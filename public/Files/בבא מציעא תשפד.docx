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DE0C9"/>
  <w:body>
    <w:p w14:paraId="1ADEAE70" w14:textId="77777777" w:rsidR="00D95C8A" w:rsidRPr="001B3037" w:rsidRDefault="00D95C8A" w:rsidP="00B9411C">
      <w:pPr>
        <w:spacing w:before="100" w:beforeAutospacing="1" w:after="100" w:afterAutospacing="1" w:line="276" w:lineRule="auto"/>
        <w:ind w:leftChars="851" w:left="1702" w:rightChars="851" w:right="1702"/>
        <w:jc w:val="center"/>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rtl/>
        </w:rPr>
        <w:t>שְׁנַיִם אוֹחֲזִין</w:t>
      </w:r>
    </w:p>
    <w:p w14:paraId="6BD6AF50" w14:textId="3B757289" w:rsidR="00D95C8A" w:rsidRPr="001B3037" w:rsidRDefault="00D95C8A" w:rsidP="00197149">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rtl/>
        </w:rPr>
        <w:t>בְּטַלִּית, זֶה אוֹמֵר אֲנִי מְצָאתִיהָ וְזֶה אוֹמֵר אֲנִי מְצָאתִיהָ, זֶה אוֹמֵר כֻּלָּהּ שֶׁלִּי וְזֶה אוֹמֵר כֻּלָּהּ שֶׁלִּי, זֶה יִשָּׁבַע שֶׁאֵין לוֹ בָהּ פָּחוֹת מֵחֶצְיָהּ, וְזֶה יִשָּׁבַע שֶׁאֵין לוֹ בָהּ פָּחוֹת מֵחֶצְיָהּ, וְיַחֲלֹקוּ</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זֶה אוֹמֵר כֻּלָּהּ שֶׁלִּי וְזֶה אוֹמֵר חֶצְיָהּ שֶׁלִּי, הָאוֹמֵר כֻּלָּהּ שֶׁלִּי, יִשָּׁבַע שֶׁאֵין לוֹ בָהּ פָּחוֹת מִשְּׁלשָׁה חֲלָקִים, וְהָאוֹמֵר חֶצְיָהּ שֶׁלִּי, יִשָּׁבַע שֶׁאֵין לוֹ בָהּ פָּחוֹת מֵרְבִיעַ</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זֶה נוֹטֵל שְׁלשָׁה חֲלָקִים, וְזֶה נוֹטֵל רְבִיעַ: </w:t>
      </w:r>
    </w:p>
    <w:p w14:paraId="26108BD9" w14:textId="23B7BF06" w:rsidR="00D95C8A" w:rsidRPr="001B3037" w:rsidRDefault="00D95C8A" w:rsidP="00197149">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rtl/>
        </w:rPr>
        <w:t>הָיוּ שְׁנַיִם רוֹכְבִין עַל גַּבֵּי בְהֵמָה, אוֹ שֶׁהָיָה אֶחָד רוֹכֵב וְאֶחָד מַנְהִיג, זֶה אוֹמֵר כֻּלָּהּ שֶׁלִּי, וְזֶה אוֹמֵר כֻּלָּהּ שֶׁלִּי, זֶה יִשָּׁבַע שֶׁאֵין לוֹ בָהּ פָּחוֹת מֵחֶצְיָהּ, וְזֶה יִשָּׁבַע שֶׁאֵין לוֹ בָהּ פָּחוֹת מֵחֶצְיָהּ, וְיַחֲלֹקוּ</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בִּזְמַן שֶׁהֵם מוֹדִים אוֹ שֶׁיֵּשׁ לָהֶן עֵדִים, חוֹלְקִים בְּלֹא שְׁבוּעָה: </w:t>
      </w:r>
    </w:p>
    <w:p w14:paraId="63D1BA01" w14:textId="77777777" w:rsidR="00D95C8A" w:rsidRPr="001B3037" w:rsidRDefault="00D95C8A" w:rsidP="00D95C8A">
      <w:pPr>
        <w:spacing w:before="100" w:beforeAutospacing="1" w:after="100" w:afterAutospacing="1"/>
        <w:ind w:rightChars="567" w:right="1134"/>
        <w:rPr>
          <w:rFonts w:ascii="FbShefa" w:eastAsia="Times New Roman" w:hAnsi="FbShefa"/>
          <w:b/>
          <w:bCs/>
          <w:color w:val="3B2F2A" w:themeColor="text2" w:themeShade="80"/>
          <w:sz w:val="11"/>
          <w:rtl/>
        </w:rPr>
      </w:pPr>
    </w:p>
    <w:p w14:paraId="7FD99EB6" w14:textId="77777777" w:rsidR="00D95C8A" w:rsidRPr="00270114" w:rsidRDefault="00D95C8A" w:rsidP="00197149">
      <w:pPr>
        <w:pStyle w:val="2"/>
        <w:rPr>
          <w:rFonts w:ascii="FbShefa" w:eastAsia="Times New Roman" w:hAnsi="FbShefa"/>
          <w:color w:val="7C5F1D"/>
          <w:rtl/>
        </w:rPr>
      </w:pPr>
      <w:r w:rsidRPr="00270114">
        <w:rPr>
          <w:rFonts w:ascii="FbShefa" w:eastAsia="Times New Roman" w:hAnsi="FbShefa"/>
          <w:color w:val="7C5F1D"/>
          <w:rtl/>
        </w:rPr>
        <w:t>צריכותא</w:t>
      </w:r>
    </w:p>
    <w:p w14:paraId="5AAAB0F7" w14:textId="29A418BA"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למה לי</w:t>
      </w:r>
      <w:r w:rsidR="00980F5A" w:rsidRPr="00270114">
        <w:rPr>
          <w:rFonts w:ascii="FbShefa" w:eastAsia="Calibri" w:hAnsi="FbShefa"/>
          <w:sz w:val="11"/>
          <w:rtl/>
        </w:rPr>
        <w:t>.</w:t>
      </w:r>
      <w:r w:rsidRPr="00270114">
        <w:rPr>
          <w:rFonts w:ascii="FbShefa" w:eastAsia="Calibri" w:hAnsi="FbShefa"/>
          <w:sz w:val="11"/>
          <w:rtl/>
        </w:rPr>
        <w:t xml:space="preserve"> גם אני מצאתיה, וגם, כולה שלי</w:t>
      </w:r>
      <w:r w:rsidR="00980F5A" w:rsidRPr="00270114">
        <w:rPr>
          <w:rFonts w:ascii="FbShefa" w:eastAsia="Calibri" w:hAnsi="FbShefa"/>
          <w:sz w:val="11"/>
          <w:rtl/>
        </w:rPr>
        <w:t>.</w:t>
      </w:r>
    </w:p>
    <w:p w14:paraId="6153CF84" w14:textId="77777777" w:rsidR="00D95C8A" w:rsidRPr="001B3037" w:rsidRDefault="00D95C8A" w:rsidP="00D95C8A">
      <w:pPr>
        <w:rPr>
          <w:rFonts w:ascii="FbShefa" w:eastAsia="Calibri" w:hAnsi="FbShefa"/>
          <w:b/>
          <w:bCs/>
          <w:color w:val="3B2F2A" w:themeColor="text2" w:themeShade="80"/>
          <w:sz w:val="11"/>
          <w:rtl/>
        </w:rPr>
      </w:pPr>
    </w:p>
    <w:p w14:paraId="674CE859" w14:textId="77777777" w:rsidR="00D95C8A" w:rsidRPr="00270114" w:rsidRDefault="00D95C8A" w:rsidP="00197149">
      <w:pPr>
        <w:pStyle w:val="3"/>
        <w:rPr>
          <w:rFonts w:ascii="FbShefa" w:eastAsia="Times New Roman" w:hAnsi="FbShefa"/>
          <w:color w:val="7C5F1D"/>
          <w:rtl/>
        </w:rPr>
      </w:pPr>
      <w:r w:rsidRPr="00270114">
        <w:rPr>
          <w:rFonts w:ascii="FbShefa" w:eastAsia="Times New Roman" w:hAnsi="FbShefa"/>
          <w:color w:val="7C5F1D"/>
          <w:rtl/>
        </w:rPr>
        <w:t>תשובה א:</w:t>
      </w:r>
    </w:p>
    <w:p w14:paraId="0C7A7FAB" w14:textId="443FF711"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חדא קתני</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אני מצאתיה וכולה שלי</w:t>
      </w:r>
      <w:r w:rsidR="00980F5A" w:rsidRPr="00270114">
        <w:rPr>
          <w:rFonts w:ascii="FbShefa" w:eastAsia="Calibri" w:hAnsi="FbShefa"/>
          <w:sz w:val="11"/>
          <w:rtl/>
        </w:rPr>
        <w:t>.</w:t>
      </w:r>
    </w:p>
    <w:p w14:paraId="528074B9" w14:textId="50A29088"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החידוש</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אם היה כתוב מצאתיה, ס"ד בראיה בעלמא קני</w:t>
      </w:r>
      <w:r w:rsidR="00980F5A" w:rsidRPr="00270114">
        <w:rPr>
          <w:rFonts w:ascii="FbShefa" w:eastAsia="Calibri" w:hAnsi="FbShefa"/>
          <w:sz w:val="11"/>
          <w:rtl/>
        </w:rPr>
        <w:t>.</w:t>
      </w:r>
    </w:p>
    <w:p w14:paraId="250AC07D" w14:textId="77777777" w:rsidR="00D95C8A" w:rsidRPr="001B3037" w:rsidRDefault="00D95C8A" w:rsidP="00D95C8A">
      <w:pPr>
        <w:rPr>
          <w:rFonts w:ascii="FbShefa" w:eastAsia="Calibri" w:hAnsi="FbShefa"/>
          <w:b/>
          <w:bCs/>
          <w:color w:val="3B2F2A" w:themeColor="text2" w:themeShade="80"/>
          <w:sz w:val="11"/>
          <w:rtl/>
        </w:rPr>
      </w:pPr>
    </w:p>
    <w:p w14:paraId="288748BD" w14:textId="28B2A380"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שאלה</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וליתני כולה שלי, ולא בעי אני מצאתיה</w:t>
      </w:r>
      <w:r w:rsidR="00980F5A" w:rsidRPr="00270114">
        <w:rPr>
          <w:rFonts w:ascii="FbShefa" w:eastAsia="Calibri" w:hAnsi="FbShefa"/>
          <w:sz w:val="11"/>
          <w:rtl/>
        </w:rPr>
        <w:t>.</w:t>
      </w:r>
    </w:p>
    <w:p w14:paraId="68FE3F84" w14:textId="283878CA"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תשובה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משנה יתירה לחדש דבעלמא ראיה לא קני</w:t>
      </w:r>
      <w:r w:rsidR="00980F5A" w:rsidRPr="00270114">
        <w:rPr>
          <w:rFonts w:ascii="FbShefa" w:eastAsia="Calibri" w:hAnsi="FbShefa"/>
          <w:sz w:val="11"/>
          <w:rtl/>
        </w:rPr>
        <w:t>.</w:t>
      </w:r>
    </w:p>
    <w:p w14:paraId="7CD7A861" w14:textId="77777777" w:rsidR="00D95C8A" w:rsidRPr="001B3037" w:rsidRDefault="00D95C8A" w:rsidP="00D95C8A">
      <w:pPr>
        <w:rPr>
          <w:rFonts w:ascii="FbShefa" w:eastAsia="Calibri" w:hAnsi="FbShefa"/>
          <w:b/>
          <w:bCs/>
          <w:color w:val="3B2F2A" w:themeColor="text2" w:themeShade="80"/>
          <w:sz w:val="11"/>
          <w:rtl/>
        </w:rPr>
      </w:pPr>
    </w:p>
    <w:p w14:paraId="786393FC" w14:textId="2D5636BC"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פירכא</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מי מצית אמרת חדא קתני, והא זה וזה קתני</w:t>
      </w:r>
      <w:r w:rsidR="00980F5A" w:rsidRPr="00270114">
        <w:rPr>
          <w:rFonts w:ascii="FbShefa" w:eastAsia="Calibri" w:hAnsi="FbShefa"/>
          <w:sz w:val="11"/>
          <w:rtl/>
        </w:rPr>
        <w:t>.</w:t>
      </w:r>
    </w:p>
    <w:p w14:paraId="1F312967" w14:textId="77777777" w:rsidR="00D95C8A" w:rsidRPr="00270114" w:rsidRDefault="00D95C8A" w:rsidP="00D95C8A">
      <w:pPr>
        <w:rPr>
          <w:rFonts w:ascii="FbShefa" w:eastAsia="Calibri" w:hAnsi="FbShefa"/>
          <w:sz w:val="11"/>
          <w:rtl/>
        </w:rPr>
      </w:pPr>
    </w:p>
    <w:p w14:paraId="3C0E1BD3"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מצאתיה:</w:t>
      </w:r>
    </w:p>
    <w:p w14:paraId="044E4B77" w14:textId="1543E8BB"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דקרא</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דאתאי לידיה משמע</w:t>
      </w:r>
      <w:r w:rsidR="00980F5A" w:rsidRPr="00270114">
        <w:rPr>
          <w:rFonts w:ascii="FbShefa" w:eastAsia="Calibri" w:hAnsi="FbShefa"/>
          <w:sz w:val="11"/>
          <w:rtl/>
        </w:rPr>
        <w:t>.</w:t>
      </w:r>
    </w:p>
    <w:p w14:paraId="4AB1D797" w14:textId="71F6BF4E"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דתנא</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ס"ד (לעיל) לישנא דעלמא נקט, ומדחזי ליה אמר, אנא אשכחית</w:t>
      </w:r>
      <w:r w:rsidR="00980F5A" w:rsidRPr="00270114">
        <w:rPr>
          <w:rFonts w:ascii="FbShefa" w:eastAsia="Calibri" w:hAnsi="FbShefa"/>
          <w:sz w:val="11"/>
          <w:rtl/>
        </w:rPr>
        <w:t>.</w:t>
      </w:r>
    </w:p>
    <w:p w14:paraId="23A8A103" w14:textId="77777777" w:rsidR="00D95C8A" w:rsidRPr="00270114" w:rsidRDefault="00D95C8A" w:rsidP="00D95C8A">
      <w:pPr>
        <w:rPr>
          <w:rFonts w:ascii="FbShefa" w:eastAsia="Calibri" w:hAnsi="FbShefa"/>
          <w:sz w:val="11"/>
          <w:rtl/>
        </w:rPr>
      </w:pPr>
    </w:p>
    <w:p w14:paraId="1735ABCF"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תשובה ב:</w:t>
      </w:r>
    </w:p>
    <w:p w14:paraId="010CF520" w14:textId="40AE2CD9"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רישא</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במציאה</w:t>
      </w:r>
      <w:r w:rsidR="00980F5A" w:rsidRPr="00270114">
        <w:rPr>
          <w:rFonts w:ascii="FbShefa" w:eastAsia="Calibri" w:hAnsi="FbShefa"/>
          <w:sz w:val="11"/>
          <w:rtl/>
        </w:rPr>
        <w:t>.</w:t>
      </w:r>
    </w:p>
    <w:p w14:paraId="692486B1" w14:textId="68D275AA"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וסיפא</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במקח וממכר</w:t>
      </w:r>
      <w:r w:rsidR="00980F5A" w:rsidRPr="00270114">
        <w:rPr>
          <w:rFonts w:ascii="FbShefa" w:eastAsia="Calibri" w:hAnsi="FbShefa"/>
          <w:sz w:val="11"/>
          <w:rtl/>
        </w:rPr>
        <w:t>.</w:t>
      </w:r>
    </w:p>
    <w:p w14:paraId="39502BBD" w14:textId="00EA0231" w:rsidR="00D95C8A" w:rsidRPr="00270114" w:rsidRDefault="00D95C8A" w:rsidP="00794C1A">
      <w:pPr>
        <w:pStyle w:val="1"/>
        <w:rPr>
          <w:rFonts w:ascii="FbShefa" w:eastAsia="Calibri" w:hAnsi="FbShefa"/>
          <w:rtl/>
        </w:rPr>
      </w:pPr>
      <w:r w:rsidRPr="00270114">
        <w:rPr>
          <w:rFonts w:ascii="FbShefa" w:eastAsia="Calibri" w:hAnsi="FbShefa"/>
          <w:rtl/>
        </w:rPr>
        <w:t>ב</w:t>
      </w:r>
      <w:r w:rsidR="00485E75" w:rsidRPr="00270114">
        <w:rPr>
          <w:rFonts w:ascii="FbShefa" w:eastAsia="Calibri" w:hAnsi="FbShefa"/>
          <w:rtl/>
        </w:rPr>
        <w:t>,</w:t>
      </w:r>
      <w:r w:rsidR="00B36BF2" w:rsidRPr="00270114">
        <w:rPr>
          <w:rFonts w:ascii="FbShefa" w:eastAsia="Calibri" w:hAnsi="FbShefa"/>
          <w:rtl/>
        </w:rPr>
        <w:t xml:space="preserve"> ב</w:t>
      </w:r>
    </w:p>
    <w:p w14:paraId="53AAC521" w14:textId="242B5EC9"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sz w:val="11"/>
          <w:rtl/>
        </w:rPr>
        <w:t>וצריכא</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rtl/>
        </w:rPr>
        <w:t>גם מציאה וגם מקח וממכר</w:t>
      </w:r>
      <w:r w:rsidR="00980F5A" w:rsidRPr="00270114">
        <w:rPr>
          <w:rFonts w:ascii="FbShefa" w:eastAsia="Calibri" w:hAnsi="FbShefa"/>
          <w:rtl/>
        </w:rPr>
        <w:t>.</w:t>
      </w:r>
    </w:p>
    <w:p w14:paraId="59596A2A" w14:textId="654C43C4"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מציאה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ס"ד מורה היתר, חבראי לאו מידי חסר בה</w:t>
      </w:r>
      <w:r w:rsidR="00980F5A" w:rsidRPr="00270114">
        <w:rPr>
          <w:rFonts w:ascii="FbShefa" w:eastAsia="Calibri" w:hAnsi="FbShefa"/>
          <w:sz w:val="11"/>
          <w:rtl/>
        </w:rPr>
        <w:t>.</w:t>
      </w:r>
    </w:p>
    <w:p w14:paraId="564AABAB" w14:textId="157CD645"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מקח וממכר</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ס"ד מורה היתר, אנא דמי קא יהיבנא, וחבראי ליזיל לטרח ליזבן</w:t>
      </w:r>
      <w:r w:rsidR="00980F5A" w:rsidRPr="00270114">
        <w:rPr>
          <w:rFonts w:ascii="FbShefa" w:eastAsia="Calibri" w:hAnsi="FbShefa"/>
          <w:sz w:val="11"/>
          <w:rtl/>
        </w:rPr>
        <w:t>.</w:t>
      </w:r>
    </w:p>
    <w:p w14:paraId="09A893DE" w14:textId="77777777" w:rsidR="00D95C8A" w:rsidRPr="001B3037" w:rsidRDefault="00D95C8A" w:rsidP="00D95C8A">
      <w:pPr>
        <w:rPr>
          <w:rFonts w:ascii="FbShefa" w:eastAsia="Calibri" w:hAnsi="FbShefa"/>
          <w:b/>
          <w:bCs/>
          <w:color w:val="3B2F2A" w:themeColor="text2" w:themeShade="80"/>
          <w:sz w:val="11"/>
          <w:rtl/>
        </w:rPr>
      </w:pPr>
    </w:p>
    <w:p w14:paraId="233D6FD6" w14:textId="77777777" w:rsidR="00D95C8A" w:rsidRPr="00270114" w:rsidRDefault="00D95C8A" w:rsidP="00D95C8A">
      <w:pPr>
        <w:pStyle w:val="3"/>
        <w:rPr>
          <w:rFonts w:ascii="FbShefa" w:hAnsi="FbShefa"/>
          <w:color w:val="7C5F1D"/>
          <w:rtl/>
        </w:rPr>
      </w:pPr>
      <w:r w:rsidRPr="00270114">
        <w:rPr>
          <w:rFonts w:ascii="FbShefa" w:hAnsi="FbShefa"/>
          <w:color w:val="7C5F1D"/>
          <w:rtl/>
        </w:rPr>
        <w:t>לחזי זוזי ממאן נקט:</w:t>
      </w:r>
    </w:p>
    <w:p w14:paraId="06F82376" w14:textId="10B95146"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שאלה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לחזי זוזי ממאן נקט</w:t>
      </w:r>
      <w:r w:rsidR="00980F5A" w:rsidRPr="00270114">
        <w:rPr>
          <w:rFonts w:ascii="FbShefa" w:eastAsia="Calibri" w:hAnsi="FbShefa"/>
          <w:sz w:val="11"/>
          <w:rtl/>
        </w:rPr>
        <w:t>.</w:t>
      </w:r>
    </w:p>
    <w:p w14:paraId="78751A9D" w14:textId="4850F931"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תשובה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דנקט מתרוייהו, מחד מדעתיה ומחד בעל כרחיה, ולא ידענא ממי</w:t>
      </w:r>
      <w:r w:rsidR="00980F5A" w:rsidRPr="00270114">
        <w:rPr>
          <w:rFonts w:ascii="FbShefa" w:eastAsia="Calibri" w:hAnsi="FbShefa"/>
          <w:sz w:val="11"/>
          <w:rtl/>
        </w:rPr>
        <w:t>.</w:t>
      </w:r>
    </w:p>
    <w:p w14:paraId="3F8AF471" w14:textId="77777777" w:rsidR="00D95C8A" w:rsidRPr="00270114" w:rsidRDefault="00D95C8A" w:rsidP="00D95C8A">
      <w:pPr>
        <w:rPr>
          <w:rFonts w:ascii="FbShefa" w:eastAsia="Calibri" w:hAnsi="FbShefa"/>
          <w:sz w:val="11"/>
          <w:rtl/>
        </w:rPr>
      </w:pPr>
    </w:p>
    <w:p w14:paraId="50D0732F" w14:textId="77777777" w:rsidR="00D95C8A" w:rsidRPr="00270114" w:rsidRDefault="00D95C8A" w:rsidP="00D95C8A">
      <w:pPr>
        <w:keepNext/>
        <w:keepLines/>
        <w:shd w:val="clear" w:color="auto" w:fill="FDF0E7"/>
        <w:spacing w:before="40" w:after="0"/>
        <w:ind w:left="-227"/>
        <w:outlineLvl w:val="1"/>
        <w:rPr>
          <w:rFonts w:ascii="FbShefa" w:eastAsia="Times New Roman" w:hAnsi="FbShefa"/>
          <w:i/>
          <w:iCs/>
          <w:rtl/>
        </w:rPr>
      </w:pPr>
      <w:r w:rsidRPr="00270114">
        <w:rPr>
          <w:rFonts w:ascii="FbShefa" w:eastAsia="Times New Roman" w:hAnsi="FbShefa"/>
          <w:i/>
          <w:iCs/>
          <w:rtl/>
        </w:rPr>
        <w:t>בן ננס</w:t>
      </w:r>
    </w:p>
    <w:p w14:paraId="67DFADA2" w14:textId="44FC0C57"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כיצד</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אלו ואלו באין לידי שבועת שוא</w:t>
      </w:r>
      <w:r w:rsidR="00980F5A" w:rsidRPr="00270114">
        <w:rPr>
          <w:rFonts w:ascii="FbShefa" w:eastAsia="Calibri" w:hAnsi="FbShefa"/>
          <w:sz w:val="11"/>
          <w:rtl/>
        </w:rPr>
        <w:t>.</w:t>
      </w:r>
    </w:p>
    <w:p w14:paraId="0B151EB5" w14:textId="4E53D3AB"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אבל במתניתין</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מודה בן ננס</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משום</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דליכא ודאי שבועת שוא</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אימור</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דתרוייהו בהדי הדדי אגבהוה</w:t>
      </w:r>
      <w:r w:rsidR="00980F5A" w:rsidRPr="00270114">
        <w:rPr>
          <w:rFonts w:ascii="FbShefa" w:eastAsia="Calibri" w:hAnsi="FbShefa"/>
          <w:sz w:val="11"/>
          <w:rtl/>
        </w:rPr>
        <w:t>.</w:t>
      </w:r>
    </w:p>
    <w:p w14:paraId="4447CD16" w14:textId="77777777" w:rsidR="00D95C8A" w:rsidRPr="00270114" w:rsidRDefault="00D95C8A" w:rsidP="00D95C8A">
      <w:pPr>
        <w:rPr>
          <w:rFonts w:ascii="FbShefa" w:eastAsia="Calibri" w:hAnsi="FbShefa"/>
          <w:sz w:val="11"/>
          <w:rtl/>
        </w:rPr>
      </w:pPr>
    </w:p>
    <w:p w14:paraId="11939BD6" w14:textId="77777777" w:rsidR="00D95C8A" w:rsidRPr="00270114" w:rsidRDefault="00D95C8A" w:rsidP="00D95C8A">
      <w:pPr>
        <w:keepNext/>
        <w:keepLines/>
        <w:shd w:val="clear" w:color="auto" w:fill="FDF0E7"/>
        <w:spacing w:before="40" w:after="0"/>
        <w:ind w:left="-227"/>
        <w:outlineLvl w:val="1"/>
        <w:rPr>
          <w:rFonts w:ascii="FbShefa" w:eastAsia="Times New Roman" w:hAnsi="FbShefa"/>
          <w:i/>
          <w:iCs/>
          <w:rtl/>
        </w:rPr>
      </w:pPr>
      <w:r w:rsidRPr="00270114">
        <w:rPr>
          <w:rFonts w:ascii="FbShefa" w:eastAsia="Times New Roman" w:hAnsi="FbShefa"/>
          <w:i/>
          <w:iCs/>
          <w:rtl/>
        </w:rPr>
        <w:t>סומכוס</w:t>
      </w:r>
    </w:p>
    <w:p w14:paraId="66CE2839" w14:textId="7D20F5E4"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ממון המוטל בספק</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חולקין בלא שבועה</w:t>
      </w:r>
      <w:r w:rsidR="00980F5A" w:rsidRPr="00270114">
        <w:rPr>
          <w:rFonts w:ascii="FbShefa" w:eastAsia="Calibri" w:hAnsi="FbShefa"/>
          <w:sz w:val="11"/>
          <w:rtl/>
        </w:rPr>
        <w:t>.</w:t>
      </w:r>
    </w:p>
    <w:p w14:paraId="0DE9F77D" w14:textId="587F8132"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בשמא ושמא</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ודאי אמר סומכוס</w:t>
      </w:r>
      <w:r w:rsidR="00980F5A" w:rsidRPr="00270114">
        <w:rPr>
          <w:rFonts w:ascii="FbShefa" w:eastAsia="Calibri" w:hAnsi="FbShefa"/>
          <w:sz w:val="11"/>
          <w:rtl/>
        </w:rPr>
        <w:t>.</w:t>
      </w:r>
    </w:p>
    <w:p w14:paraId="63C835A6" w14:textId="5691D9BD"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בברי וברי</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מחלוקת האם מודה סומכוס</w:t>
      </w:r>
      <w:r w:rsidR="00980F5A" w:rsidRPr="00270114">
        <w:rPr>
          <w:rFonts w:ascii="FbShefa" w:eastAsia="Calibri" w:hAnsi="FbShefa"/>
          <w:sz w:val="11"/>
          <w:rtl/>
        </w:rPr>
        <w:t>.</w:t>
      </w:r>
    </w:p>
    <w:p w14:paraId="12BF06D6" w14:textId="77777777" w:rsidR="00D95C8A" w:rsidRPr="001B3037" w:rsidRDefault="00D95C8A" w:rsidP="00D95C8A">
      <w:pPr>
        <w:rPr>
          <w:rFonts w:ascii="FbShefa" w:eastAsia="Calibri" w:hAnsi="FbShefa"/>
          <w:b/>
          <w:bCs/>
          <w:color w:val="3B2F2A" w:themeColor="text2" w:themeShade="80"/>
          <w:sz w:val="11"/>
          <w:rtl/>
        </w:rPr>
      </w:pPr>
    </w:p>
    <w:p w14:paraId="4575F7F0"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מתניתין:</w:t>
      </w:r>
    </w:p>
    <w:p w14:paraId="59B594DE" w14:textId="2249DDB1"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sz w:val="11"/>
          <w:rtl/>
        </w:rPr>
        <w:t>אפילו</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rtl/>
        </w:rPr>
        <w:t>כסומכוס, כדלהלן</w:t>
      </w:r>
      <w:r w:rsidR="00980F5A" w:rsidRPr="00270114">
        <w:rPr>
          <w:rFonts w:ascii="FbShefa" w:eastAsia="Calibri" w:hAnsi="FbShefa"/>
          <w:rtl/>
        </w:rPr>
        <w:t>.</w:t>
      </w:r>
    </w:p>
    <w:p w14:paraId="261CEAF5" w14:textId="77777777" w:rsidR="00D95C8A" w:rsidRPr="001B3037" w:rsidRDefault="00D95C8A" w:rsidP="00D95C8A">
      <w:pPr>
        <w:rPr>
          <w:rFonts w:ascii="FbShefa" w:eastAsia="Calibri" w:hAnsi="FbShefa"/>
          <w:b/>
          <w:bCs/>
          <w:color w:val="3B2F2A" w:themeColor="text2" w:themeShade="80"/>
          <w:sz w:val="11"/>
          <w:rtl/>
        </w:rPr>
      </w:pPr>
    </w:p>
    <w:p w14:paraId="3E6E7878" w14:textId="246F024B"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אופן א</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בברי וברי לא אמר סומכוס שחולקין (כדלעיל)</w:t>
      </w:r>
      <w:r w:rsidR="00980F5A" w:rsidRPr="00270114">
        <w:rPr>
          <w:rFonts w:ascii="FbShefa" w:eastAsia="Calibri" w:hAnsi="FbShefa"/>
          <w:sz w:val="11"/>
          <w:rtl/>
        </w:rPr>
        <w:t>.</w:t>
      </w:r>
    </w:p>
    <w:p w14:paraId="2F1067AA" w14:textId="77777777" w:rsidR="00D95C8A" w:rsidRPr="001B3037" w:rsidRDefault="00D95C8A" w:rsidP="00D95C8A">
      <w:pPr>
        <w:rPr>
          <w:rFonts w:ascii="FbShefa" w:eastAsia="Calibri" w:hAnsi="FbShefa"/>
          <w:b/>
          <w:bCs/>
          <w:color w:val="3B2F2A" w:themeColor="text2" w:themeShade="80"/>
          <w:sz w:val="11"/>
          <w:rtl/>
        </w:rPr>
      </w:pPr>
    </w:p>
    <w:p w14:paraId="2365B6F5" w14:textId="0E1D4CE2"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אופן ב</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הכא ליכא דררא דממונא</w:t>
      </w:r>
      <w:r w:rsidR="00980F5A" w:rsidRPr="00270114">
        <w:rPr>
          <w:rFonts w:ascii="FbShefa" w:eastAsia="Calibri" w:hAnsi="FbShefa"/>
          <w:sz w:val="11"/>
          <w:rtl/>
        </w:rPr>
        <w:t>.</w:t>
      </w:r>
    </w:p>
    <w:p w14:paraId="10289273" w14:textId="4E9F1936" w:rsidR="00D95C8A" w:rsidRPr="001B3037" w:rsidRDefault="00D95C8A" w:rsidP="00D95C8A">
      <w:pPr>
        <w:rPr>
          <w:rFonts w:ascii="FbShefa" w:eastAsia="Calibri" w:hAnsi="FbShefa"/>
          <w:b/>
          <w:bCs/>
          <w:color w:val="3B2F2A" w:themeColor="text2" w:themeShade="80"/>
          <w:sz w:val="11"/>
          <w:rtl/>
        </w:rPr>
      </w:pPr>
      <w:r w:rsidRPr="001B3037">
        <w:rPr>
          <w:rFonts w:ascii="FbShefa" w:eastAsia="Calibri" w:hAnsi="FbShefa"/>
          <w:b/>
          <w:bCs/>
          <w:color w:val="3B2F2A" w:themeColor="text2" w:themeShade="80"/>
          <w:sz w:val="11"/>
          <w:rtl/>
        </w:rPr>
        <w:t>פירכא</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וכי לאו קל וחומר הוא, שיחלקו בלא שבועה</w:t>
      </w:r>
      <w:r w:rsidR="00980F5A" w:rsidRPr="00270114">
        <w:rPr>
          <w:rFonts w:ascii="FbShefa" w:eastAsia="Calibri" w:hAnsi="FbShefa"/>
          <w:sz w:val="11"/>
          <w:rtl/>
        </w:rPr>
        <w:t>.</w:t>
      </w:r>
    </w:p>
    <w:p w14:paraId="7F86F727" w14:textId="64E09ED5" w:rsidR="00D95C8A" w:rsidRPr="00270114" w:rsidRDefault="00D95C8A" w:rsidP="00794C1A">
      <w:pPr>
        <w:pStyle w:val="1"/>
        <w:rPr>
          <w:rFonts w:ascii="FbShefa" w:eastAsia="Calibri" w:hAnsi="FbShefa"/>
          <w:rtl/>
        </w:rPr>
      </w:pPr>
      <w:r w:rsidRPr="00270114">
        <w:rPr>
          <w:rFonts w:ascii="FbShefa" w:eastAsia="Calibri" w:hAnsi="FbShefa"/>
          <w:sz w:val="11"/>
          <w:rtl/>
        </w:rPr>
        <w:t>ג</w:t>
      </w:r>
      <w:r w:rsidR="00485E75" w:rsidRPr="00270114">
        <w:rPr>
          <w:rFonts w:ascii="FbShefa" w:eastAsia="Calibri" w:hAnsi="FbShefa"/>
          <w:sz w:val="11"/>
          <w:rtl/>
        </w:rPr>
        <w:t>,</w:t>
      </w:r>
      <w:r w:rsidR="00B36BF2" w:rsidRPr="00270114">
        <w:rPr>
          <w:rFonts w:ascii="FbShefa" w:eastAsia="Calibri" w:hAnsi="FbShefa"/>
          <w:sz w:val="11"/>
          <w:rtl/>
        </w:rPr>
        <w:t xml:space="preserve"> א</w:t>
      </w:r>
    </w:p>
    <w:p w14:paraId="77C487E7" w14:textId="39304595"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אופן ג</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שבועה זו תקנת חכמים היא</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שלא</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יהא כל אחד ואחד הולך ותוקף</w:t>
      </w:r>
      <w:r w:rsidR="00980F5A" w:rsidRPr="00270114">
        <w:rPr>
          <w:rFonts w:ascii="FbShefa" w:eastAsia="Calibri" w:hAnsi="FbShefa"/>
          <w:sz w:val="11"/>
          <w:rtl/>
        </w:rPr>
        <w:t>.</w:t>
      </w:r>
    </w:p>
    <w:p w14:paraId="499EA91F" w14:textId="77777777" w:rsidR="00D95C8A" w:rsidRPr="00270114" w:rsidRDefault="00D95C8A" w:rsidP="00D95C8A">
      <w:pPr>
        <w:rPr>
          <w:rFonts w:ascii="FbShefa" w:eastAsia="Calibri" w:hAnsi="FbShefa"/>
          <w:sz w:val="11"/>
          <w:rtl/>
        </w:rPr>
      </w:pPr>
    </w:p>
    <w:p w14:paraId="66CADC02"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רבנן דסומכוס:</w:t>
      </w:r>
    </w:p>
    <w:p w14:paraId="0F671916" w14:textId="33DD8902"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המוציא מחברו</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עליו הראיה</w:t>
      </w:r>
      <w:r w:rsidR="00980F5A" w:rsidRPr="00270114">
        <w:rPr>
          <w:rFonts w:ascii="FbShefa" w:eastAsia="Calibri" w:hAnsi="FbShefa"/>
          <w:sz w:val="11"/>
          <w:rtl/>
        </w:rPr>
        <w:t>.</w:t>
      </w:r>
    </w:p>
    <w:p w14:paraId="013A2B1A" w14:textId="60A8AB16"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מתניתין</w:t>
      </w:r>
      <w:r w:rsidR="00980F5A" w:rsidRPr="00270114">
        <w:rPr>
          <w:rFonts w:ascii="FbShefa" w:eastAsia="Calibri" w:hAnsi="FbShefa"/>
          <w:sz w:val="11"/>
          <w:rtl/>
        </w:rPr>
        <w:t>.</w:t>
      </w:r>
      <w:r w:rsidRPr="00270114">
        <w:rPr>
          <w:rFonts w:ascii="FbShefa" w:eastAsia="Calibri" w:hAnsi="FbShefa"/>
          <w:sz w:val="11"/>
          <w:rtl/>
        </w:rPr>
        <w:t xml:space="preserve"> כיון דתרוייהו תפסי, פלגי בשבועה</w:t>
      </w:r>
      <w:r w:rsidR="00980F5A" w:rsidRPr="00270114">
        <w:rPr>
          <w:rFonts w:ascii="FbShefa" w:eastAsia="Calibri" w:hAnsi="FbShefa"/>
          <w:sz w:val="11"/>
          <w:rtl/>
        </w:rPr>
        <w:t>.</w:t>
      </w:r>
    </w:p>
    <w:p w14:paraId="2F942A36" w14:textId="77777777" w:rsidR="00D95C8A" w:rsidRPr="00270114" w:rsidRDefault="00D95C8A" w:rsidP="00D95C8A">
      <w:pPr>
        <w:rPr>
          <w:rFonts w:ascii="FbShefa" w:eastAsia="Calibri" w:hAnsi="FbShefa"/>
          <w:sz w:val="11"/>
          <w:rtl/>
        </w:rPr>
      </w:pPr>
    </w:p>
    <w:p w14:paraId="62242212" w14:textId="77777777" w:rsidR="00D95C8A" w:rsidRPr="00270114" w:rsidRDefault="00D95C8A" w:rsidP="00D95C8A">
      <w:pPr>
        <w:keepNext/>
        <w:keepLines/>
        <w:shd w:val="clear" w:color="auto" w:fill="FDF0E7"/>
        <w:spacing w:before="40" w:after="0"/>
        <w:ind w:left="-227"/>
        <w:outlineLvl w:val="1"/>
        <w:rPr>
          <w:rFonts w:ascii="FbShefa" w:eastAsia="Times New Roman" w:hAnsi="FbShefa"/>
          <w:i/>
          <w:iCs/>
          <w:rtl/>
        </w:rPr>
      </w:pPr>
      <w:r w:rsidRPr="00270114">
        <w:rPr>
          <w:rFonts w:ascii="FbShefa" w:eastAsia="Times New Roman" w:hAnsi="FbShefa"/>
          <w:i/>
          <w:iCs/>
          <w:rtl/>
        </w:rPr>
        <w:t>רבי יוסי</w:t>
      </w:r>
    </w:p>
    <w:p w14:paraId="1F3C0AAF"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במנה שלישי:</w:t>
      </w:r>
    </w:p>
    <w:p w14:paraId="5D729A36" w14:textId="59A7BDD6"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יהא מונח</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עד שיבוא אליהו</w:t>
      </w:r>
      <w:r w:rsidR="00980F5A" w:rsidRPr="00270114">
        <w:rPr>
          <w:rFonts w:ascii="FbShefa" w:eastAsia="Calibri" w:hAnsi="FbShefa"/>
          <w:sz w:val="11"/>
          <w:rtl/>
        </w:rPr>
        <w:t>.</w:t>
      </w:r>
    </w:p>
    <w:p w14:paraId="10930421" w14:textId="66280C0E"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דאם כן</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מה הפסיד רמאי</w:t>
      </w:r>
      <w:r w:rsidR="00980F5A" w:rsidRPr="00270114">
        <w:rPr>
          <w:rFonts w:ascii="FbShefa" w:eastAsia="Calibri" w:hAnsi="FbShefa"/>
          <w:sz w:val="11"/>
          <w:rtl/>
        </w:rPr>
        <w:t>.</w:t>
      </w:r>
    </w:p>
    <w:p w14:paraId="731218C9" w14:textId="77777777" w:rsidR="00D95C8A" w:rsidRPr="001B3037" w:rsidRDefault="00D95C8A" w:rsidP="00D95C8A">
      <w:pPr>
        <w:rPr>
          <w:rFonts w:ascii="FbShefa" w:eastAsia="Calibri" w:hAnsi="FbShefa"/>
          <w:b/>
          <w:bCs/>
          <w:color w:val="3B2F2A" w:themeColor="text2" w:themeShade="80"/>
          <w:sz w:val="11"/>
          <w:rtl/>
        </w:rPr>
      </w:pPr>
    </w:p>
    <w:p w14:paraId="184DDD12"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מתניתין:</w:t>
      </w:r>
    </w:p>
    <w:p w14:paraId="7E26AD5D" w14:textId="63759925"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rtl/>
        </w:rPr>
        <w:t>אפילו</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כרבי יוסי, כדלהלן</w:t>
      </w:r>
      <w:r w:rsidR="00980F5A" w:rsidRPr="00270114">
        <w:rPr>
          <w:rFonts w:ascii="FbShefa" w:eastAsia="Calibri" w:hAnsi="FbShefa"/>
          <w:rtl/>
        </w:rPr>
        <w:t>.</w:t>
      </w:r>
    </w:p>
    <w:p w14:paraId="2CD5C0F9" w14:textId="27DDB4F2"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sz w:val="11"/>
          <w:rtl/>
        </w:rPr>
        <w:t>אופן א</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rtl/>
        </w:rPr>
        <w:t>משום דליכא ודאי רמאי</w:t>
      </w:r>
      <w:r w:rsidR="00980F5A" w:rsidRPr="00270114">
        <w:rPr>
          <w:rFonts w:ascii="FbShefa" w:eastAsia="Calibri" w:hAnsi="FbShefa"/>
          <w:rtl/>
        </w:rPr>
        <w:t>.</w:t>
      </w:r>
      <w:r w:rsidRPr="00270114">
        <w:rPr>
          <w:rFonts w:ascii="FbShefa" w:eastAsia="Calibri" w:hAnsi="FbShefa"/>
          <w:rtl/>
        </w:rPr>
        <w:t xml:space="preserve"> </w:t>
      </w:r>
      <w:r w:rsidRPr="001B3037">
        <w:rPr>
          <w:rFonts w:ascii="FbShefa" w:eastAsia="Calibri" w:hAnsi="FbShefa"/>
          <w:b/>
          <w:bCs/>
          <w:color w:val="3B2F2A" w:themeColor="text2" w:themeShade="80"/>
          <w:rtl/>
        </w:rPr>
        <w:t>אימור</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תרוייהו בהדי הדדי אגבהוה</w:t>
      </w:r>
      <w:r w:rsidR="00980F5A" w:rsidRPr="00270114">
        <w:rPr>
          <w:rFonts w:ascii="FbShefa" w:eastAsia="Calibri" w:hAnsi="FbShefa"/>
          <w:rtl/>
        </w:rPr>
        <w:t>.</w:t>
      </w:r>
    </w:p>
    <w:p w14:paraId="1F58D16C" w14:textId="77777777" w:rsidR="00D95C8A" w:rsidRPr="001B3037" w:rsidRDefault="00D95C8A" w:rsidP="00D95C8A">
      <w:pPr>
        <w:rPr>
          <w:rFonts w:ascii="FbShefa" w:eastAsia="Calibri" w:hAnsi="FbShefa"/>
          <w:b/>
          <w:bCs/>
          <w:color w:val="3B2F2A" w:themeColor="text2" w:themeShade="80"/>
          <w:sz w:val="11"/>
          <w:rtl/>
        </w:rPr>
      </w:pPr>
    </w:p>
    <w:p w14:paraId="2D66E238" w14:textId="08C20EC7"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אופן ב</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כאן לא קונסים דלית ליה פסידא לרמאי</w:t>
      </w:r>
      <w:r w:rsidR="00980F5A" w:rsidRPr="00270114">
        <w:rPr>
          <w:rFonts w:ascii="FbShefa" w:eastAsia="Calibri" w:hAnsi="FbShefa"/>
          <w:sz w:val="11"/>
          <w:rtl/>
        </w:rPr>
        <w:t>.</w:t>
      </w:r>
    </w:p>
    <w:p w14:paraId="5F014AD8" w14:textId="610A9ADB"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פירכא</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מקח וממכר מאי איכא למימר</w:t>
      </w:r>
      <w:r w:rsidR="00980F5A" w:rsidRPr="00270114">
        <w:rPr>
          <w:rFonts w:ascii="FbShefa" w:eastAsia="Calibri" w:hAnsi="FbShefa"/>
          <w:sz w:val="11"/>
          <w:rtl/>
        </w:rPr>
        <w:t>.</w:t>
      </w:r>
    </w:p>
    <w:p w14:paraId="4FA12BC4" w14:textId="77777777" w:rsidR="00D95C8A" w:rsidRPr="00270114" w:rsidRDefault="00D95C8A" w:rsidP="00D95C8A">
      <w:pPr>
        <w:rPr>
          <w:rFonts w:ascii="FbShefa" w:eastAsia="Calibri" w:hAnsi="FbShefa"/>
          <w:sz w:val="11"/>
          <w:rtl/>
        </w:rPr>
      </w:pPr>
    </w:p>
    <w:p w14:paraId="7518DC3C"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רבנן דרבי יוסי:</w:t>
      </w:r>
    </w:p>
    <w:p w14:paraId="55C5E86D" w14:textId="302DC04B"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השאר</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יהא מונח</w:t>
      </w:r>
      <w:r w:rsidR="00980F5A" w:rsidRPr="00270114">
        <w:rPr>
          <w:rFonts w:ascii="FbShefa" w:eastAsia="Calibri" w:hAnsi="FbShefa"/>
          <w:sz w:val="11"/>
          <w:rtl/>
        </w:rPr>
        <w:t>.</w:t>
      </w:r>
    </w:p>
    <w:p w14:paraId="2472768A" w14:textId="5E56D626"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מתניתין</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איכא למימר דתרוייהו הוא</w:t>
      </w:r>
      <w:r w:rsidR="00980F5A" w:rsidRPr="00270114">
        <w:rPr>
          <w:rFonts w:ascii="FbShefa" w:eastAsia="Calibri" w:hAnsi="FbShefa"/>
          <w:sz w:val="11"/>
          <w:rtl/>
        </w:rPr>
        <w:t>.</w:t>
      </w:r>
    </w:p>
    <w:p w14:paraId="563A56E9" w14:textId="77777777" w:rsidR="00D95C8A" w:rsidRPr="001B3037" w:rsidRDefault="00D95C8A" w:rsidP="00D95C8A">
      <w:pPr>
        <w:rPr>
          <w:rFonts w:ascii="FbShefa" w:eastAsia="Calibri" w:hAnsi="FbShefa"/>
          <w:b/>
          <w:bCs/>
          <w:color w:val="3B2F2A" w:themeColor="text2" w:themeShade="80"/>
          <w:sz w:val="11"/>
          <w:rtl/>
        </w:rPr>
      </w:pPr>
    </w:p>
    <w:p w14:paraId="17250D20"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חנוני על פנקסו:</w:t>
      </w:r>
    </w:p>
    <w:p w14:paraId="03754E5C" w14:textId="0C7330CD"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rtl/>
        </w:rPr>
        <w:t>הדין</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זה נשבע ונוטל וזה נשבע ונוטל</w:t>
      </w:r>
      <w:r w:rsidR="00980F5A" w:rsidRPr="00270114">
        <w:rPr>
          <w:rFonts w:ascii="FbShefa" w:eastAsia="Calibri" w:hAnsi="FbShefa"/>
          <w:rtl/>
        </w:rPr>
        <w:t>.</w:t>
      </w:r>
    </w:p>
    <w:p w14:paraId="464BC8B5" w14:textId="5FD999BE"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rtl/>
        </w:rPr>
        <w:t>שאלה</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למה לא יהא מונח</w:t>
      </w:r>
      <w:r w:rsidR="00980F5A" w:rsidRPr="00270114">
        <w:rPr>
          <w:rFonts w:ascii="FbShefa" w:eastAsia="Calibri" w:hAnsi="FbShefa"/>
          <w:rtl/>
        </w:rPr>
        <w:t>.</w:t>
      </w:r>
      <w:r w:rsidRPr="00270114">
        <w:rPr>
          <w:rFonts w:ascii="FbShefa" w:eastAsia="Calibri" w:hAnsi="FbShefa"/>
          <w:rtl/>
        </w:rPr>
        <w:t xml:space="preserve"> </w:t>
      </w:r>
      <w:r w:rsidRPr="001B3037">
        <w:rPr>
          <w:rFonts w:ascii="FbShefa" w:eastAsia="Calibri" w:hAnsi="FbShefa"/>
          <w:b/>
          <w:bCs/>
          <w:color w:val="3B2F2A" w:themeColor="text2" w:themeShade="80"/>
          <w:rtl/>
        </w:rPr>
        <w:t>שהרי</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איכא ודאי רמאי</w:t>
      </w:r>
      <w:r w:rsidR="00980F5A" w:rsidRPr="00270114">
        <w:rPr>
          <w:rFonts w:ascii="FbShefa" w:eastAsia="Calibri" w:hAnsi="FbShefa"/>
          <w:rtl/>
        </w:rPr>
        <w:t>.</w:t>
      </w:r>
    </w:p>
    <w:p w14:paraId="645FA4D0" w14:textId="2B4A4E07"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rtl/>
        </w:rPr>
        <w:t>תשובה</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כל אחד אומר לבעה"ב, מאי אית לי גבי השני, ובשבועה איני מאמינו</w:t>
      </w:r>
      <w:r w:rsidR="00980F5A" w:rsidRPr="00270114">
        <w:rPr>
          <w:rFonts w:ascii="FbShefa" w:eastAsia="Calibri" w:hAnsi="FbShefa"/>
          <w:rtl/>
        </w:rPr>
        <w:t>.</w:t>
      </w:r>
    </w:p>
    <w:p w14:paraId="4442B054" w14:textId="77777777" w:rsidR="00D95C8A" w:rsidRPr="00270114" w:rsidRDefault="00D95C8A" w:rsidP="00D95C8A">
      <w:pPr>
        <w:rPr>
          <w:rFonts w:ascii="FbShefa" w:eastAsia="Calibri" w:hAnsi="FbShefa"/>
          <w:rtl/>
        </w:rPr>
      </w:pPr>
    </w:p>
    <w:p w14:paraId="4D736E84" w14:textId="77777777" w:rsidR="00D95C8A" w:rsidRPr="00270114" w:rsidRDefault="00D95C8A" w:rsidP="00B9411C">
      <w:pPr>
        <w:pStyle w:val="2"/>
        <w:rPr>
          <w:rFonts w:ascii="FbShefa" w:eastAsia="Times New Roman" w:hAnsi="FbShefa"/>
          <w:color w:val="7C5F1D"/>
          <w:rtl/>
        </w:rPr>
      </w:pPr>
      <w:r w:rsidRPr="00270114">
        <w:rPr>
          <w:rFonts w:ascii="FbShefa" w:eastAsia="Times New Roman" w:hAnsi="FbShefa"/>
          <w:color w:val="7C5F1D"/>
          <w:rtl/>
        </w:rPr>
        <w:t>רבי חייא קמייתא</w:t>
      </w:r>
    </w:p>
    <w:p w14:paraId="60639C49" w14:textId="0C76F1D9"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הנידון</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מנה לי בידך</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וא"ל</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אין לך בידי כלום</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והעדים</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מעידים אותו שיש לו חמשים זוז</w:t>
      </w:r>
      <w:r w:rsidR="00980F5A" w:rsidRPr="00270114">
        <w:rPr>
          <w:rFonts w:ascii="FbShefa" w:eastAsia="Calibri" w:hAnsi="FbShefa"/>
          <w:sz w:val="11"/>
          <w:rtl/>
        </w:rPr>
        <w:t>.</w:t>
      </w:r>
    </w:p>
    <w:p w14:paraId="686F90A8" w14:textId="1B14A321"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חייב</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חמשים זוז</w:t>
      </w:r>
      <w:r w:rsidR="00980F5A" w:rsidRPr="00270114">
        <w:rPr>
          <w:rFonts w:ascii="FbShefa" w:eastAsia="Calibri" w:hAnsi="FbShefa"/>
          <w:sz w:val="11"/>
          <w:rtl/>
        </w:rPr>
        <w:t>.</w:t>
      </w:r>
    </w:p>
    <w:p w14:paraId="1B0D6BB4" w14:textId="2E81B105"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ר' חייא</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ישבע על השאר</w:t>
      </w:r>
      <w:r w:rsidR="00980F5A" w:rsidRPr="00270114">
        <w:rPr>
          <w:rFonts w:ascii="FbShefa" w:eastAsia="Calibri" w:hAnsi="FbShefa"/>
          <w:sz w:val="11"/>
          <w:rtl/>
        </w:rPr>
        <w:t>.</w:t>
      </w:r>
    </w:p>
    <w:p w14:paraId="6CE996BB" w14:textId="4567AE0D"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הטעם</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שלא תהא הודאת פיו גדולה מהעדאת עדים, מקל וחומר</w:t>
      </w:r>
      <w:r w:rsidR="00980F5A" w:rsidRPr="00270114">
        <w:rPr>
          <w:rFonts w:ascii="FbShefa" w:eastAsia="Calibri" w:hAnsi="FbShefa"/>
          <w:sz w:val="11"/>
          <w:rtl/>
        </w:rPr>
        <w:t>.</w:t>
      </w:r>
    </w:p>
    <w:p w14:paraId="58486291" w14:textId="7FA4E917"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לולא הק"ו</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ס"ד דוקא הודאת פיו חייב שבועה, משום דאשתמוטי</w:t>
      </w:r>
      <w:r w:rsidR="00980F5A" w:rsidRPr="00270114">
        <w:rPr>
          <w:rFonts w:ascii="FbShefa" w:eastAsia="Calibri" w:hAnsi="FbShefa"/>
          <w:sz w:val="11"/>
          <w:rtl/>
        </w:rPr>
        <w:t>.</w:t>
      </w:r>
    </w:p>
    <w:p w14:paraId="6BFA3E66" w14:textId="77777777" w:rsidR="00D95C8A" w:rsidRPr="00270114" w:rsidRDefault="00D95C8A" w:rsidP="00D95C8A">
      <w:pPr>
        <w:rPr>
          <w:rFonts w:ascii="FbShefa" w:eastAsia="Calibri" w:hAnsi="FbShefa"/>
          <w:sz w:val="11"/>
          <w:rtl/>
        </w:rPr>
      </w:pPr>
    </w:p>
    <w:p w14:paraId="7A38B434" w14:textId="30623C74"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דעה חולקת</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עי' להלן (ה, א)</w:t>
      </w:r>
      <w:r w:rsidR="00980F5A" w:rsidRPr="00270114">
        <w:rPr>
          <w:rFonts w:ascii="FbShefa" w:eastAsia="Calibri" w:hAnsi="FbShefa"/>
          <w:sz w:val="11"/>
          <w:rtl/>
        </w:rPr>
        <w:t>.</w:t>
      </w:r>
    </w:p>
    <w:p w14:paraId="6C66377C" w14:textId="77777777" w:rsidR="00D95C8A" w:rsidRPr="00270114" w:rsidRDefault="00D95C8A" w:rsidP="00D95C8A">
      <w:pPr>
        <w:rPr>
          <w:rFonts w:ascii="FbShefa" w:eastAsia="Calibri" w:hAnsi="FbShefa"/>
          <w:sz w:val="11"/>
          <w:rtl/>
        </w:rPr>
      </w:pPr>
    </w:p>
    <w:p w14:paraId="286B6EFC"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מודה במקצת:</w:t>
      </w:r>
    </w:p>
    <w:p w14:paraId="3C8D726B" w14:textId="37ED0A69"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אינו כופר בכל</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אין אדם מעיז פניו בפני בעל חובו</w:t>
      </w:r>
      <w:r w:rsidR="00980F5A" w:rsidRPr="00270114">
        <w:rPr>
          <w:rFonts w:ascii="FbShefa" w:eastAsia="Calibri" w:hAnsi="FbShefa"/>
          <w:sz w:val="11"/>
          <w:rtl/>
        </w:rPr>
        <w:t>.</w:t>
      </w:r>
    </w:p>
    <w:p w14:paraId="196B478B" w14:textId="10B0618D"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אינו מודה בכל</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משתמט, עד דהוו לי זוזי ופרענא ליה</w:t>
      </w:r>
      <w:r w:rsidR="00980F5A" w:rsidRPr="00270114">
        <w:rPr>
          <w:rFonts w:ascii="FbShefa" w:eastAsia="Calibri" w:hAnsi="FbShefa"/>
          <w:sz w:val="11"/>
          <w:rtl/>
        </w:rPr>
        <w:t>.</w:t>
      </w:r>
    </w:p>
    <w:p w14:paraId="43A45CB6" w14:textId="2F36385A"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שבועה</w:t>
      </w:r>
      <w:r w:rsidR="00980F5A" w:rsidRPr="00270114">
        <w:rPr>
          <w:rFonts w:ascii="FbShefa" w:eastAsia="Calibri" w:hAnsi="FbShefa"/>
          <w:sz w:val="11"/>
          <w:rtl/>
        </w:rPr>
        <w:t>.</w:t>
      </w:r>
      <w:r w:rsidRPr="00270114">
        <w:rPr>
          <w:rFonts w:ascii="FbShefa" w:eastAsia="Calibri" w:hAnsi="FbShefa"/>
          <w:sz w:val="11"/>
          <w:rtl/>
        </w:rPr>
        <w:t xml:space="preserve"> כי היכי דלודי ליה בכוליה</w:t>
      </w:r>
      <w:r w:rsidR="00980F5A" w:rsidRPr="00270114">
        <w:rPr>
          <w:rFonts w:ascii="FbShefa" w:eastAsia="Calibri" w:hAnsi="FbShefa"/>
          <w:sz w:val="11"/>
          <w:rtl/>
        </w:rPr>
        <w:t>.</w:t>
      </w:r>
    </w:p>
    <w:p w14:paraId="13859B52" w14:textId="640C352C" w:rsidR="00D95C8A" w:rsidRPr="00270114" w:rsidRDefault="00D95C8A" w:rsidP="00794C1A">
      <w:pPr>
        <w:pStyle w:val="1"/>
        <w:rPr>
          <w:rFonts w:ascii="FbShefa" w:eastAsia="Calibri" w:hAnsi="FbShefa"/>
          <w:rtl/>
        </w:rPr>
      </w:pPr>
      <w:r w:rsidRPr="00270114">
        <w:rPr>
          <w:rFonts w:ascii="FbShefa" w:eastAsia="Calibri" w:hAnsi="FbShefa"/>
          <w:sz w:val="11"/>
          <w:rtl/>
        </w:rPr>
        <w:t>ג</w:t>
      </w:r>
      <w:r w:rsidR="00B36BF2" w:rsidRPr="00270114">
        <w:rPr>
          <w:rFonts w:ascii="FbShefa" w:eastAsia="Calibri" w:hAnsi="FbShefa"/>
          <w:sz w:val="11"/>
          <w:rtl/>
        </w:rPr>
        <w:t>, ב</w:t>
      </w:r>
    </w:p>
    <w:p w14:paraId="07A44D2B"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הלימוד ממודה במקצת:</w:t>
      </w:r>
    </w:p>
    <w:p w14:paraId="45311CD3" w14:textId="1BE00562"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מה פיו</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שאין מחייבו ממון, מחייבו שבועה</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ק"ו</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לעדים</w:t>
      </w:r>
      <w:r w:rsidR="00980F5A" w:rsidRPr="00270114">
        <w:rPr>
          <w:rFonts w:ascii="FbShefa" w:eastAsia="Calibri" w:hAnsi="FbShefa"/>
          <w:sz w:val="11"/>
          <w:rtl/>
        </w:rPr>
        <w:t>.</w:t>
      </w:r>
    </w:p>
    <w:p w14:paraId="082B98F5" w14:textId="5991CE42"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פירכא</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פיו מחייבו ממון</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שהרי</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הודאת בעל דין כמאה עדים</w:t>
      </w:r>
      <w:r w:rsidR="00980F5A" w:rsidRPr="00270114">
        <w:rPr>
          <w:rFonts w:ascii="FbShefa" w:eastAsia="Calibri" w:hAnsi="FbShefa"/>
          <w:sz w:val="11"/>
          <w:rtl/>
        </w:rPr>
        <w:t>.</w:t>
      </w:r>
    </w:p>
    <w:p w14:paraId="0B979B5D" w14:textId="7E32BD67"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אלא</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rtl/>
        </w:rPr>
        <w:t xml:space="preserve">לומדים </w:t>
      </w:r>
      <w:r w:rsidRPr="00270114">
        <w:rPr>
          <w:rFonts w:ascii="FbShefa" w:eastAsia="Calibri" w:hAnsi="FbShefa"/>
          <w:sz w:val="11"/>
          <w:rtl/>
        </w:rPr>
        <w:t>מקנס</w:t>
      </w:r>
      <w:r w:rsidR="00980F5A" w:rsidRPr="00270114">
        <w:rPr>
          <w:rFonts w:ascii="FbShefa" w:eastAsia="Calibri" w:hAnsi="FbShefa"/>
          <w:sz w:val="11"/>
          <w:rtl/>
        </w:rPr>
        <w:t>.</w:t>
      </w:r>
    </w:p>
    <w:p w14:paraId="523006A4" w14:textId="77777777" w:rsidR="00D95C8A" w:rsidRPr="001B3037" w:rsidRDefault="00D95C8A" w:rsidP="00D95C8A">
      <w:pPr>
        <w:rPr>
          <w:rFonts w:ascii="FbShefa" w:eastAsia="Calibri" w:hAnsi="FbShefa"/>
          <w:b/>
          <w:bCs/>
          <w:color w:val="3B2F2A" w:themeColor="text2" w:themeShade="80"/>
          <w:sz w:val="11"/>
          <w:rtl/>
        </w:rPr>
      </w:pPr>
    </w:p>
    <w:p w14:paraId="177BA2D6" w14:textId="3B805B71"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פירכא</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מה לפיו, שכן מחייבו קרבן</w:t>
      </w:r>
      <w:r w:rsidR="00980F5A" w:rsidRPr="00270114">
        <w:rPr>
          <w:rFonts w:ascii="FbShefa" w:eastAsia="Calibri" w:hAnsi="FbShefa"/>
          <w:sz w:val="11"/>
          <w:rtl/>
        </w:rPr>
        <w:t>.</w:t>
      </w:r>
    </w:p>
    <w:p w14:paraId="7D22BCBC" w14:textId="155C94B7"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תשובה</w:t>
      </w:r>
      <w:r w:rsidR="00980F5A" w:rsidRPr="00270114">
        <w:rPr>
          <w:rFonts w:ascii="FbShefa" w:eastAsia="Calibri" w:hAnsi="FbShefa"/>
          <w:sz w:val="11"/>
          <w:rtl/>
        </w:rPr>
        <w:t>.</w:t>
      </w:r>
      <w:r w:rsidRPr="00270114">
        <w:rPr>
          <w:rFonts w:ascii="FbShefa" w:eastAsia="Calibri" w:hAnsi="FbShefa"/>
          <w:sz w:val="11"/>
          <w:rtl/>
        </w:rPr>
        <w:t xml:space="preserve"> ס"ל </w:t>
      </w:r>
      <w:r w:rsidR="00474807">
        <w:rPr>
          <w:rFonts w:ascii="FbShefa" w:eastAsia="Calibri" w:hAnsi="FbShefa"/>
          <w:sz w:val="11"/>
          <w:rtl/>
        </w:rPr>
        <w:t>\כמ"ד</w:t>
      </w:r>
      <w:r w:rsidRPr="00270114">
        <w:rPr>
          <w:rFonts w:ascii="FbShefa" w:eastAsia="Calibri" w:hAnsi="FbShefa"/>
          <w:sz w:val="11"/>
          <w:rtl/>
        </w:rPr>
        <w:t xml:space="preserve"> עדים מחייבים קרבן</w:t>
      </w:r>
      <w:r w:rsidR="00980F5A" w:rsidRPr="00270114">
        <w:rPr>
          <w:rFonts w:ascii="FbShefa" w:eastAsia="Calibri" w:hAnsi="FbShefa"/>
          <w:sz w:val="11"/>
          <w:rtl/>
        </w:rPr>
        <w:t>.</w:t>
      </w:r>
    </w:p>
    <w:p w14:paraId="38AF8610" w14:textId="77777777" w:rsidR="00D95C8A" w:rsidRPr="001B3037" w:rsidRDefault="00D95C8A" w:rsidP="00D95C8A">
      <w:pPr>
        <w:rPr>
          <w:rFonts w:ascii="FbShefa" w:eastAsia="Calibri" w:hAnsi="FbShefa"/>
          <w:b/>
          <w:bCs/>
          <w:color w:val="3B2F2A" w:themeColor="text2" w:themeShade="80"/>
          <w:sz w:val="11"/>
          <w:rtl/>
        </w:rPr>
      </w:pPr>
    </w:p>
    <w:p w14:paraId="40B6E0C4" w14:textId="638FDA47"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פירכא</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מה לפיו שמחייבו אשם</w:t>
      </w:r>
      <w:r w:rsidR="00980F5A" w:rsidRPr="00270114">
        <w:rPr>
          <w:rFonts w:ascii="FbShefa" w:eastAsia="Calibri" w:hAnsi="FbShefa"/>
          <w:sz w:val="11"/>
          <w:rtl/>
        </w:rPr>
        <w:t>.</w:t>
      </w:r>
    </w:p>
    <w:p w14:paraId="42D98796" w14:textId="770E1547"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תשובה</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אשם כקרבן</w:t>
      </w:r>
      <w:r w:rsidR="00980F5A" w:rsidRPr="00270114">
        <w:rPr>
          <w:rFonts w:ascii="FbShefa" w:eastAsia="Calibri" w:hAnsi="FbShefa"/>
          <w:sz w:val="11"/>
          <w:rtl/>
        </w:rPr>
        <w:t>.</w:t>
      </w:r>
    </w:p>
    <w:p w14:paraId="2E334ACD" w14:textId="77777777" w:rsidR="00D95C8A" w:rsidRPr="001B3037" w:rsidRDefault="00D95C8A" w:rsidP="00D95C8A">
      <w:pPr>
        <w:rPr>
          <w:rFonts w:ascii="FbShefa" w:eastAsia="Calibri" w:hAnsi="FbShefa"/>
          <w:b/>
          <w:bCs/>
          <w:color w:val="3B2F2A" w:themeColor="text2" w:themeShade="80"/>
          <w:sz w:val="11"/>
          <w:rtl/>
        </w:rPr>
      </w:pPr>
    </w:p>
    <w:p w14:paraId="00C974FD" w14:textId="7CBC1CB6"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פירכא</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מה לפיו שכן מחייבו חומש</w:t>
      </w:r>
      <w:r w:rsidR="00980F5A" w:rsidRPr="00270114">
        <w:rPr>
          <w:rFonts w:ascii="FbShefa" w:eastAsia="Calibri" w:hAnsi="FbShefa"/>
          <w:sz w:val="11"/>
          <w:rtl/>
        </w:rPr>
        <w:t>.</w:t>
      </w:r>
    </w:p>
    <w:p w14:paraId="4B99D192" w14:textId="43C653EE"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תשובה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חומש כקרבן</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ולמ"ד</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שעדים מחייבים קרבן, מחייבים אף חומש</w:t>
      </w:r>
      <w:r w:rsidR="00980F5A" w:rsidRPr="00270114">
        <w:rPr>
          <w:rFonts w:ascii="FbShefa" w:eastAsia="Calibri" w:hAnsi="FbShefa"/>
          <w:sz w:val="11"/>
          <w:rtl/>
        </w:rPr>
        <w:t>.</w:t>
      </w:r>
    </w:p>
    <w:p w14:paraId="6709A8B4" w14:textId="77777777" w:rsidR="00D95C8A" w:rsidRPr="001B3037" w:rsidRDefault="00D95C8A" w:rsidP="00D95C8A">
      <w:pPr>
        <w:rPr>
          <w:rFonts w:ascii="FbShefa" w:eastAsia="Calibri" w:hAnsi="FbShefa"/>
          <w:b/>
          <w:bCs/>
          <w:color w:val="3B2F2A" w:themeColor="text2" w:themeShade="80"/>
          <w:sz w:val="11"/>
          <w:rtl/>
        </w:rPr>
      </w:pPr>
    </w:p>
    <w:p w14:paraId="7899DE73" w14:textId="405F62D9"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אלא הפירכא</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מה לפיו שאינו בהכחשה ובהזמה</w:t>
      </w:r>
      <w:r w:rsidR="00980F5A" w:rsidRPr="00270114">
        <w:rPr>
          <w:rFonts w:ascii="FbShefa" w:eastAsia="Calibri" w:hAnsi="FbShefa"/>
          <w:sz w:val="11"/>
          <w:rtl/>
        </w:rPr>
        <w:t>.</w:t>
      </w:r>
    </w:p>
    <w:p w14:paraId="41F7D28B" w14:textId="77777777" w:rsidR="00D95C8A" w:rsidRPr="00270114" w:rsidRDefault="00D95C8A" w:rsidP="00D95C8A">
      <w:pPr>
        <w:rPr>
          <w:rFonts w:ascii="FbShefa" w:eastAsia="Calibri" w:hAnsi="FbShefa"/>
          <w:sz w:val="11"/>
          <w:rtl/>
        </w:rPr>
      </w:pPr>
    </w:p>
    <w:p w14:paraId="5B550692"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קרבן ע"י עדים</w:t>
      </w:r>
    </w:p>
    <w:p w14:paraId="67E9F457" w14:textId="4C1B616A"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א"ל עדים</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אכלת חלב, והוא אומר לא אכלתי</w:t>
      </w:r>
      <w:r w:rsidR="00980F5A" w:rsidRPr="00270114">
        <w:rPr>
          <w:rFonts w:ascii="FbShefa" w:eastAsia="Calibri" w:hAnsi="FbShefa"/>
          <w:sz w:val="11"/>
          <w:rtl/>
        </w:rPr>
        <w:t>.</w:t>
      </w:r>
    </w:p>
    <w:p w14:paraId="154F9DA0" w14:textId="4D454793"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דעה א</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חייב קרבן</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שהרי</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שנים מביאים אפילו לידי מיתה חמורה</w:t>
      </w:r>
      <w:r w:rsidR="00980F5A" w:rsidRPr="00270114">
        <w:rPr>
          <w:rFonts w:ascii="FbShefa" w:eastAsia="Calibri" w:hAnsi="FbShefa"/>
          <w:sz w:val="11"/>
          <w:rtl/>
        </w:rPr>
        <w:t>.</w:t>
      </w:r>
    </w:p>
    <w:p w14:paraId="2A5ECBCF" w14:textId="5AEBAEAC"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דעה ב</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פטור מקרבן</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שהרי</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מה אם ירצה לומר מזיד הייתי</w:t>
      </w:r>
      <w:r w:rsidR="00980F5A" w:rsidRPr="00270114">
        <w:rPr>
          <w:rFonts w:ascii="FbShefa" w:eastAsia="Calibri" w:hAnsi="FbShefa"/>
          <w:sz w:val="11"/>
          <w:rtl/>
        </w:rPr>
        <w:t>.</w:t>
      </w:r>
    </w:p>
    <w:p w14:paraId="11BD7F05" w14:textId="77777777" w:rsidR="00D95C8A" w:rsidRPr="00270114" w:rsidRDefault="00D95C8A" w:rsidP="00D95C8A">
      <w:pPr>
        <w:rPr>
          <w:rFonts w:ascii="FbShefa" w:eastAsia="Calibri" w:hAnsi="FbShefa"/>
          <w:sz w:val="11"/>
          <w:rtl/>
        </w:rPr>
      </w:pPr>
    </w:p>
    <w:p w14:paraId="2DBEACD9"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הלימוד מעד אחד:</w:t>
      </w:r>
    </w:p>
    <w:p w14:paraId="06F9C5FF" w14:textId="2F5F5785"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מה עד אחד</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שאין מחייבו ממון, מחייבו שבועה</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ק"ו</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לעדים</w:t>
      </w:r>
      <w:r w:rsidR="00980F5A" w:rsidRPr="00270114">
        <w:rPr>
          <w:rFonts w:ascii="FbShefa" w:eastAsia="Calibri" w:hAnsi="FbShefa"/>
          <w:sz w:val="11"/>
          <w:rtl/>
        </w:rPr>
        <w:t>.</w:t>
      </w:r>
    </w:p>
    <w:p w14:paraId="372D6DDA" w14:textId="77777777" w:rsidR="00D95C8A" w:rsidRPr="001B3037" w:rsidRDefault="00D95C8A" w:rsidP="00D95C8A">
      <w:pPr>
        <w:rPr>
          <w:rFonts w:ascii="FbShefa" w:eastAsia="Calibri" w:hAnsi="FbShefa"/>
          <w:b/>
          <w:bCs/>
          <w:color w:val="3B2F2A" w:themeColor="text2" w:themeShade="80"/>
          <w:sz w:val="11"/>
          <w:rtl/>
        </w:rPr>
      </w:pPr>
    </w:p>
    <w:p w14:paraId="64DC1019" w14:textId="77162851"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פירכא</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מה לעד אחד, שכן על מה שהוא מעיד הוא נשבע</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תאמר בעדים</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שעל מה שכפר הוא נשבע</w:t>
      </w:r>
      <w:r w:rsidR="00980F5A" w:rsidRPr="00270114">
        <w:rPr>
          <w:rFonts w:ascii="FbShefa" w:eastAsia="Calibri" w:hAnsi="FbShefa"/>
          <w:sz w:val="11"/>
          <w:rtl/>
        </w:rPr>
        <w:t>.</w:t>
      </w:r>
    </w:p>
    <w:p w14:paraId="696268FE" w14:textId="36EF3A7D" w:rsidR="00D95C8A" w:rsidRPr="00270114" w:rsidRDefault="00D95C8A" w:rsidP="00794C1A">
      <w:pPr>
        <w:pStyle w:val="1"/>
        <w:rPr>
          <w:rFonts w:ascii="FbShefa" w:eastAsia="Calibri" w:hAnsi="FbShefa"/>
          <w:rtl/>
        </w:rPr>
      </w:pPr>
      <w:r w:rsidRPr="00270114">
        <w:rPr>
          <w:rFonts w:ascii="FbShefa" w:eastAsia="Calibri" w:hAnsi="FbShefa"/>
          <w:sz w:val="11"/>
          <w:rtl/>
        </w:rPr>
        <w:t>ד</w:t>
      </w:r>
      <w:r w:rsidR="00B36BF2" w:rsidRPr="00270114">
        <w:rPr>
          <w:rFonts w:ascii="FbShefa" w:eastAsia="Calibri" w:hAnsi="FbShefa"/>
          <w:sz w:val="11"/>
          <w:rtl/>
        </w:rPr>
        <w:t>, א</w:t>
      </w:r>
    </w:p>
    <w:p w14:paraId="7F62D746"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הלימוד מגלגול שבועה:</w:t>
      </w:r>
    </w:p>
    <w:p w14:paraId="0DE99411" w14:textId="62CD8C94"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sz w:val="11"/>
          <w:rtl/>
        </w:rPr>
        <w:t>הלימוד</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rtl/>
        </w:rPr>
        <w:t>מגלגול שבועה דעד אחד</w:t>
      </w:r>
      <w:r w:rsidR="00980F5A" w:rsidRPr="00270114">
        <w:rPr>
          <w:rFonts w:ascii="FbShefa" w:eastAsia="Calibri" w:hAnsi="FbShefa"/>
          <w:rtl/>
        </w:rPr>
        <w:t>.</w:t>
      </w:r>
    </w:p>
    <w:p w14:paraId="54E1F890" w14:textId="73640EEF"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פירכא</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מה לגלגול שבועה, שכן שבועה גוררת שבועה</w:t>
      </w:r>
      <w:r w:rsidR="00980F5A" w:rsidRPr="00270114">
        <w:rPr>
          <w:rFonts w:ascii="FbShefa" w:eastAsia="Calibri" w:hAnsi="FbShefa"/>
          <w:sz w:val="11"/>
          <w:rtl/>
        </w:rPr>
        <w:t>.</w:t>
      </w:r>
    </w:p>
    <w:p w14:paraId="7C09827A" w14:textId="77777777" w:rsidR="00D95C8A" w:rsidRPr="00270114" w:rsidRDefault="00D95C8A" w:rsidP="00D95C8A">
      <w:pPr>
        <w:rPr>
          <w:rFonts w:ascii="FbShefa" w:eastAsia="Calibri" w:hAnsi="FbShefa"/>
          <w:sz w:val="11"/>
          <w:rtl/>
        </w:rPr>
      </w:pPr>
    </w:p>
    <w:p w14:paraId="13DF7E2E"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הלימוד במה הצד:</w:t>
      </w:r>
    </w:p>
    <w:p w14:paraId="7FF867EC" w14:textId="20E66C23"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הלימוד</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ממודה בקנס, עד אחד, גלגול שבועה</w:t>
      </w:r>
      <w:r w:rsidR="00980F5A" w:rsidRPr="00270114">
        <w:rPr>
          <w:rFonts w:ascii="FbShefa" w:eastAsia="Calibri" w:hAnsi="FbShefa"/>
          <w:sz w:val="11"/>
          <w:rtl/>
        </w:rPr>
        <w:t>.</w:t>
      </w:r>
    </w:p>
    <w:p w14:paraId="77B7D84B" w14:textId="232E6853"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הצד השוה</w:t>
      </w:r>
      <w:r w:rsidR="00980F5A" w:rsidRPr="00270114">
        <w:rPr>
          <w:rFonts w:ascii="FbShefa" w:eastAsia="Calibri" w:hAnsi="FbShefa"/>
          <w:sz w:val="11"/>
          <w:rtl/>
        </w:rPr>
        <w:t>.</w:t>
      </w:r>
      <w:r w:rsidRPr="00270114">
        <w:rPr>
          <w:rFonts w:ascii="FbShefa" w:eastAsia="Calibri" w:hAnsi="FbShefa"/>
          <w:sz w:val="11"/>
          <w:rtl/>
        </w:rPr>
        <w:t xml:space="preserve"> שעל ידי טענה וכפירה הן באין ונשבע</w:t>
      </w:r>
      <w:r w:rsidR="00980F5A" w:rsidRPr="00270114">
        <w:rPr>
          <w:rFonts w:ascii="FbShefa" w:eastAsia="Calibri" w:hAnsi="FbShefa"/>
          <w:sz w:val="11"/>
          <w:rtl/>
        </w:rPr>
        <w:t>.</w:t>
      </w:r>
    </w:p>
    <w:p w14:paraId="62F1B659" w14:textId="77777777" w:rsidR="00D95C8A" w:rsidRPr="001B3037" w:rsidRDefault="00D95C8A" w:rsidP="00D95C8A">
      <w:pPr>
        <w:rPr>
          <w:rFonts w:ascii="FbShefa" w:eastAsia="Calibri" w:hAnsi="FbShefa"/>
          <w:b/>
          <w:bCs/>
          <w:color w:val="3B2F2A" w:themeColor="text2" w:themeShade="80"/>
          <w:sz w:val="11"/>
          <w:rtl/>
        </w:rPr>
      </w:pPr>
    </w:p>
    <w:p w14:paraId="6DED4CF8" w14:textId="2D0E7EDB"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פירכא</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מה להצד השוה שבהן, שכן לא הוחזק כפרן</w:t>
      </w:r>
      <w:r w:rsidR="00980F5A" w:rsidRPr="00270114">
        <w:rPr>
          <w:rFonts w:ascii="FbShefa" w:eastAsia="Calibri" w:hAnsi="FbShefa"/>
          <w:sz w:val="11"/>
          <w:rtl/>
        </w:rPr>
        <w:t>.</w:t>
      </w:r>
    </w:p>
    <w:p w14:paraId="43AEC1BA" w14:textId="52E47C9F"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תשובה</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אף בעדים לא הוחזק כפרן</w:t>
      </w:r>
      <w:r w:rsidR="00980F5A" w:rsidRPr="00270114">
        <w:rPr>
          <w:rFonts w:ascii="FbShefa" w:eastAsia="Calibri" w:hAnsi="FbShefa"/>
          <w:sz w:val="11"/>
          <w:rtl/>
        </w:rPr>
        <w:t>.</w:t>
      </w:r>
    </w:p>
    <w:p w14:paraId="224ACB52" w14:textId="77777777" w:rsidR="00D95C8A" w:rsidRPr="00270114" w:rsidRDefault="00D95C8A" w:rsidP="00D95C8A">
      <w:pPr>
        <w:rPr>
          <w:rFonts w:ascii="FbShefa" w:eastAsia="Calibri" w:hAnsi="FbShefa"/>
          <w:sz w:val="11"/>
          <w:rtl/>
        </w:rPr>
      </w:pPr>
    </w:p>
    <w:p w14:paraId="2A66DEF5" w14:textId="31A5FFA9"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פירכא</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מה להצד השוה שבהן, שאינן בתורת הזמה</w:t>
      </w:r>
      <w:r w:rsidR="00980F5A" w:rsidRPr="00270114">
        <w:rPr>
          <w:rFonts w:ascii="FbShefa" w:eastAsia="Calibri" w:hAnsi="FbShefa"/>
          <w:sz w:val="11"/>
          <w:rtl/>
        </w:rPr>
        <w:t>.</w:t>
      </w:r>
    </w:p>
    <w:p w14:paraId="4784327F" w14:textId="6D3FF3B3"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תשובה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רבי חייא תורת הזמה לא פריך</w:t>
      </w:r>
      <w:r w:rsidR="00980F5A" w:rsidRPr="00270114">
        <w:rPr>
          <w:rFonts w:ascii="FbShefa" w:eastAsia="Calibri" w:hAnsi="FbShefa"/>
          <w:sz w:val="11"/>
          <w:rtl/>
        </w:rPr>
        <w:t>.</w:t>
      </w:r>
    </w:p>
    <w:p w14:paraId="359215A4" w14:textId="77777777" w:rsidR="00D95C8A" w:rsidRPr="001B3037" w:rsidRDefault="00D95C8A" w:rsidP="00D95C8A">
      <w:pPr>
        <w:rPr>
          <w:rFonts w:ascii="FbShefa" w:eastAsia="Calibri" w:hAnsi="FbShefa"/>
          <w:b/>
          <w:bCs/>
          <w:color w:val="3B2F2A" w:themeColor="text2" w:themeShade="80"/>
          <w:sz w:val="11"/>
          <w:rtl/>
        </w:rPr>
      </w:pPr>
    </w:p>
    <w:p w14:paraId="405516CF"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הוחזק כפרן:</w:t>
      </w:r>
    </w:p>
    <w:p w14:paraId="1B58E210" w14:textId="27F5AF3A"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rtl/>
        </w:rPr>
        <w:t>הכופר במלוה</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כשר לעדות</w:t>
      </w:r>
      <w:r w:rsidR="00980F5A" w:rsidRPr="00270114">
        <w:rPr>
          <w:rFonts w:ascii="FbShefa" w:eastAsia="Calibri" w:hAnsi="FbShefa"/>
          <w:rtl/>
        </w:rPr>
        <w:t>.</w:t>
      </w:r>
    </w:p>
    <w:p w14:paraId="55518E0B" w14:textId="73739509" w:rsidR="00433741" w:rsidRPr="00270114" w:rsidRDefault="00D95C8A" w:rsidP="00D95C8A">
      <w:pPr>
        <w:rPr>
          <w:rFonts w:ascii="FbShefa" w:eastAsia="Calibri" w:hAnsi="FbShefa"/>
          <w:rtl/>
        </w:rPr>
      </w:pPr>
      <w:r w:rsidRPr="001B3037">
        <w:rPr>
          <w:rFonts w:ascii="FbShefa" w:eastAsia="Calibri" w:hAnsi="FbShefa"/>
          <w:b/>
          <w:bCs/>
          <w:color w:val="3B2F2A" w:themeColor="text2" w:themeShade="80"/>
          <w:rtl/>
        </w:rPr>
        <w:t>הכופר בפקדון</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פסול לעדות</w:t>
      </w:r>
      <w:r w:rsidR="00980F5A" w:rsidRPr="00270114">
        <w:rPr>
          <w:rFonts w:ascii="FbShefa" w:eastAsia="Calibri" w:hAnsi="FbShefa"/>
          <w:rtl/>
        </w:rPr>
        <w:t>.</w:t>
      </w:r>
    </w:p>
    <w:p w14:paraId="07282797" w14:textId="34C32246" w:rsidR="00433741" w:rsidRPr="00270114" w:rsidRDefault="00433741" w:rsidP="00D95C8A">
      <w:pPr>
        <w:rPr>
          <w:rFonts w:ascii="FbShefa" w:eastAsia="Calibri" w:hAnsi="FbShefa"/>
          <w:rtl/>
        </w:rPr>
      </w:pPr>
    </w:p>
    <w:p w14:paraId="4F9134E5"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תנא תונא:</w:t>
      </w:r>
    </w:p>
    <w:p w14:paraId="2A8371FF" w14:textId="10A547E6"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תנא תונא</w:t>
      </w:r>
      <w:r w:rsidR="00980F5A" w:rsidRPr="00270114">
        <w:rPr>
          <w:rFonts w:ascii="FbShefa" w:eastAsia="Calibri" w:hAnsi="FbShefa"/>
          <w:sz w:val="11"/>
          <w:rtl/>
        </w:rPr>
        <w:t>.</w:t>
      </w:r>
      <w:r w:rsidRPr="00270114">
        <w:rPr>
          <w:rFonts w:ascii="FbShefa" w:eastAsia="Calibri" w:hAnsi="FbShefa"/>
          <w:sz w:val="11"/>
          <w:rtl/>
        </w:rPr>
        <w:t xml:space="preserve"> שנים אוחזין</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כיון דתפיס</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אנן סהדי דמאי דתפיס דידיה הוא</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וקתני</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ישבע</w:t>
      </w:r>
      <w:r w:rsidR="00980F5A" w:rsidRPr="00270114">
        <w:rPr>
          <w:rFonts w:ascii="FbShefa" w:eastAsia="Calibri" w:hAnsi="FbShefa"/>
          <w:sz w:val="11"/>
          <w:rtl/>
        </w:rPr>
        <w:t>.</w:t>
      </w:r>
    </w:p>
    <w:p w14:paraId="0FB90893" w14:textId="0AF08C06"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שאלה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מי דמי, בשנים אוחזין יש לשניהם עדים, ולכן יש שבועה</w:t>
      </w:r>
      <w:r w:rsidR="00980F5A" w:rsidRPr="00270114">
        <w:rPr>
          <w:rFonts w:ascii="FbShefa" w:eastAsia="Calibri" w:hAnsi="FbShefa"/>
          <w:sz w:val="11"/>
          <w:rtl/>
        </w:rPr>
        <w:t>.</w:t>
      </w:r>
    </w:p>
    <w:p w14:paraId="488AA713" w14:textId="77777777" w:rsidR="00D95C8A" w:rsidRPr="00270114" w:rsidRDefault="00D95C8A" w:rsidP="00D95C8A">
      <w:pPr>
        <w:rPr>
          <w:rFonts w:ascii="FbShefa" w:eastAsia="Calibri" w:hAnsi="FbShefa"/>
          <w:sz w:val="11"/>
          <w:rtl/>
        </w:rPr>
      </w:pPr>
    </w:p>
    <w:p w14:paraId="0A385C2C" w14:textId="77777777" w:rsidR="00D95C8A" w:rsidRPr="00270114" w:rsidRDefault="00D95C8A" w:rsidP="00D95C8A">
      <w:pPr>
        <w:keepNext/>
        <w:keepLines/>
        <w:shd w:val="clear" w:color="auto" w:fill="FDF0E7"/>
        <w:spacing w:before="40" w:after="0"/>
        <w:ind w:left="-227"/>
        <w:outlineLvl w:val="1"/>
        <w:rPr>
          <w:rFonts w:ascii="FbShefa" w:eastAsia="Times New Roman" w:hAnsi="FbShefa"/>
          <w:i/>
          <w:iCs/>
          <w:rtl/>
        </w:rPr>
      </w:pPr>
      <w:r w:rsidRPr="00270114">
        <w:rPr>
          <w:rFonts w:ascii="FbShefa" w:eastAsia="Times New Roman" w:hAnsi="FbShefa"/>
          <w:i/>
          <w:iCs/>
          <w:rtl/>
        </w:rPr>
        <w:t>ר' חייא בתרייתא</w:t>
      </w:r>
    </w:p>
    <w:p w14:paraId="2F34B66A" w14:textId="1ABB863E"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א"ל</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מנה לי בידך</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והלה אומר</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אין לך בידי אלא חמישים זוז, והילך</w:t>
      </w:r>
      <w:r w:rsidR="00980F5A" w:rsidRPr="00270114">
        <w:rPr>
          <w:rFonts w:ascii="FbShefa" w:eastAsia="Calibri" w:hAnsi="FbShefa"/>
          <w:sz w:val="11"/>
          <w:rtl/>
        </w:rPr>
        <w:t>.</w:t>
      </w:r>
    </w:p>
    <w:p w14:paraId="1446BD5A" w14:textId="227784AD"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ר' חייא</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חייב שבועה</w:t>
      </w:r>
      <w:r w:rsidR="00980F5A" w:rsidRPr="00270114">
        <w:rPr>
          <w:rFonts w:ascii="FbShefa" w:eastAsia="Calibri" w:hAnsi="FbShefa"/>
          <w:sz w:val="11"/>
          <w:rtl/>
        </w:rPr>
        <w:t>.</w:t>
      </w:r>
    </w:p>
    <w:p w14:paraId="78DAEC0D" w14:textId="018CE7E2"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הטעם</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כיון דאמר הילך, כמאן דנקיט להו מלוה דמי, באינך חמשים, לא מודי</w:t>
      </w:r>
      <w:r w:rsidR="00980F5A" w:rsidRPr="00270114">
        <w:rPr>
          <w:rFonts w:ascii="FbShefa" w:eastAsia="Calibri" w:hAnsi="FbShefa"/>
          <w:sz w:val="11"/>
          <w:rtl/>
        </w:rPr>
        <w:t>.</w:t>
      </w:r>
    </w:p>
    <w:p w14:paraId="019E9E12" w14:textId="79110A58"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sz w:val="11"/>
          <w:rtl/>
        </w:rPr>
        <w:t>דעה חולקת</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rtl/>
        </w:rPr>
        <w:t>אינו חייב שבועה</w:t>
      </w:r>
      <w:r w:rsidR="00980F5A" w:rsidRPr="00270114">
        <w:rPr>
          <w:rFonts w:ascii="FbShefa" w:eastAsia="Calibri" w:hAnsi="FbShefa"/>
          <w:rtl/>
        </w:rPr>
        <w:t>.</w:t>
      </w:r>
    </w:p>
    <w:p w14:paraId="3D22C905" w14:textId="77777777" w:rsidR="00D95C8A" w:rsidRPr="001B3037" w:rsidRDefault="00D95C8A" w:rsidP="00D95C8A">
      <w:pPr>
        <w:rPr>
          <w:rFonts w:ascii="FbShefa" w:eastAsia="Calibri" w:hAnsi="FbShefa"/>
          <w:b/>
          <w:bCs/>
          <w:color w:val="3B2F2A" w:themeColor="text2" w:themeShade="80"/>
          <w:sz w:val="11"/>
          <w:rtl/>
        </w:rPr>
      </w:pPr>
    </w:p>
    <w:p w14:paraId="7A868C4C" w14:textId="77777777" w:rsidR="00D95C8A" w:rsidRPr="00270114" w:rsidRDefault="00D95C8A" w:rsidP="00D95C8A">
      <w:pPr>
        <w:pStyle w:val="3"/>
        <w:rPr>
          <w:rFonts w:ascii="FbShefa" w:hAnsi="FbShefa"/>
          <w:color w:val="7C5F1D"/>
          <w:rtl/>
        </w:rPr>
      </w:pPr>
      <w:r w:rsidRPr="00270114">
        <w:rPr>
          <w:rFonts w:ascii="FbShefa" w:hAnsi="FbShefa"/>
          <w:color w:val="7C5F1D"/>
          <w:rtl/>
        </w:rPr>
        <w:t>תנא תונא:</w:t>
      </w:r>
    </w:p>
    <w:p w14:paraId="16C12FDB" w14:textId="76332ABF"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מתני'</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שנים אוחזין בטלית</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כיון דתפיס</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אנן סהדי דמאי דתפיס הילך הוא</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וקתני</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ישבע</w:t>
      </w:r>
      <w:r w:rsidR="00980F5A" w:rsidRPr="00270114">
        <w:rPr>
          <w:rFonts w:ascii="FbShefa" w:eastAsia="Calibri" w:hAnsi="FbShefa"/>
          <w:sz w:val="11"/>
          <w:rtl/>
        </w:rPr>
        <w:t>.</w:t>
      </w:r>
    </w:p>
    <w:p w14:paraId="0C559BEF" w14:textId="0DF3B318"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דחיה</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מתניתין תקנת חכמים היא</w:t>
      </w:r>
      <w:r w:rsidR="00980F5A" w:rsidRPr="00270114">
        <w:rPr>
          <w:rFonts w:ascii="FbShefa" w:eastAsia="Calibri" w:hAnsi="FbShefa"/>
          <w:sz w:val="11"/>
          <w:rtl/>
        </w:rPr>
        <w:t>.</w:t>
      </w:r>
    </w:p>
    <w:p w14:paraId="4B4BDC37" w14:textId="4AD173CA"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ואידך</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רבנן כעין דאורייתא תקון</w:t>
      </w:r>
      <w:r w:rsidR="00980F5A" w:rsidRPr="00270114">
        <w:rPr>
          <w:rFonts w:ascii="FbShefa" w:eastAsia="Calibri" w:hAnsi="FbShefa"/>
          <w:sz w:val="11"/>
          <w:rtl/>
        </w:rPr>
        <w:t>.</w:t>
      </w:r>
    </w:p>
    <w:p w14:paraId="384C1341" w14:textId="73FD692D" w:rsidR="00D95C8A" w:rsidRPr="00270114" w:rsidRDefault="00D95C8A" w:rsidP="00794C1A">
      <w:pPr>
        <w:pStyle w:val="1"/>
        <w:rPr>
          <w:rFonts w:ascii="FbShefa" w:eastAsia="Calibri" w:hAnsi="FbShefa"/>
          <w:rtl/>
        </w:rPr>
      </w:pPr>
      <w:r w:rsidRPr="00270114">
        <w:rPr>
          <w:rFonts w:ascii="FbShefa" w:eastAsia="Calibri" w:hAnsi="FbShefa"/>
          <w:sz w:val="11"/>
          <w:rtl/>
        </w:rPr>
        <w:t>ד</w:t>
      </w:r>
      <w:r w:rsidR="00B36BF2" w:rsidRPr="00270114">
        <w:rPr>
          <w:rFonts w:ascii="FbShefa" w:eastAsia="Calibri" w:hAnsi="FbShefa"/>
          <w:sz w:val="11"/>
          <w:rtl/>
        </w:rPr>
        <w:t>, ב</w:t>
      </w:r>
    </w:p>
    <w:p w14:paraId="598B8652"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מיתיבי:</w:t>
      </w:r>
    </w:p>
    <w:p w14:paraId="58ACCC3B" w14:textId="0CFED288"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סלעים דינרין</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מלוה אומר חמש, ולוה אומר שלש</w:t>
      </w:r>
      <w:r w:rsidR="00980F5A" w:rsidRPr="00270114">
        <w:rPr>
          <w:rFonts w:ascii="FbShefa" w:eastAsia="Calibri" w:hAnsi="FbShefa"/>
          <w:sz w:val="11"/>
          <w:rtl/>
        </w:rPr>
        <w:t>.</w:t>
      </w:r>
    </w:p>
    <w:p w14:paraId="7823E878" w14:textId="60E085F0"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דעה א</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ישבע, מדין מודה במקצת</w:t>
      </w:r>
      <w:r w:rsidR="00980F5A" w:rsidRPr="00270114">
        <w:rPr>
          <w:rFonts w:ascii="FbShefa" w:eastAsia="Calibri" w:hAnsi="FbShefa"/>
          <w:sz w:val="11"/>
          <w:rtl/>
        </w:rPr>
        <w:t>.</w:t>
      </w:r>
    </w:p>
    <w:p w14:paraId="149A3929" w14:textId="4AAD7CAB"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דעה ב</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פטור, מדין משיב אבידה</w:t>
      </w:r>
      <w:r w:rsidR="00980F5A" w:rsidRPr="00270114">
        <w:rPr>
          <w:rFonts w:ascii="FbShefa" w:eastAsia="Calibri" w:hAnsi="FbShefa"/>
          <w:sz w:val="11"/>
          <w:rtl/>
        </w:rPr>
        <w:t>.</w:t>
      </w:r>
    </w:p>
    <w:p w14:paraId="7B8F8D38" w14:textId="77777777" w:rsidR="00D95C8A" w:rsidRPr="001B3037" w:rsidRDefault="00D95C8A" w:rsidP="00D95C8A">
      <w:pPr>
        <w:rPr>
          <w:rFonts w:ascii="FbShefa" w:eastAsia="Calibri" w:hAnsi="FbShefa"/>
          <w:b/>
          <w:bCs/>
          <w:color w:val="3B2F2A" w:themeColor="text2" w:themeShade="80"/>
          <w:sz w:val="11"/>
          <w:rtl/>
        </w:rPr>
      </w:pPr>
    </w:p>
    <w:p w14:paraId="4D298771" w14:textId="1F80E828"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הראיה</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ממ"ד שמחייב</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טעמא</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דאמר שלש, הא שתים פטור</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והרי שטר</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הילך הוא</w:t>
      </w:r>
      <w:r w:rsidR="00980F5A" w:rsidRPr="00270114">
        <w:rPr>
          <w:rFonts w:ascii="FbShefa" w:eastAsia="Calibri" w:hAnsi="FbShefa"/>
          <w:sz w:val="11"/>
          <w:rtl/>
        </w:rPr>
        <w:t>.</w:t>
      </w:r>
      <w:r w:rsidRPr="001B3037">
        <w:rPr>
          <w:rFonts w:ascii="FbShefa" w:eastAsia="Calibri" w:hAnsi="FbShefa"/>
          <w:b/>
          <w:bCs/>
          <w:color w:val="3B2F2A" w:themeColor="text2" w:themeShade="80"/>
          <w:sz w:val="11"/>
          <w:rtl/>
        </w:rPr>
        <w:t xml:space="preserve"> ש"מ</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הילך פטור</w:t>
      </w:r>
      <w:r w:rsidR="00980F5A" w:rsidRPr="00270114">
        <w:rPr>
          <w:rFonts w:ascii="FbShefa" w:eastAsia="Calibri" w:hAnsi="FbShefa"/>
          <w:sz w:val="11"/>
          <w:rtl/>
        </w:rPr>
        <w:t>.</w:t>
      </w:r>
    </w:p>
    <w:p w14:paraId="4D3DDBAF" w14:textId="77777777" w:rsidR="00D95C8A" w:rsidRPr="001B3037" w:rsidRDefault="00D95C8A" w:rsidP="00D95C8A">
      <w:pPr>
        <w:rPr>
          <w:rFonts w:ascii="FbShefa" w:eastAsia="Calibri" w:hAnsi="FbShefa"/>
          <w:b/>
          <w:bCs/>
          <w:color w:val="3B2F2A" w:themeColor="text2" w:themeShade="80"/>
          <w:sz w:val="11"/>
          <w:rtl/>
        </w:rPr>
      </w:pPr>
    </w:p>
    <w:p w14:paraId="5921960D" w14:textId="3829403C"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נסיון לדחיה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קתני שלש לאפוקי מאידך מ"ד</w:t>
      </w:r>
      <w:r w:rsidR="00980F5A" w:rsidRPr="00270114">
        <w:rPr>
          <w:rFonts w:ascii="FbShefa" w:eastAsia="Calibri" w:hAnsi="FbShefa"/>
          <w:sz w:val="11"/>
          <w:rtl/>
        </w:rPr>
        <w:t>.</w:t>
      </w:r>
    </w:p>
    <w:p w14:paraId="78864384" w14:textId="7A1AD6FB"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פירכא</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קשה</w:t>
      </w:r>
      <w:r w:rsidRPr="00270114">
        <w:rPr>
          <w:rFonts w:ascii="FbShefa" w:eastAsia="Calibri" w:hAnsi="FbShefa"/>
          <w:rtl/>
        </w:rPr>
        <w:t xml:space="preserve"> מהלשון</w:t>
      </w:r>
      <w:r w:rsidRPr="00270114">
        <w:rPr>
          <w:rFonts w:ascii="FbShefa" w:eastAsia="Calibri" w:hAnsi="FbShefa"/>
          <w:sz w:val="11"/>
          <w:rtl/>
        </w:rPr>
        <w:t>, דקתני, הואיל והודה, ולא קתני, אף זה</w:t>
      </w:r>
      <w:r w:rsidR="00980F5A" w:rsidRPr="00270114">
        <w:rPr>
          <w:rFonts w:ascii="FbShefa" w:eastAsia="Calibri" w:hAnsi="FbShefa"/>
          <w:sz w:val="11"/>
          <w:rtl/>
        </w:rPr>
        <w:t>.</w:t>
      </w:r>
    </w:p>
    <w:p w14:paraId="51D91424" w14:textId="77777777" w:rsidR="00D95C8A" w:rsidRPr="001B3037" w:rsidRDefault="00D95C8A" w:rsidP="00D95C8A">
      <w:pPr>
        <w:rPr>
          <w:rFonts w:ascii="FbShefa" w:eastAsia="Calibri" w:hAnsi="FbShefa"/>
          <w:b/>
          <w:bCs/>
          <w:color w:val="3B2F2A" w:themeColor="text2" w:themeShade="80"/>
          <w:sz w:val="11"/>
          <w:rtl/>
        </w:rPr>
      </w:pPr>
    </w:p>
    <w:p w14:paraId="0FE68638" w14:textId="59C58C29"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דחיה א</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שאני הכא, דקא מסייע ליה שטרא</w:t>
      </w:r>
      <w:r w:rsidR="00980F5A" w:rsidRPr="00270114">
        <w:rPr>
          <w:rFonts w:ascii="FbShefa" w:eastAsia="Calibri" w:hAnsi="FbShefa"/>
          <w:sz w:val="11"/>
          <w:rtl/>
        </w:rPr>
        <w:t>.</w:t>
      </w:r>
    </w:p>
    <w:p w14:paraId="19B7BD5B" w14:textId="0CE39CD5"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דחיה ב</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שטר שעבוד קרקעות, ואין נשבעין על כפירת שעבוד קרקעות</w:t>
      </w:r>
      <w:r w:rsidR="00980F5A" w:rsidRPr="00270114">
        <w:rPr>
          <w:rFonts w:ascii="FbShefa" w:eastAsia="Calibri" w:hAnsi="FbShefa"/>
          <w:sz w:val="11"/>
          <w:rtl/>
        </w:rPr>
        <w:t>.</w:t>
      </w:r>
    </w:p>
    <w:p w14:paraId="38E80993" w14:textId="77777777" w:rsidR="00D95C8A" w:rsidRPr="00270114" w:rsidRDefault="00D95C8A" w:rsidP="00D95C8A">
      <w:pPr>
        <w:rPr>
          <w:rFonts w:ascii="FbShefa" w:eastAsia="Calibri" w:hAnsi="FbShefa"/>
          <w:sz w:val="11"/>
          <w:rtl/>
        </w:rPr>
      </w:pPr>
    </w:p>
    <w:p w14:paraId="38C42B1D"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מיתיבי:</w:t>
      </w:r>
    </w:p>
    <w:p w14:paraId="58B6C1CA" w14:textId="273CBF49"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ראיה</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ממ"ד שסלעים דינרים פטור (לעיל)</w:t>
      </w:r>
      <w:r w:rsidR="00980F5A" w:rsidRPr="00270114">
        <w:rPr>
          <w:rFonts w:ascii="FbShefa" w:eastAsia="Calibri" w:hAnsi="FbShefa"/>
          <w:sz w:val="11"/>
          <w:rtl/>
        </w:rPr>
        <w:t>.</w:t>
      </w:r>
    </w:p>
    <w:p w14:paraId="76353C72" w14:textId="39B4F8D6"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טעמא</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דאמר שלש, הא שתים חייב</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והרי שטר</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הילך הוא</w:t>
      </w:r>
      <w:r w:rsidR="00980F5A" w:rsidRPr="00270114">
        <w:rPr>
          <w:rFonts w:ascii="FbShefa" w:eastAsia="Calibri" w:hAnsi="FbShefa"/>
          <w:sz w:val="11"/>
          <w:rtl/>
        </w:rPr>
        <w:t>.</w:t>
      </w:r>
      <w:r w:rsidRPr="001B3037">
        <w:rPr>
          <w:rFonts w:ascii="FbShefa" w:eastAsia="Calibri" w:hAnsi="FbShefa"/>
          <w:b/>
          <w:bCs/>
          <w:color w:val="3B2F2A" w:themeColor="text2" w:themeShade="80"/>
          <w:sz w:val="11"/>
          <w:rtl/>
        </w:rPr>
        <w:t xml:space="preserve"> ש"מ</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הילך חייב</w:t>
      </w:r>
      <w:r w:rsidR="00980F5A" w:rsidRPr="00270114">
        <w:rPr>
          <w:rFonts w:ascii="FbShefa" w:eastAsia="Calibri" w:hAnsi="FbShefa"/>
          <w:sz w:val="11"/>
          <w:rtl/>
        </w:rPr>
        <w:t>.</w:t>
      </w:r>
    </w:p>
    <w:p w14:paraId="735CC7FD" w14:textId="13D0A77B"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דחיה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קתני שלש, לאפוקי מאידך מ"ד</w:t>
      </w:r>
      <w:r w:rsidR="00980F5A" w:rsidRPr="00270114">
        <w:rPr>
          <w:rFonts w:ascii="FbShefa" w:eastAsia="Calibri" w:hAnsi="FbShefa"/>
          <w:sz w:val="11"/>
          <w:rtl/>
        </w:rPr>
        <w:t>.</w:t>
      </w:r>
    </w:p>
    <w:p w14:paraId="49712860" w14:textId="279372D3"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ה"נ מסתברא</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שאם בשתים חייב, הוא מערים ואינו משיב אבידה</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סבר</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אי אמינא שתים, בעינא אשתבועי, אימא שלש</w:t>
      </w:r>
      <w:r w:rsidR="00980F5A" w:rsidRPr="00270114">
        <w:rPr>
          <w:rFonts w:ascii="FbShefa" w:eastAsia="Calibri" w:hAnsi="FbShefa"/>
          <w:sz w:val="11"/>
          <w:rtl/>
        </w:rPr>
        <w:t>.</w:t>
      </w:r>
    </w:p>
    <w:p w14:paraId="1526C145" w14:textId="1460F78C"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ואידך</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שאני התם מסייע ליה שטרא</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ועוד</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דהוה ליה שטר שעבוד קרקעות</w:t>
      </w:r>
      <w:r w:rsidR="00980F5A" w:rsidRPr="00270114">
        <w:rPr>
          <w:rFonts w:ascii="FbShefa" w:eastAsia="Calibri" w:hAnsi="FbShefa"/>
          <w:sz w:val="11"/>
          <w:rtl/>
        </w:rPr>
        <w:t>.</w:t>
      </w:r>
    </w:p>
    <w:p w14:paraId="0AD1381B" w14:textId="77777777" w:rsidR="00D95C8A" w:rsidRPr="00270114" w:rsidRDefault="00D95C8A" w:rsidP="00D95C8A">
      <w:pPr>
        <w:rPr>
          <w:rFonts w:ascii="FbShefa" w:eastAsia="Calibri" w:hAnsi="FbShefa"/>
          <w:sz w:val="11"/>
          <w:rtl/>
        </w:rPr>
      </w:pPr>
    </w:p>
    <w:p w14:paraId="17621497"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מיתיבי:</w:t>
      </w:r>
    </w:p>
    <w:p w14:paraId="28BCA1D9" w14:textId="5789C430"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טענו כלים וקרקעות</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חייב רק אם הודה במקצת כלים</w:t>
      </w:r>
      <w:r w:rsidR="00980F5A" w:rsidRPr="00270114">
        <w:rPr>
          <w:rFonts w:ascii="FbShefa" w:eastAsia="Calibri" w:hAnsi="FbShefa"/>
          <w:sz w:val="11"/>
          <w:rtl/>
        </w:rPr>
        <w:t>.</w:t>
      </w:r>
    </w:p>
    <w:p w14:paraId="6799D620" w14:textId="2C2CD68B"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הראיה</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דוקא קרקע דלאו בת שבועה</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הא כלים וכלים כה"ג</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חייב</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ש"מ</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הילך חייב</w:t>
      </w:r>
      <w:r w:rsidR="00980F5A" w:rsidRPr="00270114">
        <w:rPr>
          <w:rFonts w:ascii="FbShefa" w:eastAsia="Calibri" w:hAnsi="FbShefa"/>
          <w:sz w:val="11"/>
          <w:rtl/>
        </w:rPr>
        <w:t>.</w:t>
      </w:r>
    </w:p>
    <w:p w14:paraId="13B870BB" w14:textId="67BE0389"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דחיה</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ה"ה בכלים פטור, וקתני קרקע ללמד זוקקין</w:t>
      </w:r>
      <w:r w:rsidR="00980F5A" w:rsidRPr="00270114">
        <w:rPr>
          <w:rFonts w:ascii="FbShefa" w:eastAsia="Calibri" w:hAnsi="FbShefa"/>
          <w:sz w:val="11"/>
          <w:rtl/>
        </w:rPr>
        <w:t>.</w:t>
      </w:r>
    </w:p>
    <w:p w14:paraId="25C96703" w14:textId="77777777" w:rsidR="00D95C8A" w:rsidRPr="00270114" w:rsidRDefault="00D95C8A" w:rsidP="00D95C8A">
      <w:pPr>
        <w:rPr>
          <w:rFonts w:ascii="FbShefa" w:eastAsia="Calibri" w:hAnsi="FbShefa"/>
          <w:sz w:val="11"/>
          <w:rtl/>
        </w:rPr>
      </w:pPr>
    </w:p>
    <w:p w14:paraId="3A81B6F5" w14:textId="66B26C14"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שאלה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הרי תנן זוקקין הנכסים שאין להן אחריות, את הנכסים שיש להן אחריות לישבע עליהם</w:t>
      </w:r>
      <w:r w:rsidR="00980F5A" w:rsidRPr="00270114">
        <w:rPr>
          <w:rFonts w:ascii="FbShefa" w:eastAsia="Calibri" w:hAnsi="FbShefa"/>
          <w:sz w:val="11"/>
          <w:rtl/>
        </w:rPr>
        <w:t>.</w:t>
      </w:r>
    </w:p>
    <w:p w14:paraId="1D5498D1" w14:textId="3EC0C618"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תשובה</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התם אגב גררא נסבה</w:t>
      </w:r>
      <w:r w:rsidR="00980F5A" w:rsidRPr="00270114">
        <w:rPr>
          <w:rFonts w:ascii="FbShefa" w:eastAsia="Calibri" w:hAnsi="FbShefa"/>
          <w:sz w:val="11"/>
          <w:rtl/>
        </w:rPr>
        <w:t>.</w:t>
      </w:r>
    </w:p>
    <w:p w14:paraId="51774C29" w14:textId="100F4610" w:rsidR="00D95C8A" w:rsidRPr="00270114" w:rsidRDefault="00D95C8A" w:rsidP="00794C1A">
      <w:pPr>
        <w:pStyle w:val="1"/>
        <w:rPr>
          <w:rFonts w:ascii="FbShefa" w:eastAsia="Calibri" w:hAnsi="FbShefa"/>
          <w:rtl/>
        </w:rPr>
      </w:pPr>
      <w:r w:rsidRPr="00270114">
        <w:rPr>
          <w:rFonts w:ascii="FbShefa" w:eastAsia="Calibri" w:hAnsi="FbShefa"/>
          <w:sz w:val="11"/>
          <w:rtl/>
        </w:rPr>
        <w:t>ה</w:t>
      </w:r>
      <w:r w:rsidR="00485E75" w:rsidRPr="00270114">
        <w:rPr>
          <w:rFonts w:ascii="FbShefa" w:eastAsia="Calibri" w:hAnsi="FbShefa"/>
          <w:sz w:val="11"/>
          <w:rtl/>
        </w:rPr>
        <w:t>,</w:t>
      </w:r>
      <w:r w:rsidR="00B36BF2" w:rsidRPr="00270114">
        <w:rPr>
          <w:rFonts w:ascii="FbShefa" w:eastAsia="Calibri" w:hAnsi="FbShefa"/>
          <w:sz w:val="11"/>
          <w:rtl/>
        </w:rPr>
        <w:t xml:space="preserve"> א</w:t>
      </w:r>
    </w:p>
    <w:p w14:paraId="68B1B09C"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ת"ש:</w:t>
      </w:r>
    </w:p>
    <w:p w14:paraId="03D14A36" w14:textId="33715589"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מדאיצטריך קרא</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למעוטי קרקע משבועה</w:t>
      </w:r>
      <w:r w:rsidR="00980F5A" w:rsidRPr="00270114">
        <w:rPr>
          <w:rFonts w:ascii="FbShefa" w:eastAsia="Calibri" w:hAnsi="FbShefa"/>
          <w:sz w:val="11"/>
          <w:rtl/>
        </w:rPr>
        <w:t>.</w:t>
      </w:r>
    </w:p>
    <w:p w14:paraId="0F189E8F" w14:textId="5AC4C018"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והלא</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כל קרקע הילך הוא</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ש"מ</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הילך חייב</w:t>
      </w:r>
      <w:r w:rsidR="00980F5A" w:rsidRPr="00270114">
        <w:rPr>
          <w:rFonts w:ascii="FbShefa" w:eastAsia="Calibri" w:hAnsi="FbShefa"/>
          <w:sz w:val="11"/>
          <w:rtl/>
        </w:rPr>
        <w:t>.</w:t>
      </w:r>
    </w:p>
    <w:p w14:paraId="3E879C7B" w14:textId="2736EA24"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תשובה א</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איצטריך קרא לחופר בה בורות שיחין ומערות</w:t>
      </w:r>
      <w:r w:rsidR="00980F5A" w:rsidRPr="00270114">
        <w:rPr>
          <w:rFonts w:ascii="FbShefa" w:eastAsia="Calibri" w:hAnsi="FbShefa"/>
          <w:sz w:val="11"/>
          <w:rtl/>
        </w:rPr>
        <w:t>.</w:t>
      </w:r>
    </w:p>
    <w:p w14:paraId="738AEDED" w14:textId="0D8BAF96"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תשובה ב</w:t>
      </w:r>
      <w:r w:rsidR="00980F5A" w:rsidRPr="00270114">
        <w:rPr>
          <w:rFonts w:ascii="FbShefa" w:eastAsia="Calibri" w:hAnsi="FbShefa"/>
          <w:sz w:val="11"/>
          <w:rtl/>
        </w:rPr>
        <w:t>.</w:t>
      </w:r>
      <w:r w:rsidRPr="00270114">
        <w:rPr>
          <w:rFonts w:ascii="FbShefa" w:eastAsia="Calibri" w:hAnsi="FbShefa"/>
          <w:sz w:val="11"/>
          <w:rtl/>
        </w:rPr>
        <w:t xml:space="preserve"> איצטריך קרא להודה בכלים וכפר בקרקעות</w:t>
      </w:r>
      <w:r w:rsidR="00980F5A" w:rsidRPr="00270114">
        <w:rPr>
          <w:rFonts w:ascii="FbShefa" w:eastAsia="Calibri" w:hAnsi="FbShefa"/>
          <w:sz w:val="11"/>
          <w:rtl/>
        </w:rPr>
        <w:t>.</w:t>
      </w:r>
    </w:p>
    <w:p w14:paraId="33D695BC" w14:textId="77777777" w:rsidR="00D95C8A" w:rsidRPr="00270114" w:rsidRDefault="00D95C8A" w:rsidP="00D95C8A">
      <w:pPr>
        <w:rPr>
          <w:rFonts w:ascii="FbShefa" w:eastAsia="Calibri" w:hAnsi="FbShefa"/>
          <w:sz w:val="11"/>
          <w:rtl/>
        </w:rPr>
      </w:pPr>
    </w:p>
    <w:p w14:paraId="4A3B11DB"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ת"ש:</w:t>
      </w:r>
    </w:p>
    <w:p w14:paraId="5728E01D" w14:textId="0386C745"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ארבעה שומרין</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צריכין כפירה במקצת והודאה במקצת</w:t>
      </w:r>
      <w:r w:rsidR="00980F5A" w:rsidRPr="00270114">
        <w:rPr>
          <w:rFonts w:ascii="FbShefa" w:eastAsia="Calibri" w:hAnsi="FbShefa"/>
          <w:sz w:val="11"/>
          <w:rtl/>
        </w:rPr>
        <w:t>.</w:t>
      </w:r>
    </w:p>
    <w:p w14:paraId="562AA568" w14:textId="1ED8CEBA"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הראיה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ס"ד דאמר ליה הילך</w:t>
      </w:r>
      <w:r w:rsidR="00980F5A" w:rsidRPr="00270114">
        <w:rPr>
          <w:rFonts w:ascii="FbShefa" w:eastAsia="Calibri" w:hAnsi="FbShefa"/>
          <w:sz w:val="11"/>
          <w:rtl/>
        </w:rPr>
        <w:t>.</w:t>
      </w:r>
    </w:p>
    <w:p w14:paraId="3D185DB3" w14:textId="03447FF5"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דחיה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דא"ל שלש פרות מסרתי לך, ומתו כולם בפשיעה</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וא"ל</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חדא להד"מ, חדא באונס, חדא בפשיעה</w:t>
      </w:r>
      <w:r w:rsidR="00980F5A" w:rsidRPr="00270114">
        <w:rPr>
          <w:rFonts w:ascii="FbShefa" w:eastAsia="Calibri" w:hAnsi="FbShefa"/>
          <w:sz w:val="11"/>
          <w:rtl/>
        </w:rPr>
        <w:t>.</w:t>
      </w:r>
    </w:p>
    <w:p w14:paraId="6ACF6A7A" w14:textId="77777777" w:rsidR="00D95C8A" w:rsidRPr="00270114" w:rsidRDefault="00D95C8A" w:rsidP="00D95C8A">
      <w:pPr>
        <w:rPr>
          <w:rFonts w:ascii="FbShefa" w:eastAsia="Calibri" w:hAnsi="FbShefa"/>
          <w:sz w:val="11"/>
          <w:rtl/>
        </w:rPr>
      </w:pPr>
    </w:p>
    <w:p w14:paraId="3234AAFB" w14:textId="77777777" w:rsidR="00D95C8A" w:rsidRPr="00270114" w:rsidRDefault="00D95C8A" w:rsidP="00B9411C">
      <w:pPr>
        <w:pStyle w:val="2"/>
        <w:rPr>
          <w:rFonts w:ascii="FbShefa" w:eastAsia="Times New Roman" w:hAnsi="FbShefa"/>
          <w:color w:val="7C5F1D"/>
          <w:rtl/>
        </w:rPr>
      </w:pPr>
      <w:r w:rsidRPr="00270114">
        <w:rPr>
          <w:rFonts w:ascii="FbShefa" w:eastAsia="Times New Roman" w:hAnsi="FbShefa"/>
          <w:color w:val="7C5F1D"/>
          <w:rtl/>
        </w:rPr>
        <w:t>ר' חייא קמייתא</w:t>
      </w:r>
    </w:p>
    <w:p w14:paraId="29901EF3" w14:textId="763DB5BA"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rtl/>
        </w:rPr>
        <w:t>א"ל</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מנה לי בידך</w:t>
      </w:r>
      <w:r w:rsidR="00980F5A" w:rsidRPr="00270114">
        <w:rPr>
          <w:rFonts w:ascii="FbShefa" w:eastAsia="Calibri" w:hAnsi="FbShefa"/>
          <w:rtl/>
        </w:rPr>
        <w:t>.</w:t>
      </w:r>
      <w:r w:rsidRPr="00270114">
        <w:rPr>
          <w:rFonts w:ascii="FbShefa" w:eastAsia="Calibri" w:hAnsi="FbShefa"/>
          <w:rtl/>
        </w:rPr>
        <w:t xml:space="preserve"> </w:t>
      </w:r>
      <w:r w:rsidRPr="001B3037">
        <w:rPr>
          <w:rFonts w:ascii="FbShefa" w:eastAsia="Calibri" w:hAnsi="FbShefa"/>
          <w:b/>
          <w:bCs/>
          <w:color w:val="3B2F2A" w:themeColor="text2" w:themeShade="80"/>
          <w:rtl/>
        </w:rPr>
        <w:t>וא"ל</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אין לך בידי כלום</w:t>
      </w:r>
      <w:r w:rsidR="00980F5A" w:rsidRPr="00270114">
        <w:rPr>
          <w:rFonts w:ascii="FbShefa" w:eastAsia="Calibri" w:hAnsi="FbShefa"/>
          <w:rtl/>
        </w:rPr>
        <w:t>.</w:t>
      </w:r>
      <w:r w:rsidRPr="00270114">
        <w:rPr>
          <w:rFonts w:ascii="FbShefa" w:eastAsia="Calibri" w:hAnsi="FbShefa"/>
          <w:rtl/>
        </w:rPr>
        <w:t xml:space="preserve"> </w:t>
      </w:r>
      <w:r w:rsidRPr="001B3037">
        <w:rPr>
          <w:rFonts w:ascii="FbShefa" w:eastAsia="Calibri" w:hAnsi="FbShefa"/>
          <w:b/>
          <w:bCs/>
          <w:color w:val="3B2F2A" w:themeColor="text2" w:themeShade="80"/>
          <w:rtl/>
        </w:rPr>
        <w:t>והעדים</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מעידים אותו שיש לו חמשים זוז</w:t>
      </w:r>
      <w:r w:rsidR="00980F5A" w:rsidRPr="00270114">
        <w:rPr>
          <w:rFonts w:ascii="FbShefa" w:eastAsia="Calibri" w:hAnsi="FbShefa"/>
          <w:rtl/>
        </w:rPr>
        <w:t>.</w:t>
      </w:r>
    </w:p>
    <w:p w14:paraId="190019DC" w14:textId="7B1D5312"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rtl/>
        </w:rPr>
        <w:t>חייב</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חמשים זוז</w:t>
      </w:r>
      <w:r w:rsidR="00980F5A" w:rsidRPr="00270114">
        <w:rPr>
          <w:rFonts w:ascii="FbShefa" w:eastAsia="Calibri" w:hAnsi="FbShefa"/>
          <w:rtl/>
        </w:rPr>
        <w:t>.</w:t>
      </w:r>
    </w:p>
    <w:p w14:paraId="33ECCEA3" w14:textId="7DEA29FB"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rtl/>
        </w:rPr>
        <w:t>ר' חייא</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ישבע על השאר</w:t>
      </w:r>
      <w:r w:rsidR="00980F5A" w:rsidRPr="00270114">
        <w:rPr>
          <w:rFonts w:ascii="FbShefa" w:eastAsia="Calibri" w:hAnsi="FbShefa"/>
          <w:rtl/>
        </w:rPr>
        <w:t>.</w:t>
      </w:r>
    </w:p>
    <w:p w14:paraId="1EC00228" w14:textId="77777777" w:rsidR="00D95C8A" w:rsidRPr="001B3037" w:rsidRDefault="00D95C8A" w:rsidP="00D95C8A">
      <w:pPr>
        <w:rPr>
          <w:rFonts w:ascii="FbShefa" w:eastAsia="Calibri" w:hAnsi="FbShefa"/>
          <w:b/>
          <w:bCs/>
          <w:color w:val="3B2F2A" w:themeColor="text2" w:themeShade="80"/>
          <w:sz w:val="11"/>
          <w:rtl/>
        </w:rPr>
      </w:pPr>
    </w:p>
    <w:p w14:paraId="471F8230" w14:textId="54957A28"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sz w:val="11"/>
          <w:rtl/>
        </w:rPr>
        <w:t>דעה ב</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rtl/>
        </w:rPr>
        <w:t>פטור משבועה</w:t>
      </w:r>
      <w:r w:rsidR="00980F5A" w:rsidRPr="00270114">
        <w:rPr>
          <w:rFonts w:ascii="FbShefa" w:eastAsia="Calibri" w:hAnsi="FbShefa"/>
          <w:rtl/>
        </w:rPr>
        <w:t>.</w:t>
      </w:r>
    </w:p>
    <w:p w14:paraId="1ED2341F" w14:textId="07866F48"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שנאמר</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אשר יאמר כי הוא זה, על הודאת פיו נשבע, ולא על העדאת עדים</w:t>
      </w:r>
      <w:r w:rsidR="00980F5A" w:rsidRPr="00270114">
        <w:rPr>
          <w:rFonts w:ascii="FbShefa" w:eastAsia="Calibri" w:hAnsi="FbShefa"/>
          <w:sz w:val="11"/>
          <w:rtl/>
        </w:rPr>
        <w:t>.</w:t>
      </w:r>
    </w:p>
    <w:p w14:paraId="01264416" w14:textId="6A1778DF"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ואידך</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ההוא למודה מקצת הטענה</w:t>
      </w:r>
      <w:r w:rsidR="00980F5A" w:rsidRPr="00270114">
        <w:rPr>
          <w:rFonts w:ascii="FbShefa" w:eastAsia="Calibri" w:hAnsi="FbShefa"/>
          <w:sz w:val="11"/>
          <w:rtl/>
        </w:rPr>
        <w:t>.</w:t>
      </w:r>
    </w:p>
    <w:p w14:paraId="340EA3A9" w14:textId="06CAC74E"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ואידך</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כתיב הוא וכתיב זה</w:t>
      </w:r>
      <w:r w:rsidR="00980F5A" w:rsidRPr="00270114">
        <w:rPr>
          <w:rFonts w:ascii="FbShefa" w:eastAsia="Calibri" w:hAnsi="FbShefa"/>
          <w:sz w:val="11"/>
          <w:rtl/>
        </w:rPr>
        <w:t>.</w:t>
      </w:r>
    </w:p>
    <w:p w14:paraId="30A94F8E" w14:textId="1220B2AA"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ואידך</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חד למודה מקצת הטענה, וחד למודה ממין הטענה</w:t>
      </w:r>
      <w:r w:rsidR="00980F5A" w:rsidRPr="00270114">
        <w:rPr>
          <w:rFonts w:ascii="FbShefa" w:eastAsia="Calibri" w:hAnsi="FbShefa"/>
          <w:sz w:val="11"/>
          <w:rtl/>
        </w:rPr>
        <w:t>.</w:t>
      </w:r>
    </w:p>
    <w:p w14:paraId="6A5DD2A9" w14:textId="503F0464"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ואידך</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נחלק על דין ממין הטענה</w:t>
      </w:r>
      <w:r w:rsidR="00980F5A" w:rsidRPr="00270114">
        <w:rPr>
          <w:rFonts w:ascii="FbShefa" w:eastAsia="Calibri" w:hAnsi="FbShefa"/>
          <w:sz w:val="11"/>
          <w:rtl/>
        </w:rPr>
        <w:t>.</w:t>
      </w:r>
    </w:p>
    <w:p w14:paraId="2C679E4F" w14:textId="77777777" w:rsidR="00D95C8A" w:rsidRPr="00270114" w:rsidRDefault="00D95C8A" w:rsidP="00D95C8A">
      <w:pPr>
        <w:rPr>
          <w:rFonts w:ascii="FbShefa" w:eastAsia="Calibri" w:hAnsi="FbShefa"/>
          <w:sz w:val="11"/>
          <w:rtl/>
        </w:rPr>
      </w:pPr>
    </w:p>
    <w:p w14:paraId="1E311711" w14:textId="77777777" w:rsidR="00D95C8A" w:rsidRPr="00270114" w:rsidRDefault="00D95C8A" w:rsidP="00D95C8A">
      <w:pPr>
        <w:keepNext/>
        <w:keepLines/>
        <w:shd w:val="clear" w:color="auto" w:fill="FDF0E7"/>
        <w:spacing w:before="40" w:after="0"/>
        <w:ind w:left="-227"/>
        <w:outlineLvl w:val="1"/>
        <w:rPr>
          <w:rFonts w:ascii="FbShefa" w:eastAsia="Times New Roman" w:hAnsi="FbShefa"/>
          <w:i/>
          <w:iCs/>
          <w:rtl/>
        </w:rPr>
      </w:pPr>
      <w:r w:rsidRPr="00270114">
        <w:rPr>
          <w:rFonts w:ascii="FbShefa" w:eastAsia="Times New Roman" w:hAnsi="FbShefa"/>
          <w:i/>
          <w:iCs/>
          <w:rtl/>
        </w:rPr>
        <w:t>טענו חטין והודה לו בשעורין</w:t>
      </w:r>
    </w:p>
    <w:p w14:paraId="5C4E9CE6" w14:textId="1909094E"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rtl/>
        </w:rPr>
        <w:t>דעה א</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פטור משבועה</w:t>
      </w:r>
      <w:r w:rsidR="00980F5A" w:rsidRPr="00270114">
        <w:rPr>
          <w:rFonts w:ascii="FbShefa" w:eastAsia="Calibri" w:hAnsi="FbShefa"/>
          <w:rtl/>
        </w:rPr>
        <w:t>.</w:t>
      </w:r>
    </w:p>
    <w:p w14:paraId="4EE60676" w14:textId="1E4B9028"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rtl/>
        </w:rPr>
        <w:t>דעה ב</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חייב בשבועה</w:t>
      </w:r>
      <w:r w:rsidR="00980F5A" w:rsidRPr="00270114">
        <w:rPr>
          <w:rFonts w:ascii="FbShefa" w:eastAsia="Calibri" w:hAnsi="FbShefa"/>
          <w:rtl/>
        </w:rPr>
        <w:t>.</w:t>
      </w:r>
    </w:p>
    <w:p w14:paraId="6992ADB6" w14:textId="77777777" w:rsidR="00D95C8A" w:rsidRPr="00270114" w:rsidRDefault="00D95C8A" w:rsidP="00D95C8A">
      <w:pPr>
        <w:rPr>
          <w:rFonts w:ascii="FbShefa" w:eastAsia="Calibri" w:hAnsi="FbShefa"/>
          <w:rtl/>
        </w:rPr>
      </w:pPr>
    </w:p>
    <w:p w14:paraId="3B1F1EF2" w14:textId="77777777" w:rsidR="00D95C8A" w:rsidRPr="00270114" w:rsidRDefault="00D95C8A" w:rsidP="00B9411C">
      <w:pPr>
        <w:pStyle w:val="2"/>
        <w:rPr>
          <w:rFonts w:ascii="FbShefa" w:eastAsia="Times New Roman" w:hAnsi="FbShefa"/>
          <w:color w:val="7C5F1D"/>
          <w:rtl/>
        </w:rPr>
      </w:pPr>
      <w:r w:rsidRPr="00270114">
        <w:rPr>
          <w:rFonts w:ascii="FbShefa" w:eastAsia="Times New Roman" w:hAnsi="FbShefa"/>
          <w:color w:val="7C5F1D"/>
          <w:rtl/>
        </w:rPr>
        <w:t xml:space="preserve">ההוא רעיא </w:t>
      </w:r>
    </w:p>
    <w:p w14:paraId="33F2FF1C" w14:textId="12EB9752"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הרועה</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אמר להד"מ</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והעדים</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מעידים שאכל תרתי מינייהו</w:t>
      </w:r>
      <w:r w:rsidR="00980F5A" w:rsidRPr="00270114">
        <w:rPr>
          <w:rFonts w:ascii="FbShefa" w:eastAsia="Calibri" w:hAnsi="FbShefa"/>
          <w:sz w:val="11"/>
          <w:rtl/>
        </w:rPr>
        <w:t>.</w:t>
      </w:r>
    </w:p>
    <w:p w14:paraId="0C319CCF" w14:textId="1BFF50F0"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לר' חייא קמייתא</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חייב שבועה</w:t>
      </w:r>
      <w:r w:rsidR="00980F5A" w:rsidRPr="00270114">
        <w:rPr>
          <w:rFonts w:ascii="FbShefa" w:eastAsia="Calibri" w:hAnsi="FbShefa"/>
          <w:sz w:val="11"/>
          <w:rtl/>
        </w:rPr>
        <w:t>.</w:t>
      </w:r>
    </w:p>
    <w:p w14:paraId="66595730" w14:textId="5F705399"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לדעה ב הנ"ל</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w:t>
      </w:r>
      <w:r w:rsidRPr="00270114">
        <w:rPr>
          <w:rFonts w:ascii="FbShefa" w:eastAsia="Calibri" w:hAnsi="FbShefa"/>
          <w:rtl/>
        </w:rPr>
        <w:t>פטור משבועה</w:t>
      </w:r>
      <w:r w:rsidR="00980F5A" w:rsidRPr="00270114">
        <w:rPr>
          <w:rFonts w:ascii="FbShefa" w:eastAsia="Calibri" w:hAnsi="FbShefa"/>
          <w:rtl/>
        </w:rPr>
        <w:t>.</w:t>
      </w:r>
    </w:p>
    <w:p w14:paraId="0C72A9CD" w14:textId="77777777" w:rsidR="00D95C8A" w:rsidRPr="001B3037" w:rsidRDefault="00D95C8A" w:rsidP="00D95C8A">
      <w:pPr>
        <w:rPr>
          <w:rFonts w:ascii="FbShefa" w:eastAsia="Calibri" w:hAnsi="FbShefa"/>
          <w:b/>
          <w:bCs/>
          <w:color w:val="3B2F2A" w:themeColor="text2" w:themeShade="80"/>
          <w:sz w:val="11"/>
          <w:rtl/>
        </w:rPr>
      </w:pPr>
    </w:p>
    <w:p w14:paraId="25E8DD63"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פסול גזלן לשבועה:</w:t>
      </w:r>
    </w:p>
    <w:p w14:paraId="7181F67A" w14:textId="14DB8055"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שאלה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איך נשבע, והרי גזלן הוא</w:t>
      </w:r>
      <w:r w:rsidR="00980F5A" w:rsidRPr="00270114">
        <w:rPr>
          <w:rFonts w:ascii="FbShefa" w:eastAsia="Calibri" w:hAnsi="FbShefa"/>
          <w:sz w:val="11"/>
          <w:rtl/>
        </w:rPr>
        <w:t>.</w:t>
      </w:r>
    </w:p>
    <w:p w14:paraId="21D9AC85" w14:textId="2B957947"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תשובה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שכנגדו קאמינא</w:t>
      </w:r>
      <w:r w:rsidR="00980F5A" w:rsidRPr="00270114">
        <w:rPr>
          <w:rFonts w:ascii="FbShefa" w:eastAsia="Calibri" w:hAnsi="FbShefa"/>
          <w:sz w:val="11"/>
          <w:rtl/>
        </w:rPr>
        <w:t>.</w:t>
      </w:r>
    </w:p>
    <w:p w14:paraId="36BC2A15" w14:textId="6278318C"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שאלה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שישבע לכו"ע שבועת היסת</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שהרי</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האומר מנה לי בידך</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והלא אומר</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אין לך בידי</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משביעין אותו</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שבועת היסת</w:t>
      </w:r>
      <w:r w:rsidR="00980F5A" w:rsidRPr="00270114">
        <w:rPr>
          <w:rFonts w:ascii="FbShefa" w:eastAsia="Calibri" w:hAnsi="FbShefa"/>
          <w:sz w:val="11"/>
          <w:rtl/>
        </w:rPr>
        <w:t>.</w:t>
      </w:r>
    </w:p>
    <w:p w14:paraId="6BA73135" w14:textId="2ACA1A22" w:rsidR="00D95C8A" w:rsidRPr="00270114" w:rsidRDefault="00D95C8A" w:rsidP="00794C1A">
      <w:pPr>
        <w:pStyle w:val="1"/>
        <w:rPr>
          <w:rFonts w:ascii="FbShefa" w:eastAsia="Calibri" w:hAnsi="FbShefa"/>
          <w:rtl/>
        </w:rPr>
      </w:pPr>
      <w:r w:rsidRPr="00270114">
        <w:rPr>
          <w:rFonts w:ascii="FbShefa" w:eastAsia="Calibri" w:hAnsi="FbShefa"/>
          <w:sz w:val="11"/>
          <w:rtl/>
        </w:rPr>
        <w:t>ה</w:t>
      </w:r>
      <w:r w:rsidR="00B36BF2" w:rsidRPr="00270114">
        <w:rPr>
          <w:rFonts w:ascii="FbShefa" w:eastAsia="Calibri" w:hAnsi="FbShefa"/>
          <w:sz w:val="11"/>
          <w:rtl/>
        </w:rPr>
        <w:t>, ב</w:t>
      </w:r>
    </w:p>
    <w:p w14:paraId="0817A655" w14:textId="1BC2102B"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תשובה</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שבועת היסת תקנה היא, ותקנתא לתקנתא לא עבדינן</w:t>
      </w:r>
      <w:r w:rsidR="00980F5A" w:rsidRPr="00270114">
        <w:rPr>
          <w:rFonts w:ascii="FbShefa" w:eastAsia="Calibri" w:hAnsi="FbShefa"/>
          <w:sz w:val="11"/>
          <w:rtl/>
        </w:rPr>
        <w:t>.</w:t>
      </w:r>
    </w:p>
    <w:p w14:paraId="0E54C9E6" w14:textId="77777777" w:rsidR="00D95C8A" w:rsidRPr="001B3037" w:rsidRDefault="00D95C8A" w:rsidP="00D95C8A">
      <w:pPr>
        <w:rPr>
          <w:rFonts w:ascii="FbShefa" w:eastAsia="Calibri" w:hAnsi="FbShefa"/>
          <w:b/>
          <w:bCs/>
          <w:color w:val="3B2F2A" w:themeColor="text2" w:themeShade="80"/>
          <w:sz w:val="11"/>
          <w:rtl/>
        </w:rPr>
      </w:pPr>
    </w:p>
    <w:p w14:paraId="65D226D0"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פסול רועה לשבועה:</w:t>
      </w:r>
    </w:p>
    <w:p w14:paraId="4A27E47C" w14:textId="4E8E39C1"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שאלה</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תיפו"ל דסתם רועה פסול</w:t>
      </w:r>
      <w:r w:rsidR="00980F5A" w:rsidRPr="00270114">
        <w:rPr>
          <w:rFonts w:ascii="FbShefa" w:eastAsia="Calibri" w:hAnsi="FbShefa"/>
          <w:sz w:val="11"/>
          <w:rtl/>
        </w:rPr>
        <w:t>.</w:t>
      </w:r>
    </w:p>
    <w:p w14:paraId="77754A9A" w14:textId="641914C1"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תשובה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הא דידיה, הא דעלמא (כדלהלן)</w:t>
      </w:r>
      <w:r w:rsidR="00980F5A" w:rsidRPr="00270114">
        <w:rPr>
          <w:rFonts w:ascii="FbShefa" w:eastAsia="Calibri" w:hAnsi="FbShefa"/>
          <w:sz w:val="11"/>
          <w:rtl/>
        </w:rPr>
        <w:t>.</w:t>
      </w:r>
    </w:p>
    <w:p w14:paraId="69BBE2D0" w14:textId="77777777" w:rsidR="00D95C8A" w:rsidRPr="00270114" w:rsidRDefault="00D95C8A" w:rsidP="00D95C8A">
      <w:pPr>
        <w:rPr>
          <w:rFonts w:ascii="FbShefa" w:eastAsia="Calibri" w:hAnsi="FbShefa"/>
          <w:sz w:val="11"/>
          <w:rtl/>
        </w:rPr>
      </w:pPr>
    </w:p>
    <w:p w14:paraId="67F942EA" w14:textId="77777777" w:rsidR="00D95C8A" w:rsidRPr="00270114" w:rsidRDefault="00D95C8A" w:rsidP="00B9411C">
      <w:pPr>
        <w:pStyle w:val="2"/>
        <w:rPr>
          <w:rFonts w:ascii="FbShefa" w:eastAsia="Times New Roman" w:hAnsi="FbShefa"/>
          <w:color w:val="7C5F1D"/>
          <w:rtl/>
        </w:rPr>
      </w:pPr>
      <w:r w:rsidRPr="00270114">
        <w:rPr>
          <w:rFonts w:ascii="FbShefa" w:eastAsia="Times New Roman" w:hAnsi="FbShefa"/>
          <w:color w:val="7C5F1D"/>
          <w:rtl/>
        </w:rPr>
        <w:t>נאמנות רועה</w:t>
      </w:r>
    </w:p>
    <w:p w14:paraId="608906CA" w14:textId="3888B3D7"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רועה דידיה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פסול לעדות</w:t>
      </w:r>
      <w:r w:rsidR="00980F5A" w:rsidRPr="00270114">
        <w:rPr>
          <w:rFonts w:ascii="FbShefa" w:eastAsia="Calibri" w:hAnsi="FbShefa"/>
          <w:sz w:val="11"/>
          <w:rtl/>
        </w:rPr>
        <w:t>.</w:t>
      </w:r>
    </w:p>
    <w:p w14:paraId="03D64FEC" w14:textId="77777777" w:rsidR="00D95C8A" w:rsidRPr="001B3037" w:rsidRDefault="00D95C8A" w:rsidP="00D95C8A">
      <w:pPr>
        <w:rPr>
          <w:rFonts w:ascii="FbShefa" w:eastAsia="Calibri" w:hAnsi="FbShefa"/>
          <w:b/>
          <w:bCs/>
          <w:color w:val="3B2F2A" w:themeColor="text2" w:themeShade="80"/>
          <w:sz w:val="11"/>
          <w:rtl/>
        </w:rPr>
      </w:pPr>
    </w:p>
    <w:p w14:paraId="4FC4D0B9" w14:textId="08EABE12"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רועה של אחרים</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כשר לעדות</w:t>
      </w:r>
      <w:r w:rsidR="00980F5A" w:rsidRPr="00270114">
        <w:rPr>
          <w:rFonts w:ascii="FbShefa" w:eastAsia="Calibri" w:hAnsi="FbShefa"/>
          <w:sz w:val="11"/>
          <w:rtl/>
        </w:rPr>
        <w:t>.</w:t>
      </w:r>
    </w:p>
    <w:p w14:paraId="4C8827B1" w14:textId="49F42066" w:rsidR="00D95C8A" w:rsidRPr="001B3037" w:rsidRDefault="00D95C8A" w:rsidP="00D95C8A">
      <w:pPr>
        <w:rPr>
          <w:rFonts w:ascii="FbShefa" w:eastAsia="Calibri" w:hAnsi="FbShefa"/>
          <w:b/>
          <w:bCs/>
          <w:color w:val="3B2F2A" w:themeColor="text2" w:themeShade="80"/>
          <w:sz w:val="11"/>
          <w:rtl/>
        </w:rPr>
      </w:pPr>
      <w:r w:rsidRPr="001B3037">
        <w:rPr>
          <w:rFonts w:ascii="FbShefa" w:eastAsia="Calibri" w:hAnsi="FbShefa"/>
          <w:b/>
          <w:bCs/>
          <w:color w:val="3B2F2A" w:themeColor="text2" w:themeShade="80"/>
          <w:sz w:val="11"/>
          <w:rtl/>
        </w:rPr>
        <w:t>הטעם</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חזקה, אין אדם חוטא ולא לו</w:t>
      </w:r>
      <w:r w:rsidR="00980F5A" w:rsidRPr="00270114">
        <w:rPr>
          <w:rFonts w:ascii="FbShefa" w:eastAsia="Calibri" w:hAnsi="FbShefa"/>
          <w:sz w:val="11"/>
          <w:rtl/>
        </w:rPr>
        <w:t>.</w:t>
      </w:r>
    </w:p>
    <w:p w14:paraId="1E678D04" w14:textId="18527BD8"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הראיה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אנן חיותא לרועה היכי מסרינן</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והלא</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לפני עור</w:t>
      </w:r>
      <w:r w:rsidR="00980F5A" w:rsidRPr="00270114">
        <w:rPr>
          <w:rFonts w:ascii="FbShefa" w:eastAsia="Calibri" w:hAnsi="FbShefa"/>
          <w:sz w:val="11"/>
          <w:rtl/>
        </w:rPr>
        <w:t>.</w:t>
      </w:r>
    </w:p>
    <w:p w14:paraId="05999285" w14:textId="77777777" w:rsidR="00D95C8A" w:rsidRPr="00270114" w:rsidRDefault="00D95C8A" w:rsidP="00D95C8A">
      <w:pPr>
        <w:rPr>
          <w:rFonts w:ascii="FbShefa" w:eastAsia="Calibri" w:hAnsi="FbShefa"/>
          <w:sz w:val="11"/>
          <w:rtl/>
        </w:rPr>
      </w:pPr>
    </w:p>
    <w:p w14:paraId="6F96B767" w14:textId="77777777" w:rsidR="00D95C8A" w:rsidRPr="00270114" w:rsidRDefault="00D95C8A" w:rsidP="00B9411C">
      <w:pPr>
        <w:pStyle w:val="2"/>
        <w:rPr>
          <w:rFonts w:ascii="FbShefa" w:eastAsia="Times New Roman" w:hAnsi="FbShefa"/>
          <w:color w:val="7C5F1D"/>
          <w:rtl/>
        </w:rPr>
      </w:pPr>
      <w:r w:rsidRPr="00270114">
        <w:rPr>
          <w:rFonts w:ascii="FbShefa" w:eastAsia="Times New Roman" w:hAnsi="FbShefa"/>
          <w:color w:val="7C5F1D"/>
          <w:rtl/>
        </w:rPr>
        <w:t>נוסח שבועת שנים אוחזין</w:t>
      </w:r>
    </w:p>
    <w:p w14:paraId="0406E860" w14:textId="71CF65BC"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מתניתין</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זה ישבע שאין לו בה פחות מחציה</w:t>
      </w:r>
      <w:r w:rsidR="00980F5A" w:rsidRPr="00270114">
        <w:rPr>
          <w:rFonts w:ascii="FbShefa" w:eastAsia="Calibri" w:hAnsi="FbShefa"/>
          <w:sz w:val="11"/>
          <w:rtl/>
        </w:rPr>
        <w:t>.</w:t>
      </w:r>
    </w:p>
    <w:p w14:paraId="180D6B64" w14:textId="65A8FB6C"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שאלה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על דאית ליה משתבע או על דלית ליה משתבע</w:t>
      </w:r>
      <w:r w:rsidR="00980F5A" w:rsidRPr="00270114">
        <w:rPr>
          <w:rFonts w:ascii="FbShefa" w:eastAsia="Calibri" w:hAnsi="FbShefa"/>
          <w:sz w:val="11"/>
          <w:rtl/>
        </w:rPr>
        <w:t>.</w:t>
      </w:r>
    </w:p>
    <w:p w14:paraId="55DD9DDD" w14:textId="20D06A52"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תשובה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דאמר, שבועה שיש לי בה, ואין לי בה פחות מחציה</w:t>
      </w:r>
      <w:r w:rsidR="00980F5A" w:rsidRPr="00270114">
        <w:rPr>
          <w:rFonts w:ascii="FbShefa" w:eastAsia="Calibri" w:hAnsi="FbShefa"/>
          <w:sz w:val="11"/>
          <w:rtl/>
        </w:rPr>
        <w:t>.</w:t>
      </w:r>
    </w:p>
    <w:p w14:paraId="31FE0C84" w14:textId="77777777" w:rsidR="00D95C8A" w:rsidRPr="001B3037" w:rsidRDefault="00D95C8A" w:rsidP="00D95C8A">
      <w:pPr>
        <w:rPr>
          <w:rFonts w:ascii="FbShefa" w:eastAsia="Calibri" w:hAnsi="FbShefa"/>
          <w:b/>
          <w:bCs/>
          <w:color w:val="3B2F2A" w:themeColor="text2" w:themeShade="80"/>
          <w:sz w:val="11"/>
          <w:rtl/>
        </w:rPr>
      </w:pPr>
    </w:p>
    <w:p w14:paraId="7A32E6A3" w14:textId="621C742C"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שאלה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שישבע כולה שלי</w:t>
      </w:r>
      <w:r w:rsidR="00980F5A" w:rsidRPr="00270114">
        <w:rPr>
          <w:rFonts w:ascii="FbShefa" w:eastAsia="Calibri" w:hAnsi="FbShefa"/>
          <w:sz w:val="11"/>
          <w:rtl/>
        </w:rPr>
        <w:t>.</w:t>
      </w:r>
    </w:p>
    <w:p w14:paraId="0DC6EE62" w14:textId="6E0862C4"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תשובה</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מי יהבינן ליה כולה</w:t>
      </w:r>
      <w:r w:rsidR="00980F5A" w:rsidRPr="00270114">
        <w:rPr>
          <w:rFonts w:ascii="FbShefa" w:eastAsia="Calibri" w:hAnsi="FbShefa"/>
          <w:sz w:val="11"/>
          <w:rtl/>
        </w:rPr>
        <w:t>.</w:t>
      </w:r>
    </w:p>
    <w:p w14:paraId="23B3E01F" w14:textId="77777777" w:rsidR="00D95C8A" w:rsidRPr="001B3037" w:rsidRDefault="00D95C8A" w:rsidP="00D95C8A">
      <w:pPr>
        <w:rPr>
          <w:rFonts w:ascii="FbShefa" w:eastAsia="Calibri" w:hAnsi="FbShefa"/>
          <w:b/>
          <w:bCs/>
          <w:color w:val="3B2F2A" w:themeColor="text2" w:themeShade="80"/>
          <w:sz w:val="11"/>
          <w:rtl/>
        </w:rPr>
      </w:pPr>
    </w:p>
    <w:p w14:paraId="46A9D9C8" w14:textId="72A18988"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שאלה</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שישבע שחציה שלי</w:t>
      </w:r>
      <w:r w:rsidR="00980F5A" w:rsidRPr="00270114">
        <w:rPr>
          <w:rFonts w:ascii="FbShefa" w:eastAsia="Calibri" w:hAnsi="FbShefa"/>
          <w:sz w:val="11"/>
          <w:rtl/>
        </w:rPr>
        <w:t>.</w:t>
      </w:r>
    </w:p>
    <w:p w14:paraId="7D14A34C" w14:textId="6211BE1C"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תשובה</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מרע ליה לדיבוריה</w:t>
      </w:r>
      <w:r w:rsidR="00980F5A" w:rsidRPr="00270114">
        <w:rPr>
          <w:rFonts w:ascii="FbShefa" w:eastAsia="Calibri" w:hAnsi="FbShefa"/>
          <w:sz w:val="11"/>
          <w:rtl/>
        </w:rPr>
        <w:t>.</w:t>
      </w:r>
    </w:p>
    <w:p w14:paraId="1BC98C0E" w14:textId="77777777" w:rsidR="00D95C8A" w:rsidRPr="001B3037" w:rsidRDefault="00D95C8A" w:rsidP="00D95C8A">
      <w:pPr>
        <w:rPr>
          <w:rFonts w:ascii="FbShefa" w:eastAsia="Calibri" w:hAnsi="FbShefa"/>
          <w:b/>
          <w:bCs/>
          <w:color w:val="3B2F2A" w:themeColor="text2" w:themeShade="80"/>
          <w:sz w:val="11"/>
          <w:rtl/>
        </w:rPr>
      </w:pPr>
    </w:p>
    <w:p w14:paraId="1E0EA8DD" w14:textId="52F2F1FE"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שאלה</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השתא נמי מרע ליה לדיבוריה</w:t>
      </w:r>
      <w:r w:rsidR="00980F5A" w:rsidRPr="00270114">
        <w:rPr>
          <w:rFonts w:ascii="FbShefa" w:eastAsia="Calibri" w:hAnsi="FbShefa"/>
          <w:sz w:val="11"/>
          <w:rtl/>
        </w:rPr>
        <w:t>.</w:t>
      </w:r>
    </w:p>
    <w:p w14:paraId="3370ED78" w14:textId="5AD81897"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תשובה</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דאמר, כולה שלי, ולדבריכם, שבועה שיש לי בה, ואין לי בה פחות מחציה</w:t>
      </w:r>
      <w:r w:rsidR="00980F5A" w:rsidRPr="00270114">
        <w:rPr>
          <w:rFonts w:ascii="FbShefa" w:eastAsia="Calibri" w:hAnsi="FbShefa"/>
          <w:sz w:val="11"/>
          <w:rtl/>
        </w:rPr>
        <w:t>.</w:t>
      </w:r>
    </w:p>
    <w:p w14:paraId="0E52DD81" w14:textId="77777777" w:rsidR="00D95C8A" w:rsidRPr="00270114" w:rsidRDefault="00D95C8A" w:rsidP="00D95C8A">
      <w:pPr>
        <w:rPr>
          <w:rFonts w:ascii="FbShefa" w:eastAsia="Calibri" w:hAnsi="FbShefa"/>
          <w:sz w:val="11"/>
          <w:rtl/>
        </w:rPr>
      </w:pPr>
    </w:p>
    <w:p w14:paraId="1C08473A" w14:textId="77777777" w:rsidR="00D95C8A" w:rsidRPr="00270114" w:rsidRDefault="00D95C8A" w:rsidP="00B9411C">
      <w:pPr>
        <w:pStyle w:val="2"/>
        <w:rPr>
          <w:rFonts w:ascii="FbShefa" w:eastAsia="Times New Roman" w:hAnsi="FbShefa"/>
          <w:color w:val="7C5F1D"/>
          <w:rtl/>
        </w:rPr>
      </w:pPr>
      <w:r w:rsidRPr="00270114">
        <w:rPr>
          <w:rFonts w:ascii="FbShefa" w:eastAsia="Times New Roman" w:hAnsi="FbShefa"/>
          <w:color w:val="7C5F1D"/>
          <w:rtl/>
        </w:rPr>
        <w:t>טעם שבועת שנים אוחזין</w:t>
      </w:r>
    </w:p>
    <w:p w14:paraId="04A139BE" w14:textId="001F4D20"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שאלה</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וכי מאחר שזה תפוס ועומד, וזה תפוס ועומד, שבועה זו למה</w:t>
      </w:r>
      <w:r w:rsidR="00980F5A" w:rsidRPr="00270114">
        <w:rPr>
          <w:rFonts w:ascii="FbShefa" w:eastAsia="Calibri" w:hAnsi="FbShefa"/>
          <w:sz w:val="11"/>
          <w:rtl/>
        </w:rPr>
        <w:t>.</w:t>
      </w:r>
    </w:p>
    <w:p w14:paraId="3830CDF2" w14:textId="77777777" w:rsidR="00D95C8A" w:rsidRPr="001B3037" w:rsidRDefault="00D95C8A" w:rsidP="00D95C8A">
      <w:pPr>
        <w:rPr>
          <w:rFonts w:ascii="FbShefa" w:eastAsia="Calibri" w:hAnsi="FbShefa"/>
          <w:b/>
          <w:bCs/>
          <w:color w:val="3B2F2A" w:themeColor="text2" w:themeShade="80"/>
          <w:sz w:val="11"/>
          <w:rtl/>
        </w:rPr>
      </w:pPr>
    </w:p>
    <w:p w14:paraId="43597EED"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דעה א:</w:t>
      </w:r>
    </w:p>
    <w:p w14:paraId="5B6724E9" w14:textId="307BB194"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תקנת חכמים</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שלא יהא כל אחד ואחד הולך ותוקף</w:t>
      </w:r>
      <w:r w:rsidR="00980F5A" w:rsidRPr="00270114">
        <w:rPr>
          <w:rFonts w:ascii="FbShefa" w:eastAsia="Calibri" w:hAnsi="FbShefa"/>
          <w:sz w:val="11"/>
          <w:rtl/>
        </w:rPr>
        <w:t>.</w:t>
      </w:r>
    </w:p>
    <w:p w14:paraId="1EFFDE2E" w14:textId="1845D76D"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sz w:val="11"/>
          <w:rtl/>
        </w:rPr>
        <w:t>שאלה</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rtl/>
        </w:rPr>
        <w:t>א"כ חשוד גם על השבועה</w:t>
      </w:r>
      <w:r w:rsidR="00980F5A" w:rsidRPr="00270114">
        <w:rPr>
          <w:rFonts w:ascii="FbShefa" w:eastAsia="Calibri" w:hAnsi="FbShefa"/>
          <w:rtl/>
        </w:rPr>
        <w:t>.</w:t>
      </w:r>
    </w:p>
    <w:p w14:paraId="58FB54E4" w14:textId="500BA200"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תשובה</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חשיד אממונא לא חשיד אשבועתא (כדלהלן)</w:t>
      </w:r>
      <w:r w:rsidR="00980F5A" w:rsidRPr="00270114">
        <w:rPr>
          <w:rFonts w:ascii="FbShefa" w:eastAsia="Calibri" w:hAnsi="FbShefa"/>
          <w:sz w:val="11"/>
          <w:rtl/>
        </w:rPr>
        <w:t>.</w:t>
      </w:r>
    </w:p>
    <w:p w14:paraId="3CF481ED" w14:textId="77777777" w:rsidR="00D95C8A" w:rsidRPr="00270114" w:rsidRDefault="00D95C8A" w:rsidP="00D95C8A">
      <w:pPr>
        <w:rPr>
          <w:rFonts w:ascii="FbShefa" w:eastAsia="Calibri" w:hAnsi="FbShefa"/>
          <w:sz w:val="11"/>
          <w:rtl/>
        </w:rPr>
      </w:pPr>
    </w:p>
    <w:p w14:paraId="0B292570"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דעה ב:</w:t>
      </w:r>
    </w:p>
    <w:p w14:paraId="448DDFFA" w14:textId="41FF4C46"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חיישינן</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שמא ספק מלוה ישנה יש לו עליו</w:t>
      </w:r>
      <w:r w:rsidR="00980F5A" w:rsidRPr="00270114">
        <w:rPr>
          <w:rFonts w:ascii="FbShefa" w:eastAsia="Calibri" w:hAnsi="FbShefa"/>
          <w:sz w:val="11"/>
          <w:rtl/>
        </w:rPr>
        <w:t>.</w:t>
      </w:r>
    </w:p>
    <w:p w14:paraId="11D64CB2" w14:textId="692FF991"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sz w:val="11"/>
          <w:rtl/>
        </w:rPr>
        <w:t>שאלה</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rtl/>
        </w:rPr>
        <w:t>א"כ שיקבל בלא שבועה</w:t>
      </w:r>
      <w:r w:rsidR="00980F5A" w:rsidRPr="00270114">
        <w:rPr>
          <w:rFonts w:ascii="FbShefa" w:eastAsia="Calibri" w:hAnsi="FbShefa"/>
          <w:rtl/>
        </w:rPr>
        <w:t>.</w:t>
      </w:r>
    </w:p>
    <w:p w14:paraId="6548F817" w14:textId="5D9140E5"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תשובה</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פרשי אינשי מספק שבועה</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משום</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דליתיה בחזרה</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ולא פרשי</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מספק ממונא</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משום</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דממון איתיה בחזרה</w:t>
      </w:r>
      <w:r w:rsidR="00980F5A" w:rsidRPr="00270114">
        <w:rPr>
          <w:rFonts w:ascii="FbShefa" w:eastAsia="Calibri" w:hAnsi="FbShefa"/>
          <w:sz w:val="11"/>
          <w:rtl/>
        </w:rPr>
        <w:t>.</w:t>
      </w:r>
    </w:p>
    <w:p w14:paraId="3B6289BC" w14:textId="77777777" w:rsidR="00D95C8A" w:rsidRPr="00270114" w:rsidRDefault="00D95C8A" w:rsidP="00D95C8A">
      <w:pPr>
        <w:rPr>
          <w:rFonts w:ascii="FbShefa" w:eastAsia="Calibri" w:hAnsi="FbShefa"/>
          <w:sz w:val="11"/>
          <w:rtl/>
        </w:rPr>
      </w:pPr>
    </w:p>
    <w:p w14:paraId="4E4AC30B" w14:textId="77777777" w:rsidR="00D95C8A" w:rsidRPr="00270114" w:rsidRDefault="00D95C8A" w:rsidP="00B9411C">
      <w:pPr>
        <w:pStyle w:val="2"/>
        <w:rPr>
          <w:rFonts w:ascii="FbShefa" w:eastAsia="Times New Roman" w:hAnsi="FbShefa"/>
          <w:color w:val="7C5F1D"/>
          <w:rtl/>
        </w:rPr>
      </w:pPr>
      <w:r w:rsidRPr="00270114">
        <w:rPr>
          <w:rFonts w:ascii="FbShefa" w:eastAsia="Times New Roman" w:hAnsi="FbShefa"/>
          <w:color w:val="7C5F1D"/>
          <w:rtl/>
        </w:rPr>
        <w:t>חשיד אממונא</w:t>
      </w:r>
    </w:p>
    <w:p w14:paraId="25295D5B" w14:textId="6FB29A01"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חשיד אממונא</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לא חשיד אשבועתא</w:t>
      </w:r>
      <w:r w:rsidR="00980F5A" w:rsidRPr="00270114">
        <w:rPr>
          <w:rFonts w:ascii="FbShefa" w:eastAsia="Calibri" w:hAnsi="FbShefa"/>
          <w:sz w:val="11"/>
          <w:rtl/>
        </w:rPr>
        <w:t>.</w:t>
      </w:r>
    </w:p>
    <w:p w14:paraId="3EEF362A" w14:textId="3615AC61"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וכן מוכרח</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rtl/>
        </w:rPr>
        <w:t>משבועת שנים אוחזין</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למ"ד</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שטעם השבועה שלא יהא הולך ותוקף</w:t>
      </w:r>
      <w:r w:rsidR="00980F5A" w:rsidRPr="00270114">
        <w:rPr>
          <w:rFonts w:ascii="FbShefa" w:eastAsia="Calibri" w:hAnsi="FbShefa"/>
          <w:sz w:val="11"/>
          <w:rtl/>
        </w:rPr>
        <w:t>.</w:t>
      </w:r>
    </w:p>
    <w:p w14:paraId="79FDB562" w14:textId="77777777" w:rsidR="00D95C8A" w:rsidRPr="00270114" w:rsidRDefault="00D95C8A" w:rsidP="00B9411C">
      <w:pPr>
        <w:pStyle w:val="2"/>
        <w:rPr>
          <w:rFonts w:ascii="FbShefa" w:eastAsia="Calibri" w:hAnsi="FbShefa"/>
          <w:color w:val="7C5F1D"/>
          <w:rtl/>
        </w:rPr>
      </w:pPr>
    </w:p>
    <w:p w14:paraId="15245F6C"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משבועת מודה במקצת:</w:t>
      </w:r>
    </w:p>
    <w:p w14:paraId="2F6D7E96" w14:textId="4E9840BD"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א"א להוכיח</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שאינו חשוד על שבועה</w:t>
      </w:r>
      <w:r w:rsidR="00980F5A" w:rsidRPr="00270114">
        <w:rPr>
          <w:rFonts w:ascii="FbShefa" w:eastAsia="Calibri" w:hAnsi="FbShefa"/>
          <w:sz w:val="11"/>
          <w:rtl/>
        </w:rPr>
        <w:t>.</w:t>
      </w:r>
    </w:p>
    <w:p w14:paraId="169E1DDB" w14:textId="75FF12C9"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שהרי</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אשתמוטי</w:t>
      </w:r>
      <w:r w:rsidR="00980F5A" w:rsidRPr="00270114">
        <w:rPr>
          <w:rFonts w:ascii="FbShefa" w:eastAsia="Calibri" w:hAnsi="FbShefa"/>
          <w:sz w:val="11"/>
          <w:rtl/>
        </w:rPr>
        <w:t>.</w:t>
      </w:r>
    </w:p>
    <w:p w14:paraId="4AEC1A79" w14:textId="77777777" w:rsidR="00D95C8A" w:rsidRPr="001B3037" w:rsidRDefault="00D95C8A" w:rsidP="00D95C8A">
      <w:pPr>
        <w:rPr>
          <w:rFonts w:ascii="FbShefa" w:eastAsia="Calibri" w:hAnsi="FbShefa"/>
          <w:b/>
          <w:bCs/>
          <w:color w:val="3B2F2A" w:themeColor="text2" w:themeShade="80"/>
          <w:sz w:val="11"/>
          <w:rtl/>
        </w:rPr>
      </w:pPr>
    </w:p>
    <w:p w14:paraId="5EC06B79"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משבועת השומרים:</w:t>
      </w:r>
    </w:p>
    <w:p w14:paraId="16E7E0CB" w14:textId="41AF9B0F"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sz w:val="11"/>
          <w:rtl/>
        </w:rPr>
        <w:t>לחד מ"ד</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rtl/>
        </w:rPr>
        <w:t>ארבעה שומרין צריכין כפירה במקצת והודאה במקצת</w:t>
      </w:r>
      <w:r w:rsidR="00980F5A" w:rsidRPr="00270114">
        <w:rPr>
          <w:rFonts w:ascii="FbShefa" w:eastAsia="Calibri" w:hAnsi="FbShefa"/>
          <w:rtl/>
        </w:rPr>
        <w:t>.</w:t>
      </w:r>
    </w:p>
    <w:p w14:paraId="58A78B6F" w14:textId="0D207376"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sz w:val="11"/>
          <w:rtl/>
        </w:rPr>
        <w:t>ש"מ</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rtl/>
        </w:rPr>
        <w:t>לא חשיד אשבועתא</w:t>
      </w:r>
      <w:r w:rsidR="00980F5A" w:rsidRPr="00270114">
        <w:rPr>
          <w:rFonts w:ascii="FbShefa" w:eastAsia="Calibri" w:hAnsi="FbShefa"/>
          <w:rtl/>
        </w:rPr>
        <w:t>.</w:t>
      </w:r>
    </w:p>
    <w:p w14:paraId="2E9D0A4D" w14:textId="3C2BA776"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דחיה</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אשתמוטי, משכחנא לגנב ותפיסנא</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ובאבידה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משכחנא באגם ומייתינא</w:t>
      </w:r>
      <w:r w:rsidR="00980F5A" w:rsidRPr="00270114">
        <w:rPr>
          <w:rFonts w:ascii="FbShefa" w:eastAsia="Calibri" w:hAnsi="FbShefa"/>
          <w:sz w:val="11"/>
          <w:rtl/>
        </w:rPr>
        <w:t>.</w:t>
      </w:r>
    </w:p>
    <w:p w14:paraId="59A0F1CE" w14:textId="77777777" w:rsidR="00D95C8A" w:rsidRPr="00270114" w:rsidRDefault="00D95C8A" w:rsidP="00D95C8A">
      <w:pPr>
        <w:rPr>
          <w:rFonts w:ascii="FbShefa" w:eastAsia="Calibri" w:hAnsi="FbShefa"/>
          <w:sz w:val="11"/>
          <w:rtl/>
        </w:rPr>
      </w:pPr>
    </w:p>
    <w:p w14:paraId="0E6950C5"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הכופר:</w:t>
      </w:r>
    </w:p>
    <w:p w14:paraId="794C3C60" w14:textId="0FFD6D0C"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במלוה</w:t>
      </w:r>
      <w:r w:rsidR="00980F5A" w:rsidRPr="00270114">
        <w:rPr>
          <w:rFonts w:ascii="FbShefa" w:eastAsia="Calibri" w:hAnsi="FbShefa"/>
          <w:sz w:val="11"/>
          <w:rtl/>
        </w:rPr>
        <w:t>.</w:t>
      </w:r>
      <w:r w:rsidRPr="00270114">
        <w:rPr>
          <w:rFonts w:ascii="FbShefa" w:eastAsia="Calibri" w:hAnsi="FbShefa"/>
          <w:sz w:val="11"/>
          <w:rtl/>
        </w:rPr>
        <w:t xml:space="preserve"> כשר לעדות</w:t>
      </w:r>
      <w:r w:rsidR="00980F5A" w:rsidRPr="00270114">
        <w:rPr>
          <w:rFonts w:ascii="FbShefa" w:eastAsia="Calibri" w:hAnsi="FbShefa"/>
          <w:sz w:val="11"/>
          <w:rtl/>
        </w:rPr>
        <w:t>.</w:t>
      </w:r>
    </w:p>
    <w:p w14:paraId="7CB53285" w14:textId="49BE5FBE"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אף בפקדון</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כשר לעדות</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שהרי</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אשתמוטי (כדלעיל)</w:t>
      </w:r>
      <w:r w:rsidR="00980F5A" w:rsidRPr="00270114">
        <w:rPr>
          <w:rFonts w:ascii="FbShefa" w:eastAsia="Calibri" w:hAnsi="FbShefa"/>
          <w:sz w:val="11"/>
          <w:rtl/>
        </w:rPr>
        <w:t>.</w:t>
      </w:r>
    </w:p>
    <w:p w14:paraId="4E601E10" w14:textId="77777777" w:rsidR="00D95C8A" w:rsidRPr="001B3037" w:rsidRDefault="00D95C8A" w:rsidP="00D95C8A">
      <w:pPr>
        <w:rPr>
          <w:rFonts w:ascii="FbShefa" w:eastAsia="Calibri" w:hAnsi="FbShefa"/>
          <w:b/>
          <w:bCs/>
          <w:color w:val="3B2F2A" w:themeColor="text2" w:themeShade="80"/>
          <w:sz w:val="11"/>
          <w:rtl/>
        </w:rPr>
      </w:pPr>
    </w:p>
    <w:p w14:paraId="586E2E7E" w14:textId="70AD3D4C"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מקרה שבפקדון פסול</w:t>
      </w:r>
      <w:r w:rsidR="00980F5A" w:rsidRPr="001B3037">
        <w:rPr>
          <w:rFonts w:ascii="FbShefa" w:eastAsia="Calibri" w:hAnsi="FbShefa"/>
          <w:b/>
          <w:bCs/>
          <w:color w:val="3B2F2A" w:themeColor="text2" w:themeShade="80"/>
          <w:sz w:val="11"/>
          <w:rtl/>
        </w:rPr>
        <w:t>.</w:t>
      </w:r>
      <w:r w:rsidRPr="00270114">
        <w:rPr>
          <w:rFonts w:ascii="FbShefa" w:eastAsia="Calibri" w:hAnsi="FbShefa"/>
          <w:rtl/>
        </w:rPr>
        <w:t xml:space="preserve"> באופן </w:t>
      </w:r>
      <w:r w:rsidRPr="00270114">
        <w:rPr>
          <w:rFonts w:ascii="FbShefa" w:eastAsia="Calibri" w:hAnsi="FbShefa"/>
          <w:sz w:val="11"/>
          <w:rtl/>
        </w:rPr>
        <w:t>דאסהידו דבההיא שעתא איתיה לפקדון בביתיה וידע</w:t>
      </w:r>
      <w:r w:rsidR="00980F5A" w:rsidRPr="00270114">
        <w:rPr>
          <w:rFonts w:ascii="FbShefa" w:eastAsia="Calibri" w:hAnsi="FbShefa"/>
          <w:sz w:val="11"/>
          <w:rtl/>
        </w:rPr>
        <w:t>.</w:t>
      </w:r>
    </w:p>
    <w:p w14:paraId="15FA7A15" w14:textId="70D3AFCF"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מקרה נוסף שבפקדון פסול</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דנקיט ליה בידיה</w:t>
      </w:r>
      <w:r w:rsidR="00980F5A" w:rsidRPr="00270114">
        <w:rPr>
          <w:rFonts w:ascii="FbShefa" w:eastAsia="Calibri" w:hAnsi="FbShefa"/>
          <w:sz w:val="11"/>
          <w:rtl/>
        </w:rPr>
        <w:t>.</w:t>
      </w:r>
    </w:p>
    <w:p w14:paraId="452A3718" w14:textId="77777777" w:rsidR="00D95C8A" w:rsidRPr="001B3037" w:rsidRDefault="00D95C8A" w:rsidP="00D95C8A">
      <w:pPr>
        <w:rPr>
          <w:rFonts w:ascii="FbShefa" w:eastAsia="Calibri" w:hAnsi="FbShefa"/>
          <w:b/>
          <w:bCs/>
          <w:color w:val="3B2F2A" w:themeColor="text2" w:themeShade="80"/>
          <w:sz w:val="11"/>
          <w:rtl/>
        </w:rPr>
      </w:pPr>
    </w:p>
    <w:p w14:paraId="7F9067C9"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שבועה שאינה ברשותו:</w:t>
      </w:r>
    </w:p>
    <w:p w14:paraId="61EA8294" w14:textId="71736245"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ש"מ</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לא חשיד אשבועתא</w:t>
      </w:r>
      <w:r w:rsidR="00980F5A" w:rsidRPr="00270114">
        <w:rPr>
          <w:rFonts w:ascii="FbShefa" w:eastAsia="Calibri" w:hAnsi="FbShefa"/>
          <w:sz w:val="11"/>
          <w:rtl/>
        </w:rPr>
        <w:t>.</w:t>
      </w:r>
    </w:p>
    <w:p w14:paraId="7CA04BA4" w14:textId="48376F5D"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דחיה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מורה ואמר, דמי קא יהבנא ליה</w:t>
      </w:r>
      <w:r w:rsidR="00980F5A" w:rsidRPr="00270114">
        <w:rPr>
          <w:rFonts w:ascii="FbShefa" w:eastAsia="Calibri" w:hAnsi="FbShefa"/>
          <w:sz w:val="11"/>
          <w:rtl/>
        </w:rPr>
        <w:t>.</w:t>
      </w:r>
    </w:p>
    <w:p w14:paraId="2C82D7A7" w14:textId="6225D5A7"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לא תחמוד</w:t>
      </w:r>
      <w:r w:rsidR="00980F5A" w:rsidRPr="00270114">
        <w:rPr>
          <w:rFonts w:ascii="FbShefa" w:eastAsia="Calibri" w:hAnsi="FbShefa"/>
          <w:sz w:val="11"/>
          <w:rtl/>
        </w:rPr>
        <w:t>.</w:t>
      </w:r>
      <w:r w:rsidRPr="00270114">
        <w:rPr>
          <w:rFonts w:ascii="FbShefa" w:eastAsia="Calibri" w:hAnsi="FbShefa"/>
          <w:sz w:val="11"/>
          <w:rtl/>
        </w:rPr>
        <w:t xml:space="preserve"> לאינשי בלא דמי משמע להו</w:t>
      </w:r>
      <w:r w:rsidR="00980F5A" w:rsidRPr="00270114">
        <w:rPr>
          <w:rFonts w:ascii="FbShefa" w:eastAsia="Calibri" w:hAnsi="FbShefa"/>
          <w:sz w:val="11"/>
          <w:rtl/>
        </w:rPr>
        <w:t>.</w:t>
      </w:r>
    </w:p>
    <w:p w14:paraId="3297EBEC" w14:textId="15213A49" w:rsidR="00D95C8A" w:rsidRPr="00270114" w:rsidRDefault="00D95C8A" w:rsidP="00794C1A">
      <w:pPr>
        <w:pStyle w:val="1"/>
        <w:rPr>
          <w:rFonts w:ascii="FbShefa" w:eastAsia="Calibri" w:hAnsi="FbShefa"/>
          <w:rtl/>
        </w:rPr>
      </w:pPr>
      <w:r w:rsidRPr="00270114">
        <w:rPr>
          <w:rFonts w:ascii="FbShefa" w:eastAsia="Calibri" w:hAnsi="FbShefa"/>
          <w:sz w:val="11"/>
          <w:rtl/>
        </w:rPr>
        <w:t>ו</w:t>
      </w:r>
      <w:r w:rsidR="00B36BF2" w:rsidRPr="00270114">
        <w:rPr>
          <w:rFonts w:ascii="FbShefa" w:eastAsia="Calibri" w:hAnsi="FbShefa"/>
          <w:sz w:val="11"/>
          <w:rtl/>
        </w:rPr>
        <w:t>, א</w:t>
      </w:r>
    </w:p>
    <w:p w14:paraId="094296CD"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הוכחות שחשוד אממונא לא חשיד אשבועתא:</w:t>
      </w:r>
    </w:p>
    <w:p w14:paraId="5A9FF6AF" w14:textId="03B58042"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משבועת</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היסת</w:t>
      </w:r>
      <w:r w:rsidR="00980F5A" w:rsidRPr="00270114">
        <w:rPr>
          <w:rFonts w:ascii="FbShefa" w:eastAsia="Calibri" w:hAnsi="FbShefa"/>
          <w:sz w:val="11"/>
          <w:rtl/>
        </w:rPr>
        <w:t>.</w:t>
      </w:r>
    </w:p>
    <w:p w14:paraId="45C78AF7" w14:textId="3808F46E"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ומשבועה</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ששניהם נשבעין ונוטלין מבעל הבית</w:t>
      </w:r>
      <w:r w:rsidR="00980F5A" w:rsidRPr="00270114">
        <w:rPr>
          <w:rFonts w:ascii="FbShefa" w:eastAsia="Calibri" w:hAnsi="FbShefa"/>
          <w:sz w:val="11"/>
          <w:rtl/>
        </w:rPr>
        <w:t>.</w:t>
      </w:r>
    </w:p>
    <w:p w14:paraId="132AF515" w14:textId="770A3A3A"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ומשבועת השומרים</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ג' שבועות, שלא פשעתי, שלא שלחתי יד, שאינה ברשותי</w:t>
      </w:r>
      <w:r w:rsidR="00980F5A" w:rsidRPr="00270114">
        <w:rPr>
          <w:rFonts w:ascii="FbShefa" w:eastAsia="Calibri" w:hAnsi="FbShefa"/>
          <w:sz w:val="11"/>
          <w:rtl/>
        </w:rPr>
        <w:t>.</w:t>
      </w:r>
    </w:p>
    <w:p w14:paraId="7208E7D0" w14:textId="77777777" w:rsidR="00D95C8A" w:rsidRPr="00270114" w:rsidRDefault="00D95C8A" w:rsidP="00D95C8A">
      <w:pPr>
        <w:rPr>
          <w:rFonts w:ascii="FbShefa" w:eastAsia="Calibri" w:hAnsi="FbShefa"/>
          <w:sz w:val="11"/>
          <w:rtl/>
        </w:rPr>
      </w:pPr>
    </w:p>
    <w:p w14:paraId="5AB217D0" w14:textId="77777777" w:rsidR="00D95C8A" w:rsidRPr="00270114" w:rsidRDefault="00D95C8A" w:rsidP="00B9411C">
      <w:pPr>
        <w:pStyle w:val="2"/>
        <w:rPr>
          <w:rFonts w:ascii="FbShefa" w:eastAsia="Times New Roman" w:hAnsi="FbShefa"/>
          <w:color w:val="7C5F1D"/>
          <w:rtl/>
        </w:rPr>
      </w:pPr>
      <w:r w:rsidRPr="00270114">
        <w:rPr>
          <w:rFonts w:ascii="FbShefa" w:eastAsia="Times New Roman" w:hAnsi="FbShefa"/>
          <w:color w:val="7C5F1D"/>
          <w:rtl/>
        </w:rPr>
        <w:t>תקפה אחד בפנינו</w:t>
      </w:r>
    </w:p>
    <w:p w14:paraId="7D486D23" w14:textId="738E2C62"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שתיק</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אודויי אודי ליה</w:t>
      </w:r>
      <w:r w:rsidR="00980F5A" w:rsidRPr="00270114">
        <w:rPr>
          <w:rFonts w:ascii="FbShefa" w:eastAsia="Calibri" w:hAnsi="FbShefa"/>
          <w:sz w:val="11"/>
          <w:rtl/>
        </w:rPr>
        <w:t>.</w:t>
      </w:r>
    </w:p>
    <w:p w14:paraId="5E8FCB1A" w14:textId="11711C47"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צווח</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מאי הוה ליה למעבד</w:t>
      </w:r>
      <w:r w:rsidR="00980F5A" w:rsidRPr="00270114">
        <w:rPr>
          <w:rFonts w:ascii="FbShefa" w:eastAsia="Calibri" w:hAnsi="FbShefa"/>
          <w:sz w:val="11"/>
          <w:rtl/>
        </w:rPr>
        <w:t>.</w:t>
      </w:r>
    </w:p>
    <w:p w14:paraId="4D6F9A28" w14:textId="77777777" w:rsidR="00D95C8A" w:rsidRPr="001B3037" w:rsidRDefault="00D95C8A" w:rsidP="00D95C8A">
      <w:pPr>
        <w:rPr>
          <w:rFonts w:ascii="FbShefa" w:eastAsia="Calibri" w:hAnsi="FbShefa"/>
          <w:b/>
          <w:bCs/>
          <w:color w:val="3B2F2A" w:themeColor="text2" w:themeShade="80"/>
          <w:sz w:val="11"/>
          <w:rtl/>
        </w:rPr>
      </w:pPr>
    </w:p>
    <w:p w14:paraId="4D79D815" w14:textId="77777777" w:rsidR="00D95C8A" w:rsidRPr="00270114" w:rsidRDefault="00D95C8A" w:rsidP="00D95C8A">
      <w:pPr>
        <w:pStyle w:val="3"/>
        <w:rPr>
          <w:rFonts w:ascii="FbShefa" w:hAnsi="FbShefa"/>
          <w:color w:val="7C5F1D"/>
          <w:rtl/>
        </w:rPr>
      </w:pPr>
      <w:r w:rsidRPr="00270114">
        <w:rPr>
          <w:rFonts w:ascii="FbShefa" w:hAnsi="FbShefa"/>
          <w:color w:val="7C5F1D"/>
          <w:rtl/>
        </w:rPr>
        <w:t>שתיק מעיקרא והדר צווח:</w:t>
      </w:r>
    </w:p>
    <w:p w14:paraId="56637884" w14:textId="03554474"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ספק</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האם זכה בה</w:t>
      </w:r>
      <w:r w:rsidR="00980F5A" w:rsidRPr="00270114">
        <w:rPr>
          <w:rFonts w:ascii="FbShefa" w:eastAsia="Calibri" w:hAnsi="FbShefa"/>
          <w:sz w:val="11"/>
          <w:rtl/>
        </w:rPr>
        <w:t>.</w:t>
      </w:r>
    </w:p>
    <w:p w14:paraId="41134675" w14:textId="3B30CEBC"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צד א</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מדשתיק אודי ליה</w:t>
      </w:r>
      <w:r w:rsidR="00980F5A" w:rsidRPr="00270114">
        <w:rPr>
          <w:rFonts w:ascii="FbShefa" w:eastAsia="Calibri" w:hAnsi="FbShefa"/>
          <w:sz w:val="11"/>
          <w:rtl/>
        </w:rPr>
        <w:t>.</w:t>
      </w:r>
    </w:p>
    <w:p w14:paraId="1B82BC90" w14:textId="427BC571"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צד ב</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איגלאי מילתא דשתק משום דסבר, דחזו ליה רבנן</w:t>
      </w:r>
      <w:r w:rsidR="00980F5A" w:rsidRPr="00270114">
        <w:rPr>
          <w:rFonts w:ascii="FbShefa" w:eastAsia="Calibri" w:hAnsi="FbShefa"/>
          <w:sz w:val="11"/>
          <w:rtl/>
        </w:rPr>
        <w:t>.</w:t>
      </w:r>
    </w:p>
    <w:p w14:paraId="0188B3C9" w14:textId="77777777" w:rsidR="00D95C8A" w:rsidRPr="00270114" w:rsidRDefault="00D95C8A" w:rsidP="00D95C8A">
      <w:pPr>
        <w:rPr>
          <w:rFonts w:ascii="FbShefa" w:eastAsia="Calibri" w:hAnsi="FbShefa"/>
          <w:sz w:val="11"/>
          <w:rtl/>
        </w:rPr>
      </w:pPr>
    </w:p>
    <w:p w14:paraId="7465E6D4"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ת"ש:</w:t>
      </w:r>
    </w:p>
    <w:p w14:paraId="045557CB" w14:textId="6C7AF216"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במה דברים אמורים</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ששניהם אדוקין בה, אבל יוצאת מתחת ידו של אחד, המע"ה</w:t>
      </w:r>
      <w:r w:rsidR="00980F5A" w:rsidRPr="00270114">
        <w:rPr>
          <w:rFonts w:ascii="FbShefa" w:eastAsia="Calibri" w:hAnsi="FbShefa"/>
          <w:sz w:val="11"/>
          <w:rtl/>
        </w:rPr>
        <w:t>.</w:t>
      </w:r>
    </w:p>
    <w:p w14:paraId="5915C0AA" w14:textId="5AD02A08"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ס"ד</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כגון שתקפה</w:t>
      </w:r>
      <w:r w:rsidR="00980F5A" w:rsidRPr="00270114">
        <w:rPr>
          <w:rFonts w:ascii="FbShefa" w:eastAsia="Calibri" w:hAnsi="FbShefa"/>
          <w:sz w:val="11"/>
          <w:rtl/>
        </w:rPr>
        <w:t>.</w:t>
      </w:r>
    </w:p>
    <w:p w14:paraId="328D2342" w14:textId="77777777" w:rsidR="00D95C8A" w:rsidRPr="001B3037" w:rsidRDefault="00D95C8A" w:rsidP="00D95C8A">
      <w:pPr>
        <w:rPr>
          <w:rFonts w:ascii="FbShefa" w:eastAsia="Calibri" w:hAnsi="FbShefa"/>
          <w:b/>
          <w:bCs/>
          <w:color w:val="3B2F2A" w:themeColor="text2" w:themeShade="80"/>
          <w:sz w:val="11"/>
          <w:rtl/>
        </w:rPr>
      </w:pPr>
    </w:p>
    <w:p w14:paraId="6B8E6B39" w14:textId="169F9A0F"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דחיה א</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שבאו תפוסים, ואמרו להם יחלוקו וחזרו כשאחד תפוס</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ואמר</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אודויי אודי</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והלה אומר</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בדמי אגרתי ניהליה</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דאמרינן</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עד השתא חשדת ליה בגזלן, והשתא מוגרת ליה בלא סהדי</w:t>
      </w:r>
      <w:r w:rsidR="00980F5A" w:rsidRPr="00270114">
        <w:rPr>
          <w:rFonts w:ascii="FbShefa" w:eastAsia="Calibri" w:hAnsi="FbShefa"/>
          <w:sz w:val="11"/>
          <w:rtl/>
        </w:rPr>
        <w:t>.</w:t>
      </w:r>
    </w:p>
    <w:p w14:paraId="51B45827" w14:textId="1F450CE6"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דחיה ב</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כגון דחד תפיס ואידך מסרך סרוכי</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ואפילו</w:t>
      </w:r>
      <w:r w:rsidR="00980F5A" w:rsidRPr="00270114">
        <w:rPr>
          <w:rFonts w:ascii="FbShefa" w:eastAsia="Calibri" w:hAnsi="FbShefa"/>
          <w:sz w:val="11"/>
          <w:rtl/>
        </w:rPr>
        <w:t>.</w:t>
      </w:r>
      <w:r w:rsidRPr="00270114">
        <w:rPr>
          <w:rFonts w:ascii="FbShefa" w:eastAsia="Calibri" w:hAnsi="FbShefa"/>
          <w:sz w:val="11"/>
          <w:rtl/>
        </w:rPr>
        <w:t xml:space="preserve"> לסומכוס, דממון המוטל בספק חולקין בלא שבועה</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סרכא</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לאו כלום היא</w:t>
      </w:r>
      <w:r w:rsidR="00980F5A" w:rsidRPr="00270114">
        <w:rPr>
          <w:rFonts w:ascii="FbShefa" w:eastAsia="Calibri" w:hAnsi="FbShefa"/>
          <w:sz w:val="11"/>
          <w:rtl/>
        </w:rPr>
        <w:t>.</w:t>
      </w:r>
    </w:p>
    <w:p w14:paraId="0EA6A01F" w14:textId="77777777" w:rsidR="00D95C8A" w:rsidRPr="00270114" w:rsidRDefault="00D95C8A" w:rsidP="00D95C8A">
      <w:pPr>
        <w:rPr>
          <w:rFonts w:ascii="FbShefa" w:eastAsia="Calibri" w:hAnsi="FbShefa"/>
          <w:sz w:val="11"/>
          <w:rtl/>
        </w:rPr>
      </w:pPr>
    </w:p>
    <w:p w14:paraId="29597179" w14:textId="77777777" w:rsidR="00D95C8A" w:rsidRPr="00270114" w:rsidRDefault="00D95C8A" w:rsidP="00B9411C">
      <w:pPr>
        <w:pStyle w:val="2"/>
        <w:rPr>
          <w:rFonts w:ascii="FbShefa" w:eastAsia="Times New Roman" w:hAnsi="FbShefa"/>
          <w:color w:val="7C5F1D"/>
          <w:rtl/>
        </w:rPr>
      </w:pPr>
      <w:r w:rsidRPr="00270114">
        <w:rPr>
          <w:rFonts w:ascii="FbShefa" w:eastAsia="Times New Roman" w:hAnsi="FbShefa"/>
          <w:color w:val="7C5F1D"/>
          <w:rtl/>
        </w:rPr>
        <w:t>הקדישה אחד בפנינו</w:t>
      </w:r>
    </w:p>
    <w:p w14:paraId="6762E8E0" w14:textId="79067428"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אתצ"ל תקפה מוציאין</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אינה מקודשת</w:t>
      </w:r>
      <w:r w:rsidR="00980F5A" w:rsidRPr="00270114">
        <w:rPr>
          <w:rFonts w:ascii="FbShefa" w:eastAsia="Calibri" w:hAnsi="FbShefa"/>
          <w:sz w:val="11"/>
          <w:rtl/>
        </w:rPr>
        <w:t>.</w:t>
      </w:r>
    </w:p>
    <w:p w14:paraId="588CC2DF" w14:textId="77777777" w:rsidR="00D95C8A" w:rsidRPr="001B3037" w:rsidRDefault="00D95C8A" w:rsidP="00D95C8A">
      <w:pPr>
        <w:rPr>
          <w:rFonts w:ascii="FbShefa" w:eastAsia="Calibri" w:hAnsi="FbShefa"/>
          <w:b/>
          <w:bCs/>
          <w:color w:val="3B2F2A" w:themeColor="text2" w:themeShade="80"/>
          <w:sz w:val="11"/>
          <w:rtl/>
        </w:rPr>
      </w:pPr>
    </w:p>
    <w:p w14:paraId="2B1CDBA0"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אתצ"ל תקפה אין מוציאין:</w:t>
      </w:r>
    </w:p>
    <w:p w14:paraId="0D225136" w14:textId="19B489D2"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ספק</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אם הטלית קדושה</w:t>
      </w:r>
      <w:r w:rsidR="00980F5A" w:rsidRPr="00270114">
        <w:rPr>
          <w:rFonts w:ascii="FbShefa" w:eastAsia="Calibri" w:hAnsi="FbShefa"/>
          <w:sz w:val="11"/>
          <w:rtl/>
        </w:rPr>
        <w:t>.</w:t>
      </w:r>
    </w:p>
    <w:p w14:paraId="78922E0D" w14:textId="3984A978"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צד א</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אמירתו לגבוה כמסירתו להדיוט, כמאן דתקפה</w:t>
      </w:r>
      <w:r w:rsidR="00980F5A" w:rsidRPr="00270114">
        <w:rPr>
          <w:rFonts w:ascii="FbShefa" w:eastAsia="Calibri" w:hAnsi="FbShefa"/>
          <w:sz w:val="11"/>
          <w:rtl/>
        </w:rPr>
        <w:t>.</w:t>
      </w:r>
    </w:p>
    <w:p w14:paraId="1AFD93B9" w14:textId="07DB1887"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צד ב</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השתא מיהא לא תקפה</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וכתוב</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כי יקדיש את ביתו קודש, אף כל ברשותו</w:t>
      </w:r>
      <w:r w:rsidR="00980F5A" w:rsidRPr="00270114">
        <w:rPr>
          <w:rFonts w:ascii="FbShefa" w:eastAsia="Calibri" w:hAnsi="FbShefa"/>
          <w:sz w:val="11"/>
          <w:rtl/>
        </w:rPr>
        <w:t>.</w:t>
      </w:r>
    </w:p>
    <w:p w14:paraId="0D18E25F" w14:textId="497A761E" w:rsidR="00D95C8A" w:rsidRPr="00270114" w:rsidRDefault="00D95C8A" w:rsidP="00794C1A">
      <w:pPr>
        <w:pStyle w:val="1"/>
        <w:rPr>
          <w:rFonts w:ascii="FbShefa" w:eastAsia="Calibri" w:hAnsi="FbShefa"/>
          <w:rtl/>
        </w:rPr>
      </w:pPr>
      <w:r w:rsidRPr="00270114">
        <w:rPr>
          <w:rFonts w:ascii="FbShefa" w:eastAsia="Calibri" w:hAnsi="FbShefa"/>
          <w:sz w:val="11"/>
          <w:rtl/>
        </w:rPr>
        <w:t>ו</w:t>
      </w:r>
      <w:r w:rsidR="00B36BF2" w:rsidRPr="00270114">
        <w:rPr>
          <w:rFonts w:ascii="FbShefa" w:eastAsia="Calibri" w:hAnsi="FbShefa"/>
          <w:sz w:val="11"/>
          <w:rtl/>
        </w:rPr>
        <w:t>, ב</w:t>
      </w:r>
    </w:p>
    <w:p w14:paraId="0EB118E7"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ת"ש:</w:t>
      </w:r>
    </w:p>
    <w:p w14:paraId="3B1506D9" w14:textId="23E8E660"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ההיא מסותא</w:t>
      </w:r>
      <w:r w:rsidR="00980F5A" w:rsidRPr="00270114">
        <w:rPr>
          <w:rFonts w:ascii="FbShefa" w:eastAsia="Calibri" w:hAnsi="FbShefa"/>
          <w:sz w:val="11"/>
          <w:rtl/>
        </w:rPr>
        <w:t>.</w:t>
      </w:r>
      <w:r w:rsidRPr="00270114">
        <w:rPr>
          <w:rFonts w:ascii="FbShefa" w:eastAsia="Calibri" w:hAnsi="FbShefa"/>
          <w:sz w:val="11"/>
          <w:rtl/>
        </w:rPr>
        <w:t xml:space="preserve"> דהוו מנצו עלה בי תרי, האי והאי אמר דידי הוא</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קם</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חד מינייהו אקדשה</w:t>
      </w:r>
      <w:r w:rsidR="00980F5A" w:rsidRPr="00270114">
        <w:rPr>
          <w:rFonts w:ascii="FbShefa" w:eastAsia="Calibri" w:hAnsi="FbShefa"/>
          <w:sz w:val="11"/>
          <w:rtl/>
        </w:rPr>
        <w:t>.</w:t>
      </w:r>
    </w:p>
    <w:p w14:paraId="30B47DC3" w14:textId="38B18D6B"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פרשי</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כולהו רבנן</w:t>
      </w:r>
      <w:r w:rsidR="00980F5A" w:rsidRPr="00270114">
        <w:rPr>
          <w:rFonts w:ascii="FbShefa" w:eastAsia="Calibri" w:hAnsi="FbShefa"/>
          <w:sz w:val="11"/>
          <w:rtl/>
        </w:rPr>
        <w:t>.</w:t>
      </w:r>
    </w:p>
    <w:p w14:paraId="17496DE5" w14:textId="77777777" w:rsidR="00D95C8A" w:rsidRPr="001B3037" w:rsidRDefault="00D95C8A" w:rsidP="00D95C8A">
      <w:pPr>
        <w:rPr>
          <w:rFonts w:ascii="FbShefa" w:eastAsia="Calibri" w:hAnsi="FbShefa"/>
          <w:b/>
          <w:bCs/>
          <w:color w:val="3B2F2A" w:themeColor="text2" w:themeShade="80"/>
          <w:sz w:val="11"/>
          <w:rtl/>
        </w:rPr>
      </w:pPr>
    </w:p>
    <w:p w14:paraId="7709ABAD" w14:textId="1382DC69"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ראיה</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rtl/>
        </w:rPr>
        <w:t>מ</w:t>
      </w:r>
      <w:r w:rsidRPr="00270114">
        <w:rPr>
          <w:rFonts w:ascii="FbShefa" w:eastAsia="Calibri" w:hAnsi="FbShefa"/>
          <w:sz w:val="11"/>
          <w:rtl/>
        </w:rPr>
        <w:t>ספק בכורות אדם ובהמה טהורה וטמאה</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המוציא מחבירו</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עליו הראיה</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ואסורים</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בגיזה ובעבודה</w:t>
      </w:r>
      <w:r w:rsidR="00980F5A" w:rsidRPr="00270114">
        <w:rPr>
          <w:rFonts w:ascii="FbShefa" w:eastAsia="Calibri" w:hAnsi="FbShefa"/>
          <w:sz w:val="11"/>
          <w:rtl/>
        </w:rPr>
        <w:t>.</w:t>
      </w:r>
    </w:p>
    <w:p w14:paraId="490C029C" w14:textId="3F31D387"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ש"מ</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מועיל להקדישה</w:t>
      </w:r>
      <w:r w:rsidR="00980F5A" w:rsidRPr="00270114">
        <w:rPr>
          <w:rFonts w:ascii="FbShefa" w:eastAsia="Calibri" w:hAnsi="FbShefa"/>
          <w:sz w:val="11"/>
          <w:rtl/>
        </w:rPr>
        <w:t>.</w:t>
      </w:r>
    </w:p>
    <w:p w14:paraId="6CCCF0C3" w14:textId="346C6F20"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דחיה</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קדושה הבאה מאליה שאני</w:t>
      </w:r>
      <w:r w:rsidR="00980F5A" w:rsidRPr="00270114">
        <w:rPr>
          <w:rFonts w:ascii="FbShefa" w:eastAsia="Calibri" w:hAnsi="FbShefa"/>
          <w:sz w:val="11"/>
          <w:rtl/>
        </w:rPr>
        <w:t>.</w:t>
      </w:r>
    </w:p>
    <w:p w14:paraId="0D3D5DBB" w14:textId="77777777" w:rsidR="00D95C8A" w:rsidRPr="001B3037" w:rsidRDefault="00D95C8A" w:rsidP="00D95C8A">
      <w:pPr>
        <w:rPr>
          <w:rFonts w:ascii="FbShefa" w:eastAsia="Calibri" w:hAnsi="FbShefa"/>
          <w:b/>
          <w:bCs/>
          <w:color w:val="3B2F2A" w:themeColor="text2" w:themeShade="80"/>
          <w:sz w:val="11"/>
          <w:rtl/>
        </w:rPr>
      </w:pPr>
    </w:p>
    <w:p w14:paraId="06419033" w14:textId="17103F6C"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מסקנת מסותא</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עי' להלן (ז, א)</w:t>
      </w:r>
      <w:r w:rsidR="00980F5A" w:rsidRPr="00270114">
        <w:rPr>
          <w:rFonts w:ascii="FbShefa" w:eastAsia="Calibri" w:hAnsi="FbShefa"/>
          <w:sz w:val="11"/>
          <w:rtl/>
        </w:rPr>
        <w:t>.</w:t>
      </w:r>
    </w:p>
    <w:p w14:paraId="1C45B006" w14:textId="77777777" w:rsidR="00D95C8A" w:rsidRPr="00270114" w:rsidRDefault="00D95C8A" w:rsidP="00D95C8A">
      <w:pPr>
        <w:rPr>
          <w:rFonts w:ascii="FbShefa" w:eastAsia="Calibri" w:hAnsi="FbShefa"/>
          <w:sz w:val="11"/>
          <w:rtl/>
        </w:rPr>
      </w:pPr>
    </w:p>
    <w:p w14:paraId="387E9233" w14:textId="77777777" w:rsidR="00D95C8A" w:rsidRPr="00270114" w:rsidRDefault="00D95C8A" w:rsidP="00B9411C">
      <w:pPr>
        <w:pStyle w:val="2"/>
        <w:rPr>
          <w:rFonts w:ascii="FbShefa" w:eastAsia="Times New Roman" w:hAnsi="FbShefa"/>
          <w:color w:val="7C5F1D"/>
          <w:rtl/>
        </w:rPr>
      </w:pPr>
      <w:r w:rsidRPr="00270114">
        <w:rPr>
          <w:rFonts w:ascii="FbShefa" w:eastAsia="Times New Roman" w:hAnsi="FbShefa"/>
          <w:color w:val="7C5F1D"/>
          <w:rtl/>
        </w:rPr>
        <w:t xml:space="preserve">תקפו כהן </w:t>
      </w:r>
    </w:p>
    <w:p w14:paraId="6ABB74F5" w14:textId="5BDDCD1D"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דעה א</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מוציאים מידו</w:t>
      </w:r>
      <w:r w:rsidR="00980F5A" w:rsidRPr="00270114">
        <w:rPr>
          <w:rFonts w:ascii="FbShefa" w:eastAsia="Calibri" w:hAnsi="FbShefa"/>
          <w:sz w:val="11"/>
          <w:rtl/>
        </w:rPr>
        <w:t>.</w:t>
      </w:r>
    </w:p>
    <w:p w14:paraId="3482D151" w14:textId="5245538C"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sz w:val="11"/>
          <w:rtl/>
        </w:rPr>
        <w:t>דעה ב</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w:t>
      </w:r>
      <w:r w:rsidRPr="00270114">
        <w:rPr>
          <w:rFonts w:ascii="FbShefa" w:eastAsia="Calibri" w:hAnsi="FbShefa"/>
          <w:rtl/>
        </w:rPr>
        <w:t>אין מוציאים מידו</w:t>
      </w:r>
      <w:r w:rsidR="00980F5A" w:rsidRPr="00270114">
        <w:rPr>
          <w:rFonts w:ascii="FbShefa" w:eastAsia="Calibri" w:hAnsi="FbShefa"/>
          <w:rtl/>
        </w:rPr>
        <w:t>.</w:t>
      </w:r>
    </w:p>
    <w:p w14:paraId="19A4E300" w14:textId="77777777" w:rsidR="00D95C8A" w:rsidRPr="001B3037" w:rsidRDefault="00D95C8A" w:rsidP="00D95C8A">
      <w:pPr>
        <w:rPr>
          <w:rFonts w:ascii="FbShefa" w:eastAsia="Calibri" w:hAnsi="FbShefa"/>
          <w:b/>
          <w:bCs/>
          <w:color w:val="3B2F2A" w:themeColor="text2" w:themeShade="80"/>
          <w:sz w:val="11"/>
          <w:rtl/>
        </w:rPr>
      </w:pPr>
    </w:p>
    <w:p w14:paraId="65A530EB"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ת"ש:</w:t>
      </w:r>
    </w:p>
    <w:p w14:paraId="0D5290E0" w14:textId="2F8D947A"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הספיקות</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נכנסין לדיר להתעשר</w:t>
      </w:r>
      <w:r w:rsidR="00980F5A" w:rsidRPr="00270114">
        <w:rPr>
          <w:rFonts w:ascii="FbShefa" w:eastAsia="Calibri" w:hAnsi="FbShefa"/>
          <w:sz w:val="11"/>
          <w:rtl/>
        </w:rPr>
        <w:t>.</w:t>
      </w:r>
    </w:p>
    <w:p w14:paraId="338C8B43" w14:textId="5ABF1CE1"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הראיה</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אם אין מוציאין, נמצא פוטר ממונו בממונו של כהן</w:t>
      </w:r>
      <w:r w:rsidR="00980F5A" w:rsidRPr="00270114">
        <w:rPr>
          <w:rFonts w:ascii="FbShefa" w:eastAsia="Calibri" w:hAnsi="FbShefa"/>
          <w:sz w:val="11"/>
          <w:rtl/>
        </w:rPr>
        <w:t>.</w:t>
      </w:r>
    </w:p>
    <w:p w14:paraId="31C7516C" w14:textId="77777777" w:rsidR="00D95C8A" w:rsidRPr="001B3037" w:rsidRDefault="00D95C8A" w:rsidP="00D95C8A">
      <w:pPr>
        <w:rPr>
          <w:rFonts w:ascii="FbShefa" w:eastAsia="Calibri" w:hAnsi="FbShefa"/>
          <w:b/>
          <w:bCs/>
          <w:color w:val="3B2F2A" w:themeColor="text2" w:themeShade="80"/>
          <w:sz w:val="11"/>
          <w:rtl/>
        </w:rPr>
      </w:pPr>
    </w:p>
    <w:p w14:paraId="468B6C08" w14:textId="5D1D028D"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ואין לדחות</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כגון שיש תשעה והוא</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דממ"נ</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אי בר חיובא הוא שפיר, ואי לאו, תשעה לאו בר עשורי נינהו</w:t>
      </w:r>
      <w:r w:rsidR="00980F5A" w:rsidRPr="00270114">
        <w:rPr>
          <w:rFonts w:ascii="FbShefa" w:eastAsia="Calibri" w:hAnsi="FbShefa"/>
          <w:sz w:val="11"/>
          <w:rtl/>
        </w:rPr>
        <w:t>.</w:t>
      </w:r>
    </w:p>
    <w:p w14:paraId="6DBC59E7" w14:textId="05EFB83B"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שהרי</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ספיקא לאו בר עשורי היא (כדלהלן)</w:t>
      </w:r>
      <w:r w:rsidR="00980F5A" w:rsidRPr="00270114">
        <w:rPr>
          <w:rFonts w:ascii="FbShefa" w:eastAsia="Calibri" w:hAnsi="FbShefa"/>
          <w:sz w:val="11"/>
          <w:rtl/>
        </w:rPr>
        <w:t>.</w:t>
      </w:r>
    </w:p>
    <w:p w14:paraId="6DD1DB71" w14:textId="5D59217A" w:rsidR="00D95C8A" w:rsidRPr="00270114" w:rsidRDefault="00D95C8A" w:rsidP="00794C1A">
      <w:pPr>
        <w:pStyle w:val="1"/>
        <w:rPr>
          <w:rFonts w:ascii="FbShefa" w:eastAsia="Calibri" w:hAnsi="FbShefa"/>
          <w:rtl/>
        </w:rPr>
      </w:pPr>
      <w:r w:rsidRPr="00270114">
        <w:rPr>
          <w:rFonts w:ascii="FbShefa" w:eastAsia="Calibri" w:hAnsi="FbShefa"/>
          <w:sz w:val="11"/>
          <w:rtl/>
        </w:rPr>
        <w:t>ז</w:t>
      </w:r>
      <w:r w:rsidR="00B36BF2" w:rsidRPr="00270114">
        <w:rPr>
          <w:rFonts w:ascii="FbShefa" w:eastAsia="Calibri" w:hAnsi="FbShefa"/>
          <w:sz w:val="11"/>
          <w:rtl/>
        </w:rPr>
        <w:t>, א</w:t>
      </w:r>
    </w:p>
    <w:p w14:paraId="26DC66E1" w14:textId="77777777" w:rsidR="00D95C8A" w:rsidRPr="00270114" w:rsidRDefault="00D95C8A" w:rsidP="00B9411C">
      <w:pPr>
        <w:pStyle w:val="2"/>
        <w:rPr>
          <w:rFonts w:ascii="FbShefa" w:eastAsia="Times New Roman" w:hAnsi="FbShefa"/>
          <w:color w:val="7C5F1D"/>
          <w:rtl/>
        </w:rPr>
      </w:pPr>
      <w:r w:rsidRPr="00270114">
        <w:rPr>
          <w:rFonts w:ascii="FbShefa" w:eastAsia="Times New Roman" w:hAnsi="FbShefa"/>
          <w:color w:val="7C5F1D"/>
          <w:rtl/>
        </w:rPr>
        <w:t>מעשר בהמה</w:t>
      </w:r>
    </w:p>
    <w:p w14:paraId="70637DB5"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ספיקא:</w:t>
      </w:r>
    </w:p>
    <w:p w14:paraId="33DA7CE5" w14:textId="0F40E552"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לאו</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בר עשורי</w:t>
      </w:r>
      <w:r w:rsidR="00980F5A" w:rsidRPr="00270114">
        <w:rPr>
          <w:rFonts w:ascii="FbShefa" w:eastAsia="Calibri" w:hAnsi="FbShefa"/>
          <w:sz w:val="11"/>
          <w:rtl/>
        </w:rPr>
        <w:t>.</w:t>
      </w:r>
    </w:p>
    <w:p w14:paraId="5FF625A5" w14:textId="6952DAA1"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שנאמר</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עשירי ודאי ולא עשירי ספק</w:t>
      </w:r>
      <w:r w:rsidR="00980F5A" w:rsidRPr="00270114">
        <w:rPr>
          <w:rFonts w:ascii="FbShefa" w:eastAsia="Calibri" w:hAnsi="FbShefa"/>
          <w:sz w:val="11"/>
          <w:rtl/>
        </w:rPr>
        <w:t>.</w:t>
      </w:r>
    </w:p>
    <w:p w14:paraId="010F1D96" w14:textId="77777777" w:rsidR="00D95C8A" w:rsidRPr="001B3037" w:rsidRDefault="00D95C8A" w:rsidP="00D95C8A">
      <w:pPr>
        <w:rPr>
          <w:rFonts w:ascii="FbShefa" w:eastAsia="Calibri" w:hAnsi="FbShefa"/>
          <w:b/>
          <w:bCs/>
          <w:color w:val="3B2F2A" w:themeColor="text2" w:themeShade="80"/>
          <w:sz w:val="11"/>
          <w:rtl/>
        </w:rPr>
      </w:pPr>
    </w:p>
    <w:p w14:paraId="3BEEB386"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ת"ש:</w:t>
      </w:r>
    </w:p>
    <w:p w14:paraId="4F69DFB7" w14:textId="79415190"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קפץ אחד מן המנויין לתוכן</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כולן פטורין</w:t>
      </w:r>
      <w:r w:rsidR="00980F5A" w:rsidRPr="00270114">
        <w:rPr>
          <w:rFonts w:ascii="FbShefa" w:eastAsia="Calibri" w:hAnsi="FbShefa"/>
          <w:sz w:val="11"/>
          <w:rtl/>
        </w:rPr>
        <w:t>.</w:t>
      </w:r>
    </w:p>
    <w:p w14:paraId="2BB85216" w14:textId="71FAD683"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ואי ס"ד</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ספיקא בעי עשורי, לעשר ממ"נ, אי בר חיובא, נפטר במנין הראוי, שפוטר ממעשר</w:t>
      </w:r>
      <w:r w:rsidR="00980F5A" w:rsidRPr="00270114">
        <w:rPr>
          <w:rFonts w:ascii="FbShefa" w:eastAsia="Calibri" w:hAnsi="FbShefa"/>
          <w:sz w:val="11"/>
          <w:rtl/>
        </w:rPr>
        <w:t>.</w:t>
      </w:r>
    </w:p>
    <w:p w14:paraId="5931F154" w14:textId="77777777" w:rsidR="00D95C8A" w:rsidRPr="00270114" w:rsidRDefault="00D95C8A" w:rsidP="00B9411C">
      <w:pPr>
        <w:pStyle w:val="2"/>
        <w:rPr>
          <w:rFonts w:ascii="FbShefa" w:eastAsia="Calibri" w:hAnsi="FbShefa"/>
          <w:color w:val="7C5F1D"/>
          <w:rtl/>
        </w:rPr>
      </w:pPr>
    </w:p>
    <w:p w14:paraId="6C040D76" w14:textId="77777777" w:rsidR="00D95C8A" w:rsidRPr="001B3037" w:rsidRDefault="00D95C8A" w:rsidP="00D95C8A">
      <w:pPr>
        <w:keepNext/>
        <w:keepLines/>
        <w:spacing w:before="40" w:after="120"/>
        <w:outlineLvl w:val="2"/>
        <w:rPr>
          <w:rFonts w:ascii="FbShefa" w:eastAsia="Times New Roman" w:hAnsi="FbShefa"/>
          <w:b/>
          <w:bCs/>
          <w:color w:val="3B2F2A" w:themeColor="text2" w:themeShade="80"/>
          <w:shd w:val="clear" w:color="auto" w:fill="FDF0E7"/>
          <w:rtl/>
        </w:rPr>
      </w:pPr>
      <w:r w:rsidRPr="00270114">
        <w:rPr>
          <w:rFonts w:ascii="FbShefa" w:eastAsia="Times New Roman" w:hAnsi="FbShefa"/>
          <w:shd w:val="clear" w:color="auto" w:fill="FDF0E7"/>
          <w:rtl/>
        </w:rPr>
        <w:t>הספקות:</w:t>
      </w:r>
    </w:p>
    <w:p w14:paraId="728561EC" w14:textId="2388BB31"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ספק בכורות</w:t>
      </w:r>
      <w:r w:rsidR="00980F5A" w:rsidRPr="00270114">
        <w:rPr>
          <w:rFonts w:ascii="FbShefa" w:eastAsia="Calibri" w:hAnsi="FbShefa"/>
          <w:sz w:val="11"/>
          <w:rtl/>
        </w:rPr>
        <w:t>.</w:t>
      </w:r>
      <w:r w:rsidRPr="00270114">
        <w:rPr>
          <w:rFonts w:ascii="FbShefa" w:eastAsia="Calibri" w:hAnsi="FbShefa"/>
          <w:sz w:val="11"/>
          <w:rtl/>
        </w:rPr>
        <w:t xml:space="preserve"> יהיה קדש, ולא שכבר קדוש</w:t>
      </w:r>
      <w:r w:rsidR="00980F5A" w:rsidRPr="00270114">
        <w:rPr>
          <w:rFonts w:ascii="FbShefa" w:eastAsia="Calibri" w:hAnsi="FbShefa"/>
          <w:sz w:val="11"/>
          <w:rtl/>
        </w:rPr>
        <w:t>.</w:t>
      </w:r>
    </w:p>
    <w:p w14:paraId="020A96E5" w14:textId="49B5D898"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ספק פדיון פטר חמור</w:t>
      </w:r>
      <w:r w:rsidR="00980F5A" w:rsidRPr="00270114">
        <w:rPr>
          <w:rFonts w:ascii="FbShefa" w:eastAsia="Calibri" w:hAnsi="FbShefa"/>
          <w:sz w:val="11"/>
          <w:rtl/>
        </w:rPr>
        <w:t>.</w:t>
      </w:r>
      <w:r w:rsidRPr="00270114">
        <w:rPr>
          <w:rFonts w:ascii="FbShefa" w:eastAsia="Calibri" w:hAnsi="FbShefa"/>
          <w:sz w:val="11"/>
          <w:rtl/>
        </w:rPr>
        <w:t xml:space="preserve"> נכנסים להתעשר</w:t>
      </w:r>
      <w:r w:rsidR="00980F5A" w:rsidRPr="00270114">
        <w:rPr>
          <w:rFonts w:ascii="FbShefa" w:eastAsia="Calibri" w:hAnsi="FbShefa"/>
          <w:sz w:val="11"/>
          <w:rtl/>
        </w:rPr>
        <w:t>.</w:t>
      </w:r>
    </w:p>
    <w:p w14:paraId="6B4B81EA" w14:textId="070B9E4F"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כגון</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ישראל שיש לו עשרה ספק פטרי חמור, מפריש עשרה שיין, ומעשרן, והן שלו</w:t>
      </w:r>
      <w:r w:rsidR="00980F5A" w:rsidRPr="00270114">
        <w:rPr>
          <w:rFonts w:ascii="FbShefa" w:eastAsia="Calibri" w:hAnsi="FbShefa"/>
          <w:sz w:val="11"/>
          <w:rtl/>
        </w:rPr>
        <w:t>.</w:t>
      </w:r>
    </w:p>
    <w:p w14:paraId="4AC3ED17" w14:textId="77777777" w:rsidR="00D95C8A" w:rsidRPr="00270114" w:rsidRDefault="00D95C8A" w:rsidP="00D95C8A">
      <w:pPr>
        <w:rPr>
          <w:rFonts w:ascii="FbShefa" w:eastAsia="Calibri" w:hAnsi="FbShefa"/>
          <w:sz w:val="11"/>
          <w:rtl/>
        </w:rPr>
      </w:pPr>
    </w:p>
    <w:p w14:paraId="596B584E" w14:textId="77777777" w:rsidR="00D95C8A" w:rsidRPr="00270114" w:rsidRDefault="00D95C8A" w:rsidP="00B9411C">
      <w:pPr>
        <w:pStyle w:val="2"/>
        <w:rPr>
          <w:rFonts w:ascii="FbShefa" w:eastAsia="Times New Roman" w:hAnsi="FbShefa"/>
          <w:color w:val="7C5F1D"/>
          <w:rtl/>
        </w:rPr>
      </w:pPr>
      <w:r w:rsidRPr="00270114">
        <w:rPr>
          <w:rFonts w:ascii="FbShefa" w:eastAsia="Times New Roman" w:hAnsi="FbShefa"/>
          <w:color w:val="7C5F1D"/>
          <w:rtl/>
        </w:rPr>
        <w:t>הקדש כשאינו ברשותו</w:t>
      </w:r>
    </w:p>
    <w:p w14:paraId="06279715" w14:textId="36604C63"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בקרקע</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הוי הקדש כשיכול להוציאה בדיינין</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שהרי</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ברשותיה קיימא</w:t>
      </w:r>
      <w:r w:rsidR="00980F5A" w:rsidRPr="00270114">
        <w:rPr>
          <w:rFonts w:ascii="FbShefa" w:eastAsia="Calibri" w:hAnsi="FbShefa"/>
          <w:sz w:val="11"/>
          <w:rtl/>
        </w:rPr>
        <w:t>.</w:t>
      </w:r>
    </w:p>
    <w:p w14:paraId="37DBC5F0" w14:textId="0B73BC19"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במטלטלין</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גזל ולא נתייאשו הבעלים, שניהם אין יכולין להקדישו</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זה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לפי שאינה שלו</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וזה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לפי שאינה ברשותו</w:t>
      </w:r>
      <w:r w:rsidR="00980F5A" w:rsidRPr="00270114">
        <w:rPr>
          <w:rFonts w:ascii="FbShefa" w:eastAsia="Calibri" w:hAnsi="FbShefa"/>
          <w:sz w:val="11"/>
          <w:rtl/>
        </w:rPr>
        <w:t>.</w:t>
      </w:r>
    </w:p>
    <w:p w14:paraId="054562B4" w14:textId="17DCE127"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מסותא</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מקרקעי, ואם יכול להוציאה הוי הקדש</w:t>
      </w:r>
      <w:r w:rsidR="00980F5A" w:rsidRPr="00270114">
        <w:rPr>
          <w:rFonts w:ascii="FbShefa" w:eastAsia="Calibri" w:hAnsi="FbShefa"/>
          <w:sz w:val="11"/>
          <w:rtl/>
        </w:rPr>
        <w:t>.</w:t>
      </w:r>
    </w:p>
    <w:p w14:paraId="51E8570D" w14:textId="77777777" w:rsidR="00D95C8A" w:rsidRPr="00270114" w:rsidRDefault="00D95C8A" w:rsidP="00D95C8A">
      <w:pPr>
        <w:rPr>
          <w:rFonts w:ascii="FbShefa" w:eastAsia="Calibri" w:hAnsi="FbShefa"/>
          <w:sz w:val="11"/>
          <w:rtl/>
        </w:rPr>
      </w:pPr>
    </w:p>
    <w:p w14:paraId="59606862" w14:textId="77777777" w:rsidR="00D95C8A" w:rsidRPr="00270114" w:rsidRDefault="00D95C8A" w:rsidP="00B9411C">
      <w:pPr>
        <w:pStyle w:val="2"/>
        <w:rPr>
          <w:rFonts w:ascii="FbShefa" w:eastAsia="Times New Roman" w:hAnsi="FbShefa"/>
          <w:color w:val="7C5F1D"/>
          <w:rtl/>
        </w:rPr>
      </w:pPr>
      <w:r w:rsidRPr="00270114">
        <w:rPr>
          <w:rFonts w:ascii="FbShefa" w:eastAsia="Times New Roman" w:hAnsi="FbShefa"/>
          <w:color w:val="7C5F1D"/>
          <w:rtl/>
        </w:rPr>
        <w:t>שנים אוחזין</w:t>
      </w:r>
    </w:p>
    <w:p w14:paraId="62916F8F"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שנים אדוקים בטלית:</w:t>
      </w:r>
    </w:p>
    <w:p w14:paraId="0071B9BD" w14:textId="630D0592"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כל אחד</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נוטל עד מקום שידו מגעת</w:t>
      </w:r>
      <w:r w:rsidR="00980F5A" w:rsidRPr="00270114">
        <w:rPr>
          <w:rFonts w:ascii="FbShefa" w:eastAsia="Calibri" w:hAnsi="FbShefa"/>
          <w:sz w:val="11"/>
          <w:rtl/>
        </w:rPr>
        <w:t>.</w:t>
      </w:r>
    </w:p>
    <w:p w14:paraId="25EF33A5" w14:textId="3F9C1702"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והשאר</w:t>
      </w:r>
      <w:r w:rsidR="00980F5A" w:rsidRPr="00270114">
        <w:rPr>
          <w:rFonts w:ascii="FbShefa" w:eastAsia="Calibri" w:hAnsi="FbShefa"/>
          <w:sz w:val="11"/>
          <w:rtl/>
        </w:rPr>
        <w:t>.</w:t>
      </w:r>
      <w:r w:rsidRPr="00270114">
        <w:rPr>
          <w:rFonts w:ascii="FbShefa" w:eastAsia="Calibri" w:hAnsi="FbShefa"/>
          <w:sz w:val="11"/>
          <w:rtl/>
        </w:rPr>
        <w:t xml:space="preserve"> חולקין בשוה ובשבועה</w:t>
      </w:r>
      <w:r w:rsidR="00980F5A" w:rsidRPr="00270114">
        <w:rPr>
          <w:rFonts w:ascii="FbShefa" w:eastAsia="Calibri" w:hAnsi="FbShefa"/>
          <w:sz w:val="11"/>
          <w:rtl/>
        </w:rPr>
        <w:t>.</w:t>
      </w:r>
    </w:p>
    <w:p w14:paraId="649D0C52" w14:textId="39D16C74"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חולקין בשווה</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כגון דתפיסי בכרכשתא</w:t>
      </w:r>
      <w:r w:rsidR="00980F5A" w:rsidRPr="00270114">
        <w:rPr>
          <w:rFonts w:ascii="FbShefa" w:eastAsia="Calibri" w:hAnsi="FbShefa"/>
          <w:sz w:val="11"/>
          <w:rtl/>
        </w:rPr>
        <w:t>.</w:t>
      </w:r>
    </w:p>
    <w:p w14:paraId="77EE80C9" w14:textId="77777777" w:rsidR="00D95C8A" w:rsidRPr="001B3037" w:rsidRDefault="00D95C8A" w:rsidP="00D95C8A">
      <w:pPr>
        <w:rPr>
          <w:rFonts w:ascii="FbShefa" w:eastAsia="Calibri" w:hAnsi="FbShefa"/>
          <w:b/>
          <w:bCs/>
          <w:color w:val="3B2F2A" w:themeColor="text2" w:themeShade="80"/>
          <w:sz w:val="11"/>
          <w:rtl/>
        </w:rPr>
      </w:pPr>
    </w:p>
    <w:p w14:paraId="13CFA332"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טלית מוזהבת:</w:t>
      </w:r>
    </w:p>
    <w:p w14:paraId="1FB47887" w14:textId="059B8692"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חולקין</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בשוה</w:t>
      </w:r>
      <w:r w:rsidR="00980F5A" w:rsidRPr="00270114">
        <w:rPr>
          <w:rFonts w:ascii="FbShefa" w:eastAsia="Calibri" w:hAnsi="FbShefa"/>
          <w:sz w:val="11"/>
          <w:rtl/>
        </w:rPr>
        <w:t>.</w:t>
      </w:r>
    </w:p>
    <w:p w14:paraId="698091D5" w14:textId="1CAA8512"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אף</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דמיקרב לגבי דחד</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ס"ד</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פלוג הכי</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קמ"ל</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מאי חזית דפלגת הכי, פלוג הכי</w:t>
      </w:r>
      <w:r w:rsidR="00980F5A" w:rsidRPr="00270114">
        <w:rPr>
          <w:rFonts w:ascii="FbShefa" w:eastAsia="Calibri" w:hAnsi="FbShefa"/>
          <w:sz w:val="11"/>
          <w:rtl/>
        </w:rPr>
        <w:t>.</w:t>
      </w:r>
    </w:p>
    <w:p w14:paraId="04677A77" w14:textId="77777777" w:rsidR="00D95C8A" w:rsidRPr="00270114" w:rsidRDefault="00D95C8A" w:rsidP="00D95C8A">
      <w:pPr>
        <w:rPr>
          <w:rFonts w:ascii="FbShefa" w:eastAsia="Calibri" w:hAnsi="FbShefa"/>
          <w:sz w:val="11"/>
          <w:rtl/>
        </w:rPr>
      </w:pPr>
    </w:p>
    <w:p w14:paraId="10D1D1CB" w14:textId="77777777" w:rsidR="00D95C8A" w:rsidRPr="00270114" w:rsidRDefault="00D95C8A" w:rsidP="00D95C8A">
      <w:pPr>
        <w:keepNext/>
        <w:keepLines/>
        <w:shd w:val="clear" w:color="auto" w:fill="FDF0E7"/>
        <w:spacing w:before="40" w:after="0"/>
        <w:ind w:left="-227"/>
        <w:outlineLvl w:val="1"/>
        <w:rPr>
          <w:rFonts w:ascii="FbShefa" w:eastAsia="Times New Roman" w:hAnsi="FbShefa"/>
          <w:i/>
          <w:iCs/>
          <w:rtl/>
        </w:rPr>
      </w:pPr>
      <w:r w:rsidRPr="00270114">
        <w:rPr>
          <w:rFonts w:ascii="FbShefa" w:eastAsia="Times New Roman" w:hAnsi="FbShefa"/>
          <w:i/>
          <w:iCs/>
          <w:rtl/>
        </w:rPr>
        <w:t>כמאן דפסיק</w:t>
      </w:r>
    </w:p>
    <w:p w14:paraId="5C6A12D0"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סודרא:</w:t>
      </w:r>
    </w:p>
    <w:p w14:paraId="6C60ACFF" w14:textId="5A55A0B1"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כיון דתפיס</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שלש על שלש, קרינן ביה ונתן לרעהו</w:t>
      </w:r>
      <w:r w:rsidR="00980F5A" w:rsidRPr="00270114">
        <w:rPr>
          <w:rFonts w:ascii="FbShefa" w:eastAsia="Calibri" w:hAnsi="FbShefa"/>
          <w:sz w:val="11"/>
          <w:rtl/>
        </w:rPr>
        <w:t>.</w:t>
      </w:r>
    </w:p>
    <w:p w14:paraId="53D9A101" w14:textId="57B81731"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הטעם</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כמאן דפסיק דמי</w:t>
      </w:r>
      <w:r w:rsidR="00980F5A" w:rsidRPr="00270114">
        <w:rPr>
          <w:rFonts w:ascii="FbShefa" w:eastAsia="Calibri" w:hAnsi="FbShefa"/>
          <w:sz w:val="11"/>
          <w:rtl/>
        </w:rPr>
        <w:t>.</w:t>
      </w:r>
    </w:p>
    <w:p w14:paraId="5F0292A1" w14:textId="66BE4DC7" w:rsidR="00D95C8A" w:rsidRPr="001B3037" w:rsidRDefault="00D95C8A" w:rsidP="00D95C8A">
      <w:pPr>
        <w:rPr>
          <w:rFonts w:ascii="FbShefa" w:eastAsia="Calibri" w:hAnsi="FbShefa"/>
          <w:b/>
          <w:bCs/>
          <w:color w:val="3B2F2A" w:themeColor="text2" w:themeShade="80"/>
          <w:sz w:val="11"/>
          <w:rtl/>
        </w:rPr>
      </w:pPr>
      <w:r w:rsidRPr="001B3037">
        <w:rPr>
          <w:rFonts w:ascii="FbShefa" w:eastAsia="Calibri" w:hAnsi="FbShefa"/>
          <w:b/>
          <w:bCs/>
          <w:color w:val="3B2F2A" w:themeColor="text2" w:themeShade="80"/>
          <w:sz w:val="11"/>
          <w:rtl/>
        </w:rPr>
        <w:t>בעינן</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נתינה, והא איכא</w:t>
      </w:r>
      <w:r w:rsidR="00980F5A" w:rsidRPr="00270114">
        <w:rPr>
          <w:rFonts w:ascii="FbShefa" w:eastAsia="Calibri" w:hAnsi="FbShefa"/>
          <w:sz w:val="11"/>
          <w:rtl/>
        </w:rPr>
        <w:t>.</w:t>
      </w:r>
    </w:p>
    <w:p w14:paraId="00C02094" w14:textId="77777777" w:rsidR="00D95C8A" w:rsidRPr="001B3037" w:rsidRDefault="00D95C8A" w:rsidP="00D95C8A">
      <w:pPr>
        <w:rPr>
          <w:rFonts w:ascii="FbShefa" w:eastAsia="Calibri" w:hAnsi="FbShefa"/>
          <w:b/>
          <w:bCs/>
          <w:color w:val="3B2F2A" w:themeColor="text2" w:themeShade="80"/>
          <w:sz w:val="11"/>
          <w:rtl/>
        </w:rPr>
      </w:pPr>
    </w:p>
    <w:p w14:paraId="65AE8B6E"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גט ומשיחה בידו:</w:t>
      </w:r>
    </w:p>
    <w:p w14:paraId="7427E79B" w14:textId="6DB6CB80"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אם יכול לנתקו ולהביאו אצלו</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אינה מגורשת</w:t>
      </w:r>
      <w:r w:rsidR="00980F5A" w:rsidRPr="00270114">
        <w:rPr>
          <w:rFonts w:ascii="FbShefa" w:eastAsia="Calibri" w:hAnsi="FbShefa"/>
          <w:sz w:val="11"/>
          <w:rtl/>
        </w:rPr>
        <w:t>.</w:t>
      </w:r>
    </w:p>
    <w:p w14:paraId="39ED1926" w14:textId="4AA09DAC"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בעינן</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כריתות, וליכא</w:t>
      </w:r>
      <w:r w:rsidR="00980F5A" w:rsidRPr="00270114">
        <w:rPr>
          <w:rFonts w:ascii="FbShefa" w:eastAsia="Calibri" w:hAnsi="FbShefa"/>
          <w:sz w:val="11"/>
          <w:rtl/>
        </w:rPr>
        <w:t>.</w:t>
      </w:r>
    </w:p>
    <w:p w14:paraId="57EA99C0" w14:textId="77777777" w:rsidR="00D95C8A" w:rsidRPr="00270114" w:rsidRDefault="00D95C8A" w:rsidP="00D95C8A">
      <w:pPr>
        <w:rPr>
          <w:rFonts w:ascii="FbShefa" w:eastAsia="Calibri" w:hAnsi="FbShefa"/>
          <w:sz w:val="11"/>
          <w:rtl/>
        </w:rPr>
      </w:pPr>
    </w:p>
    <w:p w14:paraId="5E193782" w14:textId="77777777" w:rsidR="00D95C8A" w:rsidRPr="00270114" w:rsidRDefault="00D95C8A" w:rsidP="00B9411C">
      <w:pPr>
        <w:pStyle w:val="2"/>
        <w:rPr>
          <w:rFonts w:ascii="FbShefa" w:eastAsia="Times New Roman" w:hAnsi="FbShefa"/>
          <w:color w:val="7C5F1D"/>
          <w:rtl/>
        </w:rPr>
      </w:pPr>
      <w:r w:rsidRPr="00270114">
        <w:rPr>
          <w:rFonts w:ascii="FbShefa" w:eastAsia="Times New Roman" w:hAnsi="FbShefa"/>
          <w:color w:val="7C5F1D"/>
          <w:rtl/>
        </w:rPr>
        <w:t>שנים אדוקין בשטר</w:t>
      </w:r>
    </w:p>
    <w:p w14:paraId="0873717D" w14:textId="01BD9426"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sz w:val="11"/>
          <w:rtl/>
        </w:rPr>
        <w:t>הטענות</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rtl/>
        </w:rPr>
        <w:t>כל אחד אומר, נפל ממני</w:t>
      </w:r>
      <w:r w:rsidR="00980F5A" w:rsidRPr="00270114">
        <w:rPr>
          <w:rFonts w:ascii="FbShefa" w:eastAsia="Calibri" w:hAnsi="FbShefa"/>
          <w:rtl/>
        </w:rPr>
        <w:t>.</w:t>
      </w:r>
    </w:p>
    <w:p w14:paraId="4FD5742B" w14:textId="6C2F1D56"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במקויים</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לכו"ע יחלוקו</w:t>
      </w:r>
      <w:r w:rsidR="00980F5A" w:rsidRPr="00270114">
        <w:rPr>
          <w:rFonts w:ascii="FbShefa" w:eastAsia="Calibri" w:hAnsi="FbShefa"/>
          <w:sz w:val="11"/>
          <w:rtl/>
        </w:rPr>
        <w:t>.</w:t>
      </w:r>
    </w:p>
    <w:p w14:paraId="4AD67275" w14:textId="77777777" w:rsidR="00D95C8A" w:rsidRPr="001B3037" w:rsidRDefault="00D95C8A" w:rsidP="00D95C8A">
      <w:pPr>
        <w:rPr>
          <w:rFonts w:ascii="FbShefa" w:eastAsia="Calibri" w:hAnsi="FbShefa"/>
          <w:b/>
          <w:bCs/>
          <w:color w:val="3B2F2A" w:themeColor="text2" w:themeShade="80"/>
          <w:sz w:val="11"/>
          <w:rtl/>
        </w:rPr>
      </w:pPr>
    </w:p>
    <w:p w14:paraId="1FF1CE5E" w14:textId="77777777" w:rsidR="00D95C8A" w:rsidRPr="00270114" w:rsidRDefault="00D95C8A" w:rsidP="0004265B">
      <w:pPr>
        <w:pStyle w:val="2"/>
        <w:rPr>
          <w:rFonts w:ascii="FbShefa" w:eastAsia="Times New Roman" w:hAnsi="FbShefa"/>
          <w:color w:val="7C5F1D"/>
          <w:rtl/>
        </w:rPr>
      </w:pPr>
      <w:r w:rsidRPr="00270114">
        <w:rPr>
          <w:rFonts w:ascii="FbShefa" w:eastAsia="Times New Roman" w:hAnsi="FbShefa"/>
          <w:color w:val="7C5F1D"/>
          <w:rtl/>
        </w:rPr>
        <w:t>בשאינו מקויים:</w:t>
      </w:r>
    </w:p>
    <w:p w14:paraId="1A86BA27" w14:textId="25D237DB" w:rsidR="00D95C8A" w:rsidRPr="001B3037" w:rsidRDefault="00D95C8A" w:rsidP="00D95C8A">
      <w:pPr>
        <w:rPr>
          <w:rFonts w:ascii="FbShefa" w:eastAsia="Calibri" w:hAnsi="FbShefa"/>
          <w:b/>
          <w:bCs/>
          <w:color w:val="3B2F2A" w:themeColor="text2" w:themeShade="80"/>
          <w:sz w:val="11"/>
          <w:rtl/>
        </w:rPr>
      </w:pPr>
      <w:r w:rsidRPr="001B3037">
        <w:rPr>
          <w:rFonts w:ascii="FbShefa" w:eastAsia="Calibri" w:hAnsi="FbShefa"/>
          <w:b/>
          <w:bCs/>
          <w:color w:val="3B2F2A" w:themeColor="text2" w:themeShade="80"/>
          <w:sz w:val="11"/>
          <w:rtl/>
        </w:rPr>
        <w:t>דעה א</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יתקיים בחותמיו</w:t>
      </w:r>
      <w:r w:rsidR="00980F5A" w:rsidRPr="001B3037">
        <w:rPr>
          <w:rFonts w:ascii="FbShefa" w:eastAsia="Calibri" w:hAnsi="FbShefa"/>
          <w:b/>
          <w:bCs/>
          <w:color w:val="3B2F2A" w:themeColor="text2" w:themeShade="80"/>
          <w:sz w:val="11"/>
          <w:rtl/>
        </w:rPr>
        <w:t>.</w:t>
      </w:r>
    </w:p>
    <w:p w14:paraId="3DA02104" w14:textId="219F6993"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קסבר</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מודה בשטר צריך לקיימו</w:t>
      </w:r>
      <w:r w:rsidR="00980F5A" w:rsidRPr="00270114">
        <w:rPr>
          <w:rFonts w:ascii="FbShefa" w:eastAsia="Calibri" w:hAnsi="FbShefa"/>
          <w:sz w:val="11"/>
          <w:rtl/>
        </w:rPr>
        <w:t>.</w:t>
      </w:r>
      <w:r w:rsidRPr="00270114">
        <w:rPr>
          <w:rFonts w:ascii="FbShefa" w:eastAsia="Calibri" w:hAnsi="FbShefa"/>
          <w:sz w:val="11"/>
          <w:rtl/>
        </w:rPr>
        <w:t xml:space="preserve"> אי מקיים, פליג, ואי לא, לא</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שהרי</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חספא בעלמא הוא, קא משוי ליה וקאמר דפריע</w:t>
      </w:r>
      <w:r w:rsidR="00980F5A" w:rsidRPr="00270114">
        <w:rPr>
          <w:rFonts w:ascii="FbShefa" w:eastAsia="Calibri" w:hAnsi="FbShefa"/>
          <w:sz w:val="11"/>
          <w:rtl/>
        </w:rPr>
        <w:t>.</w:t>
      </w:r>
    </w:p>
    <w:p w14:paraId="431F6ECB" w14:textId="77777777" w:rsidR="00D95C8A" w:rsidRPr="001B3037" w:rsidRDefault="00D95C8A" w:rsidP="00D95C8A">
      <w:pPr>
        <w:rPr>
          <w:rFonts w:ascii="FbShefa" w:eastAsia="Calibri" w:hAnsi="FbShefa"/>
          <w:b/>
          <w:bCs/>
          <w:color w:val="3B2F2A" w:themeColor="text2" w:themeShade="80"/>
          <w:sz w:val="11"/>
          <w:rtl/>
        </w:rPr>
      </w:pPr>
    </w:p>
    <w:p w14:paraId="27EA4182" w14:textId="0E163565"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דעה ב</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יחלוקו</w:t>
      </w:r>
      <w:r w:rsidR="00980F5A" w:rsidRPr="00270114">
        <w:rPr>
          <w:rFonts w:ascii="FbShefa" w:eastAsia="Calibri" w:hAnsi="FbShefa"/>
          <w:sz w:val="11"/>
          <w:rtl/>
        </w:rPr>
        <w:t>.</w:t>
      </w:r>
    </w:p>
    <w:p w14:paraId="60DFD0F2" w14:textId="14C12717"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קסבר</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מודה בשטר שכתבו, אין צריך לקיימו</w:t>
      </w:r>
      <w:r w:rsidR="00980F5A" w:rsidRPr="00270114">
        <w:rPr>
          <w:rFonts w:ascii="FbShefa" w:eastAsia="Calibri" w:hAnsi="FbShefa"/>
          <w:sz w:val="11"/>
          <w:rtl/>
        </w:rPr>
        <w:t>.</w:t>
      </w:r>
    </w:p>
    <w:p w14:paraId="055FC103" w14:textId="28043FBF" w:rsidR="00D95C8A" w:rsidRPr="00270114" w:rsidRDefault="00D95C8A" w:rsidP="00794C1A">
      <w:pPr>
        <w:pStyle w:val="1"/>
        <w:rPr>
          <w:rFonts w:ascii="FbShefa" w:eastAsia="Calibri" w:hAnsi="FbShefa"/>
          <w:rtl/>
        </w:rPr>
      </w:pPr>
      <w:r w:rsidRPr="00270114">
        <w:rPr>
          <w:rFonts w:ascii="FbShefa" w:eastAsia="Calibri" w:hAnsi="FbShefa"/>
          <w:sz w:val="11"/>
          <w:rtl/>
        </w:rPr>
        <w:t>ז</w:t>
      </w:r>
      <w:r w:rsidR="00B36BF2" w:rsidRPr="00270114">
        <w:rPr>
          <w:rFonts w:ascii="FbShefa" w:eastAsia="Calibri" w:hAnsi="FbShefa"/>
          <w:sz w:val="11"/>
          <w:rtl/>
        </w:rPr>
        <w:t>, ב</w:t>
      </w:r>
    </w:p>
    <w:p w14:paraId="457C558C"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אחר שמצא שטר ללא הנפק:</w:t>
      </w:r>
    </w:p>
    <w:p w14:paraId="4DEAC44F" w14:textId="55A9F9A7" w:rsidR="00D95C8A" w:rsidRPr="00270114" w:rsidRDefault="00D95C8A" w:rsidP="00D95C8A">
      <w:pPr>
        <w:rPr>
          <w:rFonts w:ascii="FbShefa" w:hAnsi="FbShefa"/>
          <w:rtl/>
        </w:rPr>
      </w:pPr>
      <w:r w:rsidRPr="001B3037">
        <w:rPr>
          <w:rFonts w:ascii="FbShefa" w:eastAsia="Calibri" w:hAnsi="FbShefa"/>
          <w:b/>
          <w:bCs/>
          <w:color w:val="3B2F2A" w:themeColor="text2" w:themeShade="80"/>
          <w:sz w:val="11"/>
          <w:rtl/>
        </w:rPr>
        <w:t>הדין</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hAnsi="FbShefa"/>
          <w:rtl/>
        </w:rPr>
        <w:t>לא יחזיר</w:t>
      </w:r>
      <w:r w:rsidR="00980F5A" w:rsidRPr="00270114">
        <w:rPr>
          <w:rFonts w:ascii="FbShefa" w:hAnsi="FbShefa"/>
          <w:rtl/>
        </w:rPr>
        <w:t>.</w:t>
      </w:r>
    </w:p>
    <w:p w14:paraId="4279EC7B" w14:textId="1CB4362E"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הטעם</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איכא למימר כתב ללות ולא לוה</w:t>
      </w:r>
      <w:r w:rsidR="00980F5A" w:rsidRPr="00270114">
        <w:rPr>
          <w:rFonts w:ascii="FbShefa" w:eastAsia="Calibri" w:hAnsi="FbShefa"/>
          <w:sz w:val="11"/>
          <w:rtl/>
        </w:rPr>
        <w:t>.</w:t>
      </w:r>
    </w:p>
    <w:p w14:paraId="5A720618" w14:textId="77777777" w:rsidR="00D95C8A" w:rsidRPr="001B3037" w:rsidRDefault="00D95C8A" w:rsidP="00D95C8A">
      <w:pPr>
        <w:rPr>
          <w:rFonts w:ascii="FbShefa" w:eastAsia="Calibri" w:hAnsi="FbShefa"/>
          <w:b/>
          <w:bCs/>
          <w:color w:val="3B2F2A" w:themeColor="text2" w:themeShade="80"/>
          <w:sz w:val="11"/>
          <w:rtl/>
        </w:rPr>
      </w:pPr>
    </w:p>
    <w:p w14:paraId="6360B7A2"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אחר שמצא שטר עם הנפק:</w:t>
      </w:r>
    </w:p>
    <w:p w14:paraId="1071B7CB" w14:textId="2C997CC0"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דעה א</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יחזיר</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קסבר</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לא חיישינן לפירעון</w:t>
      </w:r>
      <w:r w:rsidR="00980F5A" w:rsidRPr="00270114">
        <w:rPr>
          <w:rFonts w:ascii="FbShefa" w:eastAsia="Calibri" w:hAnsi="FbShefa"/>
          <w:sz w:val="11"/>
          <w:rtl/>
        </w:rPr>
        <w:t>.</w:t>
      </w:r>
    </w:p>
    <w:p w14:paraId="75A49679" w14:textId="573E80A5"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דעה ב</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לא יחזיר</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קסבר</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חיישינן לפירעון</w:t>
      </w:r>
      <w:r w:rsidR="00980F5A" w:rsidRPr="00270114">
        <w:rPr>
          <w:rFonts w:ascii="FbShefa" w:eastAsia="Calibri" w:hAnsi="FbShefa"/>
          <w:sz w:val="11"/>
          <w:rtl/>
        </w:rPr>
        <w:t>.</w:t>
      </w:r>
    </w:p>
    <w:p w14:paraId="462D94D8" w14:textId="77777777" w:rsidR="00D95C8A" w:rsidRPr="00270114" w:rsidRDefault="00D95C8A" w:rsidP="00D95C8A">
      <w:pPr>
        <w:rPr>
          <w:rFonts w:ascii="FbShefa" w:eastAsia="Calibri" w:hAnsi="FbShefa"/>
          <w:sz w:val="11"/>
          <w:rtl/>
        </w:rPr>
      </w:pPr>
    </w:p>
    <w:p w14:paraId="5DB40A18" w14:textId="77777777" w:rsidR="00D95C8A" w:rsidRPr="00270114" w:rsidRDefault="00D95C8A" w:rsidP="00B9411C">
      <w:pPr>
        <w:pStyle w:val="2"/>
        <w:rPr>
          <w:rFonts w:ascii="FbShefa" w:eastAsia="Times New Roman" w:hAnsi="FbShefa"/>
          <w:color w:val="7C5F1D"/>
          <w:rtl/>
        </w:rPr>
      </w:pPr>
      <w:r w:rsidRPr="00270114">
        <w:rPr>
          <w:rFonts w:ascii="FbShefa" w:eastAsia="Times New Roman" w:hAnsi="FbShefa"/>
          <w:color w:val="7C5F1D"/>
          <w:rtl/>
        </w:rPr>
        <w:t>מצא כתובה</w:t>
      </w:r>
    </w:p>
    <w:p w14:paraId="5EF41C93" w14:textId="342C63AD"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כשהבעל מודה</w:t>
      </w:r>
      <w:r w:rsidR="00980F5A" w:rsidRPr="00270114">
        <w:rPr>
          <w:rFonts w:ascii="FbShefa" w:eastAsia="Calibri" w:hAnsi="FbShefa"/>
          <w:sz w:val="11"/>
          <w:rtl/>
        </w:rPr>
        <w:t>.</w:t>
      </w:r>
      <w:r w:rsidRPr="00270114">
        <w:rPr>
          <w:rFonts w:ascii="FbShefa" w:eastAsia="Calibri" w:hAnsi="FbShefa"/>
          <w:sz w:val="11"/>
          <w:rtl/>
        </w:rPr>
        <w:t xml:space="preserve"> יחזיר לאשה</w:t>
      </w:r>
      <w:r w:rsidR="00980F5A" w:rsidRPr="00270114">
        <w:rPr>
          <w:rFonts w:ascii="FbShefa" w:eastAsia="Calibri" w:hAnsi="FbShefa"/>
          <w:sz w:val="11"/>
          <w:rtl/>
        </w:rPr>
        <w:t>.</w:t>
      </w:r>
    </w:p>
    <w:p w14:paraId="55F915C8" w14:textId="77777777" w:rsidR="00D95C8A" w:rsidRPr="001B3037" w:rsidRDefault="00D95C8A" w:rsidP="00D95C8A">
      <w:pPr>
        <w:rPr>
          <w:rFonts w:ascii="FbShefa" w:eastAsia="Calibri" w:hAnsi="FbShefa"/>
          <w:b/>
          <w:bCs/>
          <w:color w:val="3B2F2A" w:themeColor="text2" w:themeShade="80"/>
          <w:sz w:val="11"/>
          <w:rtl/>
        </w:rPr>
      </w:pPr>
    </w:p>
    <w:p w14:paraId="4FC58674"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אין הבעל מודה:</w:t>
      </w:r>
    </w:p>
    <w:p w14:paraId="67C3E016" w14:textId="52F67615"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נתארמלה ונתגרשה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לא יחזיר לא לזה ולא לזה</w:t>
      </w:r>
      <w:r w:rsidR="00980F5A" w:rsidRPr="00270114">
        <w:rPr>
          <w:rFonts w:ascii="FbShefa" w:eastAsia="Calibri" w:hAnsi="FbShefa"/>
          <w:sz w:val="11"/>
          <w:rtl/>
        </w:rPr>
        <w:t>.</w:t>
      </w:r>
    </w:p>
    <w:p w14:paraId="6078A4ED" w14:textId="77777777" w:rsidR="00D95C8A" w:rsidRPr="00270114" w:rsidRDefault="00D95C8A" w:rsidP="00D95C8A">
      <w:pPr>
        <w:rPr>
          <w:rFonts w:ascii="FbShefa" w:eastAsia="Calibri" w:hAnsi="FbShefa"/>
          <w:sz w:val="11"/>
          <w:rtl/>
        </w:rPr>
      </w:pPr>
    </w:p>
    <w:p w14:paraId="0F5BF862" w14:textId="73B96722"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ובאופן</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שעודה תחת בעלה</w:t>
      </w:r>
      <w:r w:rsidR="00980F5A" w:rsidRPr="00270114">
        <w:rPr>
          <w:rFonts w:ascii="FbShefa" w:eastAsia="Calibri" w:hAnsi="FbShefa"/>
          <w:sz w:val="11"/>
          <w:rtl/>
        </w:rPr>
        <w:t>.</w:t>
      </w:r>
    </w:p>
    <w:p w14:paraId="56548ABC" w14:textId="338BF6D2"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דעה א</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לא יחזיר לא לזה ולא לזה</w:t>
      </w:r>
      <w:r w:rsidR="00980F5A" w:rsidRPr="00270114">
        <w:rPr>
          <w:rFonts w:ascii="FbShefa" w:eastAsia="Calibri" w:hAnsi="FbShefa"/>
          <w:sz w:val="11"/>
          <w:rtl/>
        </w:rPr>
        <w:t>.</w:t>
      </w:r>
    </w:p>
    <w:p w14:paraId="045B44EA" w14:textId="619284EE"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דעה ב</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יחזיר לאשה</w:t>
      </w:r>
      <w:r w:rsidR="00980F5A" w:rsidRPr="00270114">
        <w:rPr>
          <w:rFonts w:ascii="FbShefa" w:eastAsia="Calibri" w:hAnsi="FbShefa"/>
          <w:sz w:val="11"/>
          <w:rtl/>
        </w:rPr>
        <w:t>.</w:t>
      </w:r>
    </w:p>
    <w:p w14:paraId="3C6F66BA" w14:textId="77777777" w:rsidR="00D95C8A" w:rsidRPr="001B3037" w:rsidRDefault="00D95C8A" w:rsidP="00D95C8A">
      <w:pPr>
        <w:rPr>
          <w:rFonts w:ascii="FbShefa" w:eastAsia="Calibri" w:hAnsi="FbShefa"/>
          <w:b/>
          <w:bCs/>
          <w:color w:val="3B2F2A" w:themeColor="text2" w:themeShade="80"/>
          <w:sz w:val="11"/>
          <w:rtl/>
        </w:rPr>
      </w:pPr>
    </w:p>
    <w:p w14:paraId="18C4BD5F" w14:textId="781216FD"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rtl/>
        </w:rPr>
        <w:t>ביאור א</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קמיפלגי אם חיישינן לפרעון</w:t>
      </w:r>
      <w:r w:rsidR="00980F5A" w:rsidRPr="00270114">
        <w:rPr>
          <w:rFonts w:ascii="FbShefa" w:eastAsia="Calibri" w:hAnsi="FbShefa"/>
          <w:rtl/>
        </w:rPr>
        <w:t>.</w:t>
      </w:r>
    </w:p>
    <w:p w14:paraId="4EA1AA25" w14:textId="137BAC5B"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rtl/>
        </w:rPr>
        <w:t>ביאור ב</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קמיפלגי אם צררי אתפסה</w:t>
      </w:r>
      <w:r w:rsidR="00980F5A" w:rsidRPr="00270114">
        <w:rPr>
          <w:rFonts w:ascii="FbShefa" w:eastAsia="Calibri" w:hAnsi="FbShefa"/>
          <w:rtl/>
        </w:rPr>
        <w:t>.</w:t>
      </w:r>
    </w:p>
    <w:p w14:paraId="2B0935F8" w14:textId="4A394731"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rtl/>
        </w:rPr>
        <w:t>ביאור ג</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קמיפלגי אם חיישינן לשתי כתובות</w:t>
      </w:r>
      <w:r w:rsidR="00980F5A" w:rsidRPr="00270114">
        <w:rPr>
          <w:rFonts w:ascii="FbShefa" w:eastAsia="Calibri" w:hAnsi="FbShefa"/>
          <w:rtl/>
        </w:rPr>
        <w:t>.</w:t>
      </w:r>
    </w:p>
    <w:p w14:paraId="1B682D7C" w14:textId="77777777" w:rsidR="00D95C8A" w:rsidRPr="00270114" w:rsidRDefault="00D95C8A" w:rsidP="00D95C8A">
      <w:pPr>
        <w:rPr>
          <w:rFonts w:ascii="FbShefa" w:eastAsia="Calibri" w:hAnsi="FbShefa"/>
          <w:sz w:val="11"/>
          <w:rtl/>
        </w:rPr>
      </w:pPr>
    </w:p>
    <w:p w14:paraId="06A59EFB" w14:textId="77777777" w:rsidR="00D95C8A" w:rsidRPr="00270114" w:rsidRDefault="00D95C8A" w:rsidP="00B9411C">
      <w:pPr>
        <w:pStyle w:val="2"/>
        <w:rPr>
          <w:rFonts w:ascii="FbShefa" w:eastAsia="Times New Roman" w:hAnsi="FbShefa"/>
          <w:color w:val="7C5F1D"/>
          <w:rtl/>
        </w:rPr>
      </w:pPr>
      <w:r w:rsidRPr="00270114">
        <w:rPr>
          <w:rFonts w:ascii="FbShefa" w:eastAsia="Times New Roman" w:hAnsi="FbShefa"/>
          <w:color w:val="7C5F1D"/>
          <w:rtl/>
        </w:rPr>
        <w:t>שנים אדוקים בשטר</w:t>
      </w:r>
    </w:p>
    <w:p w14:paraId="1AD0A7C0" w14:textId="7ABD4A64"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שניהם בטופס או בתורף</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עיין מחלוקת לעיל</w:t>
      </w:r>
      <w:r w:rsidR="00980F5A" w:rsidRPr="00270114">
        <w:rPr>
          <w:rFonts w:ascii="FbShefa" w:eastAsia="Calibri" w:hAnsi="FbShefa"/>
          <w:sz w:val="11"/>
          <w:rtl/>
        </w:rPr>
        <w:t>.</w:t>
      </w:r>
    </w:p>
    <w:p w14:paraId="51C03CCD" w14:textId="71A6E5B2"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אחד בטופס ואחד בתורף</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כל אחד עד מקום שידו מגעת</w:t>
      </w:r>
      <w:r w:rsidR="00980F5A" w:rsidRPr="00270114">
        <w:rPr>
          <w:rFonts w:ascii="FbShefa" w:eastAsia="Calibri" w:hAnsi="FbShefa"/>
          <w:sz w:val="11"/>
          <w:rtl/>
        </w:rPr>
        <w:t>.</w:t>
      </w:r>
    </w:p>
    <w:p w14:paraId="56E96C52" w14:textId="77777777" w:rsidR="00D95C8A" w:rsidRPr="00270114" w:rsidRDefault="00D95C8A" w:rsidP="00B9411C">
      <w:pPr>
        <w:pStyle w:val="2"/>
        <w:rPr>
          <w:rFonts w:ascii="FbShefa" w:eastAsia="Calibri" w:hAnsi="FbShefa"/>
          <w:color w:val="7C5F1D"/>
          <w:rtl/>
        </w:rPr>
      </w:pPr>
    </w:p>
    <w:p w14:paraId="53ED7C8D" w14:textId="77777777" w:rsidR="00D95C8A" w:rsidRPr="001B3037" w:rsidRDefault="00D95C8A" w:rsidP="00D95C8A">
      <w:pPr>
        <w:keepNext/>
        <w:keepLines/>
        <w:spacing w:before="40" w:after="120"/>
        <w:outlineLvl w:val="2"/>
        <w:rPr>
          <w:rFonts w:ascii="FbShefa" w:eastAsia="Times New Roman" w:hAnsi="FbShefa"/>
          <w:b/>
          <w:bCs/>
          <w:color w:val="3B2F2A" w:themeColor="text2" w:themeShade="80"/>
          <w:shd w:val="clear" w:color="auto" w:fill="FDF0E7"/>
          <w:rtl/>
        </w:rPr>
      </w:pPr>
      <w:r w:rsidRPr="00270114">
        <w:rPr>
          <w:rFonts w:ascii="FbShefa" w:eastAsia="Times New Roman" w:hAnsi="FbShefa"/>
          <w:shd w:val="clear" w:color="auto" w:fill="FDF0E7"/>
          <w:rtl/>
        </w:rPr>
        <w:t>קאי תורף בי מצעי:</w:t>
      </w:r>
    </w:p>
    <w:p w14:paraId="58D0033D" w14:textId="08E4D24E"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זה נוטל</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טופס</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וזה נוטל</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תורף</w:t>
      </w:r>
      <w:r w:rsidR="00980F5A" w:rsidRPr="00270114">
        <w:rPr>
          <w:rFonts w:ascii="FbShefa" w:eastAsia="Calibri" w:hAnsi="FbShefa"/>
          <w:sz w:val="11"/>
          <w:rtl/>
        </w:rPr>
        <w:t>.</w:t>
      </w:r>
    </w:p>
    <w:p w14:paraId="3F192915" w14:textId="5647F4FA"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החידוש</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אף דמקרב לגבי דחד</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ולא אמרינן</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פלוג הכי</w:t>
      </w:r>
      <w:r w:rsidR="00980F5A" w:rsidRPr="00270114">
        <w:rPr>
          <w:rFonts w:ascii="FbShefa" w:eastAsia="Calibri" w:hAnsi="FbShefa"/>
          <w:sz w:val="11"/>
          <w:rtl/>
        </w:rPr>
        <w:t>.</w:t>
      </w:r>
    </w:p>
    <w:p w14:paraId="4349D003" w14:textId="77777777" w:rsidR="00D95C8A" w:rsidRPr="001B3037" w:rsidRDefault="00D95C8A" w:rsidP="00D95C8A">
      <w:pPr>
        <w:rPr>
          <w:rFonts w:ascii="FbShefa" w:eastAsia="Calibri" w:hAnsi="FbShefa"/>
          <w:b/>
          <w:bCs/>
          <w:color w:val="3B2F2A" w:themeColor="text2" w:themeShade="80"/>
          <w:sz w:val="11"/>
          <w:rtl/>
        </w:rPr>
      </w:pPr>
    </w:p>
    <w:p w14:paraId="01BDE493" w14:textId="5DA50C6D"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שאלה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וכי לצור על פי צלוחיתו הוא צריך</w:t>
      </w:r>
      <w:r w:rsidR="00980F5A" w:rsidRPr="00270114">
        <w:rPr>
          <w:rFonts w:ascii="FbShefa" w:eastAsia="Calibri" w:hAnsi="FbShefa"/>
          <w:sz w:val="11"/>
          <w:rtl/>
        </w:rPr>
        <w:t>.</w:t>
      </w:r>
    </w:p>
    <w:p w14:paraId="6CF69AF0" w14:textId="2EFDD645"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תשובה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לדמי</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היינו</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ההפרש בין אית ביה ללית ביה זמן</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שהרי</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יש הבדל ביניהם לענין משעבדי</w:t>
      </w:r>
      <w:r w:rsidR="00980F5A" w:rsidRPr="00270114">
        <w:rPr>
          <w:rFonts w:ascii="FbShefa" w:eastAsia="Calibri" w:hAnsi="FbShefa"/>
          <w:sz w:val="11"/>
          <w:rtl/>
        </w:rPr>
        <w:t>.</w:t>
      </w:r>
    </w:p>
    <w:p w14:paraId="4BA2EA97" w14:textId="77777777" w:rsidR="00D95C8A" w:rsidRPr="00270114" w:rsidRDefault="00D95C8A" w:rsidP="00D95C8A">
      <w:pPr>
        <w:rPr>
          <w:rFonts w:ascii="FbShefa" w:eastAsia="Calibri" w:hAnsi="FbShefa"/>
          <w:sz w:val="11"/>
          <w:rtl/>
        </w:rPr>
      </w:pPr>
    </w:p>
    <w:p w14:paraId="440E87EF" w14:textId="77777777" w:rsidR="00D95C8A" w:rsidRPr="00270114" w:rsidRDefault="00D95C8A" w:rsidP="00B9411C">
      <w:pPr>
        <w:pStyle w:val="2"/>
        <w:rPr>
          <w:rFonts w:ascii="FbShefa" w:eastAsia="Times New Roman" w:hAnsi="FbShefa"/>
          <w:color w:val="7C5F1D"/>
          <w:rtl/>
        </w:rPr>
      </w:pPr>
      <w:r w:rsidRPr="00270114">
        <w:rPr>
          <w:rFonts w:ascii="FbShefa" w:eastAsia="Times New Roman" w:hAnsi="FbShefa"/>
          <w:color w:val="7C5F1D"/>
          <w:rtl/>
        </w:rPr>
        <w:t>יחלוקו לדמי</w:t>
      </w:r>
    </w:p>
    <w:p w14:paraId="7C81B6EF" w14:textId="58635ED5"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בשטר</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כנ"ל בטופס ותורף</w:t>
      </w:r>
      <w:r w:rsidR="00980F5A" w:rsidRPr="00270114">
        <w:rPr>
          <w:rFonts w:ascii="FbShefa" w:eastAsia="Calibri" w:hAnsi="FbShefa"/>
          <w:sz w:val="11"/>
          <w:rtl/>
        </w:rPr>
        <w:t>.</w:t>
      </w:r>
    </w:p>
    <w:p w14:paraId="1753EA3C" w14:textId="77777777" w:rsidR="00D95C8A" w:rsidRPr="001B3037" w:rsidRDefault="00D95C8A" w:rsidP="00D95C8A">
      <w:pPr>
        <w:rPr>
          <w:rFonts w:ascii="FbShefa" w:eastAsia="Calibri" w:hAnsi="FbShefa"/>
          <w:b/>
          <w:bCs/>
          <w:color w:val="3B2F2A" w:themeColor="text2" w:themeShade="80"/>
          <w:sz w:val="11"/>
          <w:rtl/>
        </w:rPr>
      </w:pPr>
    </w:p>
    <w:p w14:paraId="094DB992" w14:textId="07DE6888"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ראיה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שנים רוכבים על בהמה טמאה, כיצד יחלקו, והא מפסדי</w:t>
      </w:r>
      <w:r w:rsidR="00980F5A" w:rsidRPr="00270114">
        <w:rPr>
          <w:rFonts w:ascii="FbShefa" w:eastAsia="Calibri" w:hAnsi="FbShefa"/>
          <w:sz w:val="11"/>
          <w:rtl/>
        </w:rPr>
        <w:t>.</w:t>
      </w:r>
    </w:p>
    <w:p w14:paraId="05D4CB3E" w14:textId="57CC1930" w:rsidR="00D95C8A" w:rsidRPr="001B3037" w:rsidRDefault="00D95C8A" w:rsidP="00D95C8A">
      <w:pPr>
        <w:rPr>
          <w:rFonts w:ascii="FbShefa" w:eastAsia="Calibri" w:hAnsi="FbShefa"/>
          <w:b/>
          <w:bCs/>
          <w:color w:val="3B2F2A" w:themeColor="text2" w:themeShade="80"/>
          <w:sz w:val="11"/>
          <w:rtl/>
        </w:rPr>
      </w:pPr>
      <w:r w:rsidRPr="001B3037">
        <w:rPr>
          <w:rFonts w:ascii="FbShefa" w:eastAsia="Calibri" w:hAnsi="FbShefa"/>
          <w:b/>
          <w:bCs/>
          <w:color w:val="3B2F2A" w:themeColor="text2" w:themeShade="80"/>
          <w:sz w:val="11"/>
          <w:rtl/>
        </w:rPr>
        <w:t>ש"מ</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חולקין לדמי</w:t>
      </w:r>
      <w:r w:rsidR="00980F5A" w:rsidRPr="00270114">
        <w:rPr>
          <w:rFonts w:ascii="FbShefa" w:eastAsia="Calibri" w:hAnsi="FbShefa"/>
          <w:sz w:val="11"/>
          <w:rtl/>
        </w:rPr>
        <w:t>.</w:t>
      </w:r>
    </w:p>
    <w:p w14:paraId="4F85BBA6" w14:textId="4B368008" w:rsidR="00D95C8A" w:rsidRPr="00270114" w:rsidRDefault="00D95C8A" w:rsidP="00794C1A">
      <w:pPr>
        <w:pStyle w:val="1"/>
        <w:rPr>
          <w:rFonts w:ascii="FbShefa" w:eastAsia="Calibri" w:hAnsi="FbShefa"/>
          <w:rtl/>
        </w:rPr>
      </w:pPr>
      <w:r w:rsidRPr="00270114">
        <w:rPr>
          <w:rFonts w:ascii="FbShefa" w:eastAsia="Calibri" w:hAnsi="FbShefa"/>
          <w:sz w:val="11"/>
          <w:rtl/>
        </w:rPr>
        <w:t>ח</w:t>
      </w:r>
      <w:r w:rsidR="00B36BF2" w:rsidRPr="00270114">
        <w:rPr>
          <w:rFonts w:ascii="FbShefa" w:eastAsia="Calibri" w:hAnsi="FbShefa"/>
          <w:sz w:val="11"/>
          <w:rtl/>
        </w:rPr>
        <w:t>, א</w:t>
      </w:r>
    </w:p>
    <w:p w14:paraId="587CBD00"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אין ראיה שהחלוקה היא לדמי:</w:t>
      </w:r>
    </w:p>
    <w:p w14:paraId="446B7FD8" w14:textId="2ED01FD0"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משנים אוחזין בטלית</w:t>
      </w:r>
      <w:r w:rsidR="00980F5A" w:rsidRPr="00270114">
        <w:rPr>
          <w:rFonts w:ascii="FbShefa" w:eastAsia="Calibri" w:hAnsi="FbShefa"/>
          <w:sz w:val="11"/>
          <w:rtl/>
        </w:rPr>
        <w:t>.</w:t>
      </w:r>
      <w:r w:rsidRPr="00270114">
        <w:rPr>
          <w:rFonts w:ascii="FbShefa" w:eastAsia="Calibri" w:hAnsi="FbShefa"/>
          <w:sz w:val="11"/>
          <w:rtl/>
        </w:rPr>
        <w:t xml:space="preserve"> שהרי חזיא לקטנים</w:t>
      </w:r>
      <w:r w:rsidR="00980F5A" w:rsidRPr="00270114">
        <w:rPr>
          <w:rFonts w:ascii="FbShefa" w:eastAsia="Calibri" w:hAnsi="FbShefa"/>
          <w:sz w:val="11"/>
          <w:rtl/>
        </w:rPr>
        <w:t>.</w:t>
      </w:r>
    </w:p>
    <w:p w14:paraId="6B1448F3" w14:textId="09BC44C5"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מטלית מוזהבת</w:t>
      </w:r>
      <w:r w:rsidR="00980F5A" w:rsidRPr="00270114">
        <w:rPr>
          <w:rFonts w:ascii="FbShefa" w:eastAsia="Calibri" w:hAnsi="FbShefa"/>
          <w:sz w:val="11"/>
          <w:rtl/>
        </w:rPr>
        <w:t>.</w:t>
      </w:r>
      <w:r w:rsidRPr="00270114">
        <w:rPr>
          <w:rFonts w:ascii="FbShefa" w:eastAsia="Calibri" w:hAnsi="FbShefa"/>
          <w:sz w:val="11"/>
          <w:rtl/>
        </w:rPr>
        <w:t xml:space="preserve"> שהרי חזיא לבני מלכים</w:t>
      </w:r>
      <w:r w:rsidR="00980F5A" w:rsidRPr="00270114">
        <w:rPr>
          <w:rFonts w:ascii="FbShefa" w:eastAsia="Calibri" w:hAnsi="FbShefa"/>
          <w:sz w:val="11"/>
          <w:rtl/>
        </w:rPr>
        <w:t>.</w:t>
      </w:r>
    </w:p>
    <w:p w14:paraId="043F770F" w14:textId="1CBE1DB9"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משנים רוכבין על בהמה טהורה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שהרי חזיא לבשר</w:t>
      </w:r>
      <w:r w:rsidR="00980F5A" w:rsidRPr="00270114">
        <w:rPr>
          <w:rFonts w:ascii="FbShefa" w:eastAsia="Calibri" w:hAnsi="FbShefa"/>
          <w:sz w:val="11"/>
          <w:rtl/>
        </w:rPr>
        <w:t>.</w:t>
      </w:r>
    </w:p>
    <w:p w14:paraId="11C739C4" w14:textId="77777777" w:rsidR="00D95C8A" w:rsidRPr="00270114" w:rsidRDefault="00D95C8A" w:rsidP="00D95C8A">
      <w:pPr>
        <w:rPr>
          <w:rFonts w:ascii="FbShefa" w:eastAsia="Calibri" w:hAnsi="FbShefa"/>
          <w:sz w:val="11"/>
          <w:rtl/>
        </w:rPr>
      </w:pPr>
    </w:p>
    <w:p w14:paraId="22FFDA57" w14:textId="77777777" w:rsidR="00D95C8A" w:rsidRPr="00270114" w:rsidRDefault="00D95C8A" w:rsidP="00B9411C">
      <w:pPr>
        <w:pStyle w:val="2"/>
        <w:rPr>
          <w:rFonts w:ascii="FbShefa" w:eastAsia="Times New Roman" w:hAnsi="FbShefa"/>
          <w:color w:val="7C5F1D"/>
          <w:rtl/>
        </w:rPr>
      </w:pPr>
      <w:r w:rsidRPr="00270114">
        <w:rPr>
          <w:rFonts w:ascii="FbShefa" w:eastAsia="Times New Roman" w:hAnsi="FbShefa"/>
          <w:color w:val="7C5F1D"/>
          <w:rtl/>
        </w:rPr>
        <w:t>המגביה מציאה לחבירו</w:t>
      </w:r>
    </w:p>
    <w:p w14:paraId="4C67EFAE" w14:textId="0C56309A"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דעה א</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קנה חבירו</w:t>
      </w:r>
      <w:r w:rsidR="00980F5A" w:rsidRPr="00270114">
        <w:rPr>
          <w:rFonts w:ascii="FbShefa" w:eastAsia="Calibri" w:hAnsi="FbShefa"/>
          <w:sz w:val="11"/>
          <w:rtl/>
        </w:rPr>
        <w:t>.</w:t>
      </w:r>
    </w:p>
    <w:p w14:paraId="4A62C944" w14:textId="69180C84"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sz w:val="11"/>
          <w:rtl/>
        </w:rPr>
        <w:t>דעה ב</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w:t>
      </w:r>
      <w:r w:rsidRPr="00270114">
        <w:rPr>
          <w:rFonts w:ascii="FbShefa" w:eastAsia="Calibri" w:hAnsi="FbShefa"/>
          <w:rtl/>
        </w:rPr>
        <w:t>לא קנה חבירו</w:t>
      </w:r>
      <w:r w:rsidR="00980F5A" w:rsidRPr="00270114">
        <w:rPr>
          <w:rFonts w:ascii="FbShefa" w:eastAsia="Calibri" w:hAnsi="FbShefa"/>
          <w:rtl/>
        </w:rPr>
        <w:t>.</w:t>
      </w:r>
    </w:p>
    <w:p w14:paraId="4AD0147D" w14:textId="77777777" w:rsidR="00D95C8A" w:rsidRPr="001B3037" w:rsidRDefault="00D95C8A" w:rsidP="00D95C8A">
      <w:pPr>
        <w:rPr>
          <w:rFonts w:ascii="FbShefa" w:eastAsia="Calibri" w:hAnsi="FbShefa"/>
          <w:b/>
          <w:bCs/>
          <w:color w:val="3B2F2A" w:themeColor="text2" w:themeShade="80"/>
          <w:sz w:val="11"/>
          <w:rtl/>
        </w:rPr>
      </w:pPr>
    </w:p>
    <w:p w14:paraId="2BAED0A2"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מיגו:</w:t>
      </w:r>
    </w:p>
    <w:p w14:paraId="6C86ACCB" w14:textId="07D6F8D8"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לכו"ע קנה חבירו</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כגון דאיכא מיגו דזכי לנפשיה</w:t>
      </w:r>
      <w:r w:rsidR="00980F5A" w:rsidRPr="00270114">
        <w:rPr>
          <w:rFonts w:ascii="FbShefa" w:eastAsia="Calibri" w:hAnsi="FbShefa"/>
          <w:sz w:val="11"/>
          <w:rtl/>
        </w:rPr>
        <w:t>.</w:t>
      </w:r>
    </w:p>
    <w:p w14:paraId="059FCEB4" w14:textId="0F7EA6B8"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תדע</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דאמרינן מיגו</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אמר לשלוחו צא גנוב</w:t>
      </w:r>
      <w:r w:rsidR="00980F5A" w:rsidRPr="00270114">
        <w:rPr>
          <w:rFonts w:ascii="FbShefa" w:eastAsia="Calibri" w:hAnsi="FbShefa"/>
          <w:sz w:val="11"/>
          <w:rtl/>
        </w:rPr>
        <w:t>.</w:t>
      </w:r>
      <w:r w:rsidRPr="00270114">
        <w:rPr>
          <w:rFonts w:ascii="FbShefa" w:eastAsia="Calibri" w:hAnsi="FbShefa"/>
          <w:sz w:val="11"/>
          <w:rtl/>
        </w:rPr>
        <w:t xml:space="preserve"> פטור</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ואילו שותפין שגנבו</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חייבין</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הטעם</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מגו דזכי לנפשיה זכי לחבריה</w:t>
      </w:r>
      <w:r w:rsidR="00980F5A" w:rsidRPr="00270114">
        <w:rPr>
          <w:rFonts w:ascii="FbShefa" w:eastAsia="Calibri" w:hAnsi="FbShefa"/>
          <w:sz w:val="11"/>
          <w:rtl/>
        </w:rPr>
        <w:t>.</w:t>
      </w:r>
    </w:p>
    <w:p w14:paraId="5EC972AE" w14:textId="77777777" w:rsidR="00D95C8A" w:rsidRPr="001B3037" w:rsidRDefault="00D95C8A" w:rsidP="00D95C8A">
      <w:pPr>
        <w:rPr>
          <w:rFonts w:ascii="FbShefa" w:eastAsia="Calibri" w:hAnsi="FbShefa"/>
          <w:b/>
          <w:bCs/>
          <w:color w:val="3B2F2A" w:themeColor="text2" w:themeShade="80"/>
          <w:sz w:val="11"/>
          <w:rtl/>
        </w:rPr>
      </w:pPr>
    </w:p>
    <w:p w14:paraId="71416C41"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ת"ש:</w:t>
      </w:r>
    </w:p>
    <w:p w14:paraId="75E2DACB" w14:textId="3FA27555"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שנים אוחזין</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rtl/>
        </w:rPr>
        <w:t>יחלוקו</w:t>
      </w:r>
      <w:r w:rsidR="00980F5A" w:rsidRPr="00270114">
        <w:rPr>
          <w:rFonts w:ascii="FbShefa" w:eastAsia="Calibri" w:hAnsi="FbShefa"/>
          <w:rtl/>
        </w:rPr>
        <w:t>.</w:t>
      </w:r>
      <w:r w:rsidRPr="00270114">
        <w:rPr>
          <w:rFonts w:ascii="FbShefa" w:eastAsia="Calibri" w:hAnsi="FbShefa"/>
          <w:rtl/>
        </w:rPr>
        <w:t xml:space="preserve"> </w:t>
      </w:r>
      <w:r w:rsidRPr="001B3037">
        <w:rPr>
          <w:rFonts w:ascii="FbShefa" w:eastAsia="Calibri" w:hAnsi="FbShefa"/>
          <w:b/>
          <w:bCs/>
          <w:color w:val="3B2F2A" w:themeColor="text2" w:themeShade="80"/>
          <w:rtl/>
        </w:rPr>
        <w:t xml:space="preserve">ואם </w:t>
      </w:r>
      <w:r w:rsidRPr="001B3037">
        <w:rPr>
          <w:rFonts w:ascii="FbShefa" w:eastAsia="Calibri" w:hAnsi="FbShefa"/>
          <w:b/>
          <w:bCs/>
          <w:color w:val="3B2F2A" w:themeColor="text2" w:themeShade="80"/>
          <w:sz w:val="11"/>
          <w:rtl/>
        </w:rPr>
        <w:t>לא קנה חבירו</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תיעשה זו וזו כמונחת על גבי קרקע, ולא יקנו כלל</w:t>
      </w:r>
      <w:r w:rsidR="00980F5A" w:rsidRPr="00270114">
        <w:rPr>
          <w:rFonts w:ascii="FbShefa" w:eastAsia="Calibri" w:hAnsi="FbShefa"/>
          <w:sz w:val="11"/>
          <w:rtl/>
        </w:rPr>
        <w:t>.</w:t>
      </w:r>
    </w:p>
    <w:p w14:paraId="1AF08E37" w14:textId="718720EF"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ש"מ</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המגביה לחבירו, קנה חבירו</w:t>
      </w:r>
      <w:r w:rsidR="00980F5A" w:rsidRPr="00270114">
        <w:rPr>
          <w:rFonts w:ascii="FbShefa" w:eastAsia="Calibri" w:hAnsi="FbShefa"/>
          <w:sz w:val="11"/>
          <w:rtl/>
        </w:rPr>
        <w:t>.</w:t>
      </w:r>
    </w:p>
    <w:p w14:paraId="198CA02F" w14:textId="0182001E"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דחיה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מגו דזכי לנפשיה</w:t>
      </w:r>
      <w:r w:rsidR="00980F5A" w:rsidRPr="00270114">
        <w:rPr>
          <w:rFonts w:ascii="FbShefa" w:eastAsia="Calibri" w:hAnsi="FbShefa"/>
          <w:sz w:val="11"/>
          <w:rtl/>
        </w:rPr>
        <w:t>.</w:t>
      </w:r>
    </w:p>
    <w:p w14:paraId="42E9FA80" w14:textId="77777777" w:rsidR="00D95C8A" w:rsidRPr="001B3037" w:rsidRDefault="00D95C8A" w:rsidP="00D95C8A">
      <w:pPr>
        <w:rPr>
          <w:rFonts w:ascii="FbShefa" w:eastAsia="Calibri" w:hAnsi="FbShefa"/>
          <w:b/>
          <w:bCs/>
          <w:color w:val="3B2F2A" w:themeColor="text2" w:themeShade="80"/>
          <w:sz w:val="11"/>
          <w:rtl/>
        </w:rPr>
      </w:pPr>
    </w:p>
    <w:p w14:paraId="253BC8A8"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ביאור ההוכחה הנ"ל מהמשנה:</w:t>
      </w:r>
    </w:p>
    <w:p w14:paraId="018DABCD" w14:textId="66C2B409"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משנים אוחזין</w:t>
      </w:r>
      <w:r w:rsidR="00980F5A" w:rsidRPr="00270114">
        <w:rPr>
          <w:rFonts w:ascii="FbShefa" w:eastAsia="Calibri" w:hAnsi="FbShefa"/>
          <w:sz w:val="11"/>
          <w:rtl/>
        </w:rPr>
        <w:t>.</w:t>
      </w:r>
      <w:r w:rsidRPr="00270114">
        <w:rPr>
          <w:rFonts w:ascii="FbShefa" w:eastAsia="Calibri" w:hAnsi="FbShefa"/>
          <w:sz w:val="11"/>
          <w:rtl/>
        </w:rPr>
        <w:t xml:space="preserve"> א"א להוכיח</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שהרי</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כל אחד אומר כולה שלי</w:t>
      </w:r>
      <w:r w:rsidR="00980F5A" w:rsidRPr="00270114">
        <w:rPr>
          <w:rFonts w:ascii="FbShefa" w:eastAsia="Calibri" w:hAnsi="FbShefa"/>
          <w:sz w:val="11"/>
          <w:rtl/>
        </w:rPr>
        <w:t>.</w:t>
      </w:r>
    </w:p>
    <w:p w14:paraId="330497FD" w14:textId="4AC0788C"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מזה אומר כולה שלי</w:t>
      </w:r>
      <w:r w:rsidR="00980F5A" w:rsidRPr="00270114">
        <w:rPr>
          <w:rFonts w:ascii="FbShefa" w:eastAsia="Calibri" w:hAnsi="FbShefa"/>
          <w:sz w:val="11"/>
          <w:rtl/>
        </w:rPr>
        <w:t>.</w:t>
      </w:r>
      <w:r w:rsidRPr="00270114">
        <w:rPr>
          <w:rFonts w:ascii="FbShefa" w:eastAsia="Calibri" w:hAnsi="FbShefa"/>
          <w:sz w:val="11"/>
          <w:rtl/>
        </w:rPr>
        <w:t xml:space="preserve"> א"א להוכיח</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שהרי</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במקח וממכר</w:t>
      </w:r>
      <w:r w:rsidR="00980F5A" w:rsidRPr="00270114">
        <w:rPr>
          <w:rFonts w:ascii="FbShefa" w:eastAsia="Calibri" w:hAnsi="FbShefa"/>
          <w:sz w:val="11"/>
          <w:rtl/>
        </w:rPr>
        <w:t>.</w:t>
      </w:r>
    </w:p>
    <w:p w14:paraId="52478772" w14:textId="2120E173"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מזה אומר כולה שלי וחציה שלי</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א"א להוכיח</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שהרי</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ממאי דבמציאה, דלמא במקח וממכר</w:t>
      </w:r>
      <w:r w:rsidR="00980F5A" w:rsidRPr="00270114">
        <w:rPr>
          <w:rFonts w:ascii="FbShefa" w:eastAsia="Calibri" w:hAnsi="FbShefa"/>
          <w:sz w:val="11"/>
          <w:rtl/>
        </w:rPr>
        <w:t>.</w:t>
      </w:r>
      <w:r w:rsidRPr="001B3037">
        <w:rPr>
          <w:rFonts w:ascii="FbShefa" w:eastAsia="Calibri" w:hAnsi="FbShefa"/>
          <w:b/>
          <w:bCs/>
          <w:color w:val="3B2F2A" w:themeColor="text2" w:themeShade="80"/>
          <w:sz w:val="11"/>
          <w:rtl/>
        </w:rPr>
        <w:t xml:space="preserve"> והחידוש</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שאינו כמשיב אבידה, לפי שאיערומי קא מערים</w:t>
      </w:r>
      <w:r w:rsidR="00980F5A" w:rsidRPr="00270114">
        <w:rPr>
          <w:rFonts w:ascii="FbShefa" w:eastAsia="Calibri" w:hAnsi="FbShefa"/>
          <w:sz w:val="11"/>
          <w:rtl/>
        </w:rPr>
        <w:t>.</w:t>
      </w:r>
    </w:p>
    <w:p w14:paraId="1D241125" w14:textId="32FF135A"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משנים רוכבין על גבי בהמה</w:t>
      </w:r>
      <w:r w:rsidR="00980F5A" w:rsidRPr="00270114">
        <w:rPr>
          <w:rFonts w:ascii="FbShefa" w:eastAsia="Calibri" w:hAnsi="FbShefa"/>
          <w:sz w:val="11"/>
          <w:rtl/>
        </w:rPr>
        <w:t>.</w:t>
      </w:r>
      <w:r w:rsidRPr="00270114">
        <w:rPr>
          <w:rFonts w:ascii="FbShefa" w:eastAsia="Calibri" w:hAnsi="FbShefa"/>
          <w:sz w:val="11"/>
          <w:rtl/>
        </w:rPr>
        <w:t xml:space="preserve"> א"א להוכיח</w:t>
      </w:r>
      <w:r w:rsidR="00980F5A" w:rsidRPr="00270114">
        <w:rPr>
          <w:rFonts w:ascii="FbShefa" w:eastAsia="Calibri" w:hAnsi="FbShefa"/>
          <w:sz w:val="11"/>
          <w:rtl/>
        </w:rPr>
        <w:t>.</w:t>
      </w:r>
      <w:r w:rsidRPr="00270114">
        <w:rPr>
          <w:rFonts w:ascii="FbShefa" w:eastAsia="Calibri" w:hAnsi="FbShefa"/>
          <w:sz w:val="11"/>
          <w:rtl/>
        </w:rPr>
        <w:t xml:space="preserve"> שהרי הא קמ"ל דרוכב נמי קני</w:t>
      </w:r>
      <w:r w:rsidR="00980F5A" w:rsidRPr="00270114">
        <w:rPr>
          <w:rFonts w:ascii="FbShefa" w:eastAsia="Calibri" w:hAnsi="FbShefa"/>
          <w:sz w:val="11"/>
          <w:rtl/>
        </w:rPr>
        <w:t>.</w:t>
      </w:r>
    </w:p>
    <w:p w14:paraId="0BB289D1" w14:textId="77777777" w:rsidR="00D95C8A" w:rsidRPr="00270114" w:rsidRDefault="00D95C8A" w:rsidP="00B9411C">
      <w:pPr>
        <w:pStyle w:val="2"/>
        <w:rPr>
          <w:rFonts w:ascii="FbShefa" w:eastAsia="Calibri" w:hAnsi="FbShefa"/>
          <w:color w:val="7C5F1D"/>
          <w:rtl/>
        </w:rPr>
      </w:pPr>
    </w:p>
    <w:p w14:paraId="5B5DD471" w14:textId="381A9D9E"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rtl/>
        </w:rPr>
        <w:t>אלא</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ההוכחה מדקתני, בזמן שהן מודין או שיש להן עדים, חולקין בלא שבועה</w:t>
      </w:r>
      <w:r w:rsidR="00980F5A" w:rsidRPr="00270114">
        <w:rPr>
          <w:rFonts w:ascii="FbShefa" w:eastAsia="Calibri" w:hAnsi="FbShefa"/>
          <w:rtl/>
        </w:rPr>
        <w:t>.</w:t>
      </w:r>
      <w:r w:rsidRPr="00270114">
        <w:rPr>
          <w:rFonts w:ascii="FbShefa" w:eastAsia="Calibri" w:hAnsi="FbShefa"/>
          <w:rtl/>
        </w:rPr>
        <w:t xml:space="preserve"> </w:t>
      </w:r>
      <w:r w:rsidRPr="001B3037">
        <w:rPr>
          <w:rFonts w:ascii="FbShefa" w:eastAsia="Calibri" w:hAnsi="FbShefa"/>
          <w:b/>
          <w:bCs/>
          <w:color w:val="3B2F2A" w:themeColor="text2" w:themeShade="80"/>
          <w:rtl/>
        </w:rPr>
        <w:t>הראיה</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אי במקח וממכר פשיטא, אלא במציאה</w:t>
      </w:r>
      <w:r w:rsidR="00980F5A" w:rsidRPr="00270114">
        <w:rPr>
          <w:rFonts w:ascii="FbShefa" w:eastAsia="Calibri" w:hAnsi="FbShefa"/>
          <w:rtl/>
        </w:rPr>
        <w:t>.</w:t>
      </w:r>
    </w:p>
    <w:p w14:paraId="39ABD1C3" w14:textId="77777777" w:rsidR="00D95C8A" w:rsidRPr="00270114" w:rsidRDefault="00D95C8A" w:rsidP="00D95C8A">
      <w:pPr>
        <w:rPr>
          <w:rFonts w:ascii="FbShefa" w:eastAsia="Calibri" w:hAnsi="FbShefa"/>
          <w:rtl/>
        </w:rPr>
      </w:pPr>
    </w:p>
    <w:p w14:paraId="0F9AF019" w14:textId="77777777" w:rsidR="00D95C8A" w:rsidRPr="00270114" w:rsidRDefault="00D95C8A" w:rsidP="00B9411C">
      <w:pPr>
        <w:pStyle w:val="2"/>
        <w:rPr>
          <w:rFonts w:ascii="FbShefa" w:eastAsia="Times New Roman" w:hAnsi="FbShefa"/>
          <w:color w:val="7C5F1D"/>
          <w:rtl/>
        </w:rPr>
      </w:pPr>
      <w:r w:rsidRPr="00270114">
        <w:rPr>
          <w:rFonts w:ascii="FbShefa" w:eastAsia="Times New Roman" w:hAnsi="FbShefa"/>
          <w:color w:val="7C5F1D"/>
          <w:rtl/>
        </w:rPr>
        <w:t>חרש ופקח שהגביהו מציאה</w:t>
      </w:r>
    </w:p>
    <w:p w14:paraId="45F9A2C8"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ס"ד א:</w:t>
      </w:r>
    </w:p>
    <w:p w14:paraId="14E6B93C" w14:textId="384D502E"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מתוך</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שקנה חרש, קנה פקח</w:t>
      </w:r>
      <w:r w:rsidR="00980F5A" w:rsidRPr="00270114">
        <w:rPr>
          <w:rFonts w:ascii="FbShefa" w:eastAsia="Calibri" w:hAnsi="FbShefa"/>
          <w:sz w:val="11"/>
          <w:rtl/>
        </w:rPr>
        <w:t>.</w:t>
      </w:r>
    </w:p>
    <w:p w14:paraId="725CFFD2" w14:textId="55E46450"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דחיה</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בשלמא חרש קנה, דקא מגבה ליה בן דעת, אלא פקח במאי קנה</w:t>
      </w:r>
      <w:r w:rsidR="00980F5A" w:rsidRPr="00270114">
        <w:rPr>
          <w:rFonts w:ascii="FbShefa" w:eastAsia="Calibri" w:hAnsi="FbShefa"/>
          <w:sz w:val="11"/>
          <w:rtl/>
        </w:rPr>
        <w:t>.</w:t>
      </w:r>
    </w:p>
    <w:p w14:paraId="74CF1100" w14:textId="77777777" w:rsidR="00D95C8A" w:rsidRPr="001B3037" w:rsidRDefault="00D95C8A" w:rsidP="00D95C8A">
      <w:pPr>
        <w:rPr>
          <w:rFonts w:ascii="FbShefa" w:eastAsia="Calibri" w:hAnsi="FbShefa"/>
          <w:b/>
          <w:bCs/>
          <w:color w:val="3B2F2A" w:themeColor="text2" w:themeShade="80"/>
          <w:sz w:val="11"/>
          <w:rtl/>
        </w:rPr>
      </w:pPr>
    </w:p>
    <w:p w14:paraId="46CC14A0"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ס"ד ב:</w:t>
      </w:r>
    </w:p>
    <w:p w14:paraId="1E40200F" w14:textId="51006E46"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חרש</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קנה</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פקח</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לא קנה</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מיגו</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דשני חרשין בעלמא</w:t>
      </w:r>
      <w:r w:rsidR="00980F5A" w:rsidRPr="00270114">
        <w:rPr>
          <w:rFonts w:ascii="FbShefa" w:eastAsia="Calibri" w:hAnsi="FbShefa"/>
          <w:sz w:val="11"/>
          <w:rtl/>
        </w:rPr>
        <w:t>.</w:t>
      </w:r>
    </w:p>
    <w:p w14:paraId="1D1AA270" w14:textId="4FDEFD78"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דחיה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לא שייך לומר המגביה מציאה לחבירו קנה חבירו</w:t>
      </w:r>
      <w:r w:rsidR="00980F5A" w:rsidRPr="00270114">
        <w:rPr>
          <w:rFonts w:ascii="FbShefa" w:eastAsia="Calibri" w:hAnsi="FbShefa"/>
          <w:sz w:val="11"/>
          <w:rtl/>
        </w:rPr>
        <w:t>.</w:t>
      </w:r>
      <w:r w:rsidRPr="001B3037">
        <w:rPr>
          <w:rFonts w:ascii="FbShefa" w:eastAsia="Calibri" w:hAnsi="FbShefa"/>
          <w:b/>
          <w:bCs/>
          <w:color w:val="3B2F2A" w:themeColor="text2" w:themeShade="80"/>
          <w:sz w:val="11"/>
          <w:rtl/>
        </w:rPr>
        <w:t xml:space="preserve"> שהרי</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אדעתא דידיה קא מגבה ליה, איהו לא קני, לאחריני מקני</w:t>
      </w:r>
      <w:r w:rsidR="00980F5A" w:rsidRPr="00270114">
        <w:rPr>
          <w:rFonts w:ascii="FbShefa" w:eastAsia="Calibri" w:hAnsi="FbShefa"/>
          <w:sz w:val="11"/>
          <w:rtl/>
        </w:rPr>
        <w:t>.</w:t>
      </w:r>
    </w:p>
    <w:p w14:paraId="21D66500" w14:textId="77777777" w:rsidR="00D95C8A" w:rsidRPr="001B3037" w:rsidRDefault="00D95C8A" w:rsidP="00D95C8A">
      <w:pPr>
        <w:rPr>
          <w:rFonts w:ascii="FbShefa" w:eastAsia="Calibri" w:hAnsi="FbShefa"/>
          <w:b/>
          <w:bCs/>
          <w:color w:val="3B2F2A" w:themeColor="text2" w:themeShade="80"/>
          <w:sz w:val="11"/>
          <w:rtl/>
        </w:rPr>
      </w:pPr>
    </w:p>
    <w:p w14:paraId="38ED8153"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מסקנא:</w:t>
      </w:r>
    </w:p>
    <w:p w14:paraId="0A871C35" w14:textId="22B57B08"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מתוך</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שלא קנה פקח לא קנה חרש</w:t>
      </w:r>
      <w:r w:rsidR="00980F5A" w:rsidRPr="00270114">
        <w:rPr>
          <w:rFonts w:ascii="FbShefa" w:eastAsia="Calibri" w:hAnsi="FbShefa"/>
          <w:sz w:val="11"/>
          <w:rtl/>
        </w:rPr>
        <w:t>.</w:t>
      </w:r>
    </w:p>
    <w:p w14:paraId="7C51C291" w14:textId="063BAE85"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בשונה</w:t>
      </w:r>
      <w:r w:rsidR="00980F5A" w:rsidRPr="00270114">
        <w:rPr>
          <w:rFonts w:ascii="FbShefa" w:eastAsia="Calibri" w:hAnsi="FbShefa"/>
          <w:sz w:val="11"/>
          <w:rtl/>
        </w:rPr>
        <w:t>.</w:t>
      </w:r>
      <w:r w:rsidRPr="00270114">
        <w:rPr>
          <w:rFonts w:ascii="FbShefa" w:eastAsia="Calibri" w:hAnsi="FbShefa"/>
          <w:sz w:val="11"/>
          <w:rtl/>
        </w:rPr>
        <w:t xml:space="preserve"> משני חרשין דעלמא, שתקנו משום אנצויי, וכאן לא שייך</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שהרי</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הוא אומר פקח לא קני, אנא אקני</w:t>
      </w:r>
      <w:r w:rsidR="00980F5A" w:rsidRPr="00270114">
        <w:rPr>
          <w:rFonts w:ascii="FbShefa" w:eastAsia="Calibri" w:hAnsi="FbShefa"/>
          <w:sz w:val="11"/>
          <w:rtl/>
        </w:rPr>
        <w:t>.</w:t>
      </w:r>
    </w:p>
    <w:p w14:paraId="67A2200C" w14:textId="2F0EF917" w:rsidR="00D95C8A" w:rsidRPr="00270114" w:rsidRDefault="00D95C8A" w:rsidP="00794C1A">
      <w:pPr>
        <w:pStyle w:val="1"/>
        <w:rPr>
          <w:rFonts w:ascii="FbShefa" w:eastAsia="Calibri" w:hAnsi="FbShefa"/>
          <w:rtl/>
        </w:rPr>
      </w:pPr>
      <w:r w:rsidRPr="00270114">
        <w:rPr>
          <w:rFonts w:ascii="FbShefa" w:eastAsia="Calibri" w:hAnsi="FbShefa"/>
          <w:sz w:val="11"/>
          <w:rtl/>
        </w:rPr>
        <w:t>ח</w:t>
      </w:r>
      <w:r w:rsidR="00B36BF2" w:rsidRPr="00270114">
        <w:rPr>
          <w:rFonts w:ascii="FbShefa" w:eastAsia="Calibri" w:hAnsi="FbShefa"/>
          <w:sz w:val="11"/>
          <w:rtl/>
        </w:rPr>
        <w:t>, ב</w:t>
      </w:r>
    </w:p>
    <w:p w14:paraId="51B45170" w14:textId="77777777" w:rsidR="00D95C8A" w:rsidRPr="00270114" w:rsidRDefault="00D95C8A" w:rsidP="00B9411C">
      <w:pPr>
        <w:pStyle w:val="2"/>
        <w:rPr>
          <w:rFonts w:ascii="FbShefa" w:eastAsia="Times New Roman" w:hAnsi="FbShefa"/>
          <w:color w:val="7C5F1D"/>
          <w:rtl/>
        </w:rPr>
      </w:pPr>
      <w:r w:rsidRPr="00270114">
        <w:rPr>
          <w:rFonts w:ascii="FbShefa" w:eastAsia="Times New Roman" w:hAnsi="FbShefa"/>
          <w:color w:val="7C5F1D"/>
          <w:rtl/>
        </w:rPr>
        <w:t>רכוב ומנהיג</w:t>
      </w:r>
    </w:p>
    <w:p w14:paraId="0DA510CE" w14:textId="131265DF" w:rsidR="00D95C8A" w:rsidRPr="00270114" w:rsidRDefault="00D95C8A" w:rsidP="00D95C8A">
      <w:pPr>
        <w:rPr>
          <w:rFonts w:ascii="FbShefa" w:eastAsia="Calibri" w:hAnsi="FbShefa"/>
          <w:sz w:val="11"/>
        </w:rPr>
      </w:pPr>
      <w:r w:rsidRPr="001B3037">
        <w:rPr>
          <w:rFonts w:ascii="FbShefa" w:eastAsia="Calibri" w:hAnsi="FbShefa"/>
          <w:b/>
          <w:bCs/>
          <w:color w:val="3B2F2A" w:themeColor="text2" w:themeShade="80"/>
          <w:sz w:val="11"/>
          <w:rtl/>
        </w:rPr>
        <w:t>כל אחד לחודיה</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קנה</w:t>
      </w:r>
      <w:r w:rsidR="00980F5A" w:rsidRPr="00270114">
        <w:rPr>
          <w:rFonts w:ascii="FbShefa" w:eastAsia="Calibri" w:hAnsi="FbShefa"/>
          <w:sz w:val="11"/>
          <w:rtl/>
        </w:rPr>
        <w:t>.</w:t>
      </w:r>
    </w:p>
    <w:p w14:paraId="10825D85" w14:textId="77777777" w:rsidR="00D95C8A" w:rsidRPr="001B3037" w:rsidRDefault="00D95C8A" w:rsidP="00D95C8A">
      <w:pPr>
        <w:rPr>
          <w:rFonts w:ascii="FbShefa" w:eastAsia="Calibri" w:hAnsi="FbShefa"/>
          <w:b/>
          <w:bCs/>
          <w:color w:val="3B2F2A" w:themeColor="text2" w:themeShade="80"/>
          <w:sz w:val="11"/>
          <w:rtl/>
        </w:rPr>
      </w:pPr>
    </w:p>
    <w:p w14:paraId="744A7102"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רכוב במקום מנהיג:</w:t>
      </w:r>
    </w:p>
    <w:p w14:paraId="66DE54AF" w14:textId="0A05A1AC"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רב יהודה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שמעית משמואל דחד קני</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ולא ידענא</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הי מינייהו</w:t>
      </w:r>
      <w:r w:rsidR="00980F5A" w:rsidRPr="00270114">
        <w:rPr>
          <w:rFonts w:ascii="FbShefa" w:eastAsia="Calibri" w:hAnsi="FbShefa"/>
          <w:sz w:val="11"/>
          <w:rtl/>
        </w:rPr>
        <w:t>.</w:t>
      </w:r>
    </w:p>
    <w:p w14:paraId="7A639A42" w14:textId="5405460E"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האם רכוב</w:t>
      </w:r>
      <w:r w:rsidR="00980F5A" w:rsidRPr="00270114">
        <w:rPr>
          <w:rFonts w:ascii="FbShefa" w:eastAsia="Calibri" w:hAnsi="FbShefa"/>
          <w:sz w:val="11"/>
          <w:rtl/>
        </w:rPr>
        <w:t>.</w:t>
      </w:r>
      <w:r w:rsidRPr="00270114">
        <w:rPr>
          <w:rFonts w:ascii="FbShefa" w:eastAsia="Calibri" w:hAnsi="FbShefa"/>
          <w:sz w:val="11"/>
          <w:rtl/>
        </w:rPr>
        <w:t xml:space="preserve"> דתפיס בה</w:t>
      </w:r>
      <w:r w:rsidR="00980F5A" w:rsidRPr="00270114">
        <w:rPr>
          <w:rFonts w:ascii="FbShefa" w:eastAsia="Calibri" w:hAnsi="FbShefa"/>
          <w:sz w:val="11"/>
          <w:rtl/>
        </w:rPr>
        <w:t>.</w:t>
      </w:r>
    </w:p>
    <w:p w14:paraId="5A21CA44" w14:textId="3F70295B"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או מנהיג</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דאזלא מחמתיה</w:t>
      </w:r>
      <w:r w:rsidR="00980F5A" w:rsidRPr="00270114">
        <w:rPr>
          <w:rFonts w:ascii="FbShefa" w:eastAsia="Calibri" w:hAnsi="FbShefa"/>
          <w:sz w:val="11"/>
          <w:rtl/>
        </w:rPr>
        <w:t>.</w:t>
      </w:r>
    </w:p>
    <w:p w14:paraId="5D5968F2" w14:textId="77777777" w:rsidR="00D95C8A" w:rsidRPr="00270114" w:rsidRDefault="00D95C8A" w:rsidP="00D95C8A">
      <w:pPr>
        <w:rPr>
          <w:rFonts w:ascii="FbShefa" w:eastAsia="Calibri" w:hAnsi="FbShefa"/>
          <w:sz w:val="11"/>
          <w:rtl/>
        </w:rPr>
      </w:pPr>
    </w:p>
    <w:p w14:paraId="4A1BE860"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ת"ש:</w:t>
      </w:r>
    </w:p>
    <w:p w14:paraId="2BAE8A43" w14:textId="306BD36F"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המנהיג בכלאים</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חייב</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היושב בקרון</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מחלוקת האם חייב</w:t>
      </w:r>
      <w:r w:rsidR="00980F5A" w:rsidRPr="00270114">
        <w:rPr>
          <w:rFonts w:ascii="FbShefa" w:eastAsia="Calibri" w:hAnsi="FbShefa"/>
          <w:sz w:val="11"/>
          <w:rtl/>
        </w:rPr>
        <w:t>.</w:t>
      </w:r>
    </w:p>
    <w:p w14:paraId="61FAE895" w14:textId="60E32A40"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אין לדחות</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יושב לא תפיס במוסירה, רכוב תפיס במוסירה</w:t>
      </w:r>
      <w:r w:rsidR="00980F5A" w:rsidRPr="00270114">
        <w:rPr>
          <w:rFonts w:ascii="FbShefa" w:eastAsia="Calibri" w:hAnsi="FbShefa"/>
          <w:sz w:val="11"/>
          <w:rtl/>
        </w:rPr>
        <w:t>.</w:t>
      </w:r>
    </w:p>
    <w:p w14:paraId="71B97777" w14:textId="683B29EB"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שהרי</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מוסירה לא קני</w:t>
      </w:r>
      <w:r w:rsidR="00980F5A" w:rsidRPr="00270114">
        <w:rPr>
          <w:rFonts w:ascii="FbShefa" w:eastAsia="Calibri" w:hAnsi="FbShefa"/>
          <w:sz w:val="11"/>
          <w:rtl/>
        </w:rPr>
        <w:t>.</w:t>
      </w:r>
    </w:p>
    <w:p w14:paraId="7328FA2D" w14:textId="77777777" w:rsidR="00D95C8A" w:rsidRPr="00270114" w:rsidRDefault="00D95C8A" w:rsidP="00D95C8A">
      <w:pPr>
        <w:rPr>
          <w:rFonts w:ascii="FbShefa" w:eastAsia="Calibri" w:hAnsi="FbShefa"/>
          <w:sz w:val="11"/>
          <w:rtl/>
        </w:rPr>
      </w:pPr>
    </w:p>
    <w:p w14:paraId="06128A8F"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מוסירה:</w:t>
      </w:r>
    </w:p>
    <w:p w14:paraId="105A4D52" w14:textId="61638D58"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מחבירו</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קנה</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הטעם</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דקא מסר ליה חבריה</w:t>
      </w:r>
      <w:r w:rsidR="00980F5A" w:rsidRPr="00270114">
        <w:rPr>
          <w:rFonts w:ascii="FbShefa" w:eastAsia="Calibri" w:hAnsi="FbShefa"/>
          <w:sz w:val="11"/>
          <w:rtl/>
        </w:rPr>
        <w:t>.</w:t>
      </w:r>
    </w:p>
    <w:p w14:paraId="7354ED32" w14:textId="314CE8B0"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במציאה ובנכסי הגר</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לא קנה</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הטעם</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מאן קא מסר ליה דליקני</w:t>
      </w:r>
      <w:r w:rsidR="00980F5A" w:rsidRPr="00270114">
        <w:rPr>
          <w:rFonts w:ascii="FbShefa" w:eastAsia="Calibri" w:hAnsi="FbShefa"/>
          <w:sz w:val="11"/>
          <w:rtl/>
        </w:rPr>
        <w:t>.</w:t>
      </w:r>
    </w:p>
    <w:p w14:paraId="1C1C9007" w14:textId="5DBBB5C9"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לשון מוסירה</w:t>
      </w:r>
      <w:r w:rsidR="00980F5A" w:rsidRPr="00270114">
        <w:rPr>
          <w:rFonts w:ascii="FbShefa" w:eastAsia="Calibri" w:hAnsi="FbShefa"/>
          <w:sz w:val="11"/>
          <w:rtl/>
        </w:rPr>
        <w:t>.</w:t>
      </w:r>
      <w:r w:rsidRPr="00270114">
        <w:rPr>
          <w:rFonts w:ascii="FbShefa" w:eastAsia="Calibri" w:hAnsi="FbShefa"/>
          <w:sz w:val="11"/>
          <w:rtl/>
        </w:rPr>
        <w:t xml:space="preserve"> כאדם המוסר דבר לחבירו</w:t>
      </w:r>
      <w:r w:rsidR="00980F5A" w:rsidRPr="00270114">
        <w:rPr>
          <w:rFonts w:ascii="FbShefa" w:eastAsia="Calibri" w:hAnsi="FbShefa"/>
          <w:sz w:val="11"/>
          <w:rtl/>
        </w:rPr>
        <w:t>.</w:t>
      </w:r>
    </w:p>
    <w:p w14:paraId="0ECE0F93" w14:textId="77777777" w:rsidR="00D95C8A" w:rsidRPr="00270114" w:rsidRDefault="00D95C8A" w:rsidP="00D95C8A">
      <w:pPr>
        <w:rPr>
          <w:rFonts w:ascii="FbShefa" w:eastAsia="Calibri" w:hAnsi="FbShefa"/>
          <w:sz w:val="11"/>
          <w:rtl/>
        </w:rPr>
      </w:pPr>
    </w:p>
    <w:p w14:paraId="12382244"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ת"ש:</w:t>
      </w:r>
    </w:p>
    <w:p w14:paraId="0E875675" w14:textId="143FABB7"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אחד רכוב ואחד מנהיג</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חולקים בשבועה</w:t>
      </w:r>
      <w:r w:rsidR="00980F5A" w:rsidRPr="00270114">
        <w:rPr>
          <w:rFonts w:ascii="FbShefa" w:eastAsia="Calibri" w:hAnsi="FbShefa"/>
          <w:sz w:val="11"/>
          <w:rtl/>
        </w:rPr>
        <w:t>.</w:t>
      </w:r>
    </w:p>
    <w:p w14:paraId="790C927A" w14:textId="6B5B7A80"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דחיה</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במנהיג ברגליו</w:t>
      </w:r>
      <w:r w:rsidR="00980F5A" w:rsidRPr="00270114">
        <w:rPr>
          <w:rFonts w:ascii="FbShefa" w:eastAsia="Calibri" w:hAnsi="FbShefa"/>
          <w:sz w:val="11"/>
          <w:rtl/>
        </w:rPr>
        <w:t>.</w:t>
      </w:r>
    </w:p>
    <w:p w14:paraId="725C5990" w14:textId="1224BE18"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שאלה</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היינו מנהיג</w:t>
      </w:r>
      <w:r w:rsidR="00980F5A" w:rsidRPr="00270114">
        <w:rPr>
          <w:rFonts w:ascii="FbShefa" w:eastAsia="Calibri" w:hAnsi="FbShefa"/>
          <w:sz w:val="11"/>
          <w:rtl/>
        </w:rPr>
        <w:t>.</w:t>
      </w:r>
    </w:p>
    <w:p w14:paraId="5BE4E445" w14:textId="59182A06"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תשובה</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תרי גווני מנהיג</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החידוש</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ס"ד רכוב עדיף, דמנהיג וגם תפיס בה</w:t>
      </w:r>
      <w:r w:rsidR="00980F5A" w:rsidRPr="00270114">
        <w:rPr>
          <w:rFonts w:ascii="FbShefa" w:eastAsia="Calibri" w:hAnsi="FbShefa"/>
          <w:sz w:val="11"/>
          <w:rtl/>
        </w:rPr>
        <w:t>.</w:t>
      </w:r>
    </w:p>
    <w:p w14:paraId="771607C0" w14:textId="77777777" w:rsidR="00D95C8A" w:rsidRPr="00270114" w:rsidRDefault="00D95C8A" w:rsidP="00D95C8A">
      <w:pPr>
        <w:rPr>
          <w:rFonts w:ascii="FbShefa" w:eastAsia="Calibri" w:hAnsi="FbShefa"/>
          <w:sz w:val="11"/>
          <w:rtl/>
        </w:rPr>
      </w:pPr>
    </w:p>
    <w:p w14:paraId="2334450A" w14:textId="51673543" w:rsidR="00D95C8A" w:rsidRPr="00270114" w:rsidRDefault="00D95C8A" w:rsidP="00794C1A">
      <w:pPr>
        <w:pStyle w:val="1"/>
        <w:rPr>
          <w:rFonts w:ascii="FbShefa" w:eastAsia="Calibri" w:hAnsi="FbShefa"/>
          <w:rtl/>
        </w:rPr>
      </w:pPr>
      <w:r w:rsidRPr="00270114">
        <w:rPr>
          <w:rFonts w:ascii="FbShefa" w:eastAsia="Calibri" w:hAnsi="FbShefa"/>
          <w:sz w:val="11"/>
          <w:rtl/>
        </w:rPr>
        <w:t>ט</w:t>
      </w:r>
      <w:r w:rsidR="00B36BF2" w:rsidRPr="00270114">
        <w:rPr>
          <w:rFonts w:ascii="FbShefa" w:eastAsia="Calibri" w:hAnsi="FbShefa"/>
          <w:sz w:val="11"/>
          <w:rtl/>
        </w:rPr>
        <w:t>, א</w:t>
      </w:r>
    </w:p>
    <w:p w14:paraId="274966E1"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ת"ש:</w:t>
      </w:r>
    </w:p>
    <w:p w14:paraId="45FC7BD6" w14:textId="67F4EDCA"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מושך</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בחמור</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ומנהיג</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בגמל</w:t>
      </w:r>
      <w:r w:rsidR="00980F5A" w:rsidRPr="00270114">
        <w:rPr>
          <w:rFonts w:ascii="FbShefa" w:eastAsia="Calibri" w:hAnsi="FbShefa"/>
          <w:sz w:val="11"/>
          <w:rtl/>
        </w:rPr>
        <w:t>.</w:t>
      </w:r>
    </w:p>
    <w:p w14:paraId="0227A021" w14:textId="2E25AB15"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דעה א</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איכא חד צד דלא קני</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או</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משיכה בחמור</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או</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הנהגה בגמל</w:t>
      </w:r>
    </w:p>
    <w:p w14:paraId="4536CE3B" w14:textId="6CD1D356"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rtl/>
        </w:rPr>
        <w:t>דעה ב</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צריך משיכה בגמל והנהגה בחמור</w:t>
      </w:r>
      <w:r w:rsidR="00980F5A" w:rsidRPr="00270114">
        <w:rPr>
          <w:rFonts w:ascii="FbShefa" w:eastAsia="Calibri" w:hAnsi="FbShefa"/>
          <w:rtl/>
        </w:rPr>
        <w:t>.</w:t>
      </w:r>
    </w:p>
    <w:p w14:paraId="629288C6" w14:textId="77777777" w:rsidR="00D95C8A" w:rsidRPr="00270114" w:rsidRDefault="00D95C8A" w:rsidP="00D95C8A">
      <w:pPr>
        <w:rPr>
          <w:rFonts w:ascii="FbShefa" w:eastAsia="Calibri" w:hAnsi="FbShefa"/>
          <w:rtl/>
        </w:rPr>
      </w:pPr>
    </w:p>
    <w:p w14:paraId="2A95EE85" w14:textId="0BC3839A"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rtl/>
        </w:rPr>
        <w:t>הראיה</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קתני מושך ומנהיג, ולא רכוב</w:t>
      </w:r>
      <w:r w:rsidR="00980F5A" w:rsidRPr="00270114">
        <w:rPr>
          <w:rFonts w:ascii="FbShefa" w:eastAsia="Calibri" w:hAnsi="FbShefa"/>
          <w:rtl/>
        </w:rPr>
        <w:t>.</w:t>
      </w:r>
      <w:r w:rsidRPr="00270114">
        <w:rPr>
          <w:rFonts w:ascii="FbShefa" w:eastAsia="Calibri" w:hAnsi="FbShefa"/>
          <w:rtl/>
        </w:rPr>
        <w:t xml:space="preserve"> </w:t>
      </w:r>
      <w:r w:rsidRPr="001B3037">
        <w:rPr>
          <w:rFonts w:ascii="FbShefa" w:eastAsia="Calibri" w:hAnsi="FbShefa"/>
          <w:b/>
          <w:bCs/>
          <w:color w:val="3B2F2A" w:themeColor="text2" w:themeShade="80"/>
          <w:rtl/>
        </w:rPr>
        <w:t>ש"מ</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רכוב לא קני</w:t>
      </w:r>
      <w:r w:rsidR="00980F5A" w:rsidRPr="00270114">
        <w:rPr>
          <w:rFonts w:ascii="FbShefa" w:eastAsia="Calibri" w:hAnsi="FbShefa"/>
          <w:rtl/>
        </w:rPr>
        <w:t>.</w:t>
      </w:r>
    </w:p>
    <w:p w14:paraId="54EC2EF2" w14:textId="174C8D81"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rtl/>
        </w:rPr>
        <w:t>דחיה</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לאפוקי מדרבי יהודה דאמר עד שתהא משיכה בגמל והנהגה בחמור</w:t>
      </w:r>
      <w:r w:rsidR="00980F5A" w:rsidRPr="00270114">
        <w:rPr>
          <w:rFonts w:ascii="FbShefa" w:eastAsia="Calibri" w:hAnsi="FbShefa"/>
          <w:rtl/>
        </w:rPr>
        <w:t>.</w:t>
      </w:r>
    </w:p>
    <w:p w14:paraId="03D1D076" w14:textId="77777777" w:rsidR="00D95C8A" w:rsidRPr="00270114" w:rsidRDefault="00D95C8A" w:rsidP="00D95C8A">
      <w:pPr>
        <w:rPr>
          <w:rFonts w:ascii="FbShefa" w:eastAsia="Calibri" w:hAnsi="FbShefa"/>
          <w:rtl/>
        </w:rPr>
      </w:pPr>
    </w:p>
    <w:p w14:paraId="2336EA7A" w14:textId="2FC91612"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ראיה נוספת</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דקתני במדה זו קנה</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ס"ד</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למעוטי רכוב</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דחיה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לא למעוטי איפכא</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שהרי</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איכא חד צד דלא קני</w:t>
      </w:r>
      <w:r w:rsidR="00980F5A" w:rsidRPr="00270114">
        <w:rPr>
          <w:rFonts w:ascii="FbShefa" w:eastAsia="Calibri" w:hAnsi="FbShefa"/>
          <w:sz w:val="11"/>
          <w:rtl/>
        </w:rPr>
        <w:t>.</w:t>
      </w:r>
    </w:p>
    <w:p w14:paraId="0CCE1939" w14:textId="77777777" w:rsidR="00D95C8A" w:rsidRPr="001B3037" w:rsidRDefault="00D95C8A" w:rsidP="00D95C8A">
      <w:pPr>
        <w:rPr>
          <w:rFonts w:ascii="FbShefa" w:eastAsia="Calibri" w:hAnsi="FbShefa"/>
          <w:b/>
          <w:bCs/>
          <w:color w:val="3B2F2A" w:themeColor="text2" w:themeShade="80"/>
          <w:sz w:val="11"/>
          <w:rtl/>
        </w:rPr>
      </w:pPr>
    </w:p>
    <w:p w14:paraId="59AA5D72"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ת"ש:</w:t>
      </w:r>
    </w:p>
    <w:p w14:paraId="77CFD206" w14:textId="233376B4"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אחד רכוב חמור ואחד תפוס במוסירה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זה קנה חמור וזה קנה מוסירה</w:t>
      </w:r>
      <w:r w:rsidR="00980F5A" w:rsidRPr="00270114">
        <w:rPr>
          <w:rFonts w:ascii="FbShefa" w:eastAsia="Calibri" w:hAnsi="FbShefa"/>
          <w:sz w:val="11"/>
          <w:rtl/>
        </w:rPr>
        <w:t>.</w:t>
      </w:r>
    </w:p>
    <w:p w14:paraId="7AB93ACB" w14:textId="0C6DC13B"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דחיה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במנהיג ברגליו</w:t>
      </w:r>
      <w:r w:rsidR="00980F5A" w:rsidRPr="00270114">
        <w:rPr>
          <w:rFonts w:ascii="FbShefa" w:eastAsia="Calibri" w:hAnsi="FbShefa"/>
          <w:sz w:val="11"/>
          <w:rtl/>
        </w:rPr>
        <w:t>.</w:t>
      </w:r>
    </w:p>
    <w:p w14:paraId="2F117F73" w14:textId="77777777" w:rsidR="00D95C8A" w:rsidRPr="001B3037" w:rsidRDefault="00D95C8A" w:rsidP="00D95C8A">
      <w:pPr>
        <w:rPr>
          <w:rFonts w:ascii="FbShefa" w:eastAsia="Calibri" w:hAnsi="FbShefa"/>
          <w:b/>
          <w:bCs/>
          <w:color w:val="3B2F2A" w:themeColor="text2" w:themeShade="80"/>
          <w:sz w:val="11"/>
          <w:rtl/>
        </w:rPr>
      </w:pPr>
    </w:p>
    <w:p w14:paraId="4D532270"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ת"ש:</w:t>
      </w:r>
    </w:p>
    <w:p w14:paraId="095CFD5B" w14:textId="68955A70"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רכוב בשדה ומנהיג בעיר</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קנה</w:t>
      </w:r>
      <w:r w:rsidR="00A94292">
        <w:rPr>
          <w:rFonts w:ascii="FbShefa" w:eastAsia="Calibri" w:hAnsi="FbShefa"/>
          <w:sz w:val="11"/>
          <w:rtl/>
        </w:rPr>
        <w:t xml:space="preserve"> (</w:t>
      </w:r>
      <w:r w:rsidRPr="00270114">
        <w:rPr>
          <w:rFonts w:ascii="FbShefa" w:eastAsia="Calibri" w:hAnsi="FbShefa"/>
          <w:sz w:val="11"/>
          <w:rtl/>
        </w:rPr>
        <w:t>כדלהלן)</w:t>
      </w:r>
      <w:r w:rsidR="00980F5A" w:rsidRPr="00270114">
        <w:rPr>
          <w:rFonts w:ascii="FbShefa" w:eastAsia="Calibri" w:hAnsi="FbShefa"/>
          <w:sz w:val="11"/>
          <w:rtl/>
        </w:rPr>
        <w:t>.</w:t>
      </w:r>
    </w:p>
    <w:p w14:paraId="4F70374B" w14:textId="551B201E"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דחיה</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במנהיג ברגליו</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ותרי גווני</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מנהיג</w:t>
      </w:r>
      <w:r w:rsidR="00980F5A" w:rsidRPr="00270114">
        <w:rPr>
          <w:rFonts w:ascii="FbShefa" w:eastAsia="Calibri" w:hAnsi="FbShefa"/>
          <w:sz w:val="11"/>
          <w:rtl/>
        </w:rPr>
        <w:t>.</w:t>
      </w:r>
    </w:p>
    <w:p w14:paraId="1F060AAB" w14:textId="77777777" w:rsidR="00D95C8A" w:rsidRPr="00270114" w:rsidRDefault="00D95C8A" w:rsidP="00D95C8A">
      <w:pPr>
        <w:rPr>
          <w:rFonts w:ascii="FbShefa" w:eastAsia="Calibri" w:hAnsi="FbShefa"/>
          <w:sz w:val="11"/>
          <w:rtl/>
        </w:rPr>
      </w:pPr>
    </w:p>
    <w:p w14:paraId="45D41478" w14:textId="77777777" w:rsidR="00D95C8A" w:rsidRPr="00270114" w:rsidRDefault="00D95C8A" w:rsidP="00B9411C">
      <w:pPr>
        <w:pStyle w:val="2"/>
        <w:rPr>
          <w:rFonts w:ascii="FbShefa" w:eastAsia="Times New Roman" w:hAnsi="FbShefa"/>
          <w:color w:val="7C5F1D"/>
          <w:rtl/>
        </w:rPr>
      </w:pPr>
      <w:r w:rsidRPr="00270114">
        <w:rPr>
          <w:rFonts w:ascii="FbShefa" w:eastAsia="Times New Roman" w:hAnsi="FbShefa"/>
          <w:color w:val="7C5F1D"/>
          <w:rtl/>
        </w:rPr>
        <w:t xml:space="preserve">אחד רכוב חמור ואחד תפוס במוסירה </w:t>
      </w:r>
    </w:p>
    <w:p w14:paraId="74220AF8" w14:textId="624D4936"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כגון</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במנהיג ברגליו</w:t>
      </w:r>
      <w:r w:rsidR="00A94292">
        <w:rPr>
          <w:rFonts w:ascii="FbShefa" w:eastAsia="Calibri" w:hAnsi="FbShefa"/>
          <w:sz w:val="11"/>
          <w:rtl/>
        </w:rPr>
        <w:t xml:space="preserve"> (</w:t>
      </w:r>
      <w:r w:rsidRPr="00270114">
        <w:rPr>
          <w:rFonts w:ascii="FbShefa" w:eastAsia="Calibri" w:hAnsi="FbShefa"/>
          <w:sz w:val="11"/>
          <w:rtl/>
        </w:rPr>
        <w:t>כדלעיל)</w:t>
      </w:r>
      <w:r w:rsidR="00980F5A" w:rsidRPr="00270114">
        <w:rPr>
          <w:rFonts w:ascii="FbShefa" w:eastAsia="Calibri" w:hAnsi="FbShefa"/>
          <w:sz w:val="11"/>
          <w:rtl/>
        </w:rPr>
        <w:t>.</w:t>
      </w:r>
    </w:p>
    <w:p w14:paraId="590BC1F4" w14:textId="77777777" w:rsidR="00D95C8A" w:rsidRPr="001B3037" w:rsidRDefault="00D95C8A" w:rsidP="00D95C8A">
      <w:pPr>
        <w:rPr>
          <w:rFonts w:ascii="FbShefa" w:eastAsia="Calibri" w:hAnsi="FbShefa"/>
          <w:b/>
          <w:bCs/>
          <w:color w:val="3B2F2A" w:themeColor="text2" w:themeShade="80"/>
          <w:sz w:val="11"/>
          <w:rtl/>
        </w:rPr>
      </w:pPr>
    </w:p>
    <w:p w14:paraId="331CA334"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ס"ד א:</w:t>
      </w:r>
    </w:p>
    <w:p w14:paraId="6CADDB81" w14:textId="48CB8C68"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זה קנה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חמור</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וזה קנה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מוסירה</w:t>
      </w:r>
      <w:r w:rsidR="00980F5A" w:rsidRPr="00270114">
        <w:rPr>
          <w:rFonts w:ascii="FbShefa" w:eastAsia="Calibri" w:hAnsi="FbShefa"/>
          <w:sz w:val="11"/>
          <w:rtl/>
        </w:rPr>
        <w:t>.</w:t>
      </w:r>
    </w:p>
    <w:p w14:paraId="64CAC6FE" w14:textId="0EC108B4"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קשה</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נקני נמי רכוב במוסירה</w:t>
      </w:r>
      <w:r w:rsidR="00980F5A" w:rsidRPr="00270114">
        <w:rPr>
          <w:rFonts w:ascii="FbShefa" w:eastAsia="Calibri" w:hAnsi="FbShefa"/>
          <w:sz w:val="11"/>
          <w:rtl/>
        </w:rPr>
        <w:t>.</w:t>
      </w:r>
    </w:p>
    <w:p w14:paraId="5240E41A" w14:textId="77777777" w:rsidR="00D95C8A" w:rsidRPr="001B3037" w:rsidRDefault="00D95C8A" w:rsidP="00D95C8A">
      <w:pPr>
        <w:rPr>
          <w:rFonts w:ascii="FbShefa" w:eastAsia="Calibri" w:hAnsi="FbShefa"/>
          <w:b/>
          <w:bCs/>
          <w:color w:val="3B2F2A" w:themeColor="text2" w:themeShade="80"/>
          <w:sz w:val="11"/>
          <w:rtl/>
        </w:rPr>
      </w:pPr>
    </w:p>
    <w:p w14:paraId="1E7B8D84"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ס"ד ב:</w:t>
      </w:r>
    </w:p>
    <w:p w14:paraId="04F0D327" w14:textId="7A2C1B70"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זה קנה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חמור וחצי מוסירה</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וזה קנה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חצי מוסירה</w:t>
      </w:r>
      <w:r w:rsidR="00980F5A" w:rsidRPr="00270114">
        <w:rPr>
          <w:rFonts w:ascii="FbShefa" w:eastAsia="Calibri" w:hAnsi="FbShefa"/>
          <w:sz w:val="11"/>
          <w:rtl/>
        </w:rPr>
        <w:t>.</w:t>
      </w:r>
    </w:p>
    <w:p w14:paraId="25E13C9C" w14:textId="01E1FBEC"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קשה</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בשלמא רכוב קני, דמגבה בן דעת, אלא תפוס במוסירה במאי קני</w:t>
      </w:r>
      <w:r w:rsidR="00980F5A" w:rsidRPr="00270114">
        <w:rPr>
          <w:rFonts w:ascii="FbShefa" w:eastAsia="Calibri" w:hAnsi="FbShefa"/>
          <w:sz w:val="11"/>
          <w:rtl/>
        </w:rPr>
        <w:t>.</w:t>
      </w:r>
    </w:p>
    <w:p w14:paraId="4CDF046A" w14:textId="77777777" w:rsidR="00D95C8A" w:rsidRPr="001B3037" w:rsidRDefault="00D95C8A" w:rsidP="00D95C8A">
      <w:pPr>
        <w:rPr>
          <w:rFonts w:ascii="FbShefa" w:eastAsia="Calibri" w:hAnsi="FbShefa"/>
          <w:b/>
          <w:bCs/>
          <w:color w:val="3B2F2A" w:themeColor="text2" w:themeShade="80"/>
          <w:sz w:val="11"/>
          <w:rtl/>
        </w:rPr>
      </w:pPr>
    </w:p>
    <w:p w14:paraId="22B924E3"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ס"ד ג:</w:t>
      </w:r>
    </w:p>
    <w:p w14:paraId="33C8CBCB" w14:textId="4D328A34"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זה קנה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חמור וכוליה מוסירה</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וזה קני</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מה שתפוס בידו</w:t>
      </w:r>
      <w:r w:rsidR="00980F5A" w:rsidRPr="00270114">
        <w:rPr>
          <w:rFonts w:ascii="FbShefa" w:eastAsia="Calibri" w:hAnsi="FbShefa"/>
          <w:sz w:val="11"/>
          <w:rtl/>
        </w:rPr>
        <w:t>.</w:t>
      </w:r>
    </w:p>
    <w:p w14:paraId="393EEE7B" w14:textId="678D6334"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קשה</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אף אם המגביה מציאה לחבירו קנה חבירו, כאן קא מגבה ליה אדעתא דידיה, איהו לא קני, וכי לאחריני מקני</w:t>
      </w:r>
      <w:r w:rsidR="00980F5A" w:rsidRPr="00270114">
        <w:rPr>
          <w:rFonts w:ascii="FbShefa" w:eastAsia="Calibri" w:hAnsi="FbShefa"/>
          <w:sz w:val="11"/>
          <w:rtl/>
        </w:rPr>
        <w:t>.</w:t>
      </w:r>
    </w:p>
    <w:p w14:paraId="3E4FC651" w14:textId="77777777" w:rsidR="00D95C8A" w:rsidRPr="00270114" w:rsidRDefault="00D95C8A" w:rsidP="00D95C8A">
      <w:pPr>
        <w:rPr>
          <w:rFonts w:ascii="FbShefa" w:eastAsia="Calibri" w:hAnsi="FbShefa"/>
          <w:sz w:val="11"/>
          <w:rtl/>
        </w:rPr>
      </w:pPr>
    </w:p>
    <w:p w14:paraId="1577DEE8"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מסקנא:</w:t>
      </w:r>
    </w:p>
    <w:p w14:paraId="32AF16B7" w14:textId="117B8B31"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זה קנה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חמור ובית פגיה</w:t>
      </w:r>
      <w:r w:rsidR="00980F5A" w:rsidRPr="00270114">
        <w:rPr>
          <w:rFonts w:ascii="FbShefa" w:eastAsia="Calibri" w:hAnsi="FbShefa"/>
          <w:sz w:val="11"/>
          <w:rtl/>
        </w:rPr>
        <w:t>.</w:t>
      </w:r>
    </w:p>
    <w:p w14:paraId="0207394F" w14:textId="10DCC93E"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וזה קנה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מה שתפוס בידו</w:t>
      </w:r>
      <w:r w:rsidR="00980F5A" w:rsidRPr="00270114">
        <w:rPr>
          <w:rFonts w:ascii="FbShefa" w:eastAsia="Calibri" w:hAnsi="FbShefa"/>
          <w:sz w:val="11"/>
          <w:rtl/>
        </w:rPr>
        <w:t>.</w:t>
      </w:r>
    </w:p>
    <w:p w14:paraId="6A2E4278" w14:textId="6B79DD4A"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והשאר</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לא קנה לא זה ולא זה</w:t>
      </w:r>
      <w:r w:rsidR="00980F5A" w:rsidRPr="00270114">
        <w:rPr>
          <w:rFonts w:ascii="FbShefa" w:eastAsia="Calibri" w:hAnsi="FbShefa"/>
          <w:sz w:val="11"/>
          <w:rtl/>
        </w:rPr>
        <w:t>.</w:t>
      </w:r>
    </w:p>
    <w:p w14:paraId="0BB8ED56" w14:textId="77777777" w:rsidR="00D95C8A" w:rsidRPr="00270114" w:rsidRDefault="00D95C8A" w:rsidP="00D95C8A">
      <w:pPr>
        <w:rPr>
          <w:rFonts w:ascii="FbShefa" w:eastAsia="Calibri" w:hAnsi="FbShefa"/>
          <w:sz w:val="11"/>
          <w:rtl/>
        </w:rPr>
      </w:pPr>
    </w:p>
    <w:p w14:paraId="5075AA66"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דעה חולקת:</w:t>
      </w:r>
    </w:p>
    <w:p w14:paraId="4D16E0B2" w14:textId="4165E80F"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זה קנה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מוסירה</w:t>
      </w:r>
      <w:r w:rsidR="00980F5A" w:rsidRPr="00270114">
        <w:rPr>
          <w:rFonts w:ascii="FbShefa" w:eastAsia="Calibri" w:hAnsi="FbShefa"/>
          <w:sz w:val="11"/>
          <w:rtl/>
        </w:rPr>
        <w:t>.</w:t>
      </w:r>
    </w:p>
    <w:p w14:paraId="01B6FE1C" w14:textId="58E8D8D3"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הואיל</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ויכול לנתקה ולהביאה אצלו</w:t>
      </w:r>
      <w:r w:rsidR="00980F5A" w:rsidRPr="00270114">
        <w:rPr>
          <w:rFonts w:ascii="FbShefa" w:eastAsia="Calibri" w:hAnsi="FbShefa"/>
          <w:sz w:val="11"/>
          <w:rtl/>
        </w:rPr>
        <w:t>.</w:t>
      </w:r>
    </w:p>
    <w:p w14:paraId="643F2BCC" w14:textId="725B23B4"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ברותא היא</w:t>
      </w:r>
      <w:r w:rsidR="00980F5A" w:rsidRPr="00270114">
        <w:rPr>
          <w:rFonts w:ascii="FbShefa" w:eastAsia="Calibri" w:hAnsi="FbShefa"/>
          <w:sz w:val="11"/>
          <w:rtl/>
        </w:rPr>
        <w:t>.</w:t>
      </w:r>
      <w:r w:rsidRPr="00270114">
        <w:rPr>
          <w:rFonts w:ascii="FbShefa" w:eastAsia="Calibri" w:hAnsi="FbShefa"/>
          <w:sz w:val="11"/>
          <w:rtl/>
        </w:rPr>
        <w:t xml:space="preserve"> דהא בטלית חציה ע"ג קרקע וחציה ע"ג עמוד, אין אומרים שהמגביה חציה ע"ג קרקע יקנה הכל, וע"ג העמוד לא יקנה</w:t>
      </w:r>
      <w:r w:rsidR="00980F5A" w:rsidRPr="00270114">
        <w:rPr>
          <w:rFonts w:ascii="FbShefa" w:eastAsia="Calibri" w:hAnsi="FbShefa"/>
          <w:sz w:val="11"/>
          <w:rtl/>
        </w:rPr>
        <w:t>.</w:t>
      </w:r>
    </w:p>
    <w:p w14:paraId="668010B8" w14:textId="77777777" w:rsidR="00D95C8A" w:rsidRPr="00270114" w:rsidRDefault="00D95C8A" w:rsidP="00D95C8A">
      <w:pPr>
        <w:rPr>
          <w:rFonts w:ascii="FbShefa" w:eastAsia="Calibri" w:hAnsi="FbShefa"/>
          <w:sz w:val="11"/>
          <w:rtl/>
        </w:rPr>
      </w:pPr>
    </w:p>
    <w:p w14:paraId="5A0E4AFE" w14:textId="77777777" w:rsidR="00D95C8A" w:rsidRPr="00270114" w:rsidRDefault="00D95C8A" w:rsidP="00B9411C">
      <w:pPr>
        <w:pStyle w:val="2"/>
        <w:rPr>
          <w:rFonts w:ascii="FbShefa" w:eastAsia="Times New Roman" w:hAnsi="FbShefa"/>
          <w:color w:val="7C5F1D"/>
          <w:rtl/>
        </w:rPr>
      </w:pPr>
      <w:r w:rsidRPr="00270114">
        <w:rPr>
          <w:rFonts w:ascii="FbShefa" w:eastAsia="Times New Roman" w:hAnsi="FbShefa"/>
          <w:color w:val="7C5F1D"/>
          <w:rtl/>
        </w:rPr>
        <w:t xml:space="preserve">רכוב בעיר </w:t>
      </w:r>
    </w:p>
    <w:p w14:paraId="715FDE8B"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רכוב בעיר:</w:t>
      </w:r>
    </w:p>
    <w:p w14:paraId="05E96666" w14:textId="055F05BC"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rtl/>
        </w:rPr>
        <w:t>קונה</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אף שהוא שלא כדרך</w:t>
      </w:r>
      <w:r w:rsidR="00980F5A" w:rsidRPr="00270114">
        <w:rPr>
          <w:rFonts w:ascii="FbShefa" w:eastAsia="Calibri" w:hAnsi="FbShefa"/>
          <w:rtl/>
        </w:rPr>
        <w:t>.</w:t>
      </w:r>
      <w:r w:rsidRPr="00270114">
        <w:rPr>
          <w:rFonts w:ascii="FbShefa" w:eastAsia="Calibri" w:hAnsi="FbShefa"/>
          <w:rtl/>
        </w:rPr>
        <w:t xml:space="preserve"> </w:t>
      </w:r>
      <w:r w:rsidRPr="001B3037">
        <w:rPr>
          <w:rFonts w:ascii="FbShefa" w:eastAsia="Calibri" w:hAnsi="FbShefa"/>
          <w:b/>
          <w:bCs/>
          <w:color w:val="3B2F2A" w:themeColor="text2" w:themeShade="80"/>
          <w:rtl/>
        </w:rPr>
        <w:t>כמו</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המגביה ארנק בשבת</w:t>
      </w:r>
      <w:r w:rsidR="00980F5A" w:rsidRPr="00270114">
        <w:rPr>
          <w:rFonts w:ascii="FbShefa" w:eastAsia="Calibri" w:hAnsi="FbShefa"/>
          <w:rtl/>
        </w:rPr>
        <w:t>.</w:t>
      </w:r>
    </w:p>
    <w:p w14:paraId="6609F9BF" w14:textId="23F64744"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אבל אם א"ל</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קני כדרך שבני אדם קונין, לא קנה הרכוב בעיר</w:t>
      </w:r>
      <w:r w:rsidR="00980F5A" w:rsidRPr="00270114">
        <w:rPr>
          <w:rFonts w:ascii="FbShefa" w:eastAsia="Calibri" w:hAnsi="FbShefa"/>
          <w:sz w:val="11"/>
          <w:rtl/>
        </w:rPr>
        <w:t>.</w:t>
      </w:r>
    </w:p>
    <w:p w14:paraId="27BEF20D" w14:textId="20774884" w:rsidR="00D95C8A" w:rsidRPr="00270114" w:rsidRDefault="00D95C8A" w:rsidP="00794C1A">
      <w:pPr>
        <w:pStyle w:val="1"/>
        <w:rPr>
          <w:rFonts w:ascii="FbShefa" w:eastAsia="Calibri" w:hAnsi="FbShefa"/>
          <w:rtl/>
        </w:rPr>
      </w:pPr>
      <w:r w:rsidRPr="00270114">
        <w:rPr>
          <w:rFonts w:ascii="FbShefa" w:eastAsia="Calibri" w:hAnsi="FbShefa"/>
          <w:sz w:val="11"/>
          <w:rtl/>
        </w:rPr>
        <w:t>ט</w:t>
      </w:r>
      <w:r w:rsidR="00B36BF2" w:rsidRPr="00270114">
        <w:rPr>
          <w:rFonts w:ascii="FbShefa" w:eastAsia="Calibri" w:hAnsi="FbShefa"/>
          <w:sz w:val="11"/>
          <w:rtl/>
        </w:rPr>
        <w:t>, ב</w:t>
      </w:r>
    </w:p>
    <w:p w14:paraId="63589225"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אופנים שדרך לרכב ברה"ר:</w:t>
      </w:r>
    </w:p>
    <w:p w14:paraId="57EB82D6" w14:textId="642FB967"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rtl/>
        </w:rPr>
        <w:t>כגון</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ברשות הרבים</w:t>
      </w:r>
      <w:r w:rsidR="00980F5A" w:rsidRPr="00270114">
        <w:rPr>
          <w:rFonts w:ascii="FbShefa" w:eastAsia="Calibri" w:hAnsi="FbShefa"/>
          <w:rtl/>
        </w:rPr>
        <w:t>.</w:t>
      </w:r>
    </w:p>
    <w:p w14:paraId="01072D14" w14:textId="1406D2BA"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rtl/>
        </w:rPr>
        <w:t>או כגון</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אדם חשוב</w:t>
      </w:r>
      <w:r w:rsidR="00980F5A" w:rsidRPr="00270114">
        <w:rPr>
          <w:rFonts w:ascii="FbShefa" w:eastAsia="Calibri" w:hAnsi="FbShefa"/>
          <w:rtl/>
        </w:rPr>
        <w:t>.</w:t>
      </w:r>
    </w:p>
    <w:p w14:paraId="0B5909DF" w14:textId="7252E0E1"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rtl/>
        </w:rPr>
        <w:t>או כגון</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אשה</w:t>
      </w:r>
      <w:r w:rsidR="00980F5A" w:rsidRPr="00270114">
        <w:rPr>
          <w:rFonts w:ascii="FbShefa" w:eastAsia="Calibri" w:hAnsi="FbShefa"/>
          <w:rtl/>
        </w:rPr>
        <w:t>.</w:t>
      </w:r>
    </w:p>
    <w:p w14:paraId="71DC6CED" w14:textId="78BD58A6"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rtl/>
        </w:rPr>
        <w:t>או כגון</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איניש זילא</w:t>
      </w:r>
      <w:r w:rsidR="00980F5A" w:rsidRPr="00270114">
        <w:rPr>
          <w:rFonts w:ascii="FbShefa" w:eastAsia="Calibri" w:hAnsi="FbShefa"/>
          <w:rtl/>
        </w:rPr>
        <w:t>.</w:t>
      </w:r>
    </w:p>
    <w:p w14:paraId="304BBF4A" w14:textId="77777777" w:rsidR="00D95C8A" w:rsidRPr="00270114" w:rsidRDefault="00D95C8A" w:rsidP="00D95C8A">
      <w:pPr>
        <w:rPr>
          <w:rFonts w:ascii="FbShefa" w:eastAsia="Calibri" w:hAnsi="FbShefa"/>
          <w:sz w:val="11"/>
          <w:rtl/>
        </w:rPr>
      </w:pPr>
      <w:r w:rsidRPr="00270114">
        <w:rPr>
          <w:rFonts w:ascii="FbShefa" w:eastAsia="Calibri" w:hAnsi="FbShefa"/>
          <w:sz w:val="11"/>
          <w:rtl/>
        </w:rPr>
        <w:t xml:space="preserve"> </w:t>
      </w:r>
    </w:p>
    <w:p w14:paraId="64F64D6D" w14:textId="77777777" w:rsidR="00D95C8A" w:rsidRPr="00270114" w:rsidRDefault="00D95C8A" w:rsidP="00B9411C">
      <w:pPr>
        <w:pStyle w:val="2"/>
        <w:rPr>
          <w:rFonts w:ascii="FbShefa" w:eastAsia="Times New Roman" w:hAnsi="FbShefa"/>
          <w:color w:val="7C5F1D"/>
          <w:rtl/>
        </w:rPr>
      </w:pPr>
      <w:r w:rsidRPr="00270114">
        <w:rPr>
          <w:rFonts w:ascii="FbShefa" w:eastAsia="Times New Roman" w:hAnsi="FbShefa"/>
          <w:color w:val="7C5F1D"/>
          <w:rtl/>
        </w:rPr>
        <w:t>משוך בהמה וקני כלים</w:t>
      </w:r>
    </w:p>
    <w:p w14:paraId="58053CBE" w14:textId="420F15BE"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א"ל</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משוך בהמה זו לקנות כלים שעליה</w:t>
      </w:r>
      <w:r w:rsidR="00980F5A" w:rsidRPr="00270114">
        <w:rPr>
          <w:rFonts w:ascii="FbShefa" w:eastAsia="Calibri" w:hAnsi="FbShefa"/>
          <w:sz w:val="11"/>
          <w:rtl/>
        </w:rPr>
        <w:t>.</w:t>
      </w:r>
      <w:r w:rsidRPr="00270114">
        <w:rPr>
          <w:rFonts w:ascii="FbShefa" w:eastAsia="Calibri" w:hAnsi="FbShefa"/>
          <w:sz w:val="11"/>
          <w:rtl/>
        </w:rPr>
        <w:t xml:space="preserve"> לא קנה</w:t>
      </w:r>
      <w:r w:rsidR="00980F5A" w:rsidRPr="00270114">
        <w:rPr>
          <w:rFonts w:ascii="FbShefa" w:eastAsia="Calibri" w:hAnsi="FbShefa"/>
          <w:sz w:val="11"/>
          <w:rtl/>
        </w:rPr>
        <w:t>.</w:t>
      </w:r>
    </w:p>
    <w:p w14:paraId="5BF81F50" w14:textId="48CBDEE7"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שהרי</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לא אמר ליה קני</w:t>
      </w:r>
      <w:r w:rsidR="00980F5A" w:rsidRPr="00270114">
        <w:rPr>
          <w:rFonts w:ascii="FbShefa" w:eastAsia="Calibri" w:hAnsi="FbShefa"/>
          <w:sz w:val="11"/>
          <w:rtl/>
        </w:rPr>
        <w:t>.</w:t>
      </w:r>
    </w:p>
    <w:p w14:paraId="58D6152E" w14:textId="77777777" w:rsidR="00D95C8A" w:rsidRPr="001B3037" w:rsidRDefault="00D95C8A" w:rsidP="00D95C8A">
      <w:pPr>
        <w:rPr>
          <w:rFonts w:ascii="FbShefa" w:eastAsia="Calibri" w:hAnsi="FbShefa"/>
          <w:b/>
          <w:bCs/>
          <w:color w:val="3B2F2A" w:themeColor="text2" w:themeShade="80"/>
          <w:sz w:val="11"/>
          <w:rtl/>
        </w:rPr>
      </w:pPr>
    </w:p>
    <w:p w14:paraId="27F76CBD" w14:textId="5414ECA1"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rtl/>
        </w:rPr>
        <w:t>א"ל</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משוך בהמה זו וקני כלים שעליה</w:t>
      </w:r>
      <w:r w:rsidR="00980F5A" w:rsidRPr="00270114">
        <w:rPr>
          <w:rFonts w:ascii="FbShefa" w:eastAsia="Calibri" w:hAnsi="FbShefa"/>
          <w:rtl/>
        </w:rPr>
        <w:t>.</w:t>
      </w:r>
    </w:p>
    <w:p w14:paraId="5A135F22" w14:textId="0283A134"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rtl/>
        </w:rPr>
        <w:t>ספק</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האם מועילה משיכה דבהמה לאקנויי כלים</w:t>
      </w:r>
      <w:r w:rsidR="00980F5A" w:rsidRPr="00270114">
        <w:rPr>
          <w:rFonts w:ascii="FbShefa" w:eastAsia="Calibri" w:hAnsi="FbShefa"/>
          <w:rtl/>
        </w:rPr>
        <w:t>.</w:t>
      </w:r>
    </w:p>
    <w:p w14:paraId="34357857" w14:textId="77777777" w:rsidR="00D95C8A" w:rsidRPr="00270114" w:rsidRDefault="00D95C8A" w:rsidP="00D95C8A">
      <w:pPr>
        <w:rPr>
          <w:rFonts w:ascii="FbShefa" w:eastAsia="Calibri" w:hAnsi="FbShefa"/>
          <w:rtl/>
        </w:rPr>
      </w:pPr>
    </w:p>
    <w:p w14:paraId="0256650C" w14:textId="031BA7D1"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א"ל</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קני בהמה וקני כלים</w:t>
      </w:r>
      <w:r w:rsidR="00980F5A" w:rsidRPr="00270114">
        <w:rPr>
          <w:rFonts w:ascii="FbShefa" w:eastAsia="Calibri" w:hAnsi="FbShefa"/>
          <w:sz w:val="11"/>
          <w:rtl/>
        </w:rPr>
        <w:t>.</w:t>
      </w:r>
      <w:r w:rsidRPr="00270114">
        <w:rPr>
          <w:rFonts w:ascii="FbShefa" w:eastAsia="Calibri" w:hAnsi="FbShefa"/>
          <w:sz w:val="11"/>
          <w:rtl/>
        </w:rPr>
        <w:t xml:space="preserve"> קונה (עי' להלן: חצר מהלכת)</w:t>
      </w:r>
      <w:r w:rsidR="00980F5A" w:rsidRPr="00270114">
        <w:rPr>
          <w:rFonts w:ascii="FbShefa" w:eastAsia="Calibri" w:hAnsi="FbShefa"/>
          <w:sz w:val="11"/>
          <w:rtl/>
        </w:rPr>
        <w:t>.</w:t>
      </w:r>
    </w:p>
    <w:p w14:paraId="476F1CC1" w14:textId="77777777" w:rsidR="00D95C8A" w:rsidRPr="00270114" w:rsidRDefault="00D95C8A" w:rsidP="00D95C8A">
      <w:pPr>
        <w:rPr>
          <w:rFonts w:ascii="FbShefa" w:eastAsia="Calibri" w:hAnsi="FbShefa"/>
          <w:rtl/>
        </w:rPr>
      </w:pPr>
    </w:p>
    <w:p w14:paraId="0CAEF614" w14:textId="77777777" w:rsidR="00D95C8A" w:rsidRPr="00270114" w:rsidRDefault="00D95C8A" w:rsidP="00D95C8A">
      <w:pPr>
        <w:keepNext/>
        <w:keepLines/>
        <w:shd w:val="clear" w:color="auto" w:fill="FDF0E7"/>
        <w:spacing w:before="40" w:after="0"/>
        <w:ind w:left="-227"/>
        <w:outlineLvl w:val="1"/>
        <w:rPr>
          <w:rFonts w:ascii="FbShefa" w:eastAsia="Times New Roman" w:hAnsi="FbShefa"/>
          <w:i/>
          <w:iCs/>
          <w:rtl/>
        </w:rPr>
      </w:pPr>
      <w:r w:rsidRPr="00270114">
        <w:rPr>
          <w:rFonts w:ascii="FbShefa" w:eastAsia="Times New Roman" w:hAnsi="FbShefa"/>
          <w:i/>
          <w:iCs/>
          <w:rtl/>
        </w:rPr>
        <w:t>חצר מהלכת</w:t>
      </w:r>
    </w:p>
    <w:p w14:paraId="2F231F34" w14:textId="75A2BF0E"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חצר מהלכת</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לא קנה</w:t>
      </w:r>
      <w:r w:rsidR="00980F5A" w:rsidRPr="00270114">
        <w:rPr>
          <w:rFonts w:ascii="FbShefa" w:eastAsia="Calibri" w:hAnsi="FbShefa"/>
          <w:sz w:val="11"/>
          <w:rtl/>
        </w:rPr>
        <w:t>.</w:t>
      </w:r>
    </w:p>
    <w:p w14:paraId="7170E1BC" w14:textId="77777777" w:rsidR="00D95C8A" w:rsidRPr="001B3037" w:rsidRDefault="00D95C8A" w:rsidP="00D95C8A">
      <w:pPr>
        <w:rPr>
          <w:rFonts w:ascii="FbShefa" w:eastAsia="Calibri" w:hAnsi="FbShefa"/>
          <w:b/>
          <w:bCs/>
          <w:color w:val="3B2F2A" w:themeColor="text2" w:themeShade="80"/>
          <w:sz w:val="11"/>
          <w:rtl/>
        </w:rPr>
      </w:pPr>
    </w:p>
    <w:p w14:paraId="1290CCF4"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בהמה:</w:t>
      </w:r>
    </w:p>
    <w:p w14:paraId="58137698" w14:textId="1DDCBC96"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אפילו עומדת</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לא קנה</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כל</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שאילו מהלך לא קנה, עומד ויושב לא קנה</w:t>
      </w:r>
      <w:r w:rsidR="00980F5A" w:rsidRPr="00270114">
        <w:rPr>
          <w:rFonts w:ascii="FbShefa" w:eastAsia="Calibri" w:hAnsi="FbShefa"/>
          <w:sz w:val="11"/>
          <w:rtl/>
        </w:rPr>
        <w:t>.</w:t>
      </w:r>
    </w:p>
    <w:p w14:paraId="7DB989C5" w14:textId="26D3FDED"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כפותה</w:t>
      </w:r>
      <w:r w:rsidR="00980F5A" w:rsidRPr="00270114">
        <w:rPr>
          <w:rFonts w:ascii="FbShefa" w:eastAsia="Calibri" w:hAnsi="FbShefa"/>
          <w:sz w:val="11"/>
          <w:rtl/>
        </w:rPr>
        <w:t>.</w:t>
      </w:r>
      <w:r w:rsidRPr="00270114">
        <w:rPr>
          <w:rFonts w:ascii="FbShefa" w:eastAsia="Calibri" w:hAnsi="FbShefa"/>
          <w:sz w:val="11"/>
          <w:rtl/>
        </w:rPr>
        <w:t xml:space="preserve"> קנה</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ובאופן הזה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אמרינן לעיל קני בהמה וקני כלים (לעיל)</w:t>
      </w:r>
      <w:r w:rsidR="00980F5A" w:rsidRPr="00270114">
        <w:rPr>
          <w:rFonts w:ascii="FbShefa" w:eastAsia="Calibri" w:hAnsi="FbShefa"/>
          <w:sz w:val="11"/>
          <w:rtl/>
        </w:rPr>
        <w:t>.</w:t>
      </w:r>
    </w:p>
    <w:p w14:paraId="51E741A0" w14:textId="77777777" w:rsidR="00D95C8A" w:rsidRPr="001B3037" w:rsidRDefault="00D95C8A" w:rsidP="00D95C8A">
      <w:pPr>
        <w:rPr>
          <w:rFonts w:ascii="FbShefa" w:eastAsia="Calibri" w:hAnsi="FbShefa"/>
          <w:b/>
          <w:bCs/>
          <w:color w:val="3B2F2A" w:themeColor="text2" w:themeShade="80"/>
          <w:sz w:val="11"/>
          <w:rtl/>
        </w:rPr>
      </w:pPr>
    </w:p>
    <w:p w14:paraId="2FCD8918"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ספינה:</w:t>
      </w:r>
    </w:p>
    <w:p w14:paraId="7B111BC2" w14:textId="42ED844C"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המהלך בספינה</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וקפצו דגים ונפלו לתוך הספינה</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קנה</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את הדגים</w:t>
      </w:r>
      <w:r w:rsidR="00980F5A" w:rsidRPr="00270114">
        <w:rPr>
          <w:rFonts w:ascii="FbShefa" w:eastAsia="Calibri" w:hAnsi="FbShefa"/>
          <w:sz w:val="11"/>
          <w:rtl/>
        </w:rPr>
        <w:t>.</w:t>
      </w:r>
    </w:p>
    <w:p w14:paraId="5A62CA9A" w14:textId="4C2BDF29"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הטעם</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שאין זו חצר מהלכת</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משום</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דספינה מינח נייחא, ומיא הוא דקא ממטו לה</w:t>
      </w:r>
      <w:r w:rsidR="00980F5A" w:rsidRPr="00270114">
        <w:rPr>
          <w:rFonts w:ascii="FbShefa" w:eastAsia="Calibri" w:hAnsi="FbShefa"/>
          <w:sz w:val="11"/>
          <w:rtl/>
        </w:rPr>
        <w:t>.</w:t>
      </w:r>
    </w:p>
    <w:p w14:paraId="1B0349CB" w14:textId="77777777" w:rsidR="00D95C8A" w:rsidRPr="001B3037" w:rsidRDefault="00D95C8A" w:rsidP="00D95C8A">
      <w:pPr>
        <w:rPr>
          <w:rFonts w:ascii="FbShefa" w:eastAsia="Calibri" w:hAnsi="FbShefa"/>
          <w:b/>
          <w:bCs/>
          <w:color w:val="3B2F2A" w:themeColor="text2" w:themeShade="80"/>
          <w:sz w:val="11"/>
          <w:rtl/>
        </w:rPr>
      </w:pPr>
    </w:p>
    <w:p w14:paraId="6832AE09"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קלתה:</w:t>
      </w:r>
    </w:p>
    <w:p w14:paraId="7B4B7F6F" w14:textId="1A3762AC"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היתה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מהלכת ברה"ר, וזרק גט לתוך חיקה או קלתה</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הרי זו</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מגורשת</w:t>
      </w:r>
      <w:r w:rsidR="00980F5A" w:rsidRPr="00270114">
        <w:rPr>
          <w:rFonts w:ascii="FbShefa" w:eastAsia="Calibri" w:hAnsi="FbShefa"/>
          <w:sz w:val="11"/>
          <w:rtl/>
        </w:rPr>
        <w:t>.</w:t>
      </w:r>
    </w:p>
    <w:p w14:paraId="1A64C24F" w14:textId="307F9B92"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הטעם</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שאין זו חצר מהלכת</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משום</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דקלחה מינח נייחא, ואיהי דקא מסגיא מתותה</w:t>
      </w:r>
      <w:r w:rsidR="00980F5A" w:rsidRPr="00270114">
        <w:rPr>
          <w:rFonts w:ascii="FbShefa" w:eastAsia="Calibri" w:hAnsi="FbShefa"/>
          <w:sz w:val="11"/>
          <w:rtl/>
        </w:rPr>
        <w:t>.</w:t>
      </w:r>
    </w:p>
    <w:p w14:paraId="267F0347" w14:textId="77777777" w:rsidR="00D95C8A" w:rsidRPr="00270114" w:rsidRDefault="00D95C8A" w:rsidP="00D95C8A">
      <w:pPr>
        <w:rPr>
          <w:rFonts w:ascii="FbShefa" w:eastAsia="Calibri" w:hAnsi="FbShefa"/>
          <w:sz w:val="11"/>
          <w:rtl/>
        </w:rPr>
      </w:pPr>
    </w:p>
    <w:p w14:paraId="71AD8592" w14:textId="2A800EAD" w:rsidR="00D95C8A" w:rsidRPr="001B3037" w:rsidRDefault="00D95C8A" w:rsidP="008F5CE4">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rtl/>
        </w:rPr>
        <w:t>הָיָה רוֹכֵב עַל גַּבֵּי בְהֵמָה וְרָאָה אֶת הַמְּצִיאָה, וְאָמַר לַחֲבֵרוֹ תְּנֶהָ לִי, נְטָלָהּ וְאָמַר אֲנִי זָכִיתִי בָהּ, זָכָה בָהּ</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אִם מִשֶּׁנְּתָנָהּ לוֹ אָמַר אֲנִי זָכִיתִי בָהּ תְּחִלָּה, לֹא אָמַר כְּלוּם: </w:t>
      </w:r>
    </w:p>
    <w:p w14:paraId="28EA1685" w14:textId="77777777" w:rsidR="00D95C8A" w:rsidRPr="00270114" w:rsidRDefault="00D95C8A" w:rsidP="00D95C8A">
      <w:pPr>
        <w:rPr>
          <w:rFonts w:ascii="FbShefa" w:eastAsia="Calibri" w:hAnsi="FbShefa"/>
          <w:sz w:val="11"/>
        </w:rPr>
      </w:pPr>
    </w:p>
    <w:p w14:paraId="376EB61F" w14:textId="77777777" w:rsidR="00D95C8A" w:rsidRPr="00270114" w:rsidRDefault="00D95C8A" w:rsidP="00B9411C">
      <w:pPr>
        <w:pStyle w:val="2"/>
        <w:rPr>
          <w:rFonts w:ascii="FbShefa" w:eastAsia="Times New Roman" w:hAnsi="FbShefa"/>
          <w:color w:val="7C5F1D"/>
          <w:rtl/>
        </w:rPr>
      </w:pPr>
      <w:r w:rsidRPr="00270114">
        <w:rPr>
          <w:rFonts w:ascii="FbShefa" w:eastAsia="Times New Roman" w:hAnsi="FbShefa"/>
          <w:color w:val="7C5F1D"/>
          <w:rtl/>
        </w:rPr>
        <w:t>מגביה מציאה לחבירו</w:t>
      </w:r>
    </w:p>
    <w:p w14:paraId="2D4D99E1" w14:textId="43ABBE01"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דעה א</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לא קנה חבירו</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שהרי</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תופס לבע"ח במקום שחב לאחרים</w:t>
      </w:r>
      <w:r w:rsidR="00980F5A" w:rsidRPr="00270114">
        <w:rPr>
          <w:rFonts w:ascii="FbShefa" w:eastAsia="Calibri" w:hAnsi="FbShefa"/>
          <w:sz w:val="11"/>
          <w:rtl/>
        </w:rPr>
        <w:t>.</w:t>
      </w:r>
    </w:p>
    <w:p w14:paraId="151525AE" w14:textId="0D6FD91B"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דעה ב</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קנה חבירו</w:t>
      </w:r>
      <w:r w:rsidR="00980F5A" w:rsidRPr="00270114">
        <w:rPr>
          <w:rFonts w:ascii="FbShefa" w:eastAsia="Calibri" w:hAnsi="FbShefa"/>
          <w:sz w:val="11"/>
          <w:rtl/>
        </w:rPr>
        <w:t>.</w:t>
      </w:r>
    </w:p>
    <w:p w14:paraId="67534EFD" w14:textId="77777777" w:rsidR="00D95C8A" w:rsidRPr="00270114" w:rsidRDefault="00D95C8A" w:rsidP="00B9411C">
      <w:pPr>
        <w:pStyle w:val="2"/>
        <w:rPr>
          <w:rFonts w:ascii="FbShefa" w:eastAsia="Calibri" w:hAnsi="FbShefa"/>
          <w:color w:val="7C5F1D"/>
          <w:rtl/>
        </w:rPr>
      </w:pPr>
    </w:p>
    <w:p w14:paraId="020A2465"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ליקט פאה לפלוני עני:</w:t>
      </w:r>
    </w:p>
    <w:p w14:paraId="5A22DA0E" w14:textId="765945FC"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rtl/>
        </w:rPr>
        <w:t>דעה א</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זכה לו</w:t>
      </w:r>
      <w:r w:rsidR="00980F5A" w:rsidRPr="00270114">
        <w:rPr>
          <w:rFonts w:ascii="FbShefa" w:eastAsia="Calibri" w:hAnsi="FbShefa"/>
          <w:rtl/>
        </w:rPr>
        <w:t>.</w:t>
      </w:r>
    </w:p>
    <w:p w14:paraId="0614411B" w14:textId="55F62BAA"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rtl/>
        </w:rPr>
        <w:t>דעה ב</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יתננה לעני הנמצא ראשון</w:t>
      </w:r>
      <w:r w:rsidR="00980F5A" w:rsidRPr="00270114">
        <w:rPr>
          <w:rFonts w:ascii="FbShefa" w:eastAsia="Calibri" w:hAnsi="FbShefa"/>
          <w:rtl/>
        </w:rPr>
        <w:t>.</w:t>
      </w:r>
    </w:p>
    <w:p w14:paraId="52125025" w14:textId="77777777" w:rsidR="00D95C8A" w:rsidRPr="00270114" w:rsidRDefault="00D95C8A" w:rsidP="00B9411C">
      <w:pPr>
        <w:pStyle w:val="2"/>
        <w:rPr>
          <w:rFonts w:ascii="FbShefa" w:eastAsia="Calibri" w:hAnsi="FbShefa"/>
          <w:color w:val="7C5F1D"/>
          <w:rtl/>
        </w:rPr>
      </w:pPr>
    </w:p>
    <w:p w14:paraId="23998325"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ביאור א:</w:t>
      </w:r>
    </w:p>
    <w:p w14:paraId="5348E4E7" w14:textId="7A34C012"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rtl/>
        </w:rPr>
        <w:t>מעני לעני</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לכו"ע זכה</w:t>
      </w:r>
      <w:r w:rsidR="00980F5A" w:rsidRPr="00270114">
        <w:rPr>
          <w:rFonts w:ascii="FbShefa" w:eastAsia="Calibri" w:hAnsi="FbShefa"/>
          <w:rtl/>
        </w:rPr>
        <w:t>.</w:t>
      </w:r>
    </w:p>
    <w:p w14:paraId="2E82502E" w14:textId="65C7BEFC"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rtl/>
        </w:rPr>
        <w:t>הטעם</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מיגו דאי בעי זכי לנפשיה</w:t>
      </w:r>
      <w:r w:rsidR="00980F5A" w:rsidRPr="00270114">
        <w:rPr>
          <w:rFonts w:ascii="FbShefa" w:eastAsia="Calibri" w:hAnsi="FbShefa"/>
          <w:rtl/>
        </w:rPr>
        <w:t>.</w:t>
      </w:r>
    </w:p>
    <w:p w14:paraId="584ABB84" w14:textId="3DD3407F"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rtl/>
        </w:rPr>
        <w:t>מחלוקתם</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מעשיר לעני</w:t>
      </w:r>
      <w:r w:rsidR="00980F5A" w:rsidRPr="00270114">
        <w:rPr>
          <w:rFonts w:ascii="FbShefa" w:eastAsia="Calibri" w:hAnsi="FbShefa"/>
          <w:rtl/>
        </w:rPr>
        <w:t>.</w:t>
      </w:r>
      <w:r w:rsidRPr="00270114">
        <w:rPr>
          <w:rFonts w:ascii="FbShefa" w:eastAsia="Calibri" w:hAnsi="FbShefa"/>
          <w:rtl/>
        </w:rPr>
        <w:t xml:space="preserve"> </w:t>
      </w:r>
      <w:r w:rsidRPr="001B3037">
        <w:rPr>
          <w:rFonts w:ascii="FbShefa" w:eastAsia="Calibri" w:hAnsi="FbShefa"/>
          <w:b/>
          <w:bCs/>
          <w:color w:val="3B2F2A" w:themeColor="text2" w:themeShade="80"/>
          <w:rtl/>
        </w:rPr>
        <w:t>קמיפלגי</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אם אמרינן תרי מיגו</w:t>
      </w:r>
      <w:r w:rsidR="00980F5A" w:rsidRPr="00270114">
        <w:rPr>
          <w:rFonts w:ascii="FbShefa" w:eastAsia="Calibri" w:hAnsi="FbShefa"/>
          <w:rtl/>
        </w:rPr>
        <w:t>.</w:t>
      </w:r>
    </w:p>
    <w:p w14:paraId="4608A9BE" w14:textId="77777777" w:rsidR="00D95C8A" w:rsidRPr="00270114" w:rsidRDefault="00D95C8A" w:rsidP="00D95C8A">
      <w:pPr>
        <w:rPr>
          <w:rFonts w:ascii="FbShefa" w:eastAsia="Calibri" w:hAnsi="FbShefa"/>
          <w:rtl/>
        </w:rPr>
      </w:pPr>
    </w:p>
    <w:p w14:paraId="5564C25A" w14:textId="29060C03"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rtl/>
        </w:rPr>
        <w:t>תרי מיגו</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דאי בעי מפקר נכסיה והוי עני, וחזי ליה</w:t>
      </w:r>
      <w:r w:rsidR="00980F5A" w:rsidRPr="00270114">
        <w:rPr>
          <w:rFonts w:ascii="FbShefa" w:eastAsia="Calibri" w:hAnsi="FbShefa"/>
          <w:rtl/>
        </w:rPr>
        <w:t>.</w:t>
      </w:r>
      <w:r w:rsidRPr="00270114">
        <w:rPr>
          <w:rFonts w:ascii="FbShefa" w:eastAsia="Calibri" w:hAnsi="FbShefa"/>
          <w:rtl/>
        </w:rPr>
        <w:t xml:space="preserve"> </w:t>
      </w:r>
      <w:r w:rsidRPr="001B3037">
        <w:rPr>
          <w:rFonts w:ascii="FbShefa" w:eastAsia="Calibri" w:hAnsi="FbShefa"/>
          <w:b/>
          <w:bCs/>
          <w:color w:val="3B2F2A" w:themeColor="text2" w:themeShade="80"/>
          <w:rtl/>
        </w:rPr>
        <w:t>ומיגו</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דזכי לנפשיה, זכי לחבריה</w:t>
      </w:r>
      <w:r w:rsidR="00980F5A" w:rsidRPr="00270114">
        <w:rPr>
          <w:rFonts w:ascii="FbShefa" w:eastAsia="Calibri" w:hAnsi="FbShefa"/>
          <w:rtl/>
        </w:rPr>
        <w:t>.</w:t>
      </w:r>
    </w:p>
    <w:p w14:paraId="1580D8DB" w14:textId="77777777" w:rsidR="00D95C8A" w:rsidRPr="00270114" w:rsidRDefault="00D95C8A" w:rsidP="00D95C8A">
      <w:pPr>
        <w:rPr>
          <w:rFonts w:ascii="FbShefa" w:eastAsia="Calibri" w:hAnsi="FbShefa"/>
          <w:rtl/>
        </w:rPr>
      </w:pPr>
    </w:p>
    <w:p w14:paraId="0B0BFB17"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ביאור ב:</w:t>
      </w:r>
    </w:p>
    <w:p w14:paraId="65AC574D" w14:textId="04FD5145"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rtl/>
        </w:rPr>
        <w:t>מחלוקתם</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מעני לעני</w:t>
      </w:r>
      <w:r w:rsidR="00980F5A" w:rsidRPr="00270114">
        <w:rPr>
          <w:rFonts w:ascii="FbShefa" w:eastAsia="Calibri" w:hAnsi="FbShefa"/>
          <w:rtl/>
        </w:rPr>
        <w:t>.</w:t>
      </w:r>
    </w:p>
    <w:p w14:paraId="1F9E1CC9" w14:textId="3F6E217C"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rtl/>
        </w:rPr>
        <w:t>קמיפלגי</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אם אמרינן חד מיגו</w:t>
      </w:r>
      <w:r w:rsidR="00980F5A" w:rsidRPr="00270114">
        <w:rPr>
          <w:rFonts w:ascii="FbShefa" w:eastAsia="Calibri" w:hAnsi="FbShefa"/>
          <w:rtl/>
        </w:rPr>
        <w:t>.</w:t>
      </w:r>
    </w:p>
    <w:p w14:paraId="0FC30F82" w14:textId="4D9F0965" w:rsidR="00D95C8A" w:rsidRPr="00270114" w:rsidRDefault="00D95C8A" w:rsidP="00794C1A">
      <w:pPr>
        <w:pStyle w:val="1"/>
        <w:rPr>
          <w:rFonts w:ascii="FbShefa" w:eastAsia="Times New Roman" w:hAnsi="FbShefa"/>
          <w:rtl/>
        </w:rPr>
      </w:pPr>
      <w:r w:rsidRPr="00270114">
        <w:rPr>
          <w:rFonts w:ascii="FbShefa" w:eastAsia="Times New Roman" w:hAnsi="FbShefa"/>
          <w:rtl/>
        </w:rPr>
        <w:t>י</w:t>
      </w:r>
      <w:r w:rsidR="00485E75" w:rsidRPr="00270114">
        <w:rPr>
          <w:rFonts w:ascii="FbShefa" w:eastAsia="Times New Roman" w:hAnsi="FbShefa"/>
          <w:rtl/>
        </w:rPr>
        <w:t>,</w:t>
      </w:r>
      <w:r w:rsidR="00B36BF2" w:rsidRPr="00270114">
        <w:rPr>
          <w:rFonts w:ascii="FbShefa" w:eastAsia="Times New Roman" w:hAnsi="FbShefa"/>
          <w:rtl/>
        </w:rPr>
        <w:t xml:space="preserve"> א</w:t>
      </w:r>
    </w:p>
    <w:p w14:paraId="4936A274"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ת"ש:</w:t>
      </w:r>
    </w:p>
    <w:p w14:paraId="500306C5" w14:textId="58DCEAFE"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rtl/>
        </w:rPr>
        <w:t>מתניתין</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ראה את המציאה וכו'</w:t>
      </w:r>
      <w:r w:rsidR="00980F5A" w:rsidRPr="00270114">
        <w:rPr>
          <w:rFonts w:ascii="FbShefa" w:eastAsia="Calibri" w:hAnsi="FbShefa"/>
          <w:rtl/>
        </w:rPr>
        <w:t>.</w:t>
      </w:r>
    </w:p>
    <w:p w14:paraId="1F278A1C" w14:textId="00569CA4"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sz w:val="11"/>
          <w:rtl/>
        </w:rPr>
        <w:t>ביאור א</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w:t>
      </w:r>
      <w:r w:rsidRPr="00270114">
        <w:rPr>
          <w:rFonts w:ascii="FbShefa" w:eastAsia="Calibri" w:hAnsi="FbShefa"/>
          <w:rtl/>
        </w:rPr>
        <w:t>ש"מ מגביה לחברו לא קנה</w:t>
      </w:r>
      <w:r w:rsidR="00980F5A" w:rsidRPr="00270114">
        <w:rPr>
          <w:rFonts w:ascii="FbShefa" w:eastAsia="Calibri" w:hAnsi="FbShefa"/>
          <w:rtl/>
        </w:rPr>
        <w:t>.</w:t>
      </w:r>
    </w:p>
    <w:p w14:paraId="4AEA2625" w14:textId="77777777" w:rsidR="00D95C8A" w:rsidRPr="001B3037" w:rsidRDefault="00D95C8A" w:rsidP="00D95C8A">
      <w:pPr>
        <w:rPr>
          <w:rFonts w:ascii="FbShefa" w:eastAsia="Calibri" w:hAnsi="FbShefa"/>
          <w:b/>
          <w:bCs/>
          <w:color w:val="3B2F2A" w:themeColor="text2" w:themeShade="80"/>
          <w:sz w:val="11"/>
          <w:rtl/>
        </w:rPr>
      </w:pPr>
    </w:p>
    <w:p w14:paraId="13C62858" w14:textId="1989AF2D" w:rsidR="00D95C8A" w:rsidRPr="001B3037" w:rsidRDefault="00D95C8A" w:rsidP="00D95C8A">
      <w:pPr>
        <w:rPr>
          <w:rFonts w:ascii="FbShefa" w:eastAsia="Calibri" w:hAnsi="FbShefa"/>
          <w:b/>
          <w:bCs/>
          <w:color w:val="3B2F2A" w:themeColor="text2" w:themeShade="80"/>
          <w:sz w:val="11"/>
          <w:rtl/>
        </w:rPr>
      </w:pPr>
      <w:r w:rsidRPr="001B3037">
        <w:rPr>
          <w:rFonts w:ascii="FbShefa" w:eastAsia="Calibri" w:hAnsi="FbShefa"/>
          <w:b/>
          <w:bCs/>
          <w:color w:val="3B2F2A" w:themeColor="text2" w:themeShade="80"/>
          <w:sz w:val="11"/>
          <w:rtl/>
        </w:rPr>
        <w:t>ביאור ב</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דאמר תחילה</w:t>
      </w:r>
      <w:r w:rsidR="00980F5A" w:rsidRPr="00270114">
        <w:rPr>
          <w:rFonts w:ascii="FbShefa" w:eastAsia="Calibri" w:hAnsi="FbShefa"/>
          <w:sz w:val="11"/>
          <w:rtl/>
        </w:rPr>
        <w:t>.</w:t>
      </w:r>
    </w:p>
    <w:p w14:paraId="340675B6" w14:textId="58A9A360"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rtl/>
        </w:rPr>
        <w:t>דיקא נמי</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דקתני סיפא, אם משנתנה לו אמר אני זכיתי בה תחילה לא אמר כלום</w:t>
      </w:r>
      <w:r w:rsidR="00980F5A" w:rsidRPr="00270114">
        <w:rPr>
          <w:rFonts w:ascii="FbShefa" w:eastAsia="Calibri" w:hAnsi="FbShefa"/>
          <w:rtl/>
        </w:rPr>
        <w:t>.</w:t>
      </w:r>
      <w:r w:rsidRPr="00270114">
        <w:rPr>
          <w:rFonts w:ascii="FbShefa" w:eastAsia="Calibri" w:hAnsi="FbShefa"/>
          <w:rtl/>
        </w:rPr>
        <w:t xml:space="preserve"> </w:t>
      </w:r>
      <w:r w:rsidRPr="001B3037">
        <w:rPr>
          <w:rFonts w:ascii="FbShefa" w:eastAsia="Calibri" w:hAnsi="FbShefa"/>
          <w:b/>
          <w:bCs/>
          <w:color w:val="3B2F2A" w:themeColor="text2" w:themeShade="80"/>
          <w:rtl/>
        </w:rPr>
        <w:t>תחילה בסיפא</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פשיטא</w:t>
      </w:r>
      <w:r w:rsidR="00980F5A" w:rsidRPr="00270114">
        <w:rPr>
          <w:rFonts w:ascii="FbShefa" w:eastAsia="Calibri" w:hAnsi="FbShefa"/>
          <w:rtl/>
        </w:rPr>
        <w:t>.</w:t>
      </w:r>
      <w:r w:rsidRPr="00270114">
        <w:rPr>
          <w:rFonts w:ascii="FbShefa" w:eastAsia="Calibri" w:hAnsi="FbShefa"/>
          <w:rtl/>
        </w:rPr>
        <w:t xml:space="preserve"> </w:t>
      </w:r>
      <w:r w:rsidRPr="001B3037">
        <w:rPr>
          <w:rFonts w:ascii="FbShefa" w:eastAsia="Calibri" w:hAnsi="FbShefa"/>
          <w:b/>
          <w:bCs/>
          <w:color w:val="3B2F2A" w:themeColor="text2" w:themeShade="80"/>
          <w:rtl/>
        </w:rPr>
        <w:t>אלא</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רישא דאמר תחילה</w:t>
      </w:r>
      <w:r w:rsidR="00980F5A" w:rsidRPr="00270114">
        <w:rPr>
          <w:rFonts w:ascii="FbShefa" w:eastAsia="Calibri" w:hAnsi="FbShefa"/>
          <w:rtl/>
        </w:rPr>
        <w:t>.</w:t>
      </w:r>
    </w:p>
    <w:p w14:paraId="76DE945E" w14:textId="7979A2C0"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rtl/>
        </w:rPr>
        <w:t>ואידך</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סיפא לגלויי דרישא לא אמר תחילה</w:t>
      </w:r>
      <w:r w:rsidR="00980F5A" w:rsidRPr="00270114">
        <w:rPr>
          <w:rFonts w:ascii="FbShefa" w:eastAsia="Calibri" w:hAnsi="FbShefa"/>
          <w:rtl/>
        </w:rPr>
        <w:t>.</w:t>
      </w:r>
    </w:p>
    <w:p w14:paraId="53EEBE67" w14:textId="77777777" w:rsidR="00D95C8A" w:rsidRPr="00270114" w:rsidRDefault="00D95C8A" w:rsidP="00D95C8A">
      <w:pPr>
        <w:rPr>
          <w:rFonts w:ascii="FbShefa" w:eastAsia="Calibri" w:hAnsi="FbShefa"/>
          <w:rtl/>
        </w:rPr>
      </w:pPr>
    </w:p>
    <w:p w14:paraId="090B50C2" w14:textId="3457CC30"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ביאור ג</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דאמר תנה לי, ולא אמר זכה לי (להלן י, א)</w:t>
      </w:r>
      <w:r w:rsidR="00980F5A" w:rsidRPr="00270114">
        <w:rPr>
          <w:rFonts w:ascii="FbShefa" w:eastAsia="Calibri" w:hAnsi="FbShefa"/>
          <w:sz w:val="11"/>
          <w:rtl/>
        </w:rPr>
        <w:t>.</w:t>
      </w:r>
    </w:p>
    <w:p w14:paraId="1225E611" w14:textId="77777777" w:rsidR="00D95C8A" w:rsidRPr="00270114" w:rsidRDefault="00D95C8A" w:rsidP="00D95C8A">
      <w:pPr>
        <w:rPr>
          <w:rFonts w:ascii="FbShefa" w:eastAsia="Calibri" w:hAnsi="FbShefa"/>
          <w:sz w:val="11"/>
          <w:rtl/>
        </w:rPr>
      </w:pPr>
    </w:p>
    <w:p w14:paraId="52F7C782"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ת"ש:</w:t>
      </w:r>
    </w:p>
    <w:p w14:paraId="06AD9BF3" w14:textId="0614686E"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rtl/>
        </w:rPr>
        <w:t xml:space="preserve">מציאת פועל </w:t>
      </w:r>
      <w:r w:rsidRPr="001B3037">
        <w:rPr>
          <w:rFonts w:ascii="FbShefa" w:eastAsia="Calibri" w:hAnsi="FbShefa"/>
          <w:b/>
          <w:bCs/>
          <w:color w:val="3B2F2A" w:themeColor="text2" w:themeShade="80"/>
          <w:sz w:val="11"/>
          <w:rtl/>
        </w:rPr>
        <w:t>לעצמו</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כשאמר לו, נכש, או עדור עמי היום</w:t>
      </w:r>
      <w:r w:rsidR="00980F5A" w:rsidRPr="00270114">
        <w:rPr>
          <w:rFonts w:ascii="FbShefa" w:eastAsia="Calibri" w:hAnsi="FbShefa"/>
          <w:sz w:val="11"/>
          <w:rtl/>
        </w:rPr>
        <w:t>.</w:t>
      </w:r>
    </w:p>
    <w:p w14:paraId="4D4464F6" w14:textId="6358B3A5"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אבל אמר לו</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עשה עמי מלאכה היום</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מציאתו</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לבעל הבית</w:t>
      </w:r>
      <w:r w:rsidR="00980F5A" w:rsidRPr="00270114">
        <w:rPr>
          <w:rFonts w:ascii="FbShefa" w:eastAsia="Calibri" w:hAnsi="FbShefa"/>
          <w:sz w:val="11"/>
          <w:rtl/>
        </w:rPr>
        <w:t>.</w:t>
      </w:r>
    </w:p>
    <w:p w14:paraId="53E2073C" w14:textId="15FB95FE"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ש"מ</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מגביה מציאה לחברו קנה</w:t>
      </w:r>
      <w:r w:rsidR="00980F5A" w:rsidRPr="00270114">
        <w:rPr>
          <w:rFonts w:ascii="FbShefa" w:eastAsia="Calibri" w:hAnsi="FbShefa"/>
          <w:sz w:val="11"/>
          <w:rtl/>
        </w:rPr>
        <w:t>.</w:t>
      </w:r>
    </w:p>
    <w:p w14:paraId="213C68C8" w14:textId="343FDB71"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דחיה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שאני פועל דידו כיד בעל הבית הוא</w:t>
      </w:r>
      <w:r w:rsidR="00980F5A" w:rsidRPr="00270114">
        <w:rPr>
          <w:rFonts w:ascii="FbShefa" w:eastAsia="Calibri" w:hAnsi="FbShefa"/>
          <w:sz w:val="11"/>
          <w:rtl/>
        </w:rPr>
        <w:t>.</w:t>
      </w:r>
    </w:p>
    <w:p w14:paraId="258C8E49" w14:textId="77777777" w:rsidR="00D95C8A" w:rsidRPr="001B3037" w:rsidRDefault="00D95C8A" w:rsidP="00D95C8A">
      <w:pPr>
        <w:rPr>
          <w:rFonts w:ascii="FbShefa" w:eastAsia="Calibri" w:hAnsi="FbShefa"/>
          <w:b/>
          <w:bCs/>
          <w:color w:val="3B2F2A" w:themeColor="text2" w:themeShade="80"/>
          <w:sz w:val="11"/>
          <w:rtl/>
        </w:rPr>
      </w:pPr>
    </w:p>
    <w:p w14:paraId="1C3B40E4" w14:textId="77777777" w:rsidR="00D95C8A" w:rsidRPr="00270114" w:rsidRDefault="00D95C8A" w:rsidP="00D95C8A">
      <w:pPr>
        <w:keepNext/>
        <w:keepLines/>
        <w:shd w:val="clear" w:color="auto" w:fill="FDF0E7"/>
        <w:spacing w:before="40" w:after="0"/>
        <w:ind w:left="-227"/>
        <w:outlineLvl w:val="1"/>
        <w:rPr>
          <w:rFonts w:ascii="FbShefa" w:eastAsia="Times New Roman" w:hAnsi="FbShefa"/>
          <w:i/>
          <w:iCs/>
          <w:rtl/>
        </w:rPr>
      </w:pPr>
      <w:r w:rsidRPr="00270114">
        <w:rPr>
          <w:rFonts w:ascii="FbShefa" w:eastAsia="Times New Roman" w:hAnsi="FbShefa"/>
          <w:i/>
          <w:iCs/>
          <w:rtl/>
        </w:rPr>
        <w:t>פועל</w:t>
      </w:r>
    </w:p>
    <w:p w14:paraId="2835316A" w14:textId="714BCE72"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rtl/>
        </w:rPr>
        <w:t>ידו</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כיד בעל הבית</w:t>
      </w:r>
      <w:r w:rsidR="00980F5A" w:rsidRPr="00270114">
        <w:rPr>
          <w:rFonts w:ascii="FbShefa" w:eastAsia="Calibri" w:hAnsi="FbShefa"/>
          <w:rtl/>
        </w:rPr>
        <w:t>.</w:t>
      </w:r>
    </w:p>
    <w:p w14:paraId="1BB56708" w14:textId="06BD0153"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rtl/>
        </w:rPr>
        <w:t>ומכל מקום</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יכול לחזור בו, בחצי היום</w:t>
      </w:r>
      <w:r w:rsidR="00980F5A" w:rsidRPr="00270114">
        <w:rPr>
          <w:rFonts w:ascii="FbShefa" w:eastAsia="Calibri" w:hAnsi="FbShefa"/>
          <w:rtl/>
        </w:rPr>
        <w:t>.</w:t>
      </w:r>
    </w:p>
    <w:p w14:paraId="193E683D" w14:textId="1BE88F8B"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שנאמר</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עבדי הם, ולא עבדים לעבדים </w:t>
      </w:r>
    </w:p>
    <w:p w14:paraId="0A31A6D5" w14:textId="77777777" w:rsidR="00D95C8A" w:rsidRPr="00270114" w:rsidRDefault="00D95C8A" w:rsidP="00D95C8A">
      <w:pPr>
        <w:rPr>
          <w:rFonts w:ascii="FbShefa" w:eastAsia="Calibri" w:hAnsi="FbShefa"/>
          <w:sz w:val="11"/>
          <w:rtl/>
        </w:rPr>
      </w:pPr>
    </w:p>
    <w:p w14:paraId="2DD9F579" w14:textId="43D7786D" w:rsidR="00D95C8A" w:rsidRPr="001B3037" w:rsidRDefault="00D95C8A" w:rsidP="008F5CE4">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rtl/>
        </w:rPr>
        <w:t>רָאָה אֶת הַמְּצִיאָה וְנָפַל עָלֶיהָ, וּבָא אַחֵר וְהֶחֱזִיק בָּהּ, זֶה שֶׁהֶחֱזִיק בָּהּ זָכָה בָהּ</w:t>
      </w:r>
      <w:r w:rsidR="00980F5A" w:rsidRPr="001B3037">
        <w:rPr>
          <w:rFonts w:ascii="FbShefa" w:eastAsia="Times New Roman" w:hAnsi="FbShefa"/>
          <w:b/>
          <w:bCs/>
          <w:color w:val="3B2F2A" w:themeColor="text2" w:themeShade="80"/>
          <w:rtl/>
        </w:rPr>
        <w:t>.</w:t>
      </w:r>
    </w:p>
    <w:p w14:paraId="1DAAF05C" w14:textId="77777777" w:rsidR="00D95C8A" w:rsidRPr="00270114" w:rsidRDefault="00D95C8A" w:rsidP="00D95C8A">
      <w:pPr>
        <w:rPr>
          <w:rFonts w:ascii="FbShefa" w:eastAsia="Calibri" w:hAnsi="FbShefa"/>
          <w:sz w:val="11"/>
          <w:rtl/>
        </w:rPr>
      </w:pPr>
    </w:p>
    <w:p w14:paraId="41D3C540" w14:textId="77777777" w:rsidR="00D95C8A" w:rsidRPr="00270114" w:rsidRDefault="00D95C8A" w:rsidP="00B9411C">
      <w:pPr>
        <w:pStyle w:val="2"/>
        <w:rPr>
          <w:rFonts w:ascii="FbShefa" w:eastAsia="Times New Roman" w:hAnsi="FbShefa"/>
          <w:color w:val="7C5F1D"/>
          <w:rtl/>
        </w:rPr>
      </w:pPr>
      <w:r w:rsidRPr="00270114">
        <w:rPr>
          <w:rFonts w:ascii="FbShefa" w:eastAsia="Times New Roman" w:hAnsi="FbShefa"/>
          <w:color w:val="7C5F1D"/>
          <w:rtl/>
        </w:rPr>
        <w:t>קנין ד' אמות</w:t>
      </w:r>
    </w:p>
    <w:p w14:paraId="7442FB31" w14:textId="273ADF19"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ארבע אמות</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קונות לו בכל מקום</w:t>
      </w:r>
      <w:r w:rsidR="00980F5A" w:rsidRPr="00270114">
        <w:rPr>
          <w:rFonts w:ascii="FbShefa" w:eastAsia="Calibri" w:hAnsi="FbShefa"/>
          <w:sz w:val="11"/>
          <w:rtl/>
        </w:rPr>
        <w:t>.</w:t>
      </w:r>
    </w:p>
    <w:p w14:paraId="48AB89ED" w14:textId="07FD4871"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הטעם</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תקינו רבנן, דלא אתי לאנצויי</w:t>
      </w:r>
      <w:r w:rsidR="00980F5A" w:rsidRPr="00270114">
        <w:rPr>
          <w:rFonts w:ascii="FbShefa" w:eastAsia="Calibri" w:hAnsi="FbShefa"/>
          <w:sz w:val="11"/>
          <w:rtl/>
        </w:rPr>
        <w:t>.</w:t>
      </w:r>
    </w:p>
    <w:p w14:paraId="77D71E23" w14:textId="77777777" w:rsidR="00D95C8A" w:rsidRPr="001B3037" w:rsidRDefault="00D95C8A" w:rsidP="00D95C8A">
      <w:pPr>
        <w:rPr>
          <w:rFonts w:ascii="FbShefa" w:eastAsia="Calibri" w:hAnsi="FbShefa"/>
          <w:b/>
          <w:bCs/>
          <w:color w:val="3B2F2A" w:themeColor="text2" w:themeShade="80"/>
          <w:sz w:val="11"/>
          <w:rtl/>
        </w:rPr>
      </w:pPr>
    </w:p>
    <w:p w14:paraId="12AC2B24"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מיתיבי:</w:t>
      </w:r>
    </w:p>
    <w:p w14:paraId="71FFB275" w14:textId="07C543C3"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בפאה ובשכחה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לא מועיל כשזרק מקצת על השאר</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או</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כשנפל עליה</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או</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כשפרס טליתו עליה</w:t>
      </w:r>
      <w:r w:rsidR="00980F5A" w:rsidRPr="00270114">
        <w:rPr>
          <w:rFonts w:ascii="FbShefa" w:eastAsia="Calibri" w:hAnsi="FbShefa"/>
          <w:sz w:val="11"/>
          <w:rtl/>
        </w:rPr>
        <w:t>.</w:t>
      </w:r>
    </w:p>
    <w:p w14:paraId="796E1D0C" w14:textId="77777777" w:rsidR="00D95C8A" w:rsidRPr="001B3037" w:rsidRDefault="00D95C8A" w:rsidP="00D95C8A">
      <w:pPr>
        <w:rPr>
          <w:rFonts w:ascii="FbShefa" w:eastAsia="Calibri" w:hAnsi="FbShefa"/>
          <w:b/>
          <w:bCs/>
          <w:color w:val="3B2F2A" w:themeColor="text2" w:themeShade="80"/>
          <w:sz w:val="11"/>
          <w:rtl/>
        </w:rPr>
      </w:pPr>
    </w:p>
    <w:p w14:paraId="105D60F4" w14:textId="69F3E045"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אין לתרץ</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דלא אמר אקני</w:t>
      </w:r>
      <w:r w:rsidR="00980F5A" w:rsidRPr="00270114">
        <w:rPr>
          <w:rFonts w:ascii="FbShefa" w:eastAsia="Calibri" w:hAnsi="FbShefa"/>
          <w:sz w:val="11"/>
          <w:rtl/>
        </w:rPr>
        <w:t>.</w:t>
      </w:r>
    </w:p>
    <w:p w14:paraId="695D3366" w14:textId="44E0F48D"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שהרי</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כיון דתקון רבנן, כי לא אמר מאי הוי</w:t>
      </w:r>
      <w:r w:rsidR="00980F5A" w:rsidRPr="00270114">
        <w:rPr>
          <w:rFonts w:ascii="FbShefa" w:eastAsia="Calibri" w:hAnsi="FbShefa"/>
          <w:sz w:val="11"/>
          <w:rtl/>
        </w:rPr>
        <w:t>.</w:t>
      </w:r>
    </w:p>
    <w:p w14:paraId="3789CA30" w14:textId="77777777" w:rsidR="00D95C8A" w:rsidRPr="001B3037" w:rsidRDefault="00D95C8A" w:rsidP="00D95C8A">
      <w:pPr>
        <w:rPr>
          <w:rFonts w:ascii="FbShefa" w:eastAsia="Calibri" w:hAnsi="FbShefa"/>
          <w:b/>
          <w:bCs/>
          <w:color w:val="3B2F2A" w:themeColor="text2" w:themeShade="80"/>
          <w:sz w:val="11"/>
          <w:rtl/>
        </w:rPr>
      </w:pPr>
    </w:p>
    <w:p w14:paraId="3C1E7020" w14:textId="3627FD97"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תשובה א</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כיון דנפל, גלי דעתיה דניחא ליה לקנות בנפילה, לא בד' אמות</w:t>
      </w:r>
      <w:r w:rsidR="00980F5A" w:rsidRPr="00270114">
        <w:rPr>
          <w:rFonts w:ascii="FbShefa" w:eastAsia="Calibri" w:hAnsi="FbShefa"/>
          <w:sz w:val="11"/>
          <w:rtl/>
        </w:rPr>
        <w:t>.</w:t>
      </w:r>
    </w:p>
    <w:p w14:paraId="76C0498C" w14:textId="0DD90630" w:rsidR="00D95C8A" w:rsidRPr="00270114" w:rsidRDefault="00D95C8A" w:rsidP="00794C1A">
      <w:pPr>
        <w:pStyle w:val="1"/>
        <w:rPr>
          <w:rFonts w:ascii="FbShefa" w:eastAsia="Calibri" w:hAnsi="FbShefa"/>
          <w:rtl/>
        </w:rPr>
      </w:pPr>
      <w:r w:rsidRPr="00270114">
        <w:rPr>
          <w:rFonts w:ascii="FbShefa" w:eastAsia="Calibri" w:hAnsi="FbShefa"/>
          <w:sz w:val="11"/>
          <w:rtl/>
        </w:rPr>
        <w:t>י</w:t>
      </w:r>
      <w:r w:rsidR="00B36BF2" w:rsidRPr="00270114">
        <w:rPr>
          <w:rFonts w:ascii="FbShefa" w:eastAsia="Calibri" w:hAnsi="FbShefa"/>
          <w:sz w:val="11"/>
          <w:rtl/>
        </w:rPr>
        <w:t>, ב</w:t>
      </w:r>
    </w:p>
    <w:p w14:paraId="49D27C77" w14:textId="1FB2B111"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תשובה ב</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בשדה דבעה"ב לא תקינו רבנן</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כיון</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שזכה ליה רחמנא רק להלוכי בה ולנקוטי פיאה</w:t>
      </w:r>
      <w:r w:rsidR="00980F5A" w:rsidRPr="00270114">
        <w:rPr>
          <w:rFonts w:ascii="FbShefa" w:eastAsia="Calibri" w:hAnsi="FbShefa"/>
          <w:sz w:val="11"/>
          <w:rtl/>
        </w:rPr>
        <w:t>.</w:t>
      </w:r>
    </w:p>
    <w:p w14:paraId="2AFDBDC5" w14:textId="77777777" w:rsidR="00D95C8A" w:rsidRPr="00270114" w:rsidRDefault="00D95C8A" w:rsidP="00D95C8A">
      <w:pPr>
        <w:rPr>
          <w:rFonts w:ascii="FbShefa" w:eastAsia="Calibri" w:hAnsi="FbShefa"/>
          <w:sz w:val="11"/>
          <w:rtl/>
        </w:rPr>
      </w:pPr>
    </w:p>
    <w:p w14:paraId="6365EE8E"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מיתיבי:</w:t>
      </w:r>
    </w:p>
    <w:p w14:paraId="587D9C12" w14:textId="1214F391"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נפל על המציאה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לא זכה</w:t>
      </w:r>
      <w:r w:rsidR="00980F5A" w:rsidRPr="00270114">
        <w:rPr>
          <w:rFonts w:ascii="FbShefa" w:eastAsia="Calibri" w:hAnsi="FbShefa"/>
          <w:sz w:val="11"/>
          <w:rtl/>
        </w:rPr>
        <w:t>.</w:t>
      </w:r>
    </w:p>
    <w:p w14:paraId="65D93A40" w14:textId="77777777" w:rsidR="00D95C8A" w:rsidRPr="001B3037" w:rsidRDefault="00D95C8A" w:rsidP="00D95C8A">
      <w:pPr>
        <w:rPr>
          <w:rFonts w:ascii="FbShefa" w:eastAsia="Calibri" w:hAnsi="FbShefa"/>
          <w:b/>
          <w:bCs/>
          <w:color w:val="3B2F2A" w:themeColor="text2" w:themeShade="80"/>
          <w:sz w:val="11"/>
          <w:rtl/>
        </w:rPr>
      </w:pPr>
    </w:p>
    <w:p w14:paraId="599C8FAD" w14:textId="0BBC5415"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אין לדחות</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דלא אמר אקני</w:t>
      </w:r>
      <w:r w:rsidR="00980F5A" w:rsidRPr="00270114">
        <w:rPr>
          <w:rFonts w:ascii="FbShefa" w:eastAsia="Calibri" w:hAnsi="FbShefa"/>
          <w:sz w:val="11"/>
          <w:rtl/>
        </w:rPr>
        <w:t>.</w:t>
      </w:r>
    </w:p>
    <w:p w14:paraId="6640C54C" w14:textId="3763610D"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שהרי</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כיון דתקון רבנן, כי לא אמר מאי הוי</w:t>
      </w:r>
      <w:r w:rsidR="00980F5A" w:rsidRPr="00270114">
        <w:rPr>
          <w:rFonts w:ascii="FbShefa" w:eastAsia="Calibri" w:hAnsi="FbShefa"/>
          <w:sz w:val="11"/>
          <w:rtl/>
        </w:rPr>
        <w:t>.</w:t>
      </w:r>
    </w:p>
    <w:p w14:paraId="5DDDF290" w14:textId="77777777" w:rsidR="00D95C8A" w:rsidRPr="001B3037" w:rsidRDefault="00D95C8A" w:rsidP="00D95C8A">
      <w:pPr>
        <w:rPr>
          <w:rFonts w:ascii="FbShefa" w:eastAsia="Calibri" w:hAnsi="FbShefa"/>
          <w:b/>
          <w:bCs/>
          <w:color w:val="3B2F2A" w:themeColor="text2" w:themeShade="80"/>
          <w:sz w:val="11"/>
          <w:rtl/>
        </w:rPr>
      </w:pPr>
    </w:p>
    <w:p w14:paraId="26AF651E" w14:textId="596C4DA4"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תשובה א</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כיון דנפל, גלי דעתיה דניחא לחה לקנות בנפילה, לא בד' אמות</w:t>
      </w:r>
      <w:r w:rsidR="00980F5A" w:rsidRPr="00270114">
        <w:rPr>
          <w:rFonts w:ascii="FbShefa" w:eastAsia="Calibri" w:hAnsi="FbShefa"/>
          <w:sz w:val="11"/>
          <w:rtl/>
        </w:rPr>
        <w:t>.</w:t>
      </w:r>
    </w:p>
    <w:p w14:paraId="31C6EB78" w14:textId="2A3824CC"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תשובה ב</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ד' אמות קונה רק במקומות דלא דחקי רבים, כגון בסמטא ובצדי רה"ר</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אבל אינו קונה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ברה"ר, דדחקי רבים</w:t>
      </w:r>
      <w:r w:rsidR="00980F5A" w:rsidRPr="00270114">
        <w:rPr>
          <w:rFonts w:ascii="FbShefa" w:eastAsia="Calibri" w:hAnsi="FbShefa"/>
          <w:sz w:val="11"/>
          <w:rtl/>
        </w:rPr>
        <w:t>.</w:t>
      </w:r>
    </w:p>
    <w:p w14:paraId="37441D95" w14:textId="77777777" w:rsidR="00D95C8A" w:rsidRPr="001B3037" w:rsidRDefault="00D95C8A" w:rsidP="00D95C8A">
      <w:pPr>
        <w:rPr>
          <w:rFonts w:ascii="FbShefa" w:eastAsia="Calibri" w:hAnsi="FbShefa"/>
          <w:b/>
          <w:bCs/>
          <w:color w:val="3B2F2A" w:themeColor="text2" w:themeShade="80"/>
          <w:sz w:val="11"/>
          <w:rtl/>
        </w:rPr>
      </w:pPr>
    </w:p>
    <w:p w14:paraId="4B2F9F71" w14:textId="77777777" w:rsidR="00D95C8A" w:rsidRPr="00270114" w:rsidRDefault="00D95C8A" w:rsidP="00B9411C">
      <w:pPr>
        <w:pStyle w:val="2"/>
        <w:rPr>
          <w:rFonts w:ascii="FbShefa" w:eastAsia="Times New Roman" w:hAnsi="FbShefa"/>
          <w:color w:val="7C5F1D"/>
          <w:rtl/>
        </w:rPr>
      </w:pPr>
      <w:r w:rsidRPr="00270114">
        <w:rPr>
          <w:rFonts w:ascii="FbShefa" w:eastAsia="Times New Roman" w:hAnsi="FbShefa"/>
          <w:color w:val="7C5F1D"/>
          <w:rtl/>
        </w:rPr>
        <w:t>קנין של קטנה</w:t>
      </w:r>
    </w:p>
    <w:p w14:paraId="7D04825F" w14:textId="6002E4A3"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יד</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יש לה</w:t>
      </w:r>
      <w:r w:rsidR="00980F5A" w:rsidRPr="00270114">
        <w:rPr>
          <w:rFonts w:ascii="FbShefa" w:eastAsia="Calibri" w:hAnsi="FbShefa"/>
          <w:sz w:val="11"/>
          <w:rtl/>
        </w:rPr>
        <w:t>.</w:t>
      </w:r>
    </w:p>
    <w:p w14:paraId="310A6BED" w14:textId="24D8CA6D"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שליחות</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אין לה</w:t>
      </w:r>
      <w:r w:rsidR="00980F5A" w:rsidRPr="00270114">
        <w:rPr>
          <w:rFonts w:ascii="FbShefa" w:eastAsia="Calibri" w:hAnsi="FbShefa"/>
          <w:sz w:val="11"/>
          <w:rtl/>
        </w:rPr>
        <w:t>.</w:t>
      </w:r>
    </w:p>
    <w:p w14:paraId="77DB2ED9" w14:textId="77777777" w:rsidR="00D95C8A" w:rsidRPr="001B3037" w:rsidRDefault="00D95C8A" w:rsidP="00D95C8A">
      <w:pPr>
        <w:rPr>
          <w:rFonts w:ascii="FbShefa" w:eastAsia="Calibri" w:hAnsi="FbShefa"/>
          <w:b/>
          <w:bCs/>
          <w:color w:val="3B2F2A" w:themeColor="text2" w:themeShade="80"/>
          <w:sz w:val="11"/>
          <w:rtl/>
        </w:rPr>
      </w:pPr>
    </w:p>
    <w:p w14:paraId="2EA12D2D"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חצר וד' אמות:</w:t>
      </w:r>
    </w:p>
    <w:p w14:paraId="784ED203" w14:textId="684CF0CC"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sz w:val="11"/>
          <w:rtl/>
        </w:rPr>
        <w:t>דעה א</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rtl/>
        </w:rPr>
        <w:t>יכולה לקנות</w:t>
      </w:r>
      <w:r w:rsidR="00980F5A" w:rsidRPr="00270114">
        <w:rPr>
          <w:rFonts w:ascii="FbShefa" w:eastAsia="Calibri" w:hAnsi="FbShefa"/>
          <w:rtl/>
        </w:rPr>
        <w:t>.</w:t>
      </w:r>
      <w:r w:rsidRPr="00270114">
        <w:rPr>
          <w:rFonts w:ascii="FbShefa" w:eastAsia="Calibri" w:hAnsi="FbShefa"/>
          <w:rtl/>
        </w:rPr>
        <w:t xml:space="preserve"> </w:t>
      </w:r>
      <w:r w:rsidRPr="001B3037">
        <w:rPr>
          <w:rFonts w:ascii="FbShefa" w:eastAsia="Calibri" w:hAnsi="FbShefa"/>
          <w:b/>
          <w:bCs/>
          <w:color w:val="3B2F2A" w:themeColor="text2" w:themeShade="80"/>
          <w:rtl/>
        </w:rPr>
        <w:t>קסבר</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חצר משום יד</w:t>
      </w:r>
      <w:r w:rsidR="00980F5A" w:rsidRPr="00270114">
        <w:rPr>
          <w:rFonts w:ascii="FbShefa" w:eastAsia="Calibri" w:hAnsi="FbShefa"/>
          <w:rtl/>
        </w:rPr>
        <w:t>.</w:t>
      </w:r>
    </w:p>
    <w:p w14:paraId="02DBC5EA" w14:textId="55635815"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sz w:val="11"/>
          <w:rtl/>
        </w:rPr>
        <w:t>דעה ב</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rtl/>
        </w:rPr>
        <w:t>אינה יכולה לקנות</w:t>
      </w:r>
      <w:r w:rsidR="00980F5A" w:rsidRPr="00270114">
        <w:rPr>
          <w:rFonts w:ascii="FbShefa" w:eastAsia="Calibri" w:hAnsi="FbShefa"/>
          <w:rtl/>
        </w:rPr>
        <w:t>.</w:t>
      </w:r>
      <w:r w:rsidRPr="00270114">
        <w:rPr>
          <w:rFonts w:ascii="FbShefa" w:eastAsia="Calibri" w:hAnsi="FbShefa"/>
          <w:rtl/>
        </w:rPr>
        <w:t xml:space="preserve"> </w:t>
      </w:r>
      <w:r w:rsidRPr="001B3037">
        <w:rPr>
          <w:rFonts w:ascii="FbShefa" w:eastAsia="Calibri" w:hAnsi="FbShefa"/>
          <w:b/>
          <w:bCs/>
          <w:color w:val="3B2F2A" w:themeColor="text2" w:themeShade="80"/>
          <w:rtl/>
        </w:rPr>
        <w:t>קסבר</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חצר משום שליחות</w:t>
      </w:r>
      <w:r w:rsidR="00980F5A" w:rsidRPr="00270114">
        <w:rPr>
          <w:rFonts w:ascii="FbShefa" w:eastAsia="Calibri" w:hAnsi="FbShefa"/>
          <w:rtl/>
        </w:rPr>
        <w:t>.</w:t>
      </w:r>
    </w:p>
    <w:p w14:paraId="44444932" w14:textId="77777777" w:rsidR="00D95C8A" w:rsidRPr="001B3037" w:rsidRDefault="00D95C8A" w:rsidP="00D95C8A">
      <w:pPr>
        <w:rPr>
          <w:rFonts w:ascii="FbShefa" w:eastAsia="Calibri" w:hAnsi="FbShefa"/>
          <w:b/>
          <w:bCs/>
          <w:color w:val="3B2F2A" w:themeColor="text2" w:themeShade="80"/>
          <w:sz w:val="11"/>
          <w:rtl/>
        </w:rPr>
      </w:pPr>
    </w:p>
    <w:p w14:paraId="0AB8DCEF"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מיתיבי:</w:t>
      </w:r>
    </w:p>
    <w:p w14:paraId="7100782A" w14:textId="5D3EAB8E"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בגניבה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מועיל קנין חצר</w:t>
      </w:r>
      <w:r w:rsidR="00980F5A" w:rsidRPr="00270114">
        <w:rPr>
          <w:rFonts w:ascii="FbShefa" w:eastAsia="Calibri" w:hAnsi="FbShefa"/>
          <w:sz w:val="11"/>
          <w:rtl/>
        </w:rPr>
        <w:t>.</w:t>
      </w:r>
    </w:p>
    <w:p w14:paraId="3A0EDE11" w14:textId="55393454" w:rsidR="00D95C8A" w:rsidRPr="00270114" w:rsidRDefault="00D95C8A" w:rsidP="00D95C8A">
      <w:pPr>
        <w:rPr>
          <w:rFonts w:ascii="FbShefa" w:eastAsia="Calibri" w:hAnsi="FbShefa"/>
          <w:sz w:val="11"/>
        </w:rPr>
      </w:pPr>
      <w:r w:rsidRPr="001B3037">
        <w:rPr>
          <w:rFonts w:ascii="FbShefa" w:eastAsia="Calibri" w:hAnsi="FbShefa"/>
          <w:b/>
          <w:bCs/>
          <w:color w:val="3B2F2A" w:themeColor="text2" w:themeShade="80"/>
          <w:sz w:val="11"/>
          <w:rtl/>
        </w:rPr>
        <w:t>ש"מ</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rtl/>
        </w:rPr>
        <w:t>חצר מטעם יד</w:t>
      </w:r>
      <w:r w:rsidR="00980F5A" w:rsidRPr="00270114">
        <w:rPr>
          <w:rFonts w:ascii="FbShefa" w:eastAsia="Calibri" w:hAnsi="FbShefa"/>
          <w:rtl/>
        </w:rPr>
        <w:t>.</w:t>
      </w:r>
      <w:r w:rsidRPr="00270114">
        <w:rPr>
          <w:rFonts w:ascii="FbShefa" w:eastAsia="Calibri" w:hAnsi="FbShefa"/>
          <w:rtl/>
        </w:rPr>
        <w:t xml:space="preserve"> </w:t>
      </w:r>
      <w:r w:rsidRPr="001B3037">
        <w:rPr>
          <w:rFonts w:ascii="FbShefa" w:eastAsia="Calibri" w:hAnsi="FbShefa"/>
          <w:b/>
          <w:bCs/>
          <w:color w:val="3B2F2A" w:themeColor="text2" w:themeShade="80"/>
          <w:rtl/>
        </w:rPr>
        <w:t xml:space="preserve">דאי מטעם </w:t>
      </w:r>
      <w:r w:rsidRPr="001B3037">
        <w:rPr>
          <w:rFonts w:ascii="FbShefa" w:eastAsia="Calibri" w:hAnsi="FbShefa"/>
          <w:b/>
          <w:bCs/>
          <w:color w:val="3B2F2A" w:themeColor="text2" w:themeShade="80"/>
          <w:sz w:val="11"/>
          <w:rtl/>
        </w:rPr>
        <w:t>שליחות</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א"כ מצינו שליח לדבר עבירה</w:t>
      </w:r>
      <w:r w:rsidR="00980F5A" w:rsidRPr="00270114">
        <w:rPr>
          <w:rFonts w:ascii="FbShefa" w:eastAsia="Calibri" w:hAnsi="FbShefa"/>
          <w:sz w:val="11"/>
          <w:rtl/>
        </w:rPr>
        <w:t>.</w:t>
      </w:r>
    </w:p>
    <w:p w14:paraId="676A00EC" w14:textId="2B68772E"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דחיה א</w:t>
      </w:r>
      <w:r w:rsidR="00980F5A" w:rsidRPr="00270114">
        <w:rPr>
          <w:rFonts w:ascii="FbShefa" w:eastAsia="Calibri" w:hAnsi="FbShefa"/>
          <w:sz w:val="11"/>
          <w:rtl/>
        </w:rPr>
        <w:t>.</w:t>
      </w:r>
      <w:r w:rsidRPr="00270114">
        <w:rPr>
          <w:rFonts w:ascii="FbShefa" w:eastAsia="Calibri" w:hAnsi="FbShefa"/>
          <w:sz w:val="11"/>
          <w:rtl/>
        </w:rPr>
        <w:t xml:space="preserve"> יש שליח לדבר עבירה כשאינו בר חיובא</w:t>
      </w:r>
      <w:r w:rsidR="00980F5A" w:rsidRPr="00270114">
        <w:rPr>
          <w:rFonts w:ascii="FbShefa" w:eastAsia="Calibri" w:hAnsi="FbShefa"/>
          <w:sz w:val="11"/>
          <w:rtl/>
        </w:rPr>
        <w:t>.</w:t>
      </w:r>
    </w:p>
    <w:p w14:paraId="68B25A43" w14:textId="5BA7BBCF"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דחיה ב</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יש שליח לדבר עבירה בעל כרחו</w:t>
      </w:r>
      <w:r w:rsidR="00980F5A" w:rsidRPr="00270114">
        <w:rPr>
          <w:rFonts w:ascii="FbShefa" w:eastAsia="Calibri" w:hAnsi="FbShefa"/>
          <w:sz w:val="11"/>
          <w:rtl/>
        </w:rPr>
        <w:t>.</w:t>
      </w:r>
    </w:p>
    <w:p w14:paraId="1D3DB833" w14:textId="77777777" w:rsidR="00D95C8A" w:rsidRPr="00270114" w:rsidRDefault="00D95C8A" w:rsidP="00D95C8A">
      <w:pPr>
        <w:rPr>
          <w:rFonts w:ascii="FbShefa" w:eastAsia="Calibri" w:hAnsi="FbShefa"/>
          <w:sz w:val="11"/>
          <w:rtl/>
        </w:rPr>
      </w:pPr>
    </w:p>
    <w:p w14:paraId="63D039AB"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הנפק"מ בין הדחיות הנ"ל:</w:t>
      </w:r>
    </w:p>
    <w:p w14:paraId="4641375A" w14:textId="50E70421"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sz w:val="11"/>
          <w:rtl/>
        </w:rPr>
        <w:t>אין נפק"מ</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rtl/>
        </w:rPr>
        <w:t>באומר לאשה ועבד גנבו לי</w:t>
      </w:r>
      <w:r w:rsidR="00980F5A" w:rsidRPr="00270114">
        <w:rPr>
          <w:rFonts w:ascii="FbShefa" w:eastAsia="Calibri" w:hAnsi="FbShefa"/>
          <w:rtl/>
        </w:rPr>
        <w:t>.</w:t>
      </w:r>
    </w:p>
    <w:p w14:paraId="4EF5568E" w14:textId="2E8922D1"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שהרי</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בני חיובא נינהו, והשתא לית להו לשלומי</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והראיה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שאם נתגרשה ונשתחרר, חייבין</w:t>
      </w:r>
      <w:r w:rsidR="00980F5A" w:rsidRPr="00270114">
        <w:rPr>
          <w:rFonts w:ascii="FbShefa" w:eastAsia="Calibri" w:hAnsi="FbShefa"/>
          <w:sz w:val="11"/>
          <w:rtl/>
        </w:rPr>
        <w:t>.</w:t>
      </w:r>
    </w:p>
    <w:p w14:paraId="35065DC7" w14:textId="77777777" w:rsidR="00D95C8A" w:rsidRPr="00270114" w:rsidRDefault="00D95C8A" w:rsidP="00D95C8A">
      <w:pPr>
        <w:rPr>
          <w:rFonts w:ascii="FbShefa" w:eastAsia="Calibri" w:hAnsi="FbShefa"/>
          <w:sz w:val="11"/>
          <w:rtl/>
        </w:rPr>
      </w:pPr>
    </w:p>
    <w:p w14:paraId="50486D1D" w14:textId="2B4FA50E"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נפק"מ א</w:t>
      </w:r>
      <w:r w:rsidR="00980F5A" w:rsidRPr="00270114">
        <w:rPr>
          <w:rFonts w:ascii="FbShefa" w:eastAsia="Calibri" w:hAnsi="FbShefa"/>
          <w:sz w:val="11"/>
          <w:rtl/>
        </w:rPr>
        <w:t>.</w:t>
      </w:r>
      <w:r w:rsidRPr="00270114">
        <w:rPr>
          <w:rFonts w:ascii="FbShefa" w:eastAsia="Calibri" w:hAnsi="FbShefa"/>
          <w:sz w:val="11"/>
          <w:rtl/>
        </w:rPr>
        <w:t xml:space="preserve"> כהן דאמר לישראל, צא וקדש לי גרושה</w:t>
      </w:r>
      <w:r w:rsidR="00980F5A" w:rsidRPr="00270114">
        <w:rPr>
          <w:rFonts w:ascii="FbShefa" w:eastAsia="Calibri" w:hAnsi="FbShefa"/>
          <w:sz w:val="11"/>
          <w:rtl/>
        </w:rPr>
        <w:t>.</w:t>
      </w:r>
    </w:p>
    <w:p w14:paraId="058ED8DD" w14:textId="0C54C147"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נפק"מ ב</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איש דאמר לאשה, אקפי לי קטן</w:t>
      </w:r>
      <w:r w:rsidR="00980F5A" w:rsidRPr="00270114">
        <w:rPr>
          <w:rFonts w:ascii="FbShefa" w:eastAsia="Calibri" w:hAnsi="FbShefa"/>
          <w:sz w:val="11"/>
          <w:rtl/>
        </w:rPr>
        <w:t>.</w:t>
      </w:r>
    </w:p>
    <w:p w14:paraId="54225C44" w14:textId="77777777" w:rsidR="00D95C8A" w:rsidRPr="00270114" w:rsidRDefault="00D95C8A" w:rsidP="00D95C8A">
      <w:pPr>
        <w:rPr>
          <w:rFonts w:ascii="FbShefa" w:eastAsia="Calibri" w:hAnsi="FbShefa"/>
          <w:sz w:val="11"/>
          <w:rtl/>
        </w:rPr>
      </w:pPr>
    </w:p>
    <w:p w14:paraId="453A8F91"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חצרה דגט:</w:t>
      </w:r>
    </w:p>
    <w:p w14:paraId="72A298F8" w14:textId="2CF9A4E8"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לכו"ע</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מדין יד</w:t>
      </w:r>
      <w:r w:rsidR="00980F5A" w:rsidRPr="00270114">
        <w:rPr>
          <w:rFonts w:ascii="FbShefa" w:eastAsia="Calibri" w:hAnsi="FbShefa"/>
          <w:sz w:val="11"/>
          <w:rtl/>
        </w:rPr>
        <w:t>.</w:t>
      </w:r>
    </w:p>
    <w:p w14:paraId="62D3667E" w14:textId="5D13D270"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שלמדנו</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ונתן, מכל מקום</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לרבות</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גגה חצירה וקרפיפה</w:t>
      </w:r>
      <w:r w:rsidR="00980F5A" w:rsidRPr="00270114">
        <w:rPr>
          <w:rFonts w:ascii="FbShefa" w:eastAsia="Calibri" w:hAnsi="FbShefa"/>
          <w:sz w:val="11"/>
          <w:rtl/>
        </w:rPr>
        <w:t>.</w:t>
      </w:r>
    </w:p>
    <w:p w14:paraId="630FC81D" w14:textId="77777777" w:rsidR="00D95C8A" w:rsidRPr="00270114" w:rsidRDefault="00D95C8A" w:rsidP="00D95C8A">
      <w:pPr>
        <w:rPr>
          <w:rFonts w:ascii="FbShefa" w:eastAsia="Calibri" w:hAnsi="FbShefa"/>
          <w:sz w:val="11"/>
          <w:rtl/>
        </w:rPr>
      </w:pPr>
    </w:p>
    <w:p w14:paraId="6F7CE04A"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מחלוקתם:</w:t>
      </w:r>
    </w:p>
    <w:p w14:paraId="24B57C55" w14:textId="5795268D"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אופן א</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rtl/>
        </w:rPr>
        <w:t>נחלקו</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בחצרה דמציאה</w:t>
      </w:r>
      <w:r w:rsidR="00980F5A" w:rsidRPr="00270114">
        <w:rPr>
          <w:rFonts w:ascii="FbShefa" w:eastAsia="Calibri" w:hAnsi="FbShefa"/>
          <w:sz w:val="11"/>
          <w:rtl/>
        </w:rPr>
        <w:t>.</w:t>
      </w:r>
      <w:r w:rsidRPr="001B3037">
        <w:rPr>
          <w:rFonts w:ascii="FbShefa" w:eastAsia="Calibri" w:hAnsi="FbShefa"/>
          <w:b/>
          <w:bCs/>
          <w:color w:val="3B2F2A" w:themeColor="text2" w:themeShade="80"/>
          <w:sz w:val="11"/>
          <w:rtl/>
        </w:rPr>
        <w:t xml:space="preserve"> קמיפלגי</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אם ילפינן מציאה מגט</w:t>
      </w:r>
      <w:r w:rsidR="00980F5A" w:rsidRPr="00270114">
        <w:rPr>
          <w:rFonts w:ascii="FbShefa" w:eastAsia="Calibri" w:hAnsi="FbShefa"/>
          <w:sz w:val="11"/>
          <w:rtl/>
        </w:rPr>
        <w:t>.</w:t>
      </w:r>
    </w:p>
    <w:p w14:paraId="616F8FAF" w14:textId="55EB9310"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אופן ב</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לכו"ע קטנה גם במציאה קונה</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נחלקו</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בקטן</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קמיפלגי</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אם ילפינן מציאה מגט</w:t>
      </w:r>
      <w:r w:rsidR="00980F5A" w:rsidRPr="00270114">
        <w:rPr>
          <w:rFonts w:ascii="FbShefa" w:eastAsia="Calibri" w:hAnsi="FbShefa"/>
          <w:sz w:val="11"/>
          <w:rtl/>
        </w:rPr>
        <w:t>.</w:t>
      </w:r>
    </w:p>
    <w:p w14:paraId="0FE81F5E" w14:textId="41986590"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אופן ג</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מר אמר חדא, ומר אמר חדא, ולא פליגי</w:t>
      </w:r>
      <w:r w:rsidR="00980F5A" w:rsidRPr="00270114">
        <w:rPr>
          <w:rFonts w:ascii="FbShefa" w:eastAsia="Calibri" w:hAnsi="FbShefa"/>
          <w:sz w:val="11"/>
          <w:rtl/>
        </w:rPr>
        <w:t>.</w:t>
      </w:r>
    </w:p>
    <w:p w14:paraId="5708171D" w14:textId="0D5E9C9E" w:rsidR="00D95C8A" w:rsidRPr="00270114" w:rsidRDefault="00D95C8A" w:rsidP="00794C1A">
      <w:pPr>
        <w:pStyle w:val="1"/>
        <w:rPr>
          <w:rFonts w:ascii="FbShefa" w:eastAsia="Calibri" w:hAnsi="FbShefa"/>
          <w:rtl/>
        </w:rPr>
      </w:pPr>
      <w:r w:rsidRPr="00270114">
        <w:rPr>
          <w:rFonts w:ascii="FbShefa" w:eastAsia="Calibri" w:hAnsi="FbShefa"/>
          <w:sz w:val="11"/>
          <w:rtl/>
        </w:rPr>
        <w:t>יא</w:t>
      </w:r>
      <w:r w:rsidR="00B36BF2" w:rsidRPr="00270114">
        <w:rPr>
          <w:rFonts w:ascii="FbShefa" w:eastAsia="Calibri" w:hAnsi="FbShefa"/>
          <w:sz w:val="11"/>
          <w:rtl/>
        </w:rPr>
        <w:t>, א</w:t>
      </w:r>
    </w:p>
    <w:p w14:paraId="6C6B95B0" w14:textId="0E7D2C58" w:rsidR="00D95C8A" w:rsidRPr="001B3037" w:rsidRDefault="00D95C8A" w:rsidP="008D010D">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sz w:val="11"/>
          <w:rtl/>
        </w:rPr>
        <w:br/>
      </w:r>
      <w:r w:rsidRPr="001B3037">
        <w:rPr>
          <w:rFonts w:ascii="FbShefa" w:eastAsia="Times New Roman" w:hAnsi="FbShefa"/>
          <w:b/>
          <w:bCs/>
          <w:color w:val="3B2F2A" w:themeColor="text2" w:themeShade="80"/>
          <w:rtl/>
        </w:rPr>
        <w:t>רָאָה אוֹתָן רָצִין אַחַר מְצִיאָה, אַחַר צְבִי שָׁבוּר, אַחַר גּוֹזָלוֹת שֶׁלֹּא פָרְחוּ, וְאָמַר זָכְתָה לִי שָׂדִי, זָכְתָה לוֹ</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הָיָה צְבִי רָץ כְּדַרְכּוֹ, אוֹ שֶׁהָיוּ גוֹזָלוֹת מַפְרִיחִין, וְאָמַר זָכְתָה לִי שָׂדִי, לֹא אָמַר כְּלוּם: </w:t>
      </w:r>
    </w:p>
    <w:p w14:paraId="765A7F30" w14:textId="77777777" w:rsidR="00D95C8A" w:rsidRPr="00270114" w:rsidRDefault="00D95C8A" w:rsidP="00D95C8A">
      <w:pPr>
        <w:rPr>
          <w:rFonts w:ascii="FbShefa" w:eastAsia="Calibri" w:hAnsi="FbShefa"/>
          <w:sz w:val="11"/>
        </w:rPr>
      </w:pPr>
    </w:p>
    <w:p w14:paraId="08CE5731" w14:textId="77777777" w:rsidR="00D95C8A" w:rsidRPr="00270114" w:rsidRDefault="00D95C8A" w:rsidP="00B9411C">
      <w:pPr>
        <w:pStyle w:val="2"/>
        <w:rPr>
          <w:rFonts w:ascii="FbShefa" w:eastAsia="Times New Roman" w:hAnsi="FbShefa"/>
          <w:color w:val="7C5F1D"/>
          <w:rtl/>
        </w:rPr>
      </w:pPr>
      <w:r w:rsidRPr="00270114">
        <w:rPr>
          <w:rFonts w:ascii="FbShefa" w:eastAsia="Times New Roman" w:hAnsi="FbShefa"/>
          <w:color w:val="7C5F1D"/>
          <w:rtl/>
        </w:rPr>
        <w:t>חצר</w:t>
      </w:r>
    </w:p>
    <w:p w14:paraId="6EF3A4ED" w14:textId="67939A40"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שלא מדעתו</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קונה לו</w:t>
      </w:r>
      <w:r w:rsidR="00980F5A" w:rsidRPr="00270114">
        <w:rPr>
          <w:rFonts w:ascii="FbShefa" w:eastAsia="Calibri" w:hAnsi="FbShefa"/>
          <w:sz w:val="11"/>
          <w:rtl/>
        </w:rPr>
        <w:t>.</w:t>
      </w:r>
    </w:p>
    <w:p w14:paraId="140B05CC" w14:textId="7AFA5F59"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אינה משתמרת</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אינה קונה אלא בשעומד בצד שדהו</w:t>
      </w:r>
      <w:r w:rsidR="00980F5A" w:rsidRPr="00270114">
        <w:rPr>
          <w:rFonts w:ascii="FbShefa" w:eastAsia="Calibri" w:hAnsi="FbShefa"/>
          <w:sz w:val="11"/>
          <w:rtl/>
        </w:rPr>
        <w:t>.</w:t>
      </w:r>
    </w:p>
    <w:p w14:paraId="05EA1398" w14:textId="77777777" w:rsidR="00D95C8A" w:rsidRPr="001B3037" w:rsidRDefault="00D95C8A" w:rsidP="00D95C8A">
      <w:pPr>
        <w:rPr>
          <w:rFonts w:ascii="FbShefa" w:eastAsia="Calibri" w:hAnsi="FbShefa"/>
          <w:b/>
          <w:bCs/>
          <w:color w:val="3B2F2A" w:themeColor="text2" w:themeShade="80"/>
          <w:sz w:val="11"/>
          <w:rtl/>
        </w:rPr>
      </w:pPr>
    </w:p>
    <w:p w14:paraId="7FFE4F55"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ת"ש א:</w:t>
      </w:r>
    </w:p>
    <w:p w14:paraId="5A367B05" w14:textId="242E2E85"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rtl/>
        </w:rPr>
        <w:t>בשכחה</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זכור ולבסוף שכוח</w:t>
      </w:r>
      <w:r w:rsidR="00980F5A" w:rsidRPr="00270114">
        <w:rPr>
          <w:rFonts w:ascii="FbShefa" w:eastAsia="Calibri" w:hAnsi="FbShefa"/>
          <w:rtl/>
        </w:rPr>
        <w:t>.</w:t>
      </w:r>
    </w:p>
    <w:p w14:paraId="771A547E" w14:textId="3AF91C69"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rtl/>
        </w:rPr>
        <w:t>כאשר הבעה"ב בשדה</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לא הוי שכחה</w:t>
      </w:r>
      <w:r w:rsidR="00980F5A" w:rsidRPr="00270114">
        <w:rPr>
          <w:rFonts w:ascii="FbShefa" w:eastAsia="Calibri" w:hAnsi="FbShefa"/>
          <w:rtl/>
        </w:rPr>
        <w:t>.</w:t>
      </w:r>
      <w:r w:rsidRPr="00270114">
        <w:rPr>
          <w:rFonts w:ascii="FbShefa" w:eastAsia="Calibri" w:hAnsi="FbShefa"/>
          <w:rtl/>
        </w:rPr>
        <w:t xml:space="preserve"> </w:t>
      </w:r>
      <w:r w:rsidRPr="001B3037">
        <w:rPr>
          <w:rFonts w:ascii="FbShefa" w:eastAsia="Calibri" w:hAnsi="FbShefa"/>
          <w:b/>
          <w:bCs/>
          <w:color w:val="3B2F2A" w:themeColor="text2" w:themeShade="80"/>
          <w:rtl/>
        </w:rPr>
        <w:t>שהרי</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עומד בצד שדהו וזכתה לו חצרו</w:t>
      </w:r>
      <w:r w:rsidR="00980F5A" w:rsidRPr="00270114">
        <w:rPr>
          <w:rFonts w:ascii="FbShefa" w:eastAsia="Calibri" w:hAnsi="FbShefa"/>
          <w:rtl/>
        </w:rPr>
        <w:t>.</w:t>
      </w:r>
    </w:p>
    <w:p w14:paraId="48285245" w14:textId="4D934759"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rtl/>
        </w:rPr>
        <w:t>כאשר הבעה"ב בעיר</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הוי שכחה</w:t>
      </w:r>
      <w:r w:rsidR="00980F5A" w:rsidRPr="00270114">
        <w:rPr>
          <w:rFonts w:ascii="FbShefa" w:eastAsia="Calibri" w:hAnsi="FbShefa"/>
          <w:rtl/>
        </w:rPr>
        <w:t>.</w:t>
      </w:r>
      <w:r w:rsidRPr="00270114">
        <w:rPr>
          <w:rFonts w:ascii="FbShefa" w:eastAsia="Calibri" w:hAnsi="FbShefa"/>
          <w:rtl/>
        </w:rPr>
        <w:t xml:space="preserve"> </w:t>
      </w:r>
      <w:r w:rsidRPr="001B3037">
        <w:rPr>
          <w:rFonts w:ascii="FbShefa" w:eastAsia="Calibri" w:hAnsi="FbShefa"/>
          <w:b/>
          <w:bCs/>
          <w:color w:val="3B2F2A" w:themeColor="text2" w:themeShade="80"/>
          <w:rtl/>
        </w:rPr>
        <w:t>שהרי</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לא זכתה לו שדהו</w:t>
      </w:r>
      <w:r w:rsidR="00980F5A" w:rsidRPr="00270114">
        <w:rPr>
          <w:rFonts w:ascii="FbShefa" w:eastAsia="Calibri" w:hAnsi="FbShefa"/>
          <w:rtl/>
        </w:rPr>
        <w:t>.</w:t>
      </w:r>
      <w:r w:rsidRPr="00270114">
        <w:rPr>
          <w:rFonts w:ascii="FbShefa" w:eastAsia="Calibri" w:hAnsi="FbShefa"/>
          <w:rtl/>
        </w:rPr>
        <w:t xml:space="preserve"> </w:t>
      </w:r>
      <w:r w:rsidRPr="001B3037">
        <w:rPr>
          <w:rFonts w:ascii="FbShefa" w:eastAsia="Calibri" w:hAnsi="FbShefa"/>
          <w:b/>
          <w:bCs/>
          <w:color w:val="3B2F2A" w:themeColor="text2" w:themeShade="80"/>
          <w:rtl/>
        </w:rPr>
        <w:t>כיון</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שבחצר שאינה משתמרת, בעינן עומד בצידה</w:t>
      </w:r>
      <w:r w:rsidR="00980F5A" w:rsidRPr="00270114">
        <w:rPr>
          <w:rFonts w:ascii="FbShefa" w:eastAsia="Calibri" w:hAnsi="FbShefa"/>
          <w:rtl/>
        </w:rPr>
        <w:t>.</w:t>
      </w:r>
    </w:p>
    <w:p w14:paraId="4DE8FB81" w14:textId="77777777" w:rsidR="00D95C8A" w:rsidRPr="001B3037" w:rsidRDefault="00D95C8A" w:rsidP="00D95C8A">
      <w:pPr>
        <w:rPr>
          <w:rFonts w:ascii="FbShefa" w:eastAsia="Calibri" w:hAnsi="FbShefa"/>
          <w:b/>
          <w:bCs/>
          <w:color w:val="3B2F2A" w:themeColor="text2" w:themeShade="80"/>
          <w:sz w:val="11"/>
          <w:rtl/>
        </w:rPr>
      </w:pPr>
    </w:p>
    <w:p w14:paraId="7E0566EA" w14:textId="74AA8E4F"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ש"מ</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כיון שאינו בצד שדהו, לא זכתה לו</w:t>
      </w:r>
      <w:r w:rsidR="00980F5A" w:rsidRPr="00270114">
        <w:rPr>
          <w:rFonts w:ascii="FbShefa" w:eastAsia="Calibri" w:hAnsi="FbShefa"/>
          <w:sz w:val="11"/>
          <w:rtl/>
        </w:rPr>
        <w:t>.</w:t>
      </w:r>
    </w:p>
    <w:p w14:paraId="304A2428" w14:textId="77777777" w:rsidR="00D95C8A" w:rsidRPr="001B3037" w:rsidRDefault="00D95C8A" w:rsidP="00D95C8A">
      <w:pPr>
        <w:rPr>
          <w:rFonts w:ascii="FbShefa" w:eastAsia="Calibri" w:hAnsi="FbShefa"/>
          <w:b/>
          <w:bCs/>
          <w:color w:val="3B2F2A" w:themeColor="text2" w:themeShade="80"/>
          <w:sz w:val="11"/>
          <w:rtl/>
        </w:rPr>
      </w:pPr>
    </w:p>
    <w:p w14:paraId="2759E3D5" w14:textId="163D93C2"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rtl/>
        </w:rPr>
        <w:t>אין לדחות</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דגזירת הכתוב דבעיר לא הוי שכחה</w:t>
      </w:r>
      <w:r w:rsidR="00980F5A" w:rsidRPr="00270114">
        <w:rPr>
          <w:rFonts w:ascii="FbShefa" w:eastAsia="Calibri" w:hAnsi="FbShefa"/>
          <w:rtl/>
        </w:rPr>
        <w:t>.</w:t>
      </w:r>
    </w:p>
    <w:p w14:paraId="3E8618ED" w14:textId="48301F25"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rtl/>
        </w:rPr>
        <w:t>שהרי נאמר</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לא תשוב לקחתו, לרבות שכחת העיר</w:t>
      </w:r>
      <w:r w:rsidR="00980F5A" w:rsidRPr="00270114">
        <w:rPr>
          <w:rFonts w:ascii="FbShefa" w:eastAsia="Calibri" w:hAnsi="FbShefa"/>
          <w:rtl/>
        </w:rPr>
        <w:t>.</w:t>
      </w:r>
    </w:p>
    <w:p w14:paraId="39771EEE" w14:textId="77777777" w:rsidR="00D95C8A" w:rsidRPr="00270114" w:rsidRDefault="00D95C8A" w:rsidP="00D95C8A">
      <w:pPr>
        <w:rPr>
          <w:rFonts w:ascii="FbShefa" w:eastAsia="Calibri" w:hAnsi="FbShefa"/>
          <w:rtl/>
        </w:rPr>
      </w:pPr>
    </w:p>
    <w:p w14:paraId="29EA5A58" w14:textId="02023D3D"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rtl/>
        </w:rPr>
        <w:t>שאלה</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הפסוק נצרך ללאו</w:t>
      </w:r>
      <w:r w:rsidR="00980F5A" w:rsidRPr="00270114">
        <w:rPr>
          <w:rFonts w:ascii="FbShefa" w:eastAsia="Calibri" w:hAnsi="FbShefa"/>
          <w:rtl/>
        </w:rPr>
        <w:t>.</w:t>
      </w:r>
    </w:p>
    <w:p w14:paraId="1E989931" w14:textId="42B5BC8A"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rtl/>
        </w:rPr>
        <w:t>תשובה</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א"כ נימא קרא, לא תקחנו</w:t>
      </w:r>
      <w:r w:rsidR="00980F5A" w:rsidRPr="00270114">
        <w:rPr>
          <w:rFonts w:ascii="FbShefa" w:eastAsia="Calibri" w:hAnsi="FbShefa"/>
          <w:rtl/>
        </w:rPr>
        <w:t>.</w:t>
      </w:r>
      <w:r w:rsidRPr="00270114">
        <w:rPr>
          <w:rFonts w:ascii="FbShefa" w:eastAsia="Calibri" w:hAnsi="FbShefa"/>
          <w:rtl/>
        </w:rPr>
        <w:t xml:space="preserve"> </w:t>
      </w:r>
      <w:r w:rsidRPr="001B3037">
        <w:rPr>
          <w:rFonts w:ascii="FbShefa" w:eastAsia="Calibri" w:hAnsi="FbShefa"/>
          <w:b/>
          <w:bCs/>
          <w:color w:val="3B2F2A" w:themeColor="text2" w:themeShade="80"/>
          <w:rtl/>
        </w:rPr>
        <w:t>למה נאמר</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לא תשוב, לרבות שכחת העיר</w:t>
      </w:r>
      <w:r w:rsidR="00980F5A" w:rsidRPr="00270114">
        <w:rPr>
          <w:rFonts w:ascii="FbShefa" w:eastAsia="Calibri" w:hAnsi="FbShefa"/>
          <w:rtl/>
        </w:rPr>
        <w:t>.</w:t>
      </w:r>
    </w:p>
    <w:p w14:paraId="5F39C19E" w14:textId="77777777" w:rsidR="00D95C8A" w:rsidRPr="00270114" w:rsidRDefault="00D95C8A" w:rsidP="00D95C8A">
      <w:pPr>
        <w:rPr>
          <w:rFonts w:ascii="FbShefa" w:eastAsia="Calibri" w:hAnsi="FbShefa"/>
          <w:rtl/>
        </w:rPr>
      </w:pPr>
    </w:p>
    <w:p w14:paraId="45C5BBEA" w14:textId="40B5EB54"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rtl/>
        </w:rPr>
        <w:t>שאלה</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ואכתי מיבעי ליה ללמד שלפניו אין שכחה, שלאחריו יש שכחה, שהוא בבל תשוב</w:t>
      </w:r>
      <w:r w:rsidR="00980F5A" w:rsidRPr="00270114">
        <w:rPr>
          <w:rFonts w:ascii="FbShefa" w:eastAsia="Calibri" w:hAnsi="FbShefa"/>
          <w:rtl/>
        </w:rPr>
        <w:t>.</w:t>
      </w:r>
    </w:p>
    <w:p w14:paraId="4DC6E0F7" w14:textId="2B3B9405"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rtl/>
        </w:rPr>
        <w:t>תשובה</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יהיה, לרבות שכחת העיר</w:t>
      </w:r>
      <w:r w:rsidR="00980F5A" w:rsidRPr="00270114">
        <w:rPr>
          <w:rFonts w:ascii="FbShefa" w:eastAsia="Calibri" w:hAnsi="FbShefa"/>
          <w:rtl/>
        </w:rPr>
        <w:t>.</w:t>
      </w:r>
    </w:p>
    <w:p w14:paraId="61B13F37" w14:textId="79AD9A50" w:rsidR="00D95C8A" w:rsidRPr="00270114" w:rsidRDefault="00D95C8A" w:rsidP="00794C1A">
      <w:pPr>
        <w:pStyle w:val="1"/>
        <w:rPr>
          <w:rFonts w:ascii="FbShefa" w:eastAsia="Calibri" w:hAnsi="FbShefa"/>
          <w:rtl/>
        </w:rPr>
      </w:pPr>
      <w:r w:rsidRPr="00270114">
        <w:rPr>
          <w:rFonts w:ascii="FbShefa" w:eastAsia="Calibri" w:hAnsi="FbShefa"/>
          <w:sz w:val="11"/>
          <w:rtl/>
        </w:rPr>
        <w:t>יא</w:t>
      </w:r>
      <w:r w:rsidR="00B36BF2" w:rsidRPr="00270114">
        <w:rPr>
          <w:rFonts w:ascii="FbShefa" w:eastAsia="Calibri" w:hAnsi="FbShefa"/>
          <w:sz w:val="11"/>
          <w:rtl/>
        </w:rPr>
        <w:t>, ב</w:t>
      </w:r>
    </w:p>
    <w:p w14:paraId="67D318DD"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ת"ש ב:</w:t>
      </w:r>
    </w:p>
    <w:p w14:paraId="286DC81A" w14:textId="7E3E2144"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מעשה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ברבן גמליאל וזקנים שהיו באים בספינה</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עישור</w:t>
      </w:r>
      <w:r w:rsidR="00980F5A" w:rsidRPr="00270114">
        <w:rPr>
          <w:rFonts w:ascii="FbShefa" w:eastAsia="Calibri" w:hAnsi="FbShefa"/>
          <w:sz w:val="11"/>
          <w:rtl/>
        </w:rPr>
        <w:t>.</w:t>
      </w:r>
      <w:r w:rsidRPr="00270114">
        <w:rPr>
          <w:rFonts w:ascii="FbShefa" w:eastAsia="Calibri" w:hAnsi="FbShefa"/>
          <w:sz w:val="11"/>
          <w:rtl/>
        </w:rPr>
        <w:t xml:space="preserve"> שאני עתיד למוד נתון ליהושע</w:t>
      </w:r>
      <w:r w:rsidR="00980F5A" w:rsidRPr="00270114">
        <w:rPr>
          <w:rFonts w:ascii="FbShefa" w:eastAsia="Calibri" w:hAnsi="FbShefa"/>
          <w:sz w:val="11"/>
          <w:rtl/>
        </w:rPr>
        <w:t>.</w:t>
      </w:r>
      <w:r w:rsidRPr="001B3037">
        <w:rPr>
          <w:rFonts w:ascii="FbShefa" w:eastAsia="Calibri" w:hAnsi="FbShefa"/>
          <w:b/>
          <w:bCs/>
          <w:color w:val="3B2F2A" w:themeColor="text2" w:themeShade="80"/>
          <w:sz w:val="11"/>
          <w:rtl/>
        </w:rPr>
        <w:t xml:space="preserve"> עישור אחר</w:t>
      </w:r>
      <w:r w:rsidR="00980F5A" w:rsidRPr="00270114">
        <w:rPr>
          <w:rFonts w:ascii="FbShefa" w:eastAsia="Calibri" w:hAnsi="FbShefa"/>
          <w:sz w:val="11"/>
          <w:rtl/>
        </w:rPr>
        <w:t>.</w:t>
      </w:r>
      <w:r w:rsidRPr="00270114">
        <w:rPr>
          <w:rFonts w:ascii="FbShefa" w:eastAsia="Calibri" w:hAnsi="FbShefa"/>
          <w:sz w:val="11"/>
          <w:rtl/>
        </w:rPr>
        <w:t xml:space="preserve"> לעקיבא בן יוסף, כדי שיזכה בו לעניים</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ומקומו</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מושכר לו</w:t>
      </w:r>
      <w:r w:rsidR="00980F5A" w:rsidRPr="00270114">
        <w:rPr>
          <w:rFonts w:ascii="FbShefa" w:eastAsia="Calibri" w:hAnsi="FbShefa"/>
          <w:sz w:val="11"/>
          <w:rtl/>
        </w:rPr>
        <w:t>.</w:t>
      </w:r>
    </w:p>
    <w:p w14:paraId="16A263EA" w14:textId="000EECF7"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ס"ד</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הקנה בחצר שאינה משתמרת</w:t>
      </w:r>
      <w:r w:rsidR="00980F5A" w:rsidRPr="00270114">
        <w:rPr>
          <w:rFonts w:ascii="FbShefa" w:eastAsia="Calibri" w:hAnsi="FbShefa"/>
          <w:sz w:val="11"/>
          <w:rtl/>
        </w:rPr>
        <w:t>.</w:t>
      </w:r>
    </w:p>
    <w:p w14:paraId="6EDFD302" w14:textId="22600346"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sz w:val="11"/>
          <w:rtl/>
        </w:rPr>
        <w:t>דחיה א</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הקנה להם מטלטלי אגב מקרקעי</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קסבר</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rtl/>
        </w:rPr>
        <w:t>אפשר להקנות מתנות באגב (וכדלהלן)</w:t>
      </w:r>
      <w:r w:rsidR="00980F5A" w:rsidRPr="00270114">
        <w:rPr>
          <w:rFonts w:ascii="FbShefa" w:eastAsia="Calibri" w:hAnsi="FbShefa"/>
          <w:rtl/>
        </w:rPr>
        <w:t>.</w:t>
      </w:r>
    </w:p>
    <w:p w14:paraId="1BAEED1D" w14:textId="466E85FF"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דחיה ב</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דעת אחרת מקנה אותן שאני</w:t>
      </w:r>
      <w:r w:rsidR="00A94292">
        <w:rPr>
          <w:rFonts w:ascii="FbShefa" w:eastAsia="Calibri" w:hAnsi="FbShefa"/>
          <w:sz w:val="11"/>
          <w:rtl/>
        </w:rPr>
        <w:t xml:space="preserve"> (</w:t>
      </w:r>
      <w:r w:rsidRPr="00270114">
        <w:rPr>
          <w:rFonts w:ascii="FbShefa" w:eastAsia="Calibri" w:hAnsi="FbShefa"/>
          <w:sz w:val="11"/>
          <w:rtl/>
        </w:rPr>
        <w:t>וכדלהלן)</w:t>
      </w:r>
      <w:r w:rsidR="00980F5A" w:rsidRPr="00270114">
        <w:rPr>
          <w:rFonts w:ascii="FbShefa" w:eastAsia="Calibri" w:hAnsi="FbShefa"/>
          <w:sz w:val="11"/>
          <w:rtl/>
        </w:rPr>
        <w:t>.</w:t>
      </w:r>
    </w:p>
    <w:p w14:paraId="20CB2EE7" w14:textId="77777777" w:rsidR="00D95C8A" w:rsidRPr="00270114" w:rsidRDefault="00D95C8A" w:rsidP="00D95C8A">
      <w:pPr>
        <w:rPr>
          <w:rFonts w:ascii="FbShefa" w:eastAsia="Calibri" w:hAnsi="FbShefa"/>
          <w:sz w:val="11"/>
          <w:u w:val="single"/>
          <w:rtl/>
        </w:rPr>
      </w:pPr>
    </w:p>
    <w:p w14:paraId="2DD324B1" w14:textId="77777777" w:rsidR="00D95C8A" w:rsidRPr="00270114" w:rsidRDefault="00D95C8A" w:rsidP="00D95C8A">
      <w:pPr>
        <w:keepNext/>
        <w:keepLines/>
        <w:shd w:val="clear" w:color="auto" w:fill="FDF0E7"/>
        <w:spacing w:before="40" w:after="0"/>
        <w:ind w:left="-227"/>
        <w:outlineLvl w:val="1"/>
        <w:rPr>
          <w:rFonts w:ascii="FbShefa" w:eastAsia="Times New Roman" w:hAnsi="FbShefa"/>
          <w:i/>
          <w:iCs/>
          <w:rtl/>
        </w:rPr>
      </w:pPr>
      <w:r w:rsidRPr="00270114">
        <w:rPr>
          <w:rFonts w:ascii="FbShefa" w:eastAsia="Times New Roman" w:hAnsi="FbShefa"/>
          <w:i/>
          <w:iCs/>
          <w:rtl/>
        </w:rPr>
        <w:t>הקניית מתנות כהונה</w:t>
      </w:r>
    </w:p>
    <w:p w14:paraId="18336CCD"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דעה א:</w:t>
      </w:r>
    </w:p>
    <w:p w14:paraId="07E1A76D" w14:textId="724EEC7E" w:rsidR="00D95C8A" w:rsidRPr="001B3037" w:rsidRDefault="00D95C8A" w:rsidP="00D95C8A">
      <w:pPr>
        <w:rPr>
          <w:rFonts w:ascii="FbShefa" w:eastAsia="Calibri" w:hAnsi="FbShefa"/>
          <w:b/>
          <w:bCs/>
          <w:color w:val="3B2F2A" w:themeColor="text2" w:themeShade="80"/>
          <w:sz w:val="11"/>
          <w:rtl/>
        </w:rPr>
      </w:pPr>
      <w:r w:rsidRPr="001B3037">
        <w:rPr>
          <w:rFonts w:ascii="FbShefa" w:eastAsia="Calibri" w:hAnsi="FbShefa"/>
          <w:b/>
          <w:bCs/>
          <w:color w:val="3B2F2A" w:themeColor="text2" w:themeShade="80"/>
          <w:sz w:val="11"/>
          <w:rtl/>
        </w:rPr>
        <w:t>טובת הנאה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אינה ממון</w:t>
      </w:r>
      <w:r w:rsidR="00980F5A" w:rsidRPr="00270114">
        <w:rPr>
          <w:rFonts w:ascii="FbShefa" w:eastAsia="Calibri" w:hAnsi="FbShefa"/>
          <w:sz w:val="11"/>
          <w:rtl/>
        </w:rPr>
        <w:t>.</w:t>
      </w:r>
    </w:p>
    <w:p w14:paraId="76E0C7DA" w14:textId="4591DD55"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sz w:val="11"/>
          <w:rtl/>
        </w:rPr>
        <w:t>לא</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rtl/>
        </w:rPr>
        <w:t>לקנות בחליפין</w:t>
      </w:r>
      <w:r w:rsidR="00980F5A" w:rsidRPr="00270114">
        <w:rPr>
          <w:rFonts w:ascii="FbShefa" w:eastAsia="Calibri" w:hAnsi="FbShefa"/>
          <w:rtl/>
        </w:rPr>
        <w:t>.</w:t>
      </w:r>
    </w:p>
    <w:p w14:paraId="285FEC6F" w14:textId="74BA6CBE"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sz w:val="11"/>
          <w:rtl/>
        </w:rPr>
        <w:t>ולא</w:t>
      </w:r>
      <w:r w:rsidR="00980F5A" w:rsidRPr="001B3037">
        <w:rPr>
          <w:rFonts w:ascii="FbShefa" w:eastAsia="Calibri" w:hAnsi="FbShefa"/>
          <w:b/>
          <w:bCs/>
          <w:color w:val="3B2F2A" w:themeColor="text2" w:themeShade="80"/>
          <w:sz w:val="11"/>
          <w:rtl/>
        </w:rPr>
        <w:t>.</w:t>
      </w:r>
      <w:r w:rsidRPr="00270114">
        <w:rPr>
          <w:rFonts w:ascii="FbShefa" w:eastAsia="Calibri" w:hAnsi="FbShefa"/>
          <w:rtl/>
        </w:rPr>
        <w:t xml:space="preserve"> לקנות באגב</w:t>
      </w:r>
      <w:r w:rsidR="00980F5A" w:rsidRPr="00270114">
        <w:rPr>
          <w:rFonts w:ascii="FbShefa" w:eastAsia="Calibri" w:hAnsi="FbShefa"/>
          <w:rtl/>
        </w:rPr>
        <w:t>.</w:t>
      </w:r>
    </w:p>
    <w:p w14:paraId="02FE2A15" w14:textId="77777777" w:rsidR="00D95C8A" w:rsidRPr="001B3037" w:rsidRDefault="00D95C8A" w:rsidP="00D95C8A">
      <w:pPr>
        <w:rPr>
          <w:rFonts w:ascii="FbShefa" w:eastAsia="Calibri" w:hAnsi="FbShefa"/>
          <w:b/>
          <w:bCs/>
          <w:color w:val="3B2F2A" w:themeColor="text2" w:themeShade="80"/>
          <w:sz w:val="11"/>
          <w:rtl/>
        </w:rPr>
      </w:pPr>
    </w:p>
    <w:p w14:paraId="6BA10D3E"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דעה ב:</w:t>
      </w:r>
    </w:p>
    <w:p w14:paraId="1C85E469" w14:textId="7BCA342A"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sz w:val="11"/>
          <w:rtl/>
        </w:rPr>
        <w:t>באגב</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rtl/>
        </w:rPr>
        <w:t>אי אפשר לקנות</w:t>
      </w:r>
      <w:r w:rsidR="00980F5A" w:rsidRPr="00270114">
        <w:rPr>
          <w:rFonts w:ascii="FbShefa" w:eastAsia="Calibri" w:hAnsi="FbShefa"/>
          <w:rtl/>
        </w:rPr>
        <w:t>.</w:t>
      </w:r>
    </w:p>
    <w:p w14:paraId="5798554D" w14:textId="124A4C22"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משום</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שנתינה כתיב בהו, וזהו דרך מקח וממכר</w:t>
      </w:r>
      <w:r w:rsidR="00980F5A" w:rsidRPr="00270114">
        <w:rPr>
          <w:rFonts w:ascii="FbShefa" w:eastAsia="Calibri" w:hAnsi="FbShefa"/>
          <w:sz w:val="11"/>
          <w:rtl/>
        </w:rPr>
        <w:t>.</w:t>
      </w:r>
    </w:p>
    <w:p w14:paraId="0A0D5DEB" w14:textId="02F9F65E"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אבל בחליפין</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אפשר לקנות</w:t>
      </w:r>
      <w:r w:rsidR="00980F5A" w:rsidRPr="00270114">
        <w:rPr>
          <w:rFonts w:ascii="FbShefa" w:eastAsia="Calibri" w:hAnsi="FbShefa"/>
          <w:sz w:val="11"/>
          <w:rtl/>
        </w:rPr>
        <w:t>.</w:t>
      </w:r>
    </w:p>
    <w:p w14:paraId="3DD8A5E9" w14:textId="77777777" w:rsidR="00D95C8A" w:rsidRPr="00270114" w:rsidRDefault="00D95C8A" w:rsidP="00D95C8A">
      <w:pPr>
        <w:rPr>
          <w:rFonts w:ascii="FbShefa" w:eastAsia="Calibri" w:hAnsi="FbShefa"/>
          <w:sz w:val="11"/>
          <w:rtl/>
        </w:rPr>
      </w:pPr>
    </w:p>
    <w:p w14:paraId="3B61B58F" w14:textId="77777777" w:rsidR="00D95C8A" w:rsidRPr="00270114" w:rsidRDefault="00D95C8A" w:rsidP="00B9411C">
      <w:pPr>
        <w:pStyle w:val="2"/>
        <w:rPr>
          <w:rFonts w:ascii="FbShefa" w:eastAsia="Times New Roman" w:hAnsi="FbShefa"/>
          <w:color w:val="7C5F1D"/>
          <w:rtl/>
        </w:rPr>
      </w:pPr>
      <w:r w:rsidRPr="00270114">
        <w:rPr>
          <w:rFonts w:ascii="FbShefa" w:eastAsia="Times New Roman" w:hAnsi="FbShefa"/>
          <w:color w:val="7C5F1D"/>
          <w:rtl/>
        </w:rPr>
        <w:t>דעת אחרת מקנה</w:t>
      </w:r>
    </w:p>
    <w:p w14:paraId="2E7F0797"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מועיל:</w:t>
      </w:r>
    </w:p>
    <w:p w14:paraId="5A53011F" w14:textId="5898D6AB"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לחצר שאינה משתמרת</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אף שלא עומד לצדה</w:t>
      </w:r>
      <w:r w:rsidR="00980F5A" w:rsidRPr="00270114">
        <w:rPr>
          <w:rFonts w:ascii="FbShefa" w:eastAsia="Calibri" w:hAnsi="FbShefa"/>
          <w:sz w:val="11"/>
          <w:rtl/>
        </w:rPr>
        <w:t>.</w:t>
      </w:r>
    </w:p>
    <w:p w14:paraId="3D5EF73A" w14:textId="31D0B6BC"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באופן</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שרץ אחריו ואין מגיעו</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שבמציאה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לא קנה</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ואילו במתנה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קנה</w:t>
      </w:r>
      <w:r w:rsidR="00980F5A" w:rsidRPr="00270114">
        <w:rPr>
          <w:rFonts w:ascii="FbShefa" w:eastAsia="Calibri" w:hAnsi="FbShefa"/>
          <w:sz w:val="11"/>
          <w:rtl/>
        </w:rPr>
        <w:t>.</w:t>
      </w:r>
    </w:p>
    <w:p w14:paraId="7F3F344C" w14:textId="77777777" w:rsidR="00D95C8A" w:rsidRPr="001B3037" w:rsidRDefault="00D95C8A" w:rsidP="00D95C8A">
      <w:pPr>
        <w:rPr>
          <w:rFonts w:ascii="FbShefa" w:eastAsia="Calibri" w:hAnsi="FbShefa"/>
          <w:b/>
          <w:bCs/>
          <w:color w:val="3B2F2A" w:themeColor="text2" w:themeShade="80"/>
          <w:sz w:val="11"/>
          <w:rtl/>
        </w:rPr>
      </w:pPr>
    </w:p>
    <w:p w14:paraId="36C64BB5"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אינו מועיל:</w:t>
      </w:r>
    </w:p>
    <w:p w14:paraId="70534195" w14:textId="0879D9AC"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בגט</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שצריך שתעמוד בצד ביתה וחצרה</w:t>
      </w:r>
      <w:r w:rsidR="00980F5A" w:rsidRPr="00270114">
        <w:rPr>
          <w:rFonts w:ascii="FbShefa" w:eastAsia="Calibri" w:hAnsi="FbShefa"/>
          <w:sz w:val="11"/>
          <w:rtl/>
        </w:rPr>
        <w:t>.</w:t>
      </w:r>
    </w:p>
    <w:p w14:paraId="4507E15F" w14:textId="77777777" w:rsidR="00D95C8A" w:rsidRPr="00270114" w:rsidRDefault="00D95C8A" w:rsidP="00D95C8A">
      <w:pPr>
        <w:rPr>
          <w:rFonts w:ascii="FbShefa" w:eastAsia="Calibri" w:hAnsi="FbShefa"/>
          <w:sz w:val="11"/>
          <w:rtl/>
        </w:rPr>
      </w:pPr>
    </w:p>
    <w:p w14:paraId="5A5DD73F"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ס"ד טעם החילוק:</w:t>
      </w:r>
    </w:p>
    <w:p w14:paraId="5D176EA4" w14:textId="336C34BF"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גט</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איתיה בעל כרחה</w:t>
      </w:r>
      <w:r w:rsidR="00980F5A" w:rsidRPr="00270114">
        <w:rPr>
          <w:rFonts w:ascii="FbShefa" w:eastAsia="Calibri" w:hAnsi="FbShefa"/>
          <w:sz w:val="11"/>
          <w:rtl/>
        </w:rPr>
        <w:t>.</w:t>
      </w:r>
    </w:p>
    <w:p w14:paraId="66FC72DA" w14:textId="5930483F"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דחיה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לאו קל וחומר הוא, ומה גט דאיתיה בע"כ, מ"מ בעינן שתעמוד בצד ביתה</w:t>
      </w:r>
    </w:p>
    <w:p w14:paraId="7DCEF6E6" w14:textId="77777777" w:rsidR="00D95C8A" w:rsidRPr="001B3037" w:rsidRDefault="00D95C8A" w:rsidP="00D95C8A">
      <w:pPr>
        <w:rPr>
          <w:rFonts w:ascii="FbShefa" w:eastAsia="Calibri" w:hAnsi="FbShefa"/>
          <w:b/>
          <w:bCs/>
          <w:color w:val="3B2F2A" w:themeColor="text2" w:themeShade="80"/>
          <w:sz w:val="11"/>
          <w:rtl/>
        </w:rPr>
      </w:pPr>
    </w:p>
    <w:p w14:paraId="07E2D05E"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טעם החילוק למסקנא:</w:t>
      </w:r>
    </w:p>
    <w:p w14:paraId="23604E89" w14:textId="24E3C007"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חצר</w:t>
      </w:r>
      <w:r w:rsidR="00980F5A" w:rsidRPr="00270114">
        <w:rPr>
          <w:rFonts w:ascii="FbShefa" w:eastAsia="Calibri" w:hAnsi="FbShefa"/>
          <w:sz w:val="11"/>
          <w:rtl/>
        </w:rPr>
        <w:t>.</w:t>
      </w:r>
      <w:r w:rsidRPr="00270114">
        <w:rPr>
          <w:rFonts w:ascii="FbShefa" w:eastAsia="Calibri" w:hAnsi="FbShefa"/>
          <w:sz w:val="11"/>
          <w:rtl/>
        </w:rPr>
        <w:t xml:space="preserve"> איתרבאי משום יד, ולא גרעה משליחות</w:t>
      </w:r>
      <w:r w:rsidR="00980F5A" w:rsidRPr="00270114">
        <w:rPr>
          <w:rFonts w:ascii="FbShefa" w:eastAsia="Calibri" w:hAnsi="FbShefa"/>
          <w:sz w:val="11"/>
          <w:rtl/>
        </w:rPr>
        <w:t>.</w:t>
      </w:r>
    </w:p>
    <w:p w14:paraId="40B1B3F0" w14:textId="5AA731BB"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גט</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חוב הוא לה, ואין חבין לאדם</w:t>
      </w:r>
      <w:r w:rsidR="00980F5A" w:rsidRPr="00270114">
        <w:rPr>
          <w:rFonts w:ascii="FbShefa" w:eastAsia="Calibri" w:hAnsi="FbShefa"/>
          <w:sz w:val="11"/>
          <w:rtl/>
        </w:rPr>
        <w:t>.</w:t>
      </w:r>
    </w:p>
    <w:p w14:paraId="7C50D3AD" w14:textId="35BB17AA"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מתנה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זכין לאדם שלא בפניו</w:t>
      </w:r>
      <w:r w:rsidR="00980F5A" w:rsidRPr="00270114">
        <w:rPr>
          <w:rFonts w:ascii="FbShefa" w:eastAsia="Calibri" w:hAnsi="FbShefa"/>
          <w:sz w:val="11"/>
          <w:rtl/>
        </w:rPr>
        <w:t>.</w:t>
      </w:r>
    </w:p>
    <w:p w14:paraId="43D59DB7" w14:textId="1CCA3013" w:rsidR="00D95C8A" w:rsidRPr="00270114" w:rsidRDefault="00D95C8A" w:rsidP="00794C1A">
      <w:pPr>
        <w:pStyle w:val="1"/>
        <w:rPr>
          <w:rFonts w:ascii="FbShefa" w:eastAsia="Calibri" w:hAnsi="FbShefa"/>
          <w:rtl/>
        </w:rPr>
      </w:pPr>
      <w:r w:rsidRPr="00270114">
        <w:rPr>
          <w:rFonts w:ascii="FbShefa" w:eastAsia="Calibri" w:hAnsi="FbShefa"/>
          <w:sz w:val="11"/>
          <w:rtl/>
        </w:rPr>
        <w:t>יב</w:t>
      </w:r>
      <w:r w:rsidR="00B36BF2" w:rsidRPr="00270114">
        <w:rPr>
          <w:rFonts w:ascii="FbShefa" w:eastAsia="Calibri" w:hAnsi="FbShefa"/>
          <w:sz w:val="11"/>
          <w:rtl/>
        </w:rPr>
        <w:t>, א</w:t>
      </w:r>
    </w:p>
    <w:p w14:paraId="751057B5" w14:textId="77777777" w:rsidR="00D95C8A" w:rsidRPr="00270114" w:rsidRDefault="00D95C8A" w:rsidP="00B9411C">
      <w:pPr>
        <w:pStyle w:val="2"/>
        <w:rPr>
          <w:rFonts w:ascii="FbShefa" w:eastAsia="Times New Roman" w:hAnsi="FbShefa"/>
          <w:color w:val="7C5F1D"/>
          <w:rtl/>
        </w:rPr>
      </w:pPr>
      <w:r w:rsidRPr="00270114">
        <w:rPr>
          <w:rFonts w:ascii="FbShefa" w:eastAsia="Times New Roman" w:hAnsi="FbShefa"/>
          <w:color w:val="7C5F1D"/>
          <w:rtl/>
        </w:rPr>
        <w:t>רץ אחריו ואינו מגיעו</w:t>
      </w:r>
    </w:p>
    <w:p w14:paraId="0F01BFFB" w14:textId="1DACFE83"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במציאה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לא קנה</w:t>
      </w:r>
      <w:r w:rsidR="00980F5A" w:rsidRPr="00270114">
        <w:rPr>
          <w:rFonts w:ascii="FbShefa" w:eastAsia="Calibri" w:hAnsi="FbShefa"/>
          <w:sz w:val="11"/>
          <w:rtl/>
        </w:rPr>
        <w:t>.</w:t>
      </w:r>
    </w:p>
    <w:p w14:paraId="512EB229" w14:textId="4A3E3BE8"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במתנה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קנה</w:t>
      </w:r>
      <w:r w:rsidR="00980F5A" w:rsidRPr="00270114">
        <w:rPr>
          <w:rFonts w:ascii="FbShefa" w:eastAsia="Calibri" w:hAnsi="FbShefa"/>
          <w:sz w:val="11"/>
          <w:rtl/>
        </w:rPr>
        <w:t>.</w:t>
      </w:r>
    </w:p>
    <w:p w14:paraId="0775AEA8" w14:textId="77777777" w:rsidR="00D95C8A" w:rsidRPr="001B3037" w:rsidRDefault="00D95C8A" w:rsidP="00D95C8A">
      <w:pPr>
        <w:rPr>
          <w:rFonts w:ascii="FbShefa" w:eastAsia="Calibri" w:hAnsi="FbShefa"/>
          <w:b/>
          <w:bCs/>
          <w:color w:val="3B2F2A" w:themeColor="text2" w:themeShade="80"/>
          <w:sz w:val="11"/>
          <w:rtl/>
        </w:rPr>
      </w:pPr>
    </w:p>
    <w:p w14:paraId="48BA1BC0"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זרק ארנקי בפתח זה ויצא בפתח אחר:</w:t>
      </w:r>
    </w:p>
    <w:p w14:paraId="26C781D9" w14:textId="4DC1957E"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ספק</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האם קנה</w:t>
      </w:r>
      <w:r w:rsidR="00980F5A" w:rsidRPr="00270114">
        <w:rPr>
          <w:rFonts w:ascii="FbShefa" w:eastAsia="Calibri" w:hAnsi="FbShefa"/>
          <w:sz w:val="11"/>
          <w:rtl/>
        </w:rPr>
        <w:t>.</w:t>
      </w:r>
    </w:p>
    <w:p w14:paraId="4ECD274A" w14:textId="51EA3C7C"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הנידון</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אויר שאין סופו לנוח, האם הוי כמונח</w:t>
      </w:r>
      <w:r w:rsidR="00980F5A" w:rsidRPr="00270114">
        <w:rPr>
          <w:rFonts w:ascii="FbShefa" w:eastAsia="Calibri" w:hAnsi="FbShefa"/>
          <w:sz w:val="11"/>
          <w:rtl/>
        </w:rPr>
        <w:t>.</w:t>
      </w:r>
    </w:p>
    <w:p w14:paraId="2F692A56" w14:textId="77777777" w:rsidR="00D95C8A" w:rsidRPr="001B3037" w:rsidRDefault="00D95C8A" w:rsidP="00D95C8A">
      <w:pPr>
        <w:rPr>
          <w:rFonts w:ascii="FbShefa" w:eastAsia="Calibri" w:hAnsi="FbShefa"/>
          <w:b/>
          <w:bCs/>
          <w:color w:val="3B2F2A" w:themeColor="text2" w:themeShade="80"/>
          <w:sz w:val="11"/>
          <w:rtl/>
        </w:rPr>
      </w:pPr>
    </w:p>
    <w:p w14:paraId="7089E0A8" w14:textId="2678A1BB"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בשונה</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rtl/>
        </w:rPr>
        <w:t>מ</w:t>
      </w:r>
      <w:r w:rsidRPr="00270114">
        <w:rPr>
          <w:rFonts w:ascii="FbShefa" w:eastAsia="Calibri" w:hAnsi="FbShefa"/>
          <w:sz w:val="11"/>
          <w:rtl/>
        </w:rPr>
        <w:t>רץ אחריו ואין מגיעו</w:t>
      </w:r>
      <w:r w:rsidR="00980F5A" w:rsidRPr="00270114">
        <w:rPr>
          <w:rFonts w:ascii="FbShefa" w:eastAsia="Calibri" w:hAnsi="FbShefa"/>
          <w:sz w:val="11"/>
          <w:rtl/>
        </w:rPr>
        <w:t>.</w:t>
      </w:r>
    </w:p>
    <w:p w14:paraId="747C8ECE" w14:textId="676CC641"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שאני מתגלגל</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דכמונח דמי</w:t>
      </w:r>
      <w:r w:rsidR="00980F5A" w:rsidRPr="00270114">
        <w:rPr>
          <w:rFonts w:ascii="FbShefa" w:eastAsia="Calibri" w:hAnsi="FbShefa"/>
          <w:sz w:val="11"/>
          <w:rtl/>
        </w:rPr>
        <w:t>.</w:t>
      </w:r>
    </w:p>
    <w:p w14:paraId="697F65C0" w14:textId="77777777" w:rsidR="00D95C8A" w:rsidRPr="00270114" w:rsidRDefault="00D95C8A" w:rsidP="00D95C8A">
      <w:pPr>
        <w:rPr>
          <w:rFonts w:ascii="FbShefa" w:eastAsia="Calibri" w:hAnsi="FbShefa"/>
          <w:sz w:val="11"/>
          <w:rtl/>
        </w:rPr>
      </w:pPr>
    </w:p>
    <w:p w14:paraId="576F6CC3" w14:textId="52FE93B0" w:rsidR="00D95C8A" w:rsidRPr="001B3037" w:rsidRDefault="00D95C8A" w:rsidP="00D05840">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rtl/>
        </w:rPr>
        <w:t>מְצִיאַת בְּנוֹ וּבִתּוֹ הַקְּטַנִּים, מְצִיאַת עַבְדּוֹ וְשִׁפְחָתוֹ הַכְּנַעֲנִים, מְצִיאַת אִשְׁתּוֹ, הֲרֵי אֵלּוּ שֶׁלּוֹ</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מְצִיאַת בְּנוֹ וּבִתּוֹ הַגְּדוֹלִים, מְצִיאַת עַבְדּוֹ וְשִׁפְחָתוֹ הָעִבְרִים, מְצִיאַת אִשְׁתּוֹ שֶׁגֵּרְשָׁהּ, אַף עַל פִּי שֶׁלֹּא נָתַן כְּתֻבָּתָהּ, הֲרֵי אֵלּוּ שֶׁלָּהֶן: </w:t>
      </w:r>
    </w:p>
    <w:p w14:paraId="68AC51E6" w14:textId="77777777" w:rsidR="00D95C8A" w:rsidRPr="00270114" w:rsidRDefault="00D95C8A" w:rsidP="00D95C8A">
      <w:pPr>
        <w:rPr>
          <w:rFonts w:ascii="FbShefa" w:eastAsia="Calibri" w:hAnsi="FbShefa"/>
          <w:sz w:val="11"/>
          <w:rtl/>
        </w:rPr>
      </w:pPr>
    </w:p>
    <w:p w14:paraId="35CED553" w14:textId="77777777" w:rsidR="00D95C8A" w:rsidRPr="00270114" w:rsidRDefault="00D95C8A" w:rsidP="00B9411C">
      <w:pPr>
        <w:pStyle w:val="2"/>
        <w:rPr>
          <w:rFonts w:ascii="FbShefa" w:eastAsia="Times New Roman" w:hAnsi="FbShefa"/>
          <w:color w:val="7C5F1D"/>
          <w:rtl/>
        </w:rPr>
      </w:pPr>
      <w:r w:rsidRPr="00270114">
        <w:rPr>
          <w:rFonts w:ascii="FbShefa" w:eastAsia="Times New Roman" w:hAnsi="FbShefa"/>
          <w:color w:val="7C5F1D"/>
          <w:rtl/>
        </w:rPr>
        <w:t>מציאת קטן לאביו</w:t>
      </w:r>
    </w:p>
    <w:p w14:paraId="5ADA92CA" w14:textId="1600902E"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דעה א</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לפי שמריצה אצל אביו בשעה שמוצאה</w:t>
      </w:r>
      <w:r w:rsidR="00980F5A" w:rsidRPr="00270114">
        <w:rPr>
          <w:rFonts w:ascii="FbShefa" w:eastAsia="Calibri" w:hAnsi="FbShefa"/>
          <w:sz w:val="11"/>
          <w:rtl/>
        </w:rPr>
        <w:t>.</w:t>
      </w:r>
    </w:p>
    <w:p w14:paraId="0E3E2DB9" w14:textId="31C6EDEC"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דעה ב</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לא גדול וקטן ממש</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אלא</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תלוי אם סמוך על שלחן אביו</w:t>
      </w:r>
      <w:r w:rsidR="00980F5A" w:rsidRPr="00270114">
        <w:rPr>
          <w:rFonts w:ascii="FbShefa" w:eastAsia="Calibri" w:hAnsi="FbShefa"/>
          <w:sz w:val="11"/>
          <w:rtl/>
        </w:rPr>
        <w:t>.</w:t>
      </w:r>
    </w:p>
    <w:p w14:paraId="026CB9A0" w14:textId="77777777" w:rsidR="00D95C8A" w:rsidRPr="00270114" w:rsidRDefault="00D95C8A" w:rsidP="00D95C8A">
      <w:pPr>
        <w:rPr>
          <w:rFonts w:ascii="FbShefa" w:eastAsia="Calibri" w:hAnsi="FbShefa"/>
          <w:sz w:val="11"/>
          <w:rtl/>
        </w:rPr>
      </w:pPr>
    </w:p>
    <w:p w14:paraId="2019D112" w14:textId="77777777" w:rsidR="00D95C8A" w:rsidRPr="00270114" w:rsidRDefault="00D95C8A" w:rsidP="00D95C8A">
      <w:pPr>
        <w:keepNext/>
        <w:keepLines/>
        <w:shd w:val="clear" w:color="auto" w:fill="FDF0E7"/>
        <w:spacing w:before="40" w:after="0"/>
        <w:ind w:left="-227"/>
        <w:outlineLvl w:val="1"/>
        <w:rPr>
          <w:rFonts w:ascii="FbShefa" w:eastAsia="Times New Roman" w:hAnsi="FbShefa"/>
          <w:i/>
          <w:iCs/>
          <w:rtl/>
        </w:rPr>
      </w:pPr>
      <w:r w:rsidRPr="00270114">
        <w:rPr>
          <w:rFonts w:ascii="FbShefa" w:eastAsia="Times New Roman" w:hAnsi="FbShefa"/>
          <w:i/>
          <w:iCs/>
          <w:rtl/>
        </w:rPr>
        <w:t>זכיית קטן</w:t>
      </w:r>
    </w:p>
    <w:p w14:paraId="19765DE2"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השוכר את הפועל:</w:t>
      </w:r>
    </w:p>
    <w:p w14:paraId="6CFC7660" w14:textId="66FD36F7"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ילקט</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בנו אחריו</w:t>
      </w:r>
      <w:r w:rsidR="00980F5A" w:rsidRPr="00270114">
        <w:rPr>
          <w:rFonts w:ascii="FbShefa" w:eastAsia="Calibri" w:hAnsi="FbShefa"/>
          <w:sz w:val="11"/>
          <w:rtl/>
        </w:rPr>
        <w:t>.</w:t>
      </w:r>
    </w:p>
    <w:p w14:paraId="2C562176" w14:textId="77777777" w:rsidR="00D95C8A" w:rsidRPr="00270114" w:rsidRDefault="00D95C8A" w:rsidP="00D95C8A">
      <w:pPr>
        <w:rPr>
          <w:rFonts w:ascii="FbShefa" w:eastAsia="Calibri" w:hAnsi="FbShefa"/>
          <w:sz w:val="11"/>
          <w:rtl/>
        </w:rPr>
      </w:pPr>
    </w:p>
    <w:p w14:paraId="7F4E6496"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למחצה לשליש ולרביע:</w:t>
      </w:r>
    </w:p>
    <w:p w14:paraId="7D75BB96" w14:textId="7F222F03"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דעה א</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לא ילקט בנו אחריו</w:t>
      </w:r>
      <w:r w:rsidR="00980F5A" w:rsidRPr="00270114">
        <w:rPr>
          <w:rFonts w:ascii="FbShefa" w:eastAsia="Calibri" w:hAnsi="FbShefa"/>
          <w:sz w:val="11"/>
          <w:rtl/>
        </w:rPr>
        <w:t>.</w:t>
      </w:r>
    </w:p>
    <w:p w14:paraId="28AA5551" w14:textId="0CE48504"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דעה ב</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ילקט בנו ואשתו אחריו</w:t>
      </w:r>
      <w:r w:rsidR="00980F5A" w:rsidRPr="00270114">
        <w:rPr>
          <w:rFonts w:ascii="FbShefa" w:eastAsia="Calibri" w:hAnsi="FbShefa"/>
          <w:sz w:val="11"/>
          <w:rtl/>
        </w:rPr>
        <w:t>.</w:t>
      </w:r>
    </w:p>
    <w:p w14:paraId="2997C697" w14:textId="77777777" w:rsidR="00D95C8A" w:rsidRPr="00270114" w:rsidRDefault="00D95C8A" w:rsidP="00D95C8A">
      <w:pPr>
        <w:rPr>
          <w:rFonts w:ascii="FbShefa" w:eastAsia="Calibri" w:hAnsi="FbShefa"/>
          <w:sz w:val="11"/>
          <w:rtl/>
        </w:rPr>
      </w:pPr>
    </w:p>
    <w:p w14:paraId="3EAA513E"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סתירה בדעת שמואל:</w:t>
      </w:r>
    </w:p>
    <w:p w14:paraId="26FB8ED1" w14:textId="77F07062"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אמר</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שאין לקטן זכיה לעצמו</w:t>
      </w:r>
      <w:r w:rsidR="00980F5A" w:rsidRPr="00270114">
        <w:rPr>
          <w:rFonts w:ascii="FbShefa" w:eastAsia="Calibri" w:hAnsi="FbShefa"/>
          <w:sz w:val="11"/>
          <w:rtl/>
        </w:rPr>
        <w:t>.</w:t>
      </w:r>
    </w:p>
    <w:p w14:paraId="1BA2B2DB" w14:textId="7AD402D5"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ומאידך אמר</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שהלכה </w:t>
      </w:r>
      <w:r w:rsidR="00474807">
        <w:rPr>
          <w:rFonts w:ascii="FbShefa" w:eastAsia="Calibri" w:hAnsi="FbShefa"/>
          <w:sz w:val="11"/>
          <w:rtl/>
        </w:rPr>
        <w:t>\כמ"ד</w:t>
      </w:r>
      <w:r w:rsidRPr="00270114">
        <w:rPr>
          <w:rFonts w:ascii="FbShefa" w:eastAsia="Calibri" w:hAnsi="FbShefa"/>
          <w:sz w:val="11"/>
          <w:rtl/>
        </w:rPr>
        <w:t xml:space="preserve"> שילקט</w:t>
      </w:r>
      <w:r w:rsidR="00980F5A" w:rsidRPr="00270114">
        <w:rPr>
          <w:rFonts w:ascii="FbShefa" w:eastAsia="Calibri" w:hAnsi="FbShefa"/>
          <w:sz w:val="11"/>
          <w:rtl/>
        </w:rPr>
        <w:t>.</w:t>
      </w:r>
    </w:p>
    <w:p w14:paraId="4BB4479C" w14:textId="77777777" w:rsidR="00D95C8A" w:rsidRPr="00270114" w:rsidRDefault="00D95C8A" w:rsidP="00D95C8A">
      <w:pPr>
        <w:rPr>
          <w:rFonts w:ascii="FbShefa" w:eastAsia="Calibri" w:hAnsi="FbShefa"/>
          <w:sz w:val="11"/>
          <w:rtl/>
        </w:rPr>
      </w:pPr>
    </w:p>
    <w:p w14:paraId="5E2C1385" w14:textId="2E1C0943"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ס"ד</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משום שיש לקטן זכייה לנפשיה, כי קא מלקט, לנפשיה קא מלקט, ואבוה מיניה קא זכי</w:t>
      </w:r>
      <w:r w:rsidR="00980F5A" w:rsidRPr="00270114">
        <w:rPr>
          <w:rFonts w:ascii="FbShefa" w:eastAsia="Calibri" w:hAnsi="FbShefa"/>
          <w:sz w:val="11"/>
          <w:rtl/>
        </w:rPr>
        <w:t>.</w:t>
      </w:r>
    </w:p>
    <w:p w14:paraId="5BF5CC14" w14:textId="75A27E5B"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שאם</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אין לקטן זכייה לנפשיה, איך יכול ללקט לאביו העשיר</w:t>
      </w:r>
      <w:r w:rsidR="00980F5A" w:rsidRPr="00270114">
        <w:rPr>
          <w:rFonts w:ascii="FbShefa" w:eastAsia="Calibri" w:hAnsi="FbShefa"/>
          <w:sz w:val="11"/>
          <w:rtl/>
        </w:rPr>
        <w:t>.</w:t>
      </w:r>
    </w:p>
    <w:p w14:paraId="7FA2F148" w14:textId="77777777" w:rsidR="00D95C8A" w:rsidRPr="00270114" w:rsidRDefault="00D95C8A" w:rsidP="00D95C8A">
      <w:pPr>
        <w:rPr>
          <w:rFonts w:ascii="FbShefa" w:eastAsia="Calibri" w:hAnsi="FbShefa"/>
          <w:sz w:val="11"/>
          <w:rtl/>
        </w:rPr>
      </w:pPr>
    </w:p>
    <w:p w14:paraId="290F4514" w14:textId="3A74C4FC"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תשובה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שמואל טעמא דתנא דידן קאמר וליה לא סבירא ליה</w:t>
      </w:r>
      <w:r w:rsidR="00980F5A" w:rsidRPr="00270114">
        <w:rPr>
          <w:rFonts w:ascii="FbShefa" w:eastAsia="Calibri" w:hAnsi="FbShefa"/>
          <w:sz w:val="11"/>
          <w:rtl/>
        </w:rPr>
        <w:t>.</w:t>
      </w:r>
    </w:p>
    <w:p w14:paraId="49D9D5B9" w14:textId="77777777" w:rsidR="00D95C8A" w:rsidRPr="00270114" w:rsidRDefault="00D95C8A" w:rsidP="00D95C8A">
      <w:pPr>
        <w:rPr>
          <w:rFonts w:ascii="FbShefa" w:eastAsia="Calibri" w:hAnsi="FbShefa"/>
          <w:sz w:val="11"/>
          <w:rtl/>
        </w:rPr>
      </w:pPr>
    </w:p>
    <w:p w14:paraId="44E902A8"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מציאת חרש שוטה וקטן:</w:t>
      </w:r>
    </w:p>
    <w:p w14:paraId="3A17C8D0" w14:textId="56CF8D65"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ת"ק</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יש בהן משום גזל מפני דרכי שלום</w:t>
      </w:r>
      <w:r w:rsidR="00980F5A" w:rsidRPr="00270114">
        <w:rPr>
          <w:rFonts w:ascii="FbShefa" w:eastAsia="Calibri" w:hAnsi="FbShefa"/>
          <w:sz w:val="11"/>
          <w:rtl/>
        </w:rPr>
        <w:t>.</w:t>
      </w:r>
    </w:p>
    <w:p w14:paraId="3D7FAEFA" w14:textId="121C246C"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רבי יוסי</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גזל גמור מדבריהם</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נפק"מ</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להוציאה בדיינין</w:t>
      </w:r>
      <w:r w:rsidR="00980F5A" w:rsidRPr="00270114">
        <w:rPr>
          <w:rFonts w:ascii="FbShefa" w:eastAsia="Calibri" w:hAnsi="FbShefa"/>
          <w:sz w:val="11"/>
          <w:rtl/>
        </w:rPr>
        <w:t>.</w:t>
      </w:r>
    </w:p>
    <w:p w14:paraId="6668775F" w14:textId="77777777" w:rsidR="00D95C8A" w:rsidRPr="00270114" w:rsidRDefault="00D95C8A" w:rsidP="00D95C8A">
      <w:pPr>
        <w:rPr>
          <w:rFonts w:ascii="FbShefa" w:eastAsia="Calibri" w:hAnsi="FbShefa"/>
          <w:sz w:val="11"/>
          <w:rtl/>
        </w:rPr>
      </w:pPr>
    </w:p>
    <w:p w14:paraId="50B86D73"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רבי יוסי:</w:t>
      </w:r>
    </w:p>
    <w:p w14:paraId="4E4BAADF" w14:textId="1865BB39"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סתירה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שאמר שילקט בנו אחריו (כנ"ל)</w:t>
      </w:r>
      <w:r w:rsidR="00980F5A" w:rsidRPr="00270114">
        <w:rPr>
          <w:rFonts w:ascii="FbShefa" w:eastAsia="Calibri" w:hAnsi="FbShefa"/>
          <w:sz w:val="11"/>
          <w:rtl/>
        </w:rPr>
        <w:t>.</w:t>
      </w:r>
    </w:p>
    <w:p w14:paraId="47E6FB89" w14:textId="63CE14A3"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ומאידך אמר</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שבמציאת חרש שוטה וקטן יש גזל גזל גמור מדבריהם</w:t>
      </w:r>
      <w:r w:rsidR="00980F5A" w:rsidRPr="00270114">
        <w:rPr>
          <w:rFonts w:ascii="FbShefa" w:eastAsia="Calibri" w:hAnsi="FbShefa"/>
          <w:sz w:val="11"/>
          <w:rtl/>
        </w:rPr>
        <w:t>.</w:t>
      </w:r>
    </w:p>
    <w:p w14:paraId="034C9E66" w14:textId="77777777" w:rsidR="00D95C8A" w:rsidRPr="00270114" w:rsidRDefault="00D95C8A" w:rsidP="00D95C8A">
      <w:pPr>
        <w:rPr>
          <w:rFonts w:ascii="FbShefa" w:eastAsia="Calibri" w:hAnsi="FbShefa"/>
          <w:sz w:val="11"/>
          <w:rtl/>
        </w:rPr>
      </w:pPr>
    </w:p>
    <w:p w14:paraId="2D656A8D" w14:textId="7084096C"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תשובה א</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עשאוה כמי שהלכו בה נמושות, דעניים גופייהו מסחי דעתייהו</w:t>
      </w:r>
      <w:r w:rsidR="00980F5A" w:rsidRPr="00270114">
        <w:rPr>
          <w:rFonts w:ascii="FbShefa" w:eastAsia="Calibri" w:hAnsi="FbShefa"/>
          <w:sz w:val="11"/>
          <w:rtl/>
        </w:rPr>
        <w:t>.</w:t>
      </w:r>
    </w:p>
    <w:p w14:paraId="26B55F3F" w14:textId="53C535A4" w:rsidR="00D95C8A" w:rsidRPr="001B3037" w:rsidRDefault="00D95C8A" w:rsidP="00D95C8A">
      <w:pPr>
        <w:rPr>
          <w:rFonts w:ascii="FbShefa" w:eastAsia="Calibri" w:hAnsi="FbShefa"/>
          <w:b/>
          <w:bCs/>
          <w:color w:val="3B2F2A" w:themeColor="text2" w:themeShade="80"/>
          <w:sz w:val="11"/>
          <w:rtl/>
        </w:rPr>
      </w:pPr>
      <w:r w:rsidRPr="001B3037">
        <w:rPr>
          <w:rFonts w:ascii="FbShefa" w:eastAsia="Calibri" w:hAnsi="FbShefa"/>
          <w:b/>
          <w:bCs/>
          <w:color w:val="3B2F2A" w:themeColor="text2" w:themeShade="80"/>
          <w:sz w:val="11"/>
          <w:rtl/>
        </w:rPr>
        <w:t>דחיה</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וכי מותר לאדם להרביץ ארי בתוך שדהו, שיברחו עניים</w:t>
      </w:r>
      <w:r w:rsidR="00980F5A" w:rsidRPr="00270114">
        <w:rPr>
          <w:rFonts w:ascii="FbShefa" w:eastAsia="Calibri" w:hAnsi="FbShefa"/>
          <w:sz w:val="11"/>
          <w:rtl/>
        </w:rPr>
        <w:t>.</w:t>
      </w:r>
    </w:p>
    <w:p w14:paraId="1713AAF6" w14:textId="77777777" w:rsidR="00D95C8A" w:rsidRPr="001B3037" w:rsidRDefault="00D95C8A" w:rsidP="00D95C8A">
      <w:pPr>
        <w:rPr>
          <w:rFonts w:ascii="FbShefa" w:eastAsia="Calibri" w:hAnsi="FbShefa"/>
          <w:b/>
          <w:bCs/>
          <w:color w:val="3B2F2A" w:themeColor="text2" w:themeShade="80"/>
          <w:sz w:val="11"/>
          <w:rtl/>
        </w:rPr>
      </w:pPr>
    </w:p>
    <w:p w14:paraId="6892663F" w14:textId="47569DB3"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תשובה ב</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עשו שאינו זוכה כזוכה</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דניח"ל לעניים</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כי היכי דכי אגרו לדידהו נלקוט בנייהו בתרייהו</w:t>
      </w:r>
      <w:r w:rsidR="00980F5A" w:rsidRPr="00270114">
        <w:rPr>
          <w:rFonts w:ascii="FbShefa" w:eastAsia="Calibri" w:hAnsi="FbShefa"/>
          <w:sz w:val="11"/>
          <w:rtl/>
        </w:rPr>
        <w:t>.</w:t>
      </w:r>
    </w:p>
    <w:p w14:paraId="536978A5" w14:textId="4131E70A" w:rsidR="00D95C8A" w:rsidRPr="00270114" w:rsidRDefault="00D95C8A" w:rsidP="00794C1A">
      <w:pPr>
        <w:pStyle w:val="1"/>
        <w:rPr>
          <w:rFonts w:ascii="FbShefa" w:eastAsia="Calibri" w:hAnsi="FbShefa"/>
          <w:rtl/>
        </w:rPr>
      </w:pPr>
      <w:r w:rsidRPr="00270114">
        <w:rPr>
          <w:rFonts w:ascii="FbShefa" w:eastAsia="Calibri" w:hAnsi="FbShefa"/>
          <w:sz w:val="11"/>
          <w:rtl/>
        </w:rPr>
        <w:t>יב</w:t>
      </w:r>
      <w:r w:rsidR="00B36BF2" w:rsidRPr="00270114">
        <w:rPr>
          <w:rFonts w:ascii="FbShefa" w:eastAsia="Calibri" w:hAnsi="FbShefa"/>
          <w:sz w:val="11"/>
          <w:rtl/>
        </w:rPr>
        <w:t>, ב</w:t>
      </w:r>
    </w:p>
    <w:p w14:paraId="10463227" w14:textId="77777777" w:rsidR="00D95C8A" w:rsidRPr="00270114" w:rsidRDefault="00D95C8A" w:rsidP="00D95C8A">
      <w:pPr>
        <w:keepNext/>
        <w:keepLines/>
        <w:shd w:val="clear" w:color="auto" w:fill="FDF0E7"/>
        <w:spacing w:before="40" w:after="0"/>
        <w:ind w:left="-227"/>
        <w:outlineLvl w:val="1"/>
        <w:rPr>
          <w:rFonts w:ascii="FbShefa" w:eastAsia="Times New Roman" w:hAnsi="FbShefa"/>
          <w:i/>
          <w:iCs/>
          <w:rtl/>
        </w:rPr>
      </w:pPr>
      <w:r w:rsidRPr="00270114">
        <w:rPr>
          <w:rFonts w:ascii="FbShefa" w:eastAsia="Times New Roman" w:hAnsi="FbShefa"/>
          <w:i/>
          <w:iCs/>
          <w:rtl/>
        </w:rPr>
        <w:t>מציאת התלויים בו</w:t>
      </w:r>
    </w:p>
    <w:p w14:paraId="6FFEBE55"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מציאת פועל:</w:t>
      </w:r>
    </w:p>
    <w:p w14:paraId="1AD8BD9D" w14:textId="73D8F984"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rtl/>
        </w:rPr>
        <w:t>אמר לו נכש או עדור עמי היום</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מציאתו לעצמו</w:t>
      </w:r>
      <w:r w:rsidR="00980F5A" w:rsidRPr="00270114">
        <w:rPr>
          <w:rFonts w:ascii="FbShefa" w:eastAsia="Calibri" w:hAnsi="FbShefa"/>
          <w:rtl/>
        </w:rPr>
        <w:t>.</w:t>
      </w:r>
    </w:p>
    <w:p w14:paraId="07EEF7E5" w14:textId="3ECAE57D"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rtl/>
        </w:rPr>
        <w:t>אמר לו עשה עמי מלאכה היום</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מציאתו לבעל הבית (וראה להלן, מחלוקת)</w:t>
      </w:r>
      <w:r w:rsidR="00980F5A" w:rsidRPr="00270114">
        <w:rPr>
          <w:rFonts w:ascii="FbShefa" w:eastAsia="Calibri" w:hAnsi="FbShefa"/>
          <w:rtl/>
        </w:rPr>
        <w:t>.</w:t>
      </w:r>
    </w:p>
    <w:p w14:paraId="75A8C715" w14:textId="77777777" w:rsidR="00D95C8A" w:rsidRPr="001B3037" w:rsidRDefault="00D95C8A" w:rsidP="00D95C8A">
      <w:pPr>
        <w:rPr>
          <w:rFonts w:ascii="FbShefa" w:eastAsia="Calibri" w:hAnsi="FbShefa"/>
          <w:b/>
          <w:bCs/>
          <w:color w:val="3B2F2A" w:themeColor="text2" w:themeShade="80"/>
          <w:sz w:val="11"/>
          <w:rtl/>
        </w:rPr>
      </w:pPr>
    </w:p>
    <w:p w14:paraId="66EA67FD"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מציאת עבדו ושפחתו העברים:</w:t>
      </w:r>
    </w:p>
    <w:p w14:paraId="49A43C63" w14:textId="1A28EA1F"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הרי הוא</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של עצמן</w:t>
      </w:r>
      <w:r w:rsidR="00980F5A" w:rsidRPr="00270114">
        <w:rPr>
          <w:rFonts w:ascii="FbShefa" w:eastAsia="Calibri" w:hAnsi="FbShefa"/>
          <w:sz w:val="11"/>
          <w:rtl/>
        </w:rPr>
        <w:t>.</w:t>
      </w:r>
    </w:p>
    <w:p w14:paraId="0A9C5F93" w14:textId="5A701EEC" w:rsidR="00433741"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שאלה</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שיהא כפועל, שמציאתו לרבו</w:t>
      </w:r>
      <w:r w:rsidR="00980F5A" w:rsidRPr="00270114">
        <w:rPr>
          <w:rFonts w:ascii="FbShefa" w:eastAsia="Calibri" w:hAnsi="FbShefa"/>
          <w:sz w:val="11"/>
          <w:rtl/>
        </w:rPr>
        <w:t>.</w:t>
      </w:r>
    </w:p>
    <w:p w14:paraId="659049B9" w14:textId="51205DFE"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תשובה א</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בעבד נוקב מרגליות, שאין רבו רוצה לשנותו למלאכה אחרת</w:t>
      </w:r>
      <w:r w:rsidR="00980F5A" w:rsidRPr="00270114">
        <w:rPr>
          <w:rFonts w:ascii="FbShefa" w:eastAsia="Calibri" w:hAnsi="FbShefa"/>
          <w:sz w:val="11"/>
          <w:rtl/>
        </w:rPr>
        <w:t>.</w:t>
      </w:r>
    </w:p>
    <w:p w14:paraId="6B692A40" w14:textId="0578100C"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תשובה ב</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במגביה מציאה עם מלאכתו</w:t>
      </w:r>
      <w:r w:rsidR="00980F5A" w:rsidRPr="00270114">
        <w:rPr>
          <w:rFonts w:ascii="FbShefa" w:eastAsia="Calibri" w:hAnsi="FbShefa"/>
          <w:sz w:val="11"/>
          <w:rtl/>
        </w:rPr>
        <w:t>.</w:t>
      </w:r>
    </w:p>
    <w:p w14:paraId="3C86D69B" w14:textId="00736D04"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תשובה ג</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פועל קונה לבעה"ב רק כששכרו ללקט מציאות</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כגון</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דאקפי אגמא בכוורי</w:t>
      </w:r>
      <w:r w:rsidR="00980F5A" w:rsidRPr="00270114">
        <w:rPr>
          <w:rFonts w:ascii="FbShefa" w:eastAsia="Calibri" w:hAnsi="FbShefa"/>
          <w:sz w:val="11"/>
          <w:rtl/>
        </w:rPr>
        <w:t>.</w:t>
      </w:r>
    </w:p>
    <w:p w14:paraId="1BE3CDCE" w14:textId="77777777" w:rsidR="00D95C8A" w:rsidRPr="00270114" w:rsidRDefault="00D95C8A" w:rsidP="00D95C8A">
      <w:pPr>
        <w:rPr>
          <w:rFonts w:ascii="FbShefa" w:eastAsia="Calibri" w:hAnsi="FbShefa"/>
          <w:sz w:val="11"/>
          <w:rtl/>
        </w:rPr>
      </w:pPr>
    </w:p>
    <w:p w14:paraId="0D5B14FB" w14:textId="77777777" w:rsidR="00D95C8A" w:rsidRPr="00270114" w:rsidRDefault="00D95C8A" w:rsidP="00B9411C">
      <w:pPr>
        <w:pStyle w:val="2"/>
        <w:rPr>
          <w:rFonts w:ascii="FbShefa" w:eastAsia="Times New Roman" w:hAnsi="FbShefa"/>
          <w:color w:val="7C5F1D"/>
          <w:rtl/>
        </w:rPr>
      </w:pPr>
      <w:r w:rsidRPr="00270114">
        <w:rPr>
          <w:rFonts w:ascii="FbShefa" w:eastAsia="Times New Roman" w:hAnsi="FbShefa"/>
          <w:color w:val="7C5F1D"/>
          <w:rtl/>
        </w:rPr>
        <w:t xml:space="preserve">מציאת שפחה </w:t>
      </w:r>
    </w:p>
    <w:p w14:paraId="7A409D0C" w14:textId="4B3BE618"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מתני'</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מציאתה לעצמה</w:t>
      </w:r>
      <w:r w:rsidR="00980F5A" w:rsidRPr="00270114">
        <w:rPr>
          <w:rFonts w:ascii="FbShefa" w:eastAsia="Calibri" w:hAnsi="FbShefa"/>
          <w:sz w:val="11"/>
          <w:rtl/>
        </w:rPr>
        <w:t>.</w:t>
      </w:r>
    </w:p>
    <w:p w14:paraId="1BD5DA96" w14:textId="45F9FE54"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אי דאייתי שתי שערות</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מאי בעיא גביה</w:t>
      </w:r>
      <w:r w:rsidR="00980F5A" w:rsidRPr="00270114">
        <w:rPr>
          <w:rFonts w:ascii="FbShefa" w:eastAsia="Calibri" w:hAnsi="FbShefa"/>
          <w:sz w:val="11"/>
          <w:rtl/>
        </w:rPr>
        <w:t>.</w:t>
      </w:r>
    </w:p>
    <w:p w14:paraId="762F5E77" w14:textId="3D48186C"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ואי דלא אייתי שתי שערות</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אי איתיה לאב, דאבוה הויא</w:t>
      </w:r>
      <w:r w:rsidR="00980F5A" w:rsidRPr="00270114">
        <w:rPr>
          <w:rFonts w:ascii="FbShefa" w:eastAsia="Calibri" w:hAnsi="FbShefa"/>
          <w:sz w:val="11"/>
          <w:rtl/>
        </w:rPr>
        <w:t>.</w:t>
      </w:r>
    </w:p>
    <w:p w14:paraId="1248015B" w14:textId="01A11A76"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ואי דליתיה לאב</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תיפוק במיתת האב (אליבא דריש לקיש, דלהלן)</w:t>
      </w:r>
      <w:r w:rsidR="00980F5A" w:rsidRPr="00270114">
        <w:rPr>
          <w:rFonts w:ascii="FbShefa" w:eastAsia="Calibri" w:hAnsi="FbShefa"/>
          <w:sz w:val="11"/>
          <w:rtl/>
        </w:rPr>
        <w:t>.</w:t>
      </w:r>
    </w:p>
    <w:p w14:paraId="6F68B8ED" w14:textId="137C1B5F"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תשובה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אפשר היה להסביר, שהכוונה שמציאתה לאביה ולא לרבה</w:t>
      </w:r>
      <w:r w:rsidR="00980F5A" w:rsidRPr="00270114">
        <w:rPr>
          <w:rFonts w:ascii="FbShefa" w:eastAsia="Calibri" w:hAnsi="FbShefa"/>
          <w:sz w:val="11"/>
          <w:rtl/>
        </w:rPr>
        <w:t>.</w:t>
      </w:r>
    </w:p>
    <w:p w14:paraId="1F8B5722" w14:textId="77777777" w:rsidR="00D95C8A" w:rsidRPr="00270114" w:rsidRDefault="00D95C8A" w:rsidP="00D95C8A">
      <w:pPr>
        <w:rPr>
          <w:rFonts w:ascii="FbShefa" w:eastAsia="Calibri" w:hAnsi="FbShefa"/>
          <w:sz w:val="11"/>
          <w:rtl/>
        </w:rPr>
      </w:pPr>
    </w:p>
    <w:p w14:paraId="3F9A70B8"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מיתת האב:</w:t>
      </w:r>
    </w:p>
    <w:p w14:paraId="22E3139E" w14:textId="06C2BB68"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ריש לקיש</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אמה העבריה קנה עצמה במיתת האב מרשות האדון, מקל וחומר</w:t>
      </w:r>
      <w:r w:rsidR="00980F5A" w:rsidRPr="00270114">
        <w:rPr>
          <w:rFonts w:ascii="FbShefa" w:eastAsia="Calibri" w:hAnsi="FbShefa"/>
          <w:sz w:val="11"/>
          <w:rtl/>
        </w:rPr>
        <w:t>.</w:t>
      </w:r>
    </w:p>
    <w:p w14:paraId="7C7466E4" w14:textId="3F875951"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איתותב</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ריש לקיש</w:t>
      </w:r>
      <w:r w:rsidR="00980F5A" w:rsidRPr="00270114">
        <w:rPr>
          <w:rFonts w:ascii="FbShefa" w:eastAsia="Calibri" w:hAnsi="FbShefa"/>
          <w:sz w:val="11"/>
          <w:rtl/>
        </w:rPr>
        <w:t>.</w:t>
      </w:r>
    </w:p>
    <w:p w14:paraId="189C3882" w14:textId="77777777" w:rsidR="00D95C8A" w:rsidRPr="00270114" w:rsidRDefault="00D95C8A" w:rsidP="00D95C8A">
      <w:pPr>
        <w:rPr>
          <w:rFonts w:ascii="FbShefa" w:eastAsia="Calibri" w:hAnsi="FbShefa"/>
          <w:sz w:val="11"/>
          <w:rtl/>
        </w:rPr>
      </w:pPr>
    </w:p>
    <w:p w14:paraId="3C309A7C" w14:textId="77777777" w:rsidR="00D95C8A" w:rsidRPr="00270114" w:rsidRDefault="00D95C8A" w:rsidP="00B9411C">
      <w:pPr>
        <w:pStyle w:val="2"/>
        <w:rPr>
          <w:rFonts w:ascii="FbShefa" w:eastAsia="Times New Roman" w:hAnsi="FbShefa"/>
          <w:color w:val="7C5F1D"/>
          <w:rtl/>
        </w:rPr>
      </w:pPr>
      <w:r w:rsidRPr="00270114">
        <w:rPr>
          <w:rFonts w:ascii="FbShefa" w:eastAsia="Times New Roman" w:hAnsi="FbShefa"/>
          <w:color w:val="7C5F1D"/>
          <w:rtl/>
        </w:rPr>
        <w:t>מציאת גרושה</w:t>
      </w:r>
    </w:p>
    <w:p w14:paraId="2FA356EC" w14:textId="5D11D39E"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sz w:val="11"/>
          <w:rtl/>
        </w:rPr>
        <w:t>מתני'</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rtl/>
        </w:rPr>
        <w:t>מציאתה לעצמה</w:t>
      </w:r>
      <w:r w:rsidR="00980F5A" w:rsidRPr="00270114">
        <w:rPr>
          <w:rFonts w:ascii="FbShefa" w:eastAsia="Calibri" w:hAnsi="FbShefa"/>
          <w:rtl/>
        </w:rPr>
        <w:t>.</w:t>
      </w:r>
    </w:p>
    <w:p w14:paraId="284A6757" w14:textId="0C306B94"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שאלה</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rtl/>
        </w:rPr>
        <w:t>פשיטא</w:t>
      </w:r>
      <w:r w:rsidRPr="00270114">
        <w:rPr>
          <w:rFonts w:ascii="FbShefa" w:eastAsia="Calibri" w:hAnsi="FbShefa"/>
          <w:sz w:val="11"/>
          <w:rtl/>
        </w:rPr>
        <w:t xml:space="preserve"> שמציאת גרושה לעצמה</w:t>
      </w:r>
      <w:r w:rsidR="00980F5A" w:rsidRPr="00270114">
        <w:rPr>
          <w:rFonts w:ascii="FbShefa" w:eastAsia="Calibri" w:hAnsi="FbShefa"/>
          <w:sz w:val="11"/>
          <w:rtl/>
        </w:rPr>
        <w:t>.</w:t>
      </w:r>
    </w:p>
    <w:p w14:paraId="496B32A5" w14:textId="48DD6B32"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תשובה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החידוש אף במגורשת ואינה מגורשת, שחייב במזונותיה, ואין לו מציאה</w:t>
      </w:r>
      <w:r w:rsidR="00980F5A" w:rsidRPr="00270114">
        <w:rPr>
          <w:rFonts w:ascii="FbShefa" w:eastAsia="Calibri" w:hAnsi="FbShefa"/>
          <w:sz w:val="11"/>
          <w:rtl/>
        </w:rPr>
        <w:t>.</w:t>
      </w:r>
    </w:p>
    <w:p w14:paraId="3082CD11" w14:textId="7BEE1549"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הטעם</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מציאה משום איבה, והכא אית לה איבה ואיבה</w:t>
      </w:r>
      <w:r w:rsidR="00980F5A" w:rsidRPr="00270114">
        <w:rPr>
          <w:rFonts w:ascii="FbShefa" w:eastAsia="Calibri" w:hAnsi="FbShefa"/>
          <w:sz w:val="11"/>
          <w:rtl/>
        </w:rPr>
        <w:t>.</w:t>
      </w:r>
    </w:p>
    <w:p w14:paraId="2501D8F3" w14:textId="77B39C82" w:rsidR="00D95C8A" w:rsidRPr="001B3037" w:rsidRDefault="00D95C8A" w:rsidP="00D05840">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sz w:val="11"/>
          <w:rtl/>
        </w:rPr>
        <w:br/>
      </w:r>
      <w:r w:rsidRPr="001B3037">
        <w:rPr>
          <w:rFonts w:ascii="FbShefa" w:eastAsia="Times New Roman" w:hAnsi="FbShefa"/>
          <w:b/>
          <w:bCs/>
          <w:color w:val="3B2F2A" w:themeColor="text2" w:themeShade="80"/>
          <w:rtl/>
        </w:rPr>
        <w:t>מָצָא שְׁטָרֵי חוֹב, אִם יֵשׁ בָּהֶן אַחֲרָיוּת נְכָסִים, לֹא יַחֲזִיר, שֶׁבֵּית דִּין נִפְרָעִין מֵהֶן, אֵין בָּהֶן אַחֲרָיוּת נְכָסִים, יַחֲזִיר, שֶׁאֵין בֵּית דִּין נִפְרָעִין מֵהֶן, דִּבְרֵי רַבִּי מֵאִיר</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וַחֲכָמִים אוֹמְרִים, בֵּין כָּךְ וּבֵין כָּךְ לֹא יַחֲזִיר, מִפְּנֵי שֶׁבֵּית דִּין נִפְרָעִין מֵהֶן: </w:t>
      </w:r>
    </w:p>
    <w:p w14:paraId="52EC9899" w14:textId="77777777" w:rsidR="00D95C8A" w:rsidRPr="00270114" w:rsidRDefault="00D95C8A" w:rsidP="00D95C8A">
      <w:pPr>
        <w:rPr>
          <w:rFonts w:ascii="FbShefa" w:eastAsia="Calibri" w:hAnsi="FbShefa"/>
          <w:sz w:val="11"/>
          <w:rtl/>
        </w:rPr>
      </w:pPr>
    </w:p>
    <w:p w14:paraId="59A719DF" w14:textId="77777777" w:rsidR="00D95C8A" w:rsidRPr="00270114" w:rsidRDefault="00D95C8A" w:rsidP="00B9411C">
      <w:pPr>
        <w:pStyle w:val="2"/>
        <w:rPr>
          <w:rFonts w:ascii="FbShefa" w:eastAsia="Times New Roman" w:hAnsi="FbShefa"/>
          <w:color w:val="7C5F1D"/>
          <w:rtl/>
        </w:rPr>
      </w:pPr>
      <w:r w:rsidRPr="00270114">
        <w:rPr>
          <w:rFonts w:ascii="FbShefa" w:eastAsia="Times New Roman" w:hAnsi="FbShefa"/>
          <w:color w:val="7C5F1D"/>
          <w:rtl/>
        </w:rPr>
        <w:t>ביאור המשנה</w:t>
      </w:r>
    </w:p>
    <w:p w14:paraId="7A985640"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שאלה:</w:t>
      </w:r>
    </w:p>
    <w:p w14:paraId="4131D813" w14:textId="420CFC54"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אם חייב מודה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שיחזיר</w:t>
      </w:r>
      <w:r w:rsidR="00980F5A" w:rsidRPr="00270114">
        <w:rPr>
          <w:rFonts w:ascii="FbShefa" w:eastAsia="Calibri" w:hAnsi="FbShefa"/>
          <w:sz w:val="11"/>
          <w:rtl/>
        </w:rPr>
        <w:t>.</w:t>
      </w:r>
    </w:p>
    <w:p w14:paraId="303B3070" w14:textId="6E92C3D4"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ואם אין חייב מודה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שלא יחזיר</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שהרי</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הוא גובה מבני חרי</w:t>
      </w:r>
      <w:r w:rsidR="00980F5A" w:rsidRPr="00270114">
        <w:rPr>
          <w:rFonts w:ascii="FbShefa" w:eastAsia="Calibri" w:hAnsi="FbShefa"/>
          <w:sz w:val="11"/>
          <w:rtl/>
        </w:rPr>
        <w:t>.</w:t>
      </w:r>
    </w:p>
    <w:p w14:paraId="69BE02DD" w14:textId="77777777" w:rsidR="00D95C8A" w:rsidRPr="001B3037" w:rsidRDefault="00D95C8A" w:rsidP="00D95C8A">
      <w:pPr>
        <w:rPr>
          <w:rFonts w:ascii="FbShefa" w:eastAsia="Calibri" w:hAnsi="FbShefa"/>
          <w:b/>
          <w:bCs/>
          <w:color w:val="3B2F2A" w:themeColor="text2" w:themeShade="80"/>
          <w:sz w:val="11"/>
          <w:rtl/>
        </w:rPr>
      </w:pPr>
    </w:p>
    <w:p w14:paraId="3980D1BF"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ביאור א:</w:t>
      </w:r>
    </w:p>
    <w:p w14:paraId="1DFB50B9" w14:textId="43A431E3"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כגון</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שחייב מודה</w:t>
      </w:r>
      <w:r w:rsidR="00980F5A" w:rsidRPr="00270114">
        <w:rPr>
          <w:rFonts w:ascii="FbShefa" w:eastAsia="Calibri" w:hAnsi="FbShefa"/>
          <w:sz w:val="11"/>
          <w:rtl/>
        </w:rPr>
        <w:t>.</w:t>
      </w:r>
    </w:p>
    <w:p w14:paraId="4D5495DC" w14:textId="531C41A7"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וחיישינן</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שמא כתב בניסן, ולוה בתשרי, ויטרוף לקוחות שלא כדין</w:t>
      </w:r>
      <w:r w:rsidR="00980F5A" w:rsidRPr="00270114">
        <w:rPr>
          <w:rFonts w:ascii="FbShefa" w:eastAsia="Calibri" w:hAnsi="FbShefa"/>
          <w:sz w:val="11"/>
          <w:rtl/>
        </w:rPr>
        <w:t>.</w:t>
      </w:r>
    </w:p>
    <w:p w14:paraId="4105EBCB" w14:textId="3653F31C"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ביאורים נוספים</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ראה להלן (יג, א)</w:t>
      </w:r>
      <w:r w:rsidR="00980F5A" w:rsidRPr="00270114">
        <w:rPr>
          <w:rFonts w:ascii="FbShefa" w:eastAsia="Calibri" w:hAnsi="FbShefa"/>
          <w:sz w:val="11"/>
          <w:rtl/>
        </w:rPr>
        <w:t>.</w:t>
      </w:r>
    </w:p>
    <w:p w14:paraId="1B33A08B" w14:textId="77777777" w:rsidR="00D95C8A" w:rsidRPr="001B3037" w:rsidRDefault="00D95C8A" w:rsidP="00D95C8A">
      <w:pPr>
        <w:rPr>
          <w:rFonts w:ascii="FbShefa" w:eastAsia="Calibri" w:hAnsi="FbShefa"/>
          <w:b/>
          <w:bCs/>
          <w:color w:val="3B2F2A" w:themeColor="text2" w:themeShade="80"/>
          <w:sz w:val="11"/>
          <w:rtl/>
        </w:rPr>
      </w:pPr>
    </w:p>
    <w:p w14:paraId="26A2A726" w14:textId="77777777" w:rsidR="00D95C8A" w:rsidRPr="00270114" w:rsidRDefault="00D95C8A" w:rsidP="00B9411C">
      <w:pPr>
        <w:pStyle w:val="2"/>
        <w:rPr>
          <w:rFonts w:ascii="FbShefa" w:eastAsia="Times New Roman" w:hAnsi="FbShefa"/>
          <w:color w:val="7C5F1D"/>
          <w:rtl/>
        </w:rPr>
      </w:pPr>
      <w:r w:rsidRPr="00270114">
        <w:rPr>
          <w:rFonts w:ascii="FbShefa" w:eastAsia="Times New Roman" w:hAnsi="FbShefa"/>
          <w:color w:val="7C5F1D"/>
          <w:rtl/>
        </w:rPr>
        <w:t>חשש שמא כתב ללות ולא לוה</w:t>
      </w:r>
    </w:p>
    <w:p w14:paraId="48F32E8D" w14:textId="67E1658D"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במשנה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חיישינן שכתב ללות ולא לוה (כדלעיל)</w:t>
      </w:r>
      <w:r w:rsidR="00980F5A" w:rsidRPr="00270114">
        <w:rPr>
          <w:rFonts w:ascii="FbShefa" w:eastAsia="Calibri" w:hAnsi="FbShefa"/>
          <w:sz w:val="11"/>
          <w:rtl/>
        </w:rPr>
        <w:t>.</w:t>
      </w:r>
    </w:p>
    <w:p w14:paraId="344DB795" w14:textId="58FB3C64"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הטעם</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כיון שנפל, ריעי</w:t>
      </w:r>
      <w:r w:rsidR="00980F5A" w:rsidRPr="00270114">
        <w:rPr>
          <w:rFonts w:ascii="FbShefa" w:eastAsia="Calibri" w:hAnsi="FbShefa"/>
          <w:sz w:val="11"/>
          <w:rtl/>
        </w:rPr>
        <w:t>.</w:t>
      </w:r>
    </w:p>
    <w:p w14:paraId="2488993C" w14:textId="5F4F55F6"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כל שטרי</w:t>
      </w:r>
      <w:r w:rsidR="00980F5A" w:rsidRPr="00270114">
        <w:rPr>
          <w:rFonts w:ascii="FbShefa" w:eastAsia="Calibri" w:hAnsi="FbShefa"/>
          <w:sz w:val="11"/>
          <w:rtl/>
        </w:rPr>
        <w:t>.</w:t>
      </w:r>
      <w:r w:rsidRPr="00270114">
        <w:rPr>
          <w:rFonts w:ascii="FbShefa" w:eastAsia="Calibri" w:hAnsi="FbShefa"/>
          <w:sz w:val="11"/>
          <w:rtl/>
        </w:rPr>
        <w:t xml:space="preserve"> לא חיישינן</w:t>
      </w:r>
      <w:r w:rsidR="00980F5A" w:rsidRPr="00270114">
        <w:rPr>
          <w:rFonts w:ascii="FbShefa" w:eastAsia="Calibri" w:hAnsi="FbShefa"/>
          <w:sz w:val="11"/>
          <w:rtl/>
        </w:rPr>
        <w:t>.</w:t>
      </w:r>
      <w:r w:rsidRPr="001B3037">
        <w:rPr>
          <w:rFonts w:ascii="FbShefa" w:eastAsia="Calibri" w:hAnsi="FbShefa"/>
          <w:b/>
          <w:bCs/>
          <w:color w:val="3B2F2A" w:themeColor="text2" w:themeShade="80"/>
          <w:sz w:val="11"/>
          <w:rtl/>
        </w:rPr>
        <w:t xml:space="preserve"> הטעם</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דלא ריעי</w:t>
      </w:r>
      <w:r w:rsidR="00980F5A" w:rsidRPr="00270114">
        <w:rPr>
          <w:rFonts w:ascii="FbShefa" w:eastAsia="Calibri" w:hAnsi="FbShefa"/>
          <w:sz w:val="11"/>
          <w:rtl/>
        </w:rPr>
        <w:t>.</w:t>
      </w:r>
    </w:p>
    <w:p w14:paraId="276B5EED" w14:textId="77777777" w:rsidR="00D95C8A" w:rsidRPr="001B3037" w:rsidRDefault="00D95C8A" w:rsidP="00D95C8A">
      <w:pPr>
        <w:rPr>
          <w:rFonts w:ascii="FbShefa" w:eastAsia="Calibri" w:hAnsi="FbShefa"/>
          <w:b/>
          <w:bCs/>
          <w:color w:val="3B2F2A" w:themeColor="text2" w:themeShade="80"/>
          <w:sz w:val="11"/>
          <w:rtl/>
        </w:rPr>
      </w:pPr>
    </w:p>
    <w:p w14:paraId="5D25728D"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כותבין שטר ללוה אף על פי שאין מלוה עמו:</w:t>
      </w:r>
    </w:p>
    <w:p w14:paraId="00A87DDE" w14:textId="2F41FBF6"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שאלה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לכתחילה ניחוש שמא לא ילוה עד תשרי</w:t>
      </w:r>
      <w:r w:rsidR="00980F5A" w:rsidRPr="00270114">
        <w:rPr>
          <w:rFonts w:ascii="FbShefa" w:eastAsia="Calibri" w:hAnsi="FbShefa"/>
          <w:sz w:val="11"/>
          <w:rtl/>
        </w:rPr>
        <w:t>.</w:t>
      </w:r>
    </w:p>
    <w:p w14:paraId="5AF15DAD" w14:textId="73189B8A" w:rsidR="00D95C8A" w:rsidRPr="00270114" w:rsidRDefault="00D95C8A" w:rsidP="00794C1A">
      <w:pPr>
        <w:pStyle w:val="1"/>
        <w:rPr>
          <w:rFonts w:ascii="FbShefa" w:eastAsia="Calibri" w:hAnsi="FbShefa"/>
          <w:rtl/>
        </w:rPr>
      </w:pPr>
      <w:r w:rsidRPr="00270114">
        <w:rPr>
          <w:rFonts w:ascii="FbShefa" w:eastAsia="Calibri" w:hAnsi="FbShefa"/>
          <w:sz w:val="11"/>
          <w:rtl/>
        </w:rPr>
        <w:t>יג</w:t>
      </w:r>
      <w:r w:rsidR="00B36BF2" w:rsidRPr="00270114">
        <w:rPr>
          <w:rFonts w:ascii="FbShefa" w:eastAsia="Calibri" w:hAnsi="FbShefa"/>
          <w:sz w:val="11"/>
          <w:rtl/>
        </w:rPr>
        <w:t>, א</w:t>
      </w:r>
    </w:p>
    <w:p w14:paraId="78A3A03E" w14:textId="50C93126"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תשובה א</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בשטרי הקנאה בלבד</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משום</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דשעביד נפשיה</w:t>
      </w:r>
      <w:r w:rsidR="00980F5A" w:rsidRPr="00270114">
        <w:rPr>
          <w:rFonts w:ascii="FbShefa" w:eastAsia="Calibri" w:hAnsi="FbShefa"/>
          <w:sz w:val="11"/>
          <w:rtl/>
        </w:rPr>
        <w:t>.</w:t>
      </w:r>
    </w:p>
    <w:p w14:paraId="3847737E" w14:textId="38075F59"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ואילו במשנה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אף שאינו שטר הקנאה חיישינן כיון דנפל אתרע ליה</w:t>
      </w:r>
      <w:r w:rsidR="00980F5A" w:rsidRPr="00270114">
        <w:rPr>
          <w:rFonts w:ascii="FbShefa" w:eastAsia="Calibri" w:hAnsi="FbShefa"/>
          <w:sz w:val="11"/>
          <w:rtl/>
        </w:rPr>
        <w:t>.</w:t>
      </w:r>
    </w:p>
    <w:p w14:paraId="2826841D" w14:textId="77777777" w:rsidR="00D95C8A" w:rsidRPr="001B3037" w:rsidRDefault="00D95C8A" w:rsidP="00D95C8A">
      <w:pPr>
        <w:rPr>
          <w:rFonts w:ascii="FbShefa" w:eastAsia="Calibri" w:hAnsi="FbShefa"/>
          <w:b/>
          <w:bCs/>
          <w:color w:val="3B2F2A" w:themeColor="text2" w:themeShade="80"/>
          <w:sz w:val="11"/>
          <w:rtl/>
        </w:rPr>
      </w:pPr>
    </w:p>
    <w:p w14:paraId="68A7101E" w14:textId="23703584"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תשובה ב</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עדיו בחתומיו זכין לו</w:t>
      </w:r>
      <w:r w:rsidR="00980F5A" w:rsidRPr="00270114">
        <w:rPr>
          <w:rFonts w:ascii="FbShefa" w:eastAsia="Calibri" w:hAnsi="FbShefa"/>
          <w:sz w:val="11"/>
          <w:rtl/>
        </w:rPr>
        <w:t>.</w:t>
      </w:r>
    </w:p>
    <w:p w14:paraId="6C2248F4" w14:textId="50F2A867"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קשה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מצא גיטי נשים ושחרורי עבדים, דייתיקי, מתנה ושוברים, הרי זה לא יחזיר</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שמא</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כתובים היו ונמלך עליהם שלא ליתנם</w:t>
      </w:r>
      <w:r w:rsidR="00980F5A" w:rsidRPr="00270114">
        <w:rPr>
          <w:rFonts w:ascii="FbShefa" w:eastAsia="Calibri" w:hAnsi="FbShefa"/>
          <w:sz w:val="11"/>
          <w:rtl/>
        </w:rPr>
        <w:t>.</w:t>
      </w:r>
    </w:p>
    <w:p w14:paraId="7A55B4B8" w14:textId="37087CE3"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תשובה</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עדיו בחתומיו רק היכא דקא מטו לידיה</w:t>
      </w:r>
      <w:r w:rsidR="00980F5A" w:rsidRPr="00270114">
        <w:rPr>
          <w:rFonts w:ascii="FbShefa" w:eastAsia="Calibri" w:hAnsi="FbShefa"/>
          <w:sz w:val="11"/>
          <w:rtl/>
        </w:rPr>
        <w:t>.</w:t>
      </w:r>
    </w:p>
    <w:p w14:paraId="4502EF41" w14:textId="6B1ADD18"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מתניתין</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לא יחזיר, משום דחייש לפרעון ולקנוניא</w:t>
      </w:r>
      <w:r w:rsidR="00980F5A" w:rsidRPr="00270114">
        <w:rPr>
          <w:rFonts w:ascii="FbShefa" w:eastAsia="Calibri" w:hAnsi="FbShefa"/>
          <w:sz w:val="11"/>
          <w:rtl/>
        </w:rPr>
        <w:t>.</w:t>
      </w:r>
    </w:p>
    <w:p w14:paraId="1CA1668F" w14:textId="77777777" w:rsidR="00D95C8A" w:rsidRPr="00270114" w:rsidRDefault="00D95C8A" w:rsidP="00D95C8A">
      <w:pPr>
        <w:rPr>
          <w:rFonts w:ascii="FbShefa" w:eastAsia="Calibri" w:hAnsi="FbShefa"/>
          <w:sz w:val="11"/>
          <w:rtl/>
        </w:rPr>
      </w:pPr>
    </w:p>
    <w:p w14:paraId="76E83C89" w14:textId="77777777" w:rsidR="00D95C8A" w:rsidRPr="00270114" w:rsidRDefault="00D95C8A" w:rsidP="00D95C8A">
      <w:pPr>
        <w:keepNext/>
        <w:keepLines/>
        <w:shd w:val="clear" w:color="auto" w:fill="FDF0E7"/>
        <w:spacing w:before="40" w:after="0"/>
        <w:ind w:left="-227"/>
        <w:outlineLvl w:val="1"/>
        <w:rPr>
          <w:rFonts w:ascii="FbShefa" w:eastAsia="Times New Roman" w:hAnsi="FbShefa"/>
          <w:i/>
          <w:iCs/>
          <w:rtl/>
        </w:rPr>
      </w:pPr>
      <w:r w:rsidRPr="00270114">
        <w:rPr>
          <w:rFonts w:ascii="FbShefa" w:eastAsia="Times New Roman" w:hAnsi="FbShefa"/>
          <w:i/>
          <w:iCs/>
          <w:rtl/>
        </w:rPr>
        <w:t>ביאור המשנה (המשך)</w:t>
      </w:r>
    </w:p>
    <w:p w14:paraId="466743A3"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ביאור ב:</w:t>
      </w:r>
    </w:p>
    <w:p w14:paraId="029AA567" w14:textId="360AF7DD"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כגון</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שאין חייב מודה</w:t>
      </w:r>
      <w:r w:rsidR="00980F5A" w:rsidRPr="00270114">
        <w:rPr>
          <w:rFonts w:ascii="FbShefa" w:eastAsia="Calibri" w:hAnsi="FbShefa"/>
          <w:sz w:val="11"/>
          <w:rtl/>
        </w:rPr>
        <w:t>.</w:t>
      </w:r>
    </w:p>
    <w:p w14:paraId="01C80417" w14:textId="1B60E8B9"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וחיישינן</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לפרעון ולקנוניא</w:t>
      </w:r>
      <w:r w:rsidR="00980F5A" w:rsidRPr="00270114">
        <w:rPr>
          <w:rFonts w:ascii="FbShefa" w:eastAsia="Calibri" w:hAnsi="FbShefa"/>
          <w:sz w:val="11"/>
          <w:rtl/>
        </w:rPr>
        <w:t>.</w:t>
      </w:r>
    </w:p>
    <w:p w14:paraId="71518527" w14:textId="1976F49B" w:rsidR="00D95C8A" w:rsidRPr="00270114" w:rsidRDefault="00474807" w:rsidP="00D95C8A">
      <w:pPr>
        <w:rPr>
          <w:rFonts w:ascii="FbShefa" w:eastAsia="Calibri" w:hAnsi="FbShefa"/>
          <w:sz w:val="11"/>
          <w:rtl/>
        </w:rPr>
      </w:pPr>
      <w:r>
        <w:rPr>
          <w:rFonts w:ascii="FbShefa" w:eastAsia="Calibri" w:hAnsi="FbShefa"/>
          <w:b/>
          <w:bCs/>
          <w:color w:val="3B2F2A" w:themeColor="text2" w:themeShade="80"/>
          <w:sz w:val="11"/>
          <w:rtl/>
        </w:rPr>
        <w:t>\כמ"ד</w:t>
      </w:r>
      <w:r w:rsidR="00980F5A" w:rsidRPr="001B3037">
        <w:rPr>
          <w:rFonts w:ascii="FbShefa" w:eastAsia="Calibri" w:hAnsi="FbShefa"/>
          <w:b/>
          <w:bCs/>
          <w:color w:val="3B2F2A" w:themeColor="text2" w:themeShade="80"/>
          <w:sz w:val="11"/>
          <w:rtl/>
        </w:rPr>
        <w:t>.</w:t>
      </w:r>
      <w:r w:rsidR="00D95C8A" w:rsidRPr="00270114">
        <w:rPr>
          <w:rFonts w:ascii="FbShefa" w:eastAsia="Calibri" w:hAnsi="FbShefa"/>
          <w:sz w:val="11"/>
          <w:rtl/>
        </w:rPr>
        <w:t xml:space="preserve"> עדיו בחתומיו זכין</w:t>
      </w:r>
      <w:r w:rsidR="00980F5A" w:rsidRPr="00270114">
        <w:rPr>
          <w:rFonts w:ascii="FbShefa" w:eastAsia="Calibri" w:hAnsi="FbShefa"/>
          <w:sz w:val="11"/>
          <w:rtl/>
        </w:rPr>
        <w:t>.</w:t>
      </w:r>
    </w:p>
    <w:p w14:paraId="5F6E0CBE" w14:textId="77777777" w:rsidR="00D95C8A" w:rsidRPr="00270114" w:rsidRDefault="00D95C8A" w:rsidP="00D95C8A">
      <w:pPr>
        <w:rPr>
          <w:rFonts w:ascii="FbShefa" w:eastAsia="Calibri" w:hAnsi="FbShefa"/>
          <w:sz w:val="11"/>
          <w:rtl/>
        </w:rPr>
      </w:pPr>
    </w:p>
    <w:p w14:paraId="1BEBB6A8"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ביאור ג:</w:t>
      </w:r>
    </w:p>
    <w:p w14:paraId="3CCB1882" w14:textId="72AC9024"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כגון</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שאין חייב מודה</w:t>
      </w:r>
      <w:r w:rsidR="00980F5A" w:rsidRPr="00270114">
        <w:rPr>
          <w:rFonts w:ascii="FbShefa" w:eastAsia="Calibri" w:hAnsi="FbShefa"/>
          <w:sz w:val="11"/>
          <w:rtl/>
        </w:rPr>
        <w:t>.</w:t>
      </w:r>
    </w:p>
    <w:p w14:paraId="56780605" w14:textId="29DE32F6"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ואין חשש</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w:t>
      </w:r>
      <w:r w:rsidR="00474807">
        <w:rPr>
          <w:rFonts w:ascii="FbShefa" w:eastAsia="Calibri" w:hAnsi="FbShefa"/>
          <w:sz w:val="11"/>
          <w:rtl/>
        </w:rPr>
        <w:t>\כמ"ד</w:t>
      </w:r>
      <w:r w:rsidRPr="00270114">
        <w:rPr>
          <w:rFonts w:ascii="FbShefa" w:eastAsia="Calibri" w:hAnsi="FbShefa"/>
          <w:sz w:val="11"/>
          <w:rtl/>
        </w:rPr>
        <w:t xml:space="preserve"> שאם אין אחריות, אין גובה אף מבני חורין</w:t>
      </w:r>
      <w:r w:rsidR="00980F5A" w:rsidRPr="00270114">
        <w:rPr>
          <w:rFonts w:ascii="FbShefa" w:eastAsia="Calibri" w:hAnsi="FbShefa"/>
          <w:sz w:val="11"/>
          <w:rtl/>
        </w:rPr>
        <w:t>.</w:t>
      </w:r>
    </w:p>
    <w:p w14:paraId="558BE301" w14:textId="77777777" w:rsidR="00D95C8A" w:rsidRPr="00270114" w:rsidRDefault="00D95C8A" w:rsidP="00D95C8A">
      <w:pPr>
        <w:rPr>
          <w:rFonts w:ascii="FbShefa" w:eastAsia="Calibri" w:hAnsi="FbShefa"/>
          <w:sz w:val="11"/>
          <w:rtl/>
        </w:rPr>
      </w:pPr>
    </w:p>
    <w:p w14:paraId="72907A7F" w14:textId="504E6481"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אמאי מחזיר</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לצור על פי צלוחיתו של מלוה</w:t>
      </w:r>
      <w:r w:rsidR="00980F5A" w:rsidRPr="00270114">
        <w:rPr>
          <w:rFonts w:ascii="FbShefa" w:eastAsia="Calibri" w:hAnsi="FbShefa"/>
          <w:sz w:val="11"/>
          <w:rtl/>
        </w:rPr>
        <w:t>.</w:t>
      </w:r>
    </w:p>
    <w:p w14:paraId="2BB851E0" w14:textId="6FB476EB"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אבל הלוה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אינו מקבל את השטר</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משום שאמר</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להד"מ</w:t>
      </w:r>
      <w:r w:rsidR="00980F5A" w:rsidRPr="00270114">
        <w:rPr>
          <w:rFonts w:ascii="FbShefa" w:eastAsia="Calibri" w:hAnsi="FbShefa"/>
          <w:sz w:val="11"/>
          <w:rtl/>
        </w:rPr>
        <w:t>.</w:t>
      </w:r>
    </w:p>
    <w:p w14:paraId="5929BC0A" w14:textId="6FFFD63D" w:rsidR="00D95C8A" w:rsidRPr="00270114" w:rsidRDefault="00D95C8A" w:rsidP="00794C1A">
      <w:pPr>
        <w:pStyle w:val="1"/>
        <w:rPr>
          <w:rFonts w:ascii="FbShefa" w:eastAsia="Calibri" w:hAnsi="FbShefa"/>
          <w:rtl/>
        </w:rPr>
      </w:pPr>
      <w:r w:rsidRPr="00270114">
        <w:rPr>
          <w:rFonts w:ascii="FbShefa" w:eastAsia="Calibri" w:hAnsi="FbShefa"/>
          <w:sz w:val="11"/>
          <w:rtl/>
        </w:rPr>
        <w:t>יג</w:t>
      </w:r>
      <w:r w:rsidR="00B36BF2" w:rsidRPr="00270114">
        <w:rPr>
          <w:rFonts w:ascii="FbShefa" w:eastAsia="Calibri" w:hAnsi="FbShefa"/>
          <w:sz w:val="11"/>
          <w:rtl/>
        </w:rPr>
        <w:t>, ב</w:t>
      </w:r>
    </w:p>
    <w:p w14:paraId="311FB848" w14:textId="77777777" w:rsidR="00D95C8A" w:rsidRPr="00270114" w:rsidRDefault="00D95C8A" w:rsidP="00D95C8A">
      <w:pPr>
        <w:keepNext/>
        <w:keepLines/>
        <w:shd w:val="clear" w:color="auto" w:fill="FDF0E7"/>
        <w:spacing w:before="40" w:after="0"/>
        <w:ind w:left="-227"/>
        <w:outlineLvl w:val="1"/>
        <w:rPr>
          <w:rFonts w:ascii="FbShefa" w:eastAsia="Times New Roman" w:hAnsi="FbShefa"/>
          <w:i/>
          <w:iCs/>
          <w:rtl/>
        </w:rPr>
      </w:pPr>
      <w:r w:rsidRPr="00270114">
        <w:rPr>
          <w:rFonts w:ascii="FbShefa" w:eastAsia="Times New Roman" w:hAnsi="FbShefa"/>
          <w:i/>
          <w:iCs/>
          <w:rtl/>
        </w:rPr>
        <w:t>שטר שאין בו אחריות נכסים</w:t>
      </w:r>
    </w:p>
    <w:p w14:paraId="28ED642B" w14:textId="1E6B910B"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מחלוקת במשנה</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האם יחזיר</w:t>
      </w:r>
      <w:r w:rsidR="00980F5A" w:rsidRPr="00270114">
        <w:rPr>
          <w:rFonts w:ascii="FbShefa" w:eastAsia="Calibri" w:hAnsi="FbShefa"/>
          <w:sz w:val="11"/>
          <w:rtl/>
        </w:rPr>
        <w:t>.</w:t>
      </w:r>
    </w:p>
    <w:p w14:paraId="3628A06F" w14:textId="77777777" w:rsidR="00D95C8A" w:rsidRPr="001B3037" w:rsidRDefault="00D95C8A" w:rsidP="00D95C8A">
      <w:pPr>
        <w:rPr>
          <w:rFonts w:ascii="FbShefa" w:eastAsia="Calibri" w:hAnsi="FbShefa"/>
          <w:b/>
          <w:bCs/>
          <w:color w:val="3B2F2A" w:themeColor="text2" w:themeShade="80"/>
          <w:sz w:val="11"/>
          <w:rtl/>
        </w:rPr>
      </w:pPr>
    </w:p>
    <w:p w14:paraId="4F9FA1DB"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אופן א:</w:t>
      </w:r>
    </w:p>
    <w:p w14:paraId="3A113F1A" w14:textId="103A7186"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מחלוקת</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בשאין חייב מודה</w:t>
      </w:r>
      <w:r w:rsidR="00980F5A" w:rsidRPr="00270114">
        <w:rPr>
          <w:rFonts w:ascii="FbShefa" w:eastAsia="Calibri" w:hAnsi="FbShefa"/>
          <w:sz w:val="11"/>
          <w:rtl/>
        </w:rPr>
        <w:t>.</w:t>
      </w:r>
    </w:p>
    <w:p w14:paraId="42AE9B8A" w14:textId="06236F65"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קמיפלגי</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שטר שאין בו אחריות נכסים, האם גובה מבני חרי</w:t>
      </w:r>
      <w:r w:rsidR="00980F5A" w:rsidRPr="00270114">
        <w:rPr>
          <w:rFonts w:ascii="FbShefa" w:eastAsia="Calibri" w:hAnsi="FbShefa"/>
          <w:sz w:val="11"/>
          <w:rtl/>
        </w:rPr>
        <w:t>.</w:t>
      </w:r>
    </w:p>
    <w:p w14:paraId="3F91E7D5" w14:textId="77777777" w:rsidR="00D95C8A" w:rsidRPr="00270114" w:rsidRDefault="00D95C8A" w:rsidP="00D95C8A">
      <w:pPr>
        <w:rPr>
          <w:rFonts w:ascii="FbShefa" w:eastAsia="Calibri" w:hAnsi="FbShefa"/>
          <w:sz w:val="11"/>
          <w:rtl/>
        </w:rPr>
      </w:pPr>
    </w:p>
    <w:p w14:paraId="5B77A307"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אופן ב:</w:t>
      </w:r>
    </w:p>
    <w:p w14:paraId="17B63CC8" w14:textId="64820838"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מחלוקת</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כשחייב מודה</w:t>
      </w:r>
      <w:r w:rsidR="00980F5A" w:rsidRPr="00270114">
        <w:rPr>
          <w:rFonts w:ascii="FbShefa" w:eastAsia="Calibri" w:hAnsi="FbShefa"/>
          <w:sz w:val="11"/>
          <w:rtl/>
        </w:rPr>
        <w:t>.</w:t>
      </w:r>
    </w:p>
    <w:p w14:paraId="45467416" w14:textId="7CFF53B9"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קמיפלגי</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שטר שאין בו אחריות נכסים, האם גובה מבני חורין</w:t>
      </w:r>
      <w:r w:rsidR="00980F5A" w:rsidRPr="00270114">
        <w:rPr>
          <w:rFonts w:ascii="FbShefa" w:eastAsia="Calibri" w:hAnsi="FbShefa"/>
          <w:sz w:val="11"/>
          <w:rtl/>
        </w:rPr>
        <w:t>.</w:t>
      </w:r>
    </w:p>
    <w:p w14:paraId="3AE04902" w14:textId="2087F4F2" w:rsidR="00D95C8A" w:rsidRPr="00270114" w:rsidRDefault="00D95C8A" w:rsidP="00794C1A">
      <w:pPr>
        <w:pStyle w:val="1"/>
        <w:rPr>
          <w:rFonts w:ascii="FbShefa" w:eastAsia="Calibri" w:hAnsi="FbShefa"/>
          <w:rtl/>
        </w:rPr>
      </w:pPr>
      <w:r w:rsidRPr="00270114">
        <w:rPr>
          <w:rFonts w:ascii="FbShefa" w:eastAsia="Calibri" w:hAnsi="FbShefa"/>
          <w:sz w:val="11"/>
          <w:rtl/>
        </w:rPr>
        <w:t>יד</w:t>
      </w:r>
      <w:r w:rsidR="00B36BF2" w:rsidRPr="00270114">
        <w:rPr>
          <w:rFonts w:ascii="FbShefa" w:eastAsia="Calibri" w:hAnsi="FbShefa"/>
          <w:sz w:val="11"/>
          <w:rtl/>
        </w:rPr>
        <w:t>, א</w:t>
      </w:r>
    </w:p>
    <w:p w14:paraId="495DA379" w14:textId="77777777" w:rsidR="00D95C8A" w:rsidRPr="00270114" w:rsidRDefault="00D95C8A" w:rsidP="00B9411C">
      <w:pPr>
        <w:pStyle w:val="2"/>
        <w:rPr>
          <w:rFonts w:ascii="FbShefa" w:eastAsia="Times New Roman" w:hAnsi="FbShefa"/>
          <w:color w:val="7C5F1D"/>
          <w:rtl/>
        </w:rPr>
      </w:pPr>
      <w:r w:rsidRPr="00270114">
        <w:rPr>
          <w:rFonts w:ascii="FbShefa" w:eastAsia="Times New Roman" w:hAnsi="FbShefa"/>
          <w:color w:val="7C5F1D"/>
          <w:rtl/>
        </w:rPr>
        <w:t xml:space="preserve">מצא שטרי חוב </w:t>
      </w:r>
    </w:p>
    <w:p w14:paraId="28553951"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עם אחריות:</w:t>
      </w:r>
    </w:p>
    <w:p w14:paraId="6884A287" w14:textId="155976B0"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הדין</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לא יחזיר</w:t>
      </w:r>
      <w:r w:rsidR="00980F5A" w:rsidRPr="00270114">
        <w:rPr>
          <w:rFonts w:ascii="FbShefa" w:eastAsia="Calibri" w:hAnsi="FbShefa"/>
          <w:sz w:val="11"/>
          <w:rtl/>
        </w:rPr>
        <w:t>.</w:t>
      </w:r>
    </w:p>
    <w:p w14:paraId="435C0789" w14:textId="2136C1C1"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משום</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דחיישינן לקנוניא</w:t>
      </w:r>
      <w:r w:rsidR="00980F5A" w:rsidRPr="00270114">
        <w:rPr>
          <w:rFonts w:ascii="FbShefa" w:eastAsia="Calibri" w:hAnsi="FbShefa"/>
          <w:sz w:val="11"/>
          <w:rtl/>
        </w:rPr>
        <w:t>.</w:t>
      </w:r>
    </w:p>
    <w:p w14:paraId="3C99DB3A" w14:textId="77777777" w:rsidR="00D95C8A" w:rsidRPr="001B3037" w:rsidRDefault="00D95C8A" w:rsidP="00D95C8A">
      <w:pPr>
        <w:rPr>
          <w:rFonts w:ascii="FbShefa" w:eastAsia="Calibri" w:hAnsi="FbShefa"/>
          <w:b/>
          <w:bCs/>
          <w:color w:val="3B2F2A" w:themeColor="text2" w:themeShade="80"/>
          <w:sz w:val="11"/>
          <w:rtl/>
        </w:rPr>
      </w:pPr>
    </w:p>
    <w:p w14:paraId="757C0C58"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אין אחריות:</w:t>
      </w:r>
    </w:p>
    <w:p w14:paraId="32F288BA" w14:textId="2B6CE3F2"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לר"מ</w:t>
      </w:r>
      <w:r w:rsidR="00980F5A" w:rsidRPr="00270114">
        <w:rPr>
          <w:rFonts w:ascii="FbShefa" w:eastAsia="Calibri" w:hAnsi="FbShefa"/>
          <w:sz w:val="11"/>
          <w:rtl/>
        </w:rPr>
        <w:t>.</w:t>
      </w:r>
      <w:r w:rsidRPr="00270114">
        <w:rPr>
          <w:rFonts w:ascii="FbShefa" w:eastAsia="Calibri" w:hAnsi="FbShefa"/>
          <w:sz w:val="11"/>
          <w:rtl/>
        </w:rPr>
        <w:t xml:space="preserve"> תלוי אם חייב מודה</w:t>
      </w:r>
      <w:r w:rsidR="00980F5A" w:rsidRPr="00270114">
        <w:rPr>
          <w:rFonts w:ascii="FbShefa" w:eastAsia="Calibri" w:hAnsi="FbShefa"/>
          <w:sz w:val="11"/>
          <w:rtl/>
        </w:rPr>
        <w:t>.</w:t>
      </w:r>
    </w:p>
    <w:p w14:paraId="1D740BAF" w14:textId="1B84CE68"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לחכמים</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לא יחזיר</w:t>
      </w:r>
      <w:r w:rsidR="00980F5A" w:rsidRPr="00270114">
        <w:rPr>
          <w:rFonts w:ascii="FbShefa" w:eastAsia="Calibri" w:hAnsi="FbShefa"/>
          <w:sz w:val="11"/>
          <w:rtl/>
        </w:rPr>
        <w:t>.</w:t>
      </w:r>
    </w:p>
    <w:p w14:paraId="07F0F053" w14:textId="00D6D56B"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קמיפלגי</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שטר ללא אחריות, האם גובה ממשועבדים</w:t>
      </w:r>
      <w:r w:rsidR="00980F5A" w:rsidRPr="00270114">
        <w:rPr>
          <w:rFonts w:ascii="FbShefa" w:eastAsia="Calibri" w:hAnsi="FbShefa"/>
          <w:sz w:val="11"/>
          <w:rtl/>
        </w:rPr>
        <w:t>.</w:t>
      </w:r>
    </w:p>
    <w:p w14:paraId="41405906" w14:textId="77777777" w:rsidR="00D95C8A" w:rsidRPr="00270114" w:rsidRDefault="00D95C8A" w:rsidP="00B9411C">
      <w:pPr>
        <w:pStyle w:val="2"/>
        <w:rPr>
          <w:rFonts w:ascii="FbShefa" w:eastAsia="Calibri" w:hAnsi="FbShefa"/>
          <w:color w:val="7C5F1D"/>
          <w:rtl/>
        </w:rPr>
      </w:pPr>
    </w:p>
    <w:p w14:paraId="5CA40FD9"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ש"מ מהברייתא:</w:t>
      </w:r>
    </w:p>
    <w:p w14:paraId="1D00DB6A" w14:textId="10581D5C"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שטר שאין בו אחריות</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גובה מבני חורין</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 xml:space="preserve">ולא </w:t>
      </w:r>
      <w:r w:rsidR="00474807">
        <w:rPr>
          <w:rFonts w:ascii="FbShefa" w:eastAsia="Calibri" w:hAnsi="FbShefa"/>
          <w:b/>
          <w:bCs/>
          <w:color w:val="3B2F2A" w:themeColor="text2" w:themeShade="80"/>
          <w:sz w:val="11"/>
          <w:rtl/>
        </w:rPr>
        <w:t>\כמ"ד</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שאינו גובה כלל</w:t>
      </w:r>
      <w:r w:rsidR="00980F5A" w:rsidRPr="00270114">
        <w:rPr>
          <w:rFonts w:ascii="FbShefa" w:eastAsia="Calibri" w:hAnsi="FbShefa"/>
          <w:sz w:val="11"/>
          <w:rtl/>
        </w:rPr>
        <w:t>.</w:t>
      </w:r>
    </w:p>
    <w:p w14:paraId="44EE3458" w14:textId="5CA1265D"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לכו"ע</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חיישינן לקנוניא</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לכן</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עם אחריות, לא יחזיר</w:t>
      </w:r>
      <w:r w:rsidR="00980F5A" w:rsidRPr="00270114">
        <w:rPr>
          <w:rFonts w:ascii="FbShefa" w:eastAsia="Calibri" w:hAnsi="FbShefa"/>
          <w:sz w:val="11"/>
          <w:rtl/>
        </w:rPr>
        <w:t>.</w:t>
      </w:r>
    </w:p>
    <w:p w14:paraId="015AEEB6" w14:textId="67E23952"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חיישינן</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לפרעון</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דקתני</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עם אחריות לא יחזיר</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 xml:space="preserve">דלא </w:t>
      </w:r>
      <w:r w:rsidR="00474807">
        <w:rPr>
          <w:rFonts w:ascii="FbShefa" w:eastAsia="Calibri" w:hAnsi="FbShefa"/>
          <w:b/>
          <w:bCs/>
          <w:color w:val="3B2F2A" w:themeColor="text2" w:themeShade="80"/>
          <w:sz w:val="11"/>
          <w:rtl/>
        </w:rPr>
        <w:t>\כמ"ד</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מצא שטר הקנאה בשוק יחזיר לבעלים</w:t>
      </w:r>
      <w:r w:rsidR="00980F5A" w:rsidRPr="00270114">
        <w:rPr>
          <w:rFonts w:ascii="FbShefa" w:eastAsia="Calibri" w:hAnsi="FbShefa"/>
          <w:sz w:val="11"/>
          <w:rtl/>
        </w:rPr>
        <w:t>.</w:t>
      </w:r>
    </w:p>
    <w:p w14:paraId="18846E52" w14:textId="77777777" w:rsidR="00D95C8A" w:rsidRPr="00270114" w:rsidRDefault="00D95C8A" w:rsidP="00D95C8A">
      <w:pPr>
        <w:rPr>
          <w:rFonts w:ascii="FbShefa" w:eastAsia="Calibri" w:hAnsi="FbShefa"/>
          <w:sz w:val="11"/>
          <w:rtl/>
        </w:rPr>
      </w:pPr>
    </w:p>
    <w:p w14:paraId="2B890E18" w14:textId="77777777" w:rsidR="00D95C8A" w:rsidRPr="00270114" w:rsidRDefault="00D95C8A" w:rsidP="00B9411C">
      <w:pPr>
        <w:pStyle w:val="2"/>
        <w:rPr>
          <w:rFonts w:ascii="FbShefa" w:eastAsia="Times New Roman" w:hAnsi="FbShefa"/>
          <w:color w:val="7C5F1D"/>
          <w:rtl/>
        </w:rPr>
      </w:pPr>
      <w:r w:rsidRPr="00270114">
        <w:rPr>
          <w:rFonts w:ascii="FbShefa" w:eastAsia="Times New Roman" w:hAnsi="FbShefa"/>
          <w:color w:val="7C5F1D"/>
          <w:rtl/>
        </w:rPr>
        <w:t>דיני אחריות</w:t>
      </w:r>
    </w:p>
    <w:p w14:paraId="43EE6694"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בהלואה:</w:t>
      </w:r>
    </w:p>
    <w:p w14:paraId="2BE21246" w14:textId="49E2CE0A"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דעה א</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אחריות, טעות סופר</w:t>
      </w:r>
      <w:r w:rsidR="00980F5A" w:rsidRPr="00270114">
        <w:rPr>
          <w:rFonts w:ascii="FbShefa" w:eastAsia="Calibri" w:hAnsi="FbShefa"/>
          <w:sz w:val="11"/>
          <w:rtl/>
        </w:rPr>
        <w:t>.</w:t>
      </w:r>
      <w:r w:rsidRPr="001B3037">
        <w:rPr>
          <w:rFonts w:ascii="FbShefa" w:eastAsia="Calibri" w:hAnsi="FbShefa"/>
          <w:b/>
          <w:bCs/>
          <w:color w:val="3B2F2A" w:themeColor="text2" w:themeShade="80"/>
          <w:sz w:val="11"/>
          <w:rtl/>
        </w:rPr>
        <w:t xml:space="preserve"> הטעם</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דלא יהיב אינש זוזי בכדי</w:t>
      </w:r>
      <w:r w:rsidR="00980F5A" w:rsidRPr="00270114">
        <w:rPr>
          <w:rFonts w:ascii="FbShefa" w:eastAsia="Calibri" w:hAnsi="FbShefa"/>
          <w:sz w:val="11"/>
          <w:rtl/>
        </w:rPr>
        <w:t>.</w:t>
      </w:r>
    </w:p>
    <w:p w14:paraId="1AE3C2C7" w14:textId="38645EBE"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sz w:val="11"/>
          <w:rtl/>
        </w:rPr>
        <w:t>דעה ב</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rtl/>
        </w:rPr>
        <w:t>אחריות, לאו טעות סופר</w:t>
      </w:r>
      <w:r w:rsidR="00980F5A" w:rsidRPr="00270114">
        <w:rPr>
          <w:rFonts w:ascii="FbShefa" w:eastAsia="Calibri" w:hAnsi="FbShefa"/>
          <w:rtl/>
        </w:rPr>
        <w:t>.</w:t>
      </w:r>
    </w:p>
    <w:p w14:paraId="2EB3FA60" w14:textId="77777777" w:rsidR="00D95C8A" w:rsidRPr="001B3037" w:rsidRDefault="00D95C8A" w:rsidP="00D95C8A">
      <w:pPr>
        <w:rPr>
          <w:rFonts w:ascii="FbShefa" w:eastAsia="Calibri" w:hAnsi="FbShefa"/>
          <w:b/>
          <w:bCs/>
          <w:color w:val="3B2F2A" w:themeColor="text2" w:themeShade="80"/>
          <w:sz w:val="11"/>
          <w:rtl/>
        </w:rPr>
      </w:pPr>
    </w:p>
    <w:p w14:paraId="4999038D"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במקח:</w:t>
      </w:r>
    </w:p>
    <w:p w14:paraId="0E2A076D" w14:textId="1A51CD56"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לכו"ע</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לאו טעות סופר</w:t>
      </w:r>
      <w:r w:rsidR="00980F5A" w:rsidRPr="00270114">
        <w:rPr>
          <w:rFonts w:ascii="FbShefa" w:eastAsia="Calibri" w:hAnsi="FbShefa"/>
          <w:sz w:val="11"/>
          <w:rtl/>
        </w:rPr>
        <w:t>.</w:t>
      </w:r>
    </w:p>
    <w:p w14:paraId="7D6B93D8" w14:textId="417E9530"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הטעם</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עביד אינש דזבין ארעא ליומיה</w:t>
      </w:r>
      <w:r w:rsidR="00980F5A" w:rsidRPr="00270114">
        <w:rPr>
          <w:rFonts w:ascii="FbShefa" w:eastAsia="Calibri" w:hAnsi="FbShefa"/>
          <w:sz w:val="11"/>
          <w:rtl/>
        </w:rPr>
        <w:t>.</w:t>
      </w:r>
    </w:p>
    <w:p w14:paraId="2313CEF7" w14:textId="77777777" w:rsidR="00D95C8A" w:rsidRPr="00270114" w:rsidRDefault="00D95C8A" w:rsidP="00D95C8A">
      <w:pPr>
        <w:rPr>
          <w:rFonts w:ascii="FbShefa" w:eastAsia="Calibri" w:hAnsi="FbShefa"/>
          <w:sz w:val="11"/>
          <w:rtl/>
        </w:rPr>
      </w:pPr>
    </w:p>
    <w:p w14:paraId="49F79932" w14:textId="77777777" w:rsidR="00D95C8A" w:rsidRPr="00270114" w:rsidRDefault="00D95C8A" w:rsidP="00D95C8A">
      <w:pPr>
        <w:keepNext/>
        <w:keepLines/>
        <w:shd w:val="clear" w:color="auto" w:fill="FDF0E7"/>
        <w:spacing w:before="40" w:after="0"/>
        <w:ind w:left="-227"/>
        <w:outlineLvl w:val="1"/>
        <w:rPr>
          <w:rFonts w:ascii="FbShefa" w:eastAsia="Times New Roman" w:hAnsi="FbShefa"/>
          <w:i/>
          <w:iCs/>
          <w:rtl/>
        </w:rPr>
      </w:pPr>
      <w:r w:rsidRPr="00270114">
        <w:rPr>
          <w:rFonts w:ascii="FbShefa" w:eastAsia="Times New Roman" w:hAnsi="FbShefa"/>
          <w:i/>
          <w:iCs/>
          <w:rtl/>
        </w:rPr>
        <w:t>מכר באחריות ובא בע"ח לפרוע</w:t>
      </w:r>
    </w:p>
    <w:p w14:paraId="3ABCE73C"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מכר באחריות:</w:t>
      </w:r>
    </w:p>
    <w:p w14:paraId="7BFFBAFD" w14:textId="76B5EDD7"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rtl/>
        </w:rPr>
        <w:t>המוכר</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לרדת לדין</w:t>
      </w:r>
      <w:r w:rsidR="00980F5A" w:rsidRPr="00270114">
        <w:rPr>
          <w:rFonts w:ascii="FbShefa" w:eastAsia="Calibri" w:hAnsi="FbShefa"/>
          <w:rtl/>
        </w:rPr>
        <w:t>.</w:t>
      </w:r>
    </w:p>
    <w:p w14:paraId="1CB58615" w14:textId="088956BE" w:rsidR="00D95C8A" w:rsidRPr="00270114" w:rsidRDefault="00D95C8A" w:rsidP="00D95C8A">
      <w:pPr>
        <w:rPr>
          <w:rFonts w:ascii="FbShefa" w:eastAsia="Calibri" w:hAnsi="FbShefa"/>
          <w:rtl/>
        </w:rPr>
      </w:pPr>
      <w:r w:rsidRPr="00270114">
        <w:rPr>
          <w:rFonts w:ascii="FbShefa" w:eastAsia="Calibri" w:hAnsi="FbShefa"/>
          <w:rtl/>
        </w:rPr>
        <w:t>הטעם</w:t>
      </w:r>
      <w:r w:rsidR="00980F5A" w:rsidRPr="00270114">
        <w:rPr>
          <w:rFonts w:ascii="FbShefa" w:eastAsia="Calibri" w:hAnsi="FbShefa"/>
          <w:rtl/>
        </w:rPr>
        <w:t>.</w:t>
      </w:r>
      <w:r w:rsidRPr="00270114">
        <w:rPr>
          <w:rFonts w:ascii="FbShefa" w:eastAsia="Calibri" w:hAnsi="FbShefa"/>
          <w:rtl/>
        </w:rPr>
        <w:t xml:space="preserve"> דמפקת מיניה, עלי דידי הדר</w:t>
      </w:r>
      <w:r w:rsidR="00980F5A" w:rsidRPr="00270114">
        <w:rPr>
          <w:rFonts w:ascii="FbShefa" w:eastAsia="Calibri" w:hAnsi="FbShefa"/>
          <w:rtl/>
        </w:rPr>
        <w:t>.</w:t>
      </w:r>
    </w:p>
    <w:p w14:paraId="7AE58501" w14:textId="77777777" w:rsidR="00D95C8A" w:rsidRPr="001B3037" w:rsidRDefault="00D95C8A" w:rsidP="00D95C8A">
      <w:pPr>
        <w:rPr>
          <w:rFonts w:ascii="FbShefa" w:eastAsia="Calibri" w:hAnsi="FbShefa"/>
          <w:b/>
          <w:bCs/>
          <w:color w:val="3B2F2A" w:themeColor="text2" w:themeShade="80"/>
          <w:sz w:val="11"/>
          <w:rtl/>
        </w:rPr>
      </w:pPr>
    </w:p>
    <w:p w14:paraId="522C6C1A"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מכר שלא באחריות:</w:t>
      </w:r>
    </w:p>
    <w:p w14:paraId="0D3BFB4A" w14:textId="5956D201"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sz w:val="11"/>
          <w:rtl/>
        </w:rPr>
        <w:t>דעה א</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rtl/>
        </w:rPr>
        <w:t>אין המוכר יכול לרדת לדין</w:t>
      </w:r>
      <w:r w:rsidR="00980F5A" w:rsidRPr="00270114">
        <w:rPr>
          <w:rFonts w:ascii="FbShefa" w:eastAsia="Calibri" w:hAnsi="FbShefa"/>
          <w:rtl/>
        </w:rPr>
        <w:t>.</w:t>
      </w:r>
    </w:p>
    <w:p w14:paraId="5123F131" w14:textId="716318AD"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דעה ב</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rtl/>
        </w:rPr>
        <w:t>יכול</w:t>
      </w:r>
      <w:r w:rsidR="00980F5A" w:rsidRPr="00270114">
        <w:rPr>
          <w:rFonts w:ascii="FbShefa" w:eastAsia="Calibri" w:hAnsi="FbShefa"/>
          <w:rtl/>
        </w:rPr>
        <w:t>.</w:t>
      </w:r>
      <w:r w:rsidRPr="00270114">
        <w:rPr>
          <w:rFonts w:ascii="FbShefa" w:eastAsia="Calibri" w:hAnsi="FbShefa"/>
          <w:rtl/>
        </w:rPr>
        <w:t xml:space="preserve"> </w:t>
      </w:r>
      <w:r w:rsidRPr="001B3037">
        <w:rPr>
          <w:rFonts w:ascii="FbShefa" w:eastAsia="Calibri" w:hAnsi="FbShefa"/>
          <w:b/>
          <w:bCs/>
          <w:color w:val="3B2F2A" w:themeColor="text2" w:themeShade="80"/>
          <w:sz w:val="11"/>
          <w:rtl/>
        </w:rPr>
        <w:t>הטעם</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לא ניח"ל דליהוי תרעומת עלי</w:t>
      </w:r>
      <w:r w:rsidR="00980F5A" w:rsidRPr="00270114">
        <w:rPr>
          <w:rFonts w:ascii="FbShefa" w:eastAsia="Calibri" w:hAnsi="FbShefa"/>
          <w:sz w:val="11"/>
          <w:rtl/>
        </w:rPr>
        <w:t>.</w:t>
      </w:r>
    </w:p>
    <w:p w14:paraId="6AE8BE30" w14:textId="3715B30D" w:rsidR="00D95C8A" w:rsidRPr="00270114" w:rsidRDefault="00D95C8A" w:rsidP="00794C1A">
      <w:pPr>
        <w:pStyle w:val="1"/>
        <w:rPr>
          <w:rFonts w:ascii="FbShefa" w:eastAsia="Calibri" w:hAnsi="FbShefa"/>
          <w:rtl/>
        </w:rPr>
      </w:pPr>
      <w:r w:rsidRPr="00270114">
        <w:rPr>
          <w:rFonts w:ascii="FbShefa" w:eastAsia="Calibri" w:hAnsi="FbShefa"/>
          <w:sz w:val="11"/>
          <w:rtl/>
        </w:rPr>
        <w:t>יד</w:t>
      </w:r>
      <w:r w:rsidR="00B36BF2" w:rsidRPr="00270114">
        <w:rPr>
          <w:rFonts w:ascii="FbShefa" w:eastAsia="Calibri" w:hAnsi="FbShefa"/>
          <w:sz w:val="11"/>
          <w:rtl/>
        </w:rPr>
        <w:t>, ב</w:t>
      </w:r>
    </w:p>
    <w:p w14:paraId="7DD52C06" w14:textId="77777777" w:rsidR="00D95C8A" w:rsidRPr="00270114" w:rsidRDefault="00D95C8A" w:rsidP="00D95C8A">
      <w:pPr>
        <w:keepNext/>
        <w:keepLines/>
        <w:shd w:val="clear" w:color="auto" w:fill="FDF0E7"/>
        <w:spacing w:before="40" w:after="0"/>
        <w:ind w:left="-227"/>
        <w:outlineLvl w:val="1"/>
        <w:rPr>
          <w:rFonts w:ascii="FbShefa" w:eastAsia="Times New Roman" w:hAnsi="FbShefa"/>
          <w:i/>
          <w:iCs/>
          <w:rtl/>
        </w:rPr>
      </w:pPr>
      <w:r w:rsidRPr="00270114">
        <w:rPr>
          <w:rFonts w:ascii="FbShefa" w:eastAsia="Times New Roman" w:hAnsi="FbShefa"/>
          <w:i/>
          <w:iCs/>
          <w:rtl/>
        </w:rPr>
        <w:t>מכר שדה ויצאו עליה עסיקין</w:t>
      </w:r>
    </w:p>
    <w:p w14:paraId="7606D44B"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שלא באחריות:</w:t>
      </w:r>
    </w:p>
    <w:p w14:paraId="7F0B33A8" w14:textId="57EF2992"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קודם שהחזיק</w:t>
      </w:r>
      <w:r w:rsidR="00980F5A" w:rsidRPr="00270114">
        <w:rPr>
          <w:rFonts w:ascii="FbShefa" w:eastAsia="Calibri" w:hAnsi="FbShefa"/>
          <w:sz w:val="11"/>
          <w:rtl/>
        </w:rPr>
        <w:t>.</w:t>
      </w:r>
      <w:r w:rsidRPr="00270114">
        <w:rPr>
          <w:rFonts w:ascii="FbShefa" w:eastAsia="Calibri" w:hAnsi="FbShefa"/>
          <w:sz w:val="11"/>
          <w:rtl/>
        </w:rPr>
        <w:t xml:space="preserve"> יכול לחזור בו</w:t>
      </w:r>
      <w:r w:rsidR="00980F5A" w:rsidRPr="00270114">
        <w:rPr>
          <w:rFonts w:ascii="FbShefa" w:eastAsia="Calibri" w:hAnsi="FbShefa"/>
          <w:sz w:val="11"/>
          <w:rtl/>
        </w:rPr>
        <w:t>.</w:t>
      </w:r>
    </w:p>
    <w:p w14:paraId="6BC9C251" w14:textId="5A502D3C"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משהחזיק</w:t>
      </w:r>
      <w:r w:rsidR="00980F5A" w:rsidRPr="00270114">
        <w:rPr>
          <w:rFonts w:ascii="FbShefa" w:eastAsia="Calibri" w:hAnsi="FbShefa"/>
          <w:sz w:val="11"/>
          <w:rtl/>
        </w:rPr>
        <w:t>.</w:t>
      </w:r>
      <w:r w:rsidRPr="00270114">
        <w:rPr>
          <w:rFonts w:ascii="FbShefa" w:eastAsia="Calibri" w:hAnsi="FbShefa"/>
          <w:sz w:val="11"/>
          <w:rtl/>
        </w:rPr>
        <w:t xml:space="preserve"> אינו יכול לחזור בו</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הטעם</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חייתא דקטרי סברת וקבלת</w:t>
      </w:r>
      <w:r w:rsidR="00980F5A" w:rsidRPr="00270114">
        <w:rPr>
          <w:rFonts w:ascii="FbShefa" w:eastAsia="Calibri" w:hAnsi="FbShefa"/>
          <w:sz w:val="11"/>
          <w:rtl/>
        </w:rPr>
        <w:t>.</w:t>
      </w:r>
    </w:p>
    <w:p w14:paraId="36309B3B" w14:textId="5DF3E5D5"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מאימתי הויא חזקה</w:t>
      </w:r>
      <w:r w:rsidR="00980F5A" w:rsidRPr="00270114">
        <w:rPr>
          <w:rFonts w:ascii="FbShefa" w:eastAsia="Calibri" w:hAnsi="FbShefa"/>
          <w:sz w:val="11"/>
          <w:rtl/>
        </w:rPr>
        <w:t>.</w:t>
      </w:r>
      <w:r w:rsidRPr="00270114">
        <w:rPr>
          <w:rFonts w:ascii="FbShefa" w:eastAsia="Calibri" w:hAnsi="FbShefa"/>
          <w:sz w:val="11"/>
          <w:rtl/>
        </w:rPr>
        <w:t xml:space="preserve"> מכי דייש אמצרי</w:t>
      </w:r>
      <w:r w:rsidR="00980F5A" w:rsidRPr="00270114">
        <w:rPr>
          <w:rFonts w:ascii="FbShefa" w:eastAsia="Calibri" w:hAnsi="FbShefa"/>
          <w:sz w:val="11"/>
          <w:rtl/>
        </w:rPr>
        <w:t>.</w:t>
      </w:r>
    </w:p>
    <w:p w14:paraId="01BFFF61" w14:textId="77777777" w:rsidR="00D95C8A" w:rsidRPr="00270114" w:rsidRDefault="00D95C8A" w:rsidP="00D95C8A">
      <w:pPr>
        <w:rPr>
          <w:rFonts w:ascii="FbShefa" w:eastAsia="Calibri" w:hAnsi="FbShefa"/>
          <w:sz w:val="11"/>
          <w:rtl/>
        </w:rPr>
      </w:pPr>
    </w:p>
    <w:p w14:paraId="3DB4D0A7"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באחריות לאחר שהחזיק:</w:t>
      </w:r>
    </w:p>
    <w:p w14:paraId="5CB57B26" w14:textId="51D874FA"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דעה א</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יכול לחזור בו</w:t>
      </w:r>
      <w:r w:rsidR="00980F5A" w:rsidRPr="00270114">
        <w:rPr>
          <w:rFonts w:ascii="FbShefa" w:eastAsia="Calibri" w:hAnsi="FbShefa"/>
          <w:sz w:val="11"/>
          <w:rtl/>
        </w:rPr>
        <w:t>.</w:t>
      </w:r>
    </w:p>
    <w:p w14:paraId="3942418A" w14:textId="6112208A"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דעה ב</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rtl/>
        </w:rPr>
        <w:t>אינו יכול לחזור בו</w:t>
      </w:r>
      <w:r w:rsidR="00980F5A" w:rsidRPr="00270114">
        <w:rPr>
          <w:rFonts w:ascii="FbShefa" w:eastAsia="Calibri" w:hAnsi="FbShefa"/>
          <w:rtl/>
        </w:rPr>
        <w:t>.</w:t>
      </w:r>
      <w:r w:rsidRPr="00270114">
        <w:rPr>
          <w:rFonts w:ascii="FbShefa" w:eastAsia="Calibri" w:hAnsi="FbShefa"/>
          <w:rtl/>
        </w:rPr>
        <w:t xml:space="preserve"> </w:t>
      </w:r>
      <w:r w:rsidRPr="001B3037">
        <w:rPr>
          <w:rFonts w:ascii="FbShefa" w:eastAsia="Calibri" w:hAnsi="FbShefa"/>
          <w:b/>
          <w:bCs/>
          <w:color w:val="3B2F2A" w:themeColor="text2" w:themeShade="80"/>
          <w:sz w:val="11"/>
          <w:rtl/>
        </w:rPr>
        <w:t>הטעם</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אחוי טרפך ואשלם לך</w:t>
      </w:r>
      <w:r w:rsidR="00980F5A" w:rsidRPr="00270114">
        <w:rPr>
          <w:rFonts w:ascii="FbShefa" w:eastAsia="Calibri" w:hAnsi="FbShefa"/>
          <w:sz w:val="11"/>
          <w:rtl/>
        </w:rPr>
        <w:t>.</w:t>
      </w:r>
    </w:p>
    <w:p w14:paraId="3DD911B7" w14:textId="77777777" w:rsidR="00D95C8A" w:rsidRPr="00270114" w:rsidRDefault="00D95C8A" w:rsidP="00D95C8A">
      <w:pPr>
        <w:rPr>
          <w:rFonts w:ascii="FbShefa" w:eastAsia="Calibri" w:hAnsi="FbShefa"/>
          <w:sz w:val="11"/>
          <w:rtl/>
        </w:rPr>
      </w:pPr>
    </w:p>
    <w:p w14:paraId="4B89775E" w14:textId="77777777" w:rsidR="00D95C8A" w:rsidRPr="00270114" w:rsidRDefault="00D95C8A" w:rsidP="00D95C8A">
      <w:pPr>
        <w:keepNext/>
        <w:keepLines/>
        <w:shd w:val="clear" w:color="auto" w:fill="FDF0E7"/>
        <w:spacing w:before="40" w:after="0"/>
        <w:ind w:left="-227"/>
        <w:outlineLvl w:val="1"/>
        <w:rPr>
          <w:rFonts w:ascii="FbShefa" w:eastAsia="Times New Roman" w:hAnsi="FbShefa"/>
          <w:i/>
          <w:iCs/>
          <w:rtl/>
        </w:rPr>
      </w:pPr>
      <w:r w:rsidRPr="00270114">
        <w:rPr>
          <w:rFonts w:ascii="FbShefa" w:eastAsia="Times New Roman" w:hAnsi="FbShefa"/>
          <w:i/>
          <w:iCs/>
          <w:rtl/>
        </w:rPr>
        <w:t>המוכר שדה לחבירו ונמצאת שאינה שלו</w:t>
      </w:r>
    </w:p>
    <w:p w14:paraId="73B51B79" w14:textId="6C2AEBC3"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מעות</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חייב</w:t>
      </w:r>
      <w:r w:rsidR="00980F5A" w:rsidRPr="00270114">
        <w:rPr>
          <w:rFonts w:ascii="FbShefa" w:eastAsia="Calibri" w:hAnsi="FbShefa"/>
          <w:sz w:val="11"/>
          <w:rtl/>
        </w:rPr>
        <w:t>.</w:t>
      </w:r>
    </w:p>
    <w:p w14:paraId="05EBF85B" w14:textId="77777777" w:rsidR="00D95C8A" w:rsidRPr="001B3037" w:rsidRDefault="00D95C8A" w:rsidP="00D95C8A">
      <w:pPr>
        <w:rPr>
          <w:rFonts w:ascii="FbShefa" w:eastAsia="Calibri" w:hAnsi="FbShefa"/>
          <w:b/>
          <w:bCs/>
          <w:color w:val="3B2F2A" w:themeColor="text2" w:themeShade="80"/>
          <w:sz w:val="11"/>
          <w:rtl/>
        </w:rPr>
      </w:pPr>
    </w:p>
    <w:p w14:paraId="48A3773A"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שבח:</w:t>
      </w:r>
    </w:p>
    <w:p w14:paraId="4221C071" w14:textId="2BDF5FDB"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rtl/>
        </w:rPr>
        <w:t>דעה א</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יש לו</w:t>
      </w:r>
      <w:r w:rsidR="00980F5A" w:rsidRPr="00270114">
        <w:rPr>
          <w:rFonts w:ascii="FbShefa" w:eastAsia="Calibri" w:hAnsi="FbShefa"/>
          <w:rtl/>
        </w:rPr>
        <w:t>.</w:t>
      </w:r>
    </w:p>
    <w:p w14:paraId="23E076C2" w14:textId="77777777" w:rsidR="00D95C8A" w:rsidRPr="00270114" w:rsidRDefault="00D95C8A" w:rsidP="00D95C8A">
      <w:pPr>
        <w:rPr>
          <w:rFonts w:ascii="FbShefa" w:eastAsia="Calibri" w:hAnsi="FbShefa"/>
          <w:rtl/>
        </w:rPr>
      </w:pPr>
    </w:p>
    <w:p w14:paraId="7538C3CB" w14:textId="799AAA46" w:rsidR="00D95C8A" w:rsidRPr="00270114" w:rsidRDefault="00D95C8A" w:rsidP="00D95C8A">
      <w:pPr>
        <w:rPr>
          <w:rFonts w:ascii="FbShefa" w:eastAsia="Calibri" w:hAnsi="FbShefa"/>
          <w:rtl/>
        </w:rPr>
      </w:pPr>
      <w:r w:rsidRPr="001B3037">
        <w:rPr>
          <w:rFonts w:ascii="FbShefa" w:eastAsia="Calibri" w:hAnsi="FbShefa"/>
          <w:b/>
          <w:bCs/>
          <w:color w:val="3B2F2A" w:themeColor="text2" w:themeShade="80"/>
          <w:rtl/>
        </w:rPr>
        <w:t>דעה ב</w:t>
      </w:r>
      <w:r w:rsidR="00980F5A" w:rsidRPr="001B3037">
        <w:rPr>
          <w:rFonts w:ascii="FbShefa" w:eastAsia="Calibri" w:hAnsi="FbShefa"/>
          <w:b/>
          <w:bCs/>
          <w:color w:val="3B2F2A" w:themeColor="text2" w:themeShade="80"/>
          <w:rtl/>
        </w:rPr>
        <w:t>.</w:t>
      </w:r>
      <w:r w:rsidRPr="00270114">
        <w:rPr>
          <w:rFonts w:ascii="FbShefa" w:eastAsia="Calibri" w:hAnsi="FbShefa"/>
          <w:rtl/>
        </w:rPr>
        <w:t xml:space="preserve"> אין לו</w:t>
      </w:r>
      <w:r w:rsidR="00980F5A" w:rsidRPr="00270114">
        <w:rPr>
          <w:rFonts w:ascii="FbShefa" w:eastAsia="Calibri" w:hAnsi="FbShefa"/>
          <w:rtl/>
        </w:rPr>
        <w:t>.</w:t>
      </w:r>
    </w:p>
    <w:p w14:paraId="1DBC425A" w14:textId="6DF9695C"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טעם א</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משום דלא פירש שבחא</w:t>
      </w:r>
      <w:r w:rsidR="00980F5A" w:rsidRPr="00270114">
        <w:rPr>
          <w:rFonts w:ascii="FbShefa" w:eastAsia="Calibri" w:hAnsi="FbShefa"/>
          <w:sz w:val="11"/>
          <w:rtl/>
        </w:rPr>
        <w:t>.</w:t>
      </w:r>
    </w:p>
    <w:p w14:paraId="5A4A370F" w14:textId="3D148438"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טעם ב</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דמחזי כריבית</w:t>
      </w:r>
      <w:r w:rsidR="00980F5A" w:rsidRPr="00270114">
        <w:rPr>
          <w:rFonts w:ascii="FbShefa" w:eastAsia="Calibri" w:hAnsi="FbShefa"/>
          <w:sz w:val="11"/>
          <w:rtl/>
        </w:rPr>
        <w:t>.</w:t>
      </w:r>
    </w:p>
    <w:p w14:paraId="6C2F1569" w14:textId="2E83B2C6"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נפק"מ</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היכא דפירש ליה</w:t>
      </w:r>
      <w:r w:rsidR="00980F5A" w:rsidRPr="00270114">
        <w:rPr>
          <w:rFonts w:ascii="FbShefa" w:eastAsia="Calibri" w:hAnsi="FbShefa"/>
          <w:sz w:val="11"/>
          <w:rtl/>
        </w:rPr>
        <w:t>.</w:t>
      </w:r>
    </w:p>
    <w:p w14:paraId="65554A9D" w14:textId="570BCBA9"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מסקנא</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אע"פ שפירש, אין לו</w:t>
      </w:r>
      <w:r w:rsidR="00980F5A" w:rsidRPr="00270114">
        <w:rPr>
          <w:rFonts w:ascii="FbShefa" w:eastAsia="Calibri" w:hAnsi="FbShefa"/>
          <w:sz w:val="11"/>
          <w:rtl/>
        </w:rPr>
        <w:t>.</w:t>
      </w:r>
    </w:p>
    <w:p w14:paraId="141C516A" w14:textId="77777777" w:rsidR="00D95C8A" w:rsidRPr="00270114" w:rsidRDefault="00D95C8A" w:rsidP="00D95C8A">
      <w:pPr>
        <w:rPr>
          <w:rFonts w:ascii="FbShefa" w:eastAsia="Calibri" w:hAnsi="FbShefa"/>
          <w:sz w:val="11"/>
          <w:rtl/>
        </w:rPr>
      </w:pPr>
    </w:p>
    <w:p w14:paraId="1D6C03F6"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ת"ש:</w:t>
      </w:r>
    </w:p>
    <w:p w14:paraId="53E0AD89" w14:textId="25BDA038"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אין מוציאין</w:t>
      </w:r>
      <w:r w:rsidR="00980F5A" w:rsidRPr="00270114">
        <w:rPr>
          <w:rFonts w:ascii="FbShefa" w:eastAsia="Calibri" w:hAnsi="FbShefa"/>
          <w:sz w:val="11"/>
          <w:rtl/>
        </w:rPr>
        <w:t>.</w:t>
      </w:r>
      <w:r w:rsidRPr="00270114">
        <w:rPr>
          <w:rFonts w:ascii="FbShefa" w:eastAsia="Calibri" w:hAnsi="FbShefa"/>
          <w:sz w:val="11"/>
          <w:rtl/>
        </w:rPr>
        <w:t xml:space="preserve"> לאכילת פירות, לשבח קרקעות, למזון האשה והבנות, מנכסים משועבדים, מפני תיקון העולם</w:t>
      </w:r>
      <w:r w:rsidR="00980F5A" w:rsidRPr="00270114">
        <w:rPr>
          <w:rFonts w:ascii="FbShefa" w:eastAsia="Calibri" w:hAnsi="FbShefa"/>
          <w:sz w:val="11"/>
          <w:rtl/>
        </w:rPr>
        <w:t>.</w:t>
      </w:r>
    </w:p>
    <w:p w14:paraId="6D6E514F" w14:textId="17F6DA49"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ש"מ</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הא מבני חורין מוציאים לשבח קרקעות</w:t>
      </w:r>
      <w:r w:rsidR="00980F5A" w:rsidRPr="00270114">
        <w:rPr>
          <w:rFonts w:ascii="FbShefa" w:eastAsia="Calibri" w:hAnsi="FbShefa"/>
          <w:sz w:val="11"/>
          <w:rtl/>
        </w:rPr>
        <w:t>.</w:t>
      </w:r>
    </w:p>
    <w:p w14:paraId="3C323D29" w14:textId="2DD7C59E"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מאי לאו</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בלוקח מגזלן</w:t>
      </w:r>
      <w:r w:rsidR="00980F5A" w:rsidRPr="00270114">
        <w:rPr>
          <w:rFonts w:ascii="FbShefa" w:eastAsia="Calibri" w:hAnsi="FbShefa"/>
          <w:sz w:val="11"/>
          <w:rtl/>
        </w:rPr>
        <w:t>.</w:t>
      </w:r>
    </w:p>
    <w:p w14:paraId="6E61124D" w14:textId="2579D94A"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דחיה</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בבעל חוב</w:t>
      </w:r>
      <w:r w:rsidR="00980F5A" w:rsidRPr="00270114">
        <w:rPr>
          <w:rFonts w:ascii="FbShefa" w:eastAsia="Calibri" w:hAnsi="FbShefa"/>
          <w:sz w:val="11"/>
          <w:rtl/>
        </w:rPr>
        <w:t>.</w:t>
      </w:r>
    </w:p>
    <w:p w14:paraId="1D080DF5" w14:textId="77777777" w:rsidR="00D95C8A" w:rsidRPr="001B3037" w:rsidRDefault="00D95C8A" w:rsidP="00D95C8A">
      <w:pPr>
        <w:rPr>
          <w:rFonts w:ascii="FbShefa" w:eastAsia="Calibri" w:hAnsi="FbShefa"/>
          <w:b/>
          <w:bCs/>
          <w:color w:val="3B2F2A" w:themeColor="text2" w:themeShade="80"/>
          <w:sz w:val="11"/>
          <w:rtl/>
        </w:rPr>
      </w:pPr>
    </w:p>
    <w:p w14:paraId="590C3EC1" w14:textId="441418A9"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שאלה</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אימא רישא, אכילת פירות, והרי בבע"ח ליכא פירות</w:t>
      </w:r>
      <w:r w:rsidR="00980F5A" w:rsidRPr="00270114">
        <w:rPr>
          <w:rFonts w:ascii="FbShefa" w:eastAsia="Calibri" w:hAnsi="FbShefa"/>
          <w:sz w:val="11"/>
          <w:rtl/>
        </w:rPr>
        <w:t>.</w:t>
      </w:r>
    </w:p>
    <w:p w14:paraId="45D04848" w14:textId="56DE60EA"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תשובה</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רישא בגזלן, סיפא בבע"ח</w:t>
      </w:r>
      <w:r w:rsidR="00980F5A" w:rsidRPr="00270114">
        <w:rPr>
          <w:rFonts w:ascii="FbShefa" w:eastAsia="Calibri" w:hAnsi="FbShefa"/>
          <w:sz w:val="11"/>
          <w:rtl/>
        </w:rPr>
        <w:t>.</w:t>
      </w:r>
    </w:p>
    <w:p w14:paraId="6271C7A6" w14:textId="77777777" w:rsidR="00D95C8A" w:rsidRPr="00270114" w:rsidRDefault="00D95C8A" w:rsidP="00D95C8A">
      <w:pPr>
        <w:rPr>
          <w:rFonts w:ascii="FbShefa" w:eastAsia="Calibri" w:hAnsi="FbShefa"/>
          <w:sz w:val="11"/>
          <w:rtl/>
        </w:rPr>
      </w:pPr>
    </w:p>
    <w:p w14:paraId="42050ECF" w14:textId="77777777" w:rsidR="00D95C8A" w:rsidRPr="00270114" w:rsidRDefault="00D95C8A" w:rsidP="0004265B">
      <w:pPr>
        <w:pStyle w:val="3"/>
        <w:rPr>
          <w:rFonts w:ascii="FbShefa" w:eastAsia="Times New Roman" w:hAnsi="FbShefa"/>
          <w:color w:val="7C5F1D"/>
          <w:rtl/>
        </w:rPr>
      </w:pPr>
      <w:r w:rsidRPr="00270114">
        <w:rPr>
          <w:rFonts w:ascii="FbShefa" w:eastAsia="Times New Roman" w:hAnsi="FbShefa"/>
          <w:color w:val="7C5F1D"/>
          <w:rtl/>
        </w:rPr>
        <w:t>ת"ש:</w:t>
      </w:r>
    </w:p>
    <w:p w14:paraId="5715FD6E" w14:textId="3DE11062"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לאכילת פירות כיצד</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גזל שדה, ויוצאה תחת ידו</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גובה קרן</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ממשועבדים</w:t>
      </w:r>
      <w:r w:rsidR="00980F5A" w:rsidRPr="00270114">
        <w:rPr>
          <w:rFonts w:ascii="FbShefa" w:eastAsia="Calibri" w:hAnsi="FbShefa"/>
          <w:sz w:val="11"/>
          <w:rtl/>
        </w:rPr>
        <w:t>.</w:t>
      </w:r>
      <w:r w:rsidRPr="00270114">
        <w:rPr>
          <w:rFonts w:ascii="FbShefa" w:eastAsia="Calibri" w:hAnsi="FbShefa"/>
          <w:sz w:val="11"/>
          <w:rtl/>
        </w:rPr>
        <w:t xml:space="preserve"> </w:t>
      </w:r>
      <w:r w:rsidRPr="001B3037">
        <w:rPr>
          <w:rFonts w:ascii="FbShefa" w:eastAsia="Calibri" w:hAnsi="FbShefa"/>
          <w:b/>
          <w:bCs/>
          <w:color w:val="3B2F2A" w:themeColor="text2" w:themeShade="80"/>
          <w:sz w:val="11"/>
          <w:rtl/>
        </w:rPr>
        <w:t>ופירות</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מבני חורין</w:t>
      </w:r>
      <w:r w:rsidR="00980F5A" w:rsidRPr="00270114">
        <w:rPr>
          <w:rFonts w:ascii="FbShefa" w:eastAsia="Calibri" w:hAnsi="FbShefa"/>
          <w:sz w:val="11"/>
          <w:rtl/>
        </w:rPr>
        <w:t>.</w:t>
      </w:r>
    </w:p>
    <w:p w14:paraId="01A843D3" w14:textId="3695D145"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ס"ד</w:t>
      </w:r>
      <w:r w:rsidR="00980F5A" w:rsidRPr="001B3037">
        <w:rPr>
          <w:rFonts w:ascii="FbShefa" w:eastAsia="Calibri" w:hAnsi="FbShefa"/>
          <w:b/>
          <w:bCs/>
          <w:color w:val="3B2F2A" w:themeColor="text2" w:themeShade="80"/>
          <w:sz w:val="11"/>
          <w:rtl/>
        </w:rPr>
        <w:t>.</w:t>
      </w:r>
      <w:r w:rsidRPr="00270114">
        <w:rPr>
          <w:rFonts w:ascii="FbShefa" w:eastAsia="Calibri" w:hAnsi="FbShefa"/>
          <w:sz w:val="11"/>
          <w:rtl/>
        </w:rPr>
        <w:t xml:space="preserve"> שגזל שדה מחבירו ומכרה לאחר והשביחה</w:t>
      </w:r>
      <w:r w:rsidR="00980F5A" w:rsidRPr="00270114">
        <w:rPr>
          <w:rFonts w:ascii="FbShefa" w:eastAsia="Calibri" w:hAnsi="FbShefa"/>
          <w:sz w:val="11"/>
          <w:rtl/>
        </w:rPr>
        <w:t>.</w:t>
      </w:r>
    </w:p>
    <w:p w14:paraId="3AF1BEE3" w14:textId="77777777" w:rsidR="005C7098" w:rsidRPr="001B3037" w:rsidRDefault="005C7098" w:rsidP="00D95C8A">
      <w:pPr>
        <w:rPr>
          <w:rFonts w:ascii="FbShefa" w:eastAsia="Calibri" w:hAnsi="FbShefa"/>
          <w:b/>
          <w:bCs/>
          <w:color w:val="3B2F2A" w:themeColor="text2" w:themeShade="80"/>
          <w:sz w:val="11"/>
          <w:rtl/>
        </w:rPr>
      </w:pPr>
    </w:p>
    <w:p w14:paraId="59FA831A" w14:textId="77777777" w:rsidR="005C7098" w:rsidRPr="00270114" w:rsidRDefault="00D95C8A" w:rsidP="005C7098">
      <w:pPr>
        <w:pStyle w:val="3"/>
        <w:rPr>
          <w:rFonts w:ascii="FbShefa" w:eastAsia="Calibri" w:hAnsi="FbShefa"/>
          <w:color w:val="7C5F1D"/>
          <w:rtl/>
        </w:rPr>
      </w:pPr>
      <w:r w:rsidRPr="00270114">
        <w:rPr>
          <w:rFonts w:ascii="FbShefa" w:eastAsia="Calibri" w:hAnsi="FbShefa"/>
          <w:color w:val="7C5F1D"/>
          <w:rtl/>
        </w:rPr>
        <w:t>דחיה א</w:t>
      </w:r>
      <w:r w:rsidR="005C7098" w:rsidRPr="00270114">
        <w:rPr>
          <w:rFonts w:ascii="FbShefa" w:eastAsia="Calibri" w:hAnsi="FbShefa"/>
          <w:color w:val="7C5F1D"/>
          <w:rtl/>
        </w:rPr>
        <w:t>:</w:t>
      </w:r>
    </w:p>
    <w:p w14:paraId="2F3EA77B" w14:textId="48EC677D" w:rsidR="00D95C8A" w:rsidRPr="00270114" w:rsidRDefault="00D95C8A" w:rsidP="00D95C8A">
      <w:pPr>
        <w:rPr>
          <w:rFonts w:ascii="FbShefa" w:eastAsia="Calibri" w:hAnsi="FbShefa"/>
          <w:sz w:val="11"/>
          <w:rtl/>
        </w:rPr>
      </w:pPr>
      <w:r w:rsidRPr="001B3037">
        <w:rPr>
          <w:rFonts w:ascii="FbShefa" w:eastAsia="Calibri" w:hAnsi="FbShefa"/>
          <w:b/>
          <w:bCs/>
          <w:color w:val="3B2F2A" w:themeColor="text2" w:themeShade="80"/>
          <w:sz w:val="11"/>
          <w:rtl/>
        </w:rPr>
        <w:t>שגזל</w:t>
      </w:r>
      <w:r w:rsidR="00980F5A" w:rsidRPr="001B3037">
        <w:rPr>
          <w:rFonts w:ascii="FbShefa" w:eastAsia="Calibri" w:hAnsi="FbShefa"/>
          <w:b/>
          <w:bCs/>
          <w:color w:val="3B2F2A" w:themeColor="text2" w:themeShade="80"/>
          <w:sz w:val="11"/>
          <w:rtl/>
        </w:rPr>
        <w:t>.</w:t>
      </w:r>
      <w:r w:rsidR="00331B6B"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שדה מחבירו מלאה פירות, ואכל את הפירות, וחפר בה בורות, שיחין ומערות</w:t>
      </w:r>
      <w:r w:rsidR="005C7098" w:rsidRPr="00270114">
        <w:rPr>
          <w:rFonts w:ascii="FbShefa" w:eastAsia="Calibri" w:hAnsi="FbShefa"/>
          <w:sz w:val="11"/>
          <w:rtl/>
        </w:rPr>
        <w:t>,</w:t>
      </w:r>
      <w:r w:rsidRPr="00270114">
        <w:rPr>
          <w:rFonts w:ascii="FbShefa" w:eastAsia="Calibri" w:hAnsi="FbShefa"/>
          <w:sz w:val="11"/>
          <w:rtl/>
        </w:rPr>
        <w:t xml:space="preserve"> ובא נגזל לגבות</w:t>
      </w:r>
      <w:r w:rsidR="00980F5A" w:rsidRPr="00270114">
        <w:rPr>
          <w:rFonts w:ascii="FbShefa" w:eastAsia="Calibri" w:hAnsi="FbShefa"/>
          <w:sz w:val="11"/>
          <w:rtl/>
        </w:rPr>
        <w:t>.</w:t>
      </w:r>
    </w:p>
    <w:p w14:paraId="11ABEB82" w14:textId="48C863C0" w:rsidR="00D95C8A" w:rsidRPr="001B3037" w:rsidRDefault="00D95C8A" w:rsidP="00D95C8A">
      <w:pPr>
        <w:rPr>
          <w:rFonts w:ascii="FbShefa" w:eastAsia="Calibri" w:hAnsi="FbShefa"/>
          <w:b/>
          <w:bCs/>
          <w:color w:val="3B2F2A" w:themeColor="text2" w:themeShade="80"/>
          <w:sz w:val="11"/>
          <w:rtl/>
        </w:rPr>
      </w:pPr>
      <w:r w:rsidRPr="001B3037">
        <w:rPr>
          <w:rFonts w:ascii="FbShefa" w:eastAsia="Calibri" w:hAnsi="FbShefa"/>
          <w:b/>
          <w:bCs/>
          <w:color w:val="3B2F2A" w:themeColor="text2" w:themeShade="80"/>
          <w:sz w:val="11"/>
          <w:rtl/>
        </w:rPr>
        <w:t>ואידך</w:t>
      </w:r>
      <w:r w:rsidR="00980F5A" w:rsidRPr="001B3037">
        <w:rPr>
          <w:rFonts w:ascii="FbShefa" w:eastAsia="Calibri" w:hAnsi="FbShefa"/>
          <w:b/>
          <w:bCs/>
          <w:color w:val="3B2F2A" w:themeColor="text2" w:themeShade="80"/>
          <w:sz w:val="11"/>
          <w:rtl/>
        </w:rPr>
        <w:t>.</w:t>
      </w:r>
      <w:r w:rsidRPr="001B3037">
        <w:rPr>
          <w:rFonts w:ascii="FbShefa" w:eastAsia="Calibri" w:hAnsi="FbShefa"/>
          <w:b/>
          <w:bCs/>
          <w:color w:val="3B2F2A" w:themeColor="text2" w:themeShade="80"/>
          <w:sz w:val="11"/>
          <w:rtl/>
        </w:rPr>
        <w:t xml:space="preserve"> </w:t>
      </w:r>
      <w:r w:rsidRPr="00270114">
        <w:rPr>
          <w:rFonts w:ascii="FbShefa" w:eastAsia="Calibri" w:hAnsi="FbShefa"/>
          <w:sz w:val="11"/>
          <w:rtl/>
        </w:rPr>
        <w:t>יוצאה מתחת ידו, בדינא משמע</w:t>
      </w:r>
      <w:r w:rsidR="00980F5A" w:rsidRPr="00270114">
        <w:rPr>
          <w:rFonts w:ascii="FbShefa" w:eastAsia="Calibri" w:hAnsi="FbShefa"/>
          <w:sz w:val="11"/>
          <w:rtl/>
        </w:rPr>
        <w:t>.</w:t>
      </w:r>
    </w:p>
    <w:p w14:paraId="4A8CAC43" w14:textId="39211E18" w:rsidR="009C3CB4" w:rsidRPr="00270114" w:rsidRDefault="009C3CB4" w:rsidP="00794C1A">
      <w:pPr>
        <w:pStyle w:val="1"/>
        <w:rPr>
          <w:rFonts w:ascii="FbShefa" w:hAnsi="FbShefa"/>
          <w:rtl/>
        </w:rPr>
      </w:pPr>
      <w:r w:rsidRPr="00270114">
        <w:rPr>
          <w:rFonts w:ascii="FbShefa" w:hAnsi="FbShefa"/>
          <w:rtl/>
        </w:rPr>
        <w:t>טו</w:t>
      </w:r>
      <w:r w:rsidR="00B36BF2" w:rsidRPr="00270114">
        <w:rPr>
          <w:rFonts w:ascii="FbShefa" w:hAnsi="FbShefa"/>
          <w:rtl/>
        </w:rPr>
        <w:t>, א</w:t>
      </w:r>
    </w:p>
    <w:p w14:paraId="4083EC13" w14:textId="77777777" w:rsidR="005C7098" w:rsidRPr="00270114" w:rsidRDefault="009C3CB4" w:rsidP="005C7098">
      <w:pPr>
        <w:pStyle w:val="3"/>
        <w:rPr>
          <w:rFonts w:ascii="FbShefa" w:hAnsi="FbShefa"/>
          <w:color w:val="7C5F1D"/>
          <w:rtl/>
        </w:rPr>
      </w:pPr>
      <w:r w:rsidRPr="00270114">
        <w:rPr>
          <w:rFonts w:ascii="FbShefa" w:hAnsi="FbShefa"/>
          <w:color w:val="7C5F1D"/>
          <w:rtl/>
        </w:rPr>
        <w:t>דחיה ב</w:t>
      </w:r>
      <w:r w:rsidR="005C7098" w:rsidRPr="00270114">
        <w:rPr>
          <w:rFonts w:ascii="FbShefa" w:hAnsi="FbShefa"/>
          <w:color w:val="7C5F1D"/>
          <w:rtl/>
        </w:rPr>
        <w:t>:</w:t>
      </w:r>
    </w:p>
    <w:p w14:paraId="467FBBD8" w14:textId="1882C4F7"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שנטלוה</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מסיקין, ובא הנגזל לגבות</w:t>
      </w:r>
      <w:r w:rsidR="00980F5A" w:rsidRPr="00270114">
        <w:rPr>
          <w:rFonts w:ascii="FbShefa" w:hAnsi="FbShefa"/>
          <w:sz w:val="11"/>
          <w:rtl/>
        </w:rPr>
        <w:t>.</w:t>
      </w:r>
    </w:p>
    <w:p w14:paraId="5B2DBA7E" w14:textId="6274A48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ואידך</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יוצאה מתחת ידו</w:t>
      </w:r>
      <w:r w:rsidR="005C7098" w:rsidRPr="00270114">
        <w:rPr>
          <w:rFonts w:ascii="FbShefa" w:hAnsi="FbShefa"/>
          <w:sz w:val="11"/>
          <w:rtl/>
        </w:rPr>
        <w:t>,</w:t>
      </w:r>
      <w:r w:rsidRPr="00270114">
        <w:rPr>
          <w:rFonts w:ascii="FbShefa" w:hAnsi="FbShefa"/>
          <w:sz w:val="11"/>
          <w:rtl/>
        </w:rPr>
        <w:t xml:space="preserve"> בעינא משמע</w:t>
      </w:r>
      <w:r w:rsidR="00980F5A" w:rsidRPr="00270114">
        <w:rPr>
          <w:rFonts w:ascii="FbShefa" w:hAnsi="FbShefa"/>
          <w:sz w:val="11"/>
          <w:rtl/>
        </w:rPr>
        <w:t>.</w:t>
      </w:r>
    </w:p>
    <w:p w14:paraId="3861279A" w14:textId="2D5619EF" w:rsidR="005C7098" w:rsidRPr="001B3037" w:rsidRDefault="005C7098" w:rsidP="009C3CB4">
      <w:pPr>
        <w:spacing w:line="240" w:lineRule="auto"/>
        <w:rPr>
          <w:rFonts w:ascii="FbShefa" w:hAnsi="FbShefa"/>
          <w:b/>
          <w:bCs/>
          <w:color w:val="3B2F2A" w:themeColor="text2" w:themeShade="80"/>
          <w:sz w:val="11"/>
          <w:rtl/>
        </w:rPr>
      </w:pPr>
    </w:p>
    <w:p w14:paraId="54DAF116" w14:textId="77777777" w:rsidR="005C7098" w:rsidRPr="00270114" w:rsidRDefault="009C3CB4" w:rsidP="005C7098">
      <w:pPr>
        <w:pStyle w:val="3"/>
        <w:rPr>
          <w:rFonts w:ascii="FbShefa" w:hAnsi="FbShefa"/>
          <w:color w:val="7C5F1D"/>
          <w:rtl/>
        </w:rPr>
      </w:pPr>
      <w:r w:rsidRPr="00270114">
        <w:rPr>
          <w:rFonts w:ascii="FbShefa" w:hAnsi="FbShefa"/>
          <w:color w:val="7C5F1D"/>
          <w:rtl/>
        </w:rPr>
        <w:t>דחיה ג</w:t>
      </w:r>
      <w:r w:rsidR="005C7098" w:rsidRPr="00270114">
        <w:rPr>
          <w:rFonts w:ascii="FbShefa" w:hAnsi="FbShefa"/>
          <w:color w:val="7C5F1D"/>
          <w:rtl/>
        </w:rPr>
        <w:t>:</w:t>
      </w:r>
    </w:p>
    <w:p w14:paraId="70A8E124" w14:textId="0FA3B753" w:rsidR="002E0C0A"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לצדדין קתני</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rtl/>
        </w:rPr>
        <w:t>שגזל</w:t>
      </w:r>
      <w:r w:rsidRPr="00270114">
        <w:rPr>
          <w:rFonts w:ascii="FbShefa" w:hAnsi="FbShefa"/>
          <w:sz w:val="11"/>
          <w:rtl/>
        </w:rPr>
        <w:t xml:space="preserve"> שדה מלאה פירות</w:t>
      </w:r>
      <w:r w:rsidR="00980F5A" w:rsidRPr="00270114">
        <w:rPr>
          <w:rFonts w:ascii="FbShefa" w:hAnsi="FbShefa"/>
          <w:sz w:val="11"/>
          <w:rtl/>
        </w:rPr>
        <w:t>.</w:t>
      </w:r>
    </w:p>
    <w:p w14:paraId="0AF856FA" w14:textId="5E940759" w:rsidR="002E0C0A"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אכל פירות</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וגובה הנגזל</w:t>
      </w:r>
      <w:r w:rsidR="00980F5A" w:rsidRPr="00270114">
        <w:rPr>
          <w:rFonts w:ascii="FbShefa" w:hAnsi="FbShefa"/>
          <w:sz w:val="11"/>
          <w:rtl/>
        </w:rPr>
        <w:t>.</w:t>
      </w:r>
    </w:p>
    <w:p w14:paraId="0FA8B684" w14:textId="1B3DD71B"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ומכר שדה</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וגובה הלוקח</w:t>
      </w:r>
      <w:r w:rsidR="00980F5A" w:rsidRPr="00270114">
        <w:rPr>
          <w:rFonts w:ascii="FbShefa" w:hAnsi="FbShefa"/>
          <w:sz w:val="11"/>
          <w:rtl/>
        </w:rPr>
        <w:t>.</w:t>
      </w:r>
    </w:p>
    <w:p w14:paraId="566E9D19" w14:textId="77777777" w:rsidR="009C3CB4" w:rsidRPr="00270114" w:rsidRDefault="009C3CB4" w:rsidP="009C3CB4">
      <w:pPr>
        <w:spacing w:line="240" w:lineRule="auto"/>
        <w:rPr>
          <w:rFonts w:ascii="FbShefa" w:hAnsi="FbShefa"/>
          <w:sz w:val="11"/>
          <w:rtl/>
        </w:rPr>
      </w:pPr>
    </w:p>
    <w:p w14:paraId="6C8DBC4B"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גביה של גזל</w:t>
      </w:r>
    </w:p>
    <w:p w14:paraId="147D7EE3" w14:textId="64DAC5A2"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גזל</w:t>
      </w:r>
      <w:r w:rsidR="00980F5A" w:rsidRPr="001B3037">
        <w:rPr>
          <w:rFonts w:ascii="FbShefa" w:hAnsi="FbShefa"/>
          <w:b/>
          <w:bCs/>
          <w:color w:val="3B2F2A" w:themeColor="text2" w:themeShade="80"/>
          <w:sz w:val="11"/>
          <w:rtl/>
        </w:rPr>
        <w:t>.</w:t>
      </w:r>
      <w:r w:rsidRPr="00270114">
        <w:rPr>
          <w:rFonts w:ascii="FbShefa" w:hAnsi="FbShefa"/>
          <w:sz w:val="11"/>
          <w:rtl/>
        </w:rPr>
        <w:t xml:space="preserve"> כמלוה ע</w:t>
      </w:r>
      <w:r w:rsidR="006456B2" w:rsidRPr="00270114">
        <w:rPr>
          <w:rFonts w:ascii="FbShefa" w:hAnsi="FbShefa"/>
          <w:sz w:val="11"/>
          <w:rtl/>
        </w:rPr>
        <w:t xml:space="preserve">ל </w:t>
      </w:r>
      <w:r w:rsidRPr="00270114">
        <w:rPr>
          <w:rFonts w:ascii="FbShefa" w:hAnsi="FbShefa"/>
          <w:sz w:val="11"/>
          <w:rtl/>
        </w:rPr>
        <w:t>פ</w:t>
      </w:r>
      <w:r w:rsidR="006456B2" w:rsidRPr="00270114">
        <w:rPr>
          <w:rFonts w:ascii="FbShefa" w:hAnsi="FbShefa"/>
          <w:sz w:val="11"/>
          <w:rtl/>
        </w:rPr>
        <w:t>ה</w:t>
      </w:r>
      <w:r w:rsidRPr="00270114">
        <w:rPr>
          <w:rFonts w:ascii="FbShefa" w:hAnsi="FbShefa"/>
          <w:sz w:val="11"/>
          <w:rtl/>
        </w:rPr>
        <w:t xml:space="preserve"> </w:t>
      </w:r>
      <w:r w:rsidR="006456B2" w:rsidRPr="00270114">
        <w:rPr>
          <w:rFonts w:ascii="FbShefa" w:hAnsi="FbShefa"/>
          <w:sz w:val="11"/>
          <w:rtl/>
        </w:rPr>
        <w:t>ש</w:t>
      </w:r>
      <w:r w:rsidRPr="00270114">
        <w:rPr>
          <w:rFonts w:ascii="FbShefa" w:hAnsi="FbShefa"/>
          <w:sz w:val="11"/>
          <w:rtl/>
        </w:rPr>
        <w:t>אינו גובה ממשועבדים</w:t>
      </w:r>
      <w:r w:rsidR="00980F5A" w:rsidRPr="00270114">
        <w:rPr>
          <w:rFonts w:ascii="FbShefa" w:hAnsi="FbShefa"/>
          <w:sz w:val="11"/>
          <w:rtl/>
        </w:rPr>
        <w:t>.</w:t>
      </w:r>
    </w:p>
    <w:p w14:paraId="2D7984D6" w14:textId="2A6B5006"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עמד בדין</w:t>
      </w:r>
      <w:r w:rsidR="00980F5A" w:rsidRPr="001B3037">
        <w:rPr>
          <w:rFonts w:ascii="FbShefa" w:hAnsi="FbShefa"/>
          <w:b/>
          <w:bCs/>
          <w:color w:val="3B2F2A" w:themeColor="text2" w:themeShade="80"/>
          <w:sz w:val="11"/>
          <w:rtl/>
        </w:rPr>
        <w:t>.</w:t>
      </w:r>
      <w:r w:rsidRPr="00270114">
        <w:rPr>
          <w:rFonts w:ascii="FbShefa" w:hAnsi="FbShefa"/>
          <w:sz w:val="11"/>
          <w:rtl/>
        </w:rPr>
        <w:t xml:space="preserve"> גובה ממשועבדים</w:t>
      </w:r>
      <w:r w:rsidR="00980F5A" w:rsidRPr="00270114">
        <w:rPr>
          <w:rFonts w:ascii="FbShefa" w:hAnsi="FbShefa"/>
          <w:sz w:val="11"/>
          <w:rtl/>
        </w:rPr>
        <w:t>.</w:t>
      </w:r>
    </w:p>
    <w:p w14:paraId="29E9CC54" w14:textId="2F7CBCE8"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סתמא דמילתא</w:t>
      </w:r>
      <w:r w:rsidR="00980F5A" w:rsidRPr="001B3037">
        <w:rPr>
          <w:rFonts w:ascii="FbShefa" w:hAnsi="FbShefa"/>
          <w:b/>
          <w:bCs/>
          <w:color w:val="3B2F2A" w:themeColor="text2" w:themeShade="80"/>
          <w:sz w:val="11"/>
          <w:rtl/>
        </w:rPr>
        <w:t>.</w:t>
      </w:r>
      <w:r w:rsidRPr="00270114">
        <w:rPr>
          <w:rFonts w:ascii="FbShefa" w:hAnsi="FbShefa"/>
          <w:sz w:val="11"/>
          <w:rtl/>
        </w:rPr>
        <w:t xml:space="preserve"> שעמד בדין על הקרן, ולא על הפירות</w:t>
      </w:r>
      <w:r w:rsidR="00980F5A" w:rsidRPr="00270114">
        <w:rPr>
          <w:rFonts w:ascii="FbShefa" w:hAnsi="FbShefa"/>
          <w:sz w:val="11"/>
          <w:rtl/>
        </w:rPr>
        <w:t>.</w:t>
      </w:r>
    </w:p>
    <w:p w14:paraId="09506A0B" w14:textId="77777777" w:rsidR="009C3CB4" w:rsidRPr="00270114" w:rsidRDefault="009C3CB4" w:rsidP="009C3CB4">
      <w:pPr>
        <w:spacing w:line="240" w:lineRule="auto"/>
        <w:rPr>
          <w:rFonts w:ascii="FbShefa" w:hAnsi="FbShefa"/>
          <w:sz w:val="11"/>
          <w:rtl/>
        </w:rPr>
      </w:pPr>
    </w:p>
    <w:p w14:paraId="6D00CBF6" w14:textId="2824EC69" w:rsidR="009C3CB4" w:rsidRPr="00270114" w:rsidRDefault="009C3CB4" w:rsidP="009C3CB4">
      <w:pPr>
        <w:pStyle w:val="2"/>
        <w:rPr>
          <w:rFonts w:ascii="FbShefa" w:hAnsi="FbShefa"/>
          <w:color w:val="7C5F1D"/>
          <w:rtl/>
        </w:rPr>
      </w:pPr>
      <w:r w:rsidRPr="00270114">
        <w:rPr>
          <w:rFonts w:ascii="FbShefa" w:hAnsi="FbShefa"/>
          <w:color w:val="7C5F1D"/>
          <w:sz w:val="11"/>
          <w:rtl/>
        </w:rPr>
        <w:t>לוקח מגזלן</w:t>
      </w:r>
      <w:r w:rsidR="00B25866" w:rsidRPr="00270114">
        <w:rPr>
          <w:rFonts w:ascii="FbShefa" w:hAnsi="FbShefa"/>
          <w:color w:val="7C5F1D"/>
          <w:rtl/>
        </w:rPr>
        <w:t xml:space="preserve"> לדעת שמואל</w:t>
      </w:r>
    </w:p>
    <w:p w14:paraId="529D7D66" w14:textId="2F348874" w:rsidR="009C3CB4" w:rsidRPr="00270114" w:rsidRDefault="00B25866" w:rsidP="009C3CB4">
      <w:pPr>
        <w:spacing w:line="240" w:lineRule="auto"/>
        <w:rPr>
          <w:rFonts w:ascii="FbShefa" w:hAnsi="FbShefa"/>
          <w:sz w:val="11"/>
          <w:rtl/>
        </w:rPr>
      </w:pPr>
      <w:r w:rsidRPr="001B3037">
        <w:rPr>
          <w:rFonts w:ascii="FbShefa" w:hAnsi="FbShefa"/>
          <w:b/>
          <w:bCs/>
          <w:color w:val="3B2F2A" w:themeColor="text2" w:themeShade="80"/>
          <w:sz w:val="11"/>
          <w:rtl/>
        </w:rPr>
        <w:t>בדרך כלל</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w:t>
      </w:r>
      <w:r w:rsidRPr="00270114">
        <w:rPr>
          <w:rFonts w:ascii="FbShefa" w:hAnsi="FbShefa"/>
          <w:sz w:val="11"/>
          <w:rtl/>
        </w:rPr>
        <w:t>אין</w:t>
      </w:r>
      <w:r w:rsidR="009C3CB4" w:rsidRPr="00270114">
        <w:rPr>
          <w:rFonts w:ascii="FbShefa" w:hAnsi="FbShefa"/>
          <w:sz w:val="11"/>
          <w:rtl/>
        </w:rPr>
        <w:t xml:space="preserve"> לו שבח</w:t>
      </w:r>
      <w:r w:rsidR="00980F5A" w:rsidRPr="00270114">
        <w:rPr>
          <w:rFonts w:ascii="FbShefa" w:hAnsi="FbShefa"/>
          <w:sz w:val="11"/>
          <w:rtl/>
        </w:rPr>
        <w:t>.</w:t>
      </w:r>
    </w:p>
    <w:p w14:paraId="783A785A" w14:textId="77777777" w:rsidR="00B25866" w:rsidRPr="00270114" w:rsidRDefault="00B25866" w:rsidP="009C3CB4">
      <w:pPr>
        <w:spacing w:line="240" w:lineRule="auto"/>
        <w:rPr>
          <w:rFonts w:ascii="FbShefa" w:hAnsi="FbShefa"/>
          <w:sz w:val="11"/>
          <w:rtl/>
        </w:rPr>
      </w:pPr>
    </w:p>
    <w:p w14:paraId="4ED9DD14" w14:textId="505DA99B" w:rsidR="00B25866" w:rsidRPr="00270114" w:rsidRDefault="00B25866" w:rsidP="00B25866">
      <w:pPr>
        <w:pStyle w:val="3"/>
        <w:rPr>
          <w:rFonts w:ascii="FbShefa" w:hAnsi="FbShefa"/>
          <w:color w:val="7C5F1D"/>
          <w:rtl/>
        </w:rPr>
      </w:pPr>
      <w:r w:rsidRPr="00270114">
        <w:rPr>
          <w:rFonts w:ascii="FbShefa" w:hAnsi="FbShefa"/>
          <w:color w:val="7C5F1D"/>
          <w:rtl/>
        </w:rPr>
        <w:t>אופנים שיש לו שבח:</w:t>
      </w:r>
    </w:p>
    <w:p w14:paraId="4C1C00E5" w14:textId="41E46DE0" w:rsidR="00433741" w:rsidRPr="00270114" w:rsidRDefault="00B25866" w:rsidP="00B25866">
      <w:pPr>
        <w:rPr>
          <w:rFonts w:ascii="FbShefa" w:hAnsi="FbShefa"/>
          <w:sz w:val="11"/>
          <w:rtl/>
        </w:rPr>
      </w:pPr>
      <w:r w:rsidRPr="001B3037">
        <w:rPr>
          <w:rFonts w:ascii="FbShefa" w:hAnsi="FbShefa"/>
          <w:b/>
          <w:bCs/>
          <w:color w:val="3B2F2A" w:themeColor="text2" w:themeShade="80"/>
          <w:rtl/>
        </w:rPr>
        <w:t>כגון</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009C3CB4" w:rsidRPr="00270114">
        <w:rPr>
          <w:rFonts w:ascii="FbShefa" w:hAnsi="FbShefa"/>
          <w:sz w:val="11"/>
          <w:rtl/>
        </w:rPr>
        <w:t>שמגבהו קרקע</w:t>
      </w:r>
      <w:r w:rsidR="00980F5A" w:rsidRPr="00270114">
        <w:rPr>
          <w:rFonts w:ascii="FbShefa" w:hAnsi="FbShefa"/>
          <w:sz w:val="11"/>
          <w:rtl/>
        </w:rPr>
        <w:t>.</w:t>
      </w:r>
    </w:p>
    <w:p w14:paraId="7EE09495" w14:textId="10A11AEF" w:rsidR="009C3CB4" w:rsidRPr="00270114" w:rsidRDefault="00B25866" w:rsidP="00B25866">
      <w:pPr>
        <w:rPr>
          <w:rFonts w:ascii="FbShefa" w:hAnsi="FbShefa"/>
          <w:sz w:val="11"/>
          <w:rtl/>
        </w:rPr>
      </w:pPr>
      <w:r w:rsidRPr="001B3037">
        <w:rPr>
          <w:rFonts w:ascii="FbShefa" w:hAnsi="FbShefa"/>
          <w:b/>
          <w:bCs/>
          <w:color w:val="3B2F2A" w:themeColor="text2" w:themeShade="80"/>
          <w:rtl/>
        </w:rPr>
        <w:t>או כגון</w:t>
      </w:r>
      <w:r w:rsidR="00980F5A" w:rsidRPr="001B3037">
        <w:rPr>
          <w:rFonts w:ascii="FbShefa" w:hAnsi="FbShefa"/>
          <w:b/>
          <w:bCs/>
          <w:color w:val="3B2F2A" w:themeColor="text2" w:themeShade="80"/>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שקנו מידו</w:t>
      </w:r>
      <w:r w:rsidR="00980F5A" w:rsidRPr="00270114">
        <w:rPr>
          <w:rFonts w:ascii="FbShefa" w:hAnsi="FbShefa"/>
          <w:sz w:val="11"/>
          <w:rtl/>
        </w:rPr>
        <w:t>.</w:t>
      </w:r>
    </w:p>
    <w:p w14:paraId="541631C9" w14:textId="77777777" w:rsidR="00750765" w:rsidRPr="00270114" w:rsidRDefault="00750765" w:rsidP="00B25866">
      <w:pPr>
        <w:rPr>
          <w:rFonts w:ascii="FbShefa" w:hAnsi="FbShefa"/>
          <w:sz w:val="11"/>
          <w:rtl/>
        </w:rPr>
      </w:pPr>
    </w:p>
    <w:p w14:paraId="52F3C66B" w14:textId="1B390AF9" w:rsidR="00750765" w:rsidRPr="00270114" w:rsidRDefault="00750765" w:rsidP="00750765">
      <w:pPr>
        <w:pStyle w:val="3"/>
        <w:rPr>
          <w:rFonts w:ascii="FbShefa" w:hAnsi="FbShefa"/>
          <w:color w:val="7C5F1D"/>
          <w:rtl/>
        </w:rPr>
      </w:pPr>
      <w:r w:rsidRPr="00270114">
        <w:rPr>
          <w:rFonts w:ascii="FbShefa" w:hAnsi="FbShefa"/>
          <w:color w:val="7C5F1D"/>
          <w:rtl/>
        </w:rPr>
        <w:t>לשון השטר:</w:t>
      </w:r>
    </w:p>
    <w:p w14:paraId="69B12206" w14:textId="15E2A3E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אמליך</w:t>
      </w:r>
      <w:r w:rsidR="00980F5A" w:rsidRPr="00270114">
        <w:rPr>
          <w:rFonts w:ascii="FbShefa" w:hAnsi="FbShefa"/>
          <w:sz w:val="11"/>
          <w:rtl/>
        </w:rPr>
        <w:t>.</w:t>
      </w:r>
      <w:r w:rsidRPr="00270114">
        <w:rPr>
          <w:rFonts w:ascii="FbShefa" w:hAnsi="FbShefa"/>
          <w:sz w:val="11"/>
          <w:rtl/>
        </w:rPr>
        <w:t xml:space="preserve"> וכתוב שופרא, שבחא ופירי</w:t>
      </w:r>
      <w:r w:rsidR="00980F5A" w:rsidRPr="00270114">
        <w:rPr>
          <w:rFonts w:ascii="FbShefa" w:hAnsi="FbShefa"/>
          <w:sz w:val="11"/>
          <w:rtl/>
        </w:rPr>
        <w:t>.</w:t>
      </w:r>
    </w:p>
    <w:p w14:paraId="1DBF1531" w14:textId="2DBC6E93" w:rsidR="00433741" w:rsidRPr="00270114" w:rsidRDefault="00D05AC8" w:rsidP="009C3CB4">
      <w:pPr>
        <w:spacing w:line="240" w:lineRule="auto"/>
        <w:rPr>
          <w:rFonts w:ascii="FbShefa" w:hAnsi="FbShefa"/>
          <w:rtl/>
        </w:rPr>
      </w:pPr>
      <w:r w:rsidRPr="001B3037">
        <w:rPr>
          <w:rFonts w:ascii="FbShefa" w:hAnsi="FbShefa"/>
          <w:b/>
          <w:bCs/>
          <w:color w:val="3B2F2A" w:themeColor="text2" w:themeShade="80"/>
          <w:rtl/>
        </w:rPr>
        <w:t>אין לפרש</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בבעל חוב</w:t>
      </w:r>
      <w:r w:rsidR="00980F5A" w:rsidRPr="00270114">
        <w:rPr>
          <w:rFonts w:ascii="FbShefa" w:hAnsi="FbShefa"/>
          <w:rtl/>
        </w:rPr>
        <w:t>.</w:t>
      </w:r>
      <w:r w:rsidR="00331B6B" w:rsidRPr="00270114">
        <w:rPr>
          <w:rFonts w:ascii="FbShefa" w:hAnsi="FbShefa"/>
          <w:rtl/>
        </w:rPr>
        <w:t xml:space="preserve"> </w:t>
      </w:r>
      <w:r w:rsidRPr="001B3037">
        <w:rPr>
          <w:rFonts w:ascii="FbShefa" w:hAnsi="FbShefa"/>
          <w:b/>
          <w:bCs/>
          <w:color w:val="3B2F2A" w:themeColor="text2" w:themeShade="80"/>
          <w:rtl/>
        </w:rPr>
        <w:t>שהרי</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בעל חוב אינו גובה פירות</w:t>
      </w:r>
      <w:r w:rsidR="00980F5A" w:rsidRPr="00270114">
        <w:rPr>
          <w:rFonts w:ascii="FbShefa" w:hAnsi="FbShefa"/>
          <w:rtl/>
        </w:rPr>
        <w:t>.</w:t>
      </w:r>
    </w:p>
    <w:p w14:paraId="08B112DD" w14:textId="38CF5F8C" w:rsidR="009C3CB4" w:rsidRPr="00270114" w:rsidRDefault="00387BAA" w:rsidP="009C3CB4">
      <w:pPr>
        <w:spacing w:line="240" w:lineRule="auto"/>
        <w:rPr>
          <w:rFonts w:ascii="FbShefa" w:hAnsi="FbShefa"/>
          <w:rtl/>
        </w:rPr>
      </w:pPr>
      <w:r w:rsidRPr="001B3037">
        <w:rPr>
          <w:rFonts w:ascii="FbShefa" w:hAnsi="FbShefa"/>
          <w:b/>
          <w:bCs/>
          <w:color w:val="3B2F2A" w:themeColor="text2" w:themeShade="80"/>
          <w:rtl/>
        </w:rPr>
        <w:t>אלא</w:t>
      </w:r>
      <w:r w:rsidR="00980F5A" w:rsidRPr="001B3037">
        <w:rPr>
          <w:rFonts w:ascii="FbShefa" w:hAnsi="FbShefa"/>
          <w:b/>
          <w:bCs/>
          <w:color w:val="3B2F2A" w:themeColor="text2" w:themeShade="80"/>
          <w:rtl/>
        </w:rPr>
        <w:t>.</w:t>
      </w:r>
      <w:r w:rsidR="00D05AC8" w:rsidRPr="001B3037">
        <w:rPr>
          <w:rFonts w:ascii="FbShefa" w:hAnsi="FbShefa"/>
          <w:b/>
          <w:bCs/>
          <w:color w:val="3B2F2A" w:themeColor="text2" w:themeShade="80"/>
          <w:rtl/>
        </w:rPr>
        <w:t xml:space="preserve"> </w:t>
      </w:r>
      <w:r w:rsidR="00D05AC8" w:rsidRPr="00270114">
        <w:rPr>
          <w:rFonts w:ascii="FbShefa" w:hAnsi="FbShefa"/>
          <w:rtl/>
        </w:rPr>
        <w:t>כשיש לו קרקע, או שקנו מידו (כנ"ל)</w:t>
      </w:r>
      <w:r w:rsidR="00980F5A" w:rsidRPr="00270114">
        <w:rPr>
          <w:rFonts w:ascii="FbShefa" w:hAnsi="FbShefa"/>
          <w:rtl/>
        </w:rPr>
        <w:t>.</w:t>
      </w:r>
    </w:p>
    <w:p w14:paraId="734B8CA9" w14:textId="77777777" w:rsidR="00750765" w:rsidRPr="00270114" w:rsidRDefault="00750765" w:rsidP="009C3CB4">
      <w:pPr>
        <w:spacing w:line="240" w:lineRule="auto"/>
        <w:rPr>
          <w:rFonts w:ascii="FbShefa" w:hAnsi="FbShefa"/>
          <w:sz w:val="11"/>
          <w:rtl/>
        </w:rPr>
      </w:pPr>
    </w:p>
    <w:p w14:paraId="5226D29F" w14:textId="4383F529" w:rsidR="00750765" w:rsidRPr="00270114" w:rsidRDefault="00A41E66" w:rsidP="00750765">
      <w:pPr>
        <w:pStyle w:val="2"/>
        <w:rPr>
          <w:rFonts w:ascii="FbShefa" w:hAnsi="FbShefa"/>
          <w:color w:val="7C5F1D"/>
          <w:rtl/>
        </w:rPr>
      </w:pPr>
      <w:r w:rsidRPr="00270114">
        <w:rPr>
          <w:rFonts w:ascii="FbShefa" w:hAnsi="FbShefa"/>
          <w:color w:val="7C5F1D"/>
          <w:rtl/>
        </w:rPr>
        <w:t xml:space="preserve">חשש </w:t>
      </w:r>
      <w:r w:rsidR="00750765" w:rsidRPr="00270114">
        <w:rPr>
          <w:rFonts w:ascii="FbShefa" w:hAnsi="FbShefa"/>
          <w:color w:val="7C5F1D"/>
          <w:rtl/>
        </w:rPr>
        <w:t>ריבית</w:t>
      </w:r>
    </w:p>
    <w:p w14:paraId="0697CE4B" w14:textId="0E04208D" w:rsidR="00433741" w:rsidRPr="00270114" w:rsidRDefault="00A41E66" w:rsidP="00750765">
      <w:pPr>
        <w:spacing w:line="240" w:lineRule="auto"/>
        <w:rPr>
          <w:rFonts w:ascii="FbShefa" w:hAnsi="FbShefa"/>
          <w:sz w:val="11"/>
          <w:rtl/>
        </w:rPr>
      </w:pPr>
      <w:r w:rsidRPr="001B3037">
        <w:rPr>
          <w:rFonts w:ascii="FbShefa" w:hAnsi="FbShefa"/>
          <w:b/>
          <w:bCs/>
          <w:color w:val="3B2F2A" w:themeColor="text2" w:themeShade="80"/>
          <w:sz w:val="11"/>
          <w:rtl/>
        </w:rPr>
        <w:t>כגון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750765" w:rsidRPr="00270114">
        <w:rPr>
          <w:rFonts w:ascii="FbShefa" w:hAnsi="FbShefa"/>
          <w:sz w:val="11"/>
          <w:rtl/>
        </w:rPr>
        <w:t>במגבהו קרקע</w:t>
      </w:r>
      <w:r w:rsidR="00980F5A" w:rsidRPr="00270114">
        <w:rPr>
          <w:rFonts w:ascii="FbShefa" w:hAnsi="FbShefa"/>
          <w:sz w:val="11"/>
          <w:rtl/>
        </w:rPr>
        <w:t>.</w:t>
      </w:r>
    </w:p>
    <w:p w14:paraId="366B10ED" w14:textId="6A593697" w:rsidR="00750765" w:rsidRPr="00270114" w:rsidRDefault="00750765" w:rsidP="00750765">
      <w:pPr>
        <w:spacing w:line="240" w:lineRule="auto"/>
        <w:rPr>
          <w:rFonts w:ascii="FbShefa" w:hAnsi="FbShefa"/>
          <w:sz w:val="11"/>
          <w:rtl/>
        </w:rPr>
      </w:pPr>
      <w:r w:rsidRPr="001B3037">
        <w:rPr>
          <w:rFonts w:ascii="FbShefa" w:hAnsi="FbShefa"/>
          <w:b/>
          <w:bCs/>
          <w:color w:val="3B2F2A" w:themeColor="text2" w:themeShade="80"/>
          <w:sz w:val="11"/>
          <w:rtl/>
        </w:rPr>
        <w:t xml:space="preserve">או </w:t>
      </w:r>
      <w:r w:rsidR="00A41E66" w:rsidRPr="001B3037">
        <w:rPr>
          <w:rFonts w:ascii="FbShefa" w:hAnsi="FbShefa"/>
          <w:b/>
          <w:bCs/>
          <w:color w:val="3B2F2A" w:themeColor="text2" w:themeShade="80"/>
          <w:sz w:val="11"/>
          <w:rtl/>
        </w:rPr>
        <w:t>כגון</w:t>
      </w:r>
      <w:r w:rsidR="00980F5A" w:rsidRPr="001B3037">
        <w:rPr>
          <w:rFonts w:ascii="FbShefa" w:hAnsi="FbShefa"/>
          <w:b/>
          <w:bCs/>
          <w:color w:val="3B2F2A" w:themeColor="text2" w:themeShade="80"/>
          <w:sz w:val="11"/>
          <w:rtl/>
        </w:rPr>
        <w:t>.</w:t>
      </w:r>
      <w:r w:rsidR="00A41E66" w:rsidRPr="001B3037">
        <w:rPr>
          <w:rFonts w:ascii="FbShefa" w:hAnsi="FbShefa"/>
          <w:b/>
          <w:bCs/>
          <w:color w:val="3B2F2A" w:themeColor="text2" w:themeShade="80"/>
          <w:sz w:val="11"/>
          <w:rtl/>
        </w:rPr>
        <w:t xml:space="preserve"> </w:t>
      </w:r>
      <w:r w:rsidR="00A41E66" w:rsidRPr="00270114">
        <w:rPr>
          <w:rFonts w:ascii="FbShefa" w:hAnsi="FbShefa"/>
          <w:sz w:val="11"/>
          <w:rtl/>
        </w:rPr>
        <w:t>כש</w:t>
      </w:r>
      <w:r w:rsidRPr="00270114">
        <w:rPr>
          <w:rFonts w:ascii="FbShefa" w:hAnsi="FbShefa"/>
          <w:sz w:val="11"/>
          <w:rtl/>
        </w:rPr>
        <w:t>קנו מידו</w:t>
      </w:r>
      <w:r w:rsidR="00980F5A" w:rsidRPr="00270114">
        <w:rPr>
          <w:rFonts w:ascii="FbShefa" w:hAnsi="FbShefa"/>
          <w:sz w:val="11"/>
          <w:rtl/>
        </w:rPr>
        <w:t>.</w:t>
      </w:r>
    </w:p>
    <w:p w14:paraId="4EC54E67" w14:textId="77777777" w:rsidR="00A41E66" w:rsidRPr="001B3037" w:rsidRDefault="00A41E66" w:rsidP="00750765">
      <w:pPr>
        <w:spacing w:line="240" w:lineRule="auto"/>
        <w:rPr>
          <w:rFonts w:ascii="FbShefa" w:hAnsi="FbShefa"/>
          <w:b/>
          <w:bCs/>
          <w:color w:val="3B2F2A" w:themeColor="text2" w:themeShade="80"/>
          <w:sz w:val="11"/>
          <w:rtl/>
        </w:rPr>
      </w:pPr>
    </w:p>
    <w:p w14:paraId="447534E8" w14:textId="48DF099F" w:rsidR="00750765" w:rsidRPr="00270114" w:rsidRDefault="00750765" w:rsidP="00750765">
      <w:pPr>
        <w:spacing w:line="240" w:lineRule="auto"/>
        <w:rPr>
          <w:rFonts w:ascii="FbShefa" w:hAnsi="FbShefa"/>
          <w:sz w:val="11"/>
          <w:rtl/>
        </w:rPr>
      </w:pPr>
      <w:r w:rsidRPr="001B3037">
        <w:rPr>
          <w:rFonts w:ascii="FbShefa" w:hAnsi="FbShefa"/>
          <w:b/>
          <w:bCs/>
          <w:color w:val="3B2F2A" w:themeColor="text2" w:themeShade="80"/>
          <w:sz w:val="11"/>
          <w:rtl/>
        </w:rPr>
        <w:t>בהלואה</w:t>
      </w:r>
      <w:r w:rsidR="00980F5A" w:rsidRPr="001B3037">
        <w:rPr>
          <w:rFonts w:ascii="FbShefa" w:hAnsi="FbShefa"/>
          <w:b/>
          <w:bCs/>
          <w:color w:val="3B2F2A" w:themeColor="text2" w:themeShade="80"/>
          <w:sz w:val="11"/>
          <w:rtl/>
        </w:rPr>
        <w:t>.</w:t>
      </w:r>
      <w:r w:rsidRPr="00270114">
        <w:rPr>
          <w:rFonts w:ascii="FbShefa" w:hAnsi="FbShefa"/>
          <w:sz w:val="11"/>
          <w:rtl/>
        </w:rPr>
        <w:t xml:space="preserve"> אין היתר</w:t>
      </w:r>
      <w:r w:rsidR="00980F5A" w:rsidRPr="00270114">
        <w:rPr>
          <w:rFonts w:ascii="FbShefa" w:hAnsi="FbShefa"/>
          <w:sz w:val="11"/>
          <w:rtl/>
        </w:rPr>
        <w:t>.</w:t>
      </w:r>
      <w:r w:rsidR="00331B6B" w:rsidRPr="00270114">
        <w:rPr>
          <w:rFonts w:ascii="FbShefa" w:hAnsi="FbShefa"/>
          <w:sz w:val="11"/>
          <w:rtl/>
        </w:rPr>
        <w:t xml:space="preserve"> </w:t>
      </w:r>
      <w:r w:rsidR="00A41E66" w:rsidRPr="001B3037">
        <w:rPr>
          <w:rFonts w:ascii="FbShefa" w:hAnsi="FbShefa"/>
          <w:b/>
          <w:bCs/>
          <w:color w:val="3B2F2A" w:themeColor="text2" w:themeShade="80"/>
          <w:sz w:val="11"/>
          <w:rtl/>
        </w:rPr>
        <w:t>כגון</w:t>
      </w:r>
      <w:r w:rsidR="00980F5A" w:rsidRPr="001B3037">
        <w:rPr>
          <w:rFonts w:ascii="FbShefa" w:hAnsi="FbShefa"/>
          <w:b/>
          <w:bCs/>
          <w:color w:val="3B2F2A" w:themeColor="text2" w:themeShade="80"/>
          <w:sz w:val="11"/>
          <w:rtl/>
        </w:rPr>
        <w:t>.</w:t>
      </w:r>
      <w:r w:rsidR="00A41E66" w:rsidRPr="001B3037">
        <w:rPr>
          <w:rFonts w:ascii="FbShefa" w:hAnsi="FbShefa"/>
          <w:b/>
          <w:bCs/>
          <w:color w:val="3B2F2A" w:themeColor="text2" w:themeShade="80"/>
          <w:sz w:val="11"/>
          <w:rtl/>
        </w:rPr>
        <w:t xml:space="preserve"> </w:t>
      </w:r>
      <w:r w:rsidRPr="00270114">
        <w:rPr>
          <w:rFonts w:ascii="FbShefa" w:hAnsi="FbShefa"/>
          <w:sz w:val="11"/>
          <w:rtl/>
        </w:rPr>
        <w:t>הלואת סאה בסאה</w:t>
      </w:r>
      <w:r w:rsidR="00980F5A" w:rsidRPr="00270114">
        <w:rPr>
          <w:rFonts w:ascii="FbShefa" w:hAnsi="FbShefa"/>
          <w:sz w:val="11"/>
          <w:rtl/>
        </w:rPr>
        <w:t>.</w:t>
      </w:r>
    </w:p>
    <w:p w14:paraId="649C858A" w14:textId="010A4E12" w:rsidR="00750765" w:rsidRPr="00270114" w:rsidRDefault="00750765" w:rsidP="00750765">
      <w:pPr>
        <w:spacing w:line="240" w:lineRule="auto"/>
        <w:rPr>
          <w:rFonts w:ascii="FbShefa" w:hAnsi="FbShefa"/>
          <w:sz w:val="11"/>
          <w:rtl/>
        </w:rPr>
      </w:pPr>
      <w:r w:rsidRPr="001B3037">
        <w:rPr>
          <w:rFonts w:ascii="FbShefa" w:hAnsi="FbShefa"/>
          <w:b/>
          <w:bCs/>
          <w:color w:val="3B2F2A" w:themeColor="text2" w:themeShade="80"/>
          <w:sz w:val="11"/>
          <w:rtl/>
        </w:rPr>
        <w:t>בזביני</w:t>
      </w:r>
      <w:r w:rsidR="00980F5A" w:rsidRPr="001B3037">
        <w:rPr>
          <w:rFonts w:ascii="FbShefa" w:hAnsi="FbShefa"/>
          <w:b/>
          <w:bCs/>
          <w:color w:val="3B2F2A" w:themeColor="text2" w:themeShade="80"/>
          <w:sz w:val="11"/>
          <w:rtl/>
        </w:rPr>
        <w:t>.</w:t>
      </w:r>
      <w:r w:rsidRPr="00270114">
        <w:rPr>
          <w:rFonts w:ascii="FbShefa" w:hAnsi="FbShefa"/>
          <w:sz w:val="11"/>
          <w:rtl/>
        </w:rPr>
        <w:t xml:space="preserve"> יש היתר (</w:t>
      </w:r>
      <w:r w:rsidR="002D486E" w:rsidRPr="00270114">
        <w:rPr>
          <w:rFonts w:ascii="FbShefa" w:hAnsi="FbShefa"/>
          <w:sz w:val="11"/>
          <w:rtl/>
        </w:rPr>
        <w:t>כדלעיל</w:t>
      </w:r>
      <w:r w:rsidRPr="00270114">
        <w:rPr>
          <w:rFonts w:ascii="FbShefa" w:hAnsi="FbShefa"/>
          <w:sz w:val="11"/>
          <w:rtl/>
        </w:rPr>
        <w:t>)</w:t>
      </w:r>
      <w:r w:rsidR="00980F5A" w:rsidRPr="00270114">
        <w:rPr>
          <w:rFonts w:ascii="FbShefa" w:hAnsi="FbShefa"/>
          <w:sz w:val="11"/>
          <w:rtl/>
        </w:rPr>
        <w:t>.</w:t>
      </w:r>
    </w:p>
    <w:p w14:paraId="0C2D7025" w14:textId="77777777" w:rsidR="009C3CB4" w:rsidRPr="00270114" w:rsidRDefault="009C3CB4" w:rsidP="009C3CB4">
      <w:pPr>
        <w:spacing w:line="240" w:lineRule="auto"/>
        <w:rPr>
          <w:rFonts w:ascii="FbShefa" w:hAnsi="FbShefa"/>
          <w:sz w:val="11"/>
          <w:rtl/>
        </w:rPr>
      </w:pPr>
    </w:p>
    <w:p w14:paraId="4633F656" w14:textId="76ABCED6" w:rsidR="009C3CB4" w:rsidRPr="00270114" w:rsidRDefault="009C3CB4" w:rsidP="009C3CB4">
      <w:pPr>
        <w:pStyle w:val="2"/>
        <w:rPr>
          <w:rFonts w:ascii="FbShefa" w:hAnsi="FbShefa"/>
          <w:color w:val="7C5F1D"/>
          <w:rtl/>
        </w:rPr>
      </w:pPr>
      <w:r w:rsidRPr="00270114">
        <w:rPr>
          <w:rFonts w:ascii="FbShefa" w:hAnsi="FbShefa"/>
          <w:color w:val="7C5F1D"/>
          <w:sz w:val="11"/>
          <w:rtl/>
        </w:rPr>
        <w:t xml:space="preserve">גביית </w:t>
      </w:r>
      <w:r w:rsidR="002F1191" w:rsidRPr="00270114">
        <w:rPr>
          <w:rFonts w:ascii="FbShefa" w:hAnsi="FbShefa"/>
          <w:color w:val="7C5F1D"/>
          <w:sz w:val="11"/>
          <w:rtl/>
        </w:rPr>
        <w:t>שבח על ידי בעל חוב</w:t>
      </w:r>
    </w:p>
    <w:p w14:paraId="517764E5" w14:textId="77777777" w:rsidR="002F1191" w:rsidRPr="00270114" w:rsidRDefault="009C3CB4" w:rsidP="002F1191">
      <w:pPr>
        <w:pStyle w:val="3"/>
        <w:rPr>
          <w:rFonts w:ascii="FbShefa" w:hAnsi="FbShefa"/>
          <w:color w:val="7C5F1D"/>
          <w:rtl/>
        </w:rPr>
      </w:pPr>
      <w:r w:rsidRPr="00270114">
        <w:rPr>
          <w:rFonts w:ascii="FbShefa" w:hAnsi="FbShefa"/>
          <w:color w:val="7C5F1D"/>
          <w:rtl/>
        </w:rPr>
        <w:t>מכר</w:t>
      </w:r>
      <w:r w:rsidR="002F1191" w:rsidRPr="00270114">
        <w:rPr>
          <w:rFonts w:ascii="FbShefa" w:hAnsi="FbShefa"/>
          <w:color w:val="7C5F1D"/>
          <w:rtl/>
        </w:rPr>
        <w:t>:</w:t>
      </w:r>
    </w:p>
    <w:p w14:paraId="716E4823" w14:textId="55BC0B0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גובה</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את השבח</w:t>
      </w:r>
      <w:r w:rsidR="00980F5A" w:rsidRPr="00270114">
        <w:rPr>
          <w:rFonts w:ascii="FbShefa" w:hAnsi="FbShefa"/>
          <w:sz w:val="11"/>
          <w:rtl/>
        </w:rPr>
        <w:t>.</w:t>
      </w:r>
    </w:p>
    <w:p w14:paraId="527E123D" w14:textId="6F15D6A1" w:rsidR="009C3CB4" w:rsidRPr="00270114" w:rsidRDefault="009C3CB4" w:rsidP="00384DF3">
      <w:pPr>
        <w:spacing w:line="240" w:lineRule="auto"/>
        <w:rPr>
          <w:rFonts w:ascii="FbShefa" w:hAnsi="FbShefa"/>
          <w:sz w:val="11"/>
          <w:rtl/>
        </w:rPr>
      </w:pPr>
      <w:r w:rsidRPr="001B3037">
        <w:rPr>
          <w:rFonts w:ascii="FbShefa" w:hAnsi="FbShefa"/>
          <w:b/>
          <w:bCs/>
          <w:color w:val="3B2F2A" w:themeColor="text2" w:themeShade="80"/>
          <w:sz w:val="11"/>
          <w:rtl/>
        </w:rPr>
        <w:t>ש</w:t>
      </w:r>
      <w:r w:rsidR="002F1191" w:rsidRPr="001B3037">
        <w:rPr>
          <w:rFonts w:ascii="FbShefa" w:hAnsi="FbShefa"/>
          <w:b/>
          <w:bCs/>
          <w:color w:val="3B2F2A" w:themeColor="text2" w:themeShade="80"/>
          <w:sz w:val="11"/>
          <w:rtl/>
        </w:rPr>
        <w:t>הרי</w:t>
      </w:r>
      <w:r w:rsidR="00980F5A" w:rsidRPr="001B3037">
        <w:rPr>
          <w:rFonts w:ascii="FbShefa" w:hAnsi="FbShefa"/>
          <w:b/>
          <w:bCs/>
          <w:color w:val="3B2F2A" w:themeColor="text2" w:themeShade="80"/>
          <w:sz w:val="11"/>
          <w:rtl/>
        </w:rPr>
        <w:t>.</w:t>
      </w:r>
      <w:r w:rsidR="002F1191" w:rsidRPr="001B3037">
        <w:rPr>
          <w:rFonts w:ascii="FbShefa" w:hAnsi="FbShefa"/>
          <w:b/>
          <w:bCs/>
          <w:color w:val="3B2F2A" w:themeColor="text2" w:themeShade="80"/>
          <w:sz w:val="11"/>
          <w:rtl/>
        </w:rPr>
        <w:t xml:space="preserve"> </w:t>
      </w:r>
      <w:r w:rsidRPr="00270114">
        <w:rPr>
          <w:rFonts w:ascii="FbShefa" w:hAnsi="FbShefa"/>
          <w:sz w:val="11"/>
          <w:rtl/>
        </w:rPr>
        <w:t xml:space="preserve">כותב לו </w:t>
      </w:r>
      <w:r w:rsidR="00384DF3" w:rsidRPr="00270114">
        <w:rPr>
          <w:rFonts w:ascii="FbShefa" w:hAnsi="FbShefa"/>
          <w:sz w:val="11"/>
          <w:rtl/>
        </w:rPr>
        <w:t>אנא איקום ואשפי ואדכי ואמריק זביני אילין, אינון ועמליהון ושבחיהון ואיקום קדמך, וצבי זבינא דנן וקבל עלוהי</w:t>
      </w:r>
      <w:r w:rsidR="00980F5A" w:rsidRPr="00270114">
        <w:rPr>
          <w:rFonts w:ascii="FbShefa" w:hAnsi="FbShefa"/>
          <w:sz w:val="11"/>
          <w:rtl/>
        </w:rPr>
        <w:t>.</w:t>
      </w:r>
    </w:p>
    <w:p w14:paraId="4A1F35DC" w14:textId="77777777" w:rsidR="00EC0669" w:rsidRPr="001B3037" w:rsidRDefault="00EC0669" w:rsidP="009C3CB4">
      <w:pPr>
        <w:spacing w:line="240" w:lineRule="auto"/>
        <w:rPr>
          <w:rFonts w:ascii="FbShefa" w:hAnsi="FbShefa"/>
          <w:b/>
          <w:bCs/>
          <w:color w:val="3B2F2A" w:themeColor="text2" w:themeShade="80"/>
          <w:sz w:val="11"/>
          <w:rtl/>
        </w:rPr>
      </w:pPr>
    </w:p>
    <w:p w14:paraId="4D395893" w14:textId="77777777" w:rsidR="00EC0669" w:rsidRPr="00270114" w:rsidRDefault="009C3CB4" w:rsidP="00EC0669">
      <w:pPr>
        <w:pStyle w:val="3"/>
        <w:rPr>
          <w:rFonts w:ascii="FbShefa" w:hAnsi="FbShefa"/>
          <w:color w:val="7C5F1D"/>
          <w:rtl/>
        </w:rPr>
      </w:pPr>
      <w:r w:rsidRPr="00270114">
        <w:rPr>
          <w:rFonts w:ascii="FbShefa" w:hAnsi="FbShefa"/>
          <w:color w:val="7C5F1D"/>
          <w:rtl/>
        </w:rPr>
        <w:t>מתנה</w:t>
      </w:r>
      <w:r w:rsidR="00EC0669" w:rsidRPr="00270114">
        <w:rPr>
          <w:rFonts w:ascii="FbShefa" w:hAnsi="FbShefa"/>
          <w:color w:val="7C5F1D"/>
          <w:rtl/>
        </w:rPr>
        <w:t>:</w:t>
      </w:r>
    </w:p>
    <w:p w14:paraId="56D4AD5C" w14:textId="7AA10864"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אינו</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גובה שבח</w:t>
      </w:r>
      <w:r w:rsidR="00980F5A" w:rsidRPr="00270114">
        <w:rPr>
          <w:rFonts w:ascii="FbShefa" w:hAnsi="FbShefa"/>
          <w:sz w:val="11"/>
          <w:rtl/>
        </w:rPr>
        <w:t>.</w:t>
      </w:r>
    </w:p>
    <w:p w14:paraId="498E9590" w14:textId="3DAF36E0" w:rsidR="009C3CB4" w:rsidRPr="00270114" w:rsidRDefault="00EC0669" w:rsidP="009C3CB4">
      <w:pPr>
        <w:spacing w:line="240" w:lineRule="auto"/>
        <w:rPr>
          <w:rFonts w:ascii="FbShefa" w:hAnsi="FbShefa"/>
          <w:sz w:val="11"/>
          <w:rtl/>
        </w:rPr>
      </w:pPr>
      <w:r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לא כתב ליה הכי</w:t>
      </w:r>
      <w:r w:rsidR="00980F5A" w:rsidRPr="00270114">
        <w:rPr>
          <w:rFonts w:ascii="FbShefa" w:hAnsi="FbShefa"/>
          <w:sz w:val="11"/>
          <w:rtl/>
        </w:rPr>
        <w:t>.</w:t>
      </w:r>
    </w:p>
    <w:p w14:paraId="7E0C8243" w14:textId="77777777" w:rsidR="009C3CB4" w:rsidRPr="00270114" w:rsidRDefault="009C3CB4" w:rsidP="009C3CB4">
      <w:pPr>
        <w:spacing w:line="240" w:lineRule="auto"/>
        <w:rPr>
          <w:rFonts w:ascii="FbShefa" w:hAnsi="FbShefa"/>
          <w:sz w:val="11"/>
          <w:rtl/>
        </w:rPr>
      </w:pPr>
    </w:p>
    <w:p w14:paraId="291C0194" w14:textId="7445DD80" w:rsidR="006D0F7B" w:rsidRPr="00270114" w:rsidRDefault="00EC0669" w:rsidP="00EC0669">
      <w:pPr>
        <w:spacing w:line="240" w:lineRule="auto"/>
        <w:rPr>
          <w:rFonts w:ascii="FbShefa" w:hAnsi="FbShefa"/>
          <w:sz w:val="11"/>
          <w:rtl/>
        </w:rPr>
      </w:pPr>
      <w:r w:rsidRPr="001B3037">
        <w:rPr>
          <w:rFonts w:ascii="FbShefa" w:hAnsi="FbShefa"/>
          <w:b/>
          <w:bCs/>
          <w:color w:val="3B2F2A" w:themeColor="text2" w:themeShade="80"/>
          <w:sz w:val="11"/>
          <w:rtl/>
        </w:rPr>
        <w:t>שאלה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6D0F7B" w:rsidRPr="00270114">
        <w:rPr>
          <w:rFonts w:ascii="FbShefa" w:hAnsi="FbShefa"/>
          <w:rtl/>
        </w:rPr>
        <w:t xml:space="preserve">וכי </w:t>
      </w:r>
      <w:r w:rsidRPr="00270114">
        <w:rPr>
          <w:rFonts w:ascii="FbShefa" w:hAnsi="FbShefa"/>
          <w:rtl/>
        </w:rPr>
        <w:t>כח מתנה</w:t>
      </w:r>
      <w:r w:rsidRPr="00270114">
        <w:rPr>
          <w:rFonts w:ascii="FbShefa" w:hAnsi="FbShefa"/>
          <w:sz w:val="11"/>
          <w:rtl/>
        </w:rPr>
        <w:t xml:space="preserve"> יפה ממכר</w:t>
      </w:r>
      <w:r w:rsidR="00980F5A" w:rsidRPr="00270114">
        <w:rPr>
          <w:rFonts w:ascii="FbShefa" w:hAnsi="FbShefa"/>
          <w:sz w:val="11"/>
          <w:rtl/>
        </w:rPr>
        <w:t>.</w:t>
      </w:r>
    </w:p>
    <w:p w14:paraId="1663AE94" w14:textId="7D4E75F7" w:rsidR="00EC0669" w:rsidRPr="00270114" w:rsidRDefault="006D0F7B" w:rsidP="00EC0669">
      <w:pPr>
        <w:spacing w:line="240" w:lineRule="auto"/>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EC0669" w:rsidRPr="00270114">
        <w:rPr>
          <w:rFonts w:ascii="FbShefa" w:hAnsi="FbShefa"/>
          <w:sz w:val="11"/>
          <w:rtl/>
        </w:rPr>
        <w:t>יפה ויפה</w:t>
      </w:r>
      <w:r w:rsidR="00980F5A" w:rsidRPr="00270114">
        <w:rPr>
          <w:rFonts w:ascii="FbShefa" w:hAnsi="FbShefa"/>
          <w:sz w:val="11"/>
          <w:rtl/>
        </w:rPr>
        <w:t>.</w:t>
      </w:r>
    </w:p>
    <w:p w14:paraId="78C10684" w14:textId="77777777" w:rsidR="00C50648" w:rsidRPr="001B3037" w:rsidRDefault="00C50648" w:rsidP="009C3CB4">
      <w:pPr>
        <w:spacing w:line="240" w:lineRule="auto"/>
        <w:rPr>
          <w:rFonts w:ascii="FbShefa" w:hAnsi="FbShefa"/>
          <w:b/>
          <w:bCs/>
          <w:color w:val="3B2F2A" w:themeColor="text2" w:themeShade="80"/>
          <w:sz w:val="11"/>
          <w:rtl/>
        </w:rPr>
      </w:pPr>
    </w:p>
    <w:p w14:paraId="44975BCA" w14:textId="77777777" w:rsidR="00C50648" w:rsidRPr="00270114" w:rsidRDefault="00C50648" w:rsidP="00C50648">
      <w:pPr>
        <w:pStyle w:val="3"/>
        <w:rPr>
          <w:rFonts w:ascii="FbShefa" w:hAnsi="FbShefa"/>
          <w:color w:val="7C5F1D"/>
          <w:rtl/>
        </w:rPr>
      </w:pPr>
      <w:r w:rsidRPr="00270114">
        <w:rPr>
          <w:rFonts w:ascii="FbShefa" w:hAnsi="FbShefa"/>
          <w:color w:val="7C5F1D"/>
          <w:rtl/>
        </w:rPr>
        <w:t>ת"ש:</w:t>
      </w:r>
    </w:p>
    <w:p w14:paraId="2F625D35" w14:textId="141F245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המוכר שדה לחבירו</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ויוצאה מתחת ידו</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גובה קרן</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ממשועבדים</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ושבח</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מבני חורין</w:t>
      </w:r>
      <w:r w:rsidR="00980F5A" w:rsidRPr="00270114">
        <w:rPr>
          <w:rFonts w:ascii="FbShefa" w:hAnsi="FbShefa"/>
          <w:sz w:val="11"/>
          <w:rtl/>
        </w:rPr>
        <w:t>.</w:t>
      </w:r>
    </w:p>
    <w:p w14:paraId="17FAA064" w14:textId="1A48E967" w:rsidR="00C50648" w:rsidRPr="00270114" w:rsidRDefault="00C50648" w:rsidP="009C3CB4">
      <w:pPr>
        <w:spacing w:line="240" w:lineRule="auto"/>
        <w:rPr>
          <w:rFonts w:ascii="FbShefa" w:hAnsi="FbShefa"/>
          <w:rtl/>
        </w:rPr>
      </w:pPr>
      <w:r w:rsidRPr="001B3037">
        <w:rPr>
          <w:rFonts w:ascii="FbShefa" w:hAnsi="FbShefa"/>
          <w:b/>
          <w:bCs/>
          <w:color w:val="3B2F2A" w:themeColor="text2" w:themeShade="80"/>
          <w:sz w:val="11"/>
          <w:rtl/>
        </w:rPr>
        <w:t>ש"מ</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rtl/>
        </w:rPr>
        <w:t>בעל חוב גובה שבח</w:t>
      </w:r>
      <w:r w:rsidR="00980F5A" w:rsidRPr="00270114">
        <w:rPr>
          <w:rFonts w:ascii="FbShefa" w:hAnsi="FbShefa"/>
          <w:rtl/>
        </w:rPr>
        <w:t>.</w:t>
      </w:r>
    </w:p>
    <w:p w14:paraId="3A5FB406" w14:textId="71CB35EF" w:rsidR="00433741" w:rsidRPr="00270114" w:rsidRDefault="009C3CB4" w:rsidP="00C50648">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בלוקח מגזלן</w:t>
      </w:r>
      <w:r w:rsidR="00980F5A" w:rsidRPr="00270114">
        <w:rPr>
          <w:rFonts w:ascii="FbShefa" w:hAnsi="FbShefa"/>
          <w:sz w:val="11"/>
          <w:rtl/>
        </w:rPr>
        <w:t>.</w:t>
      </w:r>
    </w:p>
    <w:p w14:paraId="36275C3A" w14:textId="6B9E7E49" w:rsidR="009C3CB4" w:rsidRPr="00270114" w:rsidRDefault="009C3CB4" w:rsidP="009C3CB4">
      <w:pPr>
        <w:spacing w:line="240" w:lineRule="auto"/>
        <w:rPr>
          <w:rFonts w:ascii="FbShefa" w:hAnsi="FbShefa"/>
          <w:sz w:val="11"/>
          <w:rtl/>
        </w:rPr>
      </w:pPr>
    </w:p>
    <w:p w14:paraId="1F09FEDB"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גביית שבח והוצאה</w:t>
      </w:r>
    </w:p>
    <w:p w14:paraId="76695288" w14:textId="0361C0C8" w:rsidR="00384DF3" w:rsidRPr="00270114" w:rsidRDefault="009C3CB4" w:rsidP="00384DF3">
      <w:pPr>
        <w:pStyle w:val="3"/>
        <w:rPr>
          <w:rFonts w:ascii="FbShefa" w:hAnsi="FbShefa"/>
          <w:color w:val="7C5F1D"/>
          <w:rtl/>
        </w:rPr>
      </w:pPr>
      <w:r w:rsidRPr="00270114">
        <w:rPr>
          <w:rFonts w:ascii="FbShefa" w:hAnsi="FbShefa"/>
          <w:color w:val="7C5F1D"/>
          <w:rtl/>
        </w:rPr>
        <w:t>שבח יתר</w:t>
      </w:r>
      <w:r w:rsidR="00384DF3" w:rsidRPr="00270114">
        <w:rPr>
          <w:rFonts w:ascii="FbShefa" w:hAnsi="FbShefa"/>
          <w:color w:val="7C5F1D"/>
          <w:rtl/>
        </w:rPr>
        <w:t xml:space="preserve"> על היציאה:</w:t>
      </w:r>
    </w:p>
    <w:p w14:paraId="436C0ADD" w14:textId="2529E088" w:rsidR="00384DF3"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נוטל שבח</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מבעל הקרקע</w:t>
      </w:r>
      <w:r w:rsidR="00980F5A" w:rsidRPr="00270114">
        <w:rPr>
          <w:rFonts w:ascii="FbShefa" w:hAnsi="FbShefa"/>
          <w:sz w:val="11"/>
          <w:rtl/>
        </w:rPr>
        <w:t>.</w:t>
      </w:r>
    </w:p>
    <w:p w14:paraId="440494EF" w14:textId="1B9643CC" w:rsidR="00433741" w:rsidRPr="00270114" w:rsidRDefault="00384DF3" w:rsidP="009C3CB4">
      <w:pPr>
        <w:spacing w:line="240" w:lineRule="auto"/>
        <w:rPr>
          <w:rFonts w:ascii="FbShefa" w:hAnsi="FbShefa"/>
          <w:sz w:val="11"/>
          <w:rtl/>
        </w:rPr>
      </w:pPr>
      <w:r w:rsidRPr="001B3037">
        <w:rPr>
          <w:rFonts w:ascii="FbShefa" w:hAnsi="FbShefa"/>
          <w:b/>
          <w:bCs/>
          <w:color w:val="3B2F2A" w:themeColor="text2" w:themeShade="80"/>
          <w:sz w:val="11"/>
          <w:rtl/>
        </w:rPr>
        <w:t xml:space="preserve">ונוטל </w:t>
      </w:r>
      <w:r w:rsidR="009C3CB4" w:rsidRPr="001B3037">
        <w:rPr>
          <w:rFonts w:ascii="FbShefa" w:hAnsi="FbShefa"/>
          <w:b/>
          <w:bCs/>
          <w:color w:val="3B2F2A" w:themeColor="text2" w:themeShade="80"/>
          <w:sz w:val="11"/>
          <w:rtl/>
        </w:rPr>
        <w:t>יציאה</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009C3CB4" w:rsidRPr="00270114">
        <w:rPr>
          <w:rFonts w:ascii="FbShefa" w:hAnsi="FbShefa"/>
          <w:sz w:val="11"/>
          <w:rtl/>
        </w:rPr>
        <w:t>מבעל חוב</w:t>
      </w:r>
      <w:r w:rsidR="00980F5A" w:rsidRPr="00270114">
        <w:rPr>
          <w:rFonts w:ascii="FbShefa" w:hAnsi="FbShefa"/>
          <w:sz w:val="11"/>
          <w:rtl/>
        </w:rPr>
        <w:t>.</w:t>
      </w:r>
    </w:p>
    <w:p w14:paraId="5AEDCDA7" w14:textId="048A2D9D" w:rsidR="00623B97" w:rsidRPr="00270114" w:rsidRDefault="00623B97" w:rsidP="009C3CB4">
      <w:pPr>
        <w:spacing w:line="240" w:lineRule="auto"/>
        <w:rPr>
          <w:rFonts w:ascii="FbShefa" w:hAnsi="FbShefa"/>
          <w:sz w:val="11"/>
          <w:rtl/>
        </w:rPr>
      </w:pPr>
    </w:p>
    <w:p w14:paraId="6694BE62" w14:textId="77777777" w:rsidR="00623B97" w:rsidRPr="00270114" w:rsidRDefault="009C3CB4" w:rsidP="00623B97">
      <w:pPr>
        <w:pStyle w:val="3"/>
        <w:rPr>
          <w:rFonts w:ascii="FbShefa" w:hAnsi="FbShefa"/>
          <w:color w:val="7C5F1D"/>
          <w:rtl/>
        </w:rPr>
      </w:pPr>
      <w:r w:rsidRPr="00270114">
        <w:rPr>
          <w:rFonts w:ascii="FbShefa" w:hAnsi="FbShefa"/>
          <w:color w:val="7C5F1D"/>
          <w:rtl/>
        </w:rPr>
        <w:t>יציאה יתירה</w:t>
      </w:r>
      <w:r w:rsidR="00623B97" w:rsidRPr="00270114">
        <w:rPr>
          <w:rFonts w:ascii="FbShefa" w:hAnsi="FbShefa"/>
          <w:color w:val="7C5F1D"/>
          <w:rtl/>
        </w:rPr>
        <w:t xml:space="preserve"> על השבח:</w:t>
      </w:r>
    </w:p>
    <w:p w14:paraId="6B4AF1A6" w14:textId="7C514F3D"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אין לו אלא</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שיעור שבח מבעל חוב</w:t>
      </w:r>
      <w:r w:rsidR="00980F5A" w:rsidRPr="00270114">
        <w:rPr>
          <w:rFonts w:ascii="FbShefa" w:hAnsi="FbShefa"/>
          <w:sz w:val="11"/>
          <w:rtl/>
        </w:rPr>
        <w:t>.</w:t>
      </w:r>
    </w:p>
    <w:p w14:paraId="55412763" w14:textId="7ED277CD" w:rsidR="00623B97" w:rsidRPr="001B3037" w:rsidRDefault="00623B97" w:rsidP="009C3CB4">
      <w:pPr>
        <w:spacing w:line="240" w:lineRule="auto"/>
        <w:rPr>
          <w:rFonts w:ascii="FbShefa" w:hAnsi="FbShefa"/>
          <w:b/>
          <w:bCs/>
          <w:color w:val="3B2F2A" w:themeColor="text2" w:themeShade="80"/>
          <w:sz w:val="11"/>
          <w:rtl/>
        </w:rPr>
      </w:pPr>
    </w:p>
    <w:p w14:paraId="6C364209" w14:textId="4CB2DA11" w:rsidR="00623B97" w:rsidRPr="00270114" w:rsidRDefault="003D2943" w:rsidP="00623B97">
      <w:pPr>
        <w:pStyle w:val="3"/>
        <w:rPr>
          <w:rFonts w:ascii="FbShefa" w:hAnsi="FbShefa"/>
          <w:color w:val="7C5F1D"/>
          <w:rtl/>
        </w:rPr>
      </w:pPr>
      <w:r w:rsidRPr="00270114">
        <w:rPr>
          <w:rFonts w:ascii="FbShefa" w:hAnsi="FbShefa"/>
          <w:color w:val="7C5F1D"/>
          <w:rtl/>
        </w:rPr>
        <w:t>כגון:</w:t>
      </w:r>
    </w:p>
    <w:p w14:paraId="773A6DBB" w14:textId="373F05AE" w:rsidR="00433741" w:rsidRPr="00270114" w:rsidRDefault="003D2943" w:rsidP="003D2943">
      <w:pPr>
        <w:spacing w:line="240" w:lineRule="auto"/>
        <w:rPr>
          <w:rFonts w:ascii="FbShefa" w:hAnsi="FbShefa"/>
          <w:sz w:val="11"/>
          <w:rtl/>
        </w:rPr>
      </w:pPr>
      <w:r w:rsidRPr="001B3037">
        <w:rPr>
          <w:rFonts w:ascii="FbShefa" w:hAnsi="FbShefa"/>
          <w:b/>
          <w:bCs/>
          <w:color w:val="3B2F2A" w:themeColor="text2" w:themeShade="80"/>
          <w:sz w:val="11"/>
          <w:rtl/>
        </w:rPr>
        <w:t>בלוקח מגזלן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באופנים שיש לו קרקע</w:t>
      </w:r>
      <w:r w:rsidR="00980F5A" w:rsidRPr="00270114">
        <w:rPr>
          <w:rFonts w:ascii="FbShefa" w:hAnsi="FbShefa"/>
          <w:sz w:val="11"/>
          <w:rtl/>
        </w:rPr>
        <w:t>.</w:t>
      </w:r>
      <w:r w:rsidR="00331B6B" w:rsidRPr="00270114">
        <w:rPr>
          <w:rFonts w:ascii="FbShefa" w:hAnsi="FbShefa"/>
          <w:sz w:val="11"/>
          <w:rtl/>
        </w:rPr>
        <w:t xml:space="preserve"> </w:t>
      </w:r>
      <w:r w:rsidR="00623B97" w:rsidRPr="001B3037">
        <w:rPr>
          <w:rFonts w:ascii="FbShefa" w:hAnsi="FbShefa"/>
          <w:b/>
          <w:bCs/>
          <w:color w:val="3B2F2A" w:themeColor="text2" w:themeShade="80"/>
          <w:sz w:val="11"/>
          <w:rtl/>
        </w:rPr>
        <w:t>כגון</w:t>
      </w:r>
      <w:r w:rsidR="00980F5A" w:rsidRPr="001B3037">
        <w:rPr>
          <w:rFonts w:ascii="FbShefa" w:hAnsi="FbShefa"/>
          <w:b/>
          <w:bCs/>
          <w:color w:val="3B2F2A" w:themeColor="text2" w:themeShade="80"/>
          <w:sz w:val="11"/>
          <w:rtl/>
        </w:rPr>
        <w:t>.</w:t>
      </w:r>
      <w:r w:rsidR="00623B97" w:rsidRPr="001B3037">
        <w:rPr>
          <w:rFonts w:ascii="FbShefa" w:hAnsi="FbShefa"/>
          <w:b/>
          <w:bCs/>
          <w:color w:val="3B2F2A" w:themeColor="text2" w:themeShade="80"/>
          <w:sz w:val="11"/>
          <w:rtl/>
        </w:rPr>
        <w:t xml:space="preserve"> </w:t>
      </w:r>
      <w:r w:rsidR="009C3CB4" w:rsidRPr="00270114">
        <w:rPr>
          <w:rFonts w:ascii="FbShefa" w:hAnsi="FbShefa"/>
          <w:sz w:val="11"/>
          <w:rtl/>
        </w:rPr>
        <w:t>שיש לו קרקע</w:t>
      </w:r>
      <w:r w:rsidR="00980F5A" w:rsidRPr="00270114">
        <w:rPr>
          <w:rFonts w:ascii="FbShefa" w:hAnsi="FbShefa"/>
          <w:sz w:val="11"/>
          <w:rtl/>
        </w:rPr>
        <w:t>.</w:t>
      </w:r>
      <w:r w:rsidR="00331B6B" w:rsidRPr="00270114">
        <w:rPr>
          <w:rFonts w:ascii="FbShefa" w:hAnsi="FbShefa"/>
          <w:sz w:val="11"/>
          <w:rtl/>
        </w:rPr>
        <w:t xml:space="preserve"> </w:t>
      </w:r>
      <w:r w:rsidR="009C3CB4" w:rsidRPr="001B3037">
        <w:rPr>
          <w:rFonts w:ascii="FbShefa" w:hAnsi="FbShefa"/>
          <w:b/>
          <w:bCs/>
          <w:color w:val="3B2F2A" w:themeColor="text2" w:themeShade="80"/>
          <w:sz w:val="11"/>
          <w:rtl/>
        </w:rPr>
        <w:t xml:space="preserve">או </w:t>
      </w:r>
      <w:r w:rsidR="00623B97" w:rsidRPr="001B3037">
        <w:rPr>
          <w:rFonts w:ascii="FbShefa" w:hAnsi="FbShefa"/>
          <w:b/>
          <w:bCs/>
          <w:color w:val="3B2F2A" w:themeColor="text2" w:themeShade="80"/>
          <w:sz w:val="11"/>
          <w:rtl/>
        </w:rPr>
        <w:t>כגון</w:t>
      </w:r>
      <w:r w:rsidR="00980F5A" w:rsidRPr="001B3037">
        <w:rPr>
          <w:rFonts w:ascii="FbShefa" w:hAnsi="FbShefa"/>
          <w:b/>
          <w:bCs/>
          <w:color w:val="3B2F2A" w:themeColor="text2" w:themeShade="80"/>
          <w:sz w:val="11"/>
          <w:rtl/>
        </w:rPr>
        <w:t>.</w:t>
      </w:r>
      <w:r w:rsidR="00623B97" w:rsidRPr="001B3037">
        <w:rPr>
          <w:rFonts w:ascii="FbShefa" w:hAnsi="FbShefa"/>
          <w:b/>
          <w:bCs/>
          <w:color w:val="3B2F2A" w:themeColor="text2" w:themeShade="80"/>
          <w:sz w:val="11"/>
          <w:rtl/>
        </w:rPr>
        <w:t xml:space="preserve"> </w:t>
      </w:r>
      <w:r w:rsidR="00623B97" w:rsidRPr="00270114">
        <w:rPr>
          <w:rFonts w:ascii="FbShefa" w:hAnsi="FbShefa"/>
          <w:sz w:val="11"/>
          <w:rtl/>
        </w:rPr>
        <w:t>ש</w:t>
      </w:r>
      <w:r w:rsidR="009C3CB4" w:rsidRPr="00270114">
        <w:rPr>
          <w:rFonts w:ascii="FbShefa" w:hAnsi="FbShefa"/>
          <w:sz w:val="11"/>
          <w:rtl/>
        </w:rPr>
        <w:t>קנו מידו</w:t>
      </w:r>
      <w:r w:rsidR="00980F5A" w:rsidRPr="00270114">
        <w:rPr>
          <w:rFonts w:ascii="FbShefa" w:hAnsi="FbShefa"/>
          <w:sz w:val="11"/>
          <w:rtl/>
        </w:rPr>
        <w:t>.</w:t>
      </w:r>
    </w:p>
    <w:p w14:paraId="1DA1086F" w14:textId="621F7ACD" w:rsidR="00623B97" w:rsidRPr="00270114" w:rsidRDefault="003D2943" w:rsidP="009C3CB4">
      <w:pPr>
        <w:spacing w:line="240" w:lineRule="auto"/>
        <w:rPr>
          <w:rFonts w:ascii="FbShefa" w:hAnsi="FbShefa"/>
          <w:rtl/>
        </w:rPr>
      </w:pPr>
      <w:r w:rsidRPr="001B3037">
        <w:rPr>
          <w:rFonts w:ascii="FbShefa" w:hAnsi="FbShefa"/>
          <w:b/>
          <w:bCs/>
          <w:color w:val="3B2F2A" w:themeColor="text2" w:themeShade="80"/>
          <w:sz w:val="11"/>
          <w:rtl/>
        </w:rPr>
        <w:t>או</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rtl/>
        </w:rPr>
        <w:t>בבעל חוב (כדלהלן)</w:t>
      </w:r>
      <w:r w:rsidR="00980F5A" w:rsidRPr="00270114">
        <w:rPr>
          <w:rFonts w:ascii="FbShefa" w:hAnsi="FbShefa"/>
          <w:rtl/>
        </w:rPr>
        <w:t>.</w:t>
      </w:r>
    </w:p>
    <w:p w14:paraId="7576196B" w14:textId="77777777" w:rsidR="003D2943" w:rsidRPr="00270114" w:rsidRDefault="003D2943" w:rsidP="009C3CB4">
      <w:pPr>
        <w:spacing w:line="240" w:lineRule="auto"/>
        <w:rPr>
          <w:rFonts w:ascii="FbShefa" w:hAnsi="FbShefa"/>
          <w:rtl/>
        </w:rPr>
      </w:pPr>
    </w:p>
    <w:p w14:paraId="02B7BFAA" w14:textId="75C896F3" w:rsidR="00DE5294" w:rsidRPr="00270114" w:rsidRDefault="00532CDC" w:rsidP="00532CDC">
      <w:pPr>
        <w:pStyle w:val="2"/>
        <w:rPr>
          <w:rFonts w:ascii="FbShefa" w:hAnsi="FbShefa"/>
          <w:color w:val="7C5F1D"/>
          <w:rtl/>
        </w:rPr>
      </w:pPr>
      <w:r w:rsidRPr="00270114">
        <w:rPr>
          <w:rFonts w:ascii="FbShefa" w:hAnsi="FbShefa"/>
          <w:color w:val="7C5F1D"/>
          <w:rtl/>
        </w:rPr>
        <w:t xml:space="preserve">גביית </w:t>
      </w:r>
      <w:r w:rsidR="009C3CB4" w:rsidRPr="00270114">
        <w:rPr>
          <w:rFonts w:ascii="FbShefa" w:hAnsi="FbShefa"/>
          <w:color w:val="7C5F1D"/>
          <w:rtl/>
        </w:rPr>
        <w:t>בע</w:t>
      </w:r>
      <w:r w:rsidR="00DE5294" w:rsidRPr="00270114">
        <w:rPr>
          <w:rFonts w:ascii="FbShefa" w:hAnsi="FbShefa"/>
          <w:color w:val="7C5F1D"/>
          <w:rtl/>
        </w:rPr>
        <w:t xml:space="preserve">ל </w:t>
      </w:r>
      <w:r w:rsidR="009C3CB4" w:rsidRPr="00270114">
        <w:rPr>
          <w:rFonts w:ascii="FbShefa" w:hAnsi="FbShefa"/>
          <w:color w:val="7C5F1D"/>
          <w:rtl/>
        </w:rPr>
        <w:t>ח</w:t>
      </w:r>
      <w:r w:rsidR="00DE5294" w:rsidRPr="00270114">
        <w:rPr>
          <w:rFonts w:ascii="FbShefa" w:hAnsi="FbShefa"/>
          <w:color w:val="7C5F1D"/>
          <w:rtl/>
        </w:rPr>
        <w:t>וב</w:t>
      </w:r>
    </w:p>
    <w:p w14:paraId="24F77750" w14:textId="77777777" w:rsidR="00532CDC" w:rsidRPr="00270114" w:rsidRDefault="00532CDC" w:rsidP="00532CDC">
      <w:pPr>
        <w:pStyle w:val="3"/>
        <w:rPr>
          <w:rFonts w:ascii="FbShefa" w:hAnsi="FbShefa"/>
          <w:color w:val="7C5F1D"/>
          <w:rtl/>
        </w:rPr>
      </w:pPr>
      <w:r w:rsidRPr="00270114">
        <w:rPr>
          <w:rFonts w:ascii="FbShefa" w:hAnsi="FbShefa"/>
          <w:color w:val="7C5F1D"/>
          <w:rtl/>
        </w:rPr>
        <w:t>שבח:</w:t>
      </w:r>
    </w:p>
    <w:p w14:paraId="717ABAC1" w14:textId="40F410A1" w:rsidR="00532CDC" w:rsidRPr="00270114" w:rsidRDefault="00532CDC" w:rsidP="00532CDC">
      <w:pPr>
        <w:rPr>
          <w:rFonts w:ascii="FbShefa" w:hAnsi="FbShefa"/>
          <w:rtl/>
        </w:rPr>
      </w:pPr>
      <w:r w:rsidRPr="001B3037">
        <w:rPr>
          <w:rFonts w:ascii="FbShefa" w:hAnsi="FbShefa"/>
          <w:b/>
          <w:bCs/>
          <w:color w:val="3B2F2A" w:themeColor="text2" w:themeShade="80"/>
          <w:rtl/>
        </w:rPr>
        <w:t>בעל חוב</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גובה את השבח</w:t>
      </w:r>
      <w:r w:rsidR="00980F5A" w:rsidRPr="00270114">
        <w:rPr>
          <w:rFonts w:ascii="FbShefa" w:hAnsi="FbShefa"/>
          <w:rtl/>
        </w:rPr>
        <w:t>.</w:t>
      </w:r>
    </w:p>
    <w:p w14:paraId="0C5B61D9" w14:textId="13CFCD4B" w:rsidR="00532CDC" w:rsidRPr="00270114" w:rsidRDefault="00532CDC" w:rsidP="00532CDC">
      <w:pPr>
        <w:rPr>
          <w:rFonts w:ascii="FbShefa" w:hAnsi="FbShefa"/>
          <w:rtl/>
        </w:rPr>
      </w:pPr>
      <w:r w:rsidRPr="001B3037">
        <w:rPr>
          <w:rFonts w:ascii="FbShefa" w:hAnsi="FbShefa"/>
          <w:b/>
          <w:bCs/>
          <w:color w:val="3B2F2A" w:themeColor="text2" w:themeShade="80"/>
          <w:rtl/>
        </w:rPr>
        <w:t>גם</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בשבח המגיע לכתפים</w:t>
      </w:r>
      <w:r w:rsidR="00980F5A" w:rsidRPr="00270114">
        <w:rPr>
          <w:rFonts w:ascii="FbShefa" w:hAnsi="FbShefa"/>
          <w:rtl/>
        </w:rPr>
        <w:t>.</w:t>
      </w:r>
    </w:p>
    <w:p w14:paraId="4ED1B392" w14:textId="77777777" w:rsidR="00532CDC" w:rsidRPr="001B3037" w:rsidRDefault="00532CDC" w:rsidP="00532CDC">
      <w:pPr>
        <w:rPr>
          <w:rFonts w:ascii="FbShefa" w:hAnsi="FbShefa"/>
          <w:b/>
          <w:bCs/>
          <w:color w:val="3B2F2A" w:themeColor="text2" w:themeShade="80"/>
          <w:rtl/>
        </w:rPr>
      </w:pPr>
    </w:p>
    <w:p w14:paraId="49733CD5" w14:textId="7C6E1D0F" w:rsidR="00644145" w:rsidRPr="00270114" w:rsidRDefault="00532CDC" w:rsidP="00644145">
      <w:pPr>
        <w:pStyle w:val="3"/>
        <w:rPr>
          <w:rFonts w:ascii="FbShefa" w:hAnsi="FbShefa"/>
          <w:color w:val="7C5F1D"/>
          <w:rtl/>
        </w:rPr>
      </w:pPr>
      <w:r w:rsidRPr="00270114">
        <w:rPr>
          <w:rFonts w:ascii="FbShefa" w:hAnsi="FbShefa"/>
          <w:color w:val="7C5F1D"/>
          <w:rtl/>
        </w:rPr>
        <w:t>מסיק ביה רק כשיעור ארעא</w:t>
      </w:r>
      <w:r w:rsidR="009C2B10" w:rsidRPr="00270114">
        <w:rPr>
          <w:rFonts w:ascii="FbShefa" w:hAnsi="FbShefa"/>
          <w:color w:val="7C5F1D"/>
          <w:rtl/>
        </w:rPr>
        <w:t xml:space="preserve">: </w:t>
      </w:r>
    </w:p>
    <w:p w14:paraId="1FFF8D04" w14:textId="6F430A1D" w:rsidR="00433741" w:rsidRPr="00270114" w:rsidRDefault="00532CDC" w:rsidP="00644145">
      <w:pPr>
        <w:rPr>
          <w:rFonts w:ascii="FbShefa" w:hAnsi="FbShefa"/>
          <w:rtl/>
        </w:rPr>
      </w:pPr>
      <w:r w:rsidRPr="001B3037">
        <w:rPr>
          <w:rFonts w:ascii="FbShefa" w:hAnsi="FbShefa"/>
          <w:b/>
          <w:bCs/>
          <w:color w:val="3B2F2A" w:themeColor="text2" w:themeShade="80"/>
          <w:rtl/>
        </w:rPr>
        <w:t>יהיב ליה שבחיה</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ומסליק ליה</w:t>
      </w:r>
      <w:r w:rsidR="00980F5A" w:rsidRPr="00270114">
        <w:rPr>
          <w:rFonts w:ascii="FbShefa" w:hAnsi="FbShefa"/>
          <w:rtl/>
        </w:rPr>
        <w:t>.</w:t>
      </w:r>
    </w:p>
    <w:p w14:paraId="1F8897CD" w14:textId="17909061" w:rsidR="00BC422C" w:rsidRPr="00270114" w:rsidRDefault="00BC422C" w:rsidP="00644145">
      <w:pPr>
        <w:rPr>
          <w:rFonts w:ascii="FbShefa" w:hAnsi="FbShefa"/>
          <w:rtl/>
        </w:rPr>
      </w:pPr>
    </w:p>
    <w:p w14:paraId="27A9AE16" w14:textId="77777777" w:rsidR="00BC422C" w:rsidRPr="00270114" w:rsidRDefault="00BC422C" w:rsidP="00BC422C">
      <w:pPr>
        <w:pStyle w:val="3"/>
        <w:rPr>
          <w:rFonts w:ascii="FbShefa" w:hAnsi="FbShefa"/>
          <w:color w:val="7C5F1D"/>
          <w:rtl/>
        </w:rPr>
      </w:pPr>
      <w:r w:rsidRPr="00270114">
        <w:rPr>
          <w:rFonts w:ascii="FbShefa" w:hAnsi="FbShefa"/>
          <w:color w:val="7C5F1D"/>
          <w:rtl/>
        </w:rPr>
        <w:t>מסיק ביה כשיעור ארעא ושבחא:</w:t>
      </w:r>
    </w:p>
    <w:p w14:paraId="33883DF0" w14:textId="67D44BB7" w:rsidR="00BC422C" w:rsidRPr="00270114" w:rsidRDefault="00BC422C" w:rsidP="00BC422C">
      <w:pPr>
        <w:rPr>
          <w:rFonts w:ascii="FbShefa" w:hAnsi="FbShefa"/>
          <w:rtl/>
        </w:rPr>
      </w:pPr>
      <w:r w:rsidRPr="001B3037">
        <w:rPr>
          <w:rFonts w:ascii="FbShefa" w:hAnsi="FbShefa"/>
          <w:b/>
          <w:bCs/>
          <w:color w:val="3B2F2A" w:themeColor="text2" w:themeShade="80"/>
          <w:rtl/>
        </w:rPr>
        <w:t>למ"ד</w:t>
      </w:r>
      <w:r w:rsidR="00980F5A" w:rsidRPr="001B3037">
        <w:rPr>
          <w:rFonts w:ascii="FbShefa" w:hAnsi="FbShefa"/>
          <w:b/>
          <w:bCs/>
          <w:color w:val="3B2F2A" w:themeColor="text2" w:themeShade="80"/>
          <w:rtl/>
        </w:rPr>
        <w:t>.</w:t>
      </w:r>
      <w:r w:rsidRPr="00270114">
        <w:rPr>
          <w:rFonts w:ascii="FbShefa" w:hAnsi="FbShefa"/>
          <w:rtl/>
        </w:rPr>
        <w:t xml:space="preserve"> שאינו יכול לסלק את הבעל חוב בכסף</w:t>
      </w:r>
      <w:r w:rsidR="00980F5A" w:rsidRPr="00270114">
        <w:rPr>
          <w:rFonts w:ascii="FbShefa" w:hAnsi="FbShefa"/>
          <w:rtl/>
        </w:rPr>
        <w:t>.</w:t>
      </w:r>
      <w:r w:rsidRPr="001B3037">
        <w:rPr>
          <w:rFonts w:ascii="FbShefa" w:hAnsi="FbShefa"/>
          <w:b/>
          <w:bCs/>
          <w:color w:val="3B2F2A" w:themeColor="text2" w:themeShade="80"/>
          <w:rtl/>
        </w:rPr>
        <w:t xml:space="preserve"> גובה</w:t>
      </w:r>
      <w:r w:rsidR="00980F5A" w:rsidRPr="001B3037">
        <w:rPr>
          <w:rFonts w:ascii="FbShefa" w:hAnsi="FbShefa"/>
          <w:b/>
          <w:bCs/>
          <w:color w:val="3B2F2A" w:themeColor="text2" w:themeShade="80"/>
          <w:rtl/>
        </w:rPr>
        <w:t>.</w:t>
      </w:r>
      <w:r w:rsidRPr="00270114">
        <w:rPr>
          <w:rFonts w:ascii="FbShefa" w:hAnsi="FbShefa"/>
          <w:rtl/>
        </w:rPr>
        <w:t xml:space="preserve"> את השבח</w:t>
      </w:r>
      <w:r w:rsidR="00980F5A" w:rsidRPr="00270114">
        <w:rPr>
          <w:rFonts w:ascii="FbShefa" w:hAnsi="FbShefa"/>
          <w:rtl/>
        </w:rPr>
        <w:t>.</w:t>
      </w:r>
    </w:p>
    <w:p w14:paraId="68FFCB1E" w14:textId="757209E3" w:rsidR="00433741" w:rsidRPr="00270114" w:rsidRDefault="00BC422C" w:rsidP="00BC422C">
      <w:pPr>
        <w:rPr>
          <w:rFonts w:ascii="FbShefa" w:hAnsi="FbShefa"/>
          <w:rtl/>
        </w:rPr>
      </w:pPr>
      <w:r w:rsidRPr="001B3037">
        <w:rPr>
          <w:rFonts w:ascii="FbShefa" w:hAnsi="FbShefa"/>
          <w:b/>
          <w:bCs/>
          <w:color w:val="3B2F2A" w:themeColor="text2" w:themeShade="80"/>
          <w:rtl/>
        </w:rPr>
        <w:t>למ"ד</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שיכול לסלקו בכסף</w:t>
      </w:r>
      <w:r w:rsidR="00980F5A" w:rsidRPr="00270114">
        <w:rPr>
          <w:rFonts w:ascii="FbShefa" w:hAnsi="FbShefa"/>
          <w:rtl/>
        </w:rPr>
        <w:t>.</w:t>
      </w:r>
      <w:r w:rsidRPr="001B3037">
        <w:rPr>
          <w:rFonts w:ascii="FbShefa" w:hAnsi="FbShefa"/>
          <w:b/>
          <w:bCs/>
          <w:color w:val="3B2F2A" w:themeColor="text2" w:themeShade="80"/>
          <w:rtl/>
        </w:rPr>
        <w:t xml:space="preserve"> יכול לומר לו</w:t>
      </w:r>
      <w:r w:rsidR="00980F5A" w:rsidRPr="001B3037">
        <w:rPr>
          <w:rFonts w:ascii="FbShefa" w:hAnsi="FbShefa"/>
          <w:b/>
          <w:bCs/>
          <w:color w:val="3B2F2A" w:themeColor="text2" w:themeShade="80"/>
          <w:rtl/>
        </w:rPr>
        <w:t>.</w:t>
      </w:r>
      <w:r w:rsidRPr="00270114">
        <w:rPr>
          <w:rFonts w:ascii="FbShefa" w:hAnsi="FbShefa"/>
          <w:rtl/>
        </w:rPr>
        <w:t xml:space="preserve"> הב לי גרבא דארעא בארעא שיעור שבחאי</w:t>
      </w:r>
      <w:r w:rsidR="00980F5A" w:rsidRPr="00270114">
        <w:rPr>
          <w:rFonts w:ascii="FbShefa" w:hAnsi="FbShefa"/>
          <w:rtl/>
        </w:rPr>
        <w:t>.</w:t>
      </w:r>
    </w:p>
    <w:p w14:paraId="73F6CB1F" w14:textId="10FE9988" w:rsidR="00532CDC" w:rsidRPr="001B3037" w:rsidRDefault="00BC422C" w:rsidP="00BC422C">
      <w:pPr>
        <w:rPr>
          <w:rFonts w:ascii="FbShefa" w:hAnsi="FbShefa"/>
          <w:b/>
          <w:bCs/>
          <w:color w:val="3B2F2A" w:themeColor="text2" w:themeShade="80"/>
          <w:rtl/>
        </w:rPr>
      </w:pPr>
      <w:r w:rsidRPr="001B3037">
        <w:rPr>
          <w:rFonts w:ascii="FbShefa" w:hAnsi="FbShefa"/>
          <w:b/>
          <w:bCs/>
          <w:color w:val="3B2F2A" w:themeColor="text2" w:themeShade="80"/>
          <w:rtl/>
        </w:rPr>
        <w:t>כשעשאו אפותיקי</w:t>
      </w:r>
      <w:r w:rsidR="00980F5A" w:rsidRPr="001B3037">
        <w:rPr>
          <w:rFonts w:ascii="FbShefa" w:hAnsi="FbShefa"/>
          <w:b/>
          <w:bCs/>
          <w:color w:val="3B2F2A" w:themeColor="text2" w:themeShade="80"/>
          <w:rtl/>
        </w:rPr>
        <w:t>.</w:t>
      </w:r>
      <w:r w:rsidR="00331B6B" w:rsidRPr="001B3037">
        <w:rPr>
          <w:rFonts w:ascii="FbShefa" w:hAnsi="FbShefa"/>
          <w:b/>
          <w:bCs/>
          <w:color w:val="3B2F2A" w:themeColor="text2" w:themeShade="80"/>
          <w:rtl/>
        </w:rPr>
        <w:t xml:space="preserve"> </w:t>
      </w:r>
      <w:r w:rsidRPr="00270114">
        <w:rPr>
          <w:rFonts w:ascii="FbShefa" w:hAnsi="FbShefa"/>
          <w:rtl/>
        </w:rPr>
        <w:t>לכו"ע אינו יכול לסלקו בכסף</w:t>
      </w:r>
      <w:r w:rsidR="00980F5A" w:rsidRPr="00270114">
        <w:rPr>
          <w:rFonts w:ascii="FbShefa" w:hAnsi="FbShefa"/>
          <w:rtl/>
        </w:rPr>
        <w:t>.</w:t>
      </w:r>
    </w:p>
    <w:p w14:paraId="129AD928" w14:textId="7403AC98" w:rsidR="009C3CB4" w:rsidRPr="00270114" w:rsidRDefault="009C3CB4" w:rsidP="00794C1A">
      <w:pPr>
        <w:pStyle w:val="1"/>
        <w:rPr>
          <w:rFonts w:ascii="FbShefa" w:hAnsi="FbShefa"/>
          <w:rtl/>
        </w:rPr>
      </w:pPr>
      <w:r w:rsidRPr="00270114">
        <w:rPr>
          <w:rFonts w:ascii="FbShefa" w:hAnsi="FbShefa"/>
          <w:sz w:val="11"/>
          <w:rtl/>
        </w:rPr>
        <w:t>טו</w:t>
      </w:r>
      <w:r w:rsidR="00B36BF2" w:rsidRPr="00270114">
        <w:rPr>
          <w:rFonts w:ascii="FbShefa" w:hAnsi="FbShefa"/>
          <w:sz w:val="11"/>
          <w:rtl/>
        </w:rPr>
        <w:t>, ב</w:t>
      </w:r>
    </w:p>
    <w:p w14:paraId="59898FC6" w14:textId="1D574172" w:rsidR="009C3CB4" w:rsidRPr="00270114" w:rsidRDefault="009C3CB4" w:rsidP="009C3CB4">
      <w:pPr>
        <w:pStyle w:val="2"/>
        <w:rPr>
          <w:rFonts w:ascii="FbShefa" w:hAnsi="FbShefa"/>
          <w:color w:val="7C5F1D"/>
          <w:rtl/>
        </w:rPr>
      </w:pPr>
      <w:r w:rsidRPr="00270114">
        <w:rPr>
          <w:rFonts w:ascii="FbShefa" w:hAnsi="FbShefa"/>
          <w:color w:val="7C5F1D"/>
          <w:sz w:val="11"/>
          <w:rtl/>
        </w:rPr>
        <w:t>מעות מתנה</w:t>
      </w:r>
      <w:r w:rsidR="0042503C" w:rsidRPr="00270114">
        <w:rPr>
          <w:rFonts w:ascii="FbShefa" w:hAnsi="FbShefa"/>
          <w:color w:val="7C5F1D"/>
          <w:sz w:val="11"/>
          <w:rtl/>
        </w:rPr>
        <w:t xml:space="preserve"> או</w:t>
      </w:r>
      <w:r w:rsidRPr="00270114">
        <w:rPr>
          <w:rFonts w:ascii="FbShefa" w:hAnsi="FbShefa"/>
          <w:color w:val="7C5F1D"/>
          <w:sz w:val="11"/>
          <w:rtl/>
        </w:rPr>
        <w:t xml:space="preserve"> פקדון</w:t>
      </w:r>
    </w:p>
    <w:p w14:paraId="46772E93" w14:textId="54C9B77D"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כגון א</w:t>
      </w:r>
      <w:r w:rsidR="00980F5A" w:rsidRPr="001B3037">
        <w:rPr>
          <w:rFonts w:ascii="FbShefa" w:hAnsi="FbShefa"/>
          <w:b/>
          <w:bCs/>
          <w:color w:val="3B2F2A" w:themeColor="text2" w:themeShade="80"/>
          <w:sz w:val="11"/>
          <w:rtl/>
        </w:rPr>
        <w:t>.</w:t>
      </w:r>
      <w:r w:rsidRPr="00270114">
        <w:rPr>
          <w:rFonts w:ascii="FbShefa" w:hAnsi="FbShefa"/>
          <w:sz w:val="11"/>
          <w:rtl/>
        </w:rPr>
        <w:t xml:space="preserve"> הכיר בה שאינה שלו ולקחה</w:t>
      </w:r>
      <w:r w:rsidR="00980F5A" w:rsidRPr="00270114">
        <w:rPr>
          <w:rFonts w:ascii="FbShefa" w:hAnsi="FbShefa"/>
          <w:sz w:val="11"/>
          <w:rtl/>
        </w:rPr>
        <w:t>.</w:t>
      </w:r>
    </w:p>
    <w:p w14:paraId="56286CA7" w14:textId="2E9088C2"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כגון ב</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המקדש אחותו</w:t>
      </w:r>
      <w:r w:rsidR="00980F5A" w:rsidRPr="00270114">
        <w:rPr>
          <w:rFonts w:ascii="FbShefa" w:hAnsi="FbShefa"/>
          <w:sz w:val="11"/>
          <w:rtl/>
        </w:rPr>
        <w:t>.</w:t>
      </w:r>
    </w:p>
    <w:p w14:paraId="012CEF6F" w14:textId="77777777" w:rsidR="0042503C" w:rsidRPr="001B3037" w:rsidRDefault="0042503C" w:rsidP="009C3CB4">
      <w:pPr>
        <w:spacing w:line="240" w:lineRule="auto"/>
        <w:rPr>
          <w:rFonts w:ascii="FbShefa" w:hAnsi="FbShefa"/>
          <w:b/>
          <w:bCs/>
          <w:color w:val="3B2F2A" w:themeColor="text2" w:themeShade="80"/>
          <w:sz w:val="11"/>
          <w:rtl/>
        </w:rPr>
      </w:pPr>
    </w:p>
    <w:p w14:paraId="0A81E6EE" w14:textId="77777777" w:rsidR="0042503C" w:rsidRPr="00270114" w:rsidRDefault="0042503C" w:rsidP="0042503C">
      <w:pPr>
        <w:pStyle w:val="3"/>
        <w:rPr>
          <w:rFonts w:ascii="FbShefa" w:hAnsi="FbShefa"/>
          <w:color w:val="7C5F1D"/>
          <w:rtl/>
        </w:rPr>
      </w:pPr>
      <w:r w:rsidRPr="00270114">
        <w:rPr>
          <w:rFonts w:ascii="FbShefa" w:hAnsi="FbShefa"/>
          <w:color w:val="7C5F1D"/>
          <w:rtl/>
        </w:rPr>
        <w:t>דעה</w:t>
      </w:r>
      <w:r w:rsidR="009C3CB4" w:rsidRPr="00270114">
        <w:rPr>
          <w:rFonts w:ascii="FbShefa" w:hAnsi="FbShefa"/>
          <w:color w:val="7C5F1D"/>
          <w:rtl/>
        </w:rPr>
        <w:t xml:space="preserve"> א</w:t>
      </w:r>
      <w:r w:rsidRPr="00270114">
        <w:rPr>
          <w:rFonts w:ascii="FbShefa" w:hAnsi="FbShefa"/>
          <w:color w:val="7C5F1D"/>
          <w:rtl/>
        </w:rPr>
        <w:t>:</w:t>
      </w:r>
    </w:p>
    <w:p w14:paraId="498276BC" w14:textId="6BB7B63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גמר ונתן</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לשום פקדון</w:t>
      </w:r>
      <w:r w:rsidR="00980F5A" w:rsidRPr="00270114">
        <w:rPr>
          <w:rFonts w:ascii="FbShefa" w:hAnsi="FbShefa"/>
          <w:sz w:val="11"/>
          <w:rtl/>
        </w:rPr>
        <w:t>.</w:t>
      </w:r>
    </w:p>
    <w:p w14:paraId="228F42B5" w14:textId="76088B81"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w:t>
      </w:r>
      <w:r w:rsidR="0042503C" w:rsidRPr="001B3037">
        <w:rPr>
          <w:rFonts w:ascii="FbShefa" w:hAnsi="FbShefa"/>
          <w:b/>
          <w:bCs/>
          <w:color w:val="3B2F2A" w:themeColor="text2" w:themeShade="80"/>
          <w:sz w:val="11"/>
          <w:rtl/>
        </w:rPr>
        <w:t>אל</w:t>
      </w:r>
      <w:r w:rsidRPr="001B3037">
        <w:rPr>
          <w:rFonts w:ascii="FbShefa" w:hAnsi="FbShefa"/>
          <w:b/>
          <w:bCs/>
          <w:color w:val="3B2F2A" w:themeColor="text2" w:themeShade="80"/>
          <w:sz w:val="11"/>
          <w:rtl/>
        </w:rPr>
        <w:t>ה</w:t>
      </w:r>
      <w:r w:rsidR="00980F5A" w:rsidRPr="001B3037">
        <w:rPr>
          <w:rFonts w:ascii="FbShefa" w:hAnsi="FbShefa"/>
          <w:b/>
          <w:bCs/>
          <w:color w:val="3B2F2A" w:themeColor="text2" w:themeShade="80"/>
          <w:sz w:val="11"/>
          <w:rtl/>
        </w:rPr>
        <w:t>.</w:t>
      </w:r>
      <w:r w:rsidRPr="00270114">
        <w:rPr>
          <w:rFonts w:ascii="FbShefa" w:hAnsi="FbShefa"/>
          <w:sz w:val="11"/>
          <w:rtl/>
        </w:rPr>
        <w:t xml:space="preserve"> ונימא ליה לשום פקדון</w:t>
      </w:r>
      <w:r w:rsidR="00980F5A" w:rsidRPr="00270114">
        <w:rPr>
          <w:rFonts w:ascii="FbShefa" w:hAnsi="FbShefa"/>
          <w:sz w:val="11"/>
          <w:rtl/>
        </w:rPr>
        <w:t>.</w:t>
      </w:r>
    </w:p>
    <w:p w14:paraId="097B1AEC" w14:textId="6F14833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w:t>
      </w:r>
      <w:r w:rsidR="0042503C" w:rsidRPr="001B3037">
        <w:rPr>
          <w:rFonts w:ascii="FbShefa" w:hAnsi="FbShefa"/>
          <w:b/>
          <w:bCs/>
          <w:color w:val="3B2F2A" w:themeColor="text2" w:themeShade="80"/>
          <w:sz w:val="11"/>
          <w:rtl/>
        </w:rPr>
        <w:t>שובה</w:t>
      </w:r>
      <w:r w:rsidR="00980F5A" w:rsidRPr="001B3037">
        <w:rPr>
          <w:rFonts w:ascii="FbShefa" w:hAnsi="FbShefa"/>
          <w:b/>
          <w:bCs/>
          <w:color w:val="3B2F2A" w:themeColor="text2" w:themeShade="80"/>
          <w:sz w:val="11"/>
          <w:rtl/>
        </w:rPr>
        <w:t>.</w:t>
      </w:r>
      <w:r w:rsidRPr="00270114">
        <w:rPr>
          <w:rFonts w:ascii="FbShefa" w:hAnsi="FbShefa"/>
          <w:sz w:val="11"/>
          <w:rtl/>
        </w:rPr>
        <w:t xml:space="preserve"> סבר לא מקבל</w:t>
      </w:r>
      <w:r w:rsidR="00980F5A" w:rsidRPr="00270114">
        <w:rPr>
          <w:rFonts w:ascii="FbShefa" w:hAnsi="FbShefa"/>
          <w:sz w:val="11"/>
          <w:rtl/>
        </w:rPr>
        <w:t>.</w:t>
      </w:r>
    </w:p>
    <w:p w14:paraId="3A76A346" w14:textId="6CFEE3EE" w:rsidR="0042503C" w:rsidRPr="001B3037" w:rsidRDefault="0042503C" w:rsidP="009C3CB4">
      <w:pPr>
        <w:spacing w:line="240" w:lineRule="auto"/>
        <w:rPr>
          <w:rFonts w:ascii="FbShefa" w:hAnsi="FbShefa"/>
          <w:b/>
          <w:bCs/>
          <w:color w:val="3B2F2A" w:themeColor="text2" w:themeShade="80"/>
          <w:sz w:val="11"/>
          <w:rtl/>
        </w:rPr>
      </w:pPr>
    </w:p>
    <w:p w14:paraId="09817B69" w14:textId="77777777" w:rsidR="0042503C" w:rsidRPr="00270114" w:rsidRDefault="0042503C" w:rsidP="0042503C">
      <w:pPr>
        <w:pStyle w:val="3"/>
        <w:rPr>
          <w:rFonts w:ascii="FbShefa" w:hAnsi="FbShefa"/>
          <w:color w:val="7C5F1D"/>
          <w:rtl/>
        </w:rPr>
      </w:pPr>
      <w:r w:rsidRPr="00270114">
        <w:rPr>
          <w:rFonts w:ascii="FbShefa" w:hAnsi="FbShefa"/>
          <w:color w:val="7C5F1D"/>
          <w:rtl/>
        </w:rPr>
        <w:t xml:space="preserve">דעה </w:t>
      </w:r>
      <w:r w:rsidR="009C3CB4" w:rsidRPr="00270114">
        <w:rPr>
          <w:rFonts w:ascii="FbShefa" w:hAnsi="FbShefa"/>
          <w:color w:val="7C5F1D"/>
          <w:rtl/>
        </w:rPr>
        <w:t>ב</w:t>
      </w:r>
      <w:r w:rsidRPr="00270114">
        <w:rPr>
          <w:rFonts w:ascii="FbShefa" w:hAnsi="FbShefa"/>
          <w:color w:val="7C5F1D"/>
          <w:rtl/>
        </w:rPr>
        <w:t>:</w:t>
      </w:r>
    </w:p>
    <w:p w14:paraId="5A74230F" w14:textId="2C6A9C1A"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גמר ונתן</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לשום מתנה</w:t>
      </w:r>
      <w:r w:rsidR="00980F5A" w:rsidRPr="00270114">
        <w:rPr>
          <w:rFonts w:ascii="FbShefa" w:hAnsi="FbShefa"/>
          <w:sz w:val="11"/>
          <w:rtl/>
        </w:rPr>
        <w:t>.</w:t>
      </w:r>
    </w:p>
    <w:p w14:paraId="1166C97C" w14:textId="65874B45"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w:t>
      </w:r>
      <w:r w:rsidR="0042503C" w:rsidRPr="001B3037">
        <w:rPr>
          <w:rFonts w:ascii="FbShefa" w:hAnsi="FbShefa"/>
          <w:b/>
          <w:bCs/>
          <w:color w:val="3B2F2A" w:themeColor="text2" w:themeShade="80"/>
          <w:sz w:val="11"/>
          <w:rtl/>
        </w:rPr>
        <w:t>אל</w:t>
      </w:r>
      <w:r w:rsidRPr="001B3037">
        <w:rPr>
          <w:rFonts w:ascii="FbShefa" w:hAnsi="FbShefa"/>
          <w:b/>
          <w:bCs/>
          <w:color w:val="3B2F2A" w:themeColor="text2" w:themeShade="80"/>
          <w:sz w:val="11"/>
          <w:rtl/>
        </w:rPr>
        <w:t>ה</w:t>
      </w:r>
      <w:r w:rsidR="00980F5A" w:rsidRPr="001B3037">
        <w:rPr>
          <w:rFonts w:ascii="FbShefa" w:hAnsi="FbShefa"/>
          <w:b/>
          <w:bCs/>
          <w:color w:val="3B2F2A" w:themeColor="text2" w:themeShade="80"/>
          <w:sz w:val="11"/>
          <w:rtl/>
        </w:rPr>
        <w:t>.</w:t>
      </w:r>
      <w:r w:rsidRPr="00270114">
        <w:rPr>
          <w:rFonts w:ascii="FbShefa" w:hAnsi="FbShefa"/>
          <w:sz w:val="11"/>
          <w:rtl/>
        </w:rPr>
        <w:t xml:space="preserve"> ונימא ליה לשום מתנה</w:t>
      </w:r>
      <w:r w:rsidR="00980F5A" w:rsidRPr="00270114">
        <w:rPr>
          <w:rFonts w:ascii="FbShefa" w:hAnsi="FbShefa"/>
          <w:sz w:val="11"/>
          <w:rtl/>
        </w:rPr>
        <w:t>.</w:t>
      </w:r>
    </w:p>
    <w:p w14:paraId="1CA026DB" w14:textId="736A4C6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w:t>
      </w:r>
      <w:r w:rsidR="0042503C" w:rsidRPr="001B3037">
        <w:rPr>
          <w:rFonts w:ascii="FbShefa" w:hAnsi="FbShefa"/>
          <w:b/>
          <w:bCs/>
          <w:color w:val="3B2F2A" w:themeColor="text2" w:themeShade="80"/>
          <w:sz w:val="11"/>
          <w:rtl/>
        </w:rPr>
        <w:t>ש</w:t>
      </w:r>
      <w:r w:rsidRPr="001B3037">
        <w:rPr>
          <w:rFonts w:ascii="FbShefa" w:hAnsi="FbShefa"/>
          <w:b/>
          <w:bCs/>
          <w:color w:val="3B2F2A" w:themeColor="text2" w:themeShade="80"/>
          <w:sz w:val="11"/>
          <w:rtl/>
        </w:rPr>
        <w:t>ו</w:t>
      </w:r>
      <w:r w:rsidR="0042503C" w:rsidRPr="001B3037">
        <w:rPr>
          <w:rFonts w:ascii="FbShefa" w:hAnsi="FbShefa"/>
          <w:b/>
          <w:bCs/>
          <w:color w:val="3B2F2A" w:themeColor="text2" w:themeShade="80"/>
          <w:sz w:val="11"/>
          <w:rtl/>
        </w:rPr>
        <w:t>בה</w:t>
      </w:r>
      <w:r w:rsidR="00980F5A" w:rsidRPr="001B3037">
        <w:rPr>
          <w:rFonts w:ascii="FbShefa" w:hAnsi="FbShefa"/>
          <w:b/>
          <w:bCs/>
          <w:color w:val="3B2F2A" w:themeColor="text2" w:themeShade="80"/>
          <w:sz w:val="11"/>
          <w:rtl/>
        </w:rPr>
        <w:t>.</w:t>
      </w:r>
      <w:r w:rsidRPr="00270114">
        <w:rPr>
          <w:rFonts w:ascii="FbShefa" w:hAnsi="FbShefa"/>
          <w:sz w:val="11"/>
          <w:rtl/>
        </w:rPr>
        <w:t xml:space="preserve"> כסיפא ליה מילתא</w:t>
      </w:r>
      <w:r w:rsidR="00980F5A" w:rsidRPr="00270114">
        <w:rPr>
          <w:rFonts w:ascii="FbShefa" w:hAnsi="FbShefa"/>
          <w:sz w:val="11"/>
          <w:rtl/>
        </w:rPr>
        <w:t>.</w:t>
      </w:r>
    </w:p>
    <w:p w14:paraId="75BF45AD" w14:textId="2F4C492E" w:rsidR="0042503C" w:rsidRPr="001B3037" w:rsidRDefault="0042503C" w:rsidP="009C3CB4">
      <w:pPr>
        <w:spacing w:line="240" w:lineRule="auto"/>
        <w:rPr>
          <w:rFonts w:ascii="FbShefa" w:hAnsi="FbShefa"/>
          <w:b/>
          <w:bCs/>
          <w:color w:val="3B2F2A" w:themeColor="text2" w:themeShade="80"/>
          <w:sz w:val="11"/>
          <w:rtl/>
        </w:rPr>
      </w:pPr>
    </w:p>
    <w:p w14:paraId="45498D8E" w14:textId="77777777" w:rsidR="0042503C" w:rsidRPr="00270114" w:rsidRDefault="009C3CB4" w:rsidP="0042503C">
      <w:pPr>
        <w:pStyle w:val="3"/>
        <w:rPr>
          <w:rFonts w:ascii="FbShefa" w:hAnsi="FbShefa"/>
          <w:color w:val="7C5F1D"/>
          <w:rtl/>
        </w:rPr>
      </w:pPr>
      <w:r w:rsidRPr="00270114">
        <w:rPr>
          <w:rFonts w:ascii="FbShefa" w:hAnsi="FbShefa"/>
          <w:color w:val="7C5F1D"/>
          <w:rtl/>
        </w:rPr>
        <w:t>צריכותא</w:t>
      </w:r>
      <w:r w:rsidR="0042503C" w:rsidRPr="00270114">
        <w:rPr>
          <w:rFonts w:ascii="FbShefa" w:hAnsi="FbShefa"/>
          <w:color w:val="7C5F1D"/>
          <w:rtl/>
        </w:rPr>
        <w:t>:</w:t>
      </w:r>
    </w:p>
    <w:p w14:paraId="4D634375" w14:textId="23172577"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ס"ד</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שרק במקדש אחותו נותן מתנה</w:t>
      </w:r>
      <w:r w:rsidR="00980F5A" w:rsidRPr="00270114">
        <w:rPr>
          <w:rFonts w:ascii="FbShefa" w:hAnsi="FbShefa"/>
          <w:sz w:val="11"/>
          <w:rtl/>
        </w:rPr>
        <w:t>.</w:t>
      </w:r>
      <w:r w:rsidR="00331B6B" w:rsidRPr="00270114">
        <w:rPr>
          <w:rFonts w:ascii="FbShefa" w:hAnsi="FbShefa"/>
          <w:sz w:val="11"/>
          <w:rtl/>
        </w:rPr>
        <w:t xml:space="preserve"> </w:t>
      </w:r>
      <w:r w:rsidR="0042503C"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0042503C" w:rsidRPr="001B3037">
        <w:rPr>
          <w:rFonts w:ascii="FbShefa" w:hAnsi="FbShefa"/>
          <w:b/>
          <w:bCs/>
          <w:color w:val="3B2F2A" w:themeColor="text2" w:themeShade="80"/>
          <w:sz w:val="11"/>
          <w:rtl/>
        </w:rPr>
        <w:t xml:space="preserve"> </w:t>
      </w:r>
      <w:r w:rsidRPr="00270114">
        <w:rPr>
          <w:rFonts w:ascii="FbShefa" w:hAnsi="FbShefa"/>
          <w:sz w:val="11"/>
          <w:rtl/>
        </w:rPr>
        <w:t>דלא עבדי אינשי דיהבי מתנות לנוכראה</w:t>
      </w:r>
      <w:r w:rsidR="00980F5A" w:rsidRPr="00270114">
        <w:rPr>
          <w:rFonts w:ascii="FbShefa" w:hAnsi="FbShefa"/>
          <w:sz w:val="11"/>
          <w:rtl/>
        </w:rPr>
        <w:t>.</w:t>
      </w:r>
    </w:p>
    <w:p w14:paraId="5932CE84" w14:textId="46FF5B6D" w:rsidR="0042503C" w:rsidRPr="001B3037" w:rsidRDefault="0042503C" w:rsidP="009C3CB4">
      <w:pPr>
        <w:spacing w:line="240" w:lineRule="auto"/>
        <w:rPr>
          <w:rFonts w:ascii="FbShefa" w:hAnsi="FbShefa"/>
          <w:b/>
          <w:bCs/>
          <w:color w:val="3B2F2A" w:themeColor="text2" w:themeShade="80"/>
          <w:sz w:val="11"/>
          <w:rtl/>
        </w:rPr>
      </w:pPr>
    </w:p>
    <w:p w14:paraId="0D132DB8" w14:textId="6289AA49" w:rsidR="0042503C" w:rsidRPr="00270114" w:rsidRDefault="0042503C" w:rsidP="0042503C">
      <w:pPr>
        <w:pStyle w:val="3"/>
        <w:rPr>
          <w:rFonts w:ascii="FbShefa" w:hAnsi="FbShefa"/>
          <w:color w:val="7C5F1D"/>
          <w:rtl/>
        </w:rPr>
      </w:pPr>
      <w:r w:rsidRPr="00270114">
        <w:rPr>
          <w:rFonts w:ascii="FbShefa" w:hAnsi="FbShefa"/>
          <w:color w:val="7C5F1D"/>
          <w:rtl/>
        </w:rPr>
        <w:t>לקח שדה שאינה שלו:</w:t>
      </w:r>
    </w:p>
    <w:p w14:paraId="2478A984" w14:textId="3FCEF9AE"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w:t>
      </w:r>
      <w:r w:rsidR="0042503C" w:rsidRPr="001B3037">
        <w:rPr>
          <w:rFonts w:ascii="FbShefa" w:hAnsi="FbShefa"/>
          <w:b/>
          <w:bCs/>
          <w:color w:val="3B2F2A" w:themeColor="text2" w:themeShade="80"/>
          <w:sz w:val="11"/>
          <w:rtl/>
        </w:rPr>
        <w:t>אל</w:t>
      </w:r>
      <w:r w:rsidRPr="001B3037">
        <w:rPr>
          <w:rFonts w:ascii="FbShefa" w:hAnsi="FbShefa"/>
          <w:b/>
          <w:bCs/>
          <w:color w:val="3B2F2A" w:themeColor="text2" w:themeShade="80"/>
          <w:sz w:val="11"/>
          <w:rtl/>
        </w:rPr>
        <w:t>ה</w:t>
      </w:r>
      <w:r w:rsidR="00980F5A" w:rsidRPr="001B3037">
        <w:rPr>
          <w:rFonts w:ascii="FbShefa" w:hAnsi="FbShefa"/>
          <w:b/>
          <w:bCs/>
          <w:color w:val="3B2F2A" w:themeColor="text2" w:themeShade="80"/>
          <w:sz w:val="11"/>
          <w:rtl/>
        </w:rPr>
        <w:t>.</w:t>
      </w:r>
      <w:r w:rsidRPr="00270114">
        <w:rPr>
          <w:rFonts w:ascii="FbShefa" w:hAnsi="FbShefa"/>
          <w:sz w:val="11"/>
          <w:rtl/>
        </w:rPr>
        <w:t xml:space="preserve"> האי לארעא במאי קא נחית, ופירות היכי אכיל</w:t>
      </w:r>
      <w:r w:rsidR="00980F5A" w:rsidRPr="00270114">
        <w:rPr>
          <w:rFonts w:ascii="FbShefa" w:hAnsi="FbShefa"/>
          <w:sz w:val="11"/>
          <w:rtl/>
        </w:rPr>
        <w:t>.</w:t>
      </w:r>
    </w:p>
    <w:p w14:paraId="7FD6F97B" w14:textId="13949235"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w:t>
      </w:r>
      <w:r w:rsidR="0042503C" w:rsidRPr="001B3037">
        <w:rPr>
          <w:rFonts w:ascii="FbShefa" w:hAnsi="FbShefa"/>
          <w:b/>
          <w:bCs/>
          <w:color w:val="3B2F2A" w:themeColor="text2" w:themeShade="80"/>
          <w:sz w:val="11"/>
          <w:rtl/>
        </w:rPr>
        <w:t>ש</w:t>
      </w:r>
      <w:r w:rsidRPr="001B3037">
        <w:rPr>
          <w:rFonts w:ascii="FbShefa" w:hAnsi="FbShefa"/>
          <w:b/>
          <w:bCs/>
          <w:color w:val="3B2F2A" w:themeColor="text2" w:themeShade="80"/>
          <w:sz w:val="11"/>
          <w:rtl/>
        </w:rPr>
        <w:t>ו</w:t>
      </w:r>
      <w:r w:rsidR="0042503C" w:rsidRPr="001B3037">
        <w:rPr>
          <w:rFonts w:ascii="FbShefa" w:hAnsi="FbShefa"/>
          <w:b/>
          <w:bCs/>
          <w:color w:val="3B2F2A" w:themeColor="text2" w:themeShade="80"/>
          <w:sz w:val="11"/>
          <w:rtl/>
        </w:rPr>
        <w:t>בה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סבר, איחות לארעא, כי היכי דהוה קא עביד איהו</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לכי אתי מריה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 xml:space="preserve">זוזאי נהוו פקדון </w:t>
      </w:r>
      <w:r w:rsidR="0042503C" w:rsidRPr="00270114">
        <w:rPr>
          <w:rFonts w:ascii="FbShefa" w:hAnsi="FbShefa"/>
          <w:sz w:val="11"/>
          <w:rtl/>
        </w:rPr>
        <w:t xml:space="preserve">או </w:t>
      </w:r>
      <w:r w:rsidRPr="00270114">
        <w:rPr>
          <w:rFonts w:ascii="FbShefa" w:hAnsi="FbShefa"/>
          <w:sz w:val="11"/>
          <w:rtl/>
        </w:rPr>
        <w:t>מתנה</w:t>
      </w:r>
      <w:r w:rsidR="00980F5A" w:rsidRPr="00270114">
        <w:rPr>
          <w:rFonts w:ascii="FbShefa" w:hAnsi="FbShefa"/>
          <w:sz w:val="11"/>
          <w:rtl/>
        </w:rPr>
        <w:t>.</w:t>
      </w:r>
    </w:p>
    <w:p w14:paraId="17996308" w14:textId="741FB7B1" w:rsidR="009C3CB4" w:rsidRPr="00270114" w:rsidRDefault="009C3CB4" w:rsidP="009C3CB4">
      <w:pPr>
        <w:spacing w:line="240" w:lineRule="auto"/>
        <w:rPr>
          <w:rFonts w:ascii="FbShefa" w:hAnsi="FbShefa"/>
          <w:sz w:val="11"/>
          <w:rtl/>
        </w:rPr>
      </w:pPr>
    </w:p>
    <w:p w14:paraId="7278E446"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הלכתא</w:t>
      </w:r>
    </w:p>
    <w:p w14:paraId="7E91B5EE" w14:textId="004B5CD5"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יש לו</w:t>
      </w:r>
      <w:r w:rsidR="00980F5A" w:rsidRPr="00270114">
        <w:rPr>
          <w:rFonts w:ascii="FbShefa" w:hAnsi="FbShefa"/>
          <w:sz w:val="11"/>
          <w:rtl/>
        </w:rPr>
        <w:t>.</w:t>
      </w:r>
      <w:r w:rsidRPr="00270114">
        <w:rPr>
          <w:rFonts w:ascii="FbShefa" w:hAnsi="FbShefa"/>
          <w:sz w:val="11"/>
          <w:rtl/>
        </w:rPr>
        <w:t xml:space="preserve"> מעות ושבח</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אף</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שלא פירש שבח</w:t>
      </w:r>
      <w:r w:rsidR="00980F5A" w:rsidRPr="00270114">
        <w:rPr>
          <w:rFonts w:ascii="FbShefa" w:hAnsi="FbShefa"/>
          <w:sz w:val="11"/>
          <w:rtl/>
        </w:rPr>
        <w:t>.</w:t>
      </w:r>
    </w:p>
    <w:p w14:paraId="00BDF244" w14:textId="752DF15F" w:rsidR="00074008" w:rsidRPr="00270114" w:rsidRDefault="00074008" w:rsidP="009C3CB4">
      <w:pPr>
        <w:spacing w:line="240" w:lineRule="auto"/>
        <w:rPr>
          <w:rFonts w:ascii="FbShefa" w:hAnsi="FbShefa"/>
          <w:sz w:val="11"/>
          <w:rtl/>
        </w:rPr>
      </w:pPr>
    </w:p>
    <w:p w14:paraId="18977C34" w14:textId="77777777" w:rsidR="00074008" w:rsidRPr="00270114" w:rsidRDefault="009C3CB4" w:rsidP="00074008">
      <w:pPr>
        <w:pStyle w:val="3"/>
        <w:rPr>
          <w:rFonts w:ascii="FbShefa" w:hAnsi="FbShefa"/>
          <w:color w:val="7C5F1D"/>
          <w:rtl/>
        </w:rPr>
      </w:pPr>
      <w:r w:rsidRPr="00270114">
        <w:rPr>
          <w:rFonts w:ascii="FbShefa" w:hAnsi="FbShefa"/>
          <w:color w:val="7C5F1D"/>
          <w:rtl/>
        </w:rPr>
        <w:t>הכיר בה</w:t>
      </w:r>
      <w:r w:rsidR="00074008" w:rsidRPr="00270114">
        <w:rPr>
          <w:rFonts w:ascii="FbShefa" w:hAnsi="FbShefa"/>
          <w:color w:val="7C5F1D"/>
          <w:rtl/>
        </w:rPr>
        <w:t>:</w:t>
      </w:r>
    </w:p>
    <w:p w14:paraId="52EB13E9" w14:textId="1C52E0B5" w:rsidR="00074008"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מעות</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יש לו</w:t>
      </w:r>
      <w:r w:rsidR="00980F5A" w:rsidRPr="00270114">
        <w:rPr>
          <w:rFonts w:ascii="FbShefa" w:hAnsi="FbShefa"/>
          <w:sz w:val="11"/>
          <w:rtl/>
        </w:rPr>
        <w:t>.</w:t>
      </w:r>
    </w:p>
    <w:p w14:paraId="3226B55E" w14:textId="71C96824"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שבח</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אין לו</w:t>
      </w:r>
      <w:r w:rsidR="00980F5A" w:rsidRPr="00270114">
        <w:rPr>
          <w:rFonts w:ascii="FbShefa" w:hAnsi="FbShefa"/>
          <w:sz w:val="11"/>
          <w:rtl/>
        </w:rPr>
        <w:t>.</w:t>
      </w:r>
    </w:p>
    <w:p w14:paraId="30A21209" w14:textId="36FD655F" w:rsidR="00074008" w:rsidRPr="00270114" w:rsidRDefault="00074008" w:rsidP="009C3CB4">
      <w:pPr>
        <w:spacing w:line="240" w:lineRule="auto"/>
        <w:rPr>
          <w:rFonts w:ascii="FbShefa" w:hAnsi="FbShefa"/>
          <w:sz w:val="11"/>
          <w:rtl/>
        </w:rPr>
      </w:pPr>
    </w:p>
    <w:p w14:paraId="44C079A0" w14:textId="77777777" w:rsidR="00074008" w:rsidRPr="00270114" w:rsidRDefault="009C3CB4" w:rsidP="00074008">
      <w:pPr>
        <w:pStyle w:val="3"/>
        <w:rPr>
          <w:rFonts w:ascii="FbShefa" w:hAnsi="FbShefa"/>
          <w:color w:val="7C5F1D"/>
          <w:rtl/>
        </w:rPr>
      </w:pPr>
      <w:r w:rsidRPr="00270114">
        <w:rPr>
          <w:rFonts w:ascii="FbShefa" w:hAnsi="FbShefa"/>
          <w:color w:val="7C5F1D"/>
          <w:rtl/>
        </w:rPr>
        <w:t>אחריות טעות סופר</w:t>
      </w:r>
      <w:r w:rsidR="00074008" w:rsidRPr="00270114">
        <w:rPr>
          <w:rFonts w:ascii="FbShefa" w:hAnsi="FbShefa"/>
          <w:color w:val="7C5F1D"/>
          <w:rtl/>
        </w:rPr>
        <w:t>:</w:t>
      </w:r>
    </w:p>
    <w:p w14:paraId="3FDE4987" w14:textId="4B81228F" w:rsidR="00074008" w:rsidRPr="00270114" w:rsidRDefault="00074008" w:rsidP="00074008">
      <w:pPr>
        <w:spacing w:line="240" w:lineRule="auto"/>
        <w:rPr>
          <w:rFonts w:ascii="FbShefa" w:hAnsi="FbShefa"/>
          <w:sz w:val="11"/>
          <w:rtl/>
        </w:rPr>
      </w:pPr>
      <w:r w:rsidRPr="001B3037">
        <w:rPr>
          <w:rFonts w:ascii="FbShefa" w:hAnsi="FbShefa"/>
          <w:b/>
          <w:bCs/>
          <w:color w:val="3B2F2A" w:themeColor="text2" w:themeShade="80"/>
          <w:sz w:val="11"/>
          <w:rtl/>
        </w:rPr>
        <w:t>בין</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בשטרי הלואה</w:t>
      </w:r>
      <w:r w:rsidR="00980F5A" w:rsidRPr="00270114">
        <w:rPr>
          <w:rFonts w:ascii="FbShefa" w:hAnsi="FbShefa"/>
          <w:sz w:val="11"/>
          <w:rtl/>
        </w:rPr>
        <w:t>.</w:t>
      </w:r>
    </w:p>
    <w:p w14:paraId="73973EC7" w14:textId="07874C80" w:rsidR="00433741" w:rsidRPr="00270114" w:rsidRDefault="00074008" w:rsidP="00074008">
      <w:pPr>
        <w:spacing w:line="240" w:lineRule="auto"/>
        <w:rPr>
          <w:rFonts w:ascii="FbShefa" w:hAnsi="FbShefa"/>
          <w:sz w:val="11"/>
          <w:rtl/>
        </w:rPr>
      </w:pPr>
      <w:r w:rsidRPr="001B3037">
        <w:rPr>
          <w:rFonts w:ascii="FbShefa" w:hAnsi="FbShefa"/>
          <w:b/>
          <w:bCs/>
          <w:color w:val="3B2F2A" w:themeColor="text2" w:themeShade="80"/>
          <w:sz w:val="11"/>
          <w:rtl/>
        </w:rPr>
        <w:t>בין</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בשטרי מקח וממכר</w:t>
      </w:r>
      <w:r w:rsidR="00980F5A" w:rsidRPr="00270114">
        <w:rPr>
          <w:rFonts w:ascii="FbShefa" w:hAnsi="FbShefa"/>
          <w:sz w:val="11"/>
          <w:rtl/>
        </w:rPr>
        <w:t>.</w:t>
      </w:r>
    </w:p>
    <w:p w14:paraId="01ADB370" w14:textId="1208B869" w:rsidR="009C3CB4" w:rsidRPr="00270114" w:rsidRDefault="009C3CB4" w:rsidP="009C3CB4">
      <w:pPr>
        <w:spacing w:line="240" w:lineRule="auto"/>
        <w:rPr>
          <w:rFonts w:ascii="FbShefa" w:hAnsi="FbShefa"/>
          <w:sz w:val="11"/>
          <w:rtl/>
        </w:rPr>
      </w:pPr>
    </w:p>
    <w:p w14:paraId="722103C3" w14:textId="458395A9" w:rsidR="009C3CB4" w:rsidRPr="00270114" w:rsidRDefault="009C3CB4" w:rsidP="00074008">
      <w:pPr>
        <w:pStyle w:val="2"/>
        <w:rPr>
          <w:rFonts w:ascii="FbShefa" w:hAnsi="FbShefa"/>
          <w:color w:val="7C5F1D"/>
          <w:rtl/>
        </w:rPr>
      </w:pPr>
      <w:r w:rsidRPr="00270114">
        <w:rPr>
          <w:rFonts w:ascii="FbShefa" w:hAnsi="FbShefa"/>
          <w:color w:val="7C5F1D"/>
          <w:rtl/>
        </w:rPr>
        <w:t>חזר ולקחה מבעלים הראשונים</w:t>
      </w:r>
    </w:p>
    <w:p w14:paraId="3AE20C22" w14:textId="332FFE39" w:rsidR="00F2636E" w:rsidRPr="00270114" w:rsidRDefault="00F2636E" w:rsidP="009C3CB4">
      <w:pPr>
        <w:spacing w:line="240" w:lineRule="auto"/>
        <w:rPr>
          <w:rFonts w:ascii="FbShefa" w:hAnsi="FbShefa"/>
          <w:rtl/>
        </w:rPr>
      </w:pPr>
      <w:r w:rsidRPr="001B3037">
        <w:rPr>
          <w:rFonts w:ascii="FbShefa" w:hAnsi="FbShefa"/>
          <w:b/>
          <w:bCs/>
          <w:color w:val="3B2F2A" w:themeColor="text2" w:themeShade="80"/>
          <w:sz w:val="11"/>
          <w:rtl/>
        </w:rPr>
        <w:t>הקרקע</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rtl/>
        </w:rPr>
        <w:t>נקנית ללוקח הראשון</w:t>
      </w:r>
      <w:r w:rsidR="00980F5A" w:rsidRPr="00270114">
        <w:rPr>
          <w:rFonts w:ascii="FbShefa" w:hAnsi="FbShefa"/>
          <w:rtl/>
        </w:rPr>
        <w:t>.</w:t>
      </w:r>
    </w:p>
    <w:p w14:paraId="7DA85C9D" w14:textId="3FDC8F91"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w:t>
      </w:r>
      <w:r w:rsidR="00F2636E" w:rsidRPr="001B3037">
        <w:rPr>
          <w:rFonts w:ascii="FbShefa" w:hAnsi="FbShefa"/>
          <w:b/>
          <w:bCs/>
          <w:color w:val="3B2F2A" w:themeColor="text2" w:themeShade="80"/>
          <w:sz w:val="11"/>
          <w:rtl/>
        </w:rPr>
        <w:t>שום</w:t>
      </w:r>
      <w:r w:rsidR="00980F5A" w:rsidRPr="001B3037">
        <w:rPr>
          <w:rFonts w:ascii="FbShefa" w:hAnsi="FbShefa"/>
          <w:b/>
          <w:bCs/>
          <w:color w:val="3B2F2A" w:themeColor="text2" w:themeShade="80"/>
          <w:sz w:val="11"/>
          <w:rtl/>
        </w:rPr>
        <w:t>.</w:t>
      </w:r>
      <w:r w:rsidR="00F2636E" w:rsidRPr="001B3037">
        <w:rPr>
          <w:rFonts w:ascii="FbShefa" w:hAnsi="FbShefa"/>
          <w:b/>
          <w:bCs/>
          <w:color w:val="3B2F2A" w:themeColor="text2" w:themeShade="80"/>
          <w:sz w:val="11"/>
          <w:rtl/>
        </w:rPr>
        <w:t xml:space="preserve"> </w:t>
      </w:r>
      <w:r w:rsidR="00F2636E" w:rsidRPr="00270114">
        <w:rPr>
          <w:rFonts w:ascii="FbShefa" w:hAnsi="FbShefa"/>
          <w:sz w:val="11"/>
          <w:rtl/>
        </w:rPr>
        <w:t>מ</w:t>
      </w:r>
      <w:r w:rsidRPr="00270114">
        <w:rPr>
          <w:rFonts w:ascii="FbShefa" w:hAnsi="FbShefa"/>
          <w:sz w:val="11"/>
          <w:rtl/>
        </w:rPr>
        <w:t>ה מכר ראשון לשני</w:t>
      </w:r>
      <w:r w:rsidR="00AC5585" w:rsidRPr="00270114">
        <w:rPr>
          <w:rFonts w:ascii="FbShefa" w:hAnsi="FbShefa"/>
          <w:sz w:val="11"/>
          <w:rtl/>
        </w:rPr>
        <w:t>,</w:t>
      </w:r>
      <w:r w:rsidRPr="00270114">
        <w:rPr>
          <w:rFonts w:ascii="FbShefa" w:hAnsi="FbShefa"/>
          <w:sz w:val="11"/>
          <w:rtl/>
        </w:rPr>
        <w:t xml:space="preserve"> כל זכות שתבא לידו</w:t>
      </w:r>
      <w:r w:rsidR="00980F5A" w:rsidRPr="00270114">
        <w:rPr>
          <w:rFonts w:ascii="FbShefa" w:hAnsi="FbShefa"/>
          <w:sz w:val="11"/>
          <w:rtl/>
        </w:rPr>
        <w:t>.</w:t>
      </w:r>
    </w:p>
    <w:p w14:paraId="3D98AE96" w14:textId="0C503FB3" w:rsidR="00F2636E" w:rsidRPr="001B3037" w:rsidRDefault="00F2636E" w:rsidP="009C3CB4">
      <w:pPr>
        <w:spacing w:line="240" w:lineRule="auto"/>
        <w:rPr>
          <w:rFonts w:ascii="FbShefa" w:hAnsi="FbShefa"/>
          <w:b/>
          <w:bCs/>
          <w:color w:val="3B2F2A" w:themeColor="text2" w:themeShade="80"/>
          <w:sz w:val="11"/>
          <w:rtl/>
        </w:rPr>
      </w:pPr>
    </w:p>
    <w:p w14:paraId="202D191F" w14:textId="77777777" w:rsidR="00F2636E" w:rsidRPr="00270114" w:rsidRDefault="009C3CB4" w:rsidP="00F2636E">
      <w:pPr>
        <w:pStyle w:val="3"/>
        <w:rPr>
          <w:rFonts w:ascii="FbShefa" w:hAnsi="FbShefa"/>
          <w:color w:val="7C5F1D"/>
          <w:rtl/>
        </w:rPr>
      </w:pPr>
      <w:r w:rsidRPr="00270114">
        <w:rPr>
          <w:rFonts w:ascii="FbShefa" w:hAnsi="FbShefa"/>
          <w:color w:val="7C5F1D"/>
          <w:rtl/>
        </w:rPr>
        <w:t>הטעם</w:t>
      </w:r>
      <w:r w:rsidR="00F2636E" w:rsidRPr="00270114">
        <w:rPr>
          <w:rFonts w:ascii="FbShefa" w:hAnsi="FbShefa"/>
          <w:color w:val="7C5F1D"/>
          <w:rtl/>
        </w:rPr>
        <w:t>:</w:t>
      </w:r>
    </w:p>
    <w:p w14:paraId="79E37B1D" w14:textId="42876EB6" w:rsidR="00433741" w:rsidRPr="00270114" w:rsidRDefault="00F2636E" w:rsidP="009C3CB4">
      <w:pPr>
        <w:spacing w:line="240" w:lineRule="auto"/>
        <w:rPr>
          <w:rFonts w:ascii="FbShefa" w:hAnsi="FbShefa"/>
          <w:sz w:val="11"/>
          <w:rtl/>
        </w:rPr>
      </w:pPr>
      <w:r w:rsidRPr="001B3037">
        <w:rPr>
          <w:rFonts w:ascii="FbShefa" w:hAnsi="FbShefa"/>
          <w:b/>
          <w:bCs/>
          <w:color w:val="3B2F2A" w:themeColor="text2" w:themeShade="80"/>
          <w:sz w:val="11"/>
          <w:rtl/>
        </w:rPr>
        <w:t xml:space="preserve">דעה </w:t>
      </w:r>
      <w:r w:rsidR="009C3CB4" w:rsidRPr="001B3037">
        <w:rPr>
          <w:rFonts w:ascii="FbShefa" w:hAnsi="FbShefa"/>
          <w:b/>
          <w:bCs/>
          <w:color w:val="3B2F2A" w:themeColor="text2" w:themeShade="80"/>
          <w:sz w:val="11"/>
          <w:rtl/>
        </w:rPr>
        <w:t>א</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דלא נקרייה גזלנא</w:t>
      </w:r>
      <w:r w:rsidR="00980F5A" w:rsidRPr="00270114">
        <w:rPr>
          <w:rFonts w:ascii="FbShefa" w:hAnsi="FbShefa"/>
          <w:sz w:val="11"/>
          <w:rtl/>
        </w:rPr>
        <w:t>.</w:t>
      </w:r>
    </w:p>
    <w:p w14:paraId="6A61787A" w14:textId="3A06915D" w:rsidR="00433741" w:rsidRPr="00270114" w:rsidRDefault="00F2636E" w:rsidP="009C3CB4">
      <w:pPr>
        <w:spacing w:line="240" w:lineRule="auto"/>
        <w:rPr>
          <w:rFonts w:ascii="FbShefa" w:hAnsi="FbShefa"/>
          <w:sz w:val="11"/>
          <w:rtl/>
        </w:rPr>
      </w:pPr>
      <w:r w:rsidRPr="001B3037">
        <w:rPr>
          <w:rFonts w:ascii="FbShefa" w:hAnsi="FbShefa"/>
          <w:b/>
          <w:bCs/>
          <w:color w:val="3B2F2A" w:themeColor="text2" w:themeShade="80"/>
          <w:sz w:val="11"/>
          <w:rtl/>
        </w:rPr>
        <w:t xml:space="preserve">דעה </w:t>
      </w:r>
      <w:r w:rsidR="009C3CB4" w:rsidRPr="001B3037">
        <w:rPr>
          <w:rFonts w:ascii="FbShefa" w:hAnsi="FbShefa"/>
          <w:b/>
          <w:bCs/>
          <w:color w:val="3B2F2A" w:themeColor="text2" w:themeShade="80"/>
          <w:sz w:val="11"/>
          <w:rtl/>
        </w:rPr>
        <w:t>ב</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דליקו בהמנותיה</w:t>
      </w:r>
      <w:r w:rsidR="00980F5A" w:rsidRPr="00270114">
        <w:rPr>
          <w:rFonts w:ascii="FbShefa" w:hAnsi="FbShefa"/>
          <w:sz w:val="11"/>
          <w:rtl/>
        </w:rPr>
        <w:t>.</w:t>
      </w:r>
    </w:p>
    <w:p w14:paraId="6CDB4F7D" w14:textId="26F6EFFD" w:rsidR="009C3CB4" w:rsidRPr="00270114" w:rsidRDefault="009C3CB4" w:rsidP="00794C1A">
      <w:pPr>
        <w:pStyle w:val="1"/>
        <w:rPr>
          <w:rFonts w:ascii="FbShefa" w:hAnsi="FbShefa"/>
          <w:rtl/>
        </w:rPr>
      </w:pPr>
      <w:r w:rsidRPr="00270114">
        <w:rPr>
          <w:rFonts w:ascii="FbShefa" w:hAnsi="FbShefa"/>
          <w:sz w:val="11"/>
          <w:rtl/>
        </w:rPr>
        <w:t>טז</w:t>
      </w:r>
      <w:r w:rsidR="00B36BF2" w:rsidRPr="00270114">
        <w:rPr>
          <w:rFonts w:ascii="FbShefa" w:hAnsi="FbShefa"/>
          <w:sz w:val="11"/>
          <w:rtl/>
        </w:rPr>
        <w:t>, א</w:t>
      </w:r>
    </w:p>
    <w:p w14:paraId="38AFD31C" w14:textId="77777777" w:rsidR="004A2AC6" w:rsidRPr="00270114" w:rsidRDefault="004A2AC6" w:rsidP="004A2AC6">
      <w:pPr>
        <w:pStyle w:val="3"/>
        <w:rPr>
          <w:rFonts w:ascii="FbShefa" w:hAnsi="FbShefa"/>
          <w:color w:val="7C5F1D"/>
          <w:rtl/>
        </w:rPr>
      </w:pPr>
      <w:r w:rsidRPr="00270114">
        <w:rPr>
          <w:rFonts w:ascii="FbShefa" w:hAnsi="FbShefa"/>
          <w:color w:val="7C5F1D"/>
          <w:rtl/>
        </w:rPr>
        <w:t>מת לוקח:</w:t>
      </w:r>
    </w:p>
    <w:p w14:paraId="4C42A898" w14:textId="03B9F782" w:rsidR="004A2AC6" w:rsidRPr="00270114" w:rsidRDefault="004A2AC6" w:rsidP="004A2AC6">
      <w:pPr>
        <w:spacing w:line="240" w:lineRule="auto"/>
        <w:rPr>
          <w:rFonts w:ascii="FbShefa" w:hAnsi="FbShefa"/>
          <w:sz w:val="11"/>
          <w:rtl/>
        </w:rPr>
      </w:pPr>
      <w:r w:rsidRPr="001B3037">
        <w:rPr>
          <w:rFonts w:ascii="FbShefa" w:hAnsi="FbShefa"/>
          <w:b/>
          <w:bCs/>
          <w:color w:val="3B2F2A" w:themeColor="text2" w:themeShade="80"/>
          <w:sz w:val="11"/>
          <w:rtl/>
        </w:rPr>
        <w:t>לכו"ע</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נקנית ללוקח</w:t>
      </w:r>
      <w:r w:rsidR="00980F5A" w:rsidRPr="00270114">
        <w:rPr>
          <w:rFonts w:ascii="FbShefa" w:hAnsi="FbShefa"/>
          <w:sz w:val="11"/>
          <w:rtl/>
        </w:rPr>
        <w:t>.</w:t>
      </w:r>
    </w:p>
    <w:p w14:paraId="1AE08DCC" w14:textId="4032573B" w:rsidR="00433741" w:rsidRPr="00270114" w:rsidRDefault="004A2AC6" w:rsidP="004A2AC6">
      <w:pPr>
        <w:spacing w:line="240" w:lineRule="auto"/>
        <w:rPr>
          <w:rFonts w:ascii="FbShefa" w:hAnsi="FbShefa"/>
          <w:sz w:val="11"/>
          <w:rtl/>
        </w:rPr>
      </w:pPr>
      <w:r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דניחא ליה דבהדי בני ליקום בהמנותיה</w:t>
      </w:r>
      <w:r w:rsidR="00980F5A" w:rsidRPr="00270114">
        <w:rPr>
          <w:rFonts w:ascii="FbShefa" w:hAnsi="FbShefa"/>
          <w:sz w:val="11"/>
          <w:rtl/>
        </w:rPr>
        <w:t>.</w:t>
      </w:r>
    </w:p>
    <w:p w14:paraId="325DD26E" w14:textId="2716930C" w:rsidR="004A2AC6" w:rsidRPr="00270114" w:rsidRDefault="004A2AC6" w:rsidP="004A2AC6">
      <w:pPr>
        <w:spacing w:line="240" w:lineRule="auto"/>
        <w:rPr>
          <w:rFonts w:ascii="FbShefa" w:hAnsi="FbShefa"/>
          <w:sz w:val="11"/>
          <w:rtl/>
        </w:rPr>
      </w:pPr>
      <w:r w:rsidRPr="001B3037">
        <w:rPr>
          <w:rFonts w:ascii="FbShefa" w:hAnsi="FbShefa"/>
          <w:b/>
          <w:bCs/>
          <w:color w:val="3B2F2A" w:themeColor="text2" w:themeShade="80"/>
          <w:sz w:val="11"/>
          <w:rtl/>
        </w:rPr>
        <w:t>וניחא ליה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דלא ליקרו ליה בני לוקח, גזלנא</w:t>
      </w:r>
      <w:r w:rsidR="00980F5A" w:rsidRPr="00270114">
        <w:rPr>
          <w:rFonts w:ascii="FbShefa" w:hAnsi="FbShefa"/>
          <w:sz w:val="11"/>
          <w:rtl/>
        </w:rPr>
        <w:t>.</w:t>
      </w:r>
    </w:p>
    <w:p w14:paraId="4959B8DB" w14:textId="77777777" w:rsidR="004A2AC6" w:rsidRPr="00270114" w:rsidRDefault="004A2AC6" w:rsidP="009C3CB4">
      <w:pPr>
        <w:spacing w:line="240" w:lineRule="auto"/>
        <w:rPr>
          <w:rFonts w:ascii="FbShefa" w:hAnsi="FbShefa"/>
          <w:sz w:val="11"/>
          <w:rtl/>
        </w:rPr>
      </w:pPr>
    </w:p>
    <w:p w14:paraId="19D13C37" w14:textId="77777777" w:rsidR="004A2AC6" w:rsidRPr="00270114" w:rsidRDefault="009C3CB4" w:rsidP="004A2AC6">
      <w:pPr>
        <w:pStyle w:val="3"/>
        <w:rPr>
          <w:rFonts w:ascii="FbShefa" w:hAnsi="FbShefa"/>
          <w:color w:val="7C5F1D"/>
          <w:rtl/>
        </w:rPr>
      </w:pPr>
      <w:r w:rsidRPr="00270114">
        <w:rPr>
          <w:rFonts w:ascii="FbShefa" w:hAnsi="FbShefa"/>
          <w:color w:val="7C5F1D"/>
          <w:rtl/>
        </w:rPr>
        <w:t>מת גזלן</w:t>
      </w:r>
      <w:r w:rsidR="004A2AC6" w:rsidRPr="00270114">
        <w:rPr>
          <w:rFonts w:ascii="FbShefa" w:hAnsi="FbShefa"/>
          <w:color w:val="7C5F1D"/>
          <w:rtl/>
        </w:rPr>
        <w:t>:</w:t>
      </w:r>
    </w:p>
    <w:p w14:paraId="12421567" w14:textId="2456AEAF" w:rsidR="00D76989"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לכו"ע</w:t>
      </w:r>
      <w:r w:rsidR="00980F5A" w:rsidRPr="001B3037">
        <w:rPr>
          <w:rFonts w:ascii="FbShefa" w:hAnsi="FbShefa"/>
          <w:b/>
          <w:bCs/>
          <w:color w:val="3B2F2A" w:themeColor="text2" w:themeShade="80"/>
          <w:sz w:val="11"/>
          <w:rtl/>
        </w:rPr>
        <w:t>.</w:t>
      </w:r>
      <w:r w:rsidR="00D76989" w:rsidRPr="001B3037">
        <w:rPr>
          <w:rFonts w:ascii="FbShefa" w:hAnsi="FbShefa"/>
          <w:b/>
          <w:bCs/>
          <w:color w:val="3B2F2A" w:themeColor="text2" w:themeShade="80"/>
          <w:sz w:val="11"/>
          <w:rtl/>
        </w:rPr>
        <w:t xml:space="preserve"> </w:t>
      </w:r>
      <w:r w:rsidR="00D76989" w:rsidRPr="00270114">
        <w:rPr>
          <w:rFonts w:ascii="FbShefa" w:hAnsi="FbShefa"/>
          <w:sz w:val="11"/>
          <w:rtl/>
        </w:rPr>
        <w:t xml:space="preserve">נקנית </w:t>
      </w:r>
      <w:r w:rsidRPr="00270114">
        <w:rPr>
          <w:rFonts w:ascii="FbShefa" w:hAnsi="FbShefa"/>
          <w:sz w:val="11"/>
          <w:rtl/>
        </w:rPr>
        <w:t>ללוקח</w:t>
      </w:r>
      <w:r w:rsidR="00980F5A" w:rsidRPr="00270114">
        <w:rPr>
          <w:rFonts w:ascii="FbShefa" w:hAnsi="FbShefa"/>
          <w:sz w:val="11"/>
          <w:rtl/>
        </w:rPr>
        <w:t>.</w:t>
      </w:r>
    </w:p>
    <w:p w14:paraId="7FD3C05F" w14:textId="1B1B9669" w:rsidR="00433741" w:rsidRPr="00270114" w:rsidRDefault="00D76989" w:rsidP="009C3CB4">
      <w:pPr>
        <w:spacing w:line="240" w:lineRule="auto"/>
        <w:rPr>
          <w:rFonts w:ascii="FbShefa" w:hAnsi="FbShefa"/>
          <w:sz w:val="11"/>
          <w:rtl/>
        </w:rPr>
      </w:pPr>
      <w:r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דניח</w:t>
      </w:r>
      <w:r w:rsidRPr="00270114">
        <w:rPr>
          <w:rFonts w:ascii="FbShefa" w:hAnsi="FbShefa"/>
          <w:sz w:val="11"/>
          <w:rtl/>
        </w:rPr>
        <w:t xml:space="preserve">א </w:t>
      </w:r>
      <w:r w:rsidR="009C3CB4" w:rsidRPr="00270114">
        <w:rPr>
          <w:rFonts w:ascii="FbShefa" w:hAnsi="FbShefa"/>
          <w:sz w:val="11"/>
          <w:rtl/>
        </w:rPr>
        <w:t>ל</w:t>
      </w:r>
      <w:r w:rsidRPr="00270114">
        <w:rPr>
          <w:rFonts w:ascii="FbShefa" w:hAnsi="FbShefa"/>
          <w:sz w:val="11"/>
          <w:rtl/>
        </w:rPr>
        <w:t>יה</w:t>
      </w:r>
      <w:r w:rsidR="009C3CB4" w:rsidRPr="00270114">
        <w:rPr>
          <w:rFonts w:ascii="FbShefa" w:hAnsi="FbShefa"/>
          <w:sz w:val="11"/>
          <w:rtl/>
        </w:rPr>
        <w:t xml:space="preserve"> דליקום בהמנותיה</w:t>
      </w:r>
      <w:r w:rsidR="00980F5A" w:rsidRPr="00270114">
        <w:rPr>
          <w:rFonts w:ascii="FbShefa" w:hAnsi="FbShefa"/>
          <w:sz w:val="11"/>
          <w:rtl/>
        </w:rPr>
        <w:t>.</w:t>
      </w:r>
    </w:p>
    <w:p w14:paraId="457202D9" w14:textId="3EE0ACD8"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וניח</w:t>
      </w:r>
      <w:r w:rsidR="00D76989" w:rsidRPr="001B3037">
        <w:rPr>
          <w:rFonts w:ascii="FbShefa" w:hAnsi="FbShefa"/>
          <w:b/>
          <w:bCs/>
          <w:color w:val="3B2F2A" w:themeColor="text2" w:themeShade="80"/>
          <w:sz w:val="11"/>
          <w:rtl/>
        </w:rPr>
        <w:t xml:space="preserve">א </w:t>
      </w:r>
      <w:r w:rsidRPr="001B3037">
        <w:rPr>
          <w:rFonts w:ascii="FbShefa" w:hAnsi="FbShefa"/>
          <w:b/>
          <w:bCs/>
          <w:color w:val="3B2F2A" w:themeColor="text2" w:themeShade="80"/>
          <w:sz w:val="11"/>
          <w:rtl/>
        </w:rPr>
        <w:t>ל</w:t>
      </w:r>
      <w:r w:rsidR="00D76989" w:rsidRPr="001B3037">
        <w:rPr>
          <w:rFonts w:ascii="FbShefa" w:hAnsi="FbShefa"/>
          <w:b/>
          <w:bCs/>
          <w:color w:val="3B2F2A" w:themeColor="text2" w:themeShade="80"/>
          <w:sz w:val="11"/>
          <w:rtl/>
        </w:rPr>
        <w:t>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דלא לקרו לבניה</w:t>
      </w:r>
      <w:r w:rsidR="00D76989" w:rsidRPr="00270114">
        <w:rPr>
          <w:rFonts w:ascii="FbShefa" w:hAnsi="FbShefa"/>
          <w:sz w:val="11"/>
          <w:rtl/>
        </w:rPr>
        <w:t>,</w:t>
      </w:r>
      <w:r w:rsidRPr="00270114">
        <w:rPr>
          <w:rFonts w:ascii="FbShefa" w:hAnsi="FbShefa"/>
          <w:sz w:val="11"/>
          <w:rtl/>
        </w:rPr>
        <w:t xml:space="preserve"> בני גזלנא</w:t>
      </w:r>
      <w:r w:rsidR="00980F5A" w:rsidRPr="00270114">
        <w:rPr>
          <w:rFonts w:ascii="FbShefa" w:hAnsi="FbShefa"/>
          <w:sz w:val="11"/>
          <w:rtl/>
        </w:rPr>
        <w:t>.</w:t>
      </w:r>
    </w:p>
    <w:p w14:paraId="41E42A5B" w14:textId="77777777" w:rsidR="009C3CB4" w:rsidRPr="00270114" w:rsidRDefault="009C3CB4" w:rsidP="009C3CB4">
      <w:pPr>
        <w:spacing w:line="240" w:lineRule="auto"/>
        <w:rPr>
          <w:rFonts w:ascii="FbShefa" w:hAnsi="FbShefa"/>
          <w:sz w:val="11"/>
          <w:rtl/>
        </w:rPr>
      </w:pPr>
    </w:p>
    <w:p w14:paraId="124D1FBC" w14:textId="77777777" w:rsidR="00D76989" w:rsidRPr="00270114" w:rsidRDefault="00D76989" w:rsidP="00D76989">
      <w:pPr>
        <w:pStyle w:val="3"/>
        <w:rPr>
          <w:rFonts w:ascii="FbShefa" w:hAnsi="FbShefa"/>
          <w:color w:val="7C5F1D"/>
          <w:rtl/>
        </w:rPr>
      </w:pPr>
      <w:r w:rsidRPr="00270114">
        <w:rPr>
          <w:rFonts w:ascii="FbShefa" w:hAnsi="FbShefa"/>
          <w:color w:val="7C5F1D"/>
          <w:rtl/>
        </w:rPr>
        <w:t>יהבה במתנה:</w:t>
      </w:r>
    </w:p>
    <w:p w14:paraId="0F23A140" w14:textId="4466B348" w:rsidR="00D76989" w:rsidRPr="00270114" w:rsidRDefault="00D76989" w:rsidP="009C3CB4">
      <w:pPr>
        <w:spacing w:line="240" w:lineRule="auto"/>
        <w:rPr>
          <w:rFonts w:ascii="FbShefa" w:hAnsi="FbShefa"/>
          <w:sz w:val="11"/>
          <w:rtl/>
        </w:rPr>
      </w:pPr>
      <w:r w:rsidRPr="001B3037">
        <w:rPr>
          <w:rFonts w:ascii="FbShefa" w:hAnsi="FbShefa"/>
          <w:b/>
          <w:bCs/>
          <w:color w:val="3B2F2A" w:themeColor="text2" w:themeShade="80"/>
          <w:sz w:val="11"/>
          <w:rtl/>
        </w:rPr>
        <w:t>תלוי</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במחלוקתם הנ"ל</w:t>
      </w:r>
      <w:r w:rsidR="00980F5A" w:rsidRPr="00270114">
        <w:rPr>
          <w:rFonts w:ascii="FbShefa" w:hAnsi="FbShefa"/>
          <w:sz w:val="11"/>
          <w:rtl/>
        </w:rPr>
        <w:t>.</w:t>
      </w:r>
    </w:p>
    <w:p w14:paraId="6ED782BE" w14:textId="099F407C" w:rsidR="00433741" w:rsidRPr="00270114" w:rsidRDefault="00D76989" w:rsidP="009C3CB4">
      <w:pPr>
        <w:spacing w:line="240" w:lineRule="auto"/>
        <w:rPr>
          <w:rFonts w:ascii="FbShefa" w:hAnsi="FbShefa"/>
          <w:sz w:val="11"/>
          <w:rtl/>
        </w:rPr>
      </w:pPr>
      <w:r w:rsidRPr="001B3037">
        <w:rPr>
          <w:rFonts w:ascii="FbShefa" w:hAnsi="FbShefa"/>
          <w:b/>
          <w:bCs/>
          <w:color w:val="3B2F2A" w:themeColor="text2" w:themeShade="80"/>
          <w:sz w:val="11"/>
          <w:rtl/>
        </w:rPr>
        <w:t>למ"ד ליקום בהמנותיה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איכא</w:t>
      </w:r>
      <w:r w:rsidR="00980F5A" w:rsidRPr="00270114">
        <w:rPr>
          <w:rFonts w:ascii="FbShefa" w:hAnsi="FbShefa"/>
          <w:sz w:val="11"/>
          <w:rtl/>
        </w:rPr>
        <w:t>.</w:t>
      </w:r>
    </w:p>
    <w:p w14:paraId="6A00DA21" w14:textId="21D3640C" w:rsidR="00D76989" w:rsidRPr="00270114" w:rsidRDefault="00D76989" w:rsidP="009C3CB4">
      <w:pPr>
        <w:spacing w:line="240" w:lineRule="auto"/>
        <w:rPr>
          <w:rFonts w:ascii="FbShefa" w:hAnsi="FbShefa"/>
          <w:sz w:val="11"/>
          <w:rtl/>
        </w:rPr>
      </w:pPr>
      <w:r w:rsidRPr="001B3037">
        <w:rPr>
          <w:rFonts w:ascii="FbShefa" w:hAnsi="FbShefa"/>
          <w:b/>
          <w:bCs/>
          <w:color w:val="3B2F2A" w:themeColor="text2" w:themeShade="80"/>
          <w:sz w:val="11"/>
          <w:rtl/>
        </w:rPr>
        <w:t>למ"ד דלא נקרייה גזלנא</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ליכא</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דא"ל</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מאי גזלינא מינך</w:t>
      </w:r>
      <w:r w:rsidR="00980F5A" w:rsidRPr="00270114">
        <w:rPr>
          <w:rFonts w:ascii="FbShefa" w:hAnsi="FbShefa"/>
          <w:sz w:val="11"/>
          <w:rtl/>
        </w:rPr>
        <w:t>.</w:t>
      </w:r>
    </w:p>
    <w:p w14:paraId="20BE7A40" w14:textId="77777777" w:rsidR="00D76989" w:rsidRPr="001B3037" w:rsidRDefault="00D76989" w:rsidP="009C3CB4">
      <w:pPr>
        <w:spacing w:line="240" w:lineRule="auto"/>
        <w:rPr>
          <w:rFonts w:ascii="FbShefa" w:hAnsi="FbShefa"/>
          <w:b/>
          <w:bCs/>
          <w:color w:val="3B2F2A" w:themeColor="text2" w:themeShade="80"/>
          <w:sz w:val="11"/>
          <w:rtl/>
        </w:rPr>
      </w:pPr>
    </w:p>
    <w:p w14:paraId="72F19597" w14:textId="77777777" w:rsidR="00D76989" w:rsidRPr="00270114" w:rsidRDefault="009C3CB4" w:rsidP="00D76989">
      <w:pPr>
        <w:pStyle w:val="3"/>
        <w:rPr>
          <w:rFonts w:ascii="FbShefa" w:hAnsi="FbShefa"/>
          <w:color w:val="7C5F1D"/>
          <w:rtl/>
        </w:rPr>
      </w:pPr>
      <w:r w:rsidRPr="00270114">
        <w:rPr>
          <w:rFonts w:ascii="FbShefa" w:hAnsi="FbShefa"/>
          <w:color w:val="7C5F1D"/>
          <w:rtl/>
        </w:rPr>
        <w:t>זבנה, אורתה ויהבה במתנה</w:t>
      </w:r>
      <w:r w:rsidR="00D76989" w:rsidRPr="00270114">
        <w:rPr>
          <w:rFonts w:ascii="FbShefa" w:hAnsi="FbShefa"/>
          <w:color w:val="7C5F1D"/>
          <w:rtl/>
        </w:rPr>
        <w:t>:</w:t>
      </w:r>
    </w:p>
    <w:p w14:paraId="19E0D5A8" w14:textId="5288A55F" w:rsidR="000416C4" w:rsidRPr="00270114" w:rsidRDefault="000416C4" w:rsidP="009C3CB4">
      <w:pPr>
        <w:spacing w:line="240" w:lineRule="auto"/>
        <w:rPr>
          <w:rFonts w:ascii="FbShefa" w:hAnsi="FbShefa"/>
          <w:sz w:val="11"/>
          <w:rtl/>
        </w:rPr>
      </w:pPr>
      <w:r w:rsidRPr="001B3037">
        <w:rPr>
          <w:rFonts w:ascii="FbShefa" w:hAnsi="FbShefa"/>
          <w:b/>
          <w:bCs/>
          <w:color w:val="3B2F2A" w:themeColor="text2" w:themeShade="80"/>
          <w:sz w:val="11"/>
          <w:rtl/>
        </w:rPr>
        <w:t>הקרקע</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לא נקנית ללוקח ראשון</w:t>
      </w:r>
      <w:r w:rsidR="00980F5A" w:rsidRPr="00270114">
        <w:rPr>
          <w:rFonts w:ascii="FbShefa" w:hAnsi="FbShefa"/>
          <w:sz w:val="11"/>
          <w:rtl/>
        </w:rPr>
        <w:t>.</w:t>
      </w:r>
    </w:p>
    <w:p w14:paraId="3F51A094" w14:textId="4227C6B0" w:rsidR="00433741" w:rsidRPr="00270114" w:rsidRDefault="000416C4" w:rsidP="009C3CB4">
      <w:pPr>
        <w:spacing w:line="240" w:lineRule="auto"/>
        <w:rPr>
          <w:rFonts w:ascii="FbShefa" w:hAnsi="FbShefa"/>
          <w:sz w:val="11"/>
          <w:rtl/>
        </w:rPr>
      </w:pPr>
      <w:r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לאו לאוקמה קמי לוקח קא בעי</w:t>
      </w:r>
      <w:r w:rsidR="00980F5A" w:rsidRPr="00270114">
        <w:rPr>
          <w:rFonts w:ascii="FbShefa" w:hAnsi="FbShefa"/>
          <w:sz w:val="11"/>
          <w:rtl/>
        </w:rPr>
        <w:t>.</w:t>
      </w:r>
    </w:p>
    <w:p w14:paraId="08FA0C50" w14:textId="5CBFA609" w:rsidR="000416C4" w:rsidRPr="001B3037" w:rsidRDefault="000416C4" w:rsidP="009C3CB4">
      <w:pPr>
        <w:spacing w:line="240" w:lineRule="auto"/>
        <w:rPr>
          <w:rFonts w:ascii="FbShefa" w:hAnsi="FbShefa"/>
          <w:b/>
          <w:bCs/>
          <w:color w:val="3B2F2A" w:themeColor="text2" w:themeShade="80"/>
          <w:sz w:val="11"/>
          <w:rtl/>
        </w:rPr>
      </w:pPr>
    </w:p>
    <w:p w14:paraId="009D6ED2" w14:textId="5027CBB5" w:rsidR="000416C4" w:rsidRPr="00270114" w:rsidRDefault="009C3CB4" w:rsidP="000416C4">
      <w:pPr>
        <w:pStyle w:val="3"/>
        <w:rPr>
          <w:rFonts w:ascii="FbShefa" w:hAnsi="FbShefa"/>
          <w:color w:val="7C5F1D"/>
          <w:rtl/>
        </w:rPr>
      </w:pPr>
      <w:r w:rsidRPr="00270114">
        <w:rPr>
          <w:rFonts w:ascii="FbShefa" w:hAnsi="FbShefa"/>
          <w:color w:val="7C5F1D"/>
          <w:rtl/>
        </w:rPr>
        <w:t>ירשה</w:t>
      </w:r>
      <w:r w:rsidR="000416C4" w:rsidRPr="00270114">
        <w:rPr>
          <w:rFonts w:ascii="FbShefa" w:hAnsi="FbShefa"/>
          <w:color w:val="7C5F1D"/>
          <w:rtl/>
        </w:rPr>
        <w:t xml:space="preserve"> הגזלן:</w:t>
      </w:r>
    </w:p>
    <w:p w14:paraId="048E51F1" w14:textId="53966B79" w:rsidR="00433741" w:rsidRPr="00270114" w:rsidRDefault="000416C4" w:rsidP="009C3CB4">
      <w:pPr>
        <w:spacing w:line="240" w:lineRule="auto"/>
        <w:rPr>
          <w:rFonts w:ascii="FbShefa" w:hAnsi="FbShefa"/>
          <w:sz w:val="11"/>
          <w:rtl/>
        </w:rPr>
      </w:pPr>
      <w:r w:rsidRPr="001B3037">
        <w:rPr>
          <w:rFonts w:ascii="FbShefa" w:hAnsi="FbShefa"/>
          <w:b/>
          <w:bCs/>
          <w:color w:val="3B2F2A" w:themeColor="text2" w:themeShade="80"/>
          <w:sz w:val="11"/>
          <w:rtl/>
        </w:rPr>
        <w:t>הקרקע</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 xml:space="preserve">לא </w:t>
      </w:r>
      <w:r w:rsidRPr="00270114">
        <w:rPr>
          <w:rFonts w:ascii="FbShefa" w:hAnsi="FbShefa"/>
          <w:sz w:val="11"/>
          <w:rtl/>
        </w:rPr>
        <w:t xml:space="preserve">נקנית </w:t>
      </w:r>
      <w:r w:rsidR="009C3CB4" w:rsidRPr="00270114">
        <w:rPr>
          <w:rFonts w:ascii="FbShefa" w:hAnsi="FbShefa"/>
          <w:sz w:val="11"/>
          <w:rtl/>
        </w:rPr>
        <w:t>ללוקח</w:t>
      </w:r>
      <w:r w:rsidR="00980F5A" w:rsidRPr="00270114">
        <w:rPr>
          <w:rFonts w:ascii="FbShefa" w:hAnsi="FbShefa"/>
          <w:sz w:val="11"/>
          <w:rtl/>
        </w:rPr>
        <w:t>.</w:t>
      </w:r>
    </w:p>
    <w:p w14:paraId="4E325189" w14:textId="1248EFF7" w:rsidR="00433741" w:rsidRPr="00270114" w:rsidRDefault="000416C4" w:rsidP="009C3CB4">
      <w:pPr>
        <w:spacing w:line="240" w:lineRule="auto"/>
        <w:rPr>
          <w:rFonts w:ascii="FbShefa" w:hAnsi="FbShefa"/>
          <w:sz w:val="11"/>
          <w:rtl/>
        </w:rPr>
      </w:pPr>
      <w:r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ירושה ממילא היא, ולאו איהו קא טרח אבתרה</w:t>
      </w:r>
      <w:r w:rsidR="00980F5A" w:rsidRPr="00270114">
        <w:rPr>
          <w:rFonts w:ascii="FbShefa" w:hAnsi="FbShefa"/>
          <w:sz w:val="11"/>
          <w:rtl/>
        </w:rPr>
        <w:t>.</w:t>
      </w:r>
    </w:p>
    <w:p w14:paraId="43A0C7C8" w14:textId="62EA364F" w:rsidR="000416C4" w:rsidRPr="001B3037" w:rsidRDefault="000416C4" w:rsidP="009C3CB4">
      <w:pPr>
        <w:spacing w:line="240" w:lineRule="auto"/>
        <w:rPr>
          <w:rFonts w:ascii="FbShefa" w:hAnsi="FbShefa"/>
          <w:b/>
          <w:bCs/>
          <w:color w:val="3B2F2A" w:themeColor="text2" w:themeShade="80"/>
          <w:sz w:val="11"/>
          <w:rtl/>
        </w:rPr>
      </w:pPr>
    </w:p>
    <w:p w14:paraId="2B054EFE" w14:textId="06AB5A48" w:rsidR="000416C4" w:rsidRPr="00270114" w:rsidRDefault="009C3CB4" w:rsidP="000416C4">
      <w:pPr>
        <w:pStyle w:val="3"/>
        <w:rPr>
          <w:rFonts w:ascii="FbShefa" w:hAnsi="FbShefa"/>
          <w:color w:val="7C5F1D"/>
          <w:rtl/>
        </w:rPr>
      </w:pPr>
      <w:r w:rsidRPr="00270114">
        <w:rPr>
          <w:rFonts w:ascii="FbShefa" w:hAnsi="FbShefa"/>
          <w:color w:val="7C5F1D"/>
          <w:rtl/>
        </w:rPr>
        <w:t>גב</w:t>
      </w:r>
      <w:r w:rsidR="000416C4" w:rsidRPr="00270114">
        <w:rPr>
          <w:rFonts w:ascii="FbShefa" w:hAnsi="FbShefa"/>
          <w:color w:val="7C5F1D"/>
          <w:rtl/>
        </w:rPr>
        <w:t>ה את הקרקע</w:t>
      </w:r>
      <w:r w:rsidRPr="00270114">
        <w:rPr>
          <w:rFonts w:ascii="FbShefa" w:hAnsi="FbShefa"/>
          <w:color w:val="7C5F1D"/>
          <w:rtl/>
        </w:rPr>
        <w:t xml:space="preserve"> בחובו</w:t>
      </w:r>
      <w:r w:rsidR="000416C4" w:rsidRPr="00270114">
        <w:rPr>
          <w:rFonts w:ascii="FbShefa" w:hAnsi="FbShefa"/>
          <w:color w:val="7C5F1D"/>
          <w:rtl/>
        </w:rPr>
        <w:t>:</w:t>
      </w:r>
    </w:p>
    <w:p w14:paraId="6546A4DA" w14:textId="62E7FAB5"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אית ליה ארעא אחריתי</w:t>
      </w:r>
      <w:r w:rsidR="00980F5A" w:rsidRPr="00270114">
        <w:rPr>
          <w:rFonts w:ascii="FbShefa" w:hAnsi="FbShefa"/>
          <w:sz w:val="11"/>
          <w:rtl/>
        </w:rPr>
        <w:t>.</w:t>
      </w:r>
      <w:r w:rsidRPr="00270114">
        <w:rPr>
          <w:rFonts w:ascii="FbShefa" w:hAnsi="FbShefa"/>
          <w:sz w:val="11"/>
          <w:rtl/>
        </w:rPr>
        <w:t xml:space="preserve"> ואמר האי בעינא</w:t>
      </w:r>
      <w:r w:rsidR="00BD3D9C" w:rsidRPr="00270114">
        <w:rPr>
          <w:rFonts w:ascii="FbShefa" w:hAnsi="FbShefa"/>
          <w:sz w:val="11"/>
          <w:rtl/>
        </w:rPr>
        <w:t>,</w:t>
      </w:r>
      <w:r w:rsidR="009C2B10" w:rsidRPr="00270114">
        <w:rPr>
          <w:rFonts w:ascii="FbShefa" w:hAnsi="FbShefa"/>
          <w:sz w:val="11"/>
          <w:rtl/>
        </w:rPr>
        <w:t xml:space="preserve"> </w:t>
      </w:r>
      <w:r w:rsidRPr="00270114">
        <w:rPr>
          <w:rFonts w:ascii="FbShefa" w:hAnsi="FbShefa"/>
          <w:sz w:val="11"/>
          <w:rtl/>
        </w:rPr>
        <w:t>לאוקמה קמיה לוקח קא בעי</w:t>
      </w:r>
      <w:r w:rsidR="00980F5A" w:rsidRPr="00270114">
        <w:rPr>
          <w:rFonts w:ascii="FbShefa" w:hAnsi="FbShefa"/>
          <w:sz w:val="11"/>
          <w:rtl/>
        </w:rPr>
        <w:t>.</w:t>
      </w:r>
    </w:p>
    <w:p w14:paraId="446479FE" w14:textId="5C3716A7"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 לא</w:t>
      </w:r>
      <w:r w:rsidR="00980F5A" w:rsidRPr="00270114">
        <w:rPr>
          <w:rFonts w:ascii="FbShefa" w:hAnsi="FbShefa"/>
          <w:sz w:val="11"/>
          <w:rtl/>
        </w:rPr>
        <w:t>.</w:t>
      </w:r>
      <w:r w:rsidRPr="00270114">
        <w:rPr>
          <w:rFonts w:ascii="FbShefa" w:hAnsi="FbShefa"/>
          <w:sz w:val="11"/>
          <w:rtl/>
        </w:rPr>
        <w:t xml:space="preserve"> זוזי הוא דבעי אפרועי</w:t>
      </w:r>
      <w:r w:rsidR="00980F5A" w:rsidRPr="00270114">
        <w:rPr>
          <w:rFonts w:ascii="FbShefa" w:hAnsi="FbShefa"/>
          <w:sz w:val="11"/>
          <w:rtl/>
        </w:rPr>
        <w:t>.</w:t>
      </w:r>
    </w:p>
    <w:p w14:paraId="16C59B5A" w14:textId="622F1C7B" w:rsidR="00BD3D9C" w:rsidRPr="001B3037" w:rsidRDefault="00BD3D9C" w:rsidP="009C3CB4">
      <w:pPr>
        <w:spacing w:line="240" w:lineRule="auto"/>
        <w:rPr>
          <w:rFonts w:ascii="FbShefa" w:hAnsi="FbShefa"/>
          <w:b/>
          <w:bCs/>
          <w:color w:val="3B2F2A" w:themeColor="text2" w:themeShade="80"/>
          <w:sz w:val="11"/>
          <w:rtl/>
        </w:rPr>
      </w:pPr>
    </w:p>
    <w:p w14:paraId="298A5A79" w14:textId="77777777" w:rsidR="00BD3D9C" w:rsidRPr="00270114" w:rsidRDefault="009C3CB4" w:rsidP="00BD3D9C">
      <w:pPr>
        <w:pStyle w:val="3"/>
        <w:rPr>
          <w:rFonts w:ascii="FbShefa" w:hAnsi="FbShefa"/>
          <w:color w:val="7C5F1D"/>
          <w:rtl/>
        </w:rPr>
      </w:pPr>
      <w:r w:rsidRPr="00270114">
        <w:rPr>
          <w:rFonts w:ascii="FbShefa" w:hAnsi="FbShefa"/>
          <w:color w:val="7C5F1D"/>
          <w:rtl/>
        </w:rPr>
        <w:t>יהבה במתנה</w:t>
      </w:r>
      <w:r w:rsidR="00BD3D9C" w:rsidRPr="00270114">
        <w:rPr>
          <w:rFonts w:ascii="FbShefa" w:hAnsi="FbShefa"/>
          <w:color w:val="7C5F1D"/>
          <w:rtl/>
        </w:rPr>
        <w:t>:</w:t>
      </w:r>
    </w:p>
    <w:p w14:paraId="32C92A1B" w14:textId="15D4598E" w:rsidR="00433741" w:rsidRPr="00270114" w:rsidRDefault="00BD3D9C" w:rsidP="009C3CB4">
      <w:pPr>
        <w:spacing w:line="240" w:lineRule="auto"/>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מתנה כירושה</w:t>
      </w:r>
      <w:r w:rsidR="00980F5A" w:rsidRPr="00270114">
        <w:rPr>
          <w:rFonts w:ascii="FbShefa" w:hAnsi="FbShefa"/>
          <w:sz w:val="11"/>
          <w:rtl/>
        </w:rPr>
        <w:t>.</w:t>
      </w:r>
    </w:p>
    <w:p w14:paraId="59403234" w14:textId="0A34A506" w:rsidR="009C3CB4" w:rsidRPr="00270114" w:rsidRDefault="00BD3D9C" w:rsidP="009C3CB4">
      <w:pPr>
        <w:spacing w:line="240" w:lineRule="auto"/>
        <w:rPr>
          <w:rFonts w:ascii="FbShefa" w:hAnsi="FbShefa"/>
          <w:sz w:val="11"/>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 xml:space="preserve">מתנה </w:t>
      </w:r>
      <w:r w:rsidR="009C3CB4" w:rsidRPr="00270114">
        <w:rPr>
          <w:rFonts w:ascii="FbShefa" w:hAnsi="FbShefa"/>
          <w:sz w:val="11"/>
          <w:rtl/>
        </w:rPr>
        <w:t>כמכר</w:t>
      </w:r>
      <w:r w:rsidR="00980F5A" w:rsidRPr="00270114">
        <w:rPr>
          <w:rFonts w:ascii="FbShefa" w:hAnsi="FbShefa"/>
          <w:sz w:val="11"/>
          <w:rtl/>
        </w:rPr>
        <w:t>.</w:t>
      </w:r>
      <w:r w:rsidR="009C3CB4" w:rsidRPr="00270114">
        <w:rPr>
          <w:rFonts w:ascii="FbShefa" w:hAnsi="FbShefa"/>
          <w:sz w:val="11"/>
          <w:rtl/>
        </w:rPr>
        <w:t xml:space="preserve"> </w:t>
      </w:r>
      <w:r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אי לאו דטרח וארצי קמיה, לא הוי יהיב ליה מתנה</w:t>
      </w:r>
      <w:r w:rsidR="00980F5A" w:rsidRPr="00270114">
        <w:rPr>
          <w:rFonts w:ascii="FbShefa" w:hAnsi="FbShefa"/>
          <w:sz w:val="11"/>
          <w:rtl/>
        </w:rPr>
        <w:t>.</w:t>
      </w:r>
    </w:p>
    <w:p w14:paraId="0ED2CA2A" w14:textId="77777777" w:rsidR="009C3CB4" w:rsidRPr="00270114" w:rsidRDefault="009C3CB4" w:rsidP="009C3CB4">
      <w:pPr>
        <w:spacing w:line="240" w:lineRule="auto"/>
        <w:rPr>
          <w:rFonts w:ascii="FbShefa" w:hAnsi="FbShefa"/>
          <w:sz w:val="11"/>
          <w:rtl/>
        </w:rPr>
      </w:pPr>
    </w:p>
    <w:p w14:paraId="47A2557F" w14:textId="0596AFEF" w:rsidR="009C3CB4" w:rsidRPr="00270114" w:rsidRDefault="009C3CB4" w:rsidP="00BD3D9C">
      <w:pPr>
        <w:pStyle w:val="3"/>
        <w:rPr>
          <w:rFonts w:ascii="FbShefa" w:hAnsi="FbShefa"/>
          <w:color w:val="7C5F1D"/>
          <w:rtl/>
        </w:rPr>
      </w:pPr>
      <w:r w:rsidRPr="00270114">
        <w:rPr>
          <w:rFonts w:ascii="FbShefa" w:hAnsi="FbShefa"/>
          <w:color w:val="7C5F1D"/>
          <w:rtl/>
        </w:rPr>
        <w:t>עד מת</w:t>
      </w:r>
      <w:r w:rsidR="00BD3D9C" w:rsidRPr="00270114">
        <w:rPr>
          <w:rFonts w:ascii="FbShefa" w:hAnsi="FbShefa"/>
          <w:color w:val="7C5F1D"/>
          <w:rtl/>
        </w:rPr>
        <w:t>י נקנה ללוקח:</w:t>
      </w:r>
      <w:r w:rsidRPr="00270114">
        <w:rPr>
          <w:rFonts w:ascii="FbShefa" w:hAnsi="FbShefa"/>
          <w:color w:val="7C5F1D"/>
          <w:rtl/>
        </w:rPr>
        <w:t xml:space="preserve"> </w:t>
      </w:r>
    </w:p>
    <w:p w14:paraId="28D6C409" w14:textId="6E88F0FF" w:rsidR="00433741" w:rsidRPr="00270114" w:rsidRDefault="00BD3D9C" w:rsidP="009C3CB4">
      <w:pPr>
        <w:spacing w:line="240" w:lineRule="auto"/>
        <w:rPr>
          <w:rFonts w:ascii="FbShefa" w:hAnsi="FbShefa"/>
          <w:sz w:val="11"/>
          <w:rtl/>
        </w:rPr>
      </w:pPr>
      <w:r w:rsidRPr="001B3037">
        <w:rPr>
          <w:rFonts w:ascii="FbShefa" w:hAnsi="FbShefa"/>
          <w:b/>
          <w:bCs/>
          <w:color w:val="3B2F2A" w:themeColor="text2" w:themeShade="80"/>
          <w:sz w:val="11"/>
          <w:rtl/>
        </w:rPr>
        <w:t xml:space="preserve">דעה </w:t>
      </w:r>
      <w:r w:rsidR="009C3CB4" w:rsidRPr="001B3037">
        <w:rPr>
          <w:rFonts w:ascii="FbShefa" w:hAnsi="FbShefa"/>
          <w:b/>
          <w:bCs/>
          <w:color w:val="3B2F2A" w:themeColor="text2" w:themeShade="80"/>
          <w:sz w:val="11"/>
          <w:rtl/>
        </w:rPr>
        <w:t>א</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עד שעת העמדה בדין</w:t>
      </w:r>
      <w:r w:rsidR="00980F5A" w:rsidRPr="00270114">
        <w:rPr>
          <w:rFonts w:ascii="FbShefa" w:hAnsi="FbShefa"/>
          <w:sz w:val="11"/>
          <w:rtl/>
        </w:rPr>
        <w:t>.</w:t>
      </w:r>
    </w:p>
    <w:p w14:paraId="62D8149B" w14:textId="06C2B769" w:rsidR="00433741" w:rsidRPr="00270114" w:rsidRDefault="00BD3D9C" w:rsidP="009C3CB4">
      <w:pPr>
        <w:spacing w:line="240" w:lineRule="auto"/>
        <w:rPr>
          <w:rFonts w:ascii="FbShefa" w:hAnsi="FbShefa"/>
          <w:sz w:val="11"/>
          <w:rtl/>
        </w:rPr>
      </w:pPr>
      <w:r w:rsidRPr="001B3037">
        <w:rPr>
          <w:rFonts w:ascii="FbShefa" w:hAnsi="FbShefa"/>
          <w:b/>
          <w:bCs/>
          <w:color w:val="3B2F2A" w:themeColor="text2" w:themeShade="80"/>
          <w:sz w:val="11"/>
          <w:rtl/>
        </w:rPr>
        <w:t xml:space="preserve">דעה </w:t>
      </w:r>
      <w:r w:rsidR="009C3CB4" w:rsidRPr="001B3037">
        <w:rPr>
          <w:rFonts w:ascii="FbShefa" w:hAnsi="FbShefa"/>
          <w:b/>
          <w:bCs/>
          <w:color w:val="3B2F2A" w:themeColor="text2" w:themeShade="80"/>
          <w:sz w:val="11"/>
          <w:rtl/>
        </w:rPr>
        <w:t>ב</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עד דמטא אדרכתא לידיה</w:t>
      </w:r>
      <w:r w:rsidR="00980F5A" w:rsidRPr="00270114">
        <w:rPr>
          <w:rFonts w:ascii="FbShefa" w:hAnsi="FbShefa"/>
          <w:sz w:val="11"/>
          <w:rtl/>
        </w:rPr>
        <w:t>.</w:t>
      </w:r>
    </w:p>
    <w:p w14:paraId="629CA3F0" w14:textId="48202E37" w:rsidR="00433741" w:rsidRPr="00270114" w:rsidRDefault="00BD3D9C" w:rsidP="009C3CB4">
      <w:pPr>
        <w:spacing w:line="240" w:lineRule="auto"/>
        <w:rPr>
          <w:rFonts w:ascii="FbShefa" w:hAnsi="FbShefa"/>
          <w:sz w:val="11"/>
          <w:rtl/>
        </w:rPr>
      </w:pPr>
      <w:r w:rsidRPr="001B3037">
        <w:rPr>
          <w:rFonts w:ascii="FbShefa" w:hAnsi="FbShefa"/>
          <w:b/>
          <w:bCs/>
          <w:color w:val="3B2F2A" w:themeColor="text2" w:themeShade="80"/>
          <w:sz w:val="11"/>
          <w:rtl/>
        </w:rPr>
        <w:t xml:space="preserve">דעה </w:t>
      </w:r>
      <w:r w:rsidR="009C3CB4" w:rsidRPr="001B3037">
        <w:rPr>
          <w:rFonts w:ascii="FbShefa" w:hAnsi="FbShefa"/>
          <w:b/>
          <w:bCs/>
          <w:color w:val="3B2F2A" w:themeColor="text2" w:themeShade="80"/>
          <w:sz w:val="11"/>
          <w:rtl/>
        </w:rPr>
        <w:t>ג</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עד דמתחלן יומי אכרזתא</w:t>
      </w:r>
      <w:r w:rsidR="00980F5A" w:rsidRPr="00270114">
        <w:rPr>
          <w:rFonts w:ascii="FbShefa" w:hAnsi="FbShefa"/>
          <w:sz w:val="11"/>
          <w:rtl/>
        </w:rPr>
        <w:t>.</w:t>
      </w:r>
    </w:p>
    <w:p w14:paraId="7D965F15" w14:textId="169B65CA" w:rsidR="009C3CB4" w:rsidRPr="00270114" w:rsidRDefault="009C3CB4" w:rsidP="009C3CB4">
      <w:pPr>
        <w:spacing w:line="240" w:lineRule="auto"/>
        <w:rPr>
          <w:rFonts w:ascii="FbShefa" w:hAnsi="FbShefa"/>
          <w:sz w:val="11"/>
          <w:rtl/>
        </w:rPr>
      </w:pPr>
    </w:p>
    <w:p w14:paraId="0CCAA371"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סמיכות דעת לקנין</w:t>
      </w:r>
    </w:p>
    <w:p w14:paraId="6775E6DB" w14:textId="77777777" w:rsidR="00902508" w:rsidRPr="00270114" w:rsidRDefault="009C3CB4" w:rsidP="00902508">
      <w:pPr>
        <w:pStyle w:val="3"/>
        <w:rPr>
          <w:rFonts w:ascii="FbShefa" w:hAnsi="FbShefa"/>
          <w:color w:val="7C5F1D"/>
          <w:rtl/>
        </w:rPr>
      </w:pPr>
      <w:r w:rsidRPr="00270114">
        <w:rPr>
          <w:rFonts w:ascii="FbShefa" w:hAnsi="FbShefa"/>
          <w:color w:val="7C5F1D"/>
          <w:rtl/>
        </w:rPr>
        <w:t xml:space="preserve">חזר </w:t>
      </w:r>
      <w:r w:rsidR="00BD3D9C" w:rsidRPr="00270114">
        <w:rPr>
          <w:rFonts w:ascii="FbShefa" w:hAnsi="FbShefa"/>
          <w:color w:val="7C5F1D"/>
          <w:rtl/>
        </w:rPr>
        <w:t xml:space="preserve">הגזלן </w:t>
      </w:r>
      <w:r w:rsidRPr="00270114">
        <w:rPr>
          <w:rFonts w:ascii="FbShefa" w:hAnsi="FbShefa"/>
          <w:color w:val="7C5F1D"/>
          <w:rtl/>
        </w:rPr>
        <w:t>ולקח</w:t>
      </w:r>
      <w:r w:rsidR="00902508" w:rsidRPr="00270114">
        <w:rPr>
          <w:rFonts w:ascii="FbShefa" w:hAnsi="FbShefa"/>
          <w:color w:val="7C5F1D"/>
          <w:rtl/>
        </w:rPr>
        <w:t>:</w:t>
      </w:r>
    </w:p>
    <w:p w14:paraId="54ECCE70" w14:textId="48B9001E" w:rsidR="009C3CB4" w:rsidRPr="00270114" w:rsidRDefault="00BD3D9C" w:rsidP="009C3CB4">
      <w:pPr>
        <w:spacing w:line="240" w:lineRule="auto"/>
        <w:rPr>
          <w:rFonts w:ascii="FbShefa" w:hAnsi="FbShefa"/>
          <w:sz w:val="11"/>
          <w:rtl/>
        </w:rPr>
      </w:pPr>
      <w:r w:rsidRPr="001B3037">
        <w:rPr>
          <w:rFonts w:ascii="FbShefa" w:hAnsi="FbShefa"/>
          <w:b/>
          <w:bCs/>
          <w:color w:val="3B2F2A" w:themeColor="text2" w:themeShade="80"/>
          <w:sz w:val="11"/>
          <w:rtl/>
        </w:rPr>
        <w:t>נקנית הקרקע</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009C3CB4" w:rsidRPr="00270114">
        <w:rPr>
          <w:rFonts w:ascii="FbShefa" w:hAnsi="FbShefa"/>
          <w:sz w:val="11"/>
          <w:rtl/>
        </w:rPr>
        <w:t xml:space="preserve">ללוקח </w:t>
      </w:r>
      <w:r w:rsidRPr="00270114">
        <w:rPr>
          <w:rFonts w:ascii="FbShefa" w:hAnsi="FbShefa"/>
          <w:sz w:val="11"/>
          <w:rtl/>
        </w:rPr>
        <w:t>(</w:t>
      </w:r>
      <w:r w:rsidR="009C3CB4" w:rsidRPr="00270114">
        <w:rPr>
          <w:rFonts w:ascii="FbShefa" w:hAnsi="FbShefa"/>
          <w:sz w:val="11"/>
          <w:rtl/>
        </w:rPr>
        <w:t>וכנ"ל</w:t>
      </w:r>
      <w:r w:rsidRPr="00270114">
        <w:rPr>
          <w:rFonts w:ascii="FbShefa" w:hAnsi="FbShefa"/>
          <w:sz w:val="11"/>
          <w:rtl/>
        </w:rPr>
        <w:t>)</w:t>
      </w:r>
      <w:r w:rsidR="00980F5A" w:rsidRPr="00270114">
        <w:rPr>
          <w:rFonts w:ascii="FbShefa" w:hAnsi="FbShefa"/>
          <w:sz w:val="11"/>
          <w:rtl/>
        </w:rPr>
        <w:t>.</w:t>
      </w:r>
    </w:p>
    <w:p w14:paraId="1BB874DC" w14:textId="2F9F352A"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w:t>
      </w:r>
      <w:r w:rsidR="00BD3D9C" w:rsidRPr="001B3037">
        <w:rPr>
          <w:rFonts w:ascii="FbShefa" w:hAnsi="FbShefa"/>
          <w:b/>
          <w:bCs/>
          <w:color w:val="3B2F2A" w:themeColor="text2" w:themeShade="80"/>
          <w:sz w:val="11"/>
          <w:rtl/>
        </w:rPr>
        <w:t>אל</w:t>
      </w:r>
      <w:r w:rsidRPr="001B3037">
        <w:rPr>
          <w:rFonts w:ascii="FbShefa" w:hAnsi="FbShefa"/>
          <w:b/>
          <w:bCs/>
          <w:color w:val="3B2F2A" w:themeColor="text2" w:themeShade="80"/>
          <w:sz w:val="11"/>
          <w:rtl/>
        </w:rPr>
        <w:t>ה</w:t>
      </w:r>
      <w:r w:rsidR="00980F5A" w:rsidRPr="001B3037">
        <w:rPr>
          <w:rFonts w:ascii="FbShefa" w:hAnsi="FbShefa"/>
          <w:b/>
          <w:bCs/>
          <w:color w:val="3B2F2A" w:themeColor="text2" w:themeShade="80"/>
          <w:sz w:val="11"/>
          <w:rtl/>
        </w:rPr>
        <w:t>.</w:t>
      </w:r>
      <w:r w:rsidRPr="00270114">
        <w:rPr>
          <w:rFonts w:ascii="FbShefa" w:hAnsi="FbShefa"/>
          <w:sz w:val="11"/>
          <w:rtl/>
        </w:rPr>
        <w:t xml:space="preserve"> במאי קני, הא שטרא חספא בעלמא הוא</w:t>
      </w:r>
      <w:r w:rsidR="00980F5A" w:rsidRPr="00270114">
        <w:rPr>
          <w:rFonts w:ascii="FbShefa" w:hAnsi="FbShefa"/>
          <w:sz w:val="11"/>
          <w:rtl/>
        </w:rPr>
        <w:t>.</w:t>
      </w:r>
    </w:p>
    <w:p w14:paraId="6BA6A93E" w14:textId="3F71381A"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w:t>
      </w:r>
      <w:r w:rsidR="00BD3D9C" w:rsidRPr="001B3037">
        <w:rPr>
          <w:rFonts w:ascii="FbShefa" w:hAnsi="FbShefa"/>
          <w:b/>
          <w:bCs/>
          <w:color w:val="3B2F2A" w:themeColor="text2" w:themeShade="80"/>
          <w:sz w:val="11"/>
          <w:rtl/>
        </w:rPr>
        <w:t>ש</w:t>
      </w:r>
      <w:r w:rsidRPr="001B3037">
        <w:rPr>
          <w:rFonts w:ascii="FbShefa" w:hAnsi="FbShefa"/>
          <w:b/>
          <w:bCs/>
          <w:color w:val="3B2F2A" w:themeColor="text2" w:themeShade="80"/>
          <w:sz w:val="11"/>
          <w:rtl/>
        </w:rPr>
        <w:t>ו</w:t>
      </w:r>
      <w:r w:rsidR="00BD3D9C" w:rsidRPr="001B3037">
        <w:rPr>
          <w:rFonts w:ascii="FbShefa" w:hAnsi="FbShefa"/>
          <w:b/>
          <w:bCs/>
          <w:color w:val="3B2F2A" w:themeColor="text2" w:themeShade="80"/>
          <w:sz w:val="11"/>
          <w:rtl/>
        </w:rPr>
        <w:t>בה</w:t>
      </w:r>
      <w:r w:rsidR="00980F5A" w:rsidRPr="001B3037">
        <w:rPr>
          <w:rFonts w:ascii="FbShefa" w:hAnsi="FbShefa"/>
          <w:b/>
          <w:bCs/>
          <w:color w:val="3B2F2A" w:themeColor="text2" w:themeShade="80"/>
          <w:sz w:val="11"/>
          <w:rtl/>
        </w:rPr>
        <w:t>.</w:t>
      </w:r>
      <w:r w:rsidRPr="00270114">
        <w:rPr>
          <w:rFonts w:ascii="FbShefa" w:hAnsi="FbShefa"/>
          <w:sz w:val="11"/>
          <w:rtl/>
        </w:rPr>
        <w:t xml:space="preserve"> תהא במאמינו, בההוא הנאה דלא קאמר ליה מידי, וקא סמיך עליה</w:t>
      </w:r>
      <w:r w:rsidR="00BD3D9C" w:rsidRPr="00270114">
        <w:rPr>
          <w:rFonts w:ascii="FbShefa" w:hAnsi="FbShefa"/>
          <w:sz w:val="11"/>
          <w:rtl/>
        </w:rPr>
        <w:t>,</w:t>
      </w:r>
      <w:r w:rsidRPr="00270114">
        <w:rPr>
          <w:rFonts w:ascii="FbShefa" w:hAnsi="FbShefa"/>
          <w:sz w:val="11"/>
          <w:rtl/>
        </w:rPr>
        <w:t xml:space="preserve"> טרח ומייתי ליה, גמר ומקני ליה</w:t>
      </w:r>
      <w:r w:rsidR="00980F5A" w:rsidRPr="00270114">
        <w:rPr>
          <w:rFonts w:ascii="FbShefa" w:hAnsi="FbShefa"/>
          <w:sz w:val="11"/>
          <w:rtl/>
        </w:rPr>
        <w:t>.</w:t>
      </w:r>
    </w:p>
    <w:p w14:paraId="3EE5953A" w14:textId="2E4A18D0" w:rsidR="009C3CB4" w:rsidRPr="00270114" w:rsidRDefault="009C3CB4" w:rsidP="009C3CB4">
      <w:pPr>
        <w:spacing w:line="240" w:lineRule="auto"/>
        <w:rPr>
          <w:rFonts w:ascii="FbShefa" w:hAnsi="FbShefa"/>
          <w:sz w:val="11"/>
          <w:rtl/>
        </w:rPr>
      </w:pPr>
    </w:p>
    <w:p w14:paraId="255A3B17" w14:textId="7F4ED458" w:rsidR="00BD3D9C" w:rsidRPr="00270114" w:rsidRDefault="009C3CB4" w:rsidP="00902508">
      <w:pPr>
        <w:pStyle w:val="3"/>
        <w:rPr>
          <w:rFonts w:ascii="FbShefa" w:hAnsi="FbShefa"/>
          <w:color w:val="7C5F1D"/>
          <w:rtl/>
        </w:rPr>
      </w:pPr>
      <w:r w:rsidRPr="00270114">
        <w:rPr>
          <w:rFonts w:ascii="FbShefa" w:hAnsi="FbShefa"/>
          <w:color w:val="7C5F1D"/>
          <w:rtl/>
        </w:rPr>
        <w:t>מית</w:t>
      </w:r>
      <w:r w:rsidR="00564E7C" w:rsidRPr="00270114">
        <w:rPr>
          <w:rFonts w:ascii="FbShefa" w:hAnsi="FbShefa"/>
          <w:color w:val="7C5F1D"/>
          <w:rtl/>
        </w:rPr>
        <w:t>י</w:t>
      </w:r>
      <w:r w:rsidRPr="00270114">
        <w:rPr>
          <w:rFonts w:ascii="FbShefa" w:hAnsi="FbShefa"/>
          <w:color w:val="7C5F1D"/>
          <w:rtl/>
        </w:rPr>
        <w:t>בי</w:t>
      </w:r>
      <w:r w:rsidR="00BD3D9C" w:rsidRPr="00270114">
        <w:rPr>
          <w:rFonts w:ascii="FbShefa" w:hAnsi="FbShefa"/>
          <w:color w:val="7C5F1D"/>
          <w:rtl/>
        </w:rPr>
        <w:t>:</w:t>
      </w:r>
    </w:p>
    <w:p w14:paraId="6870093B" w14:textId="454CDF87" w:rsidR="00433741" w:rsidRPr="00270114" w:rsidRDefault="00902508" w:rsidP="009C3CB4">
      <w:pPr>
        <w:spacing w:line="240" w:lineRule="auto"/>
        <w:rPr>
          <w:rFonts w:ascii="FbShefa" w:hAnsi="FbShefa"/>
          <w:sz w:val="11"/>
          <w:rtl/>
        </w:rPr>
      </w:pPr>
      <w:r w:rsidRPr="001B3037">
        <w:rPr>
          <w:rFonts w:ascii="FbShefa" w:hAnsi="FbShefa"/>
          <w:b/>
          <w:bCs/>
          <w:color w:val="3B2F2A" w:themeColor="text2" w:themeShade="80"/>
          <w:sz w:val="11"/>
          <w:rtl/>
        </w:rPr>
        <w:t>מכר</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מה שאירש מאבא</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או</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מה שתעלה מצודתי</w:t>
      </w:r>
      <w:r w:rsidR="00980F5A" w:rsidRPr="00270114">
        <w:rPr>
          <w:rFonts w:ascii="FbShefa" w:hAnsi="FbShefa"/>
          <w:sz w:val="11"/>
          <w:rtl/>
        </w:rPr>
        <w:t>.</w:t>
      </w:r>
      <w:r w:rsidR="00331B6B" w:rsidRPr="00270114">
        <w:rPr>
          <w:rFonts w:ascii="FbShefa" w:hAnsi="FbShefa"/>
          <w:sz w:val="11"/>
          <w:rtl/>
        </w:rPr>
        <w:t xml:space="preserve"> </w:t>
      </w:r>
      <w:r w:rsidR="009C3CB4" w:rsidRPr="001B3037">
        <w:rPr>
          <w:rFonts w:ascii="FbShefa" w:hAnsi="FbShefa"/>
          <w:b/>
          <w:bCs/>
          <w:color w:val="3B2F2A" w:themeColor="text2" w:themeShade="80"/>
          <w:sz w:val="11"/>
          <w:rtl/>
        </w:rPr>
        <w:t>לא</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009C3CB4" w:rsidRPr="00270114">
        <w:rPr>
          <w:rFonts w:ascii="FbShefa" w:hAnsi="FbShefa"/>
          <w:sz w:val="11"/>
          <w:rtl/>
        </w:rPr>
        <w:t>אמר כלום</w:t>
      </w:r>
      <w:r w:rsidR="00980F5A" w:rsidRPr="00270114">
        <w:rPr>
          <w:rFonts w:ascii="FbShefa" w:hAnsi="FbShefa"/>
          <w:sz w:val="11"/>
          <w:rtl/>
        </w:rPr>
        <w:t>.</w:t>
      </w:r>
    </w:p>
    <w:p w14:paraId="19505C4B" w14:textId="193D9DDB" w:rsidR="00433741" w:rsidRPr="00270114" w:rsidRDefault="00902508"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הכא סמכא דעתיה</w:t>
      </w:r>
      <w:r w:rsidRPr="00270114">
        <w:rPr>
          <w:rFonts w:ascii="FbShefa" w:hAnsi="FbShefa"/>
          <w:sz w:val="11"/>
          <w:rtl/>
        </w:rPr>
        <w:t>,</w:t>
      </w:r>
      <w:r w:rsidR="009C3CB4" w:rsidRPr="00270114">
        <w:rPr>
          <w:rFonts w:ascii="FbShefa" w:hAnsi="FbShefa"/>
          <w:sz w:val="11"/>
          <w:rtl/>
        </w:rPr>
        <w:t xml:space="preserve"> דלא נקרייה גזלנא</w:t>
      </w:r>
      <w:r w:rsidR="00980F5A" w:rsidRPr="00270114">
        <w:rPr>
          <w:rFonts w:ascii="FbShefa" w:hAnsi="FbShefa"/>
          <w:sz w:val="11"/>
          <w:rtl/>
        </w:rPr>
        <w:t>.</w:t>
      </w:r>
      <w:r w:rsidR="00331B6B" w:rsidRPr="00270114">
        <w:rPr>
          <w:rFonts w:ascii="FbShefa" w:hAnsi="FbShefa"/>
          <w:sz w:val="11"/>
          <w:rtl/>
        </w:rPr>
        <w:t xml:space="preserve"> </w:t>
      </w:r>
      <w:r w:rsidR="009C3CB4" w:rsidRPr="001B3037">
        <w:rPr>
          <w:rFonts w:ascii="FbShefa" w:hAnsi="FbShefa"/>
          <w:b/>
          <w:bCs/>
          <w:color w:val="3B2F2A" w:themeColor="text2" w:themeShade="80"/>
          <w:sz w:val="11"/>
          <w:rtl/>
        </w:rPr>
        <w:t>והכא</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009C3CB4" w:rsidRPr="00270114">
        <w:rPr>
          <w:rFonts w:ascii="FbShefa" w:hAnsi="FbShefa"/>
          <w:sz w:val="11"/>
          <w:rtl/>
        </w:rPr>
        <w:t>לא סמכא דעתיה</w:t>
      </w:r>
      <w:r w:rsidR="00980F5A" w:rsidRPr="00270114">
        <w:rPr>
          <w:rFonts w:ascii="FbShefa" w:hAnsi="FbShefa"/>
          <w:sz w:val="11"/>
          <w:rtl/>
        </w:rPr>
        <w:t>.</w:t>
      </w:r>
    </w:p>
    <w:p w14:paraId="44896B17" w14:textId="2D1F0004" w:rsidR="00902508" w:rsidRPr="00270114" w:rsidRDefault="00902508" w:rsidP="009C3CB4">
      <w:pPr>
        <w:spacing w:line="240" w:lineRule="auto"/>
        <w:rPr>
          <w:rFonts w:ascii="FbShefa" w:hAnsi="FbShefa"/>
          <w:sz w:val="11"/>
          <w:rtl/>
        </w:rPr>
      </w:pPr>
    </w:p>
    <w:p w14:paraId="65EEB5DC" w14:textId="33E08666" w:rsidR="009C3CB4" w:rsidRPr="00270114" w:rsidRDefault="00E41387" w:rsidP="009C3CB4">
      <w:pPr>
        <w:pStyle w:val="2"/>
        <w:rPr>
          <w:rFonts w:ascii="FbShefa" w:hAnsi="FbShefa"/>
          <w:color w:val="7C5F1D"/>
          <w:rtl/>
        </w:rPr>
      </w:pPr>
      <w:r w:rsidRPr="00270114">
        <w:rPr>
          <w:rFonts w:ascii="FbShefa" w:hAnsi="FbShefa"/>
          <w:color w:val="7C5F1D"/>
          <w:rtl/>
        </w:rPr>
        <w:t xml:space="preserve">אופנים שמועיל </w:t>
      </w:r>
      <w:r w:rsidR="009C3CB4" w:rsidRPr="00270114">
        <w:rPr>
          <w:rFonts w:ascii="FbShefa" w:hAnsi="FbShefa"/>
          <w:color w:val="7C5F1D"/>
          <w:rtl/>
        </w:rPr>
        <w:t>קנין בד</w:t>
      </w:r>
      <w:r w:rsidR="00902508" w:rsidRPr="00270114">
        <w:rPr>
          <w:rFonts w:ascii="FbShefa" w:hAnsi="FbShefa"/>
          <w:color w:val="7C5F1D"/>
          <w:rtl/>
        </w:rPr>
        <w:t xml:space="preserve">בר </w:t>
      </w:r>
      <w:r w:rsidR="009C3CB4" w:rsidRPr="00270114">
        <w:rPr>
          <w:rFonts w:ascii="FbShefa" w:hAnsi="FbShefa"/>
          <w:color w:val="7C5F1D"/>
          <w:rtl/>
        </w:rPr>
        <w:t>של</w:t>
      </w:r>
      <w:r w:rsidR="00902508" w:rsidRPr="00270114">
        <w:rPr>
          <w:rFonts w:ascii="FbShefa" w:hAnsi="FbShefa"/>
          <w:color w:val="7C5F1D"/>
          <w:rtl/>
        </w:rPr>
        <w:t xml:space="preserve">א </w:t>
      </w:r>
      <w:r w:rsidR="009C3CB4" w:rsidRPr="00270114">
        <w:rPr>
          <w:rFonts w:ascii="FbShefa" w:hAnsi="FbShefa"/>
          <w:color w:val="7C5F1D"/>
          <w:rtl/>
        </w:rPr>
        <w:t>ב</w:t>
      </w:r>
      <w:r w:rsidR="00902508" w:rsidRPr="00270114">
        <w:rPr>
          <w:rFonts w:ascii="FbShefa" w:hAnsi="FbShefa"/>
          <w:color w:val="7C5F1D"/>
          <w:rtl/>
        </w:rPr>
        <w:t>א לעולם</w:t>
      </w:r>
    </w:p>
    <w:p w14:paraId="1892EC50" w14:textId="31A0F2C6" w:rsidR="00E41387" w:rsidRPr="00270114" w:rsidRDefault="009C3CB4" w:rsidP="009C3CB4">
      <w:pPr>
        <w:spacing w:line="240" w:lineRule="auto"/>
        <w:rPr>
          <w:rFonts w:ascii="FbShefa" w:hAnsi="FbShefa"/>
          <w:rtl/>
        </w:rPr>
      </w:pPr>
      <w:r w:rsidRPr="001B3037">
        <w:rPr>
          <w:rFonts w:ascii="FbShefa" w:hAnsi="FbShefa"/>
          <w:b/>
          <w:bCs/>
          <w:color w:val="3B2F2A" w:themeColor="text2" w:themeShade="80"/>
          <w:rtl/>
        </w:rPr>
        <w:t>מה שאירש מאבא היום</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00E41387" w:rsidRPr="00270114">
        <w:rPr>
          <w:rFonts w:ascii="FbShefa" w:hAnsi="FbShefa"/>
          <w:rtl/>
        </w:rPr>
        <w:t>דבריו קיימים</w:t>
      </w:r>
      <w:r w:rsidR="00980F5A" w:rsidRPr="00270114">
        <w:rPr>
          <w:rFonts w:ascii="FbShefa" w:hAnsi="FbShefa"/>
          <w:rtl/>
        </w:rPr>
        <w:t>.</w:t>
      </w:r>
    </w:p>
    <w:p w14:paraId="18E77D3C" w14:textId="1F51C209" w:rsidR="009C3CB4" w:rsidRPr="001B3037" w:rsidRDefault="009C3CB4" w:rsidP="009C3CB4">
      <w:pPr>
        <w:spacing w:line="240" w:lineRule="auto"/>
        <w:rPr>
          <w:rFonts w:ascii="FbShefa" w:hAnsi="FbShefa"/>
          <w:b/>
          <w:bCs/>
          <w:color w:val="3B2F2A" w:themeColor="text2" w:themeShade="80"/>
          <w:sz w:val="11"/>
          <w:rtl/>
        </w:rPr>
      </w:pPr>
      <w:r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כבוד אביו</w:t>
      </w:r>
      <w:r w:rsidR="00980F5A" w:rsidRPr="00270114">
        <w:rPr>
          <w:rFonts w:ascii="FbShefa" w:hAnsi="FbShefa"/>
          <w:sz w:val="11"/>
          <w:rtl/>
        </w:rPr>
        <w:t>.</w:t>
      </w:r>
    </w:p>
    <w:p w14:paraId="7879D1A4" w14:textId="77777777" w:rsidR="00E41387" w:rsidRPr="001B3037" w:rsidRDefault="00E41387" w:rsidP="009C3CB4">
      <w:pPr>
        <w:spacing w:line="240" w:lineRule="auto"/>
        <w:rPr>
          <w:rFonts w:ascii="FbShefa" w:hAnsi="FbShefa"/>
          <w:b/>
          <w:bCs/>
          <w:color w:val="3B2F2A" w:themeColor="text2" w:themeShade="80"/>
          <w:sz w:val="11"/>
          <w:rtl/>
        </w:rPr>
      </w:pPr>
    </w:p>
    <w:p w14:paraId="5D541BF1" w14:textId="3ACCAD24" w:rsidR="00E41387"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מה שתעלה מצודתי היום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E41387" w:rsidRPr="00270114">
        <w:rPr>
          <w:rFonts w:ascii="FbShefa" w:hAnsi="FbShefa"/>
          <w:sz w:val="11"/>
          <w:rtl/>
        </w:rPr>
        <w:t>דבריו קיימים</w:t>
      </w:r>
      <w:r w:rsidR="00980F5A" w:rsidRPr="00270114">
        <w:rPr>
          <w:rFonts w:ascii="FbShefa" w:hAnsi="FbShefa"/>
          <w:sz w:val="11"/>
          <w:rtl/>
        </w:rPr>
        <w:t>.</w:t>
      </w:r>
    </w:p>
    <w:p w14:paraId="03BC334D" w14:textId="7CB40398" w:rsidR="009C3CB4" w:rsidRPr="00270114" w:rsidRDefault="00E41387" w:rsidP="009C3CB4">
      <w:pPr>
        <w:spacing w:line="240" w:lineRule="auto"/>
        <w:rPr>
          <w:rFonts w:ascii="FbShefa" w:hAnsi="FbShefa"/>
          <w:sz w:val="11"/>
          <w:rtl/>
        </w:rPr>
      </w:pPr>
      <w:r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משום כדי חייו</w:t>
      </w:r>
      <w:r w:rsidR="00980F5A" w:rsidRPr="00270114">
        <w:rPr>
          <w:rFonts w:ascii="FbShefa" w:hAnsi="FbShefa"/>
          <w:sz w:val="11"/>
          <w:rtl/>
        </w:rPr>
        <w:t>.</w:t>
      </w:r>
    </w:p>
    <w:p w14:paraId="6608D5E8" w14:textId="6598CE05" w:rsidR="009C3CB4" w:rsidRPr="00270114" w:rsidRDefault="009C3CB4" w:rsidP="00794C1A">
      <w:pPr>
        <w:pStyle w:val="1"/>
        <w:rPr>
          <w:rFonts w:ascii="FbShefa" w:hAnsi="FbShefa"/>
          <w:rtl/>
        </w:rPr>
      </w:pPr>
      <w:r w:rsidRPr="00270114">
        <w:rPr>
          <w:rFonts w:ascii="FbShefa" w:hAnsi="FbShefa"/>
          <w:sz w:val="11"/>
          <w:rtl/>
        </w:rPr>
        <w:t>טז</w:t>
      </w:r>
      <w:r w:rsidR="00B36BF2" w:rsidRPr="00270114">
        <w:rPr>
          <w:rFonts w:ascii="FbShefa" w:hAnsi="FbShefa"/>
          <w:sz w:val="11"/>
          <w:rtl/>
        </w:rPr>
        <w:t>, ב</w:t>
      </w:r>
    </w:p>
    <w:p w14:paraId="4E0E0F4E" w14:textId="77777777" w:rsidR="00E41387" w:rsidRPr="00270114" w:rsidRDefault="00E41387" w:rsidP="00E41387">
      <w:pPr>
        <w:pStyle w:val="3"/>
        <w:rPr>
          <w:rFonts w:ascii="FbShefa" w:hAnsi="FbShefa"/>
          <w:color w:val="7C5F1D"/>
          <w:rtl/>
        </w:rPr>
      </w:pPr>
      <w:r w:rsidRPr="00270114">
        <w:rPr>
          <w:rFonts w:ascii="FbShefa" w:hAnsi="FbShefa"/>
          <w:color w:val="7C5F1D"/>
          <w:rtl/>
        </w:rPr>
        <w:t xml:space="preserve">דעת </w:t>
      </w:r>
      <w:r w:rsidR="009C3CB4" w:rsidRPr="00270114">
        <w:rPr>
          <w:rFonts w:ascii="FbShefa" w:hAnsi="FbShefa"/>
          <w:color w:val="7C5F1D"/>
          <w:rtl/>
        </w:rPr>
        <w:t>רב</w:t>
      </w:r>
      <w:r w:rsidRPr="00270114">
        <w:rPr>
          <w:rFonts w:ascii="FbShefa" w:hAnsi="FbShefa"/>
          <w:color w:val="7C5F1D"/>
          <w:rtl/>
        </w:rPr>
        <w:t>:</w:t>
      </w:r>
    </w:p>
    <w:p w14:paraId="58A17553" w14:textId="5458D9CA" w:rsidR="00433741" w:rsidRPr="00270114" w:rsidRDefault="00BB341E" w:rsidP="009C3CB4">
      <w:pPr>
        <w:spacing w:line="240" w:lineRule="auto"/>
        <w:rPr>
          <w:rFonts w:ascii="FbShefa" w:hAnsi="FbShefa"/>
          <w:sz w:val="11"/>
          <w:rtl/>
        </w:rPr>
      </w:pPr>
      <w:r w:rsidRPr="001B3037">
        <w:rPr>
          <w:rFonts w:ascii="FbShefa" w:hAnsi="FbShefa"/>
          <w:b/>
          <w:bCs/>
          <w:color w:val="3B2F2A" w:themeColor="text2" w:themeShade="80"/>
          <w:sz w:val="11"/>
          <w:rtl/>
        </w:rPr>
        <w:t>אפשר להקנות</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שדה שאני לוקח, לכשאקחנה קנויה לך מעכשיו</w:t>
      </w:r>
      <w:r w:rsidR="00980F5A" w:rsidRPr="00270114">
        <w:rPr>
          <w:rFonts w:ascii="FbShefa" w:hAnsi="FbShefa"/>
          <w:sz w:val="11"/>
          <w:rtl/>
        </w:rPr>
        <w:t>.</w:t>
      </w:r>
    </w:p>
    <w:p w14:paraId="1AA312B2" w14:textId="4B883A83" w:rsidR="009C3CB4" w:rsidRPr="00270114" w:rsidRDefault="00474807" w:rsidP="009C3CB4">
      <w:pPr>
        <w:spacing w:line="240" w:lineRule="auto"/>
        <w:rPr>
          <w:rFonts w:ascii="FbShefa" w:hAnsi="FbShefa"/>
          <w:sz w:val="11"/>
          <w:rtl/>
        </w:rPr>
      </w:pPr>
      <w:r>
        <w:rPr>
          <w:rFonts w:ascii="FbShefa" w:hAnsi="FbShefa"/>
          <w:b/>
          <w:bCs/>
          <w:color w:val="3B2F2A" w:themeColor="text2" w:themeShade="80"/>
          <w:sz w:val="11"/>
          <w:rtl/>
        </w:rPr>
        <w:t>\כמ"ד</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אדם מקנה ד</w:t>
      </w:r>
      <w:r w:rsidR="00BB341E" w:rsidRPr="00270114">
        <w:rPr>
          <w:rFonts w:ascii="FbShefa" w:hAnsi="FbShefa"/>
          <w:sz w:val="11"/>
          <w:rtl/>
        </w:rPr>
        <w:t>בר שלא בא לעולם</w:t>
      </w:r>
      <w:r w:rsidR="00980F5A" w:rsidRPr="00270114">
        <w:rPr>
          <w:rFonts w:ascii="FbShefa" w:hAnsi="FbShefa"/>
          <w:sz w:val="11"/>
          <w:rtl/>
        </w:rPr>
        <w:t>.</w:t>
      </w:r>
    </w:p>
    <w:p w14:paraId="7D10E93D" w14:textId="77777777" w:rsidR="009C3CB4" w:rsidRPr="001B3037" w:rsidRDefault="009C3CB4" w:rsidP="009C3CB4">
      <w:pPr>
        <w:spacing w:line="240" w:lineRule="auto"/>
        <w:rPr>
          <w:rFonts w:ascii="FbShefa" w:hAnsi="FbShefa"/>
          <w:b/>
          <w:bCs/>
          <w:color w:val="3B2F2A" w:themeColor="text2" w:themeShade="80"/>
          <w:sz w:val="11"/>
          <w:rtl/>
        </w:rPr>
      </w:pPr>
    </w:p>
    <w:p w14:paraId="4D6355A5" w14:textId="19BD8EB0"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מסתברא</w:t>
      </w:r>
      <w:r w:rsidR="00980F5A" w:rsidRPr="001B3037">
        <w:rPr>
          <w:rFonts w:ascii="FbShefa" w:hAnsi="FbShefa"/>
          <w:b/>
          <w:bCs/>
          <w:color w:val="3B2F2A" w:themeColor="text2" w:themeShade="80"/>
          <w:sz w:val="11"/>
          <w:rtl/>
        </w:rPr>
        <w:t>.</w:t>
      </w:r>
      <w:r w:rsidRPr="00270114">
        <w:rPr>
          <w:rFonts w:ascii="FbShefa" w:hAnsi="FbShefa"/>
          <w:sz w:val="11"/>
          <w:rtl/>
        </w:rPr>
        <w:t xml:space="preserve"> בשדה סתם</w:t>
      </w:r>
      <w:r w:rsidR="00980F5A" w:rsidRPr="00270114">
        <w:rPr>
          <w:rFonts w:ascii="FbShefa" w:hAnsi="FbShefa"/>
          <w:sz w:val="11"/>
          <w:rtl/>
        </w:rPr>
        <w:t>.</w:t>
      </w:r>
    </w:p>
    <w:p w14:paraId="126FCB28" w14:textId="61C7B6C7" w:rsidR="00433741" w:rsidRPr="00270114" w:rsidRDefault="009C3CB4" w:rsidP="00BB341E">
      <w:pPr>
        <w:spacing w:line="240" w:lineRule="auto"/>
        <w:rPr>
          <w:rFonts w:ascii="FbShefa" w:hAnsi="FbShefa"/>
          <w:sz w:val="11"/>
          <w:rtl/>
        </w:rPr>
      </w:pPr>
      <w:r w:rsidRPr="001B3037">
        <w:rPr>
          <w:rFonts w:ascii="FbShefa" w:hAnsi="FbShefa"/>
          <w:b/>
          <w:bCs/>
          <w:color w:val="3B2F2A" w:themeColor="text2" w:themeShade="80"/>
          <w:sz w:val="11"/>
          <w:rtl/>
        </w:rPr>
        <w:t>אבל בשדה זו</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מי יימר דמזבין לה</w:t>
      </w:r>
      <w:r w:rsidR="00980F5A" w:rsidRPr="00270114">
        <w:rPr>
          <w:rFonts w:ascii="FbShefa" w:hAnsi="FbShefa"/>
          <w:sz w:val="11"/>
          <w:rtl/>
        </w:rPr>
        <w:t>.</w:t>
      </w:r>
    </w:p>
    <w:p w14:paraId="43971C73" w14:textId="76D98928" w:rsidR="00BB341E" w:rsidRPr="001B3037" w:rsidRDefault="00BB341E" w:rsidP="009C3CB4">
      <w:pPr>
        <w:spacing w:line="240" w:lineRule="auto"/>
        <w:rPr>
          <w:rFonts w:ascii="FbShefa" w:hAnsi="FbShefa"/>
          <w:b/>
          <w:bCs/>
          <w:color w:val="3B2F2A" w:themeColor="text2" w:themeShade="80"/>
          <w:sz w:val="11"/>
          <w:rtl/>
        </w:rPr>
      </w:pPr>
    </w:p>
    <w:p w14:paraId="2D9BBA67" w14:textId="52A7B09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והאלהים</w:t>
      </w:r>
      <w:r w:rsidR="00980F5A" w:rsidRPr="00270114">
        <w:rPr>
          <w:rFonts w:ascii="FbShefa" w:hAnsi="FbShefa"/>
          <w:sz w:val="11"/>
          <w:rtl/>
        </w:rPr>
        <w:t>.</w:t>
      </w:r>
      <w:r w:rsidRPr="00270114">
        <w:rPr>
          <w:rFonts w:ascii="FbShefa" w:hAnsi="FbShefa"/>
          <w:sz w:val="11"/>
          <w:rtl/>
        </w:rPr>
        <w:t xml:space="preserve"> אפילו בשדה זו</w:t>
      </w:r>
      <w:r w:rsidR="00980F5A" w:rsidRPr="00270114">
        <w:rPr>
          <w:rFonts w:ascii="FbShefa" w:hAnsi="FbShefa"/>
          <w:sz w:val="11"/>
          <w:rtl/>
        </w:rPr>
        <w:t>.</w:t>
      </w:r>
    </w:p>
    <w:p w14:paraId="7C3CA5DC" w14:textId="55FB2940" w:rsidR="009C3CB4" w:rsidRPr="00270114" w:rsidRDefault="00BB341E" w:rsidP="009C3CB4">
      <w:pPr>
        <w:spacing w:line="240" w:lineRule="auto"/>
        <w:rPr>
          <w:rFonts w:ascii="FbShefa" w:hAnsi="FbShefa"/>
          <w:sz w:val="11"/>
          <w:rtl/>
        </w:rPr>
      </w:pPr>
      <w:r w:rsidRPr="001B3037">
        <w:rPr>
          <w:rFonts w:ascii="FbShefa" w:hAnsi="FbShefa"/>
          <w:b/>
          <w:bCs/>
          <w:color w:val="3B2F2A" w:themeColor="text2" w:themeShade="80"/>
          <w:sz w:val="11"/>
          <w:rtl/>
        </w:rPr>
        <w:t>שה</w:t>
      </w:r>
      <w:r w:rsidR="009C3CB4" w:rsidRPr="001B3037">
        <w:rPr>
          <w:rFonts w:ascii="FbShefa" w:hAnsi="FbShefa"/>
          <w:b/>
          <w:bCs/>
          <w:color w:val="3B2F2A" w:themeColor="text2" w:themeShade="80"/>
          <w:sz w:val="11"/>
          <w:rtl/>
        </w:rPr>
        <w:t>רי</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אשה כשדה זו דמיא</w:t>
      </w:r>
      <w:r w:rsidRPr="00270114">
        <w:rPr>
          <w:rFonts w:ascii="FbShefa" w:hAnsi="FbShefa"/>
          <w:sz w:val="11"/>
          <w:rtl/>
        </w:rPr>
        <w:t xml:space="preserve"> ומועיל</w:t>
      </w:r>
      <w:r w:rsidR="00980F5A" w:rsidRPr="00270114">
        <w:rPr>
          <w:rFonts w:ascii="FbShefa" w:hAnsi="FbShefa"/>
          <w:sz w:val="11"/>
          <w:rtl/>
        </w:rPr>
        <w:t>.</w:t>
      </w:r>
    </w:p>
    <w:p w14:paraId="50A643DD" w14:textId="77777777" w:rsidR="00BB341E" w:rsidRPr="001B3037" w:rsidRDefault="00BB341E" w:rsidP="009C3CB4">
      <w:pPr>
        <w:spacing w:line="240" w:lineRule="auto"/>
        <w:rPr>
          <w:rFonts w:ascii="FbShefa" w:hAnsi="FbShefa"/>
          <w:b/>
          <w:bCs/>
          <w:color w:val="3B2F2A" w:themeColor="text2" w:themeShade="80"/>
          <w:sz w:val="11"/>
          <w:rtl/>
        </w:rPr>
      </w:pPr>
    </w:p>
    <w:p w14:paraId="6ABA9A05" w14:textId="77777777" w:rsidR="00BB341E" w:rsidRPr="00270114" w:rsidRDefault="009C3CB4" w:rsidP="00BB341E">
      <w:pPr>
        <w:pStyle w:val="3"/>
        <w:rPr>
          <w:rFonts w:ascii="FbShefa" w:hAnsi="FbShefa"/>
          <w:color w:val="7C5F1D"/>
          <w:rtl/>
        </w:rPr>
      </w:pPr>
      <w:r w:rsidRPr="00270114">
        <w:rPr>
          <w:rFonts w:ascii="FbShefa" w:hAnsi="FbShefa"/>
          <w:color w:val="7C5F1D"/>
          <w:rtl/>
        </w:rPr>
        <w:t>קידושין בד</w:t>
      </w:r>
      <w:r w:rsidR="00BB341E" w:rsidRPr="00270114">
        <w:rPr>
          <w:rFonts w:ascii="FbShefa" w:hAnsi="FbShefa"/>
          <w:color w:val="7C5F1D"/>
          <w:rtl/>
        </w:rPr>
        <w:t>בר שלא בא לעולם:</w:t>
      </w:r>
    </w:p>
    <w:p w14:paraId="3DB3E9A6" w14:textId="6D464D83" w:rsidR="009C3CB4" w:rsidRPr="00270114" w:rsidRDefault="00BB341E" w:rsidP="009C3CB4">
      <w:pPr>
        <w:spacing w:line="240" w:lineRule="auto"/>
        <w:rPr>
          <w:rFonts w:ascii="FbShefa" w:hAnsi="FbShefa"/>
          <w:sz w:val="11"/>
          <w:rtl/>
        </w:rPr>
      </w:pPr>
      <w:r w:rsidRPr="001B3037">
        <w:rPr>
          <w:rFonts w:ascii="FbShefa" w:hAnsi="FbShefa"/>
          <w:b/>
          <w:bCs/>
          <w:color w:val="3B2F2A" w:themeColor="text2" w:themeShade="80"/>
          <w:sz w:val="11"/>
          <w:rtl/>
        </w:rPr>
        <w:t>האומר לאשה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התקדשי לי לאחר שאתגייר</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או לאחר</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שתתגיירי</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או לאחר</w:t>
      </w:r>
      <w:r w:rsidR="00980F5A" w:rsidRPr="001B3037">
        <w:rPr>
          <w:rFonts w:ascii="FbShefa" w:hAnsi="FbShefa"/>
          <w:b/>
          <w:bCs/>
          <w:color w:val="3B2F2A" w:themeColor="text2" w:themeShade="80"/>
          <w:sz w:val="11"/>
          <w:rtl/>
        </w:rPr>
        <w:t>.</w:t>
      </w:r>
      <w:r w:rsidR="009C2B10" w:rsidRPr="001B3037">
        <w:rPr>
          <w:rFonts w:ascii="FbShefa" w:hAnsi="FbShefa"/>
          <w:b/>
          <w:bCs/>
          <w:color w:val="3B2F2A" w:themeColor="text2" w:themeShade="80"/>
          <w:sz w:val="11"/>
          <w:rtl/>
        </w:rPr>
        <w:t xml:space="preserve"> </w:t>
      </w:r>
      <w:r w:rsidR="009C3CB4" w:rsidRPr="00270114">
        <w:rPr>
          <w:rFonts w:ascii="FbShefa" w:hAnsi="FbShefa"/>
          <w:sz w:val="11"/>
          <w:rtl/>
        </w:rPr>
        <w:t>שאשתחרר</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או לאחר</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שתשתחררי</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או לאחר</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שימות בעליך</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או לאחר</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שיחלוץ לך יבמיך</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או לאחר</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שתמות אחותיך</w:t>
      </w:r>
      <w:r w:rsidR="00980F5A" w:rsidRPr="00270114">
        <w:rPr>
          <w:rFonts w:ascii="FbShefa" w:hAnsi="FbShefa"/>
          <w:sz w:val="11"/>
          <w:rtl/>
        </w:rPr>
        <w:t>.</w:t>
      </w:r>
    </w:p>
    <w:p w14:paraId="298A5E12" w14:textId="2316F616" w:rsidR="00BB341E" w:rsidRPr="00270114" w:rsidRDefault="00BB341E" w:rsidP="00BB341E">
      <w:pPr>
        <w:spacing w:line="240" w:lineRule="auto"/>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rtl/>
        </w:rPr>
        <w:t xml:space="preserve">אינה </w:t>
      </w:r>
      <w:r w:rsidR="009C3CB4" w:rsidRPr="00270114">
        <w:rPr>
          <w:rFonts w:ascii="FbShefa" w:hAnsi="FbShefa"/>
          <w:sz w:val="11"/>
          <w:rtl/>
        </w:rPr>
        <w:t>מקודשת</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שאין אדם מקנה דבר שלא בא לעולם</w:t>
      </w:r>
      <w:r w:rsidR="00980F5A" w:rsidRPr="00270114">
        <w:rPr>
          <w:rFonts w:ascii="FbShefa" w:hAnsi="FbShefa"/>
          <w:sz w:val="11"/>
          <w:rtl/>
        </w:rPr>
        <w:t>.</w:t>
      </w:r>
    </w:p>
    <w:p w14:paraId="2E05DBFA" w14:textId="4D37681B" w:rsidR="009C3CB4" w:rsidRPr="00270114" w:rsidRDefault="00BB341E" w:rsidP="009C3CB4">
      <w:pPr>
        <w:spacing w:line="240" w:lineRule="auto"/>
        <w:rPr>
          <w:rFonts w:ascii="FbShefa" w:hAnsi="FbShefa"/>
          <w:sz w:val="11"/>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מקודשת</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שאדם מקנה דבר שלא בא לעולם</w:t>
      </w:r>
      <w:r w:rsidR="00980F5A" w:rsidRPr="00270114">
        <w:rPr>
          <w:rFonts w:ascii="FbShefa" w:hAnsi="FbShefa"/>
          <w:sz w:val="11"/>
          <w:rtl/>
        </w:rPr>
        <w:t>.</w:t>
      </w:r>
    </w:p>
    <w:p w14:paraId="69664C3F" w14:textId="77777777" w:rsidR="00BB341E" w:rsidRPr="00270114" w:rsidRDefault="00BB341E" w:rsidP="009C3CB4">
      <w:pPr>
        <w:spacing w:line="240" w:lineRule="auto"/>
        <w:rPr>
          <w:rFonts w:ascii="FbShefa" w:hAnsi="FbShefa"/>
          <w:sz w:val="11"/>
          <w:rtl/>
        </w:rPr>
      </w:pPr>
    </w:p>
    <w:p w14:paraId="3FE1F99C" w14:textId="4B0F0CAB" w:rsidR="00D66184" w:rsidRPr="00270114" w:rsidRDefault="00D66184" w:rsidP="00D66184">
      <w:pPr>
        <w:pStyle w:val="2"/>
        <w:rPr>
          <w:rFonts w:ascii="FbShefa" w:hAnsi="FbShefa"/>
          <w:color w:val="7C5F1D"/>
          <w:rtl/>
        </w:rPr>
      </w:pPr>
      <w:r w:rsidRPr="00270114">
        <w:rPr>
          <w:rFonts w:ascii="FbShefa" w:hAnsi="FbShefa"/>
          <w:color w:val="7C5F1D"/>
          <w:rtl/>
        </w:rPr>
        <w:t>המוצא שטר הקנאה בשוק</w:t>
      </w:r>
    </w:p>
    <w:p w14:paraId="2B8AE64F" w14:textId="128CAB1C" w:rsidR="00D66184" w:rsidRPr="00270114" w:rsidRDefault="00D66184" w:rsidP="00D66184">
      <w:pPr>
        <w:rPr>
          <w:rFonts w:ascii="FbShefa" w:hAnsi="FbShefa"/>
          <w:rtl/>
        </w:rPr>
      </w:pPr>
      <w:r w:rsidRPr="001B3037">
        <w:rPr>
          <w:rFonts w:ascii="FbShefa" w:hAnsi="FbShefa"/>
          <w:b/>
          <w:bCs/>
          <w:color w:val="3B2F2A" w:themeColor="text2" w:themeShade="80"/>
          <w:rtl/>
        </w:rPr>
        <w:t>יחזירו</w:t>
      </w:r>
      <w:r w:rsidR="00980F5A" w:rsidRPr="001B3037">
        <w:rPr>
          <w:rFonts w:ascii="FbShefa" w:hAnsi="FbShefa"/>
          <w:b/>
          <w:bCs/>
          <w:color w:val="3B2F2A" w:themeColor="text2" w:themeShade="80"/>
          <w:rtl/>
        </w:rPr>
        <w:t>.</w:t>
      </w:r>
      <w:r w:rsidR="00331B6B" w:rsidRPr="001B3037">
        <w:rPr>
          <w:rFonts w:ascii="FbShefa" w:hAnsi="FbShefa"/>
          <w:b/>
          <w:bCs/>
          <w:color w:val="3B2F2A" w:themeColor="text2" w:themeShade="80"/>
          <w:rtl/>
        </w:rPr>
        <w:t xml:space="preserve"> </w:t>
      </w:r>
      <w:r w:rsidRPr="00270114">
        <w:rPr>
          <w:rFonts w:ascii="FbShefa" w:hAnsi="FbShefa"/>
          <w:rtl/>
        </w:rPr>
        <w:t>לבעלים</w:t>
      </w:r>
      <w:r w:rsidR="00980F5A" w:rsidRPr="00270114">
        <w:rPr>
          <w:rFonts w:ascii="FbShefa" w:hAnsi="FbShefa"/>
          <w:rtl/>
        </w:rPr>
        <w:t>.</w:t>
      </w:r>
    </w:p>
    <w:p w14:paraId="0AB23327" w14:textId="5FFD5CED" w:rsidR="00D66184" w:rsidRPr="00270114" w:rsidRDefault="00D66184" w:rsidP="00D66184">
      <w:pPr>
        <w:rPr>
          <w:rFonts w:ascii="FbShefa" w:hAnsi="FbShefa"/>
          <w:rtl/>
        </w:rPr>
      </w:pPr>
      <w:r w:rsidRPr="001B3037">
        <w:rPr>
          <w:rFonts w:ascii="FbShefa" w:hAnsi="FbShefa"/>
          <w:b/>
          <w:bCs/>
          <w:color w:val="3B2F2A" w:themeColor="text2" w:themeShade="80"/>
          <w:rtl/>
        </w:rPr>
        <w:t>לא חוששים</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שמא כתב ללות ולא לוה</w:t>
      </w:r>
      <w:r w:rsidR="00980F5A" w:rsidRPr="00270114">
        <w:rPr>
          <w:rFonts w:ascii="FbShefa" w:hAnsi="FbShefa"/>
          <w:rtl/>
        </w:rPr>
        <w:t>.</w:t>
      </w:r>
      <w:r w:rsidR="00331B6B" w:rsidRPr="00270114">
        <w:rPr>
          <w:rFonts w:ascii="FbShefa" w:hAnsi="FbShefa"/>
          <w:rtl/>
        </w:rPr>
        <w:t xml:space="preserve"> </w:t>
      </w:r>
      <w:r w:rsidRPr="001B3037">
        <w:rPr>
          <w:rFonts w:ascii="FbShefa" w:hAnsi="FbShefa"/>
          <w:b/>
          <w:bCs/>
          <w:color w:val="3B2F2A" w:themeColor="text2" w:themeShade="80"/>
          <w:rtl/>
        </w:rPr>
        <w:t>שהרי</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שעבד נפשיה</w:t>
      </w:r>
      <w:r w:rsidR="00980F5A" w:rsidRPr="00270114">
        <w:rPr>
          <w:rFonts w:ascii="FbShefa" w:hAnsi="FbShefa"/>
          <w:rtl/>
        </w:rPr>
        <w:t>.</w:t>
      </w:r>
    </w:p>
    <w:p w14:paraId="41FDA088" w14:textId="6E7EE131" w:rsidR="00D66184" w:rsidRPr="00270114" w:rsidRDefault="00D66184" w:rsidP="00D66184">
      <w:pPr>
        <w:rPr>
          <w:rFonts w:ascii="FbShefa" w:hAnsi="FbShefa"/>
          <w:rtl/>
        </w:rPr>
      </w:pPr>
      <w:r w:rsidRPr="001B3037">
        <w:rPr>
          <w:rFonts w:ascii="FbShefa" w:hAnsi="FbShefa"/>
          <w:b/>
          <w:bCs/>
          <w:color w:val="3B2F2A" w:themeColor="text2" w:themeShade="80"/>
          <w:rtl/>
        </w:rPr>
        <w:t>לפרעון</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לא חיישינן</w:t>
      </w:r>
      <w:r w:rsidR="00980F5A" w:rsidRPr="00270114">
        <w:rPr>
          <w:rFonts w:ascii="FbShefa" w:hAnsi="FbShefa"/>
          <w:rtl/>
        </w:rPr>
        <w:t>.</w:t>
      </w:r>
      <w:r w:rsidR="00331B6B" w:rsidRPr="00270114">
        <w:rPr>
          <w:rFonts w:ascii="FbShefa" w:hAnsi="FbShefa"/>
          <w:rtl/>
        </w:rPr>
        <w:t xml:space="preserve"> </w:t>
      </w:r>
      <w:r w:rsidRPr="001B3037">
        <w:rPr>
          <w:rFonts w:ascii="FbShefa" w:hAnsi="FbShefa"/>
          <w:b/>
          <w:bCs/>
          <w:color w:val="3B2F2A" w:themeColor="text2" w:themeShade="80"/>
          <w:rtl/>
        </w:rPr>
        <w:t>דאם איתא</w:t>
      </w:r>
      <w:r w:rsidR="00980F5A" w:rsidRPr="001B3037">
        <w:rPr>
          <w:rFonts w:ascii="FbShefa" w:hAnsi="FbShefa"/>
          <w:b/>
          <w:bCs/>
          <w:color w:val="3B2F2A" w:themeColor="text2" w:themeShade="80"/>
          <w:rtl/>
        </w:rPr>
        <w:t>.</w:t>
      </w:r>
      <w:r w:rsidR="00331B6B" w:rsidRPr="001B3037">
        <w:rPr>
          <w:rFonts w:ascii="FbShefa" w:hAnsi="FbShefa"/>
          <w:b/>
          <w:bCs/>
          <w:color w:val="3B2F2A" w:themeColor="text2" w:themeShade="80"/>
          <w:rtl/>
        </w:rPr>
        <w:t xml:space="preserve"> </w:t>
      </w:r>
      <w:r w:rsidRPr="00270114">
        <w:rPr>
          <w:rFonts w:ascii="FbShefa" w:hAnsi="FbShefa"/>
          <w:rtl/>
        </w:rPr>
        <w:t>מקרע הוה קרע ליה</w:t>
      </w:r>
      <w:r w:rsidR="00980F5A" w:rsidRPr="00270114">
        <w:rPr>
          <w:rFonts w:ascii="FbShefa" w:hAnsi="FbShefa"/>
          <w:rtl/>
        </w:rPr>
        <w:t>.</w:t>
      </w:r>
    </w:p>
    <w:p w14:paraId="71611976" w14:textId="3EEA6A52" w:rsidR="00D66184" w:rsidRPr="00270114" w:rsidRDefault="00D66184" w:rsidP="00D66184">
      <w:pPr>
        <w:rPr>
          <w:rFonts w:ascii="FbShefa" w:hAnsi="FbShefa"/>
          <w:rtl/>
        </w:rPr>
      </w:pPr>
      <w:r w:rsidRPr="00270114">
        <w:rPr>
          <w:rFonts w:ascii="FbShefa" w:hAnsi="FbShefa"/>
          <w:rtl/>
        </w:rPr>
        <w:t xml:space="preserve"> </w:t>
      </w:r>
    </w:p>
    <w:p w14:paraId="5B4FDA56" w14:textId="77777777" w:rsidR="00D66184" w:rsidRPr="00270114" w:rsidRDefault="00D66184" w:rsidP="00D66184">
      <w:pPr>
        <w:pStyle w:val="3"/>
        <w:rPr>
          <w:rFonts w:ascii="FbShefa" w:hAnsi="FbShefa"/>
          <w:color w:val="7C5F1D"/>
          <w:rtl/>
        </w:rPr>
      </w:pPr>
      <w:r w:rsidRPr="00270114">
        <w:rPr>
          <w:rFonts w:ascii="FbShefa" w:hAnsi="FbShefa"/>
          <w:color w:val="7C5F1D"/>
          <w:rtl/>
        </w:rPr>
        <w:t>ת"ש:</w:t>
      </w:r>
    </w:p>
    <w:p w14:paraId="319FA91F" w14:textId="44001051" w:rsidR="00433741" w:rsidRPr="00270114" w:rsidRDefault="00D66184" w:rsidP="00D66184">
      <w:pPr>
        <w:rPr>
          <w:rFonts w:ascii="FbShefa" w:hAnsi="FbShefa"/>
          <w:rtl/>
        </w:rPr>
      </w:pPr>
      <w:r w:rsidRPr="001B3037">
        <w:rPr>
          <w:rFonts w:ascii="FbShefa" w:hAnsi="FbShefa"/>
          <w:b/>
          <w:bCs/>
          <w:color w:val="3B2F2A" w:themeColor="text2" w:themeShade="80"/>
          <w:rtl/>
        </w:rPr>
        <w:t>כל מעשה בית דין</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יחזיר</w:t>
      </w:r>
      <w:r w:rsidR="00980F5A" w:rsidRPr="00270114">
        <w:rPr>
          <w:rFonts w:ascii="FbShefa" w:hAnsi="FbShefa"/>
          <w:rtl/>
        </w:rPr>
        <w:t>.</w:t>
      </w:r>
    </w:p>
    <w:p w14:paraId="7244BAB5" w14:textId="07CF244D" w:rsidR="00433741" w:rsidRPr="00270114" w:rsidRDefault="00D66184" w:rsidP="00D66184">
      <w:pPr>
        <w:rPr>
          <w:rFonts w:ascii="FbShefa" w:hAnsi="FbShefa"/>
          <w:rtl/>
        </w:rPr>
      </w:pPr>
      <w:r w:rsidRPr="001B3037">
        <w:rPr>
          <w:rFonts w:ascii="FbShefa" w:hAnsi="FbShefa"/>
          <w:b/>
          <w:bCs/>
          <w:color w:val="3B2F2A" w:themeColor="text2" w:themeShade="80"/>
          <w:rtl/>
        </w:rPr>
        <w:t>אלמא</w:t>
      </w:r>
      <w:r w:rsidR="00980F5A" w:rsidRPr="00270114">
        <w:rPr>
          <w:rFonts w:ascii="FbShefa" w:hAnsi="FbShefa"/>
          <w:rtl/>
        </w:rPr>
        <w:t>.</w:t>
      </w:r>
      <w:r w:rsidRPr="00270114">
        <w:rPr>
          <w:rFonts w:ascii="FbShefa" w:hAnsi="FbShefa"/>
          <w:rtl/>
        </w:rPr>
        <w:t xml:space="preserve"> לא חיישינן לפרעון</w:t>
      </w:r>
      <w:r w:rsidR="00980F5A" w:rsidRPr="00270114">
        <w:rPr>
          <w:rFonts w:ascii="FbShefa" w:hAnsi="FbShefa"/>
          <w:rtl/>
        </w:rPr>
        <w:t>.</w:t>
      </w:r>
    </w:p>
    <w:p w14:paraId="68D13B7F" w14:textId="797EBFEF" w:rsidR="00D66184" w:rsidRPr="00270114" w:rsidRDefault="00D66184" w:rsidP="00D66184">
      <w:pPr>
        <w:rPr>
          <w:rFonts w:ascii="FbShefa" w:hAnsi="FbShefa"/>
          <w:rtl/>
        </w:rPr>
      </w:pPr>
      <w:r w:rsidRPr="001B3037">
        <w:rPr>
          <w:rFonts w:ascii="FbShefa" w:hAnsi="FbShefa"/>
          <w:b/>
          <w:bCs/>
          <w:color w:val="3B2F2A" w:themeColor="text2" w:themeShade="80"/>
          <w:rtl/>
        </w:rPr>
        <w:t>דחיה</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בשטרי חלטאתא ואדרכתא</w:t>
      </w:r>
      <w:r w:rsidR="00C61C31" w:rsidRPr="00270114">
        <w:rPr>
          <w:rFonts w:ascii="FbShefa" w:hAnsi="FbShefa"/>
          <w:rtl/>
        </w:rPr>
        <w:t xml:space="preserve"> (וכדלהלן)</w:t>
      </w:r>
      <w:r w:rsidR="00980F5A" w:rsidRPr="00270114">
        <w:rPr>
          <w:rFonts w:ascii="FbShefa" w:hAnsi="FbShefa"/>
          <w:rtl/>
        </w:rPr>
        <w:t>.</w:t>
      </w:r>
    </w:p>
    <w:p w14:paraId="6B7908AD" w14:textId="77777777" w:rsidR="008979AD" w:rsidRPr="00270114" w:rsidRDefault="008979AD" w:rsidP="009C3CB4">
      <w:pPr>
        <w:spacing w:line="240" w:lineRule="auto"/>
        <w:rPr>
          <w:rFonts w:ascii="FbShefa" w:hAnsi="FbShefa"/>
          <w:sz w:val="11"/>
          <w:rtl/>
        </w:rPr>
      </w:pPr>
    </w:p>
    <w:p w14:paraId="49816C18" w14:textId="2D9E9A24" w:rsidR="009C3CB4" w:rsidRPr="00270114" w:rsidRDefault="00D66184" w:rsidP="00C61C31">
      <w:pPr>
        <w:pStyle w:val="2"/>
        <w:rPr>
          <w:rFonts w:ascii="FbShefa" w:hAnsi="FbShefa"/>
          <w:color w:val="7C5F1D"/>
          <w:rtl/>
        </w:rPr>
      </w:pPr>
      <w:r w:rsidRPr="00270114">
        <w:rPr>
          <w:rFonts w:ascii="FbShefa" w:hAnsi="FbShefa"/>
          <w:color w:val="7C5F1D"/>
          <w:rtl/>
        </w:rPr>
        <w:t xml:space="preserve">שטרי </w:t>
      </w:r>
      <w:r w:rsidR="009C3CB4" w:rsidRPr="00270114">
        <w:rPr>
          <w:rFonts w:ascii="FbShefa" w:hAnsi="FbShefa"/>
          <w:color w:val="7C5F1D"/>
          <w:rtl/>
        </w:rPr>
        <w:t>חלטאתא ואדרכתא</w:t>
      </w:r>
    </w:p>
    <w:p w14:paraId="051CBADA" w14:textId="3325E490" w:rsidR="009C3CB4" w:rsidRPr="00270114" w:rsidRDefault="00C61C31" w:rsidP="009C3CB4">
      <w:pPr>
        <w:spacing w:line="240" w:lineRule="auto"/>
        <w:rPr>
          <w:rFonts w:ascii="FbShefa" w:hAnsi="FbShefa"/>
          <w:sz w:val="11"/>
          <w:rtl/>
        </w:rPr>
      </w:pPr>
      <w:r w:rsidRPr="001B3037">
        <w:rPr>
          <w:rFonts w:ascii="FbShefa" w:hAnsi="FbShefa"/>
          <w:b/>
          <w:bCs/>
          <w:color w:val="3B2F2A" w:themeColor="text2" w:themeShade="80"/>
          <w:sz w:val="11"/>
          <w:rtl/>
        </w:rPr>
        <w:t>לפרעון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לא חיישינן</w:t>
      </w:r>
      <w:r w:rsidR="00980F5A" w:rsidRPr="00270114">
        <w:rPr>
          <w:rFonts w:ascii="FbShefa" w:hAnsi="FbShefa"/>
          <w:sz w:val="11"/>
          <w:rtl/>
        </w:rPr>
        <w:t>.</w:t>
      </w:r>
    </w:p>
    <w:p w14:paraId="453D2F75" w14:textId="77777777" w:rsidR="00C61C31" w:rsidRPr="00270114" w:rsidRDefault="00C61C31" w:rsidP="009C3CB4">
      <w:pPr>
        <w:spacing w:line="240" w:lineRule="auto"/>
        <w:rPr>
          <w:rFonts w:ascii="FbShefa" w:hAnsi="FbShefa"/>
          <w:sz w:val="11"/>
          <w:rtl/>
        </w:rPr>
      </w:pPr>
    </w:p>
    <w:p w14:paraId="0A9E6CC2" w14:textId="77777777" w:rsidR="00C61C31" w:rsidRPr="00270114" w:rsidRDefault="009C3CB4" w:rsidP="00C61C31">
      <w:pPr>
        <w:pStyle w:val="3"/>
        <w:rPr>
          <w:rFonts w:ascii="FbShefa" w:hAnsi="FbShefa"/>
          <w:color w:val="7C5F1D"/>
          <w:rtl/>
        </w:rPr>
      </w:pPr>
      <w:r w:rsidRPr="00270114">
        <w:rPr>
          <w:rFonts w:ascii="FbShefa" w:hAnsi="FbShefa"/>
          <w:color w:val="7C5F1D"/>
          <w:rtl/>
        </w:rPr>
        <w:t>הטעם לס"ד</w:t>
      </w:r>
      <w:r w:rsidR="00C61C31" w:rsidRPr="00270114">
        <w:rPr>
          <w:rFonts w:ascii="FbShefa" w:hAnsi="FbShefa"/>
          <w:color w:val="7C5F1D"/>
          <w:rtl/>
        </w:rPr>
        <w:t>:</w:t>
      </w:r>
    </w:p>
    <w:p w14:paraId="25E3B591" w14:textId="52023812" w:rsidR="00433741" w:rsidRPr="00270114" w:rsidRDefault="00C61C31" w:rsidP="009C3CB4">
      <w:pPr>
        <w:spacing w:line="240" w:lineRule="auto"/>
        <w:rPr>
          <w:rFonts w:ascii="FbShefa" w:hAnsi="FbShefa"/>
          <w:sz w:val="11"/>
          <w:rtl/>
        </w:rPr>
      </w:pPr>
      <w:r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Pr="00270114">
        <w:rPr>
          <w:rFonts w:ascii="FbShefa" w:hAnsi="FbShefa"/>
          <w:sz w:val="11"/>
          <w:rtl/>
        </w:rPr>
        <w:t>ד</w:t>
      </w:r>
      <w:r w:rsidR="009C3CB4" w:rsidRPr="00270114">
        <w:rPr>
          <w:rFonts w:ascii="FbShefa" w:hAnsi="FbShefa"/>
          <w:sz w:val="11"/>
          <w:rtl/>
        </w:rPr>
        <w:t>לאו בני פרעון נינהו</w:t>
      </w:r>
      <w:r w:rsidR="00980F5A" w:rsidRPr="00270114">
        <w:rPr>
          <w:rFonts w:ascii="FbShefa" w:hAnsi="FbShefa"/>
          <w:sz w:val="11"/>
          <w:rtl/>
        </w:rPr>
        <w:t>.</w:t>
      </w:r>
    </w:p>
    <w:p w14:paraId="3A38E06A" w14:textId="0ED880D1"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שומא הדרא</w:t>
      </w:r>
      <w:r w:rsidR="00C61C31" w:rsidRPr="00270114">
        <w:rPr>
          <w:rFonts w:ascii="FbShefa" w:hAnsi="FbShefa"/>
          <w:sz w:val="11"/>
          <w:rtl/>
        </w:rPr>
        <w:t>,</w:t>
      </w:r>
      <w:r w:rsidRPr="00270114">
        <w:rPr>
          <w:rFonts w:ascii="FbShefa" w:hAnsi="FbShefa"/>
          <w:sz w:val="11"/>
          <w:rtl/>
        </w:rPr>
        <w:t xml:space="preserve"> ו</w:t>
      </w:r>
      <w:r w:rsidR="00C61C31" w:rsidRPr="00270114">
        <w:rPr>
          <w:rFonts w:ascii="FbShefa" w:hAnsi="FbShefa"/>
          <w:sz w:val="11"/>
          <w:rtl/>
        </w:rPr>
        <w:t xml:space="preserve">א"כ </w:t>
      </w:r>
      <w:r w:rsidRPr="00270114">
        <w:rPr>
          <w:rFonts w:ascii="FbShefa" w:hAnsi="FbShefa"/>
          <w:sz w:val="11"/>
          <w:rtl/>
        </w:rPr>
        <w:t>בני פרעון נינהו</w:t>
      </w:r>
      <w:r w:rsidR="00980F5A" w:rsidRPr="00270114">
        <w:rPr>
          <w:rFonts w:ascii="FbShefa" w:hAnsi="FbShefa"/>
          <w:sz w:val="11"/>
          <w:rtl/>
        </w:rPr>
        <w:t>.</w:t>
      </w:r>
    </w:p>
    <w:p w14:paraId="31BA6E69" w14:textId="77777777" w:rsidR="00C61C31" w:rsidRPr="001B3037" w:rsidRDefault="00C61C31" w:rsidP="009C3CB4">
      <w:pPr>
        <w:spacing w:line="240" w:lineRule="auto"/>
        <w:rPr>
          <w:rFonts w:ascii="FbShefa" w:hAnsi="FbShefa"/>
          <w:b/>
          <w:bCs/>
          <w:color w:val="3B2F2A" w:themeColor="text2" w:themeShade="80"/>
          <w:sz w:val="11"/>
          <w:rtl/>
        </w:rPr>
      </w:pPr>
    </w:p>
    <w:p w14:paraId="46C26093" w14:textId="77777777" w:rsidR="007F5C83" w:rsidRPr="00270114" w:rsidRDefault="007F5C83" w:rsidP="007F5C83">
      <w:pPr>
        <w:pStyle w:val="3"/>
        <w:rPr>
          <w:rFonts w:ascii="FbShefa" w:hAnsi="FbShefa"/>
          <w:color w:val="7C5F1D"/>
          <w:rtl/>
        </w:rPr>
      </w:pPr>
      <w:r w:rsidRPr="00270114">
        <w:rPr>
          <w:rFonts w:ascii="FbShefa" w:hAnsi="FbShefa"/>
          <w:color w:val="7C5F1D"/>
          <w:rtl/>
        </w:rPr>
        <w:t>שומא הדרא:</w:t>
      </w:r>
    </w:p>
    <w:p w14:paraId="7DBF7564" w14:textId="22D2901E" w:rsidR="00433741" w:rsidRPr="001B3037" w:rsidRDefault="007F5C83" w:rsidP="007F5C83">
      <w:pPr>
        <w:spacing w:line="240" w:lineRule="auto"/>
        <w:rPr>
          <w:rFonts w:ascii="FbShefa" w:hAnsi="FbShefa"/>
          <w:b/>
          <w:bCs/>
          <w:color w:val="3B2F2A" w:themeColor="text2" w:themeShade="80"/>
          <w:rtl/>
        </w:rPr>
      </w:pPr>
      <w:r w:rsidRPr="001B3037">
        <w:rPr>
          <w:rFonts w:ascii="FbShefa" w:hAnsi="FbShefa"/>
          <w:b/>
          <w:bCs/>
          <w:color w:val="3B2F2A" w:themeColor="text2" w:themeShade="80"/>
          <w:rtl/>
        </w:rPr>
        <w:t xml:space="preserve">דעה א </w:t>
      </w:r>
      <w:r w:rsidRPr="00270114">
        <w:rPr>
          <w:rFonts w:ascii="FbShefa" w:hAnsi="FbShefa"/>
          <w:rtl/>
        </w:rPr>
        <w:t>עד תריסר ירחי שתא</w:t>
      </w:r>
      <w:r w:rsidR="00980F5A" w:rsidRPr="00270114">
        <w:rPr>
          <w:rFonts w:ascii="FbShefa" w:hAnsi="FbShefa"/>
          <w:rtl/>
        </w:rPr>
        <w:t>.</w:t>
      </w:r>
    </w:p>
    <w:p w14:paraId="22800544" w14:textId="3DCA7C1C" w:rsidR="007F5C83" w:rsidRPr="00270114" w:rsidRDefault="007F5C83" w:rsidP="007F5C83">
      <w:pPr>
        <w:spacing w:line="240" w:lineRule="auto"/>
        <w:rPr>
          <w:rFonts w:ascii="FbShefa" w:hAnsi="FbShefa"/>
          <w:rtl/>
        </w:rPr>
      </w:pPr>
      <w:r w:rsidRPr="001B3037">
        <w:rPr>
          <w:rFonts w:ascii="FbShefa" w:hAnsi="FbShefa"/>
          <w:b/>
          <w:bCs/>
          <w:color w:val="3B2F2A" w:themeColor="text2" w:themeShade="80"/>
          <w:rtl/>
        </w:rPr>
        <w:t>דעה ב</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לעולם</w:t>
      </w:r>
      <w:r w:rsidR="00980F5A" w:rsidRPr="00270114">
        <w:rPr>
          <w:rFonts w:ascii="FbShefa" w:hAnsi="FbShefa"/>
          <w:rtl/>
        </w:rPr>
        <w:t>.</w:t>
      </w:r>
    </w:p>
    <w:p w14:paraId="4923561B" w14:textId="77777777" w:rsidR="007F5C83" w:rsidRPr="00270114" w:rsidRDefault="007F5C83" w:rsidP="007F5C83">
      <w:pPr>
        <w:spacing w:line="240" w:lineRule="auto"/>
        <w:rPr>
          <w:rFonts w:ascii="FbShefa" w:hAnsi="FbShefa"/>
          <w:rtl/>
        </w:rPr>
      </w:pPr>
    </w:p>
    <w:p w14:paraId="34226DDF" w14:textId="77777777" w:rsidR="00C61C31" w:rsidRPr="00270114" w:rsidRDefault="009C3CB4" w:rsidP="00C61C31">
      <w:pPr>
        <w:pStyle w:val="3"/>
        <w:rPr>
          <w:rFonts w:ascii="FbShefa" w:hAnsi="FbShefa"/>
          <w:color w:val="7C5F1D"/>
          <w:rtl/>
        </w:rPr>
      </w:pPr>
      <w:r w:rsidRPr="00270114">
        <w:rPr>
          <w:rFonts w:ascii="FbShefa" w:hAnsi="FbShefa"/>
          <w:color w:val="7C5F1D"/>
          <w:rtl/>
        </w:rPr>
        <w:t>הטעם למסקנא</w:t>
      </w:r>
      <w:r w:rsidR="00C61C31" w:rsidRPr="00270114">
        <w:rPr>
          <w:rFonts w:ascii="FbShefa" w:hAnsi="FbShefa"/>
          <w:color w:val="7C5F1D"/>
          <w:rtl/>
        </w:rPr>
        <w:t>:</w:t>
      </w:r>
    </w:p>
    <w:p w14:paraId="6C99F017" w14:textId="005111D4" w:rsidR="002F24DC" w:rsidRPr="00270114" w:rsidRDefault="009C3CB4" w:rsidP="007F5C83">
      <w:pPr>
        <w:spacing w:line="240" w:lineRule="auto"/>
        <w:rPr>
          <w:rFonts w:ascii="FbShefa" w:hAnsi="FbShefa"/>
          <w:sz w:val="11"/>
          <w:rtl/>
        </w:rPr>
      </w:pPr>
      <w:r w:rsidRPr="001B3037">
        <w:rPr>
          <w:rFonts w:ascii="FbShefa" w:hAnsi="FbShefa"/>
          <w:b/>
          <w:bCs/>
          <w:color w:val="3B2F2A" w:themeColor="text2" w:themeShade="80"/>
          <w:sz w:val="11"/>
          <w:rtl/>
        </w:rPr>
        <w:t>התם</w:t>
      </w:r>
      <w:r w:rsidR="00980F5A" w:rsidRPr="001B3037">
        <w:rPr>
          <w:rFonts w:ascii="FbShefa" w:hAnsi="FbShefa"/>
          <w:b/>
          <w:bCs/>
          <w:color w:val="3B2F2A" w:themeColor="text2" w:themeShade="80"/>
          <w:sz w:val="11"/>
          <w:rtl/>
        </w:rPr>
        <w:t>.</w:t>
      </w:r>
      <w:r w:rsidRPr="00270114">
        <w:rPr>
          <w:rFonts w:ascii="FbShefa" w:hAnsi="FbShefa"/>
          <w:sz w:val="11"/>
          <w:rtl/>
        </w:rPr>
        <w:t xml:space="preserve"> אפסיד אנפשיה, דאבעי ליה למקרעיה לשטריה</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או</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למכתב שטרא אחרינא עילויה</w:t>
      </w:r>
      <w:r w:rsidR="00980F5A" w:rsidRPr="00270114">
        <w:rPr>
          <w:rFonts w:ascii="FbShefa" w:hAnsi="FbShefa"/>
          <w:sz w:val="11"/>
          <w:rtl/>
        </w:rPr>
        <w:t>.</w:t>
      </w:r>
    </w:p>
    <w:p w14:paraId="5AB66979" w14:textId="5D981572" w:rsidR="002F24DC" w:rsidRPr="00270114" w:rsidRDefault="007F5C83" w:rsidP="007F5C83">
      <w:pPr>
        <w:spacing w:line="240" w:lineRule="auto"/>
        <w:rPr>
          <w:rFonts w:ascii="FbShefa" w:hAnsi="FbShefa"/>
          <w:sz w:val="11"/>
          <w:rtl/>
        </w:rPr>
      </w:pPr>
      <w:r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מדינא ארעא לא בעיא למיהדר, רק מדרבנן משום ועשית הישר והטוב</w:t>
      </w:r>
      <w:r w:rsidR="00980F5A" w:rsidRPr="00270114">
        <w:rPr>
          <w:rFonts w:ascii="FbShefa" w:hAnsi="FbShefa"/>
          <w:sz w:val="11"/>
          <w:rtl/>
        </w:rPr>
        <w:t>.</w:t>
      </w:r>
    </w:p>
    <w:p w14:paraId="43BF218B" w14:textId="54CA25C0" w:rsidR="007F5C83" w:rsidRPr="00270114" w:rsidRDefault="007F5C83" w:rsidP="007F5C83">
      <w:pPr>
        <w:spacing w:line="240" w:lineRule="auto"/>
        <w:rPr>
          <w:rFonts w:ascii="FbShefa" w:hAnsi="FbShefa"/>
          <w:sz w:val="11"/>
          <w:rtl/>
        </w:rPr>
      </w:pPr>
      <w:r w:rsidRPr="001B3037">
        <w:rPr>
          <w:rFonts w:ascii="FbShefa" w:hAnsi="FbShefa"/>
          <w:b/>
          <w:bCs/>
          <w:color w:val="3B2F2A" w:themeColor="text2" w:themeShade="80"/>
          <w:sz w:val="11"/>
          <w:rtl/>
        </w:rPr>
        <w:t>הלכך</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מרישא הוא דקא זבין, איבעי ליה למכתב שטר זביני</w:t>
      </w:r>
      <w:r w:rsidR="00980F5A" w:rsidRPr="00270114">
        <w:rPr>
          <w:rFonts w:ascii="FbShefa" w:hAnsi="FbShefa"/>
          <w:sz w:val="11"/>
          <w:rtl/>
        </w:rPr>
        <w:t>.</w:t>
      </w:r>
    </w:p>
    <w:p w14:paraId="2A0C7D42" w14:textId="77777777" w:rsidR="00D05C86" w:rsidRPr="00270114" w:rsidRDefault="00D05C86" w:rsidP="007F5C83">
      <w:pPr>
        <w:spacing w:line="240" w:lineRule="auto"/>
        <w:rPr>
          <w:rFonts w:ascii="FbShefa" w:hAnsi="FbShefa"/>
          <w:sz w:val="11"/>
          <w:rtl/>
        </w:rPr>
      </w:pPr>
    </w:p>
    <w:p w14:paraId="4C01518C" w14:textId="13F52ABC" w:rsidR="002F24DC" w:rsidRPr="00270114" w:rsidRDefault="007F5C83" w:rsidP="009C3CB4">
      <w:pPr>
        <w:spacing w:line="240" w:lineRule="auto"/>
        <w:rPr>
          <w:rFonts w:ascii="FbShefa" w:hAnsi="FbShefa"/>
          <w:sz w:val="11"/>
          <w:rtl/>
        </w:rPr>
      </w:pPr>
      <w:r w:rsidRPr="001B3037">
        <w:rPr>
          <w:rFonts w:ascii="FbShefa" w:hAnsi="FbShefa"/>
          <w:b/>
          <w:bCs/>
          <w:color w:val="3B2F2A" w:themeColor="text2" w:themeShade="80"/>
          <w:sz w:val="11"/>
          <w:rtl/>
        </w:rPr>
        <w:t>בשונה משטר הלוואה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rtl/>
        </w:rPr>
        <w:t xml:space="preserve">שיכול לומר לו </w:t>
      </w:r>
      <w:r w:rsidR="009C3CB4" w:rsidRPr="00270114">
        <w:rPr>
          <w:rFonts w:ascii="FbShefa" w:hAnsi="FbShefa"/>
          <w:sz w:val="11"/>
          <w:rtl/>
        </w:rPr>
        <w:t>אשתמוטי</w:t>
      </w:r>
      <w:r w:rsidR="00980F5A" w:rsidRPr="00270114">
        <w:rPr>
          <w:rFonts w:ascii="FbShefa" w:hAnsi="FbShefa"/>
          <w:sz w:val="11"/>
          <w:rtl/>
        </w:rPr>
        <w:t>.</w:t>
      </w:r>
    </w:p>
    <w:p w14:paraId="33060439" w14:textId="0CE52BDD" w:rsidR="009C3CB4" w:rsidRPr="001B3037" w:rsidRDefault="009C3CB4" w:rsidP="009C3CB4">
      <w:pPr>
        <w:spacing w:line="240" w:lineRule="auto"/>
        <w:rPr>
          <w:rFonts w:ascii="FbShefa" w:hAnsi="FbShefa"/>
          <w:b/>
          <w:bCs/>
          <w:color w:val="3B2F2A" w:themeColor="text2" w:themeShade="80"/>
          <w:sz w:val="11"/>
          <w:rtl/>
        </w:rPr>
      </w:pPr>
      <w:r w:rsidRPr="001B3037">
        <w:rPr>
          <w:rFonts w:ascii="FbShefa" w:hAnsi="FbShefa"/>
          <w:b/>
          <w:bCs/>
          <w:color w:val="3B2F2A" w:themeColor="text2" w:themeShade="80"/>
          <w:sz w:val="11"/>
          <w:rtl/>
        </w:rPr>
        <w:t>אי נמי</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אפשיטי דספרא זייר ליה</w:t>
      </w:r>
      <w:r w:rsidR="00980F5A" w:rsidRPr="00270114">
        <w:rPr>
          <w:rFonts w:ascii="FbShefa" w:hAnsi="FbShefa"/>
          <w:sz w:val="11"/>
          <w:rtl/>
        </w:rPr>
        <w:t>.</w:t>
      </w:r>
    </w:p>
    <w:p w14:paraId="08DCBDA7" w14:textId="77777777" w:rsidR="009C3CB4" w:rsidRPr="00270114" w:rsidRDefault="009C3CB4" w:rsidP="009C3CB4">
      <w:pPr>
        <w:spacing w:line="240" w:lineRule="auto"/>
        <w:rPr>
          <w:rFonts w:ascii="FbShefa" w:hAnsi="FbShefa"/>
          <w:sz w:val="11"/>
          <w:rtl/>
        </w:rPr>
      </w:pPr>
    </w:p>
    <w:p w14:paraId="176452F6"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מוצא שטר חוב בשוק</w:t>
      </w:r>
    </w:p>
    <w:p w14:paraId="7CB22D5A" w14:textId="2C074B9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לא יחזיר</w:t>
      </w:r>
      <w:r w:rsidR="00DD6A53" w:rsidRPr="001B3037">
        <w:rPr>
          <w:rFonts w:ascii="FbShefa" w:hAnsi="FbShefa"/>
          <w:b/>
          <w:bCs/>
          <w:color w:val="3B2F2A" w:themeColor="text2" w:themeShade="80"/>
          <w:sz w:val="11"/>
          <w:rtl/>
        </w:rPr>
        <w:t>נ</w:t>
      </w:r>
      <w:r w:rsidRPr="001B3037">
        <w:rPr>
          <w:rFonts w:ascii="FbShefa" w:hAnsi="FbShefa"/>
          <w:b/>
          <w:bCs/>
          <w:color w:val="3B2F2A" w:themeColor="text2" w:themeShade="80"/>
          <w:sz w:val="11"/>
          <w:rtl/>
        </w:rPr>
        <w:t>ו</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לבעלים</w:t>
      </w:r>
      <w:r w:rsidR="00980F5A" w:rsidRPr="00270114">
        <w:rPr>
          <w:rFonts w:ascii="FbShefa" w:hAnsi="FbShefa"/>
          <w:sz w:val="11"/>
          <w:rtl/>
        </w:rPr>
        <w:t>.</w:t>
      </w:r>
    </w:p>
    <w:p w14:paraId="770A5D8A" w14:textId="19B76CA5"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לא כתוב בו הנפק</w:t>
      </w:r>
      <w:r w:rsidR="00980F5A" w:rsidRPr="00270114">
        <w:rPr>
          <w:rFonts w:ascii="FbShefa" w:hAnsi="FbShefa"/>
          <w:sz w:val="11"/>
          <w:rtl/>
        </w:rPr>
        <w:t>.</w:t>
      </w:r>
      <w:r w:rsidRPr="00270114">
        <w:rPr>
          <w:rFonts w:ascii="FbShefa" w:hAnsi="FbShefa"/>
          <w:sz w:val="11"/>
          <w:rtl/>
        </w:rPr>
        <w:t xml:space="preserve"> </w:t>
      </w:r>
      <w:r w:rsidR="00DD6A53" w:rsidRPr="00270114">
        <w:rPr>
          <w:rFonts w:ascii="FbShefa" w:hAnsi="FbShefa"/>
          <w:sz w:val="11"/>
          <w:rtl/>
        </w:rPr>
        <w:t xml:space="preserve">שיש לומר </w:t>
      </w:r>
      <w:r w:rsidRPr="00270114">
        <w:rPr>
          <w:rFonts w:ascii="FbShefa" w:hAnsi="FbShefa"/>
          <w:sz w:val="11"/>
          <w:rtl/>
        </w:rPr>
        <w:t>כתב ללות ולא לוה</w:t>
      </w:r>
      <w:r w:rsidR="00980F5A" w:rsidRPr="00270114">
        <w:rPr>
          <w:rFonts w:ascii="FbShefa" w:hAnsi="FbShefa"/>
          <w:sz w:val="11"/>
          <w:rtl/>
        </w:rPr>
        <w:t>.</w:t>
      </w:r>
    </w:p>
    <w:p w14:paraId="6851CA81" w14:textId="39F30DE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כתוב בו הנפק</w:t>
      </w:r>
      <w:r w:rsidR="00980F5A" w:rsidRPr="00270114">
        <w:rPr>
          <w:rFonts w:ascii="FbShefa" w:hAnsi="FbShefa"/>
          <w:sz w:val="11"/>
          <w:rtl/>
        </w:rPr>
        <w:t>.</w:t>
      </w:r>
      <w:r w:rsidRPr="00270114">
        <w:rPr>
          <w:rFonts w:ascii="FbShefa" w:hAnsi="FbShefa"/>
          <w:sz w:val="11"/>
          <w:rtl/>
        </w:rPr>
        <w:t xml:space="preserve"> חיישינן לפרעון</w:t>
      </w:r>
      <w:r w:rsidR="00980F5A" w:rsidRPr="00270114">
        <w:rPr>
          <w:rFonts w:ascii="FbShefa" w:hAnsi="FbShefa"/>
          <w:sz w:val="11"/>
          <w:rtl/>
        </w:rPr>
        <w:t>.</w:t>
      </w:r>
    </w:p>
    <w:p w14:paraId="749A4B25" w14:textId="5A82D5D2" w:rsidR="009C3CB4" w:rsidRPr="00270114" w:rsidRDefault="009C3CB4" w:rsidP="009C3CB4">
      <w:pPr>
        <w:spacing w:line="240" w:lineRule="auto"/>
        <w:rPr>
          <w:rFonts w:ascii="FbShefa" w:hAnsi="FbShefa"/>
          <w:sz w:val="11"/>
          <w:rtl/>
        </w:rPr>
      </w:pPr>
    </w:p>
    <w:p w14:paraId="309AE4F7" w14:textId="04293DFA" w:rsidR="00DD6A53" w:rsidRPr="00270114" w:rsidRDefault="00DD6A53" w:rsidP="00DD6A53">
      <w:pPr>
        <w:pStyle w:val="3"/>
        <w:rPr>
          <w:rFonts w:ascii="FbShefa" w:hAnsi="FbShefa"/>
          <w:color w:val="7C5F1D"/>
          <w:rtl/>
        </w:rPr>
      </w:pPr>
      <w:r w:rsidRPr="00270114">
        <w:rPr>
          <w:rFonts w:ascii="FbShefa" w:hAnsi="FbShefa"/>
          <w:color w:val="7C5F1D"/>
          <w:rtl/>
        </w:rPr>
        <w:t>מיתיבי:</w:t>
      </w:r>
    </w:p>
    <w:p w14:paraId="5E41C03A" w14:textId="0C40708E"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כל מעשה בית דין</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הרי זה יחזיר</w:t>
      </w:r>
      <w:r w:rsidR="00980F5A" w:rsidRPr="00270114">
        <w:rPr>
          <w:rFonts w:ascii="FbShefa" w:hAnsi="FbShefa"/>
          <w:sz w:val="11"/>
          <w:rtl/>
        </w:rPr>
        <w:t>.</w:t>
      </w:r>
    </w:p>
    <w:p w14:paraId="55DBE27D" w14:textId="4524BD23" w:rsidR="00DF0DF6" w:rsidRPr="00270114" w:rsidRDefault="00DF0DF6" w:rsidP="009C3CB4">
      <w:pPr>
        <w:spacing w:line="240" w:lineRule="auto"/>
        <w:rPr>
          <w:rFonts w:ascii="FbShefa" w:hAnsi="FbShefa"/>
          <w:sz w:val="11"/>
          <w:rtl/>
        </w:rPr>
      </w:pPr>
      <w:r w:rsidRPr="001B3037">
        <w:rPr>
          <w:rFonts w:ascii="FbShefa" w:hAnsi="FbShefa"/>
          <w:b/>
          <w:bCs/>
          <w:color w:val="3B2F2A" w:themeColor="text2" w:themeShade="80"/>
          <w:sz w:val="11"/>
          <w:rtl/>
        </w:rPr>
        <w:t>אין לדחות</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rtl/>
        </w:rPr>
        <w:t>ש</w:t>
      </w:r>
      <w:r w:rsidR="009C3CB4" w:rsidRPr="00270114">
        <w:rPr>
          <w:rFonts w:ascii="FbShefa" w:hAnsi="FbShefa"/>
          <w:rtl/>
        </w:rPr>
        <w:t>לא</w:t>
      </w:r>
      <w:r w:rsidR="009C3CB4" w:rsidRPr="00270114">
        <w:rPr>
          <w:rFonts w:ascii="FbShefa" w:hAnsi="FbShefa"/>
          <w:sz w:val="11"/>
          <w:rtl/>
        </w:rPr>
        <w:t xml:space="preserve"> כל מעשה בית דין שוים, אלא כגון שהוחזק כפרן</w:t>
      </w:r>
      <w:r w:rsidR="00980F5A" w:rsidRPr="00270114">
        <w:rPr>
          <w:rFonts w:ascii="FbShefa" w:hAnsi="FbShefa"/>
          <w:sz w:val="11"/>
          <w:rtl/>
        </w:rPr>
        <w:t>.</w:t>
      </w:r>
    </w:p>
    <w:p w14:paraId="1B785F98" w14:textId="0C447AA9" w:rsidR="009C3CB4" w:rsidRPr="00270114" w:rsidRDefault="00DF0DF6" w:rsidP="009C3CB4">
      <w:pPr>
        <w:spacing w:line="240" w:lineRule="auto"/>
        <w:rPr>
          <w:rFonts w:ascii="FbShefa" w:hAnsi="FbShefa"/>
          <w:sz w:val="11"/>
          <w:rtl/>
        </w:rPr>
      </w:pPr>
      <w:r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w:t>
      </w:r>
      <w:r w:rsidRPr="00270114">
        <w:rPr>
          <w:rFonts w:ascii="FbShefa" w:hAnsi="FbShefa"/>
          <w:sz w:val="11"/>
          <w:rtl/>
        </w:rPr>
        <w:t xml:space="preserve">וכי </w:t>
      </w:r>
      <w:r w:rsidR="009C3CB4" w:rsidRPr="00270114">
        <w:rPr>
          <w:rFonts w:ascii="FbShefa" w:hAnsi="FbShefa"/>
          <w:sz w:val="11"/>
          <w:rtl/>
        </w:rPr>
        <w:t>משום דהוחזק כפרן חדא זמנא, תו לא פרע כלל</w:t>
      </w:r>
      <w:r w:rsidR="00980F5A" w:rsidRPr="00270114">
        <w:rPr>
          <w:rFonts w:ascii="FbShefa" w:hAnsi="FbShefa"/>
          <w:sz w:val="11"/>
          <w:rtl/>
        </w:rPr>
        <w:t>.</w:t>
      </w:r>
    </w:p>
    <w:p w14:paraId="73F7FA9F" w14:textId="50A74C7B"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בשטר חלטאתא ואדרכתא וכנ"ל</w:t>
      </w:r>
      <w:r w:rsidR="00980F5A" w:rsidRPr="00270114">
        <w:rPr>
          <w:rFonts w:ascii="FbShefa" w:hAnsi="FbShefa"/>
          <w:sz w:val="11"/>
          <w:rtl/>
        </w:rPr>
        <w:t>.</w:t>
      </w:r>
    </w:p>
    <w:p w14:paraId="0B568CA4" w14:textId="46B40448" w:rsidR="009C3CB4" w:rsidRPr="00270114" w:rsidRDefault="009C3CB4" w:rsidP="00794C1A">
      <w:pPr>
        <w:pStyle w:val="1"/>
        <w:rPr>
          <w:rFonts w:ascii="FbShefa" w:hAnsi="FbShefa"/>
          <w:rtl/>
        </w:rPr>
      </w:pPr>
      <w:r w:rsidRPr="00270114">
        <w:rPr>
          <w:rFonts w:ascii="FbShefa" w:hAnsi="FbShefa"/>
          <w:sz w:val="11"/>
          <w:rtl/>
        </w:rPr>
        <w:t>יז</w:t>
      </w:r>
      <w:r w:rsidR="00B36BF2" w:rsidRPr="00270114">
        <w:rPr>
          <w:rFonts w:ascii="FbShefa" w:hAnsi="FbShefa"/>
          <w:sz w:val="11"/>
          <w:rtl/>
        </w:rPr>
        <w:t>, א</w:t>
      </w:r>
    </w:p>
    <w:p w14:paraId="125E3231" w14:textId="75F8DF16" w:rsidR="009C3CB4" w:rsidRPr="00270114" w:rsidRDefault="009C3CB4" w:rsidP="009C3CB4">
      <w:pPr>
        <w:pStyle w:val="2"/>
        <w:rPr>
          <w:rFonts w:ascii="FbShefa" w:hAnsi="FbShefa"/>
          <w:color w:val="7C5F1D"/>
          <w:rtl/>
        </w:rPr>
      </w:pPr>
      <w:r w:rsidRPr="00270114">
        <w:rPr>
          <w:rFonts w:ascii="FbShefa" w:hAnsi="FbShefa"/>
          <w:color w:val="7C5F1D"/>
          <w:sz w:val="11"/>
          <w:rtl/>
        </w:rPr>
        <w:t>כפרן</w:t>
      </w:r>
    </w:p>
    <w:p w14:paraId="0ABF1FB3" w14:textId="77777777" w:rsidR="00F01F56" w:rsidRPr="00270114" w:rsidRDefault="00F01F56" w:rsidP="00F01F56">
      <w:pPr>
        <w:pStyle w:val="3"/>
        <w:rPr>
          <w:rFonts w:ascii="FbShefa" w:hAnsi="FbShefa"/>
          <w:color w:val="7C5F1D"/>
          <w:rtl/>
        </w:rPr>
      </w:pPr>
      <w:r w:rsidRPr="00270114">
        <w:rPr>
          <w:rFonts w:ascii="FbShefa" w:hAnsi="FbShefa"/>
          <w:color w:val="7C5F1D"/>
          <w:rtl/>
        </w:rPr>
        <w:t>אמרו בי"ד צא תן לו:</w:t>
      </w:r>
    </w:p>
    <w:p w14:paraId="3FA99CAC" w14:textId="233A8AA6" w:rsidR="00433741" w:rsidRPr="00270114" w:rsidRDefault="00F01F56" w:rsidP="00F01F56">
      <w:pPr>
        <w:rPr>
          <w:rFonts w:ascii="FbShefa" w:hAnsi="FbShefa"/>
          <w:rtl/>
        </w:rPr>
      </w:pPr>
      <w:r w:rsidRPr="001B3037">
        <w:rPr>
          <w:rFonts w:ascii="FbShefa" w:hAnsi="FbShefa"/>
          <w:b/>
          <w:bCs/>
          <w:color w:val="3B2F2A" w:themeColor="text2" w:themeShade="80"/>
          <w:rtl/>
        </w:rPr>
        <w:t>ואמר פרעתי</w:t>
      </w:r>
      <w:r w:rsidR="00980F5A" w:rsidRPr="001B3037">
        <w:rPr>
          <w:rFonts w:ascii="FbShefa" w:hAnsi="FbShefa"/>
          <w:b/>
          <w:bCs/>
          <w:color w:val="3B2F2A" w:themeColor="text2" w:themeShade="80"/>
          <w:rtl/>
        </w:rPr>
        <w:t>.</w:t>
      </w:r>
      <w:r w:rsidR="00331B6B" w:rsidRPr="001B3037">
        <w:rPr>
          <w:rFonts w:ascii="FbShefa" w:hAnsi="FbShefa"/>
          <w:b/>
          <w:bCs/>
          <w:color w:val="3B2F2A" w:themeColor="text2" w:themeShade="80"/>
          <w:rtl/>
        </w:rPr>
        <w:t xml:space="preserve"> </w:t>
      </w:r>
      <w:r w:rsidRPr="00270114">
        <w:rPr>
          <w:rFonts w:ascii="FbShefa" w:hAnsi="FbShefa"/>
          <w:rtl/>
        </w:rPr>
        <w:t>נאמן</w:t>
      </w:r>
      <w:r w:rsidR="00980F5A" w:rsidRPr="00270114">
        <w:rPr>
          <w:rFonts w:ascii="FbShefa" w:hAnsi="FbShefa"/>
          <w:rtl/>
        </w:rPr>
        <w:t>.</w:t>
      </w:r>
    </w:p>
    <w:p w14:paraId="4AC04EC4" w14:textId="657DE8AB" w:rsidR="00433741" w:rsidRPr="00270114" w:rsidRDefault="00F01F56" w:rsidP="00F01F56">
      <w:pPr>
        <w:rPr>
          <w:rFonts w:ascii="FbShefa" w:hAnsi="FbShefa"/>
          <w:rtl/>
        </w:rPr>
      </w:pPr>
      <w:r w:rsidRPr="001B3037">
        <w:rPr>
          <w:rFonts w:ascii="FbShefa" w:hAnsi="FbShefa"/>
          <w:b/>
          <w:bCs/>
          <w:color w:val="3B2F2A" w:themeColor="text2" w:themeShade="80"/>
          <w:rtl/>
        </w:rPr>
        <w:t>בא מלוה לכתוב</w:t>
      </w:r>
      <w:r w:rsidR="00980F5A" w:rsidRPr="001B3037">
        <w:rPr>
          <w:rFonts w:ascii="FbShefa" w:hAnsi="FbShefa"/>
          <w:b/>
          <w:bCs/>
          <w:color w:val="3B2F2A" w:themeColor="text2" w:themeShade="80"/>
          <w:rtl/>
        </w:rPr>
        <w:t>.</w:t>
      </w:r>
      <w:r w:rsidR="00331B6B" w:rsidRPr="001B3037">
        <w:rPr>
          <w:rFonts w:ascii="FbShefa" w:hAnsi="FbShefa"/>
          <w:b/>
          <w:bCs/>
          <w:color w:val="3B2F2A" w:themeColor="text2" w:themeShade="80"/>
          <w:rtl/>
        </w:rPr>
        <w:t xml:space="preserve"> </w:t>
      </w:r>
      <w:r w:rsidRPr="00270114">
        <w:rPr>
          <w:rFonts w:ascii="FbShefa" w:hAnsi="FbShefa"/>
          <w:rtl/>
        </w:rPr>
        <w:t>אין כותבין ונותנין לו</w:t>
      </w:r>
      <w:r w:rsidR="00980F5A" w:rsidRPr="00270114">
        <w:rPr>
          <w:rFonts w:ascii="FbShefa" w:hAnsi="FbShefa"/>
          <w:rtl/>
        </w:rPr>
        <w:t>.</w:t>
      </w:r>
    </w:p>
    <w:p w14:paraId="3A13DADB" w14:textId="68EC4281" w:rsidR="00F01F56" w:rsidRPr="00270114" w:rsidRDefault="00F01F56" w:rsidP="00F01F56">
      <w:pPr>
        <w:rPr>
          <w:rFonts w:ascii="FbShefa" w:hAnsi="FbShefa"/>
          <w:rtl/>
        </w:rPr>
      </w:pPr>
    </w:p>
    <w:p w14:paraId="26BFE977" w14:textId="77777777" w:rsidR="00F01F56" w:rsidRPr="00270114" w:rsidRDefault="00F01F56" w:rsidP="00F01F56">
      <w:pPr>
        <w:pStyle w:val="3"/>
        <w:rPr>
          <w:rFonts w:ascii="FbShefa" w:hAnsi="FbShefa"/>
          <w:color w:val="7C5F1D"/>
          <w:rtl/>
        </w:rPr>
      </w:pPr>
      <w:r w:rsidRPr="00270114">
        <w:rPr>
          <w:rFonts w:ascii="FbShefa" w:hAnsi="FbShefa"/>
          <w:color w:val="7C5F1D"/>
          <w:rtl/>
        </w:rPr>
        <w:t>אמרו בי"ד חייב אתה ליתן לו:</w:t>
      </w:r>
    </w:p>
    <w:p w14:paraId="1AC786A9" w14:textId="6B69FED8" w:rsidR="00433741" w:rsidRPr="00270114" w:rsidRDefault="00F01F56" w:rsidP="00F01F56">
      <w:pPr>
        <w:rPr>
          <w:rFonts w:ascii="FbShefa" w:hAnsi="FbShefa"/>
          <w:rtl/>
        </w:rPr>
      </w:pPr>
      <w:r w:rsidRPr="001B3037">
        <w:rPr>
          <w:rFonts w:ascii="FbShefa" w:hAnsi="FbShefa"/>
          <w:b/>
          <w:bCs/>
          <w:color w:val="3B2F2A" w:themeColor="text2" w:themeShade="80"/>
          <w:rtl/>
        </w:rPr>
        <w:t>ואמר</w:t>
      </w:r>
      <w:r w:rsidR="00980F5A" w:rsidRPr="001B3037">
        <w:rPr>
          <w:rFonts w:ascii="FbShefa" w:hAnsi="FbShefa"/>
          <w:b/>
          <w:bCs/>
          <w:color w:val="3B2F2A" w:themeColor="text2" w:themeShade="80"/>
          <w:rtl/>
        </w:rPr>
        <w:t>.</w:t>
      </w:r>
      <w:r w:rsidR="00331B6B" w:rsidRPr="001B3037">
        <w:rPr>
          <w:rFonts w:ascii="FbShefa" w:hAnsi="FbShefa"/>
          <w:b/>
          <w:bCs/>
          <w:color w:val="3B2F2A" w:themeColor="text2" w:themeShade="80"/>
          <w:rtl/>
        </w:rPr>
        <w:t xml:space="preserve"> </w:t>
      </w:r>
      <w:r w:rsidRPr="00270114">
        <w:rPr>
          <w:rFonts w:ascii="FbShefa" w:hAnsi="FbShefa"/>
          <w:rtl/>
        </w:rPr>
        <w:t>פרעתי</w:t>
      </w:r>
      <w:r w:rsidR="00980F5A" w:rsidRPr="00270114">
        <w:rPr>
          <w:rFonts w:ascii="FbShefa" w:hAnsi="FbShefa"/>
          <w:rtl/>
        </w:rPr>
        <w:t>.</w:t>
      </w:r>
    </w:p>
    <w:p w14:paraId="6F415519" w14:textId="4F822A29" w:rsidR="00433741" w:rsidRPr="00270114" w:rsidRDefault="00F01F56" w:rsidP="00F01F56">
      <w:pPr>
        <w:rPr>
          <w:rFonts w:ascii="FbShefa" w:hAnsi="FbShefa"/>
          <w:rtl/>
        </w:rPr>
      </w:pPr>
      <w:r w:rsidRPr="001B3037">
        <w:rPr>
          <w:rFonts w:ascii="FbShefa" w:hAnsi="FbShefa"/>
          <w:b/>
          <w:bCs/>
          <w:color w:val="3B2F2A" w:themeColor="text2" w:themeShade="80"/>
          <w:rtl/>
        </w:rPr>
        <w:t>דעה א</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אינו נאמן</w:t>
      </w:r>
      <w:r w:rsidR="00980F5A" w:rsidRPr="00270114">
        <w:rPr>
          <w:rFonts w:ascii="FbShefa" w:hAnsi="FbShefa"/>
          <w:rtl/>
        </w:rPr>
        <w:t>.</w:t>
      </w:r>
    </w:p>
    <w:p w14:paraId="6C5D703B" w14:textId="21904019" w:rsidR="00433741" w:rsidRPr="00270114" w:rsidRDefault="00F01F56" w:rsidP="00F01F56">
      <w:pPr>
        <w:rPr>
          <w:rFonts w:ascii="FbShefa" w:hAnsi="FbShefa"/>
          <w:rtl/>
        </w:rPr>
      </w:pPr>
      <w:r w:rsidRPr="001B3037">
        <w:rPr>
          <w:rFonts w:ascii="FbShefa" w:hAnsi="FbShefa"/>
          <w:b/>
          <w:bCs/>
          <w:color w:val="3B2F2A" w:themeColor="text2" w:themeShade="80"/>
          <w:rtl/>
        </w:rPr>
        <w:t>בא מלוה לכתוב</w:t>
      </w:r>
      <w:r w:rsidR="00980F5A" w:rsidRPr="001B3037">
        <w:rPr>
          <w:rFonts w:ascii="FbShefa" w:hAnsi="FbShefa"/>
          <w:b/>
          <w:bCs/>
          <w:color w:val="3B2F2A" w:themeColor="text2" w:themeShade="80"/>
          <w:rtl/>
        </w:rPr>
        <w:t>.</w:t>
      </w:r>
      <w:r w:rsidR="00331B6B" w:rsidRPr="001B3037">
        <w:rPr>
          <w:rFonts w:ascii="FbShefa" w:hAnsi="FbShefa"/>
          <w:b/>
          <w:bCs/>
          <w:color w:val="3B2F2A" w:themeColor="text2" w:themeShade="80"/>
          <w:rtl/>
        </w:rPr>
        <w:t xml:space="preserve"> </w:t>
      </w:r>
      <w:r w:rsidRPr="00270114">
        <w:rPr>
          <w:rFonts w:ascii="FbShefa" w:hAnsi="FbShefa"/>
          <w:rtl/>
        </w:rPr>
        <w:t>כותבין ונותנין לו</w:t>
      </w:r>
      <w:r w:rsidR="00980F5A" w:rsidRPr="00270114">
        <w:rPr>
          <w:rFonts w:ascii="FbShefa" w:hAnsi="FbShefa"/>
          <w:rtl/>
        </w:rPr>
        <w:t>.</w:t>
      </w:r>
    </w:p>
    <w:p w14:paraId="0FF38B75" w14:textId="386A9831" w:rsidR="00F01F56" w:rsidRPr="00270114" w:rsidRDefault="00F01F56" w:rsidP="00F01F56">
      <w:pPr>
        <w:rPr>
          <w:rFonts w:ascii="FbShefa" w:hAnsi="FbShefa"/>
          <w:rtl/>
        </w:rPr>
      </w:pPr>
    </w:p>
    <w:p w14:paraId="4FBAF92B" w14:textId="7B89BE1C" w:rsidR="00433741" w:rsidRPr="00270114" w:rsidRDefault="00F01F56" w:rsidP="00F01F56">
      <w:pPr>
        <w:rPr>
          <w:rFonts w:ascii="FbShefa" w:hAnsi="FbShefa"/>
          <w:rtl/>
        </w:rPr>
      </w:pPr>
      <w:r w:rsidRPr="001B3037">
        <w:rPr>
          <w:rFonts w:ascii="FbShefa" w:hAnsi="FbShefa"/>
          <w:b/>
          <w:bCs/>
          <w:color w:val="3B2F2A" w:themeColor="text2" w:themeShade="80"/>
          <w:rtl/>
        </w:rPr>
        <w:t>דעה ב</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נאמן</w:t>
      </w:r>
      <w:r w:rsidR="00980F5A" w:rsidRPr="00270114">
        <w:rPr>
          <w:rFonts w:ascii="FbShefa" w:hAnsi="FbShefa"/>
          <w:rtl/>
        </w:rPr>
        <w:t>.</w:t>
      </w:r>
    </w:p>
    <w:p w14:paraId="66E86B19" w14:textId="57A77EDE" w:rsidR="007A1732" w:rsidRPr="00270114" w:rsidRDefault="007A1732" w:rsidP="00F01F56">
      <w:pPr>
        <w:rPr>
          <w:rFonts w:ascii="FbShefa" w:hAnsi="FbShefa"/>
          <w:rtl/>
        </w:rPr>
      </w:pPr>
    </w:p>
    <w:p w14:paraId="45E6D625" w14:textId="7DB2A92E" w:rsidR="007A1732" w:rsidRPr="00270114" w:rsidRDefault="00D75CC9" w:rsidP="007A1732">
      <w:pPr>
        <w:pStyle w:val="2"/>
        <w:rPr>
          <w:rFonts w:ascii="FbShefa" w:hAnsi="FbShefa"/>
          <w:color w:val="7C5F1D"/>
          <w:rtl/>
        </w:rPr>
      </w:pPr>
      <w:r w:rsidRPr="00270114">
        <w:rPr>
          <w:rFonts w:ascii="FbShefa" w:hAnsi="FbShefa"/>
          <w:color w:val="7C5F1D"/>
          <w:rtl/>
        </w:rPr>
        <w:t>הוחזק כפרן</w:t>
      </w:r>
    </w:p>
    <w:p w14:paraId="43B22767" w14:textId="77777777" w:rsidR="007A1732" w:rsidRPr="00270114" w:rsidRDefault="007A1732" w:rsidP="007A1732">
      <w:pPr>
        <w:pStyle w:val="3"/>
        <w:rPr>
          <w:rFonts w:ascii="FbShefa" w:hAnsi="FbShefa"/>
          <w:color w:val="7C5F1D"/>
          <w:rtl/>
        </w:rPr>
      </w:pPr>
      <w:r w:rsidRPr="00270114">
        <w:rPr>
          <w:rFonts w:ascii="FbShefa" w:hAnsi="FbShefa"/>
          <w:color w:val="7C5F1D"/>
          <w:rtl/>
        </w:rPr>
        <w:t>אמרו בי"ד צא תן לו:</w:t>
      </w:r>
    </w:p>
    <w:p w14:paraId="386F65D8" w14:textId="6CE85296" w:rsidR="00433741" w:rsidRPr="00270114" w:rsidRDefault="007A1732" w:rsidP="007A1732">
      <w:pPr>
        <w:rPr>
          <w:rFonts w:ascii="FbShefa" w:hAnsi="FbShefa"/>
          <w:rtl/>
        </w:rPr>
      </w:pPr>
      <w:r w:rsidRPr="001B3037">
        <w:rPr>
          <w:rFonts w:ascii="FbShefa" w:hAnsi="FbShefa"/>
          <w:b/>
          <w:bCs/>
          <w:color w:val="3B2F2A" w:themeColor="text2" w:themeShade="80"/>
          <w:rtl/>
        </w:rPr>
        <w:t>ואמר</w:t>
      </w:r>
      <w:r w:rsidR="00980F5A" w:rsidRPr="001B3037">
        <w:rPr>
          <w:rFonts w:ascii="FbShefa" w:hAnsi="FbShefa"/>
          <w:b/>
          <w:bCs/>
          <w:color w:val="3B2F2A" w:themeColor="text2" w:themeShade="80"/>
          <w:rtl/>
        </w:rPr>
        <w:t>.</w:t>
      </w:r>
      <w:r w:rsidR="00331B6B" w:rsidRPr="001B3037">
        <w:rPr>
          <w:rFonts w:ascii="FbShefa" w:hAnsi="FbShefa"/>
          <w:b/>
          <w:bCs/>
          <w:color w:val="3B2F2A" w:themeColor="text2" w:themeShade="80"/>
          <w:rtl/>
        </w:rPr>
        <w:t xml:space="preserve"> </w:t>
      </w:r>
      <w:r w:rsidRPr="00270114">
        <w:rPr>
          <w:rFonts w:ascii="FbShefa" w:hAnsi="FbShefa"/>
          <w:rtl/>
        </w:rPr>
        <w:t>פרעתי</w:t>
      </w:r>
      <w:r w:rsidR="00980F5A" w:rsidRPr="00270114">
        <w:rPr>
          <w:rFonts w:ascii="FbShefa" w:hAnsi="FbShefa"/>
          <w:rtl/>
        </w:rPr>
        <w:t>.</w:t>
      </w:r>
    </w:p>
    <w:p w14:paraId="6C972864" w14:textId="6F1C3DCA" w:rsidR="007A1732" w:rsidRPr="00270114" w:rsidRDefault="007A1732" w:rsidP="007A1732">
      <w:pPr>
        <w:rPr>
          <w:rFonts w:ascii="FbShefa" w:hAnsi="FbShefa"/>
          <w:rtl/>
        </w:rPr>
      </w:pPr>
      <w:r w:rsidRPr="001B3037">
        <w:rPr>
          <w:rFonts w:ascii="FbShefa" w:hAnsi="FbShefa"/>
          <w:b/>
          <w:bCs/>
          <w:color w:val="3B2F2A" w:themeColor="text2" w:themeShade="80"/>
          <w:rtl/>
        </w:rPr>
        <w:t>והעדים מעידין</w:t>
      </w:r>
      <w:r w:rsidR="00980F5A" w:rsidRPr="001B3037">
        <w:rPr>
          <w:rFonts w:ascii="FbShefa" w:hAnsi="FbShefa"/>
          <w:b/>
          <w:bCs/>
          <w:color w:val="3B2F2A" w:themeColor="text2" w:themeShade="80"/>
          <w:rtl/>
        </w:rPr>
        <w:t>.</w:t>
      </w:r>
      <w:r w:rsidR="00331B6B" w:rsidRPr="001B3037">
        <w:rPr>
          <w:rFonts w:ascii="FbShefa" w:hAnsi="FbShefa"/>
          <w:b/>
          <w:bCs/>
          <w:color w:val="3B2F2A" w:themeColor="text2" w:themeShade="80"/>
          <w:rtl/>
        </w:rPr>
        <w:t xml:space="preserve"> </w:t>
      </w:r>
      <w:r w:rsidRPr="00270114">
        <w:rPr>
          <w:rFonts w:ascii="FbShefa" w:hAnsi="FbShefa"/>
          <w:rtl/>
        </w:rPr>
        <w:t>שלא פרעו</w:t>
      </w:r>
      <w:r w:rsidR="00980F5A" w:rsidRPr="00270114">
        <w:rPr>
          <w:rFonts w:ascii="FbShefa" w:hAnsi="FbShefa"/>
          <w:rtl/>
        </w:rPr>
        <w:t>.</w:t>
      </w:r>
    </w:p>
    <w:p w14:paraId="7DF56728" w14:textId="7D237B45" w:rsidR="007A1732" w:rsidRPr="00270114" w:rsidRDefault="007A1732" w:rsidP="007A1732">
      <w:pPr>
        <w:rPr>
          <w:rFonts w:ascii="FbShefa" w:hAnsi="FbShefa"/>
          <w:rtl/>
        </w:rPr>
      </w:pPr>
      <w:r w:rsidRPr="001B3037">
        <w:rPr>
          <w:rFonts w:ascii="FbShefa" w:hAnsi="FbShefa"/>
          <w:b/>
          <w:bCs/>
          <w:color w:val="3B2F2A" w:themeColor="text2" w:themeShade="80"/>
          <w:rtl/>
        </w:rPr>
        <w:t>הוחזק כפרן</w:t>
      </w:r>
      <w:r w:rsidR="00980F5A" w:rsidRPr="001B3037">
        <w:rPr>
          <w:rFonts w:ascii="FbShefa" w:hAnsi="FbShefa"/>
          <w:b/>
          <w:bCs/>
          <w:color w:val="3B2F2A" w:themeColor="text2" w:themeShade="80"/>
          <w:rtl/>
        </w:rPr>
        <w:t>.</w:t>
      </w:r>
      <w:r w:rsidR="00331B6B" w:rsidRPr="001B3037">
        <w:rPr>
          <w:rFonts w:ascii="FbShefa" w:hAnsi="FbShefa"/>
          <w:b/>
          <w:bCs/>
          <w:color w:val="3B2F2A" w:themeColor="text2" w:themeShade="80"/>
          <w:rtl/>
        </w:rPr>
        <w:t xml:space="preserve"> </w:t>
      </w:r>
      <w:r w:rsidRPr="00270114">
        <w:rPr>
          <w:rFonts w:ascii="FbShefa" w:hAnsi="FbShefa"/>
          <w:rtl/>
        </w:rPr>
        <w:t>לאותו ממון</w:t>
      </w:r>
      <w:r w:rsidR="00980F5A" w:rsidRPr="00270114">
        <w:rPr>
          <w:rFonts w:ascii="FbShefa" w:hAnsi="FbShefa"/>
          <w:rtl/>
        </w:rPr>
        <w:t>.</w:t>
      </w:r>
    </w:p>
    <w:p w14:paraId="4A8359D9" w14:textId="77777777" w:rsidR="007A1732" w:rsidRPr="00270114" w:rsidRDefault="007A1732" w:rsidP="007A1732">
      <w:pPr>
        <w:rPr>
          <w:rFonts w:ascii="FbShefa" w:hAnsi="FbShefa"/>
          <w:rtl/>
        </w:rPr>
      </w:pPr>
    </w:p>
    <w:p w14:paraId="2C1ABE76" w14:textId="77777777" w:rsidR="007A1732" w:rsidRPr="00270114" w:rsidRDefault="007A1732" w:rsidP="007A1732">
      <w:pPr>
        <w:pStyle w:val="3"/>
        <w:rPr>
          <w:rFonts w:ascii="FbShefa" w:hAnsi="FbShefa"/>
          <w:color w:val="7C5F1D"/>
          <w:rtl/>
        </w:rPr>
      </w:pPr>
      <w:r w:rsidRPr="00270114">
        <w:rPr>
          <w:rFonts w:ascii="FbShefa" w:hAnsi="FbShefa"/>
          <w:color w:val="7C5F1D"/>
          <w:rtl/>
        </w:rPr>
        <w:t>אמרו בי"ד חייב אתה ליתן לו:</w:t>
      </w:r>
    </w:p>
    <w:p w14:paraId="155F5598" w14:textId="21A1F154" w:rsidR="00433741" w:rsidRPr="00270114" w:rsidRDefault="007A1732" w:rsidP="007A1732">
      <w:pPr>
        <w:rPr>
          <w:rFonts w:ascii="FbShefa" w:hAnsi="FbShefa"/>
          <w:rtl/>
        </w:rPr>
      </w:pPr>
      <w:r w:rsidRPr="001B3037">
        <w:rPr>
          <w:rFonts w:ascii="FbShefa" w:hAnsi="FbShefa"/>
          <w:b/>
          <w:bCs/>
          <w:color w:val="3B2F2A" w:themeColor="text2" w:themeShade="80"/>
          <w:rtl/>
        </w:rPr>
        <w:t>ואמר</w:t>
      </w:r>
      <w:r w:rsidR="00980F5A" w:rsidRPr="001B3037">
        <w:rPr>
          <w:rFonts w:ascii="FbShefa" w:hAnsi="FbShefa"/>
          <w:b/>
          <w:bCs/>
          <w:color w:val="3B2F2A" w:themeColor="text2" w:themeShade="80"/>
          <w:rtl/>
        </w:rPr>
        <w:t>.</w:t>
      </w:r>
      <w:r w:rsidR="00331B6B" w:rsidRPr="001B3037">
        <w:rPr>
          <w:rFonts w:ascii="FbShefa" w:hAnsi="FbShefa"/>
          <w:b/>
          <w:bCs/>
          <w:color w:val="3B2F2A" w:themeColor="text2" w:themeShade="80"/>
          <w:rtl/>
        </w:rPr>
        <w:t xml:space="preserve"> </w:t>
      </w:r>
      <w:r w:rsidRPr="00270114">
        <w:rPr>
          <w:rFonts w:ascii="FbShefa" w:hAnsi="FbShefa"/>
          <w:rtl/>
        </w:rPr>
        <w:t>פרעתי</w:t>
      </w:r>
      <w:r w:rsidR="00980F5A" w:rsidRPr="00270114">
        <w:rPr>
          <w:rFonts w:ascii="FbShefa" w:hAnsi="FbShefa"/>
          <w:rtl/>
        </w:rPr>
        <w:t>.</w:t>
      </w:r>
    </w:p>
    <w:p w14:paraId="52091315" w14:textId="7E818F72" w:rsidR="00433741" w:rsidRPr="00270114" w:rsidRDefault="007A1732" w:rsidP="007A1732">
      <w:pPr>
        <w:rPr>
          <w:rFonts w:ascii="FbShefa" w:hAnsi="FbShefa"/>
          <w:rtl/>
        </w:rPr>
      </w:pPr>
      <w:r w:rsidRPr="001B3037">
        <w:rPr>
          <w:rFonts w:ascii="FbShefa" w:hAnsi="FbShefa"/>
          <w:b/>
          <w:bCs/>
          <w:color w:val="3B2F2A" w:themeColor="text2" w:themeShade="80"/>
          <w:rtl/>
        </w:rPr>
        <w:t>והעדים מעידין</w:t>
      </w:r>
      <w:r w:rsidR="00980F5A" w:rsidRPr="001B3037">
        <w:rPr>
          <w:rFonts w:ascii="FbShefa" w:hAnsi="FbShefa"/>
          <w:b/>
          <w:bCs/>
          <w:color w:val="3B2F2A" w:themeColor="text2" w:themeShade="80"/>
          <w:rtl/>
        </w:rPr>
        <w:t>.</w:t>
      </w:r>
      <w:r w:rsidR="00331B6B" w:rsidRPr="001B3037">
        <w:rPr>
          <w:rFonts w:ascii="FbShefa" w:hAnsi="FbShefa"/>
          <w:b/>
          <w:bCs/>
          <w:color w:val="3B2F2A" w:themeColor="text2" w:themeShade="80"/>
          <w:rtl/>
        </w:rPr>
        <w:t xml:space="preserve"> </w:t>
      </w:r>
      <w:r w:rsidRPr="00270114">
        <w:rPr>
          <w:rFonts w:ascii="FbShefa" w:hAnsi="FbShefa"/>
          <w:rtl/>
        </w:rPr>
        <w:t>שלא פרע</w:t>
      </w:r>
      <w:r w:rsidR="00980F5A" w:rsidRPr="00270114">
        <w:rPr>
          <w:rFonts w:ascii="FbShefa" w:hAnsi="FbShefa"/>
          <w:rtl/>
        </w:rPr>
        <w:t>.</w:t>
      </w:r>
    </w:p>
    <w:p w14:paraId="19FAAF3E" w14:textId="15CA5A9A" w:rsidR="00433741" w:rsidRPr="00270114" w:rsidRDefault="007A1732" w:rsidP="007A1732">
      <w:pPr>
        <w:rPr>
          <w:rFonts w:ascii="FbShefa" w:hAnsi="FbShefa"/>
          <w:rtl/>
        </w:rPr>
      </w:pPr>
      <w:r w:rsidRPr="001B3037">
        <w:rPr>
          <w:rFonts w:ascii="FbShefa" w:hAnsi="FbShefa"/>
          <w:b/>
          <w:bCs/>
          <w:color w:val="3B2F2A" w:themeColor="text2" w:themeShade="80"/>
          <w:rtl/>
        </w:rPr>
        <w:t>וחזר ואמר</w:t>
      </w:r>
      <w:r w:rsidR="00980F5A" w:rsidRPr="001B3037">
        <w:rPr>
          <w:rFonts w:ascii="FbShefa" w:hAnsi="FbShefa"/>
          <w:b/>
          <w:bCs/>
          <w:color w:val="3B2F2A" w:themeColor="text2" w:themeShade="80"/>
          <w:rtl/>
        </w:rPr>
        <w:t>.</w:t>
      </w:r>
      <w:r w:rsidR="00331B6B" w:rsidRPr="001B3037">
        <w:rPr>
          <w:rFonts w:ascii="FbShefa" w:hAnsi="FbShefa"/>
          <w:b/>
          <w:bCs/>
          <w:color w:val="3B2F2A" w:themeColor="text2" w:themeShade="80"/>
          <w:rtl/>
        </w:rPr>
        <w:t xml:space="preserve"> </w:t>
      </w:r>
      <w:r w:rsidRPr="00270114">
        <w:rPr>
          <w:rFonts w:ascii="FbShefa" w:hAnsi="FbShefa"/>
          <w:rtl/>
        </w:rPr>
        <w:t>פרעתי</w:t>
      </w:r>
      <w:r w:rsidR="00980F5A" w:rsidRPr="00270114">
        <w:rPr>
          <w:rFonts w:ascii="FbShefa" w:hAnsi="FbShefa"/>
          <w:rtl/>
        </w:rPr>
        <w:t>.</w:t>
      </w:r>
    </w:p>
    <w:p w14:paraId="3FC19ECD" w14:textId="6E2C8811" w:rsidR="00433741" w:rsidRPr="00270114" w:rsidRDefault="007A1732" w:rsidP="007A1732">
      <w:pPr>
        <w:rPr>
          <w:rFonts w:ascii="FbShefa" w:hAnsi="FbShefa"/>
          <w:rtl/>
        </w:rPr>
      </w:pPr>
      <w:r w:rsidRPr="001B3037">
        <w:rPr>
          <w:rFonts w:ascii="FbShefa" w:hAnsi="FbShefa"/>
          <w:b/>
          <w:bCs/>
          <w:color w:val="3B2F2A" w:themeColor="text2" w:themeShade="80"/>
          <w:rtl/>
        </w:rPr>
        <w:t>לא הוחזק כפרן</w:t>
      </w:r>
      <w:r w:rsidR="00980F5A" w:rsidRPr="001B3037">
        <w:rPr>
          <w:rFonts w:ascii="FbShefa" w:hAnsi="FbShefa"/>
          <w:b/>
          <w:bCs/>
          <w:color w:val="3B2F2A" w:themeColor="text2" w:themeShade="80"/>
          <w:rtl/>
        </w:rPr>
        <w:t>.</w:t>
      </w:r>
      <w:r w:rsidR="00331B6B" w:rsidRPr="001B3037">
        <w:rPr>
          <w:rFonts w:ascii="FbShefa" w:hAnsi="FbShefa"/>
          <w:b/>
          <w:bCs/>
          <w:color w:val="3B2F2A" w:themeColor="text2" w:themeShade="80"/>
          <w:rtl/>
        </w:rPr>
        <w:t xml:space="preserve"> </w:t>
      </w:r>
      <w:r w:rsidRPr="00270114">
        <w:rPr>
          <w:rFonts w:ascii="FbShefa" w:hAnsi="FbShefa"/>
          <w:rtl/>
        </w:rPr>
        <w:t>לאותו ממון</w:t>
      </w:r>
      <w:r w:rsidR="00980F5A" w:rsidRPr="00270114">
        <w:rPr>
          <w:rFonts w:ascii="FbShefa" w:hAnsi="FbShefa"/>
          <w:rtl/>
        </w:rPr>
        <w:t>.</w:t>
      </w:r>
    </w:p>
    <w:p w14:paraId="54D0C065" w14:textId="49F7A4FA" w:rsidR="00433741" w:rsidRPr="00270114" w:rsidRDefault="007A1732" w:rsidP="007A1732">
      <w:pPr>
        <w:rPr>
          <w:rFonts w:ascii="FbShefa" w:hAnsi="FbShefa"/>
          <w:rtl/>
        </w:rPr>
      </w:pPr>
      <w:r w:rsidRPr="001B3037">
        <w:rPr>
          <w:rFonts w:ascii="FbShefa" w:hAnsi="FbShefa"/>
          <w:b/>
          <w:bCs/>
          <w:color w:val="3B2F2A" w:themeColor="text2" w:themeShade="80"/>
          <w:rtl/>
        </w:rPr>
        <w:t>משום</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דאשתמוטי הוא קא משתמיט מיניה</w:t>
      </w:r>
      <w:r w:rsidR="00980F5A" w:rsidRPr="00270114">
        <w:rPr>
          <w:rFonts w:ascii="FbShefa" w:hAnsi="FbShefa"/>
          <w:rtl/>
        </w:rPr>
        <w:t>.</w:t>
      </w:r>
      <w:r w:rsidR="00331B6B" w:rsidRPr="00270114">
        <w:rPr>
          <w:rFonts w:ascii="FbShefa" w:hAnsi="FbShefa"/>
          <w:rtl/>
        </w:rPr>
        <w:t xml:space="preserve"> </w:t>
      </w:r>
      <w:r w:rsidRPr="001B3037">
        <w:rPr>
          <w:rFonts w:ascii="FbShefa" w:hAnsi="FbShefa"/>
          <w:b/>
          <w:bCs/>
          <w:color w:val="3B2F2A" w:themeColor="text2" w:themeShade="80"/>
          <w:rtl/>
        </w:rPr>
        <w:t>סבר</w:t>
      </w:r>
      <w:r w:rsidR="00980F5A" w:rsidRPr="001B3037">
        <w:rPr>
          <w:rFonts w:ascii="FbShefa" w:hAnsi="FbShefa"/>
          <w:b/>
          <w:bCs/>
          <w:color w:val="3B2F2A" w:themeColor="text2" w:themeShade="80"/>
          <w:rtl/>
        </w:rPr>
        <w:t>.</w:t>
      </w:r>
      <w:r w:rsidR="00331B6B" w:rsidRPr="001B3037">
        <w:rPr>
          <w:rFonts w:ascii="FbShefa" w:hAnsi="FbShefa"/>
          <w:b/>
          <w:bCs/>
          <w:color w:val="3B2F2A" w:themeColor="text2" w:themeShade="80"/>
          <w:rtl/>
        </w:rPr>
        <w:t xml:space="preserve"> </w:t>
      </w:r>
      <w:r w:rsidRPr="00270114">
        <w:rPr>
          <w:rFonts w:ascii="FbShefa" w:hAnsi="FbShefa"/>
          <w:rtl/>
        </w:rPr>
        <w:t>עד דמעיינו בי רבנן בדיני</w:t>
      </w:r>
      <w:r w:rsidR="00980F5A" w:rsidRPr="00270114">
        <w:rPr>
          <w:rFonts w:ascii="FbShefa" w:hAnsi="FbShefa"/>
          <w:rtl/>
        </w:rPr>
        <w:t>.</w:t>
      </w:r>
    </w:p>
    <w:p w14:paraId="13F84343" w14:textId="01F5FBFD" w:rsidR="007A1732" w:rsidRPr="00270114" w:rsidRDefault="007A1732" w:rsidP="00F01F56">
      <w:pPr>
        <w:rPr>
          <w:rFonts w:ascii="FbShefa" w:hAnsi="FbShefa"/>
          <w:rtl/>
        </w:rPr>
      </w:pPr>
    </w:p>
    <w:p w14:paraId="1A9E7A08" w14:textId="52E3F62F" w:rsidR="009E054B" w:rsidRPr="00270114" w:rsidRDefault="009E054B" w:rsidP="00E37283">
      <w:pPr>
        <w:pStyle w:val="3"/>
        <w:rPr>
          <w:rFonts w:ascii="FbShefa" w:hAnsi="FbShefa"/>
          <w:rtl/>
        </w:rPr>
      </w:pPr>
      <w:r w:rsidRPr="00270114">
        <w:rPr>
          <w:rFonts w:ascii="FbShefa" w:hAnsi="FbShefa"/>
          <w:rtl/>
        </w:rPr>
        <w:t>לאותו ממון</w:t>
      </w:r>
      <w:r w:rsidR="00E37283" w:rsidRPr="00270114">
        <w:rPr>
          <w:rFonts w:ascii="FbShefa" w:hAnsi="FbShefa"/>
          <w:rtl/>
        </w:rPr>
        <w:t>:</w:t>
      </w:r>
    </w:p>
    <w:p w14:paraId="1585061B" w14:textId="3A29BE0A" w:rsidR="00433741" w:rsidRPr="00270114" w:rsidRDefault="009E054B" w:rsidP="009E054B">
      <w:pPr>
        <w:rPr>
          <w:rFonts w:ascii="FbShefa" w:hAnsi="FbShefa"/>
          <w:rtl/>
        </w:rPr>
      </w:pPr>
      <w:r w:rsidRPr="001B3037">
        <w:rPr>
          <w:rFonts w:ascii="FbShefa" w:hAnsi="FbShefa"/>
          <w:b/>
          <w:bCs/>
          <w:color w:val="3B2F2A" w:themeColor="text2" w:themeShade="80"/>
          <w:rtl/>
        </w:rPr>
        <w:t>א"ל</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מנה לי בידך</w:t>
      </w:r>
      <w:r w:rsidR="00980F5A" w:rsidRPr="00270114">
        <w:rPr>
          <w:rFonts w:ascii="FbShefa" w:hAnsi="FbShefa"/>
          <w:rtl/>
        </w:rPr>
        <w:t>.</w:t>
      </w:r>
    </w:p>
    <w:p w14:paraId="00D161EC" w14:textId="4BEE3547" w:rsidR="00433741" w:rsidRPr="00270114" w:rsidRDefault="009E054B" w:rsidP="009E054B">
      <w:pPr>
        <w:rPr>
          <w:rFonts w:ascii="FbShefa" w:hAnsi="FbShefa"/>
          <w:rtl/>
        </w:rPr>
      </w:pPr>
      <w:r w:rsidRPr="001B3037">
        <w:rPr>
          <w:rFonts w:ascii="FbShefa" w:hAnsi="FbShefa"/>
          <w:b/>
          <w:bCs/>
          <w:color w:val="3B2F2A" w:themeColor="text2" w:themeShade="80"/>
          <w:rtl/>
        </w:rPr>
        <w:t>והלה אומר</w:t>
      </w:r>
      <w:r w:rsidR="00980F5A" w:rsidRPr="001B3037">
        <w:rPr>
          <w:rFonts w:ascii="FbShefa" w:hAnsi="FbShefa"/>
          <w:b/>
          <w:bCs/>
          <w:color w:val="3B2F2A" w:themeColor="text2" w:themeShade="80"/>
          <w:rtl/>
        </w:rPr>
        <w:t>.</w:t>
      </w:r>
      <w:r w:rsidR="00331B6B" w:rsidRPr="001B3037">
        <w:rPr>
          <w:rFonts w:ascii="FbShefa" w:hAnsi="FbShefa"/>
          <w:b/>
          <w:bCs/>
          <w:color w:val="3B2F2A" w:themeColor="text2" w:themeShade="80"/>
          <w:rtl/>
        </w:rPr>
        <w:t xml:space="preserve"> </w:t>
      </w:r>
      <w:r w:rsidRPr="00270114">
        <w:rPr>
          <w:rFonts w:ascii="FbShefa" w:hAnsi="FbShefa"/>
          <w:rtl/>
        </w:rPr>
        <w:t>אין לך בידי כלום</w:t>
      </w:r>
      <w:r w:rsidR="00980F5A" w:rsidRPr="00270114">
        <w:rPr>
          <w:rFonts w:ascii="FbShefa" w:hAnsi="FbShefa"/>
          <w:rtl/>
        </w:rPr>
        <w:t>.</w:t>
      </w:r>
    </w:p>
    <w:p w14:paraId="33A09B7C" w14:textId="77F940C6" w:rsidR="00433741" w:rsidRPr="00270114" w:rsidRDefault="009E054B" w:rsidP="009E054B">
      <w:pPr>
        <w:rPr>
          <w:rFonts w:ascii="FbShefa" w:hAnsi="FbShefa"/>
          <w:rtl/>
        </w:rPr>
      </w:pPr>
      <w:r w:rsidRPr="001B3037">
        <w:rPr>
          <w:rFonts w:ascii="FbShefa" w:hAnsi="FbShefa"/>
          <w:b/>
          <w:bCs/>
          <w:color w:val="3B2F2A" w:themeColor="text2" w:themeShade="80"/>
          <w:rtl/>
        </w:rPr>
        <w:t>והעדים</w:t>
      </w:r>
      <w:r w:rsidR="00980F5A" w:rsidRPr="001B3037">
        <w:rPr>
          <w:rFonts w:ascii="FbShefa" w:hAnsi="FbShefa"/>
          <w:b/>
          <w:bCs/>
          <w:color w:val="3B2F2A" w:themeColor="text2" w:themeShade="80"/>
          <w:rtl/>
        </w:rPr>
        <w:t>.</w:t>
      </w:r>
      <w:r w:rsidR="00331B6B" w:rsidRPr="001B3037">
        <w:rPr>
          <w:rFonts w:ascii="FbShefa" w:hAnsi="FbShefa"/>
          <w:b/>
          <w:bCs/>
          <w:color w:val="3B2F2A" w:themeColor="text2" w:themeShade="80"/>
          <w:rtl/>
        </w:rPr>
        <w:t xml:space="preserve"> </w:t>
      </w:r>
      <w:r w:rsidRPr="00270114">
        <w:rPr>
          <w:rFonts w:ascii="FbShefa" w:hAnsi="FbShefa"/>
          <w:rtl/>
        </w:rPr>
        <w:t>מעידים אותו שיש לו</w:t>
      </w:r>
      <w:r w:rsidR="00980F5A" w:rsidRPr="00270114">
        <w:rPr>
          <w:rFonts w:ascii="FbShefa" w:hAnsi="FbShefa"/>
          <w:rtl/>
        </w:rPr>
        <w:t>.</w:t>
      </w:r>
    </w:p>
    <w:p w14:paraId="5EC75289" w14:textId="47AB937A" w:rsidR="00433741" w:rsidRPr="00270114" w:rsidRDefault="009E054B" w:rsidP="009E054B">
      <w:pPr>
        <w:rPr>
          <w:rFonts w:ascii="FbShefa" w:hAnsi="FbShefa"/>
          <w:rtl/>
        </w:rPr>
      </w:pPr>
      <w:r w:rsidRPr="001B3037">
        <w:rPr>
          <w:rFonts w:ascii="FbShefa" w:hAnsi="FbShefa"/>
          <w:b/>
          <w:bCs/>
          <w:color w:val="3B2F2A" w:themeColor="text2" w:themeShade="80"/>
          <w:rtl/>
        </w:rPr>
        <w:t>וחזר ואמר</w:t>
      </w:r>
      <w:r w:rsidR="00980F5A" w:rsidRPr="001B3037">
        <w:rPr>
          <w:rFonts w:ascii="FbShefa" w:hAnsi="FbShefa"/>
          <w:b/>
          <w:bCs/>
          <w:color w:val="3B2F2A" w:themeColor="text2" w:themeShade="80"/>
          <w:rtl/>
        </w:rPr>
        <w:t>.</w:t>
      </w:r>
      <w:r w:rsidR="00331B6B" w:rsidRPr="001B3037">
        <w:rPr>
          <w:rFonts w:ascii="FbShefa" w:hAnsi="FbShefa"/>
          <w:b/>
          <w:bCs/>
          <w:color w:val="3B2F2A" w:themeColor="text2" w:themeShade="80"/>
          <w:rtl/>
        </w:rPr>
        <w:t xml:space="preserve"> </w:t>
      </w:r>
      <w:r w:rsidRPr="00270114">
        <w:rPr>
          <w:rFonts w:ascii="FbShefa" w:hAnsi="FbShefa"/>
          <w:rtl/>
        </w:rPr>
        <w:t>פרעתי</w:t>
      </w:r>
      <w:r w:rsidR="00980F5A" w:rsidRPr="00270114">
        <w:rPr>
          <w:rFonts w:ascii="FbShefa" w:hAnsi="FbShefa"/>
          <w:rtl/>
        </w:rPr>
        <w:t>.</w:t>
      </w:r>
    </w:p>
    <w:p w14:paraId="2B494A9F" w14:textId="30F3EF5B" w:rsidR="00433741" w:rsidRPr="00270114" w:rsidRDefault="009E054B" w:rsidP="009E054B">
      <w:pPr>
        <w:rPr>
          <w:rFonts w:ascii="FbShefa" w:hAnsi="FbShefa"/>
          <w:rtl/>
        </w:rPr>
      </w:pPr>
      <w:r w:rsidRPr="001B3037">
        <w:rPr>
          <w:rFonts w:ascii="FbShefa" w:hAnsi="FbShefa"/>
          <w:b/>
          <w:bCs/>
          <w:color w:val="3B2F2A" w:themeColor="text2" w:themeShade="80"/>
          <w:rtl/>
        </w:rPr>
        <w:t>הוחזק כפרן</w:t>
      </w:r>
      <w:r w:rsidR="00980F5A" w:rsidRPr="001B3037">
        <w:rPr>
          <w:rFonts w:ascii="FbShefa" w:hAnsi="FbShefa"/>
          <w:b/>
          <w:bCs/>
          <w:color w:val="3B2F2A" w:themeColor="text2" w:themeShade="80"/>
          <w:rtl/>
        </w:rPr>
        <w:t>.</w:t>
      </w:r>
      <w:r w:rsidR="00331B6B" w:rsidRPr="001B3037">
        <w:rPr>
          <w:rFonts w:ascii="FbShefa" w:hAnsi="FbShefa"/>
          <w:b/>
          <w:bCs/>
          <w:color w:val="3B2F2A" w:themeColor="text2" w:themeShade="80"/>
          <w:rtl/>
        </w:rPr>
        <w:t xml:space="preserve"> </w:t>
      </w:r>
      <w:r w:rsidRPr="00270114">
        <w:rPr>
          <w:rFonts w:ascii="FbShefa" w:hAnsi="FbShefa"/>
          <w:rtl/>
        </w:rPr>
        <w:t>לאותו ממון</w:t>
      </w:r>
      <w:r w:rsidR="00980F5A" w:rsidRPr="00270114">
        <w:rPr>
          <w:rFonts w:ascii="FbShefa" w:hAnsi="FbShefa"/>
          <w:rtl/>
        </w:rPr>
        <w:t>.</w:t>
      </w:r>
    </w:p>
    <w:p w14:paraId="28F4378E" w14:textId="36E00261" w:rsidR="009E054B" w:rsidRPr="00270114" w:rsidRDefault="009E054B" w:rsidP="009E054B">
      <w:pPr>
        <w:rPr>
          <w:rFonts w:ascii="FbShefa" w:hAnsi="FbShefa"/>
          <w:rtl/>
        </w:rPr>
      </w:pPr>
      <w:r w:rsidRPr="001B3037">
        <w:rPr>
          <w:rFonts w:ascii="FbShefa" w:hAnsi="FbShefa"/>
          <w:b/>
          <w:bCs/>
          <w:color w:val="3B2F2A" w:themeColor="text2" w:themeShade="80"/>
          <w:rtl/>
        </w:rPr>
        <w:t>כמו</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במעשה דשבתאי וכלתו</w:t>
      </w:r>
      <w:r w:rsidR="00980F5A" w:rsidRPr="00270114">
        <w:rPr>
          <w:rFonts w:ascii="FbShefa" w:hAnsi="FbShefa"/>
          <w:rtl/>
        </w:rPr>
        <w:t>.</w:t>
      </w:r>
    </w:p>
    <w:p w14:paraId="67D8D205" w14:textId="77777777" w:rsidR="009C3CB4" w:rsidRPr="001B3037" w:rsidRDefault="009C3CB4" w:rsidP="009C3CB4">
      <w:pPr>
        <w:spacing w:line="240" w:lineRule="auto"/>
        <w:rPr>
          <w:rFonts w:ascii="FbShefa" w:hAnsi="FbShefa"/>
          <w:b/>
          <w:bCs/>
          <w:color w:val="3B2F2A" w:themeColor="text2" w:themeShade="80"/>
          <w:sz w:val="11"/>
          <w:rtl/>
        </w:rPr>
      </w:pPr>
    </w:p>
    <w:p w14:paraId="03FE0A79"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כפרן לשבועה</w:t>
      </w:r>
    </w:p>
    <w:p w14:paraId="0FD66C2E" w14:textId="78360F46"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w:t>
      </w:r>
      <w:r w:rsidR="00E23915" w:rsidRPr="001B3037">
        <w:rPr>
          <w:rFonts w:ascii="FbShefa" w:hAnsi="FbShefa"/>
          <w:b/>
          <w:bCs/>
          <w:color w:val="3B2F2A" w:themeColor="text2" w:themeShade="80"/>
          <w:sz w:val="11"/>
          <w:rtl/>
        </w:rPr>
        <w:t>י</w:t>
      </w:r>
      <w:r w:rsidRPr="001B3037">
        <w:rPr>
          <w:rFonts w:ascii="FbShefa" w:hAnsi="FbShefa"/>
          <w:b/>
          <w:bCs/>
          <w:color w:val="3B2F2A" w:themeColor="text2" w:themeShade="80"/>
          <w:sz w:val="11"/>
          <w:rtl/>
        </w:rPr>
        <w:t>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חייב שבועה, ואמר נשבעתי</w:t>
      </w:r>
      <w:r w:rsidR="00980F5A" w:rsidRPr="00270114">
        <w:rPr>
          <w:rFonts w:ascii="FbShefa" w:hAnsi="FbShefa"/>
          <w:sz w:val="11"/>
          <w:rtl/>
        </w:rPr>
        <w:t>.</w:t>
      </w:r>
    </w:p>
    <w:p w14:paraId="290FFBAD" w14:textId="6A19BB88"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והעדים</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מעידין אותו שלא נשבע</w:t>
      </w:r>
      <w:r w:rsidR="00980F5A" w:rsidRPr="00270114">
        <w:rPr>
          <w:rFonts w:ascii="FbShefa" w:hAnsi="FbShefa"/>
          <w:sz w:val="11"/>
          <w:rtl/>
        </w:rPr>
        <w:t>.</w:t>
      </w:r>
    </w:p>
    <w:p w14:paraId="43E472B6" w14:textId="3BA870F5"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וחזר ואמר</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נשבעתי</w:t>
      </w:r>
      <w:r w:rsidR="00980F5A" w:rsidRPr="00270114">
        <w:rPr>
          <w:rFonts w:ascii="FbShefa" w:hAnsi="FbShefa"/>
          <w:sz w:val="11"/>
          <w:rtl/>
        </w:rPr>
        <w:t>.</w:t>
      </w:r>
    </w:p>
    <w:p w14:paraId="1EED85BF" w14:textId="77777777" w:rsidR="00E37283" w:rsidRPr="001B3037" w:rsidRDefault="00E37283" w:rsidP="009C3CB4">
      <w:pPr>
        <w:spacing w:line="240" w:lineRule="auto"/>
        <w:rPr>
          <w:rFonts w:ascii="FbShefa" w:hAnsi="FbShefa"/>
          <w:b/>
          <w:bCs/>
          <w:color w:val="3B2F2A" w:themeColor="text2" w:themeShade="80"/>
          <w:sz w:val="11"/>
          <w:rtl/>
        </w:rPr>
      </w:pPr>
    </w:p>
    <w:p w14:paraId="2E119725" w14:textId="1A3C279C"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נתחייב שבועה בבית דין</w:t>
      </w:r>
      <w:r w:rsidR="00980F5A" w:rsidRPr="00270114">
        <w:rPr>
          <w:rFonts w:ascii="FbShefa" w:hAnsi="FbShefa"/>
          <w:sz w:val="11"/>
          <w:rtl/>
        </w:rPr>
        <w:t>.</w:t>
      </w:r>
      <w:r w:rsidRPr="00270114">
        <w:rPr>
          <w:rFonts w:ascii="FbShefa" w:hAnsi="FbShefa"/>
          <w:sz w:val="11"/>
          <w:rtl/>
        </w:rPr>
        <w:t xml:space="preserve"> הוחזק כפרן לאותה שבועה</w:t>
      </w:r>
      <w:r w:rsidR="00980F5A" w:rsidRPr="00270114">
        <w:rPr>
          <w:rFonts w:ascii="FbShefa" w:hAnsi="FbShefa"/>
          <w:sz w:val="11"/>
          <w:rtl/>
        </w:rPr>
        <w:t>.</w:t>
      </w:r>
    </w:p>
    <w:p w14:paraId="33E24031" w14:textId="443DDCE0"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 xml:space="preserve">חייב עצמו </w:t>
      </w:r>
      <w:r w:rsidR="003350D5" w:rsidRPr="001B3037">
        <w:rPr>
          <w:rFonts w:ascii="FbShefa" w:hAnsi="FbShefa"/>
          <w:b/>
          <w:bCs/>
          <w:color w:val="3B2F2A" w:themeColor="text2" w:themeShade="80"/>
          <w:sz w:val="11"/>
          <w:rtl/>
        </w:rPr>
        <w:t>ב</w:t>
      </w:r>
      <w:r w:rsidRPr="001B3037">
        <w:rPr>
          <w:rFonts w:ascii="FbShefa" w:hAnsi="FbShefa"/>
          <w:b/>
          <w:bCs/>
          <w:color w:val="3B2F2A" w:themeColor="text2" w:themeShade="80"/>
          <w:sz w:val="11"/>
          <w:rtl/>
        </w:rPr>
        <w:t>שבועה</w:t>
      </w:r>
      <w:r w:rsidR="00980F5A" w:rsidRPr="00270114">
        <w:rPr>
          <w:rFonts w:ascii="FbShefa" w:hAnsi="FbShefa"/>
          <w:sz w:val="11"/>
          <w:rtl/>
        </w:rPr>
        <w:t>.</w:t>
      </w:r>
      <w:r w:rsidRPr="00270114">
        <w:rPr>
          <w:rFonts w:ascii="FbShefa" w:hAnsi="FbShefa"/>
          <w:sz w:val="11"/>
          <w:rtl/>
        </w:rPr>
        <w:t xml:space="preserve"> נאמן</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הטעם</w:t>
      </w:r>
      <w:r w:rsidR="00980F5A" w:rsidRPr="001B3037">
        <w:rPr>
          <w:rFonts w:ascii="FbShefa" w:hAnsi="FbShefa"/>
          <w:b/>
          <w:bCs/>
          <w:color w:val="3B2F2A" w:themeColor="text2" w:themeShade="80"/>
          <w:sz w:val="11"/>
          <w:rtl/>
        </w:rPr>
        <w:t>.</w:t>
      </w:r>
      <w:r w:rsidRPr="00270114">
        <w:rPr>
          <w:rFonts w:ascii="FbShefa" w:hAnsi="FbShefa"/>
          <w:sz w:val="11"/>
          <w:rtl/>
        </w:rPr>
        <w:t xml:space="preserve"> עביד איניש דמקרי ואמר</w:t>
      </w:r>
      <w:r w:rsidR="00980F5A" w:rsidRPr="00270114">
        <w:rPr>
          <w:rFonts w:ascii="FbShefa" w:hAnsi="FbShefa"/>
          <w:sz w:val="11"/>
          <w:rtl/>
        </w:rPr>
        <w:t>.</w:t>
      </w:r>
    </w:p>
    <w:p w14:paraId="7BA78BFE" w14:textId="35C078AC" w:rsidR="009C3CB4" w:rsidRPr="00270114" w:rsidRDefault="009C3CB4" w:rsidP="009C3CB4">
      <w:pPr>
        <w:spacing w:line="240" w:lineRule="auto"/>
        <w:rPr>
          <w:rFonts w:ascii="FbShefa" w:hAnsi="FbShefa"/>
          <w:sz w:val="11"/>
          <w:rtl/>
        </w:rPr>
      </w:pPr>
    </w:p>
    <w:p w14:paraId="65B27925"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מצא שטר שזמנו היום</w:t>
      </w:r>
    </w:p>
    <w:p w14:paraId="0ADE739C" w14:textId="764BCCE3"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מצא שטר חוב</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00E23915" w:rsidRPr="00270114">
        <w:rPr>
          <w:rFonts w:ascii="FbShefa" w:hAnsi="FbShefa"/>
          <w:sz w:val="11"/>
          <w:rtl/>
        </w:rPr>
        <w:t xml:space="preserve">שכתוב בו </w:t>
      </w:r>
      <w:r w:rsidRPr="00270114">
        <w:rPr>
          <w:rFonts w:ascii="FbShefa" w:hAnsi="FbShefa"/>
          <w:sz w:val="11"/>
          <w:rtl/>
        </w:rPr>
        <w:t>הנפק</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וזמנו</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בו ביום</w:t>
      </w:r>
      <w:r w:rsidR="00980F5A" w:rsidRPr="00270114">
        <w:rPr>
          <w:rFonts w:ascii="FbShefa" w:hAnsi="FbShefa"/>
          <w:sz w:val="11"/>
          <w:rtl/>
        </w:rPr>
        <w:t>.</w:t>
      </w:r>
    </w:p>
    <w:p w14:paraId="75D67B8F" w14:textId="00F4F1A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יחזיר</w:t>
      </w:r>
      <w:r w:rsidR="00E23915" w:rsidRPr="001B3037">
        <w:rPr>
          <w:rFonts w:ascii="FbShefa" w:hAnsi="FbShefa"/>
          <w:b/>
          <w:bCs/>
          <w:color w:val="3B2F2A" w:themeColor="text2" w:themeShade="80"/>
          <w:sz w:val="11"/>
          <w:rtl/>
        </w:rPr>
        <w:t>נ</w:t>
      </w:r>
      <w:r w:rsidRPr="001B3037">
        <w:rPr>
          <w:rFonts w:ascii="FbShefa" w:hAnsi="FbShefa"/>
          <w:b/>
          <w:bCs/>
          <w:color w:val="3B2F2A" w:themeColor="text2" w:themeShade="80"/>
          <w:sz w:val="11"/>
          <w:rtl/>
        </w:rPr>
        <w:t>ו</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לבעלים</w:t>
      </w:r>
      <w:r w:rsidR="00980F5A" w:rsidRPr="00270114">
        <w:rPr>
          <w:rFonts w:ascii="FbShefa" w:hAnsi="FbShefa"/>
          <w:sz w:val="11"/>
          <w:rtl/>
        </w:rPr>
        <w:t>.</w:t>
      </w:r>
    </w:p>
    <w:p w14:paraId="63C06673" w14:textId="0FCFD670" w:rsidR="009C3CB4" w:rsidRPr="00270114" w:rsidRDefault="00E23915" w:rsidP="009C3CB4">
      <w:pPr>
        <w:spacing w:line="240" w:lineRule="auto"/>
        <w:rPr>
          <w:rFonts w:ascii="FbShefa" w:hAnsi="FbShefa"/>
          <w:rtl/>
        </w:rPr>
      </w:pPr>
      <w:r w:rsidRPr="001B3037">
        <w:rPr>
          <w:rFonts w:ascii="FbShefa" w:hAnsi="FbShefa"/>
          <w:b/>
          <w:bCs/>
          <w:color w:val="3B2F2A" w:themeColor="text2" w:themeShade="80"/>
          <w:rtl/>
        </w:rPr>
        <w:t>אין לחשוש</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 xml:space="preserve">שמא </w:t>
      </w:r>
      <w:r w:rsidR="009C3CB4" w:rsidRPr="00270114">
        <w:rPr>
          <w:rFonts w:ascii="FbShefa" w:hAnsi="FbShefa"/>
          <w:rtl/>
        </w:rPr>
        <w:t>לא לוה</w:t>
      </w:r>
      <w:r w:rsidR="00980F5A" w:rsidRPr="00270114">
        <w:rPr>
          <w:rFonts w:ascii="FbShefa" w:hAnsi="FbShefa"/>
          <w:rtl/>
        </w:rPr>
        <w:t>.</w:t>
      </w:r>
      <w:r w:rsidR="00331B6B" w:rsidRPr="00270114">
        <w:rPr>
          <w:rFonts w:ascii="FbShefa" w:hAnsi="FbShefa"/>
          <w:rtl/>
        </w:rPr>
        <w:t xml:space="preserve"> </w:t>
      </w:r>
      <w:r w:rsidRPr="001B3037">
        <w:rPr>
          <w:rFonts w:ascii="FbShefa" w:hAnsi="FbShefa"/>
          <w:b/>
          <w:bCs/>
          <w:color w:val="3B2F2A" w:themeColor="text2" w:themeShade="80"/>
          <w:rtl/>
        </w:rPr>
        <w:t>שהרי</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009C3CB4" w:rsidRPr="00270114">
        <w:rPr>
          <w:rFonts w:ascii="FbShefa" w:hAnsi="FbShefa"/>
          <w:rtl/>
        </w:rPr>
        <w:t>כתוב בו הנפק</w:t>
      </w:r>
      <w:r w:rsidR="00980F5A" w:rsidRPr="00270114">
        <w:rPr>
          <w:rFonts w:ascii="FbShefa" w:hAnsi="FbShefa"/>
          <w:rtl/>
        </w:rPr>
        <w:t>.</w:t>
      </w:r>
    </w:p>
    <w:p w14:paraId="34860548" w14:textId="26269956" w:rsidR="00433741" w:rsidRPr="00270114" w:rsidRDefault="00E23915" w:rsidP="009C3CB4">
      <w:pPr>
        <w:spacing w:line="240" w:lineRule="auto"/>
        <w:rPr>
          <w:rFonts w:ascii="FbShefa" w:hAnsi="FbShefa"/>
          <w:rtl/>
        </w:rPr>
      </w:pPr>
      <w:r w:rsidRPr="001B3037">
        <w:rPr>
          <w:rFonts w:ascii="FbShefa" w:hAnsi="FbShefa"/>
          <w:b/>
          <w:bCs/>
          <w:color w:val="3B2F2A" w:themeColor="text2" w:themeShade="80"/>
          <w:rtl/>
        </w:rPr>
        <w:t>ואין לחשוש</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 xml:space="preserve">שמא </w:t>
      </w:r>
      <w:r w:rsidR="009C3CB4" w:rsidRPr="00270114">
        <w:rPr>
          <w:rFonts w:ascii="FbShefa" w:hAnsi="FbShefa"/>
          <w:rtl/>
        </w:rPr>
        <w:t>פרע</w:t>
      </w:r>
      <w:r w:rsidR="00980F5A" w:rsidRPr="00270114">
        <w:rPr>
          <w:rFonts w:ascii="FbShefa" w:hAnsi="FbShefa"/>
          <w:rtl/>
        </w:rPr>
        <w:t>.</w:t>
      </w:r>
      <w:r w:rsidR="00331B6B" w:rsidRPr="00270114">
        <w:rPr>
          <w:rFonts w:ascii="FbShefa" w:hAnsi="FbShefa"/>
          <w:rtl/>
        </w:rPr>
        <w:t xml:space="preserve"> </w:t>
      </w:r>
      <w:r w:rsidRPr="001B3037">
        <w:rPr>
          <w:rFonts w:ascii="FbShefa" w:hAnsi="FbShefa"/>
          <w:b/>
          <w:bCs/>
          <w:color w:val="3B2F2A" w:themeColor="text2" w:themeShade="80"/>
          <w:rtl/>
        </w:rPr>
        <w:t>שהרי</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009C3CB4" w:rsidRPr="00270114">
        <w:rPr>
          <w:rFonts w:ascii="FbShefa" w:hAnsi="FbShefa"/>
          <w:rtl/>
        </w:rPr>
        <w:t>לפריעה בת יומא לא חיישינן</w:t>
      </w:r>
      <w:r w:rsidR="00980F5A" w:rsidRPr="00270114">
        <w:rPr>
          <w:rFonts w:ascii="FbShefa" w:hAnsi="FbShefa"/>
          <w:rtl/>
        </w:rPr>
        <w:t>.</w:t>
      </w:r>
    </w:p>
    <w:p w14:paraId="638B5633" w14:textId="404F1283" w:rsidR="009C3CB4" w:rsidRPr="00270114" w:rsidRDefault="009C3CB4" w:rsidP="009C3CB4">
      <w:pPr>
        <w:spacing w:line="240" w:lineRule="auto"/>
        <w:rPr>
          <w:rFonts w:ascii="FbShefa" w:hAnsi="FbShefa"/>
          <w:sz w:val="11"/>
          <w:rtl/>
        </w:rPr>
      </w:pPr>
    </w:p>
    <w:p w14:paraId="67854EE2" w14:textId="7DED7419" w:rsidR="00616CB5" w:rsidRPr="00270114" w:rsidRDefault="00616CB5" w:rsidP="00616CB5">
      <w:pPr>
        <w:pStyle w:val="3"/>
        <w:rPr>
          <w:rFonts w:ascii="FbShefa" w:hAnsi="FbShefa"/>
          <w:color w:val="7C5F1D"/>
          <w:rtl/>
        </w:rPr>
      </w:pPr>
      <w:r w:rsidRPr="00270114">
        <w:rPr>
          <w:rFonts w:ascii="FbShefa" w:hAnsi="FbShefa"/>
          <w:color w:val="7C5F1D"/>
          <w:rtl/>
        </w:rPr>
        <w:t>ת"ש:</w:t>
      </w:r>
    </w:p>
    <w:p w14:paraId="5B963275" w14:textId="5B03779E"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שטר שלוה בו ופרעו</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אינו חוזר ולוה בו, שכבר נמחל שיעבודו</w:t>
      </w:r>
      <w:r w:rsidR="00980F5A" w:rsidRPr="00270114">
        <w:rPr>
          <w:rFonts w:ascii="FbShefa" w:hAnsi="FbShefa"/>
          <w:sz w:val="11"/>
          <w:rtl/>
        </w:rPr>
        <w:t>.</w:t>
      </w:r>
    </w:p>
    <w:p w14:paraId="2DB20D7C" w14:textId="068CB081"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ש"מ</w:t>
      </w:r>
      <w:r w:rsidR="00980F5A" w:rsidRPr="001B3037">
        <w:rPr>
          <w:rFonts w:ascii="FbShefa" w:hAnsi="FbShefa"/>
          <w:b/>
          <w:bCs/>
          <w:color w:val="3B2F2A" w:themeColor="text2" w:themeShade="80"/>
          <w:sz w:val="11"/>
          <w:rtl/>
        </w:rPr>
        <w:t>.</w:t>
      </w:r>
      <w:r w:rsidRPr="00270114">
        <w:rPr>
          <w:rFonts w:ascii="FbShefa" w:hAnsi="FbShefa"/>
          <w:sz w:val="11"/>
          <w:rtl/>
        </w:rPr>
        <w:t xml:space="preserve"> פרעי אינשיה ביומיה</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דאי לא</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מאי אריא שכבר נמחל שעבודו</w:t>
      </w:r>
      <w:r w:rsidR="00616CB5" w:rsidRPr="00270114">
        <w:rPr>
          <w:rFonts w:ascii="FbShefa" w:hAnsi="FbShefa"/>
          <w:sz w:val="11"/>
          <w:rtl/>
        </w:rPr>
        <w:t>,</w:t>
      </w:r>
      <w:r w:rsidRPr="00270114">
        <w:rPr>
          <w:rFonts w:ascii="FbShefa" w:hAnsi="FbShefa"/>
          <w:sz w:val="11"/>
          <w:rtl/>
        </w:rPr>
        <w:t xml:space="preserve"> תיפוק ליה דהו"ל מוקדם</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ושט</w:t>
      </w:r>
      <w:r w:rsidR="00616CB5" w:rsidRPr="001B3037">
        <w:rPr>
          <w:rFonts w:ascii="FbShefa" w:hAnsi="FbShefa"/>
          <w:b/>
          <w:bCs/>
          <w:color w:val="3B2F2A" w:themeColor="text2" w:themeShade="80"/>
          <w:sz w:val="11"/>
          <w:rtl/>
        </w:rPr>
        <w:t xml:space="preserve">רי חוב </w:t>
      </w:r>
      <w:r w:rsidRPr="001B3037">
        <w:rPr>
          <w:rFonts w:ascii="FbShefa" w:hAnsi="FbShefa"/>
          <w:b/>
          <w:bCs/>
          <w:color w:val="3B2F2A" w:themeColor="text2" w:themeShade="80"/>
          <w:sz w:val="11"/>
          <w:rtl/>
        </w:rPr>
        <w:t>מוקדמין</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פסולין</w:t>
      </w:r>
      <w:r w:rsidR="00980F5A" w:rsidRPr="00270114">
        <w:rPr>
          <w:rFonts w:ascii="FbShefa" w:hAnsi="FbShefa"/>
          <w:sz w:val="11"/>
          <w:rtl/>
        </w:rPr>
        <w:t>.</w:t>
      </w:r>
    </w:p>
    <w:p w14:paraId="66E2A454" w14:textId="77777777" w:rsidR="00616CB5" w:rsidRPr="001B3037" w:rsidRDefault="00616CB5" w:rsidP="009C3CB4">
      <w:pPr>
        <w:spacing w:line="240" w:lineRule="auto"/>
        <w:rPr>
          <w:rFonts w:ascii="FbShefa" w:hAnsi="FbShefa"/>
          <w:b/>
          <w:bCs/>
          <w:color w:val="3B2F2A" w:themeColor="text2" w:themeShade="80"/>
          <w:sz w:val="11"/>
          <w:rtl/>
        </w:rPr>
      </w:pPr>
    </w:p>
    <w:p w14:paraId="22BC1D66" w14:textId="0955D32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 א</w:t>
      </w:r>
      <w:r w:rsidR="00980F5A" w:rsidRPr="001B3037">
        <w:rPr>
          <w:rFonts w:ascii="FbShefa" w:hAnsi="FbShefa"/>
          <w:b/>
          <w:bCs/>
          <w:color w:val="3B2F2A" w:themeColor="text2" w:themeShade="80"/>
          <w:sz w:val="11"/>
          <w:rtl/>
        </w:rPr>
        <w:t>.</w:t>
      </w:r>
      <w:r w:rsidRPr="00270114">
        <w:rPr>
          <w:rFonts w:ascii="FbShefa" w:hAnsi="FbShefa"/>
          <w:sz w:val="11"/>
          <w:rtl/>
        </w:rPr>
        <w:t xml:space="preserve"> יתכן שפרעו ביומו, אלא שלא שכיח</w:t>
      </w:r>
      <w:r w:rsidR="00980F5A" w:rsidRPr="00270114">
        <w:rPr>
          <w:rFonts w:ascii="FbShefa" w:hAnsi="FbShefa"/>
          <w:sz w:val="11"/>
          <w:rtl/>
        </w:rPr>
        <w:t>.</w:t>
      </w:r>
    </w:p>
    <w:p w14:paraId="25C0933F" w14:textId="6D690474"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 ב</w:t>
      </w:r>
      <w:r w:rsidR="00980F5A" w:rsidRPr="001B3037">
        <w:rPr>
          <w:rFonts w:ascii="FbShefa" w:hAnsi="FbShefa"/>
          <w:b/>
          <w:bCs/>
          <w:color w:val="3B2F2A" w:themeColor="text2" w:themeShade="80"/>
          <w:sz w:val="11"/>
          <w:rtl/>
        </w:rPr>
        <w:t>.</w:t>
      </w:r>
      <w:r w:rsidRPr="00270114">
        <w:rPr>
          <w:rFonts w:ascii="FbShefa" w:hAnsi="FbShefa"/>
          <w:sz w:val="11"/>
          <w:rtl/>
        </w:rPr>
        <w:t xml:space="preserve"> כשחייב מודה</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והחידוש</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 xml:space="preserve">שאין חוששים שמא רוצה ללוות שוב באותו שטר </w:t>
      </w:r>
      <w:r w:rsidR="00616CB5" w:rsidRPr="00270114">
        <w:rPr>
          <w:rFonts w:ascii="FbShefa" w:hAnsi="FbShefa"/>
          <w:sz w:val="11"/>
          <w:rtl/>
        </w:rPr>
        <w:t>(</w:t>
      </w:r>
      <w:r w:rsidRPr="00270114">
        <w:rPr>
          <w:rFonts w:ascii="FbShefa" w:hAnsi="FbShefa"/>
          <w:sz w:val="11"/>
          <w:rtl/>
        </w:rPr>
        <w:t>וכדלהלן</w:t>
      </w:r>
      <w:r w:rsidR="00616CB5" w:rsidRPr="00270114">
        <w:rPr>
          <w:rFonts w:ascii="FbShefa" w:hAnsi="FbShefa"/>
          <w:sz w:val="11"/>
          <w:rtl/>
        </w:rPr>
        <w:t>)</w:t>
      </w:r>
      <w:r w:rsidR="00980F5A" w:rsidRPr="00270114">
        <w:rPr>
          <w:rFonts w:ascii="FbShefa" w:hAnsi="FbShefa"/>
          <w:sz w:val="11"/>
          <w:rtl/>
        </w:rPr>
        <w:t>.</w:t>
      </w:r>
    </w:p>
    <w:p w14:paraId="67DD8C69" w14:textId="77777777" w:rsidR="009C3CB4" w:rsidRPr="00270114" w:rsidRDefault="009C3CB4" w:rsidP="009C3CB4">
      <w:pPr>
        <w:spacing w:line="240" w:lineRule="auto"/>
        <w:rPr>
          <w:rFonts w:ascii="FbShefa" w:hAnsi="FbShefa"/>
          <w:sz w:val="11"/>
          <w:rtl/>
        </w:rPr>
      </w:pPr>
    </w:p>
    <w:p w14:paraId="27C82E0A" w14:textId="77777777" w:rsidR="00AB72A5" w:rsidRPr="00270114" w:rsidRDefault="00AB72A5" w:rsidP="00AB72A5">
      <w:pPr>
        <w:pStyle w:val="2"/>
        <w:rPr>
          <w:rFonts w:ascii="FbShefa" w:hAnsi="FbShefa"/>
          <w:color w:val="7C5F1D"/>
          <w:rtl/>
        </w:rPr>
      </w:pPr>
      <w:r w:rsidRPr="00270114">
        <w:rPr>
          <w:rFonts w:ascii="FbShefa" w:hAnsi="FbShefa"/>
          <w:color w:val="7C5F1D"/>
          <w:rtl/>
        </w:rPr>
        <w:t>שימוש בשטר שאינו כשר</w:t>
      </w:r>
    </w:p>
    <w:p w14:paraId="459AF9BE" w14:textId="77777777" w:rsidR="00AB72A5" w:rsidRPr="00270114" w:rsidRDefault="00AB72A5" w:rsidP="00AB72A5">
      <w:pPr>
        <w:pStyle w:val="3"/>
        <w:rPr>
          <w:rFonts w:ascii="FbShefa" w:hAnsi="FbShefa"/>
          <w:color w:val="7C5F1D"/>
          <w:rtl/>
        </w:rPr>
      </w:pPr>
      <w:r w:rsidRPr="00270114">
        <w:rPr>
          <w:rFonts w:ascii="FbShefa" w:hAnsi="FbShefa"/>
          <w:color w:val="7C5F1D"/>
          <w:rtl/>
        </w:rPr>
        <w:t>החזרת שטר שנמצא כשחייב מודה:</w:t>
      </w:r>
    </w:p>
    <w:p w14:paraId="156C50C4" w14:textId="5EAE129D" w:rsidR="00433741" w:rsidRPr="00270114" w:rsidRDefault="00AB72A5" w:rsidP="00AB72A5">
      <w:pPr>
        <w:rPr>
          <w:rFonts w:ascii="FbShefa" w:hAnsi="FbShefa"/>
          <w:rtl/>
        </w:rPr>
      </w:pPr>
      <w:r w:rsidRPr="001B3037">
        <w:rPr>
          <w:rFonts w:ascii="FbShefa" w:hAnsi="FbShefa"/>
          <w:b/>
          <w:bCs/>
          <w:color w:val="3B2F2A" w:themeColor="text2" w:themeShade="80"/>
          <w:rtl/>
        </w:rPr>
        <w:t>אין חוששים</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שמא פרעו ואמר לא פרעתיה</w:t>
      </w:r>
      <w:r w:rsidR="00331B6B" w:rsidRPr="00270114">
        <w:rPr>
          <w:rFonts w:ascii="FbShefa" w:hAnsi="FbShefa"/>
          <w:rtl/>
        </w:rPr>
        <w:t xml:space="preserve">, </w:t>
      </w:r>
      <w:r w:rsidRPr="00270114">
        <w:rPr>
          <w:rFonts w:ascii="FbShefa" w:hAnsi="FbShefa"/>
          <w:rtl/>
        </w:rPr>
        <w:t>משום דקבעי מהדר למזפא ביה זמנא אחריתי</w:t>
      </w:r>
      <w:r w:rsidR="00331B6B" w:rsidRPr="00270114">
        <w:rPr>
          <w:rFonts w:ascii="FbShefa" w:hAnsi="FbShefa"/>
          <w:rtl/>
        </w:rPr>
        <w:t xml:space="preserve">, </w:t>
      </w:r>
      <w:r w:rsidRPr="00270114">
        <w:rPr>
          <w:rFonts w:ascii="FbShefa" w:hAnsi="FbShefa"/>
          <w:rtl/>
        </w:rPr>
        <w:t>ולפשיטי דספרא חייש</w:t>
      </w:r>
      <w:r w:rsidR="00980F5A" w:rsidRPr="00270114">
        <w:rPr>
          <w:rFonts w:ascii="FbShefa" w:hAnsi="FbShefa"/>
          <w:rtl/>
        </w:rPr>
        <w:t>.</w:t>
      </w:r>
    </w:p>
    <w:p w14:paraId="354F6FAE" w14:textId="7A984D2E" w:rsidR="00433741" w:rsidRPr="00270114" w:rsidRDefault="00AB72A5" w:rsidP="00AB72A5">
      <w:pPr>
        <w:rPr>
          <w:rFonts w:ascii="FbShefa" w:hAnsi="FbShefa"/>
          <w:rtl/>
        </w:rPr>
      </w:pPr>
      <w:r w:rsidRPr="001B3037">
        <w:rPr>
          <w:rFonts w:ascii="FbShefa" w:hAnsi="FbShefa"/>
          <w:b/>
          <w:bCs/>
          <w:color w:val="3B2F2A" w:themeColor="text2" w:themeShade="80"/>
          <w:rtl/>
        </w:rPr>
        <w:t>שהרי</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מלוה גופיה לא שבק</w:t>
      </w:r>
      <w:r w:rsidR="00980F5A" w:rsidRPr="00270114">
        <w:rPr>
          <w:rFonts w:ascii="FbShefa" w:hAnsi="FbShefa"/>
          <w:rtl/>
        </w:rPr>
        <w:t>.</w:t>
      </w:r>
      <w:r w:rsidR="00331B6B" w:rsidRPr="00270114">
        <w:rPr>
          <w:rFonts w:ascii="FbShefa" w:hAnsi="FbShefa"/>
          <w:rtl/>
        </w:rPr>
        <w:t xml:space="preserve"> </w:t>
      </w:r>
      <w:r w:rsidRPr="001B3037">
        <w:rPr>
          <w:rFonts w:ascii="FbShefa" w:hAnsi="FbShefa"/>
          <w:b/>
          <w:bCs/>
          <w:color w:val="3B2F2A" w:themeColor="text2" w:themeShade="80"/>
          <w:rtl/>
        </w:rPr>
        <w:t>סבר</w:t>
      </w:r>
      <w:r w:rsidR="00980F5A" w:rsidRPr="001B3037">
        <w:rPr>
          <w:rFonts w:ascii="FbShefa" w:hAnsi="FbShefa"/>
          <w:b/>
          <w:bCs/>
          <w:color w:val="3B2F2A" w:themeColor="text2" w:themeShade="80"/>
          <w:rtl/>
        </w:rPr>
        <w:t>.</w:t>
      </w:r>
      <w:r w:rsidR="00331B6B" w:rsidRPr="001B3037">
        <w:rPr>
          <w:rFonts w:ascii="FbShefa" w:hAnsi="FbShefa"/>
          <w:b/>
          <w:bCs/>
          <w:color w:val="3B2F2A" w:themeColor="text2" w:themeShade="80"/>
          <w:rtl/>
        </w:rPr>
        <w:t xml:space="preserve"> </w:t>
      </w:r>
      <w:r w:rsidRPr="00270114">
        <w:rPr>
          <w:rFonts w:ascii="FbShefa" w:hAnsi="FbShefa"/>
          <w:rtl/>
        </w:rPr>
        <w:t>שמעי בי רבנן ומפסדי לי</w:t>
      </w:r>
      <w:r w:rsidR="00980F5A" w:rsidRPr="00270114">
        <w:rPr>
          <w:rFonts w:ascii="FbShefa" w:hAnsi="FbShefa"/>
          <w:rtl/>
        </w:rPr>
        <w:t>.</w:t>
      </w:r>
    </w:p>
    <w:p w14:paraId="0693362A" w14:textId="09B23724" w:rsidR="00AB72A5" w:rsidRPr="00270114" w:rsidRDefault="00AB72A5" w:rsidP="00AB72A5">
      <w:pPr>
        <w:rPr>
          <w:rFonts w:ascii="FbShefa" w:hAnsi="FbShefa"/>
          <w:rtl/>
        </w:rPr>
      </w:pPr>
      <w:r w:rsidRPr="001B3037">
        <w:rPr>
          <w:rFonts w:ascii="FbShefa" w:hAnsi="FbShefa"/>
          <w:b/>
          <w:bCs/>
          <w:color w:val="3B2F2A" w:themeColor="text2" w:themeShade="80"/>
          <w:rtl/>
        </w:rPr>
        <w:t>כיון</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שאין למלוה שום רווח</w:t>
      </w:r>
      <w:r w:rsidR="00980F5A" w:rsidRPr="00270114">
        <w:rPr>
          <w:rFonts w:ascii="FbShefa" w:hAnsi="FbShefa"/>
          <w:rtl/>
        </w:rPr>
        <w:t>.</w:t>
      </w:r>
    </w:p>
    <w:p w14:paraId="5891A69F" w14:textId="77777777" w:rsidR="00AB72A5" w:rsidRPr="00270114" w:rsidRDefault="00AB72A5" w:rsidP="00AB72A5">
      <w:pPr>
        <w:rPr>
          <w:rFonts w:ascii="FbShefa" w:hAnsi="FbShefa"/>
          <w:rtl/>
        </w:rPr>
      </w:pPr>
    </w:p>
    <w:p w14:paraId="66B218E5" w14:textId="77777777" w:rsidR="00AB72A5" w:rsidRPr="00270114" w:rsidRDefault="00AB72A5" w:rsidP="00AB72A5">
      <w:pPr>
        <w:pStyle w:val="3"/>
        <w:rPr>
          <w:rFonts w:ascii="FbShefa" w:hAnsi="FbShefa"/>
          <w:color w:val="7C5F1D"/>
          <w:rtl/>
        </w:rPr>
      </w:pPr>
      <w:r w:rsidRPr="00270114">
        <w:rPr>
          <w:rFonts w:ascii="FbShefa" w:hAnsi="FbShefa"/>
          <w:color w:val="7C5F1D"/>
          <w:rtl/>
        </w:rPr>
        <w:t>החזרת שטר חוב שיש בו אחריות נכסים:</w:t>
      </w:r>
    </w:p>
    <w:p w14:paraId="0F7012E2" w14:textId="56A23937" w:rsidR="00433741" w:rsidRPr="00270114" w:rsidRDefault="00AB72A5" w:rsidP="00AB72A5">
      <w:pPr>
        <w:rPr>
          <w:rFonts w:ascii="FbShefa" w:hAnsi="FbShefa"/>
          <w:rtl/>
        </w:rPr>
      </w:pPr>
      <w:r w:rsidRPr="001B3037">
        <w:rPr>
          <w:rFonts w:ascii="FbShefa" w:hAnsi="FbShefa"/>
          <w:b/>
          <w:bCs/>
          <w:color w:val="3B2F2A" w:themeColor="text2" w:themeShade="80"/>
          <w:rtl/>
        </w:rPr>
        <w:t>לא</w:t>
      </w:r>
      <w:r w:rsidR="00980F5A" w:rsidRPr="001B3037">
        <w:rPr>
          <w:rFonts w:ascii="FbShefa" w:hAnsi="FbShefa"/>
          <w:b/>
          <w:bCs/>
          <w:color w:val="3B2F2A" w:themeColor="text2" w:themeShade="80"/>
          <w:rtl/>
        </w:rPr>
        <w:t>.</w:t>
      </w:r>
      <w:r w:rsidR="00331B6B" w:rsidRPr="001B3037">
        <w:rPr>
          <w:rFonts w:ascii="FbShefa" w:hAnsi="FbShefa"/>
          <w:b/>
          <w:bCs/>
          <w:color w:val="3B2F2A" w:themeColor="text2" w:themeShade="80"/>
          <w:rtl/>
        </w:rPr>
        <w:t xml:space="preserve"> </w:t>
      </w:r>
      <w:r w:rsidRPr="00270114">
        <w:rPr>
          <w:rFonts w:ascii="FbShefa" w:hAnsi="FbShefa"/>
          <w:rtl/>
        </w:rPr>
        <w:t>יחזיר</w:t>
      </w:r>
      <w:r w:rsidR="00980F5A" w:rsidRPr="00270114">
        <w:rPr>
          <w:rFonts w:ascii="FbShefa" w:hAnsi="FbShefa"/>
          <w:rtl/>
        </w:rPr>
        <w:t>.</w:t>
      </w:r>
    </w:p>
    <w:p w14:paraId="2EF88D25" w14:textId="67D8163D" w:rsidR="00433741" w:rsidRPr="00270114" w:rsidRDefault="00AB72A5" w:rsidP="00AB72A5">
      <w:pPr>
        <w:rPr>
          <w:rFonts w:ascii="FbShefa" w:hAnsi="FbShefa"/>
          <w:rtl/>
        </w:rPr>
      </w:pPr>
      <w:r w:rsidRPr="001B3037">
        <w:rPr>
          <w:rFonts w:ascii="FbShefa" w:hAnsi="FbShefa"/>
          <w:b/>
          <w:bCs/>
          <w:color w:val="3B2F2A" w:themeColor="text2" w:themeShade="80"/>
          <w:rtl/>
        </w:rPr>
        <w:t>אפילו</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כשחייב מודה</w:t>
      </w:r>
      <w:r w:rsidR="00980F5A" w:rsidRPr="00270114">
        <w:rPr>
          <w:rFonts w:ascii="FbShefa" w:hAnsi="FbShefa"/>
          <w:rtl/>
        </w:rPr>
        <w:t>.</w:t>
      </w:r>
    </w:p>
    <w:p w14:paraId="3F858785" w14:textId="2CAB3BE6" w:rsidR="00433741" w:rsidRPr="00270114" w:rsidRDefault="00AB72A5" w:rsidP="00AB72A5">
      <w:pPr>
        <w:rPr>
          <w:rFonts w:ascii="FbShefa" w:hAnsi="FbShefa"/>
          <w:rtl/>
        </w:rPr>
      </w:pPr>
      <w:r w:rsidRPr="001B3037">
        <w:rPr>
          <w:rFonts w:ascii="FbShefa" w:hAnsi="FbShefa"/>
          <w:b/>
          <w:bCs/>
          <w:color w:val="3B2F2A" w:themeColor="text2" w:themeShade="80"/>
          <w:rtl/>
        </w:rPr>
        <w:t>שמא</w:t>
      </w:r>
      <w:r w:rsidR="00980F5A" w:rsidRPr="001B3037">
        <w:rPr>
          <w:rFonts w:ascii="FbShefa" w:hAnsi="FbShefa"/>
          <w:b/>
          <w:bCs/>
          <w:color w:val="3B2F2A" w:themeColor="text2" w:themeShade="80"/>
          <w:rtl/>
        </w:rPr>
        <w:t>.</w:t>
      </w:r>
      <w:r w:rsidR="00331B6B" w:rsidRPr="001B3037">
        <w:rPr>
          <w:rFonts w:ascii="FbShefa" w:hAnsi="FbShefa"/>
          <w:b/>
          <w:bCs/>
          <w:color w:val="3B2F2A" w:themeColor="text2" w:themeShade="80"/>
          <w:rtl/>
        </w:rPr>
        <w:t xml:space="preserve"> </w:t>
      </w:r>
      <w:r w:rsidRPr="00270114">
        <w:rPr>
          <w:rFonts w:ascii="FbShefa" w:hAnsi="FbShefa"/>
          <w:rtl/>
        </w:rPr>
        <w:t>כתב ללות בניסן ולא לוה עד תשרי</w:t>
      </w:r>
      <w:r w:rsidR="00980F5A" w:rsidRPr="00270114">
        <w:rPr>
          <w:rFonts w:ascii="FbShefa" w:hAnsi="FbShefa"/>
          <w:rtl/>
        </w:rPr>
        <w:t>.</w:t>
      </w:r>
      <w:r w:rsidR="00331B6B" w:rsidRPr="00270114">
        <w:rPr>
          <w:rFonts w:ascii="FbShefa" w:hAnsi="FbShefa"/>
          <w:rtl/>
        </w:rPr>
        <w:t xml:space="preserve"> </w:t>
      </w:r>
      <w:r w:rsidRPr="001B3037">
        <w:rPr>
          <w:rFonts w:ascii="FbShefa" w:hAnsi="FbShefa"/>
          <w:b/>
          <w:bCs/>
          <w:color w:val="3B2F2A" w:themeColor="text2" w:themeShade="80"/>
          <w:rtl/>
        </w:rPr>
        <w:t>ואתי</w:t>
      </w:r>
      <w:r w:rsidR="00980F5A" w:rsidRPr="001B3037">
        <w:rPr>
          <w:rFonts w:ascii="FbShefa" w:hAnsi="FbShefa"/>
          <w:b/>
          <w:bCs/>
          <w:color w:val="3B2F2A" w:themeColor="text2" w:themeShade="80"/>
          <w:rtl/>
        </w:rPr>
        <w:t>.</w:t>
      </w:r>
      <w:r w:rsidR="00331B6B" w:rsidRPr="001B3037">
        <w:rPr>
          <w:rFonts w:ascii="FbShefa" w:hAnsi="FbShefa"/>
          <w:b/>
          <w:bCs/>
          <w:color w:val="3B2F2A" w:themeColor="text2" w:themeShade="80"/>
          <w:rtl/>
        </w:rPr>
        <w:t xml:space="preserve"> </w:t>
      </w:r>
      <w:r w:rsidRPr="00270114">
        <w:rPr>
          <w:rFonts w:ascii="FbShefa" w:hAnsi="FbShefa"/>
          <w:rtl/>
        </w:rPr>
        <w:t>למטרף לקוחות מניסן ועד תשרי שלא כדין</w:t>
      </w:r>
      <w:r w:rsidR="00980F5A" w:rsidRPr="00270114">
        <w:rPr>
          <w:rFonts w:ascii="FbShefa" w:hAnsi="FbShefa"/>
          <w:rtl/>
        </w:rPr>
        <w:t>.</w:t>
      </w:r>
    </w:p>
    <w:p w14:paraId="7F89CA15" w14:textId="7EBDE920" w:rsidR="00433741" w:rsidRPr="00270114" w:rsidRDefault="00AB72A5" w:rsidP="00AB72A5">
      <w:pPr>
        <w:rPr>
          <w:rFonts w:ascii="FbShefa" w:hAnsi="FbShefa"/>
          <w:rtl/>
        </w:rPr>
      </w:pPr>
      <w:r w:rsidRPr="001B3037">
        <w:rPr>
          <w:rFonts w:ascii="FbShefa" w:hAnsi="FbShefa"/>
          <w:b/>
          <w:bCs/>
          <w:color w:val="3B2F2A" w:themeColor="text2" w:themeShade="80"/>
          <w:rtl/>
        </w:rPr>
        <w:t>שאלה</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למה לא אומרים דמלוה גופיה לא שביק, דלמא שמעי רבנן ומפסדי לי</w:t>
      </w:r>
      <w:r w:rsidR="00980F5A" w:rsidRPr="00270114">
        <w:rPr>
          <w:rFonts w:ascii="FbShefa" w:hAnsi="FbShefa"/>
          <w:rtl/>
        </w:rPr>
        <w:t>.</w:t>
      </w:r>
    </w:p>
    <w:p w14:paraId="66F6E964" w14:textId="22D812EC" w:rsidR="00433741" w:rsidRPr="00270114" w:rsidRDefault="00AB72A5" w:rsidP="00AB72A5">
      <w:pPr>
        <w:rPr>
          <w:rFonts w:ascii="FbShefa" w:hAnsi="FbShefa"/>
          <w:rtl/>
        </w:rPr>
      </w:pPr>
      <w:r w:rsidRPr="001B3037">
        <w:rPr>
          <w:rFonts w:ascii="FbShefa" w:hAnsi="FbShefa"/>
          <w:b/>
          <w:bCs/>
          <w:color w:val="3B2F2A" w:themeColor="text2" w:themeShade="80"/>
          <w:rtl/>
        </w:rPr>
        <w:t>תשובה</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משום דאית ליה רווחא דקא טריף לקוחות מניסן ועד תשרי</w:t>
      </w:r>
      <w:r w:rsidR="00331B6B" w:rsidRPr="00270114">
        <w:rPr>
          <w:rFonts w:ascii="FbShefa" w:hAnsi="FbShefa"/>
          <w:rtl/>
        </w:rPr>
        <w:t xml:space="preserve">, </w:t>
      </w:r>
      <w:r w:rsidRPr="00270114">
        <w:rPr>
          <w:rFonts w:ascii="FbShefa" w:hAnsi="FbShefa"/>
          <w:rtl/>
        </w:rPr>
        <w:t>מינח ניחא ליה</w:t>
      </w:r>
      <w:r w:rsidR="00980F5A" w:rsidRPr="00270114">
        <w:rPr>
          <w:rFonts w:ascii="FbShefa" w:hAnsi="FbShefa"/>
          <w:rtl/>
        </w:rPr>
        <w:t>.</w:t>
      </w:r>
    </w:p>
    <w:p w14:paraId="1024B67E" w14:textId="641A7B3E" w:rsidR="009C3CB4" w:rsidRPr="00270114" w:rsidRDefault="009C3CB4" w:rsidP="00794C1A">
      <w:pPr>
        <w:pStyle w:val="1"/>
        <w:rPr>
          <w:rFonts w:ascii="FbShefa" w:hAnsi="FbShefa"/>
          <w:rtl/>
        </w:rPr>
      </w:pPr>
      <w:r w:rsidRPr="00270114">
        <w:rPr>
          <w:rFonts w:ascii="FbShefa" w:hAnsi="FbShefa"/>
          <w:sz w:val="11"/>
          <w:rtl/>
        </w:rPr>
        <w:t>יז</w:t>
      </w:r>
      <w:r w:rsidR="00B36BF2" w:rsidRPr="00270114">
        <w:rPr>
          <w:rFonts w:ascii="FbShefa" w:hAnsi="FbShefa"/>
          <w:sz w:val="11"/>
          <w:rtl/>
        </w:rPr>
        <w:t>, ב</w:t>
      </w:r>
    </w:p>
    <w:p w14:paraId="6B79C3F5"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 xml:space="preserve">הטוען אחר מעשה בית דין </w:t>
      </w:r>
    </w:p>
    <w:p w14:paraId="0FECC5C0" w14:textId="6E8B069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הטוען אחר מעשה בית דין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לא אמר כלום</w:t>
      </w:r>
      <w:r w:rsidR="00980F5A" w:rsidRPr="00270114">
        <w:rPr>
          <w:rFonts w:ascii="FbShefa" w:hAnsi="FbShefa"/>
          <w:sz w:val="11"/>
          <w:rtl/>
        </w:rPr>
        <w:t>.</w:t>
      </w:r>
    </w:p>
    <w:p w14:paraId="6DB89F1B" w14:textId="088D5F9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הטעם</w:t>
      </w:r>
      <w:r w:rsidR="00980F5A" w:rsidRPr="001B3037">
        <w:rPr>
          <w:rFonts w:ascii="FbShefa" w:hAnsi="FbShefa"/>
          <w:b/>
          <w:bCs/>
          <w:color w:val="3B2F2A" w:themeColor="text2" w:themeShade="80"/>
          <w:sz w:val="11"/>
          <w:rtl/>
        </w:rPr>
        <w:t>.</w:t>
      </w:r>
      <w:r w:rsidRPr="00270114">
        <w:rPr>
          <w:rFonts w:ascii="FbShefa" w:hAnsi="FbShefa"/>
          <w:sz w:val="11"/>
          <w:rtl/>
        </w:rPr>
        <w:t xml:space="preserve"> כל מעשה בית דין כמאן דנקיט שטרא בידיה דמי</w:t>
      </w:r>
      <w:r w:rsidR="00980F5A" w:rsidRPr="00270114">
        <w:rPr>
          <w:rFonts w:ascii="FbShefa" w:hAnsi="FbShefa"/>
          <w:sz w:val="11"/>
          <w:rtl/>
        </w:rPr>
        <w:t>.</w:t>
      </w:r>
    </w:p>
    <w:p w14:paraId="20D478F1" w14:textId="096B2009" w:rsidR="009C3CB4" w:rsidRPr="001B3037" w:rsidRDefault="009C3CB4" w:rsidP="009C3CB4">
      <w:pPr>
        <w:spacing w:line="240" w:lineRule="auto"/>
        <w:rPr>
          <w:rFonts w:ascii="FbShefa" w:hAnsi="FbShefa"/>
          <w:b/>
          <w:bCs/>
          <w:color w:val="3B2F2A" w:themeColor="text2" w:themeShade="80"/>
          <w:sz w:val="11"/>
          <w:rtl/>
        </w:rPr>
      </w:pPr>
    </w:p>
    <w:p w14:paraId="1D552518" w14:textId="783F7BF4" w:rsidR="000449E5" w:rsidRPr="00270114" w:rsidRDefault="000449E5" w:rsidP="000449E5">
      <w:pPr>
        <w:pStyle w:val="3"/>
        <w:rPr>
          <w:rFonts w:ascii="FbShefa" w:hAnsi="FbShefa"/>
          <w:color w:val="7C5F1D"/>
          <w:rtl/>
        </w:rPr>
      </w:pPr>
      <w:r w:rsidRPr="00270114">
        <w:rPr>
          <w:rFonts w:ascii="FbShefa" w:hAnsi="FbShefa"/>
          <w:color w:val="7C5F1D"/>
          <w:rtl/>
        </w:rPr>
        <w:t>ת"ש:</w:t>
      </w:r>
    </w:p>
    <w:p w14:paraId="12306B21" w14:textId="2933EFF6"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הוציאה גט ואין עמו כתובה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גובה כתובתה</w:t>
      </w:r>
      <w:r w:rsidR="00980F5A" w:rsidRPr="00270114">
        <w:rPr>
          <w:rFonts w:ascii="FbShefa" w:hAnsi="FbShefa"/>
          <w:sz w:val="11"/>
          <w:rtl/>
        </w:rPr>
        <w:t>.</w:t>
      </w:r>
    </w:p>
    <w:p w14:paraId="166AEE4D" w14:textId="77777777" w:rsidR="000449E5" w:rsidRPr="001B3037" w:rsidRDefault="000449E5" w:rsidP="009C3CB4">
      <w:pPr>
        <w:spacing w:line="240" w:lineRule="auto"/>
        <w:rPr>
          <w:rFonts w:ascii="FbShefa" w:hAnsi="FbShefa"/>
          <w:b/>
          <w:bCs/>
          <w:color w:val="3B2F2A" w:themeColor="text2" w:themeShade="80"/>
          <w:sz w:val="11"/>
          <w:rtl/>
        </w:rPr>
      </w:pPr>
    </w:p>
    <w:p w14:paraId="519101EA" w14:textId="77777777" w:rsidR="00972152" w:rsidRPr="00270114" w:rsidRDefault="00972152" w:rsidP="00972152">
      <w:pPr>
        <w:pStyle w:val="3"/>
        <w:rPr>
          <w:rFonts w:ascii="FbShefa" w:hAnsi="FbShefa"/>
          <w:color w:val="7C5F1D"/>
          <w:rtl/>
        </w:rPr>
      </w:pPr>
      <w:r w:rsidRPr="00270114">
        <w:rPr>
          <w:rFonts w:ascii="FbShefa" w:hAnsi="FbShefa"/>
          <w:color w:val="7C5F1D"/>
          <w:rtl/>
        </w:rPr>
        <w:t>ס"ד לדחות:</w:t>
      </w:r>
    </w:p>
    <w:p w14:paraId="0ACEE9BE" w14:textId="5EE9CC09" w:rsidR="00433741" w:rsidRPr="00270114" w:rsidRDefault="00972152" w:rsidP="00972152">
      <w:pPr>
        <w:rPr>
          <w:rFonts w:ascii="FbShefa" w:hAnsi="FbShefa"/>
          <w:rtl/>
        </w:rPr>
      </w:pPr>
      <w:r w:rsidRPr="001B3037">
        <w:rPr>
          <w:rFonts w:ascii="FbShefa" w:hAnsi="FbShefa"/>
          <w:b/>
          <w:bCs/>
          <w:color w:val="3B2F2A" w:themeColor="text2" w:themeShade="80"/>
          <w:rtl/>
        </w:rPr>
        <w:t>במקום</w:t>
      </w:r>
      <w:r w:rsidR="00980F5A" w:rsidRPr="001B3037">
        <w:rPr>
          <w:rFonts w:ascii="FbShefa" w:hAnsi="FbShefa"/>
          <w:b/>
          <w:bCs/>
          <w:color w:val="3B2F2A" w:themeColor="text2" w:themeShade="80"/>
          <w:rtl/>
        </w:rPr>
        <w:t>.</w:t>
      </w:r>
      <w:r w:rsidR="00331B6B" w:rsidRPr="001B3037">
        <w:rPr>
          <w:rFonts w:ascii="FbShefa" w:hAnsi="FbShefa"/>
          <w:b/>
          <w:bCs/>
          <w:color w:val="3B2F2A" w:themeColor="text2" w:themeShade="80"/>
          <w:rtl/>
        </w:rPr>
        <w:t xml:space="preserve"> </w:t>
      </w:r>
      <w:r w:rsidRPr="00270114">
        <w:rPr>
          <w:rFonts w:ascii="FbShefa" w:hAnsi="FbShefa"/>
          <w:rtl/>
        </w:rPr>
        <w:t>שאין כותבין כתובה</w:t>
      </w:r>
      <w:r w:rsidR="00980F5A" w:rsidRPr="00270114">
        <w:rPr>
          <w:rFonts w:ascii="FbShefa" w:hAnsi="FbShefa"/>
          <w:rtl/>
        </w:rPr>
        <w:t>.</w:t>
      </w:r>
    </w:p>
    <w:p w14:paraId="2AA1127A" w14:textId="65201B7B" w:rsidR="00433741" w:rsidRPr="00270114" w:rsidRDefault="00972152" w:rsidP="00972152">
      <w:pPr>
        <w:rPr>
          <w:rFonts w:ascii="FbShefa" w:hAnsi="FbShefa"/>
          <w:rtl/>
        </w:rPr>
      </w:pPr>
      <w:r w:rsidRPr="001B3037">
        <w:rPr>
          <w:rFonts w:ascii="FbShefa" w:hAnsi="FbShefa"/>
          <w:b/>
          <w:bCs/>
          <w:color w:val="3B2F2A" w:themeColor="text2" w:themeShade="80"/>
          <w:rtl/>
        </w:rPr>
        <w:t>דגט</w:t>
      </w:r>
      <w:r w:rsidR="00980F5A" w:rsidRPr="001B3037">
        <w:rPr>
          <w:rFonts w:ascii="FbShefa" w:hAnsi="FbShefa"/>
          <w:b/>
          <w:bCs/>
          <w:color w:val="3B2F2A" w:themeColor="text2" w:themeShade="80"/>
          <w:rtl/>
        </w:rPr>
        <w:t>.</w:t>
      </w:r>
      <w:r w:rsidR="00331B6B" w:rsidRPr="001B3037">
        <w:rPr>
          <w:rFonts w:ascii="FbShefa" w:hAnsi="FbShefa"/>
          <w:b/>
          <w:bCs/>
          <w:color w:val="3B2F2A" w:themeColor="text2" w:themeShade="80"/>
          <w:rtl/>
        </w:rPr>
        <w:t xml:space="preserve"> </w:t>
      </w:r>
      <w:r w:rsidRPr="00270114">
        <w:rPr>
          <w:rFonts w:ascii="FbShefa" w:hAnsi="FbShefa"/>
          <w:rtl/>
        </w:rPr>
        <w:t>היינו כתובתה</w:t>
      </w:r>
      <w:r w:rsidR="00980F5A" w:rsidRPr="00270114">
        <w:rPr>
          <w:rFonts w:ascii="FbShefa" w:hAnsi="FbShefa"/>
          <w:rtl/>
        </w:rPr>
        <w:t>.</w:t>
      </w:r>
    </w:p>
    <w:p w14:paraId="61B17AC9" w14:textId="5D3D7437" w:rsidR="00433741" w:rsidRPr="00270114" w:rsidRDefault="00972152" w:rsidP="00972152">
      <w:pPr>
        <w:rPr>
          <w:rFonts w:ascii="FbShefa" w:hAnsi="FbShefa"/>
          <w:rtl/>
        </w:rPr>
      </w:pPr>
      <w:r w:rsidRPr="001B3037">
        <w:rPr>
          <w:rFonts w:ascii="FbShefa" w:hAnsi="FbShefa"/>
          <w:b/>
          <w:bCs/>
          <w:color w:val="3B2F2A" w:themeColor="text2" w:themeShade="80"/>
          <w:rtl/>
        </w:rPr>
        <w:t>אבל במקום שכותבין כתובה</w:t>
      </w:r>
      <w:r w:rsidR="00980F5A" w:rsidRPr="001B3037">
        <w:rPr>
          <w:rFonts w:ascii="FbShefa" w:hAnsi="FbShefa"/>
          <w:b/>
          <w:bCs/>
          <w:color w:val="3B2F2A" w:themeColor="text2" w:themeShade="80"/>
          <w:rtl/>
        </w:rPr>
        <w:t>.</w:t>
      </w:r>
      <w:r w:rsidR="00331B6B" w:rsidRPr="001B3037">
        <w:rPr>
          <w:rFonts w:ascii="FbShefa" w:hAnsi="FbShefa"/>
          <w:b/>
          <w:bCs/>
          <w:color w:val="3B2F2A" w:themeColor="text2" w:themeShade="80"/>
          <w:rtl/>
        </w:rPr>
        <w:t xml:space="preserve"> </w:t>
      </w:r>
      <w:r w:rsidRPr="00270114">
        <w:rPr>
          <w:rFonts w:ascii="FbShefa" w:hAnsi="FbShefa"/>
          <w:rtl/>
        </w:rPr>
        <w:t>אי נקיטא כתובה</w:t>
      </w:r>
      <w:r w:rsidR="00331B6B" w:rsidRPr="00270114">
        <w:rPr>
          <w:rFonts w:ascii="FbShefa" w:hAnsi="FbShefa"/>
          <w:rtl/>
        </w:rPr>
        <w:t xml:space="preserve">, </w:t>
      </w:r>
      <w:r w:rsidRPr="00270114">
        <w:rPr>
          <w:rFonts w:ascii="FbShefa" w:hAnsi="FbShefa"/>
          <w:rtl/>
        </w:rPr>
        <w:t>גביא</w:t>
      </w:r>
      <w:r w:rsidR="00980F5A" w:rsidRPr="00270114">
        <w:rPr>
          <w:rFonts w:ascii="FbShefa" w:hAnsi="FbShefa"/>
          <w:rtl/>
        </w:rPr>
        <w:t>.</w:t>
      </w:r>
    </w:p>
    <w:p w14:paraId="69CD5842" w14:textId="004E94DC" w:rsidR="00972152" w:rsidRPr="00270114" w:rsidRDefault="00972152" w:rsidP="00972152">
      <w:pPr>
        <w:rPr>
          <w:rFonts w:ascii="FbShefa" w:hAnsi="FbShefa"/>
          <w:rtl/>
        </w:rPr>
      </w:pPr>
    </w:p>
    <w:p w14:paraId="05BFBFC9" w14:textId="77777777" w:rsidR="00972152" w:rsidRPr="00270114" w:rsidRDefault="00972152" w:rsidP="00972152">
      <w:pPr>
        <w:pStyle w:val="3"/>
        <w:rPr>
          <w:rFonts w:ascii="FbShefa" w:hAnsi="FbShefa"/>
          <w:color w:val="7C5F1D"/>
          <w:rtl/>
        </w:rPr>
      </w:pPr>
      <w:r w:rsidRPr="00270114">
        <w:rPr>
          <w:rFonts w:ascii="FbShefa" w:hAnsi="FbShefa"/>
          <w:color w:val="7C5F1D"/>
          <w:rtl/>
        </w:rPr>
        <w:t>נידון א בס"ד הנ"ל:</w:t>
      </w:r>
    </w:p>
    <w:p w14:paraId="1E4C3FBB" w14:textId="3600B7FC" w:rsidR="00433741" w:rsidRPr="00270114" w:rsidRDefault="00972152" w:rsidP="00972152">
      <w:pPr>
        <w:rPr>
          <w:rFonts w:ascii="FbShefa" w:hAnsi="FbShefa"/>
          <w:rtl/>
        </w:rPr>
      </w:pPr>
      <w:r w:rsidRPr="001B3037">
        <w:rPr>
          <w:rFonts w:ascii="FbShefa" w:hAnsi="FbShefa"/>
          <w:b/>
          <w:bCs/>
          <w:color w:val="3B2F2A" w:themeColor="text2" w:themeShade="80"/>
          <w:rtl/>
        </w:rPr>
        <w:t>שאלה</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אם כן אלמנה מן האירוסין במאי גביא</w:t>
      </w:r>
      <w:r w:rsidR="00980F5A" w:rsidRPr="00270114">
        <w:rPr>
          <w:rFonts w:ascii="FbShefa" w:hAnsi="FbShefa"/>
          <w:rtl/>
        </w:rPr>
        <w:t>.</w:t>
      </w:r>
    </w:p>
    <w:p w14:paraId="1A1475F0" w14:textId="74245A67" w:rsidR="00433741" w:rsidRPr="00270114" w:rsidRDefault="00972152" w:rsidP="00972152">
      <w:pPr>
        <w:rPr>
          <w:rFonts w:ascii="FbShefa" w:hAnsi="FbShefa"/>
          <w:rtl/>
        </w:rPr>
      </w:pPr>
      <w:r w:rsidRPr="001B3037">
        <w:rPr>
          <w:rFonts w:ascii="FbShefa" w:hAnsi="FbShefa"/>
          <w:b/>
          <w:bCs/>
          <w:color w:val="3B2F2A" w:themeColor="text2" w:themeShade="80"/>
          <w:rtl/>
        </w:rPr>
        <w:t>אם בעדי מיתת בעל</w:t>
      </w:r>
      <w:r w:rsidR="00980F5A" w:rsidRPr="001B3037">
        <w:rPr>
          <w:rFonts w:ascii="FbShefa" w:hAnsi="FbShefa"/>
          <w:b/>
          <w:bCs/>
          <w:color w:val="3B2F2A" w:themeColor="text2" w:themeShade="80"/>
          <w:rtl/>
        </w:rPr>
        <w:t>.</w:t>
      </w:r>
      <w:r w:rsidR="00331B6B" w:rsidRPr="001B3037">
        <w:rPr>
          <w:rFonts w:ascii="FbShefa" w:hAnsi="FbShefa"/>
          <w:b/>
          <w:bCs/>
          <w:color w:val="3B2F2A" w:themeColor="text2" w:themeShade="80"/>
          <w:rtl/>
        </w:rPr>
        <w:t xml:space="preserve"> </w:t>
      </w:r>
      <w:r w:rsidRPr="00270114">
        <w:rPr>
          <w:rFonts w:ascii="FbShefa" w:hAnsi="FbShefa"/>
          <w:rtl/>
        </w:rPr>
        <w:t>לטעון ולימא פרעתיה</w:t>
      </w:r>
      <w:r w:rsidR="00980F5A" w:rsidRPr="00270114">
        <w:rPr>
          <w:rFonts w:ascii="FbShefa" w:hAnsi="FbShefa"/>
          <w:rtl/>
        </w:rPr>
        <w:t>.</w:t>
      </w:r>
    </w:p>
    <w:p w14:paraId="18E7B7BD" w14:textId="5B3A33B6" w:rsidR="00433741" w:rsidRPr="00270114" w:rsidRDefault="00972152" w:rsidP="00972152">
      <w:pPr>
        <w:rPr>
          <w:rFonts w:ascii="FbShefa" w:hAnsi="FbShefa"/>
          <w:rtl/>
        </w:rPr>
      </w:pPr>
      <w:r w:rsidRPr="001B3037">
        <w:rPr>
          <w:rFonts w:ascii="FbShefa" w:hAnsi="FbShefa"/>
          <w:b/>
          <w:bCs/>
          <w:color w:val="3B2F2A" w:themeColor="text2" w:themeShade="80"/>
          <w:rtl/>
        </w:rPr>
        <w:t>ואם נאמר שנאמן</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אם כן מה הועילו חכמים בתקנתן</w:t>
      </w:r>
      <w:r w:rsidR="00980F5A" w:rsidRPr="00270114">
        <w:rPr>
          <w:rFonts w:ascii="FbShefa" w:hAnsi="FbShefa"/>
          <w:rtl/>
        </w:rPr>
        <w:t>.</w:t>
      </w:r>
    </w:p>
    <w:p w14:paraId="202EB968" w14:textId="12B4F6CF" w:rsidR="00972152" w:rsidRPr="00270114" w:rsidRDefault="00972152" w:rsidP="00972152">
      <w:pPr>
        <w:rPr>
          <w:rFonts w:ascii="FbShefa" w:hAnsi="FbShefa"/>
          <w:rtl/>
        </w:rPr>
      </w:pPr>
      <w:r w:rsidRPr="001B3037">
        <w:rPr>
          <w:rFonts w:ascii="FbShefa" w:hAnsi="FbShefa"/>
          <w:b/>
          <w:bCs/>
          <w:color w:val="3B2F2A" w:themeColor="text2" w:themeShade="80"/>
          <w:rtl/>
        </w:rPr>
        <w:t>תשובה</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אולי אין כתובה לאלמנה מהאירוסין</w:t>
      </w:r>
      <w:r w:rsidR="00980F5A" w:rsidRPr="00270114">
        <w:rPr>
          <w:rFonts w:ascii="FbShefa" w:hAnsi="FbShefa"/>
          <w:rtl/>
        </w:rPr>
        <w:t>.</w:t>
      </w:r>
    </w:p>
    <w:p w14:paraId="3B8B860D" w14:textId="77777777" w:rsidR="00972152" w:rsidRPr="00270114" w:rsidRDefault="00972152" w:rsidP="00972152">
      <w:pPr>
        <w:rPr>
          <w:rFonts w:ascii="FbShefa" w:hAnsi="FbShefa"/>
          <w:rtl/>
        </w:rPr>
      </w:pPr>
    </w:p>
    <w:p w14:paraId="72A26E32" w14:textId="77777777" w:rsidR="00972152" w:rsidRPr="00270114" w:rsidRDefault="00972152" w:rsidP="00972152">
      <w:pPr>
        <w:pStyle w:val="3"/>
        <w:rPr>
          <w:rFonts w:ascii="FbShefa" w:hAnsi="FbShefa"/>
          <w:color w:val="7C5F1D"/>
          <w:rtl/>
        </w:rPr>
      </w:pPr>
      <w:r w:rsidRPr="00270114">
        <w:rPr>
          <w:rFonts w:ascii="FbShefa" w:hAnsi="FbShefa"/>
          <w:color w:val="7C5F1D"/>
          <w:rtl/>
        </w:rPr>
        <w:t>נידון ב בס"ד הנ"ל:</w:t>
      </w:r>
    </w:p>
    <w:p w14:paraId="5C6A6D52" w14:textId="4B98962F" w:rsidR="00972152" w:rsidRPr="00270114" w:rsidRDefault="00972152" w:rsidP="00972152">
      <w:pPr>
        <w:rPr>
          <w:rFonts w:ascii="FbShefa" w:hAnsi="FbShefa"/>
          <w:rtl/>
        </w:rPr>
      </w:pPr>
      <w:r w:rsidRPr="001B3037">
        <w:rPr>
          <w:rFonts w:ascii="FbShefa" w:hAnsi="FbShefa"/>
          <w:b/>
          <w:bCs/>
          <w:color w:val="3B2F2A" w:themeColor="text2" w:themeShade="80"/>
          <w:rtl/>
        </w:rPr>
        <w:t>ראה להלן</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דחיה נוספת</w:t>
      </w:r>
      <w:r w:rsidR="00D84101" w:rsidRPr="00270114">
        <w:rPr>
          <w:rFonts w:ascii="FbShefa" w:hAnsi="FbShefa"/>
          <w:rtl/>
        </w:rPr>
        <w:t xml:space="preserve"> (להלן, ב)</w:t>
      </w:r>
      <w:r w:rsidR="00980F5A" w:rsidRPr="00270114">
        <w:rPr>
          <w:rFonts w:ascii="FbShefa" w:hAnsi="FbShefa"/>
          <w:rtl/>
        </w:rPr>
        <w:t>.</w:t>
      </w:r>
    </w:p>
    <w:p w14:paraId="2E058E0F" w14:textId="77777777" w:rsidR="00972152" w:rsidRPr="001B3037" w:rsidRDefault="00972152" w:rsidP="009C3CB4">
      <w:pPr>
        <w:spacing w:line="240" w:lineRule="auto"/>
        <w:rPr>
          <w:rFonts w:ascii="FbShefa" w:hAnsi="FbShefa"/>
          <w:b/>
          <w:bCs/>
          <w:color w:val="3B2F2A" w:themeColor="text2" w:themeShade="80"/>
          <w:sz w:val="11"/>
          <w:rtl/>
        </w:rPr>
      </w:pPr>
    </w:p>
    <w:p w14:paraId="0CF1BF35" w14:textId="77777777" w:rsidR="00207DFB" w:rsidRPr="00270114" w:rsidRDefault="00207DFB" w:rsidP="00972152">
      <w:pPr>
        <w:pStyle w:val="2"/>
        <w:rPr>
          <w:rFonts w:ascii="FbShefa" w:hAnsi="FbShefa"/>
          <w:color w:val="7C5F1D"/>
          <w:rtl/>
        </w:rPr>
      </w:pPr>
      <w:r w:rsidRPr="00270114">
        <w:rPr>
          <w:rFonts w:ascii="FbShefa" w:hAnsi="FbShefa"/>
          <w:color w:val="7C5F1D"/>
          <w:rtl/>
        </w:rPr>
        <w:t>כתובה מן האירוסין</w:t>
      </w:r>
    </w:p>
    <w:p w14:paraId="2453E9FF" w14:textId="77777777" w:rsidR="003074B4" w:rsidRPr="00270114" w:rsidRDefault="00207DFB" w:rsidP="003074B4">
      <w:pPr>
        <w:pStyle w:val="3"/>
        <w:rPr>
          <w:rFonts w:ascii="FbShefa" w:hAnsi="FbShefa"/>
          <w:color w:val="7C5F1D"/>
          <w:rtl/>
        </w:rPr>
      </w:pPr>
      <w:r w:rsidRPr="00270114">
        <w:rPr>
          <w:rFonts w:ascii="FbShefa" w:hAnsi="FbShefa"/>
          <w:color w:val="7C5F1D"/>
          <w:rtl/>
        </w:rPr>
        <w:t>ת"ש</w:t>
      </w:r>
      <w:r w:rsidR="003074B4" w:rsidRPr="00270114">
        <w:rPr>
          <w:rFonts w:ascii="FbShefa" w:hAnsi="FbShefa"/>
          <w:color w:val="7C5F1D"/>
          <w:rtl/>
        </w:rPr>
        <w:t>:</w:t>
      </w:r>
    </w:p>
    <w:p w14:paraId="3834B568" w14:textId="4F382EEA" w:rsidR="00433741" w:rsidRPr="00270114" w:rsidRDefault="00207DFB" w:rsidP="00207DFB">
      <w:pPr>
        <w:spacing w:line="240" w:lineRule="auto"/>
        <w:rPr>
          <w:rFonts w:ascii="FbShefa" w:hAnsi="FbShefa"/>
          <w:sz w:val="11"/>
          <w:rtl/>
        </w:rPr>
      </w:pPr>
      <w:r w:rsidRPr="001B3037">
        <w:rPr>
          <w:rFonts w:ascii="FbShefa" w:hAnsi="FbShefa"/>
          <w:b/>
          <w:bCs/>
          <w:color w:val="3B2F2A" w:themeColor="text2" w:themeShade="80"/>
          <w:sz w:val="11"/>
          <w:rtl/>
        </w:rPr>
        <w:t>נתארמלה או נתגרשה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בין מן האירוסין ובין מן הנישואין גובה את הכל</w:t>
      </w:r>
      <w:r w:rsidR="00980F5A" w:rsidRPr="00270114">
        <w:rPr>
          <w:rFonts w:ascii="FbShefa" w:hAnsi="FbShefa"/>
          <w:sz w:val="11"/>
          <w:rtl/>
        </w:rPr>
        <w:t>.</w:t>
      </w:r>
    </w:p>
    <w:p w14:paraId="303F417B" w14:textId="1829CD95" w:rsidR="003074B4" w:rsidRPr="00270114" w:rsidRDefault="00207DFB" w:rsidP="00207DFB">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דלמא היכא דכתב לה</w:t>
      </w:r>
      <w:r w:rsidR="00980F5A" w:rsidRPr="00270114">
        <w:rPr>
          <w:rFonts w:ascii="FbShefa" w:hAnsi="FbShefa"/>
          <w:sz w:val="11"/>
          <w:rtl/>
        </w:rPr>
        <w:t>.</w:t>
      </w:r>
    </w:p>
    <w:p w14:paraId="40F0ACB6" w14:textId="756285D4" w:rsidR="00433741" w:rsidRPr="00270114" w:rsidRDefault="00207DFB" w:rsidP="00207DFB">
      <w:pPr>
        <w:spacing w:line="240" w:lineRule="auto"/>
        <w:rPr>
          <w:rFonts w:ascii="FbShefa" w:hAnsi="FbShefa"/>
          <w:sz w:val="11"/>
          <w:rtl/>
        </w:rPr>
      </w:pPr>
      <w:r w:rsidRPr="001B3037">
        <w:rPr>
          <w:rFonts w:ascii="FbShefa" w:hAnsi="FbShefa"/>
          <w:b/>
          <w:bCs/>
          <w:color w:val="3B2F2A" w:themeColor="text2" w:themeShade="80"/>
          <w:sz w:val="11"/>
          <w:rtl/>
        </w:rPr>
        <w:t>והחידוש</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לאפוקי מ</w:t>
      </w:r>
      <w:r w:rsidR="003074B4" w:rsidRPr="00270114">
        <w:rPr>
          <w:rFonts w:ascii="FbShefa" w:hAnsi="FbShefa"/>
          <w:sz w:val="11"/>
          <w:rtl/>
        </w:rPr>
        <w:t xml:space="preserve">מ"ד </w:t>
      </w:r>
      <w:r w:rsidRPr="00270114">
        <w:rPr>
          <w:rFonts w:ascii="FbShefa" w:hAnsi="FbShefa"/>
          <w:sz w:val="11"/>
          <w:rtl/>
        </w:rPr>
        <w:t>שלא כתב לה אלא על מנת לכונסה</w:t>
      </w:r>
      <w:r w:rsidR="00980F5A" w:rsidRPr="00270114">
        <w:rPr>
          <w:rFonts w:ascii="FbShefa" w:hAnsi="FbShefa"/>
          <w:sz w:val="11"/>
          <w:rtl/>
        </w:rPr>
        <w:t>.</w:t>
      </w:r>
    </w:p>
    <w:p w14:paraId="0DDC2DBA" w14:textId="3D1A4272" w:rsidR="00207DFB" w:rsidRPr="00270114" w:rsidRDefault="00207DFB" w:rsidP="00207DFB">
      <w:pPr>
        <w:spacing w:line="240" w:lineRule="auto"/>
        <w:rPr>
          <w:rFonts w:ascii="FbShefa" w:hAnsi="FbShefa"/>
          <w:sz w:val="11"/>
          <w:rtl/>
        </w:rPr>
      </w:pPr>
      <w:r w:rsidRPr="001B3037">
        <w:rPr>
          <w:rFonts w:ascii="FbShefa" w:hAnsi="FbShefa"/>
          <w:b/>
          <w:bCs/>
          <w:color w:val="3B2F2A" w:themeColor="text2" w:themeShade="80"/>
          <w:sz w:val="11"/>
          <w:rtl/>
        </w:rPr>
        <w:t>וכן מדוייק</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מלשון גובה את הכל</w:t>
      </w:r>
      <w:r w:rsidR="00980F5A" w:rsidRPr="00270114">
        <w:rPr>
          <w:rFonts w:ascii="FbShefa" w:hAnsi="FbShefa"/>
          <w:sz w:val="11"/>
          <w:rtl/>
        </w:rPr>
        <w:t>.</w:t>
      </w:r>
    </w:p>
    <w:p w14:paraId="46448EF6" w14:textId="77777777" w:rsidR="003074B4" w:rsidRPr="001B3037" w:rsidRDefault="003074B4" w:rsidP="00207DFB">
      <w:pPr>
        <w:spacing w:line="240" w:lineRule="auto"/>
        <w:rPr>
          <w:rFonts w:ascii="FbShefa" w:hAnsi="FbShefa"/>
          <w:b/>
          <w:bCs/>
          <w:color w:val="3B2F2A" w:themeColor="text2" w:themeShade="80"/>
          <w:sz w:val="11"/>
          <w:rtl/>
        </w:rPr>
      </w:pPr>
    </w:p>
    <w:p w14:paraId="4D240FFC" w14:textId="77777777" w:rsidR="003074B4" w:rsidRPr="00270114" w:rsidRDefault="00207DFB" w:rsidP="003074B4">
      <w:pPr>
        <w:pStyle w:val="3"/>
        <w:rPr>
          <w:rFonts w:ascii="FbShefa" w:hAnsi="FbShefa"/>
          <w:color w:val="7C5F1D"/>
          <w:rtl/>
        </w:rPr>
      </w:pPr>
      <w:r w:rsidRPr="00270114">
        <w:rPr>
          <w:rFonts w:ascii="FbShefa" w:hAnsi="FbShefa"/>
          <w:color w:val="7C5F1D"/>
          <w:rtl/>
        </w:rPr>
        <w:t>ת"ש</w:t>
      </w:r>
      <w:r w:rsidR="003074B4" w:rsidRPr="00270114">
        <w:rPr>
          <w:rFonts w:ascii="FbShefa" w:hAnsi="FbShefa"/>
          <w:color w:val="7C5F1D"/>
          <w:rtl/>
        </w:rPr>
        <w:t>:</w:t>
      </w:r>
    </w:p>
    <w:p w14:paraId="6F2F0235" w14:textId="66ADA879" w:rsidR="00433741" w:rsidRPr="00270114" w:rsidRDefault="00207DFB" w:rsidP="00207DFB">
      <w:pPr>
        <w:spacing w:line="240" w:lineRule="auto"/>
        <w:rPr>
          <w:rFonts w:ascii="FbShefa" w:hAnsi="FbShefa"/>
          <w:sz w:val="11"/>
          <w:rtl/>
        </w:rPr>
      </w:pPr>
      <w:r w:rsidRPr="001B3037">
        <w:rPr>
          <w:rFonts w:ascii="FbShefa" w:hAnsi="FbShefa"/>
          <w:b/>
          <w:bCs/>
          <w:color w:val="3B2F2A" w:themeColor="text2" w:themeShade="80"/>
          <w:sz w:val="11"/>
          <w:rtl/>
        </w:rPr>
        <w:t>אשתו ארוסה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לא אוננים ומטמאים זה לזה</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מתה</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אינו יורשה</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מת הוא</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גובה כתובתה</w:t>
      </w:r>
      <w:r w:rsidR="00980F5A" w:rsidRPr="00270114">
        <w:rPr>
          <w:rFonts w:ascii="FbShefa" w:hAnsi="FbShefa"/>
          <w:sz w:val="11"/>
          <w:rtl/>
        </w:rPr>
        <w:t>.</w:t>
      </w:r>
    </w:p>
    <w:p w14:paraId="6E60300E" w14:textId="44892B74" w:rsidR="00207DFB" w:rsidRPr="00270114" w:rsidRDefault="00207DFB" w:rsidP="00207DFB">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דלמא דכתב לה</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והחידוש</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שמתה אינו יורשה</w:t>
      </w:r>
      <w:r w:rsidR="00980F5A" w:rsidRPr="00270114">
        <w:rPr>
          <w:rFonts w:ascii="FbShefa" w:hAnsi="FbShefa"/>
          <w:sz w:val="11"/>
          <w:rtl/>
        </w:rPr>
        <w:t>.</w:t>
      </w:r>
    </w:p>
    <w:p w14:paraId="444A866A" w14:textId="5D6B6A9B" w:rsidR="009C3CB4" w:rsidRPr="00270114" w:rsidRDefault="009C3CB4" w:rsidP="00794C1A">
      <w:pPr>
        <w:pStyle w:val="1"/>
        <w:rPr>
          <w:rFonts w:ascii="FbShefa" w:hAnsi="FbShefa"/>
          <w:rtl/>
        </w:rPr>
      </w:pPr>
      <w:r w:rsidRPr="00270114">
        <w:rPr>
          <w:rFonts w:ascii="FbShefa" w:hAnsi="FbShefa"/>
          <w:sz w:val="11"/>
          <w:rtl/>
        </w:rPr>
        <w:t>יח</w:t>
      </w:r>
      <w:r w:rsidR="00B36BF2" w:rsidRPr="00270114">
        <w:rPr>
          <w:rFonts w:ascii="FbShefa" w:hAnsi="FbShefa"/>
          <w:sz w:val="11"/>
          <w:rtl/>
        </w:rPr>
        <w:t>, א</w:t>
      </w:r>
    </w:p>
    <w:p w14:paraId="3F520A41" w14:textId="2D3A1A3B" w:rsidR="003074B4" w:rsidRPr="00270114" w:rsidRDefault="003074B4" w:rsidP="003074B4">
      <w:pPr>
        <w:pStyle w:val="2"/>
        <w:rPr>
          <w:rFonts w:ascii="FbShefa" w:hAnsi="FbShefa"/>
          <w:color w:val="7C5F1D"/>
          <w:rtl/>
        </w:rPr>
      </w:pPr>
      <w:r w:rsidRPr="00270114">
        <w:rPr>
          <w:rFonts w:ascii="FbShefa" w:hAnsi="FbShefa"/>
          <w:color w:val="7C5F1D"/>
          <w:rtl/>
        </w:rPr>
        <w:t>נידון ב בס"ד המובאת לעיל</w:t>
      </w:r>
    </w:p>
    <w:p w14:paraId="20D78779" w14:textId="168761B3" w:rsidR="008D010D" w:rsidRPr="00270114" w:rsidRDefault="009C3CB4" w:rsidP="008D010D">
      <w:pPr>
        <w:pStyle w:val="3"/>
        <w:rPr>
          <w:rFonts w:ascii="FbShefa" w:hAnsi="FbShefa"/>
          <w:color w:val="7C5F1D"/>
          <w:rtl/>
        </w:rPr>
      </w:pPr>
      <w:r w:rsidRPr="00270114">
        <w:rPr>
          <w:rFonts w:ascii="FbShefa" w:hAnsi="FbShefa"/>
          <w:color w:val="7C5F1D"/>
          <w:rtl/>
        </w:rPr>
        <w:t>פירכת הדחיה</w:t>
      </w:r>
      <w:r w:rsidR="008D010D" w:rsidRPr="00270114">
        <w:rPr>
          <w:rFonts w:ascii="FbShefa" w:hAnsi="FbShefa"/>
          <w:color w:val="7C5F1D"/>
          <w:rtl/>
        </w:rPr>
        <w:t xml:space="preserve"> הנ"ל:</w:t>
      </w:r>
    </w:p>
    <w:p w14:paraId="6CC01074" w14:textId="1905FC04" w:rsidR="008D010D"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גט</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 xml:space="preserve">אינו מועיל </w:t>
      </w:r>
      <w:r w:rsidR="008D010D" w:rsidRPr="00270114">
        <w:rPr>
          <w:rFonts w:ascii="FbShefa" w:hAnsi="FbShefa"/>
          <w:sz w:val="11"/>
          <w:rtl/>
        </w:rPr>
        <w:t xml:space="preserve">יכול להועיל </w:t>
      </w:r>
      <w:r w:rsidRPr="00270114">
        <w:rPr>
          <w:rFonts w:ascii="FbShefa" w:hAnsi="FbShefa"/>
          <w:sz w:val="11"/>
          <w:rtl/>
        </w:rPr>
        <w:t>ככתובה</w:t>
      </w:r>
      <w:r w:rsidR="00980F5A" w:rsidRPr="00270114">
        <w:rPr>
          <w:rFonts w:ascii="FbShefa" w:hAnsi="FbShefa"/>
          <w:sz w:val="11"/>
          <w:rtl/>
        </w:rPr>
        <w:t>.</w:t>
      </w:r>
    </w:p>
    <w:p w14:paraId="58118E50" w14:textId="0030CFED" w:rsidR="008D010D"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שיכול לומר פרעתי, ולא קרעתי את הגט</w:t>
      </w:r>
      <w:r w:rsidR="00980F5A" w:rsidRPr="00270114">
        <w:rPr>
          <w:rFonts w:ascii="FbShefa" w:hAnsi="FbShefa"/>
          <w:sz w:val="11"/>
          <w:rtl/>
        </w:rPr>
        <w:t>.</w:t>
      </w:r>
    </w:p>
    <w:p w14:paraId="1AB1EAFB" w14:textId="43722106" w:rsidR="008D010D"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שרוצה לאינסובי ביה</w:t>
      </w:r>
      <w:r w:rsidR="00980F5A" w:rsidRPr="00270114">
        <w:rPr>
          <w:rFonts w:ascii="FbShefa" w:hAnsi="FbShefa"/>
          <w:sz w:val="11"/>
          <w:rtl/>
        </w:rPr>
        <w:t>.</w:t>
      </w:r>
    </w:p>
    <w:p w14:paraId="7A136CBE" w14:textId="5145A650" w:rsidR="009C3CB4" w:rsidRPr="00270114" w:rsidRDefault="008D010D" w:rsidP="009C3CB4">
      <w:pPr>
        <w:spacing w:line="240" w:lineRule="auto"/>
        <w:rPr>
          <w:rFonts w:ascii="FbShefa" w:hAnsi="FbShefa"/>
          <w:sz w:val="11"/>
          <w:rtl/>
        </w:rPr>
      </w:pPr>
      <w:r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ל</w:t>
      </w:r>
      <w:r w:rsidR="009C3CB4" w:rsidRPr="00270114">
        <w:rPr>
          <w:rFonts w:ascii="FbShefa" w:hAnsi="FbShefa"/>
          <w:sz w:val="11"/>
          <w:rtl/>
        </w:rPr>
        <w:t>א כולם מגבים בבי"ד</w:t>
      </w:r>
      <w:r w:rsidRPr="00270114">
        <w:rPr>
          <w:rFonts w:ascii="FbShefa" w:hAnsi="FbShefa"/>
          <w:sz w:val="11"/>
          <w:rtl/>
        </w:rPr>
        <w:t xml:space="preserve"> ויכולים </w:t>
      </w:r>
      <w:r w:rsidR="009C3CB4" w:rsidRPr="00270114">
        <w:rPr>
          <w:rFonts w:ascii="FbShefa" w:hAnsi="FbShefa"/>
          <w:sz w:val="11"/>
          <w:rtl/>
        </w:rPr>
        <w:t>לקרוע ולמכתב אגביה את סיבת הקריעה</w:t>
      </w:r>
      <w:r w:rsidR="00980F5A" w:rsidRPr="00270114">
        <w:rPr>
          <w:rFonts w:ascii="FbShefa" w:hAnsi="FbShefa"/>
          <w:sz w:val="11"/>
          <w:rtl/>
        </w:rPr>
        <w:t>.</w:t>
      </w:r>
    </w:p>
    <w:p w14:paraId="563FA5DD" w14:textId="77777777" w:rsidR="009C3CB4" w:rsidRPr="00270114" w:rsidRDefault="009C3CB4" w:rsidP="009C3CB4">
      <w:pPr>
        <w:spacing w:line="240" w:lineRule="auto"/>
        <w:rPr>
          <w:rFonts w:ascii="FbShefa" w:hAnsi="FbShefa"/>
          <w:sz w:val="11"/>
          <w:rtl/>
        </w:rPr>
      </w:pPr>
    </w:p>
    <w:p w14:paraId="62CAFE67" w14:textId="04DD104D" w:rsidR="009C3CB4" w:rsidRPr="001B3037" w:rsidRDefault="009C3CB4" w:rsidP="00D05840">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rtl/>
        </w:rPr>
        <w:t xml:space="preserve">מָצָא גִטֵּי נָשִׁים, וְשִׁחְרוּרֵי עֲבָדִים, דְּיָתֵיקֵי, מַתָּנָה וְשׁוֹבְרִים, הֲרֵי זֶה לֹא יַחֲזִיר, שֶׁאֲנִי אוֹמֵר כְּתוּבִים הָיוּ וְנִמְלַךְ עֲלֵיהֶם שֶׁלֹּא לִתְּנָם: </w:t>
      </w:r>
    </w:p>
    <w:p w14:paraId="208E9D92" w14:textId="77777777" w:rsidR="009C3CB4" w:rsidRPr="00270114" w:rsidRDefault="009C3CB4" w:rsidP="009C3CB4">
      <w:pPr>
        <w:spacing w:line="240" w:lineRule="auto"/>
        <w:rPr>
          <w:rFonts w:ascii="FbShefa" w:hAnsi="FbShefa"/>
          <w:sz w:val="11"/>
          <w:rtl/>
        </w:rPr>
      </w:pPr>
    </w:p>
    <w:p w14:paraId="1A3FAFF3"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גט שאבד</w:t>
      </w:r>
    </w:p>
    <w:p w14:paraId="184DC2D0" w14:textId="7B9D8D2A" w:rsidR="009C3CB4" w:rsidRPr="00270114" w:rsidRDefault="009C3CB4" w:rsidP="00D05840">
      <w:pPr>
        <w:pStyle w:val="3"/>
        <w:rPr>
          <w:rFonts w:ascii="FbShefa" w:hAnsi="FbShefa"/>
          <w:color w:val="7C5F1D"/>
          <w:rtl/>
        </w:rPr>
      </w:pPr>
      <w:r w:rsidRPr="00270114">
        <w:rPr>
          <w:rFonts w:ascii="FbShefa" w:hAnsi="FbShefa"/>
          <w:color w:val="7C5F1D"/>
          <w:rtl/>
        </w:rPr>
        <w:t>סתירה</w:t>
      </w:r>
      <w:r w:rsidR="00F75539" w:rsidRPr="00270114">
        <w:rPr>
          <w:rFonts w:ascii="FbShefa" w:hAnsi="FbShefa"/>
          <w:color w:val="7C5F1D"/>
          <w:rtl/>
        </w:rPr>
        <w:t xml:space="preserve"> א</w:t>
      </w:r>
      <w:r w:rsidR="00D05840" w:rsidRPr="00270114">
        <w:rPr>
          <w:rFonts w:ascii="FbShefa" w:hAnsi="FbShefa"/>
          <w:color w:val="7C5F1D"/>
          <w:rtl/>
        </w:rPr>
        <w:t>:</w:t>
      </w:r>
    </w:p>
    <w:p w14:paraId="3B9B810F" w14:textId="3989B454" w:rsidR="009C3CB4" w:rsidRPr="00270114" w:rsidRDefault="009C3CB4" w:rsidP="009C3CB4">
      <w:pPr>
        <w:spacing w:line="240" w:lineRule="auto"/>
        <w:rPr>
          <w:rFonts w:ascii="FbShefa" w:hAnsi="FbShefa"/>
          <w:sz w:val="11"/>
          <w:rtl/>
        </w:rPr>
      </w:pPr>
      <w:bookmarkStart w:id="0" w:name="_Hlk162902245"/>
      <w:r w:rsidRPr="001B3037">
        <w:rPr>
          <w:rFonts w:ascii="FbShefa" w:hAnsi="FbShefa"/>
          <w:b/>
          <w:bCs/>
          <w:color w:val="3B2F2A" w:themeColor="text2" w:themeShade="80"/>
          <w:sz w:val="11"/>
          <w:rtl/>
        </w:rPr>
        <w:t>משנה גיטין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המביא גט ואבד הימנו, כשר רק כשמצאו לאלתר</w:t>
      </w:r>
      <w:r w:rsidR="00980F5A" w:rsidRPr="00270114">
        <w:rPr>
          <w:rFonts w:ascii="FbShefa" w:hAnsi="FbShefa"/>
          <w:sz w:val="11"/>
          <w:rtl/>
        </w:rPr>
        <w:t>.</w:t>
      </w:r>
    </w:p>
    <w:bookmarkEnd w:id="0"/>
    <w:p w14:paraId="0708B120" w14:textId="5EC66409"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מתניתין</w:t>
      </w:r>
      <w:r w:rsidR="00F75539" w:rsidRPr="001B3037">
        <w:rPr>
          <w:rFonts w:ascii="FbShefa" w:hAnsi="FbShefa"/>
          <w:b/>
          <w:bCs/>
          <w:color w:val="3B2F2A" w:themeColor="text2" w:themeShade="80"/>
          <w:sz w:val="11"/>
          <w:rtl/>
        </w:rPr>
        <w:t xml:space="preserve"> דידן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משמע דוקא משום שמא נמלך, הא אמר תנו נותנין</w:t>
      </w:r>
      <w:r w:rsidR="00980F5A" w:rsidRPr="00270114">
        <w:rPr>
          <w:rFonts w:ascii="FbShefa" w:hAnsi="FbShefa"/>
          <w:sz w:val="11"/>
          <w:rtl/>
        </w:rPr>
        <w:t>.</w:t>
      </w:r>
    </w:p>
    <w:p w14:paraId="77721B57" w14:textId="79748B16" w:rsidR="00F75539" w:rsidRPr="001B3037" w:rsidRDefault="00F75539" w:rsidP="009C3CB4">
      <w:pPr>
        <w:spacing w:line="240" w:lineRule="auto"/>
        <w:rPr>
          <w:rFonts w:ascii="FbShefa" w:hAnsi="FbShefa"/>
          <w:b/>
          <w:bCs/>
          <w:color w:val="3B2F2A" w:themeColor="text2" w:themeShade="80"/>
          <w:sz w:val="11"/>
          <w:rtl/>
        </w:rPr>
      </w:pPr>
    </w:p>
    <w:p w14:paraId="57B2F863" w14:textId="0D045991"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ואידך</w:t>
      </w:r>
      <w:r w:rsidR="00980F5A" w:rsidRPr="00270114">
        <w:rPr>
          <w:rFonts w:ascii="FbShefa" w:hAnsi="FbShefa"/>
          <w:sz w:val="11"/>
          <w:rtl/>
        </w:rPr>
        <w:t>.</w:t>
      </w:r>
      <w:r w:rsidRPr="00270114">
        <w:rPr>
          <w:rFonts w:ascii="FbShefa" w:hAnsi="FbShefa"/>
          <w:sz w:val="11"/>
          <w:rtl/>
        </w:rPr>
        <w:t xml:space="preserve"> לא </w:t>
      </w:r>
      <w:r w:rsidR="00F75539" w:rsidRPr="00270114">
        <w:rPr>
          <w:rFonts w:ascii="FbShefa" w:hAnsi="FbShefa"/>
          <w:sz w:val="11"/>
          <w:rtl/>
        </w:rPr>
        <w:t>ה</w:t>
      </w:r>
      <w:r w:rsidRPr="00270114">
        <w:rPr>
          <w:rFonts w:ascii="FbShefa" w:hAnsi="FbShefa"/>
          <w:sz w:val="11"/>
          <w:rtl/>
        </w:rPr>
        <w:t>קשה</w:t>
      </w:r>
      <w:r w:rsidR="00F75539" w:rsidRPr="00270114">
        <w:rPr>
          <w:rFonts w:ascii="FbShefa" w:hAnsi="FbShefa"/>
          <w:sz w:val="11"/>
          <w:rtl/>
        </w:rPr>
        <w:t xml:space="preserve"> מכאן</w:t>
      </w:r>
      <w:r w:rsidRPr="00270114">
        <w:rPr>
          <w:rFonts w:ascii="FbShefa" w:hAnsi="FbShefa"/>
          <w:sz w:val="11"/>
          <w:rtl/>
        </w:rPr>
        <w:t>,</w:t>
      </w:r>
      <w:r w:rsidR="00F75539" w:rsidRPr="00270114">
        <w:rPr>
          <w:rFonts w:ascii="FbShefa" w:hAnsi="FbShefa"/>
          <w:sz w:val="11"/>
          <w:rtl/>
        </w:rPr>
        <w:t xml:space="preserve"> משום</w:t>
      </w:r>
      <w:r w:rsidRPr="00270114">
        <w:rPr>
          <w:rFonts w:ascii="FbShefa" w:hAnsi="FbShefa"/>
          <w:sz w:val="11"/>
          <w:rtl/>
        </w:rPr>
        <w:t xml:space="preserve"> שלא כתוב להדיא שנותנים אף שאינו לאלתר</w:t>
      </w:r>
      <w:r w:rsidR="00980F5A" w:rsidRPr="00270114">
        <w:rPr>
          <w:rFonts w:ascii="FbShefa" w:hAnsi="FbShefa"/>
          <w:sz w:val="11"/>
          <w:rtl/>
        </w:rPr>
        <w:t>.</w:t>
      </w:r>
    </w:p>
    <w:p w14:paraId="2C9219E3" w14:textId="77777777" w:rsidR="00F75539" w:rsidRPr="001B3037" w:rsidRDefault="00F75539" w:rsidP="009C3CB4">
      <w:pPr>
        <w:spacing w:line="240" w:lineRule="auto"/>
        <w:rPr>
          <w:rFonts w:ascii="FbShefa" w:hAnsi="FbShefa"/>
          <w:b/>
          <w:bCs/>
          <w:color w:val="3B2F2A" w:themeColor="text2" w:themeShade="80"/>
          <w:sz w:val="11"/>
          <w:rtl/>
        </w:rPr>
      </w:pPr>
    </w:p>
    <w:p w14:paraId="709C20B5" w14:textId="77777777" w:rsidR="00F75539" w:rsidRPr="00270114" w:rsidRDefault="009C3CB4" w:rsidP="00F75539">
      <w:pPr>
        <w:pStyle w:val="3"/>
        <w:rPr>
          <w:rFonts w:ascii="FbShefa" w:hAnsi="FbShefa"/>
          <w:color w:val="7C5F1D"/>
          <w:rtl/>
        </w:rPr>
      </w:pPr>
      <w:r w:rsidRPr="00270114">
        <w:rPr>
          <w:rFonts w:ascii="FbShefa" w:hAnsi="FbShefa"/>
          <w:color w:val="7C5F1D"/>
          <w:rtl/>
        </w:rPr>
        <w:t>סתירה ב</w:t>
      </w:r>
      <w:r w:rsidR="00F75539" w:rsidRPr="00270114">
        <w:rPr>
          <w:rFonts w:ascii="FbShefa" w:hAnsi="FbShefa"/>
          <w:color w:val="7C5F1D"/>
          <w:rtl/>
        </w:rPr>
        <w:t>:</w:t>
      </w:r>
    </w:p>
    <w:p w14:paraId="5DEB24CC" w14:textId="6680926D" w:rsidR="00F75539" w:rsidRPr="00270114" w:rsidRDefault="00F75539" w:rsidP="00F75539">
      <w:pPr>
        <w:spacing w:line="240" w:lineRule="auto"/>
        <w:rPr>
          <w:rFonts w:ascii="FbShefa" w:hAnsi="FbShefa"/>
          <w:sz w:val="11"/>
          <w:rtl/>
        </w:rPr>
      </w:pPr>
      <w:r w:rsidRPr="001B3037">
        <w:rPr>
          <w:rFonts w:ascii="FbShefa" w:hAnsi="FbShefa"/>
          <w:b/>
          <w:bCs/>
          <w:color w:val="3B2F2A" w:themeColor="text2" w:themeShade="80"/>
          <w:sz w:val="11"/>
          <w:rtl/>
        </w:rPr>
        <w:t>משנה גיטין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המביא גט ואבד הימנו, כשר רק כשמצאו לאלתר</w:t>
      </w:r>
      <w:r w:rsidR="00980F5A" w:rsidRPr="00270114">
        <w:rPr>
          <w:rFonts w:ascii="FbShefa" w:hAnsi="FbShefa"/>
          <w:sz w:val="11"/>
          <w:rtl/>
        </w:rPr>
        <w:t>.</w:t>
      </w:r>
    </w:p>
    <w:p w14:paraId="0658EF0E" w14:textId="25AA18FC" w:rsidR="00433741" w:rsidRPr="00270114" w:rsidRDefault="009C3CB4" w:rsidP="00F75539">
      <w:pPr>
        <w:spacing w:line="240" w:lineRule="auto"/>
        <w:rPr>
          <w:rFonts w:ascii="FbShefa" w:hAnsi="FbShefa"/>
          <w:sz w:val="11"/>
          <w:rtl/>
        </w:rPr>
      </w:pPr>
      <w:r w:rsidRPr="001B3037">
        <w:rPr>
          <w:rFonts w:ascii="FbShefa" w:hAnsi="FbShefa"/>
          <w:b/>
          <w:bCs/>
          <w:color w:val="3B2F2A" w:themeColor="text2" w:themeShade="80"/>
          <w:sz w:val="11"/>
          <w:rtl/>
        </w:rPr>
        <w:t>ברייתא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מצא גט, הבעל מודה, יחזיר לאשה</w:t>
      </w:r>
      <w:r w:rsidR="00980F5A" w:rsidRPr="00270114">
        <w:rPr>
          <w:rFonts w:ascii="FbShefa" w:hAnsi="FbShefa"/>
          <w:sz w:val="11"/>
          <w:rtl/>
        </w:rPr>
        <w:t>.</w:t>
      </w:r>
      <w:r w:rsidR="00F75539" w:rsidRPr="00270114">
        <w:rPr>
          <w:rFonts w:ascii="FbShefa" w:hAnsi="FbShefa"/>
          <w:sz w:val="11"/>
          <w:rtl/>
        </w:rPr>
        <w:t xml:space="preserve"> </w:t>
      </w:r>
      <w:r w:rsidR="00F75539" w:rsidRPr="001B3037">
        <w:rPr>
          <w:rFonts w:ascii="FbShefa" w:hAnsi="FbShefa"/>
          <w:b/>
          <w:bCs/>
          <w:color w:val="3B2F2A" w:themeColor="text2" w:themeShade="80"/>
          <w:sz w:val="11"/>
          <w:rtl/>
        </w:rPr>
        <w:t>אין הבעל מודה</w:t>
      </w:r>
      <w:r w:rsidR="00980F5A" w:rsidRPr="00270114">
        <w:rPr>
          <w:rFonts w:ascii="FbShefa" w:hAnsi="FbShefa"/>
          <w:sz w:val="11"/>
          <w:rtl/>
        </w:rPr>
        <w:t>.</w:t>
      </w:r>
      <w:r w:rsidR="00F75539" w:rsidRPr="00270114">
        <w:rPr>
          <w:rFonts w:ascii="FbShefa" w:hAnsi="FbShefa"/>
          <w:sz w:val="11"/>
          <w:rtl/>
        </w:rPr>
        <w:t xml:space="preserve"> לא יחזיר לא לזה ולא לזה</w:t>
      </w:r>
      <w:r w:rsidR="00980F5A" w:rsidRPr="00270114">
        <w:rPr>
          <w:rFonts w:ascii="FbShefa" w:hAnsi="FbShefa"/>
          <w:sz w:val="11"/>
          <w:rtl/>
        </w:rPr>
        <w:t>.</w:t>
      </w:r>
    </w:p>
    <w:p w14:paraId="24EFA468" w14:textId="737FBBEA" w:rsidR="00F75539" w:rsidRPr="001B3037" w:rsidRDefault="00F75539" w:rsidP="009C3CB4">
      <w:pPr>
        <w:spacing w:line="240" w:lineRule="auto"/>
        <w:rPr>
          <w:rFonts w:ascii="FbShefa" w:hAnsi="FbShefa"/>
          <w:b/>
          <w:bCs/>
          <w:color w:val="3B2F2A" w:themeColor="text2" w:themeShade="80"/>
          <w:sz w:val="11"/>
          <w:rtl/>
        </w:rPr>
      </w:pPr>
    </w:p>
    <w:p w14:paraId="07EFC2F0" w14:textId="09268149"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ואידך</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F75539" w:rsidRPr="00270114">
        <w:rPr>
          <w:rFonts w:ascii="FbShefa" w:hAnsi="FbShefa"/>
          <w:sz w:val="11"/>
          <w:rtl/>
        </w:rPr>
        <w:t>לא הקשה מכאן, משום ד</w:t>
      </w:r>
      <w:r w:rsidRPr="00270114">
        <w:rPr>
          <w:rFonts w:ascii="FbShefa" w:hAnsi="FbShefa"/>
          <w:sz w:val="11"/>
          <w:rtl/>
        </w:rPr>
        <w:t>מתניתין אמתניתין אלימא ליה</w:t>
      </w:r>
      <w:r w:rsidR="00980F5A" w:rsidRPr="00270114">
        <w:rPr>
          <w:rFonts w:ascii="FbShefa" w:hAnsi="FbShefa"/>
          <w:sz w:val="11"/>
          <w:rtl/>
        </w:rPr>
        <w:t>.</w:t>
      </w:r>
    </w:p>
    <w:p w14:paraId="628FB0C9" w14:textId="77777777" w:rsidR="00F75539" w:rsidRPr="00270114" w:rsidRDefault="00F75539" w:rsidP="009C3CB4">
      <w:pPr>
        <w:spacing w:line="240" w:lineRule="auto"/>
        <w:rPr>
          <w:rFonts w:ascii="FbShefa" w:hAnsi="FbShefa"/>
          <w:i/>
          <w:iCs/>
          <w:sz w:val="11"/>
          <w:rtl/>
        </w:rPr>
      </w:pPr>
    </w:p>
    <w:p w14:paraId="55AD9356" w14:textId="77777777" w:rsidR="00F75539" w:rsidRPr="00270114" w:rsidRDefault="00F75539" w:rsidP="00F75539">
      <w:pPr>
        <w:pStyle w:val="3"/>
        <w:rPr>
          <w:rFonts w:ascii="FbShefa" w:hAnsi="FbShefa"/>
          <w:color w:val="7C5F1D"/>
          <w:rtl/>
        </w:rPr>
      </w:pPr>
      <w:r w:rsidRPr="00270114">
        <w:rPr>
          <w:rFonts w:ascii="FbShefa" w:hAnsi="FbShefa"/>
          <w:color w:val="7C5F1D"/>
          <w:rtl/>
        </w:rPr>
        <w:t xml:space="preserve">תשובה </w:t>
      </w:r>
      <w:r w:rsidR="009C3CB4" w:rsidRPr="00270114">
        <w:rPr>
          <w:rFonts w:ascii="FbShefa" w:hAnsi="FbShefa"/>
          <w:color w:val="7C5F1D"/>
          <w:rtl/>
        </w:rPr>
        <w:t>א</w:t>
      </w:r>
      <w:r w:rsidRPr="00270114">
        <w:rPr>
          <w:rFonts w:ascii="FbShefa" w:hAnsi="FbShefa"/>
          <w:color w:val="7C5F1D"/>
          <w:rtl/>
        </w:rPr>
        <w:t>:</w:t>
      </w:r>
    </w:p>
    <w:p w14:paraId="18309C0E" w14:textId="4D3C3CA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חוששים</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רק כשיש שיירות מצויות</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ו</w:t>
      </w:r>
      <w:r w:rsidR="00D16FC5" w:rsidRPr="001B3037">
        <w:rPr>
          <w:rFonts w:ascii="FbShefa" w:hAnsi="FbShefa"/>
          <w:b/>
          <w:bCs/>
          <w:color w:val="3B2F2A" w:themeColor="text2" w:themeShade="80"/>
          <w:sz w:val="11"/>
          <w:rtl/>
        </w:rPr>
        <w:t>גם</w:t>
      </w:r>
      <w:r w:rsidR="00980F5A" w:rsidRPr="001B3037">
        <w:rPr>
          <w:rFonts w:ascii="FbShefa" w:hAnsi="FbShefa"/>
          <w:b/>
          <w:bCs/>
          <w:color w:val="3B2F2A" w:themeColor="text2" w:themeShade="80"/>
          <w:sz w:val="11"/>
          <w:rtl/>
        </w:rPr>
        <w:t>.</w:t>
      </w:r>
      <w:r w:rsidR="00D16FC5" w:rsidRPr="001B3037">
        <w:rPr>
          <w:rFonts w:ascii="FbShefa" w:hAnsi="FbShefa"/>
          <w:b/>
          <w:bCs/>
          <w:color w:val="3B2F2A" w:themeColor="text2" w:themeShade="80"/>
          <w:sz w:val="11"/>
          <w:rtl/>
        </w:rPr>
        <w:t xml:space="preserve"> </w:t>
      </w:r>
      <w:r w:rsidRPr="00270114">
        <w:rPr>
          <w:rFonts w:ascii="FbShefa" w:hAnsi="FbShefa"/>
          <w:sz w:val="11"/>
          <w:rtl/>
        </w:rPr>
        <w:t>הוחזקו שני יוסף בן שמעון</w:t>
      </w:r>
      <w:r w:rsidR="00980F5A" w:rsidRPr="00270114">
        <w:rPr>
          <w:rFonts w:ascii="FbShefa" w:hAnsi="FbShefa"/>
          <w:sz w:val="11"/>
          <w:rtl/>
        </w:rPr>
        <w:t>.</w:t>
      </w:r>
    </w:p>
    <w:p w14:paraId="688B2DB0" w14:textId="5F8FDF35"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ראיה</w:t>
      </w:r>
      <w:r w:rsidR="00980F5A" w:rsidRPr="001B3037">
        <w:rPr>
          <w:rFonts w:ascii="FbShefa" w:hAnsi="FbShefa"/>
          <w:b/>
          <w:bCs/>
          <w:color w:val="3B2F2A" w:themeColor="text2" w:themeShade="80"/>
          <w:sz w:val="11"/>
          <w:rtl/>
        </w:rPr>
        <w:t>.</w:t>
      </w:r>
      <w:r w:rsidRPr="00270114">
        <w:rPr>
          <w:rFonts w:ascii="FbShefa" w:hAnsi="FbShefa"/>
          <w:sz w:val="11"/>
          <w:rtl/>
        </w:rPr>
        <w:t xml:space="preserve"> כל מעשה בית דין הרי זה יחזיר</w:t>
      </w:r>
      <w:r w:rsidR="00980F5A" w:rsidRPr="00270114">
        <w:rPr>
          <w:rFonts w:ascii="FbShefa" w:hAnsi="FbShefa"/>
          <w:sz w:val="11"/>
          <w:rtl/>
        </w:rPr>
        <w:t>.</w:t>
      </w:r>
    </w:p>
    <w:p w14:paraId="35FA8FF6" w14:textId="2944F5CA"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ס"ד</w:t>
      </w:r>
      <w:r w:rsidR="00980F5A" w:rsidRPr="001B3037">
        <w:rPr>
          <w:rFonts w:ascii="FbShefa" w:hAnsi="FbShefa"/>
          <w:b/>
          <w:bCs/>
          <w:color w:val="3B2F2A" w:themeColor="text2" w:themeShade="80"/>
          <w:sz w:val="11"/>
          <w:rtl/>
        </w:rPr>
        <w:t>.</w:t>
      </w:r>
      <w:r w:rsidRPr="00270114">
        <w:rPr>
          <w:rFonts w:ascii="FbShefa" w:hAnsi="FbShefa"/>
          <w:sz w:val="11"/>
          <w:rtl/>
        </w:rPr>
        <w:t xml:space="preserve"> מצא בבי"ד שהשיירות מצויות והוא שהוחזקו</w:t>
      </w:r>
      <w:r w:rsidR="00980F5A" w:rsidRPr="00270114">
        <w:rPr>
          <w:rFonts w:ascii="FbShefa" w:hAnsi="FbShefa"/>
          <w:sz w:val="11"/>
          <w:rtl/>
        </w:rPr>
        <w:t>.</w:t>
      </w:r>
    </w:p>
    <w:p w14:paraId="306CA0B9" w14:textId="76A7B2B1"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לא כתוב שמצא בתוך בי"ד</w:t>
      </w:r>
      <w:r w:rsidR="00980F5A" w:rsidRPr="00270114">
        <w:rPr>
          <w:rFonts w:ascii="FbShefa" w:hAnsi="FbShefa"/>
          <w:sz w:val="11"/>
          <w:rtl/>
        </w:rPr>
        <w:t>.</w:t>
      </w:r>
    </w:p>
    <w:p w14:paraId="525EB571" w14:textId="0B23FEFE" w:rsidR="009C3CB4" w:rsidRPr="00270114" w:rsidRDefault="009C3CB4" w:rsidP="00794C1A">
      <w:pPr>
        <w:pStyle w:val="1"/>
        <w:rPr>
          <w:rFonts w:ascii="FbShefa" w:hAnsi="FbShefa"/>
          <w:rtl/>
        </w:rPr>
      </w:pPr>
      <w:r w:rsidRPr="00270114">
        <w:rPr>
          <w:rFonts w:ascii="FbShefa" w:hAnsi="FbShefa"/>
          <w:sz w:val="11"/>
          <w:rtl/>
        </w:rPr>
        <w:t>יח</w:t>
      </w:r>
      <w:r w:rsidR="00B36BF2" w:rsidRPr="00270114">
        <w:rPr>
          <w:rFonts w:ascii="FbShefa" w:hAnsi="FbShefa"/>
          <w:sz w:val="11"/>
          <w:rtl/>
        </w:rPr>
        <w:t>, ב</w:t>
      </w:r>
    </w:p>
    <w:p w14:paraId="28F321CB" w14:textId="0CAAA946" w:rsidR="00D16FC5" w:rsidRPr="00270114" w:rsidRDefault="000519C0" w:rsidP="00D16FC5">
      <w:pPr>
        <w:pStyle w:val="3"/>
        <w:rPr>
          <w:rFonts w:ascii="FbShefa" w:hAnsi="FbShefa"/>
          <w:color w:val="7C5F1D"/>
          <w:rtl/>
        </w:rPr>
      </w:pPr>
      <w:r w:rsidRPr="00270114">
        <w:rPr>
          <w:rFonts w:ascii="FbShefa" w:hAnsi="FbShefa"/>
          <w:color w:val="7C5F1D"/>
          <w:rtl/>
        </w:rPr>
        <w:t>מעשה</w:t>
      </w:r>
      <w:r w:rsidR="00D16FC5" w:rsidRPr="00270114">
        <w:rPr>
          <w:rFonts w:ascii="FbShefa" w:hAnsi="FbShefa"/>
          <w:color w:val="7C5F1D"/>
          <w:rtl/>
        </w:rPr>
        <w:t>:</w:t>
      </w:r>
    </w:p>
    <w:p w14:paraId="6BFD4087" w14:textId="1D0FCFA1" w:rsidR="00433741" w:rsidRPr="00270114" w:rsidRDefault="00D16FC5" w:rsidP="00D16FC5">
      <w:pPr>
        <w:rPr>
          <w:rFonts w:ascii="FbShefa" w:hAnsi="FbShefa"/>
          <w:rtl/>
        </w:rPr>
      </w:pPr>
      <w:r w:rsidRPr="001B3037">
        <w:rPr>
          <w:rFonts w:ascii="FbShefa" w:hAnsi="FbShefa"/>
          <w:b/>
          <w:bCs/>
          <w:color w:val="3B2F2A" w:themeColor="text2" w:themeShade="80"/>
          <w:rtl/>
        </w:rPr>
        <w:t>נמצא גט</w:t>
      </w:r>
      <w:r w:rsidR="00980F5A" w:rsidRPr="001B3037">
        <w:rPr>
          <w:rFonts w:ascii="FbShefa" w:hAnsi="FbShefa"/>
          <w:b/>
          <w:bCs/>
          <w:color w:val="3B2F2A" w:themeColor="text2" w:themeShade="80"/>
          <w:rtl/>
        </w:rPr>
        <w:t>.</w:t>
      </w:r>
      <w:r w:rsidR="00331B6B" w:rsidRPr="001B3037">
        <w:rPr>
          <w:rFonts w:ascii="FbShefa" w:hAnsi="FbShefa"/>
          <w:b/>
          <w:bCs/>
          <w:color w:val="3B2F2A" w:themeColor="text2" w:themeShade="80"/>
          <w:rtl/>
        </w:rPr>
        <w:t xml:space="preserve"> </w:t>
      </w:r>
      <w:r w:rsidRPr="00270114">
        <w:rPr>
          <w:rFonts w:ascii="FbShefa" w:hAnsi="FbShefa"/>
          <w:rtl/>
        </w:rPr>
        <w:t>בשוירי מתא דעל רכיס נהרא</w:t>
      </w:r>
      <w:r w:rsidR="00980F5A" w:rsidRPr="00270114">
        <w:rPr>
          <w:rFonts w:ascii="FbShefa" w:hAnsi="FbShefa"/>
          <w:rtl/>
        </w:rPr>
        <w:t>.</w:t>
      </w:r>
    </w:p>
    <w:p w14:paraId="63309D9A" w14:textId="5F404AF5" w:rsidR="00433741" w:rsidRPr="00270114" w:rsidRDefault="00D16FC5" w:rsidP="00D16FC5">
      <w:pPr>
        <w:rPr>
          <w:rFonts w:ascii="FbShefa" w:hAnsi="FbShefa"/>
          <w:rtl/>
        </w:rPr>
      </w:pPr>
      <w:r w:rsidRPr="001B3037">
        <w:rPr>
          <w:rFonts w:ascii="FbShefa" w:hAnsi="FbShefa"/>
          <w:b/>
          <w:bCs/>
          <w:color w:val="3B2F2A" w:themeColor="text2" w:themeShade="80"/>
          <w:rtl/>
        </w:rPr>
        <w:t>נחלקו</w:t>
      </w:r>
      <w:r w:rsidR="00980F5A" w:rsidRPr="001B3037">
        <w:rPr>
          <w:rFonts w:ascii="FbShefa" w:hAnsi="FbShefa"/>
          <w:b/>
          <w:bCs/>
          <w:color w:val="3B2F2A" w:themeColor="text2" w:themeShade="80"/>
          <w:rtl/>
        </w:rPr>
        <w:t>.</w:t>
      </w:r>
      <w:r w:rsidRPr="00270114">
        <w:rPr>
          <w:rFonts w:ascii="FbShefa" w:hAnsi="FbShefa"/>
          <w:rtl/>
        </w:rPr>
        <w:t xml:space="preserve"> אם לחשוש לשני שוירי</w:t>
      </w:r>
      <w:r w:rsidR="00980F5A" w:rsidRPr="00270114">
        <w:rPr>
          <w:rFonts w:ascii="FbShefa" w:hAnsi="FbShefa"/>
          <w:rtl/>
        </w:rPr>
        <w:t>.</w:t>
      </w:r>
    </w:p>
    <w:p w14:paraId="5F989FDF" w14:textId="3EAB2D6D" w:rsidR="00D16FC5" w:rsidRPr="00270114" w:rsidRDefault="00D16FC5" w:rsidP="00D16FC5">
      <w:pPr>
        <w:rPr>
          <w:rFonts w:ascii="FbShefa" w:hAnsi="FbShefa"/>
          <w:rtl/>
        </w:rPr>
      </w:pPr>
      <w:r w:rsidRPr="001B3037">
        <w:rPr>
          <w:rFonts w:ascii="FbShefa" w:hAnsi="FbShefa"/>
          <w:b/>
          <w:bCs/>
          <w:color w:val="3B2F2A" w:themeColor="text2" w:themeShade="80"/>
          <w:rtl/>
        </w:rPr>
        <w:t>כגון</w:t>
      </w:r>
      <w:r w:rsidR="00980F5A" w:rsidRPr="001B3037">
        <w:rPr>
          <w:rFonts w:ascii="FbShefa" w:hAnsi="FbShefa"/>
          <w:b/>
          <w:bCs/>
          <w:color w:val="3B2F2A" w:themeColor="text2" w:themeShade="80"/>
          <w:rtl/>
        </w:rPr>
        <w:t>.</w:t>
      </w:r>
      <w:r w:rsidRPr="00270114">
        <w:rPr>
          <w:rFonts w:ascii="FbShefa" w:hAnsi="FbShefa"/>
          <w:rtl/>
        </w:rPr>
        <w:t xml:space="preserve"> שהוחזקו שיירות</w:t>
      </w:r>
      <w:r w:rsidR="000519C0" w:rsidRPr="00270114">
        <w:rPr>
          <w:rFonts w:ascii="FbShefa" w:hAnsi="FbShefa"/>
          <w:rtl/>
        </w:rPr>
        <w:t xml:space="preserve">, שהרי </w:t>
      </w:r>
      <w:r w:rsidRPr="00270114">
        <w:rPr>
          <w:rFonts w:ascii="FbShefa" w:hAnsi="FbShefa"/>
          <w:rtl/>
        </w:rPr>
        <w:t>בי"ד</w:t>
      </w:r>
      <w:r w:rsidR="000519C0" w:rsidRPr="00270114">
        <w:rPr>
          <w:rFonts w:ascii="FbShefa" w:hAnsi="FbShefa"/>
          <w:rtl/>
        </w:rPr>
        <w:t xml:space="preserve"> נחשב כהוחזקו שיירות</w:t>
      </w:r>
      <w:r w:rsidR="00980F5A" w:rsidRPr="00270114">
        <w:rPr>
          <w:rFonts w:ascii="FbShefa" w:hAnsi="FbShefa"/>
          <w:rtl/>
        </w:rPr>
        <w:t>.</w:t>
      </w:r>
      <w:r w:rsidR="00331B6B" w:rsidRPr="00270114">
        <w:rPr>
          <w:rFonts w:ascii="FbShefa" w:hAnsi="FbShefa"/>
          <w:rtl/>
        </w:rPr>
        <w:t xml:space="preserve"> </w:t>
      </w:r>
      <w:r w:rsidRPr="001B3037">
        <w:rPr>
          <w:rFonts w:ascii="FbShefa" w:hAnsi="FbShefa"/>
          <w:b/>
          <w:bCs/>
          <w:color w:val="3B2F2A" w:themeColor="text2" w:themeShade="80"/>
          <w:rtl/>
        </w:rPr>
        <w:t>ולא הוחזקו</w:t>
      </w:r>
      <w:r w:rsidR="00980F5A" w:rsidRPr="001B3037">
        <w:rPr>
          <w:rFonts w:ascii="FbShefa" w:hAnsi="FbShefa"/>
          <w:b/>
          <w:bCs/>
          <w:color w:val="3B2F2A" w:themeColor="text2" w:themeShade="80"/>
          <w:rtl/>
        </w:rPr>
        <w:t>.</w:t>
      </w:r>
      <w:r w:rsidR="00331B6B" w:rsidRPr="001B3037">
        <w:rPr>
          <w:rFonts w:ascii="FbShefa" w:hAnsi="FbShefa"/>
          <w:b/>
          <w:bCs/>
          <w:color w:val="3B2F2A" w:themeColor="text2" w:themeShade="80"/>
          <w:rtl/>
        </w:rPr>
        <w:t xml:space="preserve"> </w:t>
      </w:r>
      <w:r w:rsidR="000519C0" w:rsidRPr="00270114">
        <w:rPr>
          <w:rFonts w:ascii="FbShefa" w:hAnsi="FbShefa"/>
          <w:rtl/>
        </w:rPr>
        <w:t>שני</w:t>
      </w:r>
      <w:r w:rsidRPr="00270114">
        <w:rPr>
          <w:rFonts w:ascii="FbShefa" w:hAnsi="FbShefa"/>
          <w:rtl/>
        </w:rPr>
        <w:t xml:space="preserve"> יוסף בן שמעון</w:t>
      </w:r>
      <w:r w:rsidR="00980F5A" w:rsidRPr="00270114">
        <w:rPr>
          <w:rFonts w:ascii="FbShefa" w:hAnsi="FbShefa"/>
          <w:rtl/>
        </w:rPr>
        <w:t>.</w:t>
      </w:r>
    </w:p>
    <w:p w14:paraId="32D82E89" w14:textId="77777777" w:rsidR="00D16FC5" w:rsidRPr="001B3037" w:rsidRDefault="00D16FC5" w:rsidP="00D16FC5">
      <w:pPr>
        <w:rPr>
          <w:rFonts w:ascii="FbShefa" w:hAnsi="FbShefa"/>
          <w:b/>
          <w:bCs/>
          <w:color w:val="3B2F2A" w:themeColor="text2" w:themeShade="80"/>
          <w:rtl/>
        </w:rPr>
      </w:pPr>
    </w:p>
    <w:p w14:paraId="6FA0D430" w14:textId="5427BEDE" w:rsidR="000519C0" w:rsidRPr="00270114" w:rsidRDefault="000519C0" w:rsidP="000519C0">
      <w:pPr>
        <w:pStyle w:val="3"/>
        <w:rPr>
          <w:rFonts w:ascii="FbShefa" w:hAnsi="FbShefa"/>
          <w:color w:val="7C5F1D"/>
          <w:rtl/>
        </w:rPr>
      </w:pPr>
      <w:r w:rsidRPr="00270114">
        <w:rPr>
          <w:rFonts w:ascii="FbShefa" w:hAnsi="FbShefa"/>
          <w:color w:val="7C5F1D"/>
          <w:rtl/>
        </w:rPr>
        <w:t>כיתנא:</w:t>
      </w:r>
    </w:p>
    <w:p w14:paraId="3879A0A7" w14:textId="6DECE96A" w:rsidR="00433741" w:rsidRPr="00270114" w:rsidRDefault="00D16FC5" w:rsidP="00D16FC5">
      <w:pPr>
        <w:rPr>
          <w:rFonts w:ascii="FbShefa" w:hAnsi="FbShefa"/>
          <w:rtl/>
        </w:rPr>
      </w:pPr>
      <w:r w:rsidRPr="001B3037">
        <w:rPr>
          <w:rFonts w:ascii="FbShefa" w:hAnsi="FbShefa"/>
          <w:b/>
          <w:bCs/>
          <w:color w:val="3B2F2A" w:themeColor="text2" w:themeShade="80"/>
          <w:rtl/>
        </w:rPr>
        <w:t>היכא דמזבני כיתנא</w:t>
      </w:r>
      <w:r w:rsidR="00980F5A" w:rsidRPr="00270114">
        <w:rPr>
          <w:rFonts w:ascii="FbShefa" w:hAnsi="FbShefa"/>
          <w:rtl/>
        </w:rPr>
        <w:t>.</w:t>
      </w:r>
      <w:r w:rsidRPr="00270114">
        <w:rPr>
          <w:rFonts w:ascii="FbShefa" w:hAnsi="FbShefa"/>
          <w:rtl/>
        </w:rPr>
        <w:t xml:space="preserve"> שכיח</w:t>
      </w:r>
      <w:r w:rsidR="00695F89" w:rsidRPr="00270114">
        <w:rPr>
          <w:rFonts w:ascii="FbShefa" w:hAnsi="FbShefa"/>
          <w:rtl/>
        </w:rPr>
        <w:t>א</w:t>
      </w:r>
      <w:r w:rsidRPr="00270114">
        <w:rPr>
          <w:rFonts w:ascii="FbShefa" w:hAnsi="FbShefa"/>
          <w:rtl/>
        </w:rPr>
        <w:t xml:space="preserve"> שיירתא</w:t>
      </w:r>
      <w:r w:rsidR="00980F5A" w:rsidRPr="00270114">
        <w:rPr>
          <w:rFonts w:ascii="FbShefa" w:hAnsi="FbShefa"/>
          <w:rtl/>
        </w:rPr>
        <w:t>.</w:t>
      </w:r>
    </w:p>
    <w:p w14:paraId="3C5348DB" w14:textId="48F2C8A0" w:rsidR="00D16FC5" w:rsidRPr="00270114" w:rsidRDefault="00D16FC5" w:rsidP="00D16FC5">
      <w:pPr>
        <w:rPr>
          <w:rFonts w:ascii="FbShefa" w:hAnsi="FbShefa"/>
          <w:rtl/>
        </w:rPr>
      </w:pPr>
      <w:r w:rsidRPr="001B3037">
        <w:rPr>
          <w:rFonts w:ascii="FbShefa" w:hAnsi="FbShefa"/>
          <w:b/>
          <w:bCs/>
          <w:color w:val="3B2F2A" w:themeColor="text2" w:themeShade="80"/>
          <w:rtl/>
        </w:rPr>
        <w:t>היכא דתרו כיתנא</w:t>
      </w:r>
      <w:r w:rsidR="00980F5A" w:rsidRPr="00270114">
        <w:rPr>
          <w:rFonts w:ascii="FbShefa" w:hAnsi="FbShefa"/>
          <w:rtl/>
        </w:rPr>
        <w:t>.</w:t>
      </w:r>
      <w:r w:rsidRPr="00270114">
        <w:rPr>
          <w:rFonts w:ascii="FbShefa" w:hAnsi="FbShefa"/>
          <w:rtl/>
        </w:rPr>
        <w:t xml:space="preserve"> לא שכיחא שיירתא</w:t>
      </w:r>
      <w:r w:rsidR="00980F5A" w:rsidRPr="00270114">
        <w:rPr>
          <w:rFonts w:ascii="FbShefa" w:hAnsi="FbShefa"/>
          <w:rtl/>
        </w:rPr>
        <w:t>.</w:t>
      </w:r>
    </w:p>
    <w:p w14:paraId="508DA09B" w14:textId="77777777" w:rsidR="000519C0" w:rsidRPr="00270114" w:rsidRDefault="000519C0" w:rsidP="00D16FC5">
      <w:pPr>
        <w:rPr>
          <w:rFonts w:ascii="FbShefa" w:hAnsi="FbShefa"/>
          <w:rtl/>
        </w:rPr>
      </w:pPr>
    </w:p>
    <w:p w14:paraId="575D51F1" w14:textId="77777777" w:rsidR="00F75539" w:rsidRPr="00270114" w:rsidRDefault="00F75539" w:rsidP="00F75539">
      <w:pPr>
        <w:pStyle w:val="3"/>
        <w:rPr>
          <w:rFonts w:ascii="FbShefa" w:hAnsi="FbShefa"/>
          <w:color w:val="7C5F1D"/>
          <w:rtl/>
        </w:rPr>
      </w:pPr>
      <w:r w:rsidRPr="00270114">
        <w:rPr>
          <w:rFonts w:ascii="FbShefa" w:hAnsi="FbShefa"/>
          <w:color w:val="7C5F1D"/>
          <w:rtl/>
        </w:rPr>
        <w:t xml:space="preserve">תשובה </w:t>
      </w:r>
      <w:r w:rsidR="009C3CB4" w:rsidRPr="00270114">
        <w:rPr>
          <w:rFonts w:ascii="FbShefa" w:hAnsi="FbShefa"/>
          <w:color w:val="7C5F1D"/>
          <w:rtl/>
        </w:rPr>
        <w:t>ב</w:t>
      </w:r>
      <w:r w:rsidRPr="00270114">
        <w:rPr>
          <w:rFonts w:ascii="FbShefa" w:hAnsi="FbShefa"/>
          <w:color w:val="7C5F1D"/>
          <w:rtl/>
        </w:rPr>
        <w:t>:</w:t>
      </w:r>
    </w:p>
    <w:p w14:paraId="1663A0E5" w14:textId="2E4200D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תלוי</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 xml:space="preserve">רק </w:t>
      </w:r>
      <w:r w:rsidR="000519C0" w:rsidRPr="00270114">
        <w:rPr>
          <w:rFonts w:ascii="FbShefa" w:hAnsi="FbShefa"/>
          <w:sz w:val="11"/>
          <w:rtl/>
        </w:rPr>
        <w:t>ב</w:t>
      </w:r>
      <w:r w:rsidRPr="00270114">
        <w:rPr>
          <w:rFonts w:ascii="FbShefa" w:hAnsi="FbShefa"/>
          <w:sz w:val="11"/>
          <w:rtl/>
        </w:rPr>
        <w:t>שיירות מצויות</w:t>
      </w:r>
      <w:r w:rsidR="00980F5A" w:rsidRPr="00270114">
        <w:rPr>
          <w:rFonts w:ascii="FbShefa" w:hAnsi="FbShefa"/>
          <w:sz w:val="11"/>
          <w:rtl/>
        </w:rPr>
        <w:t>.</w:t>
      </w:r>
    </w:p>
    <w:p w14:paraId="68894343" w14:textId="33BAC730" w:rsidR="007F366F" w:rsidRPr="00270114" w:rsidRDefault="007F366F" w:rsidP="009C3CB4">
      <w:pPr>
        <w:spacing w:line="240" w:lineRule="auto"/>
        <w:rPr>
          <w:rFonts w:ascii="FbShefa" w:hAnsi="FbShefa"/>
          <w:sz w:val="11"/>
          <w:rtl/>
        </w:rPr>
      </w:pPr>
      <w:r w:rsidRPr="001B3037">
        <w:rPr>
          <w:rFonts w:ascii="FbShefa" w:hAnsi="FbShefa"/>
          <w:b/>
          <w:bCs/>
          <w:color w:val="3B2F2A" w:themeColor="text2" w:themeShade="80"/>
          <w:sz w:val="11"/>
          <w:rtl/>
        </w:rPr>
        <w:t>וחוששים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גם אם לא הוחזקו</w:t>
      </w:r>
      <w:r w:rsidR="00980F5A" w:rsidRPr="00270114">
        <w:rPr>
          <w:rFonts w:ascii="FbShefa" w:hAnsi="FbShefa"/>
          <w:sz w:val="11"/>
          <w:rtl/>
        </w:rPr>
        <w:t>.</w:t>
      </w:r>
    </w:p>
    <w:p w14:paraId="309D9417" w14:textId="77777777" w:rsidR="00F75539" w:rsidRPr="001B3037" w:rsidRDefault="00F75539" w:rsidP="009C3CB4">
      <w:pPr>
        <w:spacing w:line="240" w:lineRule="auto"/>
        <w:rPr>
          <w:rFonts w:ascii="FbShefa" w:hAnsi="FbShefa"/>
          <w:b/>
          <w:bCs/>
          <w:color w:val="3B2F2A" w:themeColor="text2" w:themeShade="80"/>
          <w:sz w:val="11"/>
          <w:rtl/>
        </w:rPr>
      </w:pPr>
    </w:p>
    <w:p w14:paraId="05FC55A4" w14:textId="77777777" w:rsidR="00F75539" w:rsidRPr="00270114" w:rsidRDefault="00F75539" w:rsidP="00F75539">
      <w:pPr>
        <w:pStyle w:val="3"/>
        <w:rPr>
          <w:rFonts w:ascii="FbShefa" w:hAnsi="FbShefa"/>
          <w:color w:val="7C5F1D"/>
          <w:rtl/>
        </w:rPr>
      </w:pPr>
      <w:r w:rsidRPr="00270114">
        <w:rPr>
          <w:rFonts w:ascii="FbShefa" w:hAnsi="FbShefa"/>
          <w:color w:val="7C5F1D"/>
          <w:rtl/>
        </w:rPr>
        <w:t xml:space="preserve">תשובה </w:t>
      </w:r>
      <w:r w:rsidR="009C3CB4" w:rsidRPr="00270114">
        <w:rPr>
          <w:rFonts w:ascii="FbShefa" w:hAnsi="FbShefa"/>
          <w:color w:val="7C5F1D"/>
          <w:rtl/>
        </w:rPr>
        <w:t>ג</w:t>
      </w:r>
      <w:r w:rsidRPr="00270114">
        <w:rPr>
          <w:rFonts w:ascii="FbShefa" w:hAnsi="FbShefa"/>
          <w:color w:val="7C5F1D"/>
          <w:rtl/>
        </w:rPr>
        <w:t>:</w:t>
      </w:r>
    </w:p>
    <w:p w14:paraId="184B9DB7" w14:textId="630EFBF1"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מחזירים</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כשהעדים אומרים</w:t>
      </w:r>
      <w:r w:rsidR="007F366F" w:rsidRPr="00270114">
        <w:rPr>
          <w:rFonts w:ascii="FbShefa" w:hAnsi="FbShefa"/>
          <w:sz w:val="11"/>
          <w:rtl/>
        </w:rPr>
        <w:t>,</w:t>
      </w:r>
      <w:r w:rsidRPr="00270114">
        <w:rPr>
          <w:rFonts w:ascii="FbShefa" w:hAnsi="FbShefa"/>
          <w:sz w:val="11"/>
          <w:rtl/>
        </w:rPr>
        <w:t xml:space="preserve"> מעולם לא חתמנו אלא על גט אחד של יוסף בן שמעון</w:t>
      </w:r>
      <w:r w:rsidR="00980F5A" w:rsidRPr="00270114">
        <w:rPr>
          <w:rFonts w:ascii="FbShefa" w:hAnsi="FbShefa"/>
          <w:sz w:val="11"/>
          <w:rtl/>
        </w:rPr>
        <w:t>.</w:t>
      </w:r>
    </w:p>
    <w:p w14:paraId="072039CD" w14:textId="5F255385" w:rsidR="009C3CB4" w:rsidRPr="001B3037" w:rsidRDefault="009C3CB4" w:rsidP="009C3CB4">
      <w:pPr>
        <w:spacing w:line="240" w:lineRule="auto"/>
        <w:rPr>
          <w:rFonts w:ascii="FbShefa" w:hAnsi="FbShefa"/>
          <w:b/>
          <w:bCs/>
          <w:color w:val="3B2F2A" w:themeColor="text2" w:themeShade="80"/>
          <w:sz w:val="11"/>
          <w:rtl/>
        </w:rPr>
      </w:pPr>
      <w:r w:rsidRPr="001B3037">
        <w:rPr>
          <w:rFonts w:ascii="FbShefa" w:hAnsi="FbShefa"/>
          <w:b/>
          <w:bCs/>
          <w:color w:val="3B2F2A" w:themeColor="text2" w:themeShade="80"/>
          <w:sz w:val="11"/>
          <w:rtl/>
        </w:rPr>
        <w:t>החידוש</w:t>
      </w:r>
      <w:r w:rsidR="00980F5A" w:rsidRPr="001B3037">
        <w:rPr>
          <w:rFonts w:ascii="FbShefa" w:hAnsi="FbShefa"/>
          <w:b/>
          <w:bCs/>
          <w:color w:val="3B2F2A" w:themeColor="text2" w:themeShade="80"/>
          <w:sz w:val="11"/>
          <w:rtl/>
        </w:rPr>
        <w:t>.</w:t>
      </w:r>
      <w:r w:rsidRPr="00270114">
        <w:rPr>
          <w:rFonts w:ascii="FbShefa" w:hAnsi="FbShefa"/>
          <w:sz w:val="11"/>
          <w:rtl/>
        </w:rPr>
        <w:t xml:space="preserve"> שאין חוששים לשמא כשמא, ועדים כעדים</w:t>
      </w:r>
      <w:r w:rsidR="00980F5A" w:rsidRPr="00270114">
        <w:rPr>
          <w:rFonts w:ascii="FbShefa" w:hAnsi="FbShefa"/>
          <w:sz w:val="11"/>
          <w:rtl/>
        </w:rPr>
        <w:t>.</w:t>
      </w:r>
    </w:p>
    <w:p w14:paraId="693170B0" w14:textId="77777777" w:rsidR="00F75539" w:rsidRPr="001B3037" w:rsidRDefault="00F75539" w:rsidP="009C3CB4">
      <w:pPr>
        <w:spacing w:line="240" w:lineRule="auto"/>
        <w:rPr>
          <w:rFonts w:ascii="FbShefa" w:hAnsi="FbShefa"/>
          <w:b/>
          <w:bCs/>
          <w:color w:val="3B2F2A" w:themeColor="text2" w:themeShade="80"/>
          <w:sz w:val="11"/>
          <w:rtl/>
        </w:rPr>
      </w:pPr>
    </w:p>
    <w:p w14:paraId="7A33D204" w14:textId="77777777" w:rsidR="00F75539" w:rsidRPr="00270114" w:rsidRDefault="009C3CB4" w:rsidP="00F75539">
      <w:pPr>
        <w:pStyle w:val="3"/>
        <w:rPr>
          <w:rFonts w:ascii="FbShefa" w:hAnsi="FbShefa"/>
          <w:color w:val="7C5F1D"/>
          <w:rtl/>
        </w:rPr>
      </w:pPr>
      <w:r w:rsidRPr="00270114">
        <w:rPr>
          <w:rFonts w:ascii="FbShefa" w:hAnsi="FbShefa"/>
          <w:color w:val="7C5F1D"/>
          <w:rtl/>
        </w:rPr>
        <w:t>ת</w:t>
      </w:r>
      <w:r w:rsidR="00F75539" w:rsidRPr="00270114">
        <w:rPr>
          <w:rFonts w:ascii="FbShefa" w:hAnsi="FbShefa"/>
          <w:color w:val="7C5F1D"/>
          <w:rtl/>
        </w:rPr>
        <w:t xml:space="preserve">שובה </w:t>
      </w:r>
      <w:r w:rsidRPr="00270114">
        <w:rPr>
          <w:rFonts w:ascii="FbShefa" w:hAnsi="FbShefa"/>
          <w:color w:val="7C5F1D"/>
          <w:rtl/>
        </w:rPr>
        <w:t>ד</w:t>
      </w:r>
      <w:r w:rsidR="00F75539" w:rsidRPr="00270114">
        <w:rPr>
          <w:rFonts w:ascii="FbShefa" w:hAnsi="FbShefa"/>
          <w:color w:val="7C5F1D"/>
          <w:rtl/>
        </w:rPr>
        <w:t>:</w:t>
      </w:r>
    </w:p>
    <w:p w14:paraId="7A562152" w14:textId="055A2B06"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מחזירים</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כשאומר נקב יש בו בצד אות פלונית</w:t>
      </w:r>
      <w:r w:rsidR="00980F5A" w:rsidRPr="00270114">
        <w:rPr>
          <w:rFonts w:ascii="FbShefa" w:hAnsi="FbShefa"/>
          <w:sz w:val="11"/>
          <w:rtl/>
        </w:rPr>
        <w:t>.</w:t>
      </w:r>
    </w:p>
    <w:p w14:paraId="31ED897A" w14:textId="77777777" w:rsidR="009234C5" w:rsidRPr="00270114" w:rsidRDefault="009234C5" w:rsidP="009C3CB4">
      <w:pPr>
        <w:spacing w:line="240" w:lineRule="auto"/>
        <w:rPr>
          <w:rFonts w:ascii="FbShefa" w:hAnsi="FbShefa"/>
          <w:sz w:val="11"/>
          <w:rtl/>
        </w:rPr>
      </w:pPr>
    </w:p>
    <w:p w14:paraId="07BFDA16" w14:textId="77777777" w:rsidR="009234C5" w:rsidRPr="00270114" w:rsidRDefault="009234C5" w:rsidP="009234C5">
      <w:pPr>
        <w:pStyle w:val="2"/>
        <w:rPr>
          <w:rFonts w:ascii="FbShefa" w:hAnsi="FbShefa"/>
          <w:color w:val="7C5F1D"/>
          <w:rtl/>
        </w:rPr>
      </w:pPr>
      <w:r w:rsidRPr="00270114">
        <w:rPr>
          <w:rFonts w:ascii="FbShefa" w:hAnsi="FbShefa"/>
          <w:color w:val="7C5F1D"/>
          <w:rtl/>
        </w:rPr>
        <w:t>החזרת גט בסימנים</w:t>
      </w:r>
    </w:p>
    <w:p w14:paraId="661E3896" w14:textId="4DC4BD4C" w:rsidR="009234C5" w:rsidRPr="00270114" w:rsidRDefault="009234C5" w:rsidP="009234C5">
      <w:pPr>
        <w:spacing w:line="240" w:lineRule="auto"/>
        <w:rPr>
          <w:rFonts w:ascii="FbShefa" w:hAnsi="FbShefa"/>
          <w:sz w:val="11"/>
          <w:rtl/>
        </w:rPr>
      </w:pPr>
      <w:r w:rsidRPr="001B3037">
        <w:rPr>
          <w:rFonts w:ascii="FbShefa" w:hAnsi="FbShefa"/>
          <w:b/>
          <w:bCs/>
          <w:color w:val="3B2F2A" w:themeColor="text2" w:themeShade="80"/>
          <w:sz w:val="11"/>
          <w:rtl/>
        </w:rPr>
        <w:t>נקב בצד אות פלוני</w:t>
      </w:r>
      <w:r w:rsidR="00980F5A" w:rsidRPr="001B3037">
        <w:rPr>
          <w:rFonts w:ascii="FbShefa" w:hAnsi="FbShefa"/>
          <w:b/>
          <w:bCs/>
          <w:color w:val="3B2F2A" w:themeColor="text2" w:themeShade="80"/>
          <w:sz w:val="11"/>
          <w:rtl/>
        </w:rPr>
        <w:t>.</w:t>
      </w:r>
      <w:r w:rsidRPr="00270114">
        <w:rPr>
          <w:rFonts w:ascii="FbShefa" w:hAnsi="FbShefa"/>
          <w:sz w:val="11"/>
          <w:rtl/>
        </w:rPr>
        <w:t xml:space="preserve"> לכו"ע מחזירים</w:t>
      </w:r>
      <w:r w:rsidR="00980F5A" w:rsidRPr="00270114">
        <w:rPr>
          <w:rFonts w:ascii="FbShefa" w:hAnsi="FbShefa"/>
          <w:sz w:val="11"/>
          <w:rtl/>
        </w:rPr>
        <w:t>.</w:t>
      </w:r>
    </w:p>
    <w:p w14:paraId="306DADFB" w14:textId="34A5C483" w:rsidR="009234C5" w:rsidRPr="00270114" w:rsidRDefault="009234C5" w:rsidP="009234C5">
      <w:pPr>
        <w:spacing w:line="240" w:lineRule="auto"/>
        <w:rPr>
          <w:rFonts w:ascii="FbShefa" w:hAnsi="FbShefa"/>
          <w:sz w:val="11"/>
          <w:rtl/>
        </w:rPr>
      </w:pPr>
      <w:r w:rsidRPr="001B3037">
        <w:rPr>
          <w:rFonts w:ascii="FbShefa" w:hAnsi="FbShefa"/>
          <w:b/>
          <w:bCs/>
          <w:color w:val="3B2F2A" w:themeColor="text2" w:themeShade="80"/>
          <w:sz w:val="11"/>
          <w:rtl/>
        </w:rPr>
        <w:t>נקב בעלמא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ספק אם מחזירים</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תלוי</w:t>
      </w:r>
      <w:r w:rsidR="00980F5A" w:rsidRPr="001B3037">
        <w:rPr>
          <w:rFonts w:ascii="FbShefa" w:hAnsi="FbShefa"/>
          <w:b/>
          <w:bCs/>
          <w:color w:val="3B2F2A" w:themeColor="text2" w:themeShade="80"/>
          <w:sz w:val="11"/>
          <w:rtl/>
        </w:rPr>
        <w:t>.</w:t>
      </w:r>
      <w:r w:rsidRPr="00270114">
        <w:rPr>
          <w:rFonts w:ascii="FbShefa" w:hAnsi="FbShefa"/>
          <w:sz w:val="11"/>
          <w:rtl/>
        </w:rPr>
        <w:t xml:space="preserve"> האם סימנים דאורייתא או דרבנן</w:t>
      </w:r>
      <w:r w:rsidR="00980F5A" w:rsidRPr="00270114">
        <w:rPr>
          <w:rFonts w:ascii="FbShefa" w:hAnsi="FbShefa"/>
          <w:sz w:val="11"/>
          <w:rtl/>
        </w:rPr>
        <w:t>.</w:t>
      </w:r>
    </w:p>
    <w:p w14:paraId="59F4C585" w14:textId="39BC7B04" w:rsidR="009234C5" w:rsidRPr="00270114" w:rsidRDefault="009234C5" w:rsidP="009234C5">
      <w:pPr>
        <w:spacing w:line="240" w:lineRule="auto"/>
        <w:rPr>
          <w:rFonts w:ascii="FbShefa" w:hAnsi="FbShefa"/>
          <w:sz w:val="11"/>
          <w:rtl/>
        </w:rPr>
      </w:pPr>
      <w:r w:rsidRPr="001B3037">
        <w:rPr>
          <w:rFonts w:ascii="FbShefa" w:hAnsi="FbShefa"/>
          <w:b/>
          <w:bCs/>
          <w:color w:val="3B2F2A" w:themeColor="text2" w:themeShade="80"/>
          <w:sz w:val="11"/>
          <w:rtl/>
        </w:rPr>
        <w:t>טביעות עין</w:t>
      </w:r>
      <w:r w:rsidR="00980F5A" w:rsidRPr="001B3037">
        <w:rPr>
          <w:rFonts w:ascii="FbShefa" w:hAnsi="FbShefa"/>
          <w:b/>
          <w:bCs/>
          <w:color w:val="3B2F2A" w:themeColor="text2" w:themeShade="80"/>
          <w:sz w:val="11"/>
          <w:rtl/>
        </w:rPr>
        <w:t>.</w:t>
      </w:r>
      <w:r w:rsidRPr="00270114">
        <w:rPr>
          <w:rFonts w:ascii="FbShefa" w:hAnsi="FbShefa"/>
          <w:sz w:val="11"/>
          <w:rtl/>
        </w:rPr>
        <w:t xml:space="preserve"> מהדרינן לצורבא מדרבנן</w:t>
      </w:r>
      <w:r w:rsidR="00980F5A" w:rsidRPr="00270114">
        <w:rPr>
          <w:rFonts w:ascii="FbShefa" w:hAnsi="FbShefa"/>
          <w:sz w:val="11"/>
          <w:rtl/>
        </w:rPr>
        <w:t>.</w:t>
      </w:r>
    </w:p>
    <w:p w14:paraId="55493B4D" w14:textId="1172D951" w:rsidR="009C3CB4" w:rsidRPr="00270114" w:rsidRDefault="009C3CB4" w:rsidP="00794C1A">
      <w:pPr>
        <w:pStyle w:val="1"/>
        <w:rPr>
          <w:rFonts w:ascii="FbShefa" w:hAnsi="FbShefa"/>
          <w:rtl/>
        </w:rPr>
      </w:pPr>
      <w:r w:rsidRPr="00270114">
        <w:rPr>
          <w:rFonts w:ascii="FbShefa" w:hAnsi="FbShefa"/>
          <w:sz w:val="11"/>
          <w:rtl/>
        </w:rPr>
        <w:t>יט</w:t>
      </w:r>
      <w:r w:rsidR="00B36BF2" w:rsidRPr="00270114">
        <w:rPr>
          <w:rFonts w:ascii="FbShefa" w:hAnsi="FbShefa"/>
          <w:sz w:val="11"/>
          <w:rtl/>
        </w:rPr>
        <w:t>, א</w:t>
      </w:r>
    </w:p>
    <w:p w14:paraId="7574E431"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שמא כתב בניסן ולוה בתשרי</w:t>
      </w:r>
    </w:p>
    <w:p w14:paraId="2063293C" w14:textId="63E3DDF5" w:rsidR="009C3CB4" w:rsidRPr="00270114" w:rsidRDefault="009C3CB4" w:rsidP="0047782B">
      <w:pPr>
        <w:pStyle w:val="3"/>
        <w:rPr>
          <w:rFonts w:ascii="FbShefa" w:hAnsi="FbShefa"/>
          <w:color w:val="7C5F1D"/>
          <w:rtl/>
        </w:rPr>
      </w:pPr>
      <w:r w:rsidRPr="00270114">
        <w:rPr>
          <w:rFonts w:ascii="FbShefa" w:hAnsi="FbShefa"/>
          <w:color w:val="7C5F1D"/>
          <w:rtl/>
        </w:rPr>
        <w:t>בגט</w:t>
      </w:r>
      <w:r w:rsidR="0047782B" w:rsidRPr="00270114">
        <w:rPr>
          <w:rFonts w:ascii="FbShefa" w:hAnsi="FbShefa"/>
          <w:color w:val="7C5F1D"/>
          <w:rtl/>
        </w:rPr>
        <w:t>:</w:t>
      </w:r>
    </w:p>
    <w:p w14:paraId="766113C7" w14:textId="2E48AF6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מצא גט</w:t>
      </w:r>
      <w:r w:rsidR="00980F5A" w:rsidRPr="001B3037">
        <w:rPr>
          <w:rFonts w:ascii="FbShefa" w:hAnsi="FbShefa"/>
          <w:b/>
          <w:bCs/>
          <w:color w:val="3B2F2A" w:themeColor="text2" w:themeShade="80"/>
          <w:sz w:val="11"/>
          <w:rtl/>
        </w:rPr>
        <w:t>.</w:t>
      </w:r>
      <w:r w:rsidRPr="00270114">
        <w:rPr>
          <w:rFonts w:ascii="FbShefa" w:hAnsi="FbShefa"/>
          <w:sz w:val="11"/>
          <w:rtl/>
        </w:rPr>
        <w:t xml:space="preserve"> והבעל מודה יחזיר לאשה</w:t>
      </w:r>
      <w:r w:rsidR="00980F5A" w:rsidRPr="00270114">
        <w:rPr>
          <w:rFonts w:ascii="FbShefa" w:hAnsi="FbShefa"/>
          <w:sz w:val="11"/>
          <w:rtl/>
        </w:rPr>
        <w:t>.</w:t>
      </w:r>
    </w:p>
    <w:p w14:paraId="66CD5508" w14:textId="27EE2729" w:rsidR="0047782B" w:rsidRPr="001B3037" w:rsidRDefault="0047782B" w:rsidP="009C3CB4">
      <w:pPr>
        <w:spacing w:line="240" w:lineRule="auto"/>
        <w:rPr>
          <w:rFonts w:ascii="FbShefa" w:hAnsi="FbShefa"/>
          <w:b/>
          <w:bCs/>
          <w:color w:val="3B2F2A" w:themeColor="text2" w:themeShade="80"/>
          <w:sz w:val="11"/>
          <w:rtl/>
        </w:rPr>
      </w:pPr>
    </w:p>
    <w:p w14:paraId="64C64872" w14:textId="1DC9D4EE" w:rsidR="009C3CB4" w:rsidRPr="00270114" w:rsidRDefault="0047782B" w:rsidP="009C3CB4">
      <w:pPr>
        <w:spacing w:line="240" w:lineRule="auto"/>
        <w:rPr>
          <w:rFonts w:ascii="FbShefa" w:hAnsi="FbShefa"/>
          <w:sz w:val="11"/>
          <w:rtl/>
        </w:rPr>
      </w:pPr>
      <w:r w:rsidRPr="001B3037">
        <w:rPr>
          <w:rFonts w:ascii="FbShefa" w:hAnsi="FbShefa"/>
          <w:b/>
          <w:bCs/>
          <w:color w:val="3B2F2A" w:themeColor="text2" w:themeShade="80"/>
          <w:sz w:val="11"/>
          <w:rtl/>
        </w:rPr>
        <w:t>אין חוששים</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שמא כתב בניסן ונתן בתשרי, ויטרוף לקוחות שקנו מהבעל שלא כדין</w:t>
      </w:r>
      <w:r w:rsidR="00980F5A" w:rsidRPr="00270114">
        <w:rPr>
          <w:rFonts w:ascii="FbShefa" w:hAnsi="FbShefa"/>
          <w:sz w:val="11"/>
          <w:rtl/>
        </w:rPr>
        <w:t>.</w:t>
      </w:r>
    </w:p>
    <w:p w14:paraId="25D61BE7" w14:textId="3BD3B71E"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טעם א</w:t>
      </w:r>
      <w:r w:rsidR="00980F5A" w:rsidRPr="001B3037">
        <w:rPr>
          <w:rFonts w:ascii="FbShefa" w:hAnsi="FbShefa"/>
          <w:b/>
          <w:bCs/>
          <w:color w:val="3B2F2A" w:themeColor="text2" w:themeShade="80"/>
          <w:sz w:val="11"/>
          <w:rtl/>
        </w:rPr>
        <w:t>.</w:t>
      </w:r>
      <w:r w:rsidRPr="00270114">
        <w:rPr>
          <w:rFonts w:ascii="FbShefa" w:hAnsi="FbShefa"/>
          <w:sz w:val="11"/>
          <w:rtl/>
        </w:rPr>
        <w:t xml:space="preserve"> למ"ד כיון שנתן עיניו לגרשה</w:t>
      </w:r>
      <w:r w:rsidR="00331B6B" w:rsidRPr="00270114">
        <w:rPr>
          <w:rFonts w:ascii="FbShefa" w:hAnsi="FbShefa"/>
          <w:sz w:val="11"/>
          <w:rtl/>
        </w:rPr>
        <w:t xml:space="preserve">, </w:t>
      </w:r>
      <w:r w:rsidRPr="00270114">
        <w:rPr>
          <w:rFonts w:ascii="FbShefa" w:hAnsi="FbShefa"/>
          <w:sz w:val="11"/>
          <w:rtl/>
        </w:rPr>
        <w:t>שוב אין לבעל פירות</w:t>
      </w:r>
      <w:r w:rsidR="00980F5A" w:rsidRPr="00270114">
        <w:rPr>
          <w:rFonts w:ascii="FbShefa" w:hAnsi="FbShefa"/>
          <w:sz w:val="11"/>
          <w:rtl/>
        </w:rPr>
        <w:t>.</w:t>
      </w:r>
    </w:p>
    <w:p w14:paraId="21F92245" w14:textId="52605C6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טעם ב</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כי אתיא למטרף</w:t>
      </w:r>
      <w:r w:rsidR="00331B6B" w:rsidRPr="00270114">
        <w:rPr>
          <w:rFonts w:ascii="FbShefa" w:hAnsi="FbShefa"/>
          <w:sz w:val="11"/>
          <w:rtl/>
        </w:rPr>
        <w:t xml:space="preserve">, </w:t>
      </w:r>
      <w:r w:rsidRPr="00270114">
        <w:rPr>
          <w:rFonts w:ascii="FbShefa" w:hAnsi="FbShefa"/>
          <w:sz w:val="11"/>
          <w:rtl/>
        </w:rPr>
        <w:t>תביא ראיה מתי בא גט לידה</w:t>
      </w:r>
      <w:r w:rsidR="00980F5A" w:rsidRPr="00270114">
        <w:rPr>
          <w:rFonts w:ascii="FbShefa" w:hAnsi="FbShefa"/>
          <w:sz w:val="11"/>
          <w:rtl/>
        </w:rPr>
        <w:t>.</w:t>
      </w:r>
    </w:p>
    <w:p w14:paraId="6DA47121" w14:textId="77777777" w:rsidR="009C3CB4" w:rsidRPr="00270114" w:rsidRDefault="009C3CB4" w:rsidP="009C3CB4">
      <w:pPr>
        <w:spacing w:line="240" w:lineRule="auto"/>
        <w:rPr>
          <w:rFonts w:ascii="FbShefa" w:hAnsi="FbShefa"/>
          <w:sz w:val="11"/>
          <w:rtl/>
        </w:rPr>
      </w:pPr>
    </w:p>
    <w:p w14:paraId="5894E471" w14:textId="7EEE2D3B" w:rsidR="009C3CB4" w:rsidRPr="00270114" w:rsidRDefault="009C3CB4" w:rsidP="0047782B">
      <w:pPr>
        <w:pStyle w:val="3"/>
        <w:rPr>
          <w:rFonts w:ascii="FbShefa" w:hAnsi="FbShefa"/>
          <w:color w:val="7C5F1D"/>
          <w:rtl/>
        </w:rPr>
      </w:pPr>
      <w:r w:rsidRPr="00270114">
        <w:rPr>
          <w:rFonts w:ascii="FbShefa" w:hAnsi="FbShefa"/>
          <w:color w:val="7C5F1D"/>
          <w:rtl/>
        </w:rPr>
        <w:t>שטרי חוב</w:t>
      </w:r>
      <w:r w:rsidR="0047782B" w:rsidRPr="00270114">
        <w:rPr>
          <w:rFonts w:ascii="FbShefa" w:hAnsi="FbShefa"/>
          <w:color w:val="7C5F1D"/>
          <w:rtl/>
        </w:rPr>
        <w:t>:</w:t>
      </w:r>
    </w:p>
    <w:p w14:paraId="630C9ACA" w14:textId="1DBEAB8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מצא שטר חוב</w:t>
      </w:r>
      <w:r w:rsidR="00980F5A" w:rsidRPr="00270114">
        <w:rPr>
          <w:rFonts w:ascii="FbShefa" w:hAnsi="FbShefa"/>
          <w:sz w:val="11"/>
          <w:rtl/>
        </w:rPr>
        <w:t>.</w:t>
      </w:r>
      <w:r w:rsidRPr="00270114">
        <w:rPr>
          <w:rFonts w:ascii="FbShefa" w:hAnsi="FbShefa"/>
          <w:sz w:val="11"/>
          <w:rtl/>
        </w:rPr>
        <w:t xml:space="preserve"> כשיש אחריות נכסים לא יחזיר</w:t>
      </w:r>
      <w:r w:rsidR="00980F5A" w:rsidRPr="00270114">
        <w:rPr>
          <w:rFonts w:ascii="FbShefa" w:hAnsi="FbShefa"/>
          <w:sz w:val="11"/>
          <w:rtl/>
        </w:rPr>
        <w:t>.</w:t>
      </w:r>
    </w:p>
    <w:p w14:paraId="1C9AEB99" w14:textId="11AE4755"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כגון</w:t>
      </w:r>
      <w:r w:rsidR="00980F5A" w:rsidRPr="001B3037">
        <w:rPr>
          <w:rFonts w:ascii="FbShefa" w:hAnsi="FbShefa"/>
          <w:b/>
          <w:bCs/>
          <w:color w:val="3B2F2A" w:themeColor="text2" w:themeShade="80"/>
          <w:sz w:val="11"/>
          <w:rtl/>
        </w:rPr>
        <w:t>.</w:t>
      </w:r>
      <w:r w:rsidRPr="00270114">
        <w:rPr>
          <w:rFonts w:ascii="FbShefa" w:hAnsi="FbShefa"/>
          <w:sz w:val="11"/>
          <w:rtl/>
        </w:rPr>
        <w:t xml:space="preserve"> שחייב מודה</w:t>
      </w:r>
      <w:r w:rsidR="00980F5A" w:rsidRPr="00270114">
        <w:rPr>
          <w:rFonts w:ascii="FbShefa" w:hAnsi="FbShefa"/>
          <w:sz w:val="11"/>
          <w:rtl/>
        </w:rPr>
        <w:t>.</w:t>
      </w:r>
    </w:p>
    <w:p w14:paraId="6B21EFF4" w14:textId="3DB7B510"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החשש</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שמא כתב ללוות בניסן ולוה בתשרי, וטריף לקוחות שלא כדין</w:t>
      </w:r>
      <w:r w:rsidR="00980F5A" w:rsidRPr="00270114">
        <w:rPr>
          <w:rFonts w:ascii="FbShefa" w:hAnsi="FbShefa"/>
          <w:sz w:val="11"/>
          <w:rtl/>
        </w:rPr>
        <w:t>.</w:t>
      </w:r>
    </w:p>
    <w:p w14:paraId="4394AAD3" w14:textId="7E4D00BB" w:rsidR="0047782B" w:rsidRPr="00270114" w:rsidRDefault="0047782B" w:rsidP="009C3CB4">
      <w:pPr>
        <w:spacing w:line="240" w:lineRule="auto"/>
        <w:rPr>
          <w:rFonts w:ascii="FbShefa" w:hAnsi="FbShefa"/>
          <w:i/>
          <w:iCs/>
          <w:sz w:val="11"/>
          <w:rtl/>
        </w:rPr>
      </w:pPr>
    </w:p>
    <w:p w14:paraId="5CF87AF3" w14:textId="396A303A" w:rsidR="009C3CB4" w:rsidRPr="00270114" w:rsidRDefault="009C3CB4" w:rsidP="0047782B">
      <w:pPr>
        <w:pStyle w:val="3"/>
        <w:rPr>
          <w:rFonts w:ascii="FbShefa" w:hAnsi="FbShefa"/>
          <w:color w:val="7C5F1D"/>
          <w:rtl/>
        </w:rPr>
      </w:pPr>
      <w:r w:rsidRPr="00270114">
        <w:rPr>
          <w:rFonts w:ascii="FbShefa" w:hAnsi="FbShefa"/>
          <w:color w:val="7C5F1D"/>
          <w:rtl/>
        </w:rPr>
        <w:t>החילוק</w:t>
      </w:r>
      <w:r w:rsidR="0047782B" w:rsidRPr="00270114">
        <w:rPr>
          <w:rFonts w:ascii="FbShefa" w:hAnsi="FbShefa"/>
          <w:color w:val="7C5F1D"/>
          <w:rtl/>
        </w:rPr>
        <w:t>:</w:t>
      </w:r>
    </w:p>
    <w:p w14:paraId="4391A673" w14:textId="6C73B6C9"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בגט</w:t>
      </w:r>
      <w:r w:rsidR="00980F5A" w:rsidRPr="001B3037">
        <w:rPr>
          <w:rFonts w:ascii="FbShefa" w:hAnsi="FbShefa"/>
          <w:b/>
          <w:bCs/>
          <w:color w:val="3B2F2A" w:themeColor="text2" w:themeShade="80"/>
          <w:sz w:val="11"/>
          <w:rtl/>
        </w:rPr>
        <w:t>.</w:t>
      </w:r>
      <w:r w:rsidRPr="00270114">
        <w:rPr>
          <w:rFonts w:ascii="FbShefa" w:hAnsi="FbShefa"/>
          <w:sz w:val="11"/>
          <w:rtl/>
        </w:rPr>
        <w:t xml:space="preserve"> הלוקח תובע שתביא עדים</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סבר</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שהביאו לה את הגט בשביל שלא ת</w:t>
      </w:r>
      <w:r w:rsidR="00957259" w:rsidRPr="00270114">
        <w:rPr>
          <w:rFonts w:ascii="FbShefa" w:hAnsi="FbShefa"/>
          <w:sz w:val="11"/>
          <w:rtl/>
        </w:rPr>
        <w:t>ת</w:t>
      </w:r>
      <w:r w:rsidRPr="00270114">
        <w:rPr>
          <w:rFonts w:ascii="FbShefa" w:hAnsi="FbShefa"/>
          <w:sz w:val="11"/>
          <w:rtl/>
        </w:rPr>
        <w:t>עגן</w:t>
      </w:r>
      <w:r w:rsidR="00980F5A" w:rsidRPr="00270114">
        <w:rPr>
          <w:rFonts w:ascii="FbShefa" w:hAnsi="FbShefa"/>
          <w:sz w:val="11"/>
          <w:rtl/>
        </w:rPr>
        <w:t>.</w:t>
      </w:r>
    </w:p>
    <w:p w14:paraId="45AB7261" w14:textId="5E82BA4B"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בשטר</w:t>
      </w:r>
      <w:r w:rsidRPr="00270114">
        <w:rPr>
          <w:rFonts w:ascii="FbShefa" w:hAnsi="FbShefa"/>
          <w:sz w:val="11"/>
          <w:rtl/>
        </w:rPr>
        <w:t xml:space="preserve"> </w:t>
      </w:r>
      <w:r w:rsidRPr="001B3037">
        <w:rPr>
          <w:rFonts w:ascii="FbShefa" w:hAnsi="FbShefa"/>
          <w:b/>
          <w:bCs/>
          <w:color w:val="3B2F2A" w:themeColor="text2" w:themeShade="80"/>
          <w:sz w:val="11"/>
          <w:rtl/>
        </w:rPr>
        <w:t>חוב</w:t>
      </w:r>
      <w:r w:rsidR="00980F5A" w:rsidRPr="001B3037">
        <w:rPr>
          <w:rFonts w:ascii="FbShefa" w:hAnsi="FbShefa"/>
          <w:b/>
          <w:bCs/>
          <w:color w:val="3B2F2A" w:themeColor="text2" w:themeShade="80"/>
          <w:sz w:val="11"/>
          <w:rtl/>
        </w:rPr>
        <w:t>.</w:t>
      </w:r>
      <w:r w:rsidRPr="00270114">
        <w:rPr>
          <w:rFonts w:ascii="FbShefa" w:hAnsi="FbShefa"/>
          <w:sz w:val="11"/>
          <w:rtl/>
        </w:rPr>
        <w:t xml:space="preserve"> הלוקח לא תובע</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סבר</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שהחזירו לו משום דקמו רבנן במילתא</w:t>
      </w:r>
      <w:r w:rsidR="00980F5A" w:rsidRPr="00270114">
        <w:rPr>
          <w:rFonts w:ascii="FbShefa" w:hAnsi="FbShefa"/>
          <w:sz w:val="11"/>
          <w:rtl/>
        </w:rPr>
        <w:t>.</w:t>
      </w:r>
    </w:p>
    <w:p w14:paraId="5D4FBC97" w14:textId="77777777" w:rsidR="009C3CB4" w:rsidRPr="00270114" w:rsidRDefault="009C3CB4" w:rsidP="009C3CB4">
      <w:pPr>
        <w:spacing w:line="240" w:lineRule="auto"/>
        <w:rPr>
          <w:rFonts w:ascii="FbShefa" w:hAnsi="FbShefa"/>
          <w:sz w:val="11"/>
          <w:rtl/>
        </w:rPr>
      </w:pPr>
    </w:p>
    <w:p w14:paraId="5702E663" w14:textId="1681F3CD" w:rsidR="009C3CB4" w:rsidRPr="00270114" w:rsidRDefault="009C3CB4" w:rsidP="00957259">
      <w:pPr>
        <w:pStyle w:val="3"/>
        <w:rPr>
          <w:rFonts w:ascii="FbShefa" w:hAnsi="FbShefa"/>
          <w:color w:val="7C5F1D"/>
          <w:rtl/>
        </w:rPr>
      </w:pPr>
      <w:r w:rsidRPr="00270114">
        <w:rPr>
          <w:rFonts w:ascii="FbShefa" w:hAnsi="FbShefa"/>
          <w:color w:val="7C5F1D"/>
          <w:rtl/>
        </w:rPr>
        <w:t>שחרורי עבדים</w:t>
      </w:r>
      <w:r w:rsidR="00957259" w:rsidRPr="00270114">
        <w:rPr>
          <w:rFonts w:ascii="FbShefa" w:hAnsi="FbShefa"/>
          <w:color w:val="7C5F1D"/>
          <w:rtl/>
        </w:rPr>
        <w:t>:</w:t>
      </w:r>
    </w:p>
    <w:p w14:paraId="53C8A5AA" w14:textId="07413F5D"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מצא</w:t>
      </w:r>
      <w:r w:rsidR="00980F5A" w:rsidRPr="00270114">
        <w:rPr>
          <w:rFonts w:ascii="FbShefa" w:hAnsi="FbShefa"/>
          <w:sz w:val="11"/>
          <w:rtl/>
        </w:rPr>
        <w:t>.</w:t>
      </w:r>
      <w:r w:rsidRPr="00270114">
        <w:rPr>
          <w:rFonts w:ascii="FbShefa" w:hAnsi="FbShefa"/>
          <w:sz w:val="11"/>
          <w:rtl/>
        </w:rPr>
        <w:t xml:space="preserve"> שטר שחרור בשוק</w:t>
      </w:r>
      <w:r w:rsidR="00980F5A" w:rsidRPr="00270114">
        <w:rPr>
          <w:rFonts w:ascii="FbShefa" w:hAnsi="FbShefa"/>
          <w:sz w:val="11"/>
          <w:rtl/>
        </w:rPr>
        <w:t>.</w:t>
      </w:r>
    </w:p>
    <w:p w14:paraId="2D0D1B25" w14:textId="44C2406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הרב מודה</w:t>
      </w:r>
      <w:r w:rsidR="00980F5A" w:rsidRPr="00270114">
        <w:rPr>
          <w:rFonts w:ascii="FbShefa" w:hAnsi="FbShefa"/>
          <w:sz w:val="11"/>
          <w:rtl/>
        </w:rPr>
        <w:t>.</w:t>
      </w:r>
      <w:r w:rsidRPr="00270114">
        <w:rPr>
          <w:rFonts w:ascii="FbShefa" w:hAnsi="FbShefa"/>
          <w:sz w:val="11"/>
          <w:rtl/>
        </w:rPr>
        <w:t xml:space="preserve"> יחזיר לעבד</w:t>
      </w:r>
      <w:r w:rsidR="00980F5A" w:rsidRPr="00270114">
        <w:rPr>
          <w:rFonts w:ascii="FbShefa" w:hAnsi="FbShefa"/>
          <w:sz w:val="11"/>
          <w:rtl/>
        </w:rPr>
        <w:t>.</w:t>
      </w:r>
    </w:p>
    <w:p w14:paraId="254D55A2" w14:textId="3385DFB4"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אין הרב מודה</w:t>
      </w:r>
      <w:r w:rsidR="00980F5A" w:rsidRPr="00270114">
        <w:rPr>
          <w:rFonts w:ascii="FbShefa" w:hAnsi="FbShefa"/>
          <w:sz w:val="11"/>
          <w:rtl/>
        </w:rPr>
        <w:t>.</w:t>
      </w:r>
      <w:r w:rsidRPr="00270114">
        <w:rPr>
          <w:rFonts w:ascii="FbShefa" w:hAnsi="FbShefa"/>
          <w:sz w:val="11"/>
          <w:rtl/>
        </w:rPr>
        <w:t xml:space="preserve"> לא יחזיר כלל</w:t>
      </w:r>
      <w:r w:rsidR="00980F5A" w:rsidRPr="00270114">
        <w:rPr>
          <w:rFonts w:ascii="FbShefa" w:hAnsi="FbShefa"/>
          <w:sz w:val="11"/>
          <w:rtl/>
        </w:rPr>
        <w:t>.</w:t>
      </w:r>
    </w:p>
    <w:p w14:paraId="47B97F4B" w14:textId="77777777" w:rsidR="00957259" w:rsidRPr="00270114" w:rsidRDefault="00957259" w:rsidP="009C3CB4">
      <w:pPr>
        <w:spacing w:line="240" w:lineRule="auto"/>
        <w:rPr>
          <w:rFonts w:ascii="FbShefa" w:hAnsi="FbShefa"/>
          <w:sz w:val="11"/>
          <w:rtl/>
        </w:rPr>
      </w:pPr>
    </w:p>
    <w:p w14:paraId="22DAF062" w14:textId="3B00451D"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w:t>
      </w:r>
      <w:r w:rsidR="00957259" w:rsidRPr="001B3037">
        <w:rPr>
          <w:rFonts w:ascii="FbShefa" w:hAnsi="FbShefa"/>
          <w:b/>
          <w:bCs/>
          <w:color w:val="3B2F2A" w:themeColor="text2" w:themeShade="80"/>
          <w:sz w:val="11"/>
          <w:rtl/>
        </w:rPr>
        <w:t>ין</w:t>
      </w:r>
      <w:r w:rsidRPr="001B3037">
        <w:rPr>
          <w:rFonts w:ascii="FbShefa" w:hAnsi="FbShefa"/>
          <w:b/>
          <w:bCs/>
          <w:color w:val="3B2F2A" w:themeColor="text2" w:themeShade="80"/>
          <w:sz w:val="11"/>
          <w:rtl/>
        </w:rPr>
        <w:t xml:space="preserve"> ח</w:t>
      </w:r>
      <w:r w:rsidR="00957259" w:rsidRPr="001B3037">
        <w:rPr>
          <w:rFonts w:ascii="FbShefa" w:hAnsi="FbShefa"/>
          <w:b/>
          <w:bCs/>
          <w:color w:val="3B2F2A" w:themeColor="text2" w:themeShade="80"/>
          <w:sz w:val="11"/>
          <w:rtl/>
        </w:rPr>
        <w:t>וש</w:t>
      </w:r>
      <w:r w:rsidRPr="001B3037">
        <w:rPr>
          <w:rFonts w:ascii="FbShefa" w:hAnsi="FbShefa"/>
          <w:b/>
          <w:bCs/>
          <w:color w:val="3B2F2A" w:themeColor="text2" w:themeShade="80"/>
          <w:sz w:val="11"/>
          <w:rtl/>
        </w:rPr>
        <w:t>שי</w:t>
      </w:r>
      <w:r w:rsidR="00957259" w:rsidRPr="001B3037">
        <w:rPr>
          <w:rFonts w:ascii="FbShefa" w:hAnsi="FbShefa"/>
          <w:b/>
          <w:bCs/>
          <w:color w:val="3B2F2A" w:themeColor="text2" w:themeShade="80"/>
          <w:sz w:val="11"/>
          <w:rtl/>
        </w:rPr>
        <w:t>ם</w:t>
      </w:r>
      <w:r w:rsidR="00980F5A" w:rsidRPr="001B3037">
        <w:rPr>
          <w:rFonts w:ascii="FbShefa" w:hAnsi="FbShefa"/>
          <w:b/>
          <w:bCs/>
          <w:color w:val="3B2F2A" w:themeColor="text2" w:themeShade="80"/>
          <w:sz w:val="11"/>
          <w:rtl/>
        </w:rPr>
        <w:t>.</w:t>
      </w:r>
      <w:r w:rsidRPr="00270114">
        <w:rPr>
          <w:rFonts w:ascii="FbShefa" w:hAnsi="FbShefa"/>
          <w:sz w:val="11"/>
          <w:rtl/>
        </w:rPr>
        <w:t xml:space="preserve"> ש</w:t>
      </w:r>
      <w:r w:rsidR="00957259" w:rsidRPr="00270114">
        <w:rPr>
          <w:rFonts w:ascii="FbShefa" w:hAnsi="FbShefa"/>
          <w:sz w:val="11"/>
          <w:rtl/>
        </w:rPr>
        <w:t xml:space="preserve">מא </w:t>
      </w:r>
      <w:r w:rsidRPr="00270114">
        <w:rPr>
          <w:rFonts w:ascii="FbShefa" w:hAnsi="FbShefa"/>
          <w:sz w:val="11"/>
          <w:rtl/>
        </w:rPr>
        <w:t>כתב בניסן, ונתן בתשרי</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וטריף</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שלא כדין מלקוחות שקנו מהעבד</w:t>
      </w:r>
      <w:r w:rsidR="00980F5A" w:rsidRPr="00270114">
        <w:rPr>
          <w:rFonts w:ascii="FbShefa" w:hAnsi="FbShefa"/>
          <w:sz w:val="11"/>
          <w:rtl/>
        </w:rPr>
        <w:t>.</w:t>
      </w:r>
    </w:p>
    <w:p w14:paraId="4444B2D9" w14:textId="4E43AE03"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טעם א</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474807">
        <w:rPr>
          <w:rFonts w:ascii="FbShefa" w:hAnsi="FbShefa"/>
          <w:sz w:val="11"/>
          <w:rtl/>
        </w:rPr>
        <w:t>\כמ"ד</w:t>
      </w:r>
      <w:r w:rsidRPr="00270114">
        <w:rPr>
          <w:rFonts w:ascii="FbShefa" w:hAnsi="FbShefa"/>
          <w:sz w:val="11"/>
          <w:rtl/>
        </w:rPr>
        <w:t xml:space="preserve"> זכות לעבד שיוצא מתחת רבו לחירות, ו</w:t>
      </w:r>
      <w:r w:rsidR="00474807">
        <w:rPr>
          <w:rFonts w:ascii="FbShefa" w:hAnsi="FbShefa"/>
          <w:sz w:val="11"/>
          <w:rtl/>
        </w:rPr>
        <w:t>\כמ"ד</w:t>
      </w:r>
      <w:r w:rsidRPr="00270114">
        <w:rPr>
          <w:rFonts w:ascii="FbShefa" w:hAnsi="FbShefa"/>
          <w:sz w:val="11"/>
          <w:rtl/>
        </w:rPr>
        <w:t xml:space="preserve"> עדיו בחתומיו זכין ליה</w:t>
      </w:r>
      <w:r w:rsidR="00980F5A" w:rsidRPr="00270114">
        <w:rPr>
          <w:rFonts w:ascii="FbShefa" w:hAnsi="FbShefa"/>
          <w:sz w:val="11"/>
          <w:rtl/>
        </w:rPr>
        <w:t>.</w:t>
      </w:r>
    </w:p>
    <w:p w14:paraId="5A59FE38" w14:textId="2E9F9CB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טעם ב</w:t>
      </w:r>
      <w:r w:rsidR="00980F5A" w:rsidRPr="001B3037">
        <w:rPr>
          <w:rFonts w:ascii="FbShefa" w:hAnsi="FbShefa"/>
          <w:b/>
          <w:bCs/>
          <w:color w:val="3B2F2A" w:themeColor="text2" w:themeShade="80"/>
          <w:sz w:val="11"/>
          <w:rtl/>
        </w:rPr>
        <w:t>.</w:t>
      </w:r>
      <w:r w:rsidRPr="00270114">
        <w:rPr>
          <w:rFonts w:ascii="FbShefa" w:hAnsi="FbShefa"/>
          <w:sz w:val="11"/>
          <w:rtl/>
        </w:rPr>
        <w:t xml:space="preserve"> דכי אתי למטרף אמרינן ליה, אייתי ראיה אימת מטא לידך</w:t>
      </w:r>
      <w:r w:rsidR="00980F5A" w:rsidRPr="00270114">
        <w:rPr>
          <w:rFonts w:ascii="FbShefa" w:hAnsi="FbShefa"/>
          <w:sz w:val="11"/>
          <w:rtl/>
        </w:rPr>
        <w:t>.</w:t>
      </w:r>
    </w:p>
    <w:p w14:paraId="54CD2D38" w14:textId="6AD722AC" w:rsidR="009C3CB4" w:rsidRPr="00270114" w:rsidRDefault="009C3CB4" w:rsidP="009C3CB4">
      <w:pPr>
        <w:spacing w:line="240" w:lineRule="auto"/>
        <w:rPr>
          <w:rFonts w:ascii="FbShefa" w:hAnsi="FbShefa"/>
          <w:sz w:val="11"/>
          <w:rtl/>
        </w:rPr>
      </w:pPr>
    </w:p>
    <w:p w14:paraId="5E4C90F6" w14:textId="16828BF9" w:rsidR="009C3CB4" w:rsidRPr="00270114" w:rsidRDefault="009C3CB4" w:rsidP="009C3CB4">
      <w:pPr>
        <w:pStyle w:val="2"/>
        <w:rPr>
          <w:rFonts w:ascii="FbShefa" w:hAnsi="FbShefa"/>
          <w:color w:val="7C5F1D"/>
          <w:rtl/>
        </w:rPr>
      </w:pPr>
      <w:r w:rsidRPr="00270114">
        <w:rPr>
          <w:rFonts w:ascii="FbShefa" w:hAnsi="FbShefa"/>
          <w:color w:val="7C5F1D"/>
          <w:sz w:val="11"/>
          <w:rtl/>
        </w:rPr>
        <w:t>דייתקי</w:t>
      </w:r>
    </w:p>
    <w:p w14:paraId="6EEC78A3" w14:textId="2E9D90DA" w:rsidR="00181D04" w:rsidRPr="00270114" w:rsidRDefault="00181D04" w:rsidP="00181D04">
      <w:pPr>
        <w:rPr>
          <w:rFonts w:ascii="FbShefa" w:hAnsi="FbShefa"/>
          <w:rtl/>
        </w:rPr>
      </w:pPr>
      <w:r w:rsidRPr="001B3037">
        <w:rPr>
          <w:rFonts w:ascii="FbShefa" w:hAnsi="FbShefa"/>
          <w:b/>
          <w:bCs/>
          <w:color w:val="3B2F2A" w:themeColor="text2" w:themeShade="80"/>
          <w:rtl/>
        </w:rPr>
        <w:t>איזו דייתיקי</w:t>
      </w:r>
      <w:r w:rsidR="00980F5A" w:rsidRPr="00270114">
        <w:rPr>
          <w:rFonts w:ascii="FbShefa" w:hAnsi="FbShefa"/>
          <w:rtl/>
        </w:rPr>
        <w:t>.</w:t>
      </w:r>
      <w:r w:rsidRPr="00270114">
        <w:rPr>
          <w:rFonts w:ascii="FbShefa" w:hAnsi="FbShefa"/>
          <w:rtl/>
        </w:rPr>
        <w:t xml:space="preserve"> דא תהא למיקם ולהיות</w:t>
      </w:r>
      <w:r w:rsidR="00980F5A" w:rsidRPr="00270114">
        <w:rPr>
          <w:rFonts w:ascii="FbShefa" w:hAnsi="FbShefa"/>
          <w:rtl/>
        </w:rPr>
        <w:t>.</w:t>
      </w:r>
    </w:p>
    <w:p w14:paraId="2C086FB2" w14:textId="469F5A61" w:rsidR="00181D04" w:rsidRPr="00270114" w:rsidRDefault="00181D04" w:rsidP="00181D04">
      <w:pPr>
        <w:rPr>
          <w:rFonts w:ascii="FbShefa" w:hAnsi="FbShefa"/>
          <w:rtl/>
        </w:rPr>
      </w:pPr>
      <w:r w:rsidRPr="001B3037">
        <w:rPr>
          <w:rFonts w:ascii="FbShefa" w:hAnsi="FbShefa"/>
          <w:b/>
          <w:bCs/>
          <w:color w:val="3B2F2A" w:themeColor="text2" w:themeShade="80"/>
          <w:rtl/>
        </w:rPr>
        <w:t>מהיום ולאחר מיתה</w:t>
      </w:r>
      <w:r w:rsidR="00980F5A" w:rsidRPr="00270114">
        <w:rPr>
          <w:rFonts w:ascii="FbShefa" w:hAnsi="FbShefa"/>
          <w:rtl/>
        </w:rPr>
        <w:t>.</w:t>
      </w:r>
      <w:r w:rsidRPr="00270114">
        <w:rPr>
          <w:rFonts w:ascii="FbShefa" w:hAnsi="FbShefa"/>
          <w:rtl/>
        </w:rPr>
        <w:t xml:space="preserve"> זו מתנת בריא שהיא כמתנת שכיב מרע</w:t>
      </w:r>
      <w:r w:rsidR="00980F5A" w:rsidRPr="00270114">
        <w:rPr>
          <w:rFonts w:ascii="FbShefa" w:hAnsi="FbShefa"/>
          <w:rtl/>
        </w:rPr>
        <w:t>.</w:t>
      </w:r>
      <w:r w:rsidR="00331B6B" w:rsidRPr="00270114">
        <w:rPr>
          <w:rFonts w:ascii="FbShefa" w:hAnsi="FbShefa"/>
          <w:rtl/>
        </w:rPr>
        <w:t xml:space="preserve"> </w:t>
      </w:r>
      <w:r w:rsidRPr="001B3037">
        <w:rPr>
          <w:rFonts w:ascii="FbShefa" w:hAnsi="FbShefa"/>
          <w:b/>
          <w:bCs/>
          <w:color w:val="3B2F2A" w:themeColor="text2" w:themeShade="80"/>
          <w:rtl/>
        </w:rPr>
        <w:t>משום</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דלא קני אלא לאחר מיתה</w:t>
      </w:r>
      <w:r w:rsidR="00980F5A" w:rsidRPr="00270114">
        <w:rPr>
          <w:rFonts w:ascii="FbShefa" w:hAnsi="FbShefa"/>
          <w:rtl/>
        </w:rPr>
        <w:t>.</w:t>
      </w:r>
    </w:p>
    <w:p w14:paraId="315E074C" w14:textId="77777777" w:rsidR="00181D04" w:rsidRPr="001B3037" w:rsidRDefault="00181D04" w:rsidP="009C3CB4">
      <w:pPr>
        <w:spacing w:line="240" w:lineRule="auto"/>
        <w:rPr>
          <w:rFonts w:ascii="FbShefa" w:hAnsi="FbShefa"/>
          <w:b/>
          <w:bCs/>
          <w:color w:val="3B2F2A" w:themeColor="text2" w:themeShade="80"/>
          <w:sz w:val="11"/>
          <w:rtl/>
        </w:rPr>
      </w:pPr>
    </w:p>
    <w:p w14:paraId="1E43F165" w14:textId="77777777" w:rsidR="009E120C" w:rsidRPr="00270114" w:rsidRDefault="009C3CB4" w:rsidP="009E120C">
      <w:pPr>
        <w:pStyle w:val="3"/>
        <w:rPr>
          <w:rFonts w:ascii="FbShefa" w:hAnsi="FbShefa"/>
          <w:color w:val="7C5F1D"/>
          <w:rtl/>
        </w:rPr>
      </w:pPr>
      <w:r w:rsidRPr="00270114">
        <w:rPr>
          <w:rFonts w:ascii="FbShefa" w:hAnsi="FbShefa"/>
          <w:color w:val="7C5F1D"/>
          <w:rtl/>
        </w:rPr>
        <w:t>סתירה</w:t>
      </w:r>
      <w:r w:rsidR="009E120C" w:rsidRPr="00270114">
        <w:rPr>
          <w:rFonts w:ascii="FbShefa" w:hAnsi="FbShefa"/>
          <w:color w:val="7C5F1D"/>
          <w:rtl/>
        </w:rPr>
        <w:t>:</w:t>
      </w:r>
    </w:p>
    <w:p w14:paraId="0CB5E620" w14:textId="437DEF5A" w:rsidR="009E120C" w:rsidRPr="00270114" w:rsidRDefault="009E120C" w:rsidP="009C3CB4">
      <w:pPr>
        <w:spacing w:line="240" w:lineRule="auto"/>
        <w:rPr>
          <w:rFonts w:ascii="FbShefa" w:hAnsi="FbShefa"/>
          <w:rtl/>
        </w:rPr>
      </w:pPr>
      <w:r w:rsidRPr="001B3037">
        <w:rPr>
          <w:rFonts w:ascii="FbShefa" w:hAnsi="FbShefa"/>
          <w:b/>
          <w:bCs/>
          <w:color w:val="3B2F2A" w:themeColor="text2" w:themeShade="80"/>
          <w:sz w:val="11"/>
          <w:rtl/>
        </w:rPr>
        <w:t>מתני'</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Pr="00270114">
        <w:rPr>
          <w:rFonts w:ascii="FbShefa" w:hAnsi="FbShefa"/>
          <w:rtl/>
        </w:rPr>
        <w:t>אם אמר תנו, נותנים</w:t>
      </w:r>
      <w:r w:rsidR="00980F5A" w:rsidRPr="00270114">
        <w:rPr>
          <w:rFonts w:ascii="FbShefa" w:hAnsi="FbShefa"/>
          <w:rtl/>
        </w:rPr>
        <w:t>.</w:t>
      </w:r>
    </w:p>
    <w:p w14:paraId="7D86C139" w14:textId="23DE890C" w:rsidR="00433741" w:rsidRPr="00270114" w:rsidRDefault="004D4BEF" w:rsidP="004D4BEF">
      <w:pPr>
        <w:spacing w:line="240" w:lineRule="auto"/>
        <w:rPr>
          <w:rFonts w:ascii="FbShefa" w:hAnsi="FbShefa"/>
          <w:sz w:val="11"/>
          <w:rtl/>
        </w:rPr>
      </w:pPr>
      <w:r w:rsidRPr="001B3037">
        <w:rPr>
          <w:rFonts w:ascii="FbShefa" w:hAnsi="FbShefa"/>
          <w:b/>
          <w:bCs/>
          <w:color w:val="3B2F2A" w:themeColor="text2" w:themeShade="80"/>
          <w:sz w:val="11"/>
          <w:rtl/>
        </w:rPr>
        <w:t>ברייתא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מצא דייתקי</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ושניהם מודים,</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יחזיר</w:t>
      </w:r>
      <w:r w:rsidR="00980F5A" w:rsidRPr="00270114">
        <w:rPr>
          <w:rFonts w:ascii="FbShefa" w:hAnsi="FbShefa"/>
          <w:sz w:val="11"/>
          <w:rtl/>
        </w:rPr>
        <w:t>.</w:t>
      </w:r>
    </w:p>
    <w:p w14:paraId="3A62227B" w14:textId="46BE62A6" w:rsidR="009C3CB4" w:rsidRPr="001B3037" w:rsidRDefault="004D4BEF" w:rsidP="004D4BEF">
      <w:pPr>
        <w:spacing w:line="240" w:lineRule="auto"/>
        <w:rPr>
          <w:rFonts w:ascii="FbShefa" w:hAnsi="FbShefa"/>
          <w:b/>
          <w:bCs/>
          <w:color w:val="3B2F2A" w:themeColor="text2" w:themeShade="80"/>
          <w:sz w:val="11"/>
          <w:rtl/>
        </w:rPr>
      </w:pPr>
      <w:r w:rsidRPr="001B3037">
        <w:rPr>
          <w:rFonts w:ascii="FbShefa" w:hAnsi="FbShefa"/>
          <w:b/>
          <w:bCs/>
          <w:color w:val="3B2F2A" w:themeColor="text2" w:themeShade="80"/>
          <w:sz w:val="11"/>
          <w:rtl/>
        </w:rPr>
        <w:t>אפותיקאות ומתנות</w:t>
      </w:r>
      <w:r w:rsidR="00980F5A" w:rsidRPr="00270114">
        <w:rPr>
          <w:rFonts w:ascii="FbShefa" w:hAnsi="FbShefa"/>
          <w:sz w:val="11"/>
          <w:rtl/>
        </w:rPr>
        <w:t>.</w:t>
      </w:r>
      <w:r w:rsidRPr="00270114">
        <w:rPr>
          <w:rFonts w:ascii="FbShefa" w:hAnsi="FbShefa"/>
          <w:sz w:val="11"/>
          <w:rtl/>
        </w:rPr>
        <w:t xml:space="preserve"> אף על פי ששניהם מודין, לא יחזיר</w:t>
      </w:r>
      <w:r w:rsidR="00980F5A" w:rsidRPr="00270114">
        <w:rPr>
          <w:rFonts w:ascii="FbShefa" w:hAnsi="FbShefa"/>
          <w:sz w:val="11"/>
          <w:rtl/>
        </w:rPr>
        <w:t>.</w:t>
      </w:r>
    </w:p>
    <w:p w14:paraId="4DF4A460" w14:textId="77777777" w:rsidR="009E120C" w:rsidRPr="001B3037" w:rsidRDefault="009E120C" w:rsidP="009C3CB4">
      <w:pPr>
        <w:spacing w:line="240" w:lineRule="auto"/>
        <w:rPr>
          <w:rFonts w:ascii="FbShefa" w:hAnsi="FbShefa"/>
          <w:b/>
          <w:bCs/>
          <w:color w:val="3B2F2A" w:themeColor="text2" w:themeShade="80"/>
          <w:sz w:val="11"/>
          <w:rtl/>
        </w:rPr>
      </w:pPr>
    </w:p>
    <w:p w14:paraId="61D19ED9" w14:textId="67B4D70A" w:rsidR="009C3CB4" w:rsidRPr="00270114" w:rsidRDefault="004D4BEF" w:rsidP="004D4BEF">
      <w:pPr>
        <w:pStyle w:val="3"/>
        <w:rPr>
          <w:rFonts w:ascii="FbShefa" w:hAnsi="FbShefa"/>
          <w:color w:val="7C5F1D"/>
          <w:rtl/>
        </w:rPr>
      </w:pPr>
      <w:r w:rsidRPr="00270114">
        <w:rPr>
          <w:rFonts w:ascii="FbShefa" w:hAnsi="FbShefa"/>
          <w:color w:val="7C5F1D"/>
          <w:rtl/>
        </w:rPr>
        <w:t xml:space="preserve">תשובה </w:t>
      </w:r>
      <w:r w:rsidR="009C3CB4" w:rsidRPr="00270114">
        <w:rPr>
          <w:rFonts w:ascii="FbShefa" w:hAnsi="FbShefa"/>
          <w:color w:val="7C5F1D"/>
          <w:rtl/>
        </w:rPr>
        <w:t>א</w:t>
      </w:r>
      <w:r w:rsidRPr="00270114">
        <w:rPr>
          <w:rFonts w:ascii="FbShefa" w:hAnsi="FbShefa"/>
          <w:color w:val="7C5F1D"/>
          <w:rtl/>
        </w:rPr>
        <w:t>:</w:t>
      </w:r>
    </w:p>
    <w:p w14:paraId="2FAEEFE6" w14:textId="4A239682" w:rsidR="004D4BEF"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בבריא</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אין נותנין</w:t>
      </w:r>
      <w:r w:rsidR="00980F5A" w:rsidRPr="00270114">
        <w:rPr>
          <w:rFonts w:ascii="FbShefa" w:hAnsi="FbShefa"/>
          <w:sz w:val="11"/>
          <w:rtl/>
        </w:rPr>
        <w:t>.</w:t>
      </w:r>
    </w:p>
    <w:p w14:paraId="2F5920ED" w14:textId="292378F4"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בשכיב מרע</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נותנים</w:t>
      </w:r>
      <w:r w:rsidR="00980F5A" w:rsidRPr="00270114">
        <w:rPr>
          <w:rFonts w:ascii="FbShefa" w:hAnsi="FbShefa"/>
          <w:sz w:val="11"/>
          <w:rtl/>
        </w:rPr>
        <w:t>.</w:t>
      </w:r>
    </w:p>
    <w:p w14:paraId="6A0DBA16" w14:textId="35AFABA8" w:rsidR="004D4BEF" w:rsidRPr="001B3037" w:rsidRDefault="004D4BEF" w:rsidP="009C3CB4">
      <w:pPr>
        <w:spacing w:line="240" w:lineRule="auto"/>
        <w:rPr>
          <w:rFonts w:ascii="FbShefa" w:hAnsi="FbShefa"/>
          <w:b/>
          <w:bCs/>
          <w:color w:val="3B2F2A" w:themeColor="text2" w:themeShade="80"/>
          <w:sz w:val="11"/>
          <w:rtl/>
        </w:rPr>
      </w:pPr>
    </w:p>
    <w:p w14:paraId="2CE9D172" w14:textId="511B7596"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טעם החילוק</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אף אם כתב לאחר, שכיב מרע שנמלך יכול לחזור</w:t>
      </w:r>
      <w:r w:rsidR="00980F5A" w:rsidRPr="00270114">
        <w:rPr>
          <w:rFonts w:ascii="FbShefa" w:hAnsi="FbShefa"/>
          <w:sz w:val="11"/>
          <w:rtl/>
        </w:rPr>
        <w:t>.</w:t>
      </w:r>
    </w:p>
    <w:p w14:paraId="2114BE49" w14:textId="756AE322"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והא אידי ואידי דייתקאות קא תני</w:t>
      </w:r>
      <w:r w:rsidR="00980F5A" w:rsidRPr="00270114">
        <w:rPr>
          <w:rFonts w:ascii="FbShefa" w:hAnsi="FbShefa"/>
          <w:sz w:val="11"/>
          <w:rtl/>
        </w:rPr>
        <w:t>.</w:t>
      </w:r>
    </w:p>
    <w:p w14:paraId="6D6AA7C7" w14:textId="77777777" w:rsidR="004D4BEF" w:rsidRPr="00270114" w:rsidRDefault="004D4BEF" w:rsidP="009C3CB4">
      <w:pPr>
        <w:spacing w:line="240" w:lineRule="auto"/>
        <w:rPr>
          <w:rFonts w:ascii="FbShefa" w:hAnsi="FbShefa"/>
          <w:i/>
          <w:iCs/>
          <w:sz w:val="11"/>
          <w:rtl/>
        </w:rPr>
      </w:pPr>
    </w:p>
    <w:p w14:paraId="33D4AF04" w14:textId="753653D0" w:rsidR="009C3CB4" w:rsidRPr="00270114" w:rsidRDefault="004D4BEF" w:rsidP="004D4BEF">
      <w:pPr>
        <w:pStyle w:val="3"/>
        <w:rPr>
          <w:rFonts w:ascii="FbShefa" w:hAnsi="FbShefa"/>
          <w:color w:val="7C5F1D"/>
          <w:rtl/>
        </w:rPr>
      </w:pPr>
      <w:r w:rsidRPr="00270114">
        <w:rPr>
          <w:rFonts w:ascii="FbShefa" w:hAnsi="FbShefa"/>
          <w:color w:val="7C5F1D"/>
          <w:rtl/>
        </w:rPr>
        <w:t xml:space="preserve">תשובה </w:t>
      </w:r>
      <w:r w:rsidR="009C3CB4" w:rsidRPr="00270114">
        <w:rPr>
          <w:rFonts w:ascii="FbShefa" w:hAnsi="FbShefa"/>
          <w:color w:val="7C5F1D"/>
          <w:rtl/>
        </w:rPr>
        <w:t>ב</w:t>
      </w:r>
      <w:r w:rsidRPr="00270114">
        <w:rPr>
          <w:rFonts w:ascii="FbShefa" w:hAnsi="FbShefa"/>
          <w:color w:val="7C5F1D"/>
          <w:rtl/>
        </w:rPr>
        <w:t>:</w:t>
      </w:r>
    </w:p>
    <w:p w14:paraId="47AA0F6A" w14:textId="15EAE1CE" w:rsidR="00BE2637"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תרוייהו</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בשכיב מרע</w:t>
      </w:r>
      <w:r w:rsidR="00980F5A" w:rsidRPr="00270114">
        <w:rPr>
          <w:rFonts w:ascii="FbShefa" w:hAnsi="FbShefa"/>
          <w:sz w:val="11"/>
          <w:rtl/>
        </w:rPr>
        <w:t>.</w:t>
      </w:r>
    </w:p>
    <w:p w14:paraId="7332BE79" w14:textId="6E23619A" w:rsidR="00BE2637"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ביה</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נותנים</w:t>
      </w:r>
      <w:r w:rsidR="00980F5A" w:rsidRPr="00270114">
        <w:rPr>
          <w:rFonts w:ascii="FbShefa" w:hAnsi="FbShefa"/>
          <w:sz w:val="11"/>
          <w:rtl/>
        </w:rPr>
        <w:t>.</w:t>
      </w:r>
    </w:p>
    <w:p w14:paraId="014B04A6" w14:textId="48DD7850" w:rsidR="009C3CB4" w:rsidRPr="00270114" w:rsidRDefault="00BE2637" w:rsidP="009C3CB4">
      <w:pPr>
        <w:spacing w:line="240" w:lineRule="auto"/>
        <w:rPr>
          <w:rFonts w:ascii="FbShefa" w:hAnsi="FbShefa"/>
          <w:sz w:val="11"/>
          <w:rtl/>
        </w:rPr>
      </w:pPr>
      <w:r w:rsidRPr="001B3037">
        <w:rPr>
          <w:rFonts w:ascii="FbShefa" w:hAnsi="FbShefa"/>
          <w:b/>
          <w:bCs/>
          <w:color w:val="3B2F2A" w:themeColor="text2" w:themeShade="80"/>
          <w:sz w:val="11"/>
          <w:rtl/>
        </w:rPr>
        <w:t>בבנו</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אין נותנים</w:t>
      </w:r>
      <w:r w:rsidR="00980F5A" w:rsidRPr="00270114">
        <w:rPr>
          <w:rFonts w:ascii="FbShefa" w:hAnsi="FbShefa"/>
          <w:sz w:val="11"/>
          <w:rtl/>
        </w:rPr>
        <w:t>.</w:t>
      </w:r>
    </w:p>
    <w:p w14:paraId="2EEC8FED" w14:textId="77777777" w:rsidR="00BE2637" w:rsidRPr="001B3037" w:rsidRDefault="00BE2637" w:rsidP="009C3CB4">
      <w:pPr>
        <w:spacing w:line="240" w:lineRule="auto"/>
        <w:rPr>
          <w:rFonts w:ascii="FbShefa" w:hAnsi="FbShefa"/>
          <w:b/>
          <w:bCs/>
          <w:color w:val="3B2F2A" w:themeColor="text2" w:themeShade="80"/>
          <w:sz w:val="11"/>
          <w:rtl/>
        </w:rPr>
      </w:pPr>
    </w:p>
    <w:p w14:paraId="35FDFFC4" w14:textId="603E1F11"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טעם החילוק</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אף אם כתב לאחר, שכיב מרע שנמלך יכול לחזור</w:t>
      </w:r>
      <w:r w:rsidR="00980F5A" w:rsidRPr="00270114">
        <w:rPr>
          <w:rFonts w:ascii="FbShefa" w:hAnsi="FbShefa"/>
          <w:sz w:val="11"/>
          <w:rtl/>
        </w:rPr>
        <w:t>.</w:t>
      </w:r>
    </w:p>
    <w:p w14:paraId="6C49C32A" w14:textId="77777777" w:rsidR="009C3CB4" w:rsidRPr="00270114" w:rsidRDefault="009C3CB4" w:rsidP="009C3CB4">
      <w:pPr>
        <w:spacing w:line="240" w:lineRule="auto"/>
        <w:rPr>
          <w:rFonts w:ascii="FbShefa" w:hAnsi="FbShefa"/>
          <w:sz w:val="11"/>
          <w:rtl/>
        </w:rPr>
      </w:pPr>
    </w:p>
    <w:p w14:paraId="64D11A11"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מצא שובר</w:t>
      </w:r>
    </w:p>
    <w:p w14:paraId="44E1E919" w14:textId="4853060A"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כשהאשה מודה</w:t>
      </w:r>
      <w:r w:rsidR="00980F5A" w:rsidRPr="00270114">
        <w:rPr>
          <w:rFonts w:ascii="FbShefa" w:hAnsi="FbShefa"/>
          <w:sz w:val="11"/>
          <w:rtl/>
        </w:rPr>
        <w:t>.</w:t>
      </w:r>
      <w:r w:rsidRPr="00270114">
        <w:rPr>
          <w:rFonts w:ascii="FbShefa" w:hAnsi="FbShefa"/>
          <w:sz w:val="11"/>
          <w:rtl/>
        </w:rPr>
        <w:t xml:space="preserve"> יחזיר לבעל</w:t>
      </w:r>
      <w:r w:rsidR="00980F5A" w:rsidRPr="00270114">
        <w:rPr>
          <w:rFonts w:ascii="FbShefa" w:hAnsi="FbShefa"/>
          <w:sz w:val="11"/>
          <w:rtl/>
        </w:rPr>
        <w:t>.</w:t>
      </w:r>
    </w:p>
    <w:p w14:paraId="02029F2F" w14:textId="1CEA187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אין האשה מודה</w:t>
      </w:r>
      <w:r w:rsidR="00980F5A" w:rsidRPr="00270114">
        <w:rPr>
          <w:rFonts w:ascii="FbShefa" w:hAnsi="FbShefa"/>
          <w:sz w:val="11"/>
          <w:rtl/>
        </w:rPr>
        <w:t>.</w:t>
      </w:r>
      <w:r w:rsidRPr="00270114">
        <w:rPr>
          <w:rFonts w:ascii="FbShefa" w:hAnsi="FbShefa"/>
          <w:sz w:val="11"/>
          <w:rtl/>
        </w:rPr>
        <w:t xml:space="preserve"> לא יחזיר לא לזה ולא לזה</w:t>
      </w:r>
      <w:r w:rsidR="00980F5A" w:rsidRPr="00270114">
        <w:rPr>
          <w:rFonts w:ascii="FbShefa" w:hAnsi="FbShefa"/>
          <w:sz w:val="11"/>
          <w:rtl/>
        </w:rPr>
        <w:t>.</w:t>
      </w:r>
    </w:p>
    <w:p w14:paraId="1D546B17" w14:textId="1DA9C06A"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w:t>
      </w:r>
      <w:r w:rsidR="00BE2637" w:rsidRPr="001B3037">
        <w:rPr>
          <w:rFonts w:ascii="FbShefa" w:hAnsi="FbShefa"/>
          <w:b/>
          <w:bCs/>
          <w:color w:val="3B2F2A" w:themeColor="text2" w:themeShade="80"/>
          <w:sz w:val="11"/>
          <w:rtl/>
        </w:rPr>
        <w:t>ין חוששים</w:t>
      </w:r>
      <w:r w:rsidR="00980F5A" w:rsidRPr="001B3037">
        <w:rPr>
          <w:rFonts w:ascii="FbShefa" w:hAnsi="FbShefa"/>
          <w:b/>
          <w:bCs/>
          <w:color w:val="3B2F2A" w:themeColor="text2" w:themeShade="80"/>
          <w:sz w:val="11"/>
          <w:rtl/>
        </w:rPr>
        <w:t>.</w:t>
      </w:r>
      <w:r w:rsidRPr="00270114">
        <w:rPr>
          <w:rFonts w:ascii="FbShefa" w:hAnsi="FbShefa"/>
          <w:sz w:val="11"/>
          <w:rtl/>
        </w:rPr>
        <w:t xml:space="preserve"> שמא כתבה בניסן, ונתנה בתשרי, וזבנתה לכתובה בטובת הנאה מניסן עד תשרי, וטרפה לקוחות שלא כדין</w:t>
      </w:r>
      <w:r w:rsidR="00980F5A" w:rsidRPr="00270114">
        <w:rPr>
          <w:rFonts w:ascii="FbShefa" w:hAnsi="FbShefa"/>
          <w:sz w:val="11"/>
          <w:rtl/>
        </w:rPr>
        <w:t>.</w:t>
      </w:r>
    </w:p>
    <w:p w14:paraId="4A9D01E9" w14:textId="06971763" w:rsidR="009C3CB4" w:rsidRPr="00270114" w:rsidRDefault="009C3CB4" w:rsidP="00794C1A">
      <w:pPr>
        <w:pStyle w:val="1"/>
        <w:rPr>
          <w:rFonts w:ascii="FbShefa" w:hAnsi="FbShefa"/>
          <w:rtl/>
        </w:rPr>
      </w:pPr>
      <w:r w:rsidRPr="00270114">
        <w:rPr>
          <w:rFonts w:ascii="FbShefa" w:hAnsi="FbShefa"/>
          <w:sz w:val="11"/>
          <w:rtl/>
        </w:rPr>
        <w:t>כ</w:t>
      </w:r>
      <w:r w:rsidR="00B36BF2" w:rsidRPr="00270114">
        <w:rPr>
          <w:rFonts w:ascii="FbShefa" w:hAnsi="FbShefa"/>
          <w:sz w:val="11"/>
          <w:rtl/>
        </w:rPr>
        <w:t>, א</w:t>
      </w:r>
    </w:p>
    <w:p w14:paraId="04416C69" w14:textId="184188B7"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טעם א</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38146D" w:rsidRPr="00270114">
        <w:rPr>
          <w:rFonts w:ascii="FbShefa" w:hAnsi="FbShefa"/>
          <w:sz w:val="11"/>
          <w:rtl/>
        </w:rPr>
        <w:t>משום ש</w:t>
      </w:r>
      <w:r w:rsidRPr="00270114">
        <w:rPr>
          <w:rFonts w:ascii="FbShefa" w:hAnsi="FbShefa"/>
          <w:sz w:val="11"/>
          <w:rtl/>
        </w:rPr>
        <w:t>המוכר שטר חוב לחבירו וחזר ומחלו מחול</w:t>
      </w:r>
      <w:r w:rsidR="00980F5A" w:rsidRPr="00270114">
        <w:rPr>
          <w:rFonts w:ascii="FbShefa" w:hAnsi="FbShefa"/>
          <w:sz w:val="11"/>
          <w:rtl/>
        </w:rPr>
        <w:t>.</w:t>
      </w:r>
      <w:r w:rsidR="00331B6B" w:rsidRPr="00270114">
        <w:rPr>
          <w:rFonts w:ascii="FbShefa" w:hAnsi="FbShefa"/>
          <w:sz w:val="11"/>
          <w:rtl/>
        </w:rPr>
        <w:t xml:space="preserve"> </w:t>
      </w:r>
      <w:r w:rsidR="0038146D" w:rsidRPr="001B3037">
        <w:rPr>
          <w:rFonts w:ascii="FbShefa" w:hAnsi="FbShefa"/>
          <w:b/>
          <w:bCs/>
          <w:color w:val="3B2F2A" w:themeColor="text2" w:themeShade="80"/>
          <w:sz w:val="11"/>
          <w:rtl/>
        </w:rPr>
        <w:t>ואפילו</w:t>
      </w:r>
      <w:r w:rsidR="00980F5A" w:rsidRPr="001B3037">
        <w:rPr>
          <w:rFonts w:ascii="FbShefa" w:hAnsi="FbShefa"/>
          <w:b/>
          <w:bCs/>
          <w:color w:val="3B2F2A" w:themeColor="text2" w:themeShade="80"/>
          <w:sz w:val="11"/>
          <w:rtl/>
        </w:rPr>
        <w:t>.</w:t>
      </w:r>
      <w:r w:rsidR="0038146D" w:rsidRPr="001B3037">
        <w:rPr>
          <w:rFonts w:ascii="FbShefa" w:hAnsi="FbShefa"/>
          <w:b/>
          <w:bCs/>
          <w:color w:val="3B2F2A" w:themeColor="text2" w:themeShade="80"/>
          <w:sz w:val="11"/>
          <w:rtl/>
        </w:rPr>
        <w:t xml:space="preserve"> </w:t>
      </w:r>
      <w:r w:rsidR="0038146D" w:rsidRPr="00270114">
        <w:rPr>
          <w:rFonts w:ascii="FbShefa" w:hAnsi="FbShefa"/>
          <w:sz w:val="11"/>
          <w:rtl/>
        </w:rPr>
        <w:t>יורש מוחל</w:t>
      </w:r>
      <w:r w:rsidR="00980F5A" w:rsidRPr="00270114">
        <w:rPr>
          <w:rFonts w:ascii="FbShefa" w:hAnsi="FbShefa"/>
          <w:sz w:val="11"/>
          <w:rtl/>
        </w:rPr>
        <w:t>.</w:t>
      </w:r>
    </w:p>
    <w:p w14:paraId="1C0556A8" w14:textId="39A18393" w:rsidR="002074F6" w:rsidRPr="001B3037" w:rsidRDefault="002074F6" w:rsidP="009C3CB4">
      <w:pPr>
        <w:spacing w:line="240" w:lineRule="auto"/>
        <w:rPr>
          <w:rFonts w:ascii="FbShefa" w:hAnsi="FbShefa"/>
          <w:b/>
          <w:bCs/>
          <w:color w:val="3B2F2A" w:themeColor="text2" w:themeShade="80"/>
          <w:sz w:val="11"/>
          <w:rtl/>
        </w:rPr>
      </w:pPr>
    </w:p>
    <w:p w14:paraId="6340D920" w14:textId="523A93AD"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טעם ב</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2074F6" w:rsidRPr="00270114">
        <w:rPr>
          <w:rFonts w:ascii="FbShefa" w:hAnsi="FbShefa"/>
          <w:sz w:val="11"/>
          <w:rtl/>
        </w:rPr>
        <w:t xml:space="preserve">כאשר </w:t>
      </w:r>
      <w:r w:rsidRPr="00270114">
        <w:rPr>
          <w:rFonts w:ascii="FbShefa" w:hAnsi="FbShefa"/>
          <w:sz w:val="11"/>
          <w:rtl/>
        </w:rPr>
        <w:t>שטר כתובה יוצא מתחת ידה</w:t>
      </w:r>
      <w:r w:rsidR="00980F5A" w:rsidRPr="00270114">
        <w:rPr>
          <w:rFonts w:ascii="FbShefa" w:hAnsi="FbShefa"/>
          <w:sz w:val="11"/>
          <w:rtl/>
        </w:rPr>
        <w:t>.</w:t>
      </w:r>
    </w:p>
    <w:p w14:paraId="4527AD43" w14:textId="35144B6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ואידך</w:t>
      </w:r>
      <w:r w:rsidR="00980F5A" w:rsidRPr="001B3037">
        <w:rPr>
          <w:rFonts w:ascii="FbShefa" w:hAnsi="FbShefa"/>
          <w:b/>
          <w:bCs/>
          <w:color w:val="3B2F2A" w:themeColor="text2" w:themeShade="80"/>
          <w:sz w:val="11"/>
          <w:rtl/>
        </w:rPr>
        <w:t>.</w:t>
      </w:r>
      <w:r w:rsidRPr="00270114">
        <w:rPr>
          <w:rFonts w:ascii="FbShefa" w:hAnsi="FbShefa"/>
          <w:sz w:val="11"/>
          <w:rtl/>
        </w:rPr>
        <w:t xml:space="preserve"> חיישינן לשתי כתובות</w:t>
      </w:r>
      <w:r w:rsidR="00980F5A" w:rsidRPr="00270114">
        <w:rPr>
          <w:rFonts w:ascii="FbShefa" w:hAnsi="FbShefa"/>
          <w:sz w:val="11"/>
          <w:rtl/>
        </w:rPr>
        <w:t>.</w:t>
      </w:r>
    </w:p>
    <w:p w14:paraId="03F3CA2D" w14:textId="2B65BED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ואידך</w:t>
      </w:r>
      <w:r w:rsidR="00980F5A" w:rsidRPr="001B3037">
        <w:rPr>
          <w:rFonts w:ascii="FbShefa" w:hAnsi="FbShefa"/>
          <w:b/>
          <w:bCs/>
          <w:color w:val="3B2F2A" w:themeColor="text2" w:themeShade="80"/>
          <w:sz w:val="11"/>
          <w:rtl/>
        </w:rPr>
        <w:t>.</w:t>
      </w:r>
      <w:r w:rsidRPr="00270114">
        <w:rPr>
          <w:rFonts w:ascii="FbShefa" w:hAnsi="FbShefa"/>
          <w:sz w:val="11"/>
          <w:rtl/>
        </w:rPr>
        <w:t xml:space="preserve"> לא חיישינן</w:t>
      </w:r>
      <w:r w:rsidR="00980F5A" w:rsidRPr="00270114">
        <w:rPr>
          <w:rFonts w:ascii="FbShefa" w:hAnsi="FbShefa"/>
          <w:sz w:val="11"/>
          <w:rtl/>
        </w:rPr>
        <w:t>.</w:t>
      </w:r>
    </w:p>
    <w:p w14:paraId="500A6196" w14:textId="1E2EC978" w:rsidR="002074F6" w:rsidRPr="001B3037" w:rsidRDefault="002074F6" w:rsidP="009C3CB4">
      <w:pPr>
        <w:spacing w:line="240" w:lineRule="auto"/>
        <w:rPr>
          <w:rFonts w:ascii="FbShefa" w:hAnsi="FbShefa"/>
          <w:b/>
          <w:bCs/>
          <w:color w:val="3B2F2A" w:themeColor="text2" w:themeShade="80"/>
          <w:sz w:val="11"/>
          <w:rtl/>
        </w:rPr>
      </w:pPr>
    </w:p>
    <w:p w14:paraId="22B03EC1" w14:textId="018DEF8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טעם ג</w:t>
      </w:r>
      <w:r w:rsidR="00980F5A" w:rsidRPr="001B3037">
        <w:rPr>
          <w:rFonts w:ascii="FbShefa" w:hAnsi="FbShefa"/>
          <w:b/>
          <w:bCs/>
          <w:color w:val="3B2F2A" w:themeColor="text2" w:themeShade="80"/>
          <w:sz w:val="11"/>
          <w:rtl/>
        </w:rPr>
        <w:t>.</w:t>
      </w:r>
      <w:r w:rsidRPr="00270114">
        <w:rPr>
          <w:rFonts w:ascii="FbShefa" w:hAnsi="FbShefa"/>
          <w:sz w:val="11"/>
          <w:rtl/>
        </w:rPr>
        <w:t xml:space="preserve"> שובר בזמנו טריף</w:t>
      </w:r>
      <w:r w:rsidR="002074F6" w:rsidRPr="00270114">
        <w:rPr>
          <w:rFonts w:ascii="FbShefa" w:hAnsi="FbShefa"/>
          <w:sz w:val="11"/>
          <w:rtl/>
        </w:rPr>
        <w:t>,</w:t>
      </w:r>
      <w:r w:rsidRPr="00270114">
        <w:rPr>
          <w:rFonts w:ascii="FbShefa" w:hAnsi="FbShefa"/>
          <w:sz w:val="11"/>
          <w:rtl/>
        </w:rPr>
        <w:t xml:space="preserve"> עדיו בחתומיו זכין לו</w:t>
      </w:r>
      <w:r w:rsidR="00980F5A" w:rsidRPr="00270114">
        <w:rPr>
          <w:rFonts w:ascii="FbShefa" w:hAnsi="FbShefa"/>
          <w:sz w:val="11"/>
          <w:rtl/>
        </w:rPr>
        <w:t>.</w:t>
      </w:r>
    </w:p>
    <w:p w14:paraId="32162434" w14:textId="3A9FE20F" w:rsidR="009C3CB4" w:rsidRPr="00270114" w:rsidRDefault="009C3CB4" w:rsidP="009C3CB4">
      <w:pPr>
        <w:spacing w:line="240" w:lineRule="auto"/>
        <w:rPr>
          <w:rFonts w:ascii="FbShefa" w:hAnsi="FbShefa"/>
          <w:sz w:val="11"/>
          <w:rtl/>
        </w:rPr>
      </w:pPr>
    </w:p>
    <w:p w14:paraId="1677A8D9" w14:textId="5BB54B42" w:rsidR="009C3CB4" w:rsidRPr="001B3037" w:rsidRDefault="009C3CB4" w:rsidP="00D05840">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rtl/>
        </w:rPr>
        <w:t>מָצָא אִגְּרוֹת שׁוּם וְאִגְּרוֹת מָזוֹן, שְׁטָרֵי חֲלִיצָה וּמֵאוּנִין, וּשְׁטָרֵי בֵרוּרִין, וְכָל מַעֲשֵׂה בֵית דִּין, הֲרֵי זֶה יַחֲזִיר</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מָצָא בַחֲפִיסָה אוֹ בִדְלֻסְקְמָא, תַּכְרִיךְ שֶׁל שְׁטָרוֹת, אוֹ אֲגֻדָּה שֶׁל שְׁטָרוֹת, הֲרֵי זֶה יַחֲזִיר</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וְכַמָּה אֲגֻדָּה שֶׁל שְׁטָרוֹת, שְׁלשָׁה קְשׁוּרִין זֶה בָזֶה</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רַבָּן שִׁמְעוֹן בֶּן גַּמְלִיאֵל אוֹמֵר, אֶחָד הַלֹּוֶה מִשְּׁלשָׁה, יַחֲזִיר לַלֹּוֶה, שְׁלשָׁה הַלֹּוִין מֵאֶחָד, יַחֲזִיר לַמַּלְוֶה</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מָצָא שְׁטָר בֵּין שְׁטָרוֹתָיו וְאֵינוֹ יוֹדֵעַ מַה טִּיבוֹ, יְהֵא מֻנָּח עַד שֶׁיָּבֹא אֵלִיָּהוּ</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אִם יֵשׁ עִמָּהֶן סִמְפּוֹנוֹת, יַעֲשֶׂה מַה שֶּׁבַּסִּמְפּוֹנוֹת: </w:t>
      </w:r>
    </w:p>
    <w:p w14:paraId="07954B07" w14:textId="77777777" w:rsidR="009C3CB4" w:rsidRPr="00270114" w:rsidRDefault="009C3CB4" w:rsidP="009C3CB4">
      <w:pPr>
        <w:spacing w:line="240" w:lineRule="auto"/>
        <w:rPr>
          <w:rFonts w:ascii="FbShefa" w:hAnsi="FbShefa"/>
          <w:sz w:val="11"/>
          <w:rtl/>
        </w:rPr>
      </w:pPr>
    </w:p>
    <w:p w14:paraId="056BF5E2"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שטרי בירורין</w:t>
      </w:r>
    </w:p>
    <w:p w14:paraId="4655BD3F" w14:textId="226A21A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ביאור 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שטרי טענתא</w:t>
      </w:r>
      <w:r w:rsidR="00980F5A" w:rsidRPr="00270114">
        <w:rPr>
          <w:rFonts w:ascii="FbShefa" w:hAnsi="FbShefa"/>
          <w:sz w:val="11"/>
          <w:rtl/>
        </w:rPr>
        <w:t>.</w:t>
      </w:r>
    </w:p>
    <w:p w14:paraId="4B31AB91" w14:textId="758E4994"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ביאור</w:t>
      </w:r>
      <w:r w:rsidRPr="00270114">
        <w:rPr>
          <w:rFonts w:ascii="FbShefa" w:hAnsi="FbShefa"/>
          <w:sz w:val="11"/>
          <w:rtl/>
        </w:rPr>
        <w:t xml:space="preserve"> </w:t>
      </w:r>
      <w:r w:rsidRPr="001B3037">
        <w:rPr>
          <w:rFonts w:ascii="FbShefa" w:hAnsi="FbShefa"/>
          <w:b/>
          <w:bCs/>
          <w:color w:val="3B2F2A" w:themeColor="text2" w:themeShade="80"/>
          <w:sz w:val="11"/>
          <w:rtl/>
        </w:rPr>
        <w:t>ב</w:t>
      </w:r>
      <w:r w:rsidR="00980F5A" w:rsidRPr="00270114">
        <w:rPr>
          <w:rFonts w:ascii="FbShefa" w:hAnsi="FbShefa"/>
          <w:sz w:val="11"/>
          <w:rtl/>
        </w:rPr>
        <w:t>.</w:t>
      </w:r>
      <w:r w:rsidRPr="00270114">
        <w:rPr>
          <w:rFonts w:ascii="FbShefa" w:hAnsi="FbShefa"/>
          <w:sz w:val="11"/>
          <w:rtl/>
        </w:rPr>
        <w:t xml:space="preserve"> זה בורר לו אחד וזה בורר לו אחד</w:t>
      </w:r>
      <w:r w:rsidR="00980F5A" w:rsidRPr="00270114">
        <w:rPr>
          <w:rFonts w:ascii="FbShefa" w:hAnsi="FbShefa"/>
          <w:sz w:val="11"/>
          <w:rtl/>
        </w:rPr>
        <w:t>.</w:t>
      </w:r>
    </w:p>
    <w:p w14:paraId="2B45E5F6" w14:textId="6249FB11" w:rsidR="009C3CB4" w:rsidRPr="00270114" w:rsidRDefault="009C3CB4" w:rsidP="00794C1A">
      <w:pPr>
        <w:pStyle w:val="1"/>
        <w:rPr>
          <w:rFonts w:ascii="FbShefa" w:hAnsi="FbShefa"/>
          <w:rtl/>
        </w:rPr>
      </w:pPr>
      <w:r w:rsidRPr="00270114">
        <w:rPr>
          <w:rFonts w:ascii="FbShefa" w:hAnsi="FbShefa"/>
          <w:sz w:val="11"/>
          <w:rtl/>
        </w:rPr>
        <w:t>כ</w:t>
      </w:r>
      <w:r w:rsidR="00B36BF2" w:rsidRPr="00270114">
        <w:rPr>
          <w:rFonts w:ascii="FbShefa" w:hAnsi="FbShefa"/>
          <w:sz w:val="11"/>
          <w:rtl/>
        </w:rPr>
        <w:t>, ב</w:t>
      </w:r>
    </w:p>
    <w:p w14:paraId="3393E1C3"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 xml:space="preserve">מעשה בית דין </w:t>
      </w:r>
    </w:p>
    <w:p w14:paraId="658D021A" w14:textId="7DA5B87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מעשה</w:t>
      </w:r>
      <w:r w:rsidR="00980F5A" w:rsidRPr="001B3037">
        <w:rPr>
          <w:rFonts w:ascii="FbShefa" w:hAnsi="FbShefa"/>
          <w:b/>
          <w:bCs/>
          <w:color w:val="3B2F2A" w:themeColor="text2" w:themeShade="80"/>
          <w:sz w:val="11"/>
          <w:rtl/>
        </w:rPr>
        <w:t>.</w:t>
      </w:r>
      <w:r w:rsidRPr="00270114">
        <w:rPr>
          <w:rFonts w:ascii="FbShefa" w:hAnsi="FbShefa"/>
          <w:sz w:val="11"/>
          <w:rtl/>
        </w:rPr>
        <w:t xml:space="preserve"> דאשתכח גיטא בי דינא דרב הונא, דכתיב ביה</w:t>
      </w:r>
      <w:r w:rsidR="0038146D" w:rsidRPr="00270114">
        <w:rPr>
          <w:rFonts w:ascii="FbShefa" w:hAnsi="FbShefa"/>
          <w:sz w:val="11"/>
          <w:rtl/>
        </w:rPr>
        <w:t>,</w:t>
      </w:r>
      <w:r w:rsidRPr="00270114">
        <w:rPr>
          <w:rFonts w:ascii="FbShefa" w:hAnsi="FbShefa"/>
          <w:sz w:val="11"/>
          <w:rtl/>
        </w:rPr>
        <w:t xml:space="preserve"> בשוירי מתא דעל רכיס נהרא</w:t>
      </w:r>
      <w:r w:rsidR="00980F5A" w:rsidRPr="00270114">
        <w:rPr>
          <w:rFonts w:ascii="FbShefa" w:hAnsi="FbShefa"/>
          <w:sz w:val="11"/>
          <w:rtl/>
        </w:rPr>
        <w:t>.</w:t>
      </w:r>
    </w:p>
    <w:p w14:paraId="55D2C01E" w14:textId="4913A715" w:rsidR="0009041E"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מחלוקת</w:t>
      </w:r>
      <w:r w:rsidR="00980F5A" w:rsidRPr="001B3037">
        <w:rPr>
          <w:rFonts w:ascii="FbShefa" w:hAnsi="FbShefa"/>
          <w:b/>
          <w:bCs/>
          <w:color w:val="3B2F2A" w:themeColor="text2" w:themeShade="80"/>
          <w:sz w:val="11"/>
          <w:rtl/>
        </w:rPr>
        <w:t>.</w:t>
      </w:r>
      <w:r w:rsidRPr="00270114">
        <w:rPr>
          <w:rFonts w:ascii="FbShefa" w:hAnsi="FbShefa"/>
          <w:sz w:val="11"/>
          <w:rtl/>
        </w:rPr>
        <w:t xml:space="preserve"> אם חיישינן לשני שוירי</w:t>
      </w:r>
      <w:r w:rsidR="00980F5A" w:rsidRPr="00270114">
        <w:rPr>
          <w:rFonts w:ascii="FbShefa" w:hAnsi="FbShefa"/>
          <w:sz w:val="11"/>
          <w:rtl/>
        </w:rPr>
        <w:t>.</w:t>
      </w:r>
    </w:p>
    <w:p w14:paraId="44486CE4" w14:textId="57759B46" w:rsidR="009C3CB4" w:rsidRPr="00270114" w:rsidRDefault="009C3CB4" w:rsidP="009C3CB4">
      <w:pPr>
        <w:spacing w:line="240" w:lineRule="auto"/>
        <w:rPr>
          <w:rFonts w:ascii="FbShefa" w:hAnsi="FbShefa"/>
          <w:sz w:val="11"/>
          <w:rtl/>
        </w:rPr>
      </w:pPr>
      <w:r w:rsidRPr="00270114">
        <w:rPr>
          <w:rFonts w:ascii="FbShefa" w:hAnsi="FbShefa"/>
          <w:sz w:val="11"/>
          <w:rtl/>
        </w:rPr>
        <w:t xml:space="preserve"> </w:t>
      </w:r>
    </w:p>
    <w:p w14:paraId="4DE778E7" w14:textId="31A2EC41" w:rsidR="0009041E" w:rsidRPr="00270114" w:rsidRDefault="0009041E" w:rsidP="0009041E">
      <w:pPr>
        <w:pStyle w:val="3"/>
        <w:rPr>
          <w:rFonts w:ascii="FbShefa" w:hAnsi="FbShefa"/>
          <w:color w:val="7C5F1D"/>
          <w:rtl/>
        </w:rPr>
      </w:pPr>
      <w:r w:rsidRPr="00270114">
        <w:rPr>
          <w:rFonts w:ascii="FbShefa" w:hAnsi="FbShefa"/>
          <w:color w:val="7C5F1D"/>
          <w:rtl/>
        </w:rPr>
        <w:t>ת"ש:</w:t>
      </w:r>
    </w:p>
    <w:p w14:paraId="4460CD08" w14:textId="4B22B388"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כל מעשה בית דין</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הרי זה יחזיר</w:t>
      </w:r>
      <w:r w:rsidR="00980F5A" w:rsidRPr="00270114">
        <w:rPr>
          <w:rFonts w:ascii="FbShefa" w:hAnsi="FbShefa"/>
          <w:sz w:val="11"/>
          <w:rtl/>
        </w:rPr>
        <w:t>.</w:t>
      </w:r>
    </w:p>
    <w:p w14:paraId="1F37C421" w14:textId="1160F941" w:rsidR="00433741" w:rsidRPr="001B3037" w:rsidRDefault="00366188" w:rsidP="009C3CB4">
      <w:pPr>
        <w:spacing w:line="240" w:lineRule="auto"/>
        <w:rPr>
          <w:rFonts w:ascii="FbShefa" w:hAnsi="FbShefa"/>
          <w:b/>
          <w:bCs/>
          <w:color w:val="3B2F2A" w:themeColor="text2" w:themeShade="80"/>
          <w:sz w:val="11"/>
          <w:rtl/>
        </w:rPr>
      </w:pPr>
      <w:r w:rsidRPr="001B3037">
        <w:rPr>
          <w:rFonts w:ascii="FbShefa" w:hAnsi="FbShefa"/>
          <w:b/>
          <w:bCs/>
          <w:color w:val="3B2F2A" w:themeColor="text2" w:themeShade="80"/>
          <w:sz w:val="11"/>
          <w:rtl/>
        </w:rPr>
        <w:t>אין ל</w:t>
      </w:r>
      <w:r w:rsidR="009C3CB4" w:rsidRPr="001B3037">
        <w:rPr>
          <w:rFonts w:ascii="FbShefa" w:hAnsi="FbShefa"/>
          <w:b/>
          <w:bCs/>
          <w:color w:val="3B2F2A" w:themeColor="text2" w:themeShade="80"/>
          <w:sz w:val="11"/>
          <w:rtl/>
        </w:rPr>
        <w:t>דח</w:t>
      </w:r>
      <w:r w:rsidRPr="001B3037">
        <w:rPr>
          <w:rFonts w:ascii="FbShefa" w:hAnsi="FbShefa"/>
          <w:b/>
          <w:bCs/>
          <w:color w:val="3B2F2A" w:themeColor="text2" w:themeShade="80"/>
          <w:sz w:val="11"/>
          <w:rtl/>
        </w:rPr>
        <w:t>ות</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היכי פשיט מר איסורא מממונא</w:t>
      </w:r>
      <w:r w:rsidR="00980F5A" w:rsidRPr="001B3037">
        <w:rPr>
          <w:rFonts w:ascii="FbShefa" w:hAnsi="FbShefa"/>
          <w:b/>
          <w:bCs/>
          <w:color w:val="3B2F2A" w:themeColor="text2" w:themeShade="80"/>
          <w:sz w:val="11"/>
          <w:rtl/>
        </w:rPr>
        <w:t>.</w:t>
      </w:r>
    </w:p>
    <w:p w14:paraId="04F02370" w14:textId="4EC4462F" w:rsidR="00366188" w:rsidRPr="00270114" w:rsidRDefault="00366188" w:rsidP="009C3CB4">
      <w:pPr>
        <w:spacing w:line="240" w:lineRule="auto"/>
        <w:rPr>
          <w:rFonts w:ascii="FbShefa" w:hAnsi="FbShefa"/>
          <w:sz w:val="11"/>
          <w:rtl/>
        </w:rPr>
      </w:pPr>
      <w:r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שטרי חליצה ומיאונין תנן</w:t>
      </w:r>
      <w:r w:rsidR="00980F5A" w:rsidRPr="00270114">
        <w:rPr>
          <w:rFonts w:ascii="FbShefa" w:hAnsi="FbShefa"/>
          <w:sz w:val="11"/>
          <w:rtl/>
        </w:rPr>
        <w:t>.</w:t>
      </w:r>
    </w:p>
    <w:p w14:paraId="1D799996" w14:textId="77777777" w:rsidR="00366188" w:rsidRPr="00270114" w:rsidRDefault="00366188" w:rsidP="009C3CB4">
      <w:pPr>
        <w:spacing w:line="240" w:lineRule="auto"/>
        <w:rPr>
          <w:rFonts w:ascii="FbShefa" w:hAnsi="FbShefa"/>
          <w:sz w:val="11"/>
          <w:rtl/>
        </w:rPr>
      </w:pPr>
    </w:p>
    <w:p w14:paraId="453027C9" w14:textId="191D2A05" w:rsidR="00366188" w:rsidRPr="00270114" w:rsidRDefault="00366188" w:rsidP="00366188">
      <w:pPr>
        <w:pStyle w:val="3"/>
        <w:rPr>
          <w:rFonts w:ascii="FbShefa" w:hAnsi="FbShefa"/>
          <w:color w:val="7C5F1D"/>
          <w:rtl/>
        </w:rPr>
      </w:pPr>
      <w:r w:rsidRPr="00270114">
        <w:rPr>
          <w:rFonts w:ascii="FbShefa" w:hAnsi="FbShefa"/>
          <w:color w:val="7C5F1D"/>
          <w:rtl/>
        </w:rPr>
        <w:t>פקע ארזא דבי רב:</w:t>
      </w:r>
    </w:p>
    <w:p w14:paraId="7D930D15" w14:textId="6254E6C9" w:rsidR="00433741" w:rsidRPr="00270114" w:rsidRDefault="00366188" w:rsidP="00366188">
      <w:pPr>
        <w:spacing w:line="240" w:lineRule="auto"/>
        <w:rPr>
          <w:rFonts w:ascii="FbShefa" w:hAnsi="FbShefa"/>
          <w:sz w:val="11"/>
          <w:rtl/>
        </w:rPr>
      </w:pPr>
      <w:r w:rsidRPr="001B3037">
        <w:rPr>
          <w:rFonts w:ascii="FbShefa" w:hAnsi="FbShefa"/>
          <w:b/>
          <w:bCs/>
          <w:color w:val="3B2F2A" w:themeColor="text2" w:themeShade="80"/>
          <w:sz w:val="11"/>
          <w:rtl/>
        </w:rPr>
        <w:t>מר אמר</w:t>
      </w:r>
      <w:r w:rsidR="00980F5A" w:rsidRPr="00270114">
        <w:rPr>
          <w:rFonts w:ascii="FbShefa" w:hAnsi="FbShefa"/>
          <w:sz w:val="11"/>
          <w:rtl/>
        </w:rPr>
        <w:t>.</w:t>
      </w:r>
      <w:r w:rsidRPr="00270114">
        <w:rPr>
          <w:rFonts w:ascii="FbShefa" w:hAnsi="FbShefa"/>
          <w:sz w:val="11"/>
          <w:rtl/>
        </w:rPr>
        <w:t xml:space="preserve"> משום לתאי דידי פקע</w:t>
      </w:r>
      <w:r w:rsidR="00980F5A" w:rsidRPr="00270114">
        <w:rPr>
          <w:rFonts w:ascii="FbShefa" w:hAnsi="FbShefa"/>
          <w:sz w:val="11"/>
          <w:rtl/>
        </w:rPr>
        <w:t>.</w:t>
      </w:r>
    </w:p>
    <w:p w14:paraId="322BDC67" w14:textId="5A047594" w:rsidR="00433741" w:rsidRPr="00270114" w:rsidRDefault="00366188" w:rsidP="00366188">
      <w:pPr>
        <w:spacing w:line="240" w:lineRule="auto"/>
        <w:rPr>
          <w:rFonts w:ascii="FbShefa" w:hAnsi="FbShefa"/>
          <w:sz w:val="11"/>
          <w:rtl/>
        </w:rPr>
      </w:pPr>
      <w:r w:rsidRPr="001B3037">
        <w:rPr>
          <w:rFonts w:ascii="FbShefa" w:hAnsi="FbShefa"/>
          <w:b/>
          <w:bCs/>
          <w:color w:val="3B2F2A" w:themeColor="text2" w:themeShade="80"/>
          <w:sz w:val="11"/>
          <w:rtl/>
        </w:rPr>
        <w:t>ומר אמר</w:t>
      </w:r>
      <w:r w:rsidR="00980F5A" w:rsidRPr="00270114">
        <w:rPr>
          <w:rFonts w:ascii="FbShefa" w:hAnsi="FbShefa"/>
          <w:sz w:val="11"/>
          <w:rtl/>
        </w:rPr>
        <w:t>.</w:t>
      </w:r>
      <w:r w:rsidRPr="00270114">
        <w:rPr>
          <w:rFonts w:ascii="FbShefa" w:hAnsi="FbShefa"/>
          <w:sz w:val="11"/>
          <w:rtl/>
        </w:rPr>
        <w:t xml:space="preserve"> משום לתאי דידי פקע</w:t>
      </w:r>
      <w:r w:rsidR="00980F5A" w:rsidRPr="00270114">
        <w:rPr>
          <w:rFonts w:ascii="FbShefa" w:hAnsi="FbShefa"/>
          <w:sz w:val="11"/>
          <w:rtl/>
        </w:rPr>
        <w:t>.</w:t>
      </w:r>
    </w:p>
    <w:p w14:paraId="1D99DB3C" w14:textId="0D69E2BB" w:rsidR="009C3CB4" w:rsidRPr="00270114" w:rsidRDefault="009C3CB4" w:rsidP="009C3CB4">
      <w:pPr>
        <w:spacing w:line="240" w:lineRule="auto"/>
        <w:rPr>
          <w:rFonts w:ascii="FbShefa" w:hAnsi="FbShefa"/>
          <w:sz w:val="11"/>
          <w:rtl/>
        </w:rPr>
      </w:pPr>
    </w:p>
    <w:p w14:paraId="327C601E"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ביאורים במשנה</w:t>
      </w:r>
    </w:p>
    <w:p w14:paraId="0EAAB233" w14:textId="71070318"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חפיסה</w:t>
      </w:r>
      <w:r w:rsidR="00980F5A" w:rsidRPr="001B3037">
        <w:rPr>
          <w:rFonts w:ascii="FbShefa" w:hAnsi="FbShefa"/>
          <w:b/>
          <w:bCs/>
          <w:color w:val="3B2F2A" w:themeColor="text2" w:themeShade="80"/>
          <w:sz w:val="11"/>
          <w:rtl/>
        </w:rPr>
        <w:t>.</w:t>
      </w:r>
      <w:r w:rsidRPr="00270114">
        <w:rPr>
          <w:rFonts w:ascii="FbShefa" w:hAnsi="FbShefa"/>
          <w:sz w:val="11"/>
          <w:rtl/>
        </w:rPr>
        <w:t xml:space="preserve"> חמת קטנה</w:t>
      </w:r>
      <w:r w:rsidR="00980F5A" w:rsidRPr="00270114">
        <w:rPr>
          <w:rFonts w:ascii="FbShefa" w:hAnsi="FbShefa"/>
          <w:sz w:val="11"/>
          <w:rtl/>
        </w:rPr>
        <w:t>.</w:t>
      </w:r>
    </w:p>
    <w:p w14:paraId="4D301AB3" w14:textId="0BF36B5A"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דלוסקמא</w:t>
      </w:r>
      <w:r w:rsidR="00980F5A" w:rsidRPr="001B3037">
        <w:rPr>
          <w:rFonts w:ascii="FbShefa" w:hAnsi="FbShefa"/>
          <w:b/>
          <w:bCs/>
          <w:color w:val="3B2F2A" w:themeColor="text2" w:themeShade="80"/>
          <w:sz w:val="11"/>
          <w:rtl/>
        </w:rPr>
        <w:t>.</w:t>
      </w:r>
      <w:r w:rsidRPr="00270114">
        <w:rPr>
          <w:rFonts w:ascii="FbShefa" w:hAnsi="FbShefa"/>
          <w:sz w:val="11"/>
          <w:rtl/>
        </w:rPr>
        <w:t xml:space="preserve"> טליקא דסבי</w:t>
      </w:r>
      <w:r w:rsidR="00980F5A" w:rsidRPr="00270114">
        <w:rPr>
          <w:rFonts w:ascii="FbShefa" w:hAnsi="FbShefa"/>
          <w:sz w:val="11"/>
          <w:rtl/>
        </w:rPr>
        <w:t>.</w:t>
      </w:r>
    </w:p>
    <w:p w14:paraId="7C6B4F23" w14:textId="4582FCFC" w:rsidR="00ED4B06" w:rsidRPr="001B3037" w:rsidRDefault="00ED4B06" w:rsidP="009C3CB4">
      <w:pPr>
        <w:spacing w:line="240" w:lineRule="auto"/>
        <w:rPr>
          <w:rFonts w:ascii="FbShefa" w:hAnsi="FbShefa"/>
          <w:b/>
          <w:bCs/>
          <w:color w:val="3B2F2A" w:themeColor="text2" w:themeShade="80"/>
          <w:sz w:val="11"/>
          <w:rtl/>
        </w:rPr>
      </w:pPr>
    </w:p>
    <w:p w14:paraId="5D087E87" w14:textId="77777777" w:rsidR="00ED4B06" w:rsidRPr="00270114" w:rsidRDefault="009C3CB4" w:rsidP="00ED4B06">
      <w:pPr>
        <w:pStyle w:val="3"/>
        <w:rPr>
          <w:rFonts w:ascii="FbShefa" w:hAnsi="FbShefa"/>
          <w:color w:val="7C5F1D"/>
          <w:rtl/>
        </w:rPr>
      </w:pPr>
      <w:r w:rsidRPr="00270114">
        <w:rPr>
          <w:rFonts w:ascii="FbShefa" w:hAnsi="FbShefa"/>
          <w:color w:val="7C5F1D"/>
          <w:rtl/>
        </w:rPr>
        <w:t>תכריך שטרות</w:t>
      </w:r>
      <w:r w:rsidR="00ED4B06" w:rsidRPr="00270114">
        <w:rPr>
          <w:rFonts w:ascii="FbShefa" w:hAnsi="FbShefa"/>
          <w:color w:val="7C5F1D"/>
          <w:rtl/>
        </w:rPr>
        <w:t>:</w:t>
      </w:r>
    </w:p>
    <w:p w14:paraId="61271008" w14:textId="447E7507"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 xml:space="preserve">שלשה </w:t>
      </w:r>
      <w:r w:rsidR="00ED4B06" w:rsidRPr="001B3037">
        <w:rPr>
          <w:rFonts w:ascii="FbShefa" w:hAnsi="FbShefa"/>
          <w:b/>
          <w:bCs/>
          <w:color w:val="3B2F2A" w:themeColor="text2" w:themeShade="80"/>
          <w:sz w:val="11"/>
          <w:rtl/>
        </w:rPr>
        <w:t>שטרות</w:t>
      </w:r>
      <w:r w:rsidR="00980F5A" w:rsidRPr="001B3037">
        <w:rPr>
          <w:rFonts w:ascii="FbShefa" w:hAnsi="FbShefa"/>
          <w:b/>
          <w:bCs/>
          <w:color w:val="3B2F2A" w:themeColor="text2" w:themeShade="80"/>
          <w:sz w:val="11"/>
          <w:rtl/>
        </w:rPr>
        <w:t>.</w:t>
      </w:r>
      <w:r w:rsidR="00ED4B06" w:rsidRPr="001B3037">
        <w:rPr>
          <w:rFonts w:ascii="FbShefa" w:hAnsi="FbShefa"/>
          <w:b/>
          <w:bCs/>
          <w:color w:val="3B2F2A" w:themeColor="text2" w:themeShade="80"/>
          <w:sz w:val="11"/>
          <w:rtl/>
        </w:rPr>
        <w:t xml:space="preserve"> </w:t>
      </w:r>
      <w:r w:rsidRPr="00270114">
        <w:rPr>
          <w:rFonts w:ascii="FbShefa" w:hAnsi="FbShefa"/>
          <w:sz w:val="11"/>
          <w:rtl/>
        </w:rPr>
        <w:t>כרוכין זה בזה</w:t>
      </w:r>
      <w:r w:rsidR="00980F5A" w:rsidRPr="00270114">
        <w:rPr>
          <w:rFonts w:ascii="FbShefa" w:hAnsi="FbShefa"/>
          <w:sz w:val="11"/>
          <w:rtl/>
        </w:rPr>
        <w:t>.</w:t>
      </w:r>
    </w:p>
    <w:p w14:paraId="20345325" w14:textId="6BF4636C" w:rsidR="009C3CB4" w:rsidRPr="001B3037" w:rsidRDefault="009C3CB4" w:rsidP="009C3CB4">
      <w:pPr>
        <w:spacing w:line="240" w:lineRule="auto"/>
        <w:rPr>
          <w:rFonts w:ascii="FbShefa" w:hAnsi="FbShefa"/>
          <w:b/>
          <w:bCs/>
          <w:color w:val="3B2F2A" w:themeColor="text2" w:themeShade="80"/>
          <w:sz w:val="11"/>
          <w:rtl/>
        </w:rPr>
      </w:pPr>
      <w:r w:rsidRPr="001B3037">
        <w:rPr>
          <w:rFonts w:ascii="FbShefa" w:hAnsi="FbShefa"/>
          <w:b/>
          <w:bCs/>
          <w:color w:val="3B2F2A" w:themeColor="text2" w:themeShade="80"/>
          <w:sz w:val="11"/>
          <w:rtl/>
        </w:rPr>
        <w:t>כל חד וחד</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בראשה דחבריה</w:t>
      </w:r>
      <w:r w:rsidR="00980F5A" w:rsidRPr="001B3037">
        <w:rPr>
          <w:rFonts w:ascii="FbShefa" w:hAnsi="FbShefa"/>
          <w:b/>
          <w:bCs/>
          <w:color w:val="3B2F2A" w:themeColor="text2" w:themeShade="80"/>
          <w:sz w:val="11"/>
          <w:rtl/>
        </w:rPr>
        <w:t>.</w:t>
      </w:r>
    </w:p>
    <w:p w14:paraId="0BA2A3CD" w14:textId="77777777" w:rsidR="00ED4B06" w:rsidRPr="001B3037" w:rsidRDefault="00ED4B06" w:rsidP="009C3CB4">
      <w:pPr>
        <w:spacing w:line="240" w:lineRule="auto"/>
        <w:rPr>
          <w:rFonts w:ascii="FbShefa" w:hAnsi="FbShefa"/>
          <w:b/>
          <w:bCs/>
          <w:color w:val="3B2F2A" w:themeColor="text2" w:themeShade="80"/>
          <w:sz w:val="11"/>
          <w:rtl/>
        </w:rPr>
      </w:pPr>
    </w:p>
    <w:p w14:paraId="5A9DA712" w14:textId="77777777" w:rsidR="00ED4B06" w:rsidRPr="00270114" w:rsidRDefault="009C3CB4" w:rsidP="00ED4B06">
      <w:pPr>
        <w:pStyle w:val="3"/>
        <w:rPr>
          <w:rFonts w:ascii="FbShefa" w:hAnsi="FbShefa"/>
          <w:color w:val="7C5F1D"/>
          <w:rtl/>
        </w:rPr>
      </w:pPr>
      <w:r w:rsidRPr="00270114">
        <w:rPr>
          <w:rFonts w:ascii="FbShefa" w:hAnsi="FbShefa"/>
          <w:color w:val="7C5F1D"/>
          <w:rtl/>
        </w:rPr>
        <w:t>אגודת שטרות</w:t>
      </w:r>
      <w:r w:rsidR="00ED4B06" w:rsidRPr="00270114">
        <w:rPr>
          <w:rFonts w:ascii="FbShefa" w:hAnsi="FbShefa"/>
          <w:color w:val="7C5F1D"/>
          <w:rtl/>
        </w:rPr>
        <w:t>:</w:t>
      </w:r>
    </w:p>
    <w:p w14:paraId="18080934" w14:textId="0C7BAE43" w:rsidR="00433741" w:rsidRPr="00270114" w:rsidRDefault="00ED4B06" w:rsidP="009C3CB4">
      <w:pPr>
        <w:spacing w:line="240" w:lineRule="auto"/>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שלשה קשורין זה בזה</w:t>
      </w:r>
      <w:r w:rsidR="00980F5A" w:rsidRPr="00270114">
        <w:rPr>
          <w:rFonts w:ascii="FbShefa" w:hAnsi="FbShefa"/>
          <w:sz w:val="11"/>
          <w:rtl/>
        </w:rPr>
        <w:t>.</w:t>
      </w:r>
      <w:r w:rsidR="009C3CB4" w:rsidRPr="00270114">
        <w:rPr>
          <w:rFonts w:ascii="FbShefa" w:hAnsi="FbShefa"/>
          <w:sz w:val="11"/>
          <w:rtl/>
        </w:rPr>
        <w:t xml:space="preserve"> </w:t>
      </w:r>
      <w:r w:rsidR="009C3CB4" w:rsidRPr="001B3037">
        <w:rPr>
          <w:rFonts w:ascii="FbShefa" w:hAnsi="FbShefa"/>
          <w:b/>
          <w:bCs/>
          <w:color w:val="3B2F2A" w:themeColor="text2" w:themeShade="80"/>
          <w:sz w:val="11"/>
          <w:rtl/>
        </w:rPr>
        <w:t>ש"מ</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קשר סימן</w:t>
      </w:r>
      <w:r w:rsidR="00980F5A" w:rsidRPr="00270114">
        <w:rPr>
          <w:rFonts w:ascii="FbShefa" w:hAnsi="FbShefa"/>
          <w:sz w:val="11"/>
          <w:rtl/>
        </w:rPr>
        <w:t>.</w:t>
      </w:r>
    </w:p>
    <w:p w14:paraId="7FB364A3" w14:textId="22D1669C" w:rsidR="00433741" w:rsidRPr="00270114" w:rsidRDefault="00ED4B06" w:rsidP="009C3CB4">
      <w:pPr>
        <w:spacing w:line="240" w:lineRule="auto"/>
        <w:rPr>
          <w:rFonts w:ascii="FbShefa" w:hAnsi="FbShefa"/>
          <w:sz w:val="11"/>
          <w:rtl/>
        </w:rPr>
      </w:pPr>
      <w:r w:rsidRPr="001B3037">
        <w:rPr>
          <w:rFonts w:ascii="FbShefa" w:hAnsi="FbShefa"/>
          <w:b/>
          <w:bCs/>
          <w:color w:val="3B2F2A" w:themeColor="text2" w:themeShade="80"/>
          <w:sz w:val="11"/>
          <w:rtl/>
        </w:rPr>
        <w:t xml:space="preserve">דעה </w:t>
      </w:r>
      <w:r w:rsidR="009C3CB4" w:rsidRPr="001B3037">
        <w:rPr>
          <w:rFonts w:ascii="FbShefa" w:hAnsi="FbShefa"/>
          <w:b/>
          <w:bCs/>
          <w:color w:val="3B2F2A" w:themeColor="text2" w:themeShade="80"/>
          <w:sz w:val="11"/>
          <w:rtl/>
        </w:rPr>
        <w:t>ב</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שלשה כרוכין זה בזה</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כגון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דרמו אהדדי וכרוכות</w:t>
      </w:r>
      <w:r w:rsidR="00980F5A" w:rsidRPr="00270114">
        <w:rPr>
          <w:rFonts w:ascii="FbShefa" w:hAnsi="FbShefa"/>
          <w:sz w:val="11"/>
          <w:rtl/>
        </w:rPr>
        <w:t>.</w:t>
      </w:r>
    </w:p>
    <w:p w14:paraId="00EFF10D" w14:textId="0755C000" w:rsidR="009C3CB4" w:rsidRPr="00270114" w:rsidRDefault="009C3CB4" w:rsidP="009C3CB4">
      <w:pPr>
        <w:spacing w:line="240" w:lineRule="auto"/>
        <w:rPr>
          <w:rFonts w:ascii="FbShefa" w:hAnsi="FbShefa"/>
          <w:sz w:val="11"/>
          <w:rtl/>
        </w:rPr>
      </w:pPr>
    </w:p>
    <w:p w14:paraId="0FFF30BB"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הכרזת אבידה</w:t>
      </w:r>
    </w:p>
    <w:p w14:paraId="4BFD2178" w14:textId="5F4F2A43"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ס"ד</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מנין מכריז</w:t>
      </w:r>
      <w:r w:rsidR="00980F5A" w:rsidRPr="00270114">
        <w:rPr>
          <w:rFonts w:ascii="FbShefa" w:hAnsi="FbShefa"/>
          <w:sz w:val="11"/>
          <w:rtl/>
        </w:rPr>
        <w:t>.</w:t>
      </w:r>
    </w:p>
    <w:p w14:paraId="48F9CC07" w14:textId="77FBA6A2"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w:t>
      </w:r>
      <w:r w:rsidR="009B79F9" w:rsidRPr="001B3037">
        <w:rPr>
          <w:rFonts w:ascii="FbShefa" w:hAnsi="FbShefa"/>
          <w:b/>
          <w:bCs/>
          <w:color w:val="3B2F2A" w:themeColor="text2" w:themeShade="80"/>
          <w:sz w:val="11"/>
          <w:rtl/>
        </w:rPr>
        <w:t>אל</w:t>
      </w:r>
      <w:r w:rsidRPr="001B3037">
        <w:rPr>
          <w:rFonts w:ascii="FbShefa" w:hAnsi="FbShefa"/>
          <w:b/>
          <w:bCs/>
          <w:color w:val="3B2F2A" w:themeColor="text2" w:themeShade="80"/>
          <w:sz w:val="11"/>
          <w:rtl/>
        </w:rPr>
        <w:t>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מאי אריא תלתא, אפילו תרין נמי</w:t>
      </w:r>
      <w:r w:rsidR="00980F5A" w:rsidRPr="00270114">
        <w:rPr>
          <w:rFonts w:ascii="FbShefa" w:hAnsi="FbShefa"/>
          <w:sz w:val="11"/>
          <w:rtl/>
        </w:rPr>
        <w:t>.</w:t>
      </w:r>
    </w:p>
    <w:p w14:paraId="3214F904" w14:textId="73649BF6" w:rsidR="009C3CB4" w:rsidRPr="00270114" w:rsidRDefault="009B79F9" w:rsidP="009C3CB4">
      <w:pPr>
        <w:spacing w:line="240" w:lineRule="auto"/>
        <w:rPr>
          <w:rFonts w:ascii="FbShefa" w:hAnsi="FbShefa"/>
          <w:sz w:val="11"/>
          <w:rtl/>
        </w:rPr>
      </w:pPr>
      <w:r w:rsidRPr="001B3037">
        <w:rPr>
          <w:rFonts w:ascii="FbShefa" w:hAnsi="FbShefa"/>
          <w:b/>
          <w:bCs/>
          <w:color w:val="3B2F2A" w:themeColor="text2" w:themeShade="80"/>
          <w:sz w:val="11"/>
          <w:rtl/>
        </w:rPr>
        <w:t>תשובה</w:t>
      </w:r>
      <w:r w:rsidR="00980F5A" w:rsidRPr="00270114">
        <w:rPr>
          <w:rFonts w:ascii="FbShefa" w:hAnsi="FbShefa"/>
          <w:sz w:val="11"/>
          <w:rtl/>
        </w:rPr>
        <w:t>.</w:t>
      </w:r>
      <w:r w:rsidR="009C3CB4" w:rsidRPr="00270114">
        <w:rPr>
          <w:rFonts w:ascii="FbShefa" w:hAnsi="FbShefa"/>
          <w:sz w:val="11"/>
          <w:rtl/>
        </w:rPr>
        <w:t xml:space="preserve"> שטרי מכריז</w:t>
      </w:r>
      <w:r w:rsidR="00980F5A" w:rsidRPr="00270114">
        <w:rPr>
          <w:rFonts w:ascii="FbShefa" w:hAnsi="FbShefa"/>
          <w:sz w:val="11"/>
          <w:rtl/>
        </w:rPr>
        <w:t>.</w:t>
      </w:r>
      <w:r w:rsidR="00331B6B" w:rsidRPr="00270114">
        <w:rPr>
          <w:rFonts w:ascii="FbShefa" w:hAnsi="FbShefa"/>
          <w:sz w:val="11"/>
          <w:rtl/>
        </w:rPr>
        <w:t xml:space="preserve"> </w:t>
      </w:r>
      <w:r w:rsidR="009C3CB4" w:rsidRPr="001B3037">
        <w:rPr>
          <w:rFonts w:ascii="FbShefa" w:hAnsi="FbShefa"/>
          <w:b/>
          <w:bCs/>
          <w:color w:val="3B2F2A" w:themeColor="text2" w:themeShade="80"/>
          <w:sz w:val="11"/>
          <w:rtl/>
        </w:rPr>
        <w:t>כדאמרן</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009C3CB4" w:rsidRPr="00270114">
        <w:rPr>
          <w:rFonts w:ascii="FbShefa" w:hAnsi="FbShefa"/>
          <w:sz w:val="11"/>
          <w:rtl/>
        </w:rPr>
        <w:t>טיבעא מכריז</w:t>
      </w:r>
      <w:r w:rsidR="00980F5A" w:rsidRPr="00270114">
        <w:rPr>
          <w:rFonts w:ascii="FbShefa" w:hAnsi="FbShefa"/>
          <w:sz w:val="11"/>
          <w:rtl/>
        </w:rPr>
        <w:t>.</w:t>
      </w:r>
    </w:p>
    <w:p w14:paraId="69A1EB70" w14:textId="77777777" w:rsidR="009C3CB4" w:rsidRPr="00270114" w:rsidRDefault="009C3CB4" w:rsidP="009C3CB4">
      <w:pPr>
        <w:spacing w:line="240" w:lineRule="auto"/>
        <w:rPr>
          <w:rFonts w:ascii="FbShefa" w:hAnsi="FbShefa"/>
          <w:sz w:val="11"/>
          <w:rtl/>
        </w:rPr>
      </w:pPr>
    </w:p>
    <w:p w14:paraId="03D2117E"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אחד משלשה</w:t>
      </w:r>
    </w:p>
    <w:p w14:paraId="2CF5AE2B" w14:textId="652AB4DC"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אחד הלוה משלשה</w:t>
      </w:r>
      <w:r w:rsidR="00980F5A" w:rsidRPr="00270114">
        <w:rPr>
          <w:rFonts w:ascii="FbShefa" w:hAnsi="FbShefa"/>
          <w:sz w:val="11"/>
          <w:rtl/>
        </w:rPr>
        <w:t>.</w:t>
      </w:r>
      <w:r w:rsidRPr="00270114">
        <w:rPr>
          <w:rFonts w:ascii="FbShefa" w:hAnsi="FbShefa"/>
          <w:sz w:val="11"/>
          <w:rtl/>
        </w:rPr>
        <w:t xml:space="preserve"> יחזיר ללוה</w:t>
      </w:r>
      <w:r w:rsidR="00980F5A" w:rsidRPr="00270114">
        <w:rPr>
          <w:rFonts w:ascii="FbShefa" w:hAnsi="FbShefa"/>
          <w:sz w:val="11"/>
          <w:rtl/>
        </w:rPr>
        <w:t>.</w:t>
      </w:r>
    </w:p>
    <w:p w14:paraId="68278594" w14:textId="0D289E82" w:rsidR="009C3CB4" w:rsidRPr="00270114" w:rsidRDefault="009B79F9" w:rsidP="009C3CB4">
      <w:pPr>
        <w:spacing w:line="240" w:lineRule="auto"/>
        <w:rPr>
          <w:rFonts w:ascii="FbShefa" w:hAnsi="FbShefa"/>
          <w:sz w:val="11"/>
          <w:rtl/>
        </w:rPr>
      </w:pPr>
      <w:r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אי ס"ד דמלוין נינהו, מאי בעו גבי הדדי</w:t>
      </w:r>
      <w:r w:rsidR="00980F5A" w:rsidRPr="00270114">
        <w:rPr>
          <w:rFonts w:ascii="FbShefa" w:hAnsi="FbShefa"/>
          <w:sz w:val="11"/>
          <w:rtl/>
        </w:rPr>
        <w:t>.</w:t>
      </w:r>
    </w:p>
    <w:p w14:paraId="558B6350" w14:textId="44CAE20C" w:rsidR="00433741" w:rsidRPr="00270114" w:rsidRDefault="009B79F9" w:rsidP="009C3CB4">
      <w:pPr>
        <w:spacing w:line="240" w:lineRule="auto"/>
        <w:rPr>
          <w:rFonts w:ascii="FbShefa" w:hAnsi="FbShefa"/>
          <w:sz w:val="11"/>
          <w:rtl/>
        </w:rPr>
      </w:pPr>
      <w:r w:rsidRPr="001B3037">
        <w:rPr>
          <w:rFonts w:ascii="FbShefa" w:hAnsi="FbShefa"/>
          <w:b/>
          <w:bCs/>
          <w:color w:val="3B2F2A" w:themeColor="text2" w:themeShade="80"/>
          <w:sz w:val="11"/>
          <w:rtl/>
        </w:rPr>
        <w:t>ו</w:t>
      </w:r>
      <w:r w:rsidR="009C3CB4" w:rsidRPr="001B3037">
        <w:rPr>
          <w:rFonts w:ascii="FbShefa" w:hAnsi="FbShefa"/>
          <w:b/>
          <w:bCs/>
          <w:color w:val="3B2F2A" w:themeColor="text2" w:themeShade="80"/>
          <w:sz w:val="11"/>
          <w:rtl/>
        </w:rPr>
        <w:t>אין לחשוש</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דלמא לקיומינהו אזלי</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שמדובר</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דמקיימי</w:t>
      </w:r>
      <w:r w:rsidR="00980F5A" w:rsidRPr="00270114">
        <w:rPr>
          <w:rFonts w:ascii="FbShefa" w:hAnsi="FbShefa"/>
          <w:sz w:val="11"/>
          <w:rtl/>
        </w:rPr>
        <w:t>.</w:t>
      </w:r>
    </w:p>
    <w:p w14:paraId="1125183E" w14:textId="7D8A72F8" w:rsidR="00433741" w:rsidRPr="00270114" w:rsidRDefault="009B79F9" w:rsidP="009C3CB4">
      <w:pPr>
        <w:spacing w:line="240" w:lineRule="auto"/>
        <w:rPr>
          <w:rFonts w:ascii="FbShefa" w:hAnsi="FbShefa"/>
          <w:sz w:val="11"/>
          <w:rtl/>
        </w:rPr>
      </w:pPr>
      <w:r w:rsidRPr="001B3037">
        <w:rPr>
          <w:rFonts w:ascii="FbShefa" w:hAnsi="FbShefa"/>
          <w:b/>
          <w:bCs/>
          <w:color w:val="3B2F2A" w:themeColor="text2" w:themeShade="80"/>
          <w:sz w:val="11"/>
          <w:rtl/>
        </w:rPr>
        <w:t>ו</w:t>
      </w:r>
      <w:r w:rsidR="009C3CB4" w:rsidRPr="001B3037">
        <w:rPr>
          <w:rFonts w:ascii="FbShefa" w:hAnsi="FbShefa"/>
          <w:b/>
          <w:bCs/>
          <w:color w:val="3B2F2A" w:themeColor="text2" w:themeShade="80"/>
          <w:sz w:val="11"/>
          <w:rtl/>
        </w:rPr>
        <w:t>אין לחשוש</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דלמא מידא דספרא נפיל</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לא משהי איניש קיומיה בידא דספרא</w:t>
      </w:r>
      <w:r w:rsidR="00980F5A" w:rsidRPr="00270114">
        <w:rPr>
          <w:rFonts w:ascii="FbShefa" w:hAnsi="FbShefa"/>
          <w:sz w:val="11"/>
          <w:rtl/>
        </w:rPr>
        <w:t>.</w:t>
      </w:r>
    </w:p>
    <w:p w14:paraId="2DBE2E0F" w14:textId="5F6DC4D5" w:rsidR="009C3CB4" w:rsidRPr="00270114" w:rsidRDefault="009C3CB4" w:rsidP="009C3CB4">
      <w:pPr>
        <w:spacing w:line="240" w:lineRule="auto"/>
        <w:rPr>
          <w:rFonts w:ascii="FbShefa" w:hAnsi="FbShefa"/>
          <w:sz w:val="11"/>
          <w:rtl/>
        </w:rPr>
      </w:pPr>
    </w:p>
    <w:p w14:paraId="73F9BF53"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 xml:space="preserve">שלשה שלוו מאחד </w:t>
      </w:r>
    </w:p>
    <w:p w14:paraId="4F2DD71A" w14:textId="464DE3A1"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שלשה שלוו מאחד</w:t>
      </w:r>
      <w:r w:rsidR="00980F5A" w:rsidRPr="00270114">
        <w:rPr>
          <w:rFonts w:ascii="FbShefa" w:hAnsi="FbShefa"/>
          <w:sz w:val="11"/>
          <w:rtl/>
        </w:rPr>
        <w:t>.</w:t>
      </w:r>
      <w:r w:rsidRPr="00270114">
        <w:rPr>
          <w:rFonts w:ascii="FbShefa" w:hAnsi="FbShefa"/>
          <w:sz w:val="11"/>
          <w:rtl/>
        </w:rPr>
        <w:t xml:space="preserve"> יחזיר למלוה</w:t>
      </w:r>
      <w:r w:rsidR="00980F5A" w:rsidRPr="00270114">
        <w:rPr>
          <w:rFonts w:ascii="FbShefa" w:hAnsi="FbShefa"/>
          <w:sz w:val="11"/>
          <w:rtl/>
        </w:rPr>
        <w:t>.</w:t>
      </w:r>
    </w:p>
    <w:p w14:paraId="2CA1D557" w14:textId="06178D0B" w:rsidR="009C3CB4" w:rsidRPr="00270114" w:rsidRDefault="00D03549" w:rsidP="009C3CB4">
      <w:pPr>
        <w:spacing w:line="240" w:lineRule="auto"/>
        <w:rPr>
          <w:rFonts w:ascii="FbShefa" w:hAnsi="FbShefa"/>
          <w:sz w:val="11"/>
          <w:rtl/>
        </w:rPr>
      </w:pPr>
      <w:r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אי ס"ד דלוין נינהו מאי בעו גבי הדדי</w:t>
      </w:r>
      <w:r w:rsidR="00980F5A" w:rsidRPr="00270114">
        <w:rPr>
          <w:rFonts w:ascii="FbShefa" w:hAnsi="FbShefa"/>
          <w:sz w:val="11"/>
          <w:rtl/>
        </w:rPr>
        <w:t>.</w:t>
      </w:r>
    </w:p>
    <w:p w14:paraId="7D973A1A" w14:textId="77777777" w:rsidR="00D03549" w:rsidRPr="001B3037" w:rsidRDefault="00D03549" w:rsidP="009C3CB4">
      <w:pPr>
        <w:spacing w:line="240" w:lineRule="auto"/>
        <w:rPr>
          <w:rFonts w:ascii="FbShefa" w:hAnsi="FbShefa"/>
          <w:b/>
          <w:bCs/>
          <w:color w:val="3B2F2A" w:themeColor="text2" w:themeShade="80"/>
          <w:sz w:val="11"/>
          <w:rtl/>
        </w:rPr>
      </w:pPr>
    </w:p>
    <w:p w14:paraId="7681D093" w14:textId="05BB0708" w:rsidR="00433741" w:rsidRPr="00270114" w:rsidRDefault="00D03549" w:rsidP="009C3CB4">
      <w:pPr>
        <w:spacing w:line="240" w:lineRule="auto"/>
        <w:rPr>
          <w:rFonts w:ascii="FbShefa" w:hAnsi="FbShefa"/>
          <w:sz w:val="11"/>
          <w:rtl/>
        </w:rPr>
      </w:pPr>
      <w:r w:rsidRPr="001B3037">
        <w:rPr>
          <w:rFonts w:ascii="FbShefa" w:hAnsi="FbShefa"/>
          <w:b/>
          <w:bCs/>
          <w:color w:val="3B2F2A" w:themeColor="text2" w:themeShade="80"/>
          <w:sz w:val="11"/>
          <w:rtl/>
        </w:rPr>
        <w:t>ו</w:t>
      </w:r>
      <w:r w:rsidR="009C3CB4" w:rsidRPr="001B3037">
        <w:rPr>
          <w:rFonts w:ascii="FbShefa" w:hAnsi="FbShefa"/>
          <w:b/>
          <w:bCs/>
          <w:color w:val="3B2F2A" w:themeColor="text2" w:themeShade="80"/>
          <w:sz w:val="11"/>
          <w:rtl/>
        </w:rPr>
        <w:t>אין לחשוש</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דלמא למכתבנהו אזלי</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שמדובר</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 xml:space="preserve">כגון </w:t>
      </w:r>
      <w:r w:rsidR="009C3CB4" w:rsidRPr="00270114">
        <w:rPr>
          <w:rFonts w:ascii="FbShefa" w:hAnsi="FbShefa"/>
          <w:sz w:val="11"/>
          <w:rtl/>
        </w:rPr>
        <w:t>דכתיבי בתלת ידי ספרי</w:t>
      </w:r>
      <w:r w:rsidR="00980F5A" w:rsidRPr="00270114">
        <w:rPr>
          <w:rFonts w:ascii="FbShefa" w:hAnsi="FbShefa"/>
          <w:sz w:val="11"/>
          <w:rtl/>
        </w:rPr>
        <w:t>.</w:t>
      </w:r>
    </w:p>
    <w:p w14:paraId="3A608868" w14:textId="05316B41" w:rsidR="009C3CB4" w:rsidRPr="00270114" w:rsidRDefault="00D03549" w:rsidP="009C3CB4">
      <w:pPr>
        <w:spacing w:line="240" w:lineRule="auto"/>
        <w:rPr>
          <w:rFonts w:ascii="FbShefa" w:hAnsi="FbShefa"/>
          <w:sz w:val="11"/>
          <w:rtl/>
        </w:rPr>
      </w:pPr>
      <w:r w:rsidRPr="001B3037">
        <w:rPr>
          <w:rFonts w:ascii="FbShefa" w:hAnsi="FbShefa"/>
          <w:b/>
          <w:bCs/>
          <w:color w:val="3B2F2A" w:themeColor="text2" w:themeShade="80"/>
          <w:sz w:val="11"/>
          <w:rtl/>
        </w:rPr>
        <w:t>ו</w:t>
      </w:r>
      <w:r w:rsidR="009C3CB4" w:rsidRPr="001B3037">
        <w:rPr>
          <w:rFonts w:ascii="FbShefa" w:hAnsi="FbShefa"/>
          <w:b/>
          <w:bCs/>
          <w:color w:val="3B2F2A" w:themeColor="text2" w:themeShade="80"/>
          <w:sz w:val="11"/>
          <w:rtl/>
        </w:rPr>
        <w:t>אין לחשוש</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דלמא לקיומינהו אזל</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מלוה מקיים שטריה, ולא לוה</w:t>
      </w:r>
      <w:r w:rsidR="00980F5A" w:rsidRPr="00270114">
        <w:rPr>
          <w:rFonts w:ascii="FbShefa" w:hAnsi="FbShefa"/>
          <w:sz w:val="11"/>
          <w:rtl/>
        </w:rPr>
        <w:t>.</w:t>
      </w:r>
    </w:p>
    <w:p w14:paraId="245DD9A5" w14:textId="77777777" w:rsidR="009C3CB4" w:rsidRPr="00270114" w:rsidRDefault="009C3CB4" w:rsidP="009C3CB4">
      <w:pPr>
        <w:spacing w:line="240" w:lineRule="auto"/>
        <w:rPr>
          <w:rFonts w:ascii="FbShefa" w:hAnsi="FbShefa"/>
          <w:sz w:val="11"/>
          <w:rtl/>
        </w:rPr>
      </w:pPr>
    </w:p>
    <w:p w14:paraId="3F735CF1"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סמפונות</w:t>
      </w:r>
    </w:p>
    <w:p w14:paraId="47C166C3" w14:textId="48489D31"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סמפון</w:t>
      </w:r>
      <w:r w:rsidR="00980F5A" w:rsidRPr="001B3037">
        <w:rPr>
          <w:rFonts w:ascii="FbShefa" w:hAnsi="FbShefa"/>
          <w:b/>
          <w:bCs/>
          <w:color w:val="3B2F2A" w:themeColor="text2" w:themeShade="80"/>
          <w:sz w:val="11"/>
          <w:rtl/>
        </w:rPr>
        <w:t>.</w:t>
      </w:r>
      <w:r w:rsidRPr="00270114">
        <w:rPr>
          <w:rFonts w:ascii="FbShefa" w:hAnsi="FbShefa"/>
          <w:sz w:val="11"/>
          <w:rtl/>
        </w:rPr>
        <w:t xml:space="preserve"> היוצא מתחת ידי מלוה, פסול</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אינו</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אלא כמשחק</w:t>
      </w:r>
      <w:r w:rsidR="00980F5A" w:rsidRPr="00270114">
        <w:rPr>
          <w:rFonts w:ascii="FbShefa" w:hAnsi="FbShefa"/>
          <w:sz w:val="11"/>
          <w:rtl/>
        </w:rPr>
        <w:t>.</w:t>
      </w:r>
    </w:p>
    <w:p w14:paraId="61901F2E" w14:textId="721D66B2"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בכתב יד סופר</w:t>
      </w:r>
      <w:r w:rsidR="00980F5A" w:rsidRPr="00270114">
        <w:rPr>
          <w:rFonts w:ascii="FbShefa" w:hAnsi="FbShefa"/>
          <w:sz w:val="11"/>
          <w:rtl/>
        </w:rPr>
        <w:t>.</w:t>
      </w:r>
      <w:r w:rsidRPr="00270114">
        <w:rPr>
          <w:rFonts w:ascii="FbShefa" w:hAnsi="FbShefa"/>
          <w:sz w:val="11"/>
          <w:rtl/>
        </w:rPr>
        <w:t xml:space="preserve"> איכא למימר ספרא אתרמי ליה וכתב</w:t>
      </w:r>
      <w:r w:rsidR="00980F5A" w:rsidRPr="00270114">
        <w:rPr>
          <w:rFonts w:ascii="FbShefa" w:hAnsi="FbShefa"/>
          <w:sz w:val="11"/>
          <w:rtl/>
        </w:rPr>
        <w:t>.</w:t>
      </w:r>
    </w:p>
    <w:p w14:paraId="0321104D" w14:textId="3F219AD5"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כתוב בכתב ידו</w:t>
      </w:r>
      <w:r w:rsidR="00980F5A" w:rsidRPr="00270114">
        <w:rPr>
          <w:rFonts w:ascii="FbShefa" w:hAnsi="FbShefa"/>
          <w:sz w:val="11"/>
          <w:rtl/>
        </w:rPr>
        <w:t>.</w:t>
      </w:r>
      <w:r w:rsidRPr="00270114">
        <w:rPr>
          <w:rFonts w:ascii="FbShefa" w:hAnsi="FbShefa"/>
          <w:sz w:val="11"/>
          <w:rtl/>
        </w:rPr>
        <w:t xml:space="preserve"> סבר, דלמא יפרע בין השמשות</w:t>
      </w:r>
      <w:r w:rsidR="00980F5A" w:rsidRPr="00270114">
        <w:rPr>
          <w:rFonts w:ascii="FbShefa" w:hAnsi="FbShefa"/>
          <w:sz w:val="11"/>
          <w:rtl/>
        </w:rPr>
        <w:t>.</w:t>
      </w:r>
    </w:p>
    <w:p w14:paraId="7BE14038" w14:textId="6536D1F2" w:rsidR="00D03549" w:rsidRPr="001B3037" w:rsidRDefault="00D03549" w:rsidP="009C3CB4">
      <w:pPr>
        <w:spacing w:line="240" w:lineRule="auto"/>
        <w:rPr>
          <w:rFonts w:ascii="FbShefa" w:hAnsi="FbShefa"/>
          <w:b/>
          <w:bCs/>
          <w:color w:val="3B2F2A" w:themeColor="text2" w:themeShade="80"/>
          <w:sz w:val="11"/>
          <w:rtl/>
        </w:rPr>
      </w:pPr>
    </w:p>
    <w:p w14:paraId="7024F1CE" w14:textId="55E6AB5F" w:rsidR="00D03549" w:rsidRPr="00270114" w:rsidRDefault="00D03549" w:rsidP="00D03549">
      <w:pPr>
        <w:pStyle w:val="3"/>
        <w:rPr>
          <w:rFonts w:ascii="FbShefa" w:hAnsi="FbShefa"/>
          <w:color w:val="7C5F1D"/>
          <w:rtl/>
        </w:rPr>
      </w:pPr>
      <w:r w:rsidRPr="00270114">
        <w:rPr>
          <w:rFonts w:ascii="FbShefa" w:hAnsi="FbShefa"/>
          <w:color w:val="7C5F1D"/>
          <w:rtl/>
        </w:rPr>
        <w:t>ת"ש:</w:t>
      </w:r>
    </w:p>
    <w:p w14:paraId="3AE59855" w14:textId="660C6C9E"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אם יש עמהן סמפונות</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יעשה מה שבסמפונות</w:t>
      </w:r>
      <w:r w:rsidR="00980F5A" w:rsidRPr="00270114">
        <w:rPr>
          <w:rFonts w:ascii="FbShefa" w:hAnsi="FbShefa"/>
          <w:sz w:val="11"/>
          <w:rtl/>
        </w:rPr>
        <w:t>.</w:t>
      </w:r>
    </w:p>
    <w:p w14:paraId="027065AF" w14:textId="44D0369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שנמצא בין שטרות קרועין</w:t>
      </w:r>
      <w:r w:rsidR="00980F5A" w:rsidRPr="00270114">
        <w:rPr>
          <w:rFonts w:ascii="FbShefa" w:hAnsi="FbShefa"/>
          <w:sz w:val="11"/>
          <w:rtl/>
        </w:rPr>
        <w:t>.</w:t>
      </w:r>
    </w:p>
    <w:p w14:paraId="2764FCD2" w14:textId="77777777" w:rsidR="00D03549" w:rsidRPr="001B3037" w:rsidRDefault="00D03549" w:rsidP="009C3CB4">
      <w:pPr>
        <w:spacing w:line="240" w:lineRule="auto"/>
        <w:rPr>
          <w:rFonts w:ascii="FbShefa" w:hAnsi="FbShefa"/>
          <w:b/>
          <w:bCs/>
          <w:color w:val="3B2F2A" w:themeColor="text2" w:themeShade="80"/>
          <w:sz w:val="11"/>
          <w:rtl/>
        </w:rPr>
      </w:pPr>
    </w:p>
    <w:p w14:paraId="0DB0750B" w14:textId="3397D5CA" w:rsidR="00D03549" w:rsidRPr="00270114" w:rsidRDefault="00D03549" w:rsidP="00D03549">
      <w:pPr>
        <w:pStyle w:val="3"/>
        <w:rPr>
          <w:rFonts w:ascii="FbShefa" w:hAnsi="FbShefa"/>
          <w:color w:val="7C5F1D"/>
          <w:rtl/>
        </w:rPr>
      </w:pPr>
      <w:r w:rsidRPr="00270114">
        <w:rPr>
          <w:rFonts w:ascii="FbShefa" w:hAnsi="FbShefa"/>
          <w:color w:val="7C5F1D"/>
          <w:rtl/>
        </w:rPr>
        <w:t>ת"ש:</w:t>
      </w:r>
    </w:p>
    <w:p w14:paraId="6523524F" w14:textId="41B096AB" w:rsidR="00433741" w:rsidRPr="00270114" w:rsidRDefault="00510CC3" w:rsidP="009C3CB4">
      <w:pPr>
        <w:spacing w:line="240" w:lineRule="auto"/>
        <w:rPr>
          <w:rFonts w:ascii="FbShefa" w:hAnsi="FbShefa"/>
          <w:sz w:val="11"/>
          <w:rtl/>
        </w:rPr>
      </w:pPr>
      <w:r w:rsidRPr="001B3037">
        <w:rPr>
          <w:rFonts w:ascii="FbShefa" w:hAnsi="FbShefa"/>
          <w:b/>
          <w:bCs/>
          <w:color w:val="3B2F2A" w:themeColor="text2" w:themeShade="80"/>
          <w:sz w:val="11"/>
          <w:rtl/>
        </w:rPr>
        <w:t xml:space="preserve">מצא שובר </w:t>
      </w:r>
      <w:r w:rsidRPr="001B3037">
        <w:rPr>
          <w:rFonts w:ascii="FbShefa" w:hAnsi="FbShefa"/>
          <w:b/>
          <w:bCs/>
          <w:color w:val="3B2F2A" w:themeColor="text2" w:themeShade="80"/>
          <w:rtl/>
        </w:rPr>
        <w:t>ש</w:t>
      </w:r>
      <w:r w:rsidR="009C3CB4" w:rsidRPr="001B3037">
        <w:rPr>
          <w:rFonts w:ascii="FbShefa" w:hAnsi="FbShefa"/>
          <w:b/>
          <w:bCs/>
          <w:color w:val="3B2F2A" w:themeColor="text2" w:themeShade="80"/>
          <w:rtl/>
        </w:rPr>
        <w:t>יוסף</w:t>
      </w:r>
      <w:r w:rsidR="009C3CB4" w:rsidRPr="001B3037">
        <w:rPr>
          <w:rFonts w:ascii="FbShefa" w:hAnsi="FbShefa"/>
          <w:b/>
          <w:bCs/>
          <w:color w:val="3B2F2A" w:themeColor="text2" w:themeShade="80"/>
          <w:sz w:val="11"/>
          <w:rtl/>
        </w:rPr>
        <w:t xml:space="preserve"> בן שמעון</w:t>
      </w:r>
      <w:r w:rsidRPr="001B3037">
        <w:rPr>
          <w:rFonts w:ascii="FbShefa" w:hAnsi="FbShefa"/>
          <w:b/>
          <w:bCs/>
          <w:color w:val="3B2F2A" w:themeColor="text2" w:themeShade="80"/>
          <w:sz w:val="11"/>
          <w:rtl/>
        </w:rPr>
        <w:t xml:space="preserve"> פרע</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שטרות שניהם פרועין</w:t>
      </w:r>
      <w:r w:rsidR="00980F5A" w:rsidRPr="00270114">
        <w:rPr>
          <w:rFonts w:ascii="FbShefa" w:hAnsi="FbShefa"/>
          <w:sz w:val="11"/>
          <w:rtl/>
        </w:rPr>
        <w:t>.</w:t>
      </w:r>
    </w:p>
    <w:p w14:paraId="2CF98B05" w14:textId="099F8B64"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שנמצא בין שטרות קרועין</w:t>
      </w:r>
      <w:r w:rsidR="00980F5A" w:rsidRPr="00270114">
        <w:rPr>
          <w:rFonts w:ascii="FbShefa" w:hAnsi="FbShefa"/>
          <w:sz w:val="11"/>
          <w:rtl/>
        </w:rPr>
        <w:t>.</w:t>
      </w:r>
    </w:p>
    <w:p w14:paraId="01F16A07" w14:textId="77777777" w:rsidR="00510CC3" w:rsidRPr="001B3037" w:rsidRDefault="00510CC3" w:rsidP="009C3CB4">
      <w:pPr>
        <w:spacing w:line="240" w:lineRule="auto"/>
        <w:rPr>
          <w:rFonts w:ascii="FbShefa" w:hAnsi="FbShefa"/>
          <w:b/>
          <w:bCs/>
          <w:color w:val="3B2F2A" w:themeColor="text2" w:themeShade="80"/>
          <w:sz w:val="11"/>
          <w:rtl/>
        </w:rPr>
      </w:pPr>
    </w:p>
    <w:p w14:paraId="1D8C1F56" w14:textId="431F9F08" w:rsidR="00510CC3" w:rsidRPr="00270114" w:rsidRDefault="00510CC3" w:rsidP="00510CC3">
      <w:pPr>
        <w:pStyle w:val="3"/>
        <w:rPr>
          <w:rFonts w:ascii="FbShefa" w:hAnsi="FbShefa"/>
          <w:color w:val="7C5F1D"/>
          <w:rtl/>
        </w:rPr>
      </w:pPr>
      <w:r w:rsidRPr="00270114">
        <w:rPr>
          <w:rFonts w:ascii="FbShefa" w:hAnsi="FbShefa"/>
          <w:color w:val="7C5F1D"/>
          <w:rtl/>
        </w:rPr>
        <w:t>ת"ש:</w:t>
      </w:r>
    </w:p>
    <w:p w14:paraId="482D8276" w14:textId="6E55D427" w:rsidR="00510CC3" w:rsidRPr="00270114" w:rsidRDefault="009C3CB4" w:rsidP="00510CC3">
      <w:pPr>
        <w:spacing w:line="240" w:lineRule="auto"/>
        <w:rPr>
          <w:rFonts w:ascii="FbShefa" w:hAnsi="FbShefa"/>
          <w:rtl/>
        </w:rPr>
      </w:pPr>
      <w:r w:rsidRPr="001B3037">
        <w:rPr>
          <w:rFonts w:ascii="FbShefa" w:hAnsi="FbShefa"/>
          <w:b/>
          <w:bCs/>
          <w:color w:val="3B2F2A" w:themeColor="text2" w:themeShade="80"/>
          <w:sz w:val="11"/>
          <w:rtl/>
        </w:rPr>
        <w:t>שבועה</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שלא מצאנו בין שטרותיו של אבא ששטר זה פרוע</w:t>
      </w:r>
      <w:r w:rsidR="00980F5A" w:rsidRPr="00270114">
        <w:rPr>
          <w:rFonts w:ascii="FbShefa" w:hAnsi="FbShefa"/>
          <w:sz w:val="11"/>
          <w:rtl/>
        </w:rPr>
        <w:t>.</w:t>
      </w:r>
      <w:r w:rsidR="00331B6B" w:rsidRPr="00270114">
        <w:rPr>
          <w:rFonts w:ascii="FbShefa" w:hAnsi="FbShefa"/>
          <w:sz w:val="11"/>
          <w:rtl/>
        </w:rPr>
        <w:t xml:space="preserve"> </w:t>
      </w:r>
      <w:r w:rsidR="00510CC3" w:rsidRPr="001B3037">
        <w:rPr>
          <w:rFonts w:ascii="FbShefa" w:hAnsi="FbShefa"/>
          <w:b/>
          <w:bCs/>
          <w:color w:val="3B2F2A" w:themeColor="text2" w:themeShade="80"/>
          <w:sz w:val="11"/>
          <w:rtl/>
        </w:rPr>
        <w:t>ולא</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00510CC3" w:rsidRPr="00270114">
        <w:rPr>
          <w:rFonts w:ascii="FbShefa" w:hAnsi="FbShefa"/>
          <w:sz w:val="11"/>
          <w:rtl/>
        </w:rPr>
        <w:t>פקדנו אבא</w:t>
      </w:r>
      <w:r w:rsidR="00980F5A" w:rsidRPr="00270114">
        <w:rPr>
          <w:rFonts w:ascii="FbShefa" w:hAnsi="FbShefa"/>
          <w:sz w:val="11"/>
          <w:rtl/>
        </w:rPr>
        <w:t>.</w:t>
      </w:r>
      <w:r w:rsidR="00331B6B" w:rsidRPr="00270114">
        <w:rPr>
          <w:rFonts w:ascii="FbShefa" w:hAnsi="FbShefa"/>
          <w:sz w:val="11"/>
          <w:rtl/>
        </w:rPr>
        <w:t xml:space="preserve"> </w:t>
      </w:r>
      <w:r w:rsidR="00510CC3" w:rsidRPr="001B3037">
        <w:rPr>
          <w:rFonts w:ascii="FbShefa" w:hAnsi="FbShefa"/>
          <w:b/>
          <w:bCs/>
          <w:color w:val="3B2F2A" w:themeColor="text2" w:themeShade="80"/>
          <w:sz w:val="11"/>
          <w:rtl/>
        </w:rPr>
        <w:t>ולא</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00510CC3" w:rsidRPr="00270114">
        <w:rPr>
          <w:rFonts w:ascii="FbShefa" w:hAnsi="FbShefa"/>
          <w:sz w:val="11"/>
          <w:rtl/>
        </w:rPr>
        <w:t>אמר לנו</w:t>
      </w:r>
      <w:r w:rsidRPr="001B3037">
        <w:rPr>
          <w:rFonts w:ascii="FbShefa" w:hAnsi="FbShefa"/>
          <w:b/>
          <w:bCs/>
          <w:color w:val="3B2F2A" w:themeColor="text2" w:themeShade="80"/>
          <w:sz w:val="11"/>
          <w:rtl/>
        </w:rPr>
        <w:t xml:space="preserve"> </w:t>
      </w:r>
      <w:r w:rsidR="00510CC3" w:rsidRPr="00270114">
        <w:rPr>
          <w:rFonts w:ascii="FbShefa" w:hAnsi="FbShefa"/>
          <w:rtl/>
        </w:rPr>
        <w:t>שהשטר פרוע</w:t>
      </w:r>
      <w:r w:rsidR="00980F5A" w:rsidRPr="00270114">
        <w:rPr>
          <w:rFonts w:ascii="FbShefa" w:hAnsi="FbShefa"/>
          <w:rtl/>
        </w:rPr>
        <w:t>.</w:t>
      </w:r>
    </w:p>
    <w:p w14:paraId="4BD45FE2" w14:textId="66EB25D7"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שנמצא בין שטרות קרועין</w:t>
      </w:r>
      <w:r w:rsidR="00980F5A" w:rsidRPr="00270114">
        <w:rPr>
          <w:rFonts w:ascii="FbShefa" w:hAnsi="FbShefa"/>
          <w:sz w:val="11"/>
          <w:rtl/>
        </w:rPr>
        <w:t>.</w:t>
      </w:r>
    </w:p>
    <w:p w14:paraId="4E34DCC8" w14:textId="17199777" w:rsidR="00510CC3" w:rsidRPr="001B3037" w:rsidRDefault="00510CC3" w:rsidP="009C3CB4">
      <w:pPr>
        <w:spacing w:line="240" w:lineRule="auto"/>
        <w:rPr>
          <w:rFonts w:ascii="FbShefa" w:hAnsi="FbShefa"/>
          <w:b/>
          <w:bCs/>
          <w:color w:val="3B2F2A" w:themeColor="text2" w:themeShade="80"/>
          <w:sz w:val="11"/>
          <w:rtl/>
        </w:rPr>
      </w:pPr>
    </w:p>
    <w:p w14:paraId="652EB22C" w14:textId="011877DE" w:rsidR="00510CC3" w:rsidRPr="00270114" w:rsidRDefault="00510CC3" w:rsidP="00510CC3">
      <w:pPr>
        <w:pStyle w:val="3"/>
        <w:rPr>
          <w:rFonts w:ascii="FbShefa" w:hAnsi="FbShefa"/>
          <w:color w:val="7C5F1D"/>
          <w:rtl/>
        </w:rPr>
      </w:pPr>
      <w:r w:rsidRPr="00270114">
        <w:rPr>
          <w:rFonts w:ascii="FbShefa" w:hAnsi="FbShefa"/>
          <w:color w:val="7C5F1D"/>
          <w:rtl/>
        </w:rPr>
        <w:t>ת"ש:</w:t>
      </w:r>
    </w:p>
    <w:p w14:paraId="22375E91" w14:textId="34489310"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סמפון שיש עליו עדים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יתקיים בחותמיו</w:t>
      </w:r>
      <w:r w:rsidR="00980F5A" w:rsidRPr="00270114">
        <w:rPr>
          <w:rFonts w:ascii="FbShefa" w:hAnsi="FbShefa"/>
          <w:sz w:val="11"/>
          <w:rtl/>
        </w:rPr>
        <w:t>.</w:t>
      </w:r>
    </w:p>
    <w:p w14:paraId="325744DB" w14:textId="72B83755"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יתקיים מחותמיו</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דשיילינן לסהדי</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אי פרוע הוא</w:t>
      </w:r>
      <w:r w:rsidR="00980F5A" w:rsidRPr="00270114">
        <w:rPr>
          <w:rFonts w:ascii="FbShefa" w:hAnsi="FbShefa"/>
          <w:sz w:val="11"/>
          <w:rtl/>
        </w:rPr>
        <w:t>.</w:t>
      </w:r>
    </w:p>
    <w:p w14:paraId="58F95ECC" w14:textId="6DC58110" w:rsidR="009C3CB4" w:rsidRPr="00270114" w:rsidRDefault="009C3CB4" w:rsidP="00794C1A">
      <w:pPr>
        <w:pStyle w:val="1"/>
        <w:rPr>
          <w:rFonts w:ascii="FbShefa" w:hAnsi="FbShefa"/>
          <w:rtl/>
        </w:rPr>
      </w:pPr>
      <w:r w:rsidRPr="00270114">
        <w:rPr>
          <w:rFonts w:ascii="FbShefa" w:hAnsi="FbShefa"/>
          <w:sz w:val="11"/>
          <w:rtl/>
        </w:rPr>
        <w:t>דף כא</w:t>
      </w:r>
      <w:r w:rsidR="00B36BF2" w:rsidRPr="00270114">
        <w:rPr>
          <w:rFonts w:ascii="FbShefa" w:hAnsi="FbShefa"/>
          <w:sz w:val="11"/>
          <w:rtl/>
        </w:rPr>
        <w:t>, א</w:t>
      </w:r>
    </w:p>
    <w:p w14:paraId="787D779C" w14:textId="30A5AD72" w:rsidR="00510CC3" w:rsidRPr="00270114" w:rsidRDefault="00510CC3" w:rsidP="00510CC3">
      <w:pPr>
        <w:pStyle w:val="3"/>
        <w:rPr>
          <w:rFonts w:ascii="FbShefa" w:hAnsi="FbShefa"/>
          <w:color w:val="7C5F1D"/>
          <w:rtl/>
        </w:rPr>
      </w:pPr>
      <w:r w:rsidRPr="00270114">
        <w:rPr>
          <w:rFonts w:ascii="FbShefa" w:hAnsi="FbShefa"/>
          <w:color w:val="7C5F1D"/>
          <w:rtl/>
        </w:rPr>
        <w:t>ת"ש:</w:t>
      </w:r>
    </w:p>
    <w:p w14:paraId="73ECA0A5" w14:textId="5D35234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סמפון שיש עליו עדים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כשר</w:t>
      </w:r>
      <w:r w:rsidR="00980F5A" w:rsidRPr="00270114">
        <w:rPr>
          <w:rFonts w:ascii="FbShefa" w:hAnsi="FbShefa"/>
          <w:sz w:val="11"/>
          <w:rtl/>
        </w:rPr>
        <w:t>.</w:t>
      </w:r>
    </w:p>
    <w:p w14:paraId="287A8D1F" w14:textId="263E6E7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עדי קיום</w:t>
      </w:r>
      <w:r w:rsidR="00980F5A" w:rsidRPr="00270114">
        <w:rPr>
          <w:rFonts w:ascii="FbShefa" w:hAnsi="FbShefa"/>
          <w:sz w:val="11"/>
          <w:rtl/>
        </w:rPr>
        <w:t>.</w:t>
      </w:r>
    </w:p>
    <w:p w14:paraId="71B69EC2" w14:textId="01C4644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ה"נ</w:t>
      </w:r>
      <w:r w:rsidRPr="00270114">
        <w:rPr>
          <w:rFonts w:ascii="FbShefa" w:hAnsi="FbShefa"/>
          <w:sz w:val="11"/>
          <w:rtl/>
        </w:rPr>
        <w:t xml:space="preserve"> </w:t>
      </w:r>
      <w:r w:rsidRPr="001B3037">
        <w:rPr>
          <w:rFonts w:ascii="FbShefa" w:hAnsi="FbShefa"/>
          <w:b/>
          <w:bCs/>
          <w:color w:val="3B2F2A" w:themeColor="text2" w:themeShade="80"/>
          <w:sz w:val="11"/>
          <w:rtl/>
        </w:rPr>
        <w:t>מסתברא</w:t>
      </w:r>
      <w:r w:rsidR="00980F5A" w:rsidRPr="00270114">
        <w:rPr>
          <w:rFonts w:ascii="FbShefa" w:hAnsi="FbShefa"/>
          <w:sz w:val="11"/>
          <w:rtl/>
        </w:rPr>
        <w:t>.</w:t>
      </w:r>
      <w:r w:rsidRPr="00270114">
        <w:rPr>
          <w:rFonts w:ascii="FbShefa" w:hAnsi="FbShefa"/>
          <w:sz w:val="11"/>
          <w:rtl/>
        </w:rPr>
        <w:t xml:space="preserve"> מדקתני סיפא</w:t>
      </w:r>
      <w:r w:rsidR="00510CC3" w:rsidRPr="00270114">
        <w:rPr>
          <w:rFonts w:ascii="FbShefa" w:hAnsi="FbShefa"/>
          <w:sz w:val="11"/>
          <w:rtl/>
        </w:rPr>
        <w:t>,</w:t>
      </w:r>
      <w:r w:rsidRPr="00270114">
        <w:rPr>
          <w:rFonts w:ascii="FbShefa" w:hAnsi="FbShefa"/>
          <w:sz w:val="11"/>
          <w:rtl/>
        </w:rPr>
        <w:t xml:space="preserve"> שאין עליו עדים, פסול</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וא</w:t>
      </w:r>
      <w:r w:rsidR="00510CC3" w:rsidRPr="001B3037">
        <w:rPr>
          <w:rFonts w:ascii="FbShefa" w:hAnsi="FbShefa"/>
          <w:b/>
          <w:bCs/>
          <w:color w:val="3B2F2A" w:themeColor="text2" w:themeShade="80"/>
          <w:sz w:val="11"/>
          <w:rtl/>
        </w:rPr>
        <w:t>ילו היה הפשט</w:t>
      </w:r>
      <w:r w:rsidR="00980F5A" w:rsidRPr="001B3037">
        <w:rPr>
          <w:rFonts w:ascii="FbShefa" w:hAnsi="FbShefa"/>
          <w:b/>
          <w:bCs/>
          <w:color w:val="3B2F2A" w:themeColor="text2" w:themeShade="80"/>
          <w:sz w:val="11"/>
          <w:rtl/>
        </w:rPr>
        <w:t>.</w:t>
      </w:r>
      <w:r w:rsidR="00510CC3" w:rsidRPr="001B3037">
        <w:rPr>
          <w:rFonts w:ascii="FbShefa" w:hAnsi="FbShefa"/>
          <w:b/>
          <w:bCs/>
          <w:color w:val="3B2F2A" w:themeColor="text2" w:themeShade="80"/>
          <w:sz w:val="11"/>
          <w:rtl/>
        </w:rPr>
        <w:t xml:space="preserve"> </w:t>
      </w:r>
      <w:r w:rsidR="00510CC3" w:rsidRPr="00270114">
        <w:rPr>
          <w:rFonts w:ascii="FbShefa" w:hAnsi="FbShefa"/>
          <w:sz w:val="11"/>
          <w:rtl/>
        </w:rPr>
        <w:t>ש</w:t>
      </w:r>
      <w:r w:rsidRPr="00270114">
        <w:rPr>
          <w:rFonts w:ascii="FbShefa" w:hAnsi="FbShefa"/>
          <w:sz w:val="11"/>
          <w:rtl/>
        </w:rPr>
        <w:t>אין עדים כלל, פשיטא</w:t>
      </w:r>
      <w:r w:rsidR="00980F5A" w:rsidRPr="00270114">
        <w:rPr>
          <w:rFonts w:ascii="FbShefa" w:hAnsi="FbShefa"/>
          <w:sz w:val="11"/>
          <w:rtl/>
        </w:rPr>
        <w:t>.</w:t>
      </w:r>
    </w:p>
    <w:p w14:paraId="05F572D7" w14:textId="77777777" w:rsidR="009C3CB4" w:rsidRPr="00270114" w:rsidRDefault="009C3CB4" w:rsidP="009C3CB4">
      <w:pPr>
        <w:spacing w:line="240" w:lineRule="auto"/>
        <w:rPr>
          <w:rFonts w:ascii="FbShefa" w:hAnsi="FbShefa"/>
          <w:sz w:val="11"/>
          <w:rtl/>
        </w:rPr>
      </w:pPr>
    </w:p>
    <w:p w14:paraId="3443470C"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 xml:space="preserve">סמפון </w:t>
      </w:r>
    </w:p>
    <w:p w14:paraId="14095FE5" w14:textId="65CD2FE3"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יש עליו עדים</w:t>
      </w:r>
      <w:r w:rsidR="00980F5A" w:rsidRPr="00270114">
        <w:rPr>
          <w:rFonts w:ascii="FbShefa" w:hAnsi="FbShefa"/>
          <w:sz w:val="11"/>
          <w:rtl/>
        </w:rPr>
        <w:t>.</w:t>
      </w:r>
      <w:r w:rsidRPr="00270114">
        <w:rPr>
          <w:rFonts w:ascii="FbShefa" w:hAnsi="FbShefa"/>
          <w:sz w:val="11"/>
          <w:rtl/>
        </w:rPr>
        <w:t xml:space="preserve"> יתקיים בחותמיו</w:t>
      </w:r>
      <w:r w:rsidR="00980F5A" w:rsidRPr="00270114">
        <w:rPr>
          <w:rFonts w:ascii="FbShefa" w:hAnsi="FbShefa"/>
          <w:sz w:val="11"/>
          <w:rtl/>
        </w:rPr>
        <w:t>.</w:t>
      </w:r>
    </w:p>
    <w:p w14:paraId="7B6FD374" w14:textId="40BBE71A"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יוצא מתחת ידי שליש</w:t>
      </w:r>
      <w:r w:rsidR="00980F5A" w:rsidRPr="00270114">
        <w:rPr>
          <w:rFonts w:ascii="FbShefa" w:hAnsi="FbShefa"/>
          <w:sz w:val="11"/>
          <w:rtl/>
        </w:rPr>
        <w:t>.</w:t>
      </w:r>
      <w:r w:rsidRPr="00270114">
        <w:rPr>
          <w:rFonts w:ascii="FbShefa" w:hAnsi="FbShefa"/>
          <w:sz w:val="11"/>
          <w:rtl/>
        </w:rPr>
        <w:t xml:space="preserve"> כשר</w:t>
      </w:r>
      <w:r w:rsidR="00980F5A" w:rsidRPr="00270114">
        <w:rPr>
          <w:rFonts w:ascii="FbShefa" w:hAnsi="FbShefa"/>
          <w:sz w:val="11"/>
          <w:rtl/>
        </w:rPr>
        <w:t>.</w:t>
      </w:r>
      <w:r w:rsidRPr="001B3037">
        <w:rPr>
          <w:rFonts w:ascii="FbShefa" w:hAnsi="FbShefa"/>
          <w:b/>
          <w:bCs/>
          <w:color w:val="3B2F2A" w:themeColor="text2" w:themeShade="80"/>
          <w:sz w:val="11"/>
          <w:rtl/>
        </w:rPr>
        <w:t xml:space="preserve"> </w:t>
      </w:r>
      <w:r w:rsidR="00510CC3" w:rsidRPr="001B3037">
        <w:rPr>
          <w:rFonts w:ascii="FbShefa" w:hAnsi="FbShefa"/>
          <w:b/>
          <w:bCs/>
          <w:color w:val="3B2F2A" w:themeColor="text2" w:themeShade="80"/>
          <w:sz w:val="11"/>
          <w:rtl/>
        </w:rPr>
        <w:t>ש</w:t>
      </w:r>
      <w:r w:rsidRPr="001B3037">
        <w:rPr>
          <w:rFonts w:ascii="FbShefa" w:hAnsi="FbShefa"/>
          <w:b/>
          <w:bCs/>
          <w:color w:val="3B2F2A" w:themeColor="text2" w:themeShade="80"/>
          <w:sz w:val="11"/>
          <w:rtl/>
        </w:rPr>
        <w:t>ה</w:t>
      </w:r>
      <w:r w:rsidR="00510CC3" w:rsidRPr="001B3037">
        <w:rPr>
          <w:rFonts w:ascii="FbShefa" w:hAnsi="FbShefa"/>
          <w:b/>
          <w:bCs/>
          <w:color w:val="3B2F2A" w:themeColor="text2" w:themeShade="80"/>
          <w:sz w:val="11"/>
          <w:rtl/>
        </w:rPr>
        <w:t>רי</w:t>
      </w:r>
      <w:r w:rsidR="00980F5A" w:rsidRPr="001B3037">
        <w:rPr>
          <w:rFonts w:ascii="FbShefa" w:hAnsi="FbShefa"/>
          <w:b/>
          <w:bCs/>
          <w:color w:val="3B2F2A" w:themeColor="text2" w:themeShade="80"/>
          <w:sz w:val="11"/>
          <w:rtl/>
        </w:rPr>
        <w:t>.</w:t>
      </w:r>
      <w:r w:rsidRPr="00270114">
        <w:rPr>
          <w:rFonts w:ascii="FbShefa" w:hAnsi="FbShefa"/>
          <w:sz w:val="11"/>
          <w:rtl/>
        </w:rPr>
        <w:t xml:space="preserve"> הימניה מלוה לשליש</w:t>
      </w:r>
      <w:r w:rsidR="00980F5A" w:rsidRPr="00270114">
        <w:rPr>
          <w:rFonts w:ascii="FbShefa" w:hAnsi="FbShefa"/>
          <w:sz w:val="11"/>
          <w:rtl/>
        </w:rPr>
        <w:t>.</w:t>
      </w:r>
    </w:p>
    <w:p w14:paraId="5F4326AB" w14:textId="10DAD22E"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יוצא לאחר חיתום שטרות</w:t>
      </w:r>
      <w:r w:rsidR="00980F5A" w:rsidRPr="00270114">
        <w:rPr>
          <w:rFonts w:ascii="FbShefa" w:hAnsi="FbShefa"/>
          <w:sz w:val="11"/>
          <w:rtl/>
        </w:rPr>
        <w:t>.</w:t>
      </w:r>
      <w:r w:rsidRPr="00270114">
        <w:rPr>
          <w:rFonts w:ascii="FbShefa" w:hAnsi="FbShefa"/>
          <w:sz w:val="11"/>
          <w:rtl/>
        </w:rPr>
        <w:t xml:space="preserve"> כשר</w:t>
      </w:r>
      <w:r w:rsidR="00980F5A" w:rsidRPr="00270114">
        <w:rPr>
          <w:rFonts w:ascii="FbShefa" w:hAnsi="FbShefa"/>
          <w:sz w:val="11"/>
          <w:rtl/>
        </w:rPr>
        <w:t>.</w:t>
      </w:r>
      <w:r w:rsidRPr="00270114">
        <w:rPr>
          <w:rFonts w:ascii="FbShefa" w:hAnsi="FbShefa"/>
          <w:sz w:val="11"/>
          <w:rtl/>
        </w:rPr>
        <w:t xml:space="preserve"> </w:t>
      </w:r>
      <w:r w:rsidR="00510CC3" w:rsidRPr="001B3037">
        <w:rPr>
          <w:rFonts w:ascii="FbShefa" w:hAnsi="FbShefa"/>
          <w:b/>
          <w:bCs/>
          <w:color w:val="3B2F2A" w:themeColor="text2" w:themeShade="80"/>
          <w:sz w:val="11"/>
          <w:rtl/>
        </w:rPr>
        <w:t>ש</w:t>
      </w:r>
      <w:r w:rsidRPr="001B3037">
        <w:rPr>
          <w:rFonts w:ascii="FbShefa" w:hAnsi="FbShefa"/>
          <w:b/>
          <w:bCs/>
          <w:color w:val="3B2F2A" w:themeColor="text2" w:themeShade="80"/>
          <w:sz w:val="11"/>
          <w:rtl/>
        </w:rPr>
        <w:t>ה</w:t>
      </w:r>
      <w:r w:rsidR="00510CC3" w:rsidRPr="001B3037">
        <w:rPr>
          <w:rFonts w:ascii="FbShefa" w:hAnsi="FbShefa"/>
          <w:b/>
          <w:bCs/>
          <w:color w:val="3B2F2A" w:themeColor="text2" w:themeShade="80"/>
          <w:sz w:val="11"/>
          <w:rtl/>
        </w:rPr>
        <w:t>רי</w:t>
      </w:r>
      <w:r w:rsidR="00980F5A" w:rsidRPr="00270114">
        <w:rPr>
          <w:rFonts w:ascii="FbShefa" w:hAnsi="FbShefa"/>
          <w:sz w:val="11"/>
          <w:rtl/>
        </w:rPr>
        <w:t>.</w:t>
      </w:r>
      <w:r w:rsidRPr="00270114">
        <w:rPr>
          <w:rFonts w:ascii="FbShefa" w:hAnsi="FbShefa"/>
          <w:sz w:val="11"/>
          <w:rtl/>
        </w:rPr>
        <w:t xml:space="preserve"> אי לאו דפריע, לא הוה מרע ליה לשטריה</w:t>
      </w:r>
      <w:r w:rsidR="00980F5A" w:rsidRPr="00270114">
        <w:rPr>
          <w:rFonts w:ascii="FbShefa" w:hAnsi="FbShefa"/>
          <w:sz w:val="11"/>
          <w:rtl/>
        </w:rPr>
        <w:t>.</w:t>
      </w:r>
    </w:p>
    <w:p w14:paraId="51F8EAC2" w14:textId="0C101004" w:rsidR="009C3CB4" w:rsidRPr="001B3037" w:rsidRDefault="009C3CB4" w:rsidP="009C3CB4">
      <w:pPr>
        <w:spacing w:line="240" w:lineRule="auto"/>
        <w:jc w:val="center"/>
        <w:rPr>
          <w:rFonts w:ascii="FbShefa" w:hAnsi="FbShefa"/>
          <w:b/>
          <w:bCs/>
          <w:color w:val="3B2F2A" w:themeColor="text2" w:themeShade="80"/>
          <w:sz w:val="11"/>
          <w:rtl/>
        </w:rPr>
      </w:pPr>
    </w:p>
    <w:p w14:paraId="2312D952" w14:textId="77777777" w:rsidR="00D5027C" w:rsidRPr="001B3037" w:rsidRDefault="009C3CB4" w:rsidP="00D5027C">
      <w:pPr>
        <w:spacing w:before="100" w:beforeAutospacing="1" w:after="100" w:afterAutospacing="1" w:line="276" w:lineRule="auto"/>
        <w:ind w:leftChars="851" w:left="1702" w:rightChars="851" w:right="1702"/>
        <w:jc w:val="center"/>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rtl/>
        </w:rPr>
        <w:t>הדרן עלך</w:t>
      </w:r>
    </w:p>
    <w:p w14:paraId="5552E82C" w14:textId="681FB294" w:rsidR="009C3CB4" w:rsidRPr="001B3037" w:rsidRDefault="009C3CB4" w:rsidP="00D5027C">
      <w:pPr>
        <w:spacing w:before="100" w:beforeAutospacing="1" w:after="100" w:afterAutospacing="1" w:line="276" w:lineRule="auto"/>
        <w:ind w:leftChars="851" w:left="1702" w:rightChars="851" w:right="1702"/>
        <w:jc w:val="center"/>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rtl/>
        </w:rPr>
        <w:t>שנים אוחזין</w:t>
      </w:r>
    </w:p>
    <w:p w14:paraId="68A1B5B3" w14:textId="77777777" w:rsidR="009C3CB4" w:rsidRPr="001B3037" w:rsidRDefault="009C3CB4" w:rsidP="00D5027C">
      <w:pPr>
        <w:spacing w:before="100" w:beforeAutospacing="1" w:after="100" w:afterAutospacing="1" w:line="276" w:lineRule="auto"/>
        <w:ind w:leftChars="851" w:left="1702" w:rightChars="851" w:right="1702"/>
        <w:jc w:val="center"/>
        <w:rPr>
          <w:rFonts w:ascii="FbShefa" w:eastAsia="Times New Roman" w:hAnsi="FbShefa"/>
          <w:b/>
          <w:bCs/>
          <w:color w:val="3B2F2A" w:themeColor="text2" w:themeShade="80"/>
          <w:rtl/>
        </w:rPr>
        <w:sectPr w:rsidR="009C3CB4" w:rsidRPr="001B3037" w:rsidSect="009C3CB4">
          <w:footerReference w:type="default" r:id="rId8"/>
          <w:footnotePr>
            <w:numRestart w:val="eachSect"/>
          </w:footnotePr>
          <w:pgSz w:w="8505" w:h="16840" w:code="9"/>
          <w:pgMar w:top="720" w:right="720" w:bottom="720" w:left="720" w:header="709" w:footer="709" w:gutter="0"/>
          <w:cols w:space="708"/>
          <w:bidi/>
          <w:rtlGutter/>
          <w:docGrid w:linePitch="360"/>
        </w:sectPr>
      </w:pPr>
    </w:p>
    <w:p w14:paraId="1EC48C71" w14:textId="77777777" w:rsidR="009C3CB4" w:rsidRPr="001B3037" w:rsidRDefault="009C3CB4" w:rsidP="009C3CB4">
      <w:pPr>
        <w:spacing w:before="100" w:beforeAutospacing="1" w:after="100" w:afterAutospacing="1" w:line="240" w:lineRule="auto"/>
        <w:ind w:rightChars="567" w:right="1134"/>
        <w:jc w:val="center"/>
        <w:rPr>
          <w:rFonts w:ascii="FbShefa" w:eastAsia="Times New Roman" w:hAnsi="FbShefa"/>
          <w:b/>
          <w:bCs/>
          <w:color w:val="3B2F2A" w:themeColor="text2" w:themeShade="80"/>
          <w:sz w:val="11"/>
          <w:rtl/>
        </w:rPr>
      </w:pPr>
    </w:p>
    <w:p w14:paraId="1B0AD719" w14:textId="77777777" w:rsidR="00D5027C" w:rsidRPr="001B3037" w:rsidRDefault="009C3CB4" w:rsidP="00D5027C">
      <w:pPr>
        <w:spacing w:before="100" w:beforeAutospacing="1" w:after="100" w:afterAutospacing="1" w:line="276" w:lineRule="auto"/>
        <w:ind w:leftChars="851" w:left="1702" w:rightChars="851" w:right="1702"/>
        <w:jc w:val="center"/>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rtl/>
        </w:rPr>
        <w:t>אֵלּוּ מְצִיאוֹת</w:t>
      </w:r>
    </w:p>
    <w:p w14:paraId="12067992" w14:textId="0C51C079" w:rsidR="009C3CB4" w:rsidRPr="001B3037" w:rsidRDefault="009C3CB4" w:rsidP="00D5027C">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rtl/>
        </w:rPr>
        <w:t>שֶׁלּוֹ, וְאֵלּוּ חַיָּב לְהַכְרִיז</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אֵלּוּ מְצִיאוֹת שֶׁלּוֹ, מָצָא פֵרוֹת מְפֻזָּרִין, מָעוֹת מְפֻזָּרוֹת, כְּרִיכוֹת בִּרְשׁוּת הָרַבִּים, וְעִגּוּלֵי דְבֵלָה, כִּכָּרוֹת שֶׁל נַחְתּוֹם, מַחֲרוֹזוֹת שֶׁל דָּגִים, וַחֲתִיכוֹת שֶׁל בָּשָׂר, וְגִזֵּי צֶמֶר הַבָּאוֹת מִמְּדִינָתָן, וַאֲנִיצֵי פִשְׁתָּן, וּלְשׁוֹנוֹת שֶׁל אַרְגָּמָן, הֲרֵי אֵלּוּ שֶׁלּוֹ, דִּבְרֵי רַבִּי מֵאִיר</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רַבִּי יְהוּדָה אוֹמֵר, כָּל שֶׁיֶּשׁ בּוֹ שִׁנּוּי, חַיָּב לְהַכְרִיז</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כֵּיצַד</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מָצָא עִגּוּל וּבְתוֹכוֹ חֶרֶס, כִּכָּר וּבְתוֹכוֹ מָעוֹת</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רַבִּי שִׁמְעוֹן בֶּן אֶלְעָזָר אוֹמֵר, כָּל כְּלֵי אֶנְפּוֹרְיָא אֵינוֹ חַיָּב לְהַכְרִיז</w:t>
      </w:r>
      <w:r w:rsidR="00980F5A" w:rsidRPr="001B3037">
        <w:rPr>
          <w:rFonts w:ascii="FbShefa" w:eastAsia="Times New Roman" w:hAnsi="FbShefa"/>
          <w:b/>
          <w:bCs/>
          <w:color w:val="3B2F2A" w:themeColor="text2" w:themeShade="80"/>
          <w:rtl/>
        </w:rPr>
        <w:t>.</w:t>
      </w:r>
    </w:p>
    <w:p w14:paraId="36DDFFC1" w14:textId="77777777" w:rsidR="00D5027C" w:rsidRPr="001B3037" w:rsidRDefault="00D5027C" w:rsidP="00D5027C">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rtl/>
        </w:rPr>
      </w:pPr>
    </w:p>
    <w:p w14:paraId="1D72A3BE"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פירות מפוזרין</w:t>
      </w:r>
    </w:p>
    <w:p w14:paraId="5200715C" w14:textId="4E9F9A58"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דרך נפילה</w:t>
      </w:r>
      <w:r w:rsidR="00980F5A" w:rsidRPr="00270114">
        <w:rPr>
          <w:rFonts w:ascii="FbShefa" w:hAnsi="FbShefa"/>
          <w:sz w:val="11"/>
          <w:rtl/>
        </w:rPr>
        <w:t>.</w:t>
      </w:r>
      <w:r w:rsidRPr="00270114">
        <w:rPr>
          <w:rFonts w:ascii="FbShefa" w:hAnsi="FbShefa"/>
          <w:sz w:val="11"/>
          <w:rtl/>
        </w:rPr>
        <w:t xml:space="preserve"> אפילו טובא נמי</w:t>
      </w:r>
      <w:r w:rsidR="00980F5A" w:rsidRPr="00270114">
        <w:rPr>
          <w:rFonts w:ascii="FbShefa" w:hAnsi="FbShefa"/>
          <w:sz w:val="11"/>
          <w:rtl/>
        </w:rPr>
        <w:t>.</w:t>
      </w:r>
    </w:p>
    <w:p w14:paraId="7609BF3E" w14:textId="48913382"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דרך הינוח</w:t>
      </w:r>
      <w:r w:rsidR="00980F5A" w:rsidRPr="00270114">
        <w:rPr>
          <w:rFonts w:ascii="FbShefa" w:hAnsi="FbShefa"/>
          <w:sz w:val="11"/>
          <w:rtl/>
        </w:rPr>
        <w:t>.</w:t>
      </w:r>
      <w:r w:rsidRPr="00270114">
        <w:rPr>
          <w:rFonts w:ascii="FbShefa" w:hAnsi="FbShefa"/>
          <w:sz w:val="11"/>
          <w:rtl/>
        </w:rPr>
        <w:t xml:space="preserve"> אפילו בציר נמי לא</w:t>
      </w:r>
      <w:r w:rsidR="00980F5A" w:rsidRPr="00270114">
        <w:rPr>
          <w:rFonts w:ascii="FbShefa" w:hAnsi="FbShefa"/>
          <w:sz w:val="11"/>
          <w:rtl/>
        </w:rPr>
        <w:t>.</w:t>
      </w:r>
    </w:p>
    <w:p w14:paraId="673A89AA" w14:textId="77777777" w:rsidR="00D5027C" w:rsidRPr="00270114" w:rsidRDefault="00D5027C" w:rsidP="009C3CB4">
      <w:pPr>
        <w:spacing w:line="240" w:lineRule="auto"/>
        <w:rPr>
          <w:rFonts w:ascii="FbShefa" w:hAnsi="FbShefa"/>
          <w:sz w:val="11"/>
          <w:rtl/>
        </w:rPr>
      </w:pPr>
    </w:p>
    <w:p w14:paraId="68C7C8A2" w14:textId="77777777" w:rsidR="00D5027C" w:rsidRPr="00270114" w:rsidRDefault="009C3CB4" w:rsidP="00D5027C">
      <w:pPr>
        <w:pStyle w:val="3"/>
        <w:rPr>
          <w:rFonts w:ascii="FbShefa" w:hAnsi="FbShefa"/>
          <w:color w:val="7C5F1D"/>
          <w:rtl/>
        </w:rPr>
      </w:pPr>
      <w:r w:rsidRPr="00270114">
        <w:rPr>
          <w:rFonts w:ascii="FbShefa" w:hAnsi="FbShefa"/>
          <w:color w:val="7C5F1D"/>
          <w:rtl/>
        </w:rPr>
        <w:t>מכנשתא דבי דרי</w:t>
      </w:r>
      <w:r w:rsidR="00D5027C" w:rsidRPr="00270114">
        <w:rPr>
          <w:rFonts w:ascii="FbShefa" w:hAnsi="FbShefa"/>
          <w:color w:val="7C5F1D"/>
          <w:rtl/>
        </w:rPr>
        <w:t>:</w:t>
      </w:r>
    </w:p>
    <w:p w14:paraId="29300CF9" w14:textId="7A8D5B6F" w:rsidR="00433741" w:rsidRPr="00270114" w:rsidRDefault="00D5027C" w:rsidP="009C3CB4">
      <w:pPr>
        <w:spacing w:line="240" w:lineRule="auto"/>
        <w:rPr>
          <w:rFonts w:ascii="FbShefa" w:hAnsi="FbShefa"/>
          <w:sz w:val="11"/>
          <w:rtl/>
        </w:rPr>
      </w:pPr>
      <w:r w:rsidRPr="001B3037">
        <w:rPr>
          <w:rFonts w:ascii="FbShefa" w:hAnsi="FbShefa"/>
          <w:b/>
          <w:bCs/>
          <w:color w:val="3B2F2A" w:themeColor="text2" w:themeShade="80"/>
          <w:sz w:val="11"/>
          <w:rtl/>
        </w:rPr>
        <w:t xml:space="preserve">קב בארבע </w:t>
      </w:r>
      <w:r w:rsidR="009C3CB4" w:rsidRPr="001B3037">
        <w:rPr>
          <w:rFonts w:ascii="FbShefa" w:hAnsi="FbShefa"/>
          <w:b/>
          <w:bCs/>
          <w:color w:val="3B2F2A" w:themeColor="text2" w:themeShade="80"/>
          <w:sz w:val="11"/>
          <w:rtl/>
        </w:rPr>
        <w:t>אמות</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נפיש טרחייהו, ולא טרח ומפקר להו</w:t>
      </w:r>
      <w:r w:rsidR="00980F5A" w:rsidRPr="00270114">
        <w:rPr>
          <w:rFonts w:ascii="FbShefa" w:hAnsi="FbShefa"/>
          <w:sz w:val="11"/>
          <w:rtl/>
        </w:rPr>
        <w:t>.</w:t>
      </w:r>
    </w:p>
    <w:p w14:paraId="3111CF92" w14:textId="52CC346E"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בציר מהכי</w:t>
      </w:r>
      <w:r w:rsidR="00980F5A" w:rsidRPr="00270114">
        <w:rPr>
          <w:rFonts w:ascii="FbShefa" w:hAnsi="FbShefa"/>
          <w:sz w:val="11"/>
          <w:rtl/>
        </w:rPr>
        <w:t>.</w:t>
      </w:r>
      <w:r w:rsidRPr="00270114">
        <w:rPr>
          <w:rFonts w:ascii="FbShefa" w:hAnsi="FbShefa"/>
          <w:sz w:val="11"/>
          <w:rtl/>
        </w:rPr>
        <w:t xml:space="preserve"> טרח והדר אתי ושקיל להו, ולא מפקר להו</w:t>
      </w:r>
      <w:r w:rsidR="00980F5A" w:rsidRPr="00270114">
        <w:rPr>
          <w:rFonts w:ascii="FbShefa" w:hAnsi="FbShefa"/>
          <w:sz w:val="11"/>
          <w:rtl/>
        </w:rPr>
        <w:t>.</w:t>
      </w:r>
    </w:p>
    <w:p w14:paraId="60401FD9" w14:textId="336E7F2E" w:rsidR="009C3CB4" w:rsidRPr="00270114" w:rsidRDefault="009C3CB4" w:rsidP="009C3CB4">
      <w:pPr>
        <w:spacing w:line="240" w:lineRule="auto"/>
        <w:rPr>
          <w:rFonts w:ascii="FbShefa" w:hAnsi="FbShefa"/>
          <w:sz w:val="11"/>
          <w:rtl/>
        </w:rPr>
      </w:pPr>
    </w:p>
    <w:p w14:paraId="1712A69F"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בעי רבי ירמיה</w:t>
      </w:r>
    </w:p>
    <w:p w14:paraId="418ECC9F" w14:textId="61E20B5B"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חצי קב בשתי אמות</w:t>
      </w:r>
      <w:r w:rsidR="00980F5A" w:rsidRPr="00270114">
        <w:rPr>
          <w:rFonts w:ascii="FbShefa" w:hAnsi="FbShefa"/>
          <w:sz w:val="11"/>
          <w:rtl/>
        </w:rPr>
        <w:t>.</w:t>
      </w:r>
      <w:r w:rsidRPr="00270114">
        <w:rPr>
          <w:rFonts w:ascii="FbShefa" w:hAnsi="FbShefa"/>
          <w:sz w:val="11"/>
          <w:rtl/>
        </w:rPr>
        <w:t xml:space="preserve"> לא נפיש טרחייהו ולא חשיבי</w:t>
      </w:r>
      <w:r w:rsidR="00980F5A" w:rsidRPr="00270114">
        <w:rPr>
          <w:rFonts w:ascii="FbShefa" w:hAnsi="FbShefa"/>
          <w:sz w:val="11"/>
          <w:rtl/>
        </w:rPr>
        <w:t>.</w:t>
      </w:r>
    </w:p>
    <w:p w14:paraId="1E4CC5B5" w14:textId="5700537F"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קביים בשמונה אמות</w:t>
      </w:r>
      <w:r w:rsidR="00980F5A" w:rsidRPr="00270114">
        <w:rPr>
          <w:rFonts w:ascii="FbShefa" w:hAnsi="FbShefa"/>
          <w:sz w:val="11"/>
          <w:rtl/>
        </w:rPr>
        <w:t>.</w:t>
      </w:r>
      <w:r w:rsidRPr="00270114">
        <w:rPr>
          <w:rFonts w:ascii="FbShefa" w:hAnsi="FbShefa"/>
          <w:sz w:val="11"/>
          <w:rtl/>
        </w:rPr>
        <w:t xml:space="preserve"> נפיש טרחייהו וחשיבי</w:t>
      </w:r>
      <w:r w:rsidR="00980F5A" w:rsidRPr="00270114">
        <w:rPr>
          <w:rFonts w:ascii="FbShefa" w:hAnsi="FbShefa"/>
          <w:sz w:val="11"/>
          <w:rtl/>
        </w:rPr>
        <w:t>.</w:t>
      </w:r>
    </w:p>
    <w:p w14:paraId="02497159" w14:textId="2D7850AE"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קב שומשמין בארבע אמות</w:t>
      </w:r>
      <w:r w:rsidR="00980F5A" w:rsidRPr="00270114">
        <w:rPr>
          <w:rFonts w:ascii="FbShefa" w:hAnsi="FbShefa"/>
          <w:sz w:val="11"/>
          <w:rtl/>
        </w:rPr>
        <w:t>.</w:t>
      </w:r>
      <w:r w:rsidRPr="00270114">
        <w:rPr>
          <w:rFonts w:ascii="FbShefa" w:hAnsi="FbShefa"/>
          <w:sz w:val="11"/>
          <w:rtl/>
        </w:rPr>
        <w:t xml:space="preserve"> חשיבי ונפיש טרחייהו</w:t>
      </w:r>
      <w:r w:rsidR="00980F5A" w:rsidRPr="00270114">
        <w:rPr>
          <w:rFonts w:ascii="FbShefa" w:hAnsi="FbShefa"/>
          <w:sz w:val="11"/>
          <w:rtl/>
        </w:rPr>
        <w:t>.</w:t>
      </w:r>
    </w:p>
    <w:p w14:paraId="568E0679" w14:textId="7363CA5C"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קב תמרי ורמוני בארבע אמות</w:t>
      </w:r>
      <w:r w:rsidR="00980F5A" w:rsidRPr="001B3037">
        <w:rPr>
          <w:rFonts w:ascii="FbShefa" w:hAnsi="FbShefa"/>
          <w:b/>
          <w:bCs/>
          <w:color w:val="3B2F2A" w:themeColor="text2" w:themeShade="80"/>
          <w:sz w:val="11"/>
          <w:rtl/>
        </w:rPr>
        <w:t>.</w:t>
      </w:r>
      <w:r w:rsidRPr="00270114">
        <w:rPr>
          <w:rFonts w:ascii="FbShefa" w:hAnsi="FbShefa"/>
          <w:sz w:val="11"/>
          <w:rtl/>
        </w:rPr>
        <w:t xml:space="preserve"> לא חשיבי ולא נפיש טרחייהו</w:t>
      </w:r>
      <w:r w:rsidR="00980F5A" w:rsidRPr="00270114">
        <w:rPr>
          <w:rFonts w:ascii="FbShefa" w:hAnsi="FbShefa"/>
          <w:sz w:val="11"/>
          <w:rtl/>
        </w:rPr>
        <w:t>.</w:t>
      </w:r>
    </w:p>
    <w:p w14:paraId="219B3112" w14:textId="3D621634" w:rsidR="009C3CB4" w:rsidRPr="00270114" w:rsidRDefault="009C3CB4" w:rsidP="00794C1A">
      <w:pPr>
        <w:pStyle w:val="1"/>
        <w:rPr>
          <w:rFonts w:ascii="FbShefa" w:hAnsi="FbShefa"/>
          <w:rtl/>
        </w:rPr>
      </w:pPr>
      <w:r w:rsidRPr="00270114">
        <w:rPr>
          <w:rFonts w:ascii="FbShefa" w:hAnsi="FbShefa"/>
          <w:sz w:val="11"/>
          <w:rtl/>
        </w:rPr>
        <w:t>כא</w:t>
      </w:r>
      <w:r w:rsidR="00B36BF2" w:rsidRPr="00270114">
        <w:rPr>
          <w:rFonts w:ascii="FbShefa" w:hAnsi="FbShefa"/>
          <w:sz w:val="11"/>
          <w:rtl/>
        </w:rPr>
        <w:t>, ב</w:t>
      </w:r>
    </w:p>
    <w:p w14:paraId="59B6333D"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יאוש שלא מדעת</w:t>
      </w:r>
    </w:p>
    <w:p w14:paraId="319E88A2" w14:textId="29EC870B" w:rsidR="007865C4" w:rsidRPr="00270114" w:rsidRDefault="007865C4" w:rsidP="007865C4">
      <w:pPr>
        <w:pStyle w:val="3"/>
        <w:rPr>
          <w:rFonts w:ascii="FbShefa" w:hAnsi="FbShefa"/>
          <w:color w:val="7C5F1D"/>
          <w:rtl/>
        </w:rPr>
      </w:pPr>
      <w:r w:rsidRPr="00270114">
        <w:rPr>
          <w:rFonts w:ascii="FbShefa" w:hAnsi="FbShefa"/>
          <w:color w:val="7C5F1D"/>
          <w:rtl/>
        </w:rPr>
        <w:t>ב</w:t>
      </w:r>
      <w:r w:rsidR="009C3CB4" w:rsidRPr="00270114">
        <w:rPr>
          <w:rFonts w:ascii="FbShefa" w:hAnsi="FbShefa"/>
          <w:color w:val="7C5F1D"/>
          <w:rtl/>
        </w:rPr>
        <w:t>דבר שיש בו סימן</w:t>
      </w:r>
      <w:r w:rsidRPr="00270114">
        <w:rPr>
          <w:rFonts w:ascii="FbShefa" w:hAnsi="FbShefa"/>
          <w:color w:val="7C5F1D"/>
          <w:rtl/>
        </w:rPr>
        <w:t>:</w:t>
      </w:r>
    </w:p>
    <w:p w14:paraId="03EDFD61" w14:textId="6981E740" w:rsidR="007865C4" w:rsidRPr="00270114" w:rsidRDefault="007865C4" w:rsidP="009C3CB4">
      <w:pPr>
        <w:spacing w:line="240" w:lineRule="auto"/>
        <w:rPr>
          <w:rFonts w:ascii="FbShefa" w:hAnsi="FbShefa"/>
          <w:sz w:val="11"/>
          <w:rtl/>
        </w:rPr>
      </w:pPr>
      <w:r w:rsidRPr="001B3037">
        <w:rPr>
          <w:rFonts w:ascii="FbShefa" w:hAnsi="FbShefa"/>
          <w:b/>
          <w:bCs/>
          <w:color w:val="3B2F2A" w:themeColor="text2" w:themeShade="80"/>
          <w:sz w:val="11"/>
          <w:rtl/>
        </w:rPr>
        <w:t>לכו"ע</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לא הוי יאוש</w:t>
      </w:r>
      <w:r w:rsidR="00980F5A" w:rsidRPr="00270114">
        <w:rPr>
          <w:rFonts w:ascii="FbShefa" w:hAnsi="FbShefa"/>
          <w:sz w:val="11"/>
          <w:rtl/>
        </w:rPr>
        <w:t>.</w:t>
      </w:r>
    </w:p>
    <w:p w14:paraId="379377D3" w14:textId="5F75454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אע"ג</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דמיאש לסוף</w:t>
      </w:r>
      <w:r w:rsidR="00980F5A" w:rsidRPr="00270114">
        <w:rPr>
          <w:rFonts w:ascii="FbShefa" w:hAnsi="FbShefa"/>
          <w:sz w:val="11"/>
          <w:rtl/>
        </w:rPr>
        <w:t>.</w:t>
      </w:r>
    </w:p>
    <w:p w14:paraId="385BCCB0" w14:textId="08A900E2" w:rsidR="009C3CB4" w:rsidRPr="00270114" w:rsidRDefault="007865C4" w:rsidP="009C3CB4">
      <w:pPr>
        <w:spacing w:line="240" w:lineRule="auto"/>
        <w:rPr>
          <w:rFonts w:ascii="FbShefa" w:hAnsi="FbShefa"/>
          <w:sz w:val="11"/>
          <w:rtl/>
        </w:rPr>
      </w:pPr>
      <w:r w:rsidRPr="001B3037">
        <w:rPr>
          <w:rFonts w:ascii="FbShefa" w:hAnsi="FbShefa"/>
          <w:b/>
          <w:bCs/>
          <w:color w:val="3B2F2A" w:themeColor="text2" w:themeShade="80"/>
          <w:sz w:val="11"/>
          <w:rtl/>
        </w:rPr>
        <w:t>כיון</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דכי אתא לידיה, באיסורא אתא לידיה, שבתחילה לא מיאש</w:t>
      </w:r>
      <w:r w:rsidR="00980F5A" w:rsidRPr="00270114">
        <w:rPr>
          <w:rFonts w:ascii="FbShefa" w:hAnsi="FbShefa"/>
          <w:sz w:val="11"/>
          <w:rtl/>
        </w:rPr>
        <w:t>.</w:t>
      </w:r>
    </w:p>
    <w:p w14:paraId="5567499D" w14:textId="77777777" w:rsidR="007865C4" w:rsidRPr="001B3037" w:rsidRDefault="007865C4" w:rsidP="009C3CB4">
      <w:pPr>
        <w:spacing w:line="240" w:lineRule="auto"/>
        <w:rPr>
          <w:rFonts w:ascii="FbShefa" w:hAnsi="FbShefa"/>
          <w:b/>
          <w:bCs/>
          <w:color w:val="3B2F2A" w:themeColor="text2" w:themeShade="80"/>
          <w:sz w:val="11"/>
          <w:rtl/>
        </w:rPr>
      </w:pPr>
    </w:p>
    <w:p w14:paraId="0709D749" w14:textId="19E122B4" w:rsidR="0085783B" w:rsidRPr="00270114" w:rsidRDefault="0085783B" w:rsidP="0085783B">
      <w:pPr>
        <w:pStyle w:val="3"/>
        <w:rPr>
          <w:rFonts w:ascii="FbShefa" w:hAnsi="FbShefa"/>
          <w:color w:val="7C5F1D"/>
          <w:rtl/>
        </w:rPr>
      </w:pPr>
      <w:r w:rsidRPr="00270114">
        <w:rPr>
          <w:rFonts w:ascii="FbShefa" w:hAnsi="FbShefa"/>
          <w:color w:val="7C5F1D"/>
          <w:rtl/>
        </w:rPr>
        <w:t>בזוטו של ים ובשלוליתו של נהר:</w:t>
      </w:r>
    </w:p>
    <w:p w14:paraId="5F1B5E45" w14:textId="7658CB87" w:rsidR="0085783B" w:rsidRPr="00270114" w:rsidRDefault="009C3CB4" w:rsidP="009C3CB4">
      <w:pPr>
        <w:spacing w:line="240" w:lineRule="auto"/>
        <w:rPr>
          <w:rFonts w:ascii="FbShefa" w:hAnsi="FbShefa"/>
          <w:rtl/>
        </w:rPr>
      </w:pPr>
      <w:r w:rsidRPr="001B3037">
        <w:rPr>
          <w:rFonts w:ascii="FbShefa" w:hAnsi="FbShefa"/>
          <w:b/>
          <w:bCs/>
          <w:color w:val="3B2F2A" w:themeColor="text2" w:themeShade="80"/>
          <w:rtl/>
        </w:rPr>
        <w:t>אף שיש בו סימן</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0085783B" w:rsidRPr="00270114">
        <w:rPr>
          <w:rFonts w:ascii="FbShefa" w:hAnsi="FbShefa"/>
          <w:rtl/>
        </w:rPr>
        <w:t>לכו"ע מותר</w:t>
      </w:r>
      <w:r w:rsidR="00980F5A" w:rsidRPr="00270114">
        <w:rPr>
          <w:rFonts w:ascii="FbShefa" w:hAnsi="FbShefa"/>
          <w:rtl/>
        </w:rPr>
        <w:t>.</w:t>
      </w:r>
    </w:p>
    <w:p w14:paraId="34C84B4A" w14:textId="54DCE4E9" w:rsidR="009C3CB4" w:rsidRPr="00270114" w:rsidRDefault="0085783B" w:rsidP="009C3CB4">
      <w:pPr>
        <w:spacing w:line="240" w:lineRule="auto"/>
        <w:rPr>
          <w:rFonts w:ascii="FbShefa" w:hAnsi="FbShefa"/>
          <w:sz w:val="11"/>
          <w:rtl/>
        </w:rPr>
      </w:pPr>
      <w:r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רחמנא שרייה</w:t>
      </w:r>
      <w:r w:rsidR="00980F5A" w:rsidRPr="00270114">
        <w:rPr>
          <w:rFonts w:ascii="FbShefa" w:hAnsi="FbShefa"/>
          <w:sz w:val="11"/>
          <w:rtl/>
        </w:rPr>
        <w:t>.</w:t>
      </w:r>
    </w:p>
    <w:p w14:paraId="0D1B4015" w14:textId="77777777" w:rsidR="0085783B" w:rsidRPr="001B3037" w:rsidRDefault="0085783B" w:rsidP="009C3CB4">
      <w:pPr>
        <w:spacing w:line="240" w:lineRule="auto"/>
        <w:rPr>
          <w:rFonts w:ascii="FbShefa" w:hAnsi="FbShefa"/>
          <w:b/>
          <w:bCs/>
          <w:color w:val="3B2F2A" w:themeColor="text2" w:themeShade="80"/>
          <w:sz w:val="11"/>
          <w:rtl/>
        </w:rPr>
      </w:pPr>
    </w:p>
    <w:p w14:paraId="02FD1713" w14:textId="6F61FDDD" w:rsidR="009C3CB4" w:rsidRPr="00270114" w:rsidRDefault="009C3CB4" w:rsidP="0085783B">
      <w:pPr>
        <w:pStyle w:val="3"/>
        <w:rPr>
          <w:rFonts w:ascii="FbShefa" w:hAnsi="FbShefa"/>
          <w:color w:val="7C5F1D"/>
          <w:rtl/>
        </w:rPr>
      </w:pPr>
      <w:r w:rsidRPr="00270114">
        <w:rPr>
          <w:rFonts w:ascii="FbShefa" w:hAnsi="FbShefa"/>
          <w:color w:val="7C5F1D"/>
          <w:rtl/>
        </w:rPr>
        <w:t>בדבר שאין בו סימן</w:t>
      </w:r>
      <w:r w:rsidR="0085783B" w:rsidRPr="00270114">
        <w:rPr>
          <w:rFonts w:ascii="FbShefa" w:hAnsi="FbShefa"/>
          <w:color w:val="7C5F1D"/>
          <w:rtl/>
        </w:rPr>
        <w:t>:</w:t>
      </w:r>
    </w:p>
    <w:p w14:paraId="5B034540" w14:textId="64463F5D"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אביי</w:t>
      </w:r>
      <w:r w:rsidR="00980F5A" w:rsidRPr="001B3037">
        <w:rPr>
          <w:rFonts w:ascii="FbShefa" w:hAnsi="FbShefa"/>
          <w:b/>
          <w:bCs/>
          <w:color w:val="3B2F2A" w:themeColor="text2" w:themeShade="80"/>
          <w:sz w:val="11"/>
          <w:rtl/>
        </w:rPr>
        <w:t>.</w:t>
      </w:r>
      <w:r w:rsidRPr="00270114">
        <w:rPr>
          <w:rFonts w:ascii="FbShefa" w:hAnsi="FbShefa"/>
          <w:sz w:val="11"/>
          <w:rtl/>
        </w:rPr>
        <w:t xml:space="preserve"> לא הוי יאוש</w:t>
      </w:r>
      <w:r w:rsidR="00980F5A" w:rsidRPr="00270114">
        <w:rPr>
          <w:rFonts w:ascii="FbShefa" w:hAnsi="FbShefa"/>
          <w:sz w:val="11"/>
          <w:rtl/>
        </w:rPr>
        <w:t>.</w:t>
      </w:r>
    </w:p>
    <w:p w14:paraId="426AE86D" w14:textId="09658503" w:rsidR="009C3CB4" w:rsidRPr="00270114" w:rsidRDefault="0085783B" w:rsidP="009C3CB4">
      <w:pPr>
        <w:spacing w:line="240" w:lineRule="auto"/>
        <w:rPr>
          <w:rFonts w:ascii="FbShefa" w:hAnsi="FbShefa"/>
          <w:sz w:val="11"/>
          <w:rtl/>
        </w:rPr>
      </w:pPr>
      <w:r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דהא לא ידע דנפל מיניה</w:t>
      </w:r>
      <w:r w:rsidR="00980F5A" w:rsidRPr="00270114">
        <w:rPr>
          <w:rFonts w:ascii="FbShefa" w:hAnsi="FbShefa"/>
          <w:sz w:val="11"/>
          <w:rtl/>
        </w:rPr>
        <w:t>.</w:t>
      </w:r>
    </w:p>
    <w:p w14:paraId="1450524D" w14:textId="77777777" w:rsidR="0085783B" w:rsidRPr="001B3037" w:rsidRDefault="0085783B" w:rsidP="009C3CB4">
      <w:pPr>
        <w:spacing w:line="240" w:lineRule="auto"/>
        <w:rPr>
          <w:rFonts w:ascii="FbShefa" w:hAnsi="FbShefa"/>
          <w:b/>
          <w:bCs/>
          <w:color w:val="3B2F2A" w:themeColor="text2" w:themeShade="80"/>
          <w:sz w:val="11"/>
          <w:rtl/>
        </w:rPr>
      </w:pPr>
    </w:p>
    <w:p w14:paraId="24A179F3" w14:textId="71FDC12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רבא</w:t>
      </w:r>
      <w:r w:rsidR="00980F5A" w:rsidRPr="00270114">
        <w:rPr>
          <w:rFonts w:ascii="FbShefa" w:hAnsi="FbShefa"/>
          <w:sz w:val="11"/>
          <w:rtl/>
        </w:rPr>
        <w:t>.</w:t>
      </w:r>
      <w:r w:rsidRPr="00270114">
        <w:rPr>
          <w:rFonts w:ascii="FbShefa" w:hAnsi="FbShefa"/>
          <w:sz w:val="11"/>
          <w:rtl/>
        </w:rPr>
        <w:t xml:space="preserve"> הוי יאוש</w:t>
      </w:r>
      <w:r w:rsidR="00980F5A" w:rsidRPr="00270114">
        <w:rPr>
          <w:rFonts w:ascii="FbShefa" w:hAnsi="FbShefa"/>
          <w:sz w:val="11"/>
          <w:rtl/>
        </w:rPr>
        <w:t>.</w:t>
      </w:r>
    </w:p>
    <w:p w14:paraId="1A63841B" w14:textId="19D617A5" w:rsidR="009C3CB4" w:rsidRPr="001B3037" w:rsidRDefault="0091763F" w:rsidP="009C3CB4">
      <w:pPr>
        <w:spacing w:line="240" w:lineRule="auto"/>
        <w:rPr>
          <w:rFonts w:ascii="FbShefa" w:hAnsi="FbShefa"/>
          <w:b/>
          <w:bCs/>
          <w:color w:val="3B2F2A" w:themeColor="text2" w:themeShade="80"/>
          <w:sz w:val="11"/>
          <w:rtl/>
        </w:rPr>
      </w:pPr>
      <w:r w:rsidRPr="001B3037">
        <w:rPr>
          <w:rFonts w:ascii="FbShefa" w:hAnsi="FbShefa"/>
          <w:b/>
          <w:bCs/>
          <w:color w:val="3B2F2A" w:themeColor="text2" w:themeShade="80"/>
          <w:sz w:val="11"/>
          <w:rtl/>
        </w:rPr>
        <w:t>כיון</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9C3CB4" w:rsidRPr="00270114">
        <w:rPr>
          <w:rFonts w:ascii="FbShefa" w:hAnsi="FbShefa"/>
          <w:sz w:val="11"/>
          <w:rtl/>
        </w:rPr>
        <w:t>לכי ידע דנפל מיניה</w:t>
      </w:r>
      <w:r w:rsidRPr="00270114">
        <w:rPr>
          <w:rFonts w:ascii="FbShefa" w:hAnsi="FbShefa"/>
          <w:sz w:val="11"/>
          <w:rtl/>
        </w:rPr>
        <w:t>,</w:t>
      </w:r>
      <w:r w:rsidR="009C3CB4" w:rsidRPr="00270114">
        <w:rPr>
          <w:rFonts w:ascii="FbShefa" w:hAnsi="FbShefa"/>
          <w:sz w:val="11"/>
          <w:rtl/>
        </w:rPr>
        <w:t xml:space="preserve"> מיאש</w:t>
      </w:r>
      <w:r w:rsidR="00980F5A" w:rsidRPr="00270114">
        <w:rPr>
          <w:rFonts w:ascii="FbShefa" w:hAnsi="FbShefa"/>
          <w:sz w:val="11"/>
          <w:rtl/>
        </w:rPr>
        <w:t>.</w:t>
      </w:r>
      <w:r w:rsidR="009C3CB4" w:rsidRPr="00270114">
        <w:rPr>
          <w:rFonts w:ascii="FbShefa" w:hAnsi="FbShefa"/>
          <w:sz w:val="11"/>
          <w:rtl/>
        </w:rPr>
        <w:t xml:space="preserve"> </w:t>
      </w:r>
      <w:r w:rsidR="009C3CB4" w:rsidRPr="001B3037">
        <w:rPr>
          <w:rFonts w:ascii="FbShefa" w:hAnsi="FbShefa"/>
          <w:b/>
          <w:bCs/>
          <w:color w:val="3B2F2A" w:themeColor="text2" w:themeShade="80"/>
          <w:sz w:val="11"/>
          <w:rtl/>
        </w:rPr>
        <w:t>מימר אמר</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סימנא לית לי בגויה, מהשתא הוא דמיאש</w:t>
      </w:r>
      <w:r w:rsidR="00980F5A" w:rsidRPr="00270114">
        <w:rPr>
          <w:rFonts w:ascii="FbShefa" w:hAnsi="FbShefa"/>
          <w:sz w:val="11"/>
          <w:rtl/>
        </w:rPr>
        <w:t>.</w:t>
      </w:r>
    </w:p>
    <w:p w14:paraId="724E40BD" w14:textId="77777777" w:rsidR="0091763F" w:rsidRPr="00270114" w:rsidRDefault="0091763F" w:rsidP="009C3CB4">
      <w:pPr>
        <w:spacing w:line="240" w:lineRule="auto"/>
        <w:rPr>
          <w:rFonts w:ascii="FbShefa" w:hAnsi="FbShefa"/>
          <w:i/>
          <w:iCs/>
          <w:sz w:val="11"/>
          <w:rtl/>
        </w:rPr>
      </w:pPr>
    </w:p>
    <w:p w14:paraId="71A6E0B0" w14:textId="77777777" w:rsidR="0091763F" w:rsidRPr="00270114" w:rsidRDefault="009C3CB4" w:rsidP="0091763F">
      <w:pPr>
        <w:pStyle w:val="3"/>
        <w:rPr>
          <w:rFonts w:ascii="FbShefa" w:hAnsi="FbShefa"/>
          <w:color w:val="7C5F1D"/>
          <w:rtl/>
        </w:rPr>
      </w:pPr>
      <w:r w:rsidRPr="00270114">
        <w:rPr>
          <w:rFonts w:ascii="FbShefa" w:hAnsi="FbShefa"/>
          <w:color w:val="7C5F1D"/>
          <w:rtl/>
        </w:rPr>
        <w:t>ת</w:t>
      </w:r>
      <w:r w:rsidR="0091763F" w:rsidRPr="00270114">
        <w:rPr>
          <w:rFonts w:ascii="FbShefa" w:hAnsi="FbShefa"/>
          <w:color w:val="7C5F1D"/>
          <w:rtl/>
        </w:rPr>
        <w:t>"ש:</w:t>
      </w:r>
    </w:p>
    <w:p w14:paraId="199963A2" w14:textId="0A0CFEFB"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פירות מפוזרין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הרי אלו שלו</w:t>
      </w:r>
      <w:r w:rsidR="00980F5A" w:rsidRPr="00270114">
        <w:rPr>
          <w:rFonts w:ascii="FbShefa" w:hAnsi="FbShefa"/>
          <w:sz w:val="11"/>
          <w:rtl/>
        </w:rPr>
        <w:t>.</w:t>
      </w:r>
    </w:p>
    <w:p w14:paraId="068626A0" w14:textId="7498E57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במכנשתא דביזרי עסקינן, דאבידה מדעת היא</w:t>
      </w:r>
      <w:r w:rsidR="00980F5A" w:rsidRPr="00270114">
        <w:rPr>
          <w:rFonts w:ascii="FbShefa" w:hAnsi="FbShefa"/>
          <w:sz w:val="11"/>
          <w:rtl/>
        </w:rPr>
        <w:t>.</w:t>
      </w:r>
    </w:p>
    <w:p w14:paraId="2B4C1C9E" w14:textId="61D0136D" w:rsidR="009C3CB4" w:rsidRPr="00270114" w:rsidRDefault="009C3CB4" w:rsidP="009C3CB4">
      <w:pPr>
        <w:spacing w:line="240" w:lineRule="auto"/>
        <w:rPr>
          <w:rFonts w:ascii="FbShefa" w:hAnsi="FbShefa"/>
          <w:sz w:val="11"/>
          <w:rtl/>
        </w:rPr>
      </w:pPr>
    </w:p>
    <w:p w14:paraId="58168CD0" w14:textId="77777777" w:rsidR="0091763F" w:rsidRPr="00270114" w:rsidRDefault="009C3CB4" w:rsidP="0091763F">
      <w:pPr>
        <w:pStyle w:val="3"/>
        <w:rPr>
          <w:rFonts w:ascii="FbShefa" w:hAnsi="FbShefa"/>
          <w:color w:val="7C5F1D"/>
          <w:rtl/>
        </w:rPr>
      </w:pPr>
      <w:r w:rsidRPr="00270114">
        <w:rPr>
          <w:rFonts w:ascii="FbShefa" w:hAnsi="FbShefa"/>
          <w:color w:val="7C5F1D"/>
          <w:rtl/>
        </w:rPr>
        <w:t>ת</w:t>
      </w:r>
      <w:r w:rsidR="0091763F" w:rsidRPr="00270114">
        <w:rPr>
          <w:rFonts w:ascii="FbShefa" w:hAnsi="FbShefa"/>
          <w:color w:val="7C5F1D"/>
          <w:rtl/>
        </w:rPr>
        <w:t>"ש:</w:t>
      </w:r>
    </w:p>
    <w:p w14:paraId="21F2A30E" w14:textId="3688F37C"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מעות מפוזרות</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הרי אלו שלו</w:t>
      </w:r>
      <w:r w:rsidR="00980F5A" w:rsidRPr="00270114">
        <w:rPr>
          <w:rFonts w:ascii="FbShefa" w:hAnsi="FbShefa"/>
          <w:sz w:val="11"/>
          <w:rtl/>
        </w:rPr>
        <w:t>.</w:t>
      </w:r>
    </w:p>
    <w:p w14:paraId="746618C3" w14:textId="59B638D1"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אדם עשוי למשמש בכיסו בכל שעה ושעה</w:t>
      </w:r>
      <w:r w:rsidR="00980F5A" w:rsidRPr="00270114">
        <w:rPr>
          <w:rFonts w:ascii="FbShefa" w:hAnsi="FbShefa"/>
          <w:sz w:val="11"/>
          <w:rtl/>
        </w:rPr>
        <w:t>.</w:t>
      </w:r>
    </w:p>
    <w:p w14:paraId="0BD0F863" w14:textId="77777777" w:rsidR="009C3CB4" w:rsidRPr="00270114" w:rsidRDefault="009C3CB4" w:rsidP="009C3CB4">
      <w:pPr>
        <w:spacing w:line="240" w:lineRule="auto"/>
        <w:rPr>
          <w:rFonts w:ascii="FbShefa" w:hAnsi="FbShefa"/>
          <w:sz w:val="11"/>
          <w:rtl/>
        </w:rPr>
      </w:pPr>
    </w:p>
    <w:p w14:paraId="2EB835E4" w14:textId="77777777" w:rsidR="0091763F" w:rsidRPr="00270114" w:rsidRDefault="009C3CB4" w:rsidP="0091763F">
      <w:pPr>
        <w:pStyle w:val="3"/>
        <w:rPr>
          <w:rFonts w:ascii="FbShefa" w:hAnsi="FbShefa"/>
          <w:color w:val="7C5F1D"/>
          <w:rtl/>
        </w:rPr>
      </w:pPr>
      <w:r w:rsidRPr="00270114">
        <w:rPr>
          <w:rFonts w:ascii="FbShefa" w:hAnsi="FbShefa"/>
          <w:color w:val="7C5F1D"/>
          <w:rtl/>
        </w:rPr>
        <w:t>ת</w:t>
      </w:r>
      <w:r w:rsidR="0091763F" w:rsidRPr="00270114">
        <w:rPr>
          <w:rFonts w:ascii="FbShefa" w:hAnsi="FbShefa"/>
          <w:color w:val="7C5F1D"/>
          <w:rtl/>
        </w:rPr>
        <w:t>"</w:t>
      </w:r>
      <w:r w:rsidRPr="00270114">
        <w:rPr>
          <w:rFonts w:ascii="FbShefa" w:hAnsi="FbShefa"/>
          <w:color w:val="7C5F1D"/>
          <w:rtl/>
        </w:rPr>
        <w:t>ש</w:t>
      </w:r>
      <w:r w:rsidR="0091763F" w:rsidRPr="00270114">
        <w:rPr>
          <w:rFonts w:ascii="FbShefa" w:hAnsi="FbShefa"/>
          <w:color w:val="7C5F1D"/>
          <w:rtl/>
        </w:rPr>
        <w:t>:</w:t>
      </w:r>
    </w:p>
    <w:p w14:paraId="6CA63331" w14:textId="4A380E6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עיגולי דבילה וככרות של נחתום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הרי אלו שלו</w:t>
      </w:r>
      <w:r w:rsidR="00980F5A" w:rsidRPr="00270114">
        <w:rPr>
          <w:rFonts w:ascii="FbShefa" w:hAnsi="FbShefa"/>
          <w:sz w:val="11"/>
          <w:rtl/>
        </w:rPr>
        <w:t>.</w:t>
      </w:r>
    </w:p>
    <w:p w14:paraId="048967D8" w14:textId="3ACCA660"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אגב דיקירי, מידע ידע בהו</w:t>
      </w:r>
      <w:r w:rsidR="00980F5A" w:rsidRPr="00270114">
        <w:rPr>
          <w:rFonts w:ascii="FbShefa" w:hAnsi="FbShefa"/>
          <w:sz w:val="11"/>
          <w:rtl/>
        </w:rPr>
        <w:t>.</w:t>
      </w:r>
    </w:p>
    <w:p w14:paraId="2F20A694" w14:textId="3F06D796" w:rsidR="009C3CB4" w:rsidRPr="00270114" w:rsidRDefault="009C3CB4" w:rsidP="009C3CB4">
      <w:pPr>
        <w:spacing w:line="240" w:lineRule="auto"/>
        <w:rPr>
          <w:rFonts w:ascii="FbShefa" w:hAnsi="FbShefa"/>
          <w:sz w:val="11"/>
          <w:rtl/>
        </w:rPr>
      </w:pPr>
    </w:p>
    <w:p w14:paraId="12B4FBC1" w14:textId="77777777" w:rsidR="0091763F" w:rsidRPr="00270114" w:rsidRDefault="009C3CB4" w:rsidP="0091763F">
      <w:pPr>
        <w:pStyle w:val="3"/>
        <w:rPr>
          <w:rFonts w:ascii="FbShefa" w:hAnsi="FbShefa"/>
          <w:color w:val="7C5F1D"/>
          <w:rtl/>
        </w:rPr>
      </w:pPr>
      <w:r w:rsidRPr="00270114">
        <w:rPr>
          <w:rFonts w:ascii="FbShefa" w:hAnsi="FbShefa"/>
          <w:color w:val="7C5F1D"/>
          <w:rtl/>
        </w:rPr>
        <w:t>ת</w:t>
      </w:r>
      <w:r w:rsidR="0091763F" w:rsidRPr="00270114">
        <w:rPr>
          <w:rFonts w:ascii="FbShefa" w:hAnsi="FbShefa"/>
          <w:color w:val="7C5F1D"/>
          <w:rtl/>
        </w:rPr>
        <w:t>"ש:</w:t>
      </w:r>
    </w:p>
    <w:p w14:paraId="02D85A8D" w14:textId="17995E08"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לשונות של ארגמן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הרי אלו שלו</w:t>
      </w:r>
      <w:r w:rsidR="00980F5A" w:rsidRPr="00270114">
        <w:rPr>
          <w:rFonts w:ascii="FbShefa" w:hAnsi="FbShefa"/>
          <w:sz w:val="11"/>
          <w:rtl/>
        </w:rPr>
        <w:t>.</w:t>
      </w:r>
    </w:p>
    <w:p w14:paraId="1D0FA464" w14:textId="61FA8A55"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אגב דחשיבי, משמושי ממשמש בהו</w:t>
      </w:r>
      <w:r w:rsidR="00980F5A" w:rsidRPr="00270114">
        <w:rPr>
          <w:rFonts w:ascii="FbShefa" w:hAnsi="FbShefa"/>
          <w:sz w:val="11"/>
          <w:rtl/>
        </w:rPr>
        <w:t>.</w:t>
      </w:r>
    </w:p>
    <w:p w14:paraId="7C22545C" w14:textId="77777777" w:rsidR="009C3CB4" w:rsidRPr="00270114" w:rsidRDefault="009C3CB4" w:rsidP="009C3CB4">
      <w:pPr>
        <w:spacing w:line="240" w:lineRule="auto"/>
        <w:rPr>
          <w:rFonts w:ascii="FbShefa" w:hAnsi="FbShefa"/>
          <w:sz w:val="11"/>
          <w:rtl/>
        </w:rPr>
      </w:pPr>
    </w:p>
    <w:p w14:paraId="76CA29D8" w14:textId="77777777" w:rsidR="0091763F" w:rsidRPr="00270114" w:rsidRDefault="009C3CB4" w:rsidP="0091763F">
      <w:pPr>
        <w:pStyle w:val="3"/>
        <w:rPr>
          <w:rFonts w:ascii="FbShefa" w:hAnsi="FbShefa"/>
          <w:color w:val="7C5F1D"/>
          <w:rtl/>
        </w:rPr>
      </w:pPr>
      <w:r w:rsidRPr="00270114">
        <w:rPr>
          <w:rFonts w:ascii="FbShefa" w:hAnsi="FbShefa"/>
          <w:color w:val="7C5F1D"/>
          <w:rtl/>
        </w:rPr>
        <w:t>ת</w:t>
      </w:r>
      <w:r w:rsidR="0091763F" w:rsidRPr="00270114">
        <w:rPr>
          <w:rFonts w:ascii="FbShefa" w:hAnsi="FbShefa"/>
          <w:color w:val="7C5F1D"/>
          <w:rtl/>
        </w:rPr>
        <w:t>"ש:</w:t>
      </w:r>
    </w:p>
    <w:p w14:paraId="4C0B4AED" w14:textId="4A544E62"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המוצא</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מעות בבתי כנסיות ובבתי מדרשות, ובכל מקום שהרבים מצויין שם</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הרי</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אלו שלו</w:t>
      </w:r>
      <w:r w:rsidR="00980F5A" w:rsidRPr="00270114">
        <w:rPr>
          <w:rFonts w:ascii="FbShefa" w:hAnsi="FbShefa"/>
          <w:sz w:val="11"/>
          <w:rtl/>
        </w:rPr>
        <w:t>.</w:t>
      </w:r>
    </w:p>
    <w:p w14:paraId="169F4533" w14:textId="5727791E"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אדם עשוי למשמש בכיסו בכל שעה</w:t>
      </w:r>
      <w:r w:rsidR="00980F5A" w:rsidRPr="00270114">
        <w:rPr>
          <w:rFonts w:ascii="FbShefa" w:hAnsi="FbShefa"/>
          <w:sz w:val="11"/>
          <w:rtl/>
        </w:rPr>
        <w:t>.</w:t>
      </w:r>
    </w:p>
    <w:p w14:paraId="6B7F9B4E" w14:textId="41167BFC" w:rsidR="009C3CB4" w:rsidRPr="00270114" w:rsidRDefault="009C3CB4" w:rsidP="009C3CB4">
      <w:pPr>
        <w:spacing w:line="240" w:lineRule="auto"/>
        <w:rPr>
          <w:rFonts w:ascii="FbShefa" w:hAnsi="FbShefa"/>
          <w:sz w:val="11"/>
          <w:rtl/>
        </w:rPr>
      </w:pPr>
    </w:p>
    <w:p w14:paraId="76C41714" w14:textId="77777777" w:rsidR="00C271B0" w:rsidRPr="00270114" w:rsidRDefault="009C3CB4" w:rsidP="00C271B0">
      <w:pPr>
        <w:pStyle w:val="3"/>
        <w:rPr>
          <w:rFonts w:ascii="FbShefa" w:hAnsi="FbShefa"/>
          <w:color w:val="7C5F1D"/>
          <w:rtl/>
        </w:rPr>
      </w:pPr>
      <w:r w:rsidRPr="00270114">
        <w:rPr>
          <w:rFonts w:ascii="FbShefa" w:hAnsi="FbShefa"/>
          <w:color w:val="7C5F1D"/>
          <w:rtl/>
        </w:rPr>
        <w:t>ת</w:t>
      </w:r>
      <w:r w:rsidR="00C271B0" w:rsidRPr="00270114">
        <w:rPr>
          <w:rFonts w:ascii="FbShefa" w:hAnsi="FbShefa"/>
          <w:color w:val="7C5F1D"/>
          <w:rtl/>
        </w:rPr>
        <w:t>"ש:</w:t>
      </w:r>
    </w:p>
    <w:p w14:paraId="1975E252" w14:textId="5DE1916F"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מאימתי כל אדם מותרים בלקט</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משילכו בה הנמושות</w:t>
      </w:r>
      <w:r w:rsidR="00980F5A" w:rsidRPr="00270114">
        <w:rPr>
          <w:rFonts w:ascii="FbShefa" w:hAnsi="FbShefa"/>
          <w:sz w:val="11"/>
          <w:rtl/>
        </w:rPr>
        <w:t>.</w:t>
      </w:r>
    </w:p>
    <w:p w14:paraId="4A346066" w14:textId="42F43AF2" w:rsidR="00433741" w:rsidRPr="00270114" w:rsidRDefault="00C271B0" w:rsidP="00C271B0">
      <w:pPr>
        <w:rPr>
          <w:rFonts w:ascii="FbShefa" w:hAnsi="FbShefa"/>
          <w:rtl/>
        </w:rPr>
      </w:pPr>
      <w:r w:rsidRPr="001B3037">
        <w:rPr>
          <w:rFonts w:ascii="FbShefa" w:hAnsi="FbShefa"/>
          <w:b/>
          <w:bCs/>
          <w:color w:val="3B2F2A" w:themeColor="text2" w:themeShade="80"/>
          <w:rtl/>
        </w:rPr>
        <w:t>דעה א</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נמושות, היינו סבי דאזלי אתיגרא</w:t>
      </w:r>
      <w:r w:rsidR="00980F5A" w:rsidRPr="00270114">
        <w:rPr>
          <w:rFonts w:ascii="FbShefa" w:hAnsi="FbShefa"/>
          <w:rtl/>
        </w:rPr>
        <w:t>.</w:t>
      </w:r>
    </w:p>
    <w:p w14:paraId="2E30EB59" w14:textId="6DF6C45E" w:rsidR="00433741" w:rsidRPr="00270114" w:rsidRDefault="00C271B0" w:rsidP="00C271B0">
      <w:pPr>
        <w:spacing w:line="240" w:lineRule="auto"/>
        <w:rPr>
          <w:rFonts w:ascii="FbShefa" w:hAnsi="FbShefa"/>
          <w:rtl/>
        </w:rPr>
      </w:pPr>
      <w:r w:rsidRPr="001B3037">
        <w:rPr>
          <w:rFonts w:ascii="FbShefa" w:hAnsi="FbShefa"/>
          <w:b/>
          <w:bCs/>
          <w:color w:val="3B2F2A" w:themeColor="text2" w:themeShade="80"/>
          <w:rtl/>
        </w:rPr>
        <w:t>דעה ב</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נמושות</w:t>
      </w:r>
      <w:r w:rsidR="00365B0B" w:rsidRPr="00270114">
        <w:rPr>
          <w:rFonts w:ascii="FbShefa" w:hAnsi="FbShefa"/>
          <w:rtl/>
        </w:rPr>
        <w:t>,</w:t>
      </w:r>
      <w:r w:rsidRPr="00270114">
        <w:rPr>
          <w:rFonts w:ascii="FbShefa" w:hAnsi="FbShefa"/>
          <w:rtl/>
        </w:rPr>
        <w:t xml:space="preserve"> היינו לקוטי בתר לקוטי</w:t>
      </w:r>
      <w:r w:rsidR="00980F5A" w:rsidRPr="00270114">
        <w:rPr>
          <w:rFonts w:ascii="FbShefa" w:hAnsi="FbShefa"/>
          <w:rtl/>
        </w:rPr>
        <w:t>.</w:t>
      </w:r>
    </w:p>
    <w:p w14:paraId="3827EC9C" w14:textId="5662FA80" w:rsidR="00C271B0" w:rsidRPr="001B3037" w:rsidRDefault="00C271B0" w:rsidP="009C3CB4">
      <w:pPr>
        <w:spacing w:line="240" w:lineRule="auto"/>
        <w:rPr>
          <w:rFonts w:ascii="FbShefa" w:hAnsi="FbShefa"/>
          <w:b/>
          <w:bCs/>
          <w:color w:val="3B2F2A" w:themeColor="text2" w:themeShade="80"/>
          <w:sz w:val="11"/>
          <w:rtl/>
        </w:rPr>
      </w:pPr>
    </w:p>
    <w:p w14:paraId="5A781551" w14:textId="38CC05E9"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הראיה</w:t>
      </w:r>
      <w:r w:rsidR="00980F5A" w:rsidRPr="001B3037">
        <w:rPr>
          <w:rFonts w:ascii="FbShefa" w:hAnsi="FbShefa"/>
          <w:b/>
          <w:bCs/>
          <w:color w:val="3B2F2A" w:themeColor="text2" w:themeShade="80"/>
          <w:sz w:val="11"/>
          <w:rtl/>
        </w:rPr>
        <w:t>.</w:t>
      </w:r>
      <w:r w:rsidRPr="00270114">
        <w:rPr>
          <w:rFonts w:ascii="FbShefa" w:hAnsi="FbShefa"/>
          <w:sz w:val="11"/>
          <w:rtl/>
        </w:rPr>
        <w:t xml:space="preserve"> נהי דעניים דהכא מיאשי, איכא עניים בדוכתא אחריתא</w:t>
      </w:r>
      <w:r w:rsidR="00980F5A" w:rsidRPr="00270114">
        <w:rPr>
          <w:rFonts w:ascii="FbShefa" w:hAnsi="FbShefa"/>
          <w:sz w:val="11"/>
          <w:rtl/>
        </w:rPr>
        <w:t>.</w:t>
      </w:r>
    </w:p>
    <w:p w14:paraId="4BD6A0BD" w14:textId="05756798"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הנך מעיקרא איאושי מיאש</w:t>
      </w:r>
      <w:r w:rsidR="00980F5A" w:rsidRPr="00270114">
        <w:rPr>
          <w:rFonts w:ascii="FbShefa" w:hAnsi="FbShefa"/>
          <w:sz w:val="11"/>
          <w:rtl/>
        </w:rPr>
        <w:t>.</w:t>
      </w:r>
    </w:p>
    <w:p w14:paraId="03E1441C" w14:textId="77777777" w:rsidR="009C3CB4" w:rsidRPr="00270114" w:rsidRDefault="009C3CB4" w:rsidP="009C3CB4">
      <w:pPr>
        <w:spacing w:line="240" w:lineRule="auto"/>
        <w:rPr>
          <w:rFonts w:ascii="FbShefa" w:hAnsi="FbShefa"/>
          <w:sz w:val="11"/>
          <w:rtl/>
        </w:rPr>
      </w:pPr>
    </w:p>
    <w:p w14:paraId="6C901B81" w14:textId="77777777" w:rsidR="00C271B0" w:rsidRPr="00270114" w:rsidRDefault="009C3CB4" w:rsidP="00C271B0">
      <w:pPr>
        <w:pStyle w:val="3"/>
        <w:rPr>
          <w:rFonts w:ascii="FbShefa" w:hAnsi="FbShefa"/>
          <w:color w:val="7C5F1D"/>
          <w:rtl/>
        </w:rPr>
      </w:pPr>
      <w:r w:rsidRPr="00270114">
        <w:rPr>
          <w:rFonts w:ascii="FbShefa" w:hAnsi="FbShefa"/>
          <w:color w:val="7C5F1D"/>
          <w:rtl/>
        </w:rPr>
        <w:t>ת</w:t>
      </w:r>
      <w:r w:rsidR="00C271B0" w:rsidRPr="00270114">
        <w:rPr>
          <w:rFonts w:ascii="FbShefa" w:hAnsi="FbShefa"/>
          <w:color w:val="7C5F1D"/>
          <w:rtl/>
        </w:rPr>
        <w:t>"ש:</w:t>
      </w:r>
    </w:p>
    <w:p w14:paraId="0DBB1B5E" w14:textId="09B0573A"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קציעות ותאנים</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מותרות משום גזל, ופטורות מן המעשר</w:t>
      </w:r>
      <w:r w:rsidR="00980F5A" w:rsidRPr="00270114">
        <w:rPr>
          <w:rFonts w:ascii="FbShefa" w:hAnsi="FbShefa"/>
          <w:sz w:val="11"/>
          <w:rtl/>
        </w:rPr>
        <w:t>.</w:t>
      </w:r>
    </w:p>
    <w:p w14:paraId="336DE3AA" w14:textId="51146180" w:rsidR="00433741" w:rsidRPr="001B3037" w:rsidRDefault="009C3CB4" w:rsidP="009C3CB4">
      <w:pPr>
        <w:spacing w:line="240" w:lineRule="auto"/>
        <w:rPr>
          <w:rFonts w:ascii="FbShefa" w:hAnsi="FbShefa"/>
          <w:b/>
          <w:bCs/>
          <w:color w:val="3B2F2A" w:themeColor="text2" w:themeShade="80"/>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קציעות חשיבי</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תאנה</w:t>
      </w:r>
      <w:r w:rsidR="00980F5A" w:rsidRPr="001B3037">
        <w:rPr>
          <w:rFonts w:ascii="FbShefa" w:hAnsi="FbShefa"/>
          <w:b/>
          <w:bCs/>
          <w:color w:val="3B2F2A" w:themeColor="text2" w:themeShade="80"/>
          <w:sz w:val="11"/>
          <w:rtl/>
        </w:rPr>
        <w:t>.</w:t>
      </w:r>
      <w:r w:rsidRPr="00270114">
        <w:rPr>
          <w:rFonts w:ascii="FbShefa" w:hAnsi="FbShefa"/>
          <w:sz w:val="11"/>
          <w:rtl/>
        </w:rPr>
        <w:t xml:space="preserve"> מידע ידיע דנתרא</w:t>
      </w:r>
      <w:r w:rsidR="00980F5A" w:rsidRPr="00270114">
        <w:rPr>
          <w:rFonts w:ascii="FbShefa" w:hAnsi="FbShefa"/>
          <w:sz w:val="11"/>
          <w:rtl/>
        </w:rPr>
        <w:t>.</w:t>
      </w:r>
    </w:p>
    <w:p w14:paraId="6DD5150D" w14:textId="19C3B6AB" w:rsidR="00433741" w:rsidRPr="001B3037" w:rsidRDefault="00433741" w:rsidP="009C3CB4">
      <w:pPr>
        <w:spacing w:line="240" w:lineRule="auto"/>
        <w:rPr>
          <w:rFonts w:ascii="FbShefa" w:hAnsi="FbShefa"/>
          <w:b/>
          <w:bCs/>
          <w:color w:val="3B2F2A" w:themeColor="text2" w:themeShade="80"/>
          <w:sz w:val="11"/>
          <w:rtl/>
        </w:rPr>
      </w:pPr>
    </w:p>
    <w:p w14:paraId="5B634036" w14:textId="77777777" w:rsidR="00C271B0" w:rsidRPr="00270114" w:rsidRDefault="009C3CB4" w:rsidP="00C271B0">
      <w:pPr>
        <w:pStyle w:val="3"/>
        <w:rPr>
          <w:rFonts w:ascii="FbShefa" w:hAnsi="FbShefa"/>
          <w:color w:val="7C5F1D"/>
          <w:rtl/>
        </w:rPr>
      </w:pPr>
      <w:r w:rsidRPr="00270114">
        <w:rPr>
          <w:rFonts w:ascii="FbShefa" w:hAnsi="FbShefa"/>
          <w:color w:val="7C5F1D"/>
          <w:rtl/>
        </w:rPr>
        <w:t>ת</w:t>
      </w:r>
      <w:r w:rsidR="00C271B0" w:rsidRPr="00270114">
        <w:rPr>
          <w:rFonts w:ascii="FbShefa" w:hAnsi="FbShefa"/>
          <w:color w:val="7C5F1D"/>
          <w:rtl/>
        </w:rPr>
        <w:t>"ש:</w:t>
      </w:r>
    </w:p>
    <w:p w14:paraId="7D0E897C" w14:textId="4BB7BEB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מצא זיתים ובחרובים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אסור</w:t>
      </w:r>
      <w:r w:rsidR="00980F5A" w:rsidRPr="00270114">
        <w:rPr>
          <w:rFonts w:ascii="FbShefa" w:hAnsi="FbShefa"/>
          <w:sz w:val="11"/>
          <w:rtl/>
        </w:rPr>
        <w:t>.</w:t>
      </w:r>
    </w:p>
    <w:p w14:paraId="46986DE1" w14:textId="36FD7397"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הראיה</w:t>
      </w:r>
      <w:r w:rsidR="00980F5A" w:rsidRPr="001B3037">
        <w:rPr>
          <w:rFonts w:ascii="FbShefa" w:hAnsi="FbShefa"/>
          <w:b/>
          <w:bCs/>
          <w:color w:val="3B2F2A" w:themeColor="text2" w:themeShade="80"/>
          <w:sz w:val="11"/>
          <w:rtl/>
        </w:rPr>
        <w:t>.</w:t>
      </w:r>
      <w:r w:rsidRPr="00270114">
        <w:rPr>
          <w:rFonts w:ascii="FbShefa" w:hAnsi="FbShefa"/>
          <w:sz w:val="11"/>
          <w:rtl/>
        </w:rPr>
        <w:t xml:space="preserve"> אמאי לא הוי יאוש</w:t>
      </w:r>
      <w:r w:rsidR="00980F5A" w:rsidRPr="00270114">
        <w:rPr>
          <w:rFonts w:ascii="FbShefa" w:hAnsi="FbShefa"/>
          <w:sz w:val="11"/>
          <w:rtl/>
        </w:rPr>
        <w:t>.</w:t>
      </w:r>
    </w:p>
    <w:p w14:paraId="2CE2AB23" w14:textId="42BAA378"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שאני זית, הואיל וחזותו מוכיח עליו</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בשונה מתאנה</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שעם נפילתה נמאסת</w:t>
      </w:r>
      <w:r w:rsidR="00980F5A" w:rsidRPr="00270114">
        <w:rPr>
          <w:rFonts w:ascii="FbShefa" w:hAnsi="FbShefa"/>
          <w:sz w:val="11"/>
          <w:rtl/>
        </w:rPr>
        <w:t>.</w:t>
      </w:r>
    </w:p>
    <w:p w14:paraId="2F899A7A" w14:textId="60BC24F5" w:rsidR="009C3CB4" w:rsidRPr="00270114" w:rsidRDefault="009C3CB4" w:rsidP="00794C1A">
      <w:pPr>
        <w:pStyle w:val="1"/>
        <w:rPr>
          <w:rFonts w:ascii="FbShefa" w:hAnsi="FbShefa"/>
          <w:rtl/>
        </w:rPr>
      </w:pPr>
      <w:r w:rsidRPr="00270114">
        <w:rPr>
          <w:rFonts w:ascii="FbShefa" w:hAnsi="FbShefa"/>
          <w:sz w:val="11"/>
          <w:rtl/>
        </w:rPr>
        <w:t>כב</w:t>
      </w:r>
      <w:r w:rsidR="00B36BF2" w:rsidRPr="00270114">
        <w:rPr>
          <w:rFonts w:ascii="FbShefa" w:hAnsi="FbShefa"/>
          <w:sz w:val="11"/>
          <w:rtl/>
        </w:rPr>
        <w:t>, א</w:t>
      </w:r>
    </w:p>
    <w:p w14:paraId="0E823302" w14:textId="77777777" w:rsidR="00C271B0" w:rsidRPr="00270114" w:rsidRDefault="009C3CB4" w:rsidP="00C271B0">
      <w:pPr>
        <w:pStyle w:val="3"/>
        <w:rPr>
          <w:rFonts w:ascii="FbShefa" w:hAnsi="FbShefa"/>
          <w:color w:val="7C5F1D"/>
          <w:rtl/>
        </w:rPr>
      </w:pPr>
      <w:r w:rsidRPr="00270114">
        <w:rPr>
          <w:rFonts w:ascii="FbShefa" w:hAnsi="FbShefa"/>
          <w:color w:val="7C5F1D"/>
          <w:rtl/>
        </w:rPr>
        <w:t>ת</w:t>
      </w:r>
      <w:r w:rsidR="00C271B0" w:rsidRPr="00270114">
        <w:rPr>
          <w:rFonts w:ascii="FbShefa" w:hAnsi="FbShefa"/>
          <w:color w:val="7C5F1D"/>
          <w:rtl/>
        </w:rPr>
        <w:t>"ש:</w:t>
      </w:r>
    </w:p>
    <w:p w14:paraId="4CF7FA15" w14:textId="6D40C870"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 xml:space="preserve">גנב </w:t>
      </w:r>
      <w:r w:rsidR="00E56369" w:rsidRPr="001B3037">
        <w:rPr>
          <w:rFonts w:ascii="FbShefa" w:hAnsi="FbShefa"/>
          <w:b/>
          <w:bCs/>
          <w:color w:val="3B2F2A" w:themeColor="text2" w:themeShade="80"/>
          <w:sz w:val="11"/>
          <w:rtl/>
        </w:rPr>
        <w:t>גזלן וירדן</w:t>
      </w:r>
      <w:r w:rsidR="00980F5A" w:rsidRPr="001B3037">
        <w:rPr>
          <w:rFonts w:ascii="FbShefa" w:hAnsi="FbShefa"/>
          <w:b/>
          <w:bCs/>
          <w:color w:val="3B2F2A" w:themeColor="text2" w:themeShade="80"/>
          <w:sz w:val="11"/>
          <w:rtl/>
        </w:rPr>
        <w:t>.</w:t>
      </w:r>
      <w:r w:rsidR="00E56369" w:rsidRPr="001B3037">
        <w:rPr>
          <w:rFonts w:ascii="FbShefa" w:hAnsi="FbShefa"/>
          <w:b/>
          <w:bCs/>
          <w:color w:val="3B2F2A" w:themeColor="text2" w:themeShade="80"/>
          <w:sz w:val="11"/>
          <w:rtl/>
        </w:rPr>
        <w:t xml:space="preserve"> </w:t>
      </w:r>
      <w:r w:rsidRPr="00270114">
        <w:rPr>
          <w:rFonts w:ascii="FbShefa" w:hAnsi="FbShefa"/>
          <w:sz w:val="11"/>
          <w:rtl/>
        </w:rPr>
        <w:t>שנטל</w:t>
      </w:r>
      <w:r w:rsidR="00E56369" w:rsidRPr="00270114">
        <w:rPr>
          <w:rFonts w:ascii="FbShefa" w:hAnsi="FbShefa"/>
          <w:sz w:val="11"/>
          <w:rtl/>
        </w:rPr>
        <w:t>ו</w:t>
      </w:r>
      <w:r w:rsidRPr="00270114">
        <w:rPr>
          <w:rFonts w:ascii="FbShefa" w:hAnsi="FbShefa"/>
          <w:sz w:val="11"/>
          <w:rtl/>
        </w:rPr>
        <w:t xml:space="preserve"> מזה ונתן לזה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מה שנטל</w:t>
      </w:r>
      <w:r w:rsidR="00980F5A" w:rsidRPr="00270114">
        <w:rPr>
          <w:rFonts w:ascii="FbShefa" w:hAnsi="FbShefa"/>
          <w:sz w:val="11"/>
          <w:rtl/>
        </w:rPr>
        <w:t>.</w:t>
      </w:r>
      <w:r w:rsidRPr="00270114">
        <w:rPr>
          <w:rFonts w:ascii="FbShefa" w:hAnsi="FbShefa"/>
          <w:sz w:val="11"/>
          <w:rtl/>
        </w:rPr>
        <w:t xml:space="preserve"> נטל</w:t>
      </w:r>
      <w:r w:rsidR="00CA2000" w:rsidRPr="00270114">
        <w:rPr>
          <w:rFonts w:ascii="FbShefa" w:hAnsi="FbShefa"/>
          <w:sz w:val="11"/>
          <w:rtl/>
        </w:rPr>
        <w:t>,</w:t>
      </w:r>
      <w:r w:rsidRPr="00270114">
        <w:rPr>
          <w:rFonts w:ascii="FbShefa" w:hAnsi="FbShefa"/>
          <w:sz w:val="11"/>
          <w:rtl/>
        </w:rPr>
        <w:t xml:space="preserve"> ומה שנתן נתן</w:t>
      </w:r>
      <w:r w:rsidR="00980F5A" w:rsidRPr="00270114">
        <w:rPr>
          <w:rFonts w:ascii="FbShefa" w:hAnsi="FbShefa"/>
          <w:sz w:val="11"/>
          <w:rtl/>
        </w:rPr>
        <w:t>.</w:t>
      </w:r>
    </w:p>
    <w:p w14:paraId="4BBE3148" w14:textId="29CB6B59"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הראיה</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E56369" w:rsidRPr="00270114">
        <w:rPr>
          <w:rFonts w:ascii="FbShefa" w:hAnsi="FbShefa"/>
          <w:sz w:val="11"/>
          <w:rtl/>
        </w:rPr>
        <w:t>בשלמא גזלן וירדן, חזי להו</w:t>
      </w:r>
      <w:r w:rsidR="00980F5A" w:rsidRPr="00270114">
        <w:rPr>
          <w:rFonts w:ascii="FbShefa" w:hAnsi="FbShefa"/>
          <w:sz w:val="11"/>
          <w:rtl/>
        </w:rPr>
        <w:t>.</w:t>
      </w:r>
      <w:r w:rsidR="00331B6B" w:rsidRPr="00270114">
        <w:rPr>
          <w:rFonts w:ascii="FbShefa" w:hAnsi="FbShefa"/>
          <w:sz w:val="11"/>
          <w:rtl/>
        </w:rPr>
        <w:t xml:space="preserve"> </w:t>
      </w:r>
      <w:r w:rsidR="00E56369" w:rsidRPr="001B3037">
        <w:rPr>
          <w:rFonts w:ascii="FbShefa" w:hAnsi="FbShefa"/>
          <w:b/>
          <w:bCs/>
          <w:color w:val="3B2F2A" w:themeColor="text2" w:themeShade="80"/>
          <w:sz w:val="11"/>
          <w:rtl/>
        </w:rPr>
        <w:t xml:space="preserve">אבל </w:t>
      </w:r>
      <w:r w:rsidRPr="001B3037">
        <w:rPr>
          <w:rFonts w:ascii="FbShefa" w:hAnsi="FbShefa"/>
          <w:b/>
          <w:bCs/>
          <w:color w:val="3B2F2A" w:themeColor="text2" w:themeShade="80"/>
          <w:sz w:val="11"/>
          <w:rtl/>
        </w:rPr>
        <w:t>גנב</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מי קא חזי ליה דמיאש</w:t>
      </w:r>
      <w:r w:rsidR="00980F5A" w:rsidRPr="00270114">
        <w:rPr>
          <w:rFonts w:ascii="FbShefa" w:hAnsi="FbShefa"/>
          <w:sz w:val="11"/>
          <w:rtl/>
        </w:rPr>
        <w:t>.</w:t>
      </w:r>
    </w:p>
    <w:p w14:paraId="69767609" w14:textId="261FEE31"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בלסטים מזוין, ותרי גווני גזלן</w:t>
      </w:r>
      <w:r w:rsidR="00980F5A" w:rsidRPr="00270114">
        <w:rPr>
          <w:rFonts w:ascii="FbShefa" w:hAnsi="FbShefa"/>
          <w:sz w:val="11"/>
          <w:rtl/>
        </w:rPr>
        <w:t>.</w:t>
      </w:r>
    </w:p>
    <w:p w14:paraId="34D3A1D7" w14:textId="5A7584DA" w:rsidR="009C3CB4" w:rsidRPr="00270114" w:rsidRDefault="009C3CB4" w:rsidP="009C3CB4">
      <w:pPr>
        <w:spacing w:line="240" w:lineRule="auto"/>
        <w:rPr>
          <w:rFonts w:ascii="FbShefa" w:hAnsi="FbShefa"/>
          <w:sz w:val="11"/>
          <w:rtl/>
        </w:rPr>
      </w:pPr>
    </w:p>
    <w:p w14:paraId="2E212654" w14:textId="77777777" w:rsidR="00E56369" w:rsidRPr="00270114" w:rsidRDefault="009C3CB4" w:rsidP="00E56369">
      <w:pPr>
        <w:pStyle w:val="3"/>
        <w:rPr>
          <w:rFonts w:ascii="FbShefa" w:hAnsi="FbShefa"/>
          <w:color w:val="7C5F1D"/>
          <w:rtl/>
        </w:rPr>
      </w:pPr>
      <w:r w:rsidRPr="00270114">
        <w:rPr>
          <w:rFonts w:ascii="FbShefa" w:hAnsi="FbShefa"/>
          <w:color w:val="7C5F1D"/>
          <w:rtl/>
        </w:rPr>
        <w:t>ת</w:t>
      </w:r>
      <w:r w:rsidR="00E56369" w:rsidRPr="00270114">
        <w:rPr>
          <w:rFonts w:ascii="FbShefa" w:hAnsi="FbShefa"/>
          <w:color w:val="7C5F1D"/>
          <w:rtl/>
        </w:rPr>
        <w:t>"ש:</w:t>
      </w:r>
    </w:p>
    <w:p w14:paraId="5AEBAE50" w14:textId="3EFE87DA"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שטף נהר קוריו עציו ואבניו לשדה חבירו</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הרי אלו שלו</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מפני</w:t>
      </w:r>
      <w:r w:rsidR="00980F5A" w:rsidRPr="001B3037">
        <w:rPr>
          <w:rFonts w:ascii="FbShefa" w:hAnsi="FbShefa"/>
          <w:b/>
          <w:bCs/>
          <w:color w:val="3B2F2A" w:themeColor="text2" w:themeShade="80"/>
          <w:sz w:val="11"/>
          <w:rtl/>
        </w:rPr>
        <w:t>.</w:t>
      </w:r>
      <w:r w:rsidRPr="00270114">
        <w:rPr>
          <w:rFonts w:ascii="FbShefa" w:hAnsi="FbShefa"/>
          <w:sz w:val="11"/>
          <w:rtl/>
        </w:rPr>
        <w:t xml:space="preserve"> שנתיאשו הבעלים</w:t>
      </w:r>
      <w:r w:rsidR="00980F5A" w:rsidRPr="00270114">
        <w:rPr>
          <w:rFonts w:ascii="FbShefa" w:hAnsi="FbShefa"/>
          <w:sz w:val="11"/>
          <w:rtl/>
        </w:rPr>
        <w:t>.</w:t>
      </w:r>
    </w:p>
    <w:p w14:paraId="7FAFC784" w14:textId="5262F743"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הראיה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טעמא דנתיאשו הבעלים, הא סתמא לא</w:t>
      </w:r>
      <w:r w:rsidR="00980F5A" w:rsidRPr="00270114">
        <w:rPr>
          <w:rFonts w:ascii="FbShefa" w:hAnsi="FbShefa"/>
          <w:sz w:val="11"/>
          <w:rtl/>
        </w:rPr>
        <w:t>.</w:t>
      </w:r>
    </w:p>
    <w:p w14:paraId="15861A80" w14:textId="643F775E"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הכא במאי עסקינן כשיכול להציל על ידי הדחק</w:t>
      </w:r>
      <w:r w:rsidR="00980F5A" w:rsidRPr="00270114">
        <w:rPr>
          <w:rFonts w:ascii="FbShefa" w:hAnsi="FbShefa"/>
          <w:sz w:val="11"/>
          <w:rtl/>
        </w:rPr>
        <w:t>.</w:t>
      </w:r>
    </w:p>
    <w:p w14:paraId="54B36A9A" w14:textId="77777777" w:rsidR="009C3CB4" w:rsidRPr="00270114" w:rsidRDefault="009C3CB4" w:rsidP="009C3CB4">
      <w:pPr>
        <w:spacing w:line="240" w:lineRule="auto"/>
        <w:rPr>
          <w:rFonts w:ascii="FbShefa" w:hAnsi="FbShefa"/>
          <w:sz w:val="11"/>
          <w:rtl/>
        </w:rPr>
      </w:pPr>
    </w:p>
    <w:p w14:paraId="4D78261A" w14:textId="54A91EE8" w:rsidR="00E56369" w:rsidRPr="00270114" w:rsidRDefault="00E56369" w:rsidP="00E56369">
      <w:pPr>
        <w:pStyle w:val="3"/>
        <w:rPr>
          <w:rFonts w:ascii="FbShefa" w:hAnsi="FbShefa"/>
          <w:color w:val="7C5F1D"/>
          <w:rtl/>
        </w:rPr>
      </w:pPr>
      <w:r w:rsidRPr="00270114">
        <w:rPr>
          <w:rFonts w:ascii="FbShefa" w:hAnsi="FbShefa"/>
          <w:color w:val="7C5F1D"/>
          <w:rtl/>
        </w:rPr>
        <w:t>שטף נהר:</w:t>
      </w:r>
    </w:p>
    <w:p w14:paraId="155A808D" w14:textId="5160ACD3" w:rsidR="00E56369" w:rsidRPr="00270114" w:rsidRDefault="00E56369" w:rsidP="00E56369">
      <w:pPr>
        <w:spacing w:line="240" w:lineRule="auto"/>
        <w:rPr>
          <w:rFonts w:ascii="FbShefa" w:hAnsi="FbShefa"/>
          <w:sz w:val="11"/>
          <w:rtl/>
        </w:rPr>
      </w:pPr>
      <w:r w:rsidRPr="001B3037">
        <w:rPr>
          <w:rFonts w:ascii="FbShefa" w:hAnsi="FbShefa"/>
          <w:b/>
          <w:bCs/>
          <w:color w:val="3B2F2A" w:themeColor="text2" w:themeShade="80"/>
          <w:sz w:val="11"/>
          <w:rtl/>
        </w:rPr>
        <w:t>אין יכול להציל</w:t>
      </w:r>
      <w:r w:rsidR="00980F5A" w:rsidRPr="001B3037">
        <w:rPr>
          <w:rFonts w:ascii="FbShefa" w:hAnsi="FbShefa"/>
          <w:b/>
          <w:bCs/>
          <w:color w:val="3B2F2A" w:themeColor="text2" w:themeShade="80"/>
          <w:sz w:val="11"/>
          <w:rtl/>
        </w:rPr>
        <w:t>.</w:t>
      </w:r>
      <w:r w:rsidRPr="00270114">
        <w:rPr>
          <w:rFonts w:ascii="FbShefa" w:hAnsi="FbShefa"/>
          <w:sz w:val="11"/>
          <w:rtl/>
        </w:rPr>
        <w:t xml:space="preserve"> תלוי במחלוקת יאוש שלא מדעת</w:t>
      </w:r>
      <w:r w:rsidR="00980F5A" w:rsidRPr="00270114">
        <w:rPr>
          <w:rFonts w:ascii="FbShefa" w:hAnsi="FbShefa"/>
          <w:sz w:val="11"/>
          <w:rtl/>
        </w:rPr>
        <w:t>.</w:t>
      </w:r>
    </w:p>
    <w:p w14:paraId="4C02512D" w14:textId="2ECEB6DB" w:rsidR="00E56369" w:rsidRPr="00270114" w:rsidRDefault="00E56369" w:rsidP="00E56369">
      <w:pPr>
        <w:spacing w:line="240" w:lineRule="auto"/>
        <w:rPr>
          <w:rFonts w:ascii="FbShefa" w:hAnsi="FbShefa"/>
          <w:sz w:val="11"/>
          <w:rtl/>
        </w:rPr>
      </w:pPr>
      <w:r w:rsidRPr="001B3037">
        <w:rPr>
          <w:rFonts w:ascii="FbShefa" w:hAnsi="FbShefa"/>
          <w:b/>
          <w:bCs/>
          <w:color w:val="3B2F2A" w:themeColor="text2" w:themeShade="80"/>
          <w:sz w:val="11"/>
          <w:rtl/>
        </w:rPr>
        <w:t>יכול להציל</w:t>
      </w:r>
      <w:r w:rsidR="00980F5A" w:rsidRPr="00270114">
        <w:rPr>
          <w:rFonts w:ascii="FbShefa" w:hAnsi="FbShefa"/>
          <w:sz w:val="11"/>
          <w:rtl/>
        </w:rPr>
        <w:t>.</w:t>
      </w:r>
      <w:r w:rsidRPr="00270114">
        <w:rPr>
          <w:rFonts w:ascii="FbShefa" w:hAnsi="FbShefa"/>
          <w:sz w:val="11"/>
          <w:rtl/>
        </w:rPr>
        <w:t xml:space="preserve"> לכו"ע לא הוי יאוש</w:t>
      </w:r>
      <w:r w:rsidR="00980F5A" w:rsidRPr="00270114">
        <w:rPr>
          <w:rFonts w:ascii="FbShefa" w:hAnsi="FbShefa"/>
          <w:sz w:val="11"/>
          <w:rtl/>
        </w:rPr>
        <w:t>.</w:t>
      </w:r>
    </w:p>
    <w:p w14:paraId="72D5F991" w14:textId="68476528" w:rsidR="00E56369" w:rsidRPr="00270114" w:rsidRDefault="00E56369" w:rsidP="00E56369">
      <w:pPr>
        <w:spacing w:line="240" w:lineRule="auto"/>
        <w:rPr>
          <w:rFonts w:ascii="FbShefa" w:hAnsi="FbShefa"/>
          <w:sz w:val="11"/>
          <w:rtl/>
        </w:rPr>
      </w:pPr>
      <w:r w:rsidRPr="001B3037">
        <w:rPr>
          <w:rFonts w:ascii="FbShefa" w:hAnsi="FbShefa"/>
          <w:b/>
          <w:bCs/>
          <w:color w:val="3B2F2A" w:themeColor="text2" w:themeShade="80"/>
          <w:sz w:val="11"/>
          <w:rtl/>
        </w:rPr>
        <w:t>יכול להציל ע"י הדחק</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תלוי אם הבעלים מרדפין אחריהם</w:t>
      </w:r>
      <w:r w:rsidR="00980F5A" w:rsidRPr="00270114">
        <w:rPr>
          <w:rFonts w:ascii="FbShefa" w:hAnsi="FbShefa"/>
          <w:sz w:val="11"/>
          <w:rtl/>
        </w:rPr>
        <w:t>.</w:t>
      </w:r>
    </w:p>
    <w:p w14:paraId="08B64CB3" w14:textId="77777777" w:rsidR="00E56369" w:rsidRPr="00270114" w:rsidRDefault="00E56369" w:rsidP="00E56369">
      <w:pPr>
        <w:spacing w:line="240" w:lineRule="auto"/>
        <w:rPr>
          <w:rFonts w:ascii="FbShefa" w:hAnsi="FbShefa"/>
          <w:sz w:val="11"/>
          <w:rtl/>
        </w:rPr>
      </w:pPr>
    </w:p>
    <w:p w14:paraId="1E5F80B3" w14:textId="77777777" w:rsidR="00CD5AA5" w:rsidRPr="00270114" w:rsidRDefault="009C3CB4" w:rsidP="00CD5AA5">
      <w:pPr>
        <w:pStyle w:val="3"/>
        <w:rPr>
          <w:rFonts w:ascii="FbShefa" w:hAnsi="FbShefa"/>
          <w:color w:val="7C5F1D"/>
          <w:rtl/>
        </w:rPr>
      </w:pPr>
      <w:r w:rsidRPr="00270114">
        <w:rPr>
          <w:rFonts w:ascii="FbShefa" w:hAnsi="FbShefa"/>
          <w:color w:val="7C5F1D"/>
          <w:rtl/>
        </w:rPr>
        <w:t>ת</w:t>
      </w:r>
      <w:r w:rsidR="00CD5AA5" w:rsidRPr="00270114">
        <w:rPr>
          <w:rFonts w:ascii="FbShefa" w:hAnsi="FbShefa"/>
          <w:color w:val="7C5F1D"/>
          <w:rtl/>
        </w:rPr>
        <w:t>"ש:</w:t>
      </w:r>
    </w:p>
    <w:p w14:paraId="020D8871" w14:textId="291F565E"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תרם שלא ברשות</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ואמר לו כלך אצל יפות</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אם נמצאו יפות מהן</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תרומתו תרומה</w:t>
      </w:r>
      <w:r w:rsidR="00980F5A" w:rsidRPr="00270114">
        <w:rPr>
          <w:rFonts w:ascii="FbShefa" w:hAnsi="FbShefa"/>
          <w:sz w:val="11"/>
          <w:rtl/>
        </w:rPr>
        <w:t>.</w:t>
      </w:r>
    </w:p>
    <w:p w14:paraId="5C37F924" w14:textId="0491CE02"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הראיה</w:t>
      </w:r>
      <w:r w:rsidR="00980F5A" w:rsidRPr="001B3037">
        <w:rPr>
          <w:rFonts w:ascii="FbShefa" w:hAnsi="FbShefa"/>
          <w:b/>
          <w:bCs/>
          <w:color w:val="3B2F2A" w:themeColor="text2" w:themeShade="80"/>
          <w:sz w:val="11"/>
          <w:rtl/>
        </w:rPr>
        <w:t>.</w:t>
      </w:r>
      <w:r w:rsidRPr="00270114">
        <w:rPr>
          <w:rFonts w:ascii="FbShefa" w:hAnsi="FbShefa"/>
          <w:sz w:val="11"/>
          <w:rtl/>
        </w:rPr>
        <w:t xml:space="preserve"> בעידנא דתרם</w:t>
      </w:r>
      <w:r w:rsidR="0097503D" w:rsidRPr="00270114">
        <w:rPr>
          <w:rFonts w:ascii="FbShefa" w:hAnsi="FbShefa"/>
          <w:sz w:val="11"/>
          <w:rtl/>
        </w:rPr>
        <w:t>,</w:t>
      </w:r>
      <w:r w:rsidRPr="00270114">
        <w:rPr>
          <w:rFonts w:ascii="FbShefa" w:hAnsi="FbShefa"/>
          <w:sz w:val="11"/>
          <w:rtl/>
        </w:rPr>
        <w:t xml:space="preserve"> הא לא הוה ידע</w:t>
      </w:r>
      <w:r w:rsidR="00980F5A" w:rsidRPr="00270114">
        <w:rPr>
          <w:rFonts w:ascii="FbShefa" w:hAnsi="FbShefa"/>
          <w:sz w:val="11"/>
          <w:rtl/>
        </w:rPr>
        <w:t>.</w:t>
      </w:r>
    </w:p>
    <w:p w14:paraId="593E22C0" w14:textId="488CAF8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דשויה שליח</w:t>
      </w:r>
      <w:r w:rsidR="00980F5A" w:rsidRPr="00270114">
        <w:rPr>
          <w:rFonts w:ascii="FbShefa" w:hAnsi="FbShefa"/>
          <w:sz w:val="11"/>
          <w:rtl/>
        </w:rPr>
        <w:t>.</w:t>
      </w:r>
    </w:p>
    <w:p w14:paraId="2B839C3E" w14:textId="1E8B18AB" w:rsidR="009C3CB4" w:rsidRPr="001B3037" w:rsidRDefault="009C3CB4" w:rsidP="009C3CB4">
      <w:pPr>
        <w:spacing w:line="240" w:lineRule="auto"/>
        <w:rPr>
          <w:rFonts w:ascii="FbShefa" w:hAnsi="FbShefa"/>
          <w:b/>
          <w:bCs/>
          <w:color w:val="3B2F2A" w:themeColor="text2" w:themeShade="80"/>
          <w:sz w:val="11"/>
          <w:rtl/>
        </w:rPr>
      </w:pPr>
    </w:p>
    <w:p w14:paraId="3C81F256" w14:textId="77777777" w:rsidR="00CD5AA5" w:rsidRPr="00270114" w:rsidRDefault="00CD5AA5" w:rsidP="00CD5AA5">
      <w:pPr>
        <w:pStyle w:val="2"/>
        <w:rPr>
          <w:rFonts w:ascii="FbShefa" w:hAnsi="FbShefa"/>
          <w:color w:val="7C5F1D"/>
          <w:rtl/>
        </w:rPr>
      </w:pPr>
      <w:r w:rsidRPr="00270114">
        <w:rPr>
          <w:rFonts w:ascii="FbShefa" w:hAnsi="FbShefa"/>
          <w:color w:val="7C5F1D"/>
          <w:rtl/>
        </w:rPr>
        <w:t>תורם שלא מדעת</w:t>
      </w:r>
    </w:p>
    <w:p w14:paraId="5BB2E6FE" w14:textId="77777777" w:rsidR="00D7660A" w:rsidRPr="00270114" w:rsidRDefault="00CD5AA5" w:rsidP="00D7660A">
      <w:pPr>
        <w:pStyle w:val="3"/>
        <w:rPr>
          <w:rFonts w:ascii="FbShefa" w:hAnsi="FbShefa"/>
          <w:color w:val="7C5F1D"/>
          <w:rtl/>
        </w:rPr>
      </w:pPr>
      <w:r w:rsidRPr="00270114">
        <w:rPr>
          <w:rFonts w:ascii="FbShefa" w:hAnsi="FbShefa"/>
          <w:color w:val="7C5F1D"/>
          <w:rtl/>
        </w:rPr>
        <w:t>לא שויה שליח</w:t>
      </w:r>
      <w:r w:rsidR="00D7660A" w:rsidRPr="00270114">
        <w:rPr>
          <w:rFonts w:ascii="FbShefa" w:hAnsi="FbShefa"/>
          <w:color w:val="7C5F1D"/>
          <w:rtl/>
        </w:rPr>
        <w:t>:</w:t>
      </w:r>
    </w:p>
    <w:p w14:paraId="75406D37" w14:textId="2F1349C5" w:rsidR="00433741" w:rsidRPr="00270114" w:rsidRDefault="00D7660A" w:rsidP="00CD5AA5">
      <w:pPr>
        <w:spacing w:line="240" w:lineRule="auto"/>
        <w:rPr>
          <w:rFonts w:ascii="FbShefa" w:hAnsi="FbShefa"/>
          <w:rtl/>
        </w:rPr>
      </w:pPr>
      <w:r w:rsidRPr="001B3037">
        <w:rPr>
          <w:rFonts w:ascii="FbShefa" w:hAnsi="FbShefa"/>
          <w:b/>
          <w:bCs/>
          <w:color w:val="3B2F2A" w:themeColor="text2" w:themeShade="80"/>
          <w:rtl/>
        </w:rPr>
        <w:t>תרומתו</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00CD5AA5" w:rsidRPr="00270114">
        <w:rPr>
          <w:rFonts w:ascii="FbShefa" w:hAnsi="FbShefa"/>
          <w:rtl/>
        </w:rPr>
        <w:t>אי</w:t>
      </w:r>
      <w:r w:rsidRPr="00270114">
        <w:rPr>
          <w:rFonts w:ascii="FbShefa" w:hAnsi="FbShefa"/>
          <w:rtl/>
        </w:rPr>
        <w:t>נה</w:t>
      </w:r>
      <w:r w:rsidR="00CD5AA5" w:rsidRPr="00270114">
        <w:rPr>
          <w:rFonts w:ascii="FbShefa" w:hAnsi="FbShefa"/>
          <w:rtl/>
        </w:rPr>
        <w:t xml:space="preserve"> תרומה</w:t>
      </w:r>
      <w:r w:rsidR="00980F5A" w:rsidRPr="00270114">
        <w:rPr>
          <w:rFonts w:ascii="FbShefa" w:hAnsi="FbShefa"/>
          <w:rtl/>
        </w:rPr>
        <w:t>.</w:t>
      </w:r>
    </w:p>
    <w:p w14:paraId="0A6A4AB5" w14:textId="06A85E35" w:rsidR="00433741" w:rsidRPr="00270114" w:rsidRDefault="00D7660A" w:rsidP="00CD5AA5">
      <w:pPr>
        <w:spacing w:line="240" w:lineRule="auto"/>
        <w:rPr>
          <w:rFonts w:ascii="FbShefa" w:hAnsi="FbShefa"/>
          <w:rtl/>
        </w:rPr>
      </w:pPr>
      <w:r w:rsidRPr="001B3037">
        <w:rPr>
          <w:rFonts w:ascii="FbShefa" w:hAnsi="FbShefa"/>
          <w:b/>
          <w:bCs/>
          <w:color w:val="3B2F2A" w:themeColor="text2" w:themeShade="80"/>
          <w:rtl/>
        </w:rPr>
        <w:t>שנאמר</w:t>
      </w:r>
      <w:r w:rsidR="00980F5A" w:rsidRPr="001B3037">
        <w:rPr>
          <w:rFonts w:ascii="FbShefa" w:hAnsi="FbShefa"/>
          <w:b/>
          <w:bCs/>
          <w:color w:val="3B2F2A" w:themeColor="text2" w:themeShade="80"/>
          <w:rtl/>
        </w:rPr>
        <w:t>.</w:t>
      </w:r>
      <w:r w:rsidR="00CD5AA5" w:rsidRPr="001B3037">
        <w:rPr>
          <w:rFonts w:ascii="FbShefa" w:hAnsi="FbShefa"/>
          <w:b/>
          <w:bCs/>
          <w:color w:val="3B2F2A" w:themeColor="text2" w:themeShade="80"/>
          <w:rtl/>
        </w:rPr>
        <w:t xml:space="preserve"> </w:t>
      </w:r>
      <w:r w:rsidR="00CD5AA5" w:rsidRPr="00270114">
        <w:rPr>
          <w:rFonts w:ascii="FbShefa" w:hAnsi="FbShefa"/>
          <w:rtl/>
        </w:rPr>
        <w:t>אתם גם אתם</w:t>
      </w:r>
      <w:r w:rsidRPr="00270114">
        <w:rPr>
          <w:rFonts w:ascii="FbShefa" w:hAnsi="FbShefa"/>
          <w:rtl/>
        </w:rPr>
        <w:t>,</w:t>
      </w:r>
      <w:r w:rsidR="00CD5AA5" w:rsidRPr="00270114">
        <w:rPr>
          <w:rFonts w:ascii="FbShefa" w:hAnsi="FbShefa"/>
          <w:rtl/>
        </w:rPr>
        <w:t xml:space="preserve"> לרבות שלוחכם</w:t>
      </w:r>
      <w:r w:rsidR="00980F5A" w:rsidRPr="00270114">
        <w:rPr>
          <w:rFonts w:ascii="FbShefa" w:hAnsi="FbShefa"/>
          <w:rtl/>
        </w:rPr>
        <w:t>.</w:t>
      </w:r>
      <w:r w:rsidR="00331B6B" w:rsidRPr="00270114">
        <w:rPr>
          <w:rFonts w:ascii="FbShefa" w:hAnsi="FbShefa"/>
          <w:rtl/>
        </w:rPr>
        <w:t xml:space="preserve"> </w:t>
      </w:r>
      <w:r w:rsidR="00CD5AA5" w:rsidRPr="001B3037">
        <w:rPr>
          <w:rFonts w:ascii="FbShefa" w:hAnsi="FbShefa"/>
          <w:b/>
          <w:bCs/>
          <w:color w:val="3B2F2A" w:themeColor="text2" w:themeShade="80"/>
          <w:rtl/>
        </w:rPr>
        <w:t>מה אתם לדעתכם</w:t>
      </w:r>
      <w:r w:rsidR="00980F5A" w:rsidRPr="001B3037">
        <w:rPr>
          <w:rFonts w:ascii="FbShefa" w:hAnsi="FbShefa"/>
          <w:b/>
          <w:bCs/>
          <w:color w:val="3B2F2A" w:themeColor="text2" w:themeShade="80"/>
          <w:rtl/>
        </w:rPr>
        <w:t>.</w:t>
      </w:r>
      <w:r w:rsidR="00CD5AA5" w:rsidRPr="001B3037">
        <w:rPr>
          <w:rFonts w:ascii="FbShefa" w:hAnsi="FbShefa"/>
          <w:b/>
          <w:bCs/>
          <w:color w:val="3B2F2A" w:themeColor="text2" w:themeShade="80"/>
          <w:rtl/>
        </w:rPr>
        <w:t xml:space="preserve"> </w:t>
      </w:r>
      <w:r w:rsidR="00CD5AA5" w:rsidRPr="00270114">
        <w:rPr>
          <w:rFonts w:ascii="FbShefa" w:hAnsi="FbShefa"/>
          <w:rtl/>
        </w:rPr>
        <w:t>אף שלוחכם</w:t>
      </w:r>
      <w:r w:rsidRPr="00270114">
        <w:rPr>
          <w:rFonts w:ascii="FbShefa" w:hAnsi="FbShefa"/>
          <w:rtl/>
        </w:rPr>
        <w:t>,</w:t>
      </w:r>
      <w:r w:rsidR="00CD5AA5" w:rsidRPr="00270114">
        <w:rPr>
          <w:rFonts w:ascii="FbShefa" w:hAnsi="FbShefa"/>
          <w:rtl/>
        </w:rPr>
        <w:t xml:space="preserve"> לדעתכם</w:t>
      </w:r>
      <w:r w:rsidR="00980F5A" w:rsidRPr="00270114">
        <w:rPr>
          <w:rFonts w:ascii="FbShefa" w:hAnsi="FbShefa"/>
          <w:rtl/>
        </w:rPr>
        <w:t>.</w:t>
      </w:r>
    </w:p>
    <w:p w14:paraId="0B06862C" w14:textId="43AACC3E" w:rsidR="00D7660A" w:rsidRPr="00270114" w:rsidRDefault="00D7660A" w:rsidP="00CD5AA5">
      <w:pPr>
        <w:spacing w:line="240" w:lineRule="auto"/>
        <w:rPr>
          <w:rFonts w:ascii="FbShefa" w:hAnsi="FbShefa"/>
          <w:rtl/>
        </w:rPr>
      </w:pPr>
    </w:p>
    <w:p w14:paraId="3F52383A" w14:textId="77777777" w:rsidR="00D7660A" w:rsidRPr="00270114" w:rsidRDefault="00CD5AA5" w:rsidP="00D7660A">
      <w:pPr>
        <w:pStyle w:val="3"/>
        <w:rPr>
          <w:rFonts w:ascii="FbShefa" w:hAnsi="FbShefa"/>
          <w:color w:val="7C5F1D"/>
          <w:rtl/>
        </w:rPr>
      </w:pPr>
      <w:r w:rsidRPr="00270114">
        <w:rPr>
          <w:rFonts w:ascii="FbShefa" w:hAnsi="FbShefa"/>
          <w:color w:val="7C5F1D"/>
          <w:rtl/>
        </w:rPr>
        <w:t>שויה שליח</w:t>
      </w:r>
      <w:r w:rsidR="00D7660A" w:rsidRPr="00270114">
        <w:rPr>
          <w:rFonts w:ascii="FbShefa" w:hAnsi="FbShefa"/>
          <w:color w:val="7C5F1D"/>
          <w:rtl/>
        </w:rPr>
        <w:t>:</w:t>
      </w:r>
    </w:p>
    <w:p w14:paraId="67BDC17B" w14:textId="52A746D6" w:rsidR="00D7660A" w:rsidRPr="00270114" w:rsidRDefault="00CD5AA5" w:rsidP="00CD5AA5">
      <w:pPr>
        <w:spacing w:line="240" w:lineRule="auto"/>
        <w:rPr>
          <w:rFonts w:ascii="FbShefa" w:hAnsi="FbShefa"/>
          <w:rtl/>
        </w:rPr>
      </w:pPr>
      <w:r w:rsidRPr="001B3037">
        <w:rPr>
          <w:rFonts w:ascii="FbShefa" w:hAnsi="FbShefa"/>
          <w:b/>
          <w:bCs/>
          <w:color w:val="3B2F2A" w:themeColor="text2" w:themeShade="80"/>
          <w:rtl/>
        </w:rPr>
        <w:t>וא"ל</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זיל תרום</w:t>
      </w:r>
      <w:r w:rsidR="00980F5A" w:rsidRPr="00270114">
        <w:rPr>
          <w:rFonts w:ascii="FbShefa" w:hAnsi="FbShefa"/>
          <w:rtl/>
        </w:rPr>
        <w:t>.</w:t>
      </w:r>
      <w:r w:rsidR="00331B6B" w:rsidRPr="00270114">
        <w:rPr>
          <w:rFonts w:ascii="FbShefa" w:hAnsi="FbShefa"/>
          <w:rtl/>
        </w:rPr>
        <w:t xml:space="preserve"> </w:t>
      </w:r>
      <w:r w:rsidRPr="001B3037">
        <w:rPr>
          <w:rFonts w:ascii="FbShefa" w:hAnsi="FbShefa"/>
          <w:b/>
          <w:bCs/>
          <w:color w:val="3B2F2A" w:themeColor="text2" w:themeShade="80"/>
          <w:rtl/>
        </w:rPr>
        <w:t>ולא אמר</w:t>
      </w:r>
      <w:r w:rsidR="00980F5A" w:rsidRPr="001B3037">
        <w:rPr>
          <w:rFonts w:ascii="FbShefa" w:hAnsi="FbShefa"/>
          <w:b/>
          <w:bCs/>
          <w:color w:val="3B2F2A" w:themeColor="text2" w:themeShade="80"/>
          <w:rtl/>
        </w:rPr>
        <w:t>.</w:t>
      </w:r>
      <w:r w:rsidR="00331B6B" w:rsidRPr="001B3037">
        <w:rPr>
          <w:rFonts w:ascii="FbShefa" w:hAnsi="FbShefa"/>
          <w:b/>
          <w:bCs/>
          <w:color w:val="3B2F2A" w:themeColor="text2" w:themeShade="80"/>
          <w:rtl/>
        </w:rPr>
        <w:t xml:space="preserve"> </w:t>
      </w:r>
      <w:r w:rsidR="00D7660A" w:rsidRPr="00270114">
        <w:rPr>
          <w:rFonts w:ascii="FbShefa" w:hAnsi="FbShefa"/>
          <w:rtl/>
        </w:rPr>
        <w:t xml:space="preserve">תרום </w:t>
      </w:r>
      <w:r w:rsidRPr="00270114">
        <w:rPr>
          <w:rFonts w:ascii="FbShefa" w:hAnsi="FbShefa"/>
          <w:rtl/>
        </w:rPr>
        <w:t>מהני</w:t>
      </w:r>
      <w:r w:rsidR="00980F5A" w:rsidRPr="00270114">
        <w:rPr>
          <w:rFonts w:ascii="FbShefa" w:hAnsi="FbShefa"/>
          <w:rtl/>
        </w:rPr>
        <w:t>.</w:t>
      </w:r>
    </w:p>
    <w:p w14:paraId="33B01CDA" w14:textId="46207ADB" w:rsidR="00CD5AA5" w:rsidRPr="00270114" w:rsidRDefault="00CD5AA5" w:rsidP="00CD5AA5">
      <w:pPr>
        <w:spacing w:line="240" w:lineRule="auto"/>
        <w:rPr>
          <w:rFonts w:ascii="FbShefa" w:hAnsi="FbShefa"/>
          <w:rtl/>
        </w:rPr>
      </w:pPr>
      <w:r w:rsidRPr="001B3037">
        <w:rPr>
          <w:rFonts w:ascii="FbShefa" w:hAnsi="FbShefa"/>
          <w:b/>
          <w:bCs/>
          <w:color w:val="3B2F2A" w:themeColor="text2" w:themeShade="80"/>
          <w:rtl/>
        </w:rPr>
        <w:t>סתמיה דבעה"ב</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בינונית</w:t>
      </w:r>
      <w:r w:rsidR="00980F5A" w:rsidRPr="00270114">
        <w:rPr>
          <w:rFonts w:ascii="FbShefa" w:hAnsi="FbShefa"/>
          <w:rtl/>
        </w:rPr>
        <w:t>.</w:t>
      </w:r>
    </w:p>
    <w:p w14:paraId="7746CE9E" w14:textId="77777777" w:rsidR="00D7660A" w:rsidRPr="00270114" w:rsidRDefault="00D7660A" w:rsidP="00CD5AA5">
      <w:pPr>
        <w:spacing w:line="240" w:lineRule="auto"/>
        <w:rPr>
          <w:rFonts w:ascii="FbShefa" w:hAnsi="FbShefa"/>
          <w:rtl/>
        </w:rPr>
      </w:pPr>
    </w:p>
    <w:p w14:paraId="310672BC" w14:textId="67160EEE" w:rsidR="00D7660A" w:rsidRPr="00270114" w:rsidRDefault="00CD5AA5" w:rsidP="00557B6E">
      <w:pPr>
        <w:pStyle w:val="3"/>
        <w:rPr>
          <w:rFonts w:ascii="FbShefa" w:hAnsi="FbShefa"/>
          <w:color w:val="7C5F1D"/>
          <w:rtl/>
        </w:rPr>
      </w:pPr>
      <w:r w:rsidRPr="00270114">
        <w:rPr>
          <w:rFonts w:ascii="FbShefa" w:hAnsi="FbShefa"/>
          <w:color w:val="7C5F1D"/>
          <w:rtl/>
        </w:rPr>
        <w:t>תרם מיפות</w:t>
      </w:r>
      <w:r w:rsidR="00980F5A" w:rsidRPr="00270114">
        <w:rPr>
          <w:rFonts w:ascii="FbShefa" w:hAnsi="FbShefa"/>
          <w:color w:val="7C5F1D"/>
          <w:rtl/>
        </w:rPr>
        <w:t>.</w:t>
      </w:r>
      <w:r w:rsidRPr="00270114">
        <w:rPr>
          <w:rFonts w:ascii="FbShefa" w:hAnsi="FbShefa"/>
          <w:color w:val="7C5F1D"/>
          <w:rtl/>
        </w:rPr>
        <w:t xml:space="preserve"> ומצאו בעה"ב</w:t>
      </w:r>
      <w:r w:rsidR="00557B6E" w:rsidRPr="00270114">
        <w:rPr>
          <w:rFonts w:ascii="FbShefa" w:hAnsi="FbShefa"/>
          <w:color w:val="7C5F1D"/>
          <w:rtl/>
        </w:rPr>
        <w:t>:</w:t>
      </w:r>
    </w:p>
    <w:p w14:paraId="3D1DD3CE" w14:textId="5BA39A60" w:rsidR="00433741" w:rsidRPr="00270114" w:rsidRDefault="00CD5AA5" w:rsidP="00CD5AA5">
      <w:pPr>
        <w:spacing w:line="240" w:lineRule="auto"/>
        <w:rPr>
          <w:rFonts w:ascii="FbShefa" w:hAnsi="FbShefa"/>
          <w:rtl/>
        </w:rPr>
      </w:pPr>
      <w:r w:rsidRPr="001B3037">
        <w:rPr>
          <w:rFonts w:ascii="FbShefa" w:hAnsi="FbShefa"/>
          <w:b/>
          <w:bCs/>
          <w:color w:val="3B2F2A" w:themeColor="text2" w:themeShade="80"/>
          <w:rtl/>
        </w:rPr>
        <w:t>א"ל כלך אצל יפות</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תלוי אם נמצאו יפות</w:t>
      </w:r>
      <w:r w:rsidR="00980F5A" w:rsidRPr="00270114">
        <w:rPr>
          <w:rFonts w:ascii="FbShefa" w:hAnsi="FbShefa"/>
          <w:rtl/>
        </w:rPr>
        <w:t>.</w:t>
      </w:r>
    </w:p>
    <w:p w14:paraId="064FAC9E" w14:textId="21011552" w:rsidR="00CD5AA5" w:rsidRPr="00270114" w:rsidRDefault="00CD5AA5" w:rsidP="00CD5AA5">
      <w:pPr>
        <w:spacing w:line="240" w:lineRule="auto"/>
        <w:rPr>
          <w:rFonts w:ascii="FbShefa" w:hAnsi="FbShefa"/>
          <w:rtl/>
        </w:rPr>
      </w:pPr>
      <w:r w:rsidRPr="001B3037">
        <w:rPr>
          <w:rFonts w:ascii="FbShefa" w:hAnsi="FbShefa"/>
          <w:b/>
          <w:bCs/>
          <w:color w:val="3B2F2A" w:themeColor="text2" w:themeShade="80"/>
          <w:rtl/>
        </w:rPr>
        <w:t>ליקטו בעלים והוסיפו עליהן</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לעולם תרומתו תרומה</w:t>
      </w:r>
      <w:r w:rsidR="00980F5A" w:rsidRPr="00270114">
        <w:rPr>
          <w:rFonts w:ascii="FbShefa" w:hAnsi="FbShefa"/>
          <w:rtl/>
        </w:rPr>
        <w:t>.</w:t>
      </w:r>
    </w:p>
    <w:p w14:paraId="399DDF93" w14:textId="77777777" w:rsidR="00CD5AA5" w:rsidRPr="00270114" w:rsidRDefault="00CD5AA5" w:rsidP="00CD5AA5">
      <w:pPr>
        <w:spacing w:line="240" w:lineRule="auto"/>
        <w:rPr>
          <w:rFonts w:ascii="FbShefa" w:hAnsi="FbShefa"/>
          <w:rtl/>
        </w:rPr>
      </w:pPr>
    </w:p>
    <w:p w14:paraId="7896CA63" w14:textId="0A1BCCFB" w:rsidR="00CD5AA5" w:rsidRPr="00270114" w:rsidRDefault="00CD5AA5" w:rsidP="00557B6E">
      <w:pPr>
        <w:pStyle w:val="2"/>
        <w:rPr>
          <w:rFonts w:ascii="FbShefa" w:hAnsi="FbShefa"/>
          <w:color w:val="7C5F1D"/>
          <w:rtl/>
        </w:rPr>
      </w:pPr>
      <w:r w:rsidRPr="00270114">
        <w:rPr>
          <w:rFonts w:ascii="FbShefa" w:hAnsi="FbShefa"/>
          <w:color w:val="7C5F1D"/>
          <w:rtl/>
        </w:rPr>
        <w:t>כלך אצל יפות</w:t>
      </w:r>
    </w:p>
    <w:p w14:paraId="44F33724" w14:textId="77777777" w:rsidR="00557B6E" w:rsidRPr="00270114" w:rsidRDefault="00CD5AA5" w:rsidP="00557B6E">
      <w:pPr>
        <w:pStyle w:val="3"/>
        <w:rPr>
          <w:rFonts w:ascii="FbShefa" w:hAnsi="FbShefa"/>
          <w:color w:val="7C5F1D"/>
          <w:rtl/>
        </w:rPr>
      </w:pPr>
      <w:r w:rsidRPr="00270114">
        <w:rPr>
          <w:rFonts w:ascii="FbShefa" w:hAnsi="FbShefa"/>
          <w:color w:val="7C5F1D"/>
          <w:rtl/>
        </w:rPr>
        <w:t>לענין תרומה</w:t>
      </w:r>
      <w:r w:rsidR="00557B6E" w:rsidRPr="00270114">
        <w:rPr>
          <w:rFonts w:ascii="FbShefa" w:hAnsi="FbShefa"/>
          <w:color w:val="7C5F1D"/>
          <w:rtl/>
        </w:rPr>
        <w:t>:</w:t>
      </w:r>
    </w:p>
    <w:p w14:paraId="65CC5E8B" w14:textId="09D14B5A" w:rsidR="00433741" w:rsidRPr="00270114" w:rsidRDefault="00557B6E" w:rsidP="00CD5AA5">
      <w:pPr>
        <w:spacing w:line="240" w:lineRule="auto"/>
        <w:rPr>
          <w:rFonts w:ascii="FbShefa" w:hAnsi="FbShefa"/>
          <w:rtl/>
        </w:rPr>
      </w:pPr>
      <w:r w:rsidRPr="001B3037">
        <w:rPr>
          <w:rFonts w:ascii="FbShefa" w:hAnsi="FbShefa"/>
          <w:b/>
          <w:bCs/>
          <w:color w:val="3B2F2A" w:themeColor="text2" w:themeShade="80"/>
          <w:rtl/>
        </w:rPr>
        <w:t>מועיל</w:t>
      </w:r>
      <w:r w:rsidR="00980F5A" w:rsidRPr="001B3037">
        <w:rPr>
          <w:rFonts w:ascii="FbShefa" w:hAnsi="FbShefa"/>
          <w:b/>
          <w:bCs/>
          <w:color w:val="3B2F2A" w:themeColor="text2" w:themeShade="80"/>
          <w:rtl/>
        </w:rPr>
        <w:t>.</w:t>
      </w:r>
      <w:r w:rsidR="00331B6B" w:rsidRPr="001B3037">
        <w:rPr>
          <w:rFonts w:ascii="FbShefa" w:hAnsi="FbShefa"/>
          <w:b/>
          <w:bCs/>
          <w:color w:val="3B2F2A" w:themeColor="text2" w:themeShade="80"/>
          <w:rtl/>
        </w:rPr>
        <w:t xml:space="preserve"> </w:t>
      </w:r>
      <w:r w:rsidRPr="00270114">
        <w:rPr>
          <w:rFonts w:ascii="FbShefa" w:hAnsi="FbShefa"/>
          <w:rtl/>
        </w:rPr>
        <w:t>כלך אצל יפות (</w:t>
      </w:r>
      <w:r w:rsidR="00CD5AA5" w:rsidRPr="00270114">
        <w:rPr>
          <w:rFonts w:ascii="FbShefa" w:hAnsi="FbShefa"/>
          <w:rtl/>
        </w:rPr>
        <w:t>כנ"ל</w:t>
      </w:r>
      <w:r w:rsidRPr="00270114">
        <w:rPr>
          <w:rFonts w:ascii="FbShefa" w:hAnsi="FbShefa"/>
          <w:rtl/>
        </w:rPr>
        <w:t>)</w:t>
      </w:r>
      <w:r w:rsidR="00980F5A" w:rsidRPr="00270114">
        <w:rPr>
          <w:rFonts w:ascii="FbShefa" w:hAnsi="FbShefa"/>
          <w:rtl/>
        </w:rPr>
        <w:t>.</w:t>
      </w:r>
    </w:p>
    <w:p w14:paraId="794D1456" w14:textId="3C536166" w:rsidR="00557B6E" w:rsidRPr="00270114" w:rsidRDefault="00557B6E" w:rsidP="00CD5AA5">
      <w:pPr>
        <w:spacing w:line="240" w:lineRule="auto"/>
        <w:rPr>
          <w:rFonts w:ascii="FbShefa" w:hAnsi="FbShefa"/>
          <w:rtl/>
        </w:rPr>
      </w:pPr>
    </w:p>
    <w:p w14:paraId="70AED8EB" w14:textId="77777777" w:rsidR="00557B6E" w:rsidRPr="00270114" w:rsidRDefault="00CD5AA5" w:rsidP="00557B6E">
      <w:pPr>
        <w:pStyle w:val="3"/>
        <w:rPr>
          <w:rFonts w:ascii="FbShefa" w:hAnsi="FbShefa"/>
          <w:color w:val="7C5F1D"/>
          <w:rtl/>
        </w:rPr>
      </w:pPr>
      <w:r w:rsidRPr="00270114">
        <w:rPr>
          <w:rFonts w:ascii="FbShefa" w:hAnsi="FbShefa"/>
          <w:color w:val="7C5F1D"/>
          <w:rtl/>
        </w:rPr>
        <w:t>לענין אריס</w:t>
      </w:r>
      <w:r w:rsidR="00557B6E" w:rsidRPr="00270114">
        <w:rPr>
          <w:rFonts w:ascii="FbShefa" w:hAnsi="FbShefa"/>
          <w:color w:val="7C5F1D"/>
          <w:rtl/>
        </w:rPr>
        <w:t>:</w:t>
      </w:r>
    </w:p>
    <w:p w14:paraId="2CA48B47" w14:textId="080D3E45" w:rsidR="00557B6E" w:rsidRPr="00270114" w:rsidRDefault="00CD5AA5" w:rsidP="00CD5AA5">
      <w:pPr>
        <w:spacing w:line="240" w:lineRule="auto"/>
        <w:rPr>
          <w:rFonts w:ascii="FbShefa" w:hAnsi="FbShefa"/>
          <w:rtl/>
        </w:rPr>
      </w:pPr>
      <w:r w:rsidRPr="001B3037">
        <w:rPr>
          <w:rFonts w:ascii="FbShefa" w:hAnsi="FbShefa"/>
          <w:b/>
          <w:bCs/>
          <w:color w:val="3B2F2A" w:themeColor="text2" w:themeShade="80"/>
          <w:rtl/>
        </w:rPr>
        <w:t>שנתן</w:t>
      </w:r>
      <w:r w:rsidR="00980F5A" w:rsidRPr="001B3037">
        <w:rPr>
          <w:rFonts w:ascii="FbShefa" w:hAnsi="FbShefa"/>
          <w:b/>
          <w:bCs/>
          <w:color w:val="3B2F2A" w:themeColor="text2" w:themeShade="80"/>
          <w:rtl/>
        </w:rPr>
        <w:t>.</w:t>
      </w:r>
      <w:r w:rsidR="00331B6B" w:rsidRPr="001B3037">
        <w:rPr>
          <w:rFonts w:ascii="FbShefa" w:hAnsi="FbShefa"/>
          <w:b/>
          <w:bCs/>
          <w:color w:val="3B2F2A" w:themeColor="text2" w:themeShade="80"/>
          <w:rtl/>
        </w:rPr>
        <w:t xml:space="preserve"> </w:t>
      </w:r>
      <w:r w:rsidRPr="00270114">
        <w:rPr>
          <w:rFonts w:ascii="FbShefa" w:hAnsi="FbShefa"/>
          <w:rtl/>
        </w:rPr>
        <w:t>פירות שלא מדעת בעה"ב</w:t>
      </w:r>
      <w:r w:rsidR="00980F5A" w:rsidRPr="00270114">
        <w:rPr>
          <w:rFonts w:ascii="FbShefa" w:hAnsi="FbShefa"/>
          <w:rtl/>
        </w:rPr>
        <w:t>.</w:t>
      </w:r>
    </w:p>
    <w:p w14:paraId="2B9E6970" w14:textId="37AF671C" w:rsidR="00557B6E" w:rsidRPr="00270114" w:rsidRDefault="00557B6E" w:rsidP="00CD5AA5">
      <w:pPr>
        <w:spacing w:line="240" w:lineRule="auto"/>
        <w:rPr>
          <w:rFonts w:ascii="FbShefa" w:hAnsi="FbShefa"/>
          <w:rtl/>
        </w:rPr>
      </w:pPr>
      <w:r w:rsidRPr="001B3037">
        <w:rPr>
          <w:rFonts w:ascii="FbShefa" w:hAnsi="FbShefa"/>
          <w:b/>
          <w:bCs/>
          <w:color w:val="3B2F2A" w:themeColor="text2" w:themeShade="80"/>
          <w:rtl/>
        </w:rPr>
        <w:t>דעה א</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 xml:space="preserve">מועיל </w:t>
      </w:r>
      <w:r w:rsidR="000F729B" w:rsidRPr="00270114">
        <w:rPr>
          <w:rFonts w:ascii="FbShefa" w:hAnsi="FbShefa"/>
          <w:rtl/>
        </w:rPr>
        <w:t>כלך אצל יפות</w:t>
      </w:r>
      <w:r w:rsidR="00980F5A" w:rsidRPr="00270114">
        <w:rPr>
          <w:rFonts w:ascii="FbShefa" w:hAnsi="FbShefa"/>
          <w:rtl/>
        </w:rPr>
        <w:t>.</w:t>
      </w:r>
    </w:p>
    <w:p w14:paraId="2B28AEFB" w14:textId="6199B3C9" w:rsidR="00CD5AA5" w:rsidRPr="00270114" w:rsidRDefault="000F729B" w:rsidP="000F729B">
      <w:pPr>
        <w:spacing w:line="240" w:lineRule="auto"/>
        <w:rPr>
          <w:rFonts w:ascii="FbShefa" w:hAnsi="FbShefa"/>
          <w:rtl/>
        </w:rPr>
      </w:pPr>
      <w:r w:rsidRPr="001B3037">
        <w:rPr>
          <w:rFonts w:ascii="FbShefa" w:hAnsi="FbShefa"/>
          <w:b/>
          <w:bCs/>
          <w:color w:val="3B2F2A" w:themeColor="text2" w:themeShade="80"/>
          <w:rtl/>
        </w:rPr>
        <w:t>דעה א</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לא מועיל</w:t>
      </w:r>
      <w:r w:rsidR="00980F5A" w:rsidRPr="00270114">
        <w:rPr>
          <w:rFonts w:ascii="FbShefa" w:hAnsi="FbShefa"/>
          <w:rtl/>
        </w:rPr>
        <w:t>.</w:t>
      </w:r>
      <w:r w:rsidR="00331B6B" w:rsidRPr="00270114">
        <w:rPr>
          <w:rFonts w:ascii="FbShefa" w:hAnsi="FbShefa"/>
          <w:rtl/>
        </w:rPr>
        <w:t xml:space="preserve"> </w:t>
      </w:r>
      <w:r w:rsidRPr="001B3037">
        <w:rPr>
          <w:rFonts w:ascii="FbShefa" w:hAnsi="FbShefa"/>
          <w:b/>
          <w:bCs/>
          <w:color w:val="3B2F2A" w:themeColor="text2" w:themeShade="80"/>
          <w:rtl/>
        </w:rPr>
        <w:t xml:space="preserve">דוקא </w:t>
      </w:r>
      <w:r w:rsidR="00CD5AA5" w:rsidRPr="001B3037">
        <w:rPr>
          <w:rFonts w:ascii="FbShefa" w:hAnsi="FbShefa"/>
          <w:b/>
          <w:bCs/>
          <w:color w:val="3B2F2A" w:themeColor="text2" w:themeShade="80"/>
          <w:rtl/>
        </w:rPr>
        <w:t>תרומה</w:t>
      </w:r>
      <w:r w:rsidR="00980F5A" w:rsidRPr="001B3037">
        <w:rPr>
          <w:rFonts w:ascii="FbShefa" w:hAnsi="FbShefa"/>
          <w:b/>
          <w:bCs/>
          <w:color w:val="3B2F2A" w:themeColor="text2" w:themeShade="80"/>
          <w:rtl/>
        </w:rPr>
        <w:t>.</w:t>
      </w:r>
      <w:r w:rsidR="00331B6B" w:rsidRPr="001B3037">
        <w:rPr>
          <w:rFonts w:ascii="FbShefa" w:hAnsi="FbShefa"/>
          <w:b/>
          <w:bCs/>
          <w:color w:val="3B2F2A" w:themeColor="text2" w:themeShade="80"/>
          <w:rtl/>
        </w:rPr>
        <w:t xml:space="preserve"> </w:t>
      </w:r>
      <w:r w:rsidR="00CD5AA5" w:rsidRPr="00270114">
        <w:rPr>
          <w:rFonts w:ascii="FbShefa" w:hAnsi="FbShefa"/>
          <w:rtl/>
        </w:rPr>
        <w:t>מצוה, וניחא ליה</w:t>
      </w:r>
      <w:r w:rsidR="00980F5A" w:rsidRPr="00270114">
        <w:rPr>
          <w:rFonts w:ascii="FbShefa" w:hAnsi="FbShefa"/>
          <w:rtl/>
        </w:rPr>
        <w:t>.</w:t>
      </w:r>
      <w:r w:rsidR="00331B6B" w:rsidRPr="00270114">
        <w:rPr>
          <w:rFonts w:ascii="FbShefa" w:hAnsi="FbShefa"/>
          <w:rtl/>
        </w:rPr>
        <w:t xml:space="preserve"> </w:t>
      </w:r>
      <w:r w:rsidRPr="001B3037">
        <w:rPr>
          <w:rFonts w:ascii="FbShefa" w:hAnsi="FbShefa"/>
          <w:b/>
          <w:bCs/>
          <w:color w:val="3B2F2A" w:themeColor="text2" w:themeShade="80"/>
          <w:rtl/>
        </w:rPr>
        <w:t xml:space="preserve">אבל </w:t>
      </w:r>
      <w:r w:rsidR="00CD5AA5" w:rsidRPr="001B3037">
        <w:rPr>
          <w:rFonts w:ascii="FbShefa" w:hAnsi="FbShefa"/>
          <w:b/>
          <w:bCs/>
          <w:color w:val="3B2F2A" w:themeColor="text2" w:themeShade="80"/>
          <w:rtl/>
        </w:rPr>
        <w:t>אריס</w:t>
      </w:r>
      <w:r w:rsidR="00980F5A" w:rsidRPr="001B3037">
        <w:rPr>
          <w:rFonts w:ascii="FbShefa" w:hAnsi="FbShefa"/>
          <w:b/>
          <w:bCs/>
          <w:color w:val="3B2F2A" w:themeColor="text2" w:themeShade="80"/>
          <w:rtl/>
        </w:rPr>
        <w:t>.</w:t>
      </w:r>
      <w:r w:rsidR="00331B6B" w:rsidRPr="001B3037">
        <w:rPr>
          <w:rFonts w:ascii="FbShefa" w:hAnsi="FbShefa"/>
          <w:b/>
          <w:bCs/>
          <w:color w:val="3B2F2A" w:themeColor="text2" w:themeShade="80"/>
          <w:rtl/>
        </w:rPr>
        <w:t xml:space="preserve"> </w:t>
      </w:r>
      <w:r w:rsidR="00CD5AA5" w:rsidRPr="00270114">
        <w:rPr>
          <w:rFonts w:ascii="FbShefa" w:hAnsi="FbShefa"/>
          <w:rtl/>
        </w:rPr>
        <w:t>משום כסיפותא הוא דאמר הכי</w:t>
      </w:r>
      <w:r w:rsidR="00980F5A" w:rsidRPr="00270114">
        <w:rPr>
          <w:rFonts w:ascii="FbShefa" w:hAnsi="FbShefa"/>
          <w:rtl/>
        </w:rPr>
        <w:t>.</w:t>
      </w:r>
    </w:p>
    <w:p w14:paraId="730DB17D" w14:textId="77777777" w:rsidR="009C3CB4" w:rsidRPr="001B3037" w:rsidRDefault="009C3CB4" w:rsidP="009C3CB4">
      <w:pPr>
        <w:spacing w:line="240" w:lineRule="auto"/>
        <w:rPr>
          <w:rFonts w:ascii="FbShefa" w:hAnsi="FbShefa"/>
          <w:b/>
          <w:bCs/>
          <w:color w:val="3B2F2A" w:themeColor="text2" w:themeShade="80"/>
          <w:sz w:val="11"/>
          <w:rtl/>
        </w:rPr>
      </w:pPr>
    </w:p>
    <w:p w14:paraId="5B43BA3E" w14:textId="66073143" w:rsidR="00CD5AA5" w:rsidRPr="00270114" w:rsidRDefault="00CD5AA5" w:rsidP="00CD5AA5">
      <w:pPr>
        <w:pStyle w:val="2"/>
        <w:rPr>
          <w:rFonts w:ascii="FbShefa" w:hAnsi="FbShefa"/>
          <w:color w:val="7C5F1D"/>
          <w:rtl/>
        </w:rPr>
      </w:pPr>
      <w:r w:rsidRPr="00270114">
        <w:rPr>
          <w:rFonts w:ascii="FbShefa" w:hAnsi="FbShefa"/>
          <w:color w:val="7C5F1D"/>
          <w:rtl/>
        </w:rPr>
        <w:t>המשך יאוש שלא מדעת</w:t>
      </w:r>
    </w:p>
    <w:p w14:paraId="403800CA" w14:textId="77777777" w:rsidR="00CD5AA5" w:rsidRPr="00270114" w:rsidRDefault="009C3CB4" w:rsidP="00CD5AA5">
      <w:pPr>
        <w:pStyle w:val="3"/>
        <w:rPr>
          <w:rFonts w:ascii="FbShefa" w:hAnsi="FbShefa"/>
          <w:color w:val="7C5F1D"/>
          <w:rtl/>
        </w:rPr>
      </w:pPr>
      <w:r w:rsidRPr="00270114">
        <w:rPr>
          <w:rFonts w:ascii="FbShefa" w:hAnsi="FbShefa"/>
          <w:color w:val="7C5F1D"/>
          <w:rtl/>
        </w:rPr>
        <w:t>ת</w:t>
      </w:r>
      <w:r w:rsidR="00CD5AA5" w:rsidRPr="00270114">
        <w:rPr>
          <w:rFonts w:ascii="FbShefa" w:hAnsi="FbShefa"/>
          <w:color w:val="7C5F1D"/>
          <w:rtl/>
        </w:rPr>
        <w:t>"ש:</w:t>
      </w:r>
    </w:p>
    <w:p w14:paraId="69FF76A4" w14:textId="06B87B3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טל על זרעים</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ושמח לאחר שנגבו</w:t>
      </w:r>
      <w:r w:rsidR="00331B6B" w:rsidRPr="00270114">
        <w:rPr>
          <w:rFonts w:ascii="FbShefa" w:hAnsi="FbShefa"/>
          <w:sz w:val="11"/>
          <w:rtl/>
        </w:rPr>
        <w:t xml:space="preserve">, </w:t>
      </w:r>
      <w:r w:rsidRPr="00270114">
        <w:rPr>
          <w:rFonts w:ascii="FbShefa" w:hAnsi="FbShefa"/>
          <w:sz w:val="11"/>
          <w:rtl/>
        </w:rPr>
        <w:t>אינן בכי יותן</w:t>
      </w:r>
      <w:r w:rsidR="00980F5A" w:rsidRPr="00270114">
        <w:rPr>
          <w:rFonts w:ascii="FbShefa" w:hAnsi="FbShefa"/>
          <w:sz w:val="11"/>
          <w:rtl/>
        </w:rPr>
        <w:t>.</w:t>
      </w:r>
    </w:p>
    <w:p w14:paraId="2B926417" w14:textId="2F23C85B"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הראיה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ס"ד דלא אמרינן, מעיקרא נמי ניחא ליה</w:t>
      </w:r>
      <w:r w:rsidR="00980F5A" w:rsidRPr="00270114">
        <w:rPr>
          <w:rFonts w:ascii="FbShefa" w:hAnsi="FbShefa"/>
          <w:sz w:val="11"/>
          <w:rtl/>
        </w:rPr>
        <w:t>.</w:t>
      </w:r>
    </w:p>
    <w:p w14:paraId="2A16A1B2" w14:textId="057DF9AF"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שאני התם, דכתיב קרא</w:t>
      </w:r>
      <w:r w:rsidR="00980F5A" w:rsidRPr="00270114">
        <w:rPr>
          <w:rFonts w:ascii="FbShefa" w:hAnsi="FbShefa"/>
          <w:sz w:val="11"/>
          <w:rtl/>
        </w:rPr>
        <w:t>.</w:t>
      </w:r>
    </w:p>
    <w:p w14:paraId="4145ED40" w14:textId="77777777" w:rsidR="009C3CB4" w:rsidRPr="00270114" w:rsidRDefault="009C3CB4" w:rsidP="009C3CB4">
      <w:pPr>
        <w:spacing w:line="240" w:lineRule="auto"/>
        <w:rPr>
          <w:rFonts w:ascii="FbShefa" w:hAnsi="FbShefa"/>
          <w:sz w:val="11"/>
          <w:rtl/>
        </w:rPr>
      </w:pPr>
    </w:p>
    <w:p w14:paraId="7E833278" w14:textId="65910534" w:rsidR="000F729B" w:rsidRPr="00270114" w:rsidRDefault="000F729B" w:rsidP="000F729B">
      <w:pPr>
        <w:pStyle w:val="3"/>
        <w:rPr>
          <w:rFonts w:ascii="FbShefa" w:hAnsi="FbShefa"/>
          <w:color w:val="7C5F1D"/>
          <w:rtl/>
        </w:rPr>
      </w:pPr>
      <w:r w:rsidRPr="00270114">
        <w:rPr>
          <w:rFonts w:ascii="FbShefa" w:hAnsi="FbShefa"/>
          <w:color w:val="7C5F1D"/>
          <w:rtl/>
        </w:rPr>
        <w:t>דעת להכשר:</w:t>
      </w:r>
    </w:p>
    <w:p w14:paraId="0A3413AB" w14:textId="100B8685" w:rsidR="000F729B" w:rsidRPr="00270114" w:rsidRDefault="000F729B" w:rsidP="000F729B">
      <w:pPr>
        <w:spacing w:line="240" w:lineRule="auto"/>
        <w:rPr>
          <w:rFonts w:ascii="FbShefa" w:hAnsi="FbShefa"/>
          <w:sz w:val="11"/>
          <w:rtl/>
        </w:rPr>
      </w:pPr>
      <w:r w:rsidRPr="001B3037">
        <w:rPr>
          <w:rFonts w:ascii="FbShefa" w:hAnsi="FbShefa"/>
          <w:b/>
          <w:bCs/>
          <w:color w:val="3B2F2A" w:themeColor="text2" w:themeShade="80"/>
          <w:sz w:val="11"/>
          <w:rtl/>
        </w:rPr>
        <w:t>כתיב</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כי יתן</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וקרינן</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כי יותן</w:t>
      </w:r>
      <w:r w:rsidR="00980F5A" w:rsidRPr="00270114">
        <w:rPr>
          <w:rFonts w:ascii="FbShefa" w:hAnsi="FbShefa"/>
          <w:sz w:val="11"/>
          <w:rtl/>
        </w:rPr>
        <w:t>.</w:t>
      </w:r>
    </w:p>
    <w:p w14:paraId="0AE34B16" w14:textId="656F9330" w:rsidR="000F729B" w:rsidRPr="00270114" w:rsidRDefault="000F729B" w:rsidP="000F729B">
      <w:pPr>
        <w:spacing w:line="240" w:lineRule="auto"/>
        <w:rPr>
          <w:rFonts w:ascii="FbShefa" w:hAnsi="FbShefa"/>
          <w:sz w:val="11"/>
          <w:rtl/>
        </w:rPr>
      </w:pPr>
      <w:r w:rsidRPr="001B3037">
        <w:rPr>
          <w:rFonts w:ascii="FbShefa" w:hAnsi="FbShefa"/>
          <w:b/>
          <w:bCs/>
          <w:color w:val="3B2F2A" w:themeColor="text2" w:themeShade="80"/>
          <w:sz w:val="11"/>
          <w:rtl/>
        </w:rPr>
        <w:t>הא כיצד</w:t>
      </w:r>
      <w:r w:rsidR="00980F5A" w:rsidRPr="00270114">
        <w:rPr>
          <w:rFonts w:ascii="FbShefa" w:hAnsi="FbShefa"/>
          <w:sz w:val="11"/>
          <w:rtl/>
        </w:rPr>
        <w:t>.</w:t>
      </w:r>
      <w:r w:rsidRPr="00270114">
        <w:rPr>
          <w:rFonts w:ascii="FbShefa" w:hAnsi="FbShefa"/>
          <w:sz w:val="11"/>
          <w:rtl/>
        </w:rPr>
        <w:t xml:space="preserve"> כי יותן דומיא דכי יתן</w:t>
      </w:r>
      <w:r w:rsidR="00441B87" w:rsidRPr="00270114">
        <w:rPr>
          <w:rFonts w:ascii="FbShefa" w:hAnsi="FbShefa"/>
          <w:sz w:val="11"/>
          <w:rtl/>
        </w:rPr>
        <w:t>,</w:t>
      </w:r>
      <w:r w:rsidRPr="00270114">
        <w:rPr>
          <w:rFonts w:ascii="FbShefa" w:hAnsi="FbShefa"/>
          <w:sz w:val="11"/>
          <w:rtl/>
        </w:rPr>
        <w:t xml:space="preserve"> לדעת</w:t>
      </w:r>
      <w:r w:rsidR="00980F5A" w:rsidRPr="00270114">
        <w:rPr>
          <w:rFonts w:ascii="FbShefa" w:hAnsi="FbShefa"/>
          <w:sz w:val="11"/>
          <w:rtl/>
        </w:rPr>
        <w:t>.</w:t>
      </w:r>
    </w:p>
    <w:p w14:paraId="6EEBB0C8" w14:textId="77777777" w:rsidR="00441B87" w:rsidRPr="001B3037" w:rsidRDefault="00441B87" w:rsidP="000F729B">
      <w:pPr>
        <w:spacing w:line="240" w:lineRule="auto"/>
        <w:rPr>
          <w:rFonts w:ascii="FbShefa" w:hAnsi="FbShefa"/>
          <w:b/>
          <w:bCs/>
          <w:color w:val="3B2F2A" w:themeColor="text2" w:themeShade="80"/>
          <w:sz w:val="11"/>
          <w:rtl/>
        </w:rPr>
      </w:pPr>
    </w:p>
    <w:p w14:paraId="4CC434CD" w14:textId="20393064" w:rsidR="000F729B" w:rsidRPr="00270114" w:rsidRDefault="000F729B" w:rsidP="000F729B">
      <w:pPr>
        <w:spacing w:line="240" w:lineRule="auto"/>
        <w:rPr>
          <w:rFonts w:ascii="FbShefa" w:hAnsi="FbShefa"/>
          <w:sz w:val="11"/>
          <w:rtl/>
        </w:rPr>
      </w:pPr>
      <w:r w:rsidRPr="001B3037">
        <w:rPr>
          <w:rFonts w:ascii="FbShefa" w:hAnsi="FbShefa"/>
          <w:b/>
          <w:bCs/>
          <w:color w:val="3B2F2A" w:themeColor="text2" w:themeShade="80"/>
          <w:sz w:val="11"/>
          <w:rtl/>
        </w:rPr>
        <w:t>עודהו הטל עליהן ושמח</w:t>
      </w:r>
      <w:r w:rsidR="00980F5A" w:rsidRPr="001B3037">
        <w:rPr>
          <w:rFonts w:ascii="FbShefa" w:hAnsi="FbShefa"/>
          <w:b/>
          <w:bCs/>
          <w:color w:val="3B2F2A" w:themeColor="text2" w:themeShade="80"/>
          <w:sz w:val="11"/>
          <w:rtl/>
        </w:rPr>
        <w:t>.</w:t>
      </w:r>
      <w:r w:rsidR="00441B87" w:rsidRPr="001B3037">
        <w:rPr>
          <w:rFonts w:ascii="FbShefa" w:hAnsi="FbShefa"/>
          <w:b/>
          <w:bCs/>
          <w:color w:val="3B2F2A" w:themeColor="text2" w:themeShade="80"/>
          <w:sz w:val="11"/>
          <w:rtl/>
        </w:rPr>
        <w:t xml:space="preserve"> </w:t>
      </w:r>
      <w:r w:rsidR="00441B87" w:rsidRPr="00270114">
        <w:rPr>
          <w:rFonts w:ascii="FbShefa" w:hAnsi="FbShefa"/>
          <w:sz w:val="11"/>
          <w:rtl/>
        </w:rPr>
        <w:t>בכי יותן</w:t>
      </w:r>
      <w:r w:rsidR="00980F5A" w:rsidRPr="00270114">
        <w:rPr>
          <w:rFonts w:ascii="FbShefa" w:hAnsi="FbShefa"/>
          <w:sz w:val="11"/>
          <w:rtl/>
        </w:rPr>
        <w:t>.</w:t>
      </w:r>
    </w:p>
    <w:p w14:paraId="694032E8" w14:textId="6AA3F8CB" w:rsidR="000F729B" w:rsidRPr="00270114" w:rsidRDefault="000F729B" w:rsidP="000F729B">
      <w:pPr>
        <w:spacing w:line="240" w:lineRule="auto"/>
        <w:rPr>
          <w:rFonts w:ascii="FbShefa" w:hAnsi="FbShefa"/>
          <w:sz w:val="11"/>
          <w:rtl/>
        </w:rPr>
      </w:pPr>
      <w:r w:rsidRPr="001B3037">
        <w:rPr>
          <w:rFonts w:ascii="FbShefa" w:hAnsi="FbShefa"/>
          <w:b/>
          <w:bCs/>
          <w:color w:val="3B2F2A" w:themeColor="text2" w:themeShade="80"/>
          <w:sz w:val="11"/>
          <w:rtl/>
        </w:rPr>
        <w:t>שמח לאחר שנגבו</w:t>
      </w:r>
      <w:r w:rsidR="00980F5A" w:rsidRPr="001B3037">
        <w:rPr>
          <w:rFonts w:ascii="FbShefa" w:hAnsi="FbShefa"/>
          <w:b/>
          <w:bCs/>
          <w:color w:val="3B2F2A" w:themeColor="text2" w:themeShade="80"/>
          <w:sz w:val="11"/>
          <w:rtl/>
        </w:rPr>
        <w:t>.</w:t>
      </w:r>
      <w:r w:rsidR="00441B87" w:rsidRPr="001B3037">
        <w:rPr>
          <w:rFonts w:ascii="FbShefa" w:hAnsi="FbShefa"/>
          <w:b/>
          <w:bCs/>
          <w:color w:val="3B2F2A" w:themeColor="text2" w:themeShade="80"/>
          <w:sz w:val="11"/>
          <w:rtl/>
        </w:rPr>
        <w:t xml:space="preserve"> </w:t>
      </w:r>
      <w:r w:rsidR="00441B87" w:rsidRPr="00270114">
        <w:rPr>
          <w:rFonts w:ascii="FbShefa" w:hAnsi="FbShefa"/>
          <w:sz w:val="11"/>
          <w:rtl/>
        </w:rPr>
        <w:t>אינן בכי יותן</w:t>
      </w:r>
      <w:r w:rsidR="00980F5A" w:rsidRPr="00270114">
        <w:rPr>
          <w:rFonts w:ascii="FbShefa" w:hAnsi="FbShefa"/>
          <w:sz w:val="11"/>
          <w:rtl/>
        </w:rPr>
        <w:t>.</w:t>
      </w:r>
    </w:p>
    <w:p w14:paraId="28CB8142" w14:textId="77777777" w:rsidR="000F729B" w:rsidRPr="001B3037" w:rsidRDefault="000F729B" w:rsidP="009C3CB4">
      <w:pPr>
        <w:spacing w:line="240" w:lineRule="auto"/>
        <w:rPr>
          <w:rFonts w:ascii="FbShefa" w:hAnsi="FbShefa"/>
          <w:b/>
          <w:bCs/>
          <w:color w:val="3B2F2A" w:themeColor="text2" w:themeShade="80"/>
          <w:sz w:val="11"/>
          <w:rtl/>
        </w:rPr>
      </w:pPr>
    </w:p>
    <w:p w14:paraId="259D42CF" w14:textId="77777777" w:rsidR="00441B87" w:rsidRPr="00270114" w:rsidRDefault="009C3CB4" w:rsidP="00441B87">
      <w:pPr>
        <w:pStyle w:val="3"/>
        <w:rPr>
          <w:rFonts w:ascii="FbShefa" w:hAnsi="FbShefa"/>
          <w:color w:val="7C5F1D"/>
          <w:rtl/>
        </w:rPr>
      </w:pPr>
      <w:r w:rsidRPr="00270114">
        <w:rPr>
          <w:rFonts w:ascii="FbShefa" w:hAnsi="FbShefa"/>
          <w:color w:val="7C5F1D"/>
          <w:rtl/>
        </w:rPr>
        <w:t>ת</w:t>
      </w:r>
      <w:r w:rsidR="00441B87" w:rsidRPr="00270114">
        <w:rPr>
          <w:rFonts w:ascii="FbShefa" w:hAnsi="FbShefa"/>
          <w:color w:val="7C5F1D"/>
          <w:rtl/>
        </w:rPr>
        <w:t>"ש:</w:t>
      </w:r>
    </w:p>
    <w:p w14:paraId="669776E2" w14:textId="090D563E"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מנין</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לאבידה ששטפה נהר</w:t>
      </w:r>
      <w:r w:rsidR="00EF52EB" w:rsidRPr="00270114">
        <w:rPr>
          <w:rFonts w:ascii="FbShefa" w:hAnsi="FbShefa"/>
          <w:sz w:val="11"/>
          <w:rtl/>
        </w:rPr>
        <w:t>,</w:t>
      </w:r>
      <w:r w:rsidRPr="00270114">
        <w:rPr>
          <w:rFonts w:ascii="FbShefa" w:hAnsi="FbShefa"/>
          <w:sz w:val="11"/>
          <w:rtl/>
        </w:rPr>
        <w:t xml:space="preserve"> שמותרת</w:t>
      </w:r>
      <w:r w:rsidR="00980F5A" w:rsidRPr="00270114">
        <w:rPr>
          <w:rFonts w:ascii="FbShefa" w:hAnsi="FbShefa"/>
          <w:sz w:val="11"/>
          <w:rtl/>
        </w:rPr>
        <w:t>.</w:t>
      </w:r>
      <w:r w:rsidR="00331B6B" w:rsidRPr="00270114">
        <w:rPr>
          <w:rFonts w:ascii="FbShefa" w:hAnsi="FbShefa"/>
          <w:sz w:val="11"/>
          <w:rtl/>
        </w:rPr>
        <w:t xml:space="preserve"> </w:t>
      </w:r>
      <w:r w:rsidR="00441B87" w:rsidRPr="001B3037">
        <w:rPr>
          <w:rFonts w:ascii="FbShefa" w:hAnsi="FbShefa"/>
          <w:b/>
          <w:bCs/>
          <w:color w:val="3B2F2A" w:themeColor="text2" w:themeShade="80"/>
          <w:sz w:val="11"/>
          <w:rtl/>
        </w:rPr>
        <w:t>שנאמר</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וכן תעשה לחמורו וכו' יצאתה זו שאבודה ממנו, ומכל אדם</w:t>
      </w:r>
      <w:r w:rsidR="00980F5A" w:rsidRPr="00270114">
        <w:rPr>
          <w:rFonts w:ascii="FbShefa" w:hAnsi="FbShefa"/>
          <w:sz w:val="11"/>
          <w:rtl/>
        </w:rPr>
        <w:t>.</w:t>
      </w:r>
    </w:p>
    <w:p w14:paraId="78F1B0A1" w14:textId="55BA0664"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הראיה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איסורא דומיא דהיתירא, בין דאית בה סימן ובין דלית בה סימן</w:t>
      </w:r>
      <w:r w:rsidR="00980F5A" w:rsidRPr="00270114">
        <w:rPr>
          <w:rFonts w:ascii="FbShefa" w:hAnsi="FbShefa"/>
          <w:sz w:val="11"/>
          <w:rtl/>
        </w:rPr>
        <w:t>.</w:t>
      </w:r>
    </w:p>
    <w:p w14:paraId="54824308" w14:textId="3930CC19"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תיובתא</w:t>
      </w:r>
      <w:r w:rsidR="00980F5A" w:rsidRPr="00270114">
        <w:rPr>
          <w:rFonts w:ascii="FbShefa" w:hAnsi="FbShefa"/>
          <w:sz w:val="11"/>
          <w:rtl/>
        </w:rPr>
        <w:t>.</w:t>
      </w:r>
      <w:r w:rsidRPr="00270114">
        <w:rPr>
          <w:rFonts w:ascii="FbShefa" w:hAnsi="FbShefa"/>
          <w:sz w:val="11"/>
          <w:rtl/>
        </w:rPr>
        <w:t xml:space="preserve"> דרבא תיובתא</w:t>
      </w:r>
      <w:r w:rsidR="00980F5A" w:rsidRPr="00270114">
        <w:rPr>
          <w:rFonts w:ascii="FbShefa" w:hAnsi="FbShefa"/>
          <w:sz w:val="11"/>
          <w:rtl/>
        </w:rPr>
        <w:t>.</w:t>
      </w:r>
    </w:p>
    <w:p w14:paraId="2DEC3580" w14:textId="5BB89D95" w:rsidR="009C3CB4" w:rsidRPr="00270114" w:rsidRDefault="009C3CB4" w:rsidP="009C3CB4">
      <w:pPr>
        <w:spacing w:line="240" w:lineRule="auto"/>
        <w:rPr>
          <w:rFonts w:ascii="FbShefa" w:hAnsi="FbShefa"/>
          <w:sz w:val="11"/>
          <w:rtl/>
        </w:rPr>
      </w:pPr>
    </w:p>
    <w:p w14:paraId="07F765FE" w14:textId="09548C2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והלכתא</w:t>
      </w:r>
      <w:r w:rsidR="00980F5A" w:rsidRPr="00270114">
        <w:rPr>
          <w:rFonts w:ascii="FbShefa" w:hAnsi="FbShefa"/>
          <w:sz w:val="11"/>
          <w:rtl/>
        </w:rPr>
        <w:t>.</w:t>
      </w:r>
      <w:r w:rsidRPr="00270114">
        <w:rPr>
          <w:rFonts w:ascii="FbShefa" w:hAnsi="FbShefa"/>
          <w:sz w:val="11"/>
          <w:rtl/>
        </w:rPr>
        <w:t xml:space="preserve"> כוותיה דאביי ביע"ל קג"ם</w:t>
      </w:r>
      <w:r w:rsidR="00980F5A" w:rsidRPr="00270114">
        <w:rPr>
          <w:rFonts w:ascii="FbShefa" w:hAnsi="FbShefa"/>
          <w:sz w:val="11"/>
          <w:rtl/>
        </w:rPr>
        <w:t>.</w:t>
      </w:r>
    </w:p>
    <w:p w14:paraId="2E1FE09F" w14:textId="245264F2" w:rsidR="00CA7286" w:rsidRPr="00270114" w:rsidRDefault="00CA7286" w:rsidP="009C3CB4">
      <w:pPr>
        <w:spacing w:line="240" w:lineRule="auto"/>
        <w:rPr>
          <w:rFonts w:ascii="FbShefa" w:hAnsi="FbShefa"/>
          <w:sz w:val="11"/>
          <w:rtl/>
        </w:rPr>
      </w:pPr>
    </w:p>
    <w:p w14:paraId="2FBD8BBB" w14:textId="129DBD05" w:rsidR="009C3CB4" w:rsidRPr="00270114" w:rsidRDefault="009C3CB4" w:rsidP="00441B87">
      <w:pPr>
        <w:pStyle w:val="2"/>
        <w:rPr>
          <w:rFonts w:ascii="FbShefa" w:hAnsi="FbShefa"/>
          <w:color w:val="7C5F1D"/>
          <w:rtl/>
        </w:rPr>
      </w:pPr>
      <w:r w:rsidRPr="00270114">
        <w:rPr>
          <w:rFonts w:ascii="FbShefa" w:hAnsi="FbShefa"/>
          <w:color w:val="7C5F1D"/>
          <w:rtl/>
        </w:rPr>
        <w:t>תמרי דזיקא</w:t>
      </w:r>
    </w:p>
    <w:p w14:paraId="15A661EC" w14:textId="7B18AF90"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תמרי דזיקא</w:t>
      </w:r>
      <w:r w:rsidR="00980F5A" w:rsidRPr="00270114">
        <w:rPr>
          <w:rFonts w:ascii="FbShefa" w:hAnsi="FbShefa"/>
          <w:sz w:val="11"/>
          <w:rtl/>
        </w:rPr>
        <w:t>.</w:t>
      </w:r>
      <w:r w:rsidRPr="00270114">
        <w:rPr>
          <w:rFonts w:ascii="FbShefa" w:hAnsi="FbShefa"/>
          <w:sz w:val="11"/>
          <w:rtl/>
        </w:rPr>
        <w:t xml:space="preserve"> אכלינן להו</w:t>
      </w:r>
      <w:r w:rsidR="00980F5A" w:rsidRPr="00270114">
        <w:rPr>
          <w:rFonts w:ascii="FbShefa" w:hAnsi="FbShefa"/>
          <w:sz w:val="11"/>
          <w:rtl/>
        </w:rPr>
        <w:t>.</w:t>
      </w:r>
    </w:p>
    <w:p w14:paraId="2B075E2C" w14:textId="06516654"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למ"ד הוי יאוש</w:t>
      </w:r>
      <w:r w:rsidR="00980F5A" w:rsidRPr="001B3037">
        <w:rPr>
          <w:rFonts w:ascii="FbShefa" w:hAnsi="FbShefa"/>
          <w:b/>
          <w:bCs/>
          <w:color w:val="3B2F2A" w:themeColor="text2" w:themeShade="80"/>
          <w:sz w:val="11"/>
          <w:rtl/>
        </w:rPr>
        <w:t>.</w:t>
      </w:r>
      <w:r w:rsidRPr="00270114">
        <w:rPr>
          <w:rFonts w:ascii="FbShefa" w:hAnsi="FbShefa"/>
          <w:sz w:val="11"/>
          <w:rtl/>
        </w:rPr>
        <w:t xml:space="preserve"> מובן</w:t>
      </w:r>
      <w:r w:rsidR="00980F5A" w:rsidRPr="00270114">
        <w:rPr>
          <w:rFonts w:ascii="FbShefa" w:hAnsi="FbShefa"/>
          <w:sz w:val="11"/>
          <w:rtl/>
        </w:rPr>
        <w:t>.</w:t>
      </w:r>
    </w:p>
    <w:p w14:paraId="420FB748" w14:textId="77777777" w:rsidR="00F176B5" w:rsidRPr="001B3037" w:rsidRDefault="00F176B5" w:rsidP="00F176B5">
      <w:pPr>
        <w:spacing w:line="240" w:lineRule="auto"/>
        <w:rPr>
          <w:rFonts w:ascii="FbShefa" w:hAnsi="FbShefa"/>
          <w:b/>
          <w:bCs/>
          <w:color w:val="3B2F2A" w:themeColor="text2" w:themeShade="80"/>
          <w:sz w:val="11"/>
          <w:rtl/>
        </w:rPr>
      </w:pPr>
    </w:p>
    <w:p w14:paraId="23338B62" w14:textId="77777777" w:rsidR="00F176B5" w:rsidRPr="00270114" w:rsidRDefault="009C3CB4" w:rsidP="00F176B5">
      <w:pPr>
        <w:pStyle w:val="3"/>
        <w:rPr>
          <w:rFonts w:ascii="FbShefa" w:hAnsi="FbShefa"/>
          <w:color w:val="7C5F1D"/>
          <w:rtl/>
        </w:rPr>
      </w:pPr>
      <w:r w:rsidRPr="00270114">
        <w:rPr>
          <w:rFonts w:ascii="FbShefa" w:hAnsi="FbShefa"/>
          <w:color w:val="7C5F1D"/>
          <w:rtl/>
        </w:rPr>
        <w:t>למ"ד לא הוי יאוש</w:t>
      </w:r>
      <w:r w:rsidR="00F176B5" w:rsidRPr="00270114">
        <w:rPr>
          <w:rFonts w:ascii="FbShefa" w:hAnsi="FbShefa"/>
          <w:color w:val="7C5F1D"/>
          <w:rtl/>
        </w:rPr>
        <w:t>:</w:t>
      </w:r>
    </w:p>
    <w:p w14:paraId="54B483BE" w14:textId="5D04F638" w:rsidR="009C3CB4" w:rsidRPr="00270114" w:rsidRDefault="00F176B5" w:rsidP="00F176B5">
      <w:pPr>
        <w:spacing w:line="240" w:lineRule="auto"/>
        <w:rPr>
          <w:rFonts w:ascii="FbShefa" w:hAnsi="FbShefa"/>
          <w:sz w:val="11"/>
          <w:rtl/>
        </w:rPr>
      </w:pPr>
      <w:r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009C3CB4" w:rsidRPr="00270114">
        <w:rPr>
          <w:rFonts w:ascii="FbShefa" w:hAnsi="FbShefa"/>
          <w:sz w:val="11"/>
          <w:rtl/>
        </w:rPr>
        <w:t>דמייאשי מעיקרא</w:t>
      </w:r>
      <w:r w:rsidRPr="00270114">
        <w:rPr>
          <w:rFonts w:ascii="FbShefa" w:hAnsi="FbShefa"/>
          <w:sz w:val="11"/>
          <w:rtl/>
        </w:rPr>
        <w:t xml:space="preserve">, דאיכא </w:t>
      </w:r>
      <w:r w:rsidR="009C3CB4" w:rsidRPr="00270114">
        <w:rPr>
          <w:rFonts w:ascii="FbShefa" w:hAnsi="FbShefa"/>
          <w:sz w:val="11"/>
          <w:rtl/>
        </w:rPr>
        <w:t>שקצים ורמשים דאכלי</w:t>
      </w:r>
      <w:r w:rsidR="00980F5A" w:rsidRPr="00270114">
        <w:rPr>
          <w:rFonts w:ascii="FbShefa" w:hAnsi="FbShefa"/>
          <w:sz w:val="11"/>
          <w:rtl/>
        </w:rPr>
        <w:t>.</w:t>
      </w:r>
    </w:p>
    <w:p w14:paraId="6900E4D1" w14:textId="57D86DD8" w:rsidR="00C260E4" w:rsidRPr="00270114" w:rsidRDefault="00C260E4" w:rsidP="00C260E4">
      <w:pPr>
        <w:spacing w:line="240" w:lineRule="auto"/>
        <w:rPr>
          <w:rFonts w:ascii="FbShefa" w:hAnsi="FbShefa"/>
          <w:sz w:val="11"/>
          <w:rtl/>
        </w:rPr>
      </w:pPr>
      <w:r w:rsidRPr="001B3037">
        <w:rPr>
          <w:rFonts w:ascii="FbShefa" w:hAnsi="FbShefa"/>
          <w:b/>
          <w:bCs/>
          <w:color w:val="3B2F2A" w:themeColor="text2" w:themeShade="80"/>
          <w:sz w:val="11"/>
          <w:rtl/>
        </w:rPr>
        <w:t>כרכתא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אסור</w:t>
      </w:r>
      <w:r w:rsidR="00980F5A" w:rsidRPr="00270114">
        <w:rPr>
          <w:rFonts w:ascii="FbShefa" w:hAnsi="FbShefa"/>
          <w:sz w:val="11"/>
          <w:rtl/>
        </w:rPr>
        <w:t>.</w:t>
      </w:r>
    </w:p>
    <w:p w14:paraId="43A699F0" w14:textId="77777777" w:rsidR="00C260E4" w:rsidRPr="001B3037" w:rsidRDefault="00C260E4" w:rsidP="009C3CB4">
      <w:pPr>
        <w:spacing w:line="240" w:lineRule="auto"/>
        <w:rPr>
          <w:rFonts w:ascii="FbShefa" w:hAnsi="FbShefa"/>
          <w:b/>
          <w:bCs/>
          <w:color w:val="3B2F2A" w:themeColor="text2" w:themeShade="80"/>
          <w:sz w:val="11"/>
          <w:rtl/>
        </w:rPr>
      </w:pPr>
    </w:p>
    <w:p w14:paraId="48E86993" w14:textId="7B156D0E"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ליתמי</w:t>
      </w:r>
      <w:r w:rsidR="00980F5A" w:rsidRPr="001B3037">
        <w:rPr>
          <w:rFonts w:ascii="FbShefa" w:hAnsi="FbShefa"/>
          <w:b/>
          <w:bCs/>
          <w:color w:val="3B2F2A" w:themeColor="text2" w:themeShade="80"/>
          <w:sz w:val="11"/>
          <w:rtl/>
        </w:rPr>
        <w:t>.</w:t>
      </w:r>
      <w:r w:rsidRPr="00270114">
        <w:rPr>
          <w:rFonts w:ascii="FbShefa" w:hAnsi="FbShefa"/>
          <w:sz w:val="11"/>
          <w:rtl/>
        </w:rPr>
        <w:t xml:space="preserve"> דלאו בני מחילה נינהו</w:t>
      </w:r>
      <w:r w:rsidR="00980F5A" w:rsidRPr="00270114">
        <w:rPr>
          <w:rFonts w:ascii="FbShefa" w:hAnsi="FbShefa"/>
          <w:sz w:val="11"/>
          <w:rtl/>
        </w:rPr>
        <w:t>.</w:t>
      </w:r>
      <w:r w:rsidRPr="00270114">
        <w:rPr>
          <w:rFonts w:ascii="FbShefa" w:hAnsi="FbShefa"/>
          <w:sz w:val="11"/>
          <w:rtl/>
        </w:rPr>
        <w:t xml:space="preserve"> </w:t>
      </w:r>
      <w:r w:rsidR="00F176B5" w:rsidRPr="001B3037">
        <w:rPr>
          <w:rFonts w:ascii="FbShefa" w:hAnsi="FbShefa"/>
          <w:b/>
          <w:bCs/>
          <w:color w:val="3B2F2A" w:themeColor="text2" w:themeShade="80"/>
          <w:sz w:val="11"/>
          <w:rtl/>
        </w:rPr>
        <w:t>לא חוששים</w:t>
      </w:r>
      <w:r w:rsidR="00980F5A" w:rsidRPr="001B3037">
        <w:rPr>
          <w:rFonts w:ascii="FbShefa" w:hAnsi="FbShefa"/>
          <w:b/>
          <w:bCs/>
          <w:color w:val="3B2F2A" w:themeColor="text2" w:themeShade="80"/>
          <w:sz w:val="11"/>
          <w:rtl/>
        </w:rPr>
        <w:t>.</w:t>
      </w:r>
      <w:r w:rsidR="00F176B5" w:rsidRPr="001B3037">
        <w:rPr>
          <w:rFonts w:ascii="FbShefa" w:hAnsi="FbShefa"/>
          <w:b/>
          <w:bCs/>
          <w:color w:val="3B2F2A" w:themeColor="text2" w:themeShade="80"/>
          <w:sz w:val="11"/>
          <w:rtl/>
        </w:rPr>
        <w:t xml:space="preserve"> </w:t>
      </w:r>
      <w:r w:rsidR="00F176B5" w:rsidRPr="00270114">
        <w:rPr>
          <w:rFonts w:ascii="FbShefa" w:hAnsi="FbShefa"/>
          <w:rtl/>
        </w:rPr>
        <w:t>משום</w:t>
      </w:r>
      <w:r w:rsidR="00F176B5" w:rsidRPr="00270114">
        <w:rPr>
          <w:rFonts w:ascii="FbShefa" w:hAnsi="FbShefa"/>
          <w:sz w:val="11"/>
          <w:rtl/>
        </w:rPr>
        <w:t xml:space="preserve"> ש</w:t>
      </w:r>
      <w:r w:rsidRPr="00270114">
        <w:rPr>
          <w:rFonts w:ascii="FbShefa" w:hAnsi="FbShefa"/>
          <w:sz w:val="11"/>
          <w:rtl/>
        </w:rPr>
        <w:t>באגא בארעא דיתמי לא מחזקינן</w:t>
      </w:r>
      <w:r w:rsidR="00980F5A" w:rsidRPr="00270114">
        <w:rPr>
          <w:rFonts w:ascii="FbShefa" w:hAnsi="FbShefa"/>
          <w:sz w:val="11"/>
          <w:rtl/>
        </w:rPr>
        <w:t>.</w:t>
      </w:r>
    </w:p>
    <w:p w14:paraId="1B475E6E" w14:textId="71C9FE57" w:rsidR="00C260E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מוחזק ביתומים</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00C260E4" w:rsidRPr="00270114">
        <w:rPr>
          <w:rFonts w:ascii="FbShefa" w:hAnsi="FbShefa"/>
          <w:sz w:val="11"/>
          <w:rtl/>
        </w:rPr>
        <w:t>אסור</w:t>
      </w:r>
      <w:r w:rsidR="00980F5A" w:rsidRPr="00270114">
        <w:rPr>
          <w:rFonts w:ascii="FbShefa" w:hAnsi="FbShefa"/>
          <w:sz w:val="11"/>
          <w:rtl/>
        </w:rPr>
        <w:t>.</w:t>
      </w:r>
    </w:p>
    <w:p w14:paraId="27561462" w14:textId="77777777" w:rsidR="009C3CB4" w:rsidRPr="00270114" w:rsidRDefault="009C3CB4" w:rsidP="009C3CB4">
      <w:pPr>
        <w:spacing w:line="240" w:lineRule="auto"/>
        <w:rPr>
          <w:rFonts w:ascii="FbShefa" w:hAnsi="FbShefa"/>
          <w:sz w:val="11"/>
          <w:rtl/>
        </w:rPr>
      </w:pPr>
    </w:p>
    <w:p w14:paraId="2C58B012"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מקום וסימן העשוי לידרס</w:t>
      </w:r>
    </w:p>
    <w:p w14:paraId="748D673B" w14:textId="77777777" w:rsidR="004753B5" w:rsidRPr="00270114" w:rsidRDefault="004753B5" w:rsidP="004753B5">
      <w:pPr>
        <w:pStyle w:val="3"/>
        <w:rPr>
          <w:rFonts w:ascii="FbShefa" w:hAnsi="FbShefa"/>
          <w:color w:val="7C5F1D"/>
          <w:rtl/>
        </w:rPr>
      </w:pPr>
      <w:r w:rsidRPr="00270114">
        <w:rPr>
          <w:rFonts w:ascii="FbShefa" w:hAnsi="FbShefa"/>
          <w:color w:val="7C5F1D"/>
          <w:rtl/>
        </w:rPr>
        <w:t>דעה</w:t>
      </w:r>
      <w:r w:rsidR="009C3CB4" w:rsidRPr="00270114">
        <w:rPr>
          <w:rFonts w:ascii="FbShefa" w:hAnsi="FbShefa"/>
          <w:color w:val="7C5F1D"/>
          <w:rtl/>
        </w:rPr>
        <w:t xml:space="preserve"> א</w:t>
      </w:r>
      <w:r w:rsidRPr="00270114">
        <w:rPr>
          <w:rFonts w:ascii="FbShefa" w:hAnsi="FbShefa"/>
          <w:color w:val="7C5F1D"/>
          <w:rtl/>
        </w:rPr>
        <w:t>:</w:t>
      </w:r>
    </w:p>
    <w:p w14:paraId="5018BF55" w14:textId="48161A56" w:rsidR="00433741" w:rsidRPr="00270114" w:rsidRDefault="00CA7286" w:rsidP="009C3CB4">
      <w:pPr>
        <w:spacing w:line="240" w:lineRule="auto"/>
        <w:rPr>
          <w:rFonts w:ascii="FbShefa" w:hAnsi="FbShefa"/>
          <w:rtl/>
        </w:rPr>
      </w:pPr>
      <w:r w:rsidRPr="001B3037">
        <w:rPr>
          <w:rFonts w:ascii="FbShefa" w:hAnsi="FbShefa"/>
          <w:b/>
          <w:bCs/>
          <w:color w:val="3B2F2A" w:themeColor="text2" w:themeShade="80"/>
          <w:rtl/>
        </w:rPr>
        <w:t xml:space="preserve">סימן </w:t>
      </w:r>
      <w:r w:rsidR="009C3CB4" w:rsidRPr="001B3037">
        <w:rPr>
          <w:rFonts w:ascii="FbShefa" w:hAnsi="FbShefa"/>
          <w:b/>
          <w:bCs/>
          <w:color w:val="3B2F2A" w:themeColor="text2" w:themeShade="80"/>
          <w:rtl/>
        </w:rPr>
        <w:t>העשוי לידרס</w:t>
      </w:r>
      <w:r w:rsidR="00980F5A" w:rsidRPr="001B3037">
        <w:rPr>
          <w:rFonts w:ascii="FbShefa" w:hAnsi="FbShefa"/>
          <w:b/>
          <w:bCs/>
          <w:color w:val="3B2F2A" w:themeColor="text2" w:themeShade="80"/>
          <w:rtl/>
        </w:rPr>
        <w:t>.</w:t>
      </w:r>
      <w:r w:rsidR="009C3CB4" w:rsidRPr="001B3037">
        <w:rPr>
          <w:rFonts w:ascii="FbShefa" w:hAnsi="FbShefa"/>
          <w:b/>
          <w:bCs/>
          <w:color w:val="3B2F2A" w:themeColor="text2" w:themeShade="80"/>
          <w:rtl/>
        </w:rPr>
        <w:t xml:space="preserve"> </w:t>
      </w:r>
      <w:r w:rsidR="009C3CB4" w:rsidRPr="00270114">
        <w:rPr>
          <w:rFonts w:ascii="FbShefa" w:hAnsi="FbShefa"/>
          <w:rtl/>
        </w:rPr>
        <w:t>הוי סימן</w:t>
      </w:r>
      <w:r w:rsidR="00980F5A" w:rsidRPr="00270114">
        <w:rPr>
          <w:rFonts w:ascii="FbShefa" w:hAnsi="FbShefa"/>
          <w:rtl/>
        </w:rPr>
        <w:t>.</w:t>
      </w:r>
    </w:p>
    <w:p w14:paraId="61676C6B" w14:textId="18A4AC0B" w:rsidR="009C3CB4" w:rsidRPr="00270114" w:rsidRDefault="009C3CB4" w:rsidP="009C3CB4">
      <w:pPr>
        <w:spacing w:line="240" w:lineRule="auto"/>
        <w:rPr>
          <w:rFonts w:ascii="FbShefa" w:hAnsi="FbShefa"/>
          <w:rtl/>
        </w:rPr>
      </w:pPr>
      <w:r w:rsidRPr="001B3037">
        <w:rPr>
          <w:rFonts w:ascii="FbShefa" w:hAnsi="FbShefa"/>
          <w:b/>
          <w:bCs/>
          <w:color w:val="3B2F2A" w:themeColor="text2" w:themeShade="80"/>
          <w:rtl/>
        </w:rPr>
        <w:t>מקום</w:t>
      </w:r>
      <w:r w:rsidR="00980F5A" w:rsidRPr="001B3037">
        <w:rPr>
          <w:rFonts w:ascii="FbShefa" w:hAnsi="FbShefa"/>
          <w:b/>
          <w:bCs/>
          <w:color w:val="3B2F2A" w:themeColor="text2" w:themeShade="80"/>
          <w:rtl/>
        </w:rPr>
        <w:t>.</w:t>
      </w:r>
      <w:r w:rsidR="004753B5" w:rsidRPr="001B3037">
        <w:rPr>
          <w:rFonts w:ascii="FbShefa" w:hAnsi="FbShefa"/>
          <w:b/>
          <w:bCs/>
          <w:color w:val="3B2F2A" w:themeColor="text2" w:themeShade="80"/>
          <w:rtl/>
        </w:rPr>
        <w:t xml:space="preserve"> </w:t>
      </w:r>
      <w:r w:rsidR="004753B5" w:rsidRPr="00270114">
        <w:rPr>
          <w:rFonts w:ascii="FbShefa" w:hAnsi="FbShefa"/>
          <w:rtl/>
        </w:rPr>
        <w:t>לא הוי סימן</w:t>
      </w:r>
      <w:r w:rsidR="00980F5A" w:rsidRPr="00270114">
        <w:rPr>
          <w:rFonts w:ascii="FbShefa" w:hAnsi="FbShefa"/>
          <w:rtl/>
        </w:rPr>
        <w:t>.</w:t>
      </w:r>
    </w:p>
    <w:p w14:paraId="71FAEE5B" w14:textId="77777777" w:rsidR="004753B5" w:rsidRPr="001B3037" w:rsidRDefault="004753B5" w:rsidP="009C3CB4">
      <w:pPr>
        <w:spacing w:line="240" w:lineRule="auto"/>
        <w:rPr>
          <w:rFonts w:ascii="FbShefa" w:hAnsi="FbShefa"/>
          <w:b/>
          <w:bCs/>
          <w:color w:val="3B2F2A" w:themeColor="text2" w:themeShade="80"/>
          <w:sz w:val="11"/>
          <w:rtl/>
        </w:rPr>
      </w:pPr>
    </w:p>
    <w:p w14:paraId="6672E0FE" w14:textId="77777777" w:rsidR="004753B5" w:rsidRPr="00270114" w:rsidRDefault="004753B5" w:rsidP="004753B5">
      <w:pPr>
        <w:pStyle w:val="3"/>
        <w:rPr>
          <w:rFonts w:ascii="FbShefa" w:hAnsi="FbShefa"/>
          <w:color w:val="7C5F1D"/>
          <w:rtl/>
        </w:rPr>
      </w:pPr>
      <w:r w:rsidRPr="00270114">
        <w:rPr>
          <w:rFonts w:ascii="FbShefa" w:hAnsi="FbShefa"/>
          <w:color w:val="7C5F1D"/>
          <w:rtl/>
        </w:rPr>
        <w:t xml:space="preserve">דעה </w:t>
      </w:r>
      <w:r w:rsidR="009C3CB4" w:rsidRPr="00270114">
        <w:rPr>
          <w:rFonts w:ascii="FbShefa" w:hAnsi="FbShefa"/>
          <w:color w:val="7C5F1D"/>
          <w:rtl/>
        </w:rPr>
        <w:t>ב</w:t>
      </w:r>
      <w:r w:rsidRPr="00270114">
        <w:rPr>
          <w:rFonts w:ascii="FbShefa" w:hAnsi="FbShefa"/>
          <w:color w:val="7C5F1D"/>
          <w:rtl/>
        </w:rPr>
        <w:t>:</w:t>
      </w:r>
    </w:p>
    <w:p w14:paraId="7C653D87" w14:textId="4FF7DE75" w:rsidR="004753B5" w:rsidRPr="00270114" w:rsidRDefault="009C3CB4" w:rsidP="009C3CB4">
      <w:pPr>
        <w:spacing w:line="240" w:lineRule="auto"/>
        <w:rPr>
          <w:rFonts w:ascii="FbShefa" w:hAnsi="FbShefa"/>
          <w:rtl/>
        </w:rPr>
      </w:pPr>
      <w:r w:rsidRPr="001B3037">
        <w:rPr>
          <w:rFonts w:ascii="FbShefa" w:hAnsi="FbShefa"/>
          <w:b/>
          <w:bCs/>
          <w:color w:val="3B2F2A" w:themeColor="text2" w:themeShade="80"/>
          <w:rtl/>
        </w:rPr>
        <w:t>מקום</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004753B5" w:rsidRPr="00270114">
        <w:rPr>
          <w:rFonts w:ascii="FbShefa" w:hAnsi="FbShefa"/>
          <w:rtl/>
        </w:rPr>
        <w:t>הוי סימן</w:t>
      </w:r>
      <w:r w:rsidR="00980F5A" w:rsidRPr="00270114">
        <w:rPr>
          <w:rFonts w:ascii="FbShefa" w:hAnsi="FbShefa"/>
          <w:rtl/>
        </w:rPr>
        <w:t>.</w:t>
      </w:r>
    </w:p>
    <w:p w14:paraId="57B72275" w14:textId="63132DF0" w:rsidR="009C3CB4" w:rsidRPr="00270114" w:rsidRDefault="00CA7286" w:rsidP="009C3CB4">
      <w:pPr>
        <w:spacing w:line="240" w:lineRule="auto"/>
        <w:rPr>
          <w:rFonts w:ascii="FbShefa" w:hAnsi="FbShefa"/>
          <w:sz w:val="11"/>
          <w:rtl/>
        </w:rPr>
      </w:pPr>
      <w:r w:rsidRPr="001B3037">
        <w:rPr>
          <w:rFonts w:ascii="FbShefa" w:hAnsi="FbShefa"/>
          <w:b/>
          <w:bCs/>
          <w:color w:val="3B2F2A" w:themeColor="text2" w:themeShade="80"/>
          <w:sz w:val="11"/>
          <w:rtl/>
        </w:rPr>
        <w:t xml:space="preserve">סימן </w:t>
      </w:r>
      <w:r w:rsidR="009C3CB4" w:rsidRPr="001B3037">
        <w:rPr>
          <w:rFonts w:ascii="FbShefa" w:hAnsi="FbShefa"/>
          <w:b/>
          <w:bCs/>
          <w:color w:val="3B2F2A" w:themeColor="text2" w:themeShade="80"/>
          <w:sz w:val="11"/>
          <w:rtl/>
        </w:rPr>
        <w:t>העשוי לידרס</w:t>
      </w:r>
      <w:r w:rsidR="00980F5A" w:rsidRPr="001B3037">
        <w:rPr>
          <w:rFonts w:ascii="FbShefa" w:hAnsi="FbShefa"/>
          <w:b/>
          <w:bCs/>
          <w:color w:val="3B2F2A" w:themeColor="text2" w:themeShade="80"/>
          <w:sz w:val="11"/>
          <w:rtl/>
        </w:rPr>
        <w:t>.</w:t>
      </w:r>
      <w:r w:rsidR="004753B5" w:rsidRPr="001B3037">
        <w:rPr>
          <w:rFonts w:ascii="FbShefa" w:hAnsi="FbShefa"/>
          <w:b/>
          <w:bCs/>
          <w:color w:val="3B2F2A" w:themeColor="text2" w:themeShade="80"/>
          <w:sz w:val="11"/>
          <w:rtl/>
        </w:rPr>
        <w:t xml:space="preserve"> </w:t>
      </w:r>
      <w:r w:rsidR="004753B5" w:rsidRPr="00270114">
        <w:rPr>
          <w:rFonts w:ascii="FbShefa" w:hAnsi="FbShefa"/>
          <w:sz w:val="11"/>
          <w:rtl/>
        </w:rPr>
        <w:t>לא הוי סימן</w:t>
      </w:r>
      <w:r w:rsidR="00980F5A" w:rsidRPr="00270114">
        <w:rPr>
          <w:rFonts w:ascii="FbShefa" w:hAnsi="FbShefa"/>
          <w:sz w:val="11"/>
          <w:rtl/>
        </w:rPr>
        <w:t>.</w:t>
      </w:r>
    </w:p>
    <w:p w14:paraId="7C55DA9D" w14:textId="77777777" w:rsidR="004753B5" w:rsidRPr="00270114" w:rsidRDefault="004753B5" w:rsidP="009C3CB4">
      <w:pPr>
        <w:spacing w:line="240" w:lineRule="auto"/>
        <w:rPr>
          <w:rFonts w:ascii="FbShefa" w:hAnsi="FbShefa"/>
          <w:sz w:val="11"/>
          <w:rtl/>
        </w:rPr>
      </w:pPr>
    </w:p>
    <w:p w14:paraId="31B7D30A" w14:textId="77777777" w:rsidR="00CA7286" w:rsidRPr="00270114" w:rsidRDefault="009C3CB4" w:rsidP="00CA7286">
      <w:pPr>
        <w:pStyle w:val="3"/>
        <w:rPr>
          <w:rFonts w:ascii="FbShefa" w:hAnsi="FbShefa"/>
          <w:color w:val="7C5F1D"/>
          <w:rtl/>
        </w:rPr>
      </w:pPr>
      <w:r w:rsidRPr="00270114">
        <w:rPr>
          <w:rFonts w:ascii="FbShefa" w:hAnsi="FbShefa"/>
          <w:color w:val="7C5F1D"/>
          <w:rtl/>
        </w:rPr>
        <w:t>כריכות ברשות היחיד</w:t>
      </w:r>
      <w:r w:rsidR="00CA7286" w:rsidRPr="00270114">
        <w:rPr>
          <w:rFonts w:ascii="FbShefa" w:hAnsi="FbShefa"/>
          <w:color w:val="7C5F1D"/>
          <w:rtl/>
        </w:rPr>
        <w:t>:</w:t>
      </w:r>
    </w:p>
    <w:p w14:paraId="181994FB" w14:textId="42E00024" w:rsidR="00204168" w:rsidRPr="00270114" w:rsidRDefault="00204168" w:rsidP="00CA7286">
      <w:pPr>
        <w:rPr>
          <w:rFonts w:ascii="FbShefa" w:hAnsi="FbShefa"/>
          <w:rtl/>
        </w:rPr>
      </w:pPr>
      <w:r w:rsidRPr="001B3037">
        <w:rPr>
          <w:rFonts w:ascii="FbShefa" w:hAnsi="FbShefa"/>
          <w:b/>
          <w:bCs/>
          <w:color w:val="3B2F2A" w:themeColor="text2" w:themeShade="80"/>
          <w:rtl/>
        </w:rPr>
        <w:t>לדעה א</w:t>
      </w:r>
      <w:r w:rsidR="00980F5A" w:rsidRPr="001B3037">
        <w:rPr>
          <w:rFonts w:ascii="FbShefa" w:hAnsi="FbShefa"/>
          <w:b/>
          <w:bCs/>
          <w:color w:val="3B2F2A" w:themeColor="text2" w:themeShade="80"/>
          <w:rtl/>
        </w:rPr>
        <w:t>.</w:t>
      </w:r>
      <w:r w:rsidR="009C3CB4" w:rsidRPr="001B3037">
        <w:rPr>
          <w:rFonts w:ascii="FbShefa" w:hAnsi="FbShefa"/>
          <w:b/>
          <w:bCs/>
          <w:color w:val="3B2F2A" w:themeColor="text2" w:themeShade="80"/>
          <w:rtl/>
        </w:rPr>
        <w:t xml:space="preserve"> </w:t>
      </w:r>
      <w:r w:rsidR="009C3CB4" w:rsidRPr="00270114">
        <w:rPr>
          <w:rFonts w:ascii="FbShefa" w:hAnsi="FbShefa"/>
          <w:rtl/>
        </w:rPr>
        <w:t xml:space="preserve">מכריז </w:t>
      </w:r>
      <w:r w:rsidRPr="00270114">
        <w:rPr>
          <w:rFonts w:ascii="FbShefa" w:hAnsi="FbShefa"/>
          <w:rtl/>
        </w:rPr>
        <w:t>סימן</w:t>
      </w:r>
      <w:r w:rsidR="00980F5A" w:rsidRPr="00270114">
        <w:rPr>
          <w:rFonts w:ascii="FbShefa" w:hAnsi="FbShefa"/>
          <w:rtl/>
        </w:rPr>
        <w:t>.</w:t>
      </w:r>
    </w:p>
    <w:p w14:paraId="68F51BD7" w14:textId="09E9F7C5" w:rsidR="00433741" w:rsidRPr="00270114" w:rsidRDefault="00204168" w:rsidP="00204168">
      <w:pPr>
        <w:rPr>
          <w:rFonts w:ascii="FbShefa" w:hAnsi="FbShefa"/>
          <w:rtl/>
        </w:rPr>
      </w:pPr>
      <w:r w:rsidRPr="001B3037">
        <w:rPr>
          <w:rFonts w:ascii="FbShefa" w:hAnsi="FbShefa"/>
          <w:b/>
          <w:bCs/>
          <w:color w:val="3B2F2A" w:themeColor="text2" w:themeShade="80"/>
          <w:rtl/>
        </w:rPr>
        <w:t>לדעה ב</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 xml:space="preserve">מכריז </w:t>
      </w:r>
      <w:r w:rsidR="009C3CB4" w:rsidRPr="00270114">
        <w:rPr>
          <w:rFonts w:ascii="FbShefa" w:hAnsi="FbShefa"/>
          <w:rtl/>
        </w:rPr>
        <w:t>מקום</w:t>
      </w:r>
      <w:r w:rsidR="00980F5A" w:rsidRPr="00270114">
        <w:rPr>
          <w:rFonts w:ascii="FbShefa" w:hAnsi="FbShefa"/>
          <w:rtl/>
        </w:rPr>
        <w:t>.</w:t>
      </w:r>
    </w:p>
    <w:p w14:paraId="3A6B18E0" w14:textId="6070F85E" w:rsidR="00CA7286" w:rsidRPr="001B3037" w:rsidRDefault="00CA7286" w:rsidP="009C3CB4">
      <w:pPr>
        <w:spacing w:line="240" w:lineRule="auto"/>
        <w:rPr>
          <w:rFonts w:ascii="FbShefa" w:hAnsi="FbShefa"/>
          <w:b/>
          <w:bCs/>
          <w:color w:val="3B2F2A" w:themeColor="text2" w:themeShade="80"/>
          <w:sz w:val="11"/>
          <w:rtl/>
        </w:rPr>
      </w:pPr>
    </w:p>
    <w:p w14:paraId="0820D750" w14:textId="5AEFA63F" w:rsidR="00CA7286" w:rsidRPr="00270114" w:rsidRDefault="00CA7286" w:rsidP="00CA7286">
      <w:pPr>
        <w:pStyle w:val="3"/>
        <w:rPr>
          <w:rFonts w:ascii="FbShefa" w:hAnsi="FbShefa"/>
          <w:color w:val="7C5F1D"/>
          <w:rtl/>
        </w:rPr>
      </w:pPr>
      <w:r w:rsidRPr="00270114">
        <w:rPr>
          <w:rFonts w:ascii="FbShefa" w:hAnsi="FbShefa"/>
          <w:color w:val="7C5F1D"/>
          <w:rtl/>
        </w:rPr>
        <w:t xml:space="preserve">כריכות </w:t>
      </w:r>
      <w:r w:rsidR="009C3CB4" w:rsidRPr="00270114">
        <w:rPr>
          <w:rFonts w:ascii="FbShefa" w:hAnsi="FbShefa"/>
          <w:color w:val="7C5F1D"/>
          <w:rtl/>
        </w:rPr>
        <w:t>ברשות הרבים</w:t>
      </w:r>
      <w:r w:rsidR="00EF52EB" w:rsidRPr="00270114">
        <w:rPr>
          <w:rFonts w:ascii="FbShefa" w:hAnsi="FbShefa"/>
          <w:color w:val="7C5F1D"/>
          <w:rtl/>
        </w:rPr>
        <w:t xml:space="preserve"> הרי אלו שלו</w:t>
      </w:r>
      <w:r w:rsidRPr="00270114">
        <w:rPr>
          <w:rFonts w:ascii="FbShefa" w:hAnsi="FbShefa"/>
          <w:color w:val="7C5F1D"/>
          <w:rtl/>
        </w:rPr>
        <w:t>:</w:t>
      </w:r>
    </w:p>
    <w:p w14:paraId="79359007" w14:textId="08E972B1"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למ"ד סימן</w:t>
      </w:r>
      <w:r w:rsidR="00980F5A" w:rsidRPr="00270114">
        <w:rPr>
          <w:rFonts w:ascii="FbShefa" w:hAnsi="FbShefa"/>
          <w:sz w:val="11"/>
          <w:rtl/>
        </w:rPr>
        <w:t>.</w:t>
      </w:r>
      <w:r w:rsidRPr="00270114">
        <w:rPr>
          <w:rFonts w:ascii="FbShefa" w:hAnsi="FbShefa"/>
          <w:sz w:val="11"/>
          <w:rtl/>
        </w:rPr>
        <w:t xml:space="preserve"> </w:t>
      </w:r>
      <w:r w:rsidR="00686AB2" w:rsidRPr="00270114">
        <w:rPr>
          <w:rFonts w:ascii="FbShefa" w:hAnsi="FbShefa"/>
          <w:sz w:val="11"/>
          <w:rtl/>
        </w:rPr>
        <w:t xml:space="preserve">משום </w:t>
      </w:r>
      <w:r w:rsidRPr="00270114">
        <w:rPr>
          <w:rFonts w:ascii="FbShefa" w:hAnsi="FbShefa"/>
          <w:sz w:val="11"/>
          <w:rtl/>
        </w:rPr>
        <w:t>דמדרסא</w:t>
      </w:r>
      <w:r w:rsidR="00980F5A" w:rsidRPr="00270114">
        <w:rPr>
          <w:rFonts w:ascii="FbShefa" w:hAnsi="FbShefa"/>
          <w:sz w:val="11"/>
          <w:rtl/>
        </w:rPr>
        <w:t>.</w:t>
      </w:r>
    </w:p>
    <w:p w14:paraId="19A8AF4C" w14:textId="31F5D3B9"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למ"ד מקום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686AB2" w:rsidRPr="00270114">
        <w:rPr>
          <w:rFonts w:ascii="FbShefa" w:hAnsi="FbShefa"/>
          <w:sz w:val="11"/>
          <w:rtl/>
        </w:rPr>
        <w:t xml:space="preserve">משום </w:t>
      </w:r>
      <w:r w:rsidRPr="00270114">
        <w:rPr>
          <w:rFonts w:ascii="FbShefa" w:hAnsi="FbShefa"/>
          <w:sz w:val="11"/>
          <w:rtl/>
        </w:rPr>
        <w:t>דמינשתפא</w:t>
      </w:r>
      <w:r w:rsidR="00980F5A" w:rsidRPr="00270114">
        <w:rPr>
          <w:rFonts w:ascii="FbShefa" w:hAnsi="FbShefa"/>
          <w:sz w:val="11"/>
          <w:rtl/>
        </w:rPr>
        <w:t>.</w:t>
      </w:r>
    </w:p>
    <w:p w14:paraId="1A386E91" w14:textId="77777777" w:rsidR="00686AB2" w:rsidRPr="001B3037" w:rsidRDefault="00686AB2" w:rsidP="009C3CB4">
      <w:pPr>
        <w:spacing w:line="240" w:lineRule="auto"/>
        <w:rPr>
          <w:rFonts w:ascii="FbShefa" w:hAnsi="FbShefa"/>
          <w:b/>
          <w:bCs/>
          <w:color w:val="3B2F2A" w:themeColor="text2" w:themeShade="80"/>
          <w:sz w:val="11"/>
          <w:rtl/>
        </w:rPr>
      </w:pPr>
    </w:p>
    <w:p w14:paraId="15383BAF" w14:textId="77777777" w:rsidR="00686AB2" w:rsidRPr="00270114" w:rsidRDefault="009C3CB4" w:rsidP="00686AB2">
      <w:pPr>
        <w:pStyle w:val="3"/>
        <w:rPr>
          <w:rFonts w:ascii="FbShefa" w:hAnsi="FbShefa"/>
          <w:color w:val="7C5F1D"/>
          <w:rtl/>
        </w:rPr>
      </w:pPr>
      <w:r w:rsidRPr="00270114">
        <w:rPr>
          <w:rFonts w:ascii="FbShefa" w:hAnsi="FbShefa"/>
          <w:color w:val="7C5F1D"/>
          <w:rtl/>
        </w:rPr>
        <w:t>אלומות</w:t>
      </w:r>
      <w:r w:rsidR="00686AB2" w:rsidRPr="00270114">
        <w:rPr>
          <w:rFonts w:ascii="FbShefa" w:hAnsi="FbShefa"/>
          <w:color w:val="7C5F1D"/>
          <w:rtl/>
        </w:rPr>
        <w:t>:</w:t>
      </w:r>
    </w:p>
    <w:p w14:paraId="2D2A48F6" w14:textId="2245319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מכריז</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00686AB2" w:rsidRPr="00270114">
        <w:rPr>
          <w:rFonts w:ascii="FbShefa" w:hAnsi="FbShefa"/>
          <w:sz w:val="11"/>
          <w:rtl/>
        </w:rPr>
        <w:t xml:space="preserve">גם </w:t>
      </w:r>
      <w:r w:rsidRPr="00270114">
        <w:rPr>
          <w:rFonts w:ascii="FbShefa" w:hAnsi="FbShefa"/>
          <w:sz w:val="11"/>
          <w:rtl/>
        </w:rPr>
        <w:t>ברה"ר ו</w:t>
      </w:r>
      <w:r w:rsidR="00686AB2" w:rsidRPr="00270114">
        <w:rPr>
          <w:rFonts w:ascii="FbShefa" w:hAnsi="FbShefa"/>
          <w:sz w:val="11"/>
          <w:rtl/>
        </w:rPr>
        <w:t xml:space="preserve">גם </w:t>
      </w:r>
      <w:r w:rsidRPr="00270114">
        <w:rPr>
          <w:rFonts w:ascii="FbShefa" w:hAnsi="FbShefa"/>
          <w:sz w:val="11"/>
          <w:rtl/>
        </w:rPr>
        <w:t>ברה"י</w:t>
      </w:r>
      <w:r w:rsidR="00980F5A" w:rsidRPr="00270114">
        <w:rPr>
          <w:rFonts w:ascii="FbShefa" w:hAnsi="FbShefa"/>
          <w:sz w:val="11"/>
          <w:rtl/>
        </w:rPr>
        <w:t>.</w:t>
      </w:r>
    </w:p>
    <w:p w14:paraId="3F478CDA" w14:textId="3DBFFB67"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למ"ד סימן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כיון דגביהן לא מדרסא</w:t>
      </w:r>
      <w:r w:rsidR="00980F5A" w:rsidRPr="00270114">
        <w:rPr>
          <w:rFonts w:ascii="FbShefa" w:hAnsi="FbShefa"/>
          <w:sz w:val="11"/>
          <w:rtl/>
        </w:rPr>
        <w:t>.</w:t>
      </w:r>
    </w:p>
    <w:p w14:paraId="33B8B29B" w14:textId="22B75F3D"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למ"ד מקום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כיון דיקירי לא מינשתפא</w:t>
      </w:r>
      <w:r w:rsidR="00980F5A" w:rsidRPr="00270114">
        <w:rPr>
          <w:rFonts w:ascii="FbShefa" w:hAnsi="FbShefa"/>
          <w:sz w:val="11"/>
          <w:rtl/>
        </w:rPr>
        <w:t>.</w:t>
      </w:r>
    </w:p>
    <w:p w14:paraId="461E1CD2" w14:textId="36F36D66" w:rsidR="009C3CB4" w:rsidRPr="00270114" w:rsidRDefault="009C3CB4" w:rsidP="00794C1A">
      <w:pPr>
        <w:pStyle w:val="1"/>
        <w:rPr>
          <w:rFonts w:ascii="FbShefa" w:hAnsi="FbShefa"/>
          <w:rtl/>
        </w:rPr>
      </w:pPr>
      <w:r w:rsidRPr="00270114">
        <w:rPr>
          <w:rFonts w:ascii="FbShefa" w:hAnsi="FbShefa"/>
          <w:sz w:val="11"/>
          <w:rtl/>
        </w:rPr>
        <w:t>כג</w:t>
      </w:r>
      <w:r w:rsidR="00B36BF2" w:rsidRPr="00270114">
        <w:rPr>
          <w:rFonts w:ascii="FbShefa" w:hAnsi="FbShefa"/>
          <w:sz w:val="11"/>
          <w:rtl/>
        </w:rPr>
        <w:t>, א</w:t>
      </w:r>
    </w:p>
    <w:p w14:paraId="5242A276" w14:textId="77777777" w:rsidR="00686AB2" w:rsidRPr="00270114" w:rsidRDefault="009C3CB4" w:rsidP="00686AB2">
      <w:pPr>
        <w:pStyle w:val="3"/>
        <w:rPr>
          <w:rFonts w:ascii="FbShefa" w:hAnsi="FbShefa"/>
          <w:color w:val="7C5F1D"/>
          <w:rtl/>
        </w:rPr>
      </w:pPr>
      <w:r w:rsidRPr="00270114">
        <w:rPr>
          <w:rFonts w:ascii="FbShefa" w:hAnsi="FbShefa"/>
          <w:color w:val="7C5F1D"/>
          <w:rtl/>
        </w:rPr>
        <w:t>ת</w:t>
      </w:r>
      <w:r w:rsidR="00686AB2" w:rsidRPr="00270114">
        <w:rPr>
          <w:rFonts w:ascii="FbShefa" w:hAnsi="FbShefa"/>
          <w:color w:val="7C5F1D"/>
          <w:rtl/>
        </w:rPr>
        <w:t>"ש:</w:t>
      </w:r>
    </w:p>
    <w:p w14:paraId="1357DA3C" w14:textId="378A8950"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ככרות של בעה"ב</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מכריז</w:t>
      </w:r>
      <w:r w:rsidR="00980F5A" w:rsidRPr="00270114">
        <w:rPr>
          <w:rFonts w:ascii="FbShefa" w:hAnsi="FbShefa"/>
          <w:sz w:val="11"/>
          <w:rtl/>
        </w:rPr>
        <w:t>.</w:t>
      </w:r>
    </w:p>
    <w:p w14:paraId="387FA27E" w14:textId="3A2FC7BE"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ס"ד</w:t>
      </w:r>
      <w:r w:rsidR="00980F5A" w:rsidRPr="001B3037">
        <w:rPr>
          <w:rFonts w:ascii="FbShefa" w:hAnsi="FbShefa"/>
          <w:b/>
          <w:bCs/>
          <w:color w:val="3B2F2A" w:themeColor="text2" w:themeShade="80"/>
          <w:sz w:val="11"/>
          <w:rtl/>
        </w:rPr>
        <w:t>.</w:t>
      </w:r>
      <w:r w:rsidRPr="00270114">
        <w:rPr>
          <w:rFonts w:ascii="FbShefa" w:hAnsi="FbShefa"/>
          <w:sz w:val="11"/>
          <w:rtl/>
        </w:rPr>
        <w:t xml:space="preserve"> מכריז סימן</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מידע ידיע</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רפתא דאיניש איניש הוא</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ואף</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ברה"ר</w:t>
      </w:r>
      <w:r w:rsidR="00980F5A" w:rsidRPr="00270114">
        <w:rPr>
          <w:rFonts w:ascii="FbShefa" w:hAnsi="FbShefa"/>
          <w:sz w:val="11"/>
          <w:rtl/>
        </w:rPr>
        <w:t>.</w:t>
      </w:r>
      <w:r w:rsidRPr="001B3037">
        <w:rPr>
          <w:rFonts w:ascii="FbShefa" w:hAnsi="FbShefa"/>
          <w:b/>
          <w:bCs/>
          <w:color w:val="3B2F2A" w:themeColor="text2" w:themeShade="80"/>
          <w:sz w:val="11"/>
          <w:rtl/>
        </w:rPr>
        <w:t xml:space="preserve"> ש"מ</w:t>
      </w:r>
      <w:r w:rsidR="00980F5A" w:rsidRPr="001B3037">
        <w:rPr>
          <w:rFonts w:ascii="FbShefa" w:hAnsi="FbShefa"/>
          <w:b/>
          <w:bCs/>
          <w:color w:val="3B2F2A" w:themeColor="text2" w:themeShade="80"/>
          <w:sz w:val="11"/>
          <w:rtl/>
        </w:rPr>
        <w:t>.</w:t>
      </w:r>
      <w:r w:rsidRPr="00270114">
        <w:rPr>
          <w:rFonts w:ascii="FbShefa" w:hAnsi="FbShefa"/>
          <w:sz w:val="11"/>
          <w:rtl/>
        </w:rPr>
        <w:t xml:space="preserve"> העשוי לידרס הוי סימן</w:t>
      </w:r>
      <w:r w:rsidR="00980F5A" w:rsidRPr="00270114">
        <w:rPr>
          <w:rFonts w:ascii="FbShefa" w:hAnsi="FbShefa"/>
          <w:sz w:val="11"/>
          <w:rtl/>
        </w:rPr>
        <w:t>.</w:t>
      </w:r>
    </w:p>
    <w:p w14:paraId="5EF685E6" w14:textId="086688F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הטעם משום שאין מעבירין על האוכלין</w:t>
      </w:r>
      <w:r w:rsidR="00980F5A" w:rsidRPr="00270114">
        <w:rPr>
          <w:rFonts w:ascii="FbShefa" w:hAnsi="FbShefa"/>
          <w:sz w:val="11"/>
          <w:rtl/>
        </w:rPr>
        <w:t>.</w:t>
      </w:r>
    </w:p>
    <w:p w14:paraId="4D735E75" w14:textId="4FFB1FC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נכרים</w:t>
      </w:r>
      <w:r w:rsidR="00980F5A" w:rsidRPr="00270114">
        <w:rPr>
          <w:rFonts w:ascii="FbShefa" w:hAnsi="FbShefa"/>
          <w:sz w:val="11"/>
          <w:rtl/>
        </w:rPr>
        <w:t>.</w:t>
      </w:r>
      <w:r w:rsidRPr="00270114">
        <w:rPr>
          <w:rFonts w:ascii="FbShefa" w:hAnsi="FbShefa"/>
          <w:sz w:val="11"/>
          <w:rtl/>
        </w:rPr>
        <w:t xml:space="preserve"> חיישי לכשפים</w:t>
      </w:r>
      <w:r w:rsidR="00980F5A" w:rsidRPr="00270114">
        <w:rPr>
          <w:rFonts w:ascii="FbShefa" w:hAnsi="FbShefa"/>
          <w:sz w:val="11"/>
          <w:rtl/>
        </w:rPr>
        <w:t>.</w:t>
      </w:r>
    </w:p>
    <w:p w14:paraId="138986C8" w14:textId="1C7FFE35"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בהמה וכלבים</w:t>
      </w:r>
      <w:r w:rsidR="00980F5A" w:rsidRPr="00270114">
        <w:rPr>
          <w:rFonts w:ascii="FbShefa" w:hAnsi="FbShefa"/>
          <w:sz w:val="11"/>
          <w:rtl/>
        </w:rPr>
        <w:t>.</w:t>
      </w:r>
      <w:r w:rsidRPr="00270114">
        <w:rPr>
          <w:rFonts w:ascii="FbShefa" w:hAnsi="FbShefa"/>
          <w:sz w:val="11"/>
          <w:rtl/>
        </w:rPr>
        <w:t xml:space="preserve"> באתרא דלא שכיחי</w:t>
      </w:r>
      <w:r w:rsidR="00980F5A" w:rsidRPr="00270114">
        <w:rPr>
          <w:rFonts w:ascii="FbShefa" w:hAnsi="FbShefa"/>
          <w:sz w:val="11"/>
          <w:rtl/>
        </w:rPr>
        <w:t>.</w:t>
      </w:r>
    </w:p>
    <w:p w14:paraId="1E045351" w14:textId="77777777" w:rsidR="009C3CB4" w:rsidRPr="00270114" w:rsidRDefault="009C3CB4" w:rsidP="009C3CB4">
      <w:pPr>
        <w:spacing w:line="240" w:lineRule="auto"/>
        <w:rPr>
          <w:rFonts w:ascii="FbShefa" w:hAnsi="FbShefa"/>
          <w:sz w:val="11"/>
          <w:rtl/>
        </w:rPr>
      </w:pPr>
    </w:p>
    <w:p w14:paraId="5926B52E" w14:textId="77777777" w:rsidR="001C3F84" w:rsidRPr="00270114" w:rsidRDefault="009C3CB4" w:rsidP="001C3F84">
      <w:pPr>
        <w:pStyle w:val="3"/>
        <w:rPr>
          <w:rFonts w:ascii="FbShefa" w:hAnsi="FbShefa"/>
          <w:color w:val="7C5F1D"/>
          <w:rtl/>
        </w:rPr>
      </w:pPr>
      <w:r w:rsidRPr="00270114">
        <w:rPr>
          <w:rFonts w:ascii="FbShefa" w:hAnsi="FbShefa"/>
          <w:color w:val="7C5F1D"/>
          <w:rtl/>
        </w:rPr>
        <w:t>לימא כתנאי</w:t>
      </w:r>
      <w:r w:rsidR="001C3F84" w:rsidRPr="00270114">
        <w:rPr>
          <w:rFonts w:ascii="FbShefa" w:hAnsi="FbShefa"/>
          <w:color w:val="7C5F1D"/>
          <w:rtl/>
        </w:rPr>
        <w:t>:</w:t>
      </w:r>
    </w:p>
    <w:p w14:paraId="145FD884" w14:textId="63C850C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נחלקו</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בעיגול ובתוכו חרס, ככר ובתוכו מעות</w:t>
      </w:r>
      <w:r w:rsidR="00980F5A" w:rsidRPr="00270114">
        <w:rPr>
          <w:rFonts w:ascii="FbShefa" w:hAnsi="FbShefa"/>
          <w:sz w:val="11"/>
          <w:rtl/>
        </w:rPr>
        <w:t>.</w:t>
      </w:r>
    </w:p>
    <w:p w14:paraId="5420C785" w14:textId="6C62F6C8" w:rsidR="009C3CB4" w:rsidRPr="00270114" w:rsidRDefault="001C3F84" w:rsidP="009C3CB4">
      <w:pPr>
        <w:spacing w:line="240" w:lineRule="auto"/>
        <w:rPr>
          <w:rFonts w:ascii="FbShefa" w:hAnsi="FbShefa"/>
          <w:sz w:val="11"/>
          <w:rtl/>
        </w:rPr>
      </w:pPr>
      <w:r w:rsidRPr="001B3037">
        <w:rPr>
          <w:rFonts w:ascii="FbShefa" w:hAnsi="FbShefa"/>
          <w:b/>
          <w:bCs/>
          <w:color w:val="3B2F2A" w:themeColor="text2" w:themeShade="80"/>
          <w:sz w:val="11"/>
          <w:rtl/>
        </w:rPr>
        <w:t xml:space="preserve">ביאור </w:t>
      </w:r>
      <w:r w:rsidR="009C3CB4" w:rsidRPr="001B3037">
        <w:rPr>
          <w:rFonts w:ascii="FbShefa" w:hAnsi="FbShefa"/>
          <w:b/>
          <w:bCs/>
          <w:color w:val="3B2F2A" w:themeColor="text2" w:themeShade="80"/>
          <w:sz w:val="11"/>
          <w:rtl/>
        </w:rPr>
        <w:t>א</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נחלקו בסימן העשוי לידרס</w:t>
      </w:r>
      <w:r w:rsidR="00980F5A" w:rsidRPr="00270114">
        <w:rPr>
          <w:rFonts w:ascii="FbShefa" w:hAnsi="FbShefa"/>
          <w:sz w:val="11"/>
          <w:rtl/>
        </w:rPr>
        <w:t>.</w:t>
      </w:r>
    </w:p>
    <w:p w14:paraId="08930BD1" w14:textId="092DFE3F" w:rsidR="009C3CB4" w:rsidRPr="00270114" w:rsidRDefault="001C3F84" w:rsidP="009C3CB4">
      <w:pPr>
        <w:spacing w:line="240" w:lineRule="auto"/>
        <w:rPr>
          <w:rFonts w:ascii="FbShefa" w:hAnsi="FbShefa"/>
          <w:sz w:val="11"/>
          <w:rtl/>
        </w:rPr>
      </w:pPr>
      <w:r w:rsidRPr="001B3037">
        <w:rPr>
          <w:rFonts w:ascii="FbShefa" w:hAnsi="FbShefa"/>
          <w:b/>
          <w:bCs/>
          <w:color w:val="3B2F2A" w:themeColor="text2" w:themeShade="80"/>
          <w:sz w:val="11"/>
          <w:rtl/>
        </w:rPr>
        <w:t xml:space="preserve">ביאור </w:t>
      </w:r>
      <w:r w:rsidR="009C3CB4" w:rsidRPr="001B3037">
        <w:rPr>
          <w:rFonts w:ascii="FbShefa" w:hAnsi="FbShefa"/>
          <w:b/>
          <w:bCs/>
          <w:color w:val="3B2F2A" w:themeColor="text2" w:themeShade="80"/>
          <w:sz w:val="11"/>
          <w:rtl/>
        </w:rPr>
        <w:t>ב</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נחלקו בסימן הבא מאיליו</w:t>
      </w:r>
      <w:r w:rsidR="00980F5A" w:rsidRPr="00270114">
        <w:rPr>
          <w:rFonts w:ascii="FbShefa" w:hAnsi="FbShefa"/>
          <w:sz w:val="11"/>
          <w:rtl/>
        </w:rPr>
        <w:t>.</w:t>
      </w:r>
    </w:p>
    <w:p w14:paraId="0C3903E1" w14:textId="6A030238" w:rsidR="009C3CB4" w:rsidRPr="00270114" w:rsidRDefault="001C3F84" w:rsidP="009C3CB4">
      <w:pPr>
        <w:spacing w:line="240" w:lineRule="auto"/>
        <w:rPr>
          <w:rFonts w:ascii="FbShefa" w:hAnsi="FbShefa"/>
          <w:sz w:val="11"/>
          <w:rtl/>
        </w:rPr>
      </w:pPr>
      <w:r w:rsidRPr="001B3037">
        <w:rPr>
          <w:rFonts w:ascii="FbShefa" w:hAnsi="FbShefa"/>
          <w:b/>
          <w:bCs/>
          <w:color w:val="3B2F2A" w:themeColor="text2" w:themeShade="80"/>
          <w:sz w:val="11"/>
          <w:rtl/>
        </w:rPr>
        <w:t xml:space="preserve">ביאור </w:t>
      </w:r>
      <w:r w:rsidR="009C3CB4" w:rsidRPr="001B3037">
        <w:rPr>
          <w:rFonts w:ascii="FbShefa" w:hAnsi="FbShefa"/>
          <w:b/>
          <w:bCs/>
          <w:color w:val="3B2F2A" w:themeColor="text2" w:themeShade="80"/>
          <w:sz w:val="11"/>
          <w:rtl/>
        </w:rPr>
        <w:t>ג</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נחלקו במעבירין על האוכלין</w:t>
      </w:r>
      <w:r w:rsidR="00980F5A" w:rsidRPr="00270114">
        <w:rPr>
          <w:rFonts w:ascii="FbShefa" w:hAnsi="FbShefa"/>
          <w:sz w:val="11"/>
          <w:rtl/>
        </w:rPr>
        <w:t>.</w:t>
      </w:r>
    </w:p>
    <w:p w14:paraId="02569600" w14:textId="77777777" w:rsidR="009C3CB4" w:rsidRPr="00270114" w:rsidRDefault="009C3CB4" w:rsidP="009C3CB4">
      <w:pPr>
        <w:spacing w:line="240" w:lineRule="auto"/>
        <w:rPr>
          <w:rFonts w:ascii="FbShefa" w:hAnsi="FbShefa"/>
          <w:sz w:val="11"/>
          <w:rtl/>
        </w:rPr>
      </w:pPr>
    </w:p>
    <w:p w14:paraId="4EC52782"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כללא דאבידתא</w:t>
      </w:r>
    </w:p>
    <w:p w14:paraId="33DB9E00" w14:textId="0E067B88"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כיון דאמר</w:t>
      </w:r>
      <w:r w:rsidR="00980F5A" w:rsidRPr="00270114">
        <w:rPr>
          <w:rFonts w:ascii="FbShefa" w:hAnsi="FbShefa"/>
          <w:sz w:val="11"/>
          <w:rtl/>
        </w:rPr>
        <w:t>.</w:t>
      </w:r>
      <w:r w:rsidRPr="00270114">
        <w:rPr>
          <w:rFonts w:ascii="FbShefa" w:hAnsi="FbShefa"/>
          <w:sz w:val="11"/>
          <w:rtl/>
        </w:rPr>
        <w:t xml:space="preserve"> ווי לה לחסרון כיס, מיאש מינה</w:t>
      </w:r>
      <w:r w:rsidR="00980F5A" w:rsidRPr="00270114">
        <w:rPr>
          <w:rFonts w:ascii="FbShefa" w:hAnsi="FbShefa"/>
          <w:sz w:val="11"/>
          <w:rtl/>
        </w:rPr>
        <w:t>.</w:t>
      </w:r>
    </w:p>
    <w:p w14:paraId="45A08B35" w14:textId="3C02008B" w:rsidR="009C3CB4" w:rsidRPr="00270114" w:rsidRDefault="009C3CB4" w:rsidP="009C3CB4">
      <w:pPr>
        <w:spacing w:line="240" w:lineRule="auto"/>
        <w:rPr>
          <w:rFonts w:ascii="FbShefa" w:hAnsi="FbShefa"/>
          <w:sz w:val="11"/>
          <w:rtl/>
        </w:rPr>
      </w:pPr>
    </w:p>
    <w:p w14:paraId="3B095063"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 xml:space="preserve">הלכתא דכריכות </w:t>
      </w:r>
    </w:p>
    <w:p w14:paraId="6F5DC186" w14:textId="704CE40E"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ברשות הרבים</w:t>
      </w:r>
      <w:r w:rsidR="00980F5A" w:rsidRPr="001B3037">
        <w:rPr>
          <w:rFonts w:ascii="FbShefa" w:hAnsi="FbShefa"/>
          <w:b/>
          <w:bCs/>
          <w:color w:val="3B2F2A" w:themeColor="text2" w:themeShade="80"/>
          <w:sz w:val="11"/>
          <w:rtl/>
        </w:rPr>
        <w:t>.</w:t>
      </w:r>
      <w:r w:rsidRPr="00270114">
        <w:rPr>
          <w:rFonts w:ascii="FbShefa" w:hAnsi="FbShefa"/>
          <w:sz w:val="11"/>
          <w:rtl/>
        </w:rPr>
        <w:t xml:space="preserve"> הרי אלו שלו</w:t>
      </w:r>
      <w:r w:rsidR="00980F5A" w:rsidRPr="00270114">
        <w:rPr>
          <w:rFonts w:ascii="FbShefa" w:hAnsi="FbShefa"/>
          <w:sz w:val="11"/>
          <w:rtl/>
        </w:rPr>
        <w:t>.</w:t>
      </w:r>
    </w:p>
    <w:p w14:paraId="21DF9072" w14:textId="77777777" w:rsidR="00A747EF" w:rsidRPr="00270114" w:rsidRDefault="00A747EF" w:rsidP="009C3CB4">
      <w:pPr>
        <w:spacing w:line="240" w:lineRule="auto"/>
        <w:rPr>
          <w:rFonts w:ascii="FbShefa" w:hAnsi="FbShefa"/>
          <w:sz w:val="11"/>
          <w:rtl/>
        </w:rPr>
      </w:pPr>
    </w:p>
    <w:p w14:paraId="0AAB72CF" w14:textId="77777777" w:rsidR="00A747EF" w:rsidRPr="00270114" w:rsidRDefault="009C3CB4" w:rsidP="00A747EF">
      <w:pPr>
        <w:pStyle w:val="3"/>
        <w:rPr>
          <w:rFonts w:ascii="FbShefa" w:hAnsi="FbShefa"/>
          <w:color w:val="7C5F1D"/>
          <w:rtl/>
        </w:rPr>
      </w:pPr>
      <w:r w:rsidRPr="00270114">
        <w:rPr>
          <w:rFonts w:ascii="FbShefa" w:hAnsi="FbShefa"/>
          <w:color w:val="7C5F1D"/>
          <w:rtl/>
        </w:rPr>
        <w:t>ברשות היחיד</w:t>
      </w:r>
      <w:r w:rsidR="00A747EF" w:rsidRPr="00270114">
        <w:rPr>
          <w:rFonts w:ascii="FbShefa" w:hAnsi="FbShefa"/>
          <w:color w:val="7C5F1D"/>
          <w:rtl/>
        </w:rPr>
        <w:t>:</w:t>
      </w:r>
    </w:p>
    <w:p w14:paraId="1539C03C" w14:textId="3873336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דרך נפילה</w:t>
      </w:r>
      <w:r w:rsidR="00980F5A" w:rsidRPr="00270114">
        <w:rPr>
          <w:rFonts w:ascii="FbShefa" w:hAnsi="FbShefa"/>
          <w:sz w:val="11"/>
          <w:rtl/>
        </w:rPr>
        <w:t>.</w:t>
      </w:r>
      <w:r w:rsidRPr="00270114">
        <w:rPr>
          <w:rFonts w:ascii="FbShefa" w:hAnsi="FbShefa"/>
          <w:sz w:val="11"/>
          <w:rtl/>
        </w:rPr>
        <w:t xml:space="preserve"> שלו</w:t>
      </w:r>
      <w:r w:rsidR="00980F5A" w:rsidRPr="00270114">
        <w:rPr>
          <w:rFonts w:ascii="FbShefa" w:hAnsi="FbShefa"/>
          <w:sz w:val="11"/>
          <w:rtl/>
        </w:rPr>
        <w:t>.</w:t>
      </w:r>
    </w:p>
    <w:p w14:paraId="3A9AD678" w14:textId="3070960D"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דרך הנחה</w:t>
      </w:r>
      <w:r w:rsidR="00980F5A" w:rsidRPr="00270114">
        <w:rPr>
          <w:rFonts w:ascii="FbShefa" w:hAnsi="FbShefa"/>
          <w:sz w:val="11"/>
          <w:rtl/>
        </w:rPr>
        <w:t>.</w:t>
      </w:r>
      <w:r w:rsidRPr="00270114">
        <w:rPr>
          <w:rFonts w:ascii="FbShefa" w:hAnsi="FbShefa"/>
          <w:sz w:val="11"/>
          <w:rtl/>
        </w:rPr>
        <w:t xml:space="preserve"> מכריז</w:t>
      </w:r>
      <w:r w:rsidR="00980F5A" w:rsidRPr="00270114">
        <w:rPr>
          <w:rFonts w:ascii="FbShefa" w:hAnsi="FbShefa"/>
          <w:sz w:val="11"/>
          <w:rtl/>
        </w:rPr>
        <w:t>.</w:t>
      </w:r>
    </w:p>
    <w:p w14:paraId="1AF3CCAE" w14:textId="63908713" w:rsidR="00A747EF" w:rsidRPr="001B3037" w:rsidRDefault="00A747EF" w:rsidP="009C3CB4">
      <w:pPr>
        <w:spacing w:line="240" w:lineRule="auto"/>
        <w:rPr>
          <w:rFonts w:ascii="FbShefa" w:hAnsi="FbShefa"/>
          <w:b/>
          <w:bCs/>
          <w:color w:val="3B2F2A" w:themeColor="text2" w:themeShade="80"/>
          <w:sz w:val="11"/>
          <w:rtl/>
        </w:rPr>
      </w:pPr>
    </w:p>
    <w:p w14:paraId="04EF4CFA" w14:textId="2E7EDB1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כשיש</w:t>
      </w:r>
      <w:r w:rsidRPr="00270114">
        <w:rPr>
          <w:rFonts w:ascii="FbShefa" w:hAnsi="FbShefa"/>
          <w:sz w:val="11"/>
          <w:rtl/>
        </w:rPr>
        <w:t xml:space="preserve"> </w:t>
      </w:r>
      <w:r w:rsidRPr="001B3037">
        <w:rPr>
          <w:rFonts w:ascii="FbShefa" w:hAnsi="FbShefa"/>
          <w:b/>
          <w:bCs/>
          <w:color w:val="3B2F2A" w:themeColor="text2" w:themeShade="80"/>
          <w:sz w:val="11"/>
          <w:rtl/>
        </w:rPr>
        <w:t>סימן</w:t>
      </w:r>
      <w:r w:rsidR="00980F5A" w:rsidRPr="001B3037">
        <w:rPr>
          <w:rFonts w:ascii="FbShefa" w:hAnsi="FbShefa"/>
          <w:b/>
          <w:bCs/>
          <w:color w:val="3B2F2A" w:themeColor="text2" w:themeShade="80"/>
          <w:sz w:val="11"/>
          <w:rtl/>
        </w:rPr>
        <w:t>.</w:t>
      </w:r>
      <w:r w:rsidRPr="00270114">
        <w:rPr>
          <w:rFonts w:ascii="FbShefa" w:hAnsi="FbShefa"/>
          <w:sz w:val="11"/>
          <w:rtl/>
        </w:rPr>
        <w:t xml:space="preserve"> לעולם מכריז</w:t>
      </w:r>
      <w:r w:rsidR="00980F5A" w:rsidRPr="00270114">
        <w:rPr>
          <w:rFonts w:ascii="FbShefa" w:hAnsi="FbShefa"/>
          <w:sz w:val="11"/>
          <w:rtl/>
        </w:rPr>
        <w:t>.</w:t>
      </w:r>
    </w:p>
    <w:p w14:paraId="4B82FF3C" w14:textId="61228904" w:rsidR="009C3CB4" w:rsidRPr="00270114" w:rsidRDefault="009C3CB4" w:rsidP="00794C1A">
      <w:pPr>
        <w:pStyle w:val="1"/>
        <w:rPr>
          <w:rFonts w:ascii="FbShefa" w:hAnsi="FbShefa"/>
          <w:rtl/>
        </w:rPr>
      </w:pPr>
      <w:r w:rsidRPr="00270114">
        <w:rPr>
          <w:rFonts w:ascii="FbShefa" w:hAnsi="FbShefa"/>
          <w:sz w:val="11"/>
          <w:rtl/>
        </w:rPr>
        <w:t>כג</w:t>
      </w:r>
      <w:r w:rsidR="00B36BF2" w:rsidRPr="00270114">
        <w:rPr>
          <w:rFonts w:ascii="FbShefa" w:hAnsi="FbShefa"/>
          <w:sz w:val="11"/>
          <w:rtl/>
        </w:rPr>
        <w:t>, ב</w:t>
      </w:r>
    </w:p>
    <w:p w14:paraId="7B866B1F"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סימן</w:t>
      </w:r>
    </w:p>
    <w:p w14:paraId="46C27217" w14:textId="77777777" w:rsidR="00A747EF" w:rsidRPr="00270114" w:rsidRDefault="009C3CB4" w:rsidP="00A747EF">
      <w:pPr>
        <w:pStyle w:val="3"/>
        <w:rPr>
          <w:rFonts w:ascii="FbShefa" w:hAnsi="FbShefa"/>
          <w:color w:val="7C5F1D"/>
          <w:rtl/>
        </w:rPr>
      </w:pPr>
      <w:r w:rsidRPr="00270114">
        <w:rPr>
          <w:rFonts w:ascii="FbShefa" w:hAnsi="FbShefa"/>
          <w:color w:val="7C5F1D"/>
          <w:rtl/>
        </w:rPr>
        <w:t>קשר</w:t>
      </w:r>
      <w:r w:rsidR="00A747EF" w:rsidRPr="00270114">
        <w:rPr>
          <w:rFonts w:ascii="FbShefa" w:hAnsi="FbShefa"/>
          <w:color w:val="7C5F1D"/>
          <w:rtl/>
        </w:rPr>
        <w:t>:</w:t>
      </w:r>
    </w:p>
    <w:p w14:paraId="2D164896" w14:textId="497C705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הוי</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סימן</w:t>
      </w:r>
      <w:r w:rsidR="00980F5A" w:rsidRPr="00270114">
        <w:rPr>
          <w:rFonts w:ascii="FbShefa" w:hAnsi="FbShefa"/>
          <w:sz w:val="11"/>
          <w:rtl/>
        </w:rPr>
        <w:t>.</w:t>
      </w:r>
    </w:p>
    <w:p w14:paraId="439282A4" w14:textId="4575EA98"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קטרא דציידא</w:t>
      </w:r>
      <w:r w:rsidR="00980F5A" w:rsidRPr="00270114">
        <w:rPr>
          <w:rFonts w:ascii="FbShefa" w:hAnsi="FbShefa"/>
          <w:sz w:val="11"/>
          <w:rtl/>
        </w:rPr>
        <w:t>.</w:t>
      </w:r>
      <w:r w:rsidRPr="00270114">
        <w:rPr>
          <w:rFonts w:ascii="FbShefa" w:hAnsi="FbShefa"/>
          <w:sz w:val="11"/>
          <w:rtl/>
        </w:rPr>
        <w:t xml:space="preserve"> לא הוי סימן</w:t>
      </w:r>
      <w:r w:rsidR="00980F5A" w:rsidRPr="00270114">
        <w:rPr>
          <w:rFonts w:ascii="FbShefa" w:hAnsi="FbShefa"/>
          <w:sz w:val="11"/>
          <w:rtl/>
        </w:rPr>
        <w:t>.</w:t>
      </w:r>
      <w:r w:rsidR="00331B6B" w:rsidRPr="00270114">
        <w:rPr>
          <w:rFonts w:ascii="FbShefa" w:hAnsi="FbShefa"/>
          <w:sz w:val="11"/>
          <w:rtl/>
        </w:rPr>
        <w:t xml:space="preserve"> </w:t>
      </w:r>
      <w:r w:rsidR="00A747EF"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00A747EF" w:rsidRPr="001B3037">
        <w:rPr>
          <w:rFonts w:ascii="FbShefa" w:hAnsi="FbShefa"/>
          <w:b/>
          <w:bCs/>
          <w:color w:val="3B2F2A" w:themeColor="text2" w:themeShade="80"/>
          <w:sz w:val="11"/>
          <w:rtl/>
        </w:rPr>
        <w:t xml:space="preserve"> </w:t>
      </w:r>
      <w:r w:rsidRPr="00270114">
        <w:rPr>
          <w:rFonts w:ascii="FbShefa" w:hAnsi="FbShefa"/>
          <w:sz w:val="11"/>
          <w:rtl/>
        </w:rPr>
        <w:t>כולי עלמא הכי מקטרי</w:t>
      </w:r>
      <w:r w:rsidR="00980F5A" w:rsidRPr="00270114">
        <w:rPr>
          <w:rFonts w:ascii="FbShefa" w:hAnsi="FbShefa"/>
          <w:sz w:val="11"/>
          <w:rtl/>
        </w:rPr>
        <w:t>.</w:t>
      </w:r>
    </w:p>
    <w:p w14:paraId="78E910D2" w14:textId="4AEB651A" w:rsidR="00A747EF" w:rsidRPr="001B3037" w:rsidRDefault="00A747EF" w:rsidP="009C3CB4">
      <w:pPr>
        <w:spacing w:line="240" w:lineRule="auto"/>
        <w:rPr>
          <w:rFonts w:ascii="FbShefa" w:hAnsi="FbShefa"/>
          <w:b/>
          <w:bCs/>
          <w:color w:val="3B2F2A" w:themeColor="text2" w:themeShade="80"/>
          <w:sz w:val="11"/>
          <w:rtl/>
        </w:rPr>
      </w:pPr>
    </w:p>
    <w:p w14:paraId="4918EFA5" w14:textId="36A27AAD" w:rsidR="00A747EF" w:rsidRPr="00270114" w:rsidRDefault="00411D27" w:rsidP="00A747EF">
      <w:pPr>
        <w:pStyle w:val="3"/>
        <w:rPr>
          <w:rFonts w:ascii="FbShefa" w:hAnsi="FbShefa"/>
          <w:color w:val="7C5F1D"/>
          <w:rtl/>
        </w:rPr>
      </w:pPr>
      <w:r w:rsidRPr="00270114">
        <w:rPr>
          <w:rFonts w:ascii="FbShefa" w:hAnsi="FbShefa"/>
          <w:color w:val="7C5F1D"/>
          <w:rtl/>
        </w:rPr>
        <w:t>משקל מדה ו</w:t>
      </w:r>
      <w:r w:rsidR="009C3CB4" w:rsidRPr="00270114">
        <w:rPr>
          <w:rFonts w:ascii="FbShefa" w:hAnsi="FbShefa"/>
          <w:color w:val="7C5F1D"/>
          <w:rtl/>
        </w:rPr>
        <w:t>מנין</w:t>
      </w:r>
      <w:r w:rsidR="00A747EF" w:rsidRPr="00270114">
        <w:rPr>
          <w:rFonts w:ascii="FbShefa" w:hAnsi="FbShefa"/>
          <w:color w:val="7C5F1D"/>
          <w:rtl/>
        </w:rPr>
        <w:t>:</w:t>
      </w:r>
    </w:p>
    <w:p w14:paraId="3D8EF267" w14:textId="6C68BD3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הוי</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סימן</w:t>
      </w:r>
      <w:r w:rsidR="00980F5A" w:rsidRPr="00270114">
        <w:rPr>
          <w:rFonts w:ascii="FbShefa" w:hAnsi="FbShefa"/>
          <w:sz w:val="11"/>
          <w:rtl/>
        </w:rPr>
        <w:t>.</w:t>
      </w:r>
    </w:p>
    <w:p w14:paraId="1EA28E90" w14:textId="73E311FD"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מנינא דשוין</w:t>
      </w:r>
      <w:r w:rsidR="00980F5A" w:rsidRPr="00270114">
        <w:rPr>
          <w:rFonts w:ascii="FbShefa" w:hAnsi="FbShefa"/>
          <w:sz w:val="11"/>
          <w:rtl/>
        </w:rPr>
        <w:t>.</w:t>
      </w:r>
      <w:r w:rsidRPr="00270114">
        <w:rPr>
          <w:rFonts w:ascii="FbShefa" w:hAnsi="FbShefa"/>
          <w:sz w:val="11"/>
          <w:rtl/>
        </w:rPr>
        <w:t xml:space="preserve"> לא הוי סימן</w:t>
      </w:r>
      <w:r w:rsidR="00980F5A" w:rsidRPr="00270114">
        <w:rPr>
          <w:rFonts w:ascii="FbShefa" w:hAnsi="FbShefa"/>
          <w:sz w:val="11"/>
          <w:rtl/>
        </w:rPr>
        <w:t>.</w:t>
      </w:r>
    </w:p>
    <w:p w14:paraId="14F01E19" w14:textId="77777777" w:rsidR="00411D27" w:rsidRPr="00270114" w:rsidRDefault="00411D27" w:rsidP="009C3CB4">
      <w:pPr>
        <w:spacing w:line="240" w:lineRule="auto"/>
        <w:rPr>
          <w:rFonts w:ascii="FbShefa" w:hAnsi="FbShefa"/>
          <w:sz w:val="11"/>
          <w:rtl/>
        </w:rPr>
      </w:pPr>
    </w:p>
    <w:p w14:paraId="66CBAFA6" w14:textId="77777777" w:rsidR="00A747EF" w:rsidRPr="00270114" w:rsidRDefault="009C3CB4" w:rsidP="00A747EF">
      <w:pPr>
        <w:pStyle w:val="3"/>
        <w:rPr>
          <w:rFonts w:ascii="FbShefa" w:hAnsi="FbShefa"/>
          <w:color w:val="7C5F1D"/>
          <w:rtl/>
        </w:rPr>
      </w:pPr>
      <w:r w:rsidRPr="00270114">
        <w:rPr>
          <w:rFonts w:ascii="FbShefa" w:hAnsi="FbShefa"/>
          <w:color w:val="7C5F1D"/>
          <w:rtl/>
        </w:rPr>
        <w:t>מחרוזות של דגים</w:t>
      </w:r>
      <w:r w:rsidR="00A747EF" w:rsidRPr="00270114">
        <w:rPr>
          <w:rFonts w:ascii="FbShefa" w:hAnsi="FbShefa"/>
          <w:color w:val="7C5F1D"/>
          <w:rtl/>
        </w:rPr>
        <w:t>:</w:t>
      </w:r>
    </w:p>
    <w:p w14:paraId="139D76B4" w14:textId="5AE5281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תנן</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הרי אלו שלו</w:t>
      </w:r>
      <w:r w:rsidR="00980F5A" w:rsidRPr="00270114">
        <w:rPr>
          <w:rFonts w:ascii="FbShefa" w:hAnsi="FbShefa"/>
          <w:sz w:val="11"/>
          <w:rtl/>
        </w:rPr>
        <w:t>.</w:t>
      </w:r>
    </w:p>
    <w:p w14:paraId="5D43FEC1" w14:textId="267B96B1" w:rsidR="009C3CB4" w:rsidRPr="00270114" w:rsidRDefault="00411D27" w:rsidP="009C3CB4">
      <w:pPr>
        <w:spacing w:line="240" w:lineRule="auto"/>
        <w:rPr>
          <w:rFonts w:ascii="FbShefa" w:hAnsi="FbShefa"/>
          <w:sz w:val="11"/>
          <w:rtl/>
        </w:rPr>
      </w:pPr>
      <w:r w:rsidRPr="001B3037">
        <w:rPr>
          <w:rFonts w:ascii="FbShefa" w:hAnsi="FbShefa"/>
          <w:b/>
          <w:bCs/>
          <w:color w:val="3B2F2A" w:themeColor="text2" w:themeShade="80"/>
          <w:sz w:val="11"/>
          <w:rtl/>
        </w:rPr>
        <w:t>כגון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בקטרא</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דציידא</w:t>
      </w:r>
      <w:r w:rsidRPr="00270114">
        <w:rPr>
          <w:rFonts w:ascii="FbShefa" w:hAnsi="FbShefa"/>
          <w:sz w:val="11"/>
          <w:rtl/>
        </w:rPr>
        <w:t xml:space="preserve">, </w:t>
      </w:r>
      <w:r w:rsidR="009C3CB4" w:rsidRPr="00270114">
        <w:rPr>
          <w:rFonts w:ascii="FbShefa" w:hAnsi="FbShefa"/>
          <w:sz w:val="11"/>
          <w:rtl/>
        </w:rPr>
        <w:t>ובמניינא דשוין</w:t>
      </w:r>
      <w:r w:rsidR="00980F5A" w:rsidRPr="00270114">
        <w:rPr>
          <w:rFonts w:ascii="FbShefa" w:hAnsi="FbShefa"/>
          <w:sz w:val="11"/>
          <w:rtl/>
        </w:rPr>
        <w:t>.</w:t>
      </w:r>
    </w:p>
    <w:p w14:paraId="38B2D42E" w14:textId="77777777" w:rsidR="00411D27" w:rsidRPr="001B3037" w:rsidRDefault="00411D27" w:rsidP="009C3CB4">
      <w:pPr>
        <w:spacing w:line="240" w:lineRule="auto"/>
        <w:rPr>
          <w:rFonts w:ascii="FbShefa" w:hAnsi="FbShefa"/>
          <w:b/>
          <w:bCs/>
          <w:color w:val="3B2F2A" w:themeColor="text2" w:themeShade="80"/>
          <w:sz w:val="11"/>
          <w:rtl/>
        </w:rPr>
      </w:pPr>
    </w:p>
    <w:p w14:paraId="608DED0E" w14:textId="77777777" w:rsidR="00411D27" w:rsidRPr="00270114" w:rsidRDefault="009C3CB4" w:rsidP="00411D27">
      <w:pPr>
        <w:pStyle w:val="3"/>
        <w:rPr>
          <w:rFonts w:ascii="FbShefa" w:hAnsi="FbShefa"/>
          <w:color w:val="7C5F1D"/>
          <w:rtl/>
        </w:rPr>
      </w:pPr>
      <w:r w:rsidRPr="00270114">
        <w:rPr>
          <w:rFonts w:ascii="FbShefa" w:hAnsi="FbShefa"/>
          <w:color w:val="7C5F1D"/>
          <w:rtl/>
        </w:rPr>
        <w:t>כלים</w:t>
      </w:r>
      <w:r w:rsidR="00411D27" w:rsidRPr="00270114">
        <w:rPr>
          <w:rFonts w:ascii="FbShefa" w:hAnsi="FbShefa"/>
          <w:color w:val="7C5F1D"/>
          <w:rtl/>
        </w:rPr>
        <w:t>:</w:t>
      </w:r>
    </w:p>
    <w:p w14:paraId="5B101752" w14:textId="2CFCD88E" w:rsidR="002F24DC" w:rsidRPr="00270114" w:rsidRDefault="00411D27" w:rsidP="009C3CB4">
      <w:pPr>
        <w:spacing w:line="240" w:lineRule="auto"/>
        <w:rPr>
          <w:rFonts w:ascii="FbShefa" w:hAnsi="FbShefa"/>
          <w:sz w:val="11"/>
          <w:rtl/>
        </w:rPr>
      </w:pPr>
      <w:r w:rsidRPr="001B3037">
        <w:rPr>
          <w:rFonts w:ascii="FbShefa" w:hAnsi="FbShefa"/>
          <w:b/>
          <w:bCs/>
          <w:color w:val="3B2F2A" w:themeColor="text2" w:themeShade="80"/>
          <w:sz w:val="11"/>
          <w:rtl/>
        </w:rPr>
        <w:t>כגון</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Pr="00270114">
        <w:rPr>
          <w:rFonts w:ascii="FbShefa" w:hAnsi="FbShefa"/>
          <w:sz w:val="11"/>
          <w:rtl/>
        </w:rPr>
        <w:t xml:space="preserve">כלי </w:t>
      </w:r>
      <w:r w:rsidR="009C3CB4" w:rsidRPr="00270114">
        <w:rPr>
          <w:rFonts w:ascii="FbShefa" w:hAnsi="FbShefa"/>
          <w:sz w:val="11"/>
          <w:rtl/>
        </w:rPr>
        <w:t>כסף, נחושת, גסטרון, אבר, מתכות</w:t>
      </w:r>
      <w:r w:rsidR="00980F5A" w:rsidRPr="00270114">
        <w:rPr>
          <w:rFonts w:ascii="FbShefa" w:hAnsi="FbShefa"/>
          <w:sz w:val="11"/>
          <w:rtl/>
        </w:rPr>
        <w:t>.</w:t>
      </w:r>
    </w:p>
    <w:p w14:paraId="0D243538" w14:textId="2DE53695"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יחזיר</w:t>
      </w:r>
      <w:r w:rsidR="00980F5A" w:rsidRPr="001B3037">
        <w:rPr>
          <w:rFonts w:ascii="FbShefa" w:hAnsi="FbShefa"/>
          <w:b/>
          <w:bCs/>
          <w:color w:val="3B2F2A" w:themeColor="text2" w:themeShade="80"/>
          <w:sz w:val="11"/>
          <w:rtl/>
        </w:rPr>
        <w:t>.</w:t>
      </w:r>
      <w:r w:rsidRPr="00270114">
        <w:rPr>
          <w:rFonts w:ascii="FbShefa" w:hAnsi="FbShefa"/>
          <w:sz w:val="11"/>
          <w:rtl/>
        </w:rPr>
        <w:t xml:space="preserve"> כשיתן אות או יכוין משקלותיו</w:t>
      </w:r>
      <w:r w:rsidR="00980F5A" w:rsidRPr="00270114">
        <w:rPr>
          <w:rFonts w:ascii="FbShefa" w:hAnsi="FbShefa"/>
          <w:sz w:val="11"/>
          <w:rtl/>
        </w:rPr>
        <w:t>.</w:t>
      </w:r>
    </w:p>
    <w:p w14:paraId="474CC473" w14:textId="1ADF8CAB" w:rsidR="00411D27" w:rsidRPr="00270114" w:rsidRDefault="00411D27" w:rsidP="009C3CB4">
      <w:pPr>
        <w:spacing w:line="240" w:lineRule="auto"/>
        <w:rPr>
          <w:rFonts w:ascii="FbShefa" w:hAnsi="FbShefa"/>
          <w:i/>
          <w:iCs/>
          <w:sz w:val="11"/>
          <w:rtl/>
        </w:rPr>
      </w:pPr>
    </w:p>
    <w:p w14:paraId="1E6E39C4" w14:textId="514F36E1" w:rsidR="009C3CB4" w:rsidRPr="00270114" w:rsidRDefault="009C3CB4" w:rsidP="00411D27">
      <w:pPr>
        <w:pStyle w:val="3"/>
        <w:rPr>
          <w:rFonts w:ascii="FbShefa" w:hAnsi="FbShefa"/>
          <w:color w:val="7C5F1D"/>
          <w:rtl/>
        </w:rPr>
      </w:pPr>
      <w:r w:rsidRPr="00270114">
        <w:rPr>
          <w:rFonts w:ascii="FbShefa" w:hAnsi="FbShefa"/>
          <w:color w:val="7C5F1D"/>
          <w:rtl/>
        </w:rPr>
        <w:t>חתיכות בשר</w:t>
      </w:r>
      <w:r w:rsidR="00411D27" w:rsidRPr="00270114">
        <w:rPr>
          <w:rFonts w:ascii="FbShefa" w:hAnsi="FbShefa"/>
          <w:color w:val="7C5F1D"/>
          <w:rtl/>
        </w:rPr>
        <w:t>:</w:t>
      </w:r>
    </w:p>
    <w:p w14:paraId="2D29E6CE" w14:textId="3743EB65"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משקל</w:t>
      </w:r>
      <w:r w:rsidR="00980F5A" w:rsidRPr="00270114">
        <w:rPr>
          <w:rFonts w:ascii="FbShefa" w:hAnsi="FbShefa"/>
          <w:sz w:val="11"/>
          <w:rtl/>
        </w:rPr>
        <w:t>.</w:t>
      </w:r>
      <w:r w:rsidRPr="00270114">
        <w:rPr>
          <w:rFonts w:ascii="FbShefa" w:hAnsi="FbShefa"/>
          <w:sz w:val="11"/>
          <w:rtl/>
        </w:rPr>
        <w:t xml:space="preserve"> הוי סימן</w:t>
      </w:r>
      <w:r w:rsidR="00980F5A" w:rsidRPr="00270114">
        <w:rPr>
          <w:rFonts w:ascii="FbShefa" w:hAnsi="FbShefa"/>
          <w:sz w:val="11"/>
          <w:rtl/>
        </w:rPr>
        <w:t>.</w:t>
      </w:r>
    </w:p>
    <w:p w14:paraId="05AAD0F9" w14:textId="75F42B33"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משקלא דשוין</w:t>
      </w:r>
      <w:r w:rsidR="00980F5A" w:rsidRPr="00270114">
        <w:rPr>
          <w:rFonts w:ascii="FbShefa" w:hAnsi="FbShefa"/>
          <w:sz w:val="11"/>
          <w:rtl/>
        </w:rPr>
        <w:t>.</w:t>
      </w:r>
      <w:r w:rsidR="00AC6C6C" w:rsidRPr="00270114">
        <w:rPr>
          <w:rFonts w:ascii="FbShefa" w:hAnsi="FbShefa"/>
          <w:sz w:val="11"/>
          <w:rtl/>
        </w:rPr>
        <w:t xml:space="preserve"> </w:t>
      </w:r>
      <w:r w:rsidRPr="00270114">
        <w:rPr>
          <w:rFonts w:ascii="FbShefa" w:hAnsi="FbShefa"/>
          <w:sz w:val="11"/>
          <w:rtl/>
        </w:rPr>
        <w:t>לא הוי סימן</w:t>
      </w:r>
      <w:r w:rsidR="00980F5A" w:rsidRPr="00270114">
        <w:rPr>
          <w:rFonts w:ascii="FbShefa" w:hAnsi="FbShefa"/>
          <w:sz w:val="11"/>
          <w:rtl/>
        </w:rPr>
        <w:t>.</w:t>
      </w:r>
    </w:p>
    <w:p w14:paraId="7A7633F7" w14:textId="77777777" w:rsidR="00411D27" w:rsidRPr="001B3037" w:rsidRDefault="00411D27" w:rsidP="009C3CB4">
      <w:pPr>
        <w:spacing w:line="240" w:lineRule="auto"/>
        <w:rPr>
          <w:rFonts w:ascii="FbShefa" w:hAnsi="FbShefa"/>
          <w:b/>
          <w:bCs/>
          <w:color w:val="3B2F2A" w:themeColor="text2" w:themeShade="80"/>
          <w:sz w:val="11"/>
          <w:rtl/>
        </w:rPr>
      </w:pPr>
    </w:p>
    <w:p w14:paraId="051F9FDA" w14:textId="5AF9DFB4" w:rsidR="009C3CB4" w:rsidRPr="00270114" w:rsidRDefault="009C3CB4" w:rsidP="004D15C4">
      <w:pPr>
        <w:spacing w:line="240" w:lineRule="auto"/>
        <w:rPr>
          <w:rFonts w:ascii="FbShefa" w:hAnsi="FbShefa"/>
          <w:sz w:val="11"/>
          <w:rtl/>
        </w:rPr>
      </w:pPr>
      <w:r w:rsidRPr="001B3037">
        <w:rPr>
          <w:rFonts w:ascii="FbShefa" w:hAnsi="FbShefa"/>
          <w:b/>
          <w:bCs/>
          <w:color w:val="3B2F2A" w:themeColor="text2" w:themeShade="80"/>
          <w:sz w:val="11"/>
          <w:rtl/>
        </w:rPr>
        <w:t>חתיכה גופה</w:t>
      </w:r>
      <w:r w:rsidR="00980F5A" w:rsidRPr="00270114">
        <w:rPr>
          <w:rFonts w:ascii="FbShefa" w:hAnsi="FbShefa"/>
          <w:sz w:val="11"/>
          <w:rtl/>
        </w:rPr>
        <w:t>.</w:t>
      </w:r>
      <w:r w:rsidRPr="00270114">
        <w:rPr>
          <w:rFonts w:ascii="FbShefa" w:hAnsi="FbShefa"/>
          <w:sz w:val="11"/>
          <w:rtl/>
        </w:rPr>
        <w:t xml:space="preserve"> </w:t>
      </w:r>
      <w:r w:rsidR="004D15C4" w:rsidRPr="00270114">
        <w:rPr>
          <w:rFonts w:ascii="FbShefa" w:hAnsi="FbShefa"/>
          <w:sz w:val="11"/>
          <w:rtl/>
        </w:rPr>
        <w:t>דדפקא או דאטמא</w:t>
      </w:r>
      <w:r w:rsidR="00980F5A" w:rsidRPr="00270114">
        <w:rPr>
          <w:rFonts w:ascii="FbShefa" w:hAnsi="FbShefa"/>
          <w:sz w:val="11"/>
          <w:rtl/>
        </w:rPr>
        <w:t>.</w:t>
      </w:r>
      <w:r w:rsidR="004D15C4" w:rsidRPr="00270114">
        <w:rPr>
          <w:rFonts w:ascii="FbShefa" w:hAnsi="FbShefa"/>
          <w:sz w:val="11"/>
          <w:rtl/>
        </w:rPr>
        <w:t xml:space="preserve"> </w:t>
      </w:r>
      <w:r w:rsidRPr="001B3037">
        <w:rPr>
          <w:rFonts w:ascii="FbShefa" w:hAnsi="FbShefa"/>
          <w:b/>
          <w:bCs/>
          <w:color w:val="3B2F2A" w:themeColor="text2" w:themeShade="80"/>
          <w:sz w:val="11"/>
          <w:rtl/>
        </w:rPr>
        <w:t>לא</w:t>
      </w:r>
      <w:r w:rsidR="00980F5A" w:rsidRPr="001B3037">
        <w:rPr>
          <w:rFonts w:ascii="FbShefa" w:hAnsi="FbShefa"/>
          <w:b/>
          <w:bCs/>
          <w:color w:val="3B2F2A" w:themeColor="text2" w:themeShade="80"/>
          <w:sz w:val="11"/>
          <w:rtl/>
        </w:rPr>
        <w:t>.</w:t>
      </w:r>
      <w:r w:rsidRPr="00270114">
        <w:rPr>
          <w:rFonts w:ascii="FbShefa" w:hAnsi="FbShefa"/>
          <w:sz w:val="11"/>
          <w:rtl/>
        </w:rPr>
        <w:t xml:space="preserve"> הוי סימן</w:t>
      </w:r>
      <w:r w:rsidR="00980F5A" w:rsidRPr="00270114">
        <w:rPr>
          <w:rFonts w:ascii="FbShefa" w:hAnsi="FbShefa"/>
          <w:sz w:val="11"/>
          <w:rtl/>
        </w:rPr>
        <w:t>.</w:t>
      </w:r>
    </w:p>
    <w:p w14:paraId="294414EF" w14:textId="2ADD852B"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דג נשוך</w:t>
      </w:r>
      <w:r w:rsidR="00980F5A" w:rsidRPr="00270114">
        <w:rPr>
          <w:rFonts w:ascii="FbShefa" w:hAnsi="FbShefa"/>
          <w:sz w:val="11"/>
          <w:rtl/>
        </w:rPr>
        <w:t>.</w:t>
      </w:r>
      <w:r w:rsidRPr="00270114">
        <w:rPr>
          <w:rFonts w:ascii="FbShefa" w:hAnsi="FbShefa"/>
          <w:sz w:val="11"/>
          <w:rtl/>
        </w:rPr>
        <w:t xml:space="preserve"> חייב להכריז</w:t>
      </w:r>
      <w:r w:rsidR="00980F5A" w:rsidRPr="00270114">
        <w:rPr>
          <w:rFonts w:ascii="FbShefa" w:hAnsi="FbShefa"/>
          <w:sz w:val="11"/>
          <w:rtl/>
        </w:rPr>
        <w:t>.</w:t>
      </w:r>
    </w:p>
    <w:p w14:paraId="72C4D248" w14:textId="4E088939"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סימנא בפסקא</w:t>
      </w:r>
      <w:r w:rsidR="00980F5A" w:rsidRPr="00270114">
        <w:rPr>
          <w:rFonts w:ascii="FbShefa" w:hAnsi="FbShefa"/>
          <w:sz w:val="11"/>
          <w:rtl/>
        </w:rPr>
        <w:t>.</w:t>
      </w:r>
      <w:r w:rsidRPr="00270114">
        <w:rPr>
          <w:rFonts w:ascii="FbShefa" w:hAnsi="FbShefa"/>
          <w:sz w:val="11"/>
          <w:rtl/>
        </w:rPr>
        <w:t xml:space="preserve"> הוי סימן</w:t>
      </w:r>
      <w:r w:rsidR="00980F5A" w:rsidRPr="00270114">
        <w:rPr>
          <w:rFonts w:ascii="FbShefa" w:hAnsi="FbShefa"/>
          <w:sz w:val="11"/>
          <w:rtl/>
        </w:rPr>
        <w:t>.</w:t>
      </w:r>
      <w:r w:rsidR="00331B6B" w:rsidRPr="00270114">
        <w:rPr>
          <w:rFonts w:ascii="FbShefa" w:hAnsi="FbShefa"/>
          <w:sz w:val="11"/>
          <w:rtl/>
        </w:rPr>
        <w:t xml:space="preserve"> </w:t>
      </w:r>
      <w:r w:rsidR="00411D27" w:rsidRPr="001B3037">
        <w:rPr>
          <w:rFonts w:ascii="FbShefa" w:hAnsi="FbShefa"/>
          <w:b/>
          <w:bCs/>
          <w:color w:val="3B2F2A" w:themeColor="text2" w:themeShade="80"/>
          <w:sz w:val="11"/>
          <w:rtl/>
        </w:rPr>
        <w:t>כגון</w:t>
      </w:r>
      <w:r w:rsidR="00980F5A" w:rsidRPr="001B3037">
        <w:rPr>
          <w:rFonts w:ascii="FbShefa" w:hAnsi="FbShefa"/>
          <w:b/>
          <w:bCs/>
          <w:color w:val="3B2F2A" w:themeColor="text2" w:themeShade="80"/>
          <w:sz w:val="11"/>
          <w:rtl/>
        </w:rPr>
        <w:t>.</w:t>
      </w:r>
      <w:r w:rsidR="00411D27" w:rsidRPr="001B3037">
        <w:rPr>
          <w:rFonts w:ascii="FbShefa" w:hAnsi="FbShefa"/>
          <w:b/>
          <w:bCs/>
          <w:color w:val="3B2F2A" w:themeColor="text2" w:themeShade="80"/>
          <w:sz w:val="11"/>
          <w:rtl/>
        </w:rPr>
        <w:t xml:space="preserve"> </w:t>
      </w:r>
      <w:r w:rsidRPr="00270114">
        <w:rPr>
          <w:rFonts w:ascii="FbShefa" w:hAnsi="FbShefa"/>
          <w:sz w:val="11"/>
          <w:rtl/>
        </w:rPr>
        <w:t>מחתיך ליה אתלתא קרנתא</w:t>
      </w:r>
      <w:r w:rsidR="00980F5A" w:rsidRPr="00270114">
        <w:rPr>
          <w:rFonts w:ascii="FbShefa" w:hAnsi="FbShefa"/>
          <w:sz w:val="11"/>
          <w:rtl/>
        </w:rPr>
        <w:t>.</w:t>
      </w:r>
    </w:p>
    <w:p w14:paraId="49C0A782" w14:textId="3B8830CC" w:rsidR="009C3CB4" w:rsidRPr="00270114" w:rsidRDefault="009C3CB4" w:rsidP="009C3CB4">
      <w:pPr>
        <w:spacing w:line="240" w:lineRule="auto"/>
        <w:rPr>
          <w:rFonts w:ascii="FbShefa" w:hAnsi="FbShefa"/>
          <w:sz w:val="11"/>
          <w:rtl/>
        </w:rPr>
      </w:pPr>
    </w:p>
    <w:p w14:paraId="7EE7017C" w14:textId="2CAA12DD" w:rsidR="009C3CB4" w:rsidRPr="00270114" w:rsidRDefault="009C3CB4" w:rsidP="009C3CB4">
      <w:pPr>
        <w:pStyle w:val="2"/>
        <w:rPr>
          <w:rFonts w:ascii="FbShefa" w:hAnsi="FbShefa"/>
          <w:color w:val="7C5F1D"/>
          <w:rtl/>
        </w:rPr>
      </w:pPr>
      <w:r w:rsidRPr="00270114">
        <w:rPr>
          <w:rFonts w:ascii="FbShefa" w:hAnsi="FbShefa"/>
          <w:color w:val="7C5F1D"/>
          <w:sz w:val="11"/>
          <w:rtl/>
        </w:rPr>
        <w:t>חביות</w:t>
      </w:r>
      <w:r w:rsidR="000827DB" w:rsidRPr="00270114">
        <w:rPr>
          <w:rFonts w:ascii="FbShefa" w:hAnsi="FbShefa"/>
          <w:color w:val="7C5F1D"/>
          <w:rtl/>
        </w:rPr>
        <w:t xml:space="preserve"> יין ושמן תבואה גרוגרות וזיתים</w:t>
      </w:r>
    </w:p>
    <w:p w14:paraId="15290339" w14:textId="671C171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פתוח</w:t>
      </w:r>
      <w:r w:rsidR="00980F5A" w:rsidRPr="00270114">
        <w:rPr>
          <w:rFonts w:ascii="FbShefa" w:hAnsi="FbShefa"/>
          <w:sz w:val="11"/>
          <w:rtl/>
        </w:rPr>
        <w:t>.</w:t>
      </w:r>
      <w:r w:rsidRPr="00270114">
        <w:rPr>
          <w:rFonts w:ascii="FbShefa" w:hAnsi="FbShefa"/>
          <w:sz w:val="11"/>
          <w:rtl/>
        </w:rPr>
        <w:t xml:space="preserve"> אבידה מדעת</w:t>
      </w:r>
      <w:r w:rsidR="00980F5A" w:rsidRPr="00270114">
        <w:rPr>
          <w:rFonts w:ascii="FbShefa" w:hAnsi="FbShefa"/>
          <w:sz w:val="11"/>
          <w:rtl/>
        </w:rPr>
        <w:t>.</w:t>
      </w:r>
    </w:p>
    <w:p w14:paraId="616D57BB" w14:textId="39CEF29E"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מציף</w:t>
      </w:r>
      <w:r w:rsidR="00980F5A" w:rsidRPr="00270114">
        <w:rPr>
          <w:rFonts w:ascii="FbShefa" w:hAnsi="FbShefa"/>
          <w:sz w:val="11"/>
          <w:rtl/>
        </w:rPr>
        <w:t>.</w:t>
      </w:r>
      <w:r w:rsidRPr="00270114">
        <w:rPr>
          <w:rFonts w:ascii="FbShefa" w:hAnsi="FbShefa"/>
          <w:sz w:val="11"/>
          <w:rtl/>
        </w:rPr>
        <w:t xml:space="preserve"> הרי אלו שלו</w:t>
      </w:r>
      <w:r w:rsidR="00980F5A" w:rsidRPr="00270114">
        <w:rPr>
          <w:rFonts w:ascii="FbShefa" w:hAnsi="FbShefa"/>
          <w:sz w:val="11"/>
          <w:rtl/>
        </w:rPr>
        <w:t>.</w:t>
      </w:r>
    </w:p>
    <w:p w14:paraId="5CA054B5" w14:textId="77777777" w:rsidR="000827DB" w:rsidRPr="001B3037" w:rsidRDefault="000827DB" w:rsidP="009C3CB4">
      <w:pPr>
        <w:spacing w:line="240" w:lineRule="auto"/>
        <w:rPr>
          <w:rFonts w:ascii="FbShefa" w:hAnsi="FbShefa"/>
          <w:b/>
          <w:bCs/>
          <w:color w:val="3B2F2A" w:themeColor="text2" w:themeShade="80"/>
          <w:sz w:val="11"/>
          <w:rtl/>
        </w:rPr>
      </w:pPr>
    </w:p>
    <w:p w14:paraId="5ED1FE15" w14:textId="77777777" w:rsidR="000827DB" w:rsidRPr="00270114" w:rsidRDefault="009C3CB4" w:rsidP="000827DB">
      <w:pPr>
        <w:pStyle w:val="3"/>
        <w:rPr>
          <w:rFonts w:ascii="FbShefa" w:hAnsi="FbShefa"/>
          <w:color w:val="7C5F1D"/>
          <w:rtl/>
        </w:rPr>
      </w:pPr>
      <w:r w:rsidRPr="00270114">
        <w:rPr>
          <w:rFonts w:ascii="FbShefa" w:hAnsi="FbShefa"/>
          <w:color w:val="7C5F1D"/>
          <w:rtl/>
        </w:rPr>
        <w:t>רשום</w:t>
      </w:r>
      <w:r w:rsidR="000827DB" w:rsidRPr="00270114">
        <w:rPr>
          <w:rFonts w:ascii="FbShefa" w:hAnsi="FbShefa"/>
          <w:color w:val="7C5F1D"/>
          <w:rtl/>
        </w:rPr>
        <w:t>:</w:t>
      </w:r>
    </w:p>
    <w:p w14:paraId="3ACB795A" w14:textId="1B20FEA4" w:rsidR="009C3CB4" w:rsidRPr="00270114" w:rsidRDefault="000827DB" w:rsidP="009C3CB4">
      <w:pPr>
        <w:spacing w:line="240" w:lineRule="auto"/>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הוי סימן</w:t>
      </w:r>
      <w:r w:rsidR="00980F5A" w:rsidRPr="00270114">
        <w:rPr>
          <w:rFonts w:ascii="FbShefa" w:hAnsi="FbShefa"/>
          <w:sz w:val="11"/>
          <w:rtl/>
        </w:rPr>
        <w:t>.</w:t>
      </w:r>
    </w:p>
    <w:p w14:paraId="72B01462" w14:textId="2B0CBE33" w:rsidR="000827DB" w:rsidRPr="00270114" w:rsidRDefault="000827DB" w:rsidP="009C3CB4">
      <w:pPr>
        <w:spacing w:line="240" w:lineRule="auto"/>
        <w:rPr>
          <w:rFonts w:ascii="FbShefa" w:hAnsi="FbShefa"/>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rtl/>
        </w:rPr>
        <w:t>לא הוי סימן</w:t>
      </w:r>
      <w:r w:rsidR="00980F5A" w:rsidRPr="00270114">
        <w:rPr>
          <w:rFonts w:ascii="FbShefa" w:hAnsi="FbShefa"/>
          <w:rtl/>
        </w:rPr>
        <w:t>.</w:t>
      </w:r>
    </w:p>
    <w:p w14:paraId="2AFB320F" w14:textId="6FE7659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רשום קודם שנפתחו האוצרות</w:t>
      </w:r>
      <w:r w:rsidR="00980F5A" w:rsidRPr="00270114">
        <w:rPr>
          <w:rFonts w:ascii="FbShefa" w:hAnsi="FbShefa"/>
          <w:sz w:val="11"/>
          <w:rtl/>
        </w:rPr>
        <w:t>.</w:t>
      </w:r>
      <w:r w:rsidRPr="00270114">
        <w:rPr>
          <w:rFonts w:ascii="FbShefa" w:hAnsi="FbShefa"/>
          <w:sz w:val="11"/>
          <w:rtl/>
        </w:rPr>
        <w:t xml:space="preserve"> לכו"ע הוי סימן</w:t>
      </w:r>
      <w:r w:rsidR="00980F5A" w:rsidRPr="00270114">
        <w:rPr>
          <w:rFonts w:ascii="FbShefa" w:hAnsi="FbShefa"/>
          <w:sz w:val="11"/>
          <w:rtl/>
        </w:rPr>
        <w:t>.</w:t>
      </w:r>
    </w:p>
    <w:p w14:paraId="2A0B3000" w14:textId="77777777" w:rsidR="008F2FF4" w:rsidRPr="001B3037" w:rsidRDefault="008F2FF4" w:rsidP="009C3CB4">
      <w:pPr>
        <w:spacing w:line="240" w:lineRule="auto"/>
        <w:rPr>
          <w:rFonts w:ascii="FbShefa" w:hAnsi="FbShefa"/>
          <w:b/>
          <w:bCs/>
          <w:color w:val="3B2F2A" w:themeColor="text2" w:themeShade="80"/>
          <w:sz w:val="11"/>
          <w:rtl/>
        </w:rPr>
      </w:pPr>
    </w:p>
    <w:p w14:paraId="01BC446B" w14:textId="4C571018"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מקום</w:t>
      </w:r>
      <w:r w:rsidR="00980F5A" w:rsidRPr="001B3037">
        <w:rPr>
          <w:rFonts w:ascii="FbShefa" w:hAnsi="FbShefa"/>
          <w:b/>
          <w:bCs/>
          <w:color w:val="3B2F2A" w:themeColor="text2" w:themeShade="80"/>
          <w:sz w:val="11"/>
          <w:rtl/>
        </w:rPr>
        <w:t>.</w:t>
      </w:r>
      <w:r w:rsidRPr="00270114">
        <w:rPr>
          <w:rFonts w:ascii="FbShefa" w:hAnsi="FbShefa"/>
          <w:sz w:val="11"/>
          <w:rtl/>
        </w:rPr>
        <w:t xml:space="preserve"> ראה להלן</w:t>
      </w:r>
      <w:r w:rsidR="00980F5A" w:rsidRPr="00270114">
        <w:rPr>
          <w:rFonts w:ascii="FbShefa" w:hAnsi="FbShefa"/>
          <w:sz w:val="11"/>
          <w:rtl/>
        </w:rPr>
        <w:t>.</w:t>
      </w:r>
    </w:p>
    <w:p w14:paraId="2E995D9E" w14:textId="77777777" w:rsidR="009C3CB4" w:rsidRPr="00270114" w:rsidRDefault="009C3CB4" w:rsidP="009C3CB4">
      <w:pPr>
        <w:spacing w:line="240" w:lineRule="auto"/>
        <w:rPr>
          <w:rFonts w:ascii="FbShefa" w:hAnsi="FbShefa"/>
          <w:sz w:val="11"/>
          <w:rtl/>
        </w:rPr>
      </w:pPr>
    </w:p>
    <w:p w14:paraId="4CA93856"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מקום</w:t>
      </w:r>
    </w:p>
    <w:p w14:paraId="12E32618" w14:textId="062AF108"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נידון</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אם הוי סימן (וראה לעיל</w:t>
      </w:r>
      <w:r w:rsidR="009D48E5" w:rsidRPr="00270114">
        <w:rPr>
          <w:rFonts w:ascii="FbShefa" w:hAnsi="FbShefa"/>
          <w:sz w:val="11"/>
          <w:rtl/>
        </w:rPr>
        <w:t>,</w:t>
      </w:r>
      <w:r w:rsidRPr="00270114">
        <w:rPr>
          <w:rFonts w:ascii="FbShefa" w:hAnsi="FbShefa"/>
          <w:sz w:val="11"/>
          <w:rtl/>
        </w:rPr>
        <w:t xml:space="preserve"> מחלוקת)</w:t>
      </w:r>
      <w:r w:rsidR="00980F5A" w:rsidRPr="00270114">
        <w:rPr>
          <w:rFonts w:ascii="FbShefa" w:hAnsi="FbShefa"/>
          <w:sz w:val="11"/>
          <w:rtl/>
        </w:rPr>
        <w:t>.</w:t>
      </w:r>
    </w:p>
    <w:p w14:paraId="109949D9" w14:textId="5C6B8BB1"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הטעם</w:t>
      </w:r>
      <w:r w:rsidR="008F2FF4" w:rsidRPr="001B3037">
        <w:rPr>
          <w:rFonts w:ascii="FbShefa" w:hAnsi="FbShefa"/>
          <w:b/>
          <w:bCs/>
          <w:color w:val="3B2F2A" w:themeColor="text2" w:themeShade="80"/>
          <w:sz w:val="11"/>
          <w:rtl/>
        </w:rPr>
        <w:t xml:space="preserve"> שאינו סימן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כי היכי דאתרמי לדידך האי מקום, אתרמי נמי לחברך האי מקום</w:t>
      </w:r>
      <w:r w:rsidR="00980F5A" w:rsidRPr="00270114">
        <w:rPr>
          <w:rFonts w:ascii="FbShefa" w:hAnsi="FbShefa"/>
          <w:sz w:val="11"/>
          <w:rtl/>
        </w:rPr>
        <w:t>.</w:t>
      </w:r>
    </w:p>
    <w:p w14:paraId="5EA48860" w14:textId="4A4F810E"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רקתא דנהרא</w:t>
      </w:r>
      <w:r w:rsidR="00980F5A" w:rsidRPr="00270114">
        <w:rPr>
          <w:rFonts w:ascii="FbShefa" w:hAnsi="FbShefa"/>
          <w:sz w:val="11"/>
          <w:rtl/>
        </w:rPr>
        <w:t>.</w:t>
      </w:r>
      <w:r w:rsidRPr="00270114">
        <w:rPr>
          <w:rFonts w:ascii="FbShefa" w:hAnsi="FbShefa"/>
          <w:sz w:val="11"/>
          <w:rtl/>
        </w:rPr>
        <w:t xml:space="preserve"> </w:t>
      </w:r>
      <w:r w:rsidR="008F2FF4" w:rsidRPr="00270114">
        <w:rPr>
          <w:rFonts w:ascii="FbShefa" w:hAnsi="FbShefa"/>
          <w:sz w:val="11"/>
          <w:rtl/>
        </w:rPr>
        <w:t xml:space="preserve">לכו"ע </w:t>
      </w:r>
      <w:r w:rsidRPr="00270114">
        <w:rPr>
          <w:rFonts w:ascii="FbShefa" w:hAnsi="FbShefa"/>
          <w:sz w:val="11"/>
          <w:rtl/>
        </w:rPr>
        <w:t>לא הוי סימן</w:t>
      </w:r>
      <w:r w:rsidR="00980F5A" w:rsidRPr="00270114">
        <w:rPr>
          <w:rFonts w:ascii="FbShefa" w:hAnsi="FbShefa"/>
          <w:sz w:val="11"/>
          <w:rtl/>
        </w:rPr>
        <w:t>.</w:t>
      </w:r>
      <w:r w:rsidRPr="001B3037">
        <w:rPr>
          <w:rFonts w:ascii="FbShefa" w:hAnsi="FbShefa"/>
          <w:b/>
          <w:bCs/>
          <w:color w:val="3B2F2A" w:themeColor="text2" w:themeShade="80"/>
          <w:sz w:val="11"/>
          <w:rtl/>
        </w:rPr>
        <w:t xml:space="preserve"> </w:t>
      </w:r>
      <w:r w:rsidR="008F2FF4"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Pr="00270114">
        <w:rPr>
          <w:rFonts w:ascii="FbShefa" w:hAnsi="FbShefa"/>
          <w:sz w:val="11"/>
          <w:rtl/>
        </w:rPr>
        <w:t xml:space="preserve"> כי היכי דאתרמי לדידך</w:t>
      </w:r>
      <w:r w:rsidR="001A231A" w:rsidRPr="00270114">
        <w:rPr>
          <w:rFonts w:ascii="FbShefa" w:hAnsi="FbShefa"/>
          <w:sz w:val="11"/>
          <w:rtl/>
        </w:rPr>
        <w:t>,</w:t>
      </w:r>
      <w:r w:rsidRPr="00270114">
        <w:rPr>
          <w:rFonts w:ascii="FbShefa" w:hAnsi="FbShefa"/>
          <w:sz w:val="11"/>
          <w:rtl/>
        </w:rPr>
        <w:t xml:space="preserve"> אתרמי נמי לחברך</w:t>
      </w:r>
      <w:r w:rsidR="00980F5A" w:rsidRPr="00270114">
        <w:rPr>
          <w:rFonts w:ascii="FbShefa" w:hAnsi="FbShefa"/>
          <w:sz w:val="11"/>
          <w:rtl/>
        </w:rPr>
        <w:t>.</w:t>
      </w:r>
    </w:p>
    <w:p w14:paraId="67FB5D5D" w14:textId="63B2D50F" w:rsidR="001A231A" w:rsidRPr="001B3037" w:rsidRDefault="001A231A" w:rsidP="009C3CB4">
      <w:pPr>
        <w:spacing w:line="240" w:lineRule="auto"/>
        <w:rPr>
          <w:rFonts w:ascii="FbShefa" w:hAnsi="FbShefa"/>
          <w:b/>
          <w:bCs/>
          <w:color w:val="3B2F2A" w:themeColor="text2" w:themeShade="80"/>
          <w:sz w:val="11"/>
          <w:rtl/>
        </w:rPr>
      </w:pPr>
    </w:p>
    <w:p w14:paraId="7E2055BA" w14:textId="44CA0BEF" w:rsidR="001A231A" w:rsidRPr="00270114" w:rsidRDefault="001A231A" w:rsidP="001A231A">
      <w:pPr>
        <w:pStyle w:val="3"/>
        <w:rPr>
          <w:rFonts w:ascii="FbShefa" w:hAnsi="FbShefa"/>
          <w:color w:val="7C5F1D"/>
          <w:rtl/>
        </w:rPr>
      </w:pPr>
      <w:r w:rsidRPr="00270114">
        <w:rPr>
          <w:rFonts w:ascii="FbShefa" w:hAnsi="FbShefa"/>
          <w:color w:val="7C5F1D"/>
          <w:rtl/>
        </w:rPr>
        <w:t xml:space="preserve">מציאת </w:t>
      </w:r>
      <w:r w:rsidR="009C3CB4" w:rsidRPr="00270114">
        <w:rPr>
          <w:rFonts w:ascii="FbShefa" w:hAnsi="FbShefa"/>
          <w:color w:val="7C5F1D"/>
          <w:rtl/>
        </w:rPr>
        <w:t>חביות</w:t>
      </w:r>
      <w:r w:rsidRPr="00270114">
        <w:rPr>
          <w:rFonts w:ascii="FbShefa" w:hAnsi="FbShefa"/>
          <w:color w:val="7C5F1D"/>
          <w:rtl/>
        </w:rPr>
        <w:t>:</w:t>
      </w:r>
    </w:p>
    <w:p w14:paraId="636B6EA2" w14:textId="710E2A73" w:rsidR="001A231A" w:rsidRPr="00270114" w:rsidRDefault="001A231A" w:rsidP="009C3CB4">
      <w:pPr>
        <w:spacing w:line="240" w:lineRule="auto"/>
        <w:rPr>
          <w:rFonts w:ascii="FbShefa" w:hAnsi="FbShefa"/>
          <w:sz w:val="11"/>
          <w:rtl/>
        </w:rPr>
      </w:pPr>
      <w:r w:rsidRPr="001B3037">
        <w:rPr>
          <w:rFonts w:ascii="FbShefa" w:hAnsi="FbShefa"/>
          <w:b/>
          <w:bCs/>
          <w:color w:val="3B2F2A" w:themeColor="text2" w:themeShade="80"/>
          <w:sz w:val="11"/>
          <w:rtl/>
        </w:rPr>
        <w:t>סימן</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009C3CB4" w:rsidRPr="00270114">
        <w:rPr>
          <w:rFonts w:ascii="FbShefa" w:hAnsi="FbShefa"/>
          <w:sz w:val="11"/>
          <w:rtl/>
        </w:rPr>
        <w:t>תלוי במחלוקתם</w:t>
      </w:r>
      <w:r w:rsidRPr="00270114">
        <w:rPr>
          <w:rFonts w:ascii="FbShefa" w:hAnsi="FbShefa"/>
          <w:sz w:val="11"/>
          <w:rtl/>
        </w:rPr>
        <w:t xml:space="preserve"> (הנ"ל)</w:t>
      </w:r>
      <w:r w:rsidR="00980F5A" w:rsidRPr="00270114">
        <w:rPr>
          <w:rFonts w:ascii="FbShefa" w:hAnsi="FbShefa"/>
          <w:sz w:val="11"/>
          <w:rtl/>
        </w:rPr>
        <w:t>.</w:t>
      </w:r>
    </w:p>
    <w:p w14:paraId="660F2B09" w14:textId="7D87609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רקתא דנהרא</w:t>
      </w:r>
      <w:r w:rsidR="00980F5A" w:rsidRPr="001B3037">
        <w:rPr>
          <w:rFonts w:ascii="FbShefa" w:hAnsi="FbShefa"/>
          <w:b/>
          <w:bCs/>
          <w:color w:val="3B2F2A" w:themeColor="text2" w:themeShade="80"/>
          <w:sz w:val="11"/>
          <w:rtl/>
        </w:rPr>
        <w:t>.</w:t>
      </w:r>
      <w:r w:rsidR="001A231A" w:rsidRPr="001B3037">
        <w:rPr>
          <w:rFonts w:ascii="FbShefa" w:hAnsi="FbShefa"/>
          <w:b/>
          <w:bCs/>
          <w:color w:val="3B2F2A" w:themeColor="text2" w:themeShade="80"/>
          <w:sz w:val="11"/>
          <w:rtl/>
        </w:rPr>
        <w:t xml:space="preserve"> </w:t>
      </w:r>
      <w:r w:rsidR="001A231A" w:rsidRPr="00270114">
        <w:rPr>
          <w:rFonts w:ascii="FbShefa" w:hAnsi="FbShefa"/>
          <w:sz w:val="11"/>
          <w:rtl/>
        </w:rPr>
        <w:t>לכו"ע לא הוי סימן</w:t>
      </w:r>
      <w:r w:rsidR="00980F5A" w:rsidRPr="00270114">
        <w:rPr>
          <w:rFonts w:ascii="FbShefa" w:hAnsi="FbShefa"/>
          <w:sz w:val="11"/>
          <w:rtl/>
        </w:rPr>
        <w:t>.</w:t>
      </w:r>
    </w:p>
    <w:p w14:paraId="72E9ADF2" w14:textId="77777777" w:rsidR="001A231A" w:rsidRPr="001B3037" w:rsidRDefault="001A231A" w:rsidP="009C3CB4">
      <w:pPr>
        <w:spacing w:line="240" w:lineRule="auto"/>
        <w:rPr>
          <w:rFonts w:ascii="FbShefa" w:hAnsi="FbShefa"/>
          <w:b/>
          <w:bCs/>
          <w:color w:val="3B2F2A" w:themeColor="text2" w:themeShade="80"/>
          <w:sz w:val="11"/>
          <w:rtl/>
        </w:rPr>
      </w:pPr>
    </w:p>
    <w:p w14:paraId="304068D8" w14:textId="262066BC" w:rsidR="00B86E47" w:rsidRPr="00270114" w:rsidRDefault="00B86E47" w:rsidP="00B86E47">
      <w:pPr>
        <w:pStyle w:val="3"/>
        <w:rPr>
          <w:rFonts w:ascii="FbShefa" w:hAnsi="FbShefa"/>
          <w:color w:val="7C5F1D"/>
          <w:rtl/>
        </w:rPr>
      </w:pPr>
      <w:r w:rsidRPr="00270114">
        <w:rPr>
          <w:rFonts w:ascii="FbShefa" w:hAnsi="FbShefa"/>
          <w:color w:val="7C5F1D"/>
          <w:rtl/>
        </w:rPr>
        <w:t>מעשה:</w:t>
      </w:r>
    </w:p>
    <w:p w14:paraId="5BB45F99" w14:textId="611119C7" w:rsidR="00B86E47" w:rsidRPr="00270114" w:rsidRDefault="00B86E47" w:rsidP="00B86E47">
      <w:pPr>
        <w:spacing w:line="240" w:lineRule="auto"/>
        <w:rPr>
          <w:rFonts w:ascii="FbShefa" w:hAnsi="FbShefa"/>
          <w:rtl/>
        </w:rPr>
      </w:pPr>
      <w:r w:rsidRPr="001B3037">
        <w:rPr>
          <w:rFonts w:ascii="FbShefa" w:hAnsi="FbShefa"/>
          <w:b/>
          <w:bCs/>
          <w:color w:val="3B2F2A" w:themeColor="text2" w:themeShade="80"/>
          <w:rtl/>
        </w:rPr>
        <w:t>ההוא גברא</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דאשכח כופרא בי מעצרתא</w:t>
      </w:r>
      <w:r w:rsidR="00980F5A" w:rsidRPr="00270114">
        <w:rPr>
          <w:rFonts w:ascii="FbShefa" w:hAnsi="FbShefa"/>
          <w:rtl/>
        </w:rPr>
        <w:t>.</w:t>
      </w:r>
    </w:p>
    <w:p w14:paraId="3E2CF66C" w14:textId="513A6AA1" w:rsidR="00433741" w:rsidRPr="00270114" w:rsidRDefault="00B86E47" w:rsidP="00B86E47">
      <w:pPr>
        <w:spacing w:line="240" w:lineRule="auto"/>
        <w:rPr>
          <w:rFonts w:ascii="FbShefa" w:hAnsi="FbShefa"/>
          <w:rtl/>
        </w:rPr>
      </w:pPr>
      <w:r w:rsidRPr="001B3037">
        <w:rPr>
          <w:rFonts w:ascii="FbShefa" w:hAnsi="FbShefa"/>
          <w:b/>
          <w:bCs/>
          <w:color w:val="3B2F2A" w:themeColor="text2" w:themeShade="80"/>
          <w:rtl/>
        </w:rPr>
        <w:t>א"ל</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זיל שקול לנפשך</w:t>
      </w:r>
      <w:r w:rsidR="00980F5A" w:rsidRPr="00270114">
        <w:rPr>
          <w:rFonts w:ascii="FbShefa" w:hAnsi="FbShefa"/>
          <w:rtl/>
        </w:rPr>
        <w:t>.</w:t>
      </w:r>
    </w:p>
    <w:p w14:paraId="4E2E147C" w14:textId="70BDDFF4" w:rsidR="00433741" w:rsidRPr="00270114" w:rsidRDefault="00B86E47" w:rsidP="00B86E47">
      <w:pPr>
        <w:spacing w:line="240" w:lineRule="auto"/>
        <w:rPr>
          <w:rFonts w:ascii="FbShefa" w:hAnsi="FbShefa"/>
          <w:rtl/>
        </w:rPr>
      </w:pPr>
      <w:r w:rsidRPr="001B3037">
        <w:rPr>
          <w:rFonts w:ascii="FbShefa" w:hAnsi="FbShefa"/>
          <w:b/>
          <w:bCs/>
          <w:color w:val="3B2F2A" w:themeColor="text2" w:themeShade="80"/>
          <w:rtl/>
        </w:rPr>
        <w:t>חזייה</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דהוה קא מחסם</w:t>
      </w:r>
      <w:r w:rsidR="00980F5A" w:rsidRPr="00270114">
        <w:rPr>
          <w:rFonts w:ascii="FbShefa" w:hAnsi="FbShefa"/>
          <w:rtl/>
        </w:rPr>
        <w:t>.</w:t>
      </w:r>
    </w:p>
    <w:p w14:paraId="338C7DC9" w14:textId="69E9C6F0" w:rsidR="00B86E47" w:rsidRPr="00270114" w:rsidRDefault="00B86E47" w:rsidP="00B86E47">
      <w:pPr>
        <w:spacing w:line="240" w:lineRule="auto"/>
        <w:rPr>
          <w:rFonts w:ascii="FbShefa" w:hAnsi="FbShefa"/>
          <w:rtl/>
        </w:rPr>
      </w:pPr>
      <w:r w:rsidRPr="001B3037">
        <w:rPr>
          <w:rFonts w:ascii="FbShefa" w:hAnsi="FbShefa"/>
          <w:b/>
          <w:bCs/>
          <w:color w:val="3B2F2A" w:themeColor="text2" w:themeShade="80"/>
          <w:rtl/>
        </w:rPr>
        <w:t>א"ל</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זיל פלוג ליה לחייא ברי מיניה</w:t>
      </w:r>
      <w:r w:rsidR="00980F5A" w:rsidRPr="00270114">
        <w:rPr>
          <w:rFonts w:ascii="FbShefa" w:hAnsi="FbShefa"/>
          <w:rtl/>
        </w:rPr>
        <w:t>.</w:t>
      </w:r>
    </w:p>
    <w:p w14:paraId="20BB3E69" w14:textId="368CCA11" w:rsidR="00B86E47" w:rsidRPr="00270114" w:rsidRDefault="00B86E47" w:rsidP="009C3CB4">
      <w:pPr>
        <w:spacing w:line="240" w:lineRule="auto"/>
        <w:rPr>
          <w:rFonts w:ascii="FbShefa" w:hAnsi="FbShefa"/>
          <w:sz w:val="11"/>
          <w:rtl/>
        </w:rPr>
      </w:pPr>
      <w:r w:rsidRPr="001B3037">
        <w:rPr>
          <w:rFonts w:ascii="FbShefa" w:hAnsi="FbShefa"/>
          <w:b/>
          <w:bCs/>
          <w:color w:val="3B2F2A" w:themeColor="text2" w:themeShade="80"/>
          <w:sz w:val="11"/>
          <w:rtl/>
        </w:rPr>
        <w:t>ס"ד</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משום שסובר ש</w:t>
      </w:r>
      <w:r w:rsidR="009C3CB4" w:rsidRPr="00270114">
        <w:rPr>
          <w:rFonts w:ascii="FbShefa" w:hAnsi="FbShefa"/>
          <w:sz w:val="11"/>
          <w:rtl/>
        </w:rPr>
        <w:t xml:space="preserve">מקום </w:t>
      </w:r>
      <w:r w:rsidRPr="00270114">
        <w:rPr>
          <w:rFonts w:ascii="FbShefa" w:hAnsi="FbShefa"/>
          <w:sz w:val="11"/>
          <w:rtl/>
        </w:rPr>
        <w:t xml:space="preserve">אינו </w:t>
      </w:r>
      <w:r w:rsidR="009C3CB4" w:rsidRPr="00270114">
        <w:rPr>
          <w:rFonts w:ascii="FbShefa" w:hAnsi="FbShefa"/>
          <w:sz w:val="11"/>
          <w:rtl/>
        </w:rPr>
        <w:t>סימן</w:t>
      </w:r>
      <w:r w:rsidR="00980F5A" w:rsidRPr="00270114">
        <w:rPr>
          <w:rFonts w:ascii="FbShefa" w:hAnsi="FbShefa"/>
          <w:sz w:val="11"/>
          <w:rtl/>
        </w:rPr>
        <w:t>.</w:t>
      </w:r>
    </w:p>
    <w:p w14:paraId="6EF2F09A" w14:textId="33148308" w:rsidR="009C3CB4" w:rsidRPr="00270114" w:rsidRDefault="00B86E47"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דחזא דקדחי ביה חלפי</w:t>
      </w:r>
      <w:r w:rsidRPr="00270114">
        <w:rPr>
          <w:rFonts w:ascii="FbShefa" w:hAnsi="FbShefa"/>
          <w:sz w:val="11"/>
          <w:rtl/>
        </w:rPr>
        <w:t>, ומשום יאוש בעלים</w:t>
      </w:r>
      <w:r w:rsidR="00980F5A" w:rsidRPr="00270114">
        <w:rPr>
          <w:rFonts w:ascii="FbShefa" w:hAnsi="FbShefa"/>
          <w:sz w:val="11"/>
          <w:rtl/>
        </w:rPr>
        <w:t>.</w:t>
      </w:r>
    </w:p>
    <w:p w14:paraId="79053934" w14:textId="77777777" w:rsidR="009C3CB4" w:rsidRPr="00270114" w:rsidRDefault="009C3CB4" w:rsidP="009C3CB4">
      <w:pPr>
        <w:spacing w:line="240" w:lineRule="auto"/>
        <w:rPr>
          <w:rFonts w:ascii="FbShefa" w:hAnsi="FbShefa"/>
          <w:sz w:val="11"/>
          <w:rtl/>
        </w:rPr>
      </w:pPr>
    </w:p>
    <w:p w14:paraId="58708A6F"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אנפוריא</w:t>
      </w:r>
      <w:r w:rsidRPr="001B3037">
        <w:rPr>
          <w:rFonts w:ascii="FbShefa" w:hAnsi="FbShefa"/>
          <w:b/>
          <w:bCs/>
          <w:color w:val="3B2F2A" w:themeColor="text2" w:themeShade="80"/>
          <w:sz w:val="11"/>
          <w:rtl/>
        </w:rPr>
        <w:t xml:space="preserve"> </w:t>
      </w:r>
    </w:p>
    <w:p w14:paraId="70EE3682" w14:textId="0305BABE"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מאי אנפוריא</w:t>
      </w:r>
      <w:r w:rsidR="00980F5A" w:rsidRPr="00270114">
        <w:rPr>
          <w:rFonts w:ascii="FbShefa" w:hAnsi="FbShefa"/>
          <w:sz w:val="11"/>
          <w:rtl/>
        </w:rPr>
        <w:t>.</w:t>
      </w:r>
      <w:r w:rsidRPr="00270114">
        <w:rPr>
          <w:rFonts w:ascii="FbShefa" w:hAnsi="FbShefa"/>
          <w:sz w:val="11"/>
          <w:rtl/>
        </w:rPr>
        <w:t xml:space="preserve"> כלים חדשים שלא שבעתן העין</w:t>
      </w:r>
      <w:r w:rsidR="00980F5A" w:rsidRPr="00270114">
        <w:rPr>
          <w:rFonts w:ascii="FbShefa" w:hAnsi="FbShefa"/>
          <w:sz w:val="11"/>
          <w:rtl/>
        </w:rPr>
        <w:t>.</w:t>
      </w:r>
    </w:p>
    <w:p w14:paraId="509ACC80" w14:textId="3E943491"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כגון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דלית בהו סימן, ונפק"מ לאהדורי לצורבא מרבנן בטביעות עינא</w:t>
      </w:r>
      <w:r w:rsidR="00980F5A" w:rsidRPr="00270114">
        <w:rPr>
          <w:rFonts w:ascii="FbShefa" w:hAnsi="FbShefa"/>
          <w:sz w:val="11"/>
          <w:rtl/>
        </w:rPr>
        <w:t>.</w:t>
      </w:r>
      <w:r w:rsidRPr="00270114">
        <w:rPr>
          <w:rFonts w:ascii="FbShefa" w:hAnsi="FbShefa"/>
          <w:sz w:val="11"/>
          <w:rtl/>
        </w:rPr>
        <w:t xml:space="preserve"> </w:t>
      </w:r>
      <w:r w:rsidR="00B86E47" w:rsidRPr="001B3037">
        <w:rPr>
          <w:rFonts w:ascii="FbShefa" w:hAnsi="FbShefa"/>
          <w:b/>
          <w:bCs/>
          <w:color w:val="3B2F2A" w:themeColor="text2" w:themeShade="80"/>
          <w:sz w:val="11"/>
          <w:rtl/>
        </w:rPr>
        <w:t>ש</w:t>
      </w:r>
      <w:r w:rsidRPr="001B3037">
        <w:rPr>
          <w:rFonts w:ascii="FbShefa" w:hAnsi="FbShefa"/>
          <w:b/>
          <w:bCs/>
          <w:color w:val="3B2F2A" w:themeColor="text2" w:themeShade="80"/>
          <w:sz w:val="11"/>
          <w:rtl/>
        </w:rPr>
        <w:t>מחזירים</w:t>
      </w:r>
      <w:r w:rsidR="00980F5A" w:rsidRPr="001B3037">
        <w:rPr>
          <w:rFonts w:ascii="FbShefa" w:hAnsi="FbShefa"/>
          <w:b/>
          <w:bCs/>
          <w:color w:val="3B2F2A" w:themeColor="text2" w:themeShade="80"/>
          <w:sz w:val="11"/>
          <w:rtl/>
        </w:rPr>
        <w:t>.</w:t>
      </w:r>
      <w:r w:rsidRPr="00270114">
        <w:rPr>
          <w:rFonts w:ascii="FbShefa" w:hAnsi="FbShefa"/>
          <w:sz w:val="11"/>
          <w:rtl/>
        </w:rPr>
        <w:t xml:space="preserve"> רק אם שבעתן העין</w:t>
      </w:r>
      <w:r w:rsidR="00980F5A" w:rsidRPr="00270114">
        <w:rPr>
          <w:rFonts w:ascii="FbShefa" w:hAnsi="FbShefa"/>
          <w:sz w:val="11"/>
          <w:rtl/>
        </w:rPr>
        <w:t>.</w:t>
      </w:r>
    </w:p>
    <w:p w14:paraId="5DA421F1" w14:textId="08D2A6F4" w:rsidR="009C3CB4" w:rsidRPr="00270114" w:rsidRDefault="009C3CB4" w:rsidP="00794C1A">
      <w:pPr>
        <w:pStyle w:val="1"/>
        <w:rPr>
          <w:rFonts w:ascii="FbShefa" w:hAnsi="FbShefa"/>
          <w:rtl/>
        </w:rPr>
      </w:pPr>
      <w:r w:rsidRPr="00270114">
        <w:rPr>
          <w:rFonts w:ascii="FbShefa" w:hAnsi="FbShefa"/>
          <w:sz w:val="11"/>
          <w:rtl/>
        </w:rPr>
        <w:t>כד</w:t>
      </w:r>
      <w:r w:rsidR="00B36BF2" w:rsidRPr="00270114">
        <w:rPr>
          <w:rFonts w:ascii="FbShefa" w:hAnsi="FbShefa"/>
          <w:sz w:val="11"/>
          <w:rtl/>
        </w:rPr>
        <w:t>, א</w:t>
      </w:r>
    </w:p>
    <w:p w14:paraId="692526E6" w14:textId="705917C5" w:rsidR="00D46077" w:rsidRPr="00270114" w:rsidRDefault="00D46077" w:rsidP="00D46077">
      <w:pPr>
        <w:pStyle w:val="3"/>
        <w:rPr>
          <w:rFonts w:ascii="FbShefa" w:hAnsi="FbShefa"/>
          <w:color w:val="7C5F1D"/>
          <w:rtl/>
        </w:rPr>
      </w:pPr>
      <w:r w:rsidRPr="00270114">
        <w:rPr>
          <w:rFonts w:ascii="FbShefa" w:hAnsi="FbShefa"/>
          <w:color w:val="7C5F1D"/>
          <w:rtl/>
        </w:rPr>
        <w:t>תלמיד חכם:</w:t>
      </w:r>
    </w:p>
    <w:p w14:paraId="189CDEF5" w14:textId="6E0DB84A"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תלת מילי</w:t>
      </w:r>
      <w:r w:rsidR="00980F5A" w:rsidRPr="00270114">
        <w:rPr>
          <w:rFonts w:ascii="FbShefa" w:hAnsi="FbShefa"/>
          <w:sz w:val="11"/>
          <w:rtl/>
        </w:rPr>
        <w:t>.</w:t>
      </w:r>
      <w:r w:rsidRPr="00270114">
        <w:rPr>
          <w:rFonts w:ascii="FbShefa" w:hAnsi="FbShefa"/>
          <w:sz w:val="11"/>
          <w:rtl/>
        </w:rPr>
        <w:t xml:space="preserve"> עבידי רבנן דמשנו במלייהו: במסכת, ובפוריא, ובאושפיזא</w:t>
      </w:r>
      <w:r w:rsidR="00980F5A" w:rsidRPr="00270114">
        <w:rPr>
          <w:rFonts w:ascii="FbShefa" w:hAnsi="FbShefa"/>
          <w:sz w:val="11"/>
          <w:rtl/>
        </w:rPr>
        <w:t>.</w:t>
      </w:r>
    </w:p>
    <w:p w14:paraId="19D5EE37" w14:textId="587609B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נפק"מ</w:t>
      </w:r>
      <w:r w:rsidR="00980F5A" w:rsidRPr="001B3037">
        <w:rPr>
          <w:rFonts w:ascii="FbShefa" w:hAnsi="FbShefa"/>
          <w:b/>
          <w:bCs/>
          <w:color w:val="3B2F2A" w:themeColor="text2" w:themeShade="80"/>
          <w:sz w:val="11"/>
          <w:rtl/>
        </w:rPr>
        <w:t>.</w:t>
      </w:r>
      <w:r w:rsidRPr="00270114">
        <w:rPr>
          <w:rFonts w:ascii="FbShefa" w:hAnsi="FbShefa"/>
          <w:sz w:val="11"/>
          <w:rtl/>
        </w:rPr>
        <w:t xml:space="preserve"> לאהדורי ליה אבידתא בטביעות עינא</w:t>
      </w:r>
      <w:r w:rsidR="00980F5A" w:rsidRPr="00270114">
        <w:rPr>
          <w:rFonts w:ascii="FbShefa" w:hAnsi="FbShefa"/>
          <w:sz w:val="11"/>
          <w:rtl/>
        </w:rPr>
        <w:t>.</w:t>
      </w:r>
    </w:p>
    <w:p w14:paraId="1996E34D" w14:textId="55222442" w:rsidR="00D46077" w:rsidRPr="00270114" w:rsidRDefault="00D46077" w:rsidP="009C3CB4">
      <w:pPr>
        <w:spacing w:line="240" w:lineRule="auto"/>
        <w:rPr>
          <w:rFonts w:ascii="FbShefa" w:hAnsi="FbShefa"/>
          <w:sz w:val="11"/>
          <w:rtl/>
        </w:rPr>
      </w:pPr>
    </w:p>
    <w:p w14:paraId="122D2564" w14:textId="77777777" w:rsidR="00D46077" w:rsidRPr="00270114" w:rsidRDefault="00D46077" w:rsidP="00D46077">
      <w:pPr>
        <w:pStyle w:val="3"/>
        <w:rPr>
          <w:rFonts w:ascii="FbShefa" w:hAnsi="FbShefa"/>
          <w:color w:val="7C5F1D"/>
          <w:rtl/>
        </w:rPr>
      </w:pPr>
      <w:r w:rsidRPr="00270114">
        <w:rPr>
          <w:rFonts w:ascii="FbShefa" w:hAnsi="FbShefa"/>
          <w:color w:val="7C5F1D"/>
          <w:rtl/>
        </w:rPr>
        <w:t>מעשה:</w:t>
      </w:r>
    </w:p>
    <w:p w14:paraId="67D27CE2" w14:textId="3CB65489" w:rsidR="00D46077" w:rsidRPr="00270114" w:rsidRDefault="00D46077" w:rsidP="00D46077">
      <w:pPr>
        <w:spacing w:line="240" w:lineRule="auto"/>
        <w:rPr>
          <w:rFonts w:ascii="FbShefa" w:hAnsi="FbShefa"/>
          <w:sz w:val="11"/>
          <w:rtl/>
        </w:rPr>
      </w:pPr>
      <w:r w:rsidRPr="001B3037">
        <w:rPr>
          <w:rFonts w:ascii="FbShefa" w:hAnsi="FbShefa"/>
          <w:b/>
          <w:bCs/>
          <w:color w:val="3B2F2A" w:themeColor="text2" w:themeShade="80"/>
          <w:sz w:val="11"/>
          <w:rtl/>
        </w:rPr>
        <w:t>אגניב</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כסא דכספא</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חזיא</w:t>
      </w:r>
      <w:r w:rsidR="00980F5A" w:rsidRPr="00270114">
        <w:rPr>
          <w:rFonts w:ascii="FbShefa" w:hAnsi="FbShefa"/>
          <w:sz w:val="11"/>
          <w:rtl/>
        </w:rPr>
        <w:t>.</w:t>
      </w:r>
      <w:r w:rsidRPr="00270114">
        <w:rPr>
          <w:rFonts w:ascii="FbShefa" w:hAnsi="FbShefa"/>
          <w:sz w:val="11"/>
          <w:rtl/>
        </w:rPr>
        <w:t xml:space="preserve"> דמשי ידיה ונגיב בגלימא דחבריה</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אמר</w:t>
      </w:r>
      <w:r w:rsidR="00980F5A" w:rsidRPr="00270114">
        <w:rPr>
          <w:rFonts w:ascii="FbShefa" w:hAnsi="FbShefa"/>
          <w:sz w:val="11"/>
          <w:rtl/>
        </w:rPr>
        <w:t>.</w:t>
      </w:r>
      <w:r w:rsidRPr="00270114">
        <w:rPr>
          <w:rFonts w:ascii="FbShefa" w:hAnsi="FbShefa"/>
          <w:sz w:val="11"/>
          <w:rtl/>
        </w:rPr>
        <w:t xml:space="preserve"> היינו האי דלא איכפת ליה אממונא דחבריה</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כפתיה</w:t>
      </w:r>
      <w:r w:rsidR="00980F5A" w:rsidRPr="00270114">
        <w:rPr>
          <w:rFonts w:ascii="FbShefa" w:hAnsi="FbShefa"/>
          <w:sz w:val="11"/>
          <w:rtl/>
        </w:rPr>
        <w:t>.</w:t>
      </w:r>
      <w:r w:rsidRPr="00270114">
        <w:rPr>
          <w:rFonts w:ascii="FbShefa" w:hAnsi="FbShefa"/>
          <w:sz w:val="11"/>
          <w:rtl/>
        </w:rPr>
        <w:t xml:space="preserve"> ואודי</w:t>
      </w:r>
      <w:r w:rsidR="00980F5A" w:rsidRPr="00270114">
        <w:rPr>
          <w:rFonts w:ascii="FbShefa" w:hAnsi="FbShefa"/>
          <w:sz w:val="11"/>
          <w:rtl/>
        </w:rPr>
        <w:t>.</w:t>
      </w:r>
    </w:p>
    <w:p w14:paraId="4FF94762" w14:textId="77777777" w:rsidR="00D46077" w:rsidRPr="001B3037" w:rsidRDefault="00D46077" w:rsidP="009C3CB4">
      <w:pPr>
        <w:spacing w:line="240" w:lineRule="auto"/>
        <w:rPr>
          <w:rFonts w:ascii="FbShefa" w:hAnsi="FbShefa"/>
          <w:b/>
          <w:bCs/>
          <w:color w:val="3B2F2A" w:themeColor="text2" w:themeShade="80"/>
          <w:sz w:val="11"/>
          <w:rtl/>
        </w:rPr>
      </w:pPr>
    </w:p>
    <w:p w14:paraId="56809325" w14:textId="77777777" w:rsidR="00D624EB" w:rsidRPr="00270114" w:rsidRDefault="009C3CB4" w:rsidP="00217A8A">
      <w:pPr>
        <w:pStyle w:val="3"/>
        <w:rPr>
          <w:rFonts w:ascii="FbShefa" w:hAnsi="FbShefa"/>
          <w:color w:val="7C5F1D"/>
          <w:rtl/>
        </w:rPr>
      </w:pPr>
      <w:r w:rsidRPr="00270114">
        <w:rPr>
          <w:rFonts w:ascii="FbShefa" w:hAnsi="FbShefa"/>
          <w:color w:val="7C5F1D"/>
          <w:rtl/>
        </w:rPr>
        <w:t>כלים חדשים</w:t>
      </w:r>
      <w:r w:rsidR="00D624EB" w:rsidRPr="00270114">
        <w:rPr>
          <w:rFonts w:ascii="FbShefa" w:hAnsi="FbShefa"/>
          <w:color w:val="7C5F1D"/>
          <w:rtl/>
        </w:rPr>
        <w:t>:</w:t>
      </w:r>
    </w:p>
    <w:p w14:paraId="11A513AF" w14:textId="5AD12622" w:rsidR="009C3CB4" w:rsidRPr="00270114" w:rsidRDefault="009C3CB4" w:rsidP="00D624EB">
      <w:pPr>
        <w:rPr>
          <w:rFonts w:ascii="FbShefa" w:hAnsi="FbShefa"/>
          <w:rtl/>
        </w:rPr>
      </w:pPr>
      <w:r w:rsidRPr="001B3037">
        <w:rPr>
          <w:rFonts w:ascii="FbShefa" w:hAnsi="FbShefa"/>
          <w:b/>
          <w:bCs/>
          <w:color w:val="3B2F2A" w:themeColor="text2" w:themeShade="80"/>
          <w:rtl/>
        </w:rPr>
        <w:t>ששבעתן העין</w:t>
      </w:r>
      <w:r w:rsidR="00980F5A" w:rsidRPr="001B3037">
        <w:rPr>
          <w:rFonts w:ascii="FbShefa" w:hAnsi="FbShefa"/>
          <w:b/>
          <w:bCs/>
          <w:color w:val="3B2F2A" w:themeColor="text2" w:themeShade="80"/>
          <w:rtl/>
        </w:rPr>
        <w:t>.</w:t>
      </w:r>
      <w:r w:rsidR="00D624EB" w:rsidRPr="001B3037">
        <w:rPr>
          <w:rFonts w:ascii="FbShefa" w:hAnsi="FbShefa"/>
          <w:b/>
          <w:bCs/>
          <w:color w:val="3B2F2A" w:themeColor="text2" w:themeShade="80"/>
          <w:rtl/>
        </w:rPr>
        <w:t xml:space="preserve"> </w:t>
      </w:r>
      <w:r w:rsidR="00D624EB" w:rsidRPr="00270114">
        <w:rPr>
          <w:rFonts w:ascii="FbShefa" w:hAnsi="FbShefa"/>
          <w:rtl/>
        </w:rPr>
        <w:t>חייב להכריז</w:t>
      </w:r>
      <w:r w:rsidR="00980F5A" w:rsidRPr="00270114">
        <w:rPr>
          <w:rFonts w:ascii="FbShefa" w:hAnsi="FbShefa"/>
          <w:rtl/>
        </w:rPr>
        <w:t>.</w:t>
      </w:r>
    </w:p>
    <w:p w14:paraId="5CCB5B88" w14:textId="11D438CD" w:rsidR="00433741" w:rsidRPr="00270114" w:rsidRDefault="00D624EB" w:rsidP="009C3CB4">
      <w:pPr>
        <w:spacing w:line="240" w:lineRule="auto"/>
        <w:rPr>
          <w:rFonts w:ascii="FbShefa" w:hAnsi="FbShefa"/>
          <w:sz w:val="11"/>
          <w:rtl/>
        </w:rPr>
      </w:pPr>
      <w:r w:rsidRPr="001B3037">
        <w:rPr>
          <w:rFonts w:ascii="FbShefa" w:hAnsi="FbShefa"/>
          <w:b/>
          <w:bCs/>
          <w:color w:val="3B2F2A" w:themeColor="text2" w:themeShade="80"/>
          <w:sz w:val="11"/>
          <w:rtl/>
        </w:rPr>
        <w:t>לא שבעתן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rtl/>
        </w:rPr>
        <w:t xml:space="preserve">אינו חייב </w:t>
      </w:r>
      <w:r w:rsidR="009C3CB4" w:rsidRPr="001B3037">
        <w:rPr>
          <w:rFonts w:ascii="FbShefa" w:hAnsi="FbShefa"/>
          <w:b/>
          <w:bCs/>
          <w:color w:val="3B2F2A" w:themeColor="text2" w:themeShade="80"/>
          <w:sz w:val="11"/>
          <w:rtl/>
        </w:rPr>
        <w:t>כגון</w:t>
      </w:r>
      <w:r w:rsidR="00980F5A" w:rsidRPr="00270114">
        <w:rPr>
          <w:rFonts w:ascii="FbShefa" w:hAnsi="FbShefa"/>
          <w:sz w:val="11"/>
          <w:rtl/>
        </w:rPr>
        <w:t>.</w:t>
      </w:r>
      <w:r w:rsidR="009C3CB4" w:rsidRPr="00270114">
        <w:rPr>
          <w:rFonts w:ascii="FbShefa" w:hAnsi="FbShefa"/>
          <w:sz w:val="11"/>
          <w:rtl/>
        </w:rPr>
        <w:t xml:space="preserve"> בדי מחטין וצינוריות, ומחרוזות של קרדומות</w:t>
      </w:r>
      <w:r w:rsidR="00980F5A" w:rsidRPr="00270114">
        <w:rPr>
          <w:rFonts w:ascii="FbShefa" w:hAnsi="FbShefa"/>
          <w:sz w:val="11"/>
          <w:rtl/>
        </w:rPr>
        <w:t>.</w:t>
      </w:r>
    </w:p>
    <w:p w14:paraId="4A0E8A2D" w14:textId="61834AEE"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מצאן שנים שנים</w:t>
      </w:r>
      <w:r w:rsidR="00980F5A" w:rsidRPr="00270114">
        <w:rPr>
          <w:rFonts w:ascii="FbShefa" w:hAnsi="FbShefa"/>
          <w:sz w:val="11"/>
          <w:rtl/>
        </w:rPr>
        <w:t>.</w:t>
      </w:r>
      <w:r w:rsidRPr="00270114">
        <w:rPr>
          <w:rFonts w:ascii="FbShefa" w:hAnsi="FbShefa"/>
          <w:sz w:val="11"/>
          <w:rtl/>
        </w:rPr>
        <w:t xml:space="preserve"> חייב להכריז</w:t>
      </w:r>
      <w:r w:rsidR="00980F5A" w:rsidRPr="00270114">
        <w:rPr>
          <w:rFonts w:ascii="FbShefa" w:hAnsi="FbShefa"/>
          <w:sz w:val="11"/>
          <w:rtl/>
        </w:rPr>
        <w:t>.</w:t>
      </w:r>
    </w:p>
    <w:p w14:paraId="75C74F0D" w14:textId="00835989" w:rsidR="00C925D9" w:rsidRPr="00270114" w:rsidRDefault="00C925D9" w:rsidP="009C3CB4">
      <w:pPr>
        <w:spacing w:line="240" w:lineRule="auto"/>
        <w:rPr>
          <w:rFonts w:ascii="FbShefa" w:hAnsi="FbShefa"/>
          <w:sz w:val="11"/>
          <w:rtl/>
        </w:rPr>
      </w:pPr>
    </w:p>
    <w:p w14:paraId="627CD064" w14:textId="77777777" w:rsidR="00C925D9" w:rsidRPr="00270114" w:rsidRDefault="00C925D9" w:rsidP="00C925D9">
      <w:pPr>
        <w:pStyle w:val="3"/>
        <w:rPr>
          <w:rFonts w:ascii="FbShefa" w:hAnsi="FbShefa"/>
          <w:color w:val="7C5F1D"/>
          <w:rtl/>
        </w:rPr>
      </w:pPr>
      <w:r w:rsidRPr="00270114">
        <w:rPr>
          <w:rFonts w:ascii="FbShefa" w:hAnsi="FbShefa"/>
          <w:color w:val="7C5F1D"/>
          <w:rtl/>
        </w:rPr>
        <w:t>מאי בדי:</w:t>
      </w:r>
    </w:p>
    <w:p w14:paraId="317BDBA9" w14:textId="64EA53EA" w:rsidR="00433741" w:rsidRPr="00270114" w:rsidRDefault="00C925D9" w:rsidP="00C925D9">
      <w:pPr>
        <w:spacing w:line="240" w:lineRule="auto"/>
        <w:rPr>
          <w:rFonts w:ascii="FbShefa" w:hAnsi="FbShefa"/>
          <w:sz w:val="11"/>
          <w:rtl/>
        </w:rPr>
      </w:pPr>
      <w:r w:rsidRPr="001B3037">
        <w:rPr>
          <w:rFonts w:ascii="FbShefa" w:hAnsi="FbShefa"/>
          <w:b/>
          <w:bCs/>
          <w:color w:val="3B2F2A" w:themeColor="text2" w:themeShade="80"/>
          <w:sz w:val="11"/>
          <w:rtl/>
        </w:rPr>
        <w:t>שוכי</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דבר דתלו ביה מידי, בד קרו ליה</w:t>
      </w:r>
      <w:r w:rsidR="00980F5A" w:rsidRPr="00270114">
        <w:rPr>
          <w:rFonts w:ascii="FbShefa" w:hAnsi="FbShefa"/>
          <w:sz w:val="11"/>
          <w:rtl/>
        </w:rPr>
        <w:t>.</w:t>
      </w:r>
    </w:p>
    <w:p w14:paraId="349726A9" w14:textId="45FD052B" w:rsidR="00C925D9" w:rsidRPr="00270114" w:rsidRDefault="00C925D9" w:rsidP="00C925D9">
      <w:pPr>
        <w:spacing w:line="240" w:lineRule="auto"/>
        <w:rPr>
          <w:rFonts w:ascii="FbShefa" w:hAnsi="FbShefa"/>
          <w:sz w:val="11"/>
          <w:rtl/>
        </w:rPr>
      </w:pPr>
      <w:r w:rsidRPr="001B3037">
        <w:rPr>
          <w:rFonts w:ascii="FbShefa" w:hAnsi="FbShefa"/>
          <w:b/>
          <w:bCs/>
          <w:color w:val="3B2F2A" w:themeColor="text2" w:themeShade="80"/>
          <w:sz w:val="11"/>
          <w:rtl/>
        </w:rPr>
        <w:t>דתנן</w:t>
      </w:r>
      <w:r w:rsidR="00980F5A" w:rsidRPr="00270114">
        <w:rPr>
          <w:rFonts w:ascii="FbShefa" w:hAnsi="FbShefa"/>
          <w:sz w:val="11"/>
          <w:rtl/>
        </w:rPr>
        <w:t>.</w:t>
      </w:r>
      <w:r w:rsidRPr="00270114">
        <w:rPr>
          <w:rFonts w:ascii="FbShefa" w:hAnsi="FbShefa"/>
          <w:sz w:val="11"/>
          <w:rtl/>
        </w:rPr>
        <w:t xml:space="preserve"> עלה אחד בבד אחד</w:t>
      </w:r>
      <w:r w:rsidR="00980F5A" w:rsidRPr="00270114">
        <w:rPr>
          <w:rFonts w:ascii="FbShefa" w:hAnsi="FbShefa"/>
          <w:sz w:val="11"/>
          <w:rtl/>
        </w:rPr>
        <w:t>.</w:t>
      </w:r>
    </w:p>
    <w:p w14:paraId="44A18A6F" w14:textId="77777777" w:rsidR="009C3CB4" w:rsidRPr="00270114" w:rsidRDefault="009C3CB4" w:rsidP="009C3CB4">
      <w:pPr>
        <w:spacing w:line="240" w:lineRule="auto"/>
        <w:rPr>
          <w:rFonts w:ascii="FbShefa" w:hAnsi="FbShefa"/>
          <w:sz w:val="11"/>
          <w:rtl/>
        </w:rPr>
      </w:pPr>
    </w:p>
    <w:p w14:paraId="04489001"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מקום שהרבים מצויין</w:t>
      </w:r>
    </w:p>
    <w:p w14:paraId="440F7DB3" w14:textId="77777777" w:rsidR="00C925D9" w:rsidRPr="00270114" w:rsidRDefault="009C3CB4" w:rsidP="00C925D9">
      <w:pPr>
        <w:pStyle w:val="3"/>
        <w:rPr>
          <w:rFonts w:ascii="FbShefa" w:hAnsi="FbShefa"/>
          <w:color w:val="7C5F1D"/>
          <w:rtl/>
        </w:rPr>
      </w:pPr>
      <w:r w:rsidRPr="00270114">
        <w:rPr>
          <w:rFonts w:ascii="FbShefa" w:hAnsi="FbShefa"/>
          <w:color w:val="7C5F1D"/>
          <w:rtl/>
        </w:rPr>
        <w:t>רבי שמעון בן אלעזר</w:t>
      </w:r>
      <w:r w:rsidR="00C925D9" w:rsidRPr="00270114">
        <w:rPr>
          <w:rFonts w:ascii="FbShefa" w:hAnsi="FbShefa"/>
          <w:color w:val="7C5F1D"/>
          <w:rtl/>
        </w:rPr>
        <w:t>:</w:t>
      </w:r>
    </w:p>
    <w:p w14:paraId="7F358FF2" w14:textId="1F89CFCE" w:rsidR="00C925D9" w:rsidRPr="00270114" w:rsidRDefault="00C925D9" w:rsidP="00C925D9">
      <w:pPr>
        <w:spacing w:line="240" w:lineRule="auto"/>
        <w:rPr>
          <w:rFonts w:ascii="FbShefa" w:hAnsi="FbShefa"/>
          <w:sz w:val="11"/>
          <w:rtl/>
        </w:rPr>
      </w:pPr>
      <w:r w:rsidRPr="001B3037">
        <w:rPr>
          <w:rFonts w:ascii="FbShefa" w:hAnsi="FbShefa"/>
          <w:b/>
          <w:bCs/>
          <w:color w:val="3B2F2A" w:themeColor="text2" w:themeShade="80"/>
          <w:sz w:val="11"/>
          <w:rtl/>
        </w:rPr>
        <w:t>המציל</w:t>
      </w:r>
      <w:r w:rsidR="00980F5A" w:rsidRPr="001B3037">
        <w:rPr>
          <w:rFonts w:ascii="FbShefa" w:hAnsi="FbShefa"/>
          <w:b/>
          <w:bCs/>
          <w:color w:val="3B2F2A" w:themeColor="text2" w:themeShade="80"/>
          <w:sz w:val="11"/>
          <w:rtl/>
        </w:rPr>
        <w:t>.</w:t>
      </w:r>
      <w:r w:rsidRPr="00270114">
        <w:rPr>
          <w:rFonts w:ascii="FbShefa" w:hAnsi="FbShefa"/>
          <w:sz w:val="11"/>
          <w:rtl/>
        </w:rPr>
        <w:t xml:space="preserve"> מארי, דוב, נמר, ברדלס, ומן זוטו של ים ומשלוליתו של נהר</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הרי</w:t>
      </w:r>
      <w:r w:rsidR="00980F5A" w:rsidRPr="001B3037">
        <w:rPr>
          <w:rFonts w:ascii="FbShefa" w:hAnsi="FbShefa"/>
          <w:b/>
          <w:bCs/>
          <w:color w:val="3B2F2A" w:themeColor="text2" w:themeShade="80"/>
          <w:sz w:val="11"/>
          <w:rtl/>
        </w:rPr>
        <w:t>.</w:t>
      </w:r>
      <w:r w:rsidRPr="00270114">
        <w:rPr>
          <w:rFonts w:ascii="FbShefa" w:hAnsi="FbShefa"/>
          <w:sz w:val="11"/>
          <w:rtl/>
        </w:rPr>
        <w:t xml:space="preserve"> אלו שלו</w:t>
      </w:r>
      <w:r w:rsidR="00980F5A" w:rsidRPr="00270114">
        <w:rPr>
          <w:rFonts w:ascii="FbShefa" w:hAnsi="FbShefa"/>
          <w:sz w:val="11"/>
          <w:rtl/>
        </w:rPr>
        <w:t>.</w:t>
      </w:r>
    </w:p>
    <w:p w14:paraId="50D28F83" w14:textId="712A8DA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המוצא</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בסרטיא ופלטיא גדולה, ובכל מקום שהרבים מצויין שם</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הרי</w:t>
      </w:r>
      <w:r w:rsidR="00980F5A" w:rsidRPr="001B3037">
        <w:rPr>
          <w:rFonts w:ascii="FbShefa" w:hAnsi="FbShefa"/>
          <w:b/>
          <w:bCs/>
          <w:color w:val="3B2F2A" w:themeColor="text2" w:themeShade="80"/>
          <w:sz w:val="11"/>
          <w:rtl/>
        </w:rPr>
        <w:t>.</w:t>
      </w:r>
      <w:r w:rsidRPr="00270114">
        <w:rPr>
          <w:rFonts w:ascii="FbShefa" w:hAnsi="FbShefa"/>
          <w:sz w:val="11"/>
          <w:rtl/>
        </w:rPr>
        <w:t xml:space="preserve"> אלו שלו</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מפני</w:t>
      </w:r>
      <w:r w:rsidR="00980F5A" w:rsidRPr="00270114">
        <w:rPr>
          <w:rFonts w:ascii="FbShefa" w:hAnsi="FbShefa"/>
          <w:sz w:val="11"/>
          <w:rtl/>
        </w:rPr>
        <w:t>.</w:t>
      </w:r>
      <w:r w:rsidRPr="00270114">
        <w:rPr>
          <w:rFonts w:ascii="FbShefa" w:hAnsi="FbShefa"/>
          <w:sz w:val="11"/>
          <w:rtl/>
        </w:rPr>
        <w:t xml:space="preserve"> שהבעלים מתיאשין מהן</w:t>
      </w:r>
      <w:r w:rsidR="00980F5A" w:rsidRPr="00270114">
        <w:rPr>
          <w:rFonts w:ascii="FbShefa" w:hAnsi="FbShefa"/>
          <w:sz w:val="11"/>
          <w:rtl/>
        </w:rPr>
        <w:t>.</w:t>
      </w:r>
    </w:p>
    <w:p w14:paraId="4616C5C9" w14:textId="77A6B09E" w:rsidR="00C925D9" w:rsidRPr="001B3037" w:rsidRDefault="00C925D9" w:rsidP="009C3CB4">
      <w:pPr>
        <w:spacing w:line="240" w:lineRule="auto"/>
        <w:rPr>
          <w:rFonts w:ascii="FbShefa" w:hAnsi="FbShefa"/>
          <w:b/>
          <w:bCs/>
          <w:color w:val="3B2F2A" w:themeColor="text2" w:themeShade="80"/>
          <w:sz w:val="11"/>
          <w:rtl/>
        </w:rPr>
      </w:pPr>
    </w:p>
    <w:p w14:paraId="38F79084" w14:textId="7885A0BE"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ספק א</w:t>
      </w:r>
      <w:r w:rsidR="00980F5A" w:rsidRPr="001B3037">
        <w:rPr>
          <w:rFonts w:ascii="FbShefa" w:hAnsi="FbShefa"/>
          <w:b/>
          <w:bCs/>
          <w:color w:val="3B2F2A" w:themeColor="text2" w:themeShade="80"/>
          <w:sz w:val="11"/>
          <w:rtl/>
        </w:rPr>
        <w:t>.</w:t>
      </w:r>
      <w:r w:rsidRPr="00270114">
        <w:rPr>
          <w:rFonts w:ascii="FbShefa" w:hAnsi="FbShefa"/>
          <w:sz w:val="11"/>
          <w:rtl/>
        </w:rPr>
        <w:t xml:space="preserve"> כי קאמר ברוב נכרים, או אפילו ברוב ישראל</w:t>
      </w:r>
      <w:r w:rsidR="00980F5A" w:rsidRPr="00270114">
        <w:rPr>
          <w:rFonts w:ascii="FbShefa" w:hAnsi="FbShefa"/>
          <w:sz w:val="11"/>
          <w:rtl/>
        </w:rPr>
        <w:t>.</w:t>
      </w:r>
    </w:p>
    <w:p w14:paraId="0C6FEC1A" w14:textId="47F38594"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ספק ב</w:t>
      </w:r>
      <w:r w:rsidR="00980F5A" w:rsidRPr="001B3037">
        <w:rPr>
          <w:rFonts w:ascii="FbShefa" w:hAnsi="FbShefa"/>
          <w:b/>
          <w:bCs/>
          <w:color w:val="3B2F2A" w:themeColor="text2" w:themeShade="80"/>
          <w:sz w:val="11"/>
          <w:rtl/>
        </w:rPr>
        <w:t>.</w:t>
      </w:r>
      <w:r w:rsidRPr="00270114">
        <w:rPr>
          <w:rFonts w:ascii="FbShefa" w:hAnsi="FbShefa"/>
          <w:sz w:val="11"/>
          <w:rtl/>
        </w:rPr>
        <w:t xml:space="preserve"> ברוב ישראל, האם פליגי רבנן עליה</w:t>
      </w:r>
      <w:r w:rsidR="00980F5A" w:rsidRPr="00270114">
        <w:rPr>
          <w:rFonts w:ascii="FbShefa" w:hAnsi="FbShefa"/>
          <w:sz w:val="11"/>
          <w:rtl/>
        </w:rPr>
        <w:t>.</w:t>
      </w:r>
    </w:p>
    <w:p w14:paraId="3CC1543F" w14:textId="2F12040A"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ספק ג</w:t>
      </w:r>
      <w:r w:rsidR="00980F5A" w:rsidRPr="001B3037">
        <w:rPr>
          <w:rFonts w:ascii="FbShefa" w:hAnsi="FbShefa"/>
          <w:b/>
          <w:bCs/>
          <w:color w:val="3B2F2A" w:themeColor="text2" w:themeShade="80"/>
          <w:sz w:val="11"/>
          <w:rtl/>
        </w:rPr>
        <w:t>.</w:t>
      </w:r>
      <w:r w:rsidRPr="00270114">
        <w:rPr>
          <w:rFonts w:ascii="FbShefa" w:hAnsi="FbShefa"/>
          <w:sz w:val="11"/>
          <w:rtl/>
        </w:rPr>
        <w:t xml:space="preserve"> ברוב נכרים, האם פליגי רבנן עליה</w:t>
      </w:r>
      <w:r w:rsidR="00980F5A" w:rsidRPr="00270114">
        <w:rPr>
          <w:rFonts w:ascii="FbShefa" w:hAnsi="FbShefa"/>
          <w:sz w:val="11"/>
          <w:rtl/>
        </w:rPr>
        <w:t>.</w:t>
      </w:r>
    </w:p>
    <w:p w14:paraId="5FC9D492" w14:textId="4B8270B6"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ספק ד</w:t>
      </w:r>
      <w:r w:rsidR="00980F5A" w:rsidRPr="001B3037">
        <w:rPr>
          <w:rFonts w:ascii="FbShefa" w:hAnsi="FbShefa"/>
          <w:b/>
          <w:bCs/>
          <w:color w:val="3B2F2A" w:themeColor="text2" w:themeShade="80"/>
          <w:sz w:val="11"/>
          <w:rtl/>
        </w:rPr>
        <w:t>.</w:t>
      </w:r>
      <w:r w:rsidRPr="00270114">
        <w:rPr>
          <w:rFonts w:ascii="FbShefa" w:hAnsi="FbShefa"/>
          <w:sz w:val="11"/>
          <w:rtl/>
        </w:rPr>
        <w:t xml:space="preserve"> ברוב נכרים, האם הלכה כמותו</w:t>
      </w:r>
      <w:r w:rsidR="00980F5A" w:rsidRPr="00270114">
        <w:rPr>
          <w:rFonts w:ascii="FbShefa" w:hAnsi="FbShefa"/>
          <w:sz w:val="11"/>
          <w:rtl/>
        </w:rPr>
        <w:t>.</w:t>
      </w:r>
    </w:p>
    <w:p w14:paraId="5CECBD27" w14:textId="133C5E65"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ספק 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ברוב ישראל, האם הלכה כמותו</w:t>
      </w:r>
      <w:r w:rsidR="00980F5A" w:rsidRPr="00270114">
        <w:rPr>
          <w:rFonts w:ascii="FbShefa" w:hAnsi="FbShefa"/>
          <w:sz w:val="11"/>
          <w:rtl/>
        </w:rPr>
        <w:t>.</w:t>
      </w:r>
    </w:p>
    <w:p w14:paraId="554476AA" w14:textId="77777777" w:rsidR="00C925D9" w:rsidRPr="00270114" w:rsidRDefault="00C925D9" w:rsidP="009C3CB4">
      <w:pPr>
        <w:spacing w:line="240" w:lineRule="auto"/>
        <w:rPr>
          <w:rFonts w:ascii="FbShefa" w:hAnsi="FbShefa"/>
          <w:i/>
          <w:iCs/>
          <w:sz w:val="11"/>
          <w:rtl/>
        </w:rPr>
      </w:pPr>
    </w:p>
    <w:p w14:paraId="01217264" w14:textId="2C71228B" w:rsidR="009C3CB4" w:rsidRPr="001B3037" w:rsidRDefault="00C34BD7" w:rsidP="00C34BD7">
      <w:pPr>
        <w:pStyle w:val="3"/>
        <w:rPr>
          <w:rFonts w:ascii="FbShefa" w:hAnsi="FbShefa"/>
          <w:b/>
          <w:bCs/>
          <w:color w:val="3B2F2A" w:themeColor="text2" w:themeShade="80"/>
          <w:rtl/>
        </w:rPr>
      </w:pPr>
      <w:r w:rsidRPr="00270114">
        <w:rPr>
          <w:rFonts w:ascii="FbShefa" w:hAnsi="FbShefa"/>
          <w:color w:val="7C5F1D"/>
          <w:rtl/>
        </w:rPr>
        <w:t>ת"ש:</w:t>
      </w:r>
    </w:p>
    <w:p w14:paraId="7B2E050C" w14:textId="00D6A820"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המוצא</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מעות בבתי כנסיות ובבתי מדרשות, ובכל מקום שהרבים מצויין שם</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הרי</w:t>
      </w:r>
      <w:r w:rsidR="00980F5A" w:rsidRPr="001B3037">
        <w:rPr>
          <w:rFonts w:ascii="FbShefa" w:hAnsi="FbShefa"/>
          <w:b/>
          <w:bCs/>
          <w:color w:val="3B2F2A" w:themeColor="text2" w:themeShade="80"/>
          <w:sz w:val="11"/>
          <w:rtl/>
        </w:rPr>
        <w:t>.</w:t>
      </w:r>
      <w:r w:rsidRPr="00270114">
        <w:rPr>
          <w:rFonts w:ascii="FbShefa" w:hAnsi="FbShefa"/>
          <w:sz w:val="11"/>
          <w:rtl/>
        </w:rPr>
        <w:t xml:space="preserve"> אלו שלו</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מפני</w:t>
      </w:r>
      <w:r w:rsidR="00980F5A" w:rsidRPr="001B3037">
        <w:rPr>
          <w:rFonts w:ascii="FbShefa" w:hAnsi="FbShefa"/>
          <w:b/>
          <w:bCs/>
          <w:color w:val="3B2F2A" w:themeColor="text2" w:themeShade="80"/>
          <w:sz w:val="11"/>
          <w:rtl/>
        </w:rPr>
        <w:t>.</w:t>
      </w:r>
      <w:r w:rsidRPr="00270114">
        <w:rPr>
          <w:rFonts w:ascii="FbShefa" w:hAnsi="FbShefa"/>
          <w:sz w:val="11"/>
          <w:rtl/>
        </w:rPr>
        <w:t xml:space="preserve"> שהבעלים מתיאשין מהן</w:t>
      </w:r>
      <w:r w:rsidR="00980F5A" w:rsidRPr="00270114">
        <w:rPr>
          <w:rFonts w:ascii="FbShefa" w:hAnsi="FbShefa"/>
          <w:sz w:val="11"/>
          <w:rtl/>
        </w:rPr>
        <w:t>.</w:t>
      </w:r>
    </w:p>
    <w:p w14:paraId="2F848955" w14:textId="18432860"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ס"ד</w:t>
      </w:r>
      <w:r w:rsidR="00980F5A" w:rsidRPr="001B3037">
        <w:rPr>
          <w:rFonts w:ascii="FbShefa" w:hAnsi="FbShefa"/>
          <w:b/>
          <w:bCs/>
          <w:color w:val="3B2F2A" w:themeColor="text2" w:themeShade="80"/>
          <w:sz w:val="11"/>
          <w:rtl/>
        </w:rPr>
        <w:t>.</w:t>
      </w:r>
      <w:r w:rsidRPr="00270114">
        <w:rPr>
          <w:rFonts w:ascii="FbShefa" w:hAnsi="FbShefa"/>
          <w:sz w:val="11"/>
          <w:rtl/>
        </w:rPr>
        <w:t xml:space="preserve"> מאן אזיל בתר רובא</w:t>
      </w:r>
      <w:r w:rsidR="00C34BD7" w:rsidRPr="00270114">
        <w:rPr>
          <w:rFonts w:ascii="FbShefa" w:hAnsi="FbShefa"/>
          <w:sz w:val="11"/>
          <w:rtl/>
        </w:rPr>
        <w:t>,</w:t>
      </w:r>
      <w:r w:rsidRPr="00270114">
        <w:rPr>
          <w:rFonts w:ascii="FbShefa" w:hAnsi="FbShefa"/>
          <w:sz w:val="11"/>
          <w:rtl/>
        </w:rPr>
        <w:t xml:space="preserve"> רשב"א</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ואפילו</w:t>
      </w:r>
      <w:r w:rsidR="00980F5A" w:rsidRPr="00270114">
        <w:rPr>
          <w:rFonts w:ascii="FbShefa" w:hAnsi="FbShefa"/>
          <w:sz w:val="11"/>
          <w:rtl/>
        </w:rPr>
        <w:t>.</w:t>
      </w:r>
      <w:r w:rsidRPr="00270114">
        <w:rPr>
          <w:rFonts w:ascii="FbShefa" w:hAnsi="FbShefa"/>
          <w:sz w:val="11"/>
          <w:rtl/>
        </w:rPr>
        <w:t xml:space="preserve"> ברוב ישראל</w:t>
      </w:r>
      <w:r w:rsidR="00980F5A" w:rsidRPr="00270114">
        <w:rPr>
          <w:rFonts w:ascii="FbShefa" w:hAnsi="FbShefa"/>
          <w:sz w:val="11"/>
          <w:rtl/>
        </w:rPr>
        <w:t>.</w:t>
      </w:r>
    </w:p>
    <w:p w14:paraId="0A955D85" w14:textId="5E1E48BE"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אין לדחות</w:t>
      </w:r>
      <w:r w:rsidR="00980F5A" w:rsidRPr="001B3037">
        <w:rPr>
          <w:rFonts w:ascii="FbShefa" w:hAnsi="FbShefa"/>
          <w:b/>
          <w:bCs/>
          <w:color w:val="3B2F2A" w:themeColor="text2" w:themeShade="80"/>
          <w:sz w:val="11"/>
          <w:rtl/>
        </w:rPr>
        <w:t>.</w:t>
      </w:r>
      <w:r w:rsidRPr="00270114">
        <w:rPr>
          <w:rFonts w:ascii="FbShefa" w:hAnsi="FbShefa"/>
          <w:sz w:val="11"/>
          <w:rtl/>
        </w:rPr>
        <w:t xml:space="preserve"> במפוזרין</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דא"כ</w:t>
      </w:r>
      <w:r w:rsidR="00980F5A" w:rsidRPr="001B3037">
        <w:rPr>
          <w:rFonts w:ascii="FbShefa" w:hAnsi="FbShefa"/>
          <w:b/>
          <w:bCs/>
          <w:color w:val="3B2F2A" w:themeColor="text2" w:themeShade="80"/>
          <w:sz w:val="11"/>
          <w:rtl/>
        </w:rPr>
        <w:t>.</w:t>
      </w:r>
      <w:r w:rsidRPr="00270114">
        <w:rPr>
          <w:rFonts w:ascii="FbShefa" w:hAnsi="FbShefa"/>
          <w:sz w:val="11"/>
          <w:rtl/>
        </w:rPr>
        <w:t xml:space="preserve"> אף במקום שאין הרבים מצויין</w:t>
      </w:r>
      <w:r w:rsidR="00980F5A" w:rsidRPr="00270114">
        <w:rPr>
          <w:rFonts w:ascii="FbShefa" w:hAnsi="FbShefa"/>
          <w:sz w:val="11"/>
          <w:rtl/>
        </w:rPr>
        <w:t>.</w:t>
      </w:r>
    </w:p>
    <w:p w14:paraId="65C01936" w14:textId="13DB2701"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 א</w:t>
      </w:r>
      <w:r w:rsidR="00980F5A" w:rsidRPr="001B3037">
        <w:rPr>
          <w:rFonts w:ascii="FbShefa" w:hAnsi="FbShefa"/>
          <w:b/>
          <w:bCs/>
          <w:color w:val="3B2F2A" w:themeColor="text2" w:themeShade="80"/>
          <w:sz w:val="11"/>
          <w:rtl/>
        </w:rPr>
        <w:t>.</w:t>
      </w:r>
      <w:r w:rsidRPr="00270114">
        <w:rPr>
          <w:rFonts w:ascii="FbShefa" w:hAnsi="FbShefa"/>
          <w:sz w:val="11"/>
          <w:rtl/>
        </w:rPr>
        <w:t xml:space="preserve"> בבתי כנסיות של נכרים</w:t>
      </w:r>
      <w:r w:rsidR="00980F5A" w:rsidRPr="00270114">
        <w:rPr>
          <w:rFonts w:ascii="FbShefa" w:hAnsi="FbShefa"/>
          <w:sz w:val="11"/>
          <w:rtl/>
        </w:rPr>
        <w:t>.</w:t>
      </w:r>
    </w:p>
    <w:p w14:paraId="6F1E1641" w14:textId="53F0120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 ב</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בתי כנסיות ומדרשות דידן, דיתבי בהו נכרים</w:t>
      </w:r>
      <w:r w:rsidR="00980F5A" w:rsidRPr="00270114">
        <w:rPr>
          <w:rFonts w:ascii="FbShefa" w:hAnsi="FbShefa"/>
          <w:sz w:val="11"/>
          <w:rtl/>
        </w:rPr>
        <w:t>.</w:t>
      </w:r>
    </w:p>
    <w:p w14:paraId="428F4B0F" w14:textId="15942362" w:rsidR="009C3CB4" w:rsidRPr="00270114" w:rsidRDefault="009C3CB4" w:rsidP="009C3CB4">
      <w:pPr>
        <w:spacing w:line="240" w:lineRule="auto"/>
        <w:rPr>
          <w:rFonts w:ascii="FbShefa" w:hAnsi="FbShefa"/>
          <w:sz w:val="11"/>
          <w:rtl/>
        </w:rPr>
      </w:pPr>
    </w:p>
    <w:p w14:paraId="0E3F68C7" w14:textId="00FC17A4" w:rsidR="009C3CB4" w:rsidRPr="00270114" w:rsidRDefault="00C34BD7" w:rsidP="00C34BD7">
      <w:pPr>
        <w:pStyle w:val="3"/>
        <w:rPr>
          <w:rFonts w:ascii="FbShefa" w:hAnsi="FbShefa"/>
          <w:color w:val="7C5F1D"/>
          <w:rtl/>
        </w:rPr>
      </w:pPr>
      <w:r w:rsidRPr="00270114">
        <w:rPr>
          <w:rFonts w:ascii="FbShefa" w:hAnsi="FbShefa"/>
          <w:color w:val="7C5F1D"/>
          <w:rtl/>
        </w:rPr>
        <w:t>ת"ש:</w:t>
      </w:r>
    </w:p>
    <w:p w14:paraId="2E9CB23B" w14:textId="7ECE1CAE" w:rsidR="00433741" w:rsidRPr="00270114" w:rsidRDefault="009C3CB4" w:rsidP="00C34BD7">
      <w:pPr>
        <w:spacing w:line="240" w:lineRule="auto"/>
        <w:rPr>
          <w:rFonts w:ascii="FbShefa" w:hAnsi="FbShefa"/>
          <w:sz w:val="11"/>
          <w:rtl/>
        </w:rPr>
      </w:pPr>
      <w:r w:rsidRPr="001B3037">
        <w:rPr>
          <w:rFonts w:ascii="FbShefa" w:hAnsi="FbShefa"/>
          <w:b/>
          <w:bCs/>
          <w:color w:val="3B2F2A" w:themeColor="text2" w:themeShade="80"/>
          <w:sz w:val="11"/>
          <w:rtl/>
        </w:rPr>
        <w:t>מצא אבידה</w:t>
      </w:r>
      <w:r w:rsidR="00C34BD7" w:rsidRPr="001B3037">
        <w:rPr>
          <w:rFonts w:ascii="FbShefa" w:hAnsi="FbShefa"/>
          <w:b/>
          <w:bCs/>
          <w:color w:val="3B2F2A" w:themeColor="text2" w:themeShade="80"/>
          <w:sz w:val="11"/>
          <w:rtl/>
        </w:rPr>
        <w:t xml:space="preserve"> בעיר ש</w:t>
      </w:r>
      <w:r w:rsidRPr="001B3037">
        <w:rPr>
          <w:rFonts w:ascii="FbShefa" w:hAnsi="FbShefa"/>
          <w:b/>
          <w:bCs/>
          <w:color w:val="3B2F2A" w:themeColor="text2" w:themeShade="80"/>
          <w:sz w:val="11"/>
          <w:rtl/>
        </w:rPr>
        <w:t>רוב</w:t>
      </w:r>
      <w:r w:rsidR="00C34BD7" w:rsidRPr="001B3037">
        <w:rPr>
          <w:rFonts w:ascii="FbShefa" w:hAnsi="FbShefa"/>
          <w:b/>
          <w:bCs/>
          <w:color w:val="3B2F2A" w:themeColor="text2" w:themeShade="80"/>
          <w:sz w:val="11"/>
          <w:rtl/>
        </w:rPr>
        <w:t>ה</w:t>
      </w:r>
      <w:r w:rsidRPr="001B3037">
        <w:rPr>
          <w:rFonts w:ascii="FbShefa" w:hAnsi="FbShefa"/>
          <w:b/>
          <w:bCs/>
          <w:color w:val="3B2F2A" w:themeColor="text2" w:themeShade="80"/>
          <w:sz w:val="11"/>
          <w:rtl/>
        </w:rPr>
        <w:t xml:space="preserve"> ישראל</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חייב להכריז</w:t>
      </w:r>
      <w:r w:rsidR="00980F5A" w:rsidRPr="00270114">
        <w:rPr>
          <w:rFonts w:ascii="FbShefa" w:hAnsi="FbShefa"/>
          <w:sz w:val="11"/>
          <w:rtl/>
        </w:rPr>
        <w:t>.</w:t>
      </w:r>
      <w:r w:rsidR="00331B6B" w:rsidRPr="00270114">
        <w:rPr>
          <w:rFonts w:ascii="FbShefa" w:hAnsi="FbShefa"/>
          <w:sz w:val="11"/>
          <w:rtl/>
        </w:rPr>
        <w:t xml:space="preserve"> </w:t>
      </w:r>
      <w:r w:rsidR="00C34BD7" w:rsidRPr="001B3037">
        <w:rPr>
          <w:rFonts w:ascii="FbShefa" w:hAnsi="FbShefa"/>
          <w:b/>
          <w:bCs/>
          <w:color w:val="3B2F2A" w:themeColor="text2" w:themeShade="80"/>
          <w:sz w:val="11"/>
          <w:rtl/>
        </w:rPr>
        <w:t>ובעיר ש</w:t>
      </w:r>
      <w:r w:rsidRPr="001B3037">
        <w:rPr>
          <w:rFonts w:ascii="FbShefa" w:hAnsi="FbShefa"/>
          <w:b/>
          <w:bCs/>
          <w:color w:val="3B2F2A" w:themeColor="text2" w:themeShade="80"/>
          <w:sz w:val="11"/>
          <w:rtl/>
        </w:rPr>
        <w:t>רוב</w:t>
      </w:r>
      <w:r w:rsidR="00C34BD7" w:rsidRPr="001B3037">
        <w:rPr>
          <w:rFonts w:ascii="FbShefa" w:hAnsi="FbShefa"/>
          <w:b/>
          <w:bCs/>
          <w:color w:val="3B2F2A" w:themeColor="text2" w:themeShade="80"/>
          <w:sz w:val="11"/>
          <w:rtl/>
        </w:rPr>
        <w:t>ה</w:t>
      </w:r>
      <w:r w:rsidRPr="001B3037">
        <w:rPr>
          <w:rFonts w:ascii="FbShefa" w:hAnsi="FbShefa"/>
          <w:b/>
          <w:bCs/>
          <w:color w:val="3B2F2A" w:themeColor="text2" w:themeShade="80"/>
          <w:sz w:val="11"/>
          <w:rtl/>
        </w:rPr>
        <w:t xml:space="preserve"> נכרים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אינו חייב להכריז</w:t>
      </w:r>
      <w:r w:rsidR="00980F5A" w:rsidRPr="00270114">
        <w:rPr>
          <w:rFonts w:ascii="FbShefa" w:hAnsi="FbShefa"/>
          <w:sz w:val="11"/>
          <w:rtl/>
        </w:rPr>
        <w:t>.</w:t>
      </w:r>
    </w:p>
    <w:p w14:paraId="5F7880EB" w14:textId="56FCC236"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ס"ד</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מאן אזיל בתר רובא, רשב"א</w:t>
      </w:r>
      <w:r w:rsidR="00980F5A" w:rsidRPr="00270114">
        <w:rPr>
          <w:rFonts w:ascii="FbShefa" w:hAnsi="FbShefa"/>
          <w:sz w:val="11"/>
          <w:rtl/>
        </w:rPr>
        <w:t>.</w:t>
      </w:r>
      <w:r w:rsidRPr="001B3037">
        <w:rPr>
          <w:rFonts w:ascii="FbShefa" w:hAnsi="FbShefa"/>
          <w:b/>
          <w:bCs/>
          <w:color w:val="3B2F2A" w:themeColor="text2" w:themeShade="80"/>
          <w:sz w:val="11"/>
          <w:rtl/>
        </w:rPr>
        <w:t xml:space="preserve"> ש"מ</w:t>
      </w:r>
      <w:r w:rsidR="00980F5A" w:rsidRPr="001B3037">
        <w:rPr>
          <w:rFonts w:ascii="FbShefa" w:hAnsi="FbShefa"/>
          <w:b/>
          <w:bCs/>
          <w:color w:val="3B2F2A" w:themeColor="text2" w:themeShade="80"/>
          <w:sz w:val="11"/>
          <w:rtl/>
        </w:rPr>
        <w:t>.</w:t>
      </w:r>
      <w:r w:rsidRPr="00270114">
        <w:rPr>
          <w:rFonts w:ascii="FbShefa" w:hAnsi="FbShefa"/>
          <w:sz w:val="11"/>
          <w:rtl/>
        </w:rPr>
        <w:t xml:space="preserve"> דוקא ברוב נכרים, לא ברוב ישראל</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ואף אם רבנן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תפשוט דמודו ליה רבנן ברוב נכרים</w:t>
      </w:r>
      <w:r w:rsidR="00980F5A" w:rsidRPr="00270114">
        <w:rPr>
          <w:rFonts w:ascii="FbShefa" w:hAnsi="FbShefa"/>
          <w:sz w:val="11"/>
          <w:rtl/>
        </w:rPr>
        <w:t>.</w:t>
      </w:r>
    </w:p>
    <w:p w14:paraId="3D2406F8" w14:textId="37898700"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 א</w:t>
      </w:r>
      <w:r w:rsidR="00980F5A" w:rsidRPr="001B3037">
        <w:rPr>
          <w:rFonts w:ascii="FbShefa" w:hAnsi="FbShefa"/>
          <w:b/>
          <w:bCs/>
          <w:color w:val="3B2F2A" w:themeColor="text2" w:themeShade="80"/>
          <w:sz w:val="11"/>
          <w:rtl/>
        </w:rPr>
        <w:t>.</w:t>
      </w:r>
      <w:r w:rsidRPr="00270114">
        <w:rPr>
          <w:rFonts w:ascii="FbShefa" w:hAnsi="FbShefa"/>
          <w:sz w:val="11"/>
          <w:rtl/>
        </w:rPr>
        <w:t xml:space="preserve"> בטמון באשפה שאינה עשויה לפנות, ונמלך לפנותה</w:t>
      </w:r>
      <w:r w:rsidR="00980F5A" w:rsidRPr="00270114">
        <w:rPr>
          <w:rFonts w:ascii="FbShefa" w:hAnsi="FbShefa"/>
          <w:sz w:val="11"/>
          <w:rtl/>
        </w:rPr>
        <w:t>.</w:t>
      </w:r>
    </w:p>
    <w:p w14:paraId="0F0A3E4B" w14:textId="4C6E4398" w:rsidR="009C3CB4" w:rsidRPr="00270114" w:rsidRDefault="009C3CB4" w:rsidP="00794C1A">
      <w:pPr>
        <w:pStyle w:val="1"/>
        <w:rPr>
          <w:rFonts w:ascii="FbShefa" w:hAnsi="FbShefa"/>
          <w:rtl/>
        </w:rPr>
      </w:pPr>
      <w:r w:rsidRPr="00270114">
        <w:rPr>
          <w:rFonts w:ascii="FbShefa" w:hAnsi="FbShefa"/>
          <w:sz w:val="11"/>
          <w:rtl/>
        </w:rPr>
        <w:t>כד</w:t>
      </w:r>
      <w:r w:rsidR="00B36BF2" w:rsidRPr="00270114">
        <w:rPr>
          <w:rFonts w:ascii="FbShefa" w:hAnsi="FbShefa"/>
          <w:sz w:val="11"/>
          <w:rtl/>
        </w:rPr>
        <w:t>, ב</w:t>
      </w:r>
    </w:p>
    <w:p w14:paraId="737BDE68" w14:textId="11266C9A" w:rsidR="00FF54B9" w:rsidRPr="00270114" w:rsidRDefault="00FF54B9" w:rsidP="00FF54B9">
      <w:pPr>
        <w:pStyle w:val="3"/>
        <w:rPr>
          <w:rFonts w:ascii="FbShefa" w:hAnsi="FbShefa"/>
          <w:color w:val="7C5F1D"/>
          <w:rtl/>
        </w:rPr>
      </w:pPr>
      <w:r w:rsidRPr="00270114">
        <w:rPr>
          <w:rFonts w:ascii="FbShefa" w:hAnsi="FbShefa"/>
          <w:color w:val="7C5F1D"/>
          <w:rtl/>
        </w:rPr>
        <w:t xml:space="preserve">מצא טמון באשפה: </w:t>
      </w:r>
    </w:p>
    <w:p w14:paraId="7C22B3E4" w14:textId="2FBA4B8F" w:rsidR="00433741" w:rsidRPr="00270114" w:rsidRDefault="00FF54B9" w:rsidP="00FF54B9">
      <w:pPr>
        <w:rPr>
          <w:rFonts w:ascii="FbShefa" w:hAnsi="FbShefa"/>
          <w:rtl/>
        </w:rPr>
      </w:pPr>
      <w:r w:rsidRPr="001B3037">
        <w:rPr>
          <w:rFonts w:ascii="FbShefa" w:hAnsi="FbShefa"/>
          <w:b/>
          <w:bCs/>
          <w:color w:val="3B2F2A" w:themeColor="text2" w:themeShade="80"/>
          <w:rtl/>
        </w:rPr>
        <w:t>מכוסה</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לא יגע בו</w:t>
      </w:r>
      <w:r w:rsidR="00980F5A" w:rsidRPr="00270114">
        <w:rPr>
          <w:rFonts w:ascii="FbShefa" w:hAnsi="FbShefa"/>
          <w:rtl/>
        </w:rPr>
        <w:t>.</w:t>
      </w:r>
    </w:p>
    <w:p w14:paraId="3C15D48C" w14:textId="04E3C406" w:rsidR="00FF54B9" w:rsidRPr="00270114" w:rsidRDefault="00FF54B9" w:rsidP="00FF54B9">
      <w:pPr>
        <w:rPr>
          <w:rFonts w:ascii="FbShefa" w:hAnsi="FbShefa"/>
          <w:rtl/>
        </w:rPr>
      </w:pPr>
      <w:r w:rsidRPr="001B3037">
        <w:rPr>
          <w:rFonts w:ascii="FbShefa" w:hAnsi="FbShefa"/>
          <w:b/>
          <w:bCs/>
          <w:color w:val="3B2F2A" w:themeColor="text2" w:themeShade="80"/>
          <w:rtl/>
        </w:rPr>
        <w:t>מגולה</w:t>
      </w:r>
      <w:r w:rsidR="00980F5A" w:rsidRPr="001B3037">
        <w:rPr>
          <w:rFonts w:ascii="FbShefa" w:hAnsi="FbShefa"/>
          <w:b/>
          <w:bCs/>
          <w:color w:val="3B2F2A" w:themeColor="text2" w:themeShade="80"/>
          <w:rtl/>
        </w:rPr>
        <w:t>.</w:t>
      </w:r>
      <w:r w:rsidRPr="00270114">
        <w:rPr>
          <w:rFonts w:ascii="FbShefa" w:hAnsi="FbShefa"/>
          <w:rtl/>
        </w:rPr>
        <w:t xml:space="preserve"> נוטל ומכריז</w:t>
      </w:r>
      <w:r w:rsidR="00980F5A" w:rsidRPr="00270114">
        <w:rPr>
          <w:rFonts w:ascii="FbShefa" w:hAnsi="FbShefa"/>
          <w:rtl/>
        </w:rPr>
        <w:t>.</w:t>
      </w:r>
    </w:p>
    <w:p w14:paraId="17D6DB87" w14:textId="2F132F2B" w:rsidR="00FF54B9" w:rsidRPr="00270114" w:rsidRDefault="00FF54B9" w:rsidP="00FF54B9">
      <w:pPr>
        <w:rPr>
          <w:rFonts w:ascii="FbShefa" w:hAnsi="FbShefa"/>
          <w:rtl/>
        </w:rPr>
      </w:pPr>
      <w:r w:rsidRPr="001B3037">
        <w:rPr>
          <w:rFonts w:ascii="FbShefa" w:hAnsi="FbShefa"/>
          <w:b/>
          <w:bCs/>
          <w:color w:val="3B2F2A" w:themeColor="text2" w:themeShade="80"/>
          <w:rtl/>
        </w:rPr>
        <w:t>שאינה עשויה לפנות ונמלך</w:t>
      </w:r>
      <w:r w:rsidR="00980F5A" w:rsidRPr="00270114">
        <w:rPr>
          <w:rFonts w:ascii="FbShefa" w:hAnsi="FbShefa"/>
          <w:rtl/>
        </w:rPr>
        <w:t>.</w:t>
      </w:r>
      <w:r w:rsidRPr="00270114">
        <w:rPr>
          <w:rFonts w:ascii="FbShefa" w:hAnsi="FbShefa"/>
          <w:rtl/>
        </w:rPr>
        <w:t xml:space="preserve"> יכריז</w:t>
      </w:r>
      <w:r w:rsidR="00980F5A" w:rsidRPr="00270114">
        <w:rPr>
          <w:rFonts w:ascii="FbShefa" w:hAnsi="FbShefa"/>
          <w:rtl/>
        </w:rPr>
        <w:t>.</w:t>
      </w:r>
    </w:p>
    <w:p w14:paraId="5E2C51B0" w14:textId="77777777" w:rsidR="00FF54B9" w:rsidRPr="001B3037" w:rsidRDefault="00FF54B9" w:rsidP="009C3CB4">
      <w:pPr>
        <w:spacing w:line="240" w:lineRule="auto"/>
        <w:rPr>
          <w:rFonts w:ascii="FbShefa" w:hAnsi="FbShefa"/>
          <w:b/>
          <w:bCs/>
          <w:color w:val="3B2F2A" w:themeColor="text2" w:themeShade="80"/>
          <w:sz w:val="11"/>
          <w:rtl/>
        </w:rPr>
      </w:pPr>
    </w:p>
    <w:p w14:paraId="4C39CB34" w14:textId="77777777" w:rsidR="00BC4844" w:rsidRPr="00270114" w:rsidRDefault="009C3CB4" w:rsidP="00BC4844">
      <w:pPr>
        <w:pStyle w:val="3"/>
        <w:rPr>
          <w:rFonts w:ascii="FbShefa" w:hAnsi="FbShefa"/>
          <w:rtl/>
        </w:rPr>
      </w:pPr>
      <w:r w:rsidRPr="00270114">
        <w:rPr>
          <w:rFonts w:ascii="FbShefa" w:hAnsi="FbShefa"/>
          <w:rtl/>
        </w:rPr>
        <w:t>דחיה ב</w:t>
      </w:r>
      <w:r w:rsidR="00BC4844" w:rsidRPr="00270114">
        <w:rPr>
          <w:rFonts w:ascii="FbShefa" w:hAnsi="FbShefa"/>
          <w:rtl/>
        </w:rPr>
        <w:t>:</w:t>
      </w:r>
    </w:p>
    <w:p w14:paraId="383276DE" w14:textId="7E702D43"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לעולם</w:t>
      </w:r>
      <w:r w:rsidR="00980F5A" w:rsidRPr="001B3037">
        <w:rPr>
          <w:rFonts w:ascii="FbShefa" w:hAnsi="FbShefa"/>
          <w:b/>
          <w:bCs/>
          <w:color w:val="3B2F2A" w:themeColor="text2" w:themeShade="80"/>
          <w:sz w:val="11"/>
          <w:rtl/>
        </w:rPr>
        <w:t>.</w:t>
      </w:r>
      <w:r w:rsidRPr="00270114">
        <w:rPr>
          <w:rFonts w:ascii="FbShefa" w:hAnsi="FbShefa"/>
          <w:sz w:val="11"/>
          <w:rtl/>
        </w:rPr>
        <w:t xml:space="preserve"> רבנן</w:t>
      </w:r>
      <w:r w:rsidR="00980F5A" w:rsidRPr="00270114">
        <w:rPr>
          <w:rFonts w:ascii="FbShefa" w:hAnsi="FbShefa"/>
          <w:sz w:val="11"/>
          <w:rtl/>
        </w:rPr>
        <w:t>.</w:t>
      </w:r>
    </w:p>
    <w:p w14:paraId="3D929EC6" w14:textId="2D67E301" w:rsidR="002F24DC" w:rsidRPr="00270114" w:rsidRDefault="00316FEB" w:rsidP="009C3CB4">
      <w:pPr>
        <w:spacing w:line="240" w:lineRule="auto"/>
        <w:rPr>
          <w:rFonts w:ascii="FbShefa" w:hAnsi="FbShefa"/>
          <w:sz w:val="11"/>
          <w:rtl/>
        </w:rPr>
      </w:pPr>
      <w:r w:rsidRPr="001B3037">
        <w:rPr>
          <w:rFonts w:ascii="FbShefa" w:hAnsi="FbShefa"/>
          <w:b/>
          <w:bCs/>
          <w:color w:val="3B2F2A" w:themeColor="text2" w:themeShade="80"/>
          <w:sz w:val="11"/>
          <w:rtl/>
        </w:rPr>
        <w:t xml:space="preserve">לא </w:t>
      </w:r>
      <w:r w:rsidR="009C3CB4" w:rsidRPr="001B3037">
        <w:rPr>
          <w:rFonts w:ascii="FbShefa" w:hAnsi="FbShefa"/>
          <w:b/>
          <w:bCs/>
          <w:color w:val="3B2F2A" w:themeColor="text2" w:themeShade="80"/>
          <w:sz w:val="11"/>
          <w:rtl/>
        </w:rPr>
        <w:t>קתני</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009C3CB4" w:rsidRPr="00270114">
        <w:rPr>
          <w:rFonts w:ascii="FbShefa" w:hAnsi="FbShefa"/>
          <w:sz w:val="11"/>
          <w:rtl/>
        </w:rPr>
        <w:t>הן שלו</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אלא קתני</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אינו חייב להכריז</w:t>
      </w:r>
      <w:r w:rsidR="00980F5A" w:rsidRPr="00270114">
        <w:rPr>
          <w:rFonts w:ascii="FbShefa" w:hAnsi="FbShefa"/>
          <w:sz w:val="11"/>
          <w:rtl/>
        </w:rPr>
        <w:t>.</w:t>
      </w:r>
    </w:p>
    <w:p w14:paraId="1BE74674" w14:textId="10FBEE54"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ויניח</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וייתי ישראל</w:t>
      </w:r>
      <w:r w:rsidR="00331B6B" w:rsidRPr="00270114">
        <w:rPr>
          <w:rFonts w:ascii="FbShefa" w:hAnsi="FbShefa"/>
          <w:sz w:val="11"/>
          <w:rtl/>
        </w:rPr>
        <w:t xml:space="preserve">, </w:t>
      </w:r>
      <w:r w:rsidRPr="00270114">
        <w:rPr>
          <w:rFonts w:ascii="FbShefa" w:hAnsi="FbShefa"/>
          <w:sz w:val="11"/>
          <w:rtl/>
        </w:rPr>
        <w:t>ויהיב ביה סימנא, ושקיל</w:t>
      </w:r>
      <w:r w:rsidR="00980F5A" w:rsidRPr="00270114">
        <w:rPr>
          <w:rFonts w:ascii="FbShefa" w:hAnsi="FbShefa"/>
          <w:sz w:val="11"/>
          <w:rtl/>
        </w:rPr>
        <w:t>.</w:t>
      </w:r>
    </w:p>
    <w:p w14:paraId="2405E974" w14:textId="5A5C243E" w:rsidR="009C3CB4" w:rsidRPr="00270114" w:rsidRDefault="009C3CB4" w:rsidP="009C3CB4">
      <w:pPr>
        <w:spacing w:line="240" w:lineRule="auto"/>
        <w:rPr>
          <w:rFonts w:ascii="FbShefa" w:hAnsi="FbShefa"/>
          <w:sz w:val="11"/>
          <w:rtl/>
        </w:rPr>
      </w:pPr>
    </w:p>
    <w:p w14:paraId="0B0AA560" w14:textId="77777777" w:rsidR="00316FEB" w:rsidRPr="00270114" w:rsidRDefault="009C3CB4" w:rsidP="00316FEB">
      <w:pPr>
        <w:pStyle w:val="3"/>
        <w:rPr>
          <w:rFonts w:ascii="FbShefa" w:hAnsi="FbShefa"/>
          <w:color w:val="7C5F1D"/>
          <w:rtl/>
        </w:rPr>
      </w:pPr>
      <w:r w:rsidRPr="00270114">
        <w:rPr>
          <w:rFonts w:ascii="FbShefa" w:hAnsi="FbShefa"/>
          <w:color w:val="7C5F1D"/>
          <w:rtl/>
        </w:rPr>
        <w:t>ת</w:t>
      </w:r>
      <w:r w:rsidR="00316FEB" w:rsidRPr="00270114">
        <w:rPr>
          <w:rFonts w:ascii="FbShefa" w:hAnsi="FbShefa"/>
          <w:color w:val="7C5F1D"/>
          <w:rtl/>
        </w:rPr>
        <w:t>"ש:</w:t>
      </w:r>
    </w:p>
    <w:p w14:paraId="11D9DC90" w14:textId="1A210BEE"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מצא חבית יין בעיר שרובה נכרים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מותרת משום מציאה</w:t>
      </w:r>
      <w:r w:rsidR="00316FEB" w:rsidRPr="00270114">
        <w:rPr>
          <w:rFonts w:ascii="FbShefa" w:hAnsi="FbShefa"/>
          <w:sz w:val="11"/>
          <w:rtl/>
        </w:rPr>
        <w:t xml:space="preserve"> (להלן)</w:t>
      </w:r>
      <w:r w:rsidR="00980F5A" w:rsidRPr="00270114">
        <w:rPr>
          <w:rFonts w:ascii="FbShefa" w:hAnsi="FbShefa"/>
          <w:sz w:val="11"/>
          <w:rtl/>
        </w:rPr>
        <w:t>.</w:t>
      </w:r>
    </w:p>
    <w:p w14:paraId="6DEF367C" w14:textId="4C2A809C"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ש"מ</w:t>
      </w:r>
      <w:r w:rsidR="00980F5A" w:rsidRPr="001B3037">
        <w:rPr>
          <w:rFonts w:ascii="FbShefa" w:hAnsi="FbShefa"/>
          <w:b/>
          <w:bCs/>
          <w:color w:val="3B2F2A" w:themeColor="text2" w:themeShade="80"/>
          <w:sz w:val="11"/>
          <w:rtl/>
        </w:rPr>
        <w:t>.</w:t>
      </w:r>
      <w:r w:rsidRPr="00270114">
        <w:rPr>
          <w:rFonts w:ascii="FbShefa" w:hAnsi="FbShefa"/>
          <w:sz w:val="11"/>
          <w:rtl/>
        </w:rPr>
        <w:t xml:space="preserve"> כי קאמר רשב"א רק ברוב נכרים</w:t>
      </w:r>
      <w:r w:rsidR="00980F5A" w:rsidRPr="00270114">
        <w:rPr>
          <w:rFonts w:ascii="FbShefa" w:hAnsi="FbShefa"/>
          <w:sz w:val="11"/>
          <w:rtl/>
        </w:rPr>
        <w:t>.</w:t>
      </w:r>
    </w:p>
    <w:p w14:paraId="4D153A56" w14:textId="092829A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ס"ל כרשב"א בחדא, ופליג עליה בחדא</w:t>
      </w:r>
      <w:r w:rsidR="00980F5A" w:rsidRPr="00270114">
        <w:rPr>
          <w:rFonts w:ascii="FbShefa" w:hAnsi="FbShefa"/>
          <w:sz w:val="11"/>
          <w:rtl/>
        </w:rPr>
        <w:t>.</w:t>
      </w:r>
    </w:p>
    <w:p w14:paraId="7F84D7B3" w14:textId="12868126" w:rsidR="00316FEB" w:rsidRPr="001B3037" w:rsidRDefault="00316FEB" w:rsidP="009C3CB4">
      <w:pPr>
        <w:spacing w:line="240" w:lineRule="auto"/>
        <w:rPr>
          <w:rFonts w:ascii="FbShefa" w:hAnsi="FbShefa"/>
          <w:b/>
          <w:bCs/>
          <w:color w:val="3B2F2A" w:themeColor="text2" w:themeShade="80"/>
          <w:sz w:val="11"/>
          <w:rtl/>
        </w:rPr>
      </w:pPr>
    </w:p>
    <w:p w14:paraId="2D85E990" w14:textId="25E2C540" w:rsidR="00316FEB" w:rsidRPr="00270114" w:rsidRDefault="00316FEB" w:rsidP="00316FEB">
      <w:pPr>
        <w:pStyle w:val="3"/>
        <w:rPr>
          <w:rFonts w:ascii="FbShefa" w:hAnsi="FbShefa"/>
          <w:color w:val="7C5F1D"/>
          <w:rtl/>
        </w:rPr>
      </w:pPr>
      <w:r w:rsidRPr="00270114">
        <w:rPr>
          <w:rFonts w:ascii="FbShefa" w:hAnsi="FbShefa"/>
          <w:color w:val="7C5F1D"/>
          <w:rtl/>
        </w:rPr>
        <w:t>חבית יין בעיר שרובה נכרים:</w:t>
      </w:r>
    </w:p>
    <w:p w14:paraId="055E0A50" w14:textId="5D16BD8F" w:rsidR="00316FEB" w:rsidRPr="00270114" w:rsidRDefault="00316FEB" w:rsidP="00316FEB">
      <w:pPr>
        <w:pStyle w:val="a3"/>
        <w:rPr>
          <w:rFonts w:ascii="FbShefa" w:hAnsi="FbShefa"/>
          <w:rtl/>
        </w:rPr>
      </w:pPr>
      <w:r w:rsidRPr="001B3037">
        <w:rPr>
          <w:rFonts w:ascii="FbShefa" w:hAnsi="FbShefa"/>
          <w:b/>
          <w:bCs/>
          <w:color w:val="3B2F2A" w:themeColor="text2" w:themeShade="80"/>
          <w:rtl/>
        </w:rPr>
        <w:t>משום מציאה</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מותרת</w:t>
      </w:r>
      <w:r w:rsidR="00980F5A" w:rsidRPr="00270114">
        <w:rPr>
          <w:rFonts w:ascii="FbShefa" w:hAnsi="FbShefa"/>
          <w:rtl/>
        </w:rPr>
        <w:t>.</w:t>
      </w:r>
      <w:r w:rsidRPr="00270114">
        <w:rPr>
          <w:rFonts w:ascii="FbShefa" w:hAnsi="FbShefa"/>
          <w:rtl/>
        </w:rPr>
        <w:t xml:space="preserve"> </w:t>
      </w:r>
      <w:r w:rsidRPr="001B3037">
        <w:rPr>
          <w:rFonts w:ascii="FbShefa" w:hAnsi="FbShefa"/>
          <w:b/>
          <w:bCs/>
          <w:color w:val="3B2F2A" w:themeColor="text2" w:themeShade="80"/>
          <w:rtl/>
        </w:rPr>
        <w:t>לענין</w:t>
      </w:r>
      <w:r w:rsidR="00980F5A" w:rsidRPr="001B3037">
        <w:rPr>
          <w:rFonts w:ascii="FbShefa" w:hAnsi="FbShefa"/>
          <w:b/>
          <w:bCs/>
          <w:color w:val="3B2F2A" w:themeColor="text2" w:themeShade="80"/>
          <w:rtl/>
        </w:rPr>
        <w:t>.</w:t>
      </w:r>
      <w:r w:rsidRPr="00270114">
        <w:rPr>
          <w:rFonts w:ascii="FbShefa" w:hAnsi="FbShefa"/>
          <w:rtl/>
        </w:rPr>
        <w:t xml:space="preserve"> קנקנה</w:t>
      </w:r>
      <w:r w:rsidR="00980F5A" w:rsidRPr="00270114">
        <w:rPr>
          <w:rFonts w:ascii="FbShefa" w:hAnsi="FbShefa"/>
          <w:rtl/>
        </w:rPr>
        <w:t>.</w:t>
      </w:r>
      <w:r w:rsidR="00331B6B" w:rsidRPr="00270114">
        <w:rPr>
          <w:rFonts w:ascii="FbShefa" w:hAnsi="FbShefa"/>
          <w:rtl/>
        </w:rPr>
        <w:t xml:space="preserve"> </w:t>
      </w:r>
      <w:r w:rsidRPr="001B3037">
        <w:rPr>
          <w:rFonts w:ascii="FbShefa" w:hAnsi="FbShefa"/>
          <w:b/>
          <w:bCs/>
          <w:color w:val="3B2F2A" w:themeColor="text2" w:themeShade="80"/>
          <w:rtl/>
        </w:rPr>
        <w:t>שהרי</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003F0BDC" w:rsidRPr="00270114">
        <w:rPr>
          <w:rFonts w:ascii="FbShefa" w:hAnsi="FbShefa"/>
          <w:rtl/>
        </w:rPr>
        <w:t xml:space="preserve">אסורה </w:t>
      </w:r>
      <w:r w:rsidRPr="00270114">
        <w:rPr>
          <w:rFonts w:ascii="FbShefa" w:hAnsi="FbShefa"/>
          <w:rtl/>
        </w:rPr>
        <w:t>בהנאה</w:t>
      </w:r>
      <w:r w:rsidR="00980F5A" w:rsidRPr="00270114">
        <w:rPr>
          <w:rFonts w:ascii="FbShefa" w:hAnsi="FbShefa"/>
          <w:rtl/>
        </w:rPr>
        <w:t>.</w:t>
      </w:r>
    </w:p>
    <w:p w14:paraId="7C4BE629" w14:textId="742CBD48" w:rsidR="00316FEB" w:rsidRPr="001B3037" w:rsidRDefault="00316FEB" w:rsidP="00316FEB">
      <w:pPr>
        <w:spacing w:line="240" w:lineRule="auto"/>
        <w:rPr>
          <w:rFonts w:ascii="FbShefa" w:hAnsi="FbShefa"/>
          <w:b/>
          <w:bCs/>
          <w:color w:val="3B2F2A" w:themeColor="text2" w:themeShade="80"/>
          <w:sz w:val="11"/>
          <w:rtl/>
        </w:rPr>
      </w:pPr>
      <w:r w:rsidRPr="001B3037">
        <w:rPr>
          <w:rFonts w:ascii="FbShefa" w:hAnsi="FbShefa"/>
          <w:b/>
          <w:bCs/>
          <w:color w:val="3B2F2A" w:themeColor="text2" w:themeShade="80"/>
          <w:rtl/>
        </w:rPr>
        <w:t>בא ישראל ונתן בה סימן</w:t>
      </w:r>
      <w:r w:rsidR="00980F5A" w:rsidRPr="00270114">
        <w:rPr>
          <w:rFonts w:ascii="FbShefa" w:hAnsi="FbShefa"/>
          <w:rtl/>
        </w:rPr>
        <w:t>.</w:t>
      </w:r>
      <w:r w:rsidRPr="00270114">
        <w:rPr>
          <w:rFonts w:ascii="FbShefa" w:hAnsi="FbShefa"/>
          <w:rtl/>
        </w:rPr>
        <w:t xml:space="preserve"> מותרת בשתיה למוצאה</w:t>
      </w:r>
      <w:r w:rsidR="00980F5A" w:rsidRPr="00270114">
        <w:rPr>
          <w:rFonts w:ascii="FbShefa" w:hAnsi="FbShefa"/>
          <w:rtl/>
        </w:rPr>
        <w:t>.</w:t>
      </w:r>
    </w:p>
    <w:p w14:paraId="4244C7A0" w14:textId="77777777" w:rsidR="003F0BDC" w:rsidRPr="001B3037" w:rsidRDefault="003F0BDC" w:rsidP="009C3CB4">
      <w:pPr>
        <w:spacing w:line="240" w:lineRule="auto"/>
        <w:rPr>
          <w:rFonts w:ascii="FbShefa" w:hAnsi="FbShefa"/>
          <w:b/>
          <w:bCs/>
          <w:color w:val="3B2F2A" w:themeColor="text2" w:themeShade="80"/>
          <w:sz w:val="11"/>
          <w:rtl/>
        </w:rPr>
      </w:pPr>
    </w:p>
    <w:p w14:paraId="686C7C78" w14:textId="77777777" w:rsidR="003F0BDC" w:rsidRPr="00270114" w:rsidRDefault="009C3CB4" w:rsidP="003F0BDC">
      <w:pPr>
        <w:pStyle w:val="3"/>
        <w:rPr>
          <w:rFonts w:ascii="FbShefa" w:hAnsi="FbShefa"/>
          <w:color w:val="7C5F1D"/>
          <w:rtl/>
        </w:rPr>
      </w:pPr>
      <w:r w:rsidRPr="00270114">
        <w:rPr>
          <w:rFonts w:ascii="FbShefa" w:hAnsi="FbShefa"/>
          <w:color w:val="7C5F1D"/>
          <w:rtl/>
        </w:rPr>
        <w:t>ת</w:t>
      </w:r>
      <w:r w:rsidR="003F0BDC" w:rsidRPr="00270114">
        <w:rPr>
          <w:rFonts w:ascii="FbShefa" w:hAnsi="FbShefa"/>
          <w:color w:val="7C5F1D"/>
          <w:rtl/>
        </w:rPr>
        <w:t>"ש:</w:t>
      </w:r>
    </w:p>
    <w:p w14:paraId="4004E6FF" w14:textId="321D17C6" w:rsidR="00433741" w:rsidRPr="00270114" w:rsidRDefault="009C3CB4" w:rsidP="003F0BDC">
      <w:pPr>
        <w:rPr>
          <w:rFonts w:ascii="FbShefa" w:hAnsi="FbShefa"/>
          <w:sz w:val="11"/>
          <w:rtl/>
        </w:rPr>
      </w:pPr>
      <w:r w:rsidRPr="001B3037">
        <w:rPr>
          <w:rFonts w:ascii="FbShefa" w:hAnsi="FbShefa"/>
          <w:b/>
          <w:bCs/>
          <w:color w:val="3B2F2A" w:themeColor="text2" w:themeShade="80"/>
          <w:sz w:val="11"/>
          <w:rtl/>
        </w:rPr>
        <w:t>המוצא</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ארבעה זוזי דציירי בסדינא ושדו בנהר בירן</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חייב</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להכריז</w:t>
      </w:r>
      <w:r w:rsidR="00980F5A" w:rsidRPr="00270114">
        <w:rPr>
          <w:rFonts w:ascii="FbShefa" w:hAnsi="FbShefa"/>
          <w:sz w:val="11"/>
          <w:rtl/>
        </w:rPr>
        <w:t>.</w:t>
      </w:r>
      <w:r w:rsidR="003F0BDC" w:rsidRPr="00270114">
        <w:rPr>
          <w:rFonts w:ascii="FbShefa" w:hAnsi="FbShefa"/>
          <w:sz w:val="11"/>
          <w:rtl/>
        </w:rPr>
        <w:t xml:space="preserve"> </w:t>
      </w:r>
      <w:r w:rsidR="003F0BDC" w:rsidRPr="001B3037">
        <w:rPr>
          <w:rFonts w:ascii="FbShefa" w:hAnsi="FbShefa"/>
          <w:b/>
          <w:bCs/>
          <w:color w:val="3B2F2A" w:themeColor="text2" w:themeShade="80"/>
          <w:sz w:val="11"/>
          <w:rtl/>
        </w:rPr>
        <w:t>לא נחשב</w:t>
      </w:r>
      <w:r w:rsidR="00980F5A" w:rsidRPr="001B3037">
        <w:rPr>
          <w:rFonts w:ascii="FbShefa" w:hAnsi="FbShefa"/>
          <w:b/>
          <w:bCs/>
          <w:color w:val="3B2F2A" w:themeColor="text2" w:themeShade="80"/>
          <w:sz w:val="11"/>
          <w:rtl/>
        </w:rPr>
        <w:t>.</w:t>
      </w:r>
      <w:r w:rsidR="003F0BDC" w:rsidRPr="001B3037">
        <w:rPr>
          <w:rFonts w:ascii="FbShefa" w:hAnsi="FbShefa"/>
          <w:b/>
          <w:bCs/>
          <w:color w:val="3B2F2A" w:themeColor="text2" w:themeShade="80"/>
          <w:sz w:val="11"/>
          <w:rtl/>
        </w:rPr>
        <w:t xml:space="preserve"> </w:t>
      </w:r>
      <w:r w:rsidR="003F0BDC" w:rsidRPr="00270114">
        <w:rPr>
          <w:rFonts w:ascii="FbShefa" w:hAnsi="FbShefa"/>
          <w:sz w:val="11"/>
          <w:rtl/>
        </w:rPr>
        <w:t>זוטו של ים הוא</w:t>
      </w:r>
      <w:r w:rsidR="00980F5A" w:rsidRPr="00270114">
        <w:rPr>
          <w:rFonts w:ascii="FbShefa" w:hAnsi="FbShefa"/>
          <w:sz w:val="11"/>
          <w:rtl/>
        </w:rPr>
        <w:t>.</w:t>
      </w:r>
      <w:r w:rsidR="003F0BDC" w:rsidRPr="001B3037">
        <w:rPr>
          <w:rFonts w:ascii="FbShefa" w:hAnsi="FbShefa"/>
          <w:b/>
          <w:bCs/>
          <w:color w:val="3B2F2A" w:themeColor="text2" w:themeShade="80"/>
          <w:sz w:val="11"/>
          <w:rtl/>
        </w:rPr>
        <w:t xml:space="preserve"> שהרי</w:t>
      </w:r>
      <w:r w:rsidR="00980F5A" w:rsidRPr="001B3037">
        <w:rPr>
          <w:rFonts w:ascii="FbShefa" w:hAnsi="FbShefa"/>
          <w:b/>
          <w:bCs/>
          <w:color w:val="3B2F2A" w:themeColor="text2" w:themeShade="80"/>
          <w:sz w:val="11"/>
          <w:rtl/>
        </w:rPr>
        <w:t>.</w:t>
      </w:r>
      <w:r w:rsidR="003F0BDC" w:rsidRPr="00270114">
        <w:rPr>
          <w:rFonts w:ascii="FbShefa" w:hAnsi="FbShefa"/>
          <w:sz w:val="11"/>
          <w:rtl/>
        </w:rPr>
        <w:t xml:space="preserve"> כיון דמתקיל לא מיאש</w:t>
      </w:r>
      <w:r w:rsidR="00980F5A" w:rsidRPr="00270114">
        <w:rPr>
          <w:rFonts w:ascii="FbShefa" w:hAnsi="FbShefa"/>
          <w:sz w:val="11"/>
          <w:rtl/>
        </w:rPr>
        <w:t>.</w:t>
      </w:r>
    </w:p>
    <w:p w14:paraId="7A8E1595" w14:textId="3AE2F25C"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הראיה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והא רובא נכרים נינהו</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ש"מ</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אין הלכה כרשב"א אפילו ברוב נכרים</w:t>
      </w:r>
      <w:r w:rsidR="00980F5A" w:rsidRPr="00270114">
        <w:rPr>
          <w:rFonts w:ascii="FbShefa" w:hAnsi="FbShefa"/>
          <w:sz w:val="11"/>
          <w:rtl/>
        </w:rPr>
        <w:t>.</w:t>
      </w:r>
    </w:p>
    <w:p w14:paraId="37DEF9AE" w14:textId="338A2890"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 xml:space="preserve">שאני נהר בירן, דישראל סכרו ליה, </w:t>
      </w:r>
      <w:r w:rsidR="003F0BDC" w:rsidRPr="00270114">
        <w:rPr>
          <w:rFonts w:ascii="FbShefa" w:hAnsi="FbShefa"/>
          <w:sz w:val="11"/>
          <w:rtl/>
        </w:rPr>
        <w:t xml:space="preserve">ולכן </w:t>
      </w:r>
      <w:r w:rsidRPr="00270114">
        <w:rPr>
          <w:rFonts w:ascii="FbShefa" w:hAnsi="FbShefa"/>
          <w:sz w:val="11"/>
          <w:rtl/>
        </w:rPr>
        <w:t>אימור מישראל נפל</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ו</w:t>
      </w:r>
      <w:r w:rsidR="003F0BDC" w:rsidRPr="001B3037">
        <w:rPr>
          <w:rFonts w:ascii="FbShefa" w:hAnsi="FbShefa"/>
          <w:b/>
          <w:bCs/>
          <w:color w:val="3B2F2A" w:themeColor="text2" w:themeShade="80"/>
          <w:sz w:val="11"/>
          <w:rtl/>
        </w:rPr>
        <w:t>גם</w:t>
      </w:r>
      <w:r w:rsidR="00980F5A" w:rsidRPr="001B3037">
        <w:rPr>
          <w:rFonts w:ascii="FbShefa" w:hAnsi="FbShefa"/>
          <w:b/>
          <w:bCs/>
          <w:color w:val="3B2F2A" w:themeColor="text2" w:themeShade="80"/>
          <w:sz w:val="11"/>
          <w:rtl/>
        </w:rPr>
        <w:t>.</w:t>
      </w:r>
      <w:r w:rsidR="003F0BDC" w:rsidRPr="001B3037">
        <w:rPr>
          <w:rFonts w:ascii="FbShefa" w:hAnsi="FbShefa"/>
          <w:b/>
          <w:bCs/>
          <w:color w:val="3B2F2A" w:themeColor="text2" w:themeShade="80"/>
          <w:sz w:val="11"/>
          <w:rtl/>
        </w:rPr>
        <w:t xml:space="preserve"> </w:t>
      </w:r>
      <w:r w:rsidRPr="00270114">
        <w:rPr>
          <w:rFonts w:ascii="FbShefa" w:hAnsi="FbShefa"/>
          <w:sz w:val="11"/>
          <w:rtl/>
        </w:rPr>
        <w:t>ישראל כרו ליה ול</w:t>
      </w:r>
      <w:r w:rsidR="003F0BDC" w:rsidRPr="00270114">
        <w:rPr>
          <w:rFonts w:ascii="FbShefa" w:hAnsi="FbShefa"/>
          <w:sz w:val="11"/>
          <w:rtl/>
        </w:rPr>
        <w:t>כן ל</w:t>
      </w:r>
      <w:r w:rsidRPr="00270114">
        <w:rPr>
          <w:rFonts w:ascii="FbShefa" w:hAnsi="FbShefa"/>
          <w:sz w:val="11"/>
          <w:rtl/>
        </w:rPr>
        <w:t>א מיאש</w:t>
      </w:r>
      <w:r w:rsidR="00980F5A" w:rsidRPr="00270114">
        <w:rPr>
          <w:rFonts w:ascii="FbShefa" w:hAnsi="FbShefa"/>
          <w:sz w:val="11"/>
          <w:rtl/>
        </w:rPr>
        <w:t>.</w:t>
      </w:r>
    </w:p>
    <w:p w14:paraId="001D4821" w14:textId="77777777" w:rsidR="009C3CB4" w:rsidRPr="00270114" w:rsidRDefault="009C3CB4" w:rsidP="009C3CB4">
      <w:pPr>
        <w:spacing w:line="240" w:lineRule="auto"/>
        <w:rPr>
          <w:rFonts w:ascii="FbShefa" w:hAnsi="FbShefa"/>
          <w:sz w:val="11"/>
          <w:rtl/>
        </w:rPr>
      </w:pPr>
    </w:p>
    <w:p w14:paraId="7E64CB23" w14:textId="577005E9" w:rsidR="009C3CB4" w:rsidRPr="00270114" w:rsidRDefault="009C3CB4" w:rsidP="009C3CB4">
      <w:pPr>
        <w:pStyle w:val="2"/>
        <w:rPr>
          <w:rFonts w:ascii="FbShefa" w:hAnsi="FbShefa"/>
          <w:color w:val="7C5F1D"/>
          <w:rtl/>
        </w:rPr>
      </w:pPr>
      <w:r w:rsidRPr="00270114">
        <w:rPr>
          <w:rFonts w:ascii="FbShefa" w:hAnsi="FbShefa"/>
          <w:color w:val="7C5F1D"/>
          <w:sz w:val="11"/>
          <w:rtl/>
        </w:rPr>
        <w:t>ארנקי</w:t>
      </w:r>
      <w:r w:rsidR="00F41C89" w:rsidRPr="00270114">
        <w:rPr>
          <w:rFonts w:ascii="FbShefa" w:hAnsi="FbShefa"/>
          <w:color w:val="7C5F1D"/>
          <w:sz w:val="11"/>
          <w:rtl/>
        </w:rPr>
        <w:t xml:space="preserve"> בשוקא</w:t>
      </w:r>
    </w:p>
    <w:p w14:paraId="0AC1365E" w14:textId="62FDFB6C" w:rsidR="00433741" w:rsidRPr="00270114" w:rsidRDefault="00F41C89" w:rsidP="009C3CB4">
      <w:pPr>
        <w:spacing w:line="240" w:lineRule="auto"/>
        <w:rPr>
          <w:rFonts w:ascii="FbShefa" w:hAnsi="FbShefa"/>
          <w:sz w:val="11"/>
          <w:rtl/>
        </w:rPr>
      </w:pPr>
      <w:r w:rsidRPr="001B3037">
        <w:rPr>
          <w:rFonts w:ascii="FbShefa" w:hAnsi="FbShefa"/>
          <w:b/>
          <w:bCs/>
          <w:color w:val="3B2F2A" w:themeColor="text2" w:themeShade="80"/>
          <w:sz w:val="11"/>
          <w:rtl/>
        </w:rPr>
        <w:t>מעיקר הדין</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הרי אלו שלו</w:t>
      </w:r>
      <w:r w:rsidR="00980F5A" w:rsidRPr="00270114">
        <w:rPr>
          <w:rFonts w:ascii="FbShefa" w:hAnsi="FbShefa"/>
          <w:sz w:val="11"/>
          <w:rtl/>
        </w:rPr>
        <w:t>.</w:t>
      </w:r>
    </w:p>
    <w:p w14:paraId="519170E7" w14:textId="488D95D4"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לפנים משורת הדין</w:t>
      </w:r>
      <w:r w:rsidR="00980F5A" w:rsidRPr="00270114">
        <w:rPr>
          <w:rFonts w:ascii="FbShefa" w:hAnsi="FbShefa"/>
          <w:sz w:val="11"/>
          <w:rtl/>
        </w:rPr>
        <w:t>.</w:t>
      </w:r>
      <w:r w:rsidRPr="00270114">
        <w:rPr>
          <w:rFonts w:ascii="FbShefa" w:hAnsi="FbShefa"/>
          <w:sz w:val="11"/>
          <w:rtl/>
        </w:rPr>
        <w:t xml:space="preserve"> אם בא ישראל ונתן סימן, חייב להחזיר</w:t>
      </w:r>
      <w:r w:rsidR="00980F5A" w:rsidRPr="00270114">
        <w:rPr>
          <w:rFonts w:ascii="FbShefa" w:hAnsi="FbShefa"/>
          <w:sz w:val="11"/>
          <w:rtl/>
        </w:rPr>
        <w:t>.</w:t>
      </w:r>
    </w:p>
    <w:p w14:paraId="17AC47C2" w14:textId="0FCAFFF8"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עומד וצווח</w:t>
      </w:r>
      <w:r w:rsidR="00980F5A" w:rsidRPr="00270114">
        <w:rPr>
          <w:rFonts w:ascii="FbShefa" w:hAnsi="FbShefa"/>
          <w:sz w:val="11"/>
          <w:rtl/>
        </w:rPr>
        <w:t>.</w:t>
      </w:r>
      <w:r w:rsidRPr="00270114">
        <w:rPr>
          <w:rFonts w:ascii="FbShefa" w:hAnsi="FbShefa"/>
          <w:sz w:val="11"/>
          <w:rtl/>
        </w:rPr>
        <w:t xml:space="preserve"> הרי אלו שלו</w:t>
      </w:r>
      <w:r w:rsidR="00980F5A" w:rsidRPr="00270114">
        <w:rPr>
          <w:rFonts w:ascii="FbShefa" w:hAnsi="FbShefa"/>
          <w:sz w:val="11"/>
          <w:rtl/>
        </w:rPr>
        <w:t>.</w:t>
      </w:r>
      <w:r w:rsidR="00331B6B" w:rsidRPr="00270114">
        <w:rPr>
          <w:rFonts w:ascii="FbShefa" w:hAnsi="FbShefa"/>
          <w:sz w:val="11"/>
          <w:rtl/>
        </w:rPr>
        <w:t xml:space="preserve"> </w:t>
      </w:r>
      <w:r w:rsidR="00F41C89" w:rsidRPr="001B3037">
        <w:rPr>
          <w:rFonts w:ascii="FbShefa" w:hAnsi="FbShefa"/>
          <w:b/>
          <w:bCs/>
          <w:color w:val="3B2F2A" w:themeColor="text2" w:themeShade="80"/>
          <w:sz w:val="11"/>
          <w:rtl/>
        </w:rPr>
        <w:t>נעשה</w:t>
      </w:r>
      <w:r w:rsidR="00980F5A" w:rsidRPr="001B3037">
        <w:rPr>
          <w:rFonts w:ascii="FbShefa" w:hAnsi="FbShefa"/>
          <w:b/>
          <w:bCs/>
          <w:color w:val="3B2F2A" w:themeColor="text2" w:themeShade="80"/>
          <w:sz w:val="11"/>
          <w:rtl/>
        </w:rPr>
        <w:t>.</w:t>
      </w:r>
      <w:r w:rsidR="00F41C89" w:rsidRPr="001B3037">
        <w:rPr>
          <w:rFonts w:ascii="FbShefa" w:hAnsi="FbShefa"/>
          <w:b/>
          <w:bCs/>
          <w:color w:val="3B2F2A" w:themeColor="text2" w:themeShade="80"/>
          <w:sz w:val="11"/>
          <w:rtl/>
        </w:rPr>
        <w:t xml:space="preserve"> </w:t>
      </w:r>
      <w:r w:rsidRPr="00270114">
        <w:rPr>
          <w:rFonts w:ascii="FbShefa" w:hAnsi="FbShefa"/>
          <w:sz w:val="11"/>
          <w:rtl/>
        </w:rPr>
        <w:t>כצווח על ביתו שנפל, ועל ספינתו שטבעה בים</w:t>
      </w:r>
      <w:r w:rsidR="00980F5A" w:rsidRPr="00270114">
        <w:rPr>
          <w:rFonts w:ascii="FbShefa" w:hAnsi="FbShefa"/>
          <w:sz w:val="11"/>
          <w:rtl/>
        </w:rPr>
        <w:t>.</w:t>
      </w:r>
    </w:p>
    <w:p w14:paraId="47498E2E" w14:textId="77777777" w:rsidR="009C3CB4" w:rsidRPr="00270114" w:rsidRDefault="009C3CB4" w:rsidP="009C3CB4">
      <w:pPr>
        <w:spacing w:line="240" w:lineRule="auto"/>
        <w:rPr>
          <w:rFonts w:ascii="FbShefa" w:hAnsi="FbShefa"/>
          <w:sz w:val="11"/>
          <w:rtl/>
        </w:rPr>
      </w:pPr>
    </w:p>
    <w:p w14:paraId="6BE05718"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רוב ישראל (המשך)</w:t>
      </w:r>
    </w:p>
    <w:p w14:paraId="47B2AB82" w14:textId="77777777" w:rsidR="00F41C89" w:rsidRPr="00270114" w:rsidRDefault="009C3CB4" w:rsidP="00F41C89">
      <w:pPr>
        <w:pStyle w:val="3"/>
        <w:rPr>
          <w:rFonts w:ascii="FbShefa" w:hAnsi="FbShefa"/>
          <w:color w:val="7C5F1D"/>
          <w:rtl/>
        </w:rPr>
      </w:pPr>
      <w:r w:rsidRPr="00270114">
        <w:rPr>
          <w:rFonts w:ascii="FbShefa" w:hAnsi="FbShefa"/>
          <w:color w:val="7C5F1D"/>
          <w:rtl/>
        </w:rPr>
        <w:t>ההוא דיו</w:t>
      </w:r>
      <w:r w:rsidR="00F41C89" w:rsidRPr="00270114">
        <w:rPr>
          <w:rFonts w:ascii="FbShefa" w:hAnsi="FbShefa"/>
          <w:color w:val="7C5F1D"/>
          <w:rtl/>
        </w:rPr>
        <w:t>:</w:t>
      </w:r>
    </w:p>
    <w:p w14:paraId="04E70D24" w14:textId="67E9FBC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דשקיל</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בשרא בשוקא, ושדיה בצנייתא דבי בר מריון</w:t>
      </w:r>
      <w:r w:rsidR="00980F5A" w:rsidRPr="00270114">
        <w:rPr>
          <w:rFonts w:ascii="FbShefa" w:hAnsi="FbShefa"/>
          <w:sz w:val="11"/>
          <w:rtl/>
        </w:rPr>
        <w:t>.</w:t>
      </w:r>
    </w:p>
    <w:p w14:paraId="3FC2F7B8" w14:textId="550BE04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א"ל</w:t>
      </w:r>
      <w:r w:rsidR="00980F5A" w:rsidRPr="001B3037">
        <w:rPr>
          <w:rFonts w:ascii="FbShefa" w:hAnsi="FbShefa"/>
          <w:b/>
          <w:bCs/>
          <w:color w:val="3B2F2A" w:themeColor="text2" w:themeShade="80"/>
          <w:sz w:val="11"/>
          <w:rtl/>
        </w:rPr>
        <w:t>.</w:t>
      </w:r>
      <w:r w:rsidRPr="00270114">
        <w:rPr>
          <w:rFonts w:ascii="FbShefa" w:hAnsi="FbShefa"/>
          <w:sz w:val="11"/>
          <w:rtl/>
        </w:rPr>
        <w:t xml:space="preserve"> זיל שקול לנפשך</w:t>
      </w:r>
      <w:r w:rsidR="00980F5A" w:rsidRPr="00270114">
        <w:rPr>
          <w:rFonts w:ascii="FbShefa" w:hAnsi="FbShefa"/>
          <w:sz w:val="11"/>
          <w:rtl/>
        </w:rPr>
        <w:t>.</w:t>
      </w:r>
    </w:p>
    <w:p w14:paraId="3F5EF800" w14:textId="7D85E8B7"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ש"מ</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אף ברוב ישראל הלכה כרשב"א</w:t>
      </w:r>
      <w:r w:rsidR="00980F5A" w:rsidRPr="00270114">
        <w:rPr>
          <w:rFonts w:ascii="FbShefa" w:hAnsi="FbShefa"/>
          <w:sz w:val="11"/>
          <w:rtl/>
        </w:rPr>
        <w:t>.</w:t>
      </w:r>
    </w:p>
    <w:p w14:paraId="3DDBF519" w14:textId="79F07ED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שאני דיו, דכזוטו של ים דמי</w:t>
      </w:r>
      <w:r w:rsidR="00980F5A" w:rsidRPr="00270114">
        <w:rPr>
          <w:rFonts w:ascii="FbShefa" w:hAnsi="FbShefa"/>
          <w:sz w:val="11"/>
          <w:rtl/>
        </w:rPr>
        <w:t>.</w:t>
      </w:r>
    </w:p>
    <w:p w14:paraId="018599D5" w14:textId="395CF2D0" w:rsidR="00F41C89" w:rsidRPr="00270114" w:rsidRDefault="00F41C89" w:rsidP="009C3CB4">
      <w:pPr>
        <w:spacing w:line="240" w:lineRule="auto"/>
        <w:rPr>
          <w:rFonts w:ascii="FbShefa" w:hAnsi="FbShefa"/>
          <w:sz w:val="11"/>
          <w:rtl/>
        </w:rPr>
      </w:pPr>
    </w:p>
    <w:p w14:paraId="0CFAFE07" w14:textId="7F76C2FF" w:rsidR="00F41C89" w:rsidRPr="00270114" w:rsidRDefault="00F41C89" w:rsidP="00F41C89">
      <w:pPr>
        <w:pStyle w:val="3"/>
        <w:rPr>
          <w:rFonts w:ascii="FbShefa" w:hAnsi="FbShefa"/>
          <w:color w:val="7C5F1D"/>
          <w:rtl/>
        </w:rPr>
      </w:pPr>
      <w:r w:rsidRPr="00270114">
        <w:rPr>
          <w:rFonts w:ascii="FbShefa" w:hAnsi="FbShefa"/>
          <w:color w:val="7C5F1D"/>
          <w:rtl/>
        </w:rPr>
        <w:t>בשר שנתעלם:</w:t>
      </w:r>
    </w:p>
    <w:p w14:paraId="13F01682" w14:textId="78484CB9" w:rsidR="00F41C89" w:rsidRPr="00270114" w:rsidRDefault="00F41C89" w:rsidP="00F41C89">
      <w:pPr>
        <w:spacing w:line="240" w:lineRule="auto"/>
        <w:rPr>
          <w:rFonts w:ascii="FbShefa" w:hAnsi="FbShefa"/>
          <w:sz w:val="11"/>
          <w:rtl/>
        </w:rPr>
      </w:pPr>
      <w:r w:rsidRPr="001B3037">
        <w:rPr>
          <w:rFonts w:ascii="FbShefa" w:hAnsi="FbShefa"/>
          <w:b/>
          <w:bCs/>
          <w:color w:val="3B2F2A" w:themeColor="text2" w:themeShade="80"/>
          <w:sz w:val="11"/>
          <w:rtl/>
        </w:rPr>
        <w:t>אסור</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בשר שנתעלם מן העין אסור</w:t>
      </w:r>
      <w:r w:rsidR="00980F5A" w:rsidRPr="00270114">
        <w:rPr>
          <w:rFonts w:ascii="FbShefa" w:hAnsi="FbShefa"/>
          <w:sz w:val="11"/>
          <w:rtl/>
        </w:rPr>
        <w:t>.</w:t>
      </w:r>
    </w:p>
    <w:p w14:paraId="162C992A" w14:textId="095D0D8C" w:rsidR="00F41C89" w:rsidRPr="00270114" w:rsidRDefault="00F41C89" w:rsidP="00F41C89">
      <w:pPr>
        <w:spacing w:line="240" w:lineRule="auto"/>
        <w:rPr>
          <w:rFonts w:ascii="FbShefa" w:hAnsi="FbShefa"/>
          <w:sz w:val="11"/>
          <w:rtl/>
        </w:rPr>
      </w:pPr>
      <w:r w:rsidRPr="001B3037">
        <w:rPr>
          <w:rFonts w:ascii="FbShefa" w:hAnsi="FbShefa"/>
          <w:b/>
          <w:bCs/>
          <w:color w:val="3B2F2A" w:themeColor="text2" w:themeShade="80"/>
          <w:sz w:val="11"/>
          <w:rtl/>
        </w:rPr>
        <w:t>מותר</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בעומד ורואהו</w:t>
      </w:r>
      <w:r w:rsidR="00980F5A" w:rsidRPr="00270114">
        <w:rPr>
          <w:rFonts w:ascii="FbShefa" w:hAnsi="FbShefa"/>
          <w:sz w:val="11"/>
          <w:rtl/>
        </w:rPr>
        <w:t>.</w:t>
      </w:r>
    </w:p>
    <w:p w14:paraId="5C8CAA6F" w14:textId="77777777" w:rsidR="009C3CB4" w:rsidRPr="00270114" w:rsidRDefault="009C3CB4" w:rsidP="009C3CB4">
      <w:pPr>
        <w:spacing w:line="240" w:lineRule="auto"/>
        <w:rPr>
          <w:rFonts w:ascii="FbShefa" w:hAnsi="FbShefa"/>
          <w:sz w:val="11"/>
          <w:rtl/>
        </w:rPr>
      </w:pPr>
    </w:p>
    <w:p w14:paraId="70926953" w14:textId="77777777" w:rsidR="00F41C89" w:rsidRPr="00270114" w:rsidRDefault="009C3CB4" w:rsidP="00F41C89">
      <w:pPr>
        <w:pStyle w:val="3"/>
        <w:rPr>
          <w:rFonts w:ascii="FbShefa" w:hAnsi="FbShefa"/>
          <w:color w:val="7C5F1D"/>
          <w:rtl/>
        </w:rPr>
      </w:pPr>
      <w:r w:rsidRPr="00270114">
        <w:rPr>
          <w:rFonts w:ascii="FbShefa" w:hAnsi="FbShefa"/>
          <w:color w:val="7C5F1D"/>
          <w:rtl/>
        </w:rPr>
        <w:t>מעשה</w:t>
      </w:r>
      <w:r w:rsidR="00F41C89" w:rsidRPr="00270114">
        <w:rPr>
          <w:rFonts w:ascii="FbShefa" w:hAnsi="FbShefa"/>
          <w:color w:val="7C5F1D"/>
          <w:rtl/>
        </w:rPr>
        <w:t>:</w:t>
      </w:r>
    </w:p>
    <w:p w14:paraId="1B733F24" w14:textId="36CC34AA"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שהתירו</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משום שחיטה</w:t>
      </w:r>
      <w:r w:rsidR="00980F5A" w:rsidRPr="00270114">
        <w:rPr>
          <w:rFonts w:ascii="FbShefa" w:hAnsi="FbShefa"/>
          <w:sz w:val="11"/>
          <w:rtl/>
        </w:rPr>
        <w:t>.</w:t>
      </w:r>
    </w:p>
    <w:p w14:paraId="2F4A0140" w14:textId="3B0CB1EC"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ש"מ</w:t>
      </w:r>
      <w:r w:rsidR="00980F5A" w:rsidRPr="001B3037">
        <w:rPr>
          <w:rFonts w:ascii="FbShefa" w:hAnsi="FbShefa"/>
          <w:b/>
          <w:bCs/>
          <w:color w:val="3B2F2A" w:themeColor="text2" w:themeShade="80"/>
          <w:sz w:val="11"/>
          <w:rtl/>
        </w:rPr>
        <w:t>.</w:t>
      </w:r>
      <w:r w:rsidRPr="00270114">
        <w:rPr>
          <w:rFonts w:ascii="FbShefa" w:hAnsi="FbShefa"/>
          <w:sz w:val="11"/>
          <w:rtl/>
        </w:rPr>
        <w:t xml:space="preserve"> אף ברוב ישראל</w:t>
      </w:r>
      <w:r w:rsidR="00756439" w:rsidRPr="00270114">
        <w:rPr>
          <w:rFonts w:ascii="FbShefa" w:hAnsi="FbShefa"/>
          <w:sz w:val="11"/>
          <w:rtl/>
        </w:rPr>
        <w:t>,</w:t>
      </w:r>
      <w:r w:rsidRPr="00270114">
        <w:rPr>
          <w:rFonts w:ascii="FbShefa" w:hAnsi="FbShefa"/>
          <w:sz w:val="11"/>
          <w:rtl/>
        </w:rPr>
        <w:t xml:space="preserve"> מותר</w:t>
      </w:r>
      <w:r w:rsidR="00980F5A" w:rsidRPr="00270114">
        <w:rPr>
          <w:rFonts w:ascii="FbShefa" w:hAnsi="FbShefa"/>
          <w:sz w:val="11"/>
          <w:rtl/>
        </w:rPr>
        <w:t>.</w:t>
      </w:r>
    </w:p>
    <w:p w14:paraId="2502FF70" w14:textId="6C6C847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רוב נכרים ורוב טבחי ישראל</w:t>
      </w:r>
      <w:r w:rsidR="00980F5A" w:rsidRPr="00270114">
        <w:rPr>
          <w:rFonts w:ascii="FbShefa" w:hAnsi="FbShefa"/>
          <w:sz w:val="11"/>
          <w:rtl/>
        </w:rPr>
        <w:t>.</w:t>
      </w:r>
    </w:p>
    <w:p w14:paraId="477C550E" w14:textId="3A568A43" w:rsidR="009C3CB4" w:rsidRPr="00270114" w:rsidRDefault="009C3CB4" w:rsidP="009C3CB4">
      <w:pPr>
        <w:spacing w:line="240" w:lineRule="auto"/>
        <w:rPr>
          <w:rFonts w:ascii="FbShefa" w:hAnsi="FbShefa"/>
          <w:sz w:val="11"/>
          <w:rtl/>
        </w:rPr>
      </w:pPr>
    </w:p>
    <w:p w14:paraId="55AEC102" w14:textId="1F7D63F8" w:rsidR="00F41C89" w:rsidRPr="00270114" w:rsidRDefault="00F41C89" w:rsidP="00F41C89">
      <w:pPr>
        <w:pStyle w:val="3"/>
        <w:rPr>
          <w:rFonts w:ascii="FbShefa" w:hAnsi="FbShefa"/>
          <w:color w:val="7C5F1D"/>
          <w:rtl/>
        </w:rPr>
      </w:pPr>
      <w:r w:rsidRPr="00270114">
        <w:rPr>
          <w:rFonts w:ascii="FbShefa" w:hAnsi="FbShefa"/>
          <w:color w:val="7C5F1D"/>
          <w:rtl/>
        </w:rPr>
        <w:t>מעשים:</w:t>
      </w:r>
    </w:p>
    <w:p w14:paraId="5E5522D4" w14:textId="550C111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אשכח</w:t>
      </w:r>
      <w:r w:rsidR="00980F5A" w:rsidRPr="001B3037">
        <w:rPr>
          <w:rFonts w:ascii="FbShefa" w:hAnsi="FbShefa"/>
          <w:b/>
          <w:bCs/>
          <w:color w:val="3B2F2A" w:themeColor="text2" w:themeShade="80"/>
          <w:sz w:val="11"/>
          <w:rtl/>
        </w:rPr>
        <w:t>.</w:t>
      </w:r>
      <w:r w:rsidRPr="00270114">
        <w:rPr>
          <w:rFonts w:ascii="FbShefa" w:hAnsi="FbShefa"/>
          <w:sz w:val="11"/>
          <w:rtl/>
        </w:rPr>
        <w:t xml:space="preserve"> פרגיות שחוטות בין טבריא לציפורי</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א"ל</w:t>
      </w:r>
      <w:r w:rsidR="00980F5A" w:rsidRPr="001B3037">
        <w:rPr>
          <w:rFonts w:ascii="FbShefa" w:hAnsi="FbShefa"/>
          <w:b/>
          <w:bCs/>
          <w:color w:val="3B2F2A" w:themeColor="text2" w:themeShade="80"/>
          <w:sz w:val="11"/>
          <w:rtl/>
        </w:rPr>
        <w:t>.</w:t>
      </w:r>
      <w:r w:rsidRPr="00270114">
        <w:rPr>
          <w:rFonts w:ascii="FbShefa" w:hAnsi="FbShefa"/>
          <w:sz w:val="11"/>
          <w:rtl/>
        </w:rPr>
        <w:t xml:space="preserve"> זיל שקול לנפשך</w:t>
      </w:r>
      <w:r w:rsidR="00980F5A" w:rsidRPr="00270114">
        <w:rPr>
          <w:rFonts w:ascii="FbShefa" w:hAnsi="FbShefa"/>
          <w:sz w:val="11"/>
          <w:rtl/>
        </w:rPr>
        <w:t>.</w:t>
      </w:r>
    </w:p>
    <w:p w14:paraId="678004E9" w14:textId="2A2E337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אשכח</w:t>
      </w:r>
      <w:r w:rsidR="00980F5A" w:rsidRPr="00270114">
        <w:rPr>
          <w:rFonts w:ascii="FbShefa" w:hAnsi="FbShefa"/>
          <w:sz w:val="11"/>
          <w:rtl/>
        </w:rPr>
        <w:t>.</w:t>
      </w:r>
      <w:r w:rsidRPr="00270114">
        <w:rPr>
          <w:rFonts w:ascii="FbShefa" w:hAnsi="FbShefa"/>
          <w:sz w:val="11"/>
          <w:rtl/>
        </w:rPr>
        <w:t xml:space="preserve"> קיבורא דאזלי ביה אזלויי</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א"ל</w:t>
      </w:r>
      <w:r w:rsidR="00980F5A" w:rsidRPr="001B3037">
        <w:rPr>
          <w:rFonts w:ascii="FbShefa" w:hAnsi="FbShefa"/>
          <w:b/>
          <w:bCs/>
          <w:color w:val="3B2F2A" w:themeColor="text2" w:themeShade="80"/>
          <w:sz w:val="11"/>
          <w:rtl/>
        </w:rPr>
        <w:t>.</w:t>
      </w:r>
      <w:r w:rsidRPr="00270114">
        <w:rPr>
          <w:rFonts w:ascii="FbShefa" w:hAnsi="FbShefa"/>
          <w:sz w:val="11"/>
          <w:rtl/>
        </w:rPr>
        <w:t xml:space="preserve"> זיל שקול לנפשך</w:t>
      </w:r>
      <w:r w:rsidR="00980F5A" w:rsidRPr="00270114">
        <w:rPr>
          <w:rFonts w:ascii="FbShefa" w:hAnsi="FbShefa"/>
          <w:sz w:val="11"/>
          <w:rtl/>
        </w:rPr>
        <w:t>.</w:t>
      </w:r>
    </w:p>
    <w:p w14:paraId="0075FC5C" w14:textId="03261854" w:rsidR="009C3CB4" w:rsidRPr="00270114" w:rsidRDefault="009C3CB4" w:rsidP="00794C1A">
      <w:pPr>
        <w:pStyle w:val="1"/>
        <w:rPr>
          <w:rFonts w:ascii="FbShefa" w:hAnsi="FbShefa"/>
          <w:rtl/>
        </w:rPr>
      </w:pPr>
      <w:r w:rsidRPr="00270114">
        <w:rPr>
          <w:rFonts w:ascii="FbShefa" w:hAnsi="FbShefa"/>
          <w:sz w:val="11"/>
          <w:rtl/>
        </w:rPr>
        <w:t>כה</w:t>
      </w:r>
      <w:r w:rsidR="00B36BF2" w:rsidRPr="00270114">
        <w:rPr>
          <w:rFonts w:ascii="FbShefa" w:hAnsi="FbShefa"/>
          <w:sz w:val="11"/>
          <w:rtl/>
        </w:rPr>
        <w:t>, א</w:t>
      </w:r>
    </w:p>
    <w:p w14:paraId="495F04DA" w14:textId="52E02B84" w:rsidR="009C3CB4" w:rsidRPr="001B3037" w:rsidRDefault="009C3CB4" w:rsidP="009E279C">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rtl/>
        </w:rPr>
        <w:t xml:space="preserve">וְאֵלוּ חַיָּב לְהַכְרִיז, מָצָא פֵרוֹת בִּכְלִי אוֹ כְלִי כְּמוֹת שֶׁהוּא, מָעוֹת בְּכִיס אוֹ כִיס כְּמוֹת שֶׁהוּא, צִבּוּרֵי פֵרוֹת, צִבּוּרֵי מָעוֹת, שְׁלשָׁה מַטְבְּעוֹת זֶה עַל גַּב זֶה, כְּרִיכוֹת בִּרְשׁוּת הַיָּחִיד, וְכִכָּרוֹת שֶׁל בַּעַל הַבַּיִת, וְגִזֵּי צֶמֶר הַלְּקוּחוֹת מִבֵּית הָאֻמָּן, כַּדֵּי יַיִן וְכַדֵּי שֶׁמֶן, הֲרֵי אֵלּוּ חַיָּב לְהַכְרִיז: </w:t>
      </w:r>
    </w:p>
    <w:p w14:paraId="5D4A03B5" w14:textId="77777777" w:rsidR="009C3CB4" w:rsidRPr="00270114" w:rsidRDefault="009C3CB4" w:rsidP="009C3CB4">
      <w:pPr>
        <w:spacing w:line="240" w:lineRule="auto"/>
        <w:rPr>
          <w:rFonts w:ascii="FbShefa" w:hAnsi="FbShefa"/>
          <w:sz w:val="11"/>
          <w:rtl/>
        </w:rPr>
      </w:pPr>
    </w:p>
    <w:p w14:paraId="7B7D268B"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כלי ולפניו פירות</w:t>
      </w:r>
    </w:p>
    <w:p w14:paraId="0B3CA300" w14:textId="627CA971"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פירות בכלי, ומעות בכיס</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009C2B10" w:rsidRPr="00270114">
        <w:rPr>
          <w:rFonts w:ascii="FbShefa" w:hAnsi="FbShefa"/>
          <w:sz w:val="11"/>
          <w:rtl/>
        </w:rPr>
        <w:t>חייב להכריז</w:t>
      </w:r>
      <w:r w:rsidR="00980F5A" w:rsidRPr="00270114">
        <w:rPr>
          <w:rFonts w:ascii="FbShefa" w:hAnsi="FbShefa"/>
          <w:sz w:val="11"/>
          <w:rtl/>
        </w:rPr>
        <w:t>.</w:t>
      </w:r>
    </w:p>
    <w:p w14:paraId="5A0ADC0B" w14:textId="58CB8228"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מקצתן בכלי ו</w:t>
      </w:r>
      <w:r w:rsidR="001957A0" w:rsidRPr="001B3037">
        <w:rPr>
          <w:rFonts w:ascii="FbShefa" w:hAnsi="FbShefa"/>
          <w:b/>
          <w:bCs/>
          <w:color w:val="3B2F2A" w:themeColor="text2" w:themeShade="80"/>
          <w:sz w:val="11"/>
          <w:rtl/>
        </w:rPr>
        <w:t xml:space="preserve">מקצתן </w:t>
      </w:r>
      <w:r w:rsidRPr="001B3037">
        <w:rPr>
          <w:rFonts w:ascii="FbShefa" w:hAnsi="FbShefa"/>
          <w:b/>
          <w:bCs/>
          <w:color w:val="3B2F2A" w:themeColor="text2" w:themeShade="80"/>
          <w:sz w:val="11"/>
          <w:rtl/>
        </w:rPr>
        <w:t>בכיס</w:t>
      </w:r>
      <w:r w:rsidR="00980F5A" w:rsidRPr="001B3037">
        <w:rPr>
          <w:rFonts w:ascii="FbShefa" w:hAnsi="FbShefa"/>
          <w:b/>
          <w:bCs/>
          <w:color w:val="3B2F2A" w:themeColor="text2" w:themeShade="80"/>
          <w:sz w:val="11"/>
          <w:rtl/>
        </w:rPr>
        <w:t>.</w:t>
      </w:r>
      <w:r w:rsidRPr="00270114">
        <w:rPr>
          <w:rFonts w:ascii="FbShefa" w:hAnsi="FbShefa"/>
          <w:sz w:val="11"/>
          <w:rtl/>
        </w:rPr>
        <w:t xml:space="preserve"> חייב להכריז</w:t>
      </w:r>
      <w:r w:rsidR="00980F5A" w:rsidRPr="00270114">
        <w:rPr>
          <w:rFonts w:ascii="FbShefa" w:hAnsi="FbShefa"/>
          <w:sz w:val="11"/>
          <w:rtl/>
        </w:rPr>
        <w:t>.</w:t>
      </w:r>
    </w:p>
    <w:p w14:paraId="29AFF31B" w14:textId="354959E8" w:rsidR="009C2B10" w:rsidRPr="00270114" w:rsidRDefault="009C2B10" w:rsidP="009C3CB4">
      <w:pPr>
        <w:spacing w:line="240" w:lineRule="auto"/>
        <w:rPr>
          <w:rFonts w:ascii="FbShefa" w:hAnsi="FbShefa"/>
          <w:sz w:val="11"/>
          <w:rtl/>
        </w:rPr>
      </w:pPr>
    </w:p>
    <w:p w14:paraId="461B46F1" w14:textId="1F7D6C49" w:rsidR="009C2B10" w:rsidRPr="00270114" w:rsidRDefault="009C3CB4" w:rsidP="009C2B10">
      <w:pPr>
        <w:pStyle w:val="3"/>
        <w:rPr>
          <w:rFonts w:ascii="FbShefa" w:hAnsi="FbShefa"/>
          <w:color w:val="7C5F1D"/>
          <w:rtl/>
        </w:rPr>
      </w:pPr>
      <w:r w:rsidRPr="00270114">
        <w:rPr>
          <w:rFonts w:ascii="FbShefa" w:hAnsi="FbShefa"/>
          <w:color w:val="7C5F1D"/>
          <w:rtl/>
        </w:rPr>
        <w:t>כלי ולפניו פירות כיס ולפניו מעות</w:t>
      </w:r>
      <w:r w:rsidR="009C2B10" w:rsidRPr="00270114">
        <w:rPr>
          <w:rFonts w:ascii="FbShefa" w:hAnsi="FbShefa"/>
          <w:color w:val="7C5F1D"/>
          <w:rtl/>
        </w:rPr>
        <w:t>:</w:t>
      </w:r>
    </w:p>
    <w:p w14:paraId="5923C304" w14:textId="33BDA18D" w:rsidR="004547C5" w:rsidRPr="00270114" w:rsidRDefault="004547C5" w:rsidP="009C3CB4">
      <w:pPr>
        <w:spacing w:line="240" w:lineRule="auto"/>
        <w:rPr>
          <w:rFonts w:ascii="FbShefa" w:hAnsi="FbShefa"/>
          <w:rtl/>
        </w:rPr>
      </w:pPr>
      <w:r w:rsidRPr="001B3037">
        <w:rPr>
          <w:rFonts w:ascii="FbShefa" w:hAnsi="FbShefa"/>
          <w:b/>
          <w:bCs/>
          <w:color w:val="3B2F2A" w:themeColor="text2" w:themeShade="80"/>
          <w:sz w:val="11"/>
          <w:rtl/>
        </w:rPr>
        <w:t>תלוי</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rtl/>
        </w:rPr>
        <w:t>בארבעה חילוקים דלהלן</w:t>
      </w:r>
      <w:r w:rsidR="00980F5A" w:rsidRPr="00270114">
        <w:rPr>
          <w:rFonts w:ascii="FbShefa" w:hAnsi="FbShefa"/>
          <w:rtl/>
        </w:rPr>
        <w:t>.</w:t>
      </w:r>
    </w:p>
    <w:p w14:paraId="3C9E53BF" w14:textId="4180A2F1" w:rsidR="004547C5" w:rsidRPr="00270114" w:rsidRDefault="004547C5" w:rsidP="009C3CB4">
      <w:pPr>
        <w:spacing w:line="240" w:lineRule="auto"/>
        <w:rPr>
          <w:rFonts w:ascii="FbShefa" w:hAnsi="FbShefa"/>
          <w:rtl/>
        </w:rPr>
      </w:pPr>
      <w:r w:rsidRPr="001B3037">
        <w:rPr>
          <w:rFonts w:ascii="FbShefa" w:hAnsi="FbShefa"/>
          <w:b/>
          <w:bCs/>
          <w:color w:val="3B2F2A" w:themeColor="text2" w:themeShade="80"/>
          <w:rtl/>
        </w:rPr>
        <w:t>בא בעל סימן ונטל את שלו</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זכה הלה בדבר שאין בו סימן</w:t>
      </w:r>
      <w:r w:rsidR="00980F5A" w:rsidRPr="00270114">
        <w:rPr>
          <w:rFonts w:ascii="FbShefa" w:hAnsi="FbShefa"/>
          <w:rtl/>
        </w:rPr>
        <w:t>.</w:t>
      </w:r>
    </w:p>
    <w:p w14:paraId="50FADB31" w14:textId="77777777" w:rsidR="004547C5" w:rsidRPr="001B3037" w:rsidRDefault="004547C5" w:rsidP="009C3CB4">
      <w:pPr>
        <w:spacing w:line="240" w:lineRule="auto"/>
        <w:rPr>
          <w:rFonts w:ascii="FbShefa" w:hAnsi="FbShefa"/>
          <w:b/>
          <w:bCs/>
          <w:color w:val="3B2F2A" w:themeColor="text2" w:themeShade="80"/>
          <w:sz w:val="11"/>
          <w:rtl/>
        </w:rPr>
      </w:pPr>
    </w:p>
    <w:p w14:paraId="39E4499B" w14:textId="77777777" w:rsidR="004547C5" w:rsidRPr="00270114" w:rsidRDefault="009C3CB4" w:rsidP="004547C5">
      <w:pPr>
        <w:pStyle w:val="3"/>
        <w:rPr>
          <w:rFonts w:ascii="FbShefa" w:hAnsi="FbShefa"/>
          <w:color w:val="7C5F1D"/>
          <w:rtl/>
        </w:rPr>
      </w:pPr>
      <w:r w:rsidRPr="00270114">
        <w:rPr>
          <w:rFonts w:ascii="FbShefa" w:hAnsi="FbShefa"/>
          <w:color w:val="7C5F1D"/>
          <w:rtl/>
        </w:rPr>
        <w:t>חילוק א</w:t>
      </w:r>
      <w:r w:rsidR="004547C5" w:rsidRPr="00270114">
        <w:rPr>
          <w:rFonts w:ascii="FbShefa" w:hAnsi="FbShefa"/>
          <w:color w:val="7C5F1D"/>
          <w:rtl/>
        </w:rPr>
        <w:t>:</w:t>
      </w:r>
    </w:p>
    <w:p w14:paraId="0064C57C" w14:textId="01AD7796" w:rsidR="004547C5" w:rsidRPr="00270114" w:rsidRDefault="004547C5" w:rsidP="009C3CB4">
      <w:pPr>
        <w:spacing w:line="240" w:lineRule="auto"/>
        <w:rPr>
          <w:rFonts w:ascii="FbShefa" w:hAnsi="FbShefa"/>
          <w:sz w:val="11"/>
          <w:rtl/>
        </w:rPr>
      </w:pPr>
      <w:r w:rsidRPr="001B3037">
        <w:rPr>
          <w:rFonts w:ascii="FbShefa" w:hAnsi="FbShefa"/>
          <w:b/>
          <w:bCs/>
          <w:color w:val="3B2F2A" w:themeColor="text2" w:themeShade="80"/>
          <w:sz w:val="11"/>
          <w:rtl/>
        </w:rPr>
        <w:t>ב</w:t>
      </w:r>
      <w:r w:rsidR="009C3CB4" w:rsidRPr="001B3037">
        <w:rPr>
          <w:rFonts w:ascii="FbShefa" w:hAnsi="FbShefa"/>
          <w:b/>
          <w:bCs/>
          <w:color w:val="3B2F2A" w:themeColor="text2" w:themeShade="80"/>
          <w:sz w:val="11"/>
          <w:rtl/>
        </w:rPr>
        <w:t>כובא וכיתנא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שלו</w:t>
      </w:r>
      <w:r w:rsidR="00980F5A" w:rsidRPr="00270114">
        <w:rPr>
          <w:rFonts w:ascii="FbShefa" w:hAnsi="FbShefa"/>
          <w:sz w:val="11"/>
          <w:rtl/>
        </w:rPr>
        <w:t>.</w:t>
      </w:r>
    </w:p>
    <w:p w14:paraId="6678EBCC" w14:textId="5928159D" w:rsidR="009C3CB4" w:rsidRPr="00270114" w:rsidRDefault="004547C5" w:rsidP="009C3CB4">
      <w:pPr>
        <w:spacing w:line="240" w:lineRule="auto"/>
        <w:rPr>
          <w:rFonts w:ascii="FbShefa" w:hAnsi="FbShefa"/>
          <w:sz w:val="11"/>
          <w:rtl/>
        </w:rPr>
      </w:pPr>
      <w:r w:rsidRPr="001B3037">
        <w:rPr>
          <w:rFonts w:ascii="FbShefa" w:hAnsi="FbShefa"/>
          <w:b/>
          <w:bCs/>
          <w:color w:val="3B2F2A" w:themeColor="text2" w:themeShade="80"/>
          <w:sz w:val="11"/>
          <w:rtl/>
        </w:rPr>
        <w:t>ב</w:t>
      </w:r>
      <w:r w:rsidR="009C3CB4" w:rsidRPr="001B3037">
        <w:rPr>
          <w:rFonts w:ascii="FbShefa" w:hAnsi="FbShefa"/>
          <w:b/>
          <w:bCs/>
          <w:color w:val="3B2F2A" w:themeColor="text2" w:themeShade="80"/>
          <w:sz w:val="11"/>
          <w:rtl/>
        </w:rPr>
        <w:t>צנא ופירי</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Pr="00270114">
        <w:rPr>
          <w:rFonts w:ascii="FbShefa" w:hAnsi="FbShefa"/>
          <w:sz w:val="11"/>
          <w:rtl/>
        </w:rPr>
        <w:t>חייב להכריז</w:t>
      </w:r>
      <w:r w:rsidR="00980F5A" w:rsidRPr="00270114">
        <w:rPr>
          <w:rFonts w:ascii="FbShefa" w:hAnsi="FbShefa"/>
          <w:sz w:val="11"/>
          <w:rtl/>
        </w:rPr>
        <w:t>.</w:t>
      </w:r>
    </w:p>
    <w:p w14:paraId="627B71CB" w14:textId="77777777" w:rsidR="004547C5" w:rsidRPr="001B3037" w:rsidRDefault="004547C5" w:rsidP="009C3CB4">
      <w:pPr>
        <w:spacing w:line="240" w:lineRule="auto"/>
        <w:rPr>
          <w:rFonts w:ascii="FbShefa" w:hAnsi="FbShefa"/>
          <w:b/>
          <w:bCs/>
          <w:color w:val="3B2F2A" w:themeColor="text2" w:themeShade="80"/>
          <w:sz w:val="11"/>
          <w:rtl/>
        </w:rPr>
      </w:pPr>
    </w:p>
    <w:p w14:paraId="33EBA736" w14:textId="727A85C0" w:rsidR="004547C5" w:rsidRPr="00270114" w:rsidRDefault="009C3CB4" w:rsidP="004547C5">
      <w:pPr>
        <w:pStyle w:val="3"/>
        <w:rPr>
          <w:rFonts w:ascii="FbShefa" w:hAnsi="FbShefa"/>
          <w:color w:val="7C5F1D"/>
          <w:rtl/>
        </w:rPr>
      </w:pPr>
      <w:r w:rsidRPr="00270114">
        <w:rPr>
          <w:rFonts w:ascii="FbShefa" w:hAnsi="FbShefa"/>
          <w:color w:val="7C5F1D"/>
          <w:rtl/>
        </w:rPr>
        <w:t>חילוק ב</w:t>
      </w:r>
      <w:r w:rsidR="004547C5" w:rsidRPr="00270114">
        <w:rPr>
          <w:rFonts w:ascii="FbShefa" w:hAnsi="FbShefa"/>
          <w:color w:val="7C5F1D"/>
          <w:rtl/>
        </w:rPr>
        <w:t>:</w:t>
      </w:r>
    </w:p>
    <w:p w14:paraId="7054ECE3" w14:textId="230024A2" w:rsidR="00433741" w:rsidRPr="00270114" w:rsidRDefault="004547C5" w:rsidP="009C3CB4">
      <w:pPr>
        <w:spacing w:line="240" w:lineRule="auto"/>
        <w:rPr>
          <w:rFonts w:ascii="FbShefa" w:hAnsi="FbShefa"/>
          <w:sz w:val="11"/>
          <w:rtl/>
        </w:rPr>
      </w:pPr>
      <w:r w:rsidRPr="001B3037">
        <w:rPr>
          <w:rFonts w:ascii="FbShefa" w:hAnsi="FbShefa"/>
          <w:b/>
          <w:bCs/>
          <w:color w:val="3B2F2A" w:themeColor="text2" w:themeShade="80"/>
          <w:sz w:val="11"/>
          <w:rtl/>
        </w:rPr>
        <w:t>כגון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בצנא ופירי</w:t>
      </w:r>
      <w:r w:rsidR="00980F5A" w:rsidRPr="00270114">
        <w:rPr>
          <w:rFonts w:ascii="FbShefa" w:hAnsi="FbShefa"/>
          <w:sz w:val="11"/>
          <w:rtl/>
        </w:rPr>
        <w:t>.</w:t>
      </w:r>
    </w:p>
    <w:p w14:paraId="3D3E6921" w14:textId="67966FB3" w:rsidR="004547C5"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אשתייר בה מידי</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4547C5" w:rsidRPr="00270114">
        <w:rPr>
          <w:rFonts w:ascii="FbShefa" w:hAnsi="FbShefa"/>
          <w:sz w:val="11"/>
          <w:rtl/>
        </w:rPr>
        <w:t>חייב להכריז</w:t>
      </w:r>
      <w:r w:rsidR="00980F5A" w:rsidRPr="00270114">
        <w:rPr>
          <w:rFonts w:ascii="FbShefa" w:hAnsi="FbShefa"/>
          <w:sz w:val="11"/>
          <w:rtl/>
        </w:rPr>
        <w:t>.</w:t>
      </w:r>
    </w:p>
    <w:p w14:paraId="47FAD583" w14:textId="17B039F4"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לא אשתייר בה מידי</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4547C5" w:rsidRPr="00270114">
        <w:rPr>
          <w:rFonts w:ascii="FbShefa" w:hAnsi="FbShefa"/>
          <w:sz w:val="11"/>
          <w:rtl/>
        </w:rPr>
        <w:t>הרי אלו שלו</w:t>
      </w:r>
      <w:r w:rsidR="00980F5A" w:rsidRPr="00270114">
        <w:rPr>
          <w:rFonts w:ascii="FbShefa" w:hAnsi="FbShefa"/>
          <w:sz w:val="11"/>
          <w:rtl/>
        </w:rPr>
        <w:t>.</w:t>
      </w:r>
    </w:p>
    <w:p w14:paraId="56A6A709" w14:textId="77777777" w:rsidR="004547C5" w:rsidRPr="00270114" w:rsidRDefault="004547C5" w:rsidP="009C3CB4">
      <w:pPr>
        <w:spacing w:line="240" w:lineRule="auto"/>
        <w:rPr>
          <w:rFonts w:ascii="FbShefa" w:hAnsi="FbShefa"/>
          <w:sz w:val="11"/>
          <w:rtl/>
        </w:rPr>
      </w:pPr>
    </w:p>
    <w:p w14:paraId="341D9253" w14:textId="77777777" w:rsidR="004547C5" w:rsidRPr="00270114" w:rsidRDefault="009C3CB4" w:rsidP="004547C5">
      <w:pPr>
        <w:pStyle w:val="3"/>
        <w:rPr>
          <w:rFonts w:ascii="FbShefa" w:hAnsi="FbShefa"/>
          <w:color w:val="7C5F1D"/>
          <w:rtl/>
        </w:rPr>
      </w:pPr>
      <w:r w:rsidRPr="00270114">
        <w:rPr>
          <w:rFonts w:ascii="FbShefa" w:hAnsi="FbShefa"/>
          <w:color w:val="7C5F1D"/>
          <w:rtl/>
        </w:rPr>
        <w:t>חילוק ג</w:t>
      </w:r>
      <w:r w:rsidR="004547C5" w:rsidRPr="00270114">
        <w:rPr>
          <w:rFonts w:ascii="FbShefa" w:hAnsi="FbShefa"/>
          <w:color w:val="7C5F1D"/>
          <w:rtl/>
        </w:rPr>
        <w:t>:</w:t>
      </w:r>
    </w:p>
    <w:p w14:paraId="6CF6064D" w14:textId="08862E4C" w:rsidR="00433741" w:rsidRPr="00270114" w:rsidRDefault="004547C5" w:rsidP="009C3CB4">
      <w:pPr>
        <w:spacing w:line="240" w:lineRule="auto"/>
        <w:rPr>
          <w:rFonts w:ascii="FbShefa" w:hAnsi="FbShefa"/>
          <w:sz w:val="11"/>
          <w:rtl/>
        </w:rPr>
      </w:pPr>
      <w:r w:rsidRPr="001B3037">
        <w:rPr>
          <w:rFonts w:ascii="FbShefa" w:hAnsi="FbShefa"/>
          <w:b/>
          <w:bCs/>
          <w:color w:val="3B2F2A" w:themeColor="text2" w:themeShade="80"/>
          <w:sz w:val="11"/>
          <w:rtl/>
        </w:rPr>
        <w:t>כגון</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דלא אשתייר</w:t>
      </w:r>
      <w:r w:rsidR="00980F5A" w:rsidRPr="00270114">
        <w:rPr>
          <w:rFonts w:ascii="FbShefa" w:hAnsi="FbShefa"/>
          <w:sz w:val="11"/>
          <w:rtl/>
        </w:rPr>
        <w:t>.</w:t>
      </w:r>
    </w:p>
    <w:p w14:paraId="0D309EF1" w14:textId="178AEDB0" w:rsidR="004547C5"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מהדרי אפיה לגבי פירי</w:t>
      </w:r>
      <w:r w:rsidR="00980F5A" w:rsidRPr="001B3037">
        <w:rPr>
          <w:rFonts w:ascii="FbShefa" w:hAnsi="FbShefa"/>
          <w:b/>
          <w:bCs/>
          <w:color w:val="3B2F2A" w:themeColor="text2" w:themeShade="80"/>
          <w:sz w:val="11"/>
          <w:rtl/>
        </w:rPr>
        <w:t>.</w:t>
      </w:r>
      <w:r w:rsidR="004547C5" w:rsidRPr="001B3037">
        <w:rPr>
          <w:rFonts w:ascii="FbShefa" w:hAnsi="FbShefa"/>
          <w:b/>
          <w:bCs/>
          <w:color w:val="3B2F2A" w:themeColor="text2" w:themeShade="80"/>
          <w:sz w:val="11"/>
          <w:rtl/>
        </w:rPr>
        <w:t xml:space="preserve"> </w:t>
      </w:r>
      <w:r w:rsidR="004547C5" w:rsidRPr="00270114">
        <w:rPr>
          <w:rFonts w:ascii="FbShefa" w:hAnsi="FbShefa"/>
          <w:sz w:val="11"/>
          <w:rtl/>
        </w:rPr>
        <w:t>חייב להכריז</w:t>
      </w:r>
      <w:r w:rsidR="00980F5A" w:rsidRPr="00270114">
        <w:rPr>
          <w:rFonts w:ascii="FbShefa" w:hAnsi="FbShefa"/>
          <w:sz w:val="11"/>
          <w:rtl/>
        </w:rPr>
        <w:t>.</w:t>
      </w:r>
    </w:p>
    <w:p w14:paraId="7CDDEBB6" w14:textId="25CEA8F0"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לא מהדרי אפיה לגבי פירי</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4547C5" w:rsidRPr="00270114">
        <w:rPr>
          <w:rFonts w:ascii="FbShefa" w:hAnsi="FbShefa"/>
          <w:sz w:val="11"/>
          <w:rtl/>
        </w:rPr>
        <w:t>הרי אלו שלו</w:t>
      </w:r>
      <w:r w:rsidR="00980F5A" w:rsidRPr="00270114">
        <w:rPr>
          <w:rFonts w:ascii="FbShefa" w:hAnsi="FbShefa"/>
          <w:sz w:val="11"/>
          <w:rtl/>
        </w:rPr>
        <w:t>.</w:t>
      </w:r>
    </w:p>
    <w:p w14:paraId="70849C3E" w14:textId="77777777" w:rsidR="004547C5" w:rsidRPr="00270114" w:rsidRDefault="004547C5" w:rsidP="009C3CB4">
      <w:pPr>
        <w:spacing w:line="240" w:lineRule="auto"/>
        <w:rPr>
          <w:rFonts w:ascii="FbShefa" w:hAnsi="FbShefa"/>
          <w:sz w:val="11"/>
          <w:rtl/>
        </w:rPr>
      </w:pPr>
    </w:p>
    <w:p w14:paraId="4D66420B" w14:textId="77777777" w:rsidR="004547C5" w:rsidRPr="00270114" w:rsidRDefault="009C3CB4" w:rsidP="004547C5">
      <w:pPr>
        <w:pStyle w:val="3"/>
        <w:rPr>
          <w:rFonts w:ascii="FbShefa" w:hAnsi="FbShefa"/>
          <w:color w:val="7C5F1D"/>
          <w:rtl/>
        </w:rPr>
      </w:pPr>
      <w:r w:rsidRPr="00270114">
        <w:rPr>
          <w:rFonts w:ascii="FbShefa" w:hAnsi="FbShefa"/>
          <w:color w:val="7C5F1D"/>
          <w:rtl/>
        </w:rPr>
        <w:t>חילוק ד</w:t>
      </w:r>
      <w:r w:rsidR="004547C5" w:rsidRPr="00270114">
        <w:rPr>
          <w:rFonts w:ascii="FbShefa" w:hAnsi="FbShefa"/>
          <w:color w:val="7C5F1D"/>
          <w:rtl/>
        </w:rPr>
        <w:t>:</w:t>
      </w:r>
    </w:p>
    <w:p w14:paraId="3C2480CB" w14:textId="53F17506" w:rsidR="00433741" w:rsidRPr="00270114" w:rsidRDefault="004547C5" w:rsidP="009C3CB4">
      <w:pPr>
        <w:spacing w:line="240" w:lineRule="auto"/>
        <w:rPr>
          <w:rFonts w:ascii="FbShefa" w:hAnsi="FbShefa"/>
          <w:sz w:val="11"/>
          <w:rtl/>
        </w:rPr>
      </w:pPr>
      <w:r w:rsidRPr="001B3037">
        <w:rPr>
          <w:rFonts w:ascii="FbShefa" w:hAnsi="FbShefa"/>
          <w:b/>
          <w:bCs/>
          <w:color w:val="3B2F2A" w:themeColor="text2" w:themeShade="80"/>
          <w:sz w:val="11"/>
          <w:rtl/>
        </w:rPr>
        <w:t>כגון</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במהדרי אפיה</w:t>
      </w:r>
      <w:r w:rsidR="00980F5A" w:rsidRPr="00270114">
        <w:rPr>
          <w:rFonts w:ascii="FbShefa" w:hAnsi="FbShefa"/>
          <w:sz w:val="11"/>
          <w:rtl/>
        </w:rPr>
        <w:t>.</w:t>
      </w:r>
    </w:p>
    <w:p w14:paraId="238A4124" w14:textId="73568DE5" w:rsidR="004547C5"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אית לה אוגנין לצנא</w:t>
      </w:r>
      <w:r w:rsidR="00980F5A" w:rsidRPr="001B3037">
        <w:rPr>
          <w:rFonts w:ascii="FbShefa" w:hAnsi="FbShefa"/>
          <w:b/>
          <w:bCs/>
          <w:color w:val="3B2F2A" w:themeColor="text2" w:themeShade="80"/>
          <w:sz w:val="11"/>
          <w:rtl/>
        </w:rPr>
        <w:t>.</w:t>
      </w:r>
      <w:r w:rsidR="004547C5" w:rsidRPr="001B3037">
        <w:rPr>
          <w:rFonts w:ascii="FbShefa" w:hAnsi="FbShefa"/>
          <w:b/>
          <w:bCs/>
          <w:color w:val="3B2F2A" w:themeColor="text2" w:themeShade="80"/>
          <w:sz w:val="11"/>
          <w:rtl/>
        </w:rPr>
        <w:t xml:space="preserve"> </w:t>
      </w:r>
      <w:r w:rsidR="004547C5" w:rsidRPr="00270114">
        <w:rPr>
          <w:rFonts w:ascii="FbShefa" w:hAnsi="FbShefa"/>
          <w:sz w:val="11"/>
          <w:rtl/>
        </w:rPr>
        <w:t>חייב להכריז</w:t>
      </w:r>
      <w:r w:rsidR="00980F5A" w:rsidRPr="00270114">
        <w:rPr>
          <w:rFonts w:ascii="FbShefa" w:hAnsi="FbShefa"/>
          <w:sz w:val="11"/>
          <w:rtl/>
        </w:rPr>
        <w:t>.</w:t>
      </w:r>
    </w:p>
    <w:p w14:paraId="68A89F40" w14:textId="28ED1B9D"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 xml:space="preserve">לית </w:t>
      </w:r>
      <w:r w:rsidR="004547C5" w:rsidRPr="001B3037">
        <w:rPr>
          <w:rFonts w:ascii="FbShefa" w:hAnsi="FbShefa"/>
          <w:b/>
          <w:bCs/>
          <w:color w:val="3B2F2A" w:themeColor="text2" w:themeShade="80"/>
          <w:sz w:val="11"/>
          <w:rtl/>
        </w:rPr>
        <w:t xml:space="preserve">ליה </w:t>
      </w:r>
      <w:r w:rsidRPr="001B3037">
        <w:rPr>
          <w:rFonts w:ascii="FbShefa" w:hAnsi="FbShefa"/>
          <w:b/>
          <w:bCs/>
          <w:color w:val="3B2F2A" w:themeColor="text2" w:themeShade="80"/>
          <w:sz w:val="11"/>
          <w:rtl/>
        </w:rPr>
        <w:t>אוגנין</w:t>
      </w:r>
      <w:r w:rsidR="00980F5A" w:rsidRPr="001B3037">
        <w:rPr>
          <w:rFonts w:ascii="FbShefa" w:hAnsi="FbShefa"/>
          <w:b/>
          <w:bCs/>
          <w:color w:val="3B2F2A" w:themeColor="text2" w:themeShade="80"/>
          <w:sz w:val="11"/>
          <w:rtl/>
        </w:rPr>
        <w:t>.</w:t>
      </w:r>
      <w:r w:rsidR="004547C5" w:rsidRPr="001B3037">
        <w:rPr>
          <w:rFonts w:ascii="FbShefa" w:hAnsi="FbShefa"/>
          <w:b/>
          <w:bCs/>
          <w:color w:val="3B2F2A" w:themeColor="text2" w:themeShade="80"/>
          <w:sz w:val="11"/>
          <w:rtl/>
        </w:rPr>
        <w:t xml:space="preserve"> </w:t>
      </w:r>
      <w:r w:rsidR="004547C5" w:rsidRPr="00270114">
        <w:rPr>
          <w:rFonts w:ascii="FbShefa" w:hAnsi="FbShefa"/>
          <w:sz w:val="11"/>
          <w:rtl/>
        </w:rPr>
        <w:t>הרי אלו שלו</w:t>
      </w:r>
      <w:r w:rsidR="00980F5A" w:rsidRPr="00270114">
        <w:rPr>
          <w:rFonts w:ascii="FbShefa" w:hAnsi="FbShefa"/>
          <w:sz w:val="11"/>
          <w:rtl/>
        </w:rPr>
        <w:t>.</w:t>
      </w:r>
    </w:p>
    <w:p w14:paraId="4293B783" w14:textId="77777777" w:rsidR="009C2B10" w:rsidRPr="00270114" w:rsidRDefault="009C2B10" w:rsidP="009C3CB4">
      <w:pPr>
        <w:spacing w:line="240" w:lineRule="auto"/>
        <w:rPr>
          <w:rFonts w:ascii="FbShefa" w:hAnsi="FbShefa"/>
          <w:sz w:val="11"/>
          <w:rtl/>
        </w:rPr>
      </w:pPr>
    </w:p>
    <w:p w14:paraId="123822DB" w14:textId="520FF3AF" w:rsidR="009C3CB4" w:rsidRPr="00270114" w:rsidRDefault="009C3CB4" w:rsidP="009C3CB4">
      <w:pPr>
        <w:pStyle w:val="2"/>
        <w:rPr>
          <w:rFonts w:ascii="FbShefa" w:hAnsi="FbShefa"/>
          <w:color w:val="7C5F1D"/>
          <w:rtl/>
        </w:rPr>
      </w:pPr>
      <w:r w:rsidRPr="00270114">
        <w:rPr>
          <w:rFonts w:ascii="FbShefa" w:hAnsi="FbShefa"/>
          <w:color w:val="7C5F1D"/>
          <w:sz w:val="11"/>
          <w:rtl/>
        </w:rPr>
        <w:t xml:space="preserve">צבורי </w:t>
      </w:r>
      <w:r w:rsidR="00D361A1" w:rsidRPr="00270114">
        <w:rPr>
          <w:rFonts w:ascii="FbShefa" w:hAnsi="FbShefa"/>
          <w:color w:val="7C5F1D"/>
          <w:sz w:val="11"/>
          <w:rtl/>
        </w:rPr>
        <w:t>פירות ומעות</w:t>
      </w:r>
    </w:p>
    <w:p w14:paraId="12197378" w14:textId="2EADB95B" w:rsidR="00433741" w:rsidRPr="00270114" w:rsidRDefault="009C3CB4" w:rsidP="009C3CB4">
      <w:pPr>
        <w:spacing w:line="240" w:lineRule="auto"/>
        <w:rPr>
          <w:rFonts w:ascii="FbShefa" w:hAnsi="FbShefa"/>
          <w:rtl/>
        </w:rPr>
      </w:pPr>
      <w:r w:rsidRPr="001B3037">
        <w:rPr>
          <w:rFonts w:ascii="FbShefa" w:hAnsi="FbShefa"/>
          <w:b/>
          <w:bCs/>
          <w:color w:val="3B2F2A" w:themeColor="text2" w:themeShade="80"/>
          <w:sz w:val="11"/>
          <w:rtl/>
        </w:rPr>
        <w:t>מ</w:t>
      </w:r>
      <w:r w:rsidR="00D361A1" w:rsidRPr="001B3037">
        <w:rPr>
          <w:rFonts w:ascii="FbShefa" w:hAnsi="FbShefa"/>
          <w:b/>
          <w:bCs/>
          <w:color w:val="3B2F2A" w:themeColor="text2" w:themeShade="80"/>
          <w:sz w:val="11"/>
          <w:rtl/>
        </w:rPr>
        <w:t>תני'</w:t>
      </w:r>
      <w:r w:rsidR="00980F5A" w:rsidRPr="001B3037">
        <w:rPr>
          <w:rFonts w:ascii="FbShefa" w:hAnsi="FbShefa"/>
          <w:b/>
          <w:bCs/>
          <w:color w:val="3B2F2A" w:themeColor="text2" w:themeShade="80"/>
          <w:sz w:val="11"/>
          <w:rtl/>
        </w:rPr>
        <w:t>.</w:t>
      </w:r>
      <w:r w:rsidR="00D361A1" w:rsidRPr="00270114">
        <w:rPr>
          <w:rFonts w:ascii="FbShefa" w:hAnsi="FbShefa"/>
          <w:rtl/>
        </w:rPr>
        <w:t xml:space="preserve"> חייב לה</w:t>
      </w:r>
      <w:r w:rsidRPr="00270114">
        <w:rPr>
          <w:rFonts w:ascii="FbShefa" w:hAnsi="FbShefa"/>
          <w:rtl/>
        </w:rPr>
        <w:t>כריז</w:t>
      </w:r>
      <w:r w:rsidR="00980F5A" w:rsidRPr="00270114">
        <w:rPr>
          <w:rFonts w:ascii="FbShefa" w:hAnsi="FbShefa"/>
          <w:rtl/>
        </w:rPr>
        <w:t>.</w:t>
      </w:r>
    </w:p>
    <w:p w14:paraId="4FACC6BD" w14:textId="64786DEB" w:rsidR="00433741" w:rsidRPr="00270114" w:rsidRDefault="00D361A1" w:rsidP="009C3CB4">
      <w:pPr>
        <w:spacing w:line="240" w:lineRule="auto"/>
        <w:rPr>
          <w:rFonts w:ascii="FbShefa" w:hAnsi="FbShefa"/>
          <w:sz w:val="11"/>
          <w:rtl/>
        </w:rPr>
      </w:pPr>
      <w:r w:rsidRPr="001B3037">
        <w:rPr>
          <w:rFonts w:ascii="FbShefa" w:hAnsi="FbShefa"/>
          <w:b/>
          <w:bCs/>
          <w:color w:val="3B2F2A" w:themeColor="text2" w:themeShade="80"/>
          <w:sz w:val="11"/>
          <w:rtl/>
        </w:rPr>
        <w:t xml:space="preserve">ביאור </w:t>
      </w:r>
      <w:r w:rsidR="009C3CB4" w:rsidRPr="001B3037">
        <w:rPr>
          <w:rFonts w:ascii="FbShefa" w:hAnsi="FbShefa"/>
          <w:b/>
          <w:bCs/>
          <w:color w:val="3B2F2A" w:themeColor="text2" w:themeShade="80"/>
          <w:sz w:val="11"/>
          <w:rtl/>
        </w:rPr>
        <w:t>א</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CF7B52" w:rsidRPr="00270114">
        <w:rPr>
          <w:rFonts w:ascii="FbShefa" w:hAnsi="FbShefa"/>
          <w:sz w:val="11"/>
          <w:rtl/>
        </w:rPr>
        <w:t>צבור פירות</w:t>
      </w:r>
      <w:r w:rsidR="00980F5A" w:rsidRPr="00270114">
        <w:rPr>
          <w:rFonts w:ascii="FbShefa" w:hAnsi="FbShefa"/>
          <w:sz w:val="11"/>
          <w:rtl/>
        </w:rPr>
        <w:t>.</w:t>
      </w:r>
      <w:r w:rsidR="00331B6B" w:rsidRPr="00270114">
        <w:rPr>
          <w:rFonts w:ascii="FbShefa" w:hAnsi="FbShefa"/>
          <w:sz w:val="11"/>
          <w:rtl/>
        </w:rPr>
        <w:t xml:space="preserve"> </w:t>
      </w:r>
      <w:r w:rsidR="00CF7B52" w:rsidRPr="001B3037">
        <w:rPr>
          <w:rFonts w:ascii="FbShefa" w:hAnsi="FbShefa"/>
          <w:b/>
          <w:bCs/>
          <w:color w:val="3B2F2A" w:themeColor="text2" w:themeShade="80"/>
          <w:sz w:val="11"/>
          <w:rtl/>
        </w:rPr>
        <w:t>למ"ד</w:t>
      </w:r>
      <w:r w:rsidR="00980F5A" w:rsidRPr="001B3037">
        <w:rPr>
          <w:rFonts w:ascii="FbShefa" w:hAnsi="FbShefa"/>
          <w:b/>
          <w:bCs/>
          <w:color w:val="3B2F2A" w:themeColor="text2" w:themeShade="80"/>
          <w:sz w:val="11"/>
          <w:rtl/>
        </w:rPr>
        <w:t>.</w:t>
      </w:r>
      <w:r w:rsidR="00CF7B52" w:rsidRPr="001B3037">
        <w:rPr>
          <w:rFonts w:ascii="FbShefa" w:hAnsi="FbShefa"/>
          <w:b/>
          <w:bCs/>
          <w:color w:val="3B2F2A" w:themeColor="text2" w:themeShade="80"/>
          <w:sz w:val="11"/>
          <w:rtl/>
        </w:rPr>
        <w:t xml:space="preserve"> </w:t>
      </w:r>
      <w:r w:rsidR="009C3CB4" w:rsidRPr="00270114">
        <w:rPr>
          <w:rFonts w:ascii="FbShefa" w:hAnsi="FbShefa"/>
          <w:sz w:val="11"/>
          <w:rtl/>
        </w:rPr>
        <w:t>מ</w:t>
      </w:r>
      <w:r w:rsidR="00CF7B52" w:rsidRPr="00270114">
        <w:rPr>
          <w:rFonts w:ascii="FbShefa" w:hAnsi="FbShefa"/>
          <w:sz w:val="11"/>
          <w:rtl/>
        </w:rPr>
        <w:t xml:space="preserve">קום </w:t>
      </w:r>
      <w:r w:rsidR="009C3CB4" w:rsidRPr="00270114">
        <w:rPr>
          <w:rFonts w:ascii="FbShefa" w:hAnsi="FbShefa"/>
          <w:sz w:val="11"/>
          <w:rtl/>
        </w:rPr>
        <w:t>הוי סימן</w:t>
      </w:r>
      <w:r w:rsidR="00980F5A" w:rsidRPr="00270114">
        <w:rPr>
          <w:rFonts w:ascii="FbShefa" w:hAnsi="FbShefa"/>
          <w:sz w:val="11"/>
          <w:rtl/>
        </w:rPr>
        <w:t>.</w:t>
      </w:r>
    </w:p>
    <w:p w14:paraId="6B0282B9" w14:textId="5E858722" w:rsidR="00433741" w:rsidRPr="00270114" w:rsidRDefault="00D361A1" w:rsidP="009C3CB4">
      <w:pPr>
        <w:spacing w:line="240" w:lineRule="auto"/>
        <w:rPr>
          <w:rFonts w:ascii="FbShefa" w:hAnsi="FbShefa"/>
          <w:sz w:val="11"/>
          <w:rtl/>
        </w:rPr>
      </w:pPr>
      <w:r w:rsidRPr="001B3037">
        <w:rPr>
          <w:rFonts w:ascii="FbShefa" w:hAnsi="FbShefa"/>
          <w:b/>
          <w:bCs/>
          <w:color w:val="3B2F2A" w:themeColor="text2" w:themeShade="80"/>
          <w:sz w:val="11"/>
          <w:rtl/>
        </w:rPr>
        <w:t xml:space="preserve">ביאור </w:t>
      </w:r>
      <w:r w:rsidR="009C3CB4" w:rsidRPr="001B3037">
        <w:rPr>
          <w:rFonts w:ascii="FbShefa" w:hAnsi="FbShefa"/>
          <w:b/>
          <w:bCs/>
          <w:color w:val="3B2F2A" w:themeColor="text2" w:themeShade="80"/>
          <w:sz w:val="11"/>
          <w:rtl/>
        </w:rPr>
        <w:t>ב</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w:t>
      </w:r>
      <w:r w:rsidR="00CF7B52" w:rsidRPr="00270114">
        <w:rPr>
          <w:rFonts w:ascii="FbShefa" w:hAnsi="FbShefa"/>
          <w:sz w:val="11"/>
          <w:rtl/>
        </w:rPr>
        <w:t>צבורי פירות</w:t>
      </w:r>
      <w:r w:rsidR="00980F5A" w:rsidRPr="00270114">
        <w:rPr>
          <w:rFonts w:ascii="FbShefa" w:hAnsi="FbShefa"/>
          <w:sz w:val="11"/>
          <w:rtl/>
        </w:rPr>
        <w:t>.</w:t>
      </w:r>
      <w:r w:rsidR="00331B6B" w:rsidRPr="00270114">
        <w:rPr>
          <w:rFonts w:ascii="FbShefa" w:hAnsi="FbShefa"/>
          <w:sz w:val="11"/>
          <w:rtl/>
        </w:rPr>
        <w:t xml:space="preserve"> </w:t>
      </w:r>
      <w:r w:rsidR="00CF7B52" w:rsidRPr="001B3037">
        <w:rPr>
          <w:rFonts w:ascii="FbShefa" w:hAnsi="FbShefa"/>
          <w:b/>
          <w:bCs/>
          <w:color w:val="3B2F2A" w:themeColor="text2" w:themeShade="80"/>
          <w:sz w:val="11"/>
          <w:rtl/>
        </w:rPr>
        <w:t>למ"ד</w:t>
      </w:r>
      <w:r w:rsidR="00980F5A" w:rsidRPr="001B3037">
        <w:rPr>
          <w:rFonts w:ascii="FbShefa" w:hAnsi="FbShefa"/>
          <w:b/>
          <w:bCs/>
          <w:color w:val="3B2F2A" w:themeColor="text2" w:themeShade="80"/>
          <w:sz w:val="11"/>
          <w:rtl/>
        </w:rPr>
        <w:t>.</w:t>
      </w:r>
      <w:r w:rsidR="00CF7B52" w:rsidRPr="001B3037">
        <w:rPr>
          <w:rFonts w:ascii="FbShefa" w:hAnsi="FbShefa"/>
          <w:b/>
          <w:bCs/>
          <w:color w:val="3B2F2A" w:themeColor="text2" w:themeShade="80"/>
          <w:sz w:val="11"/>
          <w:rtl/>
        </w:rPr>
        <w:t xml:space="preserve"> </w:t>
      </w:r>
      <w:r w:rsidR="00A9719C" w:rsidRPr="00270114">
        <w:rPr>
          <w:rFonts w:ascii="FbShefa" w:hAnsi="FbShefa"/>
          <w:sz w:val="11"/>
          <w:rtl/>
        </w:rPr>
        <w:t xml:space="preserve">מנין </w:t>
      </w:r>
      <w:r w:rsidR="009C3CB4" w:rsidRPr="00270114">
        <w:rPr>
          <w:rFonts w:ascii="FbShefa" w:hAnsi="FbShefa"/>
          <w:sz w:val="11"/>
          <w:rtl/>
        </w:rPr>
        <w:t>הוי סימן</w:t>
      </w:r>
      <w:r w:rsidR="00980F5A" w:rsidRPr="00270114">
        <w:rPr>
          <w:rFonts w:ascii="FbShefa" w:hAnsi="FbShefa"/>
          <w:sz w:val="11"/>
          <w:rtl/>
        </w:rPr>
        <w:t>.</w:t>
      </w:r>
    </w:p>
    <w:p w14:paraId="4573868E" w14:textId="325110E9" w:rsidR="009C3CB4" w:rsidRPr="00270114" w:rsidRDefault="009C3CB4" w:rsidP="009C3CB4">
      <w:pPr>
        <w:spacing w:line="240" w:lineRule="auto"/>
        <w:rPr>
          <w:rFonts w:ascii="FbShefa" w:hAnsi="FbShefa"/>
          <w:sz w:val="11"/>
          <w:rtl/>
        </w:rPr>
      </w:pPr>
    </w:p>
    <w:p w14:paraId="7BFDD4D1"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 xml:space="preserve">מטבעות </w:t>
      </w:r>
    </w:p>
    <w:p w14:paraId="53DA50F5" w14:textId="2162B751" w:rsidR="009C3CB4" w:rsidRPr="001B3037" w:rsidRDefault="009C3CB4" w:rsidP="009C3CB4">
      <w:pPr>
        <w:spacing w:line="240" w:lineRule="auto"/>
        <w:rPr>
          <w:rFonts w:ascii="FbShefa" w:hAnsi="FbShefa"/>
          <w:b/>
          <w:bCs/>
          <w:color w:val="3B2F2A" w:themeColor="text2" w:themeShade="80"/>
          <w:sz w:val="11"/>
          <w:rtl/>
        </w:rPr>
      </w:pPr>
      <w:r w:rsidRPr="001B3037">
        <w:rPr>
          <w:rFonts w:ascii="FbShefa" w:hAnsi="FbShefa"/>
          <w:b/>
          <w:bCs/>
          <w:color w:val="3B2F2A" w:themeColor="text2" w:themeShade="80"/>
          <w:sz w:val="11"/>
          <w:rtl/>
        </w:rPr>
        <w:t>מפוזרות</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שלו</w:t>
      </w:r>
      <w:r w:rsidR="00980F5A" w:rsidRPr="001B3037">
        <w:rPr>
          <w:rFonts w:ascii="FbShefa" w:hAnsi="FbShefa"/>
          <w:b/>
          <w:bCs/>
          <w:color w:val="3B2F2A" w:themeColor="text2" w:themeShade="80"/>
          <w:sz w:val="11"/>
          <w:rtl/>
        </w:rPr>
        <w:t>.</w:t>
      </w:r>
    </w:p>
    <w:p w14:paraId="5FCEA638" w14:textId="460E402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משלחפי שלחופי</w:t>
      </w:r>
      <w:r w:rsidR="00980F5A" w:rsidRPr="00270114">
        <w:rPr>
          <w:rFonts w:ascii="FbShefa" w:hAnsi="FbShefa"/>
          <w:sz w:val="11"/>
          <w:rtl/>
        </w:rPr>
        <w:t>.</w:t>
      </w:r>
      <w:r w:rsidRPr="00270114">
        <w:rPr>
          <w:rFonts w:ascii="FbShefa" w:hAnsi="FbShefa"/>
          <w:sz w:val="11"/>
          <w:rtl/>
        </w:rPr>
        <w:t xml:space="preserve"> שלו</w:t>
      </w:r>
      <w:r w:rsidR="00980F5A" w:rsidRPr="00270114">
        <w:rPr>
          <w:rFonts w:ascii="FbShefa" w:hAnsi="FbShefa"/>
          <w:sz w:val="11"/>
          <w:rtl/>
        </w:rPr>
        <w:t>.</w:t>
      </w:r>
    </w:p>
    <w:p w14:paraId="7960AABB" w14:textId="68C039B8" w:rsidR="009C3CB4" w:rsidRPr="00270114" w:rsidRDefault="00A9719C" w:rsidP="009C3CB4">
      <w:pPr>
        <w:spacing w:line="240" w:lineRule="auto"/>
        <w:rPr>
          <w:rFonts w:ascii="FbShefa" w:hAnsi="FbShefa"/>
          <w:sz w:val="11"/>
          <w:rtl/>
        </w:rPr>
      </w:pPr>
      <w:r w:rsidRPr="001B3037">
        <w:rPr>
          <w:rFonts w:ascii="FbShefa" w:hAnsi="FbShefa"/>
          <w:b/>
          <w:bCs/>
          <w:color w:val="3B2F2A" w:themeColor="text2" w:themeShade="80"/>
          <w:sz w:val="11"/>
          <w:rtl/>
        </w:rPr>
        <w:t>ביאור המשנה</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כל שאין עשויין כמגדלין, מפוזרות קרי להו</w:t>
      </w:r>
      <w:r w:rsidR="00980F5A" w:rsidRPr="00270114">
        <w:rPr>
          <w:rFonts w:ascii="FbShefa" w:hAnsi="FbShefa"/>
          <w:sz w:val="11"/>
          <w:rtl/>
        </w:rPr>
        <w:t>.</w:t>
      </w:r>
    </w:p>
    <w:p w14:paraId="3377A95A" w14:textId="77777777" w:rsidR="00A9719C" w:rsidRPr="001B3037" w:rsidRDefault="00A9719C" w:rsidP="009C3CB4">
      <w:pPr>
        <w:spacing w:line="240" w:lineRule="auto"/>
        <w:rPr>
          <w:rFonts w:ascii="FbShefa" w:hAnsi="FbShefa"/>
          <w:b/>
          <w:bCs/>
          <w:color w:val="3B2F2A" w:themeColor="text2" w:themeShade="80"/>
          <w:sz w:val="11"/>
          <w:rtl/>
        </w:rPr>
      </w:pPr>
    </w:p>
    <w:p w14:paraId="4275E773" w14:textId="77777777" w:rsidR="00A9719C" w:rsidRPr="00270114" w:rsidRDefault="009C3CB4" w:rsidP="00A9719C">
      <w:pPr>
        <w:pStyle w:val="3"/>
        <w:rPr>
          <w:rFonts w:ascii="FbShefa" w:hAnsi="FbShefa"/>
          <w:color w:val="7C5F1D"/>
          <w:rtl/>
        </w:rPr>
      </w:pPr>
      <w:r w:rsidRPr="00270114">
        <w:rPr>
          <w:rFonts w:ascii="FbShefa" w:hAnsi="FbShefa"/>
          <w:color w:val="7C5F1D"/>
          <w:rtl/>
        </w:rPr>
        <w:t>כמגדלין</w:t>
      </w:r>
      <w:r w:rsidR="00A9719C" w:rsidRPr="00270114">
        <w:rPr>
          <w:rFonts w:ascii="FbShefa" w:hAnsi="FbShefa"/>
          <w:color w:val="7C5F1D"/>
          <w:rtl/>
        </w:rPr>
        <w:t>:</w:t>
      </w:r>
    </w:p>
    <w:p w14:paraId="1F0B985F" w14:textId="2B63EB47" w:rsidR="00A9719C" w:rsidRPr="00270114" w:rsidRDefault="00A9719C" w:rsidP="00A9719C">
      <w:pPr>
        <w:rPr>
          <w:rFonts w:ascii="FbShefa" w:hAnsi="FbShefa"/>
          <w:sz w:val="11"/>
          <w:rtl/>
        </w:rPr>
      </w:pPr>
      <w:r w:rsidRPr="001B3037">
        <w:rPr>
          <w:rFonts w:ascii="FbShefa" w:hAnsi="FbShefa"/>
          <w:b/>
          <w:bCs/>
          <w:color w:val="3B2F2A" w:themeColor="text2" w:themeShade="80"/>
          <w:sz w:val="11"/>
          <w:rtl/>
        </w:rPr>
        <w:t>חייב</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להכריז</w:t>
      </w:r>
      <w:r w:rsidR="00980F5A" w:rsidRPr="00270114">
        <w:rPr>
          <w:rFonts w:ascii="FbShefa" w:hAnsi="FbShefa"/>
          <w:sz w:val="11"/>
          <w:rtl/>
        </w:rPr>
        <w:t>.</w:t>
      </w:r>
    </w:p>
    <w:p w14:paraId="400C735F" w14:textId="19C0C971" w:rsidR="00433741" w:rsidRPr="00270114" w:rsidRDefault="00A9719C" w:rsidP="00A9719C">
      <w:pPr>
        <w:rPr>
          <w:rFonts w:ascii="FbShefa" w:hAnsi="FbShefa"/>
          <w:sz w:val="11"/>
          <w:rtl/>
        </w:rPr>
      </w:pPr>
      <w:r w:rsidRPr="001B3037">
        <w:rPr>
          <w:rFonts w:ascii="FbShefa" w:hAnsi="FbShefa"/>
          <w:b/>
          <w:bCs/>
          <w:color w:val="3B2F2A" w:themeColor="text2" w:themeShade="80"/>
          <w:rtl/>
        </w:rPr>
        <w:t>כגון</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00EF47C4" w:rsidRPr="00270114">
        <w:rPr>
          <w:rFonts w:ascii="FbShefa" w:hAnsi="FbShefa"/>
          <w:sz w:val="11"/>
          <w:rtl/>
        </w:rPr>
        <w:t xml:space="preserve">רויחא </w:t>
      </w:r>
      <w:r w:rsidR="009C3CB4" w:rsidRPr="00270114">
        <w:rPr>
          <w:rFonts w:ascii="FbShefa" w:hAnsi="FbShefa"/>
          <w:sz w:val="11"/>
          <w:rtl/>
        </w:rPr>
        <w:t>תתאה, מציעא עילויה, וזוטא עילויה מציעא</w:t>
      </w:r>
      <w:r w:rsidR="00980F5A" w:rsidRPr="00270114">
        <w:rPr>
          <w:rFonts w:ascii="FbShefa" w:hAnsi="FbShefa"/>
          <w:sz w:val="11"/>
          <w:rtl/>
        </w:rPr>
        <w:t>.</w:t>
      </w:r>
    </w:p>
    <w:p w14:paraId="408F3B1E" w14:textId="5F1B330F" w:rsidR="00433741" w:rsidRPr="00270114" w:rsidRDefault="009C3CB4" w:rsidP="00A9719C">
      <w:pPr>
        <w:rPr>
          <w:rFonts w:ascii="FbShefa" w:hAnsi="FbShefa"/>
          <w:sz w:val="11"/>
          <w:rtl/>
        </w:rPr>
      </w:pPr>
      <w:r w:rsidRPr="001B3037">
        <w:rPr>
          <w:rFonts w:ascii="FbShefa" w:hAnsi="FbShefa"/>
          <w:b/>
          <w:bCs/>
          <w:color w:val="3B2F2A" w:themeColor="text2" w:themeShade="80"/>
          <w:sz w:val="11"/>
          <w:rtl/>
        </w:rPr>
        <w:t>הטעם</w:t>
      </w:r>
      <w:r w:rsidR="00980F5A" w:rsidRPr="001B3037">
        <w:rPr>
          <w:rFonts w:ascii="FbShefa" w:hAnsi="FbShefa"/>
          <w:b/>
          <w:bCs/>
          <w:color w:val="3B2F2A" w:themeColor="text2" w:themeShade="80"/>
          <w:sz w:val="11"/>
          <w:rtl/>
        </w:rPr>
        <w:t>.</w:t>
      </w:r>
      <w:r w:rsidRPr="00270114">
        <w:rPr>
          <w:rFonts w:ascii="FbShefa" w:hAnsi="FbShefa"/>
          <w:sz w:val="11"/>
          <w:rtl/>
        </w:rPr>
        <w:t xml:space="preserve"> דאמרינן אנוחי אנחינהו</w:t>
      </w:r>
      <w:r w:rsidR="00980F5A" w:rsidRPr="00270114">
        <w:rPr>
          <w:rFonts w:ascii="FbShefa" w:hAnsi="FbShefa"/>
          <w:sz w:val="11"/>
          <w:rtl/>
        </w:rPr>
        <w:t>.</w:t>
      </w:r>
    </w:p>
    <w:p w14:paraId="4DD450FC" w14:textId="38B2DB2E" w:rsidR="00EF47C4" w:rsidRPr="001B3037" w:rsidRDefault="00EF47C4" w:rsidP="009C3CB4">
      <w:pPr>
        <w:spacing w:line="240" w:lineRule="auto"/>
        <w:rPr>
          <w:rFonts w:ascii="FbShefa" w:hAnsi="FbShefa"/>
          <w:b/>
          <w:bCs/>
          <w:color w:val="3B2F2A" w:themeColor="text2" w:themeShade="80"/>
          <w:sz w:val="11"/>
          <w:rtl/>
        </w:rPr>
      </w:pPr>
    </w:p>
    <w:p w14:paraId="1F0423F5" w14:textId="77777777" w:rsidR="00EF47C4" w:rsidRPr="00270114" w:rsidRDefault="009C3CB4" w:rsidP="00EF47C4">
      <w:pPr>
        <w:pStyle w:val="3"/>
        <w:rPr>
          <w:rFonts w:ascii="FbShefa" w:hAnsi="FbShefa"/>
          <w:color w:val="7C5F1D"/>
          <w:rtl/>
        </w:rPr>
      </w:pPr>
      <w:r w:rsidRPr="00270114">
        <w:rPr>
          <w:rFonts w:ascii="FbShefa" w:hAnsi="FbShefa"/>
          <w:color w:val="7C5F1D"/>
          <w:rtl/>
        </w:rPr>
        <w:t>כולהו כי הדדי נינהו, ומנחי אהדדי</w:t>
      </w:r>
      <w:r w:rsidR="00EF47C4" w:rsidRPr="00270114">
        <w:rPr>
          <w:rFonts w:ascii="FbShefa" w:hAnsi="FbShefa"/>
          <w:color w:val="7C5F1D"/>
          <w:rtl/>
        </w:rPr>
        <w:t>:</w:t>
      </w:r>
    </w:p>
    <w:p w14:paraId="2DFA9070" w14:textId="7BFE4088" w:rsidR="00EF47C4" w:rsidRPr="00270114" w:rsidRDefault="007521DC" w:rsidP="009C3CB4">
      <w:pPr>
        <w:spacing w:line="240" w:lineRule="auto"/>
        <w:rPr>
          <w:rFonts w:ascii="FbShefa" w:hAnsi="FbShefa"/>
          <w:rtl/>
        </w:rPr>
      </w:pPr>
      <w:r w:rsidRPr="001B3037">
        <w:rPr>
          <w:rFonts w:ascii="FbShefa" w:hAnsi="FbShefa"/>
          <w:b/>
          <w:bCs/>
          <w:color w:val="3B2F2A" w:themeColor="text2" w:themeShade="80"/>
          <w:sz w:val="11"/>
          <w:rtl/>
        </w:rPr>
        <w:t>היינו</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rtl/>
        </w:rPr>
        <w:t>של מלך אחד</w:t>
      </w:r>
      <w:r w:rsidR="00980F5A" w:rsidRPr="00270114">
        <w:rPr>
          <w:rFonts w:ascii="FbShefa" w:hAnsi="FbShefa"/>
          <w:rtl/>
        </w:rPr>
        <w:t>.</w:t>
      </w:r>
    </w:p>
    <w:p w14:paraId="5FD6C3E8" w14:textId="77777777" w:rsidR="00EF47C4" w:rsidRPr="00270114" w:rsidRDefault="00EF47C4" w:rsidP="009C3CB4">
      <w:pPr>
        <w:spacing w:line="240" w:lineRule="auto"/>
        <w:rPr>
          <w:rFonts w:ascii="FbShefa" w:hAnsi="FbShefa"/>
          <w:sz w:val="11"/>
          <w:rtl/>
        </w:rPr>
      </w:pPr>
    </w:p>
    <w:p w14:paraId="7822C87A" w14:textId="54574F9A" w:rsidR="00433741" w:rsidRPr="00270114" w:rsidRDefault="00EF47C4" w:rsidP="00EF47C4">
      <w:pPr>
        <w:spacing w:line="240" w:lineRule="auto"/>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אינו חייב להכריז</w:t>
      </w:r>
      <w:r w:rsidR="00980F5A" w:rsidRPr="00270114">
        <w:rPr>
          <w:rFonts w:ascii="FbShefa" w:hAnsi="FbShefa"/>
          <w:sz w:val="11"/>
          <w:rtl/>
        </w:rPr>
        <w:t>.</w:t>
      </w:r>
      <w:r w:rsidR="00331B6B" w:rsidRPr="00270114">
        <w:rPr>
          <w:rFonts w:ascii="FbShefa" w:hAnsi="FbShefa"/>
          <w:sz w:val="11"/>
          <w:rtl/>
        </w:rPr>
        <w:t xml:space="preserve"> </w:t>
      </w:r>
      <w:r w:rsidR="007521DC"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009C3CB4" w:rsidRPr="00270114">
        <w:rPr>
          <w:rFonts w:ascii="FbShefa" w:hAnsi="FbShefa"/>
          <w:sz w:val="11"/>
          <w:rtl/>
        </w:rPr>
        <w:t>אימר אתרמויי אתרמי, ובהדי הדדי נפול</w:t>
      </w:r>
      <w:r w:rsidR="00980F5A" w:rsidRPr="00270114">
        <w:rPr>
          <w:rFonts w:ascii="FbShefa" w:hAnsi="FbShefa"/>
          <w:sz w:val="11"/>
          <w:rtl/>
        </w:rPr>
        <w:t>.</w:t>
      </w:r>
    </w:p>
    <w:p w14:paraId="0BD655B3" w14:textId="51DBCBB5" w:rsidR="00EF47C4" w:rsidRPr="00270114" w:rsidRDefault="00EF47C4" w:rsidP="00EF47C4">
      <w:pPr>
        <w:spacing w:line="240" w:lineRule="auto"/>
        <w:rPr>
          <w:rFonts w:ascii="FbShefa" w:hAnsi="FbShefa"/>
          <w:sz w:val="11"/>
          <w:rtl/>
        </w:rPr>
      </w:pPr>
    </w:p>
    <w:p w14:paraId="0EE8E830" w14:textId="2910CE97" w:rsidR="009C3CB4" w:rsidRPr="00270114" w:rsidRDefault="00EF47C4" w:rsidP="00EF47C4">
      <w:pPr>
        <w:spacing w:line="240" w:lineRule="auto"/>
        <w:rPr>
          <w:rFonts w:ascii="FbShefa" w:hAnsi="FbShefa"/>
          <w:sz w:val="11"/>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חייב להכריז</w:t>
      </w:r>
      <w:r w:rsidR="00980F5A" w:rsidRPr="00270114">
        <w:rPr>
          <w:rFonts w:ascii="FbShefa" w:hAnsi="FbShefa"/>
          <w:sz w:val="11"/>
          <w:rtl/>
        </w:rPr>
        <w:t>.</w:t>
      </w:r>
      <w:r w:rsidRPr="00270114">
        <w:rPr>
          <w:rFonts w:ascii="FbShefa" w:hAnsi="FbShefa"/>
          <w:sz w:val="11"/>
          <w:rtl/>
        </w:rPr>
        <w:t xml:space="preserve"> </w:t>
      </w:r>
      <w:r w:rsidR="009C3CB4" w:rsidRPr="001B3037">
        <w:rPr>
          <w:rFonts w:ascii="FbShefa" w:hAnsi="FbShefa"/>
          <w:b/>
          <w:bCs/>
          <w:color w:val="3B2F2A" w:themeColor="text2" w:themeShade="80"/>
          <w:sz w:val="11"/>
          <w:rtl/>
        </w:rPr>
        <w:t>הטעם</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מכריז מנין</w:t>
      </w:r>
      <w:r w:rsidR="00980F5A" w:rsidRPr="00270114">
        <w:rPr>
          <w:rFonts w:ascii="FbShefa" w:hAnsi="FbShefa"/>
          <w:sz w:val="11"/>
          <w:rtl/>
        </w:rPr>
        <w:t>.</w:t>
      </w:r>
    </w:p>
    <w:p w14:paraId="2B735AAC" w14:textId="1143C74D" w:rsidR="003633A7" w:rsidRPr="00270114" w:rsidRDefault="003633A7" w:rsidP="003633A7">
      <w:pPr>
        <w:spacing w:line="240" w:lineRule="auto"/>
        <w:rPr>
          <w:rFonts w:ascii="FbShefa" w:hAnsi="FbShefa"/>
          <w:sz w:val="11"/>
          <w:rtl/>
        </w:rPr>
      </w:pPr>
      <w:r w:rsidRPr="001B3037">
        <w:rPr>
          <w:rFonts w:ascii="FbShefa" w:hAnsi="FbShefa"/>
          <w:b/>
          <w:bCs/>
          <w:color w:val="3B2F2A" w:themeColor="text2" w:themeShade="80"/>
          <w:sz w:val="11"/>
          <w:rtl/>
        </w:rPr>
        <w:t>שאלה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מאי איריא תלתא אפילו תרין נמי</w:t>
      </w:r>
      <w:r w:rsidR="00980F5A" w:rsidRPr="00270114">
        <w:rPr>
          <w:rFonts w:ascii="FbShefa" w:hAnsi="FbShefa"/>
          <w:sz w:val="11"/>
          <w:rtl/>
        </w:rPr>
        <w:t>.</w:t>
      </w:r>
    </w:p>
    <w:p w14:paraId="5CD50D9F" w14:textId="1B8167F2" w:rsidR="003633A7" w:rsidRPr="00270114" w:rsidRDefault="003633A7" w:rsidP="003633A7">
      <w:pPr>
        <w:spacing w:line="240" w:lineRule="auto"/>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270114">
        <w:rPr>
          <w:rFonts w:ascii="FbShefa" w:hAnsi="FbShefa"/>
          <w:sz w:val="11"/>
          <w:rtl/>
        </w:rPr>
        <w:t xml:space="preserve"> טבעא מכריז</w:t>
      </w:r>
      <w:r w:rsidR="00980F5A" w:rsidRPr="00270114">
        <w:rPr>
          <w:rFonts w:ascii="FbShefa" w:hAnsi="FbShefa"/>
          <w:sz w:val="11"/>
          <w:rtl/>
        </w:rPr>
        <w:t>.</w:t>
      </w:r>
    </w:p>
    <w:p w14:paraId="18203A54" w14:textId="77777777" w:rsidR="009C3CB4" w:rsidRPr="00270114" w:rsidRDefault="009C3CB4" w:rsidP="009C3CB4">
      <w:pPr>
        <w:spacing w:line="240" w:lineRule="auto"/>
        <w:rPr>
          <w:rFonts w:ascii="FbShefa" w:hAnsi="FbShefa"/>
          <w:sz w:val="11"/>
          <w:rtl/>
        </w:rPr>
      </w:pPr>
    </w:p>
    <w:p w14:paraId="6C831D8C" w14:textId="77777777" w:rsidR="003633A7" w:rsidRPr="00270114" w:rsidRDefault="009C3CB4" w:rsidP="003633A7">
      <w:pPr>
        <w:pStyle w:val="3"/>
        <w:rPr>
          <w:rFonts w:ascii="FbShefa" w:hAnsi="FbShefa"/>
          <w:color w:val="7C5F1D"/>
          <w:rtl/>
        </w:rPr>
      </w:pPr>
      <w:r w:rsidRPr="00270114">
        <w:rPr>
          <w:rFonts w:ascii="FbShefa" w:hAnsi="FbShefa"/>
          <w:color w:val="7C5F1D"/>
          <w:rtl/>
        </w:rPr>
        <w:t>בעי רבי ירמיה</w:t>
      </w:r>
      <w:r w:rsidR="003633A7" w:rsidRPr="00270114">
        <w:rPr>
          <w:rFonts w:ascii="FbShefa" w:hAnsi="FbShefa"/>
          <w:color w:val="7C5F1D"/>
          <w:rtl/>
        </w:rPr>
        <w:t>:</w:t>
      </w:r>
    </w:p>
    <w:p w14:paraId="276A6788" w14:textId="3D39D0B9" w:rsidR="009C3CB4" w:rsidRPr="00270114" w:rsidRDefault="007521DC" w:rsidP="009C3CB4">
      <w:pPr>
        <w:spacing w:line="240" w:lineRule="auto"/>
        <w:rPr>
          <w:rFonts w:ascii="FbShefa" w:hAnsi="FbShefa"/>
          <w:sz w:val="11"/>
          <w:rtl/>
        </w:rPr>
      </w:pPr>
      <w:r w:rsidRPr="001B3037">
        <w:rPr>
          <w:rFonts w:ascii="FbShefa" w:hAnsi="FbShefa"/>
          <w:b/>
          <w:bCs/>
          <w:color w:val="3B2F2A" w:themeColor="text2" w:themeShade="80"/>
          <w:sz w:val="11"/>
          <w:rtl/>
        </w:rPr>
        <w:t>כגון</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כשיר, כשורה, כחצובה</w:t>
      </w:r>
      <w:r w:rsidR="00980F5A" w:rsidRPr="00270114">
        <w:rPr>
          <w:rFonts w:ascii="FbShefa" w:hAnsi="FbShefa"/>
          <w:sz w:val="11"/>
          <w:rtl/>
        </w:rPr>
        <w:t>.</w:t>
      </w:r>
    </w:p>
    <w:p w14:paraId="647BCFAA" w14:textId="6D92AC0C" w:rsidR="003633A7" w:rsidRPr="00270114" w:rsidRDefault="003633A7" w:rsidP="009C3CB4">
      <w:pPr>
        <w:spacing w:line="240" w:lineRule="auto"/>
        <w:rPr>
          <w:rFonts w:ascii="FbShefa" w:hAnsi="FbShefa"/>
          <w:sz w:val="11"/>
          <w:rtl/>
        </w:rPr>
      </w:pPr>
      <w:r w:rsidRPr="001B3037">
        <w:rPr>
          <w:rFonts w:ascii="FbShefa" w:hAnsi="FbShefa"/>
          <w:b/>
          <w:bCs/>
          <w:color w:val="3B2F2A" w:themeColor="text2" w:themeShade="80"/>
          <w:sz w:val="11"/>
          <w:rtl/>
        </w:rPr>
        <w:t>האם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חייב להכריז</w:t>
      </w:r>
      <w:r w:rsidR="00980F5A" w:rsidRPr="00270114">
        <w:rPr>
          <w:rFonts w:ascii="FbShefa" w:hAnsi="FbShefa"/>
          <w:sz w:val="11"/>
          <w:rtl/>
        </w:rPr>
        <w:t>.</w:t>
      </w:r>
    </w:p>
    <w:p w14:paraId="3ACD3112" w14:textId="77777777" w:rsidR="003633A7" w:rsidRPr="00270114" w:rsidRDefault="003633A7" w:rsidP="009C3CB4">
      <w:pPr>
        <w:spacing w:line="240" w:lineRule="auto"/>
        <w:rPr>
          <w:rFonts w:ascii="FbShefa" w:hAnsi="FbShefa"/>
          <w:sz w:val="11"/>
          <w:rtl/>
        </w:rPr>
      </w:pPr>
    </w:p>
    <w:p w14:paraId="3ABC8AF0" w14:textId="77777777" w:rsidR="003633A7" w:rsidRPr="00270114" w:rsidRDefault="009C3CB4" w:rsidP="003633A7">
      <w:pPr>
        <w:pStyle w:val="3"/>
        <w:rPr>
          <w:rFonts w:ascii="FbShefa" w:hAnsi="FbShefa"/>
          <w:color w:val="7C5F1D"/>
          <w:rtl/>
        </w:rPr>
      </w:pPr>
      <w:r w:rsidRPr="00270114">
        <w:rPr>
          <w:rFonts w:ascii="FbShefa" w:hAnsi="FbShefa"/>
          <w:color w:val="7C5F1D"/>
          <w:rtl/>
        </w:rPr>
        <w:t>כסולם</w:t>
      </w:r>
      <w:r w:rsidR="003633A7" w:rsidRPr="00270114">
        <w:rPr>
          <w:rFonts w:ascii="FbShefa" w:hAnsi="FbShefa"/>
          <w:color w:val="7C5F1D"/>
          <w:rtl/>
        </w:rPr>
        <w:t>:</w:t>
      </w:r>
    </w:p>
    <w:p w14:paraId="0124806F" w14:textId="479086D1" w:rsidR="003633A7" w:rsidRPr="00270114" w:rsidRDefault="003633A7" w:rsidP="003633A7">
      <w:pPr>
        <w:rPr>
          <w:rFonts w:ascii="FbShefa" w:hAnsi="FbShefa"/>
          <w:rtl/>
        </w:rPr>
      </w:pPr>
      <w:r w:rsidRPr="001B3037">
        <w:rPr>
          <w:rFonts w:ascii="FbShefa" w:hAnsi="FbShefa"/>
          <w:b/>
          <w:bCs/>
          <w:color w:val="3B2F2A" w:themeColor="text2" w:themeShade="80"/>
          <w:rtl/>
        </w:rPr>
        <w:t>חייב</w:t>
      </w:r>
      <w:r w:rsidR="00980F5A" w:rsidRPr="001B3037">
        <w:rPr>
          <w:rFonts w:ascii="FbShefa" w:hAnsi="FbShefa"/>
          <w:b/>
          <w:bCs/>
          <w:color w:val="3B2F2A" w:themeColor="text2" w:themeShade="80"/>
          <w:rtl/>
        </w:rPr>
        <w:t>.</w:t>
      </w:r>
      <w:r w:rsidR="00331B6B" w:rsidRPr="001B3037">
        <w:rPr>
          <w:rFonts w:ascii="FbShefa" w:hAnsi="FbShefa"/>
          <w:b/>
          <w:bCs/>
          <w:color w:val="3B2F2A" w:themeColor="text2" w:themeShade="80"/>
          <w:rtl/>
        </w:rPr>
        <w:t xml:space="preserve"> </w:t>
      </w:r>
      <w:r w:rsidRPr="00270114">
        <w:rPr>
          <w:rFonts w:ascii="FbShefa" w:hAnsi="FbShefa"/>
          <w:rtl/>
        </w:rPr>
        <w:t>להכריז</w:t>
      </w:r>
      <w:r w:rsidR="00980F5A" w:rsidRPr="00270114">
        <w:rPr>
          <w:rFonts w:ascii="FbShefa" w:hAnsi="FbShefa"/>
          <w:rtl/>
        </w:rPr>
        <w:t>.</w:t>
      </w:r>
    </w:p>
    <w:p w14:paraId="38129D08" w14:textId="66E21BA8"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כגון</w:t>
      </w:r>
      <w:r w:rsidR="00980F5A" w:rsidRPr="001B3037">
        <w:rPr>
          <w:rFonts w:ascii="FbShefa" w:hAnsi="FbShefa"/>
          <w:b/>
          <w:bCs/>
          <w:color w:val="3B2F2A" w:themeColor="text2" w:themeShade="80"/>
          <w:sz w:val="11"/>
          <w:rtl/>
        </w:rPr>
        <w:t>.</w:t>
      </w:r>
      <w:r w:rsidRPr="00270114">
        <w:rPr>
          <w:rFonts w:ascii="FbShefa" w:hAnsi="FbShefa"/>
          <w:sz w:val="11"/>
          <w:rtl/>
        </w:rPr>
        <w:t xml:space="preserve"> כל שמכניס קיסם ונוטלם בבת אחת</w:t>
      </w:r>
      <w:r w:rsidR="00980F5A" w:rsidRPr="00270114">
        <w:rPr>
          <w:rFonts w:ascii="FbShefa" w:hAnsi="FbShefa"/>
          <w:sz w:val="11"/>
          <w:rtl/>
        </w:rPr>
        <w:t>.</w:t>
      </w:r>
    </w:p>
    <w:p w14:paraId="3D1F0077" w14:textId="132FA695" w:rsidR="009C3CB4" w:rsidRPr="00270114" w:rsidRDefault="009C3CB4" w:rsidP="00794C1A">
      <w:pPr>
        <w:pStyle w:val="1"/>
        <w:rPr>
          <w:rFonts w:ascii="FbShefa" w:hAnsi="FbShefa"/>
          <w:rtl/>
        </w:rPr>
      </w:pPr>
      <w:r w:rsidRPr="00270114">
        <w:rPr>
          <w:rFonts w:ascii="FbShefa" w:hAnsi="FbShefa"/>
          <w:sz w:val="11"/>
          <w:rtl/>
        </w:rPr>
        <w:t>כה</w:t>
      </w:r>
      <w:r w:rsidR="00B36BF2" w:rsidRPr="00270114">
        <w:rPr>
          <w:rFonts w:ascii="FbShefa" w:hAnsi="FbShefa"/>
          <w:sz w:val="11"/>
          <w:rtl/>
        </w:rPr>
        <w:t>, ב</w:t>
      </w:r>
    </w:p>
    <w:p w14:paraId="4A4672CB" w14:textId="77777777" w:rsidR="003633A7" w:rsidRPr="00270114" w:rsidRDefault="009C3CB4" w:rsidP="003633A7">
      <w:pPr>
        <w:pStyle w:val="3"/>
        <w:rPr>
          <w:rFonts w:ascii="FbShefa" w:hAnsi="FbShefa"/>
          <w:color w:val="7C5F1D"/>
          <w:rtl/>
        </w:rPr>
      </w:pPr>
      <w:r w:rsidRPr="00270114">
        <w:rPr>
          <w:rFonts w:ascii="FbShefa" w:hAnsi="FbShefa"/>
          <w:color w:val="7C5F1D"/>
          <w:rtl/>
        </w:rPr>
        <w:t>כאבני בית קוליס</w:t>
      </w:r>
      <w:r w:rsidR="003633A7" w:rsidRPr="00270114">
        <w:rPr>
          <w:rFonts w:ascii="FbShefa" w:hAnsi="FbShefa"/>
          <w:color w:val="7C5F1D"/>
          <w:rtl/>
        </w:rPr>
        <w:t>:</w:t>
      </w:r>
    </w:p>
    <w:p w14:paraId="4A58DF38" w14:textId="7A3B5C72" w:rsidR="003633A7" w:rsidRPr="00270114" w:rsidRDefault="003633A7" w:rsidP="009C3CB4">
      <w:pPr>
        <w:spacing w:line="240" w:lineRule="auto"/>
        <w:rPr>
          <w:rFonts w:ascii="FbShefa" w:hAnsi="FbShefa"/>
          <w:sz w:val="11"/>
          <w:rtl/>
        </w:rPr>
      </w:pPr>
      <w:r w:rsidRPr="001B3037">
        <w:rPr>
          <w:rFonts w:ascii="FbShefa" w:hAnsi="FbShefa"/>
          <w:b/>
          <w:bCs/>
          <w:color w:val="3B2F2A" w:themeColor="text2" w:themeShade="80"/>
          <w:sz w:val="11"/>
          <w:rtl/>
        </w:rPr>
        <w:t>חייב</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להכריז</w:t>
      </w:r>
      <w:r w:rsidR="00980F5A" w:rsidRPr="00270114">
        <w:rPr>
          <w:rFonts w:ascii="FbShefa" w:hAnsi="FbShefa"/>
          <w:sz w:val="11"/>
          <w:rtl/>
        </w:rPr>
        <w:t>.</w:t>
      </w:r>
    </w:p>
    <w:p w14:paraId="4F176530" w14:textId="58282537"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כגון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אחת מכאן ואחת מכאן ואחת על גביהן</w:t>
      </w:r>
      <w:r w:rsidR="00980F5A" w:rsidRPr="00270114">
        <w:rPr>
          <w:rFonts w:ascii="FbShefa" w:hAnsi="FbShefa"/>
          <w:sz w:val="11"/>
          <w:rtl/>
        </w:rPr>
        <w:t>.</w:t>
      </w:r>
    </w:p>
    <w:p w14:paraId="64AE29E3" w14:textId="6971D579" w:rsidR="009C3CB4" w:rsidRPr="001B3037" w:rsidRDefault="009C3CB4" w:rsidP="009C3CB4">
      <w:pPr>
        <w:spacing w:line="240" w:lineRule="auto"/>
        <w:rPr>
          <w:rFonts w:ascii="FbShefa" w:hAnsi="FbShefa"/>
          <w:b/>
          <w:bCs/>
          <w:color w:val="3B2F2A" w:themeColor="text2" w:themeShade="80"/>
          <w:sz w:val="11"/>
          <w:rtl/>
        </w:rPr>
      </w:pPr>
    </w:p>
    <w:p w14:paraId="49794ABE" w14:textId="77777777" w:rsidR="00993631" w:rsidRPr="00270114" w:rsidRDefault="009C3CB4" w:rsidP="00993631">
      <w:pPr>
        <w:pStyle w:val="3"/>
        <w:rPr>
          <w:rFonts w:ascii="FbShefa" w:hAnsi="FbShefa"/>
          <w:color w:val="7C5F1D"/>
          <w:rtl/>
        </w:rPr>
      </w:pPr>
      <w:r w:rsidRPr="00270114">
        <w:rPr>
          <w:rFonts w:ascii="FbShefa" w:hAnsi="FbShefa"/>
          <w:color w:val="7C5F1D"/>
          <w:rtl/>
        </w:rPr>
        <w:t>לא אמר כלום</w:t>
      </w:r>
      <w:r w:rsidR="00993631" w:rsidRPr="00270114">
        <w:rPr>
          <w:rFonts w:ascii="FbShefa" w:hAnsi="FbShefa"/>
          <w:color w:val="7C5F1D"/>
          <w:rtl/>
        </w:rPr>
        <w:t>:</w:t>
      </w:r>
    </w:p>
    <w:p w14:paraId="0889E6C0" w14:textId="0B68B732" w:rsidR="009C3CB4" w:rsidRPr="00270114" w:rsidRDefault="00993631" w:rsidP="009C3CB4">
      <w:pPr>
        <w:spacing w:line="240" w:lineRule="auto"/>
        <w:rPr>
          <w:rFonts w:ascii="FbShefa" w:hAnsi="FbShefa"/>
          <w:sz w:val="11"/>
          <w:rtl/>
        </w:rPr>
      </w:pPr>
      <w:r w:rsidRPr="001B3037">
        <w:rPr>
          <w:rFonts w:ascii="FbShefa" w:hAnsi="FbShefa"/>
          <w:b/>
          <w:bCs/>
          <w:color w:val="3B2F2A" w:themeColor="text2" w:themeShade="80"/>
          <w:sz w:val="11"/>
          <w:rtl/>
        </w:rPr>
        <w:t>כשאמר</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שלי היא, חדשה היא, נירונית היא, של מלך פלוני היא, אפילו שמו כתוב עליה</w:t>
      </w:r>
      <w:r w:rsidR="00980F5A" w:rsidRPr="00270114">
        <w:rPr>
          <w:rFonts w:ascii="FbShefa" w:hAnsi="FbShefa"/>
          <w:sz w:val="11"/>
          <w:rtl/>
        </w:rPr>
        <w:t>.</w:t>
      </w:r>
    </w:p>
    <w:p w14:paraId="25B158CD" w14:textId="6DC8F10D"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הטעם</w:t>
      </w:r>
      <w:r w:rsidR="00980F5A" w:rsidRPr="001B3037">
        <w:rPr>
          <w:rFonts w:ascii="FbShefa" w:hAnsi="FbShefa"/>
          <w:b/>
          <w:bCs/>
          <w:color w:val="3B2F2A" w:themeColor="text2" w:themeShade="80"/>
          <w:sz w:val="11"/>
          <w:rtl/>
        </w:rPr>
        <w:t>.</w:t>
      </w:r>
      <w:r w:rsidRPr="00270114">
        <w:rPr>
          <w:rFonts w:ascii="FbShefa" w:hAnsi="FbShefa"/>
          <w:sz w:val="11"/>
          <w:rtl/>
        </w:rPr>
        <w:t xml:space="preserve"> לפי שאין סימן למטבע</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דלמא</w:t>
      </w:r>
      <w:r w:rsidR="00980F5A" w:rsidRPr="00270114">
        <w:rPr>
          <w:rFonts w:ascii="FbShefa" w:hAnsi="FbShefa"/>
          <w:sz w:val="11"/>
          <w:rtl/>
        </w:rPr>
        <w:t>.</w:t>
      </w:r>
      <w:r w:rsidRPr="00270114">
        <w:rPr>
          <w:rFonts w:ascii="FbShefa" w:hAnsi="FbShefa"/>
          <w:sz w:val="11"/>
          <w:rtl/>
        </w:rPr>
        <w:t xml:space="preserve"> אפוקי אפקא, ומאיניש אחרינא נפל</w:t>
      </w:r>
      <w:r w:rsidR="00980F5A" w:rsidRPr="00270114">
        <w:rPr>
          <w:rFonts w:ascii="FbShefa" w:hAnsi="FbShefa"/>
          <w:sz w:val="11"/>
          <w:rtl/>
        </w:rPr>
        <w:t>.</w:t>
      </w:r>
    </w:p>
    <w:p w14:paraId="3C7B2166" w14:textId="4F91C14C" w:rsidR="009C3CB4" w:rsidRPr="00270114" w:rsidRDefault="009C3CB4" w:rsidP="009C3CB4">
      <w:pPr>
        <w:spacing w:line="240" w:lineRule="auto"/>
        <w:rPr>
          <w:rFonts w:ascii="FbShefa" w:hAnsi="FbShefa"/>
          <w:sz w:val="11"/>
          <w:rtl/>
        </w:rPr>
      </w:pPr>
    </w:p>
    <w:p w14:paraId="1E9B5E93" w14:textId="7F2907B6" w:rsidR="00433741" w:rsidRPr="001B3037" w:rsidRDefault="009C3CB4" w:rsidP="00993631">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rtl/>
        </w:rPr>
        <w:t>מָצָא אַחַר הַגַּפָּה אוֹ אַחַר הַגָּדֵר גּוֹזָלוֹת מְקֻשָּׁרִין, אוֹ בִשְׁבִילִין שֶׁבַּשָּׂדוֹת, הֲרֵי זֶה לֹא יִגַּע בָּהֶן</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מָצָא כְלִי בָּאַשְׁפָּה, אִם מְכֻסֶּה, לֹא יִגַּע בּוֹ, אִם מְגֻלֶּה, נוֹטֵל וּמַכְרִיז</w:t>
      </w:r>
      <w:r w:rsidR="00980F5A" w:rsidRPr="001B3037">
        <w:rPr>
          <w:rFonts w:ascii="FbShefa" w:eastAsia="Times New Roman" w:hAnsi="FbShefa"/>
          <w:b/>
          <w:bCs/>
          <w:color w:val="3B2F2A" w:themeColor="text2" w:themeShade="80"/>
          <w:rtl/>
        </w:rPr>
        <w:t>.</w:t>
      </w:r>
    </w:p>
    <w:p w14:paraId="264F10EA" w14:textId="1FA8824C" w:rsidR="009C3CB4" w:rsidRPr="00270114" w:rsidRDefault="009C3CB4" w:rsidP="009C3CB4">
      <w:pPr>
        <w:spacing w:line="240" w:lineRule="auto"/>
        <w:rPr>
          <w:rFonts w:ascii="FbShefa" w:hAnsi="FbShefa"/>
          <w:sz w:val="11"/>
          <w:rtl/>
        </w:rPr>
      </w:pPr>
    </w:p>
    <w:p w14:paraId="4248AAF6"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אחר הגפה וכו'</w:t>
      </w:r>
    </w:p>
    <w:p w14:paraId="7F90E977" w14:textId="13AA6429" w:rsidR="00433741" w:rsidRPr="00270114" w:rsidRDefault="00993631" w:rsidP="009C3CB4">
      <w:pPr>
        <w:spacing w:line="240" w:lineRule="auto"/>
        <w:rPr>
          <w:rFonts w:ascii="FbShefa" w:hAnsi="FbShefa"/>
          <w:sz w:val="11"/>
          <w:rtl/>
        </w:rPr>
      </w:pPr>
      <w:r w:rsidRPr="001B3037">
        <w:rPr>
          <w:rFonts w:ascii="FbShefa" w:hAnsi="FbShefa"/>
          <w:b/>
          <w:bCs/>
          <w:color w:val="3B2F2A" w:themeColor="text2" w:themeShade="80"/>
          <w:sz w:val="11"/>
          <w:rtl/>
        </w:rPr>
        <w:t>הטעם שלא יגע</w:t>
      </w:r>
      <w:r w:rsidR="00980F5A" w:rsidRPr="00270114">
        <w:rPr>
          <w:rFonts w:ascii="FbShefa" w:hAnsi="FbShefa"/>
          <w:sz w:val="11"/>
          <w:rtl/>
        </w:rPr>
        <w:t>.</w:t>
      </w:r>
      <w:r w:rsidR="009C3CB4" w:rsidRPr="00270114">
        <w:rPr>
          <w:rFonts w:ascii="FbShefa" w:hAnsi="FbShefa"/>
          <w:sz w:val="11"/>
          <w:rtl/>
        </w:rPr>
        <w:t xml:space="preserve"> דאמרינן אינש אצנעינהו, ואי שקיל לית להו סימנא</w:t>
      </w:r>
      <w:r w:rsidR="00980F5A" w:rsidRPr="00270114">
        <w:rPr>
          <w:rFonts w:ascii="FbShefa" w:hAnsi="FbShefa"/>
          <w:sz w:val="11"/>
          <w:rtl/>
        </w:rPr>
        <w:t>.</w:t>
      </w:r>
      <w:r w:rsidR="009C3CB4" w:rsidRPr="00270114">
        <w:rPr>
          <w:rFonts w:ascii="FbShefa" w:hAnsi="FbShefa"/>
          <w:sz w:val="11"/>
          <w:rtl/>
        </w:rPr>
        <w:t xml:space="preserve"> </w:t>
      </w:r>
      <w:r w:rsidR="009C3CB4" w:rsidRPr="001B3037">
        <w:rPr>
          <w:rFonts w:ascii="FbShefa" w:hAnsi="FbShefa"/>
          <w:b/>
          <w:bCs/>
          <w:color w:val="3B2F2A" w:themeColor="text2" w:themeShade="80"/>
          <w:sz w:val="11"/>
          <w:rtl/>
        </w:rPr>
        <w:t>הלכך</w:t>
      </w:r>
      <w:r w:rsidR="00980F5A" w:rsidRPr="00270114">
        <w:rPr>
          <w:rFonts w:ascii="FbShefa" w:hAnsi="FbShefa"/>
          <w:sz w:val="11"/>
          <w:rtl/>
        </w:rPr>
        <w:t>.</w:t>
      </w:r>
      <w:r w:rsidR="009C3CB4" w:rsidRPr="00270114">
        <w:rPr>
          <w:rFonts w:ascii="FbShefa" w:hAnsi="FbShefa"/>
          <w:sz w:val="11"/>
          <w:rtl/>
        </w:rPr>
        <w:t xml:space="preserve"> לשבקינהו ומרייהו שקיל להו</w:t>
      </w:r>
      <w:r w:rsidR="00980F5A" w:rsidRPr="00270114">
        <w:rPr>
          <w:rFonts w:ascii="FbShefa" w:hAnsi="FbShefa"/>
          <w:sz w:val="11"/>
          <w:rtl/>
        </w:rPr>
        <w:t>.</w:t>
      </w:r>
    </w:p>
    <w:p w14:paraId="0198CA15" w14:textId="2543132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קשר</w:t>
      </w:r>
      <w:r w:rsidR="00980F5A" w:rsidRPr="001B3037">
        <w:rPr>
          <w:rFonts w:ascii="FbShefa" w:hAnsi="FbShefa"/>
          <w:b/>
          <w:bCs/>
          <w:color w:val="3B2F2A" w:themeColor="text2" w:themeShade="80"/>
          <w:sz w:val="11"/>
          <w:rtl/>
        </w:rPr>
        <w:t>.</w:t>
      </w:r>
      <w:r w:rsidRPr="00270114">
        <w:rPr>
          <w:rFonts w:ascii="FbShefa" w:hAnsi="FbShefa"/>
          <w:sz w:val="11"/>
          <w:rtl/>
        </w:rPr>
        <w:t xml:space="preserve"> לאו סימנא</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כגון</w:t>
      </w:r>
      <w:r w:rsidR="00980F5A" w:rsidRPr="001B3037">
        <w:rPr>
          <w:rFonts w:ascii="FbShefa" w:hAnsi="FbShefa"/>
          <w:b/>
          <w:bCs/>
          <w:color w:val="3B2F2A" w:themeColor="text2" w:themeShade="80"/>
          <w:sz w:val="11"/>
          <w:rtl/>
        </w:rPr>
        <w:t>.</w:t>
      </w:r>
      <w:r w:rsidRPr="00270114">
        <w:rPr>
          <w:rFonts w:ascii="FbShefa" w:hAnsi="FbShefa"/>
          <w:sz w:val="11"/>
          <w:rtl/>
        </w:rPr>
        <w:t xml:space="preserve"> במקושרין בכנפיהן</w:t>
      </w:r>
      <w:r w:rsidR="00993631" w:rsidRPr="00270114">
        <w:rPr>
          <w:rFonts w:ascii="FbShefa" w:hAnsi="FbShefa"/>
          <w:sz w:val="11"/>
          <w:rtl/>
        </w:rPr>
        <w:t>,</w:t>
      </w:r>
      <w:r w:rsidRPr="00270114">
        <w:rPr>
          <w:rFonts w:ascii="FbShefa" w:hAnsi="FbShefa"/>
          <w:sz w:val="11"/>
          <w:rtl/>
        </w:rPr>
        <w:t xml:space="preserve"> דכולי עלמא הכי מקטרי להו</w:t>
      </w:r>
      <w:r w:rsidR="00980F5A" w:rsidRPr="00270114">
        <w:rPr>
          <w:rFonts w:ascii="FbShefa" w:hAnsi="FbShefa"/>
          <w:sz w:val="11"/>
          <w:rtl/>
        </w:rPr>
        <w:t>.</w:t>
      </w:r>
    </w:p>
    <w:p w14:paraId="653AFEED" w14:textId="5049178A"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מקום</w:t>
      </w:r>
      <w:r w:rsidR="00980F5A" w:rsidRPr="001B3037">
        <w:rPr>
          <w:rFonts w:ascii="FbShefa" w:hAnsi="FbShefa"/>
          <w:b/>
          <w:bCs/>
          <w:color w:val="3B2F2A" w:themeColor="text2" w:themeShade="80"/>
          <w:sz w:val="11"/>
          <w:rtl/>
        </w:rPr>
        <w:t>.</w:t>
      </w:r>
      <w:r w:rsidRPr="00270114">
        <w:rPr>
          <w:rFonts w:ascii="FbShefa" w:hAnsi="FbShefa"/>
          <w:sz w:val="11"/>
          <w:rtl/>
        </w:rPr>
        <w:t xml:space="preserve"> אינו סימן</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כגון</w:t>
      </w:r>
      <w:r w:rsidR="00980F5A" w:rsidRPr="001B3037">
        <w:rPr>
          <w:rFonts w:ascii="FbShefa" w:hAnsi="FbShefa"/>
          <w:b/>
          <w:bCs/>
          <w:color w:val="3B2F2A" w:themeColor="text2" w:themeShade="80"/>
          <w:sz w:val="11"/>
          <w:rtl/>
        </w:rPr>
        <w:t>.</w:t>
      </w:r>
      <w:r w:rsidRPr="00270114">
        <w:rPr>
          <w:rFonts w:ascii="FbShefa" w:hAnsi="FbShefa"/>
          <w:sz w:val="11"/>
          <w:rtl/>
        </w:rPr>
        <w:t xml:space="preserve"> במדדין</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הטעם</w:t>
      </w:r>
      <w:r w:rsidR="00980F5A" w:rsidRPr="001B3037">
        <w:rPr>
          <w:rFonts w:ascii="FbShefa" w:hAnsi="FbShefa"/>
          <w:b/>
          <w:bCs/>
          <w:color w:val="3B2F2A" w:themeColor="text2" w:themeShade="80"/>
          <w:sz w:val="11"/>
          <w:rtl/>
        </w:rPr>
        <w:t>.</w:t>
      </w:r>
      <w:r w:rsidRPr="00270114">
        <w:rPr>
          <w:rFonts w:ascii="FbShefa" w:hAnsi="FbShefa"/>
          <w:sz w:val="11"/>
          <w:rtl/>
        </w:rPr>
        <w:t xml:space="preserve"> איכא למימר מעלמא אתו, ואיכא למימר אינש אצנעינהו, והו"ל ספק הינוח, וכדלהלן</w:t>
      </w:r>
      <w:r w:rsidR="00980F5A" w:rsidRPr="00270114">
        <w:rPr>
          <w:rFonts w:ascii="FbShefa" w:hAnsi="FbShefa"/>
          <w:sz w:val="11"/>
          <w:rtl/>
        </w:rPr>
        <w:t>.</w:t>
      </w:r>
    </w:p>
    <w:p w14:paraId="2352AE81" w14:textId="77777777" w:rsidR="009C3CB4" w:rsidRPr="00270114" w:rsidRDefault="009C3CB4" w:rsidP="009C3CB4">
      <w:pPr>
        <w:spacing w:line="240" w:lineRule="auto"/>
        <w:rPr>
          <w:rFonts w:ascii="FbShefa" w:hAnsi="FbShefa"/>
          <w:sz w:val="11"/>
          <w:rtl/>
        </w:rPr>
      </w:pPr>
    </w:p>
    <w:p w14:paraId="35FD4DA0"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 xml:space="preserve">ספק הינוח </w:t>
      </w:r>
    </w:p>
    <w:p w14:paraId="5197C6E5" w14:textId="17584CAF"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לכתחילה</w:t>
      </w:r>
      <w:r w:rsidR="00980F5A" w:rsidRPr="00270114">
        <w:rPr>
          <w:rFonts w:ascii="FbShefa" w:hAnsi="FbShefa"/>
          <w:sz w:val="11"/>
          <w:rtl/>
        </w:rPr>
        <w:t>.</w:t>
      </w:r>
      <w:r w:rsidRPr="00270114">
        <w:rPr>
          <w:rFonts w:ascii="FbShefa" w:hAnsi="FbShefa"/>
          <w:sz w:val="11"/>
          <w:rtl/>
        </w:rPr>
        <w:t xml:space="preserve"> לא יטול</w:t>
      </w:r>
      <w:r w:rsidR="00980F5A" w:rsidRPr="00270114">
        <w:rPr>
          <w:rFonts w:ascii="FbShefa" w:hAnsi="FbShefa"/>
          <w:sz w:val="11"/>
          <w:rtl/>
        </w:rPr>
        <w:t>.</w:t>
      </w:r>
    </w:p>
    <w:p w14:paraId="0DE7CF12" w14:textId="7C0F188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ואם נטל</w:t>
      </w:r>
      <w:r w:rsidR="00980F5A" w:rsidRPr="00270114">
        <w:rPr>
          <w:rFonts w:ascii="FbShefa" w:hAnsi="FbShefa"/>
          <w:sz w:val="11"/>
          <w:rtl/>
        </w:rPr>
        <w:t>.</w:t>
      </w:r>
      <w:r w:rsidRPr="00270114">
        <w:rPr>
          <w:rFonts w:ascii="FbShefa" w:hAnsi="FbShefa"/>
          <w:sz w:val="11"/>
          <w:rtl/>
        </w:rPr>
        <w:t xml:space="preserve"> לא יחזיר</w:t>
      </w:r>
      <w:r w:rsidR="00980F5A" w:rsidRPr="00270114">
        <w:rPr>
          <w:rFonts w:ascii="FbShefa" w:hAnsi="FbShefa"/>
          <w:sz w:val="11"/>
          <w:rtl/>
        </w:rPr>
        <w:t>.</w:t>
      </w:r>
    </w:p>
    <w:p w14:paraId="535854AA" w14:textId="5D8D399B" w:rsidR="009C3CB4" w:rsidRPr="00270114" w:rsidRDefault="009C3CB4" w:rsidP="009C3CB4">
      <w:pPr>
        <w:spacing w:line="240" w:lineRule="auto"/>
        <w:rPr>
          <w:rFonts w:ascii="FbShefa" w:hAnsi="FbShefa"/>
          <w:sz w:val="11"/>
          <w:rtl/>
        </w:rPr>
      </w:pPr>
    </w:p>
    <w:p w14:paraId="7EB4D3FF"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כלי באשפה</w:t>
      </w:r>
    </w:p>
    <w:p w14:paraId="7A35E075" w14:textId="39317D93"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סכיני והמניק</w:t>
      </w:r>
      <w:r w:rsidR="00980F5A" w:rsidRPr="00270114">
        <w:rPr>
          <w:rFonts w:ascii="FbShefa" w:hAnsi="FbShefa"/>
          <w:sz w:val="11"/>
          <w:rtl/>
        </w:rPr>
        <w:t>.</w:t>
      </w:r>
      <w:r w:rsidRPr="00270114">
        <w:rPr>
          <w:rFonts w:ascii="FbShefa" w:hAnsi="FbShefa"/>
          <w:sz w:val="11"/>
          <w:rtl/>
        </w:rPr>
        <w:t xml:space="preserve"> מכריז</w:t>
      </w:r>
      <w:r w:rsidR="00980F5A" w:rsidRPr="00270114">
        <w:rPr>
          <w:rFonts w:ascii="FbShefa" w:hAnsi="FbShefa"/>
          <w:sz w:val="11"/>
          <w:rtl/>
        </w:rPr>
        <w:t>.</w:t>
      </w:r>
    </w:p>
    <w:p w14:paraId="3820EAD8" w14:textId="77777777" w:rsidR="00993631" w:rsidRPr="001B3037" w:rsidRDefault="00993631" w:rsidP="009C3CB4">
      <w:pPr>
        <w:spacing w:line="240" w:lineRule="auto"/>
        <w:rPr>
          <w:rFonts w:ascii="FbShefa" w:hAnsi="FbShefa"/>
          <w:b/>
          <w:bCs/>
          <w:color w:val="3B2F2A" w:themeColor="text2" w:themeShade="80"/>
          <w:sz w:val="11"/>
          <w:rtl/>
        </w:rPr>
      </w:pPr>
    </w:p>
    <w:p w14:paraId="5284C9B1" w14:textId="77777777" w:rsidR="00993631" w:rsidRPr="00270114" w:rsidRDefault="009C3CB4" w:rsidP="00993631">
      <w:pPr>
        <w:pStyle w:val="3"/>
        <w:rPr>
          <w:rFonts w:ascii="FbShefa" w:hAnsi="FbShefa"/>
          <w:color w:val="7C5F1D"/>
          <w:rtl/>
        </w:rPr>
      </w:pPr>
      <w:r w:rsidRPr="00270114">
        <w:rPr>
          <w:rFonts w:ascii="FbShefa" w:hAnsi="FbShefa"/>
          <w:color w:val="7C5F1D"/>
          <w:rtl/>
        </w:rPr>
        <w:t>כובי וכסי</w:t>
      </w:r>
      <w:r w:rsidR="00993631" w:rsidRPr="00270114">
        <w:rPr>
          <w:rFonts w:ascii="FbShefa" w:hAnsi="FbShefa"/>
          <w:color w:val="7C5F1D"/>
          <w:rtl/>
        </w:rPr>
        <w:t>:</w:t>
      </w:r>
    </w:p>
    <w:p w14:paraId="58F6AFAC" w14:textId="58F59690"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עשויה לפנות</w:t>
      </w:r>
      <w:r w:rsidR="00980F5A" w:rsidRPr="00270114">
        <w:rPr>
          <w:rFonts w:ascii="FbShefa" w:hAnsi="FbShefa"/>
          <w:sz w:val="11"/>
          <w:rtl/>
        </w:rPr>
        <w:t>.</w:t>
      </w:r>
      <w:r w:rsidRPr="00270114">
        <w:rPr>
          <w:rFonts w:ascii="FbShefa" w:hAnsi="FbShefa"/>
          <w:sz w:val="11"/>
          <w:rtl/>
        </w:rPr>
        <w:t xml:space="preserve"> אבידה מדעת</w:t>
      </w:r>
      <w:r w:rsidR="00980F5A" w:rsidRPr="00270114">
        <w:rPr>
          <w:rFonts w:ascii="FbShefa" w:hAnsi="FbShefa"/>
          <w:sz w:val="11"/>
          <w:rtl/>
        </w:rPr>
        <w:t>.</w:t>
      </w:r>
    </w:p>
    <w:p w14:paraId="0ABE33A0" w14:textId="29369AC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אינה עשויה לפנות</w:t>
      </w:r>
      <w:r w:rsidR="00980F5A" w:rsidRPr="00270114">
        <w:rPr>
          <w:rFonts w:ascii="FbShefa" w:hAnsi="FbShefa"/>
          <w:sz w:val="11"/>
          <w:rtl/>
        </w:rPr>
        <w:t>.</w:t>
      </w:r>
      <w:r w:rsidRPr="00270114">
        <w:rPr>
          <w:rFonts w:ascii="FbShefa" w:hAnsi="FbShefa"/>
          <w:sz w:val="11"/>
          <w:rtl/>
        </w:rPr>
        <w:t xml:space="preserve"> לא יגע</w:t>
      </w:r>
      <w:r w:rsidR="00980F5A" w:rsidRPr="00270114">
        <w:rPr>
          <w:rFonts w:ascii="FbShefa" w:hAnsi="FbShefa"/>
          <w:sz w:val="11"/>
          <w:rtl/>
        </w:rPr>
        <w:t>.</w:t>
      </w:r>
    </w:p>
    <w:p w14:paraId="3DCF484F" w14:textId="5C2AA3E2"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נמלך עליה לפנותה</w:t>
      </w:r>
      <w:r w:rsidR="00980F5A" w:rsidRPr="00270114">
        <w:rPr>
          <w:rFonts w:ascii="FbShefa" w:hAnsi="FbShefa"/>
          <w:sz w:val="11"/>
          <w:rtl/>
        </w:rPr>
        <w:t>.</w:t>
      </w:r>
      <w:r w:rsidRPr="00270114">
        <w:rPr>
          <w:rFonts w:ascii="FbShefa" w:hAnsi="FbShefa"/>
          <w:sz w:val="11"/>
          <w:rtl/>
        </w:rPr>
        <w:t xml:space="preserve"> מכריז</w:t>
      </w:r>
      <w:r w:rsidR="00980F5A" w:rsidRPr="00270114">
        <w:rPr>
          <w:rFonts w:ascii="FbShefa" w:hAnsi="FbShefa"/>
          <w:sz w:val="11"/>
          <w:rtl/>
        </w:rPr>
        <w:t>.</w:t>
      </w:r>
    </w:p>
    <w:p w14:paraId="18C89EB5" w14:textId="77777777" w:rsidR="00993631" w:rsidRPr="00270114" w:rsidRDefault="00993631" w:rsidP="009C3CB4">
      <w:pPr>
        <w:spacing w:line="240" w:lineRule="auto"/>
        <w:rPr>
          <w:rFonts w:ascii="FbShefa" w:hAnsi="FbShefa"/>
          <w:sz w:val="11"/>
          <w:rtl/>
        </w:rPr>
      </w:pPr>
    </w:p>
    <w:p w14:paraId="6ACC2BF2" w14:textId="46ECC379" w:rsidR="00993631" w:rsidRPr="00270114" w:rsidRDefault="00993631" w:rsidP="00993631">
      <w:pPr>
        <w:pStyle w:val="3"/>
        <w:rPr>
          <w:rFonts w:ascii="FbShefa" w:hAnsi="FbShefa"/>
          <w:color w:val="7C5F1D"/>
          <w:rtl/>
        </w:rPr>
      </w:pPr>
      <w:r w:rsidRPr="00270114">
        <w:rPr>
          <w:rFonts w:ascii="FbShefa" w:hAnsi="FbShefa"/>
          <w:color w:val="7C5F1D"/>
          <w:rtl/>
        </w:rPr>
        <w:t>ת"ש:</w:t>
      </w:r>
    </w:p>
    <w:p w14:paraId="3B1F0349" w14:textId="5F8340F4" w:rsidR="00433741" w:rsidRPr="00270114" w:rsidRDefault="00993631" w:rsidP="00993631">
      <w:pPr>
        <w:spacing w:line="240" w:lineRule="auto"/>
        <w:rPr>
          <w:rFonts w:ascii="FbShefa" w:hAnsi="FbShefa"/>
          <w:sz w:val="11"/>
          <w:rtl/>
        </w:rPr>
      </w:pPr>
      <w:r w:rsidRPr="001B3037">
        <w:rPr>
          <w:rFonts w:ascii="FbShefa" w:hAnsi="FbShefa"/>
          <w:b/>
          <w:bCs/>
          <w:color w:val="3B2F2A" w:themeColor="text2" w:themeShade="80"/>
          <w:sz w:val="11"/>
          <w:rtl/>
        </w:rPr>
        <w:t>לשון הברייתא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שכן דרך אשפה לפנות</w:t>
      </w:r>
      <w:r w:rsidR="00980F5A" w:rsidRPr="00270114">
        <w:rPr>
          <w:rFonts w:ascii="FbShefa" w:hAnsi="FbShefa"/>
          <w:sz w:val="11"/>
          <w:rtl/>
        </w:rPr>
        <w:t>.</w:t>
      </w:r>
    </w:p>
    <w:p w14:paraId="087C35E6" w14:textId="78AB64DE" w:rsidR="00433741" w:rsidRPr="00270114" w:rsidRDefault="00993631" w:rsidP="00993631">
      <w:pPr>
        <w:spacing w:line="240" w:lineRule="auto"/>
        <w:rPr>
          <w:rFonts w:ascii="FbShefa" w:hAnsi="FbShefa"/>
          <w:sz w:val="11"/>
          <w:rtl/>
        </w:rPr>
      </w:pPr>
      <w:r w:rsidRPr="001B3037">
        <w:rPr>
          <w:rFonts w:ascii="FbShefa" w:hAnsi="FbShefa"/>
          <w:b/>
          <w:bCs/>
          <w:color w:val="3B2F2A" w:themeColor="text2" w:themeShade="80"/>
          <w:sz w:val="11"/>
          <w:rtl/>
        </w:rPr>
        <w:t>ביאור א</w:t>
      </w:r>
      <w:r w:rsidR="00980F5A" w:rsidRPr="001B3037">
        <w:rPr>
          <w:rFonts w:ascii="FbShefa" w:hAnsi="FbShefa"/>
          <w:b/>
          <w:bCs/>
          <w:color w:val="3B2F2A" w:themeColor="text2" w:themeShade="80"/>
          <w:sz w:val="11"/>
          <w:rtl/>
        </w:rPr>
        <w:t>.</w:t>
      </w:r>
      <w:r w:rsidRPr="00270114">
        <w:rPr>
          <w:rFonts w:ascii="FbShefa" w:hAnsi="FbShefa"/>
          <w:sz w:val="11"/>
          <w:rtl/>
        </w:rPr>
        <w:t xml:space="preserve"> בנמלך לפנותה</w:t>
      </w:r>
      <w:r w:rsidR="00980F5A" w:rsidRPr="00270114">
        <w:rPr>
          <w:rFonts w:ascii="FbShefa" w:hAnsi="FbShefa"/>
          <w:sz w:val="11"/>
          <w:rtl/>
        </w:rPr>
        <w:t>.</w:t>
      </w:r>
    </w:p>
    <w:p w14:paraId="562EBC6C" w14:textId="10131D70" w:rsidR="00993631" w:rsidRPr="00270114" w:rsidRDefault="00993631" w:rsidP="00993631">
      <w:pPr>
        <w:spacing w:line="240" w:lineRule="auto"/>
        <w:rPr>
          <w:rFonts w:ascii="FbShefa" w:hAnsi="FbShefa"/>
          <w:sz w:val="11"/>
          <w:rtl/>
        </w:rPr>
      </w:pPr>
      <w:r w:rsidRPr="001B3037">
        <w:rPr>
          <w:rFonts w:ascii="FbShefa" w:hAnsi="FbShefa"/>
          <w:b/>
          <w:bCs/>
          <w:color w:val="3B2F2A" w:themeColor="text2" w:themeShade="80"/>
          <w:sz w:val="11"/>
          <w:rtl/>
        </w:rPr>
        <w:t>ביאור ב</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בסכיני והמניק</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שכן</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דרך אשפה לפנות לה כלים קטנים</w:t>
      </w:r>
      <w:r w:rsidR="00980F5A" w:rsidRPr="00270114">
        <w:rPr>
          <w:rFonts w:ascii="FbShefa" w:hAnsi="FbShefa"/>
          <w:sz w:val="11"/>
          <w:rtl/>
        </w:rPr>
        <w:t>.</w:t>
      </w:r>
    </w:p>
    <w:p w14:paraId="5415C79B" w14:textId="77777777" w:rsidR="009C3CB4" w:rsidRPr="00270114" w:rsidRDefault="009C3CB4" w:rsidP="009C3CB4">
      <w:pPr>
        <w:spacing w:line="240" w:lineRule="auto"/>
        <w:rPr>
          <w:rFonts w:ascii="FbShefa" w:hAnsi="FbShefa"/>
          <w:sz w:val="11"/>
          <w:rtl/>
        </w:rPr>
      </w:pPr>
    </w:p>
    <w:p w14:paraId="62975508" w14:textId="357C03D6" w:rsidR="009C3CB4" w:rsidRPr="001B3037" w:rsidRDefault="009C3CB4" w:rsidP="00993631">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rtl/>
        </w:rPr>
        <w:t>מָצָא בְגַל אוֹ בְכֹתֶל יָשָׁן, הֲרֵי אֵלּוּ שֶׁלּוֹ</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מָצָא בְכֹתֶל חָדָשׁ, מֵחֶצְיוֹ וְלַחוּץ, שֶׁלּוֹ, מֵחֶצְיוֹ וְלִפְנִים, שֶׁל בַּעַל הַבָּיִת</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אִם הָיָה מַשְׂכִּירוֹ לַאֲחֵרִים, אֲפִלּוּ בְתוֹךְ הַבַּיִת, הֲרֵי אֵלּוּ שֶׁלּוֹ</w:t>
      </w:r>
      <w:r w:rsidR="009C2B10" w:rsidRPr="001B3037">
        <w:rPr>
          <w:rFonts w:ascii="FbShefa" w:eastAsia="Times New Roman" w:hAnsi="FbShefa"/>
          <w:b/>
          <w:bCs/>
          <w:color w:val="3B2F2A" w:themeColor="text2" w:themeShade="80"/>
          <w:rtl/>
        </w:rPr>
        <w:t xml:space="preserve">: </w:t>
      </w:r>
    </w:p>
    <w:p w14:paraId="62A5F7EF" w14:textId="63FBC22A" w:rsidR="009C3CB4" w:rsidRPr="00270114" w:rsidRDefault="009C3CB4" w:rsidP="00794C1A">
      <w:pPr>
        <w:pStyle w:val="1"/>
        <w:rPr>
          <w:rFonts w:ascii="FbShefa" w:hAnsi="FbShefa"/>
          <w:rtl/>
        </w:rPr>
      </w:pPr>
      <w:r w:rsidRPr="00270114">
        <w:rPr>
          <w:rFonts w:ascii="FbShefa" w:hAnsi="FbShefa"/>
          <w:sz w:val="11"/>
          <w:rtl/>
        </w:rPr>
        <w:t>כו</w:t>
      </w:r>
      <w:r w:rsidR="00B36BF2" w:rsidRPr="00270114">
        <w:rPr>
          <w:rFonts w:ascii="FbShefa" w:hAnsi="FbShefa"/>
          <w:sz w:val="11"/>
          <w:rtl/>
        </w:rPr>
        <w:t>, א</w:t>
      </w:r>
    </w:p>
    <w:p w14:paraId="14257879"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גל וכותל ישן</w:t>
      </w:r>
    </w:p>
    <w:p w14:paraId="7C8B7BF7" w14:textId="6BA7656F"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גל וכותל ישן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הרי אלו שלו</w:t>
      </w:r>
      <w:r w:rsidR="00980F5A" w:rsidRPr="00270114">
        <w:rPr>
          <w:rFonts w:ascii="FbShefa" w:hAnsi="FbShefa"/>
          <w:sz w:val="11"/>
          <w:rtl/>
        </w:rPr>
        <w:t>.</w:t>
      </w:r>
    </w:p>
    <w:p w14:paraId="6427D5D8" w14:textId="4DA0657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הטעם</w:t>
      </w:r>
      <w:r w:rsidR="00980F5A" w:rsidRPr="001B3037">
        <w:rPr>
          <w:rFonts w:ascii="FbShefa" w:hAnsi="FbShefa"/>
          <w:b/>
          <w:bCs/>
          <w:color w:val="3B2F2A" w:themeColor="text2" w:themeShade="80"/>
          <w:sz w:val="11"/>
          <w:rtl/>
        </w:rPr>
        <w:t>.</w:t>
      </w:r>
      <w:r w:rsidRPr="00270114">
        <w:rPr>
          <w:rFonts w:ascii="FbShefa" w:hAnsi="FbShefa"/>
          <w:sz w:val="11"/>
          <w:rtl/>
        </w:rPr>
        <w:t xml:space="preserve"> של אמוריים הן</w:t>
      </w:r>
      <w:r w:rsidR="00980F5A" w:rsidRPr="00270114">
        <w:rPr>
          <w:rFonts w:ascii="FbShefa" w:hAnsi="FbShefa"/>
          <w:sz w:val="11"/>
          <w:rtl/>
        </w:rPr>
        <w:t>.</w:t>
      </w:r>
    </w:p>
    <w:p w14:paraId="0E1FB3E9" w14:textId="271A7144"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כגון</w:t>
      </w:r>
      <w:r w:rsidR="00980F5A" w:rsidRPr="00270114">
        <w:rPr>
          <w:rFonts w:ascii="FbShefa" w:hAnsi="FbShefa"/>
          <w:sz w:val="11"/>
          <w:rtl/>
        </w:rPr>
        <w:t>.</w:t>
      </w:r>
      <w:r w:rsidRPr="00270114">
        <w:rPr>
          <w:rFonts w:ascii="FbShefa" w:hAnsi="FbShefa"/>
          <w:sz w:val="11"/>
          <w:rtl/>
        </w:rPr>
        <w:t xml:space="preserve"> דשתיך טפי</w:t>
      </w:r>
      <w:r w:rsidR="00980F5A" w:rsidRPr="00270114">
        <w:rPr>
          <w:rFonts w:ascii="FbShefa" w:hAnsi="FbShefa"/>
          <w:sz w:val="11"/>
          <w:rtl/>
        </w:rPr>
        <w:t>.</w:t>
      </w:r>
    </w:p>
    <w:p w14:paraId="7145AAD0" w14:textId="77777777" w:rsidR="009C3CB4" w:rsidRPr="00270114" w:rsidRDefault="009C3CB4" w:rsidP="009C3CB4">
      <w:pPr>
        <w:spacing w:line="240" w:lineRule="auto"/>
        <w:rPr>
          <w:rFonts w:ascii="FbShefa" w:hAnsi="FbShefa"/>
          <w:sz w:val="11"/>
          <w:rtl/>
        </w:rPr>
      </w:pPr>
    </w:p>
    <w:p w14:paraId="18B6DE1C"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בכותל חדש</w:t>
      </w:r>
    </w:p>
    <w:p w14:paraId="3A73850E" w14:textId="658DE84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סכינא</w:t>
      </w:r>
      <w:r w:rsidR="00980F5A" w:rsidRPr="00270114">
        <w:rPr>
          <w:rFonts w:ascii="FbShefa" w:hAnsi="FbShefa"/>
          <w:sz w:val="11"/>
          <w:rtl/>
        </w:rPr>
        <w:t>.</w:t>
      </w:r>
      <w:r w:rsidRPr="00270114">
        <w:rPr>
          <w:rFonts w:ascii="FbShefa" w:hAnsi="FbShefa"/>
          <w:sz w:val="11"/>
          <w:rtl/>
        </w:rPr>
        <w:t xml:space="preserve"> בתר קתא</w:t>
      </w:r>
      <w:r w:rsidR="00980F5A" w:rsidRPr="00270114">
        <w:rPr>
          <w:rFonts w:ascii="FbShefa" w:hAnsi="FbShefa"/>
          <w:sz w:val="11"/>
          <w:rtl/>
        </w:rPr>
        <w:t>.</w:t>
      </w:r>
    </w:p>
    <w:p w14:paraId="27C79896" w14:textId="0D160E2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כיסא</w:t>
      </w:r>
      <w:r w:rsidR="00980F5A" w:rsidRPr="00270114">
        <w:rPr>
          <w:rFonts w:ascii="FbShefa" w:hAnsi="FbShefa"/>
          <w:sz w:val="11"/>
          <w:rtl/>
        </w:rPr>
        <w:t>.</w:t>
      </w:r>
      <w:r w:rsidRPr="00270114">
        <w:rPr>
          <w:rFonts w:ascii="FbShefa" w:hAnsi="FbShefa"/>
          <w:sz w:val="11"/>
          <w:rtl/>
        </w:rPr>
        <w:t xml:space="preserve"> בתר שנציה</w:t>
      </w:r>
      <w:r w:rsidR="00980F5A" w:rsidRPr="00270114">
        <w:rPr>
          <w:rFonts w:ascii="FbShefa" w:hAnsi="FbShefa"/>
          <w:sz w:val="11"/>
          <w:rtl/>
        </w:rPr>
        <w:t>.</w:t>
      </w:r>
    </w:p>
    <w:p w14:paraId="662D3F6C" w14:textId="67439C14" w:rsidR="00993631" w:rsidRPr="001B3037" w:rsidRDefault="00993631" w:rsidP="009C3CB4">
      <w:pPr>
        <w:spacing w:line="240" w:lineRule="auto"/>
        <w:rPr>
          <w:rFonts w:ascii="FbShefa" w:hAnsi="FbShefa"/>
          <w:b/>
          <w:bCs/>
          <w:color w:val="3B2F2A" w:themeColor="text2" w:themeShade="80"/>
          <w:sz w:val="11"/>
          <w:rtl/>
        </w:rPr>
      </w:pPr>
    </w:p>
    <w:p w14:paraId="783D978B" w14:textId="77777777" w:rsidR="00993631" w:rsidRPr="00270114" w:rsidRDefault="009C3CB4" w:rsidP="00993631">
      <w:pPr>
        <w:pStyle w:val="3"/>
        <w:rPr>
          <w:rFonts w:ascii="FbShefa" w:hAnsi="FbShefa"/>
          <w:color w:val="7C5F1D"/>
          <w:rtl/>
        </w:rPr>
      </w:pPr>
      <w:r w:rsidRPr="00270114">
        <w:rPr>
          <w:rFonts w:ascii="FbShefa" w:hAnsi="FbShefa"/>
          <w:color w:val="7C5F1D"/>
          <w:rtl/>
        </w:rPr>
        <w:t>אודרא ונסכא</w:t>
      </w:r>
      <w:r w:rsidR="00993631" w:rsidRPr="00270114">
        <w:rPr>
          <w:rFonts w:ascii="FbShefa" w:hAnsi="FbShefa"/>
          <w:color w:val="7C5F1D"/>
          <w:rtl/>
        </w:rPr>
        <w:t>:</w:t>
      </w:r>
    </w:p>
    <w:p w14:paraId="346989A6" w14:textId="475574D5"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מחציו ולחוץ</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שלו</w:t>
      </w:r>
      <w:r w:rsidR="00980F5A" w:rsidRPr="00270114">
        <w:rPr>
          <w:rFonts w:ascii="FbShefa" w:hAnsi="FbShefa"/>
          <w:sz w:val="11"/>
          <w:rtl/>
        </w:rPr>
        <w:t>.</w:t>
      </w:r>
    </w:p>
    <w:p w14:paraId="0F4C59D6" w14:textId="472FDA0A"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מחציו ולפנים</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של בעל הבית</w:t>
      </w:r>
      <w:r w:rsidR="00980F5A" w:rsidRPr="00270114">
        <w:rPr>
          <w:rFonts w:ascii="FbShefa" w:hAnsi="FbShefa"/>
          <w:sz w:val="11"/>
          <w:rtl/>
        </w:rPr>
        <w:t>.</w:t>
      </w:r>
    </w:p>
    <w:p w14:paraId="373E2AF9" w14:textId="77777777" w:rsidR="00993631" w:rsidRPr="001B3037" w:rsidRDefault="00993631" w:rsidP="009C3CB4">
      <w:pPr>
        <w:spacing w:line="240" w:lineRule="auto"/>
        <w:rPr>
          <w:rFonts w:ascii="FbShefa" w:hAnsi="FbShefa"/>
          <w:b/>
          <w:bCs/>
          <w:color w:val="3B2F2A" w:themeColor="text2" w:themeShade="80"/>
          <w:sz w:val="11"/>
          <w:rtl/>
        </w:rPr>
      </w:pPr>
    </w:p>
    <w:p w14:paraId="550092AE" w14:textId="6CBC6D6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כותל ממולא מהן</w:t>
      </w:r>
      <w:r w:rsidR="00980F5A" w:rsidRPr="00270114">
        <w:rPr>
          <w:rFonts w:ascii="FbShefa" w:hAnsi="FbShefa"/>
          <w:sz w:val="11"/>
          <w:rtl/>
        </w:rPr>
        <w:t>.</w:t>
      </w:r>
      <w:r w:rsidRPr="00270114">
        <w:rPr>
          <w:rFonts w:ascii="FbShefa" w:hAnsi="FbShefa"/>
          <w:sz w:val="11"/>
          <w:rtl/>
        </w:rPr>
        <w:t xml:space="preserve"> חולקין</w:t>
      </w:r>
      <w:r w:rsidR="00980F5A" w:rsidRPr="00270114">
        <w:rPr>
          <w:rFonts w:ascii="FbShefa" w:hAnsi="FbShefa"/>
          <w:sz w:val="11"/>
          <w:rtl/>
        </w:rPr>
        <w:t>.</w:t>
      </w:r>
    </w:p>
    <w:p w14:paraId="7F1F1412" w14:textId="7228A323"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החידוש</w:t>
      </w:r>
      <w:r w:rsidR="00980F5A" w:rsidRPr="001B3037">
        <w:rPr>
          <w:rFonts w:ascii="FbShefa" w:hAnsi="FbShefa"/>
          <w:b/>
          <w:bCs/>
          <w:color w:val="3B2F2A" w:themeColor="text2" w:themeShade="80"/>
          <w:sz w:val="11"/>
          <w:rtl/>
        </w:rPr>
        <w:t>.</w:t>
      </w:r>
      <w:r w:rsidRPr="00270114">
        <w:rPr>
          <w:rFonts w:ascii="FbShefa" w:hAnsi="FbShefa"/>
          <w:sz w:val="11"/>
          <w:rtl/>
        </w:rPr>
        <w:t xml:space="preserve"> אף דמשפע בחד גיסא, לא אמרינן דאשתפוכי אישתפוך</w:t>
      </w:r>
      <w:r w:rsidR="00980F5A" w:rsidRPr="00270114">
        <w:rPr>
          <w:rFonts w:ascii="FbShefa" w:hAnsi="FbShefa"/>
          <w:sz w:val="11"/>
          <w:rtl/>
        </w:rPr>
        <w:t>.</w:t>
      </w:r>
    </w:p>
    <w:p w14:paraId="6651F29E" w14:textId="77777777" w:rsidR="009C3CB4" w:rsidRPr="00270114" w:rsidRDefault="009C3CB4" w:rsidP="009C3CB4">
      <w:pPr>
        <w:spacing w:line="240" w:lineRule="auto"/>
        <w:rPr>
          <w:rFonts w:ascii="FbShefa" w:hAnsi="FbShefa"/>
          <w:sz w:val="11"/>
          <w:rtl/>
        </w:rPr>
      </w:pPr>
    </w:p>
    <w:p w14:paraId="3BCEF8D7" w14:textId="77777777" w:rsidR="00506E36" w:rsidRPr="00270114" w:rsidRDefault="00506E36" w:rsidP="00506E36">
      <w:pPr>
        <w:pStyle w:val="2"/>
        <w:rPr>
          <w:rFonts w:ascii="FbShefa" w:hAnsi="FbShefa"/>
          <w:color w:val="7C5F1D"/>
          <w:rtl/>
        </w:rPr>
      </w:pPr>
      <w:r w:rsidRPr="00270114">
        <w:rPr>
          <w:rFonts w:ascii="FbShefa" w:hAnsi="FbShefa"/>
          <w:color w:val="7C5F1D"/>
          <w:rtl/>
        </w:rPr>
        <w:t xml:space="preserve">מעות שנמצאו </w:t>
      </w:r>
    </w:p>
    <w:p w14:paraId="0E2D17BE" w14:textId="6540AA52" w:rsidR="00506E36" w:rsidRPr="00270114" w:rsidRDefault="00506E36" w:rsidP="00506E36">
      <w:pPr>
        <w:spacing w:line="240" w:lineRule="auto"/>
        <w:rPr>
          <w:rFonts w:ascii="FbShefa" w:hAnsi="FbShefa"/>
          <w:sz w:val="11"/>
          <w:rtl/>
        </w:rPr>
      </w:pPr>
      <w:r w:rsidRPr="001B3037">
        <w:rPr>
          <w:rFonts w:ascii="FbShefa" w:hAnsi="FbShefa"/>
          <w:b/>
          <w:bCs/>
          <w:color w:val="3B2F2A" w:themeColor="text2" w:themeShade="80"/>
          <w:sz w:val="11"/>
          <w:rtl/>
        </w:rPr>
        <w:t>לפני סוחרי בהמה</w:t>
      </w:r>
      <w:r w:rsidR="00980F5A" w:rsidRPr="00270114">
        <w:rPr>
          <w:rFonts w:ascii="FbShefa" w:hAnsi="FbShefa"/>
          <w:sz w:val="11"/>
          <w:rtl/>
        </w:rPr>
        <w:t>.</w:t>
      </w:r>
      <w:r w:rsidRPr="00270114">
        <w:rPr>
          <w:rFonts w:ascii="FbShefa" w:hAnsi="FbShefa"/>
          <w:sz w:val="11"/>
          <w:rtl/>
        </w:rPr>
        <w:t xml:space="preserve"> לעולם מעשר</w:t>
      </w:r>
      <w:r w:rsidR="00980F5A" w:rsidRPr="00270114">
        <w:rPr>
          <w:rFonts w:ascii="FbShefa" w:hAnsi="FbShefa"/>
          <w:sz w:val="11"/>
          <w:rtl/>
        </w:rPr>
        <w:t>.</w:t>
      </w:r>
    </w:p>
    <w:p w14:paraId="568F200A" w14:textId="4463A4C5" w:rsidR="00433741" w:rsidRPr="00270114" w:rsidRDefault="00506E36" w:rsidP="00506E36">
      <w:pPr>
        <w:spacing w:line="240" w:lineRule="auto"/>
        <w:rPr>
          <w:rFonts w:ascii="FbShefa" w:hAnsi="FbShefa"/>
          <w:sz w:val="11"/>
          <w:rtl/>
        </w:rPr>
      </w:pPr>
      <w:r w:rsidRPr="001B3037">
        <w:rPr>
          <w:rFonts w:ascii="FbShefa" w:hAnsi="FbShefa"/>
          <w:b/>
          <w:bCs/>
          <w:color w:val="3B2F2A" w:themeColor="text2" w:themeShade="80"/>
          <w:sz w:val="11"/>
          <w:rtl/>
        </w:rPr>
        <w:t>בהר הבית</w:t>
      </w:r>
      <w:r w:rsidR="00980F5A" w:rsidRPr="00270114">
        <w:rPr>
          <w:rFonts w:ascii="FbShefa" w:hAnsi="FbShefa"/>
          <w:sz w:val="11"/>
          <w:rtl/>
        </w:rPr>
        <w:t>.</w:t>
      </w:r>
      <w:r w:rsidRPr="00270114">
        <w:rPr>
          <w:rFonts w:ascii="FbShefa" w:hAnsi="FbShefa"/>
          <w:sz w:val="11"/>
          <w:rtl/>
        </w:rPr>
        <w:t xml:space="preserve"> חולין</w:t>
      </w:r>
      <w:r w:rsidR="00980F5A" w:rsidRPr="00270114">
        <w:rPr>
          <w:rFonts w:ascii="FbShefa" w:hAnsi="FbShefa"/>
          <w:sz w:val="11"/>
          <w:rtl/>
        </w:rPr>
        <w:t>.</w:t>
      </w:r>
    </w:p>
    <w:p w14:paraId="6C86333E" w14:textId="1207F6AE" w:rsidR="00506E36" w:rsidRPr="001B3037" w:rsidRDefault="00506E36" w:rsidP="00506E36">
      <w:pPr>
        <w:spacing w:line="240" w:lineRule="auto"/>
        <w:rPr>
          <w:rFonts w:ascii="FbShefa" w:hAnsi="FbShefa"/>
          <w:b/>
          <w:bCs/>
          <w:color w:val="3B2F2A" w:themeColor="text2" w:themeShade="80"/>
          <w:sz w:val="11"/>
          <w:rtl/>
        </w:rPr>
      </w:pPr>
    </w:p>
    <w:p w14:paraId="3A8DA65C" w14:textId="77777777" w:rsidR="00506E36" w:rsidRPr="00270114" w:rsidRDefault="00506E36" w:rsidP="00506E36">
      <w:pPr>
        <w:pStyle w:val="3"/>
        <w:rPr>
          <w:rFonts w:ascii="FbShefa" w:hAnsi="FbShefa"/>
          <w:color w:val="7C5F1D"/>
          <w:rtl/>
        </w:rPr>
      </w:pPr>
      <w:r w:rsidRPr="00270114">
        <w:rPr>
          <w:rFonts w:ascii="FbShefa" w:hAnsi="FbShefa"/>
          <w:color w:val="7C5F1D"/>
          <w:rtl/>
        </w:rPr>
        <w:t>בירושלים:</w:t>
      </w:r>
    </w:p>
    <w:p w14:paraId="1490A5D8" w14:textId="6074FF44" w:rsidR="00433741" w:rsidRPr="00270114" w:rsidRDefault="00506E36" w:rsidP="00506E36">
      <w:pPr>
        <w:spacing w:line="240" w:lineRule="auto"/>
        <w:rPr>
          <w:rFonts w:ascii="FbShefa" w:hAnsi="FbShefa"/>
          <w:sz w:val="11"/>
          <w:rtl/>
        </w:rPr>
      </w:pPr>
      <w:r w:rsidRPr="001B3037">
        <w:rPr>
          <w:rFonts w:ascii="FbShefa" w:hAnsi="FbShefa"/>
          <w:b/>
          <w:bCs/>
          <w:color w:val="3B2F2A" w:themeColor="text2" w:themeShade="80"/>
          <w:sz w:val="11"/>
          <w:rtl/>
        </w:rPr>
        <w:t>בימות השנה</w:t>
      </w:r>
      <w:r w:rsidR="00980F5A" w:rsidRPr="00270114">
        <w:rPr>
          <w:rFonts w:ascii="FbShefa" w:hAnsi="FbShefa"/>
          <w:sz w:val="11"/>
          <w:rtl/>
        </w:rPr>
        <w:t>.</w:t>
      </w:r>
      <w:r w:rsidRPr="00270114">
        <w:rPr>
          <w:rFonts w:ascii="FbShefa" w:hAnsi="FbShefa"/>
          <w:sz w:val="11"/>
          <w:rtl/>
        </w:rPr>
        <w:t xml:space="preserve"> חולין</w:t>
      </w:r>
      <w:r w:rsidR="00980F5A" w:rsidRPr="00270114">
        <w:rPr>
          <w:rFonts w:ascii="FbShefa" w:hAnsi="FbShefa"/>
          <w:sz w:val="11"/>
          <w:rtl/>
        </w:rPr>
        <w:t>.</w:t>
      </w:r>
    </w:p>
    <w:p w14:paraId="35FFE982" w14:textId="7563B272" w:rsidR="00433741" w:rsidRPr="00270114" w:rsidRDefault="00506E36" w:rsidP="00506E36">
      <w:pPr>
        <w:spacing w:line="240" w:lineRule="auto"/>
        <w:rPr>
          <w:rFonts w:ascii="FbShefa" w:hAnsi="FbShefa"/>
          <w:sz w:val="11"/>
          <w:rtl/>
        </w:rPr>
      </w:pPr>
      <w:r w:rsidRPr="001B3037">
        <w:rPr>
          <w:rFonts w:ascii="FbShefa" w:hAnsi="FbShefa"/>
          <w:b/>
          <w:bCs/>
          <w:color w:val="3B2F2A" w:themeColor="text2" w:themeShade="80"/>
          <w:sz w:val="11"/>
          <w:rtl/>
        </w:rPr>
        <w:t>ברגל</w:t>
      </w:r>
      <w:r w:rsidR="00980F5A" w:rsidRPr="00270114">
        <w:rPr>
          <w:rFonts w:ascii="FbShefa" w:hAnsi="FbShefa"/>
          <w:sz w:val="11"/>
          <w:rtl/>
        </w:rPr>
        <w:t>.</w:t>
      </w:r>
      <w:r w:rsidRPr="00270114">
        <w:rPr>
          <w:rFonts w:ascii="FbShefa" w:hAnsi="FbShefa"/>
          <w:sz w:val="11"/>
          <w:rtl/>
        </w:rPr>
        <w:t xml:space="preserve"> מעשר</w:t>
      </w:r>
      <w:r w:rsidR="00980F5A" w:rsidRPr="00270114">
        <w:rPr>
          <w:rFonts w:ascii="FbShefa" w:hAnsi="FbShefa"/>
          <w:sz w:val="11"/>
          <w:rtl/>
        </w:rPr>
        <w:t>.</w:t>
      </w:r>
      <w:r w:rsidRPr="001B3037">
        <w:rPr>
          <w:rFonts w:ascii="FbShefa" w:hAnsi="FbShefa"/>
          <w:b/>
          <w:bCs/>
          <w:color w:val="3B2F2A" w:themeColor="text2" w:themeShade="80"/>
          <w:sz w:val="11"/>
          <w:rtl/>
        </w:rPr>
        <w:t xml:space="preserve"> הואיל</w:t>
      </w:r>
      <w:r w:rsidR="00980F5A" w:rsidRPr="001B3037">
        <w:rPr>
          <w:rFonts w:ascii="FbShefa" w:hAnsi="FbShefa"/>
          <w:b/>
          <w:bCs/>
          <w:color w:val="3B2F2A" w:themeColor="text2" w:themeShade="80"/>
          <w:sz w:val="11"/>
          <w:rtl/>
        </w:rPr>
        <w:t>.</w:t>
      </w:r>
      <w:r w:rsidRPr="00270114">
        <w:rPr>
          <w:rFonts w:ascii="FbShefa" w:hAnsi="FbShefa"/>
          <w:sz w:val="11"/>
          <w:rtl/>
        </w:rPr>
        <w:t xml:space="preserve"> ושוקי ירושלים עשוין להתכבד בכל יום</w:t>
      </w:r>
      <w:r w:rsidR="00980F5A" w:rsidRPr="00270114">
        <w:rPr>
          <w:rFonts w:ascii="FbShefa" w:hAnsi="FbShefa"/>
          <w:sz w:val="11"/>
          <w:rtl/>
        </w:rPr>
        <w:t>.</w:t>
      </w:r>
    </w:p>
    <w:p w14:paraId="46D75F7C" w14:textId="7EEF6D01" w:rsidR="00506E36" w:rsidRPr="00270114" w:rsidRDefault="00506E36" w:rsidP="00506E36">
      <w:pPr>
        <w:spacing w:line="240" w:lineRule="auto"/>
        <w:rPr>
          <w:rFonts w:ascii="FbShefa" w:hAnsi="FbShefa"/>
          <w:sz w:val="11"/>
          <w:rtl/>
        </w:rPr>
      </w:pPr>
      <w:r w:rsidRPr="001B3037">
        <w:rPr>
          <w:rFonts w:ascii="FbShefa" w:hAnsi="FbShefa"/>
          <w:b/>
          <w:bCs/>
          <w:color w:val="3B2F2A" w:themeColor="text2" w:themeShade="80"/>
          <w:sz w:val="11"/>
          <w:rtl/>
        </w:rPr>
        <w:t>ש"מ</w:t>
      </w:r>
      <w:r w:rsidR="00980F5A" w:rsidRPr="001B3037">
        <w:rPr>
          <w:rFonts w:ascii="FbShefa" w:hAnsi="FbShefa"/>
          <w:b/>
          <w:bCs/>
          <w:color w:val="3B2F2A" w:themeColor="text2" w:themeShade="80"/>
          <w:sz w:val="11"/>
          <w:rtl/>
        </w:rPr>
        <w:t>.</w:t>
      </w:r>
      <w:r w:rsidRPr="00270114">
        <w:rPr>
          <w:rFonts w:ascii="FbShefa" w:hAnsi="FbShefa"/>
          <w:sz w:val="11"/>
          <w:rtl/>
        </w:rPr>
        <w:t xml:space="preserve"> קמאי קמאי אזלו, והני אחריני נינהו</w:t>
      </w:r>
      <w:r w:rsidR="00980F5A" w:rsidRPr="00270114">
        <w:rPr>
          <w:rFonts w:ascii="FbShefa" w:hAnsi="FbShefa"/>
          <w:sz w:val="11"/>
          <w:rtl/>
        </w:rPr>
        <w:t>.</w:t>
      </w:r>
    </w:p>
    <w:p w14:paraId="206633FC" w14:textId="77777777" w:rsidR="00506E36" w:rsidRPr="00270114" w:rsidRDefault="00506E36" w:rsidP="009C3CB4">
      <w:pPr>
        <w:spacing w:line="240" w:lineRule="auto"/>
        <w:rPr>
          <w:rFonts w:ascii="FbShefa" w:hAnsi="FbShefa"/>
          <w:sz w:val="11"/>
          <w:rtl/>
        </w:rPr>
      </w:pPr>
    </w:p>
    <w:p w14:paraId="4BFACE11" w14:textId="413A40B1" w:rsidR="009C3CB4" w:rsidRPr="00270114" w:rsidRDefault="009C3CB4" w:rsidP="00AC75F4">
      <w:pPr>
        <w:pStyle w:val="2"/>
        <w:rPr>
          <w:rFonts w:ascii="FbShefa" w:hAnsi="FbShefa"/>
          <w:color w:val="7C5F1D"/>
          <w:rtl/>
        </w:rPr>
      </w:pPr>
      <w:r w:rsidRPr="00270114">
        <w:rPr>
          <w:rFonts w:ascii="FbShefa" w:hAnsi="FbShefa"/>
          <w:color w:val="7C5F1D"/>
          <w:rtl/>
        </w:rPr>
        <w:t>מצא בבית שמשכירו לאחרים</w:t>
      </w:r>
    </w:p>
    <w:p w14:paraId="6E0613DB" w14:textId="241F82B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בדרך כלל</w:t>
      </w:r>
      <w:r w:rsidR="00980F5A" w:rsidRPr="001B3037">
        <w:rPr>
          <w:rFonts w:ascii="FbShefa" w:hAnsi="FbShefa"/>
          <w:b/>
          <w:bCs/>
          <w:color w:val="3B2F2A" w:themeColor="text2" w:themeShade="80"/>
          <w:sz w:val="11"/>
          <w:rtl/>
        </w:rPr>
        <w:t>.</w:t>
      </w:r>
      <w:r w:rsidRPr="00270114">
        <w:rPr>
          <w:rFonts w:ascii="FbShefa" w:hAnsi="FbShefa"/>
          <w:sz w:val="11"/>
          <w:rtl/>
        </w:rPr>
        <w:t xml:space="preserve"> אזלינן בתר בתרא</w:t>
      </w:r>
      <w:r w:rsidR="00980F5A" w:rsidRPr="00270114">
        <w:rPr>
          <w:rFonts w:ascii="FbShefa" w:hAnsi="FbShefa"/>
          <w:sz w:val="11"/>
          <w:rtl/>
        </w:rPr>
        <w:t>.</w:t>
      </w:r>
    </w:p>
    <w:p w14:paraId="6FC0424E" w14:textId="72761949" w:rsidR="009C3CB4" w:rsidRPr="00270114" w:rsidRDefault="005450C8" w:rsidP="009C3CB4">
      <w:pPr>
        <w:spacing w:line="240" w:lineRule="auto"/>
        <w:rPr>
          <w:rFonts w:ascii="FbShefa" w:hAnsi="FbShefa"/>
          <w:sz w:val="11"/>
          <w:rtl/>
        </w:rPr>
      </w:pPr>
      <w:r w:rsidRPr="001B3037">
        <w:rPr>
          <w:rFonts w:ascii="FbShefa" w:hAnsi="FbShefa"/>
          <w:b/>
          <w:bCs/>
          <w:color w:val="3B2F2A" w:themeColor="text2" w:themeShade="80"/>
          <w:sz w:val="11"/>
          <w:rtl/>
        </w:rPr>
        <w:t>כדרך שמצינו</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לענין מעות שנמצאו (כנ"ל)</w:t>
      </w:r>
      <w:r w:rsidR="00980F5A" w:rsidRPr="00270114">
        <w:rPr>
          <w:rFonts w:ascii="FbShefa" w:hAnsi="FbShefa"/>
          <w:sz w:val="11"/>
          <w:rtl/>
        </w:rPr>
        <w:t>.</w:t>
      </w:r>
    </w:p>
    <w:p w14:paraId="6F4DA2AC" w14:textId="77777777" w:rsidR="00364E84" w:rsidRPr="001B3037" w:rsidRDefault="00364E84" w:rsidP="009C3CB4">
      <w:pPr>
        <w:spacing w:line="240" w:lineRule="auto"/>
        <w:rPr>
          <w:rFonts w:ascii="FbShefa" w:hAnsi="FbShefa"/>
          <w:b/>
          <w:bCs/>
          <w:color w:val="3B2F2A" w:themeColor="text2" w:themeShade="80"/>
          <w:sz w:val="11"/>
          <w:rtl/>
        </w:rPr>
      </w:pPr>
    </w:p>
    <w:p w14:paraId="3DBCAC43" w14:textId="5D3002FF"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מתני</w:t>
      </w:r>
      <w:r w:rsidR="00364E84" w:rsidRPr="001B3037">
        <w:rPr>
          <w:rFonts w:ascii="FbShefa" w:hAnsi="FbShefa"/>
          <w:b/>
          <w:bCs/>
          <w:color w:val="3B2F2A" w:themeColor="text2" w:themeShade="80"/>
          <w:sz w:val="11"/>
          <w:rtl/>
        </w:rPr>
        <w:t>'</w:t>
      </w:r>
      <w:r w:rsidR="00980F5A" w:rsidRPr="001B3037">
        <w:rPr>
          <w:rFonts w:ascii="FbShefa" w:hAnsi="FbShefa"/>
          <w:b/>
          <w:bCs/>
          <w:color w:val="3B2F2A" w:themeColor="text2" w:themeShade="80"/>
          <w:sz w:val="11"/>
          <w:rtl/>
        </w:rPr>
        <w:t>.</w:t>
      </w:r>
      <w:r w:rsidRPr="00270114">
        <w:rPr>
          <w:rFonts w:ascii="FbShefa" w:hAnsi="FbShefa"/>
          <w:sz w:val="11"/>
          <w:rtl/>
        </w:rPr>
        <w:t xml:space="preserve"> הרי אלו שלו</w:t>
      </w:r>
      <w:r w:rsidR="00980F5A" w:rsidRPr="00270114">
        <w:rPr>
          <w:rFonts w:ascii="FbShefa" w:hAnsi="FbShefa"/>
          <w:sz w:val="11"/>
          <w:rtl/>
        </w:rPr>
        <w:t>.</w:t>
      </w:r>
      <w:r w:rsidR="00331B6B" w:rsidRPr="00270114">
        <w:rPr>
          <w:rFonts w:ascii="FbShefa" w:hAnsi="FbShefa"/>
          <w:sz w:val="11"/>
          <w:rtl/>
        </w:rPr>
        <w:t xml:space="preserve"> </w:t>
      </w:r>
      <w:r w:rsidR="005450C8" w:rsidRPr="001B3037">
        <w:rPr>
          <w:rFonts w:ascii="FbShefa" w:hAnsi="FbShefa"/>
          <w:b/>
          <w:bCs/>
          <w:color w:val="3B2F2A" w:themeColor="text2" w:themeShade="80"/>
          <w:sz w:val="11"/>
          <w:rtl/>
        </w:rPr>
        <w:t>כגון</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ב</w:t>
      </w:r>
      <w:r w:rsidR="00364E84" w:rsidRPr="00270114">
        <w:rPr>
          <w:rFonts w:ascii="FbShefa" w:hAnsi="FbShefa"/>
          <w:sz w:val="11"/>
          <w:rtl/>
        </w:rPr>
        <w:t>שלושת ה</w:t>
      </w:r>
      <w:r w:rsidRPr="00270114">
        <w:rPr>
          <w:rFonts w:ascii="FbShefa" w:hAnsi="FbShefa"/>
          <w:sz w:val="11"/>
          <w:rtl/>
        </w:rPr>
        <w:t>אופנים דלהלן</w:t>
      </w:r>
      <w:r w:rsidR="00980F5A" w:rsidRPr="00270114">
        <w:rPr>
          <w:rFonts w:ascii="FbShefa" w:hAnsi="FbShefa"/>
          <w:sz w:val="11"/>
          <w:rtl/>
        </w:rPr>
        <w:t>.</w:t>
      </w:r>
    </w:p>
    <w:p w14:paraId="0CA10D44" w14:textId="77777777" w:rsidR="005450C8" w:rsidRPr="001B3037" w:rsidRDefault="005450C8" w:rsidP="009C3CB4">
      <w:pPr>
        <w:spacing w:line="240" w:lineRule="auto"/>
        <w:rPr>
          <w:rFonts w:ascii="FbShefa" w:hAnsi="FbShefa"/>
          <w:b/>
          <w:bCs/>
          <w:color w:val="3B2F2A" w:themeColor="text2" w:themeShade="80"/>
          <w:sz w:val="11"/>
          <w:rtl/>
        </w:rPr>
      </w:pPr>
    </w:p>
    <w:p w14:paraId="0BF8A5AA" w14:textId="69E4001F" w:rsidR="00364E84" w:rsidRPr="00270114" w:rsidRDefault="00364E84" w:rsidP="00364E84">
      <w:pPr>
        <w:pStyle w:val="3"/>
        <w:rPr>
          <w:rFonts w:ascii="FbShefa" w:hAnsi="FbShefa"/>
          <w:color w:val="7C5F1D"/>
          <w:rtl/>
        </w:rPr>
      </w:pPr>
      <w:r w:rsidRPr="00270114">
        <w:rPr>
          <w:rFonts w:ascii="FbShefa" w:hAnsi="FbShefa"/>
          <w:color w:val="7C5F1D"/>
          <w:rtl/>
        </w:rPr>
        <w:t xml:space="preserve">ביאור </w:t>
      </w:r>
      <w:r w:rsidR="009C3CB4" w:rsidRPr="00270114">
        <w:rPr>
          <w:rFonts w:ascii="FbShefa" w:hAnsi="FbShefa"/>
          <w:color w:val="7C5F1D"/>
          <w:rtl/>
        </w:rPr>
        <w:t>א</w:t>
      </w:r>
      <w:r w:rsidRPr="00270114">
        <w:rPr>
          <w:rFonts w:ascii="FbShefa" w:hAnsi="FbShefa"/>
          <w:color w:val="7C5F1D"/>
          <w:rtl/>
        </w:rPr>
        <w:t xml:space="preserve"> במשנה:</w:t>
      </w:r>
    </w:p>
    <w:p w14:paraId="4FB5AFCC" w14:textId="2BCFD524"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w:t>
      </w:r>
      <w:r w:rsidR="00364E84" w:rsidRPr="001B3037">
        <w:rPr>
          <w:rFonts w:ascii="FbShefa" w:hAnsi="FbShefa"/>
          <w:b/>
          <w:bCs/>
          <w:color w:val="3B2F2A" w:themeColor="text2" w:themeShade="80"/>
          <w:sz w:val="11"/>
          <w:rtl/>
        </w:rPr>
        <w:t>גון</w:t>
      </w:r>
      <w:r w:rsidR="00980F5A" w:rsidRPr="001B3037">
        <w:rPr>
          <w:rFonts w:ascii="FbShefa" w:hAnsi="FbShefa"/>
          <w:b/>
          <w:bCs/>
          <w:color w:val="3B2F2A" w:themeColor="text2" w:themeShade="80"/>
          <w:sz w:val="11"/>
          <w:rtl/>
        </w:rPr>
        <w:t>.</w:t>
      </w:r>
      <w:r w:rsidR="00364E84" w:rsidRPr="001B3037">
        <w:rPr>
          <w:rFonts w:ascii="FbShefa" w:hAnsi="FbShefa"/>
          <w:b/>
          <w:bCs/>
          <w:color w:val="3B2F2A" w:themeColor="text2" w:themeShade="80"/>
          <w:sz w:val="11"/>
          <w:rtl/>
        </w:rPr>
        <w:t xml:space="preserve"> </w:t>
      </w:r>
      <w:r w:rsidRPr="00270114">
        <w:rPr>
          <w:rFonts w:ascii="FbShefa" w:hAnsi="FbShefa"/>
          <w:sz w:val="11"/>
          <w:rtl/>
        </w:rPr>
        <w:t>שעשאו פונדק לשלשה ישראל</w:t>
      </w:r>
      <w:r w:rsidR="00980F5A" w:rsidRPr="00270114">
        <w:rPr>
          <w:rFonts w:ascii="FbShefa" w:hAnsi="FbShefa"/>
          <w:sz w:val="11"/>
          <w:rtl/>
        </w:rPr>
        <w:t>.</w:t>
      </w:r>
    </w:p>
    <w:p w14:paraId="0A295EFC" w14:textId="5B23D9FD"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הטעם</w:t>
      </w:r>
      <w:r w:rsidR="00980F5A" w:rsidRPr="001B3037">
        <w:rPr>
          <w:rFonts w:ascii="FbShefa" w:hAnsi="FbShefa"/>
          <w:b/>
          <w:bCs/>
          <w:color w:val="3B2F2A" w:themeColor="text2" w:themeShade="80"/>
          <w:sz w:val="11"/>
          <w:rtl/>
        </w:rPr>
        <w:t>.</w:t>
      </w:r>
      <w:r w:rsidRPr="00270114">
        <w:rPr>
          <w:rFonts w:ascii="FbShefa" w:hAnsi="FbShefa"/>
          <w:sz w:val="11"/>
          <w:rtl/>
        </w:rPr>
        <w:t xml:space="preserve"> מקום שמצויין רבים הרי אלו שלו</w:t>
      </w:r>
      <w:r w:rsidR="00980F5A" w:rsidRPr="00270114">
        <w:rPr>
          <w:rFonts w:ascii="FbShefa" w:hAnsi="FbShefa"/>
          <w:sz w:val="11"/>
          <w:rtl/>
        </w:rPr>
        <w:t>.</w:t>
      </w:r>
      <w:r w:rsidR="00331B6B" w:rsidRPr="00270114">
        <w:rPr>
          <w:rFonts w:ascii="FbShefa" w:hAnsi="FbShefa"/>
          <w:sz w:val="11"/>
          <w:rtl/>
        </w:rPr>
        <w:t xml:space="preserve"> </w:t>
      </w:r>
      <w:r w:rsidR="00364E84" w:rsidRPr="001B3037">
        <w:rPr>
          <w:rFonts w:ascii="FbShefa" w:hAnsi="FbShefa"/>
          <w:b/>
          <w:bCs/>
          <w:color w:val="3B2F2A" w:themeColor="text2" w:themeShade="80"/>
          <w:sz w:val="11"/>
          <w:rtl/>
        </w:rPr>
        <w:t>ש"מ</w:t>
      </w:r>
      <w:r w:rsidR="00980F5A" w:rsidRPr="001B3037">
        <w:rPr>
          <w:rFonts w:ascii="FbShefa" w:hAnsi="FbShefa"/>
          <w:b/>
          <w:bCs/>
          <w:color w:val="3B2F2A" w:themeColor="text2" w:themeShade="80"/>
          <w:sz w:val="11"/>
          <w:rtl/>
        </w:rPr>
        <w:t>.</w:t>
      </w:r>
      <w:r w:rsidR="00364E84" w:rsidRPr="001B3037">
        <w:rPr>
          <w:rFonts w:ascii="FbShefa" w:hAnsi="FbShefa"/>
          <w:b/>
          <w:bCs/>
          <w:color w:val="3B2F2A" w:themeColor="text2" w:themeShade="80"/>
          <w:sz w:val="11"/>
          <w:rtl/>
        </w:rPr>
        <w:t xml:space="preserve"> </w:t>
      </w:r>
      <w:r w:rsidRPr="00270114">
        <w:rPr>
          <w:rFonts w:ascii="FbShefa" w:hAnsi="FbShefa"/>
          <w:sz w:val="11"/>
          <w:rtl/>
        </w:rPr>
        <w:t>הלכה כרשב"א אפילו ברוב ישראל</w:t>
      </w:r>
      <w:r w:rsidR="00980F5A" w:rsidRPr="00270114">
        <w:rPr>
          <w:rFonts w:ascii="FbShefa" w:hAnsi="FbShefa"/>
          <w:sz w:val="11"/>
          <w:rtl/>
        </w:rPr>
        <w:t>.</w:t>
      </w:r>
    </w:p>
    <w:p w14:paraId="09A94DD4" w14:textId="77777777" w:rsidR="00364E84" w:rsidRPr="001B3037" w:rsidRDefault="00364E84" w:rsidP="009C3CB4">
      <w:pPr>
        <w:spacing w:line="240" w:lineRule="auto"/>
        <w:rPr>
          <w:rFonts w:ascii="FbShefa" w:hAnsi="FbShefa"/>
          <w:b/>
          <w:bCs/>
          <w:color w:val="3B2F2A" w:themeColor="text2" w:themeShade="80"/>
          <w:sz w:val="11"/>
          <w:rtl/>
        </w:rPr>
      </w:pPr>
    </w:p>
    <w:p w14:paraId="578538C4" w14:textId="77777777" w:rsidR="00364E84" w:rsidRPr="00270114" w:rsidRDefault="00364E84" w:rsidP="00364E84">
      <w:pPr>
        <w:pStyle w:val="3"/>
        <w:rPr>
          <w:rFonts w:ascii="FbShefa" w:hAnsi="FbShefa"/>
          <w:color w:val="7C5F1D"/>
          <w:rtl/>
        </w:rPr>
      </w:pPr>
      <w:r w:rsidRPr="00270114">
        <w:rPr>
          <w:rFonts w:ascii="FbShefa" w:hAnsi="FbShefa"/>
          <w:color w:val="7C5F1D"/>
          <w:rtl/>
        </w:rPr>
        <w:t xml:space="preserve">ביאור </w:t>
      </w:r>
      <w:r w:rsidR="009C3CB4" w:rsidRPr="00270114">
        <w:rPr>
          <w:rFonts w:ascii="FbShefa" w:hAnsi="FbShefa"/>
          <w:color w:val="7C5F1D"/>
          <w:rtl/>
        </w:rPr>
        <w:t>ב</w:t>
      </w:r>
      <w:r w:rsidRPr="00270114">
        <w:rPr>
          <w:rFonts w:ascii="FbShefa" w:hAnsi="FbShefa"/>
          <w:color w:val="7C5F1D"/>
          <w:rtl/>
        </w:rPr>
        <w:t>:</w:t>
      </w:r>
    </w:p>
    <w:p w14:paraId="702D9873" w14:textId="77563C56" w:rsidR="009C3CB4" w:rsidRPr="001B3037" w:rsidRDefault="009C3CB4" w:rsidP="009C3CB4">
      <w:pPr>
        <w:spacing w:line="240" w:lineRule="auto"/>
        <w:rPr>
          <w:rFonts w:ascii="FbShefa" w:hAnsi="FbShefa"/>
          <w:b/>
          <w:bCs/>
          <w:color w:val="3B2F2A" w:themeColor="text2" w:themeShade="80"/>
          <w:sz w:val="11"/>
          <w:rtl/>
        </w:rPr>
      </w:pPr>
      <w:r w:rsidRPr="001B3037">
        <w:rPr>
          <w:rFonts w:ascii="FbShefa" w:hAnsi="FbShefa"/>
          <w:b/>
          <w:bCs/>
          <w:color w:val="3B2F2A" w:themeColor="text2" w:themeShade="80"/>
          <w:sz w:val="11"/>
          <w:rtl/>
        </w:rPr>
        <w:t>כ</w:t>
      </w:r>
      <w:r w:rsidR="00364E84" w:rsidRPr="001B3037">
        <w:rPr>
          <w:rFonts w:ascii="FbShefa" w:hAnsi="FbShefa"/>
          <w:b/>
          <w:bCs/>
          <w:color w:val="3B2F2A" w:themeColor="text2" w:themeShade="80"/>
          <w:sz w:val="11"/>
          <w:rtl/>
        </w:rPr>
        <w:t>גון</w:t>
      </w:r>
      <w:r w:rsidR="00980F5A" w:rsidRPr="001B3037">
        <w:rPr>
          <w:rFonts w:ascii="FbShefa" w:hAnsi="FbShefa"/>
          <w:b/>
          <w:bCs/>
          <w:color w:val="3B2F2A" w:themeColor="text2" w:themeShade="80"/>
          <w:sz w:val="11"/>
          <w:rtl/>
        </w:rPr>
        <w:t>.</w:t>
      </w:r>
      <w:r w:rsidR="00364E84" w:rsidRPr="001B3037">
        <w:rPr>
          <w:rFonts w:ascii="FbShefa" w:hAnsi="FbShefa"/>
          <w:b/>
          <w:bCs/>
          <w:color w:val="3B2F2A" w:themeColor="text2" w:themeShade="80"/>
          <w:sz w:val="11"/>
          <w:rtl/>
        </w:rPr>
        <w:t xml:space="preserve"> </w:t>
      </w:r>
      <w:r w:rsidRPr="00270114">
        <w:rPr>
          <w:rFonts w:ascii="FbShefa" w:hAnsi="FbShefa"/>
          <w:sz w:val="11"/>
          <w:rtl/>
        </w:rPr>
        <w:t>שעשאו פונדק לשלשה נכרים</w:t>
      </w:r>
      <w:r w:rsidR="00980F5A" w:rsidRPr="00270114">
        <w:rPr>
          <w:rFonts w:ascii="FbShefa" w:hAnsi="FbShefa"/>
          <w:sz w:val="11"/>
          <w:rtl/>
        </w:rPr>
        <w:t>.</w:t>
      </w:r>
    </w:p>
    <w:p w14:paraId="50E6C3C5" w14:textId="77777777" w:rsidR="00364E84" w:rsidRPr="001B3037" w:rsidRDefault="00364E84" w:rsidP="009C3CB4">
      <w:pPr>
        <w:spacing w:line="240" w:lineRule="auto"/>
        <w:rPr>
          <w:rFonts w:ascii="FbShefa" w:hAnsi="FbShefa"/>
          <w:b/>
          <w:bCs/>
          <w:color w:val="3B2F2A" w:themeColor="text2" w:themeShade="80"/>
          <w:sz w:val="11"/>
          <w:rtl/>
        </w:rPr>
      </w:pPr>
    </w:p>
    <w:p w14:paraId="0E1A1E8F" w14:textId="77777777" w:rsidR="00364E84" w:rsidRPr="00270114" w:rsidRDefault="00364E84" w:rsidP="00364E84">
      <w:pPr>
        <w:pStyle w:val="3"/>
        <w:rPr>
          <w:rFonts w:ascii="FbShefa" w:hAnsi="FbShefa"/>
          <w:color w:val="7C5F1D"/>
          <w:rtl/>
        </w:rPr>
      </w:pPr>
      <w:r w:rsidRPr="00270114">
        <w:rPr>
          <w:rFonts w:ascii="FbShefa" w:hAnsi="FbShefa"/>
          <w:color w:val="7C5F1D"/>
          <w:rtl/>
        </w:rPr>
        <w:t xml:space="preserve">ביאור </w:t>
      </w:r>
      <w:r w:rsidR="009C3CB4" w:rsidRPr="00270114">
        <w:rPr>
          <w:rFonts w:ascii="FbShefa" w:hAnsi="FbShefa"/>
          <w:color w:val="7C5F1D"/>
          <w:rtl/>
        </w:rPr>
        <w:t>ג</w:t>
      </w:r>
      <w:r w:rsidRPr="00270114">
        <w:rPr>
          <w:rFonts w:ascii="FbShefa" w:hAnsi="FbShefa"/>
          <w:color w:val="7C5F1D"/>
          <w:rtl/>
        </w:rPr>
        <w:t>:</w:t>
      </w:r>
    </w:p>
    <w:p w14:paraId="33CC8C4C" w14:textId="69ABF771"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כשעשאו</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פונדק לשלשה ישראל</w:t>
      </w:r>
      <w:r w:rsidR="00980F5A" w:rsidRPr="00270114">
        <w:rPr>
          <w:rFonts w:ascii="FbShefa" w:hAnsi="FbShefa"/>
          <w:sz w:val="11"/>
          <w:rtl/>
        </w:rPr>
        <w:t>.</w:t>
      </w:r>
    </w:p>
    <w:p w14:paraId="3C463745" w14:textId="3255C5C8" w:rsidR="002269C7"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הטעם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812ECB" w:rsidRPr="00270114">
        <w:rPr>
          <w:rFonts w:ascii="FbShefa" w:hAnsi="FbShefa"/>
          <w:rtl/>
        </w:rPr>
        <w:t>משום</w:t>
      </w:r>
      <w:r w:rsidR="00812ECB" w:rsidRPr="001B3037">
        <w:rPr>
          <w:rFonts w:ascii="FbShefa" w:hAnsi="FbShefa"/>
          <w:b/>
          <w:bCs/>
          <w:color w:val="3B2F2A" w:themeColor="text2" w:themeShade="80"/>
          <w:sz w:val="11"/>
          <w:rtl/>
        </w:rPr>
        <w:t xml:space="preserve"> </w:t>
      </w:r>
      <w:r w:rsidRPr="00270114">
        <w:rPr>
          <w:rFonts w:ascii="FbShefa" w:hAnsi="FbShefa"/>
          <w:sz w:val="11"/>
          <w:rtl/>
        </w:rPr>
        <w:t>יאוש</w:t>
      </w:r>
      <w:r w:rsidR="00980F5A" w:rsidRPr="00270114">
        <w:rPr>
          <w:rFonts w:ascii="FbShefa" w:hAnsi="FbShefa"/>
          <w:sz w:val="11"/>
          <w:rtl/>
        </w:rPr>
        <w:t>.</w:t>
      </w:r>
      <w:r w:rsidR="00331B6B" w:rsidRPr="00270114">
        <w:rPr>
          <w:rFonts w:ascii="FbShefa" w:hAnsi="FbShefa"/>
          <w:sz w:val="11"/>
          <w:rtl/>
        </w:rPr>
        <w:t xml:space="preserve"> </w:t>
      </w:r>
      <w:r w:rsidR="00812ECB" w:rsidRPr="001B3037">
        <w:rPr>
          <w:rFonts w:ascii="FbShefa" w:hAnsi="FbShefa"/>
          <w:b/>
          <w:bCs/>
          <w:color w:val="3B2F2A" w:themeColor="text2" w:themeShade="80"/>
          <w:sz w:val="11"/>
          <w:rtl/>
        </w:rPr>
        <w:t>שאומר</w:t>
      </w:r>
      <w:r w:rsidR="00980F5A" w:rsidRPr="001B3037">
        <w:rPr>
          <w:rFonts w:ascii="FbShefa" w:hAnsi="FbShefa"/>
          <w:b/>
          <w:bCs/>
          <w:color w:val="3B2F2A" w:themeColor="text2" w:themeShade="80"/>
          <w:sz w:val="11"/>
          <w:rtl/>
        </w:rPr>
        <w:t>.</w:t>
      </w:r>
      <w:r w:rsidR="00812ECB" w:rsidRPr="001B3037">
        <w:rPr>
          <w:rFonts w:ascii="FbShefa" w:hAnsi="FbShefa"/>
          <w:b/>
          <w:bCs/>
          <w:color w:val="3B2F2A" w:themeColor="text2" w:themeShade="80"/>
          <w:sz w:val="11"/>
          <w:rtl/>
        </w:rPr>
        <w:t xml:space="preserve"> </w:t>
      </w:r>
      <w:r w:rsidRPr="00270114">
        <w:rPr>
          <w:rFonts w:ascii="FbShefa" w:hAnsi="FbShefa"/>
          <w:sz w:val="11"/>
          <w:rtl/>
        </w:rPr>
        <w:t>מכדי לא הוה בהדי אלא הני, ולא הדרו לי, בדעתייהו למיגזלה</w:t>
      </w:r>
      <w:r w:rsidR="00980F5A" w:rsidRPr="00270114">
        <w:rPr>
          <w:rFonts w:ascii="FbShefa" w:hAnsi="FbShefa"/>
          <w:sz w:val="11"/>
          <w:rtl/>
        </w:rPr>
        <w:t>.</w:t>
      </w:r>
    </w:p>
    <w:p w14:paraId="15450955" w14:textId="42A26430" w:rsidR="009C3CB4" w:rsidRPr="00270114" w:rsidRDefault="009C3CB4" w:rsidP="00794C1A">
      <w:pPr>
        <w:pStyle w:val="1"/>
        <w:rPr>
          <w:rFonts w:ascii="FbShefa" w:hAnsi="FbShefa"/>
          <w:rtl/>
        </w:rPr>
      </w:pPr>
      <w:r w:rsidRPr="00270114">
        <w:rPr>
          <w:rFonts w:ascii="FbShefa" w:hAnsi="FbShefa"/>
          <w:sz w:val="11"/>
          <w:rtl/>
        </w:rPr>
        <w:t>כו</w:t>
      </w:r>
      <w:r w:rsidR="00B36BF2" w:rsidRPr="00270114">
        <w:rPr>
          <w:rFonts w:ascii="FbShefa" w:hAnsi="FbShefa"/>
          <w:sz w:val="11"/>
          <w:rtl/>
        </w:rPr>
        <w:t>, ב</w:t>
      </w:r>
    </w:p>
    <w:p w14:paraId="1483C039" w14:textId="12328FC0" w:rsidR="009C3CB4" w:rsidRPr="00270114" w:rsidRDefault="009C3CB4" w:rsidP="009C3CB4">
      <w:pPr>
        <w:pStyle w:val="2"/>
        <w:rPr>
          <w:rFonts w:ascii="FbShefa" w:hAnsi="FbShefa"/>
          <w:color w:val="7C5F1D"/>
          <w:rtl/>
        </w:rPr>
      </w:pPr>
      <w:r w:rsidRPr="00270114">
        <w:rPr>
          <w:rFonts w:ascii="FbShefa" w:hAnsi="FbShefa"/>
          <w:color w:val="7C5F1D"/>
          <w:sz w:val="11"/>
          <w:rtl/>
        </w:rPr>
        <w:t>ראה סלע שנפל</w:t>
      </w:r>
      <w:r w:rsidR="000E7142" w:rsidRPr="00270114">
        <w:rPr>
          <w:rFonts w:ascii="FbShefa" w:hAnsi="FbShefa"/>
          <w:color w:val="7C5F1D"/>
          <w:rtl/>
        </w:rPr>
        <w:t xml:space="preserve"> משנים</w:t>
      </w:r>
    </w:p>
    <w:p w14:paraId="2C88FE20" w14:textId="28356A37"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חייב</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להחזיר</w:t>
      </w:r>
      <w:r w:rsidR="00980F5A" w:rsidRPr="00270114">
        <w:rPr>
          <w:rFonts w:ascii="FbShefa" w:hAnsi="FbShefa"/>
          <w:sz w:val="11"/>
          <w:rtl/>
        </w:rPr>
        <w:t>.</w:t>
      </w:r>
    </w:p>
    <w:p w14:paraId="1D7202FB" w14:textId="27A05F6C" w:rsidR="009C3CB4" w:rsidRPr="00270114" w:rsidRDefault="00A528C9" w:rsidP="009C3CB4">
      <w:pPr>
        <w:spacing w:line="240" w:lineRule="auto"/>
        <w:rPr>
          <w:rFonts w:ascii="FbShefa" w:hAnsi="FbShefa"/>
          <w:sz w:val="11"/>
          <w:rtl/>
        </w:rPr>
      </w:pPr>
      <w:r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לא מיאש</w:t>
      </w:r>
      <w:r w:rsidRPr="00270114">
        <w:rPr>
          <w:rFonts w:ascii="FbShefa" w:hAnsi="FbShefa"/>
          <w:sz w:val="11"/>
          <w:rtl/>
        </w:rPr>
        <w:t>,</w:t>
      </w:r>
      <w:r w:rsidR="009C3CB4" w:rsidRPr="00270114">
        <w:rPr>
          <w:rFonts w:ascii="FbShefa" w:hAnsi="FbShefa"/>
          <w:sz w:val="11"/>
          <w:rtl/>
        </w:rPr>
        <w:t xml:space="preserve"> נקיטנא ליה ואמינא ליה אנת הוא דשקלתיה</w:t>
      </w:r>
      <w:r w:rsidR="00980F5A" w:rsidRPr="00270114">
        <w:rPr>
          <w:rFonts w:ascii="FbShefa" w:hAnsi="FbShefa"/>
          <w:sz w:val="11"/>
          <w:rtl/>
        </w:rPr>
        <w:t>.</w:t>
      </w:r>
    </w:p>
    <w:p w14:paraId="4DE37765" w14:textId="77777777" w:rsidR="00A528C9" w:rsidRPr="001B3037" w:rsidRDefault="00A528C9" w:rsidP="009C3CB4">
      <w:pPr>
        <w:spacing w:line="240" w:lineRule="auto"/>
        <w:rPr>
          <w:rFonts w:ascii="FbShefa" w:hAnsi="FbShefa"/>
          <w:b/>
          <w:bCs/>
          <w:color w:val="3B2F2A" w:themeColor="text2" w:themeShade="80"/>
          <w:sz w:val="11"/>
          <w:rtl/>
        </w:rPr>
      </w:pPr>
    </w:p>
    <w:p w14:paraId="4E86B82F" w14:textId="58B2BF15" w:rsidR="002631D1" w:rsidRPr="00270114" w:rsidRDefault="002631D1" w:rsidP="002631D1">
      <w:pPr>
        <w:keepNext/>
        <w:keepLines/>
        <w:shd w:val="clear" w:color="auto" w:fill="FDF0E7"/>
        <w:spacing w:before="40" w:after="0"/>
        <w:ind w:left="-227"/>
        <w:outlineLvl w:val="1"/>
        <w:rPr>
          <w:rFonts w:ascii="FbShefa" w:eastAsiaTheme="majorEastAsia" w:hAnsi="FbShefa"/>
          <w:i/>
          <w:iCs/>
          <w:sz w:val="22"/>
          <w:szCs w:val="22"/>
          <w:rtl/>
        </w:rPr>
      </w:pPr>
      <w:r w:rsidRPr="00270114">
        <w:rPr>
          <w:rFonts w:ascii="FbShefa" w:eastAsiaTheme="majorEastAsia" w:hAnsi="FbShefa"/>
          <w:i/>
          <w:iCs/>
          <w:sz w:val="11"/>
          <w:szCs w:val="22"/>
          <w:rtl/>
        </w:rPr>
        <w:t>ראה סלע שנפל</w:t>
      </w:r>
      <w:r w:rsidRPr="00270114">
        <w:rPr>
          <w:rFonts w:ascii="FbShefa" w:eastAsiaTheme="majorEastAsia" w:hAnsi="FbShefa"/>
          <w:i/>
          <w:iCs/>
          <w:sz w:val="22"/>
          <w:szCs w:val="22"/>
          <w:rtl/>
        </w:rPr>
        <w:t xml:space="preserve"> משלשה</w:t>
      </w:r>
    </w:p>
    <w:p w14:paraId="6D7E426C" w14:textId="77777777" w:rsidR="002631D1" w:rsidRPr="00270114" w:rsidRDefault="00A528C9" w:rsidP="002631D1">
      <w:pPr>
        <w:pStyle w:val="3"/>
        <w:rPr>
          <w:rFonts w:ascii="FbShefa" w:hAnsi="FbShefa"/>
          <w:rtl/>
        </w:rPr>
      </w:pPr>
      <w:r w:rsidRPr="00270114">
        <w:rPr>
          <w:rFonts w:ascii="FbShefa" w:hAnsi="FbShefa"/>
          <w:rtl/>
        </w:rPr>
        <w:t xml:space="preserve">אין </w:t>
      </w:r>
      <w:r w:rsidR="009C3CB4" w:rsidRPr="00270114">
        <w:rPr>
          <w:rFonts w:ascii="FbShefa" w:hAnsi="FbShefa"/>
          <w:rtl/>
        </w:rPr>
        <w:t>שו</w:t>
      </w:r>
      <w:r w:rsidRPr="00270114">
        <w:rPr>
          <w:rFonts w:ascii="FbShefa" w:hAnsi="FbShefa"/>
          <w:rtl/>
        </w:rPr>
        <w:t xml:space="preserve">ה </w:t>
      </w:r>
      <w:r w:rsidR="009C3CB4" w:rsidRPr="00270114">
        <w:rPr>
          <w:rFonts w:ascii="FbShefa" w:hAnsi="FbShefa"/>
          <w:rtl/>
        </w:rPr>
        <w:t>פ</w:t>
      </w:r>
      <w:r w:rsidRPr="00270114">
        <w:rPr>
          <w:rFonts w:ascii="FbShefa" w:hAnsi="FbShefa"/>
          <w:rtl/>
        </w:rPr>
        <w:t>רוטה</w:t>
      </w:r>
      <w:r w:rsidR="009C3CB4" w:rsidRPr="00270114">
        <w:rPr>
          <w:rFonts w:ascii="FbShefa" w:hAnsi="FbShefa"/>
          <w:rtl/>
        </w:rPr>
        <w:t xml:space="preserve"> לכל אחד</w:t>
      </w:r>
      <w:r w:rsidR="002631D1" w:rsidRPr="00270114">
        <w:rPr>
          <w:rFonts w:ascii="FbShefa" w:hAnsi="FbShefa"/>
          <w:rtl/>
        </w:rPr>
        <w:t>:</w:t>
      </w:r>
    </w:p>
    <w:p w14:paraId="2BF88775" w14:textId="27B7A9C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אינו</w:t>
      </w:r>
      <w:r w:rsidR="00980F5A" w:rsidRPr="001B3037">
        <w:rPr>
          <w:rFonts w:ascii="FbShefa" w:hAnsi="FbShefa"/>
          <w:b/>
          <w:bCs/>
          <w:color w:val="3B2F2A" w:themeColor="text2" w:themeShade="80"/>
          <w:sz w:val="11"/>
          <w:rtl/>
        </w:rPr>
        <w:t>.</w:t>
      </w:r>
      <w:r w:rsidRPr="00270114">
        <w:rPr>
          <w:rFonts w:ascii="FbShefa" w:hAnsi="FbShefa"/>
          <w:sz w:val="11"/>
          <w:rtl/>
        </w:rPr>
        <w:t xml:space="preserve"> חייב להחזיר</w:t>
      </w:r>
      <w:r w:rsidR="00980F5A" w:rsidRPr="00270114">
        <w:rPr>
          <w:rFonts w:ascii="FbShefa" w:hAnsi="FbShefa"/>
          <w:sz w:val="11"/>
          <w:rtl/>
        </w:rPr>
        <w:t>.</w:t>
      </w:r>
    </w:p>
    <w:p w14:paraId="39E91A78" w14:textId="5930FAE7" w:rsidR="009C3CB4" w:rsidRPr="00270114" w:rsidRDefault="00A528C9" w:rsidP="009C3CB4">
      <w:pPr>
        <w:spacing w:line="240" w:lineRule="auto"/>
        <w:rPr>
          <w:rFonts w:ascii="FbShefa" w:hAnsi="FbShefa"/>
          <w:sz w:val="11"/>
          <w:rtl/>
        </w:rPr>
      </w:pPr>
      <w:r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מיאש</w:t>
      </w:r>
      <w:r w:rsidRPr="00270114">
        <w:rPr>
          <w:rFonts w:ascii="FbShefa" w:hAnsi="FbShefa"/>
          <w:sz w:val="11"/>
          <w:rtl/>
        </w:rPr>
        <w:t>,</w:t>
      </w:r>
      <w:r w:rsidR="009C3CB4" w:rsidRPr="00270114">
        <w:rPr>
          <w:rFonts w:ascii="FbShefa" w:hAnsi="FbShefa"/>
          <w:sz w:val="11"/>
          <w:rtl/>
        </w:rPr>
        <w:t xml:space="preserve"> מכדי תרי הוו בהדאי, כל אחד יאמר לא שקלתיה</w:t>
      </w:r>
      <w:r w:rsidR="00980F5A" w:rsidRPr="00270114">
        <w:rPr>
          <w:rFonts w:ascii="FbShefa" w:hAnsi="FbShefa"/>
          <w:sz w:val="11"/>
          <w:rtl/>
        </w:rPr>
        <w:t>.</w:t>
      </w:r>
    </w:p>
    <w:p w14:paraId="5F9BF3EE" w14:textId="77777777" w:rsidR="00A528C9" w:rsidRPr="001B3037" w:rsidRDefault="00A528C9" w:rsidP="009C3CB4">
      <w:pPr>
        <w:spacing w:line="240" w:lineRule="auto"/>
        <w:rPr>
          <w:rFonts w:ascii="FbShefa" w:hAnsi="FbShefa"/>
          <w:b/>
          <w:bCs/>
          <w:color w:val="3B2F2A" w:themeColor="text2" w:themeShade="80"/>
          <w:sz w:val="11"/>
          <w:rtl/>
        </w:rPr>
      </w:pPr>
    </w:p>
    <w:p w14:paraId="10AE4CC5" w14:textId="77777777" w:rsidR="002631D1" w:rsidRPr="00270114" w:rsidRDefault="00A528C9" w:rsidP="002631D1">
      <w:pPr>
        <w:pStyle w:val="3"/>
        <w:rPr>
          <w:rFonts w:ascii="FbShefa" w:hAnsi="FbShefa"/>
          <w:rtl/>
        </w:rPr>
      </w:pPr>
      <w:r w:rsidRPr="00270114">
        <w:rPr>
          <w:rFonts w:ascii="FbShefa" w:hAnsi="FbShefa"/>
          <w:rtl/>
        </w:rPr>
        <w:t xml:space="preserve">יש </w:t>
      </w:r>
      <w:r w:rsidR="009C3CB4" w:rsidRPr="00270114">
        <w:rPr>
          <w:rFonts w:ascii="FbShefa" w:hAnsi="FbShefa"/>
          <w:rtl/>
        </w:rPr>
        <w:t>שוה פרוטה לכל חד</w:t>
      </w:r>
      <w:r w:rsidR="002631D1" w:rsidRPr="00270114">
        <w:rPr>
          <w:rFonts w:ascii="FbShefa" w:hAnsi="FbShefa"/>
          <w:rtl/>
        </w:rPr>
        <w:t>:</w:t>
      </w:r>
    </w:p>
    <w:p w14:paraId="2E550A7E" w14:textId="3CAE0DE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חייב</w:t>
      </w:r>
      <w:r w:rsidR="00980F5A" w:rsidRPr="001B3037">
        <w:rPr>
          <w:rFonts w:ascii="FbShefa" w:hAnsi="FbShefa"/>
          <w:b/>
          <w:bCs/>
          <w:color w:val="3B2F2A" w:themeColor="text2" w:themeShade="80"/>
          <w:sz w:val="11"/>
          <w:rtl/>
        </w:rPr>
        <w:t>.</w:t>
      </w:r>
      <w:r w:rsidRPr="00270114">
        <w:rPr>
          <w:rFonts w:ascii="FbShefa" w:hAnsi="FbShefa"/>
          <w:sz w:val="11"/>
          <w:rtl/>
        </w:rPr>
        <w:t xml:space="preserve"> להחזיר</w:t>
      </w:r>
      <w:r w:rsidR="00980F5A" w:rsidRPr="00270114">
        <w:rPr>
          <w:rFonts w:ascii="FbShefa" w:hAnsi="FbShefa"/>
          <w:sz w:val="11"/>
          <w:rtl/>
        </w:rPr>
        <w:t>.</w:t>
      </w:r>
    </w:p>
    <w:p w14:paraId="490D334C" w14:textId="0C1AA4E4" w:rsidR="00433741" w:rsidRPr="00270114" w:rsidRDefault="00A528C9" w:rsidP="009C3CB4">
      <w:pPr>
        <w:spacing w:line="240" w:lineRule="auto"/>
        <w:rPr>
          <w:rFonts w:ascii="FbShefa" w:hAnsi="FbShefa"/>
          <w:sz w:val="11"/>
          <w:rtl/>
        </w:rPr>
      </w:pPr>
      <w:r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אימור שותפי נינהו, ולא מיאשו</w:t>
      </w:r>
      <w:r w:rsidR="00980F5A" w:rsidRPr="00270114">
        <w:rPr>
          <w:rFonts w:ascii="FbShefa" w:hAnsi="FbShefa"/>
          <w:sz w:val="11"/>
          <w:rtl/>
        </w:rPr>
        <w:t>.</w:t>
      </w:r>
    </w:p>
    <w:p w14:paraId="18DF7F5C" w14:textId="0F80536D" w:rsidR="00A528C9" w:rsidRPr="001B3037" w:rsidRDefault="00A528C9" w:rsidP="009C3CB4">
      <w:pPr>
        <w:spacing w:line="240" w:lineRule="auto"/>
        <w:rPr>
          <w:rFonts w:ascii="FbShefa" w:hAnsi="FbShefa"/>
          <w:b/>
          <w:bCs/>
          <w:color w:val="3B2F2A" w:themeColor="text2" w:themeShade="80"/>
          <w:sz w:val="11"/>
          <w:rtl/>
        </w:rPr>
      </w:pPr>
    </w:p>
    <w:p w14:paraId="30AE1C17" w14:textId="39D04E0B" w:rsidR="00433741" w:rsidRPr="00270114" w:rsidRDefault="00A528C9" w:rsidP="002631D1">
      <w:pPr>
        <w:pStyle w:val="3"/>
        <w:rPr>
          <w:rFonts w:ascii="FbShefa" w:hAnsi="FbShefa"/>
          <w:rtl/>
        </w:rPr>
      </w:pPr>
      <w:r w:rsidRPr="00270114">
        <w:rPr>
          <w:rFonts w:ascii="FbShefa" w:hAnsi="FbShefa"/>
          <w:rtl/>
        </w:rPr>
        <w:t>יש בו</w:t>
      </w:r>
      <w:r w:rsidR="00331B6B" w:rsidRPr="00270114">
        <w:rPr>
          <w:rFonts w:ascii="FbShefa" w:hAnsi="FbShefa"/>
          <w:rtl/>
        </w:rPr>
        <w:t xml:space="preserve"> </w:t>
      </w:r>
      <w:r w:rsidR="009C3CB4" w:rsidRPr="00270114">
        <w:rPr>
          <w:rFonts w:ascii="FbShefa" w:hAnsi="FbShefa"/>
          <w:rtl/>
        </w:rPr>
        <w:t>שתי פרוטות</w:t>
      </w:r>
      <w:r w:rsidR="002631D1" w:rsidRPr="00270114">
        <w:rPr>
          <w:rFonts w:ascii="FbShefa" w:hAnsi="FbShefa"/>
          <w:rtl/>
        </w:rPr>
        <w:t>:</w:t>
      </w:r>
    </w:p>
    <w:p w14:paraId="119099C4" w14:textId="783FE9EF" w:rsidR="00367179" w:rsidRPr="00270114" w:rsidRDefault="00367179" w:rsidP="009C3CB4">
      <w:pPr>
        <w:spacing w:line="240" w:lineRule="auto"/>
        <w:rPr>
          <w:rFonts w:ascii="FbShefa" w:hAnsi="FbShefa"/>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Pr="00270114">
        <w:rPr>
          <w:rFonts w:ascii="FbShefa" w:hAnsi="FbShefa"/>
          <w:rtl/>
        </w:rPr>
        <w:t xml:space="preserve"> פטור</w:t>
      </w:r>
      <w:r w:rsidR="00980F5A" w:rsidRPr="00270114">
        <w:rPr>
          <w:rFonts w:ascii="FbShefa" w:hAnsi="FbShefa"/>
          <w:rtl/>
        </w:rPr>
        <w:t>.</w:t>
      </w:r>
    </w:p>
    <w:p w14:paraId="03546015" w14:textId="5D224803" w:rsidR="00433741" w:rsidRPr="00270114" w:rsidRDefault="00367179" w:rsidP="009C3CB4">
      <w:pPr>
        <w:spacing w:line="240" w:lineRule="auto"/>
        <w:rPr>
          <w:rFonts w:ascii="FbShefa" w:hAnsi="FbShefa"/>
          <w:sz w:val="11"/>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חייב</w:t>
      </w:r>
      <w:r w:rsidR="00980F5A" w:rsidRPr="00270114">
        <w:rPr>
          <w:rFonts w:ascii="FbShefa" w:hAnsi="FbShefa"/>
          <w:sz w:val="11"/>
          <w:rtl/>
        </w:rPr>
        <w:t>.</w:t>
      </w:r>
      <w:r w:rsidR="009C3CB4" w:rsidRPr="00270114">
        <w:rPr>
          <w:rFonts w:ascii="FbShefa" w:hAnsi="FbShefa"/>
          <w:sz w:val="11"/>
          <w:rtl/>
        </w:rPr>
        <w:t xml:space="preserve"> </w:t>
      </w:r>
      <w:r w:rsidR="009C3CB4" w:rsidRPr="001B3037">
        <w:rPr>
          <w:rFonts w:ascii="FbShefa" w:hAnsi="FbShefa"/>
          <w:b/>
          <w:bCs/>
          <w:color w:val="3B2F2A" w:themeColor="text2" w:themeShade="80"/>
          <w:sz w:val="11"/>
          <w:rtl/>
        </w:rPr>
        <w:t>הטעם</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אימור שותפי נינהו, וחד מנייהו אחליה לחבריה</w:t>
      </w:r>
      <w:r w:rsidR="00980F5A" w:rsidRPr="00270114">
        <w:rPr>
          <w:rFonts w:ascii="FbShefa" w:hAnsi="FbShefa"/>
          <w:sz w:val="11"/>
          <w:rtl/>
        </w:rPr>
        <w:t>.</w:t>
      </w:r>
    </w:p>
    <w:p w14:paraId="753F93AF" w14:textId="22787CB1" w:rsidR="009C3CB4" w:rsidRPr="00270114" w:rsidRDefault="009C3CB4" w:rsidP="009C3CB4">
      <w:pPr>
        <w:spacing w:line="240" w:lineRule="auto"/>
        <w:rPr>
          <w:rFonts w:ascii="FbShefa" w:hAnsi="FbShefa"/>
          <w:sz w:val="11"/>
          <w:rtl/>
        </w:rPr>
      </w:pPr>
    </w:p>
    <w:p w14:paraId="2311849B" w14:textId="77777777" w:rsidR="009C3CB4" w:rsidRPr="00270114" w:rsidRDefault="009C3CB4" w:rsidP="009109EC">
      <w:pPr>
        <w:pStyle w:val="2"/>
        <w:rPr>
          <w:rFonts w:ascii="FbShefa" w:hAnsi="FbShefa"/>
          <w:color w:val="7C5F1D"/>
          <w:rtl/>
        </w:rPr>
      </w:pPr>
      <w:r w:rsidRPr="00270114">
        <w:rPr>
          <w:rFonts w:ascii="FbShefa" w:hAnsi="FbShefa"/>
          <w:color w:val="7C5F1D"/>
          <w:rtl/>
        </w:rPr>
        <w:t>ראה סלע שנפלה</w:t>
      </w:r>
    </w:p>
    <w:p w14:paraId="7DEC158C" w14:textId="77777777" w:rsidR="009109EC" w:rsidRPr="00270114" w:rsidRDefault="009C3CB4" w:rsidP="009109EC">
      <w:pPr>
        <w:pStyle w:val="3"/>
        <w:rPr>
          <w:rFonts w:ascii="FbShefa" w:hAnsi="FbShefa"/>
          <w:color w:val="7C5F1D"/>
          <w:rtl/>
        </w:rPr>
      </w:pPr>
      <w:r w:rsidRPr="00270114">
        <w:rPr>
          <w:rFonts w:ascii="FbShefa" w:hAnsi="FbShefa"/>
          <w:color w:val="7C5F1D"/>
          <w:rtl/>
        </w:rPr>
        <w:t>נטלה לפני יאוש</w:t>
      </w:r>
      <w:r w:rsidR="009109EC" w:rsidRPr="00270114">
        <w:rPr>
          <w:rFonts w:ascii="FbShefa" w:hAnsi="FbShefa"/>
          <w:color w:val="7C5F1D"/>
          <w:rtl/>
        </w:rPr>
        <w:t>:</w:t>
      </w:r>
    </w:p>
    <w:p w14:paraId="4F8770BF" w14:textId="13EEABA1" w:rsidR="00433741" w:rsidRPr="00270114" w:rsidRDefault="009109EC" w:rsidP="009C3CB4">
      <w:pPr>
        <w:spacing w:line="240" w:lineRule="auto"/>
        <w:rPr>
          <w:rFonts w:ascii="FbShefa" w:hAnsi="FbShefa"/>
          <w:sz w:val="11"/>
          <w:rtl/>
        </w:rPr>
      </w:pPr>
      <w:r w:rsidRPr="001B3037">
        <w:rPr>
          <w:rFonts w:ascii="FbShefa" w:hAnsi="FbShefa"/>
          <w:b/>
          <w:bCs/>
          <w:color w:val="3B2F2A" w:themeColor="text2" w:themeShade="80"/>
          <w:sz w:val="11"/>
          <w:rtl/>
        </w:rPr>
        <w:t xml:space="preserve">על מנת </w:t>
      </w:r>
      <w:r w:rsidR="009C3CB4" w:rsidRPr="001B3037">
        <w:rPr>
          <w:rFonts w:ascii="FbShefa" w:hAnsi="FbShefa"/>
          <w:b/>
          <w:bCs/>
          <w:color w:val="3B2F2A" w:themeColor="text2" w:themeShade="80"/>
          <w:sz w:val="11"/>
          <w:rtl/>
        </w:rPr>
        <w:t>לגוזלה</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rtl/>
        </w:rPr>
        <w:t>עובר</w:t>
      </w:r>
      <w:r w:rsidR="009C3CB4" w:rsidRPr="00270114">
        <w:rPr>
          <w:rFonts w:ascii="FbShefa" w:hAnsi="FbShefa"/>
          <w:sz w:val="11"/>
          <w:rtl/>
        </w:rPr>
        <w:t xml:space="preserve"> בכולן</w:t>
      </w:r>
      <w:r w:rsidRPr="00270114">
        <w:rPr>
          <w:rFonts w:ascii="FbShefa" w:hAnsi="FbShefa"/>
          <w:sz w:val="11"/>
          <w:rtl/>
        </w:rPr>
        <w:t>,</w:t>
      </w:r>
      <w:r w:rsidR="009C3CB4" w:rsidRPr="00270114">
        <w:rPr>
          <w:rFonts w:ascii="FbShefa" w:hAnsi="FbShefa"/>
          <w:sz w:val="11"/>
          <w:rtl/>
        </w:rPr>
        <w:t xml:space="preserve"> לא תגזול, השב תשיבם, לא תוכל להתעלם</w:t>
      </w:r>
      <w:r w:rsidR="00980F5A" w:rsidRPr="00270114">
        <w:rPr>
          <w:rFonts w:ascii="FbShefa" w:hAnsi="FbShefa"/>
          <w:sz w:val="11"/>
          <w:rtl/>
        </w:rPr>
        <w:t>.</w:t>
      </w:r>
    </w:p>
    <w:p w14:paraId="7218F4AA" w14:textId="60AFA692"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אע"ג</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דחזרה לאחר יאוש, מתנה הוא</w:t>
      </w:r>
      <w:r w:rsidR="00980F5A" w:rsidRPr="00270114">
        <w:rPr>
          <w:rFonts w:ascii="FbShefa" w:hAnsi="FbShefa"/>
          <w:sz w:val="11"/>
          <w:rtl/>
        </w:rPr>
        <w:t>.</w:t>
      </w:r>
    </w:p>
    <w:p w14:paraId="0CCB41B5" w14:textId="77777777" w:rsidR="009109EC" w:rsidRPr="001B3037" w:rsidRDefault="009109EC" w:rsidP="009C3CB4">
      <w:pPr>
        <w:spacing w:line="240" w:lineRule="auto"/>
        <w:rPr>
          <w:rFonts w:ascii="FbShefa" w:hAnsi="FbShefa"/>
          <w:b/>
          <w:bCs/>
          <w:color w:val="3B2F2A" w:themeColor="text2" w:themeShade="80"/>
          <w:sz w:val="11"/>
          <w:rtl/>
        </w:rPr>
      </w:pPr>
    </w:p>
    <w:p w14:paraId="1E8E19FB" w14:textId="53F075B5" w:rsidR="00433741" w:rsidRPr="00270114" w:rsidRDefault="009109EC" w:rsidP="009C3CB4">
      <w:pPr>
        <w:spacing w:line="240" w:lineRule="auto"/>
        <w:rPr>
          <w:rFonts w:ascii="FbShefa" w:hAnsi="FbShefa"/>
          <w:sz w:val="11"/>
          <w:rtl/>
        </w:rPr>
      </w:pPr>
      <w:r w:rsidRPr="001B3037">
        <w:rPr>
          <w:rFonts w:ascii="FbShefa" w:hAnsi="FbShefa"/>
          <w:b/>
          <w:bCs/>
          <w:color w:val="3B2F2A" w:themeColor="text2" w:themeShade="80"/>
          <w:sz w:val="11"/>
          <w:rtl/>
        </w:rPr>
        <w:t xml:space="preserve">על מנת </w:t>
      </w:r>
      <w:r w:rsidR="009C3CB4" w:rsidRPr="001B3037">
        <w:rPr>
          <w:rFonts w:ascii="FbShefa" w:hAnsi="FbShefa"/>
          <w:b/>
          <w:bCs/>
          <w:color w:val="3B2F2A" w:themeColor="text2" w:themeShade="80"/>
          <w:sz w:val="11"/>
          <w:rtl/>
        </w:rPr>
        <w:t>להחזירה</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ולאחר יאוש נתכוין לגוזלה</w:t>
      </w:r>
      <w:r w:rsidR="00980F5A" w:rsidRPr="00270114">
        <w:rPr>
          <w:rFonts w:ascii="FbShefa" w:hAnsi="FbShefa"/>
          <w:sz w:val="11"/>
          <w:rtl/>
        </w:rPr>
        <w:t>.</w:t>
      </w:r>
      <w:r w:rsidR="009C3CB4" w:rsidRPr="00270114">
        <w:rPr>
          <w:rFonts w:ascii="FbShefa" w:hAnsi="FbShefa"/>
          <w:sz w:val="11"/>
          <w:rtl/>
        </w:rPr>
        <w:t xml:space="preserve"> </w:t>
      </w:r>
      <w:r w:rsidR="009C3CB4" w:rsidRPr="001B3037">
        <w:rPr>
          <w:rFonts w:ascii="FbShefa" w:hAnsi="FbShefa"/>
          <w:b/>
          <w:bCs/>
          <w:color w:val="3B2F2A" w:themeColor="text2" w:themeShade="80"/>
          <w:sz w:val="11"/>
          <w:rtl/>
        </w:rPr>
        <w:t>עובר</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השב תשיבם</w:t>
      </w:r>
      <w:r w:rsidR="00980F5A" w:rsidRPr="00270114">
        <w:rPr>
          <w:rFonts w:ascii="FbShefa" w:hAnsi="FbShefa"/>
          <w:sz w:val="11"/>
          <w:rtl/>
        </w:rPr>
        <w:t>.</w:t>
      </w:r>
    </w:p>
    <w:p w14:paraId="3F8B59EB" w14:textId="19FD1EAA" w:rsidR="00E93760" w:rsidRPr="001B3037" w:rsidRDefault="00E93760" w:rsidP="009C3CB4">
      <w:pPr>
        <w:spacing w:line="240" w:lineRule="auto"/>
        <w:rPr>
          <w:rFonts w:ascii="FbShefa" w:hAnsi="FbShefa"/>
          <w:b/>
          <w:bCs/>
          <w:color w:val="3B2F2A" w:themeColor="text2" w:themeShade="80"/>
          <w:sz w:val="11"/>
          <w:rtl/>
        </w:rPr>
      </w:pPr>
    </w:p>
    <w:p w14:paraId="3E145C05" w14:textId="77777777" w:rsidR="00E93760" w:rsidRPr="00270114" w:rsidRDefault="009C3CB4" w:rsidP="00E93760">
      <w:pPr>
        <w:pStyle w:val="3"/>
        <w:rPr>
          <w:rFonts w:ascii="FbShefa" w:hAnsi="FbShefa"/>
          <w:color w:val="7C5F1D"/>
          <w:rtl/>
        </w:rPr>
      </w:pPr>
      <w:r w:rsidRPr="00270114">
        <w:rPr>
          <w:rFonts w:ascii="FbShefa" w:hAnsi="FbShefa"/>
          <w:color w:val="7C5F1D"/>
          <w:rtl/>
        </w:rPr>
        <w:t>המתין לה</w:t>
      </w:r>
      <w:r w:rsidR="00E93760" w:rsidRPr="00270114">
        <w:rPr>
          <w:rFonts w:ascii="FbShefa" w:hAnsi="FbShefa"/>
          <w:color w:val="7C5F1D"/>
          <w:rtl/>
        </w:rPr>
        <w:t>:</w:t>
      </w:r>
    </w:p>
    <w:p w14:paraId="021A2D26" w14:textId="240205E8"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עד</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שנתיאשו הבעלים ונטלה</w:t>
      </w:r>
      <w:r w:rsidR="00980F5A" w:rsidRPr="00270114">
        <w:rPr>
          <w:rFonts w:ascii="FbShefa" w:hAnsi="FbShefa"/>
          <w:sz w:val="11"/>
          <w:rtl/>
        </w:rPr>
        <w:t>.</w:t>
      </w:r>
    </w:p>
    <w:p w14:paraId="361ADDE5" w14:textId="06DFFA90"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עובר</w:t>
      </w:r>
      <w:r w:rsidR="00980F5A" w:rsidRPr="00270114">
        <w:rPr>
          <w:rFonts w:ascii="FbShefa" w:hAnsi="FbShefa"/>
          <w:sz w:val="11"/>
          <w:rtl/>
        </w:rPr>
        <w:t>.</w:t>
      </w:r>
      <w:r w:rsidRPr="00270114">
        <w:rPr>
          <w:rFonts w:ascii="FbShefa" w:hAnsi="FbShefa"/>
          <w:sz w:val="11"/>
          <w:rtl/>
        </w:rPr>
        <w:t xml:space="preserve"> לא תוכל להתעלם</w:t>
      </w:r>
      <w:r w:rsidR="00980F5A" w:rsidRPr="00270114">
        <w:rPr>
          <w:rFonts w:ascii="FbShefa" w:hAnsi="FbShefa"/>
          <w:sz w:val="11"/>
          <w:rtl/>
        </w:rPr>
        <w:t>.</w:t>
      </w:r>
    </w:p>
    <w:p w14:paraId="44DE5F5D" w14:textId="4142AE05" w:rsidR="009C3CB4" w:rsidRPr="00270114" w:rsidRDefault="009C3CB4" w:rsidP="009C3CB4">
      <w:pPr>
        <w:spacing w:line="240" w:lineRule="auto"/>
        <w:rPr>
          <w:rFonts w:ascii="FbShefa" w:hAnsi="FbShefa"/>
          <w:sz w:val="11"/>
          <w:rtl/>
        </w:rPr>
      </w:pPr>
    </w:p>
    <w:p w14:paraId="55919334" w14:textId="4CC92415" w:rsidR="009109EC" w:rsidRPr="00270114" w:rsidRDefault="009C3CB4" w:rsidP="009109EC">
      <w:pPr>
        <w:pStyle w:val="3"/>
        <w:rPr>
          <w:rFonts w:ascii="FbShefa" w:hAnsi="FbShefa"/>
          <w:color w:val="7C5F1D"/>
          <w:rtl/>
        </w:rPr>
      </w:pPr>
      <w:r w:rsidRPr="00270114">
        <w:rPr>
          <w:rFonts w:ascii="FbShefa" w:hAnsi="FbShefa"/>
          <w:color w:val="7C5F1D"/>
          <w:rtl/>
        </w:rPr>
        <w:t>בי חלתא</w:t>
      </w:r>
      <w:r w:rsidR="009109EC" w:rsidRPr="00270114">
        <w:rPr>
          <w:rFonts w:ascii="FbShefa" w:hAnsi="FbShefa"/>
          <w:color w:val="7C5F1D"/>
          <w:rtl/>
        </w:rPr>
        <w:t>:</w:t>
      </w:r>
    </w:p>
    <w:p w14:paraId="50C27999" w14:textId="56C992B5" w:rsidR="009109EC" w:rsidRPr="00270114" w:rsidRDefault="009C3CB4" w:rsidP="009C3CB4">
      <w:pPr>
        <w:spacing w:line="240" w:lineRule="auto"/>
        <w:rPr>
          <w:rFonts w:ascii="FbShefa" w:hAnsi="FbShefa"/>
          <w:rtl/>
        </w:rPr>
      </w:pPr>
      <w:r w:rsidRPr="001B3037">
        <w:rPr>
          <w:rFonts w:ascii="FbShefa" w:hAnsi="FbShefa"/>
          <w:b/>
          <w:bCs/>
          <w:color w:val="3B2F2A" w:themeColor="text2" w:themeShade="80"/>
          <w:rtl/>
        </w:rPr>
        <w:t>אע"ג דאייתי ארבלא וקא מרבל</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009109EC" w:rsidRPr="00270114">
        <w:rPr>
          <w:rFonts w:ascii="FbShefa" w:hAnsi="FbShefa"/>
          <w:rtl/>
        </w:rPr>
        <w:t>הוי יאוש</w:t>
      </w:r>
      <w:r w:rsidR="00980F5A" w:rsidRPr="00270114">
        <w:rPr>
          <w:rFonts w:ascii="FbShefa" w:hAnsi="FbShefa"/>
          <w:rtl/>
        </w:rPr>
        <w:t>.</w:t>
      </w:r>
    </w:p>
    <w:p w14:paraId="2E3DAF4E" w14:textId="4A4AF44A" w:rsidR="00433741" w:rsidRPr="00270114" w:rsidRDefault="009109EC" w:rsidP="009C3CB4">
      <w:pPr>
        <w:spacing w:line="240" w:lineRule="auto"/>
        <w:rPr>
          <w:rFonts w:ascii="FbShefa" w:hAnsi="FbShefa"/>
          <w:sz w:val="11"/>
          <w:rtl/>
        </w:rPr>
      </w:pPr>
      <w:r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אמר</w:t>
      </w:r>
      <w:r w:rsidRPr="00270114">
        <w:rPr>
          <w:rFonts w:ascii="FbShefa" w:hAnsi="FbShefa"/>
          <w:sz w:val="11"/>
          <w:rtl/>
        </w:rPr>
        <w:t>,</w:t>
      </w:r>
      <w:r w:rsidR="009C3CB4" w:rsidRPr="00270114">
        <w:rPr>
          <w:rFonts w:ascii="FbShefa" w:hAnsi="FbShefa"/>
          <w:sz w:val="11"/>
          <w:rtl/>
        </w:rPr>
        <w:t xml:space="preserve"> כי היכי דנפול מינאי דידי, הכי נפול מאיניש אחרינא, ומשכחנא מידי</w:t>
      </w:r>
      <w:r w:rsidR="00980F5A" w:rsidRPr="00270114">
        <w:rPr>
          <w:rFonts w:ascii="FbShefa" w:hAnsi="FbShefa"/>
          <w:sz w:val="11"/>
          <w:rtl/>
        </w:rPr>
        <w:t>.</w:t>
      </w:r>
    </w:p>
    <w:p w14:paraId="0F1514EB" w14:textId="13535CD7" w:rsidR="009C3CB4" w:rsidRPr="001B3037" w:rsidRDefault="009C3CB4" w:rsidP="00812ECB">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sz w:val="11"/>
          <w:rtl/>
        </w:rPr>
        <w:br/>
      </w:r>
      <w:r w:rsidRPr="001B3037">
        <w:rPr>
          <w:rFonts w:ascii="FbShefa" w:eastAsia="Times New Roman" w:hAnsi="FbShefa"/>
          <w:b/>
          <w:bCs/>
          <w:color w:val="3B2F2A" w:themeColor="text2" w:themeShade="80"/>
          <w:rtl/>
        </w:rPr>
        <w:t>מָצָא בַחֲנוּת, הֲרֵי אֵלּוּ שֶׁלּוֹ</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בֵּין הַתֵּבָה וְלַחֶנְוָנִי, שֶׁל חֶנְוָנִי</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לִפְנֵי שֻׁלְחָנִי, הֲרֵי אֵלּוּ שֶׁלּוֹ</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בֵּין הַכִּסֵּא וְלַשֻּׁלְחָנִי, הֲרֵי אֵלּוּ לַשֻּׁלְחָנִי</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הַלּוֹקֵחַ פֵּרוֹת מֵחֲבֵרוֹ אוֹ שֶׁשָּׁלַח לוֹ חֲבֵרוֹ פֵּרוֹת, וּמָצָא בָהֶן מָעוֹת, הֲרֵי אֵלּוּ שֶׁלּוֹ</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אִם הָיוּ צְרוּרִין, נוֹטֵל וּמַכְרִיז: </w:t>
      </w:r>
    </w:p>
    <w:p w14:paraId="36D03A89" w14:textId="77777777" w:rsidR="009C3CB4" w:rsidRPr="00270114" w:rsidRDefault="009C3CB4" w:rsidP="00FD462A">
      <w:pPr>
        <w:rPr>
          <w:rFonts w:ascii="FbShefa" w:hAnsi="FbShefa"/>
          <w:rtl/>
        </w:rPr>
      </w:pPr>
    </w:p>
    <w:p w14:paraId="6D627854" w14:textId="77777777" w:rsidR="009C3CB4" w:rsidRPr="00270114" w:rsidRDefault="009C3CB4" w:rsidP="009C3CB4">
      <w:pPr>
        <w:pStyle w:val="2"/>
        <w:rPr>
          <w:rFonts w:ascii="FbShefa" w:hAnsi="FbShefa"/>
          <w:color w:val="7C5F1D"/>
          <w:rtl/>
        </w:rPr>
      </w:pPr>
      <w:r w:rsidRPr="00270114">
        <w:rPr>
          <w:rFonts w:ascii="FbShefa" w:hAnsi="FbShefa"/>
          <w:color w:val="7C5F1D"/>
          <w:rtl/>
        </w:rPr>
        <w:t>מונחין על השולחן</w:t>
      </w:r>
    </w:p>
    <w:p w14:paraId="7EA87536" w14:textId="0364C1E5"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מונחין על השולחן</w:t>
      </w:r>
      <w:r w:rsidR="00980F5A" w:rsidRPr="00270114">
        <w:rPr>
          <w:rFonts w:ascii="FbShefa" w:hAnsi="FbShefa"/>
          <w:sz w:val="11"/>
          <w:rtl/>
        </w:rPr>
        <w:t>.</w:t>
      </w:r>
      <w:r w:rsidRPr="00270114">
        <w:rPr>
          <w:rFonts w:ascii="FbShefa" w:hAnsi="FbShefa"/>
          <w:sz w:val="11"/>
          <w:rtl/>
        </w:rPr>
        <w:t xml:space="preserve"> הרי אלו שלו</w:t>
      </w:r>
      <w:r w:rsidR="00980F5A" w:rsidRPr="00270114">
        <w:rPr>
          <w:rFonts w:ascii="FbShefa" w:hAnsi="FbShefa"/>
          <w:sz w:val="11"/>
          <w:rtl/>
        </w:rPr>
        <w:t>.</w:t>
      </w:r>
    </w:p>
    <w:p w14:paraId="58338D8B" w14:textId="62C6EB6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w:t>
      </w:r>
      <w:r w:rsidR="00FD462A" w:rsidRPr="001B3037">
        <w:rPr>
          <w:rFonts w:ascii="FbShefa" w:hAnsi="FbShefa"/>
          <w:b/>
          <w:bCs/>
          <w:color w:val="3B2F2A" w:themeColor="text2" w:themeShade="80"/>
          <w:sz w:val="11"/>
          <w:rtl/>
        </w:rPr>
        <w:t>המשנה</w:t>
      </w:r>
      <w:r w:rsidR="00980F5A" w:rsidRPr="001B3037">
        <w:rPr>
          <w:rFonts w:ascii="FbShefa" w:hAnsi="FbShefa"/>
          <w:b/>
          <w:bCs/>
          <w:color w:val="3B2F2A" w:themeColor="text2" w:themeShade="80"/>
          <w:sz w:val="11"/>
          <w:rtl/>
        </w:rPr>
        <w:t>.</w:t>
      </w:r>
      <w:r w:rsidRPr="00270114">
        <w:rPr>
          <w:rFonts w:ascii="FbShefa" w:hAnsi="FbShefa"/>
          <w:sz w:val="11"/>
          <w:rtl/>
        </w:rPr>
        <w:t xml:space="preserve"> ליכא למשמע מינה</w:t>
      </w:r>
      <w:r w:rsidR="00980F5A" w:rsidRPr="00270114">
        <w:rPr>
          <w:rFonts w:ascii="FbShefa" w:hAnsi="FbShefa"/>
          <w:sz w:val="11"/>
          <w:rtl/>
        </w:rPr>
        <w:t>.</w:t>
      </w:r>
      <w:r w:rsidR="00331B6B" w:rsidRPr="00270114">
        <w:rPr>
          <w:rFonts w:ascii="FbShefa" w:hAnsi="FbShefa"/>
          <w:sz w:val="11"/>
          <w:rtl/>
        </w:rPr>
        <w:t xml:space="preserve"> </w:t>
      </w:r>
      <w:r w:rsidR="00FD462A"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00FD462A" w:rsidRPr="001B3037">
        <w:rPr>
          <w:rFonts w:ascii="FbShefa" w:hAnsi="FbShefa"/>
          <w:b/>
          <w:bCs/>
          <w:color w:val="3B2F2A" w:themeColor="text2" w:themeShade="80"/>
          <w:sz w:val="11"/>
          <w:rtl/>
        </w:rPr>
        <w:t xml:space="preserve"> </w:t>
      </w:r>
      <w:r w:rsidRPr="00270114">
        <w:rPr>
          <w:rFonts w:ascii="FbShefa" w:hAnsi="FbShefa"/>
          <w:sz w:val="11"/>
          <w:rtl/>
        </w:rPr>
        <w:t>קשיא רישא לסיפא</w:t>
      </w:r>
      <w:r w:rsidR="00980F5A" w:rsidRPr="00270114">
        <w:rPr>
          <w:rFonts w:ascii="FbShefa" w:hAnsi="FbShefa"/>
          <w:sz w:val="11"/>
          <w:rtl/>
        </w:rPr>
        <w:t>.</w:t>
      </w:r>
      <w:r w:rsidR="00331B6B" w:rsidRPr="00270114">
        <w:rPr>
          <w:rFonts w:ascii="FbShefa" w:hAnsi="FbShefa"/>
          <w:sz w:val="11"/>
          <w:rtl/>
        </w:rPr>
        <w:t xml:space="preserve"> </w:t>
      </w:r>
      <w:r w:rsidR="00FD462A" w:rsidRPr="001B3037">
        <w:rPr>
          <w:rFonts w:ascii="FbShefa" w:hAnsi="FbShefa"/>
          <w:b/>
          <w:bCs/>
          <w:color w:val="3B2F2A" w:themeColor="text2" w:themeShade="80"/>
          <w:sz w:val="11"/>
          <w:rtl/>
        </w:rPr>
        <w:t>דקתני</w:t>
      </w:r>
      <w:r w:rsidR="00980F5A" w:rsidRPr="001B3037">
        <w:rPr>
          <w:rFonts w:ascii="FbShefa" w:hAnsi="FbShefa"/>
          <w:b/>
          <w:bCs/>
          <w:color w:val="3B2F2A" w:themeColor="text2" w:themeShade="80"/>
          <w:sz w:val="11"/>
          <w:rtl/>
        </w:rPr>
        <w:t>.</w:t>
      </w:r>
      <w:r w:rsidR="00FD462A" w:rsidRPr="001B3037">
        <w:rPr>
          <w:rFonts w:ascii="FbShefa" w:hAnsi="FbShefa"/>
          <w:b/>
          <w:bCs/>
          <w:color w:val="3B2F2A" w:themeColor="text2" w:themeShade="80"/>
          <w:sz w:val="11"/>
          <w:rtl/>
        </w:rPr>
        <w:t xml:space="preserve"> </w:t>
      </w:r>
      <w:r w:rsidRPr="00270114">
        <w:rPr>
          <w:rFonts w:ascii="FbShefa" w:hAnsi="FbShefa"/>
          <w:sz w:val="11"/>
          <w:rtl/>
        </w:rPr>
        <w:t>לפני שולחני</w:t>
      </w:r>
      <w:r w:rsidR="00980F5A" w:rsidRPr="00270114">
        <w:rPr>
          <w:rFonts w:ascii="FbShefa" w:hAnsi="FbShefa"/>
          <w:sz w:val="11"/>
          <w:rtl/>
        </w:rPr>
        <w:t>.</w:t>
      </w:r>
      <w:r w:rsidR="00331B6B" w:rsidRPr="00270114">
        <w:rPr>
          <w:rFonts w:ascii="FbShefa" w:hAnsi="FbShefa"/>
          <w:sz w:val="11"/>
          <w:rtl/>
        </w:rPr>
        <w:t xml:space="preserve"> </w:t>
      </w:r>
      <w:r w:rsidR="00FD462A" w:rsidRPr="001B3037">
        <w:rPr>
          <w:rFonts w:ascii="FbShefa" w:hAnsi="FbShefa"/>
          <w:b/>
          <w:bCs/>
          <w:color w:val="3B2F2A" w:themeColor="text2" w:themeShade="80"/>
          <w:sz w:val="11"/>
          <w:rtl/>
        </w:rPr>
        <w:t>וקתני</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בין הכסא ולשולחני</w:t>
      </w:r>
      <w:r w:rsidR="00980F5A" w:rsidRPr="00270114">
        <w:rPr>
          <w:rFonts w:ascii="FbShefa" w:hAnsi="FbShefa"/>
          <w:sz w:val="11"/>
          <w:rtl/>
        </w:rPr>
        <w:t>.</w:t>
      </w:r>
    </w:p>
    <w:p w14:paraId="4CC9FA5E" w14:textId="672E2EA5" w:rsidR="009C3CB4" w:rsidRPr="00270114" w:rsidRDefault="00FD462A" w:rsidP="009C3CB4">
      <w:pPr>
        <w:spacing w:line="240" w:lineRule="auto"/>
        <w:rPr>
          <w:rFonts w:ascii="FbShefa" w:hAnsi="FbShefa"/>
          <w:sz w:val="11"/>
          <w:rtl/>
        </w:rPr>
      </w:pPr>
      <w:r w:rsidRPr="001B3037">
        <w:rPr>
          <w:rFonts w:ascii="FbShefa" w:hAnsi="FbShefa"/>
          <w:b/>
          <w:bCs/>
          <w:color w:val="3B2F2A" w:themeColor="text2" w:themeShade="80"/>
          <w:sz w:val="11"/>
          <w:rtl/>
        </w:rPr>
        <w:t>ת"ש</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מדתני בין הכסא לשולחני, ולא קתני</w:t>
      </w:r>
      <w:r w:rsidRPr="00270114">
        <w:rPr>
          <w:rFonts w:ascii="FbShefa" w:hAnsi="FbShefa"/>
          <w:sz w:val="11"/>
          <w:rtl/>
        </w:rPr>
        <w:t>,</w:t>
      </w:r>
      <w:r w:rsidR="009C3CB4" w:rsidRPr="00270114">
        <w:rPr>
          <w:rFonts w:ascii="FbShefa" w:hAnsi="FbShefa"/>
          <w:sz w:val="11"/>
          <w:rtl/>
        </w:rPr>
        <w:t xml:space="preserve"> על שולחן או מצא בשולחנות</w:t>
      </w:r>
      <w:r w:rsidR="00980F5A" w:rsidRPr="00270114">
        <w:rPr>
          <w:rFonts w:ascii="FbShefa" w:hAnsi="FbShefa"/>
          <w:sz w:val="11"/>
          <w:rtl/>
        </w:rPr>
        <w:t>.</w:t>
      </w:r>
    </w:p>
    <w:p w14:paraId="7B96BF10" w14:textId="6AFA139B" w:rsidR="009C3CB4" w:rsidRPr="00270114" w:rsidRDefault="009C3CB4" w:rsidP="00794C1A">
      <w:pPr>
        <w:pStyle w:val="1"/>
        <w:rPr>
          <w:rFonts w:ascii="FbShefa" w:hAnsi="FbShefa"/>
          <w:rtl/>
        </w:rPr>
      </w:pPr>
      <w:r w:rsidRPr="00270114">
        <w:rPr>
          <w:rFonts w:ascii="FbShefa" w:hAnsi="FbShefa"/>
          <w:sz w:val="11"/>
          <w:rtl/>
        </w:rPr>
        <w:t>כז</w:t>
      </w:r>
      <w:r w:rsidR="00B36BF2" w:rsidRPr="00270114">
        <w:rPr>
          <w:rFonts w:ascii="FbShefa" w:hAnsi="FbShefa"/>
          <w:sz w:val="11"/>
          <w:rtl/>
        </w:rPr>
        <w:t>, א</w:t>
      </w:r>
    </w:p>
    <w:p w14:paraId="612CBDA0"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לוקח פירות ומצא בהם מעות</w:t>
      </w:r>
    </w:p>
    <w:p w14:paraId="0C7383DC" w14:textId="7BE36C68"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לוקח מן התגר</w:t>
      </w:r>
      <w:r w:rsidR="00980F5A" w:rsidRPr="001B3037">
        <w:rPr>
          <w:rFonts w:ascii="FbShefa" w:hAnsi="FbShefa"/>
          <w:b/>
          <w:bCs/>
          <w:color w:val="3B2F2A" w:themeColor="text2" w:themeShade="80"/>
          <w:sz w:val="11"/>
          <w:rtl/>
        </w:rPr>
        <w:t>.</w:t>
      </w:r>
      <w:r w:rsidRPr="00270114">
        <w:rPr>
          <w:rFonts w:ascii="FbShefa" w:hAnsi="FbShefa"/>
          <w:sz w:val="11"/>
          <w:rtl/>
        </w:rPr>
        <w:t xml:space="preserve"> הרי אלו שלו</w:t>
      </w:r>
      <w:r w:rsidR="00980F5A" w:rsidRPr="00270114">
        <w:rPr>
          <w:rFonts w:ascii="FbShefa" w:hAnsi="FbShefa"/>
          <w:sz w:val="11"/>
          <w:rtl/>
        </w:rPr>
        <w:t>.</w:t>
      </w:r>
    </w:p>
    <w:p w14:paraId="2B7AA95A" w14:textId="1AA01DF1"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לוקח מבעל הבית</w:t>
      </w:r>
      <w:r w:rsidR="00980F5A" w:rsidRPr="00270114">
        <w:rPr>
          <w:rFonts w:ascii="FbShefa" w:hAnsi="FbShefa"/>
          <w:sz w:val="11"/>
          <w:rtl/>
        </w:rPr>
        <w:t>.</w:t>
      </w:r>
      <w:r w:rsidRPr="00270114">
        <w:rPr>
          <w:rFonts w:ascii="FbShefa" w:hAnsi="FbShefa"/>
          <w:sz w:val="11"/>
          <w:rtl/>
        </w:rPr>
        <w:t xml:space="preserve"> חייב להחזיר</w:t>
      </w:r>
      <w:r w:rsidR="00980F5A" w:rsidRPr="00270114">
        <w:rPr>
          <w:rFonts w:ascii="FbShefa" w:hAnsi="FbShefa"/>
          <w:sz w:val="11"/>
          <w:rtl/>
        </w:rPr>
        <w:t>.</w:t>
      </w:r>
      <w:r w:rsidR="00331B6B" w:rsidRPr="00270114">
        <w:rPr>
          <w:rFonts w:ascii="FbShefa" w:hAnsi="FbShefa"/>
          <w:sz w:val="11"/>
          <w:rtl/>
        </w:rPr>
        <w:t xml:space="preserve"> </w:t>
      </w:r>
      <w:r w:rsidR="0037081A" w:rsidRPr="001B3037">
        <w:rPr>
          <w:rFonts w:ascii="FbShefa" w:hAnsi="FbShefa"/>
          <w:b/>
          <w:bCs/>
          <w:color w:val="3B2F2A" w:themeColor="text2" w:themeShade="80"/>
          <w:sz w:val="11"/>
          <w:rtl/>
        </w:rPr>
        <w:t>ודוקא כגון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שדשן בעה"ב או עבדו ושפחתו הכנענים</w:t>
      </w:r>
      <w:r w:rsidR="00980F5A" w:rsidRPr="00270114">
        <w:rPr>
          <w:rFonts w:ascii="FbShefa" w:hAnsi="FbShefa"/>
          <w:sz w:val="11"/>
          <w:rtl/>
        </w:rPr>
        <w:t>.</w:t>
      </w:r>
    </w:p>
    <w:p w14:paraId="105B13C0" w14:textId="1FA5820B" w:rsidR="009C3CB4" w:rsidRPr="00270114" w:rsidRDefault="009C3CB4" w:rsidP="00876C2C">
      <w:pPr>
        <w:rPr>
          <w:rFonts w:ascii="FbShefa" w:hAnsi="FbShefa"/>
          <w:rtl/>
        </w:rPr>
      </w:pPr>
    </w:p>
    <w:p w14:paraId="11117715" w14:textId="7F30FF32" w:rsidR="009C3CB4" w:rsidRPr="001B3037" w:rsidRDefault="009C3CB4" w:rsidP="00812ECB">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rtl/>
        </w:rPr>
        <w:t>אַף הַשִּׂמְלָה הָיְתָה בִכְלָל כָּל אֵלֶּה</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לָמָּה יָצָאת</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לְהָקִּישׁ אֵלֶיהָ, לוֹמַר לְךָ, מַה שִּׂמְלָה מְיֻחֶדֶת שֶׁיֶּשׁ בָּהּ סִימָנִים וְיֶשׁ לָהּ תּוֹבְעִים, אַף כָּל דָּבָר שֶׁיֶּשׁ בּוֹ סִימָנִים וְיֶשׁ לוֹ תוֹבְעִים, חַיָּב לְהַכְרִיז: </w:t>
      </w:r>
    </w:p>
    <w:p w14:paraId="66121B4C" w14:textId="77777777" w:rsidR="009C3CB4" w:rsidRPr="00270114" w:rsidRDefault="009C3CB4" w:rsidP="00876C2C">
      <w:pPr>
        <w:rPr>
          <w:rFonts w:ascii="FbShefa" w:hAnsi="FbShefa"/>
          <w:rtl/>
        </w:rPr>
      </w:pPr>
    </w:p>
    <w:p w14:paraId="5FAE1510"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לימודים</w:t>
      </w:r>
    </w:p>
    <w:p w14:paraId="346AFA94" w14:textId="48913296" w:rsidR="009C3CB4" w:rsidRPr="001B3037" w:rsidRDefault="009C3CB4" w:rsidP="009C3CB4">
      <w:pPr>
        <w:spacing w:line="240" w:lineRule="auto"/>
        <w:rPr>
          <w:rFonts w:ascii="FbShefa" w:hAnsi="FbShefa"/>
          <w:b/>
          <w:bCs/>
          <w:color w:val="3B2F2A" w:themeColor="text2" w:themeShade="80"/>
          <w:sz w:val="11"/>
          <w:rtl/>
        </w:rPr>
      </w:pPr>
      <w:r w:rsidRPr="001B3037">
        <w:rPr>
          <w:rFonts w:ascii="FbShefa" w:hAnsi="FbShefa"/>
          <w:b/>
          <w:bCs/>
          <w:color w:val="3B2F2A" w:themeColor="text2" w:themeShade="80"/>
          <w:sz w:val="11"/>
          <w:rtl/>
        </w:rPr>
        <w:t>שמלה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עדים וסימנין דגופה</w:t>
      </w:r>
      <w:r w:rsidR="00980F5A" w:rsidRPr="00270114">
        <w:rPr>
          <w:rFonts w:ascii="FbShefa" w:hAnsi="FbShefa"/>
          <w:sz w:val="11"/>
          <w:rtl/>
        </w:rPr>
        <w:t>.</w:t>
      </w:r>
    </w:p>
    <w:p w14:paraId="071BCB99" w14:textId="2E687F0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חמור</w:t>
      </w:r>
      <w:r w:rsidR="00980F5A" w:rsidRPr="00270114">
        <w:rPr>
          <w:rFonts w:ascii="FbShefa" w:hAnsi="FbShefa"/>
          <w:sz w:val="11"/>
          <w:rtl/>
        </w:rPr>
        <w:t>.</w:t>
      </w:r>
      <w:r w:rsidRPr="00270114">
        <w:rPr>
          <w:rFonts w:ascii="FbShefa" w:hAnsi="FbShefa"/>
          <w:sz w:val="11"/>
          <w:rtl/>
        </w:rPr>
        <w:t xml:space="preserve"> בעדים וסימנין דאוכף</w:t>
      </w:r>
      <w:r w:rsidR="00980F5A" w:rsidRPr="00270114">
        <w:rPr>
          <w:rFonts w:ascii="FbShefa" w:hAnsi="FbShefa"/>
          <w:sz w:val="11"/>
          <w:rtl/>
        </w:rPr>
        <w:t>.</w:t>
      </w:r>
    </w:p>
    <w:p w14:paraId="505E592A" w14:textId="5451BAD6"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שור</w:t>
      </w:r>
      <w:r w:rsidR="00980F5A" w:rsidRPr="00270114">
        <w:rPr>
          <w:rFonts w:ascii="FbShefa" w:hAnsi="FbShefa"/>
          <w:sz w:val="11"/>
          <w:rtl/>
        </w:rPr>
        <w:t>.</w:t>
      </w:r>
      <w:r w:rsidRPr="00270114">
        <w:rPr>
          <w:rFonts w:ascii="FbShefa" w:hAnsi="FbShefa"/>
          <w:sz w:val="11"/>
          <w:rtl/>
        </w:rPr>
        <w:t xml:space="preserve"> לגיזת זנבו</w:t>
      </w:r>
      <w:r w:rsidR="00980F5A" w:rsidRPr="00270114">
        <w:rPr>
          <w:rFonts w:ascii="FbShefa" w:hAnsi="FbShefa"/>
          <w:sz w:val="11"/>
          <w:rtl/>
        </w:rPr>
        <w:t>.</w:t>
      </w:r>
    </w:p>
    <w:p w14:paraId="77E88094" w14:textId="77777777" w:rsidR="0037081A" w:rsidRPr="001B3037" w:rsidRDefault="0037081A" w:rsidP="009C3CB4">
      <w:pPr>
        <w:spacing w:line="240" w:lineRule="auto"/>
        <w:rPr>
          <w:rFonts w:ascii="FbShefa" w:hAnsi="FbShefa"/>
          <w:b/>
          <w:bCs/>
          <w:color w:val="3B2F2A" w:themeColor="text2" w:themeShade="80"/>
          <w:sz w:val="11"/>
          <w:rtl/>
        </w:rPr>
      </w:pPr>
    </w:p>
    <w:p w14:paraId="641DD392" w14:textId="77777777" w:rsidR="0037081A" w:rsidRPr="00270114" w:rsidRDefault="009C3CB4" w:rsidP="0037081A">
      <w:pPr>
        <w:pStyle w:val="3"/>
        <w:rPr>
          <w:rFonts w:ascii="FbShefa" w:hAnsi="FbShefa"/>
          <w:color w:val="7C5F1D"/>
          <w:rtl/>
        </w:rPr>
      </w:pPr>
      <w:r w:rsidRPr="00270114">
        <w:rPr>
          <w:rFonts w:ascii="FbShefa" w:hAnsi="FbShefa"/>
          <w:color w:val="7C5F1D"/>
          <w:rtl/>
        </w:rPr>
        <w:t>שה</w:t>
      </w:r>
      <w:r w:rsidR="0037081A" w:rsidRPr="00270114">
        <w:rPr>
          <w:rFonts w:ascii="FbShefa" w:hAnsi="FbShefa"/>
          <w:color w:val="7C5F1D"/>
          <w:rtl/>
        </w:rPr>
        <w:t>:</w:t>
      </w:r>
    </w:p>
    <w:p w14:paraId="248A73F4" w14:textId="763B0A24" w:rsidR="00433741" w:rsidRPr="00270114" w:rsidRDefault="0037081A" w:rsidP="009C3CB4">
      <w:pPr>
        <w:spacing w:line="240" w:lineRule="auto"/>
        <w:rPr>
          <w:rFonts w:ascii="FbShefa" w:hAnsi="FbShefa"/>
          <w:sz w:val="11"/>
          <w:rtl/>
        </w:rPr>
      </w:pPr>
      <w:r w:rsidRPr="001B3037">
        <w:rPr>
          <w:rFonts w:ascii="FbShefa" w:hAnsi="FbShefa"/>
          <w:b/>
          <w:bCs/>
          <w:color w:val="3B2F2A" w:themeColor="text2" w:themeShade="80"/>
          <w:sz w:val="11"/>
          <w:rtl/>
        </w:rPr>
        <w:t>ללמד</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לגיזותיו</w:t>
      </w:r>
      <w:r w:rsidR="00980F5A" w:rsidRPr="00270114">
        <w:rPr>
          <w:rFonts w:ascii="FbShefa" w:hAnsi="FbShefa"/>
          <w:sz w:val="11"/>
          <w:rtl/>
        </w:rPr>
        <w:t>.</w:t>
      </w:r>
    </w:p>
    <w:p w14:paraId="03D20B3C" w14:textId="0D335EE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קשיא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לילף בכ</w:t>
      </w:r>
      <w:r w:rsidR="0037081A" w:rsidRPr="00270114">
        <w:rPr>
          <w:rFonts w:ascii="FbShefa" w:hAnsi="FbShefa"/>
          <w:sz w:val="11"/>
          <w:rtl/>
        </w:rPr>
        <w:t xml:space="preserve">ל </w:t>
      </w:r>
      <w:r w:rsidRPr="00270114">
        <w:rPr>
          <w:rFonts w:ascii="FbShefa" w:hAnsi="FbShefa"/>
          <w:sz w:val="11"/>
          <w:rtl/>
        </w:rPr>
        <w:t>ש</w:t>
      </w:r>
      <w:r w:rsidR="0037081A" w:rsidRPr="00270114">
        <w:rPr>
          <w:rFonts w:ascii="FbShefa" w:hAnsi="FbShefa"/>
          <w:sz w:val="11"/>
          <w:rtl/>
        </w:rPr>
        <w:t>כן</w:t>
      </w:r>
      <w:r w:rsidRPr="00270114">
        <w:rPr>
          <w:rFonts w:ascii="FbShefa" w:hAnsi="FbShefa"/>
          <w:sz w:val="11"/>
          <w:rtl/>
        </w:rPr>
        <w:t xml:space="preserve"> מגיזת זנבו דשור</w:t>
      </w:r>
      <w:r w:rsidR="00980F5A" w:rsidRPr="00270114">
        <w:rPr>
          <w:rFonts w:ascii="FbShefa" w:hAnsi="FbShefa"/>
          <w:sz w:val="11"/>
          <w:rtl/>
        </w:rPr>
        <w:t>.</w:t>
      </w:r>
    </w:p>
    <w:p w14:paraId="7028CC08" w14:textId="53FD9E3A"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אין לתרץ</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לגללים</w:t>
      </w:r>
      <w:r w:rsidR="00980F5A" w:rsidRPr="00270114">
        <w:rPr>
          <w:rFonts w:ascii="FbShefa" w:hAnsi="FbShefa"/>
          <w:sz w:val="11"/>
          <w:rtl/>
        </w:rPr>
        <w:t>.</w:t>
      </w:r>
      <w:r w:rsidR="0013543D" w:rsidRPr="00270114">
        <w:rPr>
          <w:rFonts w:ascii="FbShefa" w:hAnsi="FbShefa"/>
          <w:sz w:val="11"/>
          <w:rtl/>
        </w:rPr>
        <w:t xml:space="preserve"> </w:t>
      </w:r>
      <w:r w:rsidR="0037081A"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0037081A" w:rsidRPr="001B3037">
        <w:rPr>
          <w:rFonts w:ascii="FbShefa" w:hAnsi="FbShefa"/>
          <w:b/>
          <w:bCs/>
          <w:color w:val="3B2F2A" w:themeColor="text2" w:themeShade="80"/>
          <w:sz w:val="11"/>
          <w:rtl/>
        </w:rPr>
        <w:t xml:space="preserve"> </w:t>
      </w:r>
      <w:r w:rsidRPr="00270114">
        <w:rPr>
          <w:rFonts w:ascii="FbShefa" w:hAnsi="FbShefa"/>
          <w:sz w:val="11"/>
          <w:rtl/>
        </w:rPr>
        <w:t>אפקורי מפקר להו</w:t>
      </w:r>
      <w:r w:rsidR="00980F5A" w:rsidRPr="00270114">
        <w:rPr>
          <w:rFonts w:ascii="FbShefa" w:hAnsi="FbShefa"/>
          <w:sz w:val="11"/>
          <w:rtl/>
        </w:rPr>
        <w:t>.</w:t>
      </w:r>
    </w:p>
    <w:p w14:paraId="4E8F7D05" w14:textId="6AA20E1A" w:rsidR="009C3CB4" w:rsidRPr="00270114" w:rsidRDefault="0037081A" w:rsidP="009C3CB4">
      <w:pPr>
        <w:spacing w:line="240" w:lineRule="auto"/>
        <w:rPr>
          <w:rFonts w:ascii="FbShefa" w:hAnsi="FbShefa"/>
          <w:sz w:val="11"/>
          <w:rtl/>
        </w:rPr>
      </w:pPr>
      <w:r w:rsidRPr="001B3037">
        <w:rPr>
          <w:rFonts w:ascii="FbShefa" w:hAnsi="FbShefa"/>
          <w:b/>
          <w:bCs/>
          <w:color w:val="3B2F2A" w:themeColor="text2" w:themeShade="80"/>
          <w:sz w:val="11"/>
          <w:rtl/>
        </w:rPr>
        <w:t>ו</w:t>
      </w:r>
      <w:r w:rsidR="009C3CB4" w:rsidRPr="001B3037">
        <w:rPr>
          <w:rFonts w:ascii="FbShefa" w:hAnsi="FbShefa"/>
          <w:b/>
          <w:bCs/>
          <w:color w:val="3B2F2A" w:themeColor="text2" w:themeShade="80"/>
          <w:sz w:val="11"/>
          <w:rtl/>
        </w:rPr>
        <w:t>אין לתרץ</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לסימנין</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משמלה ילפינן</w:t>
      </w:r>
      <w:r w:rsidR="00980F5A" w:rsidRPr="00270114">
        <w:rPr>
          <w:rFonts w:ascii="FbShefa" w:hAnsi="FbShefa"/>
          <w:sz w:val="11"/>
          <w:rtl/>
        </w:rPr>
        <w:t>.</w:t>
      </w:r>
    </w:p>
    <w:p w14:paraId="71BBFDB5" w14:textId="77777777" w:rsidR="009C3CB4" w:rsidRPr="00270114" w:rsidRDefault="009C3CB4" w:rsidP="009C3CB4">
      <w:pPr>
        <w:spacing w:line="240" w:lineRule="auto"/>
        <w:rPr>
          <w:rFonts w:ascii="FbShefa" w:hAnsi="FbShefa"/>
          <w:sz w:val="11"/>
          <w:rtl/>
        </w:rPr>
      </w:pPr>
    </w:p>
    <w:p w14:paraId="0FE7CD23" w14:textId="77777777" w:rsidR="006953CE" w:rsidRPr="00270114" w:rsidRDefault="0037081A" w:rsidP="006953CE">
      <w:pPr>
        <w:pStyle w:val="3"/>
        <w:rPr>
          <w:rFonts w:ascii="FbShefa" w:hAnsi="FbShefa"/>
          <w:color w:val="7C5F1D"/>
          <w:rtl/>
        </w:rPr>
      </w:pPr>
      <w:r w:rsidRPr="00270114">
        <w:rPr>
          <w:rFonts w:ascii="FbShefa" w:hAnsi="FbShefa"/>
          <w:color w:val="7C5F1D"/>
          <w:rtl/>
        </w:rPr>
        <w:t>קשיא</w:t>
      </w:r>
      <w:r w:rsidR="006953CE" w:rsidRPr="00270114">
        <w:rPr>
          <w:rFonts w:ascii="FbShefa" w:hAnsi="FbShefa"/>
          <w:color w:val="7C5F1D"/>
          <w:rtl/>
        </w:rPr>
        <w:t>:</w:t>
      </w:r>
    </w:p>
    <w:p w14:paraId="40C17E8C" w14:textId="41A3436F" w:rsidR="006953CE" w:rsidRPr="00270114" w:rsidRDefault="0037081A" w:rsidP="0037081A">
      <w:pPr>
        <w:spacing w:line="240" w:lineRule="auto"/>
        <w:rPr>
          <w:rFonts w:ascii="FbShefa" w:hAnsi="FbShefa"/>
          <w:sz w:val="11"/>
          <w:rtl/>
        </w:rPr>
      </w:pPr>
      <w:r w:rsidRPr="001B3037">
        <w:rPr>
          <w:rFonts w:ascii="FbShefa" w:hAnsi="FbShefa"/>
          <w:b/>
          <w:bCs/>
          <w:color w:val="3B2F2A" w:themeColor="text2" w:themeShade="80"/>
          <w:sz w:val="11"/>
          <w:rtl/>
        </w:rPr>
        <w:t>חמור דבור</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לרבי יהודה</w:t>
      </w:r>
      <w:r w:rsidR="00980F5A" w:rsidRPr="00270114">
        <w:rPr>
          <w:rFonts w:ascii="FbShefa" w:hAnsi="FbShefa"/>
          <w:sz w:val="11"/>
          <w:rtl/>
        </w:rPr>
        <w:t>.</w:t>
      </w:r>
    </w:p>
    <w:p w14:paraId="3398CC29" w14:textId="6402E1FD" w:rsidR="0037081A" w:rsidRPr="00270114" w:rsidRDefault="0037081A" w:rsidP="0037081A">
      <w:pPr>
        <w:spacing w:line="240" w:lineRule="auto"/>
        <w:rPr>
          <w:rFonts w:ascii="FbShefa" w:hAnsi="FbShefa"/>
          <w:sz w:val="11"/>
          <w:rtl/>
        </w:rPr>
      </w:pPr>
      <w:r w:rsidRPr="001B3037">
        <w:rPr>
          <w:rFonts w:ascii="FbShefa" w:hAnsi="FbShefa"/>
          <w:b/>
          <w:bCs/>
          <w:color w:val="3B2F2A" w:themeColor="text2" w:themeShade="80"/>
          <w:sz w:val="11"/>
          <w:rtl/>
        </w:rPr>
        <w:t>ושה דאבידה</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לדברי הכל</w:t>
      </w:r>
      <w:r w:rsidR="006953CE" w:rsidRPr="00270114">
        <w:rPr>
          <w:rFonts w:ascii="FbShefa" w:hAnsi="FbShefa"/>
          <w:sz w:val="11"/>
          <w:rtl/>
        </w:rPr>
        <w:t xml:space="preserve"> (לעיל)</w:t>
      </w:r>
      <w:r w:rsidR="00980F5A" w:rsidRPr="00270114">
        <w:rPr>
          <w:rFonts w:ascii="FbShefa" w:hAnsi="FbShefa"/>
          <w:sz w:val="11"/>
          <w:rtl/>
        </w:rPr>
        <w:t>.</w:t>
      </w:r>
    </w:p>
    <w:p w14:paraId="667158BC" w14:textId="77777777" w:rsidR="006953CE" w:rsidRPr="00270114" w:rsidRDefault="006953CE" w:rsidP="0037081A">
      <w:pPr>
        <w:spacing w:line="240" w:lineRule="auto"/>
        <w:rPr>
          <w:rFonts w:ascii="FbShefa" w:hAnsi="FbShefa"/>
          <w:sz w:val="11"/>
          <w:rtl/>
        </w:rPr>
      </w:pPr>
    </w:p>
    <w:p w14:paraId="5401013D"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אבידה שאין בה שוה פרוטה</w:t>
      </w:r>
    </w:p>
    <w:p w14:paraId="56D2FF5E" w14:textId="53630DA8" w:rsidR="006953CE" w:rsidRPr="00270114" w:rsidRDefault="006953CE" w:rsidP="006953CE">
      <w:pPr>
        <w:pStyle w:val="3"/>
        <w:rPr>
          <w:rFonts w:ascii="FbShefa" w:hAnsi="FbShefa"/>
          <w:color w:val="7C5F1D"/>
          <w:rtl/>
        </w:rPr>
      </w:pPr>
      <w:r w:rsidRPr="00270114">
        <w:rPr>
          <w:rFonts w:ascii="FbShefa" w:hAnsi="FbShefa"/>
          <w:color w:val="7C5F1D"/>
          <w:rtl/>
        </w:rPr>
        <w:t>המקור שאין צריך להחזיר:</w:t>
      </w:r>
    </w:p>
    <w:p w14:paraId="42F2BDAC" w14:textId="0D16DE77" w:rsidR="006953CE" w:rsidRPr="00270114" w:rsidRDefault="006953CE" w:rsidP="009C3CB4">
      <w:pPr>
        <w:spacing w:line="240" w:lineRule="auto"/>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 xml:space="preserve">שנאמר </w:t>
      </w:r>
      <w:r w:rsidR="009C3CB4" w:rsidRPr="00270114">
        <w:rPr>
          <w:rFonts w:ascii="FbShefa" w:hAnsi="FbShefa"/>
          <w:sz w:val="11"/>
          <w:rtl/>
        </w:rPr>
        <w:t>אשר תאבד</w:t>
      </w:r>
      <w:r w:rsidR="00980F5A" w:rsidRPr="00270114">
        <w:rPr>
          <w:rFonts w:ascii="FbShefa" w:hAnsi="FbShefa"/>
          <w:sz w:val="11"/>
          <w:rtl/>
        </w:rPr>
        <w:t>.</w:t>
      </w:r>
    </w:p>
    <w:p w14:paraId="45995DFF" w14:textId="49C2367C" w:rsidR="009C3CB4" w:rsidRPr="00270114" w:rsidRDefault="006953CE" w:rsidP="009C3CB4">
      <w:pPr>
        <w:spacing w:line="240" w:lineRule="auto"/>
        <w:rPr>
          <w:rFonts w:ascii="FbShefa" w:hAnsi="FbShefa"/>
          <w:sz w:val="11"/>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rtl/>
        </w:rPr>
        <w:t xml:space="preserve">שנאמר </w:t>
      </w:r>
      <w:r w:rsidR="009C3CB4" w:rsidRPr="00270114">
        <w:rPr>
          <w:rFonts w:ascii="FbShefa" w:hAnsi="FbShefa"/>
          <w:sz w:val="11"/>
          <w:rtl/>
        </w:rPr>
        <w:t>ומצאתה</w:t>
      </w:r>
      <w:r w:rsidR="00980F5A" w:rsidRPr="00270114">
        <w:rPr>
          <w:rFonts w:ascii="FbShefa" w:hAnsi="FbShefa"/>
          <w:sz w:val="11"/>
          <w:rtl/>
        </w:rPr>
        <w:t>.</w:t>
      </w:r>
    </w:p>
    <w:p w14:paraId="0ABB4B93" w14:textId="77777777" w:rsidR="006953CE" w:rsidRPr="001B3037" w:rsidRDefault="006953CE" w:rsidP="009C3CB4">
      <w:pPr>
        <w:spacing w:line="240" w:lineRule="auto"/>
        <w:rPr>
          <w:rFonts w:ascii="FbShefa" w:hAnsi="FbShefa"/>
          <w:b/>
          <w:bCs/>
          <w:color w:val="3B2F2A" w:themeColor="text2" w:themeShade="80"/>
          <w:sz w:val="11"/>
          <w:rtl/>
        </w:rPr>
      </w:pPr>
    </w:p>
    <w:p w14:paraId="1C8A32A4" w14:textId="676BAC8A" w:rsidR="00DE5A93" w:rsidRPr="00270114" w:rsidRDefault="00DE5A93" w:rsidP="00DE5A93">
      <w:pPr>
        <w:pStyle w:val="3"/>
        <w:rPr>
          <w:rFonts w:ascii="FbShefa" w:hAnsi="FbShefa"/>
          <w:color w:val="7C5F1D"/>
          <w:rtl/>
        </w:rPr>
      </w:pPr>
      <w:r w:rsidRPr="00270114">
        <w:rPr>
          <w:rFonts w:ascii="FbShefa" w:hAnsi="FbShefa"/>
          <w:color w:val="7C5F1D"/>
          <w:rtl/>
        </w:rPr>
        <w:t>מאי נפק"מ בין הדעות הנ"ל:</w:t>
      </w:r>
    </w:p>
    <w:p w14:paraId="0DD61485" w14:textId="34CC97B3" w:rsidR="00DE5A93"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w:t>
      </w:r>
      <w:r w:rsidR="00DE5A93" w:rsidRPr="001B3037">
        <w:rPr>
          <w:rFonts w:ascii="FbShefa" w:hAnsi="FbShefa"/>
          <w:b/>
          <w:bCs/>
          <w:color w:val="3B2F2A" w:themeColor="text2" w:themeShade="80"/>
          <w:sz w:val="11"/>
          <w:rtl/>
        </w:rPr>
        <w:t>עה</w:t>
      </w:r>
      <w:r w:rsidRPr="001B3037">
        <w:rPr>
          <w:rFonts w:ascii="FbShefa" w:hAnsi="FbShefa"/>
          <w:b/>
          <w:bCs/>
          <w:color w:val="3B2F2A" w:themeColor="text2" w:themeShade="80"/>
          <w:sz w:val="11"/>
          <w:rtl/>
        </w:rPr>
        <w:t xml:space="preserve"> 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משמעות דורשין איכא בינייהו</w:t>
      </w:r>
      <w:r w:rsidR="00980F5A" w:rsidRPr="00270114">
        <w:rPr>
          <w:rFonts w:ascii="FbShefa" w:hAnsi="FbShefa"/>
          <w:sz w:val="11"/>
          <w:rtl/>
        </w:rPr>
        <w:t>.</w:t>
      </w:r>
    </w:p>
    <w:p w14:paraId="0CA29906" w14:textId="02FB5B52" w:rsidR="00DE5A93" w:rsidRPr="00270114" w:rsidRDefault="00DE5A93" w:rsidP="00DE5A93">
      <w:pPr>
        <w:spacing w:line="240" w:lineRule="auto"/>
        <w:rPr>
          <w:rFonts w:ascii="FbShefa" w:hAnsi="FbShefa"/>
          <w:sz w:val="11"/>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פרוטה שהוקרה והוזלה והוקרה</w:t>
      </w:r>
      <w:r w:rsidRPr="00270114">
        <w:rPr>
          <w:rFonts w:ascii="FbShefa" w:hAnsi="FbShefa"/>
          <w:sz w:val="11"/>
          <w:rtl/>
        </w:rPr>
        <w:t xml:space="preserve"> (כדלהלן)</w:t>
      </w:r>
      <w:r w:rsidR="00980F5A" w:rsidRPr="00270114">
        <w:rPr>
          <w:rFonts w:ascii="FbShefa" w:hAnsi="FbShefa"/>
          <w:sz w:val="11"/>
          <w:rtl/>
        </w:rPr>
        <w:t>.</w:t>
      </w:r>
    </w:p>
    <w:p w14:paraId="1109F91A" w14:textId="77777777" w:rsidR="00DE5A93" w:rsidRPr="00270114" w:rsidRDefault="00DE5A93" w:rsidP="00DE5A93">
      <w:pPr>
        <w:spacing w:line="240" w:lineRule="auto"/>
        <w:rPr>
          <w:rFonts w:ascii="FbShefa" w:hAnsi="FbShefa"/>
          <w:sz w:val="11"/>
          <w:vertAlign w:val="superscript"/>
          <w:rtl/>
        </w:rPr>
      </w:pPr>
    </w:p>
    <w:p w14:paraId="3D911047" w14:textId="2B7BD7EF" w:rsidR="00DE5A93" w:rsidRPr="00270114" w:rsidRDefault="00DE5A93" w:rsidP="00892461">
      <w:pPr>
        <w:pStyle w:val="3"/>
        <w:rPr>
          <w:rFonts w:ascii="FbShefa" w:hAnsi="FbShefa"/>
          <w:color w:val="7C5F1D"/>
          <w:rtl/>
        </w:rPr>
      </w:pPr>
      <w:r w:rsidRPr="00270114">
        <w:rPr>
          <w:rFonts w:ascii="FbShefa" w:hAnsi="FbShefa"/>
          <w:color w:val="7C5F1D"/>
          <w:rtl/>
        </w:rPr>
        <w:t xml:space="preserve">פרוטה שהוזלה </w:t>
      </w:r>
      <w:r w:rsidR="00892461" w:rsidRPr="00270114">
        <w:rPr>
          <w:rFonts w:ascii="FbShefa" w:hAnsi="FbShefa"/>
          <w:color w:val="7C5F1D"/>
          <w:rtl/>
        </w:rPr>
        <w:t>א</w:t>
      </w:r>
      <w:r w:rsidRPr="00270114">
        <w:rPr>
          <w:rFonts w:ascii="FbShefa" w:hAnsi="FbShefa"/>
          <w:color w:val="7C5F1D"/>
          <w:rtl/>
        </w:rPr>
        <w:t>ו</w:t>
      </w:r>
      <w:r w:rsidR="00892461" w:rsidRPr="00270114">
        <w:rPr>
          <w:rFonts w:ascii="FbShefa" w:hAnsi="FbShefa"/>
          <w:color w:val="7C5F1D"/>
          <w:rtl/>
        </w:rPr>
        <w:t xml:space="preserve"> </w:t>
      </w:r>
      <w:r w:rsidRPr="00270114">
        <w:rPr>
          <w:rFonts w:ascii="FbShefa" w:hAnsi="FbShefa"/>
          <w:color w:val="7C5F1D"/>
          <w:rtl/>
        </w:rPr>
        <w:t>הוקרה</w:t>
      </w:r>
      <w:r w:rsidR="00892461" w:rsidRPr="00270114">
        <w:rPr>
          <w:rFonts w:ascii="FbShefa" w:hAnsi="FbShefa"/>
          <w:color w:val="7C5F1D"/>
          <w:rtl/>
        </w:rPr>
        <w:t>:</w:t>
      </w:r>
    </w:p>
    <w:p w14:paraId="012A5820" w14:textId="01C0B5B6" w:rsidR="00DE5A93" w:rsidRPr="00270114" w:rsidRDefault="00DE5A93" w:rsidP="00DE5A93">
      <w:pPr>
        <w:spacing w:line="240" w:lineRule="auto"/>
        <w:rPr>
          <w:rFonts w:ascii="FbShefa" w:hAnsi="FbShefa"/>
          <w:rtl/>
        </w:rPr>
      </w:pPr>
      <w:r w:rsidRPr="001B3037">
        <w:rPr>
          <w:rFonts w:ascii="FbShefa" w:hAnsi="FbShefa"/>
          <w:b/>
          <w:bCs/>
          <w:color w:val="3B2F2A" w:themeColor="text2" w:themeShade="80"/>
          <w:rtl/>
        </w:rPr>
        <w:t>הוזלה</w:t>
      </w:r>
      <w:r w:rsidR="00980F5A" w:rsidRPr="00270114">
        <w:rPr>
          <w:rFonts w:ascii="FbShefa" w:hAnsi="FbShefa"/>
          <w:rtl/>
        </w:rPr>
        <w:t>.</w:t>
      </w:r>
      <w:r w:rsidRPr="00270114">
        <w:rPr>
          <w:rFonts w:ascii="FbShefa" w:hAnsi="FbShefa"/>
          <w:rtl/>
        </w:rPr>
        <w:t xml:space="preserve"> פטור</w:t>
      </w:r>
      <w:r w:rsidR="00892461" w:rsidRPr="00270114">
        <w:rPr>
          <w:rFonts w:ascii="FbShefa" w:hAnsi="FbShefa"/>
          <w:rtl/>
        </w:rPr>
        <w:t xml:space="preserve"> להחזיר</w:t>
      </w:r>
      <w:r w:rsidR="00980F5A" w:rsidRPr="00270114">
        <w:rPr>
          <w:rFonts w:ascii="FbShefa" w:hAnsi="FbShefa"/>
          <w:rtl/>
        </w:rPr>
        <w:t>.</w:t>
      </w:r>
      <w:r w:rsidR="00331B6B" w:rsidRPr="00270114">
        <w:rPr>
          <w:rFonts w:ascii="FbShefa" w:hAnsi="FbShefa"/>
          <w:rtl/>
        </w:rPr>
        <w:t xml:space="preserve"> </w:t>
      </w:r>
      <w:r w:rsidR="00892461" w:rsidRPr="001B3037">
        <w:rPr>
          <w:rFonts w:ascii="FbShefa" w:hAnsi="FbShefa"/>
          <w:b/>
          <w:bCs/>
          <w:color w:val="3B2F2A" w:themeColor="text2" w:themeShade="80"/>
          <w:rtl/>
        </w:rPr>
        <w:t>ד</w:t>
      </w:r>
      <w:r w:rsidRPr="001B3037">
        <w:rPr>
          <w:rFonts w:ascii="FbShefa" w:hAnsi="FbShefa"/>
          <w:b/>
          <w:bCs/>
          <w:color w:val="3B2F2A" w:themeColor="text2" w:themeShade="80"/>
          <w:rtl/>
        </w:rPr>
        <w:t>לכו"ע</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בעינן ומצאתה וליכא</w:t>
      </w:r>
      <w:r w:rsidR="00980F5A" w:rsidRPr="00270114">
        <w:rPr>
          <w:rFonts w:ascii="FbShefa" w:hAnsi="FbShefa"/>
          <w:rtl/>
        </w:rPr>
        <w:t>.</w:t>
      </w:r>
    </w:p>
    <w:p w14:paraId="50837F6B" w14:textId="398C7C76" w:rsidR="00DE5A93" w:rsidRPr="00270114" w:rsidRDefault="00DE5A93" w:rsidP="00DE5A93">
      <w:pPr>
        <w:spacing w:line="240" w:lineRule="auto"/>
        <w:rPr>
          <w:rFonts w:ascii="FbShefa" w:hAnsi="FbShefa"/>
          <w:rtl/>
        </w:rPr>
      </w:pPr>
      <w:r w:rsidRPr="001B3037">
        <w:rPr>
          <w:rFonts w:ascii="FbShefa" w:hAnsi="FbShefa"/>
          <w:b/>
          <w:bCs/>
          <w:color w:val="3B2F2A" w:themeColor="text2" w:themeShade="80"/>
          <w:rtl/>
        </w:rPr>
        <w:t>הוקרה</w:t>
      </w:r>
      <w:r w:rsidR="00980F5A" w:rsidRPr="00270114">
        <w:rPr>
          <w:rFonts w:ascii="FbShefa" w:hAnsi="FbShefa"/>
          <w:rtl/>
        </w:rPr>
        <w:t>.</w:t>
      </w:r>
      <w:r w:rsidRPr="00270114">
        <w:rPr>
          <w:rFonts w:ascii="FbShefa" w:hAnsi="FbShefa"/>
          <w:rtl/>
        </w:rPr>
        <w:t xml:space="preserve"> פטו</w:t>
      </w:r>
      <w:r w:rsidR="00892461" w:rsidRPr="00270114">
        <w:rPr>
          <w:rFonts w:ascii="FbShefa" w:hAnsi="FbShefa"/>
          <w:rtl/>
        </w:rPr>
        <w:t>ר להחזיר</w:t>
      </w:r>
      <w:r w:rsidR="00980F5A" w:rsidRPr="00270114">
        <w:rPr>
          <w:rFonts w:ascii="FbShefa" w:hAnsi="FbShefa"/>
          <w:rtl/>
        </w:rPr>
        <w:t>.</w:t>
      </w:r>
      <w:r w:rsidR="00331B6B" w:rsidRPr="00270114">
        <w:rPr>
          <w:rFonts w:ascii="FbShefa" w:hAnsi="FbShefa"/>
          <w:rtl/>
        </w:rPr>
        <w:t xml:space="preserve"> </w:t>
      </w:r>
      <w:r w:rsidR="00892461" w:rsidRPr="001B3037">
        <w:rPr>
          <w:rFonts w:ascii="FbShefa" w:hAnsi="FbShefa"/>
          <w:b/>
          <w:bCs/>
          <w:color w:val="3B2F2A" w:themeColor="text2" w:themeShade="80"/>
          <w:rtl/>
        </w:rPr>
        <w:t>ד</w:t>
      </w:r>
      <w:r w:rsidRPr="001B3037">
        <w:rPr>
          <w:rFonts w:ascii="FbShefa" w:hAnsi="FbShefa"/>
          <w:b/>
          <w:bCs/>
          <w:color w:val="3B2F2A" w:themeColor="text2" w:themeShade="80"/>
          <w:rtl/>
        </w:rPr>
        <w:t>לכו"ע</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בעינן אשר תאבד וליכא</w:t>
      </w:r>
      <w:r w:rsidR="00980F5A" w:rsidRPr="00270114">
        <w:rPr>
          <w:rFonts w:ascii="FbShefa" w:hAnsi="FbShefa"/>
          <w:rtl/>
        </w:rPr>
        <w:t>.</w:t>
      </w:r>
    </w:p>
    <w:p w14:paraId="12014EC5" w14:textId="77777777" w:rsidR="00892461" w:rsidRPr="001B3037" w:rsidRDefault="00892461" w:rsidP="00DE5A93">
      <w:pPr>
        <w:spacing w:line="240" w:lineRule="auto"/>
        <w:rPr>
          <w:rFonts w:ascii="FbShefa" w:hAnsi="FbShefa"/>
          <w:b/>
          <w:bCs/>
          <w:color w:val="3B2F2A" w:themeColor="text2" w:themeShade="80"/>
          <w:rtl/>
        </w:rPr>
      </w:pPr>
    </w:p>
    <w:p w14:paraId="6E72217E" w14:textId="77777777" w:rsidR="00892461" w:rsidRPr="00270114" w:rsidRDefault="00DE5A93" w:rsidP="00892461">
      <w:pPr>
        <w:pStyle w:val="3"/>
        <w:rPr>
          <w:rFonts w:ascii="FbShefa" w:hAnsi="FbShefa"/>
          <w:color w:val="7C5F1D"/>
          <w:rtl/>
        </w:rPr>
      </w:pPr>
      <w:r w:rsidRPr="00270114">
        <w:rPr>
          <w:rFonts w:ascii="FbShefa" w:hAnsi="FbShefa"/>
          <w:color w:val="7C5F1D"/>
          <w:rtl/>
        </w:rPr>
        <w:t>הוקרה והוזלה והוקרה</w:t>
      </w:r>
      <w:r w:rsidR="00892461" w:rsidRPr="00270114">
        <w:rPr>
          <w:rFonts w:ascii="FbShefa" w:hAnsi="FbShefa"/>
          <w:color w:val="7C5F1D"/>
          <w:rtl/>
        </w:rPr>
        <w:t>:</w:t>
      </w:r>
    </w:p>
    <w:p w14:paraId="28F8DFA8" w14:textId="66E44576" w:rsidR="00892461" w:rsidRPr="00270114" w:rsidRDefault="00892461" w:rsidP="00DE5A93">
      <w:pPr>
        <w:spacing w:line="240" w:lineRule="auto"/>
        <w:rPr>
          <w:rFonts w:ascii="FbShefa" w:hAnsi="FbShefa"/>
          <w:sz w:val="11"/>
          <w:rtl/>
        </w:rPr>
      </w:pPr>
      <w:r w:rsidRPr="001B3037">
        <w:rPr>
          <w:rFonts w:ascii="FbShefa" w:hAnsi="FbShefa"/>
          <w:b/>
          <w:bCs/>
          <w:color w:val="3B2F2A" w:themeColor="text2" w:themeShade="80"/>
          <w:rtl/>
        </w:rPr>
        <w:t xml:space="preserve">למ"ד </w:t>
      </w:r>
      <w:r w:rsidR="009C3CB4" w:rsidRPr="001B3037">
        <w:rPr>
          <w:rFonts w:ascii="FbShefa" w:hAnsi="FbShefa"/>
          <w:b/>
          <w:bCs/>
          <w:color w:val="3B2F2A" w:themeColor="text2" w:themeShade="80"/>
          <w:sz w:val="11"/>
          <w:rtl/>
        </w:rPr>
        <w:t>אשר תאבד</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Pr="00270114">
        <w:rPr>
          <w:rFonts w:ascii="FbShefa" w:hAnsi="FbShefa"/>
          <w:sz w:val="11"/>
          <w:rtl/>
        </w:rPr>
        <w:t>חייב להחזיר</w:t>
      </w:r>
      <w:r w:rsidR="00980F5A" w:rsidRPr="00270114">
        <w:rPr>
          <w:rFonts w:ascii="FbShefa" w:hAnsi="FbShefa"/>
          <w:sz w:val="11"/>
          <w:rtl/>
        </w:rPr>
        <w:t>.</w:t>
      </w:r>
    </w:p>
    <w:p w14:paraId="06308AB7" w14:textId="4A60B1FE" w:rsidR="009C3CB4" w:rsidRPr="00270114" w:rsidRDefault="00892461" w:rsidP="00DE5A93">
      <w:pPr>
        <w:spacing w:line="240" w:lineRule="auto"/>
        <w:rPr>
          <w:rFonts w:ascii="FbShefa" w:hAnsi="FbShefa"/>
          <w:sz w:val="11"/>
          <w:rtl/>
        </w:rPr>
      </w:pPr>
      <w:r w:rsidRPr="001B3037">
        <w:rPr>
          <w:rFonts w:ascii="FbShefa" w:hAnsi="FbShefa"/>
          <w:b/>
          <w:bCs/>
          <w:color w:val="3B2F2A" w:themeColor="text2" w:themeShade="80"/>
          <w:sz w:val="11"/>
          <w:rtl/>
        </w:rPr>
        <w:t xml:space="preserve">למ"ד </w:t>
      </w:r>
      <w:r w:rsidR="009C3CB4" w:rsidRPr="001B3037">
        <w:rPr>
          <w:rFonts w:ascii="FbShefa" w:hAnsi="FbShefa"/>
          <w:b/>
          <w:bCs/>
          <w:color w:val="3B2F2A" w:themeColor="text2" w:themeShade="80"/>
          <w:sz w:val="11"/>
          <w:rtl/>
        </w:rPr>
        <w:t>ומצאתה</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בעינן שיעור מציאה משעת אבידה ועד שעת מציאה</w:t>
      </w:r>
      <w:r w:rsidR="00980F5A" w:rsidRPr="00270114">
        <w:rPr>
          <w:rFonts w:ascii="FbShefa" w:hAnsi="FbShefa"/>
          <w:sz w:val="11"/>
          <w:rtl/>
        </w:rPr>
        <w:t>.</w:t>
      </w:r>
    </w:p>
    <w:p w14:paraId="0F464076" w14:textId="3A844D6B" w:rsidR="009C3CB4" w:rsidRPr="00270114" w:rsidRDefault="009C3CB4" w:rsidP="00794C1A">
      <w:pPr>
        <w:pStyle w:val="1"/>
        <w:rPr>
          <w:rFonts w:ascii="FbShefa" w:hAnsi="FbShefa"/>
          <w:rtl/>
        </w:rPr>
      </w:pPr>
      <w:r w:rsidRPr="00270114">
        <w:rPr>
          <w:rFonts w:ascii="FbShefa" w:hAnsi="FbShefa"/>
          <w:sz w:val="11"/>
          <w:rtl/>
        </w:rPr>
        <w:t>כז</w:t>
      </w:r>
      <w:r w:rsidR="00B36BF2" w:rsidRPr="00270114">
        <w:rPr>
          <w:rFonts w:ascii="FbShefa" w:hAnsi="FbShefa"/>
          <w:sz w:val="11"/>
          <w:rtl/>
        </w:rPr>
        <w:t>, ב</w:t>
      </w:r>
    </w:p>
    <w:p w14:paraId="1523A844"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סימנין דאורייתא או דרבנן</w:t>
      </w:r>
    </w:p>
    <w:p w14:paraId="13FAF16D" w14:textId="62FB242C"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איבעיא להו</w:t>
      </w:r>
      <w:r w:rsidR="00980F5A" w:rsidRPr="00270114">
        <w:rPr>
          <w:rFonts w:ascii="FbShefa" w:hAnsi="FbShefa"/>
          <w:sz w:val="11"/>
          <w:rtl/>
        </w:rPr>
        <w:t>.</w:t>
      </w:r>
      <w:r w:rsidRPr="00270114">
        <w:rPr>
          <w:rFonts w:ascii="FbShefa" w:hAnsi="FbShefa"/>
          <w:sz w:val="11"/>
          <w:rtl/>
        </w:rPr>
        <w:t xml:space="preserve"> סימנין דאורייתא או דרבנן</w:t>
      </w:r>
      <w:r w:rsidR="00980F5A" w:rsidRPr="00270114">
        <w:rPr>
          <w:rFonts w:ascii="FbShefa" w:hAnsi="FbShefa"/>
          <w:sz w:val="11"/>
          <w:rtl/>
        </w:rPr>
        <w:t>.</w:t>
      </w:r>
    </w:p>
    <w:p w14:paraId="2B4515E1" w14:textId="77777777" w:rsidR="00EC0F66" w:rsidRPr="001B3037" w:rsidRDefault="00EC0F66" w:rsidP="009C3CB4">
      <w:pPr>
        <w:spacing w:line="240" w:lineRule="auto"/>
        <w:rPr>
          <w:rFonts w:ascii="FbShefa" w:hAnsi="FbShefa"/>
          <w:b/>
          <w:bCs/>
          <w:color w:val="3B2F2A" w:themeColor="text2" w:themeShade="80"/>
          <w:sz w:val="11"/>
          <w:rtl/>
        </w:rPr>
      </w:pPr>
    </w:p>
    <w:p w14:paraId="5B597DC3" w14:textId="77777777" w:rsidR="00EC0F66" w:rsidRPr="00270114" w:rsidRDefault="009C3CB4" w:rsidP="00EC0F66">
      <w:pPr>
        <w:pStyle w:val="3"/>
        <w:rPr>
          <w:rFonts w:ascii="FbShefa" w:hAnsi="FbShefa"/>
          <w:color w:val="7C5F1D"/>
          <w:rtl/>
        </w:rPr>
      </w:pPr>
      <w:r w:rsidRPr="00270114">
        <w:rPr>
          <w:rFonts w:ascii="FbShefa" w:hAnsi="FbShefa"/>
          <w:color w:val="7C5F1D"/>
          <w:rtl/>
        </w:rPr>
        <w:t>נפקא מינה</w:t>
      </w:r>
      <w:r w:rsidR="00EC0F66" w:rsidRPr="00270114">
        <w:rPr>
          <w:rFonts w:ascii="FbShefa" w:hAnsi="FbShefa"/>
          <w:color w:val="7C5F1D"/>
          <w:rtl/>
        </w:rPr>
        <w:t>:</w:t>
      </w:r>
    </w:p>
    <w:p w14:paraId="6BE308C3" w14:textId="51893887"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לאהדורי</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גט אשה בסימנים</w:t>
      </w:r>
      <w:r w:rsidR="00980F5A" w:rsidRPr="00270114">
        <w:rPr>
          <w:rFonts w:ascii="FbShefa" w:hAnsi="FbShefa"/>
          <w:sz w:val="11"/>
          <w:rtl/>
        </w:rPr>
        <w:t>.</w:t>
      </w:r>
    </w:p>
    <w:p w14:paraId="07FBD50F" w14:textId="7E2DFE82" w:rsidR="00433741" w:rsidRPr="00270114" w:rsidRDefault="00EC0F66" w:rsidP="009C3CB4">
      <w:pPr>
        <w:spacing w:line="240" w:lineRule="auto"/>
        <w:rPr>
          <w:rFonts w:ascii="FbShefa" w:hAnsi="FbShefa"/>
          <w:sz w:val="11"/>
          <w:rtl/>
        </w:rPr>
      </w:pPr>
      <w:r w:rsidRPr="001B3037">
        <w:rPr>
          <w:rFonts w:ascii="FbShefa" w:hAnsi="FbShefa"/>
          <w:b/>
          <w:bCs/>
          <w:color w:val="3B2F2A" w:themeColor="text2" w:themeShade="80"/>
          <w:sz w:val="11"/>
          <w:rtl/>
        </w:rPr>
        <w:t xml:space="preserve">אי </w:t>
      </w:r>
      <w:r w:rsidR="009C3CB4" w:rsidRPr="001B3037">
        <w:rPr>
          <w:rFonts w:ascii="FbShefa" w:hAnsi="FbShefa"/>
          <w:b/>
          <w:bCs/>
          <w:color w:val="3B2F2A" w:themeColor="text2" w:themeShade="80"/>
          <w:sz w:val="11"/>
          <w:rtl/>
        </w:rPr>
        <w:t>דאורייתא</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מהדרינן</w:t>
      </w:r>
      <w:r w:rsidR="00980F5A" w:rsidRPr="00270114">
        <w:rPr>
          <w:rFonts w:ascii="FbShefa" w:hAnsi="FbShefa"/>
          <w:sz w:val="11"/>
          <w:rtl/>
        </w:rPr>
        <w:t>.</w:t>
      </w:r>
    </w:p>
    <w:p w14:paraId="1D0CA955" w14:textId="4D4D930F" w:rsidR="009C3CB4" w:rsidRPr="00270114" w:rsidRDefault="00EC0F66" w:rsidP="009C3CB4">
      <w:pPr>
        <w:spacing w:line="240" w:lineRule="auto"/>
        <w:rPr>
          <w:rFonts w:ascii="FbShefa" w:hAnsi="FbShefa"/>
          <w:sz w:val="11"/>
          <w:rtl/>
        </w:rPr>
      </w:pPr>
      <w:r w:rsidRPr="001B3037">
        <w:rPr>
          <w:rFonts w:ascii="FbShefa" w:hAnsi="FbShefa"/>
          <w:b/>
          <w:bCs/>
          <w:color w:val="3B2F2A" w:themeColor="text2" w:themeShade="80"/>
          <w:sz w:val="11"/>
          <w:rtl/>
        </w:rPr>
        <w:t xml:space="preserve">אי </w:t>
      </w:r>
      <w:r w:rsidR="009C3CB4" w:rsidRPr="001B3037">
        <w:rPr>
          <w:rFonts w:ascii="FbShefa" w:hAnsi="FbShefa"/>
          <w:b/>
          <w:bCs/>
          <w:color w:val="3B2F2A" w:themeColor="text2" w:themeShade="80"/>
          <w:sz w:val="11"/>
          <w:rtl/>
        </w:rPr>
        <w:t>דרבנן</w:t>
      </w:r>
      <w:r w:rsidR="00980F5A" w:rsidRPr="00270114">
        <w:rPr>
          <w:rFonts w:ascii="FbShefa" w:hAnsi="FbShefa"/>
          <w:sz w:val="11"/>
          <w:rtl/>
        </w:rPr>
        <w:t>.</w:t>
      </w:r>
      <w:r w:rsidR="009C3CB4" w:rsidRPr="00270114">
        <w:rPr>
          <w:rFonts w:ascii="FbShefa" w:hAnsi="FbShefa"/>
          <w:sz w:val="11"/>
          <w:rtl/>
        </w:rPr>
        <w:t xml:space="preserve"> עבוד תקנתא בממונא, לא באיסורא</w:t>
      </w:r>
      <w:r w:rsidR="00980F5A" w:rsidRPr="00270114">
        <w:rPr>
          <w:rFonts w:ascii="FbShefa" w:hAnsi="FbShefa"/>
          <w:sz w:val="11"/>
          <w:rtl/>
        </w:rPr>
        <w:t>.</w:t>
      </w:r>
    </w:p>
    <w:p w14:paraId="09C8E757" w14:textId="77777777" w:rsidR="009C3CB4" w:rsidRPr="001B3037" w:rsidRDefault="009C3CB4" w:rsidP="009C3CB4">
      <w:pPr>
        <w:spacing w:line="240" w:lineRule="auto"/>
        <w:rPr>
          <w:rFonts w:ascii="FbShefa" w:hAnsi="FbShefa"/>
          <w:b/>
          <w:bCs/>
          <w:color w:val="3B2F2A" w:themeColor="text2" w:themeShade="80"/>
          <w:sz w:val="11"/>
          <w:rtl/>
        </w:rPr>
      </w:pPr>
    </w:p>
    <w:p w14:paraId="1F595E1F" w14:textId="77777777" w:rsidR="00EC0F66" w:rsidRPr="00270114" w:rsidRDefault="009C3CB4" w:rsidP="00EC0F66">
      <w:pPr>
        <w:pStyle w:val="3"/>
        <w:rPr>
          <w:rFonts w:ascii="FbShefa" w:hAnsi="FbShefa"/>
          <w:color w:val="7C5F1D"/>
          <w:rtl/>
        </w:rPr>
      </w:pPr>
      <w:r w:rsidRPr="00270114">
        <w:rPr>
          <w:rFonts w:ascii="FbShefa" w:hAnsi="FbShefa"/>
          <w:color w:val="7C5F1D"/>
          <w:rtl/>
        </w:rPr>
        <w:t>ת</w:t>
      </w:r>
      <w:r w:rsidR="00EC0F66" w:rsidRPr="00270114">
        <w:rPr>
          <w:rFonts w:ascii="FbShefa" w:hAnsi="FbShefa"/>
          <w:color w:val="7C5F1D"/>
          <w:rtl/>
        </w:rPr>
        <w:t>"ש:</w:t>
      </w:r>
    </w:p>
    <w:p w14:paraId="7B5FB6B0" w14:textId="4FEA9D60"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שמלה מיוחדת</w:t>
      </w:r>
      <w:r w:rsidR="00980F5A" w:rsidRPr="001B3037">
        <w:rPr>
          <w:rFonts w:ascii="FbShefa" w:hAnsi="FbShefa"/>
          <w:b/>
          <w:bCs/>
          <w:color w:val="3B2F2A" w:themeColor="text2" w:themeShade="80"/>
          <w:sz w:val="11"/>
          <w:rtl/>
        </w:rPr>
        <w:t>.</w:t>
      </w:r>
      <w:r w:rsidRPr="00270114">
        <w:rPr>
          <w:rFonts w:ascii="FbShefa" w:hAnsi="FbShefa"/>
          <w:sz w:val="11"/>
          <w:rtl/>
        </w:rPr>
        <w:t xml:space="preserve"> שיש לה סימנין ותובעין</w:t>
      </w:r>
      <w:r w:rsidR="00980F5A" w:rsidRPr="00270114">
        <w:rPr>
          <w:rFonts w:ascii="FbShefa" w:hAnsi="FbShefa"/>
          <w:sz w:val="11"/>
          <w:rtl/>
        </w:rPr>
        <w:t>.</w:t>
      </w:r>
    </w:p>
    <w:p w14:paraId="45516814" w14:textId="18B41C67"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תובעין אצטריכא ליה, סימנין כדי נסבא</w:t>
      </w:r>
      <w:r w:rsidR="00980F5A" w:rsidRPr="00270114">
        <w:rPr>
          <w:rFonts w:ascii="FbShefa" w:hAnsi="FbShefa"/>
          <w:sz w:val="11"/>
          <w:rtl/>
        </w:rPr>
        <w:t>.</w:t>
      </w:r>
    </w:p>
    <w:p w14:paraId="2354AF1E" w14:textId="63295FE9" w:rsidR="009C3CB4" w:rsidRPr="00270114" w:rsidRDefault="009C3CB4" w:rsidP="009C3CB4">
      <w:pPr>
        <w:spacing w:line="240" w:lineRule="auto"/>
        <w:rPr>
          <w:rFonts w:ascii="FbShefa" w:hAnsi="FbShefa"/>
          <w:sz w:val="11"/>
          <w:rtl/>
        </w:rPr>
      </w:pPr>
    </w:p>
    <w:p w14:paraId="3BB6EA20" w14:textId="77777777" w:rsidR="00EC0F66" w:rsidRPr="00270114" w:rsidRDefault="009C3CB4" w:rsidP="00EC0F66">
      <w:pPr>
        <w:pStyle w:val="3"/>
        <w:rPr>
          <w:rFonts w:ascii="FbShefa" w:hAnsi="FbShefa"/>
          <w:color w:val="7C5F1D"/>
          <w:rtl/>
        </w:rPr>
      </w:pPr>
      <w:r w:rsidRPr="00270114">
        <w:rPr>
          <w:rFonts w:ascii="FbShefa" w:hAnsi="FbShefa"/>
          <w:color w:val="7C5F1D"/>
          <w:rtl/>
        </w:rPr>
        <w:t>ת</w:t>
      </w:r>
      <w:r w:rsidR="00EC0F66" w:rsidRPr="00270114">
        <w:rPr>
          <w:rFonts w:ascii="FbShefa" w:hAnsi="FbShefa"/>
          <w:color w:val="7C5F1D"/>
          <w:rtl/>
        </w:rPr>
        <w:t>"ש:</w:t>
      </w:r>
    </w:p>
    <w:p w14:paraId="02CEE36D" w14:textId="65EADD72"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חמור</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בסימני אוכף</w:t>
      </w:r>
      <w:r w:rsidR="00980F5A" w:rsidRPr="00270114">
        <w:rPr>
          <w:rFonts w:ascii="FbShefa" w:hAnsi="FbShefa"/>
          <w:sz w:val="11"/>
          <w:rtl/>
        </w:rPr>
        <w:t>.</w:t>
      </w:r>
    </w:p>
    <w:p w14:paraId="679627AB" w14:textId="353D190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אימא</w:t>
      </w:r>
      <w:r w:rsidR="00EC0F66" w:rsidRPr="00270114">
        <w:rPr>
          <w:rFonts w:ascii="FbShefa" w:hAnsi="FbShefa"/>
          <w:sz w:val="11"/>
          <w:rtl/>
        </w:rPr>
        <w:t>,</w:t>
      </w:r>
      <w:r w:rsidRPr="00270114">
        <w:rPr>
          <w:rFonts w:ascii="FbShefa" w:hAnsi="FbShefa"/>
          <w:sz w:val="11"/>
          <w:rtl/>
        </w:rPr>
        <w:t xml:space="preserve"> בעדי אוכף</w:t>
      </w:r>
      <w:r w:rsidR="00980F5A" w:rsidRPr="00270114">
        <w:rPr>
          <w:rFonts w:ascii="FbShefa" w:hAnsi="FbShefa"/>
          <w:sz w:val="11"/>
          <w:rtl/>
        </w:rPr>
        <w:t>.</w:t>
      </w:r>
    </w:p>
    <w:p w14:paraId="10D14369" w14:textId="5F129976" w:rsidR="009C3CB4" w:rsidRPr="00270114" w:rsidRDefault="009C3CB4" w:rsidP="009C3CB4">
      <w:pPr>
        <w:spacing w:line="240" w:lineRule="auto"/>
        <w:rPr>
          <w:rFonts w:ascii="FbShefa" w:hAnsi="FbShefa"/>
          <w:sz w:val="11"/>
          <w:rtl/>
        </w:rPr>
      </w:pPr>
    </w:p>
    <w:p w14:paraId="204094C1" w14:textId="77777777" w:rsidR="00EC0F66" w:rsidRPr="00270114" w:rsidRDefault="009C3CB4" w:rsidP="00EC0F66">
      <w:pPr>
        <w:pStyle w:val="3"/>
        <w:rPr>
          <w:rFonts w:ascii="FbShefa" w:hAnsi="FbShefa"/>
          <w:color w:val="7C5F1D"/>
          <w:rtl/>
        </w:rPr>
      </w:pPr>
      <w:r w:rsidRPr="00270114">
        <w:rPr>
          <w:rFonts w:ascii="FbShefa" w:hAnsi="FbShefa"/>
          <w:color w:val="7C5F1D"/>
          <w:rtl/>
        </w:rPr>
        <w:t>ת</w:t>
      </w:r>
      <w:r w:rsidR="00EC0F66" w:rsidRPr="00270114">
        <w:rPr>
          <w:rFonts w:ascii="FbShefa" w:hAnsi="FbShefa"/>
          <w:color w:val="7C5F1D"/>
          <w:rtl/>
        </w:rPr>
        <w:t>"ש:</w:t>
      </w:r>
    </w:p>
    <w:p w14:paraId="7C408471" w14:textId="3DB4932D" w:rsidR="00433741" w:rsidRPr="00270114" w:rsidRDefault="00EC0F66" w:rsidP="009C3CB4">
      <w:pPr>
        <w:spacing w:line="240" w:lineRule="auto"/>
        <w:rPr>
          <w:rFonts w:ascii="FbShefa" w:hAnsi="FbShefa"/>
          <w:sz w:val="11"/>
          <w:rtl/>
        </w:rPr>
      </w:pPr>
      <w:r w:rsidRPr="001B3037">
        <w:rPr>
          <w:rFonts w:ascii="FbShefa" w:hAnsi="FbShefa"/>
          <w:b/>
          <w:bCs/>
          <w:color w:val="3B2F2A" w:themeColor="text2" w:themeShade="80"/>
          <w:sz w:val="11"/>
          <w:rtl/>
        </w:rPr>
        <w:t>שנאמר</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עד דרש אחיך א</w:t>
      </w:r>
      <w:r w:rsidR="00174144" w:rsidRPr="00270114">
        <w:rPr>
          <w:rFonts w:ascii="FbShefa" w:hAnsi="FbShefa"/>
          <w:sz w:val="11"/>
          <w:rtl/>
        </w:rPr>
        <w:t>ו</w:t>
      </w:r>
      <w:r w:rsidR="009C3CB4" w:rsidRPr="00270114">
        <w:rPr>
          <w:rFonts w:ascii="FbShefa" w:hAnsi="FbShefa"/>
          <w:sz w:val="11"/>
          <w:rtl/>
        </w:rPr>
        <w:t>תו</w:t>
      </w:r>
      <w:r w:rsidR="00174144" w:rsidRPr="00270114">
        <w:rPr>
          <w:rFonts w:ascii="FbShefa" w:hAnsi="FbShefa"/>
          <w:sz w:val="11"/>
          <w:rtl/>
        </w:rPr>
        <w:t>,</w:t>
      </w:r>
      <w:r w:rsidR="009C3CB4" w:rsidRPr="00270114">
        <w:rPr>
          <w:rFonts w:ascii="FbShefa" w:hAnsi="FbShefa"/>
          <w:sz w:val="11"/>
          <w:rtl/>
        </w:rPr>
        <w:t xml:space="preserve"> דרשהו אם רמאי הוא</w:t>
      </w:r>
      <w:r w:rsidR="00980F5A" w:rsidRPr="00270114">
        <w:rPr>
          <w:rFonts w:ascii="FbShefa" w:hAnsi="FbShefa"/>
          <w:sz w:val="11"/>
          <w:rtl/>
        </w:rPr>
        <w:t>.</w:t>
      </w:r>
    </w:p>
    <w:p w14:paraId="4713CECA" w14:textId="476484E4"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ס"ד</w:t>
      </w:r>
      <w:r w:rsidR="00980F5A" w:rsidRPr="001B3037">
        <w:rPr>
          <w:rFonts w:ascii="FbShefa" w:hAnsi="FbShefa"/>
          <w:b/>
          <w:bCs/>
          <w:color w:val="3B2F2A" w:themeColor="text2" w:themeShade="80"/>
          <w:sz w:val="11"/>
          <w:rtl/>
        </w:rPr>
        <w:t>.</w:t>
      </w:r>
      <w:r w:rsidRPr="00270114">
        <w:rPr>
          <w:rFonts w:ascii="FbShefa" w:hAnsi="FbShefa"/>
          <w:sz w:val="11"/>
          <w:rtl/>
        </w:rPr>
        <w:t xml:space="preserve"> בסימנין</w:t>
      </w:r>
      <w:r w:rsidR="00980F5A" w:rsidRPr="00270114">
        <w:rPr>
          <w:rFonts w:ascii="FbShefa" w:hAnsi="FbShefa"/>
          <w:sz w:val="11"/>
          <w:rtl/>
        </w:rPr>
        <w:t>.</w:t>
      </w:r>
    </w:p>
    <w:p w14:paraId="1286469F" w14:textId="32A32748"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בעדים</w:t>
      </w:r>
      <w:r w:rsidR="00980F5A" w:rsidRPr="00270114">
        <w:rPr>
          <w:rFonts w:ascii="FbShefa" w:hAnsi="FbShefa"/>
          <w:sz w:val="11"/>
          <w:rtl/>
        </w:rPr>
        <w:t>.</w:t>
      </w:r>
    </w:p>
    <w:p w14:paraId="7D9AF8CB" w14:textId="5225E31A" w:rsidR="009C3CB4" w:rsidRPr="00270114" w:rsidRDefault="009C3CB4" w:rsidP="009C3CB4">
      <w:pPr>
        <w:spacing w:line="240" w:lineRule="auto"/>
        <w:rPr>
          <w:rFonts w:ascii="FbShefa" w:hAnsi="FbShefa"/>
          <w:sz w:val="11"/>
          <w:rtl/>
        </w:rPr>
      </w:pPr>
    </w:p>
    <w:p w14:paraId="553ED8B1" w14:textId="77777777" w:rsidR="00174144" w:rsidRPr="00270114" w:rsidRDefault="009C3CB4" w:rsidP="00174144">
      <w:pPr>
        <w:pStyle w:val="3"/>
        <w:rPr>
          <w:rFonts w:ascii="FbShefa" w:hAnsi="FbShefa"/>
          <w:color w:val="7C5F1D"/>
          <w:rtl/>
        </w:rPr>
      </w:pPr>
      <w:r w:rsidRPr="00270114">
        <w:rPr>
          <w:rFonts w:ascii="FbShefa" w:hAnsi="FbShefa"/>
          <w:color w:val="7C5F1D"/>
          <w:rtl/>
        </w:rPr>
        <w:t>ת</w:t>
      </w:r>
      <w:r w:rsidR="00174144" w:rsidRPr="00270114">
        <w:rPr>
          <w:rFonts w:ascii="FbShefa" w:hAnsi="FbShefa"/>
          <w:color w:val="7C5F1D"/>
          <w:rtl/>
        </w:rPr>
        <w:t>"ש:</w:t>
      </w:r>
    </w:p>
    <w:p w14:paraId="4CB63D5B" w14:textId="40E9007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אין מעידין</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אלא על פרצוף הפנים עם החוטם, אף על פי שיש סימנין בגופו ובכליו</w:t>
      </w:r>
      <w:r w:rsidR="00980F5A" w:rsidRPr="00270114">
        <w:rPr>
          <w:rFonts w:ascii="FbShefa" w:hAnsi="FbShefa"/>
          <w:sz w:val="11"/>
          <w:rtl/>
        </w:rPr>
        <w:t>.</w:t>
      </w:r>
    </w:p>
    <w:p w14:paraId="2A5565BD" w14:textId="6A20C90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rtl/>
        </w:rPr>
        <w:t>גופו</w:t>
      </w:r>
      <w:r w:rsidR="00174144" w:rsidRPr="00270114">
        <w:rPr>
          <w:rFonts w:ascii="FbShefa" w:hAnsi="FbShefa"/>
          <w:sz w:val="11"/>
          <w:rtl/>
        </w:rPr>
        <w:t>,</w:t>
      </w:r>
      <w:r w:rsidRPr="00270114">
        <w:rPr>
          <w:rFonts w:ascii="FbShefa" w:hAnsi="FbShefa"/>
          <w:sz w:val="11"/>
          <w:rtl/>
        </w:rPr>
        <w:t xml:space="preserve"> ארוך וגוץ</w:t>
      </w:r>
      <w:r w:rsidR="00980F5A" w:rsidRPr="00270114">
        <w:rPr>
          <w:rFonts w:ascii="FbShefa" w:hAnsi="FbShefa"/>
          <w:sz w:val="11"/>
          <w:rtl/>
        </w:rPr>
        <w:t>.</w:t>
      </w:r>
    </w:p>
    <w:p w14:paraId="2AB730C8" w14:textId="77777777" w:rsidR="00AF2749" w:rsidRPr="001B3037" w:rsidRDefault="00AF2749" w:rsidP="009C3CB4">
      <w:pPr>
        <w:spacing w:line="240" w:lineRule="auto"/>
        <w:rPr>
          <w:rFonts w:ascii="FbShefa" w:hAnsi="FbShefa"/>
          <w:b/>
          <w:bCs/>
          <w:color w:val="3B2F2A" w:themeColor="text2" w:themeShade="80"/>
          <w:sz w:val="11"/>
          <w:rtl/>
        </w:rPr>
      </w:pPr>
    </w:p>
    <w:p w14:paraId="407B2020" w14:textId="2029DBC8"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כליו</w:t>
      </w:r>
      <w:r w:rsidR="00980F5A" w:rsidRPr="001B3037">
        <w:rPr>
          <w:rFonts w:ascii="FbShefa" w:hAnsi="FbShefa"/>
          <w:b/>
          <w:bCs/>
          <w:color w:val="3B2F2A" w:themeColor="text2" w:themeShade="80"/>
          <w:sz w:val="11"/>
          <w:rtl/>
        </w:rPr>
        <w:t>.</w:t>
      </w:r>
      <w:r w:rsidRPr="00270114">
        <w:rPr>
          <w:rFonts w:ascii="FbShefa" w:hAnsi="FbShefa"/>
          <w:sz w:val="11"/>
          <w:rtl/>
        </w:rPr>
        <w:t xml:space="preserve"> חיישינן לשאלה</w:t>
      </w:r>
      <w:r w:rsidR="00980F5A" w:rsidRPr="00270114">
        <w:rPr>
          <w:rFonts w:ascii="FbShefa" w:hAnsi="FbShefa"/>
          <w:sz w:val="11"/>
          <w:rtl/>
        </w:rPr>
        <w:t>.</w:t>
      </w:r>
    </w:p>
    <w:p w14:paraId="7A3F22CC" w14:textId="5D5585A0" w:rsidR="009C3CB4" w:rsidRPr="001B3037" w:rsidRDefault="005706F1" w:rsidP="009C3CB4">
      <w:pPr>
        <w:spacing w:line="240" w:lineRule="auto"/>
        <w:rPr>
          <w:rFonts w:ascii="FbShefa" w:hAnsi="FbShefa"/>
          <w:b/>
          <w:bCs/>
          <w:color w:val="3B2F2A" w:themeColor="text2" w:themeShade="80"/>
          <w:sz w:val="11"/>
          <w:rtl/>
        </w:rPr>
      </w:pPr>
      <w:r w:rsidRPr="001B3037">
        <w:rPr>
          <w:rFonts w:ascii="FbShefa" w:hAnsi="FbShefa"/>
          <w:b/>
          <w:bCs/>
          <w:color w:val="3B2F2A" w:themeColor="text2" w:themeShade="80"/>
          <w:sz w:val="11"/>
          <w:rtl/>
        </w:rPr>
        <w:t>אי נמי</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בחיורי ובסומקי</w:t>
      </w:r>
      <w:r w:rsidR="00980F5A" w:rsidRPr="00270114">
        <w:rPr>
          <w:rFonts w:ascii="FbShefa" w:hAnsi="FbShefa"/>
          <w:sz w:val="11"/>
          <w:rtl/>
        </w:rPr>
        <w:t>.</w:t>
      </w:r>
    </w:p>
    <w:p w14:paraId="076AE863" w14:textId="77777777" w:rsidR="00174144" w:rsidRPr="001B3037" w:rsidRDefault="00174144" w:rsidP="009C3CB4">
      <w:pPr>
        <w:spacing w:line="240" w:lineRule="auto"/>
        <w:rPr>
          <w:rFonts w:ascii="FbShefa" w:hAnsi="FbShefa"/>
          <w:b/>
          <w:bCs/>
          <w:color w:val="3B2F2A" w:themeColor="text2" w:themeShade="80"/>
          <w:sz w:val="11"/>
          <w:rtl/>
        </w:rPr>
      </w:pPr>
    </w:p>
    <w:p w14:paraId="19246AC6" w14:textId="563236FA" w:rsidR="00174144" w:rsidRPr="00270114" w:rsidRDefault="00174144" w:rsidP="00174144">
      <w:pPr>
        <w:pStyle w:val="3"/>
        <w:rPr>
          <w:rFonts w:ascii="FbShefa" w:hAnsi="FbShefa"/>
          <w:color w:val="7C5F1D"/>
          <w:rtl/>
        </w:rPr>
      </w:pPr>
      <w:r w:rsidRPr="00270114">
        <w:rPr>
          <w:rFonts w:ascii="FbShefa" w:hAnsi="FbShefa"/>
          <w:color w:val="7C5F1D"/>
          <w:rtl/>
        </w:rPr>
        <w:t>לא חיישינן לשאלה</w:t>
      </w:r>
      <w:r w:rsidR="00331B6B" w:rsidRPr="00270114">
        <w:rPr>
          <w:rFonts w:ascii="FbShefa" w:hAnsi="FbShefa"/>
          <w:color w:val="7C5F1D"/>
          <w:rtl/>
        </w:rPr>
        <w:t xml:space="preserve">: </w:t>
      </w:r>
    </w:p>
    <w:p w14:paraId="2520F184" w14:textId="3C6928B8" w:rsidR="00174144" w:rsidRPr="00270114" w:rsidRDefault="00174144" w:rsidP="00174144">
      <w:pPr>
        <w:pStyle w:val="a3"/>
        <w:rPr>
          <w:rFonts w:ascii="FbShefa" w:hAnsi="FbShefa"/>
          <w:rtl/>
        </w:rPr>
      </w:pPr>
      <w:r w:rsidRPr="001B3037">
        <w:rPr>
          <w:rFonts w:ascii="FbShefa" w:hAnsi="FbShefa"/>
          <w:b/>
          <w:bCs/>
          <w:color w:val="3B2F2A" w:themeColor="text2" w:themeShade="80"/>
          <w:rtl/>
        </w:rPr>
        <w:t>אוכף</w:t>
      </w:r>
      <w:r w:rsidR="00980F5A" w:rsidRPr="00270114">
        <w:rPr>
          <w:rFonts w:ascii="FbShefa" w:hAnsi="FbShefa"/>
          <w:rtl/>
        </w:rPr>
        <w:t>.</w:t>
      </w:r>
      <w:r w:rsidRPr="00270114">
        <w:rPr>
          <w:rFonts w:ascii="FbShefa" w:hAnsi="FbShefa"/>
          <w:rtl/>
        </w:rPr>
        <w:t xml:space="preserve"> דמסקב לחמרא</w:t>
      </w:r>
      <w:r w:rsidR="00980F5A" w:rsidRPr="00270114">
        <w:rPr>
          <w:rFonts w:ascii="FbShefa" w:hAnsi="FbShefa"/>
          <w:rtl/>
        </w:rPr>
        <w:t>.</w:t>
      </w:r>
      <w:r w:rsidR="00331B6B" w:rsidRPr="00270114">
        <w:rPr>
          <w:rFonts w:ascii="FbShefa" w:hAnsi="FbShefa"/>
          <w:rtl/>
        </w:rPr>
        <w:t xml:space="preserve"> </w:t>
      </w:r>
      <w:r w:rsidRPr="001B3037">
        <w:rPr>
          <w:rFonts w:ascii="FbShefa" w:hAnsi="FbShefa"/>
          <w:b/>
          <w:bCs/>
          <w:color w:val="3B2F2A" w:themeColor="text2" w:themeShade="80"/>
          <w:rtl/>
        </w:rPr>
        <w:t>לכן</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מחזירים חמור בסימני אוכף</w:t>
      </w:r>
      <w:r w:rsidR="00980F5A" w:rsidRPr="00270114">
        <w:rPr>
          <w:rFonts w:ascii="FbShefa" w:hAnsi="FbShefa"/>
          <w:rtl/>
        </w:rPr>
        <w:t>.</w:t>
      </w:r>
    </w:p>
    <w:p w14:paraId="7BDE28A5" w14:textId="142A763B" w:rsidR="00174144" w:rsidRPr="00270114" w:rsidRDefault="00174144" w:rsidP="00174144">
      <w:pPr>
        <w:pStyle w:val="a3"/>
        <w:rPr>
          <w:rFonts w:ascii="FbShefa" w:hAnsi="FbShefa"/>
          <w:rtl/>
        </w:rPr>
      </w:pPr>
      <w:r w:rsidRPr="001B3037">
        <w:rPr>
          <w:rFonts w:ascii="FbShefa" w:hAnsi="FbShefa"/>
          <w:b/>
          <w:bCs/>
          <w:color w:val="3B2F2A" w:themeColor="text2" w:themeShade="80"/>
          <w:rtl/>
        </w:rPr>
        <w:t>כיס וארנקי</w:t>
      </w:r>
      <w:r w:rsidR="00980F5A" w:rsidRPr="00270114">
        <w:rPr>
          <w:rFonts w:ascii="FbShefa" w:hAnsi="FbShefa"/>
          <w:rtl/>
        </w:rPr>
        <w:t>.</w:t>
      </w:r>
      <w:r w:rsidRPr="00270114">
        <w:rPr>
          <w:rFonts w:ascii="FbShefa" w:hAnsi="FbShefa"/>
          <w:rtl/>
        </w:rPr>
        <w:t xml:space="preserve"> דמסמני</w:t>
      </w:r>
      <w:r w:rsidR="00980F5A" w:rsidRPr="00270114">
        <w:rPr>
          <w:rFonts w:ascii="FbShefa" w:hAnsi="FbShefa"/>
          <w:rtl/>
        </w:rPr>
        <w:t>.</w:t>
      </w:r>
      <w:r w:rsidR="00331B6B" w:rsidRPr="00270114">
        <w:rPr>
          <w:rFonts w:ascii="FbShefa" w:hAnsi="FbShefa"/>
          <w:rtl/>
        </w:rPr>
        <w:t xml:space="preserve"> </w:t>
      </w:r>
      <w:r w:rsidRPr="001B3037">
        <w:rPr>
          <w:rFonts w:ascii="FbShefa" w:hAnsi="FbShefa"/>
          <w:b/>
          <w:bCs/>
          <w:color w:val="3B2F2A" w:themeColor="text2" w:themeShade="80"/>
          <w:rtl/>
        </w:rPr>
        <w:t>לכן</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מועיל כשמצאו קשור בכיס וארנק</w:t>
      </w:r>
      <w:r w:rsidR="00980F5A" w:rsidRPr="00270114">
        <w:rPr>
          <w:rFonts w:ascii="FbShefa" w:hAnsi="FbShefa"/>
          <w:rtl/>
        </w:rPr>
        <w:t>.</w:t>
      </w:r>
    </w:p>
    <w:p w14:paraId="62425282" w14:textId="26CD0B58" w:rsidR="00174144" w:rsidRPr="001B3037" w:rsidRDefault="00174144" w:rsidP="00174144">
      <w:pPr>
        <w:spacing w:line="240" w:lineRule="auto"/>
        <w:rPr>
          <w:rFonts w:ascii="FbShefa" w:hAnsi="FbShefa"/>
          <w:b/>
          <w:bCs/>
          <w:color w:val="3B2F2A" w:themeColor="text2" w:themeShade="80"/>
          <w:sz w:val="11"/>
          <w:rtl/>
        </w:rPr>
      </w:pPr>
      <w:r w:rsidRPr="001B3037">
        <w:rPr>
          <w:rFonts w:ascii="FbShefa" w:hAnsi="FbShefa"/>
          <w:b/>
          <w:bCs/>
          <w:color w:val="3B2F2A" w:themeColor="text2" w:themeShade="80"/>
          <w:rtl/>
        </w:rPr>
        <w:t>טבעת</w:t>
      </w:r>
      <w:r w:rsidR="00980F5A" w:rsidRPr="00270114">
        <w:rPr>
          <w:rFonts w:ascii="FbShefa" w:hAnsi="FbShefa"/>
          <w:rtl/>
        </w:rPr>
        <w:t>.</w:t>
      </w:r>
      <w:r w:rsidRPr="00270114">
        <w:rPr>
          <w:rFonts w:ascii="FbShefa" w:hAnsi="FbShefa"/>
          <w:rtl/>
        </w:rPr>
        <w:t xml:space="preserve"> דמזייף</w:t>
      </w:r>
      <w:r w:rsidR="00980F5A" w:rsidRPr="00270114">
        <w:rPr>
          <w:rFonts w:ascii="FbShefa" w:hAnsi="FbShefa"/>
          <w:rtl/>
        </w:rPr>
        <w:t>.</w:t>
      </w:r>
      <w:r w:rsidR="00331B6B" w:rsidRPr="00270114">
        <w:rPr>
          <w:rFonts w:ascii="FbShefa" w:hAnsi="FbShefa"/>
          <w:rtl/>
        </w:rPr>
        <w:t xml:space="preserve"> </w:t>
      </w:r>
      <w:r w:rsidRPr="001B3037">
        <w:rPr>
          <w:rFonts w:ascii="FbShefa" w:hAnsi="FbShefa"/>
          <w:b/>
          <w:bCs/>
          <w:color w:val="3B2F2A" w:themeColor="text2" w:themeShade="80"/>
          <w:rtl/>
        </w:rPr>
        <w:t>לכן</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מועיל מצאו קשור בטבעת</w:t>
      </w:r>
      <w:r w:rsidR="00980F5A" w:rsidRPr="00270114">
        <w:rPr>
          <w:rFonts w:ascii="FbShefa" w:hAnsi="FbShefa"/>
          <w:rtl/>
        </w:rPr>
        <w:t>.</w:t>
      </w:r>
    </w:p>
    <w:p w14:paraId="6326F6E0" w14:textId="77777777" w:rsidR="009C3CB4" w:rsidRPr="00270114" w:rsidRDefault="009C3CB4" w:rsidP="009C3CB4">
      <w:pPr>
        <w:spacing w:line="240" w:lineRule="auto"/>
        <w:rPr>
          <w:rFonts w:ascii="FbShefa" w:hAnsi="FbShefa"/>
          <w:sz w:val="11"/>
          <w:rtl/>
        </w:rPr>
      </w:pPr>
      <w:r w:rsidRPr="00270114">
        <w:rPr>
          <w:rFonts w:ascii="FbShefa" w:hAnsi="FbShefa"/>
          <w:sz w:val="11"/>
          <w:rtl/>
        </w:rPr>
        <w:t xml:space="preserve"> </w:t>
      </w:r>
    </w:p>
    <w:p w14:paraId="1886F3B1" w14:textId="77777777" w:rsidR="00174144" w:rsidRPr="00270114" w:rsidRDefault="009C3CB4" w:rsidP="00174144">
      <w:pPr>
        <w:pStyle w:val="3"/>
        <w:rPr>
          <w:rFonts w:ascii="FbShefa" w:hAnsi="FbShefa"/>
          <w:color w:val="7C5F1D"/>
          <w:rtl/>
        </w:rPr>
      </w:pPr>
      <w:r w:rsidRPr="00270114">
        <w:rPr>
          <w:rFonts w:ascii="FbShefa" w:hAnsi="FbShefa"/>
          <w:color w:val="7C5F1D"/>
          <w:rtl/>
        </w:rPr>
        <w:t>לימא כתנאי</w:t>
      </w:r>
      <w:r w:rsidR="00174144" w:rsidRPr="00270114">
        <w:rPr>
          <w:rFonts w:ascii="FbShefa" w:hAnsi="FbShefa"/>
          <w:color w:val="7C5F1D"/>
          <w:rtl/>
        </w:rPr>
        <w:t>:</w:t>
      </w:r>
    </w:p>
    <w:p w14:paraId="68D9D87F" w14:textId="58C9DBC8" w:rsidR="009C3CB4" w:rsidRPr="00270114" w:rsidRDefault="00B72EED" w:rsidP="009C3CB4">
      <w:pPr>
        <w:spacing w:line="240" w:lineRule="auto"/>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 xml:space="preserve">אין </w:t>
      </w:r>
      <w:r w:rsidR="009C3CB4" w:rsidRPr="00270114">
        <w:rPr>
          <w:rFonts w:ascii="FbShefa" w:hAnsi="FbShefa"/>
          <w:sz w:val="11"/>
          <w:rtl/>
        </w:rPr>
        <w:t>מעידין על השומא</w:t>
      </w:r>
      <w:r w:rsidR="00980F5A" w:rsidRPr="00270114">
        <w:rPr>
          <w:rFonts w:ascii="FbShefa" w:hAnsi="FbShefa"/>
          <w:sz w:val="11"/>
          <w:rtl/>
        </w:rPr>
        <w:t>.</w:t>
      </w:r>
    </w:p>
    <w:p w14:paraId="03A18874" w14:textId="7A619023" w:rsidR="00B72EED" w:rsidRPr="00270114" w:rsidRDefault="00B72EED" w:rsidP="00B72EED">
      <w:pPr>
        <w:spacing w:line="240" w:lineRule="auto"/>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מעידין על השומא</w:t>
      </w:r>
      <w:r w:rsidR="00980F5A" w:rsidRPr="00270114">
        <w:rPr>
          <w:rFonts w:ascii="FbShefa" w:hAnsi="FbShefa"/>
          <w:sz w:val="11"/>
          <w:rtl/>
        </w:rPr>
        <w:t>.</w:t>
      </w:r>
    </w:p>
    <w:p w14:paraId="4614971A" w14:textId="332E07B5" w:rsidR="00B72EED" w:rsidRPr="00270114" w:rsidRDefault="00B72EED" w:rsidP="009C3CB4">
      <w:pPr>
        <w:spacing w:line="240" w:lineRule="auto"/>
        <w:rPr>
          <w:rFonts w:ascii="FbShefa" w:hAnsi="FbShefa"/>
          <w:rtl/>
        </w:rPr>
      </w:pPr>
      <w:r w:rsidRPr="001B3037">
        <w:rPr>
          <w:rFonts w:ascii="FbShefa" w:hAnsi="FbShefa"/>
          <w:b/>
          <w:bCs/>
          <w:color w:val="3B2F2A" w:themeColor="text2" w:themeShade="80"/>
          <w:sz w:val="11"/>
          <w:rtl/>
        </w:rPr>
        <w:t>ס"ד</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rtl/>
        </w:rPr>
        <w:t>נחלקו האם סימנים דאורייתא</w:t>
      </w:r>
      <w:r w:rsidR="00980F5A" w:rsidRPr="00270114">
        <w:rPr>
          <w:rFonts w:ascii="FbShefa" w:hAnsi="FbShefa"/>
          <w:rtl/>
        </w:rPr>
        <w:t>.</w:t>
      </w:r>
    </w:p>
    <w:p w14:paraId="65F31367" w14:textId="77777777" w:rsidR="00B72EED" w:rsidRPr="001B3037" w:rsidRDefault="00B72EED" w:rsidP="009C3CB4">
      <w:pPr>
        <w:spacing w:line="240" w:lineRule="auto"/>
        <w:rPr>
          <w:rFonts w:ascii="FbShefa" w:hAnsi="FbShefa"/>
          <w:b/>
          <w:bCs/>
          <w:color w:val="3B2F2A" w:themeColor="text2" w:themeShade="80"/>
          <w:sz w:val="11"/>
          <w:rtl/>
        </w:rPr>
      </w:pPr>
    </w:p>
    <w:p w14:paraId="36A2470C" w14:textId="4BFEA09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B72EED" w:rsidRPr="001B3037">
        <w:rPr>
          <w:rFonts w:ascii="FbShefa" w:hAnsi="FbShefa"/>
          <w:b/>
          <w:bCs/>
          <w:color w:val="3B2F2A" w:themeColor="text2" w:themeShade="80"/>
          <w:sz w:val="11"/>
          <w:rtl/>
        </w:rPr>
        <w:t xml:space="preserve"> </w:t>
      </w:r>
      <w:r w:rsidRPr="001B3037">
        <w:rPr>
          <w:rFonts w:ascii="FbShefa" w:hAnsi="FbShefa"/>
          <w:b/>
          <w:bCs/>
          <w:color w:val="3B2F2A" w:themeColor="text2" w:themeShade="80"/>
          <w:sz w:val="11"/>
          <w:rtl/>
        </w:rPr>
        <w:t>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B72EED" w:rsidRPr="00270114">
        <w:rPr>
          <w:rFonts w:ascii="FbShefa" w:hAnsi="FbShefa"/>
          <w:sz w:val="11"/>
          <w:rtl/>
        </w:rPr>
        <w:t xml:space="preserve">נחלקו האם </w:t>
      </w:r>
      <w:r w:rsidRPr="00270114">
        <w:rPr>
          <w:rFonts w:ascii="FbShefa" w:hAnsi="FbShefa"/>
          <w:sz w:val="11"/>
          <w:rtl/>
        </w:rPr>
        <w:t>שומא מצויה בבן גילו</w:t>
      </w:r>
      <w:r w:rsidR="00980F5A" w:rsidRPr="00270114">
        <w:rPr>
          <w:rFonts w:ascii="FbShefa" w:hAnsi="FbShefa"/>
          <w:sz w:val="11"/>
          <w:rtl/>
        </w:rPr>
        <w:t>.</w:t>
      </w:r>
    </w:p>
    <w:p w14:paraId="47BD3043" w14:textId="57F255D5" w:rsidR="00433741" w:rsidRPr="00270114" w:rsidRDefault="00B72EED" w:rsidP="009C3CB4">
      <w:pPr>
        <w:spacing w:line="240" w:lineRule="auto"/>
        <w:rPr>
          <w:rFonts w:ascii="FbShefa" w:hAnsi="FbShefa"/>
          <w:sz w:val="11"/>
          <w:rtl/>
        </w:rPr>
      </w:pPr>
      <w:r w:rsidRPr="001B3037">
        <w:rPr>
          <w:rFonts w:ascii="FbShefa" w:hAnsi="FbShefa"/>
          <w:b/>
          <w:bCs/>
          <w:color w:val="3B2F2A" w:themeColor="text2" w:themeShade="80"/>
          <w:sz w:val="11"/>
          <w:rtl/>
        </w:rPr>
        <w:t xml:space="preserve">דחיה </w:t>
      </w:r>
      <w:r w:rsidR="009C3CB4" w:rsidRPr="001B3037">
        <w:rPr>
          <w:rFonts w:ascii="FbShefa" w:hAnsi="FbShefa"/>
          <w:b/>
          <w:bCs/>
          <w:color w:val="3B2F2A" w:themeColor="text2" w:themeShade="80"/>
          <w:sz w:val="11"/>
          <w:rtl/>
        </w:rPr>
        <w:t>ב</w:t>
      </w:r>
      <w:r w:rsidR="00980F5A" w:rsidRPr="00270114">
        <w:rPr>
          <w:rFonts w:ascii="FbShefa" w:hAnsi="FbShefa"/>
          <w:sz w:val="11"/>
          <w:rtl/>
        </w:rPr>
        <w:t>.</w:t>
      </w:r>
      <w:r w:rsidR="009C3CB4" w:rsidRPr="00270114">
        <w:rPr>
          <w:rFonts w:ascii="FbShefa" w:hAnsi="FbShefa"/>
          <w:sz w:val="11"/>
          <w:rtl/>
        </w:rPr>
        <w:t xml:space="preserve"> </w:t>
      </w:r>
      <w:r w:rsidRPr="00270114">
        <w:rPr>
          <w:rFonts w:ascii="FbShefa" w:hAnsi="FbShefa"/>
          <w:sz w:val="11"/>
          <w:rtl/>
        </w:rPr>
        <w:t xml:space="preserve">נחלקו בדין </w:t>
      </w:r>
      <w:r w:rsidR="009C3CB4" w:rsidRPr="00270114">
        <w:rPr>
          <w:rFonts w:ascii="FbShefa" w:hAnsi="FbShefa"/>
          <w:sz w:val="11"/>
          <w:rtl/>
        </w:rPr>
        <w:t>סימנין העשוין להשתנות לאחר מיתה</w:t>
      </w:r>
      <w:r w:rsidR="00980F5A" w:rsidRPr="00270114">
        <w:rPr>
          <w:rFonts w:ascii="FbShefa" w:hAnsi="FbShefa"/>
          <w:sz w:val="11"/>
          <w:rtl/>
        </w:rPr>
        <w:t>.</w:t>
      </w:r>
    </w:p>
    <w:p w14:paraId="08537A46" w14:textId="001B40D8" w:rsidR="009C3CB4" w:rsidRPr="00270114" w:rsidRDefault="00B72EED" w:rsidP="009C3CB4">
      <w:pPr>
        <w:spacing w:line="240" w:lineRule="auto"/>
        <w:rPr>
          <w:rFonts w:ascii="FbShefa" w:hAnsi="FbShefa"/>
          <w:sz w:val="11"/>
          <w:rtl/>
        </w:rPr>
      </w:pPr>
      <w:r w:rsidRPr="001B3037">
        <w:rPr>
          <w:rFonts w:ascii="FbShefa" w:hAnsi="FbShefa"/>
          <w:b/>
          <w:bCs/>
          <w:color w:val="3B2F2A" w:themeColor="text2" w:themeShade="80"/>
          <w:sz w:val="11"/>
          <w:rtl/>
        </w:rPr>
        <w:t xml:space="preserve">דחיה </w:t>
      </w:r>
      <w:r w:rsidR="009C3CB4" w:rsidRPr="001B3037">
        <w:rPr>
          <w:rFonts w:ascii="FbShefa" w:hAnsi="FbShefa"/>
          <w:b/>
          <w:bCs/>
          <w:color w:val="3B2F2A" w:themeColor="text2" w:themeShade="80"/>
          <w:sz w:val="11"/>
          <w:rtl/>
        </w:rPr>
        <w:t>ג</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Pr="00270114">
        <w:rPr>
          <w:rFonts w:ascii="FbShefa" w:hAnsi="FbShefa"/>
          <w:sz w:val="11"/>
          <w:rtl/>
        </w:rPr>
        <w:t xml:space="preserve">נחלקו האם </w:t>
      </w:r>
      <w:r w:rsidR="009C3CB4" w:rsidRPr="00270114">
        <w:rPr>
          <w:rFonts w:ascii="FbShefa" w:hAnsi="FbShefa"/>
          <w:sz w:val="11"/>
          <w:rtl/>
        </w:rPr>
        <w:t>שומא סימן מובהק</w:t>
      </w:r>
      <w:r w:rsidR="00980F5A" w:rsidRPr="00270114">
        <w:rPr>
          <w:rFonts w:ascii="FbShefa" w:hAnsi="FbShefa"/>
          <w:sz w:val="11"/>
          <w:rtl/>
        </w:rPr>
        <w:t>.</w:t>
      </w:r>
    </w:p>
    <w:p w14:paraId="058685C2" w14:textId="77777777" w:rsidR="009C3CB4" w:rsidRPr="00270114" w:rsidRDefault="009C3CB4" w:rsidP="009C3CB4">
      <w:pPr>
        <w:spacing w:line="240" w:lineRule="auto"/>
        <w:rPr>
          <w:rFonts w:ascii="FbShefa" w:hAnsi="FbShefa"/>
          <w:i/>
          <w:iCs/>
          <w:sz w:val="11"/>
          <w:rtl/>
        </w:rPr>
      </w:pPr>
    </w:p>
    <w:p w14:paraId="14C60B0B" w14:textId="77777777" w:rsidR="009C3CB4" w:rsidRPr="00270114" w:rsidRDefault="009C3CB4" w:rsidP="00B72EED">
      <w:pPr>
        <w:pStyle w:val="2"/>
        <w:rPr>
          <w:rFonts w:ascii="FbShefa" w:hAnsi="FbShefa"/>
          <w:color w:val="7C5F1D"/>
          <w:rtl/>
        </w:rPr>
      </w:pPr>
      <w:r w:rsidRPr="00270114">
        <w:rPr>
          <w:rFonts w:ascii="FbShefa" w:hAnsi="FbShefa"/>
          <w:color w:val="7C5F1D"/>
          <w:rtl/>
        </w:rPr>
        <w:t>אבידתא בסימנין</w:t>
      </w:r>
    </w:p>
    <w:p w14:paraId="0CA254E1" w14:textId="1C5A1E02" w:rsidR="009C3CB4" w:rsidRPr="00270114" w:rsidRDefault="00B72EED" w:rsidP="009C3CB4">
      <w:pPr>
        <w:spacing w:line="240" w:lineRule="auto"/>
        <w:rPr>
          <w:rFonts w:ascii="FbShefa" w:hAnsi="FbShefa"/>
          <w:sz w:val="11"/>
          <w:rtl/>
        </w:rPr>
      </w:pPr>
      <w:r w:rsidRPr="001B3037">
        <w:rPr>
          <w:rFonts w:ascii="FbShefa" w:hAnsi="FbShefa"/>
          <w:b/>
          <w:bCs/>
          <w:color w:val="3B2F2A" w:themeColor="text2" w:themeShade="80"/>
          <w:sz w:val="11"/>
          <w:rtl/>
        </w:rPr>
        <w:t>שאלה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rtl/>
        </w:rPr>
        <w:t>היכי מהדרינן</w:t>
      </w:r>
      <w:r w:rsidR="009C3CB4" w:rsidRPr="00270114">
        <w:rPr>
          <w:rFonts w:ascii="FbShefa" w:hAnsi="FbShefa"/>
          <w:sz w:val="11"/>
          <w:rtl/>
        </w:rPr>
        <w:t xml:space="preserve"> </w:t>
      </w:r>
      <w:r w:rsidRPr="00270114">
        <w:rPr>
          <w:rFonts w:ascii="FbShefa" w:hAnsi="FbShefa"/>
          <w:sz w:val="11"/>
          <w:rtl/>
        </w:rPr>
        <w:t xml:space="preserve">אבידה </w:t>
      </w:r>
      <w:r w:rsidR="009C3CB4" w:rsidRPr="00270114">
        <w:rPr>
          <w:rFonts w:ascii="FbShefa" w:hAnsi="FbShefa"/>
          <w:sz w:val="11"/>
          <w:rtl/>
        </w:rPr>
        <w:t>למ"ד</w:t>
      </w:r>
      <w:r w:rsidRPr="00270114">
        <w:rPr>
          <w:rFonts w:ascii="FbShefa" w:hAnsi="FbShefa"/>
          <w:sz w:val="11"/>
          <w:rtl/>
        </w:rPr>
        <w:t xml:space="preserve"> סימנים</w:t>
      </w:r>
      <w:r w:rsidR="009C3CB4" w:rsidRPr="00270114">
        <w:rPr>
          <w:rFonts w:ascii="FbShefa" w:hAnsi="FbShefa"/>
          <w:sz w:val="11"/>
          <w:rtl/>
        </w:rPr>
        <w:t xml:space="preserve"> דרבנן</w:t>
      </w:r>
      <w:r w:rsidR="00980F5A" w:rsidRPr="00270114">
        <w:rPr>
          <w:rFonts w:ascii="FbShefa" w:hAnsi="FbShefa"/>
          <w:sz w:val="11"/>
          <w:rtl/>
        </w:rPr>
        <w:t>.</w:t>
      </w:r>
    </w:p>
    <w:p w14:paraId="4845BFDB" w14:textId="77777777" w:rsidR="00B72EED" w:rsidRPr="001B3037" w:rsidRDefault="00B72EED" w:rsidP="009C3CB4">
      <w:pPr>
        <w:spacing w:line="240" w:lineRule="auto"/>
        <w:rPr>
          <w:rFonts w:ascii="FbShefa" w:hAnsi="FbShefa"/>
          <w:b/>
          <w:bCs/>
          <w:color w:val="3B2F2A" w:themeColor="text2" w:themeShade="80"/>
          <w:sz w:val="11"/>
          <w:rtl/>
        </w:rPr>
      </w:pPr>
    </w:p>
    <w:p w14:paraId="2748A51E" w14:textId="0A7E618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אין לומר</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דניחא ליה למוצא אבידה</w:t>
      </w:r>
      <w:r w:rsidR="00B72EED" w:rsidRPr="00270114">
        <w:rPr>
          <w:rFonts w:ascii="FbShefa" w:hAnsi="FbShefa"/>
          <w:sz w:val="11"/>
          <w:rtl/>
        </w:rPr>
        <w:t>,</w:t>
      </w:r>
      <w:r w:rsidRPr="00270114">
        <w:rPr>
          <w:rFonts w:ascii="FbShefa" w:hAnsi="FbShefa"/>
          <w:sz w:val="11"/>
          <w:rtl/>
        </w:rPr>
        <w:t xml:space="preserve"> </w:t>
      </w:r>
      <w:r w:rsidR="00B72EED" w:rsidRPr="00270114">
        <w:rPr>
          <w:rFonts w:ascii="FbShefa" w:hAnsi="FbShefa"/>
          <w:sz w:val="11"/>
          <w:rtl/>
        </w:rPr>
        <w:t>ד</w:t>
      </w:r>
      <w:r w:rsidRPr="00270114">
        <w:rPr>
          <w:rFonts w:ascii="FbShefa" w:hAnsi="FbShefa"/>
          <w:sz w:val="11"/>
          <w:rtl/>
        </w:rPr>
        <w:t>כי היכי דכי אבדה ליה לדידה נמי נהדרו ליה</w:t>
      </w:r>
      <w:r w:rsidR="00980F5A" w:rsidRPr="00270114">
        <w:rPr>
          <w:rFonts w:ascii="FbShefa" w:hAnsi="FbShefa"/>
          <w:sz w:val="11"/>
          <w:rtl/>
        </w:rPr>
        <w:t>.</w:t>
      </w:r>
    </w:p>
    <w:p w14:paraId="4A9EF1D6" w14:textId="2EF548D0"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אין אדם עושה טובה לעצמו בממון שאינו שלו</w:t>
      </w:r>
      <w:r w:rsidR="00980F5A" w:rsidRPr="00270114">
        <w:rPr>
          <w:rFonts w:ascii="FbShefa" w:hAnsi="FbShefa"/>
          <w:sz w:val="11"/>
          <w:rtl/>
        </w:rPr>
        <w:t>.</w:t>
      </w:r>
    </w:p>
    <w:p w14:paraId="532F88A0" w14:textId="77777777" w:rsidR="00B72EED" w:rsidRPr="001B3037" w:rsidRDefault="00B72EED" w:rsidP="009C3CB4">
      <w:pPr>
        <w:spacing w:line="240" w:lineRule="auto"/>
        <w:rPr>
          <w:rFonts w:ascii="FbShefa" w:hAnsi="FbShefa"/>
          <w:b/>
          <w:bCs/>
          <w:color w:val="3B2F2A" w:themeColor="text2" w:themeShade="80"/>
          <w:sz w:val="11"/>
          <w:rtl/>
        </w:rPr>
      </w:pPr>
    </w:p>
    <w:p w14:paraId="17D3CFAC" w14:textId="2B068E99"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אלא</w:t>
      </w:r>
      <w:r w:rsidR="00980F5A" w:rsidRPr="00270114">
        <w:rPr>
          <w:rFonts w:ascii="FbShefa" w:hAnsi="FbShefa"/>
          <w:sz w:val="11"/>
          <w:rtl/>
        </w:rPr>
        <w:t>.</w:t>
      </w:r>
      <w:r w:rsidRPr="00270114">
        <w:rPr>
          <w:rFonts w:ascii="FbShefa" w:hAnsi="FbShefa"/>
          <w:sz w:val="11"/>
          <w:rtl/>
        </w:rPr>
        <w:t xml:space="preserve"> ניחא לבעל אבידה למיהב סימנין ולמשקליה</w:t>
      </w:r>
      <w:r w:rsidR="00980F5A" w:rsidRPr="00270114">
        <w:rPr>
          <w:rFonts w:ascii="FbShefa" w:hAnsi="FbShefa"/>
          <w:sz w:val="11"/>
          <w:rtl/>
        </w:rPr>
        <w:t>.</w:t>
      </w:r>
    </w:p>
    <w:p w14:paraId="4EB07E20" w14:textId="5557644A" w:rsidR="009C3CB4" w:rsidRPr="00270114" w:rsidRDefault="007456A3" w:rsidP="009C3CB4">
      <w:pPr>
        <w:spacing w:line="240" w:lineRule="auto"/>
        <w:rPr>
          <w:rFonts w:ascii="FbShefa" w:hAnsi="FbShefa"/>
          <w:sz w:val="11"/>
          <w:rtl/>
        </w:rPr>
      </w:pPr>
      <w:r w:rsidRPr="001B3037">
        <w:rPr>
          <w:rFonts w:ascii="FbShefa" w:hAnsi="FbShefa"/>
          <w:b/>
          <w:bCs/>
          <w:color w:val="3B2F2A" w:themeColor="text2" w:themeShade="80"/>
          <w:sz w:val="11"/>
          <w:rtl/>
        </w:rPr>
        <w:t>ש</w:t>
      </w:r>
      <w:r w:rsidR="009C3CB4" w:rsidRPr="001B3037">
        <w:rPr>
          <w:rFonts w:ascii="FbShefa" w:hAnsi="FbShefa"/>
          <w:b/>
          <w:bCs/>
          <w:color w:val="3B2F2A" w:themeColor="text2" w:themeShade="80"/>
          <w:sz w:val="11"/>
          <w:rtl/>
        </w:rPr>
        <w:t>ה</w:t>
      </w:r>
      <w:r w:rsidRPr="001B3037">
        <w:rPr>
          <w:rFonts w:ascii="FbShefa" w:hAnsi="FbShefa"/>
          <w:b/>
          <w:bCs/>
          <w:color w:val="3B2F2A" w:themeColor="text2" w:themeShade="80"/>
          <w:sz w:val="11"/>
          <w:rtl/>
        </w:rPr>
        <w:t>רי</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ידע דעדים לית ליה, ואמר</w:t>
      </w:r>
      <w:r w:rsidRPr="00270114">
        <w:rPr>
          <w:rFonts w:ascii="FbShefa" w:hAnsi="FbShefa"/>
          <w:sz w:val="11"/>
          <w:rtl/>
        </w:rPr>
        <w:t>,</w:t>
      </w:r>
      <w:r w:rsidR="009C3CB4" w:rsidRPr="00270114">
        <w:rPr>
          <w:rFonts w:ascii="FbShefa" w:hAnsi="FbShefa"/>
          <w:sz w:val="11"/>
          <w:rtl/>
        </w:rPr>
        <w:t xml:space="preserve"> כולי עלמא לא ידעי סימנין מובהקים דידה</w:t>
      </w:r>
      <w:r w:rsidR="00980F5A" w:rsidRPr="00270114">
        <w:rPr>
          <w:rFonts w:ascii="FbShefa" w:hAnsi="FbShefa"/>
          <w:sz w:val="11"/>
          <w:rtl/>
        </w:rPr>
        <w:t>.</w:t>
      </w:r>
    </w:p>
    <w:p w14:paraId="4645ED0B" w14:textId="77777777" w:rsidR="007456A3" w:rsidRPr="001B3037" w:rsidRDefault="007456A3" w:rsidP="009C3CB4">
      <w:pPr>
        <w:spacing w:line="240" w:lineRule="auto"/>
        <w:rPr>
          <w:rFonts w:ascii="FbShefa" w:hAnsi="FbShefa"/>
          <w:b/>
          <w:bCs/>
          <w:color w:val="3B2F2A" w:themeColor="text2" w:themeShade="80"/>
          <w:sz w:val="11"/>
          <w:rtl/>
        </w:rPr>
      </w:pPr>
    </w:p>
    <w:p w14:paraId="2537FF0C" w14:textId="024EE257" w:rsidR="007456A3" w:rsidRPr="00270114" w:rsidRDefault="007456A3" w:rsidP="007456A3">
      <w:pPr>
        <w:pStyle w:val="3"/>
        <w:rPr>
          <w:rFonts w:ascii="FbShefa" w:hAnsi="FbShefa"/>
          <w:color w:val="7C5F1D"/>
          <w:rtl/>
        </w:rPr>
      </w:pPr>
      <w:r w:rsidRPr="00270114">
        <w:rPr>
          <w:rFonts w:ascii="FbShefa" w:hAnsi="FbShefa"/>
          <w:color w:val="7C5F1D"/>
          <w:rtl/>
        </w:rPr>
        <w:t>ת"ש:</w:t>
      </w:r>
    </w:p>
    <w:p w14:paraId="35B4FA5B" w14:textId="56DD711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הלוה משלשה</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יחזיר ללוה</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שלשה שלוו מן האחד</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יחזיר למלוה</w:t>
      </w:r>
      <w:r w:rsidR="00980F5A" w:rsidRPr="00270114">
        <w:rPr>
          <w:rFonts w:ascii="FbShefa" w:hAnsi="FbShefa"/>
          <w:sz w:val="11"/>
          <w:rtl/>
        </w:rPr>
        <w:t>.</w:t>
      </w:r>
    </w:p>
    <w:p w14:paraId="63E3743B" w14:textId="44DB5EF4"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w:t>
      </w:r>
      <w:r w:rsidR="007456A3" w:rsidRPr="001B3037">
        <w:rPr>
          <w:rFonts w:ascii="FbShefa" w:hAnsi="FbShefa"/>
          <w:b/>
          <w:bCs/>
          <w:color w:val="3B2F2A" w:themeColor="text2" w:themeShade="80"/>
          <w:sz w:val="11"/>
          <w:rtl/>
        </w:rPr>
        <w:t>ש</w:t>
      </w:r>
      <w:r w:rsidRPr="001B3037">
        <w:rPr>
          <w:rFonts w:ascii="FbShefa" w:hAnsi="FbShefa"/>
          <w:b/>
          <w:bCs/>
          <w:color w:val="3B2F2A" w:themeColor="text2" w:themeShade="80"/>
          <w:sz w:val="11"/>
          <w:rtl/>
        </w:rPr>
        <w:t>ו</w:t>
      </w:r>
      <w:r w:rsidR="007456A3" w:rsidRPr="001B3037">
        <w:rPr>
          <w:rFonts w:ascii="FbShefa" w:hAnsi="FbShefa"/>
          <w:b/>
          <w:bCs/>
          <w:color w:val="3B2F2A" w:themeColor="text2" w:themeShade="80"/>
          <w:sz w:val="11"/>
          <w:rtl/>
        </w:rPr>
        <w:t>בה</w:t>
      </w:r>
      <w:r w:rsidR="00980F5A" w:rsidRPr="001B3037">
        <w:rPr>
          <w:rFonts w:ascii="FbShefa" w:hAnsi="FbShefa"/>
          <w:b/>
          <w:bCs/>
          <w:color w:val="3B2F2A" w:themeColor="text2" w:themeShade="80"/>
          <w:sz w:val="11"/>
          <w:rtl/>
        </w:rPr>
        <w:t>.</w:t>
      </w:r>
      <w:r w:rsidRPr="00270114">
        <w:rPr>
          <w:rFonts w:ascii="FbShefa" w:hAnsi="FbShefa"/>
          <w:sz w:val="11"/>
          <w:rtl/>
        </w:rPr>
        <w:t xml:space="preserve"> התם סברא הוא</w:t>
      </w:r>
      <w:r w:rsidR="00980F5A" w:rsidRPr="00270114">
        <w:rPr>
          <w:rFonts w:ascii="FbShefa" w:hAnsi="FbShefa"/>
          <w:sz w:val="11"/>
          <w:rtl/>
        </w:rPr>
        <w:t>.</w:t>
      </w:r>
    </w:p>
    <w:p w14:paraId="27EED6C6" w14:textId="219643BD" w:rsidR="009C3CB4" w:rsidRPr="00270114" w:rsidRDefault="009C3CB4" w:rsidP="00794C1A">
      <w:pPr>
        <w:pStyle w:val="1"/>
        <w:rPr>
          <w:rFonts w:ascii="FbShefa" w:hAnsi="FbShefa"/>
          <w:rtl/>
        </w:rPr>
      </w:pPr>
      <w:r w:rsidRPr="00270114">
        <w:rPr>
          <w:rFonts w:ascii="FbShefa" w:hAnsi="FbShefa"/>
          <w:sz w:val="11"/>
          <w:rtl/>
        </w:rPr>
        <w:t>כח</w:t>
      </w:r>
      <w:r w:rsidR="00B36BF2" w:rsidRPr="00270114">
        <w:rPr>
          <w:rFonts w:ascii="FbShefa" w:hAnsi="FbShefa"/>
          <w:sz w:val="11"/>
          <w:rtl/>
        </w:rPr>
        <w:t>, א</w:t>
      </w:r>
    </w:p>
    <w:p w14:paraId="6DD8393F" w14:textId="011E5575" w:rsidR="007456A3" w:rsidRPr="00270114" w:rsidRDefault="007456A3" w:rsidP="007456A3">
      <w:pPr>
        <w:pStyle w:val="3"/>
        <w:rPr>
          <w:rFonts w:ascii="FbShefa" w:hAnsi="FbShefa"/>
          <w:color w:val="7C5F1D"/>
          <w:rtl/>
        </w:rPr>
      </w:pPr>
      <w:r w:rsidRPr="00270114">
        <w:rPr>
          <w:rFonts w:ascii="FbShefa" w:hAnsi="FbShefa"/>
          <w:color w:val="7C5F1D"/>
          <w:rtl/>
        </w:rPr>
        <w:t>ת"ש:</w:t>
      </w:r>
    </w:p>
    <w:p w14:paraId="30A13690" w14:textId="76F6216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מצא תכריך או אגודת שטרות</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יחזיר</w:t>
      </w:r>
      <w:r w:rsidR="00980F5A" w:rsidRPr="00270114">
        <w:rPr>
          <w:rFonts w:ascii="FbShefa" w:hAnsi="FbShefa"/>
          <w:sz w:val="11"/>
          <w:rtl/>
        </w:rPr>
        <w:t>.</w:t>
      </w:r>
    </w:p>
    <w:p w14:paraId="0F29538D" w14:textId="0745CB51"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הראיה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וכי ניחא ליה ללוה לאהדורי ליה למלוה</w:t>
      </w:r>
      <w:r w:rsidR="00980F5A" w:rsidRPr="00270114">
        <w:rPr>
          <w:rFonts w:ascii="FbShefa" w:hAnsi="FbShefa"/>
          <w:sz w:val="11"/>
          <w:rtl/>
        </w:rPr>
        <w:t>.</w:t>
      </w:r>
    </w:p>
    <w:p w14:paraId="54CABADE" w14:textId="543FF51E"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ש"מ</w:t>
      </w:r>
      <w:r w:rsidR="00980F5A" w:rsidRPr="001B3037">
        <w:rPr>
          <w:rFonts w:ascii="FbShefa" w:hAnsi="FbShefa"/>
          <w:b/>
          <w:bCs/>
          <w:color w:val="3B2F2A" w:themeColor="text2" w:themeShade="80"/>
          <w:sz w:val="11"/>
          <w:rtl/>
        </w:rPr>
        <w:t>.</w:t>
      </w:r>
      <w:r w:rsidRPr="00270114">
        <w:rPr>
          <w:rFonts w:ascii="FbShefa" w:hAnsi="FbShefa"/>
          <w:sz w:val="11"/>
          <w:rtl/>
        </w:rPr>
        <w:t xml:space="preserve"> סימנין דאורייתא</w:t>
      </w:r>
      <w:r w:rsidR="00980F5A" w:rsidRPr="00270114">
        <w:rPr>
          <w:rFonts w:ascii="FbShefa" w:hAnsi="FbShefa"/>
          <w:sz w:val="11"/>
          <w:rtl/>
        </w:rPr>
        <w:t>.</w:t>
      </w:r>
    </w:p>
    <w:p w14:paraId="1E88F4A7" w14:textId="3F770A16" w:rsidR="009C3CB4" w:rsidRPr="00270114" w:rsidRDefault="009C3CB4" w:rsidP="009C3CB4">
      <w:pPr>
        <w:spacing w:line="240" w:lineRule="auto"/>
        <w:rPr>
          <w:rFonts w:ascii="FbShefa" w:hAnsi="FbShefa"/>
          <w:sz w:val="11"/>
          <w:rtl/>
        </w:rPr>
      </w:pPr>
    </w:p>
    <w:p w14:paraId="5A932A84" w14:textId="326575F4" w:rsidR="007456A3" w:rsidRPr="00270114" w:rsidRDefault="007456A3" w:rsidP="007456A3">
      <w:pPr>
        <w:pStyle w:val="3"/>
        <w:rPr>
          <w:rFonts w:ascii="FbShefa" w:hAnsi="FbShefa"/>
          <w:color w:val="7C5F1D"/>
          <w:rtl/>
        </w:rPr>
      </w:pPr>
      <w:r w:rsidRPr="00270114">
        <w:rPr>
          <w:rFonts w:ascii="FbShefa" w:hAnsi="FbShefa"/>
          <w:color w:val="7C5F1D"/>
          <w:rtl/>
        </w:rPr>
        <w:t>מסקנא:</w:t>
      </w:r>
    </w:p>
    <w:p w14:paraId="59E92507" w14:textId="2B2BAA04"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ש"מ</w:t>
      </w:r>
      <w:r w:rsidR="00980F5A" w:rsidRPr="001B3037">
        <w:rPr>
          <w:rFonts w:ascii="FbShefa" w:hAnsi="FbShefa"/>
          <w:b/>
          <w:bCs/>
          <w:color w:val="3B2F2A" w:themeColor="text2" w:themeShade="80"/>
          <w:sz w:val="11"/>
          <w:rtl/>
        </w:rPr>
        <w:t>.</w:t>
      </w:r>
      <w:r w:rsidRPr="00270114">
        <w:rPr>
          <w:rFonts w:ascii="FbShefa" w:hAnsi="FbShefa"/>
          <w:sz w:val="11"/>
          <w:rtl/>
        </w:rPr>
        <w:t xml:space="preserve"> סימנין דאורייתא</w:t>
      </w:r>
      <w:r w:rsidR="007456A3" w:rsidRPr="00270114">
        <w:rPr>
          <w:rFonts w:ascii="FbShefa" w:hAnsi="FbShefa"/>
          <w:sz w:val="11"/>
          <w:rtl/>
        </w:rPr>
        <w:t xml:space="preserve"> (וכנ"ל)</w:t>
      </w:r>
      <w:r w:rsidR="00980F5A" w:rsidRPr="00270114">
        <w:rPr>
          <w:rFonts w:ascii="FbShefa" w:hAnsi="FbShefa"/>
          <w:sz w:val="11"/>
          <w:rtl/>
        </w:rPr>
        <w:t>.</w:t>
      </w:r>
    </w:p>
    <w:p w14:paraId="52B6A738" w14:textId="64F43A2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דכתיב</w:t>
      </w:r>
      <w:r w:rsidR="00980F5A" w:rsidRPr="001B3037">
        <w:rPr>
          <w:rFonts w:ascii="FbShefa" w:hAnsi="FbShefa"/>
          <w:b/>
          <w:bCs/>
          <w:color w:val="3B2F2A" w:themeColor="text2" w:themeShade="80"/>
          <w:sz w:val="11"/>
          <w:rtl/>
        </w:rPr>
        <w:t>.</w:t>
      </w:r>
      <w:r w:rsidRPr="00270114">
        <w:rPr>
          <w:rFonts w:ascii="FbShefa" w:hAnsi="FbShefa"/>
          <w:sz w:val="11"/>
          <w:rtl/>
        </w:rPr>
        <w:t xml:space="preserve"> עד דרש אחיך, דרשהו אם רמאי הוא, בסימנין</w:t>
      </w:r>
      <w:r w:rsidR="00980F5A" w:rsidRPr="00270114">
        <w:rPr>
          <w:rFonts w:ascii="FbShefa" w:hAnsi="FbShefa"/>
          <w:sz w:val="11"/>
          <w:rtl/>
        </w:rPr>
        <w:t>.</w:t>
      </w:r>
    </w:p>
    <w:p w14:paraId="3A899785" w14:textId="603E57AE" w:rsidR="007456A3" w:rsidRPr="001B3037" w:rsidRDefault="007456A3" w:rsidP="009C3CB4">
      <w:pPr>
        <w:spacing w:line="240" w:lineRule="auto"/>
        <w:rPr>
          <w:rFonts w:ascii="FbShefa" w:hAnsi="FbShefa"/>
          <w:b/>
          <w:bCs/>
          <w:color w:val="3B2F2A" w:themeColor="text2" w:themeShade="80"/>
          <w:sz w:val="11"/>
          <w:rtl/>
        </w:rPr>
      </w:pPr>
    </w:p>
    <w:p w14:paraId="7EB60A98" w14:textId="75D31E0B" w:rsidR="00433741" w:rsidRPr="00270114" w:rsidRDefault="007456A3" w:rsidP="009C3CB4">
      <w:pPr>
        <w:spacing w:line="240" w:lineRule="auto"/>
        <w:rPr>
          <w:rFonts w:ascii="FbShefa" w:hAnsi="FbShefa"/>
          <w:sz w:val="11"/>
          <w:rtl/>
        </w:rPr>
      </w:pPr>
      <w:r w:rsidRPr="001B3037">
        <w:rPr>
          <w:rFonts w:ascii="FbShefa" w:hAnsi="FbShefa"/>
          <w:b/>
          <w:bCs/>
          <w:color w:val="3B2F2A" w:themeColor="text2" w:themeShade="80"/>
          <w:sz w:val="11"/>
          <w:rtl/>
        </w:rPr>
        <w:t>רבא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אם תמצי לומר</w:t>
      </w:r>
      <w:r w:rsidR="00C37435" w:rsidRPr="00270114">
        <w:rPr>
          <w:rFonts w:ascii="FbShefa" w:hAnsi="FbShefa"/>
          <w:sz w:val="11"/>
          <w:rtl/>
        </w:rPr>
        <w:t>,</w:t>
      </w:r>
      <w:r w:rsidR="009C3CB4" w:rsidRPr="00270114">
        <w:rPr>
          <w:rFonts w:ascii="FbShefa" w:hAnsi="FbShefa"/>
          <w:sz w:val="11"/>
          <w:rtl/>
        </w:rPr>
        <w:t xml:space="preserve"> סימנין דאורייתא וכו'</w:t>
      </w:r>
      <w:r w:rsidR="00980F5A" w:rsidRPr="00270114">
        <w:rPr>
          <w:rFonts w:ascii="FbShefa" w:hAnsi="FbShefa"/>
          <w:sz w:val="11"/>
          <w:rtl/>
        </w:rPr>
        <w:t>.</w:t>
      </w:r>
    </w:p>
    <w:p w14:paraId="1D9495D1" w14:textId="5D49B9D4"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קשה</w:t>
      </w:r>
      <w:r w:rsidR="00980F5A" w:rsidRPr="001B3037">
        <w:rPr>
          <w:rFonts w:ascii="FbShefa" w:hAnsi="FbShefa"/>
          <w:b/>
          <w:bCs/>
          <w:color w:val="3B2F2A" w:themeColor="text2" w:themeShade="80"/>
          <w:sz w:val="11"/>
          <w:rtl/>
        </w:rPr>
        <w:t>.</w:t>
      </w:r>
      <w:r w:rsidRPr="00270114">
        <w:rPr>
          <w:rFonts w:ascii="FbShefa" w:hAnsi="FbShefa"/>
          <w:sz w:val="11"/>
          <w:rtl/>
        </w:rPr>
        <w:t xml:space="preserve"> הא פשיט ליה סימנין דאורייתא</w:t>
      </w:r>
      <w:r w:rsidR="00980F5A" w:rsidRPr="00270114">
        <w:rPr>
          <w:rFonts w:ascii="FbShefa" w:hAnsi="FbShefa"/>
          <w:sz w:val="11"/>
          <w:rtl/>
        </w:rPr>
        <w:t>.</w:t>
      </w:r>
    </w:p>
    <w:p w14:paraId="1AAA21C6" w14:textId="4F2E54A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Pr="00270114">
        <w:rPr>
          <w:rFonts w:ascii="FbShefa" w:hAnsi="FbShefa"/>
          <w:sz w:val="11"/>
          <w:rtl/>
        </w:rPr>
        <w:t xml:space="preserve"> דאיכא למימר כדשנינן</w:t>
      </w:r>
      <w:r w:rsidR="00980F5A" w:rsidRPr="00270114">
        <w:rPr>
          <w:rFonts w:ascii="FbShefa" w:hAnsi="FbShefa"/>
          <w:sz w:val="11"/>
          <w:rtl/>
        </w:rPr>
        <w:t>.</w:t>
      </w:r>
    </w:p>
    <w:p w14:paraId="1DA808F1" w14:textId="68442E1E" w:rsidR="009C3CB4" w:rsidRPr="00270114" w:rsidRDefault="009C3CB4" w:rsidP="009C3CB4">
      <w:pPr>
        <w:spacing w:line="240" w:lineRule="auto"/>
        <w:rPr>
          <w:rFonts w:ascii="FbShefa" w:hAnsi="FbShefa"/>
          <w:sz w:val="11"/>
          <w:rtl/>
        </w:rPr>
      </w:pPr>
    </w:p>
    <w:p w14:paraId="526BBF2B" w14:textId="745E1580" w:rsidR="009C3CB4" w:rsidRPr="00270114" w:rsidRDefault="007456A3" w:rsidP="009C3CB4">
      <w:pPr>
        <w:pStyle w:val="2"/>
        <w:rPr>
          <w:rFonts w:ascii="FbShefa" w:hAnsi="FbShefa"/>
          <w:color w:val="7C5F1D"/>
          <w:rtl/>
        </w:rPr>
      </w:pPr>
      <w:r w:rsidRPr="00270114">
        <w:rPr>
          <w:rFonts w:ascii="FbShefa" w:hAnsi="FbShefa"/>
          <w:color w:val="7C5F1D"/>
          <w:sz w:val="11"/>
          <w:rtl/>
        </w:rPr>
        <w:t xml:space="preserve">שנים </w:t>
      </w:r>
      <w:r w:rsidR="009C3CB4" w:rsidRPr="00270114">
        <w:rPr>
          <w:rFonts w:ascii="FbShefa" w:hAnsi="FbShefa"/>
          <w:color w:val="7C5F1D"/>
          <w:sz w:val="11"/>
          <w:rtl/>
        </w:rPr>
        <w:t>שנותנים סימנים</w:t>
      </w:r>
    </w:p>
    <w:p w14:paraId="0A91C89D" w14:textId="0612A89D"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סימנין וסימנין</w:t>
      </w:r>
      <w:r w:rsidR="00980F5A" w:rsidRPr="00270114">
        <w:rPr>
          <w:rFonts w:ascii="FbShefa" w:hAnsi="FbShefa"/>
          <w:sz w:val="11"/>
          <w:rtl/>
        </w:rPr>
        <w:t>.</w:t>
      </w:r>
      <w:r w:rsidRPr="00270114">
        <w:rPr>
          <w:rFonts w:ascii="FbShefa" w:hAnsi="FbShefa"/>
          <w:sz w:val="11"/>
          <w:rtl/>
        </w:rPr>
        <w:t xml:space="preserve"> יניח</w:t>
      </w:r>
      <w:r w:rsidR="00980F5A" w:rsidRPr="00270114">
        <w:rPr>
          <w:rFonts w:ascii="FbShefa" w:hAnsi="FbShefa"/>
          <w:sz w:val="11"/>
          <w:rtl/>
        </w:rPr>
        <w:t>.</w:t>
      </w:r>
    </w:p>
    <w:p w14:paraId="15C9E968" w14:textId="3BB2E054"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סימנין ועדים</w:t>
      </w:r>
      <w:r w:rsidR="00980F5A" w:rsidRPr="00270114">
        <w:rPr>
          <w:rFonts w:ascii="FbShefa" w:hAnsi="FbShefa"/>
          <w:sz w:val="11"/>
          <w:rtl/>
        </w:rPr>
        <w:t>.</w:t>
      </w:r>
      <w:r w:rsidRPr="00270114">
        <w:rPr>
          <w:rFonts w:ascii="FbShefa" w:hAnsi="FbShefa"/>
          <w:sz w:val="11"/>
          <w:rtl/>
        </w:rPr>
        <w:t xml:space="preserve"> ינתן לבעל העדים</w:t>
      </w:r>
      <w:r w:rsidR="00980F5A" w:rsidRPr="00270114">
        <w:rPr>
          <w:rFonts w:ascii="FbShefa" w:hAnsi="FbShefa"/>
          <w:sz w:val="11"/>
          <w:rtl/>
        </w:rPr>
        <w:t>.</w:t>
      </w:r>
    </w:p>
    <w:p w14:paraId="6C1BB87F" w14:textId="4A34346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סימנין וסימנין ועד אחד</w:t>
      </w:r>
      <w:r w:rsidR="00980F5A" w:rsidRPr="00270114">
        <w:rPr>
          <w:rFonts w:ascii="FbShefa" w:hAnsi="FbShefa"/>
          <w:sz w:val="11"/>
          <w:rtl/>
        </w:rPr>
        <w:t>.</w:t>
      </w:r>
      <w:r w:rsidRPr="00270114">
        <w:rPr>
          <w:rFonts w:ascii="FbShefa" w:hAnsi="FbShefa"/>
          <w:sz w:val="11"/>
          <w:rtl/>
        </w:rPr>
        <w:t xml:space="preserve"> עד אחד כמאן דליתיה ויניח</w:t>
      </w:r>
      <w:r w:rsidR="00980F5A" w:rsidRPr="00270114">
        <w:rPr>
          <w:rFonts w:ascii="FbShefa" w:hAnsi="FbShefa"/>
          <w:sz w:val="11"/>
          <w:rtl/>
        </w:rPr>
        <w:t>.</w:t>
      </w:r>
    </w:p>
    <w:p w14:paraId="52CE11DF" w14:textId="48129B89"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עדי אריגה ועדי נפילה</w:t>
      </w:r>
      <w:r w:rsidR="00980F5A" w:rsidRPr="00270114">
        <w:rPr>
          <w:rFonts w:ascii="FbShefa" w:hAnsi="FbShefa"/>
          <w:sz w:val="11"/>
          <w:rtl/>
        </w:rPr>
        <w:t>.</w:t>
      </w:r>
      <w:r w:rsidRPr="00270114">
        <w:rPr>
          <w:rFonts w:ascii="FbShefa" w:hAnsi="FbShefa"/>
          <w:sz w:val="11"/>
          <w:rtl/>
        </w:rPr>
        <w:t xml:space="preserve"> תנתן לעדי נפילה</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דאמרינן</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זבוני זבנה, ומאיניש אחרינא נפל</w:t>
      </w:r>
      <w:r w:rsidR="00980F5A" w:rsidRPr="00270114">
        <w:rPr>
          <w:rFonts w:ascii="FbShefa" w:hAnsi="FbShefa"/>
          <w:sz w:val="11"/>
          <w:rtl/>
        </w:rPr>
        <w:t>.</w:t>
      </w:r>
    </w:p>
    <w:p w14:paraId="017AD2E4" w14:textId="53369461"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מדת ארכו ומדת רחבו</w:t>
      </w:r>
      <w:r w:rsidR="00980F5A" w:rsidRPr="00270114">
        <w:rPr>
          <w:rFonts w:ascii="FbShefa" w:hAnsi="FbShefa"/>
          <w:sz w:val="11"/>
          <w:rtl/>
        </w:rPr>
        <w:t>.</w:t>
      </w:r>
      <w:r w:rsidRPr="00270114">
        <w:rPr>
          <w:rFonts w:ascii="FbShefa" w:hAnsi="FbShefa"/>
          <w:sz w:val="11"/>
          <w:rtl/>
        </w:rPr>
        <w:t xml:space="preserve"> תנתן למדת ארכו</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דרחבו</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משער כ</w:t>
      </w:r>
      <w:r w:rsidR="00D83C9A" w:rsidRPr="00270114">
        <w:rPr>
          <w:rFonts w:ascii="FbShefa" w:hAnsi="FbShefa"/>
          <w:sz w:val="11"/>
          <w:rtl/>
        </w:rPr>
        <w:t>ש</w:t>
      </w:r>
      <w:r w:rsidRPr="00270114">
        <w:rPr>
          <w:rFonts w:ascii="FbShefa" w:hAnsi="FbShefa"/>
          <w:sz w:val="11"/>
          <w:rtl/>
        </w:rPr>
        <w:t>מכסה</w:t>
      </w:r>
      <w:r w:rsidR="00980F5A" w:rsidRPr="00270114">
        <w:rPr>
          <w:rFonts w:ascii="FbShefa" w:hAnsi="FbShefa"/>
          <w:sz w:val="11"/>
          <w:rtl/>
        </w:rPr>
        <w:t>.</w:t>
      </w:r>
    </w:p>
    <w:p w14:paraId="31BF6397" w14:textId="1396531A"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מדת ארכו ורחבו ומדת גמיו</w:t>
      </w:r>
      <w:r w:rsidR="00980F5A" w:rsidRPr="00270114">
        <w:rPr>
          <w:rFonts w:ascii="FbShefa" w:hAnsi="FbShefa"/>
          <w:sz w:val="11"/>
          <w:rtl/>
        </w:rPr>
        <w:t>.</w:t>
      </w:r>
      <w:r w:rsidRPr="00270114">
        <w:rPr>
          <w:rFonts w:ascii="FbShefa" w:hAnsi="FbShefa"/>
          <w:sz w:val="11"/>
          <w:rtl/>
        </w:rPr>
        <w:t xml:space="preserve"> ינתן למדת ארכו ורחבו</w:t>
      </w:r>
      <w:r w:rsidR="00980F5A" w:rsidRPr="00270114">
        <w:rPr>
          <w:rFonts w:ascii="FbShefa" w:hAnsi="FbShefa"/>
          <w:sz w:val="11"/>
          <w:rtl/>
        </w:rPr>
        <w:t>.</w:t>
      </w:r>
    </w:p>
    <w:p w14:paraId="6EDC80E0" w14:textId="2F971819"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מדת ארכו ורחבו ומדת משקלותיו</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ינתן למדת משקלותיו</w:t>
      </w:r>
      <w:r w:rsidR="00980F5A" w:rsidRPr="00270114">
        <w:rPr>
          <w:rFonts w:ascii="FbShefa" w:hAnsi="FbShefa"/>
          <w:sz w:val="11"/>
          <w:rtl/>
        </w:rPr>
        <w:t>.</w:t>
      </w:r>
    </w:p>
    <w:p w14:paraId="0401CD83" w14:textId="165C52AD" w:rsidR="00D83C9A" w:rsidRPr="00270114" w:rsidRDefault="00D83C9A" w:rsidP="009C3CB4">
      <w:pPr>
        <w:spacing w:line="240" w:lineRule="auto"/>
        <w:rPr>
          <w:rFonts w:ascii="FbShefa" w:hAnsi="FbShefa"/>
          <w:i/>
          <w:iCs/>
          <w:sz w:val="11"/>
          <w:rtl/>
        </w:rPr>
      </w:pPr>
    </w:p>
    <w:p w14:paraId="256500EB" w14:textId="4E3D8DBA" w:rsidR="009C3CB4" w:rsidRPr="00270114" w:rsidRDefault="007F668D" w:rsidP="00D83C9A">
      <w:pPr>
        <w:pStyle w:val="3"/>
        <w:rPr>
          <w:rFonts w:ascii="FbShefa" w:hAnsi="FbShefa"/>
          <w:color w:val="7C5F1D"/>
          <w:rtl/>
        </w:rPr>
      </w:pPr>
      <w:r w:rsidRPr="00270114">
        <w:rPr>
          <w:rFonts w:ascii="FbShefa" w:hAnsi="FbShefa"/>
          <w:color w:val="7C5F1D"/>
          <w:rtl/>
        </w:rPr>
        <w:t>הוא והיא אומרים סימני ה</w:t>
      </w:r>
      <w:r w:rsidR="009C3CB4" w:rsidRPr="00270114">
        <w:rPr>
          <w:rFonts w:ascii="FbShefa" w:hAnsi="FbShefa"/>
          <w:color w:val="7C5F1D"/>
          <w:rtl/>
        </w:rPr>
        <w:t>גט</w:t>
      </w:r>
      <w:r w:rsidR="00D83C9A" w:rsidRPr="00270114">
        <w:rPr>
          <w:rFonts w:ascii="FbShefa" w:hAnsi="FbShefa"/>
          <w:color w:val="7C5F1D"/>
          <w:rtl/>
        </w:rPr>
        <w:t>:</w:t>
      </w:r>
      <w:r w:rsidR="009C3CB4" w:rsidRPr="00270114">
        <w:rPr>
          <w:rFonts w:ascii="FbShefa" w:hAnsi="FbShefa"/>
          <w:color w:val="7C5F1D"/>
          <w:rtl/>
        </w:rPr>
        <w:t xml:space="preserve"> </w:t>
      </w:r>
    </w:p>
    <w:p w14:paraId="2EE0F7BC" w14:textId="32F9729B"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במדת ארכו ורחבו</w:t>
      </w:r>
      <w:r w:rsidR="00980F5A" w:rsidRPr="00270114">
        <w:rPr>
          <w:rFonts w:ascii="FbShefa" w:hAnsi="FbShefa"/>
          <w:sz w:val="11"/>
          <w:rtl/>
        </w:rPr>
        <w:t>.</w:t>
      </w:r>
      <w:r w:rsidRPr="00270114">
        <w:rPr>
          <w:rFonts w:ascii="FbShefa" w:hAnsi="FbShefa"/>
          <w:sz w:val="11"/>
          <w:rtl/>
        </w:rPr>
        <w:t xml:space="preserve"> לא ינתן לה</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דלמא</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בהדי דנקיט ליה חזיתיה</w:t>
      </w:r>
      <w:r w:rsidR="00980F5A" w:rsidRPr="00270114">
        <w:rPr>
          <w:rFonts w:ascii="FbShefa" w:hAnsi="FbShefa"/>
          <w:sz w:val="11"/>
          <w:rtl/>
        </w:rPr>
        <w:t>.</w:t>
      </w:r>
    </w:p>
    <w:p w14:paraId="078CC243" w14:textId="0F5E072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נקב בצד אות פלוני</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ינתן לה</w:t>
      </w:r>
      <w:r w:rsidR="00980F5A" w:rsidRPr="00270114">
        <w:rPr>
          <w:rFonts w:ascii="FbShefa" w:hAnsi="FbShefa"/>
          <w:sz w:val="11"/>
          <w:rtl/>
        </w:rPr>
        <w:t>.</w:t>
      </w:r>
    </w:p>
    <w:p w14:paraId="68BFBF95" w14:textId="77777777" w:rsidR="00D83C9A" w:rsidRPr="001B3037" w:rsidRDefault="00D83C9A" w:rsidP="009C3CB4">
      <w:pPr>
        <w:spacing w:line="240" w:lineRule="auto"/>
        <w:rPr>
          <w:rFonts w:ascii="FbShefa" w:hAnsi="FbShefa"/>
          <w:b/>
          <w:bCs/>
          <w:color w:val="3B2F2A" w:themeColor="text2" w:themeShade="80"/>
          <w:sz w:val="11"/>
          <w:rtl/>
        </w:rPr>
      </w:pPr>
    </w:p>
    <w:p w14:paraId="5F289A64" w14:textId="7AD8B84A" w:rsidR="00D83C9A" w:rsidRPr="00270114" w:rsidRDefault="007F668D" w:rsidP="00D83C9A">
      <w:pPr>
        <w:pStyle w:val="3"/>
        <w:rPr>
          <w:rFonts w:ascii="FbShefa" w:hAnsi="FbShefa"/>
          <w:color w:val="7C5F1D"/>
          <w:rtl/>
        </w:rPr>
      </w:pPr>
      <w:r w:rsidRPr="00270114">
        <w:rPr>
          <w:rFonts w:ascii="FbShefa" w:hAnsi="FbShefa"/>
          <w:color w:val="7C5F1D"/>
          <w:rtl/>
        </w:rPr>
        <w:t>ב</w:t>
      </w:r>
      <w:r w:rsidR="009C3CB4" w:rsidRPr="00270114">
        <w:rPr>
          <w:rFonts w:ascii="FbShefa" w:hAnsi="FbShefa"/>
          <w:color w:val="7C5F1D"/>
          <w:rtl/>
        </w:rPr>
        <w:t>סימני החוט</w:t>
      </w:r>
      <w:r w:rsidRPr="00270114">
        <w:rPr>
          <w:rFonts w:ascii="FbShefa" w:hAnsi="FbShefa"/>
          <w:color w:val="7C5F1D"/>
          <w:rtl/>
        </w:rPr>
        <w:t xml:space="preserve"> של הגט</w:t>
      </w:r>
      <w:r w:rsidR="00D83C9A" w:rsidRPr="00270114">
        <w:rPr>
          <w:rFonts w:ascii="FbShefa" w:hAnsi="FbShefa"/>
          <w:color w:val="7C5F1D"/>
          <w:rtl/>
        </w:rPr>
        <w:t>:</w:t>
      </w:r>
    </w:p>
    <w:p w14:paraId="371AD035" w14:textId="4C8F5A80"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בחיורא ובסומקא</w:t>
      </w:r>
      <w:r w:rsidR="00980F5A" w:rsidRPr="00270114">
        <w:rPr>
          <w:rFonts w:ascii="FbShefa" w:hAnsi="FbShefa"/>
          <w:sz w:val="11"/>
          <w:rtl/>
        </w:rPr>
        <w:t>.</w:t>
      </w:r>
      <w:r w:rsidRPr="00270114">
        <w:rPr>
          <w:rFonts w:ascii="FbShefa" w:hAnsi="FbShefa"/>
          <w:sz w:val="11"/>
          <w:rtl/>
        </w:rPr>
        <w:t xml:space="preserve"> לא ינתן לה</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דלמא</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בהדי דנקיט ליה חזיתיה</w:t>
      </w:r>
      <w:r w:rsidR="00980F5A" w:rsidRPr="00270114">
        <w:rPr>
          <w:rFonts w:ascii="FbShefa" w:hAnsi="FbShefa"/>
          <w:sz w:val="11"/>
          <w:rtl/>
        </w:rPr>
        <w:t>.</w:t>
      </w:r>
    </w:p>
    <w:p w14:paraId="3E054B72" w14:textId="4F486923"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במדת ארכו</w:t>
      </w:r>
      <w:r w:rsidR="00980F5A" w:rsidRPr="00270114">
        <w:rPr>
          <w:rFonts w:ascii="FbShefa" w:hAnsi="FbShefa"/>
          <w:sz w:val="11"/>
          <w:rtl/>
        </w:rPr>
        <w:t>.</w:t>
      </w:r>
      <w:r w:rsidRPr="00270114">
        <w:rPr>
          <w:rFonts w:ascii="FbShefa" w:hAnsi="FbShefa"/>
          <w:sz w:val="11"/>
          <w:rtl/>
        </w:rPr>
        <w:t xml:space="preserve"> ינתן לה</w:t>
      </w:r>
      <w:r w:rsidR="00980F5A" w:rsidRPr="00270114">
        <w:rPr>
          <w:rFonts w:ascii="FbShefa" w:hAnsi="FbShefa"/>
          <w:sz w:val="11"/>
          <w:rtl/>
        </w:rPr>
        <w:t>.</w:t>
      </w:r>
    </w:p>
    <w:p w14:paraId="6C2C3CB6" w14:textId="042DB88F"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בחפיסה</w:t>
      </w:r>
      <w:r w:rsidR="00980F5A" w:rsidRPr="00270114">
        <w:rPr>
          <w:rFonts w:ascii="FbShefa" w:hAnsi="FbShefa"/>
          <w:sz w:val="11"/>
          <w:rtl/>
        </w:rPr>
        <w:t>.</w:t>
      </w:r>
      <w:r w:rsidRPr="00270114">
        <w:rPr>
          <w:rFonts w:ascii="FbShefa" w:hAnsi="FbShefa"/>
          <w:sz w:val="11"/>
          <w:rtl/>
        </w:rPr>
        <w:t xml:space="preserve"> ינתן לו</w:t>
      </w:r>
      <w:r w:rsidR="00980F5A" w:rsidRPr="00270114">
        <w:rPr>
          <w:rFonts w:ascii="FbShefa" w:hAnsi="FbShefa"/>
          <w:sz w:val="11"/>
          <w:rtl/>
        </w:rPr>
        <w:t>.</w:t>
      </w:r>
      <w:r w:rsidR="00331B6B" w:rsidRPr="00270114">
        <w:rPr>
          <w:rFonts w:ascii="FbShefa" w:hAnsi="FbShefa"/>
          <w:sz w:val="11"/>
          <w:rtl/>
        </w:rPr>
        <w:t xml:space="preserve"> </w:t>
      </w:r>
      <w:r w:rsidR="007F668D"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ידעה דכל מה דאית ליה בחפיסה מנח</w:t>
      </w:r>
      <w:r w:rsidR="00980F5A" w:rsidRPr="00270114">
        <w:rPr>
          <w:rFonts w:ascii="FbShefa" w:hAnsi="FbShefa"/>
          <w:sz w:val="11"/>
          <w:rtl/>
        </w:rPr>
        <w:t>.</w:t>
      </w:r>
    </w:p>
    <w:p w14:paraId="78220C52" w14:textId="77777777" w:rsidR="009C3CB4" w:rsidRPr="00270114" w:rsidRDefault="009C3CB4" w:rsidP="00E85F83">
      <w:pPr>
        <w:rPr>
          <w:rFonts w:ascii="FbShefa" w:hAnsi="FbShefa"/>
          <w:rtl/>
        </w:rPr>
      </w:pPr>
    </w:p>
    <w:p w14:paraId="4D3FAFE2" w14:textId="56B0ED15" w:rsidR="009C3CB4" w:rsidRPr="001B3037" w:rsidRDefault="009C3CB4" w:rsidP="00812ECB">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rtl/>
        </w:rPr>
        <w:t>וְעַד מָתַי חַיָּב לְהַכְרִיז</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עַד כְּדֵי שֶׁיֵּדְעוּ בוֹ שְׁכֵנָיו, דִּבְרֵי רַבִּי מֵאִיר</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רַבִּי יְהוּדָה אוֹמֵר, שָׁלשׁ רְגָלִים, וְאַחַר הָרֶגֶל הָאַחֲרוֹן שִׁבְעָה יָמִים, כְּדֵי שֶׁיֵּלֵךְ לְבֵיתוֹ שְׁלשָׁה וְיַחֲזֹר שְׁלשָׁה וְיַכְרִיז יוֹם אֶחָד: </w:t>
      </w:r>
    </w:p>
    <w:p w14:paraId="1F4B41F4" w14:textId="77777777" w:rsidR="009C3CB4" w:rsidRPr="00270114" w:rsidRDefault="009C3CB4" w:rsidP="00E85F83">
      <w:pPr>
        <w:rPr>
          <w:rFonts w:ascii="FbShefa" w:hAnsi="FbShefa"/>
          <w:rtl/>
        </w:rPr>
      </w:pPr>
    </w:p>
    <w:p w14:paraId="252DE0BE"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שכנים</w:t>
      </w:r>
    </w:p>
    <w:p w14:paraId="4652256B" w14:textId="5266885E"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תנא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שכני אבידה</w:t>
      </w:r>
      <w:r w:rsidR="00980F5A" w:rsidRPr="00270114">
        <w:rPr>
          <w:rFonts w:ascii="FbShefa" w:hAnsi="FbShefa"/>
          <w:sz w:val="11"/>
          <w:rtl/>
        </w:rPr>
        <w:t>.</w:t>
      </w:r>
    </w:p>
    <w:p w14:paraId="34E2A036" w14:textId="539FF114"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דהיינו</w:t>
      </w:r>
      <w:r w:rsidR="00980F5A" w:rsidRPr="001B3037">
        <w:rPr>
          <w:rFonts w:ascii="FbShefa" w:hAnsi="FbShefa"/>
          <w:b/>
          <w:bCs/>
          <w:color w:val="3B2F2A" w:themeColor="text2" w:themeShade="80"/>
          <w:sz w:val="11"/>
          <w:rtl/>
        </w:rPr>
        <w:t>.</w:t>
      </w:r>
      <w:r w:rsidRPr="00270114">
        <w:rPr>
          <w:rFonts w:ascii="FbShefa" w:hAnsi="FbShefa"/>
          <w:sz w:val="11"/>
          <w:rtl/>
        </w:rPr>
        <w:t xml:space="preserve"> שכני מקום שנמצאת בו אבידה</w:t>
      </w:r>
      <w:r w:rsidR="00980F5A" w:rsidRPr="00270114">
        <w:rPr>
          <w:rFonts w:ascii="FbShefa" w:hAnsi="FbShefa"/>
          <w:sz w:val="11"/>
          <w:rtl/>
        </w:rPr>
        <w:t>.</w:t>
      </w:r>
    </w:p>
    <w:p w14:paraId="4A0F61FA" w14:textId="587252E2" w:rsidR="009C3CB4" w:rsidRPr="00270114" w:rsidRDefault="009C3CB4" w:rsidP="009C3CB4">
      <w:pPr>
        <w:spacing w:line="240" w:lineRule="auto"/>
        <w:rPr>
          <w:rFonts w:ascii="FbShefa" w:hAnsi="FbShefa"/>
          <w:sz w:val="11"/>
          <w:rtl/>
        </w:rPr>
      </w:pPr>
    </w:p>
    <w:p w14:paraId="4B2E802C"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מהלך ארץ ישראל</w:t>
      </w:r>
    </w:p>
    <w:p w14:paraId="1B3E4425" w14:textId="77777777" w:rsidR="007F668D" w:rsidRPr="00270114" w:rsidRDefault="009C3CB4" w:rsidP="007F668D">
      <w:pPr>
        <w:pStyle w:val="3"/>
        <w:rPr>
          <w:rFonts w:ascii="FbShefa" w:hAnsi="FbShefa"/>
          <w:color w:val="7C5F1D"/>
          <w:rtl/>
        </w:rPr>
      </w:pPr>
      <w:r w:rsidRPr="00270114">
        <w:rPr>
          <w:rFonts w:ascii="FbShefa" w:hAnsi="FbShefa"/>
          <w:color w:val="7C5F1D"/>
          <w:rtl/>
        </w:rPr>
        <w:t>סתירה</w:t>
      </w:r>
      <w:r w:rsidR="007F668D" w:rsidRPr="00270114">
        <w:rPr>
          <w:rFonts w:ascii="FbShefa" w:hAnsi="FbShefa"/>
          <w:color w:val="7C5F1D"/>
          <w:rtl/>
        </w:rPr>
        <w:t>:</w:t>
      </w:r>
    </w:p>
    <w:p w14:paraId="44899BED" w14:textId="55987658"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מתניתין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7F668D" w:rsidRPr="00270114">
        <w:rPr>
          <w:rFonts w:ascii="FbShefa" w:hAnsi="FbShefa"/>
          <w:sz w:val="11"/>
          <w:rtl/>
        </w:rPr>
        <w:t xml:space="preserve">שלשה </w:t>
      </w:r>
      <w:r w:rsidRPr="00270114">
        <w:rPr>
          <w:rFonts w:ascii="FbShefa" w:hAnsi="FbShefa"/>
          <w:sz w:val="11"/>
          <w:rtl/>
        </w:rPr>
        <w:t>ימים</w:t>
      </w:r>
      <w:r w:rsidR="00980F5A" w:rsidRPr="00270114">
        <w:rPr>
          <w:rFonts w:ascii="FbShefa" w:hAnsi="FbShefa"/>
          <w:sz w:val="11"/>
          <w:rtl/>
        </w:rPr>
        <w:t>.</w:t>
      </w:r>
    </w:p>
    <w:p w14:paraId="51F7F558" w14:textId="1EDB0119"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בשאילת גשמים</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משמע ט"ו יום</w:t>
      </w:r>
      <w:r w:rsidR="00980F5A" w:rsidRPr="00270114">
        <w:rPr>
          <w:rFonts w:ascii="FbShefa" w:hAnsi="FbShefa"/>
          <w:sz w:val="11"/>
          <w:rtl/>
        </w:rPr>
        <w:t>.</w:t>
      </w:r>
    </w:p>
    <w:p w14:paraId="68F76B4F" w14:textId="77777777" w:rsidR="007F668D" w:rsidRPr="00270114" w:rsidRDefault="007F668D" w:rsidP="009C3CB4">
      <w:pPr>
        <w:spacing w:line="240" w:lineRule="auto"/>
        <w:rPr>
          <w:rFonts w:ascii="FbShefa" w:hAnsi="FbShefa"/>
          <w:sz w:val="11"/>
          <w:rtl/>
        </w:rPr>
      </w:pPr>
    </w:p>
    <w:p w14:paraId="7DD66AC9" w14:textId="77777777" w:rsidR="007F668D" w:rsidRPr="00270114" w:rsidRDefault="007F668D" w:rsidP="007F668D">
      <w:pPr>
        <w:pStyle w:val="3"/>
        <w:rPr>
          <w:rFonts w:ascii="FbShefa" w:hAnsi="FbShefa"/>
          <w:color w:val="7C5F1D"/>
          <w:rtl/>
        </w:rPr>
      </w:pPr>
      <w:r w:rsidRPr="00270114">
        <w:rPr>
          <w:rFonts w:ascii="FbShefa" w:hAnsi="FbShefa"/>
          <w:color w:val="7C5F1D"/>
          <w:rtl/>
        </w:rPr>
        <w:t>שאילת גשמים:</w:t>
      </w:r>
    </w:p>
    <w:p w14:paraId="33FF1C66" w14:textId="0BB25BDD" w:rsidR="00433741" w:rsidRPr="00270114" w:rsidRDefault="007F668D" w:rsidP="007F668D">
      <w:pPr>
        <w:spacing w:line="240" w:lineRule="auto"/>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בשלשה במרחשון</w:t>
      </w:r>
      <w:r w:rsidR="00980F5A" w:rsidRPr="00270114">
        <w:rPr>
          <w:rFonts w:ascii="FbShefa" w:hAnsi="FbShefa"/>
          <w:sz w:val="11"/>
          <w:rtl/>
        </w:rPr>
        <w:t>.</w:t>
      </w:r>
    </w:p>
    <w:p w14:paraId="09D6EC24" w14:textId="6B6A1FEC" w:rsidR="007F668D" w:rsidRPr="00270114" w:rsidRDefault="007F668D" w:rsidP="007F668D">
      <w:pPr>
        <w:spacing w:line="240" w:lineRule="auto"/>
        <w:rPr>
          <w:rFonts w:ascii="FbShefa" w:hAnsi="FbShefa"/>
          <w:sz w:val="11"/>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בשבעה בו, ט"ו יום אחר החג</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כדי</w:t>
      </w:r>
      <w:r w:rsidR="00980F5A" w:rsidRPr="00270114">
        <w:rPr>
          <w:rFonts w:ascii="FbShefa" w:hAnsi="FbShefa"/>
          <w:sz w:val="11"/>
          <w:rtl/>
        </w:rPr>
        <w:t>.</w:t>
      </w:r>
      <w:r w:rsidRPr="00270114">
        <w:rPr>
          <w:rFonts w:ascii="FbShefa" w:hAnsi="FbShefa"/>
          <w:sz w:val="11"/>
          <w:rtl/>
        </w:rPr>
        <w:t xml:space="preserve"> שיגיע אחרון שבארץ ישראל לנהר פרת</w:t>
      </w:r>
      <w:r w:rsidR="00980F5A" w:rsidRPr="00270114">
        <w:rPr>
          <w:rFonts w:ascii="FbShefa" w:hAnsi="FbShefa"/>
          <w:sz w:val="11"/>
          <w:rtl/>
        </w:rPr>
        <w:t>.</w:t>
      </w:r>
    </w:p>
    <w:p w14:paraId="3862AEAA" w14:textId="77777777" w:rsidR="007F668D" w:rsidRPr="001B3037" w:rsidRDefault="007F668D" w:rsidP="009C3CB4">
      <w:pPr>
        <w:spacing w:line="240" w:lineRule="auto"/>
        <w:rPr>
          <w:rFonts w:ascii="FbShefa" w:hAnsi="FbShefa"/>
          <w:b/>
          <w:bCs/>
          <w:color w:val="3B2F2A" w:themeColor="text2" w:themeShade="80"/>
          <w:sz w:val="11"/>
          <w:rtl/>
        </w:rPr>
      </w:pPr>
    </w:p>
    <w:p w14:paraId="2119CDA3" w14:textId="795D71AF" w:rsidR="007F668D" w:rsidRPr="00270114" w:rsidRDefault="007F668D" w:rsidP="007F668D">
      <w:pPr>
        <w:pStyle w:val="3"/>
        <w:rPr>
          <w:rFonts w:ascii="FbShefa" w:hAnsi="FbShefa"/>
          <w:color w:val="7C5F1D"/>
          <w:rtl/>
        </w:rPr>
      </w:pPr>
      <w:r w:rsidRPr="00270114">
        <w:rPr>
          <w:rFonts w:ascii="FbShefa" w:hAnsi="FbShefa"/>
          <w:color w:val="7C5F1D"/>
          <w:rtl/>
        </w:rPr>
        <w:t xml:space="preserve">תשובה </w:t>
      </w:r>
      <w:r w:rsidR="009C3CB4" w:rsidRPr="00270114">
        <w:rPr>
          <w:rFonts w:ascii="FbShefa" w:hAnsi="FbShefa"/>
          <w:color w:val="7C5F1D"/>
          <w:rtl/>
        </w:rPr>
        <w:t>א</w:t>
      </w:r>
      <w:r w:rsidRPr="00270114">
        <w:rPr>
          <w:rFonts w:ascii="FbShefa" w:hAnsi="FbShefa"/>
          <w:color w:val="7C5F1D"/>
          <w:rtl/>
        </w:rPr>
        <w:t>:</w:t>
      </w:r>
    </w:p>
    <w:p w14:paraId="2DC61763" w14:textId="5F3F78B1"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במקדש ראשון</w:t>
      </w:r>
      <w:r w:rsidR="00980F5A" w:rsidRPr="001B3037">
        <w:rPr>
          <w:rFonts w:ascii="FbShefa" w:hAnsi="FbShefa"/>
          <w:b/>
          <w:bCs/>
          <w:color w:val="3B2F2A" w:themeColor="text2" w:themeShade="80"/>
          <w:sz w:val="11"/>
          <w:rtl/>
        </w:rPr>
        <w:t>.</w:t>
      </w:r>
      <w:r w:rsidR="007F668D" w:rsidRPr="001B3037">
        <w:rPr>
          <w:rFonts w:ascii="FbShefa" w:hAnsi="FbShefa"/>
          <w:b/>
          <w:bCs/>
          <w:color w:val="3B2F2A" w:themeColor="text2" w:themeShade="80"/>
          <w:sz w:val="11"/>
          <w:rtl/>
        </w:rPr>
        <w:t xml:space="preserve"> </w:t>
      </w:r>
      <w:r w:rsidR="007F668D" w:rsidRPr="00270114">
        <w:rPr>
          <w:rFonts w:ascii="FbShefa" w:hAnsi="FbShefa"/>
          <w:sz w:val="11"/>
          <w:rtl/>
        </w:rPr>
        <w:t>ט"ו יום</w:t>
      </w:r>
      <w:r w:rsidR="00980F5A" w:rsidRPr="00270114">
        <w:rPr>
          <w:rFonts w:ascii="FbShefa" w:hAnsi="FbShefa"/>
          <w:sz w:val="11"/>
          <w:rtl/>
        </w:rPr>
        <w:t>.</w:t>
      </w:r>
      <w:r w:rsidR="00331B6B" w:rsidRPr="00270114">
        <w:rPr>
          <w:rFonts w:ascii="FbShefa" w:hAnsi="FbShefa"/>
          <w:sz w:val="11"/>
          <w:rtl/>
        </w:rPr>
        <w:t xml:space="preserve"> </w:t>
      </w:r>
      <w:r w:rsidR="007F668D"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7F668D" w:rsidRPr="00270114">
        <w:rPr>
          <w:rFonts w:ascii="FbShefa" w:hAnsi="FbShefa"/>
          <w:sz w:val="11"/>
          <w:rtl/>
        </w:rPr>
        <w:t>ד</w:t>
      </w:r>
      <w:r w:rsidRPr="00270114">
        <w:rPr>
          <w:rFonts w:ascii="FbShefa" w:hAnsi="FbShefa"/>
          <w:sz w:val="11"/>
          <w:rtl/>
        </w:rPr>
        <w:t>נפישי ישראל טובא</w:t>
      </w:r>
      <w:r w:rsidR="00980F5A" w:rsidRPr="00270114">
        <w:rPr>
          <w:rFonts w:ascii="FbShefa" w:hAnsi="FbShefa"/>
          <w:sz w:val="11"/>
          <w:rtl/>
        </w:rPr>
        <w:t>.</w:t>
      </w:r>
      <w:r w:rsidR="00331B6B" w:rsidRPr="00270114">
        <w:rPr>
          <w:rFonts w:ascii="FbShefa" w:hAnsi="FbShefa"/>
          <w:sz w:val="11"/>
          <w:rtl/>
        </w:rPr>
        <w:t xml:space="preserve"> </w:t>
      </w:r>
      <w:r w:rsidR="007F668D" w:rsidRPr="001B3037">
        <w:rPr>
          <w:rFonts w:ascii="FbShefa" w:hAnsi="FbShefa"/>
          <w:b/>
          <w:bCs/>
          <w:color w:val="3B2F2A" w:themeColor="text2" w:themeShade="80"/>
          <w:sz w:val="11"/>
          <w:rtl/>
        </w:rPr>
        <w:t>שנאמר</w:t>
      </w:r>
      <w:r w:rsidR="00980F5A" w:rsidRPr="001B3037">
        <w:rPr>
          <w:rFonts w:ascii="FbShefa" w:hAnsi="FbShefa"/>
          <w:b/>
          <w:bCs/>
          <w:color w:val="3B2F2A" w:themeColor="text2" w:themeShade="80"/>
          <w:sz w:val="11"/>
          <w:rtl/>
        </w:rPr>
        <w:t>.</w:t>
      </w:r>
      <w:r w:rsidR="007F668D" w:rsidRPr="001B3037">
        <w:rPr>
          <w:rFonts w:ascii="FbShefa" w:hAnsi="FbShefa"/>
          <w:b/>
          <w:bCs/>
          <w:color w:val="3B2F2A" w:themeColor="text2" w:themeShade="80"/>
          <w:sz w:val="11"/>
          <w:rtl/>
        </w:rPr>
        <w:t xml:space="preserve"> </w:t>
      </w:r>
      <w:r w:rsidRPr="00270114">
        <w:rPr>
          <w:rFonts w:ascii="FbShefa" w:hAnsi="FbShefa"/>
          <w:sz w:val="11"/>
          <w:rtl/>
        </w:rPr>
        <w:t>כחול אשר על הים</w:t>
      </w:r>
      <w:r w:rsidR="00980F5A" w:rsidRPr="00270114">
        <w:rPr>
          <w:rFonts w:ascii="FbShefa" w:hAnsi="FbShefa"/>
          <w:sz w:val="11"/>
          <w:rtl/>
        </w:rPr>
        <w:t>.</w:t>
      </w:r>
    </w:p>
    <w:p w14:paraId="308C173F" w14:textId="0F3B8E13"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במקדש שני</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007F668D" w:rsidRPr="00270114">
        <w:rPr>
          <w:rFonts w:ascii="FbShefa" w:hAnsi="FbShefa"/>
          <w:sz w:val="11"/>
          <w:rtl/>
        </w:rPr>
        <w:t>שלשה ימים</w:t>
      </w:r>
      <w:r w:rsidR="00980F5A" w:rsidRPr="00270114">
        <w:rPr>
          <w:rFonts w:ascii="FbShefa" w:hAnsi="FbShefa"/>
          <w:sz w:val="11"/>
          <w:rtl/>
        </w:rPr>
        <w:t>.</w:t>
      </w:r>
      <w:r w:rsidR="00331B6B" w:rsidRPr="00270114">
        <w:rPr>
          <w:rFonts w:ascii="FbShefa" w:hAnsi="FbShefa"/>
          <w:sz w:val="11"/>
          <w:rtl/>
        </w:rPr>
        <w:t xml:space="preserve"> </w:t>
      </w:r>
      <w:r w:rsidR="007F668D"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007F668D" w:rsidRPr="001B3037">
        <w:rPr>
          <w:rFonts w:ascii="FbShefa" w:hAnsi="FbShefa"/>
          <w:b/>
          <w:bCs/>
          <w:color w:val="3B2F2A" w:themeColor="text2" w:themeShade="80"/>
          <w:sz w:val="11"/>
          <w:rtl/>
        </w:rPr>
        <w:t xml:space="preserve"> </w:t>
      </w:r>
      <w:r w:rsidR="007F668D" w:rsidRPr="00270114">
        <w:rPr>
          <w:rFonts w:ascii="FbShefa" w:hAnsi="FbShefa"/>
          <w:sz w:val="11"/>
          <w:rtl/>
        </w:rPr>
        <w:t>ד</w:t>
      </w:r>
      <w:r w:rsidRPr="00270114">
        <w:rPr>
          <w:rFonts w:ascii="FbShefa" w:hAnsi="FbShefa"/>
          <w:sz w:val="11"/>
          <w:rtl/>
        </w:rPr>
        <w:t>לא נפישי</w:t>
      </w:r>
      <w:r w:rsidR="00980F5A" w:rsidRPr="00270114">
        <w:rPr>
          <w:rFonts w:ascii="FbShefa" w:hAnsi="FbShefa"/>
          <w:sz w:val="11"/>
          <w:rtl/>
        </w:rPr>
        <w:t>.</w:t>
      </w:r>
      <w:r w:rsidR="00331B6B" w:rsidRPr="00270114">
        <w:rPr>
          <w:rFonts w:ascii="FbShefa" w:hAnsi="FbShefa"/>
          <w:sz w:val="11"/>
          <w:rtl/>
        </w:rPr>
        <w:t xml:space="preserve"> </w:t>
      </w:r>
      <w:r w:rsidR="007F668D" w:rsidRPr="00270114">
        <w:rPr>
          <w:rFonts w:ascii="FbShefa" w:hAnsi="FbShefa"/>
          <w:sz w:val="11"/>
          <w:rtl/>
        </w:rPr>
        <w:t>שנאמר</w:t>
      </w:r>
      <w:r w:rsidR="00980F5A" w:rsidRPr="00270114">
        <w:rPr>
          <w:rFonts w:ascii="FbShefa" w:hAnsi="FbShefa"/>
          <w:sz w:val="11"/>
          <w:rtl/>
        </w:rPr>
        <w:t>.</w:t>
      </w:r>
      <w:r w:rsidR="007F668D" w:rsidRPr="00270114">
        <w:rPr>
          <w:rFonts w:ascii="FbShefa" w:hAnsi="FbShefa"/>
          <w:sz w:val="11"/>
          <w:rtl/>
        </w:rPr>
        <w:t xml:space="preserve"> </w:t>
      </w:r>
      <w:r w:rsidRPr="00270114">
        <w:rPr>
          <w:rFonts w:ascii="FbShefa" w:hAnsi="FbShefa"/>
          <w:sz w:val="11"/>
          <w:rtl/>
        </w:rPr>
        <w:t>ארבע רבוא אלפים שלש מאות ששים</w:t>
      </w:r>
      <w:r w:rsidR="00980F5A" w:rsidRPr="00270114">
        <w:rPr>
          <w:rFonts w:ascii="FbShefa" w:hAnsi="FbShefa"/>
          <w:sz w:val="11"/>
          <w:rtl/>
        </w:rPr>
        <w:t>.</w:t>
      </w:r>
    </w:p>
    <w:p w14:paraId="0964A368" w14:textId="1CFF61F9"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והא כתיב וישבו כל ישראל בעריהם</w:t>
      </w:r>
      <w:r w:rsidR="00980F5A" w:rsidRPr="00270114">
        <w:rPr>
          <w:rFonts w:ascii="FbShefa" w:hAnsi="FbShefa"/>
          <w:sz w:val="11"/>
          <w:rtl/>
        </w:rPr>
        <w:t>.</w:t>
      </w:r>
    </w:p>
    <w:p w14:paraId="40324080" w14:textId="77777777" w:rsidR="007F668D" w:rsidRPr="001B3037" w:rsidRDefault="007F668D" w:rsidP="009C3CB4">
      <w:pPr>
        <w:spacing w:line="240" w:lineRule="auto"/>
        <w:rPr>
          <w:rFonts w:ascii="FbShefa" w:hAnsi="FbShefa"/>
          <w:b/>
          <w:bCs/>
          <w:color w:val="3B2F2A" w:themeColor="text2" w:themeShade="80"/>
          <w:sz w:val="11"/>
          <w:rtl/>
        </w:rPr>
      </w:pPr>
    </w:p>
    <w:p w14:paraId="323BC658" w14:textId="77777777" w:rsidR="007F668D" w:rsidRPr="00270114" w:rsidRDefault="007F668D" w:rsidP="007F668D">
      <w:pPr>
        <w:pStyle w:val="3"/>
        <w:rPr>
          <w:rFonts w:ascii="FbShefa" w:hAnsi="FbShefa"/>
          <w:color w:val="7C5F1D"/>
          <w:rtl/>
        </w:rPr>
      </w:pPr>
      <w:r w:rsidRPr="00270114">
        <w:rPr>
          <w:rFonts w:ascii="FbShefa" w:hAnsi="FbShefa"/>
          <w:color w:val="7C5F1D"/>
          <w:rtl/>
        </w:rPr>
        <w:t>תשובה ב:</w:t>
      </w:r>
    </w:p>
    <w:p w14:paraId="64EBBE38" w14:textId="79EAEF74" w:rsidR="00433741" w:rsidRPr="00270114" w:rsidRDefault="007F668D" w:rsidP="009C3CB4">
      <w:pPr>
        <w:spacing w:line="240" w:lineRule="auto"/>
        <w:rPr>
          <w:rFonts w:ascii="FbShefa" w:hAnsi="FbShefa"/>
          <w:sz w:val="11"/>
          <w:rtl/>
        </w:rPr>
      </w:pPr>
      <w:r w:rsidRPr="001B3037">
        <w:rPr>
          <w:rFonts w:ascii="FbShefa" w:hAnsi="FbShefa"/>
          <w:b/>
          <w:bCs/>
          <w:color w:val="3B2F2A" w:themeColor="text2" w:themeShade="80"/>
          <w:sz w:val="11"/>
          <w:rtl/>
        </w:rPr>
        <w:t>ב</w:t>
      </w:r>
      <w:r w:rsidR="009C3CB4" w:rsidRPr="001B3037">
        <w:rPr>
          <w:rFonts w:ascii="FbShefa" w:hAnsi="FbShefa"/>
          <w:b/>
          <w:bCs/>
          <w:color w:val="3B2F2A" w:themeColor="text2" w:themeShade="80"/>
          <w:sz w:val="11"/>
          <w:rtl/>
        </w:rPr>
        <w:t>מקדש ראשון דנפישי</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שלשה ימים</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ד</w:t>
      </w:r>
      <w:r w:rsidR="009C3CB4" w:rsidRPr="00270114">
        <w:rPr>
          <w:rFonts w:ascii="FbShefa" w:hAnsi="FbShefa"/>
          <w:sz w:val="11"/>
          <w:rtl/>
        </w:rPr>
        <w:t>מצוות עלמא, ומשתכחי שיירתא דאזלי ביממא ובליליא</w:t>
      </w:r>
      <w:r w:rsidR="00980F5A" w:rsidRPr="00270114">
        <w:rPr>
          <w:rFonts w:ascii="FbShefa" w:hAnsi="FbShefa"/>
          <w:sz w:val="11"/>
          <w:rtl/>
        </w:rPr>
        <w:t>.</w:t>
      </w:r>
    </w:p>
    <w:p w14:paraId="74DD8640" w14:textId="7589B7D9"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במקדש שני</w:t>
      </w:r>
      <w:r w:rsidR="00980F5A" w:rsidRPr="001B3037">
        <w:rPr>
          <w:rFonts w:ascii="FbShefa" w:hAnsi="FbShefa"/>
          <w:b/>
          <w:bCs/>
          <w:color w:val="3B2F2A" w:themeColor="text2" w:themeShade="80"/>
          <w:sz w:val="11"/>
          <w:rtl/>
        </w:rPr>
        <w:t>.</w:t>
      </w:r>
      <w:r w:rsidR="007F668D" w:rsidRPr="001B3037">
        <w:rPr>
          <w:rFonts w:ascii="FbShefa" w:hAnsi="FbShefa"/>
          <w:b/>
          <w:bCs/>
          <w:color w:val="3B2F2A" w:themeColor="text2" w:themeShade="80"/>
          <w:sz w:val="11"/>
          <w:rtl/>
        </w:rPr>
        <w:t xml:space="preserve"> </w:t>
      </w:r>
      <w:r w:rsidR="007F668D" w:rsidRPr="00270114">
        <w:rPr>
          <w:rFonts w:ascii="FbShefa" w:hAnsi="FbShefa"/>
          <w:sz w:val="11"/>
          <w:rtl/>
        </w:rPr>
        <w:t>ט"ו יום</w:t>
      </w:r>
      <w:r w:rsidR="00980F5A" w:rsidRPr="00270114">
        <w:rPr>
          <w:rFonts w:ascii="FbShefa" w:hAnsi="FbShefa"/>
          <w:sz w:val="11"/>
          <w:rtl/>
        </w:rPr>
        <w:t>.</w:t>
      </w:r>
    </w:p>
    <w:p w14:paraId="7540E1A2" w14:textId="77777777" w:rsidR="007F668D" w:rsidRPr="001B3037" w:rsidRDefault="007F668D" w:rsidP="009C3CB4">
      <w:pPr>
        <w:spacing w:line="240" w:lineRule="auto"/>
        <w:rPr>
          <w:rFonts w:ascii="FbShefa" w:hAnsi="FbShefa"/>
          <w:b/>
          <w:bCs/>
          <w:color w:val="3B2F2A" w:themeColor="text2" w:themeShade="80"/>
          <w:sz w:val="11"/>
          <w:rtl/>
        </w:rPr>
      </w:pPr>
    </w:p>
    <w:p w14:paraId="648DB87D" w14:textId="77777777" w:rsidR="007F668D" w:rsidRPr="00270114" w:rsidRDefault="007F668D" w:rsidP="007F668D">
      <w:pPr>
        <w:pStyle w:val="3"/>
        <w:rPr>
          <w:rFonts w:ascii="FbShefa" w:hAnsi="FbShefa"/>
          <w:color w:val="7C5F1D"/>
          <w:rtl/>
        </w:rPr>
      </w:pPr>
      <w:r w:rsidRPr="00270114">
        <w:rPr>
          <w:rFonts w:ascii="FbShefa" w:hAnsi="FbShefa"/>
          <w:color w:val="7C5F1D"/>
          <w:rtl/>
        </w:rPr>
        <w:t>תשובה</w:t>
      </w:r>
      <w:r w:rsidR="009C3CB4" w:rsidRPr="00270114">
        <w:rPr>
          <w:rFonts w:ascii="FbShefa" w:hAnsi="FbShefa"/>
          <w:color w:val="7C5F1D"/>
          <w:rtl/>
        </w:rPr>
        <w:t xml:space="preserve"> ג</w:t>
      </w:r>
      <w:r w:rsidRPr="00270114">
        <w:rPr>
          <w:rFonts w:ascii="FbShefa" w:hAnsi="FbShefa"/>
          <w:color w:val="7C5F1D"/>
          <w:rtl/>
        </w:rPr>
        <w:t>:</w:t>
      </w:r>
    </w:p>
    <w:p w14:paraId="25127D17" w14:textId="3B68C164"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לא הטריחו רבנן באבדה</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יותר מדאי</w:t>
      </w:r>
      <w:r w:rsidR="00980F5A" w:rsidRPr="00270114">
        <w:rPr>
          <w:rFonts w:ascii="FbShefa" w:hAnsi="FbShefa"/>
          <w:sz w:val="11"/>
          <w:rtl/>
        </w:rPr>
        <w:t>.</w:t>
      </w:r>
    </w:p>
    <w:p w14:paraId="10AE121A" w14:textId="42ED4F92" w:rsidR="009C3CB4" w:rsidRPr="00270114" w:rsidRDefault="009C3CB4" w:rsidP="009C3CB4">
      <w:pPr>
        <w:spacing w:line="240" w:lineRule="auto"/>
        <w:rPr>
          <w:rFonts w:ascii="FbShefa" w:hAnsi="FbShefa"/>
          <w:sz w:val="11"/>
          <w:rtl/>
        </w:rPr>
      </w:pPr>
    </w:p>
    <w:p w14:paraId="00F91CEE" w14:textId="4450AD14" w:rsidR="009C3CB4" w:rsidRPr="00270114" w:rsidRDefault="009C3CB4" w:rsidP="009C3CB4">
      <w:pPr>
        <w:pStyle w:val="2"/>
        <w:rPr>
          <w:rFonts w:ascii="FbShefa" w:hAnsi="FbShefa"/>
          <w:color w:val="7C5F1D"/>
          <w:rtl/>
        </w:rPr>
      </w:pPr>
      <w:r w:rsidRPr="00270114">
        <w:rPr>
          <w:rFonts w:ascii="FbShefa" w:hAnsi="FbShefa"/>
          <w:color w:val="7C5F1D"/>
          <w:sz w:val="11"/>
          <w:rtl/>
        </w:rPr>
        <w:t xml:space="preserve">הכרזת </w:t>
      </w:r>
      <w:r w:rsidR="007F668D" w:rsidRPr="00270114">
        <w:rPr>
          <w:rFonts w:ascii="FbShefa" w:hAnsi="FbShefa"/>
          <w:color w:val="7C5F1D"/>
          <w:sz w:val="11"/>
          <w:rtl/>
        </w:rPr>
        <w:t xml:space="preserve">שלשה </w:t>
      </w:r>
      <w:r w:rsidRPr="00270114">
        <w:rPr>
          <w:rFonts w:ascii="FbShefa" w:hAnsi="FbShefa"/>
          <w:color w:val="7C5F1D"/>
          <w:sz w:val="11"/>
          <w:rtl/>
        </w:rPr>
        <w:t>רגלים</w:t>
      </w:r>
    </w:p>
    <w:p w14:paraId="4B5210E7" w14:textId="32C7A2CD" w:rsidR="002967FC" w:rsidRPr="00270114" w:rsidRDefault="009C3CB4" w:rsidP="002967FC">
      <w:pPr>
        <w:pStyle w:val="3"/>
        <w:rPr>
          <w:rFonts w:ascii="FbShefa" w:hAnsi="FbShefa"/>
          <w:color w:val="7C5F1D"/>
          <w:rtl/>
        </w:rPr>
      </w:pPr>
      <w:r w:rsidRPr="00270114">
        <w:rPr>
          <w:rFonts w:ascii="FbShefa" w:hAnsi="FbShefa"/>
          <w:color w:val="7C5F1D"/>
          <w:rtl/>
        </w:rPr>
        <w:t>ש</w:t>
      </w:r>
      <w:r w:rsidR="002967FC" w:rsidRPr="00270114">
        <w:rPr>
          <w:rFonts w:ascii="FbShefa" w:hAnsi="FbShefa"/>
          <w:color w:val="7C5F1D"/>
          <w:rtl/>
        </w:rPr>
        <w:t>"</w:t>
      </w:r>
      <w:r w:rsidRPr="00270114">
        <w:rPr>
          <w:rFonts w:ascii="FbShefa" w:hAnsi="FbShefa"/>
          <w:color w:val="7C5F1D"/>
          <w:rtl/>
        </w:rPr>
        <w:t>מ</w:t>
      </w:r>
      <w:r w:rsidR="002967FC" w:rsidRPr="00270114">
        <w:rPr>
          <w:rFonts w:ascii="FbShefa" w:hAnsi="FbShefa"/>
          <w:color w:val="7C5F1D"/>
          <w:rtl/>
        </w:rPr>
        <w:t>:</w:t>
      </w:r>
    </w:p>
    <w:p w14:paraId="5E20E756" w14:textId="5EAAE20E" w:rsidR="00433741" w:rsidRPr="00270114" w:rsidRDefault="002967FC" w:rsidP="009C3CB4">
      <w:pPr>
        <w:spacing w:line="240" w:lineRule="auto"/>
        <w:rPr>
          <w:rFonts w:ascii="FbShefa" w:hAnsi="FbShefa"/>
          <w:sz w:val="11"/>
          <w:rtl/>
        </w:rPr>
      </w:pPr>
      <w:r w:rsidRPr="001B3037">
        <w:rPr>
          <w:rFonts w:ascii="FbShefa" w:hAnsi="FbShefa"/>
          <w:b/>
          <w:bCs/>
          <w:color w:val="3B2F2A" w:themeColor="text2" w:themeShade="80"/>
          <w:sz w:val="11"/>
          <w:rtl/>
        </w:rPr>
        <w:t>שמכריז</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גלימא</w:t>
      </w:r>
      <w:r w:rsidR="00980F5A" w:rsidRPr="00270114">
        <w:rPr>
          <w:rFonts w:ascii="FbShefa" w:hAnsi="FbShefa"/>
          <w:sz w:val="11"/>
          <w:rtl/>
        </w:rPr>
        <w:t>.</w:t>
      </w:r>
      <w:r w:rsidR="00331B6B" w:rsidRPr="00270114">
        <w:rPr>
          <w:rFonts w:ascii="FbShefa" w:hAnsi="FbShefa"/>
          <w:sz w:val="11"/>
          <w:rtl/>
        </w:rPr>
        <w:t xml:space="preserve"> </w:t>
      </w:r>
      <w:r w:rsidR="009C3CB4" w:rsidRPr="001B3037">
        <w:rPr>
          <w:rFonts w:ascii="FbShefa" w:hAnsi="FbShefa"/>
          <w:b/>
          <w:bCs/>
          <w:color w:val="3B2F2A" w:themeColor="text2" w:themeShade="80"/>
          <w:sz w:val="11"/>
          <w:rtl/>
        </w:rPr>
        <w:t>דאי אבידתא</w:t>
      </w:r>
      <w:r w:rsidRPr="001B3037">
        <w:rPr>
          <w:rFonts w:ascii="FbShefa" w:hAnsi="FbShefa"/>
          <w:b/>
          <w:bCs/>
          <w:color w:val="3B2F2A" w:themeColor="text2" w:themeShade="80"/>
          <w:sz w:val="11"/>
          <w:rtl/>
        </w:rPr>
        <w:t xml:space="preserve"> מכריז</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בעינן למטפי חדא יומא לעיוני במאניה</w:t>
      </w:r>
      <w:r w:rsidR="00980F5A" w:rsidRPr="00270114">
        <w:rPr>
          <w:rFonts w:ascii="FbShefa" w:hAnsi="FbShefa"/>
          <w:sz w:val="11"/>
          <w:rtl/>
        </w:rPr>
        <w:t>.</w:t>
      </w:r>
    </w:p>
    <w:p w14:paraId="54C0524B" w14:textId="4701FE8E"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לא הטריחו רבנן באבידה יותר מדאי</w:t>
      </w:r>
      <w:r w:rsidR="00980F5A" w:rsidRPr="00270114">
        <w:rPr>
          <w:rFonts w:ascii="FbShefa" w:hAnsi="FbShefa"/>
          <w:sz w:val="11"/>
          <w:rtl/>
        </w:rPr>
        <w:t>.</w:t>
      </w:r>
    </w:p>
    <w:p w14:paraId="4EFE459A" w14:textId="2F57C228" w:rsidR="009C3CB4" w:rsidRPr="00270114" w:rsidRDefault="009C3CB4" w:rsidP="009C3CB4">
      <w:pPr>
        <w:spacing w:line="240" w:lineRule="auto"/>
        <w:rPr>
          <w:rFonts w:ascii="FbShefa" w:hAnsi="FbShefa"/>
          <w:sz w:val="11"/>
          <w:rtl/>
        </w:rPr>
      </w:pPr>
    </w:p>
    <w:p w14:paraId="166490AD" w14:textId="1B07878E" w:rsidR="002967FC" w:rsidRPr="00270114" w:rsidRDefault="002967FC" w:rsidP="002967FC">
      <w:pPr>
        <w:pStyle w:val="3"/>
        <w:rPr>
          <w:rFonts w:ascii="FbShefa" w:hAnsi="FbShefa"/>
          <w:color w:val="7C5F1D"/>
          <w:rtl/>
        </w:rPr>
      </w:pPr>
      <w:r w:rsidRPr="00270114">
        <w:rPr>
          <w:rFonts w:ascii="FbShefa" w:hAnsi="FbShefa"/>
          <w:color w:val="7C5F1D"/>
          <w:rtl/>
        </w:rPr>
        <w:t>נוסח ההכרזה:</w:t>
      </w:r>
    </w:p>
    <w:p w14:paraId="3F3FF293" w14:textId="4514B48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רגל ראשון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אומר רגל ראשון</w:t>
      </w:r>
      <w:r w:rsidR="00980F5A" w:rsidRPr="00270114">
        <w:rPr>
          <w:rFonts w:ascii="FbShefa" w:hAnsi="FbShefa"/>
          <w:sz w:val="11"/>
          <w:rtl/>
        </w:rPr>
        <w:t>.</w:t>
      </w:r>
    </w:p>
    <w:p w14:paraId="0F3AEFE4" w14:textId="0108DD66" w:rsidR="00433741" w:rsidRPr="00270114" w:rsidRDefault="002967FC" w:rsidP="002967FC">
      <w:pPr>
        <w:spacing w:line="240" w:lineRule="auto"/>
        <w:rPr>
          <w:rFonts w:ascii="FbShefa" w:hAnsi="FbShefa"/>
          <w:sz w:val="11"/>
          <w:rtl/>
        </w:rPr>
      </w:pPr>
      <w:r w:rsidRPr="001B3037">
        <w:rPr>
          <w:rFonts w:ascii="FbShefa" w:hAnsi="FbShefa"/>
          <w:b/>
          <w:bCs/>
          <w:color w:val="3B2F2A" w:themeColor="text2" w:themeShade="80"/>
          <w:sz w:val="11"/>
          <w:rtl/>
        </w:rPr>
        <w:t>רגל שני</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 xml:space="preserve">אומר רגל </w:t>
      </w:r>
      <w:r w:rsidR="009C3CB4" w:rsidRPr="00270114">
        <w:rPr>
          <w:rFonts w:ascii="FbShefa" w:hAnsi="FbShefa"/>
          <w:sz w:val="11"/>
          <w:rtl/>
        </w:rPr>
        <w:t>שני</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דאף אם מיחלף</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הא קא אתי רגל שלישי</w:t>
      </w:r>
      <w:r w:rsidR="00980F5A" w:rsidRPr="00270114">
        <w:rPr>
          <w:rFonts w:ascii="FbShefa" w:hAnsi="FbShefa"/>
          <w:sz w:val="11"/>
          <w:rtl/>
        </w:rPr>
        <w:t>.</w:t>
      </w:r>
    </w:p>
    <w:p w14:paraId="39CE835F" w14:textId="052D0E7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רגל שלישי</w:t>
      </w:r>
      <w:r w:rsidR="00980F5A" w:rsidRPr="00270114">
        <w:rPr>
          <w:rFonts w:ascii="FbShefa" w:hAnsi="FbShefa"/>
          <w:sz w:val="11"/>
          <w:rtl/>
        </w:rPr>
        <w:t>.</w:t>
      </w:r>
      <w:r w:rsidRPr="00270114">
        <w:rPr>
          <w:rFonts w:ascii="FbShefa" w:hAnsi="FbShefa"/>
          <w:sz w:val="11"/>
          <w:rtl/>
        </w:rPr>
        <w:t xml:space="preserve"> אומר סתם</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הטעם</w:t>
      </w:r>
      <w:r w:rsidR="00980F5A" w:rsidRPr="001B3037">
        <w:rPr>
          <w:rFonts w:ascii="FbShefa" w:hAnsi="FbShefa"/>
          <w:b/>
          <w:bCs/>
          <w:color w:val="3B2F2A" w:themeColor="text2" w:themeShade="80"/>
          <w:sz w:val="11"/>
          <w:rtl/>
        </w:rPr>
        <w:t>.</w:t>
      </w:r>
      <w:r w:rsidRPr="00270114">
        <w:rPr>
          <w:rFonts w:ascii="FbShefa" w:hAnsi="FbShefa"/>
          <w:sz w:val="11"/>
          <w:rtl/>
        </w:rPr>
        <w:t xml:space="preserve"> דלא לאחלופי בשני</w:t>
      </w:r>
      <w:r w:rsidR="00980F5A" w:rsidRPr="00270114">
        <w:rPr>
          <w:rFonts w:ascii="FbShefa" w:hAnsi="FbShefa"/>
          <w:sz w:val="11"/>
          <w:rtl/>
        </w:rPr>
        <w:t>.</w:t>
      </w:r>
    </w:p>
    <w:p w14:paraId="6DDBB45D" w14:textId="6311B80C" w:rsidR="009C3CB4" w:rsidRPr="00270114" w:rsidRDefault="009C3CB4" w:rsidP="00794C1A">
      <w:pPr>
        <w:pStyle w:val="1"/>
        <w:rPr>
          <w:rFonts w:ascii="FbShefa" w:hAnsi="FbShefa"/>
          <w:rtl/>
        </w:rPr>
      </w:pPr>
      <w:r w:rsidRPr="00270114">
        <w:rPr>
          <w:rFonts w:ascii="FbShefa" w:hAnsi="FbShefa"/>
          <w:sz w:val="11"/>
          <w:rtl/>
        </w:rPr>
        <w:t>כח</w:t>
      </w:r>
      <w:r w:rsidR="00B36BF2" w:rsidRPr="00270114">
        <w:rPr>
          <w:rFonts w:ascii="FbShefa" w:hAnsi="FbShefa"/>
          <w:sz w:val="11"/>
          <w:rtl/>
        </w:rPr>
        <w:t>, ב</w:t>
      </w:r>
    </w:p>
    <w:p w14:paraId="3F4EEE01" w14:textId="0EF1DE1E" w:rsidR="002967FC" w:rsidRPr="00270114" w:rsidRDefault="002967FC" w:rsidP="002967FC">
      <w:pPr>
        <w:pStyle w:val="2"/>
        <w:rPr>
          <w:rFonts w:ascii="FbShefa" w:hAnsi="FbShefa"/>
          <w:color w:val="7C5F1D"/>
          <w:rtl/>
        </w:rPr>
      </w:pPr>
      <w:r w:rsidRPr="00270114">
        <w:rPr>
          <w:rFonts w:ascii="FbShefa" w:hAnsi="FbShefa"/>
          <w:color w:val="7C5F1D"/>
          <w:rtl/>
        </w:rPr>
        <w:t>מקום ההכרזה</w:t>
      </w:r>
    </w:p>
    <w:p w14:paraId="0C28D460" w14:textId="3BE18B1A"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בראשונה</w:t>
      </w:r>
      <w:r w:rsidR="00980F5A" w:rsidRPr="00270114">
        <w:rPr>
          <w:rFonts w:ascii="FbShefa" w:hAnsi="FbShefa"/>
          <w:sz w:val="11"/>
          <w:rtl/>
        </w:rPr>
        <w:t>.</w:t>
      </w:r>
      <w:r w:rsidRPr="00270114">
        <w:rPr>
          <w:rFonts w:ascii="FbShefa" w:hAnsi="FbShefa"/>
          <w:sz w:val="11"/>
          <w:rtl/>
        </w:rPr>
        <w:t xml:space="preserve"> מכריז שלשה רגלים, ושבעת ימים</w:t>
      </w:r>
      <w:r w:rsidR="00980F5A" w:rsidRPr="00270114">
        <w:rPr>
          <w:rFonts w:ascii="FbShefa" w:hAnsi="FbShefa"/>
          <w:sz w:val="11"/>
          <w:rtl/>
        </w:rPr>
        <w:t>.</w:t>
      </w:r>
    </w:p>
    <w:p w14:paraId="57E9E7CB" w14:textId="1AE063B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משחרב</w:t>
      </w:r>
      <w:r w:rsidR="00980F5A" w:rsidRPr="001B3037">
        <w:rPr>
          <w:rFonts w:ascii="FbShefa" w:hAnsi="FbShefa"/>
          <w:b/>
          <w:bCs/>
          <w:color w:val="3B2F2A" w:themeColor="text2" w:themeShade="80"/>
          <w:sz w:val="11"/>
          <w:rtl/>
        </w:rPr>
        <w:t>.</w:t>
      </w:r>
      <w:r w:rsidRPr="00270114">
        <w:rPr>
          <w:rFonts w:ascii="FbShefa" w:hAnsi="FbShefa"/>
          <w:sz w:val="11"/>
          <w:rtl/>
        </w:rPr>
        <w:t xml:space="preserve"> בית המקדש</w:t>
      </w:r>
      <w:r w:rsidR="00980F5A" w:rsidRPr="00270114">
        <w:rPr>
          <w:rFonts w:ascii="FbShefa" w:hAnsi="FbShefa"/>
          <w:sz w:val="11"/>
          <w:rtl/>
        </w:rPr>
        <w:t>.</w:t>
      </w:r>
      <w:r w:rsidR="002967FC" w:rsidRPr="00270114">
        <w:rPr>
          <w:rFonts w:ascii="FbShefa" w:hAnsi="FbShefa"/>
          <w:sz w:val="11"/>
          <w:rtl/>
        </w:rPr>
        <w:t xml:space="preserve"> </w:t>
      </w:r>
      <w:r w:rsidRPr="00270114">
        <w:rPr>
          <w:rFonts w:ascii="FbShefa" w:hAnsi="FbShefa"/>
          <w:sz w:val="11"/>
          <w:rtl/>
        </w:rPr>
        <w:t>בבתי כנסיות ובבתי מדרשות</w:t>
      </w:r>
      <w:r w:rsidR="00980F5A" w:rsidRPr="00270114">
        <w:rPr>
          <w:rFonts w:ascii="FbShefa" w:hAnsi="FbShefa"/>
          <w:sz w:val="11"/>
          <w:rtl/>
        </w:rPr>
        <w:t>.</w:t>
      </w:r>
    </w:p>
    <w:p w14:paraId="789D95E1" w14:textId="000B8511" w:rsidR="00433741" w:rsidRPr="00270114" w:rsidRDefault="009C3CB4" w:rsidP="002967FC">
      <w:pPr>
        <w:spacing w:line="240" w:lineRule="auto"/>
        <w:rPr>
          <w:rFonts w:ascii="FbShefa" w:hAnsi="FbShefa"/>
          <w:sz w:val="11"/>
          <w:rtl/>
        </w:rPr>
      </w:pPr>
      <w:r w:rsidRPr="001B3037">
        <w:rPr>
          <w:rFonts w:ascii="FbShefa" w:hAnsi="FbShefa"/>
          <w:b/>
          <w:bCs/>
          <w:color w:val="3B2F2A" w:themeColor="text2" w:themeShade="80"/>
          <w:sz w:val="11"/>
          <w:rtl/>
        </w:rPr>
        <w:t>משרבו האנסים</w:t>
      </w:r>
      <w:r w:rsidR="00980F5A" w:rsidRPr="00270114">
        <w:rPr>
          <w:rFonts w:ascii="FbShefa" w:hAnsi="FbShefa"/>
          <w:sz w:val="11"/>
          <w:rtl/>
        </w:rPr>
        <w:t>.</w:t>
      </w:r>
      <w:r w:rsidRPr="00270114">
        <w:rPr>
          <w:rFonts w:ascii="FbShefa" w:hAnsi="FbShefa"/>
          <w:sz w:val="11"/>
          <w:rtl/>
        </w:rPr>
        <w:t xml:space="preserve"> </w:t>
      </w:r>
      <w:r w:rsidR="002967FC" w:rsidRPr="00270114">
        <w:rPr>
          <w:rFonts w:ascii="FbShefa" w:hAnsi="FbShefa"/>
          <w:sz w:val="11"/>
          <w:rtl/>
        </w:rPr>
        <w:t>דאמרי, אבידתא למלכא</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מודיעין</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לשכיניו ולמיודעיו, ודיו</w:t>
      </w:r>
      <w:r w:rsidR="00980F5A" w:rsidRPr="00270114">
        <w:rPr>
          <w:rFonts w:ascii="FbShefa" w:hAnsi="FbShefa"/>
          <w:sz w:val="11"/>
          <w:rtl/>
        </w:rPr>
        <w:t>.</w:t>
      </w:r>
    </w:p>
    <w:p w14:paraId="4FD0EE1D" w14:textId="436E46C4" w:rsidR="009C3CB4" w:rsidRPr="00270114" w:rsidRDefault="009C3CB4" w:rsidP="009C3CB4">
      <w:pPr>
        <w:spacing w:line="240" w:lineRule="auto"/>
        <w:rPr>
          <w:rFonts w:ascii="FbShefa" w:hAnsi="FbShefa"/>
          <w:sz w:val="11"/>
          <w:rtl/>
        </w:rPr>
      </w:pPr>
      <w:r w:rsidRPr="00270114">
        <w:rPr>
          <w:rFonts w:ascii="FbShefa" w:hAnsi="FbShefa"/>
          <w:sz w:val="11"/>
          <w:rtl/>
        </w:rPr>
        <w:t xml:space="preserve"> </w:t>
      </w:r>
    </w:p>
    <w:p w14:paraId="5223C234" w14:textId="77777777" w:rsidR="002967FC" w:rsidRPr="00270114" w:rsidRDefault="009C3CB4" w:rsidP="002967FC">
      <w:pPr>
        <w:pStyle w:val="2"/>
        <w:rPr>
          <w:rFonts w:ascii="FbShefa" w:hAnsi="FbShefa"/>
          <w:color w:val="7C5F1D"/>
          <w:rtl/>
        </w:rPr>
      </w:pPr>
      <w:r w:rsidRPr="00270114">
        <w:rPr>
          <w:rFonts w:ascii="FbShefa" w:hAnsi="FbShefa"/>
          <w:color w:val="7C5F1D"/>
          <w:rtl/>
        </w:rPr>
        <w:t>אבן טוען</w:t>
      </w:r>
      <w:r w:rsidR="002967FC" w:rsidRPr="00270114">
        <w:rPr>
          <w:rFonts w:ascii="FbShefa" w:hAnsi="FbShefa"/>
          <w:color w:val="7C5F1D"/>
          <w:rtl/>
        </w:rPr>
        <w:t xml:space="preserve">: </w:t>
      </w:r>
    </w:p>
    <w:p w14:paraId="2822B3FE" w14:textId="764C3F19" w:rsidR="002967FC" w:rsidRPr="00270114" w:rsidRDefault="009C3CB4" w:rsidP="009C3CB4">
      <w:pPr>
        <w:spacing w:line="240" w:lineRule="auto"/>
        <w:rPr>
          <w:rFonts w:ascii="FbShefa" w:hAnsi="FbShefa"/>
          <w:rtl/>
        </w:rPr>
      </w:pPr>
      <w:r w:rsidRPr="001B3037">
        <w:rPr>
          <w:rFonts w:ascii="FbShefa" w:hAnsi="FbShefa"/>
          <w:b/>
          <w:bCs/>
          <w:color w:val="3B2F2A" w:themeColor="text2" w:themeShade="80"/>
          <w:rtl/>
        </w:rPr>
        <w:t>היתה בירושלים</w:t>
      </w:r>
      <w:r w:rsidR="00980F5A" w:rsidRPr="001B3037">
        <w:rPr>
          <w:rFonts w:ascii="FbShefa" w:hAnsi="FbShefa"/>
          <w:b/>
          <w:bCs/>
          <w:color w:val="3B2F2A" w:themeColor="text2" w:themeShade="80"/>
          <w:rtl/>
        </w:rPr>
        <w:t>.</w:t>
      </w:r>
      <w:r w:rsidR="002967FC" w:rsidRPr="001B3037">
        <w:rPr>
          <w:rFonts w:ascii="FbShefa" w:hAnsi="FbShefa"/>
          <w:b/>
          <w:bCs/>
          <w:color w:val="3B2F2A" w:themeColor="text2" w:themeShade="80"/>
          <w:rtl/>
        </w:rPr>
        <w:t xml:space="preserve"> </w:t>
      </w:r>
      <w:r w:rsidRPr="00270114">
        <w:rPr>
          <w:rFonts w:ascii="FbShefa" w:hAnsi="FbShefa"/>
          <w:rtl/>
        </w:rPr>
        <w:t>המאבד והמוצא אבידה נפנים לשם</w:t>
      </w:r>
      <w:r w:rsidR="00980F5A" w:rsidRPr="00270114">
        <w:rPr>
          <w:rFonts w:ascii="FbShefa" w:hAnsi="FbShefa"/>
          <w:rtl/>
        </w:rPr>
        <w:t>.</w:t>
      </w:r>
    </w:p>
    <w:p w14:paraId="1D4BACF2" w14:textId="1B578BB7" w:rsidR="009C3CB4" w:rsidRPr="00270114" w:rsidRDefault="002967FC" w:rsidP="002967FC">
      <w:pPr>
        <w:spacing w:line="240" w:lineRule="auto"/>
        <w:rPr>
          <w:rFonts w:ascii="FbShefa" w:hAnsi="FbShefa"/>
          <w:sz w:val="11"/>
          <w:rtl/>
        </w:rPr>
      </w:pPr>
      <w:r w:rsidRPr="00270114">
        <w:rPr>
          <w:rFonts w:ascii="FbShefa" w:hAnsi="FbShefa"/>
          <w:sz w:val="11"/>
          <w:rtl/>
        </w:rPr>
        <w:t>ו</w:t>
      </w:r>
      <w:r w:rsidRPr="001B3037">
        <w:rPr>
          <w:rFonts w:ascii="FbShefa" w:hAnsi="FbShefa"/>
          <w:b/>
          <w:bCs/>
          <w:color w:val="3B2F2A" w:themeColor="text2" w:themeShade="80"/>
          <w:sz w:val="11"/>
          <w:rtl/>
        </w:rPr>
        <w:t>זו ששנינו</w:t>
      </w:r>
      <w:r w:rsidR="00980F5A" w:rsidRPr="00270114">
        <w:rPr>
          <w:rFonts w:ascii="FbShefa" w:hAnsi="FbShefa"/>
          <w:sz w:val="11"/>
          <w:rtl/>
        </w:rPr>
        <w:t>.</w:t>
      </w:r>
      <w:r w:rsidRPr="00270114">
        <w:rPr>
          <w:rFonts w:ascii="FbShefa" w:hAnsi="FbShefa"/>
          <w:sz w:val="11"/>
          <w:rtl/>
        </w:rPr>
        <w:t xml:space="preserve"> צאו וראו אם נמחת אבן הטוען</w:t>
      </w:r>
      <w:r w:rsidR="00980F5A" w:rsidRPr="00270114">
        <w:rPr>
          <w:rFonts w:ascii="FbShefa" w:hAnsi="FbShefa"/>
          <w:sz w:val="11"/>
          <w:rtl/>
        </w:rPr>
        <w:t>.</w:t>
      </w:r>
    </w:p>
    <w:p w14:paraId="7B3694A8" w14:textId="77777777" w:rsidR="009C3CB4" w:rsidRPr="00270114" w:rsidRDefault="009C3CB4" w:rsidP="00B72990">
      <w:pPr>
        <w:rPr>
          <w:rFonts w:ascii="FbShefa" w:hAnsi="FbShefa"/>
          <w:rtl/>
        </w:rPr>
      </w:pPr>
    </w:p>
    <w:p w14:paraId="77F1DB94" w14:textId="3E23F2DF" w:rsidR="009C3CB4" w:rsidRPr="001B3037" w:rsidRDefault="009C3CB4" w:rsidP="00812ECB">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rtl/>
        </w:rPr>
        <w:t>אָמַר אֶת הָאֲבֵדָה וְלֹא אָמַר סִימָנֶיהָ, לֹא יִתֶּן לוֹ</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וְהָ רַמַּאי, אַף עַל פִּי שֶׁאָמַר סִימָנֶיהָ, לֹא יִתֶּן לוֹ, שֶׁנֶּאֱמַר עַד דְּרשׁ אָחִיךָ אֹתוֹ, עַד שֶׁתִּדְרשׁ אֶת אָחִיךָ אִם רַמַּאי הוּא אִם אֵינוֹ רַמָּאי</w:t>
      </w:r>
      <w:r w:rsidR="00980F5A" w:rsidRPr="001B3037">
        <w:rPr>
          <w:rFonts w:ascii="FbShefa" w:eastAsia="Times New Roman" w:hAnsi="FbShefa"/>
          <w:b/>
          <w:bCs/>
          <w:color w:val="3B2F2A" w:themeColor="text2" w:themeShade="80"/>
          <w:rtl/>
        </w:rPr>
        <w:t>.</w:t>
      </w:r>
    </w:p>
    <w:p w14:paraId="15915807" w14:textId="77777777" w:rsidR="002967FC" w:rsidRPr="00270114" w:rsidRDefault="002967FC" w:rsidP="00B72990">
      <w:pPr>
        <w:rPr>
          <w:rFonts w:ascii="FbShefa" w:hAnsi="FbShefa"/>
          <w:rtl/>
        </w:rPr>
      </w:pPr>
    </w:p>
    <w:p w14:paraId="4A5FF14C" w14:textId="3FFB1FB1" w:rsidR="002967FC" w:rsidRPr="00270114" w:rsidRDefault="002967FC" w:rsidP="002967FC">
      <w:pPr>
        <w:pStyle w:val="2"/>
        <w:rPr>
          <w:rFonts w:ascii="FbShefa" w:eastAsia="Times New Roman" w:hAnsi="FbShefa"/>
          <w:color w:val="7C5F1D"/>
          <w:rtl/>
        </w:rPr>
      </w:pPr>
      <w:r w:rsidRPr="00270114">
        <w:rPr>
          <w:rFonts w:ascii="FbShefa" w:eastAsia="Times New Roman" w:hAnsi="FbShefa"/>
          <w:color w:val="7C5F1D"/>
          <w:rtl/>
        </w:rPr>
        <w:t>נוסח ההכרזה</w:t>
      </w:r>
    </w:p>
    <w:p w14:paraId="66AB13F5" w14:textId="37DE3AB5" w:rsidR="002967FC" w:rsidRPr="00270114" w:rsidRDefault="002967FC" w:rsidP="009C3CB4">
      <w:pPr>
        <w:spacing w:line="240" w:lineRule="auto"/>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אבידתא מכריז</w:t>
      </w:r>
      <w:r w:rsidR="00980F5A" w:rsidRPr="00270114">
        <w:rPr>
          <w:rFonts w:ascii="FbShefa" w:hAnsi="FbShefa"/>
          <w:sz w:val="11"/>
          <w:rtl/>
        </w:rPr>
        <w:t>.</w:t>
      </w:r>
      <w:r w:rsidR="00331B6B" w:rsidRPr="00270114">
        <w:rPr>
          <w:rFonts w:ascii="FbShefa" w:hAnsi="FbShefa"/>
          <w:sz w:val="11"/>
          <w:rtl/>
        </w:rPr>
        <w:t xml:space="preserve"> </w:t>
      </w:r>
      <w:r w:rsidR="00584B30"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00584B30" w:rsidRPr="001B3037">
        <w:rPr>
          <w:rFonts w:ascii="FbShefa" w:hAnsi="FbShefa"/>
          <w:b/>
          <w:bCs/>
          <w:color w:val="3B2F2A" w:themeColor="text2" w:themeShade="80"/>
          <w:sz w:val="11"/>
          <w:rtl/>
        </w:rPr>
        <w:t xml:space="preserve"> </w:t>
      </w:r>
      <w:r w:rsidR="00584B30" w:rsidRPr="00270114">
        <w:rPr>
          <w:rFonts w:ascii="FbShefa" w:hAnsi="FbShefa"/>
          <w:sz w:val="11"/>
          <w:rtl/>
        </w:rPr>
        <w:t>אם נחשוש לרמאי, אין לדבר סוף</w:t>
      </w:r>
      <w:r w:rsidR="00980F5A" w:rsidRPr="00270114">
        <w:rPr>
          <w:rFonts w:ascii="FbShefa" w:hAnsi="FbShefa"/>
          <w:sz w:val="11"/>
          <w:rtl/>
        </w:rPr>
        <w:t>.</w:t>
      </w:r>
    </w:p>
    <w:p w14:paraId="61CD5ECF" w14:textId="1D682485" w:rsidR="00584B30" w:rsidRPr="00270114" w:rsidRDefault="002967FC" w:rsidP="00584B30">
      <w:pPr>
        <w:spacing w:line="240" w:lineRule="auto"/>
        <w:rPr>
          <w:rFonts w:ascii="FbShefa" w:hAnsi="FbShefa"/>
          <w:sz w:val="11"/>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גלימא מכריז</w:t>
      </w:r>
      <w:r w:rsidR="00980F5A" w:rsidRPr="00270114">
        <w:rPr>
          <w:rFonts w:ascii="FbShefa" w:hAnsi="FbShefa"/>
          <w:sz w:val="11"/>
          <w:rtl/>
        </w:rPr>
        <w:t>.</w:t>
      </w:r>
      <w:r w:rsidR="00331B6B" w:rsidRPr="00270114">
        <w:rPr>
          <w:rFonts w:ascii="FbShefa" w:hAnsi="FbShefa"/>
          <w:sz w:val="11"/>
          <w:rtl/>
        </w:rPr>
        <w:t xml:space="preserve"> </w:t>
      </w:r>
      <w:r w:rsidR="00584B30"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00584B30" w:rsidRPr="001B3037">
        <w:rPr>
          <w:rFonts w:ascii="FbShefa" w:hAnsi="FbShefa"/>
          <w:b/>
          <w:bCs/>
          <w:color w:val="3B2F2A" w:themeColor="text2" w:themeShade="80"/>
          <w:sz w:val="11"/>
          <w:rtl/>
        </w:rPr>
        <w:t xml:space="preserve"> </w:t>
      </w:r>
      <w:r w:rsidR="009C3CB4" w:rsidRPr="00270114">
        <w:rPr>
          <w:rFonts w:ascii="FbShefa" w:hAnsi="FbShefa"/>
          <w:sz w:val="11"/>
          <w:rtl/>
        </w:rPr>
        <w:t>חיישינן לרמאי</w:t>
      </w:r>
      <w:r w:rsidR="00980F5A" w:rsidRPr="00270114">
        <w:rPr>
          <w:rFonts w:ascii="FbShefa" w:hAnsi="FbShefa"/>
          <w:sz w:val="11"/>
          <w:rtl/>
        </w:rPr>
        <w:t>.</w:t>
      </w:r>
    </w:p>
    <w:p w14:paraId="077DE527" w14:textId="77777777" w:rsidR="00584B30" w:rsidRPr="00270114" w:rsidRDefault="00584B30" w:rsidP="009C3CB4">
      <w:pPr>
        <w:spacing w:line="240" w:lineRule="auto"/>
        <w:rPr>
          <w:rFonts w:ascii="FbShefa" w:hAnsi="FbShefa"/>
          <w:sz w:val="11"/>
          <w:rtl/>
        </w:rPr>
      </w:pPr>
    </w:p>
    <w:p w14:paraId="229822D4" w14:textId="77777777" w:rsidR="00584B30" w:rsidRPr="00270114" w:rsidRDefault="009C3CB4" w:rsidP="00584B30">
      <w:pPr>
        <w:pStyle w:val="3"/>
        <w:rPr>
          <w:rFonts w:ascii="FbShefa" w:hAnsi="FbShefa"/>
          <w:color w:val="7C5F1D"/>
          <w:rtl/>
        </w:rPr>
      </w:pPr>
      <w:r w:rsidRPr="00270114">
        <w:rPr>
          <w:rFonts w:ascii="FbShefa" w:hAnsi="FbShefa"/>
          <w:color w:val="7C5F1D"/>
          <w:rtl/>
        </w:rPr>
        <w:t>ת</w:t>
      </w:r>
      <w:r w:rsidR="00584B30" w:rsidRPr="00270114">
        <w:rPr>
          <w:rFonts w:ascii="FbShefa" w:hAnsi="FbShefa"/>
          <w:color w:val="7C5F1D"/>
          <w:rtl/>
        </w:rPr>
        <w:t>"ש:</w:t>
      </w:r>
    </w:p>
    <w:p w14:paraId="21281AA0" w14:textId="26B0B6FA"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אמר את האבידה ולא את סימניה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לא יתן לו</w:t>
      </w:r>
      <w:r w:rsidR="00980F5A" w:rsidRPr="00270114">
        <w:rPr>
          <w:rFonts w:ascii="FbShefa" w:hAnsi="FbShefa"/>
          <w:sz w:val="11"/>
          <w:rtl/>
        </w:rPr>
        <w:t>.</w:t>
      </w:r>
    </w:p>
    <w:p w14:paraId="7684DE11" w14:textId="10F4EE69"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למ"ד אבידתא</w:t>
      </w:r>
      <w:r w:rsidR="00980F5A" w:rsidRPr="001B3037">
        <w:rPr>
          <w:rFonts w:ascii="FbShefa" w:hAnsi="FbShefa"/>
          <w:b/>
          <w:bCs/>
          <w:color w:val="3B2F2A" w:themeColor="text2" w:themeShade="80"/>
          <w:sz w:val="11"/>
          <w:rtl/>
        </w:rPr>
        <w:t>.</w:t>
      </w:r>
      <w:r w:rsidRPr="00270114">
        <w:rPr>
          <w:rFonts w:ascii="FbShefa" w:hAnsi="FbShefa"/>
          <w:sz w:val="11"/>
          <w:rtl/>
        </w:rPr>
        <w:t xml:space="preserve"> קמ"ל, אף דאמר גלימא, לא מהדרינן</w:t>
      </w:r>
      <w:r w:rsidR="00980F5A" w:rsidRPr="00270114">
        <w:rPr>
          <w:rFonts w:ascii="FbShefa" w:hAnsi="FbShefa"/>
          <w:sz w:val="11"/>
          <w:rtl/>
        </w:rPr>
        <w:t>.</w:t>
      </w:r>
    </w:p>
    <w:p w14:paraId="04B93C79" w14:textId="669E0C67"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למ"ד</w:t>
      </w:r>
      <w:r w:rsidRPr="00270114">
        <w:rPr>
          <w:rFonts w:ascii="FbShefa" w:hAnsi="FbShefa"/>
          <w:sz w:val="11"/>
          <w:rtl/>
        </w:rPr>
        <w:t xml:space="preserve"> </w:t>
      </w:r>
      <w:r w:rsidRPr="001B3037">
        <w:rPr>
          <w:rFonts w:ascii="FbShefa" w:hAnsi="FbShefa"/>
          <w:b/>
          <w:bCs/>
          <w:color w:val="3B2F2A" w:themeColor="text2" w:themeShade="80"/>
          <w:sz w:val="11"/>
          <w:rtl/>
        </w:rPr>
        <w:t>גלימא</w:t>
      </w:r>
      <w:r w:rsidR="00980F5A" w:rsidRPr="00270114">
        <w:rPr>
          <w:rFonts w:ascii="FbShefa" w:hAnsi="FbShefa"/>
          <w:sz w:val="11"/>
          <w:rtl/>
        </w:rPr>
        <w:t>.</w:t>
      </w:r>
      <w:r w:rsidRPr="00270114">
        <w:rPr>
          <w:rFonts w:ascii="FbShefa" w:hAnsi="FbShefa"/>
          <w:sz w:val="11"/>
          <w:rtl/>
        </w:rPr>
        <w:t xml:space="preserve"> הכונה שלא אמר סימנין מובהקין דידה</w:t>
      </w:r>
      <w:r w:rsidR="00980F5A" w:rsidRPr="00270114">
        <w:rPr>
          <w:rFonts w:ascii="FbShefa" w:hAnsi="FbShefa"/>
          <w:sz w:val="11"/>
          <w:rtl/>
        </w:rPr>
        <w:t>.</w:t>
      </w:r>
    </w:p>
    <w:p w14:paraId="3FA3A785" w14:textId="624824D0" w:rsidR="009C3CB4" w:rsidRPr="00270114" w:rsidRDefault="009C3CB4" w:rsidP="009C3CB4">
      <w:pPr>
        <w:spacing w:line="240" w:lineRule="auto"/>
        <w:rPr>
          <w:rFonts w:ascii="FbShefa" w:hAnsi="FbShefa"/>
          <w:sz w:val="11"/>
          <w:rtl/>
        </w:rPr>
      </w:pPr>
    </w:p>
    <w:p w14:paraId="045E71A9"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 xml:space="preserve">הרמאי </w:t>
      </w:r>
    </w:p>
    <w:p w14:paraId="427D1E93" w14:textId="5C96C19A"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בראשונה</w:t>
      </w:r>
      <w:r w:rsidR="00980F5A" w:rsidRPr="001B3037">
        <w:rPr>
          <w:rFonts w:ascii="FbShefa" w:hAnsi="FbShefa"/>
          <w:b/>
          <w:bCs/>
          <w:color w:val="3B2F2A" w:themeColor="text2" w:themeShade="80"/>
          <w:sz w:val="11"/>
          <w:rtl/>
        </w:rPr>
        <w:t>.</w:t>
      </w:r>
      <w:r w:rsidRPr="00270114">
        <w:rPr>
          <w:rFonts w:ascii="FbShefa" w:hAnsi="FbShefa"/>
          <w:sz w:val="11"/>
          <w:rtl/>
        </w:rPr>
        <w:t xml:space="preserve"> נותן סימנין ונוטלה</w:t>
      </w:r>
      <w:r w:rsidR="00980F5A" w:rsidRPr="00270114">
        <w:rPr>
          <w:rFonts w:ascii="FbShefa" w:hAnsi="FbShefa"/>
          <w:sz w:val="11"/>
          <w:rtl/>
        </w:rPr>
        <w:t>.</w:t>
      </w:r>
    </w:p>
    <w:p w14:paraId="1B14357B" w14:textId="4ED83DC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משרבו הרמאין</w:t>
      </w:r>
      <w:r w:rsidR="00980F5A" w:rsidRPr="00270114">
        <w:rPr>
          <w:rFonts w:ascii="FbShefa" w:hAnsi="FbShefa"/>
          <w:sz w:val="11"/>
          <w:rtl/>
        </w:rPr>
        <w:t>.</w:t>
      </w:r>
      <w:r w:rsidRPr="00270114">
        <w:rPr>
          <w:rFonts w:ascii="FbShefa" w:hAnsi="FbShefa"/>
          <w:sz w:val="11"/>
          <w:rtl/>
        </w:rPr>
        <w:t xml:space="preserve"> אומרים לו צא והבא עדים דלאו רמאי את, וטול</w:t>
      </w:r>
      <w:r w:rsidR="00980F5A" w:rsidRPr="00270114">
        <w:rPr>
          <w:rFonts w:ascii="FbShefa" w:hAnsi="FbShefa"/>
          <w:sz w:val="11"/>
          <w:rtl/>
        </w:rPr>
        <w:t>.</w:t>
      </w:r>
    </w:p>
    <w:p w14:paraId="229F9B6F" w14:textId="550AD181" w:rsidR="00584B30" w:rsidRPr="00270114" w:rsidRDefault="00584B30" w:rsidP="009C3CB4">
      <w:pPr>
        <w:spacing w:line="240" w:lineRule="auto"/>
        <w:rPr>
          <w:rFonts w:ascii="FbShefa" w:hAnsi="FbShefa"/>
          <w:sz w:val="11"/>
          <w:rtl/>
        </w:rPr>
      </w:pPr>
    </w:p>
    <w:p w14:paraId="733A29A3" w14:textId="77777777" w:rsidR="00584B30" w:rsidRPr="00270114" w:rsidRDefault="00584B30" w:rsidP="00C827FA">
      <w:pPr>
        <w:pStyle w:val="3"/>
        <w:rPr>
          <w:rFonts w:ascii="FbShefa" w:hAnsi="FbShefa"/>
          <w:rtl/>
        </w:rPr>
      </w:pPr>
      <w:r w:rsidRPr="00270114">
        <w:rPr>
          <w:rFonts w:ascii="FbShefa" w:hAnsi="FbShefa"/>
          <w:rtl/>
        </w:rPr>
        <w:t>מעשה:</w:t>
      </w:r>
    </w:p>
    <w:p w14:paraId="4EFC7B97" w14:textId="7BF79C74" w:rsidR="00433741" w:rsidRPr="00270114" w:rsidRDefault="00584B30" w:rsidP="00584B30">
      <w:pPr>
        <w:spacing w:line="240" w:lineRule="auto"/>
        <w:rPr>
          <w:rFonts w:ascii="FbShefa" w:hAnsi="FbShefa"/>
          <w:sz w:val="11"/>
          <w:rtl/>
        </w:rPr>
      </w:pPr>
      <w:r w:rsidRPr="001B3037">
        <w:rPr>
          <w:rFonts w:ascii="FbShefa" w:hAnsi="FbShefa"/>
          <w:b/>
          <w:bCs/>
          <w:color w:val="3B2F2A" w:themeColor="text2" w:themeShade="80"/>
          <w:sz w:val="11"/>
          <w:rtl/>
        </w:rPr>
        <w:t>שהביא</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עדים</w:t>
      </w:r>
      <w:r w:rsidR="00980F5A" w:rsidRPr="00270114">
        <w:rPr>
          <w:rFonts w:ascii="FbShefa" w:hAnsi="FbShefa"/>
          <w:sz w:val="11"/>
          <w:rtl/>
        </w:rPr>
        <w:t>.</w:t>
      </w:r>
    </w:p>
    <w:p w14:paraId="6B889F74" w14:textId="32765C98" w:rsidR="00433741" w:rsidRPr="00270114" w:rsidRDefault="00584B30" w:rsidP="00584B30">
      <w:pPr>
        <w:spacing w:line="240" w:lineRule="auto"/>
        <w:rPr>
          <w:rFonts w:ascii="FbShefa" w:hAnsi="FbShefa"/>
          <w:sz w:val="11"/>
          <w:rtl/>
        </w:rPr>
      </w:pPr>
      <w:r w:rsidRPr="001B3037">
        <w:rPr>
          <w:rFonts w:ascii="FbShefa" w:hAnsi="FbShefa"/>
          <w:b/>
          <w:bCs/>
          <w:color w:val="3B2F2A" w:themeColor="text2" w:themeShade="80"/>
          <w:sz w:val="11"/>
          <w:rtl/>
        </w:rPr>
        <w:t>אמר</w:t>
      </w:r>
      <w:r w:rsidR="00980F5A" w:rsidRPr="001B3037">
        <w:rPr>
          <w:rFonts w:ascii="FbShefa" w:hAnsi="FbShefa"/>
          <w:b/>
          <w:bCs/>
          <w:color w:val="3B2F2A" w:themeColor="text2" w:themeShade="80"/>
          <w:sz w:val="11"/>
          <w:rtl/>
        </w:rPr>
        <w:t>.</w:t>
      </w:r>
      <w:r w:rsidRPr="00270114">
        <w:rPr>
          <w:rFonts w:ascii="FbShefa" w:hAnsi="FbShefa"/>
          <w:sz w:val="11"/>
          <w:rtl/>
        </w:rPr>
        <w:t xml:space="preserve"> ידעיתון דרמאי הוא</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אמרו</w:t>
      </w:r>
      <w:r w:rsidR="00980F5A" w:rsidRPr="001B3037">
        <w:rPr>
          <w:rFonts w:ascii="FbShefa" w:hAnsi="FbShefa"/>
          <w:b/>
          <w:bCs/>
          <w:color w:val="3B2F2A" w:themeColor="text2" w:themeShade="80"/>
          <w:sz w:val="11"/>
          <w:rtl/>
        </w:rPr>
        <w:t>.</w:t>
      </w:r>
      <w:r w:rsidRPr="00270114">
        <w:rPr>
          <w:rFonts w:ascii="FbShefa" w:hAnsi="FbShefa"/>
          <w:sz w:val="11"/>
          <w:rtl/>
        </w:rPr>
        <w:t xml:space="preserve"> אין</w:t>
      </w:r>
      <w:r w:rsidR="00980F5A" w:rsidRPr="00270114">
        <w:rPr>
          <w:rFonts w:ascii="FbShefa" w:hAnsi="FbShefa"/>
          <w:sz w:val="11"/>
          <w:rtl/>
        </w:rPr>
        <w:t>.</w:t>
      </w:r>
    </w:p>
    <w:p w14:paraId="62FE823C" w14:textId="186FFE1C" w:rsidR="00433741" w:rsidRPr="00270114" w:rsidRDefault="00584B30" w:rsidP="00584B30">
      <w:pPr>
        <w:spacing w:line="240" w:lineRule="auto"/>
        <w:rPr>
          <w:rFonts w:ascii="FbShefa" w:hAnsi="FbShefa"/>
          <w:sz w:val="11"/>
          <w:rtl/>
        </w:rPr>
      </w:pPr>
      <w:r w:rsidRPr="001B3037">
        <w:rPr>
          <w:rFonts w:ascii="FbShefa" w:hAnsi="FbShefa"/>
          <w:b/>
          <w:bCs/>
          <w:color w:val="3B2F2A" w:themeColor="text2" w:themeShade="80"/>
          <w:sz w:val="11"/>
          <w:rtl/>
        </w:rPr>
        <w:t>א"ל</w:t>
      </w:r>
      <w:r w:rsidR="00980F5A" w:rsidRPr="00270114">
        <w:rPr>
          <w:rFonts w:ascii="FbShefa" w:hAnsi="FbShefa"/>
          <w:sz w:val="11"/>
          <w:rtl/>
        </w:rPr>
        <w:t>.</w:t>
      </w:r>
      <w:r w:rsidRPr="00270114">
        <w:rPr>
          <w:rFonts w:ascii="FbShefa" w:hAnsi="FbShefa"/>
          <w:sz w:val="11"/>
          <w:rtl/>
        </w:rPr>
        <w:t xml:space="preserve"> אנא רמאה אנא</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א"ל</w:t>
      </w:r>
      <w:r w:rsidR="00980F5A" w:rsidRPr="00270114">
        <w:rPr>
          <w:rFonts w:ascii="FbShefa" w:hAnsi="FbShefa"/>
          <w:sz w:val="11"/>
          <w:rtl/>
        </w:rPr>
        <w:t>.</w:t>
      </w:r>
      <w:r w:rsidRPr="00270114">
        <w:rPr>
          <w:rFonts w:ascii="FbShefa" w:hAnsi="FbShefa"/>
          <w:sz w:val="11"/>
          <w:rtl/>
        </w:rPr>
        <w:t xml:space="preserve"> לאו רמאי את קאמרינן</w:t>
      </w:r>
      <w:r w:rsidR="00980F5A" w:rsidRPr="00270114">
        <w:rPr>
          <w:rFonts w:ascii="FbShefa" w:hAnsi="FbShefa"/>
          <w:sz w:val="11"/>
          <w:rtl/>
        </w:rPr>
        <w:t>.</w:t>
      </w:r>
    </w:p>
    <w:p w14:paraId="2D1E8D16" w14:textId="566746B0" w:rsidR="00433741" w:rsidRPr="00270114" w:rsidRDefault="00584B30" w:rsidP="00584B30">
      <w:pPr>
        <w:spacing w:line="240" w:lineRule="auto"/>
        <w:rPr>
          <w:rFonts w:ascii="FbShefa" w:hAnsi="FbShefa"/>
          <w:sz w:val="11"/>
          <w:rtl/>
        </w:rPr>
      </w:pPr>
      <w:r w:rsidRPr="001B3037">
        <w:rPr>
          <w:rFonts w:ascii="FbShefa" w:hAnsi="FbShefa"/>
          <w:b/>
          <w:bCs/>
          <w:color w:val="3B2F2A" w:themeColor="text2" w:themeShade="80"/>
          <w:sz w:val="11"/>
          <w:rtl/>
        </w:rPr>
        <w:t>מסתברא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לא מייתי איניש חובתא לנפשיה</w:t>
      </w:r>
      <w:r w:rsidR="00980F5A" w:rsidRPr="00270114">
        <w:rPr>
          <w:rFonts w:ascii="FbShefa" w:hAnsi="FbShefa"/>
          <w:sz w:val="11"/>
          <w:rtl/>
        </w:rPr>
        <w:t>.</w:t>
      </w:r>
    </w:p>
    <w:p w14:paraId="0A90B6E9" w14:textId="7CA05AFD" w:rsidR="00433741" w:rsidRPr="00270114" w:rsidRDefault="00433741" w:rsidP="00917BE5">
      <w:pPr>
        <w:rPr>
          <w:rFonts w:ascii="FbShefa" w:hAnsi="FbShefa"/>
          <w:rtl/>
        </w:rPr>
      </w:pPr>
    </w:p>
    <w:p w14:paraId="09A34DA2" w14:textId="6369BC17" w:rsidR="009C3CB4" w:rsidRPr="001B3037" w:rsidRDefault="009C3CB4" w:rsidP="00812ECB">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rtl/>
        </w:rPr>
        <w:t>כָּל דָּבָר שֶׁעוֹשֶׂה וְאוֹכֵל, יַעֲשֶׂה וְיֹאכַל</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וְדָבָר שֶׁאֵין עוֹשֶׂה וְאוֹכֵל, יִמָּכֵר, שֶׁנֶּאֱמַר וַהֲשֵׁבֹתוֹ לוֹ, רְאֵה הֵיאַךְ תְּשִׁיבֶנּוּ לוֹ</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מַה יְּהֵא בַדָּמִים</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רַבִּי טַרְפוֹן אוֹמֵר, יִשְׁתַּמֵּשׁ בָּהֶן, לְפִיכָךְ אִם אָבְדוּ חַיָּב בְּאַחֲרָיוּתָן</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רַבִּי עֲקִיבָא אוֹמֵר, לֹא יִשְׁתַּמֵּשׁ בָּהֶן, לְפִיכָךְ אִם אָבְדוּ אֵינוֹ חַיָּב בְּאַחֲרָיוּתָן:</w:t>
      </w:r>
    </w:p>
    <w:p w14:paraId="6CC5C40F" w14:textId="77777777" w:rsidR="009C3CB4" w:rsidRPr="00270114" w:rsidRDefault="009C3CB4" w:rsidP="00917BE5">
      <w:pPr>
        <w:rPr>
          <w:rFonts w:ascii="FbShefa" w:hAnsi="FbShefa"/>
          <w:rtl/>
        </w:rPr>
      </w:pPr>
      <w:r w:rsidRPr="00270114">
        <w:rPr>
          <w:rFonts w:ascii="FbShefa" w:hAnsi="FbShefa"/>
          <w:rtl/>
        </w:rPr>
        <w:t xml:space="preserve"> </w:t>
      </w:r>
    </w:p>
    <w:p w14:paraId="79FF7539"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זמן הטיפול באבידה</w:t>
      </w:r>
    </w:p>
    <w:p w14:paraId="5840FC9F" w14:textId="70266430"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דבר שעושה ואוכל</w:t>
      </w:r>
      <w:r w:rsidR="00980F5A" w:rsidRPr="001B3037">
        <w:rPr>
          <w:rFonts w:ascii="FbShefa" w:hAnsi="FbShefa"/>
          <w:b/>
          <w:bCs/>
          <w:color w:val="3B2F2A" w:themeColor="text2" w:themeShade="80"/>
          <w:sz w:val="11"/>
          <w:rtl/>
        </w:rPr>
        <w:t>.</w:t>
      </w:r>
      <w:r w:rsidRPr="00270114">
        <w:rPr>
          <w:rFonts w:ascii="FbShefa" w:hAnsi="FbShefa"/>
          <w:sz w:val="11"/>
          <w:rtl/>
        </w:rPr>
        <w:t xml:space="preserve"> עד שנים עשר חדש</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מכאן ואילך</w:t>
      </w:r>
      <w:r w:rsidR="00980F5A" w:rsidRPr="00270114">
        <w:rPr>
          <w:rFonts w:ascii="FbShefa" w:hAnsi="FbShefa"/>
          <w:sz w:val="11"/>
          <w:rtl/>
        </w:rPr>
        <w:t>.</w:t>
      </w:r>
      <w:r w:rsidRPr="00270114">
        <w:rPr>
          <w:rFonts w:ascii="FbShefa" w:hAnsi="FbShefa"/>
          <w:sz w:val="11"/>
          <w:rtl/>
        </w:rPr>
        <w:t xml:space="preserve"> שם דמיהן ומניחן</w:t>
      </w:r>
      <w:r w:rsidR="00980F5A" w:rsidRPr="00270114">
        <w:rPr>
          <w:rFonts w:ascii="FbShefa" w:hAnsi="FbShefa"/>
          <w:sz w:val="11"/>
          <w:rtl/>
        </w:rPr>
        <w:t>.</w:t>
      </w:r>
    </w:p>
    <w:p w14:paraId="4E2867BF" w14:textId="7038B316" w:rsidR="00433741" w:rsidRPr="00270114" w:rsidRDefault="00C827FA" w:rsidP="00C827FA">
      <w:pPr>
        <w:spacing w:line="240" w:lineRule="auto"/>
        <w:rPr>
          <w:rFonts w:ascii="FbShefa" w:hAnsi="FbShefa"/>
          <w:rtl/>
        </w:rPr>
      </w:pPr>
      <w:r w:rsidRPr="001B3037">
        <w:rPr>
          <w:rFonts w:ascii="FbShefa" w:hAnsi="FbShefa"/>
          <w:b/>
          <w:bCs/>
          <w:color w:val="3B2F2A" w:themeColor="text2" w:themeShade="80"/>
          <w:sz w:val="11"/>
          <w:rtl/>
        </w:rPr>
        <w:t>כגון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rtl/>
        </w:rPr>
        <w:t>פרה וחמור</w:t>
      </w:r>
      <w:r w:rsidR="00980F5A" w:rsidRPr="00270114">
        <w:rPr>
          <w:rFonts w:ascii="FbShefa" w:hAnsi="FbShefa"/>
          <w:rtl/>
        </w:rPr>
        <w:t>.</w:t>
      </w:r>
    </w:p>
    <w:p w14:paraId="5DAB6C98" w14:textId="58D71408" w:rsidR="000A31C9" w:rsidRPr="001B3037" w:rsidRDefault="000A31C9" w:rsidP="009C3CB4">
      <w:pPr>
        <w:spacing w:line="240" w:lineRule="auto"/>
        <w:rPr>
          <w:rFonts w:ascii="FbShefa" w:hAnsi="FbShefa"/>
          <w:b/>
          <w:bCs/>
          <w:color w:val="3B2F2A" w:themeColor="text2" w:themeShade="80"/>
          <w:sz w:val="11"/>
          <w:rtl/>
        </w:rPr>
      </w:pPr>
    </w:p>
    <w:p w14:paraId="70B7BAA8" w14:textId="77777777" w:rsidR="000A31C9" w:rsidRPr="00270114" w:rsidRDefault="009C3CB4" w:rsidP="000A31C9">
      <w:pPr>
        <w:pStyle w:val="3"/>
        <w:rPr>
          <w:rFonts w:ascii="FbShefa" w:hAnsi="FbShefa"/>
          <w:color w:val="7C5F1D"/>
          <w:rtl/>
        </w:rPr>
      </w:pPr>
      <w:r w:rsidRPr="00270114">
        <w:rPr>
          <w:rFonts w:ascii="FbShefa" w:hAnsi="FbShefa"/>
          <w:color w:val="7C5F1D"/>
          <w:rtl/>
        </w:rPr>
        <w:t>עגלים וסייחין</w:t>
      </w:r>
      <w:r w:rsidR="000A31C9" w:rsidRPr="00270114">
        <w:rPr>
          <w:rFonts w:ascii="FbShefa" w:hAnsi="FbShefa"/>
          <w:color w:val="7C5F1D"/>
          <w:rtl/>
        </w:rPr>
        <w:t>:</w:t>
      </w:r>
    </w:p>
    <w:p w14:paraId="2F0AF246" w14:textId="60A01AB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דרעיא</w:t>
      </w:r>
      <w:r w:rsidR="00980F5A" w:rsidRPr="001B3037">
        <w:rPr>
          <w:rFonts w:ascii="FbShefa" w:hAnsi="FbShefa"/>
          <w:b/>
          <w:bCs/>
          <w:color w:val="3B2F2A" w:themeColor="text2" w:themeShade="80"/>
          <w:sz w:val="11"/>
          <w:rtl/>
        </w:rPr>
        <w:t>.</w:t>
      </w:r>
      <w:r w:rsidRPr="00270114">
        <w:rPr>
          <w:rFonts w:ascii="FbShefa" w:hAnsi="FbShefa"/>
          <w:sz w:val="11"/>
          <w:rtl/>
        </w:rPr>
        <w:t xml:space="preserve"> ג' חודשים</w:t>
      </w:r>
      <w:r w:rsidR="00980F5A" w:rsidRPr="00270114">
        <w:rPr>
          <w:rFonts w:ascii="FbShefa" w:hAnsi="FbShefa"/>
          <w:sz w:val="11"/>
          <w:rtl/>
        </w:rPr>
        <w:t>.</w:t>
      </w:r>
    </w:p>
    <w:p w14:paraId="366F69FE" w14:textId="0972A97B"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דפטומא</w:t>
      </w:r>
      <w:r w:rsidR="00980F5A" w:rsidRPr="00270114">
        <w:rPr>
          <w:rFonts w:ascii="FbShefa" w:hAnsi="FbShefa"/>
          <w:sz w:val="11"/>
          <w:rtl/>
        </w:rPr>
        <w:t>.</w:t>
      </w:r>
      <w:r w:rsidRPr="00270114">
        <w:rPr>
          <w:rFonts w:ascii="FbShefa" w:hAnsi="FbShefa"/>
          <w:sz w:val="11"/>
          <w:rtl/>
        </w:rPr>
        <w:t xml:space="preserve"> ל' יום</w:t>
      </w:r>
      <w:r w:rsidR="00980F5A" w:rsidRPr="00270114">
        <w:rPr>
          <w:rFonts w:ascii="FbShefa" w:hAnsi="FbShefa"/>
          <w:sz w:val="11"/>
          <w:rtl/>
        </w:rPr>
        <w:t>.</w:t>
      </w:r>
    </w:p>
    <w:p w14:paraId="565D3F73" w14:textId="77777777" w:rsidR="000A31C9" w:rsidRPr="001B3037" w:rsidRDefault="000A31C9" w:rsidP="009C3CB4">
      <w:pPr>
        <w:spacing w:line="240" w:lineRule="auto"/>
        <w:rPr>
          <w:rFonts w:ascii="FbShefa" w:hAnsi="FbShefa"/>
          <w:b/>
          <w:bCs/>
          <w:color w:val="3B2F2A" w:themeColor="text2" w:themeShade="80"/>
          <w:sz w:val="11"/>
          <w:rtl/>
        </w:rPr>
      </w:pPr>
    </w:p>
    <w:p w14:paraId="6FB4ECC1" w14:textId="77777777" w:rsidR="000A31C9" w:rsidRPr="00270114" w:rsidRDefault="009C3CB4" w:rsidP="000A31C9">
      <w:pPr>
        <w:pStyle w:val="3"/>
        <w:rPr>
          <w:rFonts w:ascii="FbShefa" w:hAnsi="FbShefa"/>
          <w:color w:val="7C5F1D"/>
          <w:rtl/>
        </w:rPr>
      </w:pPr>
      <w:r w:rsidRPr="00270114">
        <w:rPr>
          <w:rFonts w:ascii="FbShefa" w:hAnsi="FbShefa"/>
          <w:color w:val="7C5F1D"/>
          <w:rtl/>
        </w:rPr>
        <w:t>אווזין ותרנגולין</w:t>
      </w:r>
      <w:r w:rsidR="000A31C9" w:rsidRPr="00270114">
        <w:rPr>
          <w:rFonts w:ascii="FbShefa" w:hAnsi="FbShefa"/>
          <w:color w:val="7C5F1D"/>
          <w:rtl/>
        </w:rPr>
        <w:t>:</w:t>
      </w:r>
    </w:p>
    <w:p w14:paraId="79FD59E9" w14:textId="3F0BAC9E"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ברברבי</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ג' יום</w:t>
      </w:r>
      <w:r w:rsidR="00980F5A" w:rsidRPr="00270114">
        <w:rPr>
          <w:rFonts w:ascii="FbShefa" w:hAnsi="FbShefa"/>
          <w:sz w:val="11"/>
          <w:rtl/>
        </w:rPr>
        <w:t>.</w:t>
      </w:r>
    </w:p>
    <w:p w14:paraId="6B41FFAD" w14:textId="5329A840"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בזוטרי</w:t>
      </w:r>
      <w:r w:rsidR="00980F5A" w:rsidRPr="00270114">
        <w:rPr>
          <w:rFonts w:ascii="FbShefa" w:hAnsi="FbShefa"/>
          <w:sz w:val="11"/>
          <w:rtl/>
        </w:rPr>
        <w:t>.</w:t>
      </w:r>
      <w:r w:rsidRPr="00270114">
        <w:rPr>
          <w:rFonts w:ascii="FbShefa" w:hAnsi="FbShefa"/>
          <w:sz w:val="11"/>
          <w:rtl/>
        </w:rPr>
        <w:t xml:space="preserve"> ל' יום</w:t>
      </w:r>
      <w:r w:rsidR="00980F5A" w:rsidRPr="00270114">
        <w:rPr>
          <w:rFonts w:ascii="FbShefa" w:hAnsi="FbShefa"/>
          <w:sz w:val="11"/>
          <w:rtl/>
        </w:rPr>
        <w:t>.</w:t>
      </w:r>
    </w:p>
    <w:p w14:paraId="1E080043" w14:textId="77777777" w:rsidR="000A31C9" w:rsidRPr="001B3037" w:rsidRDefault="000A31C9" w:rsidP="009C3CB4">
      <w:pPr>
        <w:spacing w:line="240" w:lineRule="auto"/>
        <w:rPr>
          <w:rFonts w:ascii="FbShefa" w:hAnsi="FbShefa"/>
          <w:b/>
          <w:bCs/>
          <w:color w:val="3B2F2A" w:themeColor="text2" w:themeShade="80"/>
          <w:sz w:val="11"/>
          <w:rtl/>
        </w:rPr>
      </w:pPr>
    </w:p>
    <w:p w14:paraId="5DFA77D9" w14:textId="2A5B88CF"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תרנגולת</w:t>
      </w:r>
      <w:r w:rsidR="00980F5A" w:rsidRPr="001B3037">
        <w:rPr>
          <w:rFonts w:ascii="FbShefa" w:hAnsi="FbShefa"/>
          <w:b/>
          <w:bCs/>
          <w:color w:val="3B2F2A" w:themeColor="text2" w:themeShade="80"/>
          <w:sz w:val="11"/>
          <w:rtl/>
        </w:rPr>
        <w:t>.</w:t>
      </w:r>
      <w:r w:rsidRPr="00270114">
        <w:rPr>
          <w:rFonts w:ascii="FbShefa" w:hAnsi="FbShefa"/>
          <w:sz w:val="11"/>
          <w:rtl/>
        </w:rPr>
        <w:t xml:space="preserve"> כבהמה גסה</w:t>
      </w:r>
      <w:r w:rsidR="000A31C9" w:rsidRPr="00270114">
        <w:rPr>
          <w:rFonts w:ascii="FbShefa" w:hAnsi="FbShefa"/>
          <w:sz w:val="11"/>
          <w:rtl/>
        </w:rPr>
        <w:t>,</w:t>
      </w:r>
      <w:r w:rsidRPr="00270114">
        <w:rPr>
          <w:rFonts w:ascii="FbShefa" w:hAnsi="FbShefa"/>
          <w:sz w:val="11"/>
          <w:rtl/>
        </w:rPr>
        <w:t xml:space="preserve"> י"ב חודש</w:t>
      </w:r>
      <w:r w:rsidR="00980F5A" w:rsidRPr="00270114">
        <w:rPr>
          <w:rFonts w:ascii="FbShefa" w:hAnsi="FbShefa"/>
          <w:sz w:val="11"/>
          <w:rtl/>
        </w:rPr>
        <w:t>.</w:t>
      </w:r>
    </w:p>
    <w:p w14:paraId="6CD49E2A" w14:textId="452866B3"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כל שטיפולו מרובה משכרו</w:t>
      </w:r>
      <w:r w:rsidR="00980F5A" w:rsidRPr="00270114">
        <w:rPr>
          <w:rFonts w:ascii="FbShefa" w:hAnsi="FbShefa"/>
          <w:sz w:val="11"/>
          <w:rtl/>
        </w:rPr>
        <w:t>.</w:t>
      </w:r>
      <w:r w:rsidRPr="00270114">
        <w:rPr>
          <w:rFonts w:ascii="FbShefa" w:hAnsi="FbShefa"/>
          <w:sz w:val="11"/>
          <w:rtl/>
        </w:rPr>
        <w:t xml:space="preserve"> שלשה ימים</w:t>
      </w:r>
      <w:r w:rsidR="00980F5A" w:rsidRPr="00270114">
        <w:rPr>
          <w:rFonts w:ascii="FbShefa" w:hAnsi="FbShefa"/>
          <w:sz w:val="11"/>
          <w:rtl/>
        </w:rPr>
        <w:t>.</w:t>
      </w:r>
    </w:p>
    <w:p w14:paraId="26C57D68" w14:textId="77777777" w:rsidR="000A31C9" w:rsidRPr="001B3037" w:rsidRDefault="000A31C9" w:rsidP="009C3CB4">
      <w:pPr>
        <w:spacing w:line="240" w:lineRule="auto"/>
        <w:rPr>
          <w:rFonts w:ascii="FbShefa" w:hAnsi="FbShefa"/>
          <w:b/>
          <w:bCs/>
          <w:color w:val="3B2F2A" w:themeColor="text2" w:themeShade="80"/>
          <w:sz w:val="11"/>
          <w:rtl/>
        </w:rPr>
      </w:pPr>
    </w:p>
    <w:p w14:paraId="507B8A64" w14:textId="48495385" w:rsidR="00433741" w:rsidRPr="00270114" w:rsidRDefault="000A31C9" w:rsidP="009C3CB4">
      <w:pPr>
        <w:spacing w:line="240" w:lineRule="auto"/>
        <w:rPr>
          <w:rFonts w:ascii="FbShefa" w:hAnsi="FbShefa"/>
          <w:sz w:val="11"/>
          <w:rtl/>
        </w:rPr>
      </w:pPr>
      <w:r w:rsidRPr="001B3037">
        <w:rPr>
          <w:rFonts w:ascii="FbShefa" w:hAnsi="FbShefa"/>
          <w:b/>
          <w:bCs/>
          <w:color w:val="3B2F2A" w:themeColor="text2" w:themeShade="80"/>
          <w:sz w:val="11"/>
          <w:rtl/>
        </w:rPr>
        <w:t>שנאמר</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rtl/>
        </w:rPr>
        <w:t>והשבותו לו</w:t>
      </w:r>
      <w:r w:rsidR="00980F5A" w:rsidRPr="00270114">
        <w:rPr>
          <w:rFonts w:ascii="FbShefa" w:hAnsi="FbShefa"/>
          <w:rtl/>
        </w:rPr>
        <w:t>.</w:t>
      </w:r>
      <w:r w:rsidR="00331B6B" w:rsidRPr="00270114">
        <w:rPr>
          <w:rFonts w:ascii="FbShefa" w:hAnsi="FbShefa"/>
          <w:rtl/>
        </w:rPr>
        <w:t xml:space="preserve"> </w:t>
      </w:r>
      <w:r w:rsidR="009C3CB4" w:rsidRPr="001B3037">
        <w:rPr>
          <w:rFonts w:ascii="FbShefa" w:hAnsi="FbShefa"/>
          <w:b/>
          <w:bCs/>
          <w:color w:val="3B2F2A" w:themeColor="text2" w:themeShade="80"/>
          <w:sz w:val="11"/>
          <w:rtl/>
        </w:rPr>
        <w:t>ראה</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009C3CB4" w:rsidRPr="00270114">
        <w:rPr>
          <w:rFonts w:ascii="FbShefa" w:hAnsi="FbShefa"/>
          <w:sz w:val="11"/>
          <w:rtl/>
        </w:rPr>
        <w:t>היאך תשיבנו לו, שלא יאכיל עגל לעגלים, וסיח לסייחין, אווזא לאווזין, ותרנגול לתרנגולין</w:t>
      </w:r>
      <w:r w:rsidR="00980F5A" w:rsidRPr="00270114">
        <w:rPr>
          <w:rFonts w:ascii="FbShefa" w:hAnsi="FbShefa"/>
          <w:sz w:val="11"/>
          <w:rtl/>
        </w:rPr>
        <w:t>.</w:t>
      </w:r>
    </w:p>
    <w:p w14:paraId="1A0A0283" w14:textId="076F361C" w:rsidR="009C3CB4" w:rsidRPr="00270114" w:rsidRDefault="009C3CB4" w:rsidP="00794C1A">
      <w:pPr>
        <w:pStyle w:val="1"/>
        <w:rPr>
          <w:rFonts w:ascii="FbShefa" w:hAnsi="FbShefa"/>
          <w:rtl/>
        </w:rPr>
      </w:pPr>
      <w:r w:rsidRPr="00270114">
        <w:rPr>
          <w:rFonts w:ascii="FbShefa" w:hAnsi="FbShefa"/>
          <w:sz w:val="11"/>
          <w:rtl/>
        </w:rPr>
        <w:t>כט</w:t>
      </w:r>
      <w:r w:rsidR="00B36BF2" w:rsidRPr="00270114">
        <w:rPr>
          <w:rFonts w:ascii="FbShefa" w:hAnsi="FbShefa"/>
          <w:sz w:val="11"/>
          <w:rtl/>
        </w:rPr>
        <w:t>, א</w:t>
      </w:r>
    </w:p>
    <w:p w14:paraId="0D0F27DF"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שומר אבידה</w:t>
      </w:r>
    </w:p>
    <w:p w14:paraId="36482743" w14:textId="26D4C890" w:rsidR="000A31C9" w:rsidRPr="00270114" w:rsidRDefault="000A31C9" w:rsidP="009C3CB4">
      <w:pPr>
        <w:spacing w:line="240" w:lineRule="auto"/>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כשומר חנם</w:t>
      </w:r>
      <w:r w:rsidR="00980F5A" w:rsidRPr="00270114">
        <w:rPr>
          <w:rFonts w:ascii="FbShefa" w:hAnsi="FbShefa"/>
          <w:sz w:val="11"/>
          <w:rtl/>
        </w:rPr>
        <w:t>.</w:t>
      </w:r>
    </w:p>
    <w:p w14:paraId="1979460B" w14:textId="5ED2B126" w:rsidR="009C3CB4" w:rsidRPr="00270114" w:rsidRDefault="000A31C9" w:rsidP="009C3CB4">
      <w:pPr>
        <w:spacing w:line="240" w:lineRule="auto"/>
        <w:rPr>
          <w:rFonts w:ascii="FbShefa" w:hAnsi="FbShefa"/>
          <w:sz w:val="11"/>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כשומר שכר</w:t>
      </w:r>
      <w:r w:rsidR="00980F5A" w:rsidRPr="00270114">
        <w:rPr>
          <w:rFonts w:ascii="FbShefa" w:hAnsi="FbShefa"/>
          <w:sz w:val="11"/>
          <w:rtl/>
        </w:rPr>
        <w:t>.</w:t>
      </w:r>
    </w:p>
    <w:p w14:paraId="5C80D808" w14:textId="77777777" w:rsidR="009C3CB4" w:rsidRPr="00270114" w:rsidRDefault="009C3CB4" w:rsidP="009C3CB4">
      <w:pPr>
        <w:spacing w:line="240" w:lineRule="auto"/>
        <w:rPr>
          <w:rFonts w:ascii="FbShefa" w:hAnsi="FbShefa"/>
          <w:i/>
          <w:iCs/>
          <w:sz w:val="11"/>
          <w:rtl/>
        </w:rPr>
      </w:pPr>
    </w:p>
    <w:p w14:paraId="49A8658E" w14:textId="77777777" w:rsidR="000A31C9" w:rsidRPr="00270114" w:rsidRDefault="000A31C9" w:rsidP="000A31C9">
      <w:pPr>
        <w:pStyle w:val="3"/>
        <w:rPr>
          <w:rFonts w:ascii="FbShefa" w:hAnsi="FbShefa"/>
          <w:color w:val="7C5F1D"/>
          <w:rtl/>
        </w:rPr>
      </w:pPr>
      <w:r w:rsidRPr="00270114">
        <w:rPr>
          <w:rFonts w:ascii="FbShefa" w:hAnsi="FbShefa"/>
          <w:color w:val="7C5F1D"/>
          <w:rtl/>
        </w:rPr>
        <w:t>ת"ש:</w:t>
      </w:r>
    </w:p>
    <w:p w14:paraId="6D45E9B6" w14:textId="432749D9" w:rsidR="009C3CB4" w:rsidRPr="00270114" w:rsidRDefault="0035308E" w:rsidP="009C3CB4">
      <w:pPr>
        <w:spacing w:line="240" w:lineRule="auto"/>
        <w:rPr>
          <w:rFonts w:ascii="FbShefa" w:hAnsi="FbShefa"/>
          <w:sz w:val="11"/>
          <w:rtl/>
        </w:rPr>
      </w:pPr>
      <w:r w:rsidRPr="001B3037">
        <w:rPr>
          <w:rFonts w:ascii="FbShefa" w:hAnsi="FbShefa"/>
          <w:b/>
          <w:bCs/>
          <w:color w:val="3B2F2A" w:themeColor="text2" w:themeShade="80"/>
          <w:sz w:val="11"/>
          <w:rtl/>
        </w:rPr>
        <w:t>שנחלקו</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אם מותר להשתשמש בדמים</w:t>
      </w:r>
      <w:r w:rsidR="00980F5A" w:rsidRPr="00270114">
        <w:rPr>
          <w:rFonts w:ascii="FbShefa" w:hAnsi="FbShefa"/>
          <w:sz w:val="11"/>
          <w:rtl/>
        </w:rPr>
        <w:t>.</w:t>
      </w:r>
      <w:r w:rsidR="009C3CB4" w:rsidRPr="00270114">
        <w:rPr>
          <w:rFonts w:ascii="FbShefa" w:hAnsi="FbShefa"/>
          <w:sz w:val="11"/>
          <w:rtl/>
        </w:rPr>
        <w:t xml:space="preserve"> </w:t>
      </w:r>
      <w:r w:rsidRPr="001B3037">
        <w:rPr>
          <w:rFonts w:ascii="FbShefa" w:hAnsi="FbShefa"/>
          <w:b/>
          <w:bCs/>
          <w:color w:val="3B2F2A" w:themeColor="text2" w:themeShade="80"/>
          <w:sz w:val="11"/>
          <w:rtl/>
        </w:rPr>
        <w:t>וה</w:t>
      </w:r>
      <w:r w:rsidR="009C3CB4" w:rsidRPr="001B3037">
        <w:rPr>
          <w:rFonts w:ascii="FbShefa" w:hAnsi="FbShefa"/>
          <w:b/>
          <w:bCs/>
          <w:color w:val="3B2F2A" w:themeColor="text2" w:themeShade="80"/>
          <w:sz w:val="11"/>
          <w:rtl/>
        </w:rPr>
        <w:t>נפק"מ</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אם חייב באחריותם</w:t>
      </w:r>
      <w:r w:rsidR="00980F5A" w:rsidRPr="00270114">
        <w:rPr>
          <w:rFonts w:ascii="FbShefa" w:hAnsi="FbShefa"/>
          <w:sz w:val="11"/>
          <w:rtl/>
        </w:rPr>
        <w:t>.</w:t>
      </w:r>
    </w:p>
    <w:p w14:paraId="2E23E5C7" w14:textId="666A6524"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ש"מ</w:t>
      </w:r>
      <w:r w:rsidR="00980F5A" w:rsidRPr="001B3037">
        <w:rPr>
          <w:rFonts w:ascii="FbShefa" w:hAnsi="FbShefa"/>
          <w:b/>
          <w:bCs/>
          <w:color w:val="3B2F2A" w:themeColor="text2" w:themeShade="80"/>
          <w:sz w:val="11"/>
          <w:rtl/>
        </w:rPr>
        <w:t>.</w:t>
      </w:r>
      <w:r w:rsidRPr="00270114">
        <w:rPr>
          <w:rFonts w:ascii="FbShefa" w:hAnsi="FbShefa"/>
          <w:sz w:val="11"/>
          <w:rtl/>
        </w:rPr>
        <w:t xml:space="preserve"> אם לא משתמש</w:t>
      </w:r>
      <w:r w:rsidR="00331B6B" w:rsidRPr="00270114">
        <w:rPr>
          <w:rFonts w:ascii="FbShefa" w:hAnsi="FbShefa"/>
          <w:sz w:val="11"/>
          <w:rtl/>
        </w:rPr>
        <w:t xml:space="preserve">, </w:t>
      </w:r>
      <w:r w:rsidRPr="00270114">
        <w:rPr>
          <w:rFonts w:ascii="FbShefa" w:hAnsi="FbShefa"/>
          <w:sz w:val="11"/>
          <w:rtl/>
        </w:rPr>
        <w:t>אינו חייב באחריות</w:t>
      </w:r>
      <w:r w:rsidR="00980F5A" w:rsidRPr="00270114">
        <w:rPr>
          <w:rFonts w:ascii="FbShefa" w:hAnsi="FbShefa"/>
          <w:sz w:val="11"/>
          <w:rtl/>
        </w:rPr>
        <w:t>.</w:t>
      </w:r>
    </w:p>
    <w:p w14:paraId="3232C41B" w14:textId="30089D38"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מחלוקתם לענין אונסים</w:t>
      </w:r>
      <w:r w:rsidR="00980F5A" w:rsidRPr="00270114">
        <w:rPr>
          <w:rFonts w:ascii="FbShefa" w:hAnsi="FbShefa"/>
          <w:sz w:val="11"/>
          <w:rtl/>
        </w:rPr>
        <w:t>.</w:t>
      </w:r>
      <w:r w:rsidR="00331B6B" w:rsidRPr="00270114">
        <w:rPr>
          <w:rFonts w:ascii="FbShefa" w:hAnsi="FbShefa"/>
          <w:sz w:val="11"/>
          <w:rtl/>
        </w:rPr>
        <w:t xml:space="preserve"> </w:t>
      </w:r>
      <w:r w:rsidR="0035308E" w:rsidRPr="001B3037">
        <w:rPr>
          <w:rFonts w:ascii="FbShefa" w:hAnsi="FbShefa"/>
          <w:b/>
          <w:bCs/>
          <w:color w:val="3B2F2A" w:themeColor="text2" w:themeShade="80"/>
          <w:sz w:val="11"/>
          <w:rtl/>
        </w:rPr>
        <w:t>אבל</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61178C" w:rsidRPr="00270114">
        <w:rPr>
          <w:rFonts w:ascii="FbShefa" w:hAnsi="FbShefa"/>
          <w:sz w:val="11"/>
          <w:rtl/>
        </w:rPr>
        <w:t>ב</w:t>
      </w:r>
      <w:r w:rsidRPr="00270114">
        <w:rPr>
          <w:rFonts w:ascii="FbShefa" w:hAnsi="FbShefa"/>
          <w:sz w:val="11"/>
          <w:rtl/>
        </w:rPr>
        <w:t>אבידה לכו"ע חייב כש</w:t>
      </w:r>
      <w:r w:rsidR="0035308E" w:rsidRPr="00270114">
        <w:rPr>
          <w:rFonts w:ascii="FbShefa" w:hAnsi="FbShefa"/>
          <w:sz w:val="11"/>
          <w:rtl/>
        </w:rPr>
        <w:t xml:space="preserve">ומר </w:t>
      </w:r>
      <w:r w:rsidRPr="00270114">
        <w:rPr>
          <w:rFonts w:ascii="FbShefa" w:hAnsi="FbShefa"/>
          <w:sz w:val="11"/>
          <w:rtl/>
        </w:rPr>
        <w:t>ש</w:t>
      </w:r>
      <w:r w:rsidR="0035308E" w:rsidRPr="00270114">
        <w:rPr>
          <w:rFonts w:ascii="FbShefa" w:hAnsi="FbShefa"/>
          <w:sz w:val="11"/>
          <w:rtl/>
        </w:rPr>
        <w:t>כר</w:t>
      </w:r>
      <w:r w:rsidR="00980F5A" w:rsidRPr="00270114">
        <w:rPr>
          <w:rFonts w:ascii="FbShefa" w:hAnsi="FbShefa"/>
          <w:sz w:val="11"/>
          <w:rtl/>
        </w:rPr>
        <w:t>.</w:t>
      </w:r>
    </w:p>
    <w:p w14:paraId="76021DAA" w14:textId="77777777" w:rsidR="0035308E" w:rsidRPr="001B3037" w:rsidRDefault="0035308E" w:rsidP="009C3CB4">
      <w:pPr>
        <w:spacing w:line="240" w:lineRule="auto"/>
        <w:rPr>
          <w:rFonts w:ascii="FbShefa" w:hAnsi="FbShefa"/>
          <w:b/>
          <w:bCs/>
          <w:color w:val="3B2F2A" w:themeColor="text2" w:themeShade="80"/>
          <w:sz w:val="11"/>
          <w:rtl/>
        </w:rPr>
      </w:pPr>
    </w:p>
    <w:p w14:paraId="729BB25E" w14:textId="4F0A837A" w:rsidR="00433741" w:rsidRPr="00270114" w:rsidRDefault="0035308E" w:rsidP="009C3CB4">
      <w:pPr>
        <w:spacing w:line="240" w:lineRule="auto"/>
        <w:rPr>
          <w:rFonts w:ascii="FbShefa" w:hAnsi="FbShefa"/>
          <w:sz w:val="11"/>
          <w:rtl/>
        </w:rPr>
      </w:pPr>
      <w:r w:rsidRPr="001B3037">
        <w:rPr>
          <w:rFonts w:ascii="FbShefa" w:hAnsi="FbShefa"/>
          <w:b/>
          <w:bCs/>
          <w:color w:val="3B2F2A" w:themeColor="text2" w:themeShade="80"/>
          <w:sz w:val="11"/>
          <w:rtl/>
        </w:rPr>
        <w:t>שאל</w:t>
      </w:r>
      <w:r w:rsidR="009C3CB4" w:rsidRPr="001B3037">
        <w:rPr>
          <w:rFonts w:ascii="FbShefa" w:hAnsi="FbShefa"/>
          <w:b/>
          <w:bCs/>
          <w:color w:val="3B2F2A" w:themeColor="text2" w:themeShade="80"/>
          <w:sz w:val="11"/>
          <w:rtl/>
        </w:rPr>
        <w:t>ה</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והא אבדו קתני</w:t>
      </w:r>
      <w:r w:rsidR="00980F5A" w:rsidRPr="00270114">
        <w:rPr>
          <w:rFonts w:ascii="FbShefa" w:hAnsi="FbShefa"/>
          <w:sz w:val="11"/>
          <w:rtl/>
        </w:rPr>
        <w:t>.</w:t>
      </w:r>
    </w:p>
    <w:p w14:paraId="13861F17" w14:textId="25F2AE36" w:rsidR="009C3CB4" w:rsidRPr="001B3037" w:rsidRDefault="009C3CB4" w:rsidP="009C3CB4">
      <w:pPr>
        <w:spacing w:line="240" w:lineRule="auto"/>
        <w:rPr>
          <w:rFonts w:ascii="FbShefa" w:hAnsi="FbShefa"/>
          <w:b/>
          <w:bCs/>
          <w:color w:val="3B2F2A" w:themeColor="text2" w:themeShade="80"/>
          <w:sz w:val="11"/>
          <w:rtl/>
        </w:rPr>
      </w:pPr>
      <w:r w:rsidRPr="001B3037">
        <w:rPr>
          <w:rFonts w:ascii="FbShefa" w:hAnsi="FbShefa"/>
          <w:b/>
          <w:bCs/>
          <w:color w:val="3B2F2A" w:themeColor="text2" w:themeShade="80"/>
          <w:sz w:val="11"/>
          <w:rtl/>
        </w:rPr>
        <w:t>ת</w:t>
      </w:r>
      <w:r w:rsidR="0035308E" w:rsidRPr="001B3037">
        <w:rPr>
          <w:rFonts w:ascii="FbShefa" w:hAnsi="FbShefa"/>
          <w:b/>
          <w:bCs/>
          <w:color w:val="3B2F2A" w:themeColor="text2" w:themeShade="80"/>
          <w:sz w:val="11"/>
          <w:rtl/>
        </w:rPr>
        <w:t>ש</w:t>
      </w:r>
      <w:r w:rsidRPr="001B3037">
        <w:rPr>
          <w:rFonts w:ascii="FbShefa" w:hAnsi="FbShefa"/>
          <w:b/>
          <w:bCs/>
          <w:color w:val="3B2F2A" w:themeColor="text2" w:themeShade="80"/>
          <w:sz w:val="11"/>
          <w:rtl/>
        </w:rPr>
        <w:t>ו</w:t>
      </w:r>
      <w:r w:rsidR="0035308E" w:rsidRPr="001B3037">
        <w:rPr>
          <w:rFonts w:ascii="FbShefa" w:hAnsi="FbShefa"/>
          <w:b/>
          <w:bCs/>
          <w:color w:val="3B2F2A" w:themeColor="text2" w:themeShade="80"/>
          <w:sz w:val="11"/>
          <w:rtl/>
        </w:rPr>
        <w:t>בה</w:t>
      </w:r>
      <w:r w:rsidR="00980F5A" w:rsidRPr="001B3037">
        <w:rPr>
          <w:rFonts w:ascii="FbShefa" w:hAnsi="FbShefa"/>
          <w:b/>
          <w:bCs/>
          <w:color w:val="3B2F2A" w:themeColor="text2" w:themeShade="80"/>
          <w:sz w:val="11"/>
          <w:rtl/>
        </w:rPr>
        <w:t>.</w:t>
      </w:r>
      <w:r w:rsidRPr="00270114">
        <w:rPr>
          <w:rFonts w:ascii="FbShefa" w:hAnsi="FbShefa"/>
          <w:sz w:val="11"/>
          <w:rtl/>
        </w:rPr>
        <w:t xml:space="preserve"> נגנבו בלסטים מזויין, אבדו שטבעה ספינתו בים</w:t>
      </w:r>
      <w:r w:rsidR="00980F5A" w:rsidRPr="00270114">
        <w:rPr>
          <w:rFonts w:ascii="FbShefa" w:hAnsi="FbShefa"/>
          <w:sz w:val="11"/>
          <w:rtl/>
        </w:rPr>
        <w:t>.</w:t>
      </w:r>
    </w:p>
    <w:p w14:paraId="1B63798B" w14:textId="77777777" w:rsidR="009C3CB4" w:rsidRPr="001B3037" w:rsidRDefault="009C3CB4" w:rsidP="009C3CB4">
      <w:pPr>
        <w:spacing w:line="240" w:lineRule="auto"/>
        <w:rPr>
          <w:rFonts w:ascii="FbShefa" w:hAnsi="FbShefa"/>
          <w:b/>
          <w:bCs/>
          <w:color w:val="3B2F2A" w:themeColor="text2" w:themeShade="80"/>
          <w:sz w:val="11"/>
          <w:rtl/>
        </w:rPr>
      </w:pPr>
    </w:p>
    <w:p w14:paraId="523A8836" w14:textId="6C7CDB62" w:rsidR="009C3CB4" w:rsidRPr="00270114" w:rsidRDefault="0035308E" w:rsidP="0035308E">
      <w:pPr>
        <w:pStyle w:val="3"/>
        <w:rPr>
          <w:rFonts w:ascii="FbShefa" w:hAnsi="FbShefa"/>
          <w:color w:val="7C5F1D"/>
          <w:rtl/>
        </w:rPr>
      </w:pPr>
      <w:r w:rsidRPr="00270114">
        <w:rPr>
          <w:rFonts w:ascii="FbShefa" w:hAnsi="FbShefa"/>
          <w:color w:val="7C5F1D"/>
          <w:rtl/>
        </w:rPr>
        <w:t xml:space="preserve">מאי </w:t>
      </w:r>
      <w:r w:rsidR="009C3CB4" w:rsidRPr="00270114">
        <w:rPr>
          <w:rFonts w:ascii="FbShefa" w:hAnsi="FbShefa"/>
          <w:color w:val="7C5F1D"/>
          <w:rtl/>
        </w:rPr>
        <w:t>לפיכך</w:t>
      </w:r>
      <w:r w:rsidRPr="00270114">
        <w:rPr>
          <w:rFonts w:ascii="FbShefa" w:hAnsi="FbShefa"/>
          <w:color w:val="7C5F1D"/>
          <w:rtl/>
        </w:rPr>
        <w:t xml:space="preserve"> דר"ע:</w:t>
      </w:r>
    </w:p>
    <w:p w14:paraId="4C0D8CFA" w14:textId="5338FF6E"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למ"ד שפטור על גניבה ואבידה</w:t>
      </w:r>
      <w:r w:rsidR="00980F5A" w:rsidRPr="001B3037">
        <w:rPr>
          <w:rFonts w:ascii="FbShefa" w:hAnsi="FbShefa"/>
          <w:b/>
          <w:bCs/>
          <w:color w:val="3B2F2A" w:themeColor="text2" w:themeShade="80"/>
          <w:sz w:val="11"/>
          <w:rtl/>
        </w:rPr>
        <w:t>.</w:t>
      </w:r>
      <w:r w:rsidRPr="00270114">
        <w:rPr>
          <w:rFonts w:ascii="FbShefa" w:hAnsi="FbShefa"/>
          <w:sz w:val="11"/>
          <w:rtl/>
        </w:rPr>
        <w:t xml:space="preserve"> לומר ששומר אבידה אינו ש</w:t>
      </w:r>
      <w:r w:rsidR="0035308E" w:rsidRPr="00270114">
        <w:rPr>
          <w:rFonts w:ascii="FbShefa" w:hAnsi="FbShefa"/>
          <w:sz w:val="11"/>
          <w:rtl/>
        </w:rPr>
        <w:t>ומ</w:t>
      </w:r>
      <w:r w:rsidR="002A481B" w:rsidRPr="00270114">
        <w:rPr>
          <w:rFonts w:ascii="FbShefa" w:hAnsi="FbShefa"/>
          <w:sz w:val="11"/>
          <w:rtl/>
        </w:rPr>
        <w:t>ר</w:t>
      </w:r>
      <w:r w:rsidR="0035308E" w:rsidRPr="00270114">
        <w:rPr>
          <w:rFonts w:ascii="FbShefa" w:hAnsi="FbShefa"/>
          <w:sz w:val="11"/>
          <w:rtl/>
        </w:rPr>
        <w:t xml:space="preserve"> </w:t>
      </w:r>
      <w:r w:rsidRPr="00270114">
        <w:rPr>
          <w:rFonts w:ascii="FbShefa" w:hAnsi="FbShefa"/>
          <w:sz w:val="11"/>
          <w:rtl/>
        </w:rPr>
        <w:t>ש</w:t>
      </w:r>
      <w:r w:rsidR="0035308E" w:rsidRPr="00270114">
        <w:rPr>
          <w:rFonts w:ascii="FbShefa" w:hAnsi="FbShefa"/>
          <w:sz w:val="11"/>
          <w:rtl/>
        </w:rPr>
        <w:t>כר</w:t>
      </w:r>
      <w:r w:rsidR="00980F5A" w:rsidRPr="00270114">
        <w:rPr>
          <w:rFonts w:ascii="FbShefa" w:hAnsi="FbShefa"/>
          <w:sz w:val="11"/>
          <w:rtl/>
        </w:rPr>
        <w:t>.</w:t>
      </w:r>
    </w:p>
    <w:p w14:paraId="3EE632E1" w14:textId="02935A51" w:rsidR="009C3CB4" w:rsidRPr="00270114" w:rsidRDefault="009C3CB4" w:rsidP="0035308E">
      <w:pPr>
        <w:spacing w:line="240" w:lineRule="auto"/>
        <w:rPr>
          <w:rFonts w:ascii="FbShefa" w:hAnsi="FbShefa"/>
          <w:sz w:val="11"/>
          <w:rtl/>
        </w:rPr>
      </w:pPr>
      <w:r w:rsidRPr="001B3037">
        <w:rPr>
          <w:rFonts w:ascii="FbShefa" w:hAnsi="FbShefa"/>
          <w:b/>
          <w:bCs/>
          <w:color w:val="3B2F2A" w:themeColor="text2" w:themeShade="80"/>
          <w:sz w:val="11"/>
          <w:rtl/>
        </w:rPr>
        <w:t>למ"ד שחייב באונסים</w:t>
      </w:r>
      <w:r w:rsidR="00980F5A" w:rsidRPr="001B3037">
        <w:rPr>
          <w:rFonts w:ascii="FbShefa" w:hAnsi="FbShefa"/>
          <w:b/>
          <w:bCs/>
          <w:color w:val="3B2F2A" w:themeColor="text2" w:themeShade="80"/>
          <w:sz w:val="11"/>
          <w:rtl/>
        </w:rPr>
        <w:t>.</w:t>
      </w:r>
      <w:r w:rsidRPr="00270114">
        <w:rPr>
          <w:rFonts w:ascii="FbShefa" w:hAnsi="FbShefa"/>
          <w:sz w:val="11"/>
          <w:rtl/>
        </w:rPr>
        <w:t xml:space="preserve"> משום לפיכך דרבי טרפון</w:t>
      </w:r>
      <w:r w:rsidR="00980F5A" w:rsidRPr="00270114">
        <w:rPr>
          <w:rFonts w:ascii="FbShefa" w:hAnsi="FbShefa"/>
          <w:sz w:val="11"/>
          <w:rtl/>
        </w:rPr>
        <w:t>.</w:t>
      </w:r>
      <w:r w:rsidR="00331B6B" w:rsidRPr="00270114">
        <w:rPr>
          <w:rFonts w:ascii="FbShefa" w:hAnsi="FbShefa"/>
          <w:sz w:val="11"/>
          <w:rtl/>
        </w:rPr>
        <w:t xml:space="preserve"> </w:t>
      </w:r>
      <w:r w:rsidR="0035308E" w:rsidRPr="001B3037">
        <w:rPr>
          <w:rFonts w:ascii="FbShefa" w:hAnsi="FbShefa"/>
          <w:b/>
          <w:bCs/>
          <w:color w:val="3B2F2A" w:themeColor="text2" w:themeShade="80"/>
          <w:sz w:val="11"/>
          <w:rtl/>
        </w:rPr>
        <w:t>ולפיכך דר' טרפון</w:t>
      </w:r>
      <w:r w:rsidR="00980F5A" w:rsidRPr="001B3037">
        <w:rPr>
          <w:rFonts w:ascii="FbShefa" w:hAnsi="FbShefa"/>
          <w:b/>
          <w:bCs/>
          <w:color w:val="3B2F2A" w:themeColor="text2" w:themeShade="80"/>
          <w:sz w:val="11"/>
          <w:rtl/>
        </w:rPr>
        <w:t>.</w:t>
      </w:r>
      <w:r w:rsidR="0035308E" w:rsidRPr="001B3037">
        <w:rPr>
          <w:rFonts w:ascii="FbShefa" w:hAnsi="FbShefa"/>
          <w:b/>
          <w:bCs/>
          <w:color w:val="3B2F2A" w:themeColor="text2" w:themeShade="80"/>
          <w:sz w:val="11"/>
          <w:rtl/>
        </w:rPr>
        <w:t xml:space="preserve"> </w:t>
      </w:r>
      <w:r w:rsidRPr="00270114">
        <w:rPr>
          <w:rFonts w:ascii="FbShefa" w:hAnsi="FbShefa"/>
          <w:sz w:val="11"/>
          <w:rtl/>
        </w:rPr>
        <w:t xml:space="preserve">לחדש </w:t>
      </w:r>
      <w:r w:rsidR="0035308E" w:rsidRPr="00270114">
        <w:rPr>
          <w:rFonts w:ascii="FbShefa" w:hAnsi="FbShefa"/>
          <w:sz w:val="11"/>
          <w:rtl/>
        </w:rPr>
        <w:t>ד</w:t>
      </w:r>
      <w:r w:rsidRPr="00270114">
        <w:rPr>
          <w:rFonts w:ascii="FbShefa" w:hAnsi="FbShefa"/>
          <w:sz w:val="11"/>
          <w:rtl/>
        </w:rPr>
        <w:t>כיון דשרו לאשתמושי כמאן דאישתמש</w:t>
      </w:r>
      <w:r w:rsidR="00980F5A" w:rsidRPr="00270114">
        <w:rPr>
          <w:rFonts w:ascii="FbShefa" w:hAnsi="FbShefa"/>
          <w:sz w:val="11"/>
          <w:rtl/>
        </w:rPr>
        <w:t>.</w:t>
      </w:r>
    </w:p>
    <w:p w14:paraId="203AB656" w14:textId="6EDA025A" w:rsidR="009C3CB4" w:rsidRPr="00270114" w:rsidRDefault="009C3CB4" w:rsidP="00794C1A">
      <w:pPr>
        <w:pStyle w:val="1"/>
        <w:rPr>
          <w:rFonts w:ascii="FbShefa" w:hAnsi="FbShefa"/>
          <w:rtl/>
        </w:rPr>
      </w:pPr>
      <w:r w:rsidRPr="00270114">
        <w:rPr>
          <w:rFonts w:ascii="FbShefa" w:hAnsi="FbShefa"/>
          <w:sz w:val="11"/>
          <w:rtl/>
        </w:rPr>
        <w:t>כט</w:t>
      </w:r>
      <w:r w:rsidR="00B36BF2" w:rsidRPr="00270114">
        <w:rPr>
          <w:rFonts w:ascii="FbShefa" w:hAnsi="FbShefa"/>
          <w:sz w:val="11"/>
          <w:rtl/>
        </w:rPr>
        <w:t>, ב</w:t>
      </w:r>
    </w:p>
    <w:p w14:paraId="0771B77E"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שימוש בדמים</w:t>
      </w:r>
    </w:p>
    <w:p w14:paraId="309923BB" w14:textId="2B576498"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דמי אבידה</w:t>
      </w:r>
      <w:r w:rsidR="00980F5A" w:rsidRPr="001B3037">
        <w:rPr>
          <w:rFonts w:ascii="FbShefa" w:hAnsi="FbShefa"/>
          <w:b/>
          <w:bCs/>
          <w:color w:val="3B2F2A" w:themeColor="text2" w:themeShade="80"/>
          <w:sz w:val="11"/>
          <w:rtl/>
        </w:rPr>
        <w:t>.</w:t>
      </w:r>
      <w:r w:rsidRPr="00270114">
        <w:rPr>
          <w:rFonts w:ascii="FbShefa" w:hAnsi="FbShefa"/>
          <w:sz w:val="11"/>
          <w:rtl/>
        </w:rPr>
        <w:t xml:space="preserve"> מחלוקת במשנה</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טעם ההיתר</w:t>
      </w:r>
      <w:r w:rsidR="00980F5A" w:rsidRPr="001B3037">
        <w:rPr>
          <w:rFonts w:ascii="FbShefa" w:hAnsi="FbShefa"/>
          <w:b/>
          <w:bCs/>
          <w:color w:val="3B2F2A" w:themeColor="text2" w:themeShade="80"/>
          <w:sz w:val="11"/>
          <w:rtl/>
        </w:rPr>
        <w:t>.</w:t>
      </w:r>
      <w:r w:rsidRPr="00270114">
        <w:rPr>
          <w:rFonts w:ascii="FbShefa" w:hAnsi="FbShefa"/>
          <w:sz w:val="11"/>
          <w:rtl/>
        </w:rPr>
        <w:t xml:space="preserve"> משום דטרח בה</w:t>
      </w:r>
      <w:r w:rsidR="00980F5A" w:rsidRPr="00270114">
        <w:rPr>
          <w:rFonts w:ascii="FbShefa" w:hAnsi="FbShefa"/>
          <w:sz w:val="11"/>
          <w:rtl/>
        </w:rPr>
        <w:t>.</w:t>
      </w:r>
    </w:p>
    <w:p w14:paraId="7DFC974B" w14:textId="008BD1F3"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מעות אבידה</w:t>
      </w:r>
      <w:r w:rsidR="00980F5A" w:rsidRPr="001B3037">
        <w:rPr>
          <w:rFonts w:ascii="FbShefa" w:hAnsi="FbShefa"/>
          <w:b/>
          <w:bCs/>
          <w:color w:val="3B2F2A" w:themeColor="text2" w:themeShade="80"/>
          <w:sz w:val="11"/>
          <w:rtl/>
        </w:rPr>
        <w:t>.</w:t>
      </w:r>
      <w:r w:rsidRPr="00270114">
        <w:rPr>
          <w:rFonts w:ascii="FbShefa" w:hAnsi="FbShefa"/>
          <w:sz w:val="11"/>
          <w:rtl/>
        </w:rPr>
        <w:t xml:space="preserve"> אסור להשתמש</w:t>
      </w:r>
      <w:r w:rsidR="00980F5A" w:rsidRPr="00270114">
        <w:rPr>
          <w:rFonts w:ascii="FbShefa" w:hAnsi="FbShefa"/>
          <w:sz w:val="11"/>
          <w:rtl/>
        </w:rPr>
        <w:t>.</w:t>
      </w:r>
      <w:r w:rsidRPr="001B3037">
        <w:rPr>
          <w:rFonts w:ascii="FbShefa" w:hAnsi="FbShefa"/>
          <w:b/>
          <w:bCs/>
          <w:color w:val="3B2F2A" w:themeColor="text2" w:themeShade="80"/>
          <w:sz w:val="11"/>
          <w:rtl/>
        </w:rPr>
        <w:t xml:space="preserve"> הטעם</w:t>
      </w:r>
      <w:r w:rsidR="00980F5A" w:rsidRPr="001B3037">
        <w:rPr>
          <w:rFonts w:ascii="FbShefa" w:hAnsi="FbShefa"/>
          <w:b/>
          <w:bCs/>
          <w:color w:val="3B2F2A" w:themeColor="text2" w:themeShade="80"/>
          <w:sz w:val="11"/>
          <w:rtl/>
        </w:rPr>
        <w:t>.</w:t>
      </w:r>
      <w:r w:rsidRPr="00270114">
        <w:rPr>
          <w:rFonts w:ascii="FbShefa" w:hAnsi="FbShefa"/>
          <w:sz w:val="11"/>
          <w:rtl/>
        </w:rPr>
        <w:t xml:space="preserve"> משום דלא טרח בה</w:t>
      </w:r>
      <w:r w:rsidR="00980F5A" w:rsidRPr="00270114">
        <w:rPr>
          <w:rFonts w:ascii="FbShefa" w:hAnsi="FbShefa"/>
          <w:sz w:val="11"/>
          <w:rtl/>
        </w:rPr>
        <w:t>.</w:t>
      </w:r>
    </w:p>
    <w:p w14:paraId="5E451AB2" w14:textId="6FD0AAF9"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זוזי דיתמי</w:t>
      </w:r>
      <w:r w:rsidR="00980F5A" w:rsidRPr="00270114">
        <w:rPr>
          <w:rFonts w:ascii="FbShefa" w:hAnsi="FbShefa"/>
          <w:sz w:val="11"/>
          <w:rtl/>
        </w:rPr>
        <w:t>.</w:t>
      </w:r>
      <w:r w:rsidRPr="00270114">
        <w:rPr>
          <w:rFonts w:ascii="FbShefa" w:hAnsi="FbShefa"/>
          <w:sz w:val="11"/>
          <w:rtl/>
        </w:rPr>
        <w:t xml:space="preserve"> אסור להשתמש</w:t>
      </w:r>
      <w:r w:rsidR="00980F5A" w:rsidRPr="00270114">
        <w:rPr>
          <w:rFonts w:ascii="FbShefa" w:hAnsi="FbShefa"/>
          <w:sz w:val="11"/>
          <w:rtl/>
        </w:rPr>
        <w:t>.</w:t>
      </w:r>
      <w:r w:rsidRPr="001B3037">
        <w:rPr>
          <w:rFonts w:ascii="FbShefa" w:hAnsi="FbShefa"/>
          <w:b/>
          <w:bCs/>
          <w:color w:val="3B2F2A" w:themeColor="text2" w:themeShade="80"/>
          <w:sz w:val="11"/>
          <w:rtl/>
        </w:rPr>
        <w:t xml:space="preserve"> הטעם</w:t>
      </w:r>
      <w:r w:rsidR="00980F5A" w:rsidRPr="001B3037">
        <w:rPr>
          <w:rFonts w:ascii="FbShefa" w:hAnsi="FbShefa"/>
          <w:b/>
          <w:bCs/>
          <w:color w:val="3B2F2A" w:themeColor="text2" w:themeShade="80"/>
          <w:sz w:val="11"/>
          <w:rtl/>
        </w:rPr>
        <w:t>.</w:t>
      </w:r>
      <w:r w:rsidRPr="00270114">
        <w:rPr>
          <w:rFonts w:ascii="FbShefa" w:hAnsi="FbShefa"/>
          <w:sz w:val="11"/>
          <w:rtl/>
        </w:rPr>
        <w:t xml:space="preserve"> משום דלא טרח בה</w:t>
      </w:r>
      <w:r w:rsidR="00980F5A" w:rsidRPr="00270114">
        <w:rPr>
          <w:rFonts w:ascii="FbShefa" w:hAnsi="FbShefa"/>
          <w:sz w:val="11"/>
          <w:rtl/>
        </w:rPr>
        <w:t>.</w:t>
      </w:r>
    </w:p>
    <w:p w14:paraId="1C1E01A6" w14:textId="77777777" w:rsidR="009C3CB4" w:rsidRPr="00270114" w:rsidRDefault="009C3CB4" w:rsidP="009C3CB4">
      <w:pPr>
        <w:spacing w:line="240" w:lineRule="auto"/>
        <w:rPr>
          <w:rFonts w:ascii="FbShefa" w:hAnsi="FbShefa"/>
          <w:sz w:val="11"/>
          <w:rtl/>
        </w:rPr>
      </w:pPr>
    </w:p>
    <w:p w14:paraId="4631EEC2" w14:textId="65F34759" w:rsidR="009C3CB4" w:rsidRPr="001B3037" w:rsidRDefault="009C3CB4" w:rsidP="00812ECB">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rtl/>
        </w:rPr>
        <w:t>מָצָא סְפָרִים, קוֹרֵא בָהֶן אַחַת לִשְׁלֹשִׁים יוֹם</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וְאִם אֵינוֹ יוֹדֵעַ לִקְרוֹת, גּוֹלְלָן</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אֲבָל לֹא יִלְמֹד בָּהֶן בַּתְּחִלָּה, וְלֹא יִקְרָא אַחֵר עִמּוֹ</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מָצָא כְסוּת, מְנַעֲרָהּ אַחַת לִשְׁלֹשִׁים יוֹם</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וְשׁוֹטְחָהּ לְצָרְכָּהּ, אֲבָל לֹא לִכְבוֹדוֹ</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כְּלֵי כֶסֶף וּכְלֵי נְחֹשֶׁת, מִשְׁתַּמֵּשׁ בָּהֶן לְצָרְכָּן, אֲבָל לֹא לְשָׁחֳקָן</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כְּלֵי זָהָב וּכְלֵי זְכוּכִית, לֹא יִגַּע בָּהֶן עַד שֶׁיָּבֹא אֵלִיָּהוּ</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מָצָא שַׂק אוֹ קֻפָּה, וְכָל דָּבָר שֶׁאֵין דַּרְכּוֹ לִטֹּל, הֲרֵי זֶה לֹא יִטֹּל: </w:t>
      </w:r>
    </w:p>
    <w:p w14:paraId="04A15DD3" w14:textId="77777777" w:rsidR="009C3CB4" w:rsidRPr="00270114" w:rsidRDefault="009C3CB4" w:rsidP="009C3CB4">
      <w:pPr>
        <w:spacing w:line="240" w:lineRule="auto"/>
        <w:rPr>
          <w:rFonts w:ascii="FbShefa" w:hAnsi="FbShefa"/>
          <w:sz w:val="11"/>
          <w:rtl/>
        </w:rPr>
      </w:pPr>
    </w:p>
    <w:p w14:paraId="3D9916DC" w14:textId="3A09A188" w:rsidR="009C3CB4" w:rsidRPr="00270114" w:rsidRDefault="0035308E" w:rsidP="009C3CB4">
      <w:pPr>
        <w:pStyle w:val="2"/>
        <w:rPr>
          <w:rFonts w:ascii="FbShefa" w:hAnsi="FbShefa"/>
          <w:color w:val="7C5F1D"/>
          <w:rtl/>
        </w:rPr>
      </w:pPr>
      <w:r w:rsidRPr="00270114">
        <w:rPr>
          <w:rFonts w:ascii="FbShefa" w:hAnsi="FbShefa"/>
          <w:color w:val="7C5F1D"/>
          <w:sz w:val="11"/>
          <w:rtl/>
        </w:rPr>
        <w:t xml:space="preserve">מציאת ספרים </w:t>
      </w:r>
      <w:r w:rsidRPr="00270114">
        <w:rPr>
          <w:rFonts w:ascii="FbShefa" w:hAnsi="FbShefa"/>
          <w:color w:val="7C5F1D"/>
          <w:rtl/>
        </w:rPr>
        <w:t>ותפילין</w:t>
      </w:r>
    </w:p>
    <w:p w14:paraId="336E4A95" w14:textId="7B6327C5" w:rsidR="00433741" w:rsidRPr="00270114" w:rsidRDefault="0035308E" w:rsidP="009C3CB4">
      <w:pPr>
        <w:spacing w:line="240" w:lineRule="auto"/>
        <w:rPr>
          <w:rFonts w:ascii="FbShefa" w:hAnsi="FbShefa"/>
          <w:sz w:val="11"/>
          <w:rtl/>
        </w:rPr>
      </w:pPr>
      <w:r w:rsidRPr="001B3037">
        <w:rPr>
          <w:rFonts w:ascii="FbShefa" w:hAnsi="FbShefa"/>
          <w:b/>
          <w:bCs/>
          <w:color w:val="3B2F2A" w:themeColor="text2" w:themeShade="80"/>
          <w:sz w:val="11"/>
          <w:rtl/>
        </w:rPr>
        <w:t xml:space="preserve">מצא </w:t>
      </w:r>
      <w:r w:rsidR="009C3CB4" w:rsidRPr="001B3037">
        <w:rPr>
          <w:rFonts w:ascii="FbShefa" w:hAnsi="FbShefa"/>
          <w:b/>
          <w:bCs/>
          <w:color w:val="3B2F2A" w:themeColor="text2" w:themeShade="80"/>
          <w:sz w:val="11"/>
          <w:rtl/>
        </w:rPr>
        <w:t>תפילין</w:t>
      </w:r>
      <w:r w:rsidR="00980F5A" w:rsidRPr="00270114">
        <w:rPr>
          <w:rFonts w:ascii="FbShefa" w:hAnsi="FbShefa"/>
          <w:sz w:val="11"/>
          <w:rtl/>
        </w:rPr>
        <w:t>.</w:t>
      </w:r>
      <w:r w:rsidR="009C3CB4" w:rsidRPr="00270114">
        <w:rPr>
          <w:rFonts w:ascii="FbShefa" w:hAnsi="FbShefa"/>
          <w:sz w:val="11"/>
          <w:rtl/>
        </w:rPr>
        <w:t xml:space="preserve"> שם דמיהן ומניחן לאלתר</w:t>
      </w:r>
      <w:r w:rsidR="00980F5A" w:rsidRPr="00270114">
        <w:rPr>
          <w:rFonts w:ascii="FbShefa" w:hAnsi="FbShefa"/>
          <w:sz w:val="11"/>
          <w:rtl/>
        </w:rPr>
        <w:t>.</w:t>
      </w:r>
    </w:p>
    <w:p w14:paraId="1103A305" w14:textId="7372F02D" w:rsidR="009C3CB4" w:rsidRPr="00270114" w:rsidRDefault="0035308E" w:rsidP="009C3CB4">
      <w:pPr>
        <w:spacing w:line="240" w:lineRule="auto"/>
        <w:rPr>
          <w:rFonts w:ascii="FbShefa" w:hAnsi="FbShefa"/>
          <w:sz w:val="11"/>
          <w:rtl/>
        </w:rPr>
      </w:pPr>
      <w:r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תפילין בי בר חבו משכח שכיחי</w:t>
      </w:r>
      <w:r w:rsidR="00980F5A" w:rsidRPr="00270114">
        <w:rPr>
          <w:rFonts w:ascii="FbShefa" w:hAnsi="FbShefa"/>
          <w:sz w:val="11"/>
          <w:rtl/>
        </w:rPr>
        <w:t>.</w:t>
      </w:r>
    </w:p>
    <w:p w14:paraId="53B78A16" w14:textId="77777777" w:rsidR="0035308E" w:rsidRPr="001B3037" w:rsidRDefault="0035308E" w:rsidP="0035308E">
      <w:pPr>
        <w:spacing w:line="240" w:lineRule="auto"/>
        <w:rPr>
          <w:rFonts w:ascii="FbShefa" w:hAnsi="FbShefa"/>
          <w:b/>
          <w:bCs/>
          <w:color w:val="3B2F2A" w:themeColor="text2" w:themeShade="80"/>
          <w:sz w:val="11"/>
          <w:rtl/>
        </w:rPr>
      </w:pPr>
    </w:p>
    <w:p w14:paraId="31F02524" w14:textId="132E5C40" w:rsidR="00433741" w:rsidRPr="00270114" w:rsidRDefault="0035308E" w:rsidP="0035308E">
      <w:pPr>
        <w:spacing w:line="240" w:lineRule="auto"/>
        <w:rPr>
          <w:rFonts w:ascii="FbShefa" w:hAnsi="FbShefa"/>
          <w:sz w:val="11"/>
          <w:rtl/>
        </w:rPr>
      </w:pPr>
      <w:r w:rsidRPr="001B3037">
        <w:rPr>
          <w:rFonts w:ascii="FbShefa" w:hAnsi="FbShefa"/>
          <w:b/>
          <w:bCs/>
          <w:color w:val="3B2F2A" w:themeColor="text2" w:themeShade="80"/>
          <w:sz w:val="11"/>
          <w:rtl/>
        </w:rPr>
        <w:t xml:space="preserve">מצא </w:t>
      </w:r>
      <w:r w:rsidR="009C3CB4" w:rsidRPr="001B3037">
        <w:rPr>
          <w:rFonts w:ascii="FbShefa" w:hAnsi="FbShefa"/>
          <w:b/>
          <w:bCs/>
          <w:color w:val="3B2F2A" w:themeColor="text2" w:themeShade="80"/>
          <w:sz w:val="11"/>
          <w:rtl/>
        </w:rPr>
        <w:t>ספרים</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קורא בהן אחד לשלשים יום וכו'</w:t>
      </w:r>
      <w:r w:rsidRPr="00270114">
        <w:rPr>
          <w:rFonts w:ascii="FbShefa" w:hAnsi="FbShefa"/>
          <w:sz w:val="11"/>
          <w:rtl/>
        </w:rPr>
        <w:t xml:space="preserve"> </w:t>
      </w:r>
      <w:r w:rsidR="009C3CB4" w:rsidRPr="00270114">
        <w:rPr>
          <w:rFonts w:ascii="FbShefa" w:hAnsi="FbShefa"/>
          <w:sz w:val="11"/>
          <w:rtl/>
        </w:rPr>
        <w:t>(מתני</w:t>
      </w:r>
      <w:r w:rsidRPr="00270114">
        <w:rPr>
          <w:rFonts w:ascii="FbShefa" w:hAnsi="FbShefa"/>
          <w:sz w:val="11"/>
          <w:rtl/>
        </w:rPr>
        <w:t>'</w:t>
      </w:r>
      <w:r w:rsidR="009C3CB4" w:rsidRPr="00270114">
        <w:rPr>
          <w:rFonts w:ascii="FbShefa" w:hAnsi="FbShefa"/>
          <w:sz w:val="11"/>
          <w:rtl/>
        </w:rPr>
        <w:t>)</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ספרים לא שכיחי</w:t>
      </w:r>
      <w:r w:rsidR="00980F5A" w:rsidRPr="00270114">
        <w:rPr>
          <w:rFonts w:ascii="FbShefa" w:hAnsi="FbShefa"/>
          <w:sz w:val="11"/>
          <w:rtl/>
        </w:rPr>
        <w:t>.</w:t>
      </w:r>
    </w:p>
    <w:p w14:paraId="06AF68E4" w14:textId="29300302" w:rsidR="009C3CB4" w:rsidRPr="00270114" w:rsidRDefault="009C3CB4" w:rsidP="009C3CB4">
      <w:pPr>
        <w:spacing w:line="240" w:lineRule="auto"/>
        <w:rPr>
          <w:rFonts w:ascii="FbShefa" w:hAnsi="FbShefa"/>
          <w:i/>
          <w:iCs/>
          <w:sz w:val="11"/>
          <w:rtl/>
        </w:rPr>
      </w:pPr>
    </w:p>
    <w:p w14:paraId="1257B5AB" w14:textId="4B76BC7B" w:rsidR="009C3CB4" w:rsidRPr="00270114" w:rsidRDefault="0035308E" w:rsidP="0035308E">
      <w:pPr>
        <w:pStyle w:val="2"/>
        <w:rPr>
          <w:rFonts w:ascii="FbShefa" w:hAnsi="FbShefa"/>
          <w:color w:val="7C5F1D"/>
          <w:rtl/>
        </w:rPr>
      </w:pPr>
      <w:r w:rsidRPr="00270114">
        <w:rPr>
          <w:rFonts w:ascii="FbShefa" w:hAnsi="FbShefa"/>
          <w:color w:val="7C5F1D"/>
          <w:rtl/>
        </w:rPr>
        <w:t xml:space="preserve">גלילת </w:t>
      </w:r>
      <w:r w:rsidR="009C3CB4" w:rsidRPr="00270114">
        <w:rPr>
          <w:rFonts w:ascii="FbShefa" w:hAnsi="FbShefa"/>
          <w:color w:val="7C5F1D"/>
          <w:rtl/>
        </w:rPr>
        <w:t>ס"ת בפקדון</w:t>
      </w:r>
    </w:p>
    <w:p w14:paraId="3F6D185E" w14:textId="3202478A" w:rsidR="00433741" w:rsidRPr="00270114" w:rsidRDefault="0035308E" w:rsidP="009C3CB4">
      <w:pPr>
        <w:spacing w:line="240" w:lineRule="auto"/>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גוללו</w:t>
      </w:r>
      <w:r w:rsidRPr="00270114">
        <w:rPr>
          <w:rFonts w:ascii="FbShefa" w:hAnsi="FbShefa"/>
          <w:sz w:val="11"/>
          <w:rtl/>
        </w:rPr>
        <w:t xml:space="preserve"> כל</w:t>
      </w:r>
      <w:r w:rsidR="00331B6B" w:rsidRPr="00270114">
        <w:rPr>
          <w:rFonts w:ascii="FbShefa" w:hAnsi="FbShefa"/>
          <w:sz w:val="11"/>
          <w:rtl/>
        </w:rPr>
        <w:t xml:space="preserve"> </w:t>
      </w:r>
      <w:r w:rsidR="009C3CB4" w:rsidRPr="00270114">
        <w:rPr>
          <w:rFonts w:ascii="FbShefa" w:hAnsi="FbShefa"/>
          <w:sz w:val="11"/>
          <w:rtl/>
        </w:rPr>
        <w:t>י"ב חודש</w:t>
      </w:r>
      <w:r w:rsidR="00980F5A" w:rsidRPr="00270114">
        <w:rPr>
          <w:rFonts w:ascii="FbShefa" w:hAnsi="FbShefa"/>
          <w:sz w:val="11"/>
          <w:rtl/>
        </w:rPr>
        <w:t>.</w:t>
      </w:r>
    </w:p>
    <w:p w14:paraId="3009A6C9" w14:textId="5BB02B5A" w:rsidR="00433741" w:rsidRPr="00270114" w:rsidRDefault="0035308E" w:rsidP="009C3CB4">
      <w:pPr>
        <w:spacing w:line="240" w:lineRule="auto"/>
        <w:rPr>
          <w:rFonts w:ascii="FbShefa" w:hAnsi="FbShefa"/>
          <w:sz w:val="11"/>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 xml:space="preserve">כל </w:t>
      </w:r>
      <w:r w:rsidR="009C3CB4" w:rsidRPr="00270114">
        <w:rPr>
          <w:rFonts w:ascii="FbShefa" w:hAnsi="FbShefa"/>
          <w:sz w:val="11"/>
          <w:rtl/>
        </w:rPr>
        <w:t>ל' יום</w:t>
      </w:r>
      <w:r w:rsidR="00980F5A" w:rsidRPr="00270114">
        <w:rPr>
          <w:rFonts w:ascii="FbShefa" w:hAnsi="FbShefa"/>
          <w:sz w:val="11"/>
          <w:rtl/>
        </w:rPr>
        <w:t>.</w:t>
      </w:r>
    </w:p>
    <w:p w14:paraId="49F10ACC" w14:textId="574C9554" w:rsidR="0035308E" w:rsidRPr="001B3037" w:rsidRDefault="0035308E" w:rsidP="009C3CB4">
      <w:pPr>
        <w:spacing w:line="240" w:lineRule="auto"/>
        <w:rPr>
          <w:rFonts w:ascii="FbShefa" w:hAnsi="FbShefa"/>
          <w:b/>
          <w:bCs/>
          <w:color w:val="3B2F2A" w:themeColor="text2" w:themeShade="80"/>
          <w:sz w:val="11"/>
          <w:rtl/>
        </w:rPr>
      </w:pPr>
    </w:p>
    <w:p w14:paraId="4878A23B" w14:textId="77777777" w:rsidR="0035308E" w:rsidRPr="00270114" w:rsidRDefault="0035308E" w:rsidP="0035308E">
      <w:pPr>
        <w:pStyle w:val="3"/>
        <w:rPr>
          <w:rFonts w:ascii="FbShefa" w:hAnsi="FbShefa"/>
          <w:color w:val="7C5F1D"/>
          <w:rtl/>
        </w:rPr>
      </w:pPr>
      <w:r w:rsidRPr="00270114">
        <w:rPr>
          <w:rFonts w:ascii="FbShefa" w:hAnsi="FbShefa"/>
          <w:color w:val="7C5F1D"/>
          <w:rtl/>
        </w:rPr>
        <w:t>דעה ג:</w:t>
      </w:r>
    </w:p>
    <w:p w14:paraId="75DEA7E4" w14:textId="008143AF" w:rsidR="0035308E"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בחדש</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שלשים יום</w:t>
      </w:r>
      <w:r w:rsidR="00980F5A" w:rsidRPr="00270114">
        <w:rPr>
          <w:rFonts w:ascii="FbShefa" w:hAnsi="FbShefa"/>
          <w:sz w:val="11"/>
          <w:rtl/>
        </w:rPr>
        <w:t>.</w:t>
      </w:r>
    </w:p>
    <w:p w14:paraId="49E1157F" w14:textId="10CE32F8"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בישן</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שנים עשר חדש</w:t>
      </w:r>
      <w:r w:rsidR="00980F5A" w:rsidRPr="00270114">
        <w:rPr>
          <w:rFonts w:ascii="FbShefa" w:hAnsi="FbShefa"/>
          <w:sz w:val="11"/>
          <w:rtl/>
        </w:rPr>
        <w:t>.</w:t>
      </w:r>
    </w:p>
    <w:p w14:paraId="32709D7D" w14:textId="77777777" w:rsidR="0035308E" w:rsidRPr="001B3037" w:rsidRDefault="0035308E" w:rsidP="009C3CB4">
      <w:pPr>
        <w:spacing w:line="240" w:lineRule="auto"/>
        <w:rPr>
          <w:rFonts w:ascii="FbShefa" w:hAnsi="FbShefa"/>
          <w:b/>
          <w:bCs/>
          <w:color w:val="3B2F2A" w:themeColor="text2" w:themeShade="80"/>
          <w:sz w:val="11"/>
          <w:rtl/>
        </w:rPr>
      </w:pPr>
    </w:p>
    <w:p w14:paraId="53235B89" w14:textId="1C958C75"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לקרוא לצרכו</w:t>
      </w:r>
      <w:r w:rsidR="00980F5A" w:rsidRPr="001B3037">
        <w:rPr>
          <w:rFonts w:ascii="FbShefa" w:hAnsi="FbShefa"/>
          <w:b/>
          <w:bCs/>
          <w:color w:val="3B2F2A" w:themeColor="text2" w:themeShade="80"/>
          <w:sz w:val="11"/>
          <w:rtl/>
        </w:rPr>
        <w:t>.</w:t>
      </w:r>
      <w:r w:rsidRPr="00270114">
        <w:rPr>
          <w:rFonts w:ascii="FbShefa" w:hAnsi="FbShefa"/>
          <w:sz w:val="11"/>
          <w:rtl/>
        </w:rPr>
        <w:t xml:space="preserve"> מותר רק כשגוללו</w:t>
      </w:r>
      <w:r w:rsidR="00980F5A" w:rsidRPr="00270114">
        <w:rPr>
          <w:rFonts w:ascii="FbShefa" w:hAnsi="FbShefa"/>
          <w:sz w:val="11"/>
          <w:rtl/>
        </w:rPr>
        <w:t>.</w:t>
      </w:r>
    </w:p>
    <w:p w14:paraId="6D58ED05" w14:textId="0E7B781B" w:rsidR="00433741" w:rsidRPr="00270114" w:rsidRDefault="00433741" w:rsidP="009C3CB4">
      <w:pPr>
        <w:spacing w:line="240" w:lineRule="auto"/>
        <w:rPr>
          <w:rFonts w:ascii="FbShefa" w:hAnsi="FbShefa"/>
          <w:sz w:val="11"/>
          <w:rtl/>
        </w:rPr>
      </w:pPr>
    </w:p>
    <w:p w14:paraId="58E5F68C" w14:textId="77777777" w:rsidR="009C3CB4" w:rsidRPr="00270114" w:rsidRDefault="009C3CB4" w:rsidP="0035308E">
      <w:pPr>
        <w:pStyle w:val="2"/>
        <w:rPr>
          <w:rFonts w:ascii="FbShefa" w:hAnsi="FbShefa"/>
          <w:color w:val="7C5F1D"/>
          <w:rtl/>
        </w:rPr>
      </w:pPr>
      <w:r w:rsidRPr="00270114">
        <w:rPr>
          <w:rFonts w:ascii="FbShefa" w:hAnsi="FbShefa"/>
          <w:color w:val="7C5F1D"/>
          <w:rtl/>
        </w:rPr>
        <w:t xml:space="preserve">שואל </w:t>
      </w:r>
    </w:p>
    <w:p w14:paraId="1815EDFB" w14:textId="1A2A2DA4" w:rsidR="004D57C5" w:rsidRPr="00270114" w:rsidRDefault="004D57C5" w:rsidP="004D57C5">
      <w:pPr>
        <w:pStyle w:val="3"/>
        <w:rPr>
          <w:rFonts w:ascii="FbShefa" w:hAnsi="FbShefa"/>
          <w:rtl/>
        </w:rPr>
      </w:pPr>
      <w:r w:rsidRPr="00270114">
        <w:rPr>
          <w:rFonts w:ascii="FbShefa" w:hAnsi="FbShefa"/>
          <w:rtl/>
        </w:rPr>
        <w:t>להעביר לאחרים:</w:t>
      </w:r>
    </w:p>
    <w:p w14:paraId="037C5415" w14:textId="410FBA56" w:rsidR="004D57C5"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אין השואל</w:t>
      </w:r>
      <w:r w:rsidR="00980F5A" w:rsidRPr="00270114">
        <w:rPr>
          <w:rFonts w:ascii="FbShefa" w:hAnsi="FbShefa"/>
          <w:sz w:val="11"/>
          <w:rtl/>
        </w:rPr>
        <w:t>.</w:t>
      </w:r>
      <w:r w:rsidRPr="00270114">
        <w:rPr>
          <w:rFonts w:ascii="FbShefa" w:hAnsi="FbShefa"/>
          <w:sz w:val="11"/>
          <w:rtl/>
        </w:rPr>
        <w:t xml:space="preserve"> רשאי להשאיל</w:t>
      </w:r>
      <w:r w:rsidR="00980F5A" w:rsidRPr="00270114">
        <w:rPr>
          <w:rFonts w:ascii="FbShefa" w:hAnsi="FbShefa"/>
          <w:sz w:val="11"/>
          <w:rtl/>
        </w:rPr>
        <w:t>.</w:t>
      </w:r>
    </w:p>
    <w:p w14:paraId="0789C70A" w14:textId="3DB263D6"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ואין השוכר</w:t>
      </w:r>
      <w:r w:rsidR="00980F5A" w:rsidRPr="001B3037">
        <w:rPr>
          <w:rFonts w:ascii="FbShefa" w:hAnsi="FbShefa"/>
          <w:b/>
          <w:bCs/>
          <w:color w:val="3B2F2A" w:themeColor="text2" w:themeShade="80"/>
          <w:sz w:val="11"/>
          <w:rtl/>
        </w:rPr>
        <w:t>.</w:t>
      </w:r>
      <w:r w:rsidRPr="00270114">
        <w:rPr>
          <w:rFonts w:ascii="FbShefa" w:hAnsi="FbShefa"/>
          <w:sz w:val="11"/>
          <w:rtl/>
        </w:rPr>
        <w:t xml:space="preserve"> רשאי להשכיר</w:t>
      </w:r>
      <w:r w:rsidR="00980F5A" w:rsidRPr="00270114">
        <w:rPr>
          <w:rFonts w:ascii="FbShefa" w:hAnsi="FbShefa"/>
          <w:sz w:val="11"/>
          <w:rtl/>
        </w:rPr>
        <w:t>.</w:t>
      </w:r>
    </w:p>
    <w:p w14:paraId="30E076C1" w14:textId="77777777" w:rsidR="00277ADC" w:rsidRPr="001B3037" w:rsidRDefault="00277ADC" w:rsidP="009C3CB4">
      <w:pPr>
        <w:spacing w:line="240" w:lineRule="auto"/>
        <w:rPr>
          <w:rFonts w:ascii="FbShefa" w:hAnsi="FbShefa"/>
          <w:b/>
          <w:bCs/>
          <w:color w:val="3B2F2A" w:themeColor="text2" w:themeShade="80"/>
          <w:sz w:val="11"/>
          <w:rtl/>
        </w:rPr>
      </w:pPr>
    </w:p>
    <w:p w14:paraId="4E5B34C9" w14:textId="14348A7F" w:rsidR="00277ADC" w:rsidRPr="00270114" w:rsidRDefault="00277ADC" w:rsidP="00277ADC">
      <w:pPr>
        <w:pStyle w:val="3"/>
        <w:rPr>
          <w:rFonts w:ascii="FbShefa" w:hAnsi="FbShefa"/>
          <w:color w:val="7C5F1D"/>
          <w:rtl/>
        </w:rPr>
      </w:pPr>
      <w:r w:rsidRPr="00270114">
        <w:rPr>
          <w:rFonts w:ascii="FbShefa" w:hAnsi="FbShefa"/>
          <w:color w:val="7C5F1D"/>
          <w:rtl/>
        </w:rPr>
        <w:t>השואל ספר תורה:</w:t>
      </w:r>
    </w:p>
    <w:p w14:paraId="4BA5859A" w14:textId="1BF96883"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אסור</w:t>
      </w:r>
      <w:r w:rsidR="00980F5A" w:rsidRPr="001B3037">
        <w:rPr>
          <w:rFonts w:ascii="FbShefa" w:hAnsi="FbShefa"/>
          <w:b/>
          <w:bCs/>
          <w:color w:val="3B2F2A" w:themeColor="text2" w:themeShade="80"/>
          <w:sz w:val="11"/>
          <w:rtl/>
        </w:rPr>
        <w:t>.</w:t>
      </w:r>
      <w:r w:rsidR="00277ADC" w:rsidRPr="001B3037">
        <w:rPr>
          <w:rFonts w:ascii="FbShefa" w:hAnsi="FbShefa"/>
          <w:b/>
          <w:bCs/>
          <w:color w:val="3B2F2A" w:themeColor="text2" w:themeShade="80"/>
          <w:sz w:val="11"/>
          <w:rtl/>
        </w:rPr>
        <w:t xml:space="preserve"> </w:t>
      </w:r>
      <w:r w:rsidR="00277ADC" w:rsidRPr="00270114">
        <w:rPr>
          <w:rFonts w:ascii="FbShefa" w:hAnsi="FbShefa"/>
          <w:sz w:val="11"/>
          <w:rtl/>
        </w:rPr>
        <w:t>להשאיל לאחרים</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ולא אמרינן</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ניחא לאיניש דתיעביד מצוה בממוניה</w:t>
      </w:r>
      <w:r w:rsidR="00980F5A" w:rsidRPr="00270114">
        <w:rPr>
          <w:rFonts w:ascii="FbShefa" w:hAnsi="FbShefa"/>
          <w:sz w:val="11"/>
          <w:rtl/>
        </w:rPr>
        <w:t>.</w:t>
      </w:r>
    </w:p>
    <w:p w14:paraId="0A37290E" w14:textId="75628BB0" w:rsidR="00433741" w:rsidRPr="00270114" w:rsidRDefault="009C3CB4" w:rsidP="00277ADC">
      <w:pPr>
        <w:spacing w:line="240" w:lineRule="auto"/>
        <w:rPr>
          <w:rFonts w:ascii="FbShefa" w:hAnsi="FbShefa"/>
          <w:sz w:val="11"/>
          <w:rtl/>
        </w:rPr>
      </w:pPr>
      <w:r w:rsidRPr="001B3037">
        <w:rPr>
          <w:rFonts w:ascii="FbShefa" w:hAnsi="FbShefa"/>
          <w:b/>
          <w:bCs/>
          <w:color w:val="3B2F2A" w:themeColor="text2" w:themeShade="80"/>
          <w:sz w:val="11"/>
          <w:rtl/>
        </w:rPr>
        <w:t>אסור</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ללמוד בתחילה</w:t>
      </w:r>
      <w:r w:rsidR="00980F5A" w:rsidRPr="00270114">
        <w:rPr>
          <w:rFonts w:ascii="FbShefa" w:hAnsi="FbShefa"/>
          <w:sz w:val="11"/>
          <w:rtl/>
        </w:rPr>
        <w:t>.</w:t>
      </w:r>
    </w:p>
    <w:p w14:paraId="1F4499ED" w14:textId="7D503CBD" w:rsidR="009C3CB4" w:rsidRPr="00270114" w:rsidRDefault="009C3CB4" w:rsidP="009C3CB4">
      <w:pPr>
        <w:spacing w:line="240" w:lineRule="auto"/>
        <w:rPr>
          <w:rFonts w:ascii="FbShefa" w:hAnsi="FbShefa"/>
          <w:sz w:val="11"/>
          <w:rtl/>
        </w:rPr>
      </w:pPr>
    </w:p>
    <w:p w14:paraId="25D1E66D" w14:textId="779FD2FF" w:rsidR="009C3CB4" w:rsidRPr="00270114" w:rsidRDefault="00277ADC" w:rsidP="004D57C5">
      <w:pPr>
        <w:pStyle w:val="2"/>
        <w:rPr>
          <w:rFonts w:ascii="FbShefa" w:hAnsi="FbShefa"/>
          <w:rtl/>
        </w:rPr>
      </w:pPr>
      <w:r w:rsidRPr="00270114">
        <w:rPr>
          <w:rFonts w:ascii="FbShefa" w:hAnsi="FbShefa"/>
          <w:rtl/>
        </w:rPr>
        <w:t>המוצא</w:t>
      </w:r>
      <w:r w:rsidR="009C3CB4" w:rsidRPr="00270114">
        <w:rPr>
          <w:rFonts w:ascii="FbShefa" w:hAnsi="FbShefa"/>
          <w:rtl/>
        </w:rPr>
        <w:t xml:space="preserve"> ס"ת</w:t>
      </w:r>
    </w:p>
    <w:p w14:paraId="0081A876" w14:textId="6D56DF96"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אדם אחד</w:t>
      </w:r>
      <w:r w:rsidR="00980F5A" w:rsidRPr="001B3037">
        <w:rPr>
          <w:rFonts w:ascii="FbShefa" w:hAnsi="FbShefa"/>
          <w:b/>
          <w:bCs/>
          <w:color w:val="3B2F2A" w:themeColor="text2" w:themeShade="80"/>
          <w:sz w:val="11"/>
          <w:rtl/>
        </w:rPr>
        <w:t>.</w:t>
      </w:r>
      <w:r w:rsidRPr="00270114">
        <w:rPr>
          <w:rFonts w:ascii="FbShefa" w:hAnsi="FbShefa"/>
          <w:sz w:val="11"/>
          <w:rtl/>
        </w:rPr>
        <w:t xml:space="preserve"> מותר</w:t>
      </w:r>
      <w:r w:rsidR="004D57C5" w:rsidRPr="00270114">
        <w:rPr>
          <w:rFonts w:ascii="FbShefa" w:hAnsi="FbShefa"/>
          <w:sz w:val="11"/>
          <w:rtl/>
        </w:rPr>
        <w:t xml:space="preserve"> לקרוא בו כשגוללו</w:t>
      </w:r>
      <w:r w:rsidR="00980F5A" w:rsidRPr="00270114">
        <w:rPr>
          <w:rFonts w:ascii="FbShefa" w:hAnsi="FbShefa"/>
          <w:sz w:val="11"/>
          <w:rtl/>
        </w:rPr>
        <w:t>.</w:t>
      </w:r>
    </w:p>
    <w:p w14:paraId="09286793" w14:textId="1555A624" w:rsidR="009C3CB4" w:rsidRPr="00270114" w:rsidRDefault="00277ADC" w:rsidP="009C3CB4">
      <w:pPr>
        <w:spacing w:line="240" w:lineRule="auto"/>
        <w:rPr>
          <w:rFonts w:ascii="FbShefa" w:hAnsi="FbShefa"/>
          <w:sz w:val="11"/>
          <w:rtl/>
        </w:rPr>
      </w:pPr>
      <w:r w:rsidRPr="001B3037">
        <w:rPr>
          <w:rFonts w:ascii="FbShefa" w:hAnsi="FbShefa"/>
          <w:b/>
          <w:bCs/>
          <w:color w:val="3B2F2A" w:themeColor="text2" w:themeShade="80"/>
          <w:sz w:val="11"/>
          <w:rtl/>
        </w:rPr>
        <w:t>שלשה</w:t>
      </w:r>
      <w:r w:rsidR="009C3CB4" w:rsidRPr="001B3037">
        <w:rPr>
          <w:rFonts w:ascii="FbShefa" w:hAnsi="FbShefa"/>
          <w:b/>
          <w:bCs/>
          <w:color w:val="3B2F2A" w:themeColor="text2" w:themeShade="80"/>
          <w:sz w:val="11"/>
          <w:rtl/>
        </w:rPr>
        <w:t xml:space="preserve"> בני אדם</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אסור</w:t>
      </w:r>
      <w:r w:rsidR="00980F5A" w:rsidRPr="00270114">
        <w:rPr>
          <w:rFonts w:ascii="FbShefa" w:hAnsi="FbShefa"/>
          <w:sz w:val="11"/>
          <w:rtl/>
        </w:rPr>
        <w:t>.</w:t>
      </w:r>
    </w:p>
    <w:p w14:paraId="558F842A" w14:textId="77777777" w:rsidR="00277ADC" w:rsidRPr="001B3037" w:rsidRDefault="00277ADC" w:rsidP="009C3CB4">
      <w:pPr>
        <w:spacing w:line="240" w:lineRule="auto"/>
        <w:rPr>
          <w:rFonts w:ascii="FbShefa" w:hAnsi="FbShefa"/>
          <w:b/>
          <w:bCs/>
          <w:color w:val="3B2F2A" w:themeColor="text2" w:themeShade="80"/>
          <w:sz w:val="11"/>
          <w:rtl/>
        </w:rPr>
      </w:pPr>
    </w:p>
    <w:p w14:paraId="7021394C" w14:textId="77777777" w:rsidR="004D57C5" w:rsidRPr="00270114" w:rsidRDefault="00277ADC" w:rsidP="004D57C5">
      <w:pPr>
        <w:pStyle w:val="3"/>
        <w:rPr>
          <w:rFonts w:ascii="FbShefa" w:hAnsi="FbShefa"/>
          <w:rtl/>
        </w:rPr>
      </w:pPr>
      <w:r w:rsidRPr="00270114">
        <w:rPr>
          <w:rFonts w:ascii="FbShefa" w:hAnsi="FbShefa"/>
          <w:rtl/>
        </w:rPr>
        <w:t xml:space="preserve">שני </w:t>
      </w:r>
      <w:r w:rsidR="009C3CB4" w:rsidRPr="00270114">
        <w:rPr>
          <w:rFonts w:ascii="FbShefa" w:hAnsi="FbShefa"/>
          <w:rtl/>
        </w:rPr>
        <w:t>בני אדם</w:t>
      </w:r>
      <w:r w:rsidR="004D57C5" w:rsidRPr="00270114">
        <w:rPr>
          <w:rFonts w:ascii="FbShefa" w:hAnsi="FbShefa"/>
          <w:rtl/>
        </w:rPr>
        <w:t>:</w:t>
      </w:r>
    </w:p>
    <w:p w14:paraId="489407AE" w14:textId="74FB53CD" w:rsidR="00277A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בענין אחד</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אסור</w:t>
      </w:r>
      <w:r w:rsidR="00980F5A" w:rsidRPr="00270114">
        <w:rPr>
          <w:rFonts w:ascii="FbShefa" w:hAnsi="FbShefa"/>
          <w:sz w:val="11"/>
          <w:rtl/>
        </w:rPr>
        <w:t>.</w:t>
      </w:r>
    </w:p>
    <w:p w14:paraId="7A331264" w14:textId="468CC8B5"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בשני ענינים</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מותר</w:t>
      </w:r>
      <w:r w:rsidR="00980F5A" w:rsidRPr="00270114">
        <w:rPr>
          <w:rFonts w:ascii="FbShefa" w:hAnsi="FbShefa"/>
          <w:sz w:val="11"/>
          <w:rtl/>
        </w:rPr>
        <w:t>.</w:t>
      </w:r>
    </w:p>
    <w:p w14:paraId="7C8DC183" w14:textId="012EC473" w:rsidR="009C3CB4" w:rsidRPr="001B3037" w:rsidRDefault="009C3CB4" w:rsidP="009C3CB4">
      <w:pPr>
        <w:spacing w:line="240" w:lineRule="auto"/>
        <w:rPr>
          <w:rFonts w:ascii="FbShefa" w:hAnsi="FbShefa"/>
          <w:b/>
          <w:bCs/>
          <w:color w:val="3B2F2A" w:themeColor="text2" w:themeShade="80"/>
          <w:sz w:val="11"/>
          <w:rtl/>
        </w:rPr>
      </w:pPr>
    </w:p>
    <w:p w14:paraId="6545B400" w14:textId="7126D48A"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אסור</w:t>
      </w:r>
      <w:r w:rsidR="00980F5A" w:rsidRPr="00270114">
        <w:rPr>
          <w:rFonts w:ascii="FbShefa" w:hAnsi="FbShefa"/>
          <w:sz w:val="11"/>
          <w:rtl/>
        </w:rPr>
        <w:t>.</w:t>
      </w:r>
      <w:r w:rsidRPr="00270114">
        <w:rPr>
          <w:rFonts w:ascii="FbShefa" w:hAnsi="FbShefa"/>
          <w:sz w:val="11"/>
          <w:rtl/>
        </w:rPr>
        <w:t xml:space="preserve"> לקרות פרשה ולשנות או לתרגם</w:t>
      </w:r>
      <w:r w:rsidR="00980F5A" w:rsidRPr="00270114">
        <w:rPr>
          <w:rFonts w:ascii="FbShefa" w:hAnsi="FbShefa"/>
          <w:sz w:val="11"/>
          <w:rtl/>
        </w:rPr>
        <w:t>.</w:t>
      </w:r>
    </w:p>
    <w:p w14:paraId="3E17561E" w14:textId="20FCE384"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אסור</w:t>
      </w:r>
      <w:r w:rsidR="00980F5A" w:rsidRPr="001B3037">
        <w:rPr>
          <w:rFonts w:ascii="FbShefa" w:hAnsi="FbShefa"/>
          <w:b/>
          <w:bCs/>
          <w:color w:val="3B2F2A" w:themeColor="text2" w:themeShade="80"/>
          <w:sz w:val="11"/>
          <w:rtl/>
        </w:rPr>
        <w:t>.</w:t>
      </w:r>
      <w:r w:rsidRPr="00270114">
        <w:rPr>
          <w:rFonts w:ascii="FbShefa" w:hAnsi="FbShefa"/>
          <w:sz w:val="11"/>
          <w:rtl/>
        </w:rPr>
        <w:t xml:space="preserve"> לפתוח בו יותר משלשה דפין</w:t>
      </w:r>
      <w:r w:rsidR="00980F5A" w:rsidRPr="00270114">
        <w:rPr>
          <w:rFonts w:ascii="FbShefa" w:hAnsi="FbShefa"/>
          <w:sz w:val="11"/>
          <w:rtl/>
        </w:rPr>
        <w:t>.</w:t>
      </w:r>
    </w:p>
    <w:p w14:paraId="204F88E1" w14:textId="77777777" w:rsidR="009C3CB4" w:rsidRPr="00270114" w:rsidRDefault="009C3CB4" w:rsidP="009C3CB4">
      <w:pPr>
        <w:spacing w:line="240" w:lineRule="auto"/>
        <w:rPr>
          <w:rFonts w:ascii="FbShefa" w:hAnsi="FbShefa"/>
          <w:sz w:val="11"/>
          <w:rtl/>
        </w:rPr>
      </w:pPr>
    </w:p>
    <w:p w14:paraId="2642DA42"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ניעור כסות</w:t>
      </w:r>
    </w:p>
    <w:p w14:paraId="61DD5AC4" w14:textId="77777777" w:rsidR="00277ADC" w:rsidRPr="00270114" w:rsidRDefault="009C3CB4" w:rsidP="00226ECE">
      <w:pPr>
        <w:pStyle w:val="3"/>
        <w:rPr>
          <w:rFonts w:ascii="FbShefa" w:hAnsi="FbShefa"/>
          <w:rtl/>
        </w:rPr>
      </w:pPr>
      <w:r w:rsidRPr="00270114">
        <w:rPr>
          <w:rFonts w:ascii="FbShefa" w:hAnsi="FbShefa"/>
          <w:rtl/>
        </w:rPr>
        <w:t>סתירה</w:t>
      </w:r>
      <w:r w:rsidR="00277ADC" w:rsidRPr="00270114">
        <w:rPr>
          <w:rFonts w:ascii="FbShefa" w:hAnsi="FbShefa"/>
          <w:rtl/>
        </w:rPr>
        <w:t>:</w:t>
      </w:r>
    </w:p>
    <w:p w14:paraId="2F9E3220" w14:textId="41901DC5"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מנערה</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אחד לשלשים יום</w:t>
      </w:r>
      <w:r w:rsidR="00980F5A" w:rsidRPr="00270114">
        <w:rPr>
          <w:rFonts w:ascii="FbShefa" w:hAnsi="FbShefa"/>
          <w:sz w:val="11"/>
          <w:rtl/>
        </w:rPr>
        <w:t>.</w:t>
      </w:r>
    </w:p>
    <w:p w14:paraId="6DBBEA7E" w14:textId="4350904D"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מי שיש לו גרדי אומן בתוך ביתו</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ינער כסותו בכל יום</w:t>
      </w:r>
      <w:r w:rsidR="00980F5A" w:rsidRPr="00270114">
        <w:rPr>
          <w:rFonts w:ascii="FbShefa" w:hAnsi="FbShefa"/>
          <w:sz w:val="11"/>
          <w:rtl/>
        </w:rPr>
        <w:t>.</w:t>
      </w:r>
    </w:p>
    <w:p w14:paraId="6D4F884D" w14:textId="77777777" w:rsidR="00277ADC" w:rsidRPr="001B3037" w:rsidRDefault="00277ADC" w:rsidP="009C3CB4">
      <w:pPr>
        <w:spacing w:line="240" w:lineRule="auto"/>
        <w:rPr>
          <w:rFonts w:ascii="FbShefa" w:hAnsi="FbShefa"/>
          <w:b/>
          <w:bCs/>
          <w:color w:val="3B2F2A" w:themeColor="text2" w:themeShade="80"/>
          <w:sz w:val="11"/>
          <w:rtl/>
        </w:rPr>
      </w:pPr>
    </w:p>
    <w:p w14:paraId="57C81D30" w14:textId="77777777" w:rsidR="00277ADC" w:rsidRPr="00270114" w:rsidRDefault="00277ADC" w:rsidP="00277ADC">
      <w:pPr>
        <w:pStyle w:val="3"/>
        <w:rPr>
          <w:rFonts w:ascii="FbShefa" w:hAnsi="FbShefa"/>
          <w:color w:val="7C5F1D"/>
          <w:rtl/>
        </w:rPr>
      </w:pPr>
      <w:r w:rsidRPr="00270114">
        <w:rPr>
          <w:rFonts w:ascii="FbShefa" w:hAnsi="FbShefa"/>
          <w:color w:val="7C5F1D"/>
          <w:rtl/>
        </w:rPr>
        <w:t xml:space="preserve">תשובה </w:t>
      </w:r>
      <w:r w:rsidR="009C3CB4" w:rsidRPr="00270114">
        <w:rPr>
          <w:rFonts w:ascii="FbShefa" w:hAnsi="FbShefa"/>
          <w:color w:val="7C5F1D"/>
          <w:rtl/>
        </w:rPr>
        <w:t>א</w:t>
      </w:r>
      <w:r w:rsidRPr="00270114">
        <w:rPr>
          <w:rFonts w:ascii="FbShefa" w:hAnsi="FbShefa"/>
          <w:color w:val="7C5F1D"/>
          <w:rtl/>
        </w:rPr>
        <w:t>:</w:t>
      </w:r>
    </w:p>
    <w:p w14:paraId="092810CC" w14:textId="57DD7221"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בכל יום</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קשה</w:t>
      </w:r>
      <w:r w:rsidR="00980F5A" w:rsidRPr="00270114">
        <w:rPr>
          <w:rFonts w:ascii="FbShefa" w:hAnsi="FbShefa"/>
          <w:sz w:val="11"/>
          <w:rtl/>
        </w:rPr>
        <w:t>.</w:t>
      </w:r>
    </w:p>
    <w:p w14:paraId="1A60CD0A" w14:textId="1C831B0D"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אחד לשלשים יום</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מעלי לה</w:t>
      </w:r>
      <w:r w:rsidR="00980F5A" w:rsidRPr="00270114">
        <w:rPr>
          <w:rFonts w:ascii="FbShefa" w:hAnsi="FbShefa"/>
          <w:sz w:val="11"/>
          <w:rtl/>
        </w:rPr>
        <w:t>.</w:t>
      </w:r>
    </w:p>
    <w:p w14:paraId="30E1B8E7" w14:textId="611915A9" w:rsidR="00277ADC" w:rsidRPr="001B3037" w:rsidRDefault="00277ADC" w:rsidP="009C3CB4">
      <w:pPr>
        <w:spacing w:line="240" w:lineRule="auto"/>
        <w:rPr>
          <w:rFonts w:ascii="FbShefa" w:hAnsi="FbShefa"/>
          <w:b/>
          <w:bCs/>
          <w:color w:val="3B2F2A" w:themeColor="text2" w:themeShade="80"/>
          <w:sz w:val="11"/>
          <w:rtl/>
        </w:rPr>
      </w:pPr>
    </w:p>
    <w:p w14:paraId="5451C097" w14:textId="20CC27D9" w:rsidR="00277ADC" w:rsidRPr="00270114" w:rsidRDefault="00277ADC" w:rsidP="00277ADC">
      <w:pPr>
        <w:pStyle w:val="3"/>
        <w:rPr>
          <w:rFonts w:ascii="FbShefa" w:hAnsi="FbShefa"/>
          <w:color w:val="7C5F1D"/>
          <w:rtl/>
        </w:rPr>
      </w:pPr>
      <w:r w:rsidRPr="00270114">
        <w:rPr>
          <w:rFonts w:ascii="FbShefa" w:hAnsi="FbShefa"/>
          <w:color w:val="7C5F1D"/>
          <w:rtl/>
        </w:rPr>
        <w:t>תשובה ב:</w:t>
      </w:r>
    </w:p>
    <w:p w14:paraId="2A7627BC" w14:textId="7367C377"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בחד</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מעלי</w:t>
      </w:r>
      <w:r w:rsidR="00980F5A" w:rsidRPr="00270114">
        <w:rPr>
          <w:rFonts w:ascii="FbShefa" w:hAnsi="FbShefa"/>
          <w:sz w:val="11"/>
          <w:rtl/>
        </w:rPr>
        <w:t>.</w:t>
      </w:r>
    </w:p>
    <w:p w14:paraId="2AD8C6D0" w14:textId="3D806E85"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בתרי</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קשה</w:t>
      </w:r>
      <w:r w:rsidR="00980F5A" w:rsidRPr="00270114">
        <w:rPr>
          <w:rFonts w:ascii="FbShefa" w:hAnsi="FbShefa"/>
          <w:sz w:val="11"/>
          <w:rtl/>
        </w:rPr>
        <w:t>.</w:t>
      </w:r>
    </w:p>
    <w:p w14:paraId="3A1F5877" w14:textId="77777777" w:rsidR="00277ADC" w:rsidRPr="001B3037" w:rsidRDefault="00277ADC" w:rsidP="009C3CB4">
      <w:pPr>
        <w:spacing w:line="240" w:lineRule="auto"/>
        <w:rPr>
          <w:rFonts w:ascii="FbShefa" w:hAnsi="FbShefa"/>
          <w:b/>
          <w:bCs/>
          <w:color w:val="3B2F2A" w:themeColor="text2" w:themeShade="80"/>
          <w:sz w:val="11"/>
          <w:rtl/>
        </w:rPr>
      </w:pPr>
    </w:p>
    <w:p w14:paraId="22C1B3BC" w14:textId="77777777" w:rsidR="00277ADC" w:rsidRPr="00270114" w:rsidRDefault="00277ADC" w:rsidP="00277ADC">
      <w:pPr>
        <w:pStyle w:val="3"/>
        <w:rPr>
          <w:rFonts w:ascii="FbShefa" w:hAnsi="FbShefa"/>
          <w:color w:val="7C5F1D"/>
          <w:rtl/>
        </w:rPr>
      </w:pPr>
      <w:r w:rsidRPr="00270114">
        <w:rPr>
          <w:rFonts w:ascii="FbShefa" w:hAnsi="FbShefa"/>
          <w:color w:val="7C5F1D"/>
          <w:rtl/>
        </w:rPr>
        <w:t>תשובה ג:</w:t>
      </w:r>
    </w:p>
    <w:p w14:paraId="37C95BC7" w14:textId="000B5DF8"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בידא</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מעלי</w:t>
      </w:r>
      <w:r w:rsidR="00980F5A" w:rsidRPr="00270114">
        <w:rPr>
          <w:rFonts w:ascii="FbShefa" w:hAnsi="FbShefa"/>
          <w:sz w:val="11"/>
          <w:rtl/>
        </w:rPr>
        <w:t>.</w:t>
      </w:r>
    </w:p>
    <w:p w14:paraId="2AB7E9A3" w14:textId="2F617D37"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בחוטרא</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קשה</w:t>
      </w:r>
      <w:r w:rsidR="00980F5A" w:rsidRPr="00270114">
        <w:rPr>
          <w:rFonts w:ascii="FbShefa" w:hAnsi="FbShefa"/>
          <w:sz w:val="11"/>
          <w:rtl/>
        </w:rPr>
        <w:t>.</w:t>
      </w:r>
    </w:p>
    <w:p w14:paraId="507F6A3D" w14:textId="42D2C40C" w:rsidR="00277ADC" w:rsidRPr="001B3037" w:rsidRDefault="00277ADC" w:rsidP="009C3CB4">
      <w:pPr>
        <w:spacing w:line="240" w:lineRule="auto"/>
        <w:rPr>
          <w:rFonts w:ascii="FbShefa" w:hAnsi="FbShefa"/>
          <w:b/>
          <w:bCs/>
          <w:color w:val="3B2F2A" w:themeColor="text2" w:themeShade="80"/>
          <w:sz w:val="11"/>
          <w:rtl/>
        </w:rPr>
      </w:pPr>
    </w:p>
    <w:p w14:paraId="7423409C" w14:textId="77777777" w:rsidR="00277ADC" w:rsidRPr="00270114" w:rsidRDefault="00277ADC" w:rsidP="00277ADC">
      <w:pPr>
        <w:pStyle w:val="3"/>
        <w:rPr>
          <w:rFonts w:ascii="FbShefa" w:hAnsi="FbShefa"/>
          <w:color w:val="7C5F1D"/>
          <w:rtl/>
        </w:rPr>
      </w:pPr>
      <w:r w:rsidRPr="00270114">
        <w:rPr>
          <w:rFonts w:ascii="FbShefa" w:hAnsi="FbShefa"/>
          <w:color w:val="7C5F1D"/>
          <w:rtl/>
        </w:rPr>
        <w:t xml:space="preserve">תשובה </w:t>
      </w:r>
      <w:r w:rsidR="009C3CB4" w:rsidRPr="00270114">
        <w:rPr>
          <w:rFonts w:ascii="FbShefa" w:hAnsi="FbShefa"/>
          <w:color w:val="7C5F1D"/>
          <w:rtl/>
        </w:rPr>
        <w:t>ד</w:t>
      </w:r>
      <w:r w:rsidRPr="00270114">
        <w:rPr>
          <w:rFonts w:ascii="FbShefa" w:hAnsi="FbShefa"/>
          <w:color w:val="7C5F1D"/>
          <w:rtl/>
        </w:rPr>
        <w:t>:</w:t>
      </w:r>
    </w:p>
    <w:p w14:paraId="23FCBB65" w14:textId="7FFD4D8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בדעמרא</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קשה</w:t>
      </w:r>
      <w:r w:rsidR="00980F5A" w:rsidRPr="00270114">
        <w:rPr>
          <w:rFonts w:ascii="FbShefa" w:hAnsi="FbShefa"/>
          <w:sz w:val="11"/>
          <w:rtl/>
        </w:rPr>
        <w:t>.</w:t>
      </w:r>
    </w:p>
    <w:p w14:paraId="668ADE04" w14:textId="4F30A817" w:rsidR="009C3CB4" w:rsidRPr="00270114" w:rsidRDefault="009C3CB4" w:rsidP="00277ADC">
      <w:pPr>
        <w:spacing w:line="240" w:lineRule="auto"/>
        <w:rPr>
          <w:rFonts w:ascii="FbShefa" w:hAnsi="FbShefa"/>
          <w:rtl/>
        </w:rPr>
      </w:pPr>
      <w:r w:rsidRPr="001B3037">
        <w:rPr>
          <w:rFonts w:ascii="FbShefa" w:hAnsi="FbShefa"/>
          <w:b/>
          <w:bCs/>
          <w:color w:val="3B2F2A" w:themeColor="text2" w:themeShade="80"/>
          <w:sz w:val="11"/>
          <w:rtl/>
        </w:rPr>
        <w:t>בדכיתנא</w:t>
      </w:r>
      <w:r w:rsidR="00980F5A" w:rsidRPr="001B3037">
        <w:rPr>
          <w:rFonts w:ascii="FbShefa" w:hAnsi="FbShefa"/>
          <w:b/>
          <w:bCs/>
          <w:color w:val="3B2F2A" w:themeColor="text2" w:themeShade="80"/>
          <w:sz w:val="11"/>
          <w:rtl/>
        </w:rPr>
        <w:t>.</w:t>
      </w:r>
      <w:r w:rsidRPr="00270114">
        <w:rPr>
          <w:rFonts w:ascii="FbShefa" w:hAnsi="FbShefa"/>
          <w:rtl/>
        </w:rPr>
        <w:t xml:space="preserve"> מעלי</w:t>
      </w:r>
      <w:r w:rsidR="00980F5A" w:rsidRPr="00270114">
        <w:rPr>
          <w:rFonts w:ascii="FbShefa" w:hAnsi="FbShefa"/>
          <w:rtl/>
        </w:rPr>
        <w:t>.</w:t>
      </w:r>
    </w:p>
    <w:p w14:paraId="42B53F23" w14:textId="77777777" w:rsidR="00277ADC" w:rsidRPr="00270114" w:rsidRDefault="00277ADC" w:rsidP="00277ADC">
      <w:pPr>
        <w:spacing w:line="240" w:lineRule="auto"/>
        <w:rPr>
          <w:rFonts w:ascii="FbShefa" w:hAnsi="FbShefa"/>
          <w:sz w:val="11"/>
          <w:rtl/>
        </w:rPr>
      </w:pPr>
    </w:p>
    <w:p w14:paraId="68B3626C" w14:textId="77777777" w:rsidR="00396712" w:rsidRPr="00270114" w:rsidRDefault="00396712" w:rsidP="00396712">
      <w:pPr>
        <w:pStyle w:val="2"/>
        <w:rPr>
          <w:rFonts w:ascii="FbShefa" w:hAnsi="FbShefa"/>
          <w:color w:val="7C5F1D"/>
          <w:rtl/>
        </w:rPr>
      </w:pPr>
      <w:r w:rsidRPr="00270114">
        <w:rPr>
          <w:rFonts w:ascii="FbShefa" w:hAnsi="FbShefa"/>
          <w:color w:val="7C5F1D"/>
          <w:rtl/>
        </w:rPr>
        <w:t>מים רותחים</w:t>
      </w:r>
    </w:p>
    <w:p w14:paraId="76882537" w14:textId="4DE563EE" w:rsidR="00433741" w:rsidRPr="00270114" w:rsidRDefault="00277ADC" w:rsidP="00396712">
      <w:pPr>
        <w:rPr>
          <w:rFonts w:ascii="FbShefa" w:hAnsi="FbShefa"/>
          <w:sz w:val="11"/>
          <w:rtl/>
        </w:rPr>
      </w:pPr>
      <w:r w:rsidRPr="001B3037">
        <w:rPr>
          <w:rFonts w:ascii="FbShefa" w:hAnsi="FbShefa"/>
          <w:b/>
          <w:bCs/>
          <w:color w:val="3B2F2A" w:themeColor="text2" w:themeShade="80"/>
          <w:rtl/>
        </w:rPr>
        <w:t>כסא</w:t>
      </w:r>
      <w:r w:rsidR="00396712" w:rsidRPr="001B3037">
        <w:rPr>
          <w:rFonts w:ascii="FbShefa" w:hAnsi="FbShefa"/>
          <w:b/>
          <w:bCs/>
          <w:color w:val="3B2F2A" w:themeColor="text2" w:themeShade="80"/>
          <w:sz w:val="11"/>
          <w:rtl/>
        </w:rPr>
        <w:t xml:space="preserve"> </w:t>
      </w:r>
      <w:r w:rsidRPr="001B3037">
        <w:rPr>
          <w:rFonts w:ascii="FbShefa" w:hAnsi="FbShefa"/>
          <w:b/>
          <w:bCs/>
          <w:color w:val="3B2F2A" w:themeColor="text2" w:themeShade="80"/>
          <w:sz w:val="11"/>
          <w:rtl/>
        </w:rPr>
        <w:t>דחרשין</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ולא דפושרין</w:t>
      </w:r>
      <w:r w:rsidR="00980F5A" w:rsidRPr="00270114">
        <w:rPr>
          <w:rFonts w:ascii="FbShefa" w:hAnsi="FbShefa"/>
          <w:sz w:val="11"/>
          <w:rtl/>
        </w:rPr>
        <w:t>.</w:t>
      </w:r>
    </w:p>
    <w:p w14:paraId="717F9B5D" w14:textId="34C8A4A8" w:rsidR="00721810" w:rsidRPr="00270114" w:rsidRDefault="00721810" w:rsidP="00396712">
      <w:pPr>
        <w:rPr>
          <w:rFonts w:ascii="FbShefa" w:hAnsi="FbShefa"/>
          <w:sz w:val="11"/>
          <w:rtl/>
        </w:rPr>
      </w:pPr>
      <w:r w:rsidRPr="001B3037">
        <w:rPr>
          <w:rFonts w:ascii="FbShefa" w:hAnsi="FbShefa"/>
          <w:b/>
          <w:bCs/>
          <w:color w:val="3B2F2A" w:themeColor="text2" w:themeShade="80"/>
          <w:rtl/>
        </w:rPr>
        <w:t>דוקא</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00277ADC" w:rsidRPr="00270114">
        <w:rPr>
          <w:rFonts w:ascii="FbShefa" w:hAnsi="FbShefa"/>
          <w:sz w:val="11"/>
          <w:rtl/>
        </w:rPr>
        <w:t>בכלי מתכות</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ו</w:t>
      </w:r>
      <w:r w:rsidR="00277ADC" w:rsidRPr="001B3037">
        <w:rPr>
          <w:rFonts w:ascii="FbShefa" w:hAnsi="FbShefa"/>
          <w:b/>
          <w:bCs/>
          <w:color w:val="3B2F2A" w:themeColor="text2" w:themeShade="80"/>
          <w:sz w:val="11"/>
          <w:rtl/>
        </w:rPr>
        <w:t>לא</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 xml:space="preserve">בכלי </w:t>
      </w:r>
      <w:r w:rsidR="00277ADC" w:rsidRPr="00270114">
        <w:rPr>
          <w:rFonts w:ascii="FbShefa" w:hAnsi="FbShefa"/>
          <w:sz w:val="11"/>
          <w:rtl/>
        </w:rPr>
        <w:t>חר</w:t>
      </w:r>
      <w:r w:rsidRPr="00270114">
        <w:rPr>
          <w:rFonts w:ascii="FbShefa" w:hAnsi="FbShefa"/>
          <w:sz w:val="11"/>
          <w:rtl/>
        </w:rPr>
        <w:t>ס</w:t>
      </w:r>
      <w:r w:rsidR="00980F5A" w:rsidRPr="00270114">
        <w:rPr>
          <w:rFonts w:ascii="FbShefa" w:hAnsi="FbShefa"/>
          <w:sz w:val="11"/>
          <w:rtl/>
        </w:rPr>
        <w:t>.</w:t>
      </w:r>
    </w:p>
    <w:p w14:paraId="478EB752" w14:textId="0BF7F4C2" w:rsidR="00433741" w:rsidRPr="00270114" w:rsidRDefault="00721810" w:rsidP="00396712">
      <w:pPr>
        <w:rPr>
          <w:rFonts w:ascii="FbShefa" w:hAnsi="FbShefa"/>
          <w:sz w:val="11"/>
          <w:rtl/>
        </w:rPr>
      </w:pPr>
      <w:r w:rsidRPr="001B3037">
        <w:rPr>
          <w:rFonts w:ascii="FbShefa" w:hAnsi="FbShefa"/>
          <w:b/>
          <w:bCs/>
          <w:color w:val="3B2F2A" w:themeColor="text2" w:themeShade="80"/>
          <w:sz w:val="11"/>
          <w:rtl/>
        </w:rPr>
        <w:t>ודוקא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277ADC" w:rsidRPr="00270114">
        <w:rPr>
          <w:rFonts w:ascii="FbShefa" w:hAnsi="FbShefa"/>
          <w:sz w:val="11"/>
          <w:rtl/>
        </w:rPr>
        <w:t>לא צויץ</w:t>
      </w:r>
      <w:r w:rsidR="00980F5A" w:rsidRPr="00270114">
        <w:rPr>
          <w:rFonts w:ascii="FbShefa" w:hAnsi="FbShefa"/>
          <w:sz w:val="11"/>
          <w:rtl/>
        </w:rPr>
        <w:t>.</w:t>
      </w:r>
    </w:p>
    <w:p w14:paraId="5D3619C7" w14:textId="2C9E20B1" w:rsidR="00277ADC" w:rsidRPr="00270114" w:rsidRDefault="00721810" w:rsidP="00396712">
      <w:pPr>
        <w:rPr>
          <w:rFonts w:ascii="FbShefa" w:hAnsi="FbShefa"/>
          <w:sz w:val="11"/>
          <w:rtl/>
        </w:rPr>
      </w:pPr>
      <w:r w:rsidRPr="001B3037">
        <w:rPr>
          <w:rFonts w:ascii="FbShefa" w:hAnsi="FbShefa"/>
          <w:b/>
          <w:bCs/>
          <w:color w:val="3B2F2A" w:themeColor="text2" w:themeShade="80"/>
          <w:sz w:val="11"/>
          <w:rtl/>
        </w:rPr>
        <w:t>ודוקא</w:t>
      </w:r>
      <w:r w:rsidR="00980F5A" w:rsidRPr="001B3037">
        <w:rPr>
          <w:rFonts w:ascii="FbShefa" w:hAnsi="FbShefa"/>
          <w:b/>
          <w:bCs/>
          <w:color w:val="3B2F2A" w:themeColor="text2" w:themeShade="80"/>
          <w:sz w:val="11"/>
          <w:rtl/>
        </w:rPr>
        <w:t>.</w:t>
      </w:r>
      <w:r w:rsidR="00277ADC" w:rsidRPr="00270114">
        <w:rPr>
          <w:rFonts w:ascii="FbShefa" w:hAnsi="FbShefa"/>
          <w:sz w:val="11"/>
          <w:rtl/>
        </w:rPr>
        <w:t xml:space="preserve"> </w:t>
      </w:r>
      <w:r w:rsidRPr="00270114">
        <w:rPr>
          <w:rFonts w:ascii="FbShefa" w:hAnsi="FbShefa"/>
          <w:sz w:val="11"/>
          <w:rtl/>
        </w:rPr>
        <w:t>ד</w:t>
      </w:r>
      <w:r w:rsidR="00277ADC" w:rsidRPr="00270114">
        <w:rPr>
          <w:rFonts w:ascii="FbShefa" w:hAnsi="FbShefa"/>
          <w:sz w:val="11"/>
          <w:rtl/>
        </w:rPr>
        <w:t>לא שדא בה ציביא</w:t>
      </w:r>
      <w:r w:rsidR="00980F5A" w:rsidRPr="00270114">
        <w:rPr>
          <w:rFonts w:ascii="FbShefa" w:hAnsi="FbShefa"/>
          <w:sz w:val="11"/>
          <w:rtl/>
        </w:rPr>
        <w:t>.</w:t>
      </w:r>
    </w:p>
    <w:p w14:paraId="74CE9457" w14:textId="77777777" w:rsidR="00721810" w:rsidRPr="001B3037" w:rsidRDefault="00721810" w:rsidP="00277ADC">
      <w:pPr>
        <w:spacing w:line="240" w:lineRule="auto"/>
        <w:rPr>
          <w:rFonts w:ascii="FbShefa" w:hAnsi="FbShefa"/>
          <w:b/>
          <w:bCs/>
          <w:color w:val="3B2F2A" w:themeColor="text2" w:themeShade="80"/>
          <w:sz w:val="11"/>
          <w:rtl/>
        </w:rPr>
      </w:pPr>
    </w:p>
    <w:p w14:paraId="1C4EF7F3" w14:textId="77777777" w:rsidR="00721810" w:rsidRPr="00270114" w:rsidRDefault="00277ADC" w:rsidP="00721810">
      <w:pPr>
        <w:pStyle w:val="2"/>
        <w:rPr>
          <w:rFonts w:ascii="FbShefa" w:hAnsi="FbShefa"/>
          <w:color w:val="7C5F1D"/>
          <w:rtl/>
        </w:rPr>
      </w:pPr>
      <w:r w:rsidRPr="00270114">
        <w:rPr>
          <w:rFonts w:ascii="FbShefa" w:hAnsi="FbShefa"/>
          <w:color w:val="7C5F1D"/>
          <w:rtl/>
        </w:rPr>
        <w:t>הניח אביו מעות הרבה ורוצה לאבדן</w:t>
      </w:r>
    </w:p>
    <w:p w14:paraId="6D45218D" w14:textId="723CC6BA" w:rsidR="00721810" w:rsidRPr="00270114" w:rsidRDefault="00277ADC" w:rsidP="00277ADC">
      <w:pPr>
        <w:spacing w:line="240" w:lineRule="auto"/>
        <w:rPr>
          <w:rFonts w:ascii="FbShefa" w:hAnsi="FbShefa"/>
          <w:sz w:val="11"/>
          <w:rtl/>
        </w:rPr>
      </w:pPr>
      <w:r w:rsidRPr="001B3037">
        <w:rPr>
          <w:rFonts w:ascii="FbShefa" w:hAnsi="FbShefa"/>
          <w:b/>
          <w:bCs/>
          <w:color w:val="3B2F2A" w:themeColor="text2" w:themeShade="80"/>
          <w:sz w:val="11"/>
          <w:rtl/>
        </w:rPr>
        <w:t>ילבש</w:t>
      </w:r>
      <w:r w:rsidR="00980F5A" w:rsidRPr="00270114">
        <w:rPr>
          <w:rFonts w:ascii="FbShefa" w:hAnsi="FbShefa"/>
          <w:sz w:val="11"/>
          <w:rtl/>
        </w:rPr>
        <w:t>.</w:t>
      </w:r>
      <w:r w:rsidRPr="00270114">
        <w:rPr>
          <w:rFonts w:ascii="FbShefa" w:hAnsi="FbShefa"/>
          <w:sz w:val="11"/>
          <w:rtl/>
        </w:rPr>
        <w:t xml:space="preserve"> כלי פשתן</w:t>
      </w:r>
      <w:r w:rsidR="00721810" w:rsidRPr="00270114">
        <w:rPr>
          <w:rFonts w:ascii="FbShefa" w:hAnsi="FbShefa"/>
          <w:sz w:val="11"/>
          <w:rtl/>
        </w:rPr>
        <w:t>,</w:t>
      </w:r>
      <w:r w:rsidRPr="00270114">
        <w:rPr>
          <w:rFonts w:ascii="FbShefa" w:hAnsi="FbShefa"/>
          <w:sz w:val="11"/>
          <w:rtl/>
        </w:rPr>
        <w:t xml:space="preserve"> בכיתנא רומיתא</w:t>
      </w:r>
      <w:r w:rsidR="00980F5A" w:rsidRPr="00270114">
        <w:rPr>
          <w:rFonts w:ascii="FbShefa" w:hAnsi="FbShefa"/>
          <w:sz w:val="11"/>
          <w:rtl/>
        </w:rPr>
        <w:t>.</w:t>
      </w:r>
    </w:p>
    <w:p w14:paraId="45EE9DA6" w14:textId="531A213A" w:rsidR="00433741" w:rsidRPr="00270114" w:rsidRDefault="00277ADC" w:rsidP="00277ADC">
      <w:pPr>
        <w:spacing w:line="240" w:lineRule="auto"/>
        <w:rPr>
          <w:rFonts w:ascii="FbShefa" w:hAnsi="FbShefa"/>
          <w:sz w:val="11"/>
          <w:rtl/>
        </w:rPr>
      </w:pPr>
      <w:r w:rsidRPr="001B3037">
        <w:rPr>
          <w:rFonts w:ascii="FbShefa" w:hAnsi="FbShefa"/>
          <w:b/>
          <w:bCs/>
          <w:color w:val="3B2F2A" w:themeColor="text2" w:themeShade="80"/>
          <w:sz w:val="11"/>
          <w:rtl/>
        </w:rPr>
        <w:t>ישתמש</w:t>
      </w:r>
      <w:r w:rsidR="00980F5A" w:rsidRPr="00270114">
        <w:rPr>
          <w:rFonts w:ascii="FbShefa" w:hAnsi="FbShefa"/>
          <w:sz w:val="11"/>
          <w:rtl/>
        </w:rPr>
        <w:t>.</w:t>
      </w:r>
      <w:r w:rsidRPr="00270114">
        <w:rPr>
          <w:rFonts w:ascii="FbShefa" w:hAnsi="FbShefa"/>
          <w:sz w:val="11"/>
          <w:rtl/>
        </w:rPr>
        <w:t xml:space="preserve"> בכלי זכוכית</w:t>
      </w:r>
      <w:r w:rsidR="00721810" w:rsidRPr="00270114">
        <w:rPr>
          <w:rFonts w:ascii="FbShefa" w:hAnsi="FbShefa"/>
          <w:sz w:val="11"/>
          <w:rtl/>
        </w:rPr>
        <w:t>,</w:t>
      </w:r>
      <w:r w:rsidRPr="00270114">
        <w:rPr>
          <w:rFonts w:ascii="FbShefa" w:hAnsi="FbShefa"/>
          <w:sz w:val="11"/>
          <w:rtl/>
        </w:rPr>
        <w:t xml:space="preserve"> בזוגיתא חיורתא</w:t>
      </w:r>
      <w:r w:rsidR="00980F5A" w:rsidRPr="00270114">
        <w:rPr>
          <w:rFonts w:ascii="FbShefa" w:hAnsi="FbShefa"/>
          <w:sz w:val="11"/>
          <w:rtl/>
        </w:rPr>
        <w:t>.</w:t>
      </w:r>
    </w:p>
    <w:p w14:paraId="525839C6" w14:textId="70D2609F" w:rsidR="00277ADC" w:rsidRPr="00270114" w:rsidRDefault="00277ADC" w:rsidP="00277ADC">
      <w:pPr>
        <w:spacing w:line="240" w:lineRule="auto"/>
        <w:rPr>
          <w:rFonts w:ascii="FbShefa" w:hAnsi="FbShefa"/>
          <w:sz w:val="11"/>
          <w:rtl/>
        </w:rPr>
      </w:pPr>
      <w:r w:rsidRPr="001B3037">
        <w:rPr>
          <w:rFonts w:ascii="FbShefa" w:hAnsi="FbShefa"/>
          <w:b/>
          <w:bCs/>
          <w:color w:val="3B2F2A" w:themeColor="text2" w:themeShade="80"/>
          <w:sz w:val="11"/>
          <w:rtl/>
        </w:rPr>
        <w:t>וישכור פועלים</w:t>
      </w:r>
      <w:r w:rsidR="00980F5A" w:rsidRPr="00270114">
        <w:rPr>
          <w:rFonts w:ascii="FbShefa" w:hAnsi="FbShefa"/>
          <w:sz w:val="11"/>
          <w:rtl/>
        </w:rPr>
        <w:t>.</w:t>
      </w:r>
      <w:r w:rsidRPr="00270114">
        <w:rPr>
          <w:rFonts w:ascii="FbShefa" w:hAnsi="FbShefa"/>
          <w:sz w:val="11"/>
          <w:rtl/>
        </w:rPr>
        <w:t xml:space="preserve"> ואל ישב עמהן</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בתורי</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דנפיש פסידייהו</w:t>
      </w:r>
      <w:r w:rsidR="00980F5A" w:rsidRPr="00270114">
        <w:rPr>
          <w:rFonts w:ascii="FbShefa" w:hAnsi="FbShefa"/>
          <w:sz w:val="11"/>
          <w:rtl/>
        </w:rPr>
        <w:t>.</w:t>
      </w:r>
    </w:p>
    <w:p w14:paraId="78743756" w14:textId="3C79D2AF" w:rsidR="009C3CB4" w:rsidRPr="00270114" w:rsidRDefault="009C3CB4" w:rsidP="00794C1A">
      <w:pPr>
        <w:pStyle w:val="1"/>
        <w:rPr>
          <w:rFonts w:ascii="FbShefa" w:hAnsi="FbShefa"/>
          <w:rtl/>
        </w:rPr>
      </w:pPr>
      <w:r w:rsidRPr="00270114">
        <w:rPr>
          <w:rFonts w:ascii="FbShefa" w:hAnsi="FbShefa"/>
          <w:sz w:val="11"/>
          <w:rtl/>
        </w:rPr>
        <w:t>ל</w:t>
      </w:r>
      <w:r w:rsidR="00B36BF2" w:rsidRPr="00270114">
        <w:rPr>
          <w:rFonts w:ascii="FbShefa" w:hAnsi="FbShefa"/>
          <w:sz w:val="11"/>
          <w:rtl/>
        </w:rPr>
        <w:t>, א</w:t>
      </w:r>
    </w:p>
    <w:p w14:paraId="1D7BD010"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לצורכו ולצורכה</w:t>
      </w:r>
    </w:p>
    <w:p w14:paraId="31E9A5FE" w14:textId="75D4F255"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איבעיא להו</w:t>
      </w:r>
      <w:r w:rsidR="00980F5A" w:rsidRPr="00270114">
        <w:rPr>
          <w:rFonts w:ascii="FbShefa" w:hAnsi="FbShefa"/>
          <w:sz w:val="11"/>
          <w:rtl/>
        </w:rPr>
        <w:t>.</w:t>
      </w:r>
      <w:r w:rsidRPr="00270114">
        <w:rPr>
          <w:rFonts w:ascii="FbShefa" w:hAnsi="FbShefa"/>
          <w:sz w:val="11"/>
          <w:rtl/>
        </w:rPr>
        <w:t xml:space="preserve"> לצורכו ולצורכה מאי</w:t>
      </w:r>
      <w:r w:rsidR="00980F5A" w:rsidRPr="00270114">
        <w:rPr>
          <w:rFonts w:ascii="FbShefa" w:hAnsi="FbShefa"/>
          <w:sz w:val="11"/>
          <w:rtl/>
        </w:rPr>
        <w:t>.</w:t>
      </w:r>
    </w:p>
    <w:p w14:paraId="6B91D33E" w14:textId="77777777" w:rsidR="009C3CB4" w:rsidRPr="00270114" w:rsidRDefault="009C3CB4" w:rsidP="009C3CB4">
      <w:pPr>
        <w:spacing w:line="240" w:lineRule="auto"/>
        <w:rPr>
          <w:rFonts w:ascii="FbShefa" w:hAnsi="FbShefa"/>
          <w:sz w:val="11"/>
          <w:rtl/>
        </w:rPr>
      </w:pPr>
    </w:p>
    <w:p w14:paraId="5712FA6B" w14:textId="0E1DB4B7" w:rsidR="00DC36D7" w:rsidRPr="00270114" w:rsidRDefault="009C3CB4" w:rsidP="00DC36D7">
      <w:pPr>
        <w:pStyle w:val="3"/>
        <w:rPr>
          <w:rFonts w:ascii="FbShefa" w:hAnsi="FbShefa"/>
          <w:color w:val="7C5F1D"/>
          <w:rtl/>
        </w:rPr>
      </w:pPr>
      <w:r w:rsidRPr="00270114">
        <w:rPr>
          <w:rFonts w:ascii="FbShefa" w:hAnsi="FbShefa"/>
          <w:color w:val="7C5F1D"/>
          <w:rtl/>
        </w:rPr>
        <w:t>ת</w:t>
      </w:r>
      <w:r w:rsidR="00DC36D7" w:rsidRPr="00270114">
        <w:rPr>
          <w:rFonts w:ascii="FbShefa" w:hAnsi="FbShefa"/>
          <w:color w:val="7C5F1D"/>
          <w:rtl/>
        </w:rPr>
        <w:t>"</w:t>
      </w:r>
      <w:r w:rsidRPr="00270114">
        <w:rPr>
          <w:rFonts w:ascii="FbShefa" w:hAnsi="FbShefa"/>
          <w:color w:val="7C5F1D"/>
          <w:rtl/>
        </w:rPr>
        <w:t>ש</w:t>
      </w:r>
      <w:r w:rsidR="00DC36D7" w:rsidRPr="00270114">
        <w:rPr>
          <w:rFonts w:ascii="FbShefa" w:hAnsi="FbShefa"/>
          <w:color w:val="7C5F1D"/>
          <w:rtl/>
        </w:rPr>
        <w:t>:</w:t>
      </w:r>
    </w:p>
    <w:p w14:paraId="5461E6C9" w14:textId="7E6EC11A"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דיוקים סותרים במשנה</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מרישא לסיפא</w:t>
      </w:r>
      <w:r w:rsidR="00980F5A" w:rsidRPr="00270114">
        <w:rPr>
          <w:rFonts w:ascii="FbShefa" w:hAnsi="FbShefa"/>
          <w:sz w:val="11"/>
          <w:rtl/>
        </w:rPr>
        <w:t>.</w:t>
      </w:r>
      <w:r w:rsidR="00331B6B" w:rsidRPr="00270114">
        <w:rPr>
          <w:rFonts w:ascii="FbShefa" w:hAnsi="FbShefa"/>
          <w:sz w:val="11"/>
          <w:rtl/>
        </w:rPr>
        <w:t xml:space="preserve"> </w:t>
      </w:r>
      <w:r w:rsidR="001B2E23" w:rsidRPr="001B3037">
        <w:rPr>
          <w:rFonts w:ascii="FbShefa" w:hAnsi="FbShefa"/>
          <w:b/>
          <w:bCs/>
          <w:color w:val="3B2F2A" w:themeColor="text2" w:themeShade="80"/>
          <w:sz w:val="11"/>
          <w:rtl/>
        </w:rPr>
        <w:t>דקתני</w:t>
      </w:r>
      <w:r w:rsidR="00980F5A" w:rsidRPr="001B3037">
        <w:rPr>
          <w:rFonts w:ascii="FbShefa" w:hAnsi="FbShefa"/>
          <w:b/>
          <w:bCs/>
          <w:color w:val="3B2F2A" w:themeColor="text2" w:themeShade="80"/>
          <w:sz w:val="11"/>
          <w:rtl/>
        </w:rPr>
        <w:t>.</w:t>
      </w:r>
      <w:r w:rsidR="001B2E23" w:rsidRPr="001B3037">
        <w:rPr>
          <w:rFonts w:ascii="FbShefa" w:hAnsi="FbShefa"/>
          <w:b/>
          <w:bCs/>
          <w:color w:val="3B2F2A" w:themeColor="text2" w:themeShade="80"/>
          <w:sz w:val="11"/>
          <w:rtl/>
        </w:rPr>
        <w:t xml:space="preserve"> </w:t>
      </w:r>
      <w:r w:rsidRPr="00270114">
        <w:rPr>
          <w:rFonts w:ascii="FbShefa" w:hAnsi="FbShefa"/>
          <w:sz w:val="11"/>
          <w:rtl/>
        </w:rPr>
        <w:t>לצורכה</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אבל לא</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לכבודו</w:t>
      </w:r>
      <w:r w:rsidR="00980F5A" w:rsidRPr="00270114">
        <w:rPr>
          <w:rFonts w:ascii="FbShefa" w:hAnsi="FbShefa"/>
          <w:sz w:val="11"/>
          <w:rtl/>
        </w:rPr>
        <w:t>.</w:t>
      </w:r>
    </w:p>
    <w:p w14:paraId="46745650" w14:textId="78078B1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אלא</w:t>
      </w:r>
      <w:r w:rsidR="00980F5A" w:rsidRPr="001B3037">
        <w:rPr>
          <w:rFonts w:ascii="FbShefa" w:hAnsi="FbShefa"/>
          <w:b/>
          <w:bCs/>
          <w:color w:val="3B2F2A" w:themeColor="text2" w:themeShade="80"/>
          <w:sz w:val="11"/>
          <w:rtl/>
        </w:rPr>
        <w:t>.</w:t>
      </w:r>
      <w:r w:rsidRPr="00270114">
        <w:rPr>
          <w:rFonts w:ascii="FbShefa" w:hAnsi="FbShefa"/>
          <w:sz w:val="11"/>
          <w:rtl/>
        </w:rPr>
        <w:t xml:space="preserve"> מהא ליכא למשמע מינה</w:t>
      </w:r>
      <w:r w:rsidR="00980F5A" w:rsidRPr="00270114">
        <w:rPr>
          <w:rFonts w:ascii="FbShefa" w:hAnsi="FbShefa"/>
          <w:sz w:val="11"/>
          <w:rtl/>
        </w:rPr>
        <w:t>.</w:t>
      </w:r>
    </w:p>
    <w:p w14:paraId="7DD225BE" w14:textId="6E22C1DE" w:rsidR="009C3CB4" w:rsidRPr="00270114" w:rsidRDefault="009C3CB4" w:rsidP="009C3CB4">
      <w:pPr>
        <w:spacing w:line="240" w:lineRule="auto"/>
        <w:rPr>
          <w:rFonts w:ascii="FbShefa" w:hAnsi="FbShefa"/>
          <w:sz w:val="11"/>
          <w:rtl/>
        </w:rPr>
      </w:pPr>
    </w:p>
    <w:p w14:paraId="26B0F9C6" w14:textId="77777777" w:rsidR="001B2E23" w:rsidRPr="00270114" w:rsidRDefault="009C3CB4" w:rsidP="001B2E23">
      <w:pPr>
        <w:pStyle w:val="3"/>
        <w:rPr>
          <w:rFonts w:ascii="FbShefa" w:hAnsi="FbShefa"/>
          <w:color w:val="7C5F1D"/>
          <w:rtl/>
        </w:rPr>
      </w:pPr>
      <w:r w:rsidRPr="00270114">
        <w:rPr>
          <w:rFonts w:ascii="FbShefa" w:hAnsi="FbShefa"/>
          <w:color w:val="7C5F1D"/>
          <w:rtl/>
        </w:rPr>
        <w:t>ת</w:t>
      </w:r>
      <w:r w:rsidR="001B2E23" w:rsidRPr="00270114">
        <w:rPr>
          <w:rFonts w:ascii="FbShefa" w:hAnsi="FbShefa"/>
          <w:color w:val="7C5F1D"/>
          <w:rtl/>
        </w:rPr>
        <w:t>"ש:</w:t>
      </w:r>
    </w:p>
    <w:p w14:paraId="01FEF086" w14:textId="5F8E1203" w:rsidR="009C3CB4" w:rsidRPr="00270114" w:rsidRDefault="009C3CB4" w:rsidP="001B2E23">
      <w:pPr>
        <w:spacing w:line="240" w:lineRule="auto"/>
        <w:rPr>
          <w:rFonts w:ascii="FbShefa" w:hAnsi="FbShefa"/>
          <w:sz w:val="11"/>
          <w:rtl/>
        </w:rPr>
      </w:pPr>
      <w:r w:rsidRPr="001B3037">
        <w:rPr>
          <w:rFonts w:ascii="FbShefa" w:hAnsi="FbShefa"/>
          <w:b/>
          <w:bCs/>
          <w:color w:val="3B2F2A" w:themeColor="text2" w:themeShade="80"/>
          <w:sz w:val="11"/>
          <w:rtl/>
        </w:rPr>
        <w:t>נזדמנו לו אורחים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לא ישטחנה על מטה ומגוד, בין לצורכו בין לצורכה</w:t>
      </w:r>
      <w:r w:rsidR="00980F5A" w:rsidRPr="00270114">
        <w:rPr>
          <w:rFonts w:ascii="FbShefa" w:hAnsi="FbShefa"/>
          <w:sz w:val="11"/>
          <w:rtl/>
        </w:rPr>
        <w:t>.</w:t>
      </w:r>
    </w:p>
    <w:p w14:paraId="00C07FC0" w14:textId="4470289A"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מקלא קלי לה</w:t>
      </w:r>
      <w:r w:rsidR="00D601AA" w:rsidRPr="00270114">
        <w:rPr>
          <w:rFonts w:ascii="FbShefa" w:hAnsi="FbShefa"/>
          <w:sz w:val="11"/>
          <w:rtl/>
        </w:rPr>
        <w:t>,</w:t>
      </w:r>
      <w:r w:rsidRPr="00270114">
        <w:rPr>
          <w:rFonts w:ascii="FbShefa" w:hAnsi="FbShefa"/>
          <w:sz w:val="11"/>
          <w:rtl/>
        </w:rPr>
        <w:t xml:space="preserve"> משום עינא</w:t>
      </w:r>
      <w:r w:rsidR="00872477" w:rsidRPr="00270114">
        <w:rPr>
          <w:rFonts w:ascii="FbShefa" w:hAnsi="FbShefa"/>
          <w:sz w:val="11"/>
          <w:rtl/>
        </w:rPr>
        <w:t>,</w:t>
      </w:r>
      <w:r w:rsidRPr="00270114">
        <w:rPr>
          <w:rFonts w:ascii="FbShefa" w:hAnsi="FbShefa"/>
          <w:sz w:val="11"/>
          <w:rtl/>
        </w:rPr>
        <w:t xml:space="preserve"> או משום גנבי</w:t>
      </w:r>
      <w:r w:rsidR="00980F5A" w:rsidRPr="00270114">
        <w:rPr>
          <w:rFonts w:ascii="FbShefa" w:hAnsi="FbShefa"/>
          <w:sz w:val="11"/>
          <w:rtl/>
        </w:rPr>
        <w:t>.</w:t>
      </w:r>
    </w:p>
    <w:p w14:paraId="2C4AE51A" w14:textId="78200DDB" w:rsidR="009C3CB4" w:rsidRPr="00270114" w:rsidRDefault="009C3CB4" w:rsidP="009C3CB4">
      <w:pPr>
        <w:spacing w:line="240" w:lineRule="auto"/>
        <w:rPr>
          <w:rFonts w:ascii="FbShefa" w:hAnsi="FbShefa"/>
          <w:sz w:val="11"/>
          <w:rtl/>
        </w:rPr>
      </w:pPr>
    </w:p>
    <w:p w14:paraId="074BCA91" w14:textId="77777777" w:rsidR="00D601AA" w:rsidRPr="00270114" w:rsidRDefault="009C3CB4" w:rsidP="00D601AA">
      <w:pPr>
        <w:pStyle w:val="3"/>
        <w:rPr>
          <w:rFonts w:ascii="FbShefa" w:hAnsi="FbShefa"/>
          <w:color w:val="7C5F1D"/>
          <w:rtl/>
        </w:rPr>
      </w:pPr>
      <w:r w:rsidRPr="00270114">
        <w:rPr>
          <w:rFonts w:ascii="FbShefa" w:hAnsi="FbShefa"/>
          <w:color w:val="7C5F1D"/>
          <w:rtl/>
        </w:rPr>
        <w:t>ת</w:t>
      </w:r>
      <w:r w:rsidR="00D601AA" w:rsidRPr="00270114">
        <w:rPr>
          <w:rFonts w:ascii="FbShefa" w:hAnsi="FbShefa"/>
          <w:color w:val="7C5F1D"/>
          <w:rtl/>
        </w:rPr>
        <w:t>"ש:</w:t>
      </w:r>
    </w:p>
    <w:p w14:paraId="1781A90E" w14:textId="2D1A5BE9"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הכניסה לרבקה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בשביל שתינק ותדוש, פסולה</w:t>
      </w:r>
      <w:r w:rsidR="00980F5A" w:rsidRPr="00270114">
        <w:rPr>
          <w:rFonts w:ascii="FbShefa" w:hAnsi="FbShefa"/>
          <w:sz w:val="11"/>
          <w:rtl/>
        </w:rPr>
        <w:t>.</w:t>
      </w:r>
    </w:p>
    <w:p w14:paraId="5974518B" w14:textId="536CD082"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שאני התם דאיכא קראי</w:t>
      </w:r>
      <w:r w:rsidR="00980F5A" w:rsidRPr="00270114">
        <w:rPr>
          <w:rFonts w:ascii="FbShefa" w:hAnsi="FbShefa"/>
          <w:sz w:val="11"/>
          <w:rtl/>
        </w:rPr>
        <w:t>.</w:t>
      </w:r>
    </w:p>
    <w:p w14:paraId="5E692CA4" w14:textId="77777777" w:rsidR="009C3CB4" w:rsidRPr="00270114" w:rsidRDefault="009C3CB4" w:rsidP="001B2E23">
      <w:pPr>
        <w:rPr>
          <w:rFonts w:ascii="FbShefa" w:hAnsi="FbShefa"/>
          <w:rtl/>
        </w:rPr>
      </w:pPr>
    </w:p>
    <w:p w14:paraId="03E2860B" w14:textId="77777777" w:rsidR="009C3CB4" w:rsidRPr="00270114" w:rsidRDefault="009C3CB4" w:rsidP="009C3CB4">
      <w:pPr>
        <w:pStyle w:val="2"/>
        <w:rPr>
          <w:rFonts w:ascii="FbShefa" w:hAnsi="FbShefa"/>
          <w:color w:val="7C5F1D"/>
          <w:rtl/>
        </w:rPr>
      </w:pPr>
      <w:r w:rsidRPr="00270114">
        <w:rPr>
          <w:rFonts w:ascii="FbShefa" w:hAnsi="FbShefa"/>
          <w:color w:val="7C5F1D"/>
          <w:rtl/>
        </w:rPr>
        <w:t>פרה אדומה</w:t>
      </w:r>
    </w:p>
    <w:p w14:paraId="6EEFD506" w14:textId="77777777" w:rsidR="00571C5A" w:rsidRPr="00270114" w:rsidRDefault="009C3CB4" w:rsidP="00571C5A">
      <w:pPr>
        <w:pStyle w:val="3"/>
        <w:rPr>
          <w:rFonts w:ascii="FbShefa" w:hAnsi="FbShefa"/>
          <w:color w:val="7C5F1D"/>
          <w:rtl/>
        </w:rPr>
      </w:pPr>
      <w:r w:rsidRPr="00270114">
        <w:rPr>
          <w:rFonts w:ascii="FbShefa" w:hAnsi="FbShefa"/>
          <w:color w:val="7C5F1D"/>
          <w:rtl/>
        </w:rPr>
        <w:t>כשירה</w:t>
      </w:r>
      <w:r w:rsidR="00571C5A" w:rsidRPr="00270114">
        <w:rPr>
          <w:rFonts w:ascii="FbShefa" w:hAnsi="FbShefa"/>
          <w:color w:val="7C5F1D"/>
          <w:rtl/>
        </w:rPr>
        <w:t>:</w:t>
      </w:r>
    </w:p>
    <w:p w14:paraId="6A990DBC" w14:textId="47C1F67A"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הכניסה לרבקה</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ודשה</w:t>
      </w:r>
      <w:r w:rsidR="00980F5A" w:rsidRPr="00270114">
        <w:rPr>
          <w:rFonts w:ascii="FbShefa" w:hAnsi="FbShefa"/>
          <w:sz w:val="11"/>
          <w:rtl/>
        </w:rPr>
        <w:t>.</w:t>
      </w:r>
    </w:p>
    <w:p w14:paraId="243D0E24" w14:textId="2A3680F8"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שכן עליה</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עוף</w:t>
      </w:r>
      <w:r w:rsidR="00980F5A" w:rsidRPr="00270114">
        <w:rPr>
          <w:rFonts w:ascii="FbShefa" w:hAnsi="FbShefa"/>
          <w:sz w:val="11"/>
          <w:rtl/>
        </w:rPr>
        <w:t>.</w:t>
      </w:r>
    </w:p>
    <w:p w14:paraId="398895EA" w14:textId="77777777" w:rsidR="00571C5A" w:rsidRPr="001B3037" w:rsidRDefault="00571C5A" w:rsidP="009C3CB4">
      <w:pPr>
        <w:spacing w:line="240" w:lineRule="auto"/>
        <w:rPr>
          <w:rFonts w:ascii="FbShefa" w:hAnsi="FbShefa"/>
          <w:b/>
          <w:bCs/>
          <w:color w:val="3B2F2A" w:themeColor="text2" w:themeShade="80"/>
          <w:sz w:val="11"/>
          <w:rtl/>
        </w:rPr>
      </w:pPr>
    </w:p>
    <w:p w14:paraId="46949073" w14:textId="77777777" w:rsidR="00571C5A" w:rsidRPr="00270114" w:rsidRDefault="009C3CB4" w:rsidP="00571C5A">
      <w:pPr>
        <w:pStyle w:val="3"/>
        <w:rPr>
          <w:rFonts w:ascii="FbShefa" w:hAnsi="FbShefa"/>
          <w:color w:val="7C5F1D"/>
          <w:rtl/>
        </w:rPr>
      </w:pPr>
      <w:r w:rsidRPr="00270114">
        <w:rPr>
          <w:rFonts w:ascii="FbShefa" w:hAnsi="FbShefa"/>
          <w:color w:val="7C5F1D"/>
          <w:rtl/>
        </w:rPr>
        <w:t>פסולה</w:t>
      </w:r>
      <w:r w:rsidR="00571C5A" w:rsidRPr="00270114">
        <w:rPr>
          <w:rFonts w:ascii="FbShefa" w:hAnsi="FbShefa"/>
          <w:color w:val="7C5F1D"/>
          <w:rtl/>
        </w:rPr>
        <w:t>:</w:t>
      </w:r>
    </w:p>
    <w:p w14:paraId="79ABEDCE" w14:textId="4A62F62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בשביל שתינק</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ותדוש</w:t>
      </w:r>
      <w:r w:rsidR="00980F5A" w:rsidRPr="00270114">
        <w:rPr>
          <w:rFonts w:ascii="FbShefa" w:hAnsi="FbShefa"/>
          <w:sz w:val="11"/>
          <w:rtl/>
        </w:rPr>
        <w:t>.</w:t>
      </w:r>
    </w:p>
    <w:p w14:paraId="5554531E" w14:textId="1CF5AC8B"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עלה עליה</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זכר</w:t>
      </w:r>
      <w:r w:rsidR="00980F5A" w:rsidRPr="00270114">
        <w:rPr>
          <w:rFonts w:ascii="FbShefa" w:hAnsi="FbShefa"/>
          <w:sz w:val="11"/>
          <w:rtl/>
        </w:rPr>
        <w:t>.</w:t>
      </w:r>
    </w:p>
    <w:p w14:paraId="429A0830" w14:textId="77777777" w:rsidR="00571C5A" w:rsidRPr="001B3037" w:rsidRDefault="00571C5A" w:rsidP="009C3CB4">
      <w:pPr>
        <w:spacing w:line="240" w:lineRule="auto"/>
        <w:rPr>
          <w:rFonts w:ascii="FbShefa" w:hAnsi="FbShefa"/>
          <w:b/>
          <w:bCs/>
          <w:color w:val="3B2F2A" w:themeColor="text2" w:themeShade="80"/>
          <w:sz w:val="11"/>
          <w:rtl/>
        </w:rPr>
      </w:pPr>
    </w:p>
    <w:p w14:paraId="6843C0A8" w14:textId="705945B2" w:rsidR="00571C5A" w:rsidRPr="00270114" w:rsidRDefault="00571C5A" w:rsidP="00571C5A">
      <w:pPr>
        <w:pStyle w:val="3"/>
        <w:rPr>
          <w:rFonts w:ascii="FbShefa" w:hAnsi="FbShefa"/>
          <w:color w:val="7C5F1D"/>
          <w:rtl/>
        </w:rPr>
      </w:pPr>
      <w:r w:rsidRPr="00270114">
        <w:rPr>
          <w:rFonts w:ascii="FbShefa" w:hAnsi="FbShefa"/>
          <w:color w:val="7C5F1D"/>
          <w:rtl/>
        </w:rPr>
        <w:t>שנאמר:</w:t>
      </w:r>
    </w:p>
    <w:p w14:paraId="472DDC72" w14:textId="62B468D5"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כתיב</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עבד</w:t>
      </w:r>
      <w:r w:rsidR="00980F5A" w:rsidRPr="00270114">
        <w:rPr>
          <w:rFonts w:ascii="FbShefa" w:hAnsi="FbShefa"/>
          <w:sz w:val="11"/>
          <w:rtl/>
        </w:rPr>
        <w:t>.</w:t>
      </w:r>
    </w:p>
    <w:p w14:paraId="1F059026" w14:textId="6A9F5102"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וקרינן</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עובד</w:t>
      </w:r>
      <w:r w:rsidR="00980F5A" w:rsidRPr="00270114">
        <w:rPr>
          <w:rFonts w:ascii="FbShefa" w:hAnsi="FbShefa"/>
          <w:sz w:val="11"/>
          <w:rtl/>
        </w:rPr>
        <w:t>.</w:t>
      </w:r>
    </w:p>
    <w:p w14:paraId="3377CB03" w14:textId="2D926CBD"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הכלל</w:t>
      </w:r>
      <w:r w:rsidR="00980F5A" w:rsidRPr="001B3037">
        <w:rPr>
          <w:rFonts w:ascii="FbShefa" w:hAnsi="FbShefa"/>
          <w:b/>
          <w:bCs/>
          <w:color w:val="3B2F2A" w:themeColor="text2" w:themeShade="80"/>
          <w:sz w:val="11"/>
          <w:rtl/>
        </w:rPr>
        <w:t>.</w:t>
      </w:r>
      <w:r w:rsidRPr="00270114">
        <w:rPr>
          <w:rFonts w:ascii="FbShefa" w:hAnsi="FbShefa"/>
          <w:sz w:val="11"/>
          <w:rtl/>
        </w:rPr>
        <w:t xml:space="preserve"> עובד דומיא דעבד</w:t>
      </w:r>
      <w:r w:rsidR="00571C5A" w:rsidRPr="00270114">
        <w:rPr>
          <w:rFonts w:ascii="FbShefa" w:hAnsi="FbShefa"/>
          <w:sz w:val="11"/>
          <w:rtl/>
        </w:rPr>
        <w:t>,</w:t>
      </w:r>
      <w:r w:rsidRPr="00270114">
        <w:rPr>
          <w:rFonts w:ascii="FbShefa" w:hAnsi="FbShefa"/>
          <w:sz w:val="11"/>
          <w:rtl/>
        </w:rPr>
        <w:t xml:space="preserve"> דניחא ליה</w:t>
      </w:r>
      <w:r w:rsidR="00980F5A" w:rsidRPr="00270114">
        <w:rPr>
          <w:rFonts w:ascii="FbShefa" w:hAnsi="FbShefa"/>
          <w:sz w:val="11"/>
          <w:rtl/>
        </w:rPr>
        <w:t>.</w:t>
      </w:r>
    </w:p>
    <w:p w14:paraId="15B3F754" w14:textId="77777777" w:rsidR="009C3CB4" w:rsidRPr="001B3037" w:rsidRDefault="009C3CB4" w:rsidP="009C3CB4">
      <w:pPr>
        <w:spacing w:line="240" w:lineRule="auto"/>
        <w:rPr>
          <w:rFonts w:ascii="FbShefa" w:hAnsi="FbShefa"/>
          <w:b/>
          <w:bCs/>
          <w:color w:val="3B2F2A" w:themeColor="text2" w:themeShade="80"/>
          <w:sz w:val="11"/>
          <w:rtl/>
        </w:rPr>
      </w:pPr>
    </w:p>
    <w:p w14:paraId="3423FEB3"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שימוש בכלים שונים</w:t>
      </w:r>
    </w:p>
    <w:p w14:paraId="63EEE0CF" w14:textId="077E7425"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כלי עץ</w:t>
      </w:r>
      <w:r w:rsidR="00980F5A" w:rsidRPr="00270114">
        <w:rPr>
          <w:rFonts w:ascii="FbShefa" w:hAnsi="FbShefa"/>
          <w:sz w:val="11"/>
          <w:rtl/>
        </w:rPr>
        <w:t>.</w:t>
      </w:r>
      <w:r w:rsidRPr="00270114">
        <w:rPr>
          <w:rFonts w:ascii="FbShefa" w:hAnsi="FbShefa"/>
          <w:sz w:val="11"/>
          <w:rtl/>
        </w:rPr>
        <w:t xml:space="preserve"> משתמש, שלא ירקבו</w:t>
      </w:r>
      <w:r w:rsidR="00980F5A" w:rsidRPr="00270114">
        <w:rPr>
          <w:rFonts w:ascii="FbShefa" w:hAnsi="FbShefa"/>
          <w:sz w:val="11"/>
          <w:rtl/>
        </w:rPr>
        <w:t>.</w:t>
      </w:r>
    </w:p>
    <w:p w14:paraId="4B53A1F6" w14:textId="5D63D76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כלי נחושת</w:t>
      </w:r>
      <w:r w:rsidR="00980F5A" w:rsidRPr="001B3037">
        <w:rPr>
          <w:rFonts w:ascii="FbShefa" w:hAnsi="FbShefa"/>
          <w:b/>
          <w:bCs/>
          <w:color w:val="3B2F2A" w:themeColor="text2" w:themeShade="80"/>
          <w:sz w:val="11"/>
          <w:rtl/>
        </w:rPr>
        <w:t>.</w:t>
      </w:r>
      <w:r w:rsidRPr="00270114">
        <w:rPr>
          <w:rFonts w:ascii="FbShefa" w:hAnsi="FbShefa"/>
          <w:sz w:val="11"/>
          <w:rtl/>
        </w:rPr>
        <w:t xml:space="preserve"> בחמין, לא באור</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מפני</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שמשחיקן</w:t>
      </w:r>
      <w:r w:rsidR="00980F5A" w:rsidRPr="00270114">
        <w:rPr>
          <w:rFonts w:ascii="FbShefa" w:hAnsi="FbShefa"/>
          <w:sz w:val="11"/>
          <w:rtl/>
        </w:rPr>
        <w:t>.</w:t>
      </w:r>
    </w:p>
    <w:p w14:paraId="617DE846" w14:textId="477BE901"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כלי כסף</w:t>
      </w:r>
      <w:r w:rsidR="00980F5A" w:rsidRPr="00270114">
        <w:rPr>
          <w:rFonts w:ascii="FbShefa" w:hAnsi="FbShefa"/>
          <w:sz w:val="11"/>
          <w:rtl/>
        </w:rPr>
        <w:t>.</w:t>
      </w:r>
      <w:r w:rsidRPr="00270114">
        <w:rPr>
          <w:rFonts w:ascii="FbShefa" w:hAnsi="FbShefa"/>
          <w:sz w:val="11"/>
          <w:rtl/>
        </w:rPr>
        <w:t xml:space="preserve"> בצונן, לא בחמין</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מפני</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שמשחירן</w:t>
      </w:r>
      <w:r w:rsidR="00980F5A" w:rsidRPr="00270114">
        <w:rPr>
          <w:rFonts w:ascii="FbShefa" w:hAnsi="FbShefa"/>
          <w:sz w:val="11"/>
          <w:rtl/>
        </w:rPr>
        <w:t>.</w:t>
      </w:r>
    </w:p>
    <w:p w14:paraId="04A9E8B2" w14:textId="615CFB38"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מגריפות וקרדומות</w:t>
      </w:r>
      <w:r w:rsidR="00980F5A" w:rsidRPr="00270114">
        <w:rPr>
          <w:rFonts w:ascii="FbShefa" w:hAnsi="FbShefa"/>
          <w:sz w:val="11"/>
          <w:rtl/>
        </w:rPr>
        <w:t>.</w:t>
      </w:r>
      <w:r w:rsidRPr="00270114">
        <w:rPr>
          <w:rFonts w:ascii="FbShefa" w:hAnsi="FbShefa"/>
          <w:sz w:val="11"/>
          <w:rtl/>
        </w:rPr>
        <w:t xml:space="preserve"> </w:t>
      </w:r>
      <w:r w:rsidR="001D5FA8" w:rsidRPr="00270114">
        <w:rPr>
          <w:rFonts w:ascii="FbShefa" w:hAnsi="FbShefa"/>
          <w:sz w:val="11"/>
          <w:rtl/>
        </w:rPr>
        <w:t xml:space="preserve">משתמש </w:t>
      </w:r>
      <w:r w:rsidRPr="00270114">
        <w:rPr>
          <w:rFonts w:ascii="FbShefa" w:hAnsi="FbShefa"/>
          <w:sz w:val="11"/>
          <w:rtl/>
        </w:rPr>
        <w:t xml:space="preserve">ברך, </w:t>
      </w:r>
      <w:r w:rsidR="001D5FA8" w:rsidRPr="00270114">
        <w:rPr>
          <w:rFonts w:ascii="FbShefa" w:hAnsi="FbShefa"/>
          <w:sz w:val="11"/>
          <w:rtl/>
        </w:rPr>
        <w:t>ו</w:t>
      </w:r>
      <w:r w:rsidRPr="00270114">
        <w:rPr>
          <w:rFonts w:ascii="FbShefa" w:hAnsi="FbShefa"/>
          <w:sz w:val="11"/>
          <w:rtl/>
        </w:rPr>
        <w:t>לא בקשה</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מפני</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שמפחיתן</w:t>
      </w:r>
      <w:r w:rsidR="00980F5A" w:rsidRPr="00270114">
        <w:rPr>
          <w:rFonts w:ascii="FbShefa" w:hAnsi="FbShefa"/>
          <w:sz w:val="11"/>
          <w:rtl/>
        </w:rPr>
        <w:t>.</w:t>
      </w:r>
    </w:p>
    <w:p w14:paraId="019A26E7" w14:textId="7674A88D"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כלי זהב וזכוכית</w:t>
      </w:r>
      <w:r w:rsidR="00980F5A" w:rsidRPr="00270114">
        <w:rPr>
          <w:rFonts w:ascii="FbShefa" w:hAnsi="FbShefa"/>
          <w:sz w:val="11"/>
          <w:rtl/>
        </w:rPr>
        <w:t>.</w:t>
      </w:r>
      <w:r w:rsidRPr="00270114">
        <w:rPr>
          <w:rFonts w:ascii="FbShefa" w:hAnsi="FbShefa"/>
          <w:sz w:val="11"/>
          <w:rtl/>
        </w:rPr>
        <w:t xml:space="preserve"> לא יגע בהן עד שיבא אליהו</w:t>
      </w:r>
      <w:r w:rsidR="00980F5A" w:rsidRPr="00270114">
        <w:rPr>
          <w:rFonts w:ascii="FbShefa" w:hAnsi="FbShefa"/>
          <w:sz w:val="11"/>
          <w:rtl/>
        </w:rPr>
        <w:t>.</w:t>
      </w:r>
    </w:p>
    <w:p w14:paraId="248FB806" w14:textId="0550A36C" w:rsidR="009C3CB4" w:rsidRPr="00270114" w:rsidRDefault="009C3CB4" w:rsidP="009C3CB4">
      <w:pPr>
        <w:spacing w:line="240" w:lineRule="auto"/>
        <w:rPr>
          <w:rFonts w:ascii="FbShefa" w:hAnsi="FbShefa"/>
          <w:sz w:val="11"/>
          <w:rtl/>
        </w:rPr>
      </w:pPr>
    </w:p>
    <w:p w14:paraId="38938477"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פקדון</w:t>
      </w:r>
    </w:p>
    <w:p w14:paraId="0E4D8B3F" w14:textId="01370A48"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בפקדון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C9669D" w:rsidRPr="00270114">
        <w:rPr>
          <w:rFonts w:ascii="FbShefa" w:hAnsi="FbShefa"/>
          <w:rtl/>
        </w:rPr>
        <w:t>מטפל בו</w:t>
      </w:r>
      <w:r w:rsidR="00C9669D" w:rsidRPr="001B3037">
        <w:rPr>
          <w:rFonts w:ascii="FbShefa" w:hAnsi="FbShefa"/>
          <w:b/>
          <w:bCs/>
          <w:color w:val="3B2F2A" w:themeColor="text2" w:themeShade="80"/>
          <w:sz w:val="11"/>
          <w:rtl/>
        </w:rPr>
        <w:t xml:space="preserve"> </w:t>
      </w:r>
      <w:r w:rsidRPr="00270114">
        <w:rPr>
          <w:rFonts w:ascii="FbShefa" w:hAnsi="FbShefa"/>
          <w:sz w:val="11"/>
          <w:rtl/>
        </w:rPr>
        <w:t>כדרך שמ</w:t>
      </w:r>
      <w:r w:rsidR="00C9669D" w:rsidRPr="00270114">
        <w:rPr>
          <w:rFonts w:ascii="FbShefa" w:hAnsi="FbShefa"/>
          <w:sz w:val="11"/>
          <w:rtl/>
        </w:rPr>
        <w:t>טפל</w:t>
      </w:r>
      <w:r w:rsidRPr="00270114">
        <w:rPr>
          <w:rFonts w:ascii="FbShefa" w:hAnsi="FbShefa"/>
          <w:sz w:val="11"/>
          <w:rtl/>
        </w:rPr>
        <w:t xml:space="preserve"> באבידה</w:t>
      </w:r>
      <w:r w:rsidR="00980F5A" w:rsidRPr="00270114">
        <w:rPr>
          <w:rFonts w:ascii="FbShefa" w:hAnsi="FbShefa"/>
          <w:sz w:val="11"/>
          <w:rtl/>
        </w:rPr>
        <w:t>.</w:t>
      </w:r>
    </w:p>
    <w:p w14:paraId="6A00E787" w14:textId="78AF7FB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כגון</w:t>
      </w:r>
      <w:r w:rsidR="00980F5A" w:rsidRPr="001B3037">
        <w:rPr>
          <w:rFonts w:ascii="FbShefa" w:hAnsi="FbShefa"/>
          <w:b/>
          <w:bCs/>
          <w:color w:val="3B2F2A" w:themeColor="text2" w:themeShade="80"/>
          <w:sz w:val="11"/>
          <w:rtl/>
        </w:rPr>
        <w:t>.</w:t>
      </w:r>
      <w:r w:rsidRPr="00270114">
        <w:rPr>
          <w:rFonts w:ascii="FbShefa" w:hAnsi="FbShefa"/>
          <w:sz w:val="11"/>
          <w:rtl/>
        </w:rPr>
        <w:t xml:space="preserve"> שהלכו בעליהן למדינת הים</w:t>
      </w:r>
      <w:r w:rsidR="00980F5A" w:rsidRPr="00270114">
        <w:rPr>
          <w:rFonts w:ascii="FbShefa" w:hAnsi="FbShefa"/>
          <w:sz w:val="11"/>
          <w:rtl/>
        </w:rPr>
        <w:t>.</w:t>
      </w:r>
    </w:p>
    <w:p w14:paraId="6B2456C6" w14:textId="11D31608" w:rsidR="009C3CB4" w:rsidRPr="00270114" w:rsidRDefault="009C3CB4" w:rsidP="009C3CB4">
      <w:pPr>
        <w:spacing w:line="240" w:lineRule="auto"/>
        <w:rPr>
          <w:rFonts w:ascii="FbShefa" w:hAnsi="FbShefa"/>
          <w:sz w:val="11"/>
          <w:rtl/>
        </w:rPr>
      </w:pPr>
    </w:p>
    <w:p w14:paraId="6C21DA78"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פטור השבה</w:t>
      </w:r>
    </w:p>
    <w:p w14:paraId="3D29B8EA" w14:textId="77777777" w:rsidR="00C9669D" w:rsidRPr="00270114" w:rsidRDefault="009C3CB4" w:rsidP="00C9669D">
      <w:pPr>
        <w:pStyle w:val="3"/>
        <w:rPr>
          <w:rFonts w:ascii="FbShefa" w:hAnsi="FbShefa"/>
          <w:color w:val="7C5F1D"/>
          <w:rtl/>
        </w:rPr>
      </w:pPr>
      <w:r w:rsidRPr="00270114">
        <w:rPr>
          <w:rFonts w:ascii="FbShefa" w:hAnsi="FbShefa"/>
          <w:color w:val="7C5F1D"/>
          <w:rtl/>
        </w:rPr>
        <w:t>כהן בבית הקברות</w:t>
      </w:r>
      <w:r w:rsidR="00C9669D" w:rsidRPr="00270114">
        <w:rPr>
          <w:rFonts w:ascii="FbShefa" w:hAnsi="FbShefa"/>
          <w:color w:val="7C5F1D"/>
          <w:rtl/>
        </w:rPr>
        <w:t>:</w:t>
      </w:r>
    </w:p>
    <w:p w14:paraId="2188D357" w14:textId="25847D5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טעם 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האי עשה, והאי לא תעשה ועשה</w:t>
      </w:r>
      <w:r w:rsidR="00980F5A" w:rsidRPr="00270114">
        <w:rPr>
          <w:rFonts w:ascii="FbShefa" w:hAnsi="FbShefa"/>
          <w:sz w:val="11"/>
          <w:rtl/>
        </w:rPr>
        <w:t>.</w:t>
      </w:r>
    </w:p>
    <w:p w14:paraId="69C72733" w14:textId="664CAADA" w:rsidR="009C3CB4" w:rsidRPr="00270114" w:rsidRDefault="00C9669D" w:rsidP="009C3CB4">
      <w:pPr>
        <w:spacing w:line="240" w:lineRule="auto"/>
        <w:rPr>
          <w:rFonts w:ascii="FbShefa" w:hAnsi="FbShefa"/>
          <w:sz w:val="11"/>
          <w:rtl/>
        </w:rPr>
      </w:pPr>
      <w:r w:rsidRPr="001B3037">
        <w:rPr>
          <w:rFonts w:ascii="FbShefa" w:hAnsi="FbShefa"/>
          <w:b/>
          <w:bCs/>
          <w:color w:val="3B2F2A" w:themeColor="text2" w:themeShade="80"/>
          <w:sz w:val="11"/>
          <w:rtl/>
        </w:rPr>
        <w:t xml:space="preserve">טעם </w:t>
      </w:r>
      <w:r w:rsidR="009C3CB4" w:rsidRPr="001B3037">
        <w:rPr>
          <w:rFonts w:ascii="FbShefa" w:hAnsi="FbShefa"/>
          <w:b/>
          <w:bCs/>
          <w:color w:val="3B2F2A" w:themeColor="text2" w:themeShade="80"/>
          <w:sz w:val="11"/>
          <w:rtl/>
        </w:rPr>
        <w:t>ב</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לא דחינן איסורא מקמי ממונא</w:t>
      </w:r>
      <w:r w:rsidR="00980F5A" w:rsidRPr="00270114">
        <w:rPr>
          <w:rFonts w:ascii="FbShefa" w:hAnsi="FbShefa"/>
          <w:sz w:val="11"/>
          <w:rtl/>
        </w:rPr>
        <w:t>.</w:t>
      </w:r>
    </w:p>
    <w:p w14:paraId="07BE294B" w14:textId="77777777" w:rsidR="00C9669D" w:rsidRPr="001B3037" w:rsidRDefault="00C9669D" w:rsidP="009C3CB4">
      <w:pPr>
        <w:spacing w:line="240" w:lineRule="auto"/>
        <w:rPr>
          <w:rFonts w:ascii="FbShefa" w:hAnsi="FbShefa"/>
          <w:b/>
          <w:bCs/>
          <w:color w:val="3B2F2A" w:themeColor="text2" w:themeShade="80"/>
          <w:sz w:val="11"/>
          <w:rtl/>
        </w:rPr>
      </w:pPr>
    </w:p>
    <w:p w14:paraId="0403F776" w14:textId="77777777" w:rsidR="00C9669D" w:rsidRPr="00270114" w:rsidRDefault="009C3CB4" w:rsidP="00C9669D">
      <w:pPr>
        <w:pStyle w:val="3"/>
        <w:rPr>
          <w:rFonts w:ascii="FbShefa" w:hAnsi="FbShefa"/>
          <w:color w:val="7C5F1D"/>
          <w:rtl/>
        </w:rPr>
      </w:pPr>
      <w:r w:rsidRPr="00270114">
        <w:rPr>
          <w:rFonts w:ascii="FbShefa" w:hAnsi="FbShefa"/>
          <w:color w:val="7C5F1D"/>
          <w:rtl/>
        </w:rPr>
        <w:t>מלאכה שלו מרובה משל חבירו</w:t>
      </w:r>
      <w:r w:rsidR="00C9669D" w:rsidRPr="00270114">
        <w:rPr>
          <w:rFonts w:ascii="FbShefa" w:hAnsi="FbShefa"/>
          <w:color w:val="7C5F1D"/>
          <w:rtl/>
        </w:rPr>
        <w:t>:</w:t>
      </w:r>
    </w:p>
    <w:p w14:paraId="7312FD46" w14:textId="00369CDB" w:rsidR="002F24DC" w:rsidRPr="00270114" w:rsidRDefault="00C9669D" w:rsidP="009C3CB4">
      <w:pPr>
        <w:spacing w:line="240" w:lineRule="auto"/>
        <w:rPr>
          <w:rFonts w:ascii="FbShefa" w:hAnsi="FbShefa"/>
          <w:sz w:val="11"/>
          <w:rtl/>
        </w:rPr>
      </w:pPr>
      <w:r w:rsidRPr="001B3037">
        <w:rPr>
          <w:rFonts w:ascii="FbShefa" w:hAnsi="FbShefa"/>
          <w:b/>
          <w:bCs/>
          <w:color w:val="3B2F2A" w:themeColor="text2" w:themeShade="80"/>
          <w:sz w:val="11"/>
          <w:rtl/>
        </w:rPr>
        <w:t>שנאמר</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אפס כי לא יהיה בך אביון</w:t>
      </w:r>
      <w:r w:rsidR="00980F5A" w:rsidRPr="00270114">
        <w:rPr>
          <w:rFonts w:ascii="FbShefa" w:hAnsi="FbShefa"/>
          <w:sz w:val="11"/>
          <w:rtl/>
        </w:rPr>
        <w:t>.</w:t>
      </w:r>
    </w:p>
    <w:p w14:paraId="1837C83D" w14:textId="1D3C6E1E"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שלך</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קודם לשל כל אדם</w:t>
      </w:r>
      <w:r w:rsidR="00980F5A" w:rsidRPr="00270114">
        <w:rPr>
          <w:rFonts w:ascii="FbShefa" w:hAnsi="FbShefa"/>
          <w:sz w:val="11"/>
          <w:rtl/>
        </w:rPr>
        <w:t>.</w:t>
      </w:r>
    </w:p>
    <w:p w14:paraId="2F09978A" w14:textId="5D3AC2F5" w:rsidR="009C3CB4" w:rsidRPr="00270114" w:rsidRDefault="009C3CB4" w:rsidP="00794C1A">
      <w:pPr>
        <w:pStyle w:val="1"/>
        <w:rPr>
          <w:rFonts w:ascii="FbShefa" w:hAnsi="FbShefa"/>
          <w:rtl/>
        </w:rPr>
      </w:pPr>
      <w:r w:rsidRPr="00270114">
        <w:rPr>
          <w:rFonts w:ascii="FbShefa" w:hAnsi="FbShefa"/>
          <w:sz w:val="11"/>
          <w:rtl/>
        </w:rPr>
        <w:t>ל</w:t>
      </w:r>
      <w:r w:rsidR="00B36BF2" w:rsidRPr="00270114">
        <w:rPr>
          <w:rFonts w:ascii="FbShefa" w:hAnsi="FbShefa"/>
          <w:sz w:val="11"/>
          <w:rtl/>
        </w:rPr>
        <w:t>, ב</w:t>
      </w:r>
    </w:p>
    <w:p w14:paraId="1E0758A2"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זקן ואינה לפי כבודו</w:t>
      </w:r>
    </w:p>
    <w:p w14:paraId="1AE00DFA" w14:textId="2293EF5C" w:rsidR="009C3CB4" w:rsidRPr="00270114" w:rsidRDefault="00C9669D" w:rsidP="009C3CB4">
      <w:pPr>
        <w:spacing w:line="240" w:lineRule="auto"/>
        <w:rPr>
          <w:rFonts w:ascii="FbShefa" w:hAnsi="FbShefa"/>
          <w:sz w:val="11"/>
          <w:rtl/>
        </w:rPr>
      </w:pPr>
      <w:r w:rsidRPr="001B3037">
        <w:rPr>
          <w:rFonts w:ascii="FbShefa" w:hAnsi="FbShefa"/>
          <w:b/>
          <w:bCs/>
          <w:color w:val="3B2F2A" w:themeColor="text2" w:themeShade="80"/>
          <w:sz w:val="11"/>
          <w:rtl/>
        </w:rPr>
        <w:t>שנאמר</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והתעלמת</w:t>
      </w:r>
      <w:r w:rsidRPr="00270114">
        <w:rPr>
          <w:rFonts w:ascii="FbShefa" w:hAnsi="FbShefa"/>
          <w:sz w:val="11"/>
          <w:rtl/>
        </w:rPr>
        <w:t xml:space="preserve">, </w:t>
      </w:r>
      <w:r w:rsidR="009C3CB4" w:rsidRPr="00270114">
        <w:rPr>
          <w:rFonts w:ascii="FbShefa" w:hAnsi="FbShefa"/>
          <w:sz w:val="11"/>
          <w:rtl/>
        </w:rPr>
        <w:t>פעמים שאתה מתעלם</w:t>
      </w:r>
      <w:r w:rsidR="00980F5A" w:rsidRPr="00270114">
        <w:rPr>
          <w:rFonts w:ascii="FbShefa" w:hAnsi="FbShefa"/>
          <w:sz w:val="11"/>
          <w:rtl/>
        </w:rPr>
        <w:t>.</w:t>
      </w:r>
    </w:p>
    <w:p w14:paraId="4A665EC6" w14:textId="10FDFA29" w:rsidR="00C9669D"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הכישה</w:t>
      </w:r>
      <w:r w:rsidR="00980F5A" w:rsidRPr="00270114">
        <w:rPr>
          <w:rFonts w:ascii="FbShefa" w:hAnsi="FbShefa"/>
          <w:sz w:val="11"/>
          <w:rtl/>
        </w:rPr>
        <w:t>.</w:t>
      </w:r>
      <w:r w:rsidRPr="00270114">
        <w:rPr>
          <w:rFonts w:ascii="FbShefa" w:hAnsi="FbShefa"/>
          <w:sz w:val="11"/>
          <w:rtl/>
        </w:rPr>
        <w:t xml:space="preserve"> חייב בה</w:t>
      </w:r>
      <w:r w:rsidR="00980F5A" w:rsidRPr="00270114">
        <w:rPr>
          <w:rFonts w:ascii="FbShefa" w:hAnsi="FbShefa"/>
          <w:sz w:val="11"/>
          <w:rtl/>
        </w:rPr>
        <w:t>.</w:t>
      </w:r>
    </w:p>
    <w:p w14:paraId="6AF22149" w14:textId="77777777" w:rsidR="00C9669D" w:rsidRPr="00270114" w:rsidRDefault="00C9669D" w:rsidP="009C3CB4">
      <w:pPr>
        <w:spacing w:line="240" w:lineRule="auto"/>
        <w:rPr>
          <w:rFonts w:ascii="FbShefa" w:hAnsi="FbShefa"/>
          <w:sz w:val="11"/>
          <w:rtl/>
        </w:rPr>
      </w:pPr>
    </w:p>
    <w:p w14:paraId="2DBC5E74" w14:textId="77777777" w:rsidR="00B95C14" w:rsidRPr="00270114" w:rsidRDefault="001F4CEA" w:rsidP="00B95C14">
      <w:pPr>
        <w:pStyle w:val="3"/>
        <w:rPr>
          <w:rFonts w:ascii="FbShefa" w:hAnsi="FbShefa"/>
          <w:color w:val="7C5F1D"/>
          <w:rtl/>
        </w:rPr>
      </w:pPr>
      <w:r w:rsidRPr="00270114">
        <w:rPr>
          <w:rFonts w:ascii="FbShefa" w:hAnsi="FbShefa"/>
          <w:color w:val="7C5F1D"/>
          <w:rtl/>
        </w:rPr>
        <w:t>מעשה</w:t>
      </w:r>
      <w:r w:rsidR="00B95C14" w:rsidRPr="00270114">
        <w:rPr>
          <w:rFonts w:ascii="FbShefa" w:hAnsi="FbShefa"/>
          <w:color w:val="7C5F1D"/>
          <w:rtl/>
        </w:rPr>
        <w:t>:</w:t>
      </w:r>
    </w:p>
    <w:p w14:paraId="0DB46863" w14:textId="1D8B7E57" w:rsidR="00433741" w:rsidRPr="00270114" w:rsidRDefault="001F4CEA" w:rsidP="001F4CEA">
      <w:pPr>
        <w:spacing w:line="240" w:lineRule="auto"/>
        <w:rPr>
          <w:rFonts w:ascii="FbShefa" w:hAnsi="FbShefa"/>
          <w:sz w:val="11"/>
          <w:rtl/>
        </w:rPr>
      </w:pPr>
      <w:r w:rsidRPr="001B3037">
        <w:rPr>
          <w:rFonts w:ascii="FbShefa" w:hAnsi="FbShefa"/>
          <w:b/>
          <w:bCs/>
          <w:color w:val="3B2F2A" w:themeColor="text2" w:themeShade="80"/>
          <w:sz w:val="11"/>
          <w:rtl/>
        </w:rPr>
        <w:t>חזא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להנך עיזי דקיימו</w:t>
      </w:r>
      <w:r w:rsidR="00980F5A" w:rsidRPr="00270114">
        <w:rPr>
          <w:rFonts w:ascii="FbShefa" w:hAnsi="FbShefa"/>
          <w:sz w:val="11"/>
          <w:rtl/>
        </w:rPr>
        <w:t>.</w:t>
      </w:r>
    </w:p>
    <w:p w14:paraId="15CB2EC3" w14:textId="76F5036F" w:rsidR="00433741" w:rsidRPr="00270114" w:rsidRDefault="001F4CEA" w:rsidP="001F4CEA">
      <w:pPr>
        <w:spacing w:line="240" w:lineRule="auto"/>
        <w:rPr>
          <w:rFonts w:ascii="FbShefa" w:hAnsi="FbShefa"/>
          <w:sz w:val="11"/>
          <w:rtl/>
        </w:rPr>
      </w:pPr>
      <w:r w:rsidRPr="001B3037">
        <w:rPr>
          <w:rFonts w:ascii="FbShefa" w:hAnsi="FbShefa"/>
          <w:b/>
          <w:bCs/>
          <w:color w:val="3B2F2A" w:themeColor="text2" w:themeShade="80"/>
          <w:sz w:val="11"/>
          <w:rtl/>
        </w:rPr>
        <w:t>שקל</w:t>
      </w:r>
      <w:r w:rsidR="00980F5A" w:rsidRPr="00270114">
        <w:rPr>
          <w:rFonts w:ascii="FbShefa" w:hAnsi="FbShefa"/>
          <w:sz w:val="11"/>
          <w:rtl/>
        </w:rPr>
        <w:t>.</w:t>
      </w:r>
      <w:r w:rsidRPr="00270114">
        <w:rPr>
          <w:rFonts w:ascii="FbShefa" w:hAnsi="FbShefa"/>
          <w:sz w:val="11"/>
          <w:rtl/>
        </w:rPr>
        <w:t xml:space="preserve"> קלא ושדא בהו</w:t>
      </w:r>
      <w:r w:rsidR="00980F5A" w:rsidRPr="00270114">
        <w:rPr>
          <w:rFonts w:ascii="FbShefa" w:hAnsi="FbShefa"/>
          <w:sz w:val="11"/>
          <w:rtl/>
        </w:rPr>
        <w:t>.</w:t>
      </w:r>
    </w:p>
    <w:p w14:paraId="57923F5F" w14:textId="6153841E" w:rsidR="00C9669D" w:rsidRPr="00270114" w:rsidRDefault="001F4CEA" w:rsidP="001F4CEA">
      <w:pPr>
        <w:spacing w:line="240" w:lineRule="auto"/>
        <w:rPr>
          <w:rFonts w:ascii="FbShefa" w:hAnsi="FbShefa"/>
          <w:sz w:val="11"/>
          <w:rtl/>
        </w:rPr>
      </w:pPr>
      <w:r w:rsidRPr="001B3037">
        <w:rPr>
          <w:rFonts w:ascii="FbShefa" w:hAnsi="FbShefa"/>
          <w:b/>
          <w:bCs/>
          <w:color w:val="3B2F2A" w:themeColor="text2" w:themeShade="80"/>
          <w:sz w:val="11"/>
          <w:rtl/>
        </w:rPr>
        <w:t>א"ל</w:t>
      </w:r>
      <w:r w:rsidR="00980F5A" w:rsidRPr="00270114">
        <w:rPr>
          <w:rFonts w:ascii="FbShefa" w:hAnsi="FbShefa"/>
          <w:sz w:val="11"/>
          <w:rtl/>
        </w:rPr>
        <w:t>.</w:t>
      </w:r>
      <w:r w:rsidRPr="00270114">
        <w:rPr>
          <w:rFonts w:ascii="FbShefa" w:hAnsi="FbShefa"/>
          <w:sz w:val="11"/>
          <w:rtl/>
        </w:rPr>
        <w:t xml:space="preserve"> איחייבת בהו, קום אהדרינהו</w:t>
      </w:r>
      <w:r w:rsidR="00980F5A" w:rsidRPr="00270114">
        <w:rPr>
          <w:rFonts w:ascii="FbShefa" w:hAnsi="FbShefa"/>
          <w:sz w:val="11"/>
          <w:rtl/>
        </w:rPr>
        <w:t>.</w:t>
      </w:r>
    </w:p>
    <w:p w14:paraId="20850278" w14:textId="65F3DDD6" w:rsidR="009C3CB4" w:rsidRPr="00270114" w:rsidRDefault="009C3CB4" w:rsidP="009C3CB4">
      <w:pPr>
        <w:spacing w:line="240" w:lineRule="auto"/>
        <w:rPr>
          <w:rFonts w:ascii="FbShefa" w:hAnsi="FbShefa"/>
          <w:sz w:val="11"/>
          <w:rtl/>
        </w:rPr>
      </w:pPr>
      <w:r w:rsidRPr="00270114">
        <w:rPr>
          <w:rFonts w:ascii="FbShefa" w:hAnsi="FbShefa"/>
          <w:sz w:val="11"/>
          <w:rtl/>
        </w:rPr>
        <w:t xml:space="preserve"> </w:t>
      </w:r>
    </w:p>
    <w:p w14:paraId="2A701F89" w14:textId="77777777" w:rsidR="00D37276" w:rsidRPr="00270114" w:rsidRDefault="009C3CB4" w:rsidP="00D37276">
      <w:pPr>
        <w:pStyle w:val="3"/>
        <w:rPr>
          <w:rFonts w:ascii="FbShefa" w:hAnsi="FbShefa"/>
          <w:color w:val="7C5F1D"/>
          <w:rtl/>
        </w:rPr>
      </w:pPr>
      <w:r w:rsidRPr="00270114">
        <w:rPr>
          <w:rFonts w:ascii="FbShefa" w:hAnsi="FbShefa"/>
          <w:color w:val="7C5F1D"/>
          <w:rtl/>
        </w:rPr>
        <w:t>איבעיא להו</w:t>
      </w:r>
      <w:r w:rsidR="00D37276" w:rsidRPr="00270114">
        <w:rPr>
          <w:rFonts w:ascii="FbShefa" w:hAnsi="FbShefa"/>
          <w:color w:val="7C5F1D"/>
          <w:rtl/>
        </w:rPr>
        <w:t>:</w:t>
      </w:r>
    </w:p>
    <w:p w14:paraId="20F89930" w14:textId="1325197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דרכו</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להחזיר בשדה</w:t>
      </w:r>
      <w:r w:rsidR="00331B6B" w:rsidRPr="00270114">
        <w:rPr>
          <w:rFonts w:ascii="FbShefa" w:hAnsi="FbShefa"/>
          <w:sz w:val="11"/>
          <w:rtl/>
        </w:rPr>
        <w:t xml:space="preserve">, </w:t>
      </w:r>
      <w:r w:rsidRPr="00270114">
        <w:rPr>
          <w:rFonts w:ascii="FbShefa" w:hAnsi="FbShefa"/>
          <w:sz w:val="11"/>
          <w:rtl/>
        </w:rPr>
        <w:t>ואין דרכו להחזיר בעיר</w:t>
      </w:r>
      <w:r w:rsidR="00980F5A" w:rsidRPr="00270114">
        <w:rPr>
          <w:rFonts w:ascii="FbShefa" w:hAnsi="FbShefa"/>
          <w:sz w:val="11"/>
          <w:rtl/>
        </w:rPr>
        <w:t>.</w:t>
      </w:r>
    </w:p>
    <w:p w14:paraId="7A833F5D" w14:textId="28B5FE0A" w:rsidR="00433741" w:rsidRPr="00270114" w:rsidRDefault="00D37276" w:rsidP="009C3CB4">
      <w:pPr>
        <w:spacing w:line="240" w:lineRule="auto"/>
        <w:rPr>
          <w:rFonts w:ascii="FbShefa" w:hAnsi="FbShefa"/>
          <w:sz w:val="11"/>
          <w:rtl/>
        </w:rPr>
      </w:pPr>
      <w:r w:rsidRPr="001B3037">
        <w:rPr>
          <w:rFonts w:ascii="FbShefa" w:hAnsi="FbShefa"/>
          <w:b/>
          <w:bCs/>
          <w:color w:val="3B2F2A" w:themeColor="text2" w:themeShade="80"/>
          <w:sz w:val="11"/>
          <w:rtl/>
        </w:rPr>
        <w:t>צד א</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השבה מעליא בעינן, ולא מיחייב</w:t>
      </w:r>
      <w:r w:rsidR="00980F5A" w:rsidRPr="00270114">
        <w:rPr>
          <w:rFonts w:ascii="FbShefa" w:hAnsi="FbShefa"/>
          <w:sz w:val="11"/>
          <w:rtl/>
        </w:rPr>
        <w:t>.</w:t>
      </w:r>
    </w:p>
    <w:p w14:paraId="09DA131C" w14:textId="649FA604" w:rsidR="00433741" w:rsidRPr="00270114" w:rsidRDefault="00D37276" w:rsidP="00D37276">
      <w:pPr>
        <w:spacing w:line="240" w:lineRule="auto"/>
        <w:rPr>
          <w:rFonts w:ascii="FbShefa" w:hAnsi="FbShefa"/>
          <w:sz w:val="11"/>
          <w:rtl/>
        </w:rPr>
      </w:pPr>
      <w:r w:rsidRPr="001B3037">
        <w:rPr>
          <w:rFonts w:ascii="FbShefa" w:hAnsi="FbShefa"/>
          <w:b/>
          <w:bCs/>
          <w:color w:val="3B2F2A" w:themeColor="text2" w:themeShade="80"/>
          <w:sz w:val="11"/>
          <w:rtl/>
        </w:rPr>
        <w:t>צד ב</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מתחייב בשדה, ושוב איחייב ליה בעיר</w:t>
      </w:r>
      <w:r w:rsidR="00980F5A" w:rsidRPr="00270114">
        <w:rPr>
          <w:rFonts w:ascii="FbShefa" w:hAnsi="FbShefa"/>
          <w:sz w:val="11"/>
          <w:rtl/>
        </w:rPr>
        <w:t>.</w:t>
      </w:r>
    </w:p>
    <w:p w14:paraId="4B799DBD" w14:textId="1822CB33" w:rsidR="00D37276" w:rsidRPr="00270114" w:rsidRDefault="00D37276" w:rsidP="00D37276">
      <w:pPr>
        <w:spacing w:line="240" w:lineRule="auto"/>
        <w:rPr>
          <w:rFonts w:ascii="FbShefa" w:hAnsi="FbShefa"/>
          <w:sz w:val="11"/>
          <w:rtl/>
        </w:rPr>
      </w:pPr>
    </w:p>
    <w:p w14:paraId="428EDFC2" w14:textId="77777777" w:rsidR="00D37276" w:rsidRPr="00270114" w:rsidRDefault="009C3CB4" w:rsidP="00D37276">
      <w:pPr>
        <w:pStyle w:val="3"/>
        <w:rPr>
          <w:rFonts w:ascii="FbShefa" w:hAnsi="FbShefa"/>
          <w:color w:val="7C5F1D"/>
          <w:rtl/>
        </w:rPr>
      </w:pPr>
      <w:r w:rsidRPr="00270114">
        <w:rPr>
          <w:rFonts w:ascii="FbShefa" w:hAnsi="FbShefa"/>
          <w:color w:val="7C5F1D"/>
          <w:rtl/>
        </w:rPr>
        <w:t>הכלל</w:t>
      </w:r>
      <w:r w:rsidR="00D37276" w:rsidRPr="00270114">
        <w:rPr>
          <w:rFonts w:ascii="FbShefa" w:hAnsi="FbShefa"/>
          <w:color w:val="7C5F1D"/>
          <w:rtl/>
        </w:rPr>
        <w:t>:</w:t>
      </w:r>
    </w:p>
    <w:p w14:paraId="3E1A3210" w14:textId="2B6398D6"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כל שבשלו מחזיר</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בשל חבירו נמי מחזיר</w:t>
      </w:r>
      <w:r w:rsidR="00980F5A" w:rsidRPr="00270114">
        <w:rPr>
          <w:rFonts w:ascii="FbShefa" w:hAnsi="FbShefa"/>
          <w:sz w:val="11"/>
          <w:rtl/>
        </w:rPr>
        <w:t>.</w:t>
      </w:r>
    </w:p>
    <w:p w14:paraId="544A68EB" w14:textId="23345A29" w:rsidR="00D37276" w:rsidRPr="00270114" w:rsidRDefault="00D37276" w:rsidP="00D37276">
      <w:pPr>
        <w:spacing w:line="240" w:lineRule="auto"/>
        <w:rPr>
          <w:rFonts w:ascii="FbShefa" w:hAnsi="FbShefa"/>
          <w:sz w:val="11"/>
          <w:rtl/>
        </w:rPr>
      </w:pPr>
      <w:r w:rsidRPr="001B3037">
        <w:rPr>
          <w:rFonts w:ascii="FbShefa" w:hAnsi="FbShefa"/>
          <w:b/>
          <w:bCs/>
          <w:color w:val="3B2F2A" w:themeColor="text2" w:themeShade="80"/>
          <w:sz w:val="11"/>
          <w:rtl/>
        </w:rPr>
        <w:t>כל שבשלו פורק וטוען</w:t>
      </w:r>
      <w:r w:rsidR="00980F5A" w:rsidRPr="00270114">
        <w:rPr>
          <w:rFonts w:ascii="FbShefa" w:hAnsi="FbShefa"/>
          <w:sz w:val="11"/>
          <w:rtl/>
        </w:rPr>
        <w:t>.</w:t>
      </w:r>
      <w:r w:rsidRPr="00270114">
        <w:rPr>
          <w:rFonts w:ascii="FbShefa" w:hAnsi="FbShefa"/>
          <w:sz w:val="11"/>
          <w:rtl/>
        </w:rPr>
        <w:t xml:space="preserve"> בשל חבירו נמי פורק וטוען</w:t>
      </w:r>
      <w:r w:rsidR="00980F5A" w:rsidRPr="00270114">
        <w:rPr>
          <w:rFonts w:ascii="FbShefa" w:hAnsi="FbShefa"/>
          <w:sz w:val="11"/>
          <w:rtl/>
        </w:rPr>
        <w:t>.</w:t>
      </w:r>
    </w:p>
    <w:p w14:paraId="1BE2E6D2" w14:textId="77777777" w:rsidR="00D37276" w:rsidRPr="00270114" w:rsidRDefault="00D37276" w:rsidP="00D37276">
      <w:pPr>
        <w:spacing w:line="240" w:lineRule="auto"/>
        <w:rPr>
          <w:rFonts w:ascii="FbShefa" w:hAnsi="FbShefa"/>
          <w:sz w:val="11"/>
          <w:rtl/>
        </w:rPr>
      </w:pPr>
    </w:p>
    <w:p w14:paraId="0DFF6070" w14:textId="2FB5377C"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לפנים משורת הדין</w:t>
      </w:r>
      <w:r w:rsidR="00980F5A" w:rsidRPr="001B3037">
        <w:rPr>
          <w:rFonts w:ascii="FbShefa" w:hAnsi="FbShefa"/>
          <w:b/>
          <w:bCs/>
          <w:color w:val="3B2F2A" w:themeColor="text2" w:themeShade="80"/>
          <w:sz w:val="11"/>
          <w:rtl/>
        </w:rPr>
        <w:t>.</w:t>
      </w:r>
      <w:r w:rsidRPr="00270114">
        <w:rPr>
          <w:rFonts w:ascii="FbShefa" w:hAnsi="FbShefa"/>
          <w:sz w:val="11"/>
          <w:rtl/>
        </w:rPr>
        <w:t xml:space="preserve"> מעשה </w:t>
      </w:r>
      <w:r w:rsidR="00D37276" w:rsidRPr="00270114">
        <w:rPr>
          <w:rFonts w:ascii="FbShefa" w:hAnsi="FbShefa"/>
          <w:sz w:val="11"/>
          <w:rtl/>
        </w:rPr>
        <w:t>שקנה ממנו את המטען (להלן)</w:t>
      </w:r>
      <w:r w:rsidR="00980F5A" w:rsidRPr="00270114">
        <w:rPr>
          <w:rFonts w:ascii="FbShefa" w:hAnsi="FbShefa"/>
          <w:sz w:val="11"/>
          <w:rtl/>
        </w:rPr>
        <w:t>.</w:t>
      </w:r>
    </w:p>
    <w:p w14:paraId="097F2326" w14:textId="77777777" w:rsidR="00D37276" w:rsidRPr="00270114" w:rsidRDefault="00D37276" w:rsidP="009C3CB4">
      <w:pPr>
        <w:spacing w:line="240" w:lineRule="auto"/>
        <w:rPr>
          <w:rFonts w:ascii="FbShefa" w:hAnsi="FbShefa"/>
          <w:sz w:val="11"/>
          <w:rtl/>
        </w:rPr>
      </w:pPr>
    </w:p>
    <w:p w14:paraId="03703220" w14:textId="1BA4386F" w:rsidR="00D37276" w:rsidRPr="00270114" w:rsidRDefault="00D37276" w:rsidP="00D37276">
      <w:pPr>
        <w:pStyle w:val="3"/>
        <w:rPr>
          <w:rFonts w:ascii="FbShefa" w:hAnsi="FbShefa"/>
          <w:color w:val="7C5F1D"/>
          <w:rtl/>
        </w:rPr>
      </w:pPr>
      <w:r w:rsidRPr="00270114">
        <w:rPr>
          <w:rFonts w:ascii="FbShefa" w:hAnsi="FbShefa"/>
          <w:color w:val="7C5F1D"/>
          <w:rtl/>
        </w:rPr>
        <w:t>מעשה דרבי ישמעאל ברבי יוסי:</w:t>
      </w:r>
    </w:p>
    <w:p w14:paraId="023FB744" w14:textId="2403DBDE" w:rsidR="00D37276" w:rsidRPr="00270114" w:rsidRDefault="00D37276" w:rsidP="00D37276">
      <w:pPr>
        <w:spacing w:line="240" w:lineRule="auto"/>
        <w:rPr>
          <w:rFonts w:ascii="FbShefa" w:hAnsi="FbShefa"/>
          <w:sz w:val="11"/>
          <w:rtl/>
        </w:rPr>
      </w:pPr>
      <w:r w:rsidRPr="001B3037">
        <w:rPr>
          <w:rFonts w:ascii="FbShefa" w:hAnsi="FbShefa"/>
          <w:b/>
          <w:bCs/>
          <w:color w:val="3B2F2A" w:themeColor="text2" w:themeShade="80"/>
          <w:sz w:val="11"/>
          <w:rtl/>
        </w:rPr>
        <w:t>פגע</w:t>
      </w:r>
      <w:r w:rsidR="00980F5A" w:rsidRPr="001B3037">
        <w:rPr>
          <w:rFonts w:ascii="FbShefa" w:hAnsi="FbShefa"/>
          <w:b/>
          <w:bCs/>
          <w:color w:val="3B2F2A" w:themeColor="text2" w:themeShade="80"/>
          <w:sz w:val="11"/>
          <w:rtl/>
        </w:rPr>
        <w:t>.</w:t>
      </w:r>
      <w:r w:rsidRPr="00270114">
        <w:rPr>
          <w:rFonts w:ascii="FbShefa" w:hAnsi="FbShefa"/>
          <w:sz w:val="11"/>
          <w:rtl/>
        </w:rPr>
        <w:t xml:space="preserve"> בגברא דדרי פתכא דאופי, אותבינהו וקא מיתפח</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א"ל</w:t>
      </w:r>
      <w:r w:rsidR="00980F5A" w:rsidRPr="001B3037">
        <w:rPr>
          <w:rFonts w:ascii="FbShefa" w:hAnsi="FbShefa"/>
          <w:b/>
          <w:bCs/>
          <w:color w:val="3B2F2A" w:themeColor="text2" w:themeShade="80"/>
          <w:sz w:val="11"/>
          <w:rtl/>
        </w:rPr>
        <w:t>.</w:t>
      </w:r>
      <w:r w:rsidRPr="00270114">
        <w:rPr>
          <w:rFonts w:ascii="FbShefa" w:hAnsi="FbShefa"/>
          <w:sz w:val="11"/>
          <w:rtl/>
        </w:rPr>
        <w:t xml:space="preserve"> דלי לי</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יהיב ליה</w:t>
      </w:r>
      <w:r w:rsidR="00980F5A" w:rsidRPr="00270114">
        <w:rPr>
          <w:rFonts w:ascii="FbShefa" w:hAnsi="FbShefa"/>
          <w:sz w:val="11"/>
          <w:rtl/>
        </w:rPr>
        <w:t>.</w:t>
      </w:r>
      <w:r w:rsidRPr="00270114">
        <w:rPr>
          <w:rFonts w:ascii="FbShefa" w:hAnsi="FbShefa"/>
          <w:sz w:val="11"/>
          <w:rtl/>
        </w:rPr>
        <w:t xml:space="preserve"> פלגא דזוזא, ואפקרה</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הדר</w:t>
      </w:r>
      <w:r w:rsidR="00980F5A" w:rsidRPr="001B3037">
        <w:rPr>
          <w:rFonts w:ascii="FbShefa" w:hAnsi="FbShefa"/>
          <w:b/>
          <w:bCs/>
          <w:color w:val="3B2F2A" w:themeColor="text2" w:themeShade="80"/>
          <w:sz w:val="11"/>
          <w:rtl/>
        </w:rPr>
        <w:t>.</w:t>
      </w:r>
      <w:r w:rsidRPr="00270114">
        <w:rPr>
          <w:rFonts w:ascii="FbShefa" w:hAnsi="FbShefa"/>
          <w:sz w:val="11"/>
          <w:rtl/>
        </w:rPr>
        <w:t xml:space="preserve"> זכה בהו וכו'</w:t>
      </w:r>
      <w:r w:rsidR="00980F5A" w:rsidRPr="00270114">
        <w:rPr>
          <w:rFonts w:ascii="FbShefa" w:hAnsi="FbShefa"/>
          <w:sz w:val="11"/>
          <w:rtl/>
        </w:rPr>
        <w:t>.</w:t>
      </w:r>
    </w:p>
    <w:p w14:paraId="5D7DD758" w14:textId="562A5BAE" w:rsidR="00433741" w:rsidRPr="00270114" w:rsidRDefault="00D37276" w:rsidP="00D37276">
      <w:pPr>
        <w:spacing w:line="240" w:lineRule="auto"/>
        <w:rPr>
          <w:rFonts w:ascii="FbShefa" w:hAnsi="FbShefa"/>
          <w:sz w:val="11"/>
          <w:rtl/>
        </w:rPr>
      </w:pPr>
      <w:r w:rsidRPr="001B3037">
        <w:rPr>
          <w:rFonts w:ascii="FbShefa" w:hAnsi="FbShefa"/>
          <w:b/>
          <w:bCs/>
          <w:color w:val="3B2F2A" w:themeColor="text2" w:themeShade="80"/>
          <w:sz w:val="11"/>
          <w:rtl/>
        </w:rPr>
        <w:t>א"ל</w:t>
      </w:r>
      <w:r w:rsidR="00980F5A" w:rsidRPr="001B3037">
        <w:rPr>
          <w:rFonts w:ascii="FbShefa" w:hAnsi="FbShefa"/>
          <w:b/>
          <w:bCs/>
          <w:color w:val="3B2F2A" w:themeColor="text2" w:themeShade="80"/>
          <w:sz w:val="11"/>
          <w:rtl/>
        </w:rPr>
        <w:t>.</w:t>
      </w:r>
      <w:r w:rsidRPr="00270114">
        <w:rPr>
          <w:rFonts w:ascii="FbShefa" w:hAnsi="FbShefa"/>
          <w:sz w:val="11"/>
          <w:rtl/>
        </w:rPr>
        <w:t xml:space="preserve"> לכולי עלמא אפקרנהו ולך לא אפקרנהו</w:t>
      </w:r>
      <w:r w:rsidR="00980F5A" w:rsidRPr="00270114">
        <w:rPr>
          <w:rFonts w:ascii="FbShefa" w:hAnsi="FbShefa"/>
          <w:sz w:val="11"/>
          <w:rtl/>
        </w:rPr>
        <w:t>.</w:t>
      </w:r>
    </w:p>
    <w:p w14:paraId="0A8B8413" w14:textId="0E1BD9C3" w:rsidR="0082668B" w:rsidRPr="001B3037" w:rsidRDefault="0082668B" w:rsidP="00D37276">
      <w:pPr>
        <w:spacing w:line="240" w:lineRule="auto"/>
        <w:rPr>
          <w:rFonts w:ascii="FbShefa" w:hAnsi="FbShefa"/>
          <w:b/>
          <w:bCs/>
          <w:color w:val="3B2F2A" w:themeColor="text2" w:themeShade="80"/>
          <w:sz w:val="11"/>
          <w:rtl/>
        </w:rPr>
      </w:pPr>
    </w:p>
    <w:p w14:paraId="69E0807D" w14:textId="77777777" w:rsidR="0082668B" w:rsidRPr="00270114" w:rsidRDefault="00D37276" w:rsidP="0082668B">
      <w:pPr>
        <w:pStyle w:val="3"/>
        <w:rPr>
          <w:rFonts w:ascii="FbShefa" w:hAnsi="FbShefa"/>
          <w:color w:val="7C5F1D"/>
          <w:rtl/>
        </w:rPr>
      </w:pPr>
      <w:r w:rsidRPr="00270114">
        <w:rPr>
          <w:rFonts w:ascii="FbShefa" w:hAnsi="FbShefa"/>
          <w:color w:val="7C5F1D"/>
          <w:rtl/>
        </w:rPr>
        <w:t>הפקר לעניים</w:t>
      </w:r>
      <w:r w:rsidR="0082668B" w:rsidRPr="00270114">
        <w:rPr>
          <w:rFonts w:ascii="FbShefa" w:hAnsi="FbShefa"/>
          <w:color w:val="7C5F1D"/>
          <w:rtl/>
        </w:rPr>
        <w:t>:</w:t>
      </w:r>
    </w:p>
    <w:p w14:paraId="0A96BE54" w14:textId="1066F52F" w:rsidR="00433741" w:rsidRPr="00270114" w:rsidRDefault="0082668B" w:rsidP="00D37276">
      <w:pPr>
        <w:spacing w:line="240" w:lineRule="auto"/>
        <w:rPr>
          <w:rFonts w:ascii="FbShefa" w:hAnsi="FbShefa"/>
          <w:sz w:val="11"/>
          <w:rtl/>
        </w:rPr>
      </w:pPr>
      <w:r w:rsidRPr="001B3037">
        <w:rPr>
          <w:rFonts w:ascii="FbShefa" w:hAnsi="FbShefa"/>
          <w:b/>
          <w:bCs/>
          <w:color w:val="3B2F2A" w:themeColor="text2" w:themeShade="80"/>
          <w:sz w:val="11"/>
          <w:rtl/>
        </w:rPr>
        <w:t>ב"ש</w:t>
      </w:r>
      <w:r w:rsidR="00980F5A" w:rsidRPr="001B3037">
        <w:rPr>
          <w:rFonts w:ascii="FbShefa" w:hAnsi="FbShefa"/>
          <w:b/>
          <w:bCs/>
          <w:color w:val="3B2F2A" w:themeColor="text2" w:themeShade="80"/>
          <w:sz w:val="11"/>
          <w:rtl/>
        </w:rPr>
        <w:t>.</w:t>
      </w:r>
      <w:r w:rsidR="00D37276" w:rsidRPr="001B3037">
        <w:rPr>
          <w:rFonts w:ascii="FbShefa" w:hAnsi="FbShefa"/>
          <w:b/>
          <w:bCs/>
          <w:color w:val="3B2F2A" w:themeColor="text2" w:themeShade="80"/>
          <w:sz w:val="11"/>
          <w:rtl/>
        </w:rPr>
        <w:t xml:space="preserve"> </w:t>
      </w:r>
      <w:r w:rsidR="00D37276" w:rsidRPr="00270114">
        <w:rPr>
          <w:rFonts w:ascii="FbShefa" w:hAnsi="FbShefa"/>
          <w:sz w:val="11"/>
          <w:rtl/>
        </w:rPr>
        <w:t>הוי הפקר</w:t>
      </w:r>
      <w:r w:rsidR="00980F5A" w:rsidRPr="00270114">
        <w:rPr>
          <w:rFonts w:ascii="FbShefa" w:hAnsi="FbShefa"/>
          <w:sz w:val="11"/>
          <w:rtl/>
        </w:rPr>
        <w:t>.</w:t>
      </w:r>
    </w:p>
    <w:p w14:paraId="300AB1A0" w14:textId="0E02B85B" w:rsidR="00D37276" w:rsidRPr="00270114" w:rsidRDefault="00C67DB8" w:rsidP="00D37276">
      <w:pPr>
        <w:spacing w:line="240" w:lineRule="auto"/>
        <w:rPr>
          <w:rFonts w:ascii="FbShefa" w:hAnsi="FbShefa"/>
          <w:sz w:val="11"/>
          <w:rtl/>
        </w:rPr>
      </w:pPr>
      <w:r w:rsidRPr="001B3037">
        <w:rPr>
          <w:rFonts w:ascii="FbShefa" w:hAnsi="FbShefa"/>
          <w:b/>
          <w:bCs/>
          <w:color w:val="3B2F2A" w:themeColor="text2" w:themeShade="80"/>
          <w:sz w:val="11"/>
          <w:rtl/>
        </w:rPr>
        <w:t>ב"ה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 xml:space="preserve">אינו הפקר, עד שיהא </w:t>
      </w:r>
      <w:r w:rsidR="00D37276" w:rsidRPr="00270114">
        <w:rPr>
          <w:rFonts w:ascii="FbShefa" w:hAnsi="FbShefa"/>
          <w:sz w:val="11"/>
          <w:rtl/>
        </w:rPr>
        <w:t>כשמיטה לעניים ולעשירים</w:t>
      </w:r>
      <w:r w:rsidR="00980F5A" w:rsidRPr="00270114">
        <w:rPr>
          <w:rFonts w:ascii="FbShefa" w:hAnsi="FbShefa"/>
          <w:sz w:val="11"/>
          <w:rtl/>
        </w:rPr>
        <w:t>.</w:t>
      </w:r>
    </w:p>
    <w:p w14:paraId="1A680817" w14:textId="269C2D81" w:rsidR="00D37276" w:rsidRPr="00270114" w:rsidRDefault="00D37276" w:rsidP="00D37276">
      <w:pPr>
        <w:spacing w:line="240" w:lineRule="auto"/>
        <w:rPr>
          <w:rFonts w:ascii="FbShefa" w:hAnsi="FbShefa"/>
          <w:sz w:val="11"/>
          <w:rtl/>
        </w:rPr>
      </w:pPr>
      <w:r w:rsidRPr="001B3037">
        <w:rPr>
          <w:rFonts w:ascii="FbShefa" w:hAnsi="FbShefa"/>
          <w:b/>
          <w:bCs/>
          <w:color w:val="3B2F2A" w:themeColor="text2" w:themeShade="80"/>
          <w:sz w:val="11"/>
          <w:rtl/>
        </w:rPr>
        <w:t>ר' ישמעאל</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במלתא בעלמא הוא דאוקמיה</w:t>
      </w:r>
      <w:r w:rsidR="00980F5A" w:rsidRPr="00270114">
        <w:rPr>
          <w:rFonts w:ascii="FbShefa" w:hAnsi="FbShefa"/>
          <w:sz w:val="11"/>
          <w:rtl/>
        </w:rPr>
        <w:t>.</w:t>
      </w:r>
    </w:p>
    <w:p w14:paraId="19236D40" w14:textId="77777777" w:rsidR="009C3CB4" w:rsidRPr="00270114" w:rsidRDefault="009C3CB4" w:rsidP="009C3CB4">
      <w:pPr>
        <w:spacing w:line="240" w:lineRule="auto"/>
        <w:rPr>
          <w:rFonts w:ascii="FbShefa" w:hAnsi="FbShefa"/>
          <w:sz w:val="11"/>
          <w:rtl/>
        </w:rPr>
      </w:pPr>
      <w:r w:rsidRPr="00270114">
        <w:rPr>
          <w:rFonts w:ascii="FbShefa" w:hAnsi="FbShefa"/>
          <w:sz w:val="11"/>
          <w:rtl/>
        </w:rPr>
        <w:t xml:space="preserve"> </w:t>
      </w:r>
    </w:p>
    <w:p w14:paraId="7F22EB71"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לימודים</w:t>
      </w:r>
    </w:p>
    <w:p w14:paraId="79AF3AEB" w14:textId="69EFDF51"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והודעת להם</w:t>
      </w:r>
      <w:r w:rsidR="00980F5A" w:rsidRPr="00270114">
        <w:rPr>
          <w:rFonts w:ascii="FbShefa" w:hAnsi="FbShefa"/>
          <w:sz w:val="11"/>
          <w:rtl/>
        </w:rPr>
        <w:t>.</w:t>
      </w:r>
      <w:r w:rsidRPr="00270114">
        <w:rPr>
          <w:rFonts w:ascii="FbShefa" w:hAnsi="FbShefa"/>
          <w:sz w:val="11"/>
          <w:rtl/>
        </w:rPr>
        <w:t xml:space="preserve"> זה בית חייהם</w:t>
      </w:r>
      <w:r w:rsidR="00980F5A" w:rsidRPr="00270114">
        <w:rPr>
          <w:rFonts w:ascii="FbShefa" w:hAnsi="FbShefa"/>
          <w:sz w:val="11"/>
          <w:rtl/>
        </w:rPr>
        <w:t>.</w:t>
      </w:r>
    </w:p>
    <w:p w14:paraId="527446BA" w14:textId="502A916F"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את הדרך</w:t>
      </w:r>
      <w:r w:rsidR="00980F5A" w:rsidRPr="00270114">
        <w:rPr>
          <w:rFonts w:ascii="FbShefa" w:hAnsi="FbShefa"/>
          <w:sz w:val="11"/>
          <w:rtl/>
        </w:rPr>
        <w:t>.</w:t>
      </w:r>
      <w:r w:rsidRPr="00270114">
        <w:rPr>
          <w:rFonts w:ascii="FbShefa" w:hAnsi="FbShefa"/>
          <w:sz w:val="11"/>
          <w:rtl/>
        </w:rPr>
        <w:t xml:space="preserve"> זו גמילות חסדים</w:t>
      </w:r>
      <w:r w:rsidR="00980F5A" w:rsidRPr="00270114">
        <w:rPr>
          <w:rFonts w:ascii="FbShefa" w:hAnsi="FbShefa"/>
          <w:sz w:val="11"/>
          <w:rtl/>
        </w:rPr>
        <w:t>.</w:t>
      </w:r>
    </w:p>
    <w:p w14:paraId="4371D3B1" w14:textId="77777777" w:rsidR="00C67DB8" w:rsidRPr="001B3037" w:rsidRDefault="00C67DB8" w:rsidP="009C3CB4">
      <w:pPr>
        <w:spacing w:line="240" w:lineRule="auto"/>
        <w:rPr>
          <w:rFonts w:ascii="FbShefa" w:hAnsi="FbShefa"/>
          <w:b/>
          <w:bCs/>
          <w:color w:val="3B2F2A" w:themeColor="text2" w:themeShade="80"/>
          <w:sz w:val="11"/>
          <w:rtl/>
        </w:rPr>
      </w:pPr>
    </w:p>
    <w:p w14:paraId="7EE29F8D" w14:textId="77777777" w:rsidR="00C67DB8" w:rsidRPr="00270114" w:rsidRDefault="009C3CB4" w:rsidP="00C67DB8">
      <w:pPr>
        <w:pStyle w:val="3"/>
        <w:rPr>
          <w:rFonts w:ascii="FbShefa" w:hAnsi="FbShefa"/>
          <w:color w:val="7C5F1D"/>
          <w:rtl/>
        </w:rPr>
      </w:pPr>
      <w:r w:rsidRPr="00270114">
        <w:rPr>
          <w:rFonts w:ascii="FbShefa" w:hAnsi="FbShefa"/>
          <w:color w:val="7C5F1D"/>
          <w:rtl/>
        </w:rPr>
        <w:t>אשר ילכו</w:t>
      </w:r>
      <w:r w:rsidR="00C67DB8" w:rsidRPr="00270114">
        <w:rPr>
          <w:rFonts w:ascii="FbShefa" w:hAnsi="FbShefa"/>
          <w:color w:val="7C5F1D"/>
          <w:rtl/>
        </w:rPr>
        <w:t>:</w:t>
      </w:r>
    </w:p>
    <w:p w14:paraId="141E0F51" w14:textId="622E677D"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זה</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ביקור חולים</w:t>
      </w:r>
      <w:r w:rsidR="00980F5A" w:rsidRPr="00270114">
        <w:rPr>
          <w:rFonts w:ascii="FbShefa" w:hAnsi="FbShefa"/>
          <w:sz w:val="11"/>
          <w:rtl/>
        </w:rPr>
        <w:t>.</w:t>
      </w:r>
    </w:p>
    <w:p w14:paraId="4F166691" w14:textId="5AA560B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w:t>
      </w:r>
      <w:r w:rsidR="00C67DB8" w:rsidRPr="001B3037">
        <w:rPr>
          <w:rFonts w:ascii="FbShefa" w:hAnsi="FbShefa"/>
          <w:b/>
          <w:bCs/>
          <w:color w:val="3B2F2A" w:themeColor="text2" w:themeShade="80"/>
          <w:sz w:val="11"/>
          <w:rtl/>
        </w:rPr>
        <w:t>אל</w:t>
      </w:r>
      <w:r w:rsidRPr="001B3037">
        <w:rPr>
          <w:rFonts w:ascii="FbShefa" w:hAnsi="FbShefa"/>
          <w:b/>
          <w:bCs/>
          <w:color w:val="3B2F2A" w:themeColor="text2" w:themeShade="80"/>
          <w:sz w:val="11"/>
          <w:rtl/>
        </w:rPr>
        <w:t>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היינו גמילות חסדים</w:t>
      </w:r>
      <w:r w:rsidR="00980F5A" w:rsidRPr="00270114">
        <w:rPr>
          <w:rFonts w:ascii="FbShefa" w:hAnsi="FbShefa"/>
          <w:sz w:val="11"/>
          <w:rtl/>
        </w:rPr>
        <w:t>.</w:t>
      </w:r>
    </w:p>
    <w:p w14:paraId="51CA2310" w14:textId="432DABE9"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270114">
        <w:rPr>
          <w:rFonts w:ascii="FbShefa" w:hAnsi="FbShefa"/>
          <w:sz w:val="11"/>
          <w:rtl/>
        </w:rPr>
        <w:t xml:space="preserve"> לא נצרכה אלא לבן גילו שנוטל אחד מששים בחליו</w:t>
      </w:r>
      <w:r w:rsidR="00980F5A" w:rsidRPr="00270114">
        <w:rPr>
          <w:rFonts w:ascii="FbShefa" w:hAnsi="FbShefa"/>
          <w:sz w:val="11"/>
          <w:rtl/>
        </w:rPr>
        <w:t>.</w:t>
      </w:r>
    </w:p>
    <w:p w14:paraId="6F15A8EE" w14:textId="77777777" w:rsidR="00C67DB8" w:rsidRPr="001B3037" w:rsidRDefault="00C67DB8" w:rsidP="009C3CB4">
      <w:pPr>
        <w:spacing w:line="240" w:lineRule="auto"/>
        <w:rPr>
          <w:rFonts w:ascii="FbShefa" w:hAnsi="FbShefa"/>
          <w:b/>
          <w:bCs/>
          <w:color w:val="3B2F2A" w:themeColor="text2" w:themeShade="80"/>
          <w:sz w:val="11"/>
          <w:rtl/>
        </w:rPr>
      </w:pPr>
    </w:p>
    <w:p w14:paraId="609B250E" w14:textId="77777777" w:rsidR="00C67DB8" w:rsidRPr="00270114" w:rsidRDefault="009C3CB4" w:rsidP="00C67DB8">
      <w:pPr>
        <w:pStyle w:val="3"/>
        <w:rPr>
          <w:rFonts w:ascii="FbShefa" w:hAnsi="FbShefa"/>
          <w:color w:val="7C5F1D"/>
          <w:rtl/>
        </w:rPr>
      </w:pPr>
      <w:r w:rsidRPr="00270114">
        <w:rPr>
          <w:rFonts w:ascii="FbShefa" w:hAnsi="FbShefa"/>
          <w:color w:val="7C5F1D"/>
          <w:rtl/>
        </w:rPr>
        <w:t>בה</w:t>
      </w:r>
      <w:r w:rsidR="00C67DB8" w:rsidRPr="00270114">
        <w:rPr>
          <w:rFonts w:ascii="FbShefa" w:hAnsi="FbShefa"/>
          <w:color w:val="7C5F1D"/>
          <w:rtl/>
        </w:rPr>
        <w:t>:</w:t>
      </w:r>
    </w:p>
    <w:p w14:paraId="541698ED" w14:textId="1E277829"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זו</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קבורה</w:t>
      </w:r>
      <w:r w:rsidR="00980F5A" w:rsidRPr="00270114">
        <w:rPr>
          <w:rFonts w:ascii="FbShefa" w:hAnsi="FbShefa"/>
          <w:sz w:val="11"/>
          <w:rtl/>
        </w:rPr>
        <w:t>.</w:t>
      </w:r>
    </w:p>
    <w:p w14:paraId="47C7AFDD" w14:textId="17B805BE"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w:t>
      </w:r>
      <w:r w:rsidR="00C67DB8" w:rsidRPr="001B3037">
        <w:rPr>
          <w:rFonts w:ascii="FbShefa" w:hAnsi="FbShefa"/>
          <w:b/>
          <w:bCs/>
          <w:color w:val="3B2F2A" w:themeColor="text2" w:themeShade="80"/>
          <w:sz w:val="11"/>
          <w:rtl/>
        </w:rPr>
        <w:t>אל</w:t>
      </w:r>
      <w:r w:rsidRPr="001B3037">
        <w:rPr>
          <w:rFonts w:ascii="FbShefa" w:hAnsi="FbShefa"/>
          <w:b/>
          <w:bCs/>
          <w:color w:val="3B2F2A" w:themeColor="text2" w:themeShade="80"/>
          <w:sz w:val="11"/>
          <w:rtl/>
        </w:rPr>
        <w:t>ה</w:t>
      </w:r>
      <w:r w:rsidR="00980F5A" w:rsidRPr="001B3037">
        <w:rPr>
          <w:rFonts w:ascii="FbShefa" w:hAnsi="FbShefa"/>
          <w:b/>
          <w:bCs/>
          <w:color w:val="3B2F2A" w:themeColor="text2" w:themeShade="80"/>
          <w:sz w:val="11"/>
          <w:rtl/>
        </w:rPr>
        <w:t>.</w:t>
      </w:r>
      <w:r w:rsidRPr="00270114">
        <w:rPr>
          <w:rFonts w:ascii="FbShefa" w:hAnsi="FbShefa"/>
          <w:sz w:val="11"/>
          <w:rtl/>
        </w:rPr>
        <w:t xml:space="preserve"> היינו גמילות חסדים</w:t>
      </w:r>
      <w:r w:rsidR="00980F5A" w:rsidRPr="00270114">
        <w:rPr>
          <w:rFonts w:ascii="FbShefa" w:hAnsi="FbShefa"/>
          <w:sz w:val="11"/>
          <w:rtl/>
        </w:rPr>
        <w:t>.</w:t>
      </w:r>
    </w:p>
    <w:p w14:paraId="28D7B90C" w14:textId="4FBDBBA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לא נצרכה אלא לזקן ואינו לפי כבודו</w:t>
      </w:r>
      <w:r w:rsidR="00980F5A" w:rsidRPr="00270114">
        <w:rPr>
          <w:rFonts w:ascii="FbShefa" w:hAnsi="FbShefa"/>
          <w:sz w:val="11"/>
          <w:rtl/>
        </w:rPr>
        <w:t>.</w:t>
      </w:r>
    </w:p>
    <w:p w14:paraId="114CDD4B" w14:textId="52B29A56" w:rsidR="00C67DB8" w:rsidRPr="001B3037" w:rsidRDefault="00C67DB8" w:rsidP="009C3CB4">
      <w:pPr>
        <w:spacing w:line="240" w:lineRule="auto"/>
        <w:rPr>
          <w:rFonts w:ascii="FbShefa" w:hAnsi="FbShefa"/>
          <w:b/>
          <w:bCs/>
          <w:color w:val="3B2F2A" w:themeColor="text2" w:themeShade="80"/>
          <w:sz w:val="11"/>
          <w:rtl/>
        </w:rPr>
      </w:pPr>
    </w:p>
    <w:p w14:paraId="3B69F86F" w14:textId="54F5D79C" w:rsidR="00C67DB8" w:rsidRPr="00270114" w:rsidRDefault="00C67DB8" w:rsidP="00C67DB8">
      <w:pPr>
        <w:pStyle w:val="3"/>
        <w:rPr>
          <w:rFonts w:ascii="FbShefa" w:hAnsi="FbShefa"/>
          <w:color w:val="7C5F1D"/>
          <w:rtl/>
        </w:rPr>
      </w:pPr>
      <w:r w:rsidRPr="00270114">
        <w:rPr>
          <w:rFonts w:ascii="FbShefa" w:hAnsi="FbShefa"/>
          <w:color w:val="7C5F1D"/>
          <w:rtl/>
        </w:rPr>
        <w:t>דין:</w:t>
      </w:r>
    </w:p>
    <w:p w14:paraId="450905A8" w14:textId="466C7679"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ואת המעשה</w:t>
      </w:r>
      <w:r w:rsidR="00980F5A" w:rsidRPr="00270114">
        <w:rPr>
          <w:rFonts w:ascii="FbShefa" w:hAnsi="FbShefa"/>
          <w:sz w:val="11"/>
          <w:rtl/>
        </w:rPr>
        <w:t>.</w:t>
      </w:r>
      <w:r w:rsidRPr="00270114">
        <w:rPr>
          <w:rFonts w:ascii="FbShefa" w:hAnsi="FbShefa"/>
          <w:sz w:val="11"/>
          <w:rtl/>
        </w:rPr>
        <w:t xml:space="preserve"> זה הדין</w:t>
      </w:r>
      <w:r w:rsidR="00980F5A" w:rsidRPr="00270114">
        <w:rPr>
          <w:rFonts w:ascii="FbShefa" w:hAnsi="FbShefa"/>
          <w:sz w:val="11"/>
          <w:rtl/>
        </w:rPr>
        <w:t>.</w:t>
      </w:r>
    </w:p>
    <w:p w14:paraId="1311AA5E" w14:textId="78CCA392" w:rsidR="00EA4C5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אשר יעשון</w:t>
      </w:r>
      <w:r w:rsidR="00980F5A" w:rsidRPr="00270114">
        <w:rPr>
          <w:rFonts w:ascii="FbShefa" w:hAnsi="FbShefa"/>
          <w:sz w:val="11"/>
          <w:rtl/>
        </w:rPr>
        <w:t>.</w:t>
      </w:r>
      <w:r w:rsidRPr="00270114">
        <w:rPr>
          <w:rFonts w:ascii="FbShefa" w:hAnsi="FbShefa"/>
          <w:sz w:val="11"/>
          <w:rtl/>
        </w:rPr>
        <w:t xml:space="preserve"> זו לפנים משורת הדין</w:t>
      </w:r>
      <w:r w:rsidR="00980F5A" w:rsidRPr="00270114">
        <w:rPr>
          <w:rFonts w:ascii="FbShefa" w:hAnsi="FbShefa"/>
          <w:sz w:val="11"/>
          <w:rtl/>
        </w:rPr>
        <w:t>.</w:t>
      </w:r>
    </w:p>
    <w:p w14:paraId="77AF88D1" w14:textId="2A8D3DEA" w:rsidR="00433741" w:rsidRPr="00270114" w:rsidRDefault="00EA4C5C" w:rsidP="00EA4C5C">
      <w:pPr>
        <w:spacing w:line="240" w:lineRule="auto"/>
        <w:rPr>
          <w:rFonts w:ascii="FbShefa" w:hAnsi="FbShefa"/>
          <w:sz w:val="11"/>
          <w:rtl/>
        </w:rPr>
      </w:pPr>
      <w:r w:rsidRPr="001B3037">
        <w:rPr>
          <w:rFonts w:ascii="FbShefa" w:hAnsi="FbShefa"/>
          <w:b/>
          <w:bCs/>
          <w:color w:val="3B2F2A" w:themeColor="text2" w:themeShade="80"/>
          <w:sz w:val="11"/>
          <w:rtl/>
        </w:rPr>
        <w:t>לא חרבה ירושלים</w:t>
      </w:r>
      <w:r w:rsidR="00980F5A" w:rsidRPr="00270114">
        <w:rPr>
          <w:rFonts w:ascii="FbShefa" w:hAnsi="FbShefa"/>
          <w:sz w:val="11"/>
          <w:rtl/>
        </w:rPr>
        <w:t>.</w:t>
      </w:r>
      <w:r w:rsidRPr="00270114">
        <w:rPr>
          <w:rFonts w:ascii="FbShefa" w:hAnsi="FbShefa"/>
          <w:sz w:val="11"/>
          <w:rtl/>
        </w:rPr>
        <w:t xml:space="preserve"> אלא על שדנו בה דין תורה, ולא עבדו לפנים משורת הדין</w:t>
      </w:r>
      <w:r w:rsidR="00980F5A" w:rsidRPr="00270114">
        <w:rPr>
          <w:rFonts w:ascii="FbShefa" w:hAnsi="FbShefa"/>
          <w:sz w:val="11"/>
          <w:rtl/>
        </w:rPr>
        <w:t>.</w:t>
      </w:r>
    </w:p>
    <w:p w14:paraId="71E474E5" w14:textId="76E2D919" w:rsidR="002E3EA7" w:rsidRPr="00270114" w:rsidRDefault="002E3EA7" w:rsidP="00EA4C5C">
      <w:pPr>
        <w:spacing w:line="240" w:lineRule="auto"/>
        <w:rPr>
          <w:rFonts w:ascii="FbShefa" w:hAnsi="FbShefa"/>
          <w:sz w:val="11"/>
          <w:rtl/>
        </w:rPr>
      </w:pPr>
    </w:p>
    <w:p w14:paraId="15A664A4" w14:textId="1DD6578D" w:rsidR="009C3CB4" w:rsidRPr="001B3037" w:rsidRDefault="009C3CB4" w:rsidP="00812ECB">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rtl/>
        </w:rPr>
        <w:t>אֵיזוֹ הִיא אֲבֵדָה, מָצָא חֲמוֹר אוֹ פָרָה רוֹעִין בַּדֶּרֶךְ, אֵין זוֹ אֲבֵדָה</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חֲמוֹר וְכֵלָיו הֲפוּכִין, פָּרָה רָצָה בֵּין הַכְּרָמִים, הֲרֵי זוֹ אֲבֵדָה</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הֶחֱזִירָהּ וּבָרְחָה, הֶחֱזִירָהּ וּבָרְחָה, אֲפִילוּ אַרְבָּעָה וַחֲמִשָּׁה פְעָמִים, חַיָּב לְהַחֲזִירָהּ, שֶׁנֶּאֱמַר הָשֵׁב תְּשִׁיבֵם</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הָיָה בָטֵל מִסֶּלַע, לֹא יֹאמַר לוֹ תֶּן לִי סֶלַע, אֶלָּא נוֹתֵן לוֹ שְׂכָרוֹ כְּפוֹעֵל בָּטֵל</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אִם יֵשׁ שָׁם בֵּית דִּין, מַתְנֶה בִּפְנֵי בֵית דִּין</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אִם אֵין שָׁם בֵּית דִּין, בִּפְנֵי מִי יַתְנֶה, שֶׁלּוֹ קוֹדֵם: </w:t>
      </w:r>
    </w:p>
    <w:p w14:paraId="2B6FA88B" w14:textId="77777777" w:rsidR="009C3CB4" w:rsidRPr="00270114" w:rsidRDefault="009C3CB4" w:rsidP="009C3CB4">
      <w:pPr>
        <w:spacing w:line="240" w:lineRule="auto"/>
        <w:rPr>
          <w:rFonts w:ascii="FbShefa" w:hAnsi="FbShefa"/>
          <w:sz w:val="11"/>
          <w:rtl/>
        </w:rPr>
      </w:pPr>
    </w:p>
    <w:p w14:paraId="75A1A27A"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איזוהי אבידה</w:t>
      </w:r>
    </w:p>
    <w:p w14:paraId="54E3152F" w14:textId="0FC55F55"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w:t>
      </w:r>
      <w:r w:rsidR="002E3EA7" w:rsidRPr="001B3037">
        <w:rPr>
          <w:rFonts w:ascii="FbShefa" w:hAnsi="FbShefa"/>
          <w:b/>
          <w:bCs/>
          <w:color w:val="3B2F2A" w:themeColor="text2" w:themeShade="80"/>
          <w:sz w:val="11"/>
          <w:rtl/>
        </w:rPr>
        <w:t>אל</w:t>
      </w:r>
      <w:r w:rsidRPr="001B3037">
        <w:rPr>
          <w:rFonts w:ascii="FbShefa" w:hAnsi="FbShefa"/>
          <w:b/>
          <w:bCs/>
          <w:color w:val="3B2F2A" w:themeColor="text2" w:themeShade="80"/>
          <w:sz w:val="11"/>
          <w:rtl/>
        </w:rPr>
        <w:t>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אטו כל הני דאמרינן</w:t>
      </w:r>
      <w:r w:rsidR="002E3EA7" w:rsidRPr="00270114">
        <w:rPr>
          <w:rFonts w:ascii="FbShefa" w:hAnsi="FbShefa"/>
          <w:sz w:val="11"/>
          <w:rtl/>
        </w:rPr>
        <w:t>,</w:t>
      </w:r>
      <w:r w:rsidRPr="00270114">
        <w:rPr>
          <w:rFonts w:ascii="FbShefa" w:hAnsi="FbShefa"/>
          <w:sz w:val="11"/>
          <w:rtl/>
        </w:rPr>
        <w:t xml:space="preserve"> לאו אבידה הוו</w:t>
      </w:r>
      <w:r w:rsidR="00980F5A" w:rsidRPr="00270114">
        <w:rPr>
          <w:rFonts w:ascii="FbShefa" w:hAnsi="FbShefa"/>
          <w:sz w:val="11"/>
          <w:rtl/>
        </w:rPr>
        <w:t>.</w:t>
      </w:r>
    </w:p>
    <w:p w14:paraId="26B09773" w14:textId="35F2C622"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270114">
        <w:rPr>
          <w:rFonts w:ascii="FbShefa" w:hAnsi="FbShefa"/>
          <w:sz w:val="11"/>
          <w:rtl/>
        </w:rPr>
        <w:t xml:space="preserve"> הכי קאמר, אי זו היא כלל אבידה שהוא חייב בה</w:t>
      </w:r>
      <w:r w:rsidR="00980F5A" w:rsidRPr="00270114">
        <w:rPr>
          <w:rFonts w:ascii="FbShefa" w:hAnsi="FbShefa"/>
          <w:sz w:val="11"/>
          <w:rtl/>
        </w:rPr>
        <w:t>.</w:t>
      </w:r>
    </w:p>
    <w:p w14:paraId="49335298" w14:textId="77777777" w:rsidR="002E3EA7" w:rsidRPr="00270114" w:rsidRDefault="002E3EA7" w:rsidP="009C3CB4">
      <w:pPr>
        <w:spacing w:line="240" w:lineRule="auto"/>
        <w:rPr>
          <w:rFonts w:ascii="FbShefa" w:hAnsi="FbShefa"/>
          <w:i/>
          <w:iCs/>
          <w:sz w:val="11"/>
          <w:rtl/>
        </w:rPr>
      </w:pPr>
    </w:p>
    <w:p w14:paraId="5FAED56A" w14:textId="5744A5A8" w:rsidR="009C3CB4" w:rsidRPr="00270114" w:rsidRDefault="009C3CB4" w:rsidP="002E3EA7">
      <w:pPr>
        <w:pStyle w:val="2"/>
        <w:rPr>
          <w:rFonts w:ascii="FbShefa" w:hAnsi="FbShefa"/>
          <w:color w:val="7C5F1D"/>
          <w:rtl/>
        </w:rPr>
      </w:pPr>
      <w:r w:rsidRPr="00270114">
        <w:rPr>
          <w:rFonts w:ascii="FbShefa" w:hAnsi="FbShefa"/>
          <w:color w:val="7C5F1D"/>
          <w:rtl/>
        </w:rPr>
        <w:t>חמור ופרה רועין בדרך</w:t>
      </w:r>
    </w:p>
    <w:p w14:paraId="513E3E04" w14:textId="6C98663D"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בלילות</w:t>
      </w:r>
      <w:r w:rsidR="00980F5A" w:rsidRPr="001B3037">
        <w:rPr>
          <w:rFonts w:ascii="FbShefa" w:hAnsi="FbShefa"/>
          <w:b/>
          <w:bCs/>
          <w:color w:val="3B2F2A" w:themeColor="text2" w:themeShade="80"/>
          <w:sz w:val="11"/>
          <w:rtl/>
        </w:rPr>
        <w:t>.</w:t>
      </w:r>
      <w:r w:rsidRPr="00270114">
        <w:rPr>
          <w:rFonts w:ascii="FbShefa" w:hAnsi="FbShefa"/>
          <w:sz w:val="11"/>
          <w:rtl/>
        </w:rPr>
        <w:t xml:space="preserve"> אפילו חדא שעתא חייב</w:t>
      </w:r>
      <w:r w:rsidR="00980F5A" w:rsidRPr="00270114">
        <w:rPr>
          <w:rFonts w:ascii="FbShefa" w:hAnsi="FbShefa"/>
          <w:sz w:val="11"/>
          <w:rtl/>
        </w:rPr>
        <w:t>.</w:t>
      </w:r>
    </w:p>
    <w:p w14:paraId="5BDDF89E" w14:textId="1871B9C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בימ</w:t>
      </w:r>
      <w:r w:rsidR="002E3EA7" w:rsidRPr="001B3037">
        <w:rPr>
          <w:rFonts w:ascii="FbShefa" w:hAnsi="FbShefa"/>
          <w:b/>
          <w:bCs/>
          <w:color w:val="3B2F2A" w:themeColor="text2" w:themeShade="80"/>
          <w:sz w:val="11"/>
          <w:rtl/>
        </w:rPr>
        <w:t>ים</w:t>
      </w:r>
      <w:r w:rsidR="00980F5A" w:rsidRPr="001B3037">
        <w:rPr>
          <w:rFonts w:ascii="FbShefa" w:hAnsi="FbShefa"/>
          <w:b/>
          <w:bCs/>
          <w:color w:val="3B2F2A" w:themeColor="text2" w:themeShade="80"/>
          <w:sz w:val="11"/>
          <w:rtl/>
        </w:rPr>
        <w:t>.</w:t>
      </w:r>
      <w:r w:rsidRPr="00270114">
        <w:rPr>
          <w:rFonts w:ascii="FbShefa" w:hAnsi="FbShefa"/>
          <w:sz w:val="11"/>
          <w:rtl/>
        </w:rPr>
        <w:t xml:space="preserve"> אפילו טובא נמי פטור</w:t>
      </w:r>
      <w:r w:rsidR="00980F5A" w:rsidRPr="00270114">
        <w:rPr>
          <w:rFonts w:ascii="FbShefa" w:hAnsi="FbShefa"/>
          <w:sz w:val="11"/>
          <w:rtl/>
        </w:rPr>
        <w:t>.</w:t>
      </w:r>
    </w:p>
    <w:p w14:paraId="6D987527" w14:textId="77777777" w:rsidR="002E3EA7" w:rsidRPr="001B3037" w:rsidRDefault="002E3EA7" w:rsidP="009C3CB4">
      <w:pPr>
        <w:spacing w:line="240" w:lineRule="auto"/>
        <w:rPr>
          <w:rFonts w:ascii="FbShefa" w:hAnsi="FbShefa"/>
          <w:b/>
          <w:bCs/>
          <w:color w:val="3B2F2A" w:themeColor="text2" w:themeShade="80"/>
          <w:sz w:val="11"/>
          <w:rtl/>
        </w:rPr>
      </w:pPr>
    </w:p>
    <w:p w14:paraId="7C464E09" w14:textId="77777777" w:rsidR="002E3EA7" w:rsidRPr="00270114" w:rsidRDefault="009C3CB4" w:rsidP="002E3EA7">
      <w:pPr>
        <w:pStyle w:val="3"/>
        <w:rPr>
          <w:rFonts w:ascii="FbShefa" w:hAnsi="FbShefa"/>
          <w:color w:val="7C5F1D"/>
          <w:rtl/>
        </w:rPr>
      </w:pPr>
      <w:r w:rsidRPr="00270114">
        <w:rPr>
          <w:rFonts w:ascii="FbShefa" w:hAnsi="FbShefa"/>
          <w:color w:val="7C5F1D"/>
          <w:rtl/>
        </w:rPr>
        <w:t>בקדמתא ובחשכתא</w:t>
      </w:r>
      <w:r w:rsidR="002E3EA7" w:rsidRPr="00270114">
        <w:rPr>
          <w:rFonts w:ascii="FbShefa" w:hAnsi="FbShefa"/>
          <w:color w:val="7C5F1D"/>
          <w:rtl/>
        </w:rPr>
        <w:t>:</w:t>
      </w:r>
    </w:p>
    <w:p w14:paraId="169155BD" w14:textId="0A2E423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עד ג' ימים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פטור</w:t>
      </w:r>
      <w:r w:rsidR="00980F5A" w:rsidRPr="00270114">
        <w:rPr>
          <w:rFonts w:ascii="FbShefa" w:hAnsi="FbShefa"/>
          <w:sz w:val="11"/>
          <w:rtl/>
        </w:rPr>
        <w:t>.</w:t>
      </w:r>
      <w:r w:rsidR="00331B6B" w:rsidRPr="00270114">
        <w:rPr>
          <w:rFonts w:ascii="FbShefa" w:hAnsi="FbShefa"/>
          <w:sz w:val="11"/>
          <w:rtl/>
        </w:rPr>
        <w:t xml:space="preserve"> </w:t>
      </w:r>
      <w:r w:rsidR="002E3EA7" w:rsidRPr="001B3037">
        <w:rPr>
          <w:rFonts w:ascii="FbShefa" w:hAnsi="FbShefa"/>
          <w:b/>
          <w:bCs/>
          <w:color w:val="3B2F2A" w:themeColor="text2" w:themeShade="80"/>
          <w:sz w:val="11"/>
          <w:rtl/>
        </w:rPr>
        <w:t>אימור</w:t>
      </w:r>
      <w:r w:rsidR="00980F5A" w:rsidRPr="001B3037">
        <w:rPr>
          <w:rFonts w:ascii="FbShefa" w:hAnsi="FbShefa"/>
          <w:b/>
          <w:bCs/>
          <w:color w:val="3B2F2A" w:themeColor="text2" w:themeShade="80"/>
          <w:sz w:val="11"/>
          <w:rtl/>
        </w:rPr>
        <w:t>.</w:t>
      </w:r>
      <w:r w:rsidR="002E3EA7" w:rsidRPr="001B3037">
        <w:rPr>
          <w:rFonts w:ascii="FbShefa" w:hAnsi="FbShefa"/>
          <w:b/>
          <w:bCs/>
          <w:color w:val="3B2F2A" w:themeColor="text2" w:themeShade="80"/>
          <w:sz w:val="11"/>
          <w:rtl/>
        </w:rPr>
        <w:t xml:space="preserve"> </w:t>
      </w:r>
      <w:r w:rsidRPr="00270114">
        <w:rPr>
          <w:rFonts w:ascii="FbShefa" w:hAnsi="FbShefa"/>
          <w:sz w:val="11"/>
          <w:rtl/>
        </w:rPr>
        <w:t>איתרמויי אתרמי לה</w:t>
      </w:r>
      <w:r w:rsidR="00980F5A" w:rsidRPr="00270114">
        <w:rPr>
          <w:rFonts w:ascii="FbShefa" w:hAnsi="FbShefa"/>
          <w:sz w:val="11"/>
          <w:rtl/>
        </w:rPr>
        <w:t>.</w:t>
      </w:r>
    </w:p>
    <w:p w14:paraId="7FB41022" w14:textId="1CAF5CC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טפי</w:t>
      </w:r>
      <w:r w:rsidR="00980F5A" w:rsidRPr="001B3037">
        <w:rPr>
          <w:rFonts w:ascii="FbShefa" w:hAnsi="FbShefa"/>
          <w:b/>
          <w:bCs/>
          <w:color w:val="3B2F2A" w:themeColor="text2" w:themeShade="80"/>
          <w:sz w:val="11"/>
          <w:rtl/>
        </w:rPr>
        <w:t>.</w:t>
      </w:r>
      <w:r w:rsidRPr="00270114">
        <w:rPr>
          <w:rFonts w:ascii="FbShefa" w:hAnsi="FbShefa"/>
          <w:sz w:val="11"/>
          <w:rtl/>
        </w:rPr>
        <w:t xml:space="preserve"> ודאי אבידה היא</w:t>
      </w:r>
      <w:r w:rsidR="00980F5A" w:rsidRPr="00270114">
        <w:rPr>
          <w:rFonts w:ascii="FbShefa" w:hAnsi="FbShefa"/>
          <w:sz w:val="11"/>
          <w:rtl/>
        </w:rPr>
        <w:t>.</w:t>
      </w:r>
    </w:p>
    <w:p w14:paraId="6DA4EEBE" w14:textId="6092EDA7" w:rsidR="009C3CB4" w:rsidRPr="00270114" w:rsidRDefault="009C3CB4" w:rsidP="00794C1A">
      <w:pPr>
        <w:pStyle w:val="1"/>
        <w:rPr>
          <w:rFonts w:ascii="FbShefa" w:hAnsi="FbShefa"/>
          <w:rtl/>
        </w:rPr>
      </w:pPr>
      <w:r w:rsidRPr="00270114">
        <w:rPr>
          <w:rFonts w:ascii="FbShefa" w:hAnsi="FbShefa"/>
          <w:sz w:val="11"/>
          <w:rtl/>
        </w:rPr>
        <w:t>לא</w:t>
      </w:r>
      <w:r w:rsidR="00B36BF2" w:rsidRPr="00270114">
        <w:rPr>
          <w:rFonts w:ascii="FbShefa" w:hAnsi="FbShefa"/>
          <w:sz w:val="11"/>
          <w:rtl/>
        </w:rPr>
        <w:t>, א</w:t>
      </w:r>
    </w:p>
    <w:p w14:paraId="6B67E03D" w14:textId="1BD05999" w:rsidR="009C3CB4" w:rsidRPr="00270114" w:rsidRDefault="009C3CB4" w:rsidP="009C3CB4">
      <w:pPr>
        <w:pStyle w:val="2"/>
        <w:rPr>
          <w:rFonts w:ascii="FbShefa" w:hAnsi="FbShefa"/>
          <w:color w:val="7C5F1D"/>
          <w:rtl/>
        </w:rPr>
      </w:pPr>
      <w:r w:rsidRPr="00270114">
        <w:rPr>
          <w:rFonts w:ascii="FbShefa" w:hAnsi="FbShefa"/>
          <w:color w:val="7C5F1D"/>
          <w:sz w:val="11"/>
          <w:rtl/>
        </w:rPr>
        <w:t>דיני אבידה</w:t>
      </w:r>
    </w:p>
    <w:p w14:paraId="0B126FB0" w14:textId="0ACDC9F7" w:rsidR="009C3CB4" w:rsidRPr="00270114" w:rsidRDefault="009C3CB4" w:rsidP="009C3CB4">
      <w:pPr>
        <w:spacing w:line="240" w:lineRule="auto"/>
        <w:rPr>
          <w:rFonts w:ascii="FbShefa" w:hAnsi="FbShefa"/>
          <w:rtl/>
        </w:rPr>
      </w:pPr>
      <w:r w:rsidRPr="001B3037">
        <w:rPr>
          <w:rFonts w:ascii="FbShefa" w:hAnsi="FbShefa"/>
          <w:b/>
          <w:bCs/>
          <w:color w:val="3B2F2A" w:themeColor="text2" w:themeShade="80"/>
          <w:sz w:val="11"/>
          <w:rtl/>
        </w:rPr>
        <w:t>טלית וקרדום באסרטיא</w:t>
      </w:r>
      <w:r w:rsidR="00980F5A" w:rsidRPr="001B3037">
        <w:rPr>
          <w:rFonts w:ascii="FbShefa" w:hAnsi="FbShefa"/>
          <w:b/>
          <w:bCs/>
          <w:color w:val="3B2F2A" w:themeColor="text2" w:themeShade="80"/>
          <w:sz w:val="11"/>
          <w:rtl/>
        </w:rPr>
        <w:t>.</w:t>
      </w:r>
      <w:r w:rsidR="002E3EA7" w:rsidRPr="001B3037">
        <w:rPr>
          <w:rFonts w:ascii="FbShefa" w:hAnsi="FbShefa"/>
          <w:b/>
          <w:bCs/>
          <w:color w:val="3B2F2A" w:themeColor="text2" w:themeShade="80"/>
          <w:sz w:val="11"/>
          <w:rtl/>
        </w:rPr>
        <w:t xml:space="preserve"> </w:t>
      </w:r>
      <w:r w:rsidR="002E3EA7" w:rsidRPr="00270114">
        <w:rPr>
          <w:rFonts w:ascii="FbShefa" w:hAnsi="FbShefa"/>
          <w:rtl/>
        </w:rPr>
        <w:t>הרי זו אבידה</w:t>
      </w:r>
      <w:r w:rsidR="00980F5A" w:rsidRPr="00270114">
        <w:rPr>
          <w:rFonts w:ascii="FbShefa" w:hAnsi="FbShefa"/>
          <w:rtl/>
        </w:rPr>
        <w:t>.</w:t>
      </w:r>
    </w:p>
    <w:p w14:paraId="5D535939" w14:textId="3C013D8A"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טלית וקרדום בצד גדר</w:t>
      </w:r>
      <w:r w:rsidR="00980F5A" w:rsidRPr="001B3037">
        <w:rPr>
          <w:rFonts w:ascii="FbShefa" w:hAnsi="FbShefa"/>
          <w:b/>
          <w:bCs/>
          <w:color w:val="3B2F2A" w:themeColor="text2" w:themeShade="80"/>
          <w:sz w:val="11"/>
          <w:rtl/>
        </w:rPr>
        <w:t>.</w:t>
      </w:r>
      <w:r w:rsidR="002E3EA7" w:rsidRPr="001B3037">
        <w:rPr>
          <w:rFonts w:ascii="FbShefa" w:hAnsi="FbShefa"/>
          <w:b/>
          <w:bCs/>
          <w:color w:val="3B2F2A" w:themeColor="text2" w:themeShade="80"/>
          <w:sz w:val="11"/>
          <w:rtl/>
        </w:rPr>
        <w:t xml:space="preserve"> </w:t>
      </w:r>
      <w:r w:rsidR="002E3EA7" w:rsidRPr="00270114">
        <w:rPr>
          <w:rFonts w:ascii="FbShefa" w:hAnsi="FbShefa"/>
          <w:sz w:val="11"/>
          <w:rtl/>
        </w:rPr>
        <w:t>אין זו אבידה</w:t>
      </w:r>
      <w:r w:rsidR="00980F5A" w:rsidRPr="00270114">
        <w:rPr>
          <w:rFonts w:ascii="FbShefa" w:hAnsi="FbShefa"/>
          <w:sz w:val="11"/>
          <w:rtl/>
        </w:rPr>
        <w:t>.</w:t>
      </w:r>
    </w:p>
    <w:p w14:paraId="426758ED" w14:textId="7B26E9B8"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מים ששוטפין ובאין</w:t>
      </w:r>
      <w:r w:rsidR="00980F5A" w:rsidRPr="00270114">
        <w:rPr>
          <w:rFonts w:ascii="FbShefa" w:hAnsi="FbShefa"/>
          <w:sz w:val="11"/>
          <w:rtl/>
        </w:rPr>
        <w:t>.</w:t>
      </w:r>
      <w:r w:rsidRPr="00270114">
        <w:rPr>
          <w:rFonts w:ascii="FbShefa" w:hAnsi="FbShefa"/>
          <w:sz w:val="11"/>
          <w:rtl/>
        </w:rPr>
        <w:t xml:space="preserve"> גודר בפניהם</w:t>
      </w:r>
      <w:r w:rsidR="00980F5A" w:rsidRPr="00270114">
        <w:rPr>
          <w:rFonts w:ascii="FbShefa" w:hAnsi="FbShefa"/>
          <w:sz w:val="11"/>
          <w:rtl/>
        </w:rPr>
        <w:t>.</w:t>
      </w:r>
    </w:p>
    <w:p w14:paraId="59996B58" w14:textId="39DBDAD8" w:rsidR="009C3CB4" w:rsidRPr="00270114" w:rsidRDefault="009C3CB4" w:rsidP="009C3CB4">
      <w:pPr>
        <w:spacing w:line="240" w:lineRule="auto"/>
        <w:rPr>
          <w:rFonts w:ascii="FbShefa" w:hAnsi="FbShefa"/>
          <w:i/>
          <w:iCs/>
          <w:sz w:val="11"/>
          <w:rtl/>
        </w:rPr>
      </w:pPr>
    </w:p>
    <w:p w14:paraId="6DB7E7FB"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קרקע</w:t>
      </w:r>
    </w:p>
    <w:p w14:paraId="3EA46145" w14:textId="413895C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אבידת קרקע</w:t>
      </w:r>
      <w:r w:rsidR="00980F5A" w:rsidRPr="001B3037">
        <w:rPr>
          <w:rFonts w:ascii="FbShefa" w:hAnsi="FbShefa"/>
          <w:b/>
          <w:bCs/>
          <w:color w:val="3B2F2A" w:themeColor="text2" w:themeShade="80"/>
          <w:sz w:val="11"/>
          <w:rtl/>
        </w:rPr>
        <w:t>.</w:t>
      </w:r>
      <w:r w:rsidRPr="00270114">
        <w:rPr>
          <w:rFonts w:ascii="FbShefa" w:hAnsi="FbShefa"/>
          <w:sz w:val="11"/>
          <w:rtl/>
        </w:rPr>
        <w:t xml:space="preserve"> חייב</w:t>
      </w:r>
      <w:r w:rsidR="00980F5A" w:rsidRPr="00270114">
        <w:rPr>
          <w:rFonts w:ascii="FbShefa" w:hAnsi="FbShefa"/>
          <w:sz w:val="11"/>
          <w:rtl/>
        </w:rPr>
        <w:t>.</w:t>
      </w:r>
    </w:p>
    <w:p w14:paraId="4A24B496" w14:textId="0CB2783A" w:rsidR="00433741" w:rsidRPr="00270114" w:rsidRDefault="002E3EA7" w:rsidP="009C3CB4">
      <w:pPr>
        <w:spacing w:line="240" w:lineRule="auto"/>
        <w:rPr>
          <w:rFonts w:ascii="FbShefa" w:hAnsi="FbShefa"/>
          <w:sz w:val="11"/>
          <w:rtl/>
        </w:rPr>
      </w:pPr>
      <w:r w:rsidRPr="001B3037">
        <w:rPr>
          <w:rFonts w:ascii="FbShefa" w:hAnsi="FbShefa"/>
          <w:b/>
          <w:bCs/>
          <w:color w:val="3B2F2A" w:themeColor="text2" w:themeShade="80"/>
          <w:sz w:val="11"/>
          <w:rtl/>
        </w:rPr>
        <w:t>שנאמר</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לכל אבידת אחיך</w:t>
      </w:r>
      <w:r w:rsidRPr="00270114">
        <w:rPr>
          <w:rFonts w:ascii="FbShefa" w:hAnsi="FbShefa"/>
          <w:sz w:val="11"/>
          <w:rtl/>
        </w:rPr>
        <w:t>,</w:t>
      </w:r>
      <w:r w:rsidR="009C3CB4" w:rsidRPr="00270114">
        <w:rPr>
          <w:rFonts w:ascii="FbShefa" w:hAnsi="FbShefa"/>
          <w:sz w:val="11"/>
          <w:rtl/>
        </w:rPr>
        <w:t xml:space="preserve"> לרבות אבידת קרקע</w:t>
      </w:r>
      <w:r w:rsidR="00980F5A" w:rsidRPr="00270114">
        <w:rPr>
          <w:rFonts w:ascii="FbShefa" w:hAnsi="FbShefa"/>
          <w:sz w:val="11"/>
          <w:rtl/>
        </w:rPr>
        <w:t>.</w:t>
      </w:r>
    </w:p>
    <w:p w14:paraId="7B60E441" w14:textId="4334581A" w:rsidR="002E3EA7" w:rsidRPr="001B3037" w:rsidRDefault="002E3EA7" w:rsidP="009C3CB4">
      <w:pPr>
        <w:spacing w:line="240" w:lineRule="auto"/>
        <w:rPr>
          <w:rFonts w:ascii="FbShefa" w:hAnsi="FbShefa"/>
          <w:b/>
          <w:bCs/>
          <w:color w:val="3B2F2A" w:themeColor="text2" w:themeShade="80"/>
          <w:sz w:val="11"/>
          <w:rtl/>
        </w:rPr>
      </w:pPr>
    </w:p>
    <w:p w14:paraId="52897620" w14:textId="63A21F9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ת"ש</w:t>
      </w:r>
      <w:r w:rsidR="00980F5A" w:rsidRPr="001B3037">
        <w:rPr>
          <w:rFonts w:ascii="FbShefa" w:hAnsi="FbShefa"/>
          <w:b/>
          <w:bCs/>
          <w:color w:val="3B2F2A" w:themeColor="text2" w:themeShade="80"/>
          <w:sz w:val="11"/>
          <w:rtl/>
        </w:rPr>
        <w:t>.</w:t>
      </w:r>
      <w:r w:rsidRPr="00270114">
        <w:rPr>
          <w:rFonts w:ascii="FbShefa" w:hAnsi="FbShefa"/>
          <w:sz w:val="11"/>
          <w:rtl/>
        </w:rPr>
        <w:t xml:space="preserve"> ראה מים ששוטפין ובאין, גודר בפניהם</w:t>
      </w:r>
      <w:r w:rsidR="00980F5A" w:rsidRPr="00270114">
        <w:rPr>
          <w:rFonts w:ascii="FbShefa" w:hAnsi="FbShefa"/>
          <w:sz w:val="11"/>
          <w:rtl/>
        </w:rPr>
        <w:t>.</w:t>
      </w:r>
    </w:p>
    <w:p w14:paraId="6510E6E1" w14:textId="2C0E0178"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בדאיכא עומרין דצריכי לארעא</w:t>
      </w:r>
      <w:r w:rsidR="00980F5A" w:rsidRPr="00270114">
        <w:rPr>
          <w:rFonts w:ascii="FbShefa" w:hAnsi="FbShefa"/>
          <w:sz w:val="11"/>
          <w:rtl/>
        </w:rPr>
        <w:t>.</w:t>
      </w:r>
    </w:p>
    <w:p w14:paraId="322FF0E0" w14:textId="7E8590CC" w:rsidR="009C3CB4" w:rsidRPr="00270114" w:rsidRDefault="009C3CB4" w:rsidP="009C3CB4">
      <w:pPr>
        <w:spacing w:line="240" w:lineRule="auto"/>
        <w:rPr>
          <w:rFonts w:ascii="FbShefa" w:hAnsi="FbShefa"/>
          <w:sz w:val="11"/>
          <w:rtl/>
        </w:rPr>
      </w:pPr>
    </w:p>
    <w:p w14:paraId="74388A21"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רועה ורצה</w:t>
      </w:r>
    </w:p>
    <w:p w14:paraId="57A28904" w14:textId="352F038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סתירה במשנה</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000256BE" w:rsidRPr="00270114">
        <w:rPr>
          <w:rFonts w:ascii="FbShefa" w:hAnsi="FbShefa"/>
          <w:sz w:val="11"/>
          <w:rtl/>
        </w:rPr>
        <w:t>קשיא</w:t>
      </w:r>
      <w:r w:rsidRPr="00270114">
        <w:rPr>
          <w:rFonts w:ascii="FbShefa" w:hAnsi="FbShefa"/>
          <w:sz w:val="11"/>
          <w:rtl/>
        </w:rPr>
        <w:t xml:space="preserve"> רועה ארועה, רצה ארצה</w:t>
      </w:r>
      <w:r w:rsidR="00980F5A" w:rsidRPr="00270114">
        <w:rPr>
          <w:rFonts w:ascii="FbShefa" w:hAnsi="FbShefa"/>
          <w:sz w:val="11"/>
          <w:rtl/>
        </w:rPr>
        <w:t>.</w:t>
      </w:r>
    </w:p>
    <w:p w14:paraId="516901F7" w14:textId="547640D8" w:rsidR="000256BE" w:rsidRPr="00270114" w:rsidRDefault="000256BE" w:rsidP="009C3CB4">
      <w:pPr>
        <w:spacing w:line="240" w:lineRule="auto"/>
        <w:rPr>
          <w:rFonts w:ascii="FbShefa" w:hAnsi="FbShefa"/>
          <w:sz w:val="11"/>
          <w:rtl/>
        </w:rPr>
      </w:pPr>
    </w:p>
    <w:p w14:paraId="32AE015F" w14:textId="77777777" w:rsidR="000256BE" w:rsidRPr="00270114" w:rsidRDefault="000256BE" w:rsidP="000256BE">
      <w:pPr>
        <w:pStyle w:val="3"/>
        <w:rPr>
          <w:rFonts w:ascii="FbShefa" w:hAnsi="FbShefa"/>
          <w:color w:val="7C5F1D"/>
          <w:rtl/>
        </w:rPr>
      </w:pPr>
      <w:r w:rsidRPr="00270114">
        <w:rPr>
          <w:rFonts w:ascii="FbShefa" w:hAnsi="FbShefa"/>
          <w:color w:val="7C5F1D"/>
          <w:rtl/>
        </w:rPr>
        <w:t>תשובה א:</w:t>
      </w:r>
    </w:p>
    <w:p w14:paraId="0B30B724" w14:textId="3F07770D"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יגיד</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עליו רעו</w:t>
      </w:r>
      <w:r w:rsidR="00980F5A" w:rsidRPr="00270114">
        <w:rPr>
          <w:rFonts w:ascii="FbShefa" w:hAnsi="FbShefa"/>
          <w:sz w:val="11"/>
          <w:rtl/>
        </w:rPr>
        <w:t>.</w:t>
      </w:r>
    </w:p>
    <w:p w14:paraId="66EE8D2F" w14:textId="6817ECCA" w:rsidR="009C3CB4" w:rsidRPr="00270114" w:rsidRDefault="000256BE"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270114">
        <w:rPr>
          <w:rFonts w:ascii="FbShefa" w:hAnsi="FbShefa"/>
          <w:sz w:val="11"/>
          <w:rtl/>
        </w:rPr>
        <w:t>.</w:t>
      </w:r>
      <w:r w:rsidR="009C3CB4" w:rsidRPr="00270114">
        <w:rPr>
          <w:rFonts w:ascii="FbShefa" w:hAnsi="FbShefa"/>
          <w:sz w:val="11"/>
          <w:rtl/>
        </w:rPr>
        <w:t xml:space="preserve"> אי יגיד עליו רעו</w:t>
      </w:r>
      <w:r w:rsidR="00331B6B" w:rsidRPr="00270114">
        <w:rPr>
          <w:rFonts w:ascii="FbShefa" w:hAnsi="FbShefa"/>
          <w:sz w:val="11"/>
          <w:rtl/>
        </w:rPr>
        <w:t xml:space="preserve">, </w:t>
      </w:r>
      <w:r w:rsidR="009C3CB4" w:rsidRPr="00270114">
        <w:rPr>
          <w:rFonts w:ascii="FbShefa" w:hAnsi="FbShefa"/>
          <w:sz w:val="11"/>
          <w:rtl/>
        </w:rPr>
        <w:t>ליתני קילתא וכל שכן חמירתא</w:t>
      </w:r>
      <w:r w:rsidR="00980F5A" w:rsidRPr="00270114">
        <w:rPr>
          <w:rFonts w:ascii="FbShefa" w:hAnsi="FbShefa"/>
          <w:sz w:val="11"/>
          <w:rtl/>
        </w:rPr>
        <w:t>.</w:t>
      </w:r>
    </w:p>
    <w:p w14:paraId="09A714AA" w14:textId="77777777" w:rsidR="009C3CB4" w:rsidRPr="00270114" w:rsidRDefault="009C3CB4" w:rsidP="009C3CB4">
      <w:pPr>
        <w:spacing w:line="240" w:lineRule="auto"/>
        <w:rPr>
          <w:rFonts w:ascii="FbShefa" w:hAnsi="FbShefa"/>
          <w:sz w:val="11"/>
          <w:rtl/>
        </w:rPr>
      </w:pPr>
    </w:p>
    <w:p w14:paraId="3D16B3B0" w14:textId="2F1DFA6B" w:rsidR="000256BE" w:rsidRPr="00270114" w:rsidRDefault="000256BE" w:rsidP="000256BE">
      <w:pPr>
        <w:pStyle w:val="3"/>
        <w:rPr>
          <w:rFonts w:ascii="FbShefa" w:hAnsi="FbShefa"/>
          <w:color w:val="7C5F1D"/>
          <w:rtl/>
        </w:rPr>
      </w:pPr>
      <w:r w:rsidRPr="00270114">
        <w:rPr>
          <w:rFonts w:ascii="FbShefa" w:hAnsi="FbShefa"/>
          <w:color w:val="7C5F1D"/>
          <w:rtl/>
        </w:rPr>
        <w:t>תשובה ב:</w:t>
      </w:r>
    </w:p>
    <w:p w14:paraId="69D06C23" w14:textId="1FB4644E"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רצה בכרמים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0256BE" w:rsidRPr="00270114">
        <w:rPr>
          <w:rFonts w:ascii="FbShefa" w:hAnsi="FbShefa"/>
          <w:sz w:val="11"/>
          <w:rtl/>
        </w:rPr>
        <w:t>הרי זו אבידה</w:t>
      </w:r>
      <w:r w:rsidR="00980F5A" w:rsidRPr="00270114">
        <w:rPr>
          <w:rFonts w:ascii="FbShefa" w:hAnsi="FbShefa"/>
          <w:sz w:val="11"/>
          <w:rtl/>
        </w:rPr>
        <w:t>.</w:t>
      </w:r>
      <w:r w:rsidR="00331B6B" w:rsidRPr="00270114">
        <w:rPr>
          <w:rFonts w:ascii="FbShefa" w:hAnsi="FbShefa"/>
          <w:sz w:val="11"/>
          <w:rtl/>
        </w:rPr>
        <w:t xml:space="preserve"> </w:t>
      </w:r>
      <w:r w:rsidR="000256BE"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000256BE" w:rsidRPr="001B3037">
        <w:rPr>
          <w:rFonts w:ascii="FbShefa" w:hAnsi="FbShefa"/>
          <w:b/>
          <w:bCs/>
          <w:color w:val="3B2F2A" w:themeColor="text2" w:themeShade="80"/>
          <w:sz w:val="11"/>
          <w:rtl/>
        </w:rPr>
        <w:t xml:space="preserve"> </w:t>
      </w:r>
      <w:r w:rsidR="000256BE" w:rsidRPr="00270114">
        <w:rPr>
          <w:rFonts w:ascii="FbShefa" w:hAnsi="FbShefa"/>
          <w:sz w:val="11"/>
          <w:rtl/>
        </w:rPr>
        <w:t>ד</w:t>
      </w:r>
      <w:r w:rsidRPr="00270114">
        <w:rPr>
          <w:rFonts w:ascii="FbShefa" w:hAnsi="FbShefa"/>
          <w:sz w:val="11"/>
          <w:rtl/>
        </w:rPr>
        <w:t>מסקבא</w:t>
      </w:r>
      <w:r w:rsidR="00980F5A" w:rsidRPr="00270114">
        <w:rPr>
          <w:rFonts w:ascii="FbShefa" w:hAnsi="FbShefa"/>
          <w:sz w:val="11"/>
          <w:rtl/>
        </w:rPr>
        <w:t>.</w:t>
      </w:r>
    </w:p>
    <w:p w14:paraId="7BD16542" w14:textId="438351F4"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רועה בדרך</w:t>
      </w:r>
      <w:r w:rsidR="00980F5A" w:rsidRPr="001B3037">
        <w:rPr>
          <w:rFonts w:ascii="FbShefa" w:hAnsi="FbShefa"/>
          <w:b/>
          <w:bCs/>
          <w:color w:val="3B2F2A" w:themeColor="text2" w:themeShade="80"/>
          <w:sz w:val="11"/>
          <w:rtl/>
        </w:rPr>
        <w:t>.</w:t>
      </w:r>
      <w:r w:rsidR="000256BE" w:rsidRPr="001B3037">
        <w:rPr>
          <w:rFonts w:ascii="FbShefa" w:hAnsi="FbShefa"/>
          <w:b/>
          <w:bCs/>
          <w:color w:val="3B2F2A" w:themeColor="text2" w:themeShade="80"/>
          <w:sz w:val="11"/>
          <w:rtl/>
        </w:rPr>
        <w:t xml:space="preserve"> </w:t>
      </w:r>
      <w:r w:rsidR="000256BE" w:rsidRPr="00270114">
        <w:rPr>
          <w:rFonts w:ascii="FbShefa" w:hAnsi="FbShefa"/>
          <w:sz w:val="11"/>
          <w:rtl/>
        </w:rPr>
        <w:t>אינה אבידה</w:t>
      </w:r>
      <w:r w:rsidR="00980F5A" w:rsidRPr="00270114">
        <w:rPr>
          <w:rFonts w:ascii="FbShefa" w:hAnsi="FbShefa"/>
          <w:sz w:val="11"/>
          <w:rtl/>
        </w:rPr>
        <w:t>.</w:t>
      </w:r>
    </w:p>
    <w:p w14:paraId="39655DAD" w14:textId="77777777" w:rsidR="00EC2CB2" w:rsidRPr="001B3037" w:rsidRDefault="00EC2CB2" w:rsidP="009C3CB4">
      <w:pPr>
        <w:spacing w:line="240" w:lineRule="auto"/>
        <w:rPr>
          <w:rFonts w:ascii="FbShefa" w:hAnsi="FbShefa"/>
          <w:b/>
          <w:bCs/>
          <w:color w:val="3B2F2A" w:themeColor="text2" w:themeShade="80"/>
          <w:sz w:val="11"/>
          <w:rtl/>
        </w:rPr>
      </w:pPr>
    </w:p>
    <w:p w14:paraId="0233AC5F" w14:textId="6520DEE0" w:rsidR="00EC2CB2" w:rsidRPr="00270114" w:rsidRDefault="00EC2CB2" w:rsidP="00EC2CB2">
      <w:pPr>
        <w:pStyle w:val="3"/>
        <w:rPr>
          <w:rFonts w:ascii="FbShefa" w:hAnsi="FbShefa"/>
          <w:color w:val="7C5F1D"/>
          <w:rtl/>
        </w:rPr>
      </w:pPr>
      <w:r w:rsidRPr="00270114">
        <w:rPr>
          <w:rFonts w:ascii="FbShefa" w:hAnsi="FbShefa"/>
          <w:color w:val="7C5F1D"/>
          <w:rtl/>
        </w:rPr>
        <w:t>תשובה ג:</w:t>
      </w:r>
    </w:p>
    <w:p w14:paraId="747E9384" w14:textId="36D00EAF" w:rsidR="00433741" w:rsidRPr="00270114" w:rsidRDefault="00EC2CB2" w:rsidP="009C3CB4">
      <w:pPr>
        <w:spacing w:line="240" w:lineRule="auto"/>
        <w:rPr>
          <w:rFonts w:ascii="FbShefa" w:hAnsi="FbShefa"/>
          <w:sz w:val="11"/>
          <w:rtl/>
        </w:rPr>
      </w:pPr>
      <w:r w:rsidRPr="001B3037">
        <w:rPr>
          <w:rFonts w:ascii="FbShefa" w:hAnsi="FbShefa"/>
          <w:b/>
          <w:bCs/>
          <w:color w:val="3B2F2A" w:themeColor="text2" w:themeShade="80"/>
          <w:sz w:val="11"/>
          <w:rtl/>
        </w:rPr>
        <w:t>כגון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rtl/>
        </w:rPr>
        <w:t>ש</w:t>
      </w:r>
      <w:r w:rsidR="009C3CB4" w:rsidRPr="00270114">
        <w:rPr>
          <w:rFonts w:ascii="FbShefa" w:hAnsi="FbShefa"/>
          <w:rtl/>
        </w:rPr>
        <w:t>רצה</w:t>
      </w:r>
      <w:r w:rsidR="009C3CB4" w:rsidRPr="00270114">
        <w:rPr>
          <w:rFonts w:ascii="FbShefa" w:hAnsi="FbShefa"/>
          <w:sz w:val="11"/>
          <w:rtl/>
        </w:rPr>
        <w:t xml:space="preserve"> בדרך</w:t>
      </w:r>
      <w:r w:rsidR="00980F5A" w:rsidRPr="00270114">
        <w:rPr>
          <w:rFonts w:ascii="FbShefa" w:hAnsi="FbShefa"/>
          <w:sz w:val="11"/>
          <w:rtl/>
        </w:rPr>
        <w:t>.</w:t>
      </w:r>
    </w:p>
    <w:p w14:paraId="24E96164" w14:textId="57B83CDF" w:rsidR="00EC2CB2"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אפה לגבי דברא</w:t>
      </w:r>
      <w:r w:rsidR="00980F5A" w:rsidRPr="001B3037">
        <w:rPr>
          <w:rFonts w:ascii="FbShefa" w:hAnsi="FbShefa"/>
          <w:b/>
          <w:bCs/>
          <w:color w:val="3B2F2A" w:themeColor="text2" w:themeShade="80"/>
          <w:sz w:val="11"/>
          <w:rtl/>
        </w:rPr>
        <w:t>.</w:t>
      </w:r>
      <w:r w:rsidR="00EC2CB2" w:rsidRPr="001B3037">
        <w:rPr>
          <w:rFonts w:ascii="FbShefa" w:hAnsi="FbShefa"/>
          <w:b/>
          <w:bCs/>
          <w:color w:val="3B2F2A" w:themeColor="text2" w:themeShade="80"/>
          <w:sz w:val="11"/>
          <w:rtl/>
        </w:rPr>
        <w:t xml:space="preserve"> </w:t>
      </w:r>
      <w:r w:rsidR="00EC2CB2" w:rsidRPr="00270114">
        <w:rPr>
          <w:rFonts w:ascii="FbShefa" w:hAnsi="FbShefa"/>
          <w:sz w:val="11"/>
          <w:rtl/>
        </w:rPr>
        <w:t>הרי זו אבידה</w:t>
      </w:r>
      <w:r w:rsidR="00980F5A" w:rsidRPr="00270114">
        <w:rPr>
          <w:rFonts w:ascii="FbShefa" w:hAnsi="FbShefa"/>
          <w:sz w:val="11"/>
          <w:rtl/>
        </w:rPr>
        <w:t>.</w:t>
      </w:r>
    </w:p>
    <w:p w14:paraId="2B26A06B" w14:textId="04B062B6"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אפה לגבי מתא</w:t>
      </w:r>
      <w:r w:rsidR="00980F5A" w:rsidRPr="001B3037">
        <w:rPr>
          <w:rFonts w:ascii="FbShefa" w:hAnsi="FbShefa"/>
          <w:b/>
          <w:bCs/>
          <w:color w:val="3B2F2A" w:themeColor="text2" w:themeShade="80"/>
          <w:sz w:val="11"/>
          <w:rtl/>
        </w:rPr>
        <w:t>.</w:t>
      </w:r>
      <w:r w:rsidR="00EC2CB2" w:rsidRPr="001B3037">
        <w:rPr>
          <w:rFonts w:ascii="FbShefa" w:hAnsi="FbShefa"/>
          <w:b/>
          <w:bCs/>
          <w:color w:val="3B2F2A" w:themeColor="text2" w:themeShade="80"/>
          <w:sz w:val="11"/>
          <w:rtl/>
        </w:rPr>
        <w:t xml:space="preserve"> </w:t>
      </w:r>
      <w:r w:rsidR="00EC2CB2" w:rsidRPr="00270114">
        <w:rPr>
          <w:rFonts w:ascii="FbShefa" w:hAnsi="FbShefa"/>
          <w:sz w:val="11"/>
          <w:rtl/>
        </w:rPr>
        <w:t>אינה אבידה</w:t>
      </w:r>
      <w:r w:rsidR="00980F5A" w:rsidRPr="00270114">
        <w:rPr>
          <w:rFonts w:ascii="FbShefa" w:hAnsi="FbShefa"/>
          <w:sz w:val="11"/>
          <w:rtl/>
        </w:rPr>
        <w:t>.</w:t>
      </w:r>
    </w:p>
    <w:p w14:paraId="06833A9E" w14:textId="77777777" w:rsidR="00EC2CB2" w:rsidRPr="001B3037" w:rsidRDefault="00EC2CB2" w:rsidP="009C3CB4">
      <w:pPr>
        <w:spacing w:line="240" w:lineRule="auto"/>
        <w:rPr>
          <w:rFonts w:ascii="FbShefa" w:hAnsi="FbShefa"/>
          <w:b/>
          <w:bCs/>
          <w:color w:val="3B2F2A" w:themeColor="text2" w:themeShade="80"/>
          <w:sz w:val="11"/>
          <w:rtl/>
        </w:rPr>
      </w:pPr>
    </w:p>
    <w:p w14:paraId="22351069" w14:textId="07ECF6A1" w:rsidR="00EC2CB2" w:rsidRPr="00270114" w:rsidRDefault="00EC2CB2" w:rsidP="00EC2CB2">
      <w:pPr>
        <w:pStyle w:val="3"/>
        <w:rPr>
          <w:rFonts w:ascii="FbShefa" w:hAnsi="FbShefa"/>
          <w:color w:val="7C5F1D"/>
          <w:rtl/>
        </w:rPr>
      </w:pPr>
      <w:r w:rsidRPr="00270114">
        <w:rPr>
          <w:rFonts w:ascii="FbShefa" w:hAnsi="FbShefa"/>
          <w:color w:val="7C5F1D"/>
          <w:rtl/>
        </w:rPr>
        <w:t>תשובה ד:</w:t>
      </w:r>
    </w:p>
    <w:p w14:paraId="69DBEB8D" w14:textId="6C4801F5" w:rsidR="00433741" w:rsidRPr="00270114" w:rsidRDefault="00EC2CB2" w:rsidP="009C3CB4">
      <w:pPr>
        <w:spacing w:line="240" w:lineRule="auto"/>
        <w:rPr>
          <w:rFonts w:ascii="FbShefa" w:hAnsi="FbShefa"/>
          <w:sz w:val="11"/>
          <w:rtl/>
        </w:rPr>
      </w:pPr>
      <w:r w:rsidRPr="001B3037">
        <w:rPr>
          <w:rFonts w:ascii="FbShefa" w:hAnsi="FbShefa"/>
          <w:b/>
          <w:bCs/>
          <w:color w:val="3B2F2A" w:themeColor="text2" w:themeShade="80"/>
          <w:sz w:val="11"/>
          <w:rtl/>
        </w:rPr>
        <w:t>כגון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ש</w:t>
      </w:r>
      <w:r w:rsidR="009C3CB4" w:rsidRPr="00270114">
        <w:rPr>
          <w:rFonts w:ascii="FbShefa" w:hAnsi="FbShefa"/>
          <w:sz w:val="11"/>
          <w:rtl/>
        </w:rPr>
        <w:t>רועה בכרמים</w:t>
      </w:r>
      <w:r w:rsidR="00980F5A" w:rsidRPr="00270114">
        <w:rPr>
          <w:rFonts w:ascii="FbShefa" w:hAnsi="FbShefa"/>
          <w:sz w:val="11"/>
          <w:rtl/>
        </w:rPr>
        <w:t>.</w:t>
      </w:r>
    </w:p>
    <w:p w14:paraId="56D5C44B" w14:textId="47EA9A24" w:rsidR="00433741" w:rsidRPr="00270114" w:rsidRDefault="00EC2CB2" w:rsidP="009C3CB4">
      <w:pPr>
        <w:spacing w:line="240" w:lineRule="auto"/>
        <w:rPr>
          <w:rFonts w:ascii="FbShefa" w:hAnsi="FbShefa"/>
          <w:sz w:val="11"/>
          <w:rtl/>
        </w:rPr>
      </w:pPr>
      <w:r w:rsidRPr="001B3037">
        <w:rPr>
          <w:rFonts w:ascii="FbShefa" w:hAnsi="FbShefa"/>
          <w:b/>
          <w:bCs/>
          <w:color w:val="3B2F2A" w:themeColor="text2" w:themeShade="80"/>
          <w:sz w:val="11"/>
          <w:rtl/>
        </w:rPr>
        <w:t>משום ה</w:t>
      </w:r>
      <w:r w:rsidR="009C3CB4" w:rsidRPr="001B3037">
        <w:rPr>
          <w:rFonts w:ascii="FbShefa" w:hAnsi="FbShefa"/>
          <w:b/>
          <w:bCs/>
          <w:color w:val="3B2F2A" w:themeColor="text2" w:themeShade="80"/>
          <w:sz w:val="11"/>
          <w:rtl/>
        </w:rPr>
        <w:t>קרקע</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אין זו אבידה</w:t>
      </w:r>
      <w:r w:rsidR="00980F5A" w:rsidRPr="00270114">
        <w:rPr>
          <w:rFonts w:ascii="FbShefa" w:hAnsi="FbShefa"/>
          <w:sz w:val="11"/>
          <w:rtl/>
        </w:rPr>
        <w:t>.</w:t>
      </w:r>
    </w:p>
    <w:p w14:paraId="03E50410" w14:textId="374E1484" w:rsidR="009C3CB4" w:rsidRPr="00270114" w:rsidRDefault="00EC2CB2" w:rsidP="009C3CB4">
      <w:pPr>
        <w:spacing w:line="240" w:lineRule="auto"/>
        <w:rPr>
          <w:rFonts w:ascii="FbShefa" w:hAnsi="FbShefa"/>
          <w:sz w:val="11"/>
          <w:rtl/>
        </w:rPr>
      </w:pPr>
      <w:r w:rsidRPr="001B3037">
        <w:rPr>
          <w:rFonts w:ascii="FbShefa" w:hAnsi="FbShefa"/>
          <w:b/>
          <w:bCs/>
          <w:color w:val="3B2F2A" w:themeColor="text2" w:themeShade="80"/>
          <w:sz w:val="11"/>
          <w:rtl/>
        </w:rPr>
        <w:t xml:space="preserve">משום </w:t>
      </w:r>
      <w:r w:rsidR="009C3CB4" w:rsidRPr="001B3037">
        <w:rPr>
          <w:rFonts w:ascii="FbShefa" w:hAnsi="FbShefa"/>
          <w:b/>
          <w:bCs/>
          <w:color w:val="3B2F2A" w:themeColor="text2" w:themeShade="80"/>
          <w:sz w:val="11"/>
          <w:rtl/>
        </w:rPr>
        <w:t>גופה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הרי זו אבידה</w:t>
      </w:r>
      <w:r w:rsidR="00980F5A" w:rsidRPr="00270114">
        <w:rPr>
          <w:rFonts w:ascii="FbShefa" w:hAnsi="FbShefa"/>
          <w:sz w:val="11"/>
          <w:rtl/>
        </w:rPr>
        <w:t>.</w:t>
      </w:r>
    </w:p>
    <w:p w14:paraId="2C8D95CC" w14:textId="77777777" w:rsidR="001C10E2" w:rsidRPr="001B3037" w:rsidRDefault="001C10E2" w:rsidP="001C10E2">
      <w:pPr>
        <w:spacing w:line="240" w:lineRule="auto"/>
        <w:rPr>
          <w:rFonts w:ascii="FbShefa" w:hAnsi="FbShefa"/>
          <w:b/>
          <w:bCs/>
          <w:color w:val="3B2F2A" w:themeColor="text2" w:themeShade="80"/>
          <w:sz w:val="11"/>
          <w:rtl/>
        </w:rPr>
      </w:pPr>
    </w:p>
    <w:p w14:paraId="0079291E" w14:textId="4C4DBF49" w:rsidR="001C10E2" w:rsidRPr="00270114" w:rsidRDefault="001C10E2" w:rsidP="001C10E2">
      <w:pPr>
        <w:spacing w:line="240" w:lineRule="auto"/>
        <w:rPr>
          <w:rFonts w:ascii="FbShefa" w:hAnsi="FbShefa"/>
          <w:sz w:val="11"/>
          <w:rtl/>
        </w:rPr>
      </w:pPr>
      <w:r w:rsidRPr="001B3037">
        <w:rPr>
          <w:rFonts w:ascii="FbShefa" w:hAnsi="FbShefa"/>
          <w:b/>
          <w:bCs/>
          <w:color w:val="3B2F2A" w:themeColor="text2" w:themeShade="80"/>
          <w:sz w:val="11"/>
          <w:rtl/>
        </w:rPr>
        <w:t>שאלה</w:t>
      </w:r>
      <w:r w:rsidR="00980F5A" w:rsidRPr="001B3037">
        <w:rPr>
          <w:rFonts w:ascii="FbShefa" w:hAnsi="FbShefa"/>
          <w:b/>
          <w:bCs/>
          <w:color w:val="3B2F2A" w:themeColor="text2" w:themeShade="80"/>
          <w:sz w:val="11"/>
          <w:rtl/>
        </w:rPr>
        <w:t>.</w:t>
      </w:r>
      <w:r w:rsidRPr="00270114">
        <w:rPr>
          <w:rFonts w:ascii="FbShefa" w:hAnsi="FbShefa"/>
          <w:sz w:val="11"/>
          <w:rtl/>
        </w:rPr>
        <w:t xml:space="preserve"> ותיפו"ל משום אבידת קרקע</w:t>
      </w:r>
      <w:r w:rsidR="00980F5A" w:rsidRPr="00270114">
        <w:rPr>
          <w:rFonts w:ascii="FbShefa" w:hAnsi="FbShefa"/>
          <w:sz w:val="11"/>
          <w:rtl/>
        </w:rPr>
        <w:t>.</w:t>
      </w:r>
    </w:p>
    <w:p w14:paraId="44BF1A65" w14:textId="4D32F84A" w:rsidR="00433741" w:rsidRPr="00270114" w:rsidRDefault="001C10E2" w:rsidP="001C10E2">
      <w:pPr>
        <w:spacing w:line="240" w:lineRule="auto"/>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בדנכרי, ו</w:t>
      </w:r>
      <w:r w:rsidR="004C1337" w:rsidRPr="00270114">
        <w:rPr>
          <w:rFonts w:ascii="FbShefa" w:hAnsi="FbShefa"/>
          <w:sz w:val="11"/>
          <w:rtl/>
        </w:rPr>
        <w:t>ב</w:t>
      </w:r>
      <w:r w:rsidRPr="00270114">
        <w:rPr>
          <w:rFonts w:ascii="FbShefa" w:hAnsi="FbShefa"/>
          <w:sz w:val="11"/>
          <w:rtl/>
        </w:rPr>
        <w:t>אתרא דמתרו והדר קטלי</w:t>
      </w:r>
      <w:r w:rsidR="00980F5A" w:rsidRPr="00270114">
        <w:rPr>
          <w:rFonts w:ascii="FbShefa" w:hAnsi="FbShefa"/>
          <w:sz w:val="11"/>
          <w:rtl/>
        </w:rPr>
        <w:t>.</w:t>
      </w:r>
    </w:p>
    <w:p w14:paraId="18603F53" w14:textId="61D85EF0" w:rsidR="001C10E2" w:rsidRPr="001B3037" w:rsidRDefault="001C10E2" w:rsidP="001C10E2">
      <w:pPr>
        <w:spacing w:line="240" w:lineRule="auto"/>
        <w:rPr>
          <w:rFonts w:ascii="FbShefa" w:hAnsi="FbShefa"/>
          <w:b/>
          <w:bCs/>
          <w:color w:val="3B2F2A" w:themeColor="text2" w:themeShade="80"/>
          <w:sz w:val="11"/>
          <w:rtl/>
        </w:rPr>
      </w:pPr>
    </w:p>
    <w:p w14:paraId="6699F624" w14:textId="45F959FE" w:rsidR="001C10E2" w:rsidRPr="00270114" w:rsidRDefault="001C10E2" w:rsidP="001C10E2">
      <w:pPr>
        <w:spacing w:line="240" w:lineRule="auto"/>
        <w:rPr>
          <w:rFonts w:ascii="FbShefa" w:hAnsi="FbShefa"/>
          <w:sz w:val="11"/>
          <w:rtl/>
        </w:rPr>
      </w:pPr>
      <w:r w:rsidRPr="001B3037">
        <w:rPr>
          <w:rFonts w:ascii="FbShefa" w:hAnsi="FbShefa"/>
          <w:b/>
          <w:bCs/>
          <w:color w:val="3B2F2A" w:themeColor="text2" w:themeShade="80"/>
          <w:sz w:val="11"/>
          <w:rtl/>
        </w:rPr>
        <w:t>שאלה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ודלמא אתרו בה</w:t>
      </w:r>
      <w:r w:rsidR="00980F5A" w:rsidRPr="00270114">
        <w:rPr>
          <w:rFonts w:ascii="FbShefa" w:hAnsi="FbShefa"/>
          <w:sz w:val="11"/>
          <w:rtl/>
        </w:rPr>
        <w:t>.</w:t>
      </w:r>
    </w:p>
    <w:p w14:paraId="03D98F77" w14:textId="792FB40F" w:rsidR="009C3CB4" w:rsidRPr="00270114" w:rsidRDefault="001C10E2" w:rsidP="001C10E2">
      <w:pPr>
        <w:spacing w:line="240" w:lineRule="auto"/>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אי אתרו בה ולא אזדהרו, אבידה מדעת היא</w:t>
      </w:r>
      <w:r w:rsidR="00980F5A" w:rsidRPr="00270114">
        <w:rPr>
          <w:rFonts w:ascii="FbShefa" w:hAnsi="FbShefa"/>
          <w:sz w:val="11"/>
          <w:rtl/>
        </w:rPr>
        <w:t>.</w:t>
      </w:r>
    </w:p>
    <w:p w14:paraId="44FE732C" w14:textId="77777777" w:rsidR="001C10E2" w:rsidRPr="00270114" w:rsidRDefault="001C10E2" w:rsidP="001C10E2">
      <w:pPr>
        <w:spacing w:line="240" w:lineRule="auto"/>
        <w:rPr>
          <w:rFonts w:ascii="FbShefa" w:hAnsi="FbShefa"/>
          <w:sz w:val="11"/>
          <w:rtl/>
        </w:rPr>
      </w:pPr>
    </w:p>
    <w:p w14:paraId="4C617DCE"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 xml:space="preserve">החזירה וברחה </w:t>
      </w:r>
    </w:p>
    <w:p w14:paraId="53241CCE" w14:textId="5B8D846B"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חייב</w:t>
      </w:r>
      <w:r w:rsidR="00980F5A" w:rsidRPr="001B3037">
        <w:rPr>
          <w:rFonts w:ascii="FbShefa" w:hAnsi="FbShefa"/>
          <w:b/>
          <w:bCs/>
          <w:color w:val="3B2F2A" w:themeColor="text2" w:themeShade="80"/>
          <w:sz w:val="11"/>
          <w:rtl/>
        </w:rPr>
        <w:t>.</w:t>
      </w:r>
      <w:r w:rsidRPr="00270114">
        <w:rPr>
          <w:rFonts w:ascii="FbShefa" w:hAnsi="FbShefa"/>
          <w:sz w:val="11"/>
          <w:rtl/>
        </w:rPr>
        <w:t xml:space="preserve"> אפילו מאה פעמים</w:t>
      </w:r>
      <w:r w:rsidR="00980F5A" w:rsidRPr="00270114">
        <w:rPr>
          <w:rFonts w:ascii="FbShefa" w:hAnsi="FbShefa"/>
          <w:sz w:val="11"/>
          <w:rtl/>
        </w:rPr>
        <w:t>.</w:t>
      </w:r>
    </w:p>
    <w:p w14:paraId="2B71E3ED" w14:textId="199FD4D0"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w:t>
      </w:r>
      <w:r w:rsidR="001C10E2" w:rsidRPr="001B3037">
        <w:rPr>
          <w:rFonts w:ascii="FbShefa" w:hAnsi="FbShefa"/>
          <w:b/>
          <w:bCs/>
          <w:color w:val="3B2F2A" w:themeColor="text2" w:themeShade="80"/>
          <w:sz w:val="11"/>
          <w:rtl/>
        </w:rPr>
        <w:t>אל</w:t>
      </w:r>
      <w:r w:rsidRPr="001B3037">
        <w:rPr>
          <w:rFonts w:ascii="FbShefa" w:hAnsi="FbShefa"/>
          <w:b/>
          <w:bCs/>
          <w:color w:val="3B2F2A" w:themeColor="text2" w:themeShade="80"/>
          <w:sz w:val="11"/>
          <w:rtl/>
        </w:rPr>
        <w:t>ה</w:t>
      </w:r>
      <w:r w:rsidR="00980F5A" w:rsidRPr="001B3037">
        <w:rPr>
          <w:rFonts w:ascii="FbShefa" w:hAnsi="FbShefa"/>
          <w:b/>
          <w:bCs/>
          <w:color w:val="3B2F2A" w:themeColor="text2" w:themeShade="80"/>
          <w:sz w:val="11"/>
          <w:rtl/>
        </w:rPr>
        <w:t>.</w:t>
      </w:r>
      <w:r w:rsidRPr="00270114">
        <w:rPr>
          <w:rFonts w:ascii="FbShefa" w:hAnsi="FbShefa"/>
          <w:sz w:val="11"/>
          <w:rtl/>
        </w:rPr>
        <w:t xml:space="preserve"> אימא השב חדא זמנא, תשיבם תרי זמני</w:t>
      </w:r>
      <w:r w:rsidR="00980F5A" w:rsidRPr="00270114">
        <w:rPr>
          <w:rFonts w:ascii="FbShefa" w:hAnsi="FbShefa"/>
          <w:sz w:val="11"/>
          <w:rtl/>
        </w:rPr>
        <w:t>.</w:t>
      </w:r>
    </w:p>
    <w:p w14:paraId="0F30E8C4" w14:textId="193A08A4"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270114">
        <w:rPr>
          <w:rFonts w:ascii="FbShefa" w:hAnsi="FbShefa"/>
          <w:sz w:val="11"/>
          <w:rtl/>
        </w:rPr>
        <w:t xml:space="preserve"> השב, אפילו מאה פעמים משמע</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תשיבם</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001C10E2" w:rsidRPr="00270114">
        <w:rPr>
          <w:rFonts w:ascii="FbShefa" w:hAnsi="FbShefa"/>
          <w:sz w:val="11"/>
          <w:rtl/>
        </w:rPr>
        <w:t>נדרש כד</w:t>
      </w:r>
      <w:r w:rsidRPr="00270114">
        <w:rPr>
          <w:rFonts w:ascii="FbShefa" w:hAnsi="FbShefa"/>
          <w:sz w:val="11"/>
          <w:rtl/>
        </w:rPr>
        <w:t>להלן</w:t>
      </w:r>
      <w:r w:rsidR="00980F5A" w:rsidRPr="00270114">
        <w:rPr>
          <w:rFonts w:ascii="FbShefa" w:hAnsi="FbShefa"/>
          <w:sz w:val="11"/>
          <w:rtl/>
        </w:rPr>
        <w:t>.</w:t>
      </w:r>
    </w:p>
    <w:p w14:paraId="3767AECD" w14:textId="72645C2C" w:rsidR="009C3CB4" w:rsidRPr="00270114" w:rsidRDefault="009C3CB4" w:rsidP="009C3CB4">
      <w:pPr>
        <w:spacing w:line="240" w:lineRule="auto"/>
        <w:rPr>
          <w:rFonts w:ascii="FbShefa" w:hAnsi="FbShefa"/>
          <w:sz w:val="11"/>
          <w:rtl/>
        </w:rPr>
      </w:pPr>
    </w:p>
    <w:p w14:paraId="1FA9B8F4"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כפלות המקראות</w:t>
      </w:r>
    </w:p>
    <w:p w14:paraId="23521341" w14:textId="77777777" w:rsidR="00871DFE" w:rsidRPr="00270114" w:rsidRDefault="009C3CB4" w:rsidP="00871DFE">
      <w:pPr>
        <w:pStyle w:val="3"/>
        <w:rPr>
          <w:rFonts w:ascii="FbShefa" w:hAnsi="FbShefa"/>
          <w:color w:val="7C5F1D"/>
          <w:rtl/>
        </w:rPr>
      </w:pPr>
      <w:r w:rsidRPr="00270114">
        <w:rPr>
          <w:rFonts w:ascii="FbShefa" w:hAnsi="FbShefa"/>
          <w:color w:val="7C5F1D"/>
          <w:rtl/>
        </w:rPr>
        <w:t>השב תשיבם</w:t>
      </w:r>
      <w:r w:rsidR="00871DFE" w:rsidRPr="00270114">
        <w:rPr>
          <w:rFonts w:ascii="FbShefa" w:hAnsi="FbShefa"/>
          <w:color w:val="7C5F1D"/>
          <w:rtl/>
        </w:rPr>
        <w:t>:</w:t>
      </w:r>
    </w:p>
    <w:p w14:paraId="4783B08E" w14:textId="626A4767" w:rsidR="00871DFE"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לרבות</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 xml:space="preserve">השבה, לגינתו ולחורבתו </w:t>
      </w:r>
    </w:p>
    <w:p w14:paraId="241D833D" w14:textId="60C74354" w:rsidR="00871DFE"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כגון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דמינטרא, והחידוש דלא בעינן דעת בעלים</w:t>
      </w:r>
      <w:r w:rsidR="00980F5A" w:rsidRPr="00270114">
        <w:rPr>
          <w:rFonts w:ascii="FbShefa" w:hAnsi="FbShefa"/>
          <w:sz w:val="11"/>
          <w:rtl/>
        </w:rPr>
        <w:t>.</w:t>
      </w:r>
    </w:p>
    <w:p w14:paraId="73388965" w14:textId="77777777" w:rsidR="004C1337" w:rsidRPr="00270114" w:rsidRDefault="004C1337" w:rsidP="009C3CB4">
      <w:pPr>
        <w:spacing w:line="240" w:lineRule="auto"/>
        <w:rPr>
          <w:rFonts w:ascii="FbShefa" w:hAnsi="FbShefa"/>
          <w:sz w:val="11"/>
          <w:rtl/>
        </w:rPr>
      </w:pPr>
    </w:p>
    <w:p w14:paraId="09DCF1E5" w14:textId="70672713" w:rsidR="004C1337" w:rsidRPr="00270114" w:rsidRDefault="004C1337" w:rsidP="004C1337">
      <w:pPr>
        <w:pStyle w:val="3"/>
        <w:rPr>
          <w:rFonts w:ascii="FbShefa" w:hAnsi="FbShefa"/>
          <w:rtl/>
        </w:rPr>
      </w:pPr>
      <w:r w:rsidRPr="00270114">
        <w:rPr>
          <w:rFonts w:ascii="FbShefa" w:hAnsi="FbShefa"/>
          <w:rtl/>
        </w:rPr>
        <w:t>דעת בעלים:</w:t>
      </w:r>
    </w:p>
    <w:p w14:paraId="111E0454" w14:textId="54E4C60D" w:rsidR="002F24DC" w:rsidRPr="00270114" w:rsidRDefault="00871DFE" w:rsidP="00871DFE">
      <w:pPr>
        <w:spacing w:line="240" w:lineRule="auto"/>
        <w:rPr>
          <w:rFonts w:ascii="FbShefa" w:hAnsi="FbShefa"/>
          <w:sz w:val="11"/>
          <w:rtl/>
        </w:rPr>
      </w:pPr>
      <w:r w:rsidRPr="001B3037">
        <w:rPr>
          <w:rFonts w:ascii="FbShefa" w:hAnsi="FbShefa"/>
          <w:b/>
          <w:bCs/>
          <w:color w:val="3B2F2A" w:themeColor="text2" w:themeShade="80"/>
          <w:sz w:val="11"/>
          <w:rtl/>
        </w:rPr>
        <w:t>הכל צריכין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דעת בעלים</w:t>
      </w:r>
      <w:r w:rsidR="00980F5A" w:rsidRPr="00270114">
        <w:rPr>
          <w:rFonts w:ascii="FbShefa" w:hAnsi="FbShefa"/>
          <w:sz w:val="11"/>
          <w:rtl/>
        </w:rPr>
        <w:t>.</w:t>
      </w:r>
    </w:p>
    <w:p w14:paraId="44A01D97" w14:textId="6A0AF2CF" w:rsidR="00871DFE" w:rsidRPr="00270114" w:rsidRDefault="00871DFE" w:rsidP="00871DFE">
      <w:pPr>
        <w:spacing w:line="240" w:lineRule="auto"/>
        <w:rPr>
          <w:rFonts w:ascii="FbShefa" w:hAnsi="FbShefa"/>
          <w:sz w:val="11"/>
          <w:rtl/>
        </w:rPr>
      </w:pPr>
      <w:r w:rsidRPr="001B3037">
        <w:rPr>
          <w:rFonts w:ascii="FbShefa" w:hAnsi="FbShefa"/>
          <w:b/>
          <w:bCs/>
          <w:color w:val="3B2F2A" w:themeColor="text2" w:themeShade="80"/>
          <w:sz w:val="11"/>
          <w:rtl/>
        </w:rPr>
        <w:t>חוץ</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מהשבת אבידה, שהתורה ריבתה השבות הרבה</w:t>
      </w:r>
      <w:r w:rsidR="00980F5A" w:rsidRPr="00270114">
        <w:rPr>
          <w:rFonts w:ascii="FbShefa" w:hAnsi="FbShefa"/>
          <w:sz w:val="11"/>
          <w:rtl/>
        </w:rPr>
        <w:t>.</w:t>
      </w:r>
    </w:p>
    <w:p w14:paraId="4D29313F" w14:textId="1B4086DC" w:rsidR="009C3CB4" w:rsidRPr="00270114" w:rsidRDefault="009C3CB4" w:rsidP="009C3CB4">
      <w:pPr>
        <w:spacing w:line="240" w:lineRule="auto"/>
        <w:rPr>
          <w:rFonts w:ascii="FbShefa" w:hAnsi="FbShefa"/>
          <w:sz w:val="11"/>
          <w:rtl/>
        </w:rPr>
      </w:pPr>
      <w:r w:rsidRPr="00270114">
        <w:rPr>
          <w:rFonts w:ascii="FbShefa" w:hAnsi="FbShefa"/>
          <w:sz w:val="11"/>
          <w:rtl/>
        </w:rPr>
        <w:t xml:space="preserve"> </w:t>
      </w:r>
    </w:p>
    <w:p w14:paraId="7200CF0C" w14:textId="77777777" w:rsidR="00871DFE" w:rsidRPr="00270114" w:rsidRDefault="009C3CB4" w:rsidP="00871DFE">
      <w:pPr>
        <w:pStyle w:val="3"/>
        <w:rPr>
          <w:rFonts w:ascii="FbShefa" w:hAnsi="FbShefa"/>
          <w:color w:val="7C5F1D"/>
          <w:rtl/>
        </w:rPr>
      </w:pPr>
      <w:r w:rsidRPr="00270114">
        <w:rPr>
          <w:rFonts w:ascii="FbShefa" w:hAnsi="FbShefa"/>
          <w:color w:val="7C5F1D"/>
          <w:rtl/>
        </w:rPr>
        <w:t>שלח תשלח</w:t>
      </w:r>
      <w:r w:rsidR="00871DFE" w:rsidRPr="00270114">
        <w:rPr>
          <w:rFonts w:ascii="FbShefa" w:hAnsi="FbShefa"/>
          <w:color w:val="7C5F1D"/>
          <w:rtl/>
        </w:rPr>
        <w:t>:</w:t>
      </w:r>
    </w:p>
    <w:p w14:paraId="2D151683" w14:textId="6653E885" w:rsidR="00871DFE" w:rsidRPr="00270114" w:rsidRDefault="00871DFE" w:rsidP="00871DFE">
      <w:pPr>
        <w:spacing w:line="240" w:lineRule="auto"/>
        <w:rPr>
          <w:rFonts w:ascii="FbShefa" w:hAnsi="FbShefa"/>
          <w:sz w:val="11"/>
          <w:rtl/>
        </w:rPr>
      </w:pPr>
      <w:r w:rsidRPr="001B3037">
        <w:rPr>
          <w:rFonts w:ascii="FbShefa" w:hAnsi="FbShefa"/>
          <w:b/>
          <w:bCs/>
          <w:color w:val="3B2F2A" w:themeColor="text2" w:themeShade="80"/>
          <w:sz w:val="11"/>
          <w:rtl/>
        </w:rPr>
        <w:t>שלח</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אפילו מאה פעמים משמע</w:t>
      </w:r>
      <w:r w:rsidR="00980F5A" w:rsidRPr="00270114">
        <w:rPr>
          <w:rFonts w:ascii="FbShefa" w:hAnsi="FbShefa"/>
          <w:sz w:val="11"/>
          <w:rtl/>
        </w:rPr>
        <w:t>.</w:t>
      </w:r>
    </w:p>
    <w:p w14:paraId="4053181A" w14:textId="3B5AE093" w:rsidR="009C3CB4" w:rsidRPr="00270114" w:rsidRDefault="00871DFE" w:rsidP="009C3CB4">
      <w:pPr>
        <w:spacing w:line="240" w:lineRule="auto"/>
        <w:rPr>
          <w:rFonts w:ascii="FbShefa" w:hAnsi="FbShefa"/>
          <w:sz w:val="11"/>
          <w:rtl/>
        </w:rPr>
      </w:pPr>
      <w:r w:rsidRPr="001B3037">
        <w:rPr>
          <w:rFonts w:ascii="FbShefa" w:hAnsi="FbShefa"/>
          <w:b/>
          <w:bCs/>
          <w:color w:val="3B2F2A" w:themeColor="text2" w:themeShade="80"/>
          <w:sz w:val="11"/>
          <w:rtl/>
        </w:rPr>
        <w:t>תשלח</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לרבות לדבר מצוה</w:t>
      </w:r>
      <w:r w:rsidR="00980F5A" w:rsidRPr="00270114">
        <w:rPr>
          <w:rFonts w:ascii="FbShefa" w:hAnsi="FbShefa"/>
          <w:sz w:val="11"/>
          <w:rtl/>
        </w:rPr>
        <w:t>.</w:t>
      </w:r>
    </w:p>
    <w:p w14:paraId="37DFB4B2" w14:textId="77777777" w:rsidR="00871DFE" w:rsidRPr="001B3037" w:rsidRDefault="00871DFE" w:rsidP="009C3CB4">
      <w:pPr>
        <w:spacing w:line="240" w:lineRule="auto"/>
        <w:rPr>
          <w:rFonts w:ascii="FbShefa" w:hAnsi="FbShefa"/>
          <w:b/>
          <w:bCs/>
          <w:color w:val="3B2F2A" w:themeColor="text2" w:themeShade="80"/>
          <w:sz w:val="11"/>
          <w:rtl/>
        </w:rPr>
      </w:pPr>
    </w:p>
    <w:p w14:paraId="1DDF4A10" w14:textId="77777777" w:rsidR="00871DFE" w:rsidRPr="00270114" w:rsidRDefault="00871DFE" w:rsidP="00871DFE">
      <w:pPr>
        <w:keepNext/>
        <w:keepLines/>
        <w:spacing w:before="40" w:after="120" w:line="240" w:lineRule="auto"/>
        <w:ind w:left="0"/>
        <w:outlineLvl w:val="2"/>
        <w:rPr>
          <w:rFonts w:ascii="FbShefa" w:eastAsiaTheme="majorEastAsia" w:hAnsi="FbShefa"/>
          <w:shd w:val="clear" w:color="auto" w:fill="FDF0E7"/>
          <w:rtl/>
        </w:rPr>
      </w:pPr>
      <w:r w:rsidRPr="00270114">
        <w:rPr>
          <w:rFonts w:ascii="FbShefa" w:eastAsiaTheme="majorEastAsia" w:hAnsi="FbShefa"/>
          <w:shd w:val="clear" w:color="auto" w:fill="FDF0E7"/>
          <w:rtl/>
        </w:rPr>
        <w:t>הוכח תוכיח:</w:t>
      </w:r>
    </w:p>
    <w:p w14:paraId="1A291837" w14:textId="76AAF024" w:rsidR="00871DFE" w:rsidRPr="00270114" w:rsidRDefault="00871DFE" w:rsidP="00871DFE">
      <w:pPr>
        <w:spacing w:line="240" w:lineRule="auto"/>
        <w:rPr>
          <w:rFonts w:ascii="FbShefa" w:hAnsi="FbShefa"/>
          <w:sz w:val="11"/>
          <w:rtl/>
        </w:rPr>
      </w:pPr>
      <w:r w:rsidRPr="001B3037">
        <w:rPr>
          <w:rFonts w:ascii="FbShefa" w:hAnsi="FbShefa"/>
          <w:b/>
          <w:bCs/>
          <w:color w:val="3B2F2A" w:themeColor="text2" w:themeShade="80"/>
          <w:sz w:val="11"/>
          <w:rtl/>
        </w:rPr>
        <w:t>הוכח</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אפילו מאה פעמים משמע</w:t>
      </w:r>
      <w:r w:rsidR="00980F5A" w:rsidRPr="00270114">
        <w:rPr>
          <w:rFonts w:ascii="FbShefa" w:hAnsi="FbShefa"/>
          <w:sz w:val="11"/>
          <w:rtl/>
        </w:rPr>
        <w:t>.</w:t>
      </w:r>
    </w:p>
    <w:p w14:paraId="4ED06B98" w14:textId="181CE015" w:rsidR="009C3CB4" w:rsidRPr="00270114" w:rsidRDefault="00871DFE" w:rsidP="009C3CB4">
      <w:pPr>
        <w:spacing w:line="240" w:lineRule="auto"/>
        <w:rPr>
          <w:rFonts w:ascii="FbShefa" w:hAnsi="FbShefa"/>
          <w:sz w:val="11"/>
          <w:rtl/>
        </w:rPr>
      </w:pPr>
      <w:r w:rsidRPr="001B3037">
        <w:rPr>
          <w:rFonts w:ascii="FbShefa" w:hAnsi="FbShefa"/>
          <w:b/>
          <w:bCs/>
          <w:color w:val="3B2F2A" w:themeColor="text2" w:themeShade="80"/>
          <w:rtl/>
        </w:rPr>
        <w:t>תוכיח</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009C3CB4" w:rsidRPr="00270114">
        <w:rPr>
          <w:rFonts w:ascii="FbShefa" w:hAnsi="FbShefa"/>
          <w:sz w:val="11"/>
          <w:rtl/>
        </w:rPr>
        <w:t>לרבות תלמיד לרב</w:t>
      </w:r>
      <w:r w:rsidR="00980F5A" w:rsidRPr="00270114">
        <w:rPr>
          <w:rFonts w:ascii="FbShefa" w:hAnsi="FbShefa"/>
          <w:sz w:val="11"/>
          <w:rtl/>
        </w:rPr>
        <w:t>.</w:t>
      </w:r>
    </w:p>
    <w:p w14:paraId="414B4D87" w14:textId="77777777" w:rsidR="00871DFE" w:rsidRPr="001B3037" w:rsidRDefault="00871DFE" w:rsidP="009C3CB4">
      <w:pPr>
        <w:spacing w:line="240" w:lineRule="auto"/>
        <w:rPr>
          <w:rFonts w:ascii="FbShefa" w:hAnsi="FbShefa"/>
          <w:b/>
          <w:bCs/>
          <w:color w:val="3B2F2A" w:themeColor="text2" w:themeShade="80"/>
          <w:sz w:val="11"/>
          <w:rtl/>
        </w:rPr>
      </w:pPr>
    </w:p>
    <w:p w14:paraId="25D2992E" w14:textId="5D84B7C3" w:rsidR="00871DFE" w:rsidRPr="00270114" w:rsidRDefault="00871DFE" w:rsidP="00871DFE">
      <w:pPr>
        <w:pStyle w:val="3"/>
        <w:rPr>
          <w:rFonts w:ascii="FbShefa" w:hAnsi="FbShefa"/>
          <w:color w:val="7C5F1D"/>
          <w:rtl/>
        </w:rPr>
      </w:pPr>
      <w:r w:rsidRPr="00270114">
        <w:rPr>
          <w:rFonts w:ascii="FbShefa" w:hAnsi="FbShefa"/>
          <w:color w:val="7C5F1D"/>
          <w:rtl/>
        </w:rPr>
        <w:t>פריקה וטעינה:</w:t>
      </w:r>
    </w:p>
    <w:p w14:paraId="2CBC915E" w14:textId="2C5098BF"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עזב תעזב</w:t>
      </w:r>
      <w:r w:rsidR="00980F5A" w:rsidRPr="00270114">
        <w:rPr>
          <w:rFonts w:ascii="FbShefa" w:hAnsi="FbShefa"/>
          <w:sz w:val="11"/>
          <w:rtl/>
        </w:rPr>
        <w:t>.</w:t>
      </w:r>
      <w:r w:rsidRPr="00270114">
        <w:rPr>
          <w:rFonts w:ascii="FbShefa" w:hAnsi="FbShefa"/>
          <w:sz w:val="11"/>
          <w:rtl/>
        </w:rPr>
        <w:t xml:space="preserve"> לרבות שאין בעליו עמו</w:t>
      </w:r>
      <w:r w:rsidR="00980F5A" w:rsidRPr="00270114">
        <w:rPr>
          <w:rFonts w:ascii="FbShefa" w:hAnsi="FbShefa"/>
          <w:sz w:val="11"/>
          <w:rtl/>
        </w:rPr>
        <w:t>.</w:t>
      </w:r>
    </w:p>
    <w:p w14:paraId="5921933F" w14:textId="525FC97A"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הקם תקים</w:t>
      </w:r>
      <w:r w:rsidR="00980F5A" w:rsidRPr="00270114">
        <w:rPr>
          <w:rFonts w:ascii="FbShefa" w:hAnsi="FbShefa"/>
          <w:sz w:val="11"/>
          <w:rtl/>
        </w:rPr>
        <w:t>.</w:t>
      </w:r>
      <w:r w:rsidRPr="00270114">
        <w:rPr>
          <w:rFonts w:ascii="FbShefa" w:hAnsi="FbShefa"/>
          <w:sz w:val="11"/>
          <w:rtl/>
        </w:rPr>
        <w:t xml:space="preserve"> לרבות שאין בעליו עמו</w:t>
      </w:r>
      <w:r w:rsidR="00980F5A" w:rsidRPr="00270114">
        <w:rPr>
          <w:rFonts w:ascii="FbShefa" w:hAnsi="FbShefa"/>
          <w:sz w:val="11"/>
          <w:rtl/>
        </w:rPr>
        <w:t>.</w:t>
      </w:r>
    </w:p>
    <w:p w14:paraId="292DC09A" w14:textId="77777777" w:rsidR="00871DFE" w:rsidRPr="00270114" w:rsidRDefault="00871DFE" w:rsidP="009C3CB4">
      <w:pPr>
        <w:spacing w:line="240" w:lineRule="auto"/>
        <w:rPr>
          <w:rFonts w:ascii="FbShefa" w:hAnsi="FbShefa"/>
          <w:sz w:val="11"/>
          <w:rtl/>
        </w:rPr>
      </w:pPr>
    </w:p>
    <w:p w14:paraId="69FBE1AB" w14:textId="77777777" w:rsidR="00871DFE" w:rsidRPr="00270114" w:rsidRDefault="00871DFE" w:rsidP="00871DFE">
      <w:pPr>
        <w:pStyle w:val="2"/>
        <w:rPr>
          <w:rFonts w:ascii="FbShefa" w:hAnsi="FbShefa"/>
          <w:color w:val="7C5F1D"/>
          <w:rtl/>
        </w:rPr>
      </w:pPr>
      <w:r w:rsidRPr="00270114">
        <w:rPr>
          <w:rFonts w:ascii="FbShefa" w:hAnsi="FbShefa"/>
          <w:color w:val="7C5F1D"/>
          <w:rtl/>
        </w:rPr>
        <w:t>צריכותא</w:t>
      </w:r>
    </w:p>
    <w:p w14:paraId="6EB790F3" w14:textId="342DBEA4" w:rsidR="00E6537A" w:rsidRPr="00270114" w:rsidRDefault="00871DFE" w:rsidP="00E6537A">
      <w:pPr>
        <w:pStyle w:val="3"/>
        <w:rPr>
          <w:rFonts w:ascii="FbShefa" w:hAnsi="FbShefa"/>
          <w:rtl/>
        </w:rPr>
      </w:pPr>
      <w:r w:rsidRPr="00270114">
        <w:rPr>
          <w:rFonts w:ascii="FbShefa" w:hAnsi="FbShefa"/>
          <w:rtl/>
        </w:rPr>
        <w:t>פריקה</w:t>
      </w:r>
      <w:r w:rsidR="00E6537A" w:rsidRPr="00270114">
        <w:rPr>
          <w:rFonts w:ascii="FbShefa" w:hAnsi="FbShefa"/>
          <w:rtl/>
        </w:rPr>
        <w:t>:</w:t>
      </w:r>
    </w:p>
    <w:p w14:paraId="4AAC2036" w14:textId="7221A961" w:rsidR="002F24DC" w:rsidRPr="00270114" w:rsidRDefault="00871DFE" w:rsidP="00871DFE">
      <w:pPr>
        <w:spacing w:line="240" w:lineRule="auto"/>
        <w:rPr>
          <w:rFonts w:ascii="FbShefa" w:hAnsi="FbShefa"/>
          <w:sz w:val="11"/>
          <w:rtl/>
        </w:rPr>
      </w:pPr>
      <w:r w:rsidRPr="001B3037">
        <w:rPr>
          <w:rFonts w:ascii="FbShefa" w:hAnsi="FbShefa"/>
          <w:b/>
          <w:bCs/>
          <w:color w:val="3B2F2A" w:themeColor="text2" w:themeShade="80"/>
          <w:sz w:val="11"/>
          <w:rtl/>
        </w:rPr>
        <w:t>ס"ד</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E6537A" w:rsidRPr="00270114">
        <w:rPr>
          <w:rFonts w:ascii="FbShefa" w:hAnsi="FbShefa"/>
          <w:sz w:val="11"/>
          <w:rtl/>
        </w:rPr>
        <w:t xml:space="preserve">שחייב </w:t>
      </w:r>
      <w:r w:rsidRPr="00270114">
        <w:rPr>
          <w:rFonts w:ascii="FbShefa" w:hAnsi="FbShefa"/>
          <w:sz w:val="11"/>
          <w:rtl/>
        </w:rPr>
        <w:t>משום דאיכא צער בעלי חיים, וחסרון כיס</w:t>
      </w:r>
      <w:r w:rsidR="00980F5A" w:rsidRPr="00270114">
        <w:rPr>
          <w:rFonts w:ascii="FbShefa" w:hAnsi="FbShefa"/>
          <w:sz w:val="11"/>
          <w:rtl/>
        </w:rPr>
        <w:t>.</w:t>
      </w:r>
    </w:p>
    <w:p w14:paraId="7F0D4F29" w14:textId="17149D52" w:rsidR="00871DFE" w:rsidRPr="00270114" w:rsidRDefault="00871DFE" w:rsidP="00871DFE">
      <w:pPr>
        <w:spacing w:line="240" w:lineRule="auto"/>
        <w:rPr>
          <w:rFonts w:ascii="FbShefa" w:hAnsi="FbShefa"/>
          <w:sz w:val="11"/>
          <w:rtl/>
        </w:rPr>
      </w:pPr>
      <w:r w:rsidRPr="001B3037">
        <w:rPr>
          <w:rFonts w:ascii="FbShefa" w:hAnsi="FbShefa"/>
          <w:b/>
          <w:bCs/>
          <w:color w:val="3B2F2A" w:themeColor="text2" w:themeShade="80"/>
          <w:sz w:val="11"/>
          <w:rtl/>
        </w:rPr>
        <w:t>בשונה</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מטעינה</w:t>
      </w:r>
      <w:r w:rsidR="00980F5A" w:rsidRPr="00270114">
        <w:rPr>
          <w:rFonts w:ascii="FbShefa" w:hAnsi="FbShefa"/>
          <w:sz w:val="11"/>
          <w:rtl/>
        </w:rPr>
        <w:t>.</w:t>
      </w:r>
    </w:p>
    <w:p w14:paraId="0017FD3A" w14:textId="77777777" w:rsidR="00871DFE" w:rsidRPr="001B3037" w:rsidRDefault="00871DFE" w:rsidP="00871DFE">
      <w:pPr>
        <w:spacing w:line="240" w:lineRule="auto"/>
        <w:rPr>
          <w:rFonts w:ascii="FbShefa" w:hAnsi="FbShefa"/>
          <w:b/>
          <w:bCs/>
          <w:color w:val="3B2F2A" w:themeColor="text2" w:themeShade="80"/>
          <w:sz w:val="11"/>
          <w:rtl/>
        </w:rPr>
      </w:pPr>
    </w:p>
    <w:p w14:paraId="5846C85D" w14:textId="77777777" w:rsidR="00E6537A" w:rsidRPr="00270114" w:rsidRDefault="00871DFE" w:rsidP="00E6537A">
      <w:pPr>
        <w:pStyle w:val="3"/>
        <w:rPr>
          <w:rFonts w:ascii="FbShefa" w:hAnsi="FbShefa"/>
          <w:rtl/>
        </w:rPr>
      </w:pPr>
      <w:r w:rsidRPr="00270114">
        <w:rPr>
          <w:rFonts w:ascii="FbShefa" w:hAnsi="FbShefa"/>
          <w:rtl/>
        </w:rPr>
        <w:t>טעינה</w:t>
      </w:r>
      <w:r w:rsidR="00E6537A" w:rsidRPr="00270114">
        <w:rPr>
          <w:rFonts w:ascii="FbShefa" w:hAnsi="FbShefa"/>
          <w:rtl/>
        </w:rPr>
        <w:t>:</w:t>
      </w:r>
    </w:p>
    <w:p w14:paraId="5A8FC273" w14:textId="29D15B64" w:rsidR="00433741" w:rsidRPr="00270114" w:rsidRDefault="00871DFE" w:rsidP="00871DFE">
      <w:pPr>
        <w:spacing w:line="240" w:lineRule="auto"/>
        <w:rPr>
          <w:rFonts w:ascii="FbShefa" w:hAnsi="FbShefa"/>
          <w:sz w:val="11"/>
          <w:rtl/>
        </w:rPr>
      </w:pPr>
      <w:r w:rsidRPr="001B3037">
        <w:rPr>
          <w:rFonts w:ascii="FbShefa" w:hAnsi="FbShefa"/>
          <w:b/>
          <w:bCs/>
          <w:color w:val="3B2F2A" w:themeColor="text2" w:themeShade="80"/>
          <w:sz w:val="11"/>
          <w:rtl/>
        </w:rPr>
        <w:t>ס"ד</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E6537A" w:rsidRPr="00270114">
        <w:rPr>
          <w:rFonts w:ascii="FbShefa" w:hAnsi="FbShefa"/>
          <w:sz w:val="11"/>
          <w:rtl/>
        </w:rPr>
        <w:t>שחייב, משום ד</w:t>
      </w:r>
      <w:r w:rsidRPr="00270114">
        <w:rPr>
          <w:rFonts w:ascii="FbShefa" w:hAnsi="FbShefa"/>
          <w:sz w:val="11"/>
          <w:rtl/>
        </w:rPr>
        <w:t>בשכר</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בשונה</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מפריקה</w:t>
      </w:r>
      <w:r w:rsidR="00980F5A" w:rsidRPr="00270114">
        <w:rPr>
          <w:rFonts w:ascii="FbShefa" w:hAnsi="FbShefa"/>
          <w:sz w:val="11"/>
          <w:rtl/>
        </w:rPr>
        <w:t>.</w:t>
      </w:r>
    </w:p>
    <w:p w14:paraId="67607109" w14:textId="60361D9B" w:rsidR="00433741" w:rsidRPr="00270114" w:rsidRDefault="00871DFE" w:rsidP="00871DFE">
      <w:pPr>
        <w:spacing w:line="240" w:lineRule="auto"/>
        <w:rPr>
          <w:rFonts w:ascii="FbShefa" w:hAnsi="FbShefa"/>
          <w:sz w:val="11"/>
          <w:rtl/>
        </w:rPr>
      </w:pPr>
      <w:r w:rsidRPr="001B3037">
        <w:rPr>
          <w:rFonts w:ascii="FbShefa" w:hAnsi="FbShefa"/>
          <w:b/>
          <w:bCs/>
          <w:color w:val="3B2F2A" w:themeColor="text2" w:themeShade="80"/>
          <w:sz w:val="11"/>
          <w:rtl/>
        </w:rPr>
        <w:t>ולר"ש</w:t>
      </w:r>
      <w:r w:rsidR="00980F5A" w:rsidRPr="001B3037">
        <w:rPr>
          <w:rFonts w:ascii="FbShefa" w:hAnsi="FbShefa"/>
          <w:b/>
          <w:bCs/>
          <w:color w:val="3B2F2A" w:themeColor="text2" w:themeShade="80"/>
          <w:sz w:val="11"/>
          <w:rtl/>
        </w:rPr>
        <w:t>.</w:t>
      </w:r>
      <w:r w:rsidRPr="00270114">
        <w:rPr>
          <w:rFonts w:ascii="FbShefa" w:hAnsi="FbShefa"/>
          <w:sz w:val="11"/>
          <w:rtl/>
        </w:rPr>
        <w:t xml:space="preserve"> דטעינה בחנם</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דלא מסיימי קראי</w:t>
      </w:r>
      <w:r w:rsidR="00980F5A" w:rsidRPr="00270114">
        <w:rPr>
          <w:rFonts w:ascii="FbShefa" w:hAnsi="FbShefa"/>
          <w:sz w:val="11"/>
          <w:rtl/>
        </w:rPr>
        <w:t>.</w:t>
      </w:r>
    </w:p>
    <w:p w14:paraId="401F80D3" w14:textId="58239037" w:rsidR="00B12F36" w:rsidRPr="001B3037" w:rsidRDefault="00B12F36" w:rsidP="00871DFE">
      <w:pPr>
        <w:spacing w:line="240" w:lineRule="auto"/>
        <w:rPr>
          <w:rFonts w:ascii="FbShefa" w:hAnsi="FbShefa"/>
          <w:b/>
          <w:bCs/>
          <w:color w:val="3B2F2A" w:themeColor="text2" w:themeShade="80"/>
          <w:sz w:val="11"/>
          <w:rtl/>
        </w:rPr>
      </w:pPr>
    </w:p>
    <w:p w14:paraId="7FE8E6E5" w14:textId="77777777" w:rsidR="00E6537A" w:rsidRPr="00270114" w:rsidRDefault="00871DFE" w:rsidP="00E6537A">
      <w:pPr>
        <w:pStyle w:val="3"/>
        <w:rPr>
          <w:rFonts w:ascii="FbShefa" w:hAnsi="FbShefa"/>
          <w:rtl/>
        </w:rPr>
      </w:pPr>
      <w:r w:rsidRPr="00270114">
        <w:rPr>
          <w:rFonts w:ascii="FbShefa" w:hAnsi="FbShefa"/>
          <w:rtl/>
        </w:rPr>
        <w:t>פריקה וטעינה</w:t>
      </w:r>
      <w:r w:rsidR="00E6537A" w:rsidRPr="00270114">
        <w:rPr>
          <w:rFonts w:ascii="FbShefa" w:hAnsi="FbShefa"/>
          <w:rtl/>
        </w:rPr>
        <w:t>:</w:t>
      </w:r>
    </w:p>
    <w:p w14:paraId="22AF6265" w14:textId="734DA980" w:rsidR="002F24DC" w:rsidRPr="00270114" w:rsidRDefault="00E6537A" w:rsidP="00871DFE">
      <w:pPr>
        <w:spacing w:line="240" w:lineRule="auto"/>
        <w:rPr>
          <w:rFonts w:ascii="FbShefa" w:hAnsi="FbShefa"/>
          <w:sz w:val="11"/>
          <w:rtl/>
        </w:rPr>
      </w:pPr>
      <w:r w:rsidRPr="001B3037">
        <w:rPr>
          <w:rFonts w:ascii="FbShefa" w:hAnsi="FbShefa"/>
          <w:b/>
          <w:bCs/>
          <w:color w:val="3B2F2A" w:themeColor="text2" w:themeShade="80"/>
          <w:sz w:val="11"/>
          <w:rtl/>
        </w:rPr>
        <w:t>ס"ד</w:t>
      </w:r>
      <w:r w:rsidR="00980F5A" w:rsidRPr="001B3037">
        <w:rPr>
          <w:rFonts w:ascii="FbShefa" w:hAnsi="FbShefa"/>
          <w:b/>
          <w:bCs/>
          <w:color w:val="3B2F2A" w:themeColor="text2" w:themeShade="80"/>
          <w:sz w:val="11"/>
          <w:rtl/>
        </w:rPr>
        <w:t>.</w:t>
      </w:r>
      <w:r w:rsidR="00871DFE" w:rsidRPr="00270114">
        <w:rPr>
          <w:rFonts w:ascii="FbShefa" w:hAnsi="FbShefa"/>
          <w:sz w:val="11"/>
          <w:rtl/>
        </w:rPr>
        <w:t xml:space="preserve"> </w:t>
      </w:r>
      <w:r w:rsidRPr="00270114">
        <w:rPr>
          <w:rFonts w:ascii="FbShefa" w:hAnsi="FbShefa"/>
          <w:sz w:val="11"/>
          <w:rtl/>
        </w:rPr>
        <w:t>שחייב משום ד</w:t>
      </w:r>
      <w:r w:rsidR="00871DFE" w:rsidRPr="00270114">
        <w:rPr>
          <w:rFonts w:ascii="FbShefa" w:hAnsi="FbShefa"/>
          <w:sz w:val="11"/>
          <w:rtl/>
        </w:rPr>
        <w:t>צערא דמרה איתא, צערא דידה איתא</w:t>
      </w:r>
      <w:r w:rsidR="00980F5A" w:rsidRPr="00270114">
        <w:rPr>
          <w:rFonts w:ascii="FbShefa" w:hAnsi="FbShefa"/>
          <w:sz w:val="11"/>
          <w:rtl/>
        </w:rPr>
        <w:t>.</w:t>
      </w:r>
    </w:p>
    <w:p w14:paraId="38AEFB4F" w14:textId="2EA53202" w:rsidR="00433741" w:rsidRPr="00270114" w:rsidRDefault="00871DFE" w:rsidP="00871DFE">
      <w:pPr>
        <w:spacing w:line="240" w:lineRule="auto"/>
        <w:rPr>
          <w:rFonts w:ascii="FbShefa" w:hAnsi="FbShefa"/>
          <w:sz w:val="11"/>
          <w:rtl/>
        </w:rPr>
      </w:pPr>
      <w:r w:rsidRPr="001B3037">
        <w:rPr>
          <w:rFonts w:ascii="FbShefa" w:hAnsi="FbShefa"/>
          <w:b/>
          <w:bCs/>
          <w:color w:val="3B2F2A" w:themeColor="text2" w:themeShade="80"/>
          <w:sz w:val="11"/>
          <w:rtl/>
        </w:rPr>
        <w:t>בשונה</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מאבידה</w:t>
      </w:r>
      <w:r w:rsidR="00980F5A" w:rsidRPr="00270114">
        <w:rPr>
          <w:rFonts w:ascii="FbShefa" w:hAnsi="FbShefa"/>
          <w:sz w:val="11"/>
          <w:rtl/>
        </w:rPr>
        <w:t>.</w:t>
      </w:r>
    </w:p>
    <w:p w14:paraId="1E3A13F6" w14:textId="79DD450D" w:rsidR="00B12F36" w:rsidRPr="001B3037" w:rsidRDefault="00B12F36" w:rsidP="00871DFE">
      <w:pPr>
        <w:spacing w:line="240" w:lineRule="auto"/>
        <w:rPr>
          <w:rFonts w:ascii="FbShefa" w:hAnsi="FbShefa"/>
          <w:b/>
          <w:bCs/>
          <w:color w:val="3B2F2A" w:themeColor="text2" w:themeShade="80"/>
          <w:sz w:val="11"/>
          <w:rtl/>
        </w:rPr>
      </w:pPr>
    </w:p>
    <w:p w14:paraId="066BE4B7" w14:textId="77777777" w:rsidR="00E6537A" w:rsidRPr="00270114" w:rsidRDefault="00871DFE" w:rsidP="00E6537A">
      <w:pPr>
        <w:pStyle w:val="3"/>
        <w:rPr>
          <w:rFonts w:ascii="FbShefa" w:hAnsi="FbShefa"/>
          <w:rtl/>
        </w:rPr>
      </w:pPr>
      <w:r w:rsidRPr="00270114">
        <w:rPr>
          <w:rFonts w:ascii="FbShefa" w:hAnsi="FbShefa"/>
          <w:rtl/>
        </w:rPr>
        <w:t>אבידה</w:t>
      </w:r>
      <w:r w:rsidR="00E6537A" w:rsidRPr="00270114">
        <w:rPr>
          <w:rFonts w:ascii="FbShefa" w:hAnsi="FbShefa"/>
          <w:rtl/>
        </w:rPr>
        <w:t>:</w:t>
      </w:r>
    </w:p>
    <w:p w14:paraId="6B161263" w14:textId="436B5C08" w:rsidR="002F24DC" w:rsidRPr="00270114" w:rsidRDefault="00E6537A" w:rsidP="00871DFE">
      <w:pPr>
        <w:spacing w:line="240" w:lineRule="auto"/>
        <w:rPr>
          <w:rFonts w:ascii="FbShefa" w:hAnsi="FbShefa"/>
          <w:sz w:val="11"/>
          <w:rtl/>
        </w:rPr>
      </w:pPr>
      <w:r w:rsidRPr="001B3037">
        <w:rPr>
          <w:rFonts w:ascii="FbShefa" w:hAnsi="FbShefa"/>
          <w:b/>
          <w:bCs/>
          <w:color w:val="3B2F2A" w:themeColor="text2" w:themeShade="80"/>
          <w:sz w:val="11"/>
          <w:rtl/>
        </w:rPr>
        <w:t>ס"ד</w:t>
      </w:r>
      <w:r w:rsidR="00980F5A" w:rsidRPr="001B3037">
        <w:rPr>
          <w:rFonts w:ascii="FbShefa" w:hAnsi="FbShefa"/>
          <w:b/>
          <w:bCs/>
          <w:color w:val="3B2F2A" w:themeColor="text2" w:themeShade="80"/>
          <w:sz w:val="11"/>
          <w:rtl/>
        </w:rPr>
        <w:t>.</w:t>
      </w:r>
      <w:r w:rsidR="00871DFE" w:rsidRPr="00270114">
        <w:rPr>
          <w:rFonts w:ascii="FbShefa" w:hAnsi="FbShefa"/>
          <w:sz w:val="11"/>
          <w:rtl/>
        </w:rPr>
        <w:t xml:space="preserve"> </w:t>
      </w:r>
      <w:r w:rsidRPr="00270114">
        <w:rPr>
          <w:rFonts w:ascii="FbShefa" w:hAnsi="FbShefa"/>
          <w:sz w:val="11"/>
          <w:rtl/>
        </w:rPr>
        <w:t>שחייב משום ד</w:t>
      </w:r>
      <w:r w:rsidR="00871DFE" w:rsidRPr="00270114">
        <w:rPr>
          <w:rFonts w:ascii="FbShefa" w:hAnsi="FbShefa"/>
          <w:sz w:val="11"/>
          <w:rtl/>
        </w:rPr>
        <w:t>ליתא למרה בהדה</w:t>
      </w:r>
      <w:r w:rsidR="00980F5A" w:rsidRPr="00270114">
        <w:rPr>
          <w:rFonts w:ascii="FbShefa" w:hAnsi="FbShefa"/>
          <w:sz w:val="11"/>
          <w:rtl/>
        </w:rPr>
        <w:t>.</w:t>
      </w:r>
    </w:p>
    <w:p w14:paraId="23B95BBE" w14:textId="5D0654C1" w:rsidR="00871DFE" w:rsidRPr="00270114" w:rsidRDefault="00871DFE" w:rsidP="00871DFE">
      <w:pPr>
        <w:spacing w:line="240" w:lineRule="auto"/>
        <w:rPr>
          <w:rFonts w:ascii="FbShefa" w:hAnsi="FbShefa"/>
          <w:sz w:val="11"/>
          <w:rtl/>
        </w:rPr>
      </w:pPr>
      <w:r w:rsidRPr="001B3037">
        <w:rPr>
          <w:rFonts w:ascii="FbShefa" w:hAnsi="FbShefa"/>
          <w:b/>
          <w:bCs/>
          <w:color w:val="3B2F2A" w:themeColor="text2" w:themeShade="80"/>
          <w:sz w:val="11"/>
          <w:rtl/>
        </w:rPr>
        <w:t>בשונה</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מפריקה וטעינה</w:t>
      </w:r>
      <w:r w:rsidR="00980F5A" w:rsidRPr="00270114">
        <w:rPr>
          <w:rFonts w:ascii="FbShefa" w:hAnsi="FbShefa"/>
          <w:sz w:val="11"/>
          <w:rtl/>
        </w:rPr>
        <w:t>.</w:t>
      </w:r>
    </w:p>
    <w:p w14:paraId="781AB864" w14:textId="2C7754C9" w:rsidR="009C3CB4" w:rsidRPr="00270114" w:rsidRDefault="009C3CB4" w:rsidP="00794C1A">
      <w:pPr>
        <w:pStyle w:val="1"/>
        <w:rPr>
          <w:rFonts w:ascii="FbShefa" w:hAnsi="FbShefa"/>
          <w:rtl/>
        </w:rPr>
      </w:pPr>
      <w:r w:rsidRPr="00270114">
        <w:rPr>
          <w:rFonts w:ascii="FbShefa" w:hAnsi="FbShefa"/>
          <w:sz w:val="11"/>
          <w:rtl/>
        </w:rPr>
        <w:t>לא</w:t>
      </w:r>
      <w:r w:rsidR="00B36BF2" w:rsidRPr="00270114">
        <w:rPr>
          <w:rFonts w:ascii="FbShefa" w:hAnsi="FbShefa"/>
          <w:sz w:val="11"/>
          <w:rtl/>
        </w:rPr>
        <w:t>, ב</w:t>
      </w:r>
    </w:p>
    <w:p w14:paraId="22DD6C3C" w14:textId="5767B890" w:rsidR="00B12F36" w:rsidRPr="00270114" w:rsidRDefault="00B12F36" w:rsidP="00B12F36">
      <w:pPr>
        <w:pStyle w:val="2"/>
        <w:rPr>
          <w:rFonts w:ascii="FbShefa" w:hAnsi="FbShefa"/>
          <w:color w:val="7C5F1D"/>
          <w:rtl/>
        </w:rPr>
      </w:pPr>
      <w:r w:rsidRPr="00270114">
        <w:rPr>
          <w:rFonts w:ascii="FbShefa" w:hAnsi="FbShefa"/>
          <w:color w:val="7C5F1D"/>
          <w:rtl/>
        </w:rPr>
        <w:t>פסוקים כפולים</w:t>
      </w:r>
    </w:p>
    <w:p w14:paraId="26B22C91" w14:textId="4DE8E74E" w:rsidR="00B12F36" w:rsidRPr="00270114" w:rsidRDefault="00B12F36" w:rsidP="00B12F36">
      <w:pPr>
        <w:pStyle w:val="3"/>
        <w:rPr>
          <w:rFonts w:ascii="FbShefa" w:hAnsi="FbShefa"/>
          <w:color w:val="7C5F1D"/>
          <w:rtl/>
        </w:rPr>
      </w:pPr>
      <w:r w:rsidRPr="00270114">
        <w:rPr>
          <w:rFonts w:ascii="FbShefa" w:hAnsi="FbShefa"/>
          <w:color w:val="7C5F1D"/>
          <w:rtl/>
        </w:rPr>
        <w:t>מיתת בי"ד:</w:t>
      </w:r>
    </w:p>
    <w:p w14:paraId="3420D2BC" w14:textId="667F0A23"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מות יומת</w:t>
      </w:r>
      <w:r w:rsidR="00980F5A" w:rsidRPr="00270114">
        <w:rPr>
          <w:rFonts w:ascii="FbShefa" w:hAnsi="FbShefa"/>
          <w:sz w:val="11"/>
          <w:rtl/>
        </w:rPr>
        <w:t>.</w:t>
      </w:r>
      <w:r w:rsidRPr="00270114">
        <w:rPr>
          <w:rFonts w:ascii="FbShefa" w:hAnsi="FbShefa"/>
          <w:sz w:val="11"/>
          <w:rtl/>
        </w:rPr>
        <w:t xml:space="preserve"> אף בכל מיתה שאתה יכול להמיתו</w:t>
      </w:r>
      <w:r w:rsidR="00980F5A" w:rsidRPr="00270114">
        <w:rPr>
          <w:rFonts w:ascii="FbShefa" w:hAnsi="FbShefa"/>
          <w:sz w:val="11"/>
          <w:rtl/>
        </w:rPr>
        <w:t>.</w:t>
      </w:r>
      <w:r w:rsidR="00331B6B" w:rsidRPr="00270114">
        <w:rPr>
          <w:rFonts w:ascii="FbShefa" w:hAnsi="FbShefa"/>
          <w:sz w:val="11"/>
          <w:rtl/>
        </w:rPr>
        <w:t xml:space="preserve"> </w:t>
      </w:r>
      <w:r w:rsidR="00B12F36" w:rsidRPr="001B3037">
        <w:rPr>
          <w:rFonts w:ascii="FbShefa" w:hAnsi="FbShefa"/>
          <w:b/>
          <w:bCs/>
          <w:color w:val="3B2F2A" w:themeColor="text2" w:themeShade="80"/>
          <w:sz w:val="11"/>
          <w:rtl/>
        </w:rPr>
        <w:t>באופן</w:t>
      </w:r>
      <w:r w:rsidR="00980F5A" w:rsidRPr="001B3037">
        <w:rPr>
          <w:rFonts w:ascii="FbShefa" w:hAnsi="FbShefa"/>
          <w:b/>
          <w:bCs/>
          <w:color w:val="3B2F2A" w:themeColor="text2" w:themeShade="80"/>
          <w:sz w:val="11"/>
          <w:rtl/>
        </w:rPr>
        <w:t>.</w:t>
      </w:r>
      <w:r w:rsidR="00B12F36" w:rsidRPr="001B3037">
        <w:rPr>
          <w:rFonts w:ascii="FbShefa" w:hAnsi="FbShefa"/>
          <w:b/>
          <w:bCs/>
          <w:color w:val="3B2F2A" w:themeColor="text2" w:themeShade="80"/>
          <w:sz w:val="11"/>
          <w:rtl/>
        </w:rPr>
        <w:t xml:space="preserve"> </w:t>
      </w:r>
      <w:r w:rsidR="00B12F36" w:rsidRPr="00270114">
        <w:rPr>
          <w:rFonts w:ascii="FbShefa" w:hAnsi="FbShefa"/>
          <w:sz w:val="11"/>
          <w:rtl/>
        </w:rPr>
        <w:t xml:space="preserve">שאי אפשר </w:t>
      </w:r>
      <w:r w:rsidRPr="00270114">
        <w:rPr>
          <w:rFonts w:ascii="FbShefa" w:hAnsi="FbShefa"/>
          <w:sz w:val="11"/>
          <w:rtl/>
        </w:rPr>
        <w:t>במיתה הכתובה</w:t>
      </w:r>
      <w:r w:rsidR="00980F5A" w:rsidRPr="00270114">
        <w:rPr>
          <w:rFonts w:ascii="FbShefa" w:hAnsi="FbShefa"/>
          <w:sz w:val="11"/>
          <w:rtl/>
        </w:rPr>
        <w:t>.</w:t>
      </w:r>
    </w:p>
    <w:p w14:paraId="7C4933A1" w14:textId="0B2A1895" w:rsidR="00B12F36" w:rsidRPr="00270114" w:rsidRDefault="009C3CB4" w:rsidP="00B12F36">
      <w:pPr>
        <w:spacing w:line="240" w:lineRule="auto"/>
        <w:rPr>
          <w:rFonts w:ascii="FbShefa" w:hAnsi="FbShefa"/>
          <w:sz w:val="11"/>
          <w:rtl/>
        </w:rPr>
      </w:pPr>
      <w:r w:rsidRPr="001B3037">
        <w:rPr>
          <w:rFonts w:ascii="FbShefa" w:hAnsi="FbShefa"/>
          <w:b/>
          <w:bCs/>
          <w:color w:val="3B2F2A" w:themeColor="text2" w:themeShade="80"/>
          <w:sz w:val="11"/>
          <w:rtl/>
        </w:rPr>
        <w:t>הכה תכה</w:t>
      </w:r>
      <w:r w:rsidR="00980F5A" w:rsidRPr="00270114">
        <w:rPr>
          <w:rFonts w:ascii="FbShefa" w:hAnsi="FbShefa"/>
          <w:sz w:val="11"/>
          <w:rtl/>
        </w:rPr>
        <w:t>.</w:t>
      </w:r>
      <w:r w:rsidRPr="00270114">
        <w:rPr>
          <w:rFonts w:ascii="FbShefa" w:hAnsi="FbShefa"/>
          <w:sz w:val="11"/>
          <w:rtl/>
        </w:rPr>
        <w:t xml:space="preserve"> אף בכל הכאה שאתה יכול</w:t>
      </w:r>
      <w:r w:rsidR="00980F5A" w:rsidRPr="00270114">
        <w:rPr>
          <w:rFonts w:ascii="FbShefa" w:hAnsi="FbShefa"/>
          <w:sz w:val="11"/>
          <w:rtl/>
        </w:rPr>
        <w:t>.</w:t>
      </w:r>
      <w:r w:rsidR="00331B6B" w:rsidRPr="00270114">
        <w:rPr>
          <w:rFonts w:ascii="FbShefa" w:hAnsi="FbShefa"/>
          <w:sz w:val="11"/>
          <w:rtl/>
        </w:rPr>
        <w:t xml:space="preserve"> </w:t>
      </w:r>
      <w:r w:rsidR="00B12F36" w:rsidRPr="001B3037">
        <w:rPr>
          <w:rFonts w:ascii="FbShefa" w:hAnsi="FbShefa"/>
          <w:b/>
          <w:bCs/>
          <w:color w:val="3B2F2A" w:themeColor="text2" w:themeShade="80"/>
          <w:sz w:val="11"/>
          <w:rtl/>
        </w:rPr>
        <w:t>באופן</w:t>
      </w:r>
      <w:r w:rsidR="00980F5A" w:rsidRPr="001B3037">
        <w:rPr>
          <w:rFonts w:ascii="FbShefa" w:hAnsi="FbShefa"/>
          <w:b/>
          <w:bCs/>
          <w:color w:val="3B2F2A" w:themeColor="text2" w:themeShade="80"/>
          <w:sz w:val="11"/>
          <w:rtl/>
        </w:rPr>
        <w:t>.</w:t>
      </w:r>
      <w:r w:rsidR="00B12F36" w:rsidRPr="001B3037">
        <w:rPr>
          <w:rFonts w:ascii="FbShefa" w:hAnsi="FbShefa"/>
          <w:b/>
          <w:bCs/>
          <w:color w:val="3B2F2A" w:themeColor="text2" w:themeShade="80"/>
          <w:sz w:val="11"/>
          <w:rtl/>
        </w:rPr>
        <w:t xml:space="preserve"> </w:t>
      </w:r>
      <w:r w:rsidR="00B12F36" w:rsidRPr="00270114">
        <w:rPr>
          <w:rFonts w:ascii="FbShefa" w:hAnsi="FbShefa"/>
          <w:sz w:val="11"/>
          <w:rtl/>
        </w:rPr>
        <w:t xml:space="preserve">שאי אפשר </w:t>
      </w:r>
      <w:r w:rsidRPr="00270114">
        <w:rPr>
          <w:rFonts w:ascii="FbShefa" w:hAnsi="FbShefa"/>
          <w:sz w:val="11"/>
          <w:rtl/>
        </w:rPr>
        <w:t>בהכאה הכתובה</w:t>
      </w:r>
      <w:r w:rsidR="00980F5A" w:rsidRPr="00270114">
        <w:rPr>
          <w:rFonts w:ascii="FbShefa" w:hAnsi="FbShefa"/>
          <w:sz w:val="11"/>
          <w:rtl/>
        </w:rPr>
        <w:t>.</w:t>
      </w:r>
    </w:p>
    <w:p w14:paraId="0D750173" w14:textId="77777777" w:rsidR="00B12F36" w:rsidRPr="001B3037" w:rsidRDefault="00B12F36" w:rsidP="00B12F36">
      <w:pPr>
        <w:spacing w:line="240" w:lineRule="auto"/>
        <w:rPr>
          <w:rFonts w:ascii="FbShefa" w:hAnsi="FbShefa"/>
          <w:b/>
          <w:bCs/>
          <w:color w:val="3B2F2A" w:themeColor="text2" w:themeShade="80"/>
          <w:sz w:val="11"/>
          <w:rtl/>
        </w:rPr>
      </w:pPr>
    </w:p>
    <w:p w14:paraId="15EEC39A" w14:textId="5384C471" w:rsidR="00B12F36" w:rsidRPr="00270114" w:rsidRDefault="00B12F36" w:rsidP="00B12F36">
      <w:pPr>
        <w:pStyle w:val="3"/>
        <w:rPr>
          <w:rFonts w:ascii="FbShefa" w:hAnsi="FbShefa"/>
          <w:color w:val="7C5F1D"/>
          <w:rtl/>
        </w:rPr>
      </w:pPr>
      <w:r w:rsidRPr="00270114">
        <w:rPr>
          <w:rFonts w:ascii="FbShefa" w:hAnsi="FbShefa"/>
          <w:color w:val="7C5F1D"/>
          <w:rtl/>
        </w:rPr>
        <w:t>השבת משכון:</w:t>
      </w:r>
    </w:p>
    <w:p w14:paraId="6364C626" w14:textId="5C4472CE" w:rsidR="009C3CB4" w:rsidRPr="00270114" w:rsidRDefault="009C3CB4" w:rsidP="00B12F36">
      <w:pPr>
        <w:spacing w:line="240" w:lineRule="auto"/>
        <w:rPr>
          <w:rFonts w:ascii="FbShefa" w:hAnsi="FbShefa"/>
          <w:sz w:val="11"/>
          <w:rtl/>
        </w:rPr>
      </w:pPr>
      <w:r w:rsidRPr="001B3037">
        <w:rPr>
          <w:rFonts w:ascii="FbShefa" w:hAnsi="FbShefa"/>
          <w:b/>
          <w:bCs/>
          <w:color w:val="3B2F2A" w:themeColor="text2" w:themeShade="80"/>
          <w:sz w:val="11"/>
          <w:rtl/>
        </w:rPr>
        <w:t>השב תשיב</w:t>
      </w:r>
      <w:r w:rsidR="00980F5A" w:rsidRPr="00270114">
        <w:rPr>
          <w:rFonts w:ascii="FbShefa" w:hAnsi="FbShefa"/>
          <w:sz w:val="11"/>
          <w:rtl/>
        </w:rPr>
        <w:t>.</w:t>
      </w:r>
      <w:r w:rsidRPr="00270114">
        <w:rPr>
          <w:rFonts w:ascii="FbShefa" w:hAnsi="FbShefa"/>
          <w:sz w:val="11"/>
          <w:rtl/>
        </w:rPr>
        <w:t xml:space="preserve"> </w:t>
      </w:r>
      <w:r w:rsidR="004A470A" w:rsidRPr="00270114">
        <w:rPr>
          <w:rFonts w:ascii="FbShefa" w:hAnsi="FbShefa"/>
          <w:sz w:val="11"/>
          <w:rtl/>
        </w:rPr>
        <w:t>בכסות יום</w:t>
      </w:r>
      <w:r w:rsidR="00980F5A" w:rsidRPr="00270114">
        <w:rPr>
          <w:rFonts w:ascii="FbShefa" w:hAnsi="FbShefa"/>
          <w:sz w:val="11"/>
          <w:rtl/>
        </w:rPr>
        <w:t>.</w:t>
      </w:r>
      <w:r w:rsidR="00331B6B" w:rsidRPr="00270114">
        <w:rPr>
          <w:rFonts w:ascii="FbShefa" w:hAnsi="FbShefa"/>
          <w:sz w:val="11"/>
          <w:rtl/>
        </w:rPr>
        <w:t xml:space="preserve"> </w:t>
      </w:r>
      <w:r w:rsidR="004A470A" w:rsidRPr="001B3037">
        <w:rPr>
          <w:rFonts w:ascii="FbShefa" w:hAnsi="FbShefa"/>
          <w:b/>
          <w:bCs/>
          <w:color w:val="3B2F2A" w:themeColor="text2" w:themeShade="80"/>
          <w:sz w:val="11"/>
          <w:rtl/>
        </w:rPr>
        <w:t>ללמד</w:t>
      </w:r>
      <w:r w:rsidR="00980F5A" w:rsidRPr="001B3037">
        <w:rPr>
          <w:rFonts w:ascii="FbShefa" w:hAnsi="FbShefa"/>
          <w:b/>
          <w:bCs/>
          <w:color w:val="3B2F2A" w:themeColor="text2" w:themeShade="80"/>
          <w:sz w:val="11"/>
          <w:rtl/>
        </w:rPr>
        <w:t>.</w:t>
      </w:r>
      <w:r w:rsidR="004A470A" w:rsidRPr="001B3037">
        <w:rPr>
          <w:rFonts w:ascii="FbShefa" w:hAnsi="FbShefa"/>
          <w:b/>
          <w:bCs/>
          <w:color w:val="3B2F2A" w:themeColor="text2" w:themeShade="80"/>
          <w:sz w:val="11"/>
          <w:rtl/>
        </w:rPr>
        <w:t xml:space="preserve"> </w:t>
      </w:r>
      <w:r w:rsidRPr="00270114">
        <w:rPr>
          <w:rFonts w:ascii="FbShefa" w:hAnsi="FbShefa"/>
          <w:sz w:val="11"/>
          <w:rtl/>
        </w:rPr>
        <w:t>אף למשכנו שלא ברשות בית דין</w:t>
      </w:r>
      <w:r w:rsidR="00980F5A" w:rsidRPr="00270114">
        <w:rPr>
          <w:rFonts w:ascii="FbShefa" w:hAnsi="FbShefa"/>
          <w:sz w:val="11"/>
          <w:rtl/>
        </w:rPr>
        <w:t>.</w:t>
      </w:r>
    </w:p>
    <w:p w14:paraId="2C128748" w14:textId="54130DCF"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חבל תחבל</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4A470A" w:rsidRPr="00270114">
        <w:rPr>
          <w:rFonts w:ascii="FbShefa" w:hAnsi="FbShefa"/>
          <w:sz w:val="11"/>
          <w:rtl/>
        </w:rPr>
        <w:t>בכסות לילה</w:t>
      </w:r>
      <w:r w:rsidR="00980F5A" w:rsidRPr="00270114">
        <w:rPr>
          <w:rFonts w:ascii="FbShefa" w:hAnsi="FbShefa"/>
          <w:sz w:val="11"/>
          <w:rtl/>
        </w:rPr>
        <w:t>.</w:t>
      </w:r>
      <w:r w:rsidR="00331B6B" w:rsidRPr="00270114">
        <w:rPr>
          <w:rFonts w:ascii="FbShefa" w:hAnsi="FbShefa"/>
          <w:sz w:val="11"/>
          <w:rtl/>
        </w:rPr>
        <w:t xml:space="preserve"> </w:t>
      </w:r>
      <w:r w:rsidR="004A470A" w:rsidRPr="001B3037">
        <w:rPr>
          <w:rFonts w:ascii="FbShefa" w:hAnsi="FbShefa"/>
          <w:b/>
          <w:bCs/>
          <w:color w:val="3B2F2A" w:themeColor="text2" w:themeShade="80"/>
          <w:sz w:val="11"/>
          <w:rtl/>
        </w:rPr>
        <w:t>ללמד</w:t>
      </w:r>
      <w:r w:rsidR="00980F5A" w:rsidRPr="001B3037">
        <w:rPr>
          <w:rFonts w:ascii="FbShefa" w:hAnsi="FbShefa"/>
          <w:b/>
          <w:bCs/>
          <w:color w:val="3B2F2A" w:themeColor="text2" w:themeShade="80"/>
          <w:sz w:val="11"/>
          <w:rtl/>
        </w:rPr>
        <w:t>.</w:t>
      </w:r>
      <w:r w:rsidR="004A470A" w:rsidRPr="001B3037">
        <w:rPr>
          <w:rFonts w:ascii="FbShefa" w:hAnsi="FbShefa"/>
          <w:b/>
          <w:bCs/>
          <w:color w:val="3B2F2A" w:themeColor="text2" w:themeShade="80"/>
          <w:sz w:val="11"/>
          <w:rtl/>
        </w:rPr>
        <w:t xml:space="preserve"> </w:t>
      </w:r>
      <w:r w:rsidRPr="00270114">
        <w:rPr>
          <w:rFonts w:ascii="FbShefa" w:hAnsi="FbShefa"/>
          <w:sz w:val="11"/>
          <w:rtl/>
        </w:rPr>
        <w:t>אף למשכנו שלא ברשות בית דין</w:t>
      </w:r>
      <w:r w:rsidR="00980F5A" w:rsidRPr="00270114">
        <w:rPr>
          <w:rFonts w:ascii="FbShefa" w:hAnsi="FbShefa"/>
          <w:sz w:val="11"/>
          <w:rtl/>
        </w:rPr>
        <w:t>.</w:t>
      </w:r>
    </w:p>
    <w:p w14:paraId="339454A8" w14:textId="77777777" w:rsidR="00B12F36" w:rsidRPr="00270114" w:rsidRDefault="00B12F36" w:rsidP="009C3CB4">
      <w:pPr>
        <w:spacing w:line="240" w:lineRule="auto"/>
        <w:rPr>
          <w:rFonts w:ascii="FbShefa" w:hAnsi="FbShefa"/>
          <w:sz w:val="11"/>
          <w:rtl/>
        </w:rPr>
      </w:pPr>
    </w:p>
    <w:p w14:paraId="7132B420" w14:textId="1A9D0E6D" w:rsidR="004A470A" w:rsidRPr="00270114" w:rsidRDefault="004A470A" w:rsidP="004A470A">
      <w:pPr>
        <w:pStyle w:val="3"/>
        <w:rPr>
          <w:rFonts w:ascii="FbShefa" w:hAnsi="FbShefa"/>
          <w:color w:val="7C5F1D"/>
          <w:rtl/>
        </w:rPr>
      </w:pPr>
      <w:r w:rsidRPr="00270114">
        <w:rPr>
          <w:rFonts w:ascii="FbShefa" w:hAnsi="FbShefa"/>
          <w:color w:val="7C5F1D"/>
          <w:rtl/>
        </w:rPr>
        <w:t>צדקה:</w:t>
      </w:r>
    </w:p>
    <w:p w14:paraId="5DDCA913" w14:textId="47A2FB65"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פתח תפתח</w:t>
      </w:r>
      <w:r w:rsidR="00980F5A" w:rsidRPr="00270114">
        <w:rPr>
          <w:rFonts w:ascii="FbShefa" w:hAnsi="FbShefa"/>
          <w:sz w:val="11"/>
          <w:rtl/>
        </w:rPr>
        <w:t>.</w:t>
      </w:r>
      <w:r w:rsidRPr="00270114">
        <w:rPr>
          <w:rFonts w:ascii="FbShefa" w:hAnsi="FbShefa"/>
          <w:sz w:val="11"/>
          <w:rtl/>
        </w:rPr>
        <w:t xml:space="preserve"> לעניי עיר אחרת</w:t>
      </w:r>
      <w:r w:rsidR="00980F5A" w:rsidRPr="00270114">
        <w:rPr>
          <w:rFonts w:ascii="FbShefa" w:hAnsi="FbShefa"/>
          <w:sz w:val="11"/>
          <w:rtl/>
        </w:rPr>
        <w:t>.</w:t>
      </w:r>
    </w:p>
    <w:p w14:paraId="754F2886" w14:textId="72251BA5"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נתן תתן</w:t>
      </w:r>
      <w:r w:rsidR="00980F5A" w:rsidRPr="00270114">
        <w:rPr>
          <w:rFonts w:ascii="FbShefa" w:hAnsi="FbShefa"/>
          <w:sz w:val="11"/>
          <w:rtl/>
        </w:rPr>
        <w:t>.</w:t>
      </w:r>
      <w:r w:rsidRPr="00270114">
        <w:rPr>
          <w:rFonts w:ascii="FbShefa" w:hAnsi="FbShefa"/>
          <w:sz w:val="11"/>
          <w:rtl/>
        </w:rPr>
        <w:t xml:space="preserve"> אף מתנה מועטת</w:t>
      </w:r>
      <w:r w:rsidR="00980F5A" w:rsidRPr="00270114">
        <w:rPr>
          <w:rFonts w:ascii="FbShefa" w:hAnsi="FbShefa"/>
          <w:sz w:val="11"/>
          <w:rtl/>
        </w:rPr>
        <w:t>.</w:t>
      </w:r>
    </w:p>
    <w:p w14:paraId="0EF6C94F" w14:textId="77777777" w:rsidR="004A470A" w:rsidRPr="001B3037" w:rsidRDefault="004A470A" w:rsidP="009C3CB4">
      <w:pPr>
        <w:spacing w:line="240" w:lineRule="auto"/>
        <w:rPr>
          <w:rFonts w:ascii="FbShefa" w:hAnsi="FbShefa"/>
          <w:b/>
          <w:bCs/>
          <w:color w:val="3B2F2A" w:themeColor="text2" w:themeShade="80"/>
          <w:sz w:val="11"/>
          <w:rtl/>
        </w:rPr>
      </w:pPr>
    </w:p>
    <w:p w14:paraId="3DF91563" w14:textId="77777777" w:rsidR="004A470A" w:rsidRPr="00270114" w:rsidRDefault="009C3CB4" w:rsidP="004A470A">
      <w:pPr>
        <w:pStyle w:val="3"/>
        <w:rPr>
          <w:rFonts w:ascii="FbShefa" w:hAnsi="FbShefa"/>
          <w:color w:val="7C5F1D"/>
          <w:rtl/>
        </w:rPr>
      </w:pPr>
      <w:r w:rsidRPr="00270114">
        <w:rPr>
          <w:rFonts w:ascii="FbShefa" w:hAnsi="FbShefa"/>
          <w:color w:val="7C5F1D"/>
          <w:rtl/>
        </w:rPr>
        <w:t>העניק תעניק</w:t>
      </w:r>
      <w:r w:rsidR="004A470A" w:rsidRPr="00270114">
        <w:rPr>
          <w:rFonts w:ascii="FbShefa" w:hAnsi="FbShefa"/>
          <w:color w:val="7C5F1D"/>
          <w:rtl/>
        </w:rPr>
        <w:t>:</w:t>
      </w:r>
    </w:p>
    <w:p w14:paraId="3E5DD57B" w14:textId="02BA34BB" w:rsidR="004A470A" w:rsidRPr="001B3037" w:rsidRDefault="004A470A" w:rsidP="009C3CB4">
      <w:pPr>
        <w:spacing w:line="240" w:lineRule="auto"/>
        <w:rPr>
          <w:rFonts w:ascii="FbShefa" w:hAnsi="FbShefa"/>
          <w:b/>
          <w:bCs/>
          <w:color w:val="3B2F2A" w:themeColor="text2" w:themeShade="80"/>
          <w:sz w:val="11"/>
          <w:rtl/>
        </w:rPr>
      </w:pPr>
      <w:r w:rsidRPr="001B3037">
        <w:rPr>
          <w:rFonts w:ascii="FbShefa" w:hAnsi="FbShefa"/>
          <w:b/>
          <w:bCs/>
          <w:color w:val="3B2F2A" w:themeColor="text2" w:themeShade="80"/>
          <w:sz w:val="11"/>
          <w:rtl/>
        </w:rPr>
        <w:t xml:space="preserve">דעה </w:t>
      </w:r>
      <w:r w:rsidR="009C3CB4" w:rsidRPr="001B3037">
        <w:rPr>
          <w:rFonts w:ascii="FbShefa" w:hAnsi="FbShefa"/>
          <w:b/>
          <w:bCs/>
          <w:color w:val="3B2F2A" w:themeColor="text2" w:themeShade="80"/>
          <w:sz w:val="11"/>
          <w:rtl/>
        </w:rPr>
        <w:t>א</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אף שלא נתברך הבית בגללו</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למ"ד</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 xml:space="preserve">שמעניקים </w:t>
      </w:r>
      <w:r w:rsidR="00084708" w:rsidRPr="00270114">
        <w:rPr>
          <w:rFonts w:ascii="FbShefa" w:hAnsi="FbShefa"/>
          <w:sz w:val="11"/>
          <w:rtl/>
        </w:rPr>
        <w:t xml:space="preserve">אף שלא </w:t>
      </w:r>
      <w:r w:rsidRPr="00270114">
        <w:rPr>
          <w:rFonts w:ascii="FbShefa" w:hAnsi="FbShefa"/>
          <w:sz w:val="11"/>
          <w:rtl/>
        </w:rPr>
        <w:t>נתברך הבית בגללו</w:t>
      </w:r>
      <w:r w:rsidR="00980F5A" w:rsidRPr="00270114">
        <w:rPr>
          <w:rFonts w:ascii="FbShefa" w:hAnsi="FbShefa"/>
          <w:sz w:val="11"/>
          <w:rtl/>
        </w:rPr>
        <w:t>.</w:t>
      </w:r>
    </w:p>
    <w:p w14:paraId="12560988" w14:textId="4FA9735A" w:rsidR="00433741" w:rsidRPr="00270114" w:rsidRDefault="004A470A" w:rsidP="009C3CB4">
      <w:pPr>
        <w:spacing w:line="240" w:lineRule="auto"/>
        <w:rPr>
          <w:rFonts w:ascii="FbShefa" w:hAnsi="FbShefa"/>
          <w:sz w:val="11"/>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דברה תורה כלשון בני אדם</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למ"ד</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שמעניקים רק אם נתברך הבית בגללו</w:t>
      </w:r>
      <w:r w:rsidR="00980F5A" w:rsidRPr="00270114">
        <w:rPr>
          <w:rFonts w:ascii="FbShefa" w:hAnsi="FbShefa"/>
          <w:sz w:val="11"/>
          <w:rtl/>
        </w:rPr>
        <w:t>.</w:t>
      </w:r>
    </w:p>
    <w:p w14:paraId="29515C19" w14:textId="2BEBDBA5" w:rsidR="00084708" w:rsidRPr="001B3037" w:rsidRDefault="00084708" w:rsidP="009C3CB4">
      <w:pPr>
        <w:spacing w:line="240" w:lineRule="auto"/>
        <w:rPr>
          <w:rFonts w:ascii="FbShefa" w:hAnsi="FbShefa"/>
          <w:b/>
          <w:bCs/>
          <w:color w:val="3B2F2A" w:themeColor="text2" w:themeShade="80"/>
          <w:sz w:val="11"/>
          <w:rtl/>
        </w:rPr>
      </w:pPr>
    </w:p>
    <w:p w14:paraId="10963FDA" w14:textId="77777777" w:rsidR="00084708" w:rsidRPr="00270114" w:rsidRDefault="009C3CB4" w:rsidP="00084708">
      <w:pPr>
        <w:pStyle w:val="3"/>
        <w:rPr>
          <w:rFonts w:ascii="FbShefa" w:hAnsi="FbShefa"/>
          <w:color w:val="7C5F1D"/>
          <w:rtl/>
        </w:rPr>
      </w:pPr>
      <w:r w:rsidRPr="00270114">
        <w:rPr>
          <w:rFonts w:ascii="FbShefa" w:hAnsi="FbShefa"/>
          <w:color w:val="7C5F1D"/>
          <w:rtl/>
        </w:rPr>
        <w:t>העבט תעביטנו</w:t>
      </w:r>
      <w:r w:rsidR="00084708" w:rsidRPr="00270114">
        <w:rPr>
          <w:rFonts w:ascii="FbShefa" w:hAnsi="FbShefa"/>
          <w:color w:val="7C5F1D"/>
          <w:rtl/>
        </w:rPr>
        <w:t>:</w:t>
      </w:r>
    </w:p>
    <w:p w14:paraId="73291C34" w14:textId="5A717FD4" w:rsidR="00084708" w:rsidRPr="00270114" w:rsidRDefault="00084708" w:rsidP="009C3CB4">
      <w:pPr>
        <w:spacing w:line="240" w:lineRule="auto"/>
        <w:rPr>
          <w:rFonts w:ascii="FbShefa" w:hAnsi="FbShefa"/>
          <w:sz w:val="11"/>
          <w:rtl/>
        </w:rPr>
      </w:pPr>
      <w:r w:rsidRPr="001B3037">
        <w:rPr>
          <w:rFonts w:ascii="FbShefa" w:hAnsi="FbShefa"/>
          <w:b/>
          <w:bCs/>
          <w:color w:val="3B2F2A" w:themeColor="text2" w:themeShade="80"/>
          <w:sz w:val="11"/>
          <w:rtl/>
        </w:rPr>
        <w:t xml:space="preserve">דעה </w:t>
      </w:r>
      <w:r w:rsidR="009C3CB4" w:rsidRPr="001B3037">
        <w:rPr>
          <w:rFonts w:ascii="FbShefa" w:hAnsi="FbShefa"/>
          <w:b/>
          <w:bCs/>
          <w:color w:val="3B2F2A" w:themeColor="text2" w:themeShade="80"/>
          <w:sz w:val="11"/>
          <w:rtl/>
        </w:rPr>
        <w:t>א</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יש לו ואינו רוצה להתפרנס</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למ"ד</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ש</w:t>
      </w:r>
      <w:r w:rsidR="00613148" w:rsidRPr="00270114">
        <w:rPr>
          <w:rFonts w:ascii="FbShefa" w:hAnsi="FbShefa"/>
          <w:sz w:val="11"/>
          <w:rtl/>
        </w:rPr>
        <w:t xml:space="preserve">מלוים </w:t>
      </w:r>
      <w:r w:rsidRPr="00270114">
        <w:rPr>
          <w:rFonts w:ascii="FbShefa" w:hAnsi="FbShefa"/>
          <w:sz w:val="11"/>
          <w:rtl/>
        </w:rPr>
        <w:t>לו</w:t>
      </w:r>
      <w:r w:rsidR="00980F5A" w:rsidRPr="00270114">
        <w:rPr>
          <w:rFonts w:ascii="FbShefa" w:hAnsi="FbShefa"/>
          <w:sz w:val="11"/>
          <w:rtl/>
        </w:rPr>
        <w:t>.</w:t>
      </w:r>
    </w:p>
    <w:p w14:paraId="3FD41EB6" w14:textId="1B25F944" w:rsidR="009C3CB4" w:rsidRPr="00270114" w:rsidRDefault="00084708" w:rsidP="009C3CB4">
      <w:pPr>
        <w:spacing w:line="240" w:lineRule="auto"/>
        <w:rPr>
          <w:rFonts w:ascii="FbShefa" w:hAnsi="FbShefa"/>
          <w:sz w:val="11"/>
          <w:rtl/>
        </w:rPr>
      </w:pPr>
      <w:r w:rsidRPr="001B3037">
        <w:rPr>
          <w:rFonts w:ascii="FbShefa" w:hAnsi="FbShefa"/>
          <w:b/>
          <w:bCs/>
          <w:color w:val="3B2F2A" w:themeColor="text2" w:themeShade="80"/>
          <w:sz w:val="11"/>
          <w:rtl/>
        </w:rPr>
        <w:t xml:space="preserve">דעה </w:t>
      </w:r>
      <w:r w:rsidR="009C3CB4" w:rsidRPr="001B3037">
        <w:rPr>
          <w:rFonts w:ascii="FbShefa" w:hAnsi="FbShefa"/>
          <w:b/>
          <w:bCs/>
          <w:color w:val="3B2F2A" w:themeColor="text2" w:themeShade="80"/>
          <w:sz w:val="11"/>
          <w:rtl/>
        </w:rPr>
        <w:t>ב</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דברה תורה כלשון בני אדם</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למ"ד</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 xml:space="preserve">שאין </w:t>
      </w:r>
      <w:r w:rsidR="00613148" w:rsidRPr="00270114">
        <w:rPr>
          <w:rFonts w:ascii="FbShefa" w:hAnsi="FbShefa"/>
          <w:sz w:val="11"/>
          <w:rtl/>
        </w:rPr>
        <w:t>מלוים</w:t>
      </w:r>
      <w:r w:rsidRPr="00270114">
        <w:rPr>
          <w:rFonts w:ascii="FbShefa" w:hAnsi="FbShefa"/>
          <w:sz w:val="11"/>
          <w:rtl/>
        </w:rPr>
        <w:t xml:space="preserve"> לו</w:t>
      </w:r>
      <w:r w:rsidR="00980F5A" w:rsidRPr="00270114">
        <w:rPr>
          <w:rFonts w:ascii="FbShefa" w:hAnsi="FbShefa"/>
          <w:sz w:val="11"/>
          <w:rtl/>
        </w:rPr>
        <w:t>.</w:t>
      </w:r>
    </w:p>
    <w:p w14:paraId="47AB0F8C" w14:textId="77777777" w:rsidR="009C3CB4" w:rsidRPr="00270114" w:rsidRDefault="009C3CB4" w:rsidP="009C3CB4">
      <w:pPr>
        <w:spacing w:line="240" w:lineRule="auto"/>
        <w:rPr>
          <w:rFonts w:ascii="FbShefa" w:hAnsi="FbShefa"/>
          <w:sz w:val="11"/>
          <w:rtl/>
        </w:rPr>
      </w:pPr>
    </w:p>
    <w:p w14:paraId="08804920" w14:textId="5C185CB7" w:rsidR="009C3CB4" w:rsidRPr="00270114" w:rsidRDefault="009C3CB4" w:rsidP="009C3CB4">
      <w:pPr>
        <w:pStyle w:val="2"/>
        <w:rPr>
          <w:rFonts w:ascii="FbShefa" w:hAnsi="FbShefa"/>
          <w:color w:val="7C5F1D"/>
          <w:rtl/>
        </w:rPr>
      </w:pPr>
      <w:r w:rsidRPr="00270114">
        <w:rPr>
          <w:rFonts w:ascii="FbShefa" w:hAnsi="FbShefa"/>
          <w:color w:val="7C5F1D"/>
          <w:sz w:val="11"/>
          <w:rtl/>
        </w:rPr>
        <w:t>שכרו</w:t>
      </w:r>
      <w:r w:rsidR="00613148" w:rsidRPr="00270114">
        <w:rPr>
          <w:rFonts w:ascii="FbShefa" w:hAnsi="FbShefa"/>
          <w:color w:val="7C5F1D"/>
          <w:rtl/>
        </w:rPr>
        <w:t xml:space="preserve"> של משיב אבידה</w:t>
      </w:r>
    </w:p>
    <w:p w14:paraId="03AA1EC1" w14:textId="7D5FD7A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כפועל בטל</w:t>
      </w:r>
      <w:r w:rsidR="00980F5A" w:rsidRPr="00270114">
        <w:rPr>
          <w:rFonts w:ascii="FbShefa" w:hAnsi="FbShefa"/>
          <w:sz w:val="11"/>
          <w:rtl/>
        </w:rPr>
        <w:t>.</w:t>
      </w:r>
      <w:r w:rsidRPr="00270114">
        <w:rPr>
          <w:rFonts w:ascii="FbShefa" w:hAnsi="FbShefa"/>
          <w:sz w:val="11"/>
          <w:rtl/>
        </w:rPr>
        <w:t xml:space="preserve"> של אותה מלאכה דבטל מינה</w:t>
      </w:r>
      <w:r w:rsidR="00980F5A" w:rsidRPr="00270114">
        <w:rPr>
          <w:rFonts w:ascii="FbShefa" w:hAnsi="FbShefa"/>
          <w:sz w:val="11"/>
          <w:rtl/>
        </w:rPr>
        <w:t>.</w:t>
      </w:r>
    </w:p>
    <w:p w14:paraId="6442DB56" w14:textId="323A3AAE"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יש שם בית דין</w:t>
      </w:r>
      <w:r w:rsidR="00980F5A" w:rsidRPr="00270114">
        <w:rPr>
          <w:rFonts w:ascii="FbShefa" w:hAnsi="FbShefa"/>
          <w:sz w:val="11"/>
          <w:rtl/>
        </w:rPr>
        <w:t>.</w:t>
      </w:r>
      <w:r w:rsidRPr="00270114">
        <w:rPr>
          <w:rFonts w:ascii="FbShefa" w:hAnsi="FbShefa"/>
          <w:sz w:val="11"/>
          <w:rtl/>
        </w:rPr>
        <w:t xml:space="preserve"> מתנה בפניהם</w:t>
      </w:r>
      <w:r w:rsidR="00980F5A" w:rsidRPr="00270114">
        <w:rPr>
          <w:rFonts w:ascii="FbShefa" w:hAnsi="FbShefa"/>
          <w:sz w:val="11"/>
          <w:rtl/>
        </w:rPr>
        <w:t>.</w:t>
      </w:r>
    </w:p>
    <w:p w14:paraId="09F76D0B" w14:textId="77777777" w:rsidR="00BB0128" w:rsidRPr="00270114" w:rsidRDefault="00BB0128" w:rsidP="00BB0128">
      <w:pPr>
        <w:pStyle w:val="1"/>
        <w:rPr>
          <w:rFonts w:ascii="FbShefa" w:hAnsi="FbShefa"/>
          <w:rtl/>
        </w:rPr>
      </w:pPr>
      <w:r w:rsidRPr="00270114">
        <w:rPr>
          <w:rFonts w:ascii="FbShefa" w:hAnsi="FbShefa"/>
          <w:sz w:val="11"/>
          <w:rtl/>
        </w:rPr>
        <w:t>לב, א</w:t>
      </w:r>
    </w:p>
    <w:p w14:paraId="751D2E80" w14:textId="77777777" w:rsidR="00A36E6C" w:rsidRPr="00270114" w:rsidRDefault="00A36E6C" w:rsidP="00A36E6C">
      <w:pPr>
        <w:pStyle w:val="2"/>
        <w:rPr>
          <w:rFonts w:ascii="FbShefa" w:hAnsi="FbShefa"/>
          <w:color w:val="7C5F1D"/>
          <w:rtl/>
        </w:rPr>
      </w:pPr>
      <w:r w:rsidRPr="00270114">
        <w:rPr>
          <w:rFonts w:ascii="FbShefa" w:hAnsi="FbShefa"/>
          <w:color w:val="7C5F1D"/>
          <w:rtl/>
        </w:rPr>
        <w:t>בפני בי"ד</w:t>
      </w:r>
    </w:p>
    <w:p w14:paraId="7B8DCD2C" w14:textId="7277410E" w:rsidR="00A36E6C" w:rsidRPr="00270114" w:rsidRDefault="00A36E6C" w:rsidP="00A36E6C">
      <w:pPr>
        <w:spacing w:line="240" w:lineRule="auto"/>
        <w:rPr>
          <w:rFonts w:ascii="FbShefa" w:hAnsi="FbShefa"/>
          <w:sz w:val="11"/>
          <w:rtl/>
        </w:rPr>
      </w:pPr>
      <w:r w:rsidRPr="001B3037">
        <w:rPr>
          <w:rFonts w:ascii="FbShefa" w:hAnsi="FbShefa"/>
          <w:b/>
          <w:bCs/>
          <w:color w:val="3B2F2A" w:themeColor="text2" w:themeShade="80"/>
          <w:sz w:val="11"/>
          <w:rtl/>
        </w:rPr>
        <w:t>אבידה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בעינן בפני בי"ד</w:t>
      </w:r>
      <w:r w:rsidR="00980F5A" w:rsidRPr="00270114">
        <w:rPr>
          <w:rFonts w:ascii="FbShefa" w:hAnsi="FbShefa"/>
          <w:sz w:val="11"/>
          <w:rtl/>
        </w:rPr>
        <w:t>.</w:t>
      </w:r>
    </w:p>
    <w:p w14:paraId="2B706502" w14:textId="77777777" w:rsidR="00A36E6C" w:rsidRPr="001B3037" w:rsidRDefault="00A36E6C" w:rsidP="00A36E6C">
      <w:pPr>
        <w:spacing w:line="240" w:lineRule="auto"/>
        <w:rPr>
          <w:rFonts w:ascii="FbShefa" w:hAnsi="FbShefa"/>
          <w:b/>
          <w:bCs/>
          <w:color w:val="3B2F2A" w:themeColor="text2" w:themeShade="80"/>
          <w:sz w:val="11"/>
          <w:rtl/>
        </w:rPr>
      </w:pPr>
    </w:p>
    <w:p w14:paraId="3D999E46" w14:textId="77777777" w:rsidR="00A36E6C" w:rsidRPr="00270114" w:rsidRDefault="00A36E6C" w:rsidP="00A36E6C">
      <w:pPr>
        <w:pStyle w:val="3"/>
        <w:rPr>
          <w:rFonts w:ascii="FbShefa" w:hAnsi="FbShefa"/>
          <w:color w:val="7C5F1D"/>
          <w:rtl/>
        </w:rPr>
      </w:pPr>
      <w:r w:rsidRPr="00270114">
        <w:rPr>
          <w:rFonts w:ascii="FbShefa" w:hAnsi="FbShefa"/>
          <w:color w:val="7C5F1D"/>
          <w:rtl/>
        </w:rPr>
        <w:t>חלוקת שותפין:</w:t>
      </w:r>
    </w:p>
    <w:p w14:paraId="1646B2D0" w14:textId="155698BD" w:rsidR="00A36E6C" w:rsidRPr="00270114" w:rsidRDefault="00A36E6C" w:rsidP="00A36E6C">
      <w:pPr>
        <w:spacing w:line="240" w:lineRule="auto"/>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אי"צ בי"ד כלל</w:t>
      </w:r>
      <w:r w:rsidR="00980F5A" w:rsidRPr="00270114">
        <w:rPr>
          <w:rFonts w:ascii="FbShefa" w:hAnsi="FbShefa"/>
          <w:sz w:val="11"/>
          <w:rtl/>
        </w:rPr>
        <w:t>.</w:t>
      </w:r>
    </w:p>
    <w:p w14:paraId="03E9A8A2" w14:textId="2846288D" w:rsidR="00433741" w:rsidRPr="00270114" w:rsidRDefault="00A36E6C" w:rsidP="00A36E6C">
      <w:pPr>
        <w:spacing w:line="240" w:lineRule="auto"/>
        <w:rPr>
          <w:rFonts w:ascii="FbShefa" w:hAnsi="FbShefa"/>
          <w:sz w:val="11"/>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אין צריך של מומחין</w:t>
      </w:r>
      <w:r w:rsidR="00613148" w:rsidRPr="00270114">
        <w:rPr>
          <w:rFonts w:ascii="FbShefa" w:hAnsi="FbShefa"/>
          <w:sz w:val="11"/>
          <w:rtl/>
        </w:rPr>
        <w:t>,</w:t>
      </w:r>
      <w:r w:rsidRPr="00270114">
        <w:rPr>
          <w:rFonts w:ascii="FbShefa" w:hAnsi="FbShefa"/>
          <w:sz w:val="11"/>
          <w:rtl/>
        </w:rPr>
        <w:t xml:space="preserve"> אלא של הדיוטות</w:t>
      </w:r>
      <w:r w:rsidR="00980F5A" w:rsidRPr="00270114">
        <w:rPr>
          <w:rFonts w:ascii="FbShefa" w:hAnsi="FbShefa"/>
          <w:sz w:val="11"/>
          <w:rtl/>
        </w:rPr>
        <w:t>.</w:t>
      </w:r>
    </w:p>
    <w:p w14:paraId="21A9E171" w14:textId="306A952D" w:rsidR="00A36E6C" w:rsidRPr="001B3037" w:rsidRDefault="00A36E6C" w:rsidP="00A36E6C">
      <w:pPr>
        <w:spacing w:line="240" w:lineRule="auto"/>
        <w:rPr>
          <w:rFonts w:ascii="FbShefa" w:hAnsi="FbShefa"/>
          <w:b/>
          <w:bCs/>
          <w:color w:val="3B2F2A" w:themeColor="text2" w:themeShade="80"/>
          <w:sz w:val="11"/>
          <w:rtl/>
        </w:rPr>
      </w:pPr>
    </w:p>
    <w:p w14:paraId="1B8F2750" w14:textId="77777777" w:rsidR="00A36E6C" w:rsidRPr="00270114" w:rsidRDefault="00A36E6C" w:rsidP="00A36E6C">
      <w:pPr>
        <w:pStyle w:val="3"/>
        <w:rPr>
          <w:rFonts w:ascii="FbShefa" w:hAnsi="FbShefa"/>
          <w:color w:val="7C5F1D"/>
          <w:rtl/>
        </w:rPr>
      </w:pPr>
      <w:r w:rsidRPr="00270114">
        <w:rPr>
          <w:rFonts w:ascii="FbShefa" w:hAnsi="FbShefa"/>
          <w:color w:val="7C5F1D"/>
          <w:rtl/>
        </w:rPr>
        <w:t>אלמנה:</w:t>
      </w:r>
    </w:p>
    <w:p w14:paraId="5E15F9B9" w14:textId="415E4FFB" w:rsidR="00433741" w:rsidRPr="00270114" w:rsidRDefault="00A36E6C" w:rsidP="00A36E6C">
      <w:pPr>
        <w:spacing w:line="240" w:lineRule="auto"/>
        <w:rPr>
          <w:rFonts w:ascii="FbShefa" w:hAnsi="FbShefa"/>
          <w:sz w:val="11"/>
          <w:rtl/>
        </w:rPr>
      </w:pPr>
      <w:r w:rsidRPr="001B3037">
        <w:rPr>
          <w:rFonts w:ascii="FbShefa" w:hAnsi="FbShefa"/>
          <w:b/>
          <w:bCs/>
          <w:color w:val="3B2F2A" w:themeColor="text2" w:themeShade="80"/>
          <w:sz w:val="11"/>
          <w:rtl/>
        </w:rPr>
        <w:t>מוכרת</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שלא בפני בית דין</w:t>
      </w:r>
      <w:r w:rsidR="00980F5A" w:rsidRPr="00270114">
        <w:rPr>
          <w:rFonts w:ascii="FbShefa" w:hAnsi="FbShefa"/>
          <w:sz w:val="11"/>
          <w:rtl/>
        </w:rPr>
        <w:t>.</w:t>
      </w:r>
    </w:p>
    <w:p w14:paraId="7E07007A" w14:textId="5D552665" w:rsidR="00A36E6C" w:rsidRPr="00270114" w:rsidRDefault="00A36E6C" w:rsidP="00A36E6C">
      <w:pPr>
        <w:spacing w:line="240" w:lineRule="auto"/>
        <w:rPr>
          <w:rFonts w:ascii="FbShefa" w:hAnsi="FbShefa"/>
          <w:sz w:val="11"/>
          <w:rtl/>
        </w:rPr>
      </w:pPr>
      <w:r w:rsidRPr="001B3037">
        <w:rPr>
          <w:rFonts w:ascii="FbShefa" w:hAnsi="FbShefa"/>
          <w:b/>
          <w:bCs/>
          <w:color w:val="3B2F2A" w:themeColor="text2" w:themeShade="80"/>
          <w:sz w:val="11"/>
          <w:rtl/>
        </w:rPr>
        <w:t>היינו</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לא של מומחין אלא של הדיוטות</w:t>
      </w:r>
      <w:r w:rsidR="00980F5A" w:rsidRPr="00270114">
        <w:rPr>
          <w:rFonts w:ascii="FbShefa" w:hAnsi="FbShefa"/>
          <w:sz w:val="11"/>
          <w:rtl/>
        </w:rPr>
        <w:t>.</w:t>
      </w:r>
    </w:p>
    <w:p w14:paraId="365823F6" w14:textId="77777777" w:rsidR="00A36E6C" w:rsidRPr="001B3037" w:rsidRDefault="00A36E6C" w:rsidP="00A36E6C">
      <w:pPr>
        <w:spacing w:line="240" w:lineRule="auto"/>
        <w:rPr>
          <w:rFonts w:ascii="FbShefa" w:hAnsi="FbShefa"/>
          <w:b/>
          <w:bCs/>
          <w:color w:val="3B2F2A" w:themeColor="text2" w:themeShade="80"/>
          <w:sz w:val="11"/>
          <w:rtl/>
        </w:rPr>
      </w:pPr>
    </w:p>
    <w:p w14:paraId="6B9B0133" w14:textId="77777777" w:rsidR="00A36E6C" w:rsidRPr="00270114" w:rsidRDefault="00A36E6C" w:rsidP="00A36E6C">
      <w:pPr>
        <w:pStyle w:val="3"/>
        <w:rPr>
          <w:rFonts w:ascii="FbShefa" w:hAnsi="FbShefa"/>
          <w:color w:val="7C5F1D"/>
          <w:rtl/>
        </w:rPr>
      </w:pPr>
      <w:r w:rsidRPr="00270114">
        <w:rPr>
          <w:rFonts w:ascii="FbShefa" w:hAnsi="FbShefa"/>
          <w:color w:val="7C5F1D"/>
          <w:rtl/>
        </w:rPr>
        <w:t>איסור ורב ספרא:</w:t>
      </w:r>
    </w:p>
    <w:p w14:paraId="5106C3AE" w14:textId="1CF55A0D" w:rsidR="00A36E6C" w:rsidRPr="00270114" w:rsidRDefault="00A36E6C" w:rsidP="00A36E6C">
      <w:pPr>
        <w:spacing w:line="240" w:lineRule="auto"/>
        <w:rPr>
          <w:rFonts w:ascii="FbShefa" w:hAnsi="FbShefa"/>
          <w:sz w:val="11"/>
          <w:rtl/>
        </w:rPr>
      </w:pPr>
      <w:r w:rsidRPr="001B3037">
        <w:rPr>
          <w:rFonts w:ascii="FbShefa" w:hAnsi="FbShefa"/>
          <w:b/>
          <w:bCs/>
          <w:color w:val="3B2F2A" w:themeColor="text2" w:themeShade="80"/>
          <w:sz w:val="11"/>
          <w:rtl/>
        </w:rPr>
        <w:t>עביד עיסקא</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בהדי הדדי</w:t>
      </w:r>
      <w:r w:rsidR="00980F5A" w:rsidRPr="00270114">
        <w:rPr>
          <w:rFonts w:ascii="FbShefa" w:hAnsi="FbShefa"/>
          <w:sz w:val="11"/>
          <w:rtl/>
        </w:rPr>
        <w:t>.</w:t>
      </w:r>
    </w:p>
    <w:p w14:paraId="38C75D5D" w14:textId="2536EAA3" w:rsidR="00A36E6C" w:rsidRPr="00270114" w:rsidRDefault="00A36E6C" w:rsidP="00A36E6C">
      <w:pPr>
        <w:spacing w:line="240" w:lineRule="auto"/>
        <w:rPr>
          <w:rFonts w:ascii="FbShefa" w:hAnsi="FbShefa"/>
          <w:sz w:val="11"/>
          <w:rtl/>
        </w:rPr>
      </w:pPr>
      <w:r w:rsidRPr="001B3037">
        <w:rPr>
          <w:rFonts w:ascii="FbShefa" w:hAnsi="FbShefa"/>
          <w:b/>
          <w:bCs/>
          <w:color w:val="3B2F2A" w:themeColor="text2" w:themeShade="80"/>
          <w:sz w:val="11"/>
          <w:rtl/>
        </w:rPr>
        <w:t>פלג</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בלא דעתיה דאיסור באפי בי תרי וכו'</w:t>
      </w:r>
      <w:r w:rsidR="00980F5A" w:rsidRPr="00270114">
        <w:rPr>
          <w:rFonts w:ascii="FbShefa" w:hAnsi="FbShefa"/>
          <w:sz w:val="11"/>
          <w:rtl/>
        </w:rPr>
        <w:t>.</w:t>
      </w:r>
    </w:p>
    <w:p w14:paraId="608E318B" w14:textId="77777777" w:rsidR="00BB0128" w:rsidRPr="00270114" w:rsidRDefault="00BB0128" w:rsidP="00A36E6C">
      <w:pPr>
        <w:spacing w:line="240" w:lineRule="auto"/>
        <w:rPr>
          <w:rFonts w:ascii="FbShefa" w:hAnsi="FbShefa"/>
          <w:sz w:val="11"/>
          <w:rtl/>
        </w:rPr>
      </w:pPr>
    </w:p>
    <w:p w14:paraId="43B7D8D8" w14:textId="43CEC7BC" w:rsidR="009C3CB4" w:rsidRPr="001B3037" w:rsidRDefault="009C3CB4" w:rsidP="006A26AD">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rtl/>
        </w:rPr>
        <w:t>מְצָאָהּ בָּרֶפֶת, אֵינוֹ חַיָּב בָּהּ</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בִּרְשׁוּת הָרַבִּים, חַיָּב בָּהּ</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וְאִם הָיְתָה בֵית הַקְּבָרוֹת, לֹא יִטַּמָּא לָהּ</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אִם אָמַר לוֹ אָבִיו, הִטַּמֵּא, אוֹ שֶׁאָמַר לוֹ, אַל תַּחֲזִיר, לֹא יִשְׁמַע לוֹ</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פָּרַק וְטָעַן, פָּרַק וְטָעַן, אֲפִלּוּ אַרְבָּעָה וַחֲמִשָּׁה פְעָמִים, חַיָּב, שֶׁנֶּאֱמַר עָזֹב תַּעֲזֹב</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הָלַךְ וְיָשַׁב לוֹ וְאָמַר, הוֹאִיל וְעָלֶיךָ מִצְוָה, אִם רְצוֹנְךָ לִפְרֹק פְּרֹק, פָּטוּר, שֶׁנֶּאֱמַר, עִמּוֹ</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אִם הָיָה זָקֵן אוֹ חוֹלֶה, חַיָּב</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מִצְוָה מִן הַתּוֹרָה לִפְרֹק, אֲבָל לֹא לִטְעֹן</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רַבִּי שִׁמְעוֹן אוֹמֵר, אַף לִטְעֹן</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רַבִּי יוֹסֵי הַגְּלִילִי אוֹמֵר, אִם הָיָה עָלָיו יָתֵר עַל מַשָּׂאוֹ, אֵין זָקוּק לוֹ, שֶׁנֶּאֱמַר, תַּחַת מַשָּׂאוֹ, מַשְּׂאוֹי שֶׁיָּכוֹל לַעֲמֹד בּוֹ: </w:t>
      </w:r>
    </w:p>
    <w:p w14:paraId="7F06C117" w14:textId="77777777" w:rsidR="009C3CB4" w:rsidRPr="00270114" w:rsidRDefault="009C3CB4" w:rsidP="009C3CB4">
      <w:pPr>
        <w:spacing w:line="240" w:lineRule="auto"/>
        <w:rPr>
          <w:rFonts w:ascii="FbShefa" w:hAnsi="FbShefa"/>
          <w:sz w:val="11"/>
          <w:rtl/>
        </w:rPr>
      </w:pPr>
    </w:p>
    <w:p w14:paraId="412A7B67"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רפת</w:t>
      </w:r>
    </w:p>
    <w:p w14:paraId="15CCF590" w14:textId="6F3F3C1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אינה מתעה ואינה משמרת</w:t>
      </w:r>
      <w:r w:rsidR="00980F5A" w:rsidRPr="00270114">
        <w:rPr>
          <w:rFonts w:ascii="FbShefa" w:hAnsi="FbShefa"/>
          <w:sz w:val="11"/>
          <w:rtl/>
        </w:rPr>
        <w:t>.</w:t>
      </w:r>
      <w:r w:rsidRPr="00270114">
        <w:rPr>
          <w:rFonts w:ascii="FbShefa" w:hAnsi="FbShefa"/>
          <w:sz w:val="11"/>
          <w:rtl/>
        </w:rPr>
        <w:t xml:space="preserve"> פטור (מתניתין)</w:t>
      </w:r>
      <w:r w:rsidR="00980F5A" w:rsidRPr="00270114">
        <w:rPr>
          <w:rFonts w:ascii="FbShefa" w:hAnsi="FbShefa"/>
          <w:sz w:val="11"/>
          <w:rtl/>
        </w:rPr>
        <w:t>.</w:t>
      </w:r>
    </w:p>
    <w:p w14:paraId="72F5524D" w14:textId="2C7B4B63"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מתעה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חייב בהשבה</w:t>
      </w:r>
      <w:r w:rsidR="00980F5A" w:rsidRPr="00270114">
        <w:rPr>
          <w:rFonts w:ascii="FbShefa" w:hAnsi="FbShefa"/>
          <w:sz w:val="11"/>
          <w:rtl/>
        </w:rPr>
        <w:t>.</w:t>
      </w:r>
    </w:p>
    <w:p w14:paraId="48634EA1" w14:textId="77C8CD5C"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משמרת</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אף אם משכח לה אבראי</w:t>
      </w:r>
      <w:r w:rsidR="00DC6202" w:rsidRPr="00270114">
        <w:rPr>
          <w:rFonts w:ascii="FbShefa" w:hAnsi="FbShefa"/>
          <w:sz w:val="11"/>
          <w:rtl/>
        </w:rPr>
        <w:t>,</w:t>
      </w:r>
      <w:r w:rsidRPr="00270114">
        <w:rPr>
          <w:rFonts w:ascii="FbShefa" w:hAnsi="FbShefa"/>
          <w:sz w:val="11"/>
          <w:rtl/>
        </w:rPr>
        <w:t xml:space="preserve"> מעייל לה לגואי</w:t>
      </w:r>
      <w:r w:rsidR="00980F5A" w:rsidRPr="00270114">
        <w:rPr>
          <w:rFonts w:ascii="FbShefa" w:hAnsi="FbShefa"/>
          <w:sz w:val="11"/>
          <w:rtl/>
        </w:rPr>
        <w:t>.</w:t>
      </w:r>
    </w:p>
    <w:p w14:paraId="65ECA78C" w14:textId="77777777" w:rsidR="003C635E" w:rsidRPr="00270114" w:rsidRDefault="003C635E" w:rsidP="009C3CB4">
      <w:pPr>
        <w:spacing w:line="240" w:lineRule="auto"/>
        <w:rPr>
          <w:rFonts w:ascii="FbShefa" w:hAnsi="FbShefa"/>
          <w:sz w:val="11"/>
          <w:rtl/>
        </w:rPr>
      </w:pPr>
    </w:p>
    <w:p w14:paraId="24CC5DAB" w14:textId="354A75D5" w:rsidR="009C3CB4" w:rsidRPr="00270114" w:rsidRDefault="009C3CB4" w:rsidP="003C635E">
      <w:pPr>
        <w:pStyle w:val="3"/>
        <w:rPr>
          <w:rFonts w:ascii="FbShefa" w:hAnsi="FbShefa"/>
          <w:color w:val="7C5F1D"/>
          <w:rtl/>
        </w:rPr>
      </w:pPr>
      <w:r w:rsidRPr="00270114">
        <w:rPr>
          <w:rFonts w:ascii="FbShefa" w:hAnsi="FbShefa"/>
          <w:color w:val="7C5F1D"/>
          <w:rtl/>
        </w:rPr>
        <w:t>רפת חוץ לתחום</w:t>
      </w:r>
      <w:r w:rsidR="003C635E" w:rsidRPr="00270114">
        <w:rPr>
          <w:rFonts w:ascii="FbShefa" w:hAnsi="FbShefa"/>
          <w:color w:val="7C5F1D"/>
          <w:rtl/>
        </w:rPr>
        <w:t>:</w:t>
      </w:r>
    </w:p>
    <w:p w14:paraId="3F324308" w14:textId="2AE33AE1" w:rsidR="003C635E" w:rsidRPr="00270114" w:rsidRDefault="003C635E" w:rsidP="009C3CB4">
      <w:pPr>
        <w:spacing w:line="240" w:lineRule="auto"/>
        <w:rPr>
          <w:rFonts w:ascii="FbShefa" w:hAnsi="FbShefa"/>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rtl/>
        </w:rPr>
        <w:t>חייב להחזיר</w:t>
      </w:r>
      <w:r w:rsidR="00980F5A" w:rsidRPr="00270114">
        <w:rPr>
          <w:rFonts w:ascii="FbShefa" w:hAnsi="FbShefa"/>
          <w:rtl/>
        </w:rPr>
        <w:t>.</w:t>
      </w:r>
    </w:p>
    <w:p w14:paraId="13F2AD1C" w14:textId="15EE578C" w:rsidR="003C635E" w:rsidRPr="00270114" w:rsidRDefault="003C635E" w:rsidP="009C3CB4">
      <w:pPr>
        <w:spacing w:line="240" w:lineRule="auto"/>
        <w:rPr>
          <w:rFonts w:ascii="FbShefa" w:hAnsi="FbShefa"/>
          <w:rtl/>
        </w:rPr>
      </w:pPr>
      <w:r w:rsidRPr="001B3037">
        <w:rPr>
          <w:rFonts w:ascii="FbShefa" w:hAnsi="FbShefa"/>
          <w:b/>
          <w:bCs/>
          <w:color w:val="3B2F2A" w:themeColor="text2" w:themeShade="80"/>
          <w:rtl/>
        </w:rPr>
        <w:t>דעה ב</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פטור להחזיר</w:t>
      </w:r>
      <w:r w:rsidR="00980F5A" w:rsidRPr="00270114">
        <w:rPr>
          <w:rFonts w:ascii="FbShefa" w:hAnsi="FbShefa"/>
          <w:rtl/>
        </w:rPr>
        <w:t>.</w:t>
      </w:r>
    </w:p>
    <w:p w14:paraId="24D053CE" w14:textId="77777777" w:rsidR="003C635E" w:rsidRPr="00270114" w:rsidRDefault="003C635E" w:rsidP="009C3CB4">
      <w:pPr>
        <w:spacing w:line="240" w:lineRule="auto"/>
        <w:rPr>
          <w:rFonts w:ascii="FbShefa" w:hAnsi="FbShefa"/>
          <w:sz w:val="11"/>
          <w:rtl/>
        </w:rPr>
      </w:pPr>
    </w:p>
    <w:p w14:paraId="05BFD2A4" w14:textId="648E10DE" w:rsidR="003C635E" w:rsidRPr="00270114" w:rsidRDefault="003C635E" w:rsidP="003C635E">
      <w:pPr>
        <w:keepNext/>
        <w:keepLines/>
        <w:spacing w:before="40" w:after="120" w:line="240" w:lineRule="auto"/>
        <w:ind w:left="0"/>
        <w:outlineLvl w:val="2"/>
        <w:rPr>
          <w:rFonts w:ascii="FbShefa" w:eastAsiaTheme="majorEastAsia" w:hAnsi="FbShefa"/>
          <w:shd w:val="clear" w:color="auto" w:fill="FDF0E7"/>
          <w:rtl/>
        </w:rPr>
      </w:pPr>
      <w:r w:rsidRPr="00270114">
        <w:rPr>
          <w:rFonts w:ascii="FbShefa" w:eastAsiaTheme="majorEastAsia" w:hAnsi="FbShefa"/>
          <w:shd w:val="clear" w:color="auto" w:fill="FDF0E7"/>
          <w:rtl/>
        </w:rPr>
        <w:t>רשות הרבים בתוך התחום:</w:t>
      </w:r>
    </w:p>
    <w:p w14:paraId="2B009121" w14:textId="1055D996" w:rsidR="003C635E" w:rsidRPr="00270114" w:rsidRDefault="003C635E" w:rsidP="003C635E">
      <w:pPr>
        <w:spacing w:line="240" w:lineRule="auto"/>
        <w:rPr>
          <w:rFonts w:ascii="FbShefa" w:hAnsi="FbShefa"/>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rtl/>
        </w:rPr>
        <w:t>חייב להחזיר</w:t>
      </w:r>
      <w:r w:rsidR="00980F5A" w:rsidRPr="00270114">
        <w:rPr>
          <w:rFonts w:ascii="FbShefa" w:hAnsi="FbShefa"/>
          <w:rtl/>
        </w:rPr>
        <w:t>.</w:t>
      </w:r>
    </w:p>
    <w:p w14:paraId="7AC8806C" w14:textId="4C072CF9" w:rsidR="00433741" w:rsidRPr="00270114" w:rsidRDefault="003C635E" w:rsidP="003C635E">
      <w:pPr>
        <w:spacing w:line="240" w:lineRule="auto"/>
        <w:rPr>
          <w:rFonts w:ascii="FbShefa" w:hAnsi="FbShefa"/>
          <w:rtl/>
        </w:rPr>
      </w:pPr>
      <w:r w:rsidRPr="001B3037">
        <w:rPr>
          <w:rFonts w:ascii="FbShefa" w:hAnsi="FbShefa"/>
          <w:b/>
          <w:bCs/>
          <w:color w:val="3B2F2A" w:themeColor="text2" w:themeShade="80"/>
          <w:rtl/>
        </w:rPr>
        <w:t>דעה ב</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פטור להחזיר</w:t>
      </w:r>
      <w:r w:rsidR="00980F5A" w:rsidRPr="00270114">
        <w:rPr>
          <w:rFonts w:ascii="FbShefa" w:hAnsi="FbShefa"/>
          <w:rtl/>
        </w:rPr>
        <w:t>.</w:t>
      </w:r>
    </w:p>
    <w:p w14:paraId="0FC96EF6" w14:textId="734809EE" w:rsidR="00433741" w:rsidRPr="00270114" w:rsidRDefault="00433741" w:rsidP="003C635E">
      <w:pPr>
        <w:spacing w:line="240" w:lineRule="auto"/>
        <w:rPr>
          <w:rFonts w:ascii="FbShefa" w:hAnsi="FbShefa"/>
          <w:rtl/>
        </w:rPr>
      </w:pPr>
    </w:p>
    <w:p w14:paraId="093049A1" w14:textId="77777777" w:rsidR="009C3CB4" w:rsidRPr="00270114" w:rsidRDefault="009C3CB4" w:rsidP="00DC6202">
      <w:pPr>
        <w:pStyle w:val="3"/>
        <w:rPr>
          <w:rFonts w:ascii="FbShefa" w:hAnsi="FbShefa"/>
          <w:rtl/>
        </w:rPr>
      </w:pPr>
      <w:r w:rsidRPr="00270114">
        <w:rPr>
          <w:rFonts w:ascii="FbShefa" w:hAnsi="FbShefa"/>
          <w:rtl/>
        </w:rPr>
        <w:t>אמר לו אביו היטמא</w:t>
      </w:r>
      <w:r w:rsidR="00DC6202" w:rsidRPr="00270114">
        <w:rPr>
          <w:rFonts w:ascii="FbShefa" w:hAnsi="FbShefa"/>
          <w:rtl/>
        </w:rPr>
        <w:t>,</w:t>
      </w:r>
      <w:r w:rsidR="00331B6B" w:rsidRPr="00270114">
        <w:rPr>
          <w:rFonts w:ascii="FbShefa" w:hAnsi="FbShefa"/>
          <w:rtl/>
        </w:rPr>
        <w:t xml:space="preserve"> </w:t>
      </w:r>
      <w:r w:rsidR="003C635E" w:rsidRPr="00270114">
        <w:rPr>
          <w:rFonts w:ascii="FbShefa" w:hAnsi="FbShefa"/>
          <w:rtl/>
        </w:rPr>
        <w:t xml:space="preserve">או </w:t>
      </w:r>
      <w:r w:rsidRPr="00270114">
        <w:rPr>
          <w:rFonts w:ascii="FbShefa" w:hAnsi="FbShefa"/>
          <w:rtl/>
        </w:rPr>
        <w:t>אל תחזיר</w:t>
      </w:r>
      <w:r w:rsidR="00DC6202" w:rsidRPr="00270114">
        <w:rPr>
          <w:rFonts w:ascii="FbShefa" w:hAnsi="FbShefa"/>
          <w:rtl/>
        </w:rPr>
        <w:t>:</w:t>
      </w:r>
    </w:p>
    <w:p w14:paraId="3DB2881E" w14:textId="3DD9583C"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הדין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לא ישמע לו</w:t>
      </w:r>
      <w:r w:rsidR="00980F5A" w:rsidRPr="00270114">
        <w:rPr>
          <w:rFonts w:ascii="FbShefa" w:hAnsi="FbShefa"/>
          <w:sz w:val="11"/>
          <w:rtl/>
        </w:rPr>
        <w:t>.</w:t>
      </w:r>
    </w:p>
    <w:p w14:paraId="60CCE256" w14:textId="3941E285" w:rsidR="00433741" w:rsidRPr="00270114" w:rsidRDefault="003C635E" w:rsidP="009C3CB4">
      <w:pPr>
        <w:spacing w:line="240" w:lineRule="auto"/>
        <w:rPr>
          <w:rFonts w:ascii="FbShefa" w:hAnsi="FbShefa"/>
          <w:sz w:val="11"/>
          <w:rtl/>
        </w:rPr>
      </w:pPr>
      <w:r w:rsidRPr="001B3037">
        <w:rPr>
          <w:rFonts w:ascii="FbShefa" w:hAnsi="FbShefa"/>
          <w:b/>
          <w:bCs/>
          <w:color w:val="3B2F2A" w:themeColor="text2" w:themeShade="80"/>
          <w:sz w:val="11"/>
          <w:rtl/>
        </w:rPr>
        <w:t>שנאמר</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איש אמו ואביו תיראו</w:t>
      </w:r>
      <w:r w:rsidRPr="00270114">
        <w:rPr>
          <w:rFonts w:ascii="FbShefa" w:hAnsi="FbShefa"/>
          <w:sz w:val="11"/>
          <w:rtl/>
        </w:rPr>
        <w:t xml:space="preserve">, </w:t>
      </w:r>
      <w:r w:rsidR="009C3CB4" w:rsidRPr="00270114">
        <w:rPr>
          <w:rFonts w:ascii="FbShefa" w:hAnsi="FbShefa"/>
          <w:sz w:val="11"/>
          <w:rtl/>
        </w:rPr>
        <w:t>אני ה'</w:t>
      </w:r>
      <w:r w:rsidR="00980F5A" w:rsidRPr="00270114">
        <w:rPr>
          <w:rFonts w:ascii="FbShefa" w:hAnsi="FbShefa"/>
          <w:sz w:val="11"/>
          <w:rtl/>
        </w:rPr>
        <w:t>.</w:t>
      </w:r>
      <w:r w:rsidR="00331B6B" w:rsidRPr="00270114">
        <w:rPr>
          <w:rFonts w:ascii="FbShefa" w:hAnsi="FbShefa"/>
          <w:sz w:val="11"/>
          <w:rtl/>
        </w:rPr>
        <w:t xml:space="preserve"> </w:t>
      </w:r>
      <w:r w:rsidR="009C3CB4" w:rsidRPr="001B3037">
        <w:rPr>
          <w:rFonts w:ascii="FbShefa" w:hAnsi="FbShefa"/>
          <w:b/>
          <w:bCs/>
          <w:color w:val="3B2F2A" w:themeColor="text2" w:themeShade="80"/>
          <w:sz w:val="11"/>
          <w:rtl/>
        </w:rPr>
        <w:t>כולכם</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009C3CB4" w:rsidRPr="00270114">
        <w:rPr>
          <w:rFonts w:ascii="FbShefa" w:hAnsi="FbShefa"/>
          <w:sz w:val="11"/>
          <w:rtl/>
        </w:rPr>
        <w:t>חייבין בכבודי</w:t>
      </w:r>
      <w:r w:rsidR="00980F5A" w:rsidRPr="00270114">
        <w:rPr>
          <w:rFonts w:ascii="FbShefa" w:hAnsi="FbShefa"/>
          <w:sz w:val="11"/>
          <w:rtl/>
        </w:rPr>
        <w:t>.</w:t>
      </w:r>
    </w:p>
    <w:p w14:paraId="65C0F0E1" w14:textId="0C1A1CBB" w:rsidR="003C635E" w:rsidRPr="001B3037" w:rsidRDefault="003C635E" w:rsidP="009C3CB4">
      <w:pPr>
        <w:spacing w:line="240" w:lineRule="auto"/>
        <w:rPr>
          <w:rFonts w:ascii="FbShefa" w:hAnsi="FbShefa"/>
          <w:b/>
          <w:bCs/>
          <w:color w:val="3B2F2A" w:themeColor="text2" w:themeShade="80"/>
          <w:sz w:val="11"/>
          <w:rtl/>
        </w:rPr>
      </w:pPr>
    </w:p>
    <w:p w14:paraId="3A62EC9C" w14:textId="0BD2581A"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w:t>
      </w:r>
      <w:r w:rsidR="003C635E" w:rsidRPr="001B3037">
        <w:rPr>
          <w:rFonts w:ascii="FbShefa" w:hAnsi="FbShefa"/>
          <w:b/>
          <w:bCs/>
          <w:color w:val="3B2F2A" w:themeColor="text2" w:themeShade="80"/>
          <w:sz w:val="11"/>
          <w:rtl/>
        </w:rPr>
        <w:t>אל</w:t>
      </w:r>
      <w:r w:rsidRPr="001B3037">
        <w:rPr>
          <w:rFonts w:ascii="FbShefa" w:hAnsi="FbShefa"/>
          <w:b/>
          <w:bCs/>
          <w:color w:val="3B2F2A" w:themeColor="text2" w:themeShade="80"/>
          <w:sz w:val="11"/>
          <w:rtl/>
        </w:rPr>
        <w:t>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תיפו"ל דהו"ל עשה</w:t>
      </w:r>
      <w:r w:rsidR="003C635E" w:rsidRPr="00270114">
        <w:rPr>
          <w:rFonts w:ascii="FbShefa" w:hAnsi="FbShefa"/>
          <w:sz w:val="11"/>
          <w:rtl/>
        </w:rPr>
        <w:t>,</w:t>
      </w:r>
      <w:r w:rsidRPr="00270114">
        <w:rPr>
          <w:rFonts w:ascii="FbShefa" w:hAnsi="FbShefa"/>
          <w:sz w:val="11"/>
          <w:rtl/>
        </w:rPr>
        <w:t xml:space="preserve"> </w:t>
      </w:r>
      <w:r w:rsidR="003C635E" w:rsidRPr="00270114">
        <w:rPr>
          <w:rFonts w:ascii="FbShefa" w:hAnsi="FbShefa"/>
          <w:sz w:val="11"/>
          <w:rtl/>
        </w:rPr>
        <w:t xml:space="preserve">מול </w:t>
      </w:r>
      <w:r w:rsidRPr="00270114">
        <w:rPr>
          <w:rFonts w:ascii="FbShefa" w:hAnsi="FbShefa"/>
          <w:sz w:val="11"/>
          <w:rtl/>
        </w:rPr>
        <w:t>לא תעשה ועשה</w:t>
      </w:r>
      <w:r w:rsidR="00980F5A" w:rsidRPr="00270114">
        <w:rPr>
          <w:rFonts w:ascii="FbShefa" w:hAnsi="FbShefa"/>
          <w:sz w:val="11"/>
          <w:rtl/>
        </w:rPr>
        <w:t>.</w:t>
      </w:r>
    </w:p>
    <w:p w14:paraId="001BF145" w14:textId="651C63A9"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270114">
        <w:rPr>
          <w:rFonts w:ascii="FbShefa" w:hAnsi="FbShefa"/>
          <w:sz w:val="11"/>
          <w:rtl/>
        </w:rPr>
        <w:t xml:space="preserve"> ס"ד הואיל והוקש כיבוד אב ואם לכבודו של מקום</w:t>
      </w:r>
      <w:r w:rsidR="00980F5A" w:rsidRPr="00270114">
        <w:rPr>
          <w:rFonts w:ascii="FbShefa" w:hAnsi="FbShefa"/>
          <w:sz w:val="11"/>
          <w:rtl/>
        </w:rPr>
        <w:t>.</w:t>
      </w:r>
      <w:r w:rsidR="00331B6B" w:rsidRPr="00270114">
        <w:rPr>
          <w:rFonts w:ascii="FbShefa" w:hAnsi="FbShefa"/>
          <w:sz w:val="11"/>
          <w:rtl/>
        </w:rPr>
        <w:t xml:space="preserve"> </w:t>
      </w:r>
      <w:r w:rsidR="003C635E" w:rsidRPr="001B3037">
        <w:rPr>
          <w:rFonts w:ascii="FbShefa" w:hAnsi="FbShefa"/>
          <w:b/>
          <w:bCs/>
          <w:color w:val="3B2F2A" w:themeColor="text2" w:themeShade="80"/>
          <w:sz w:val="11"/>
          <w:rtl/>
        </w:rPr>
        <w:t>שנאמר</w:t>
      </w:r>
      <w:r w:rsidR="00980F5A" w:rsidRPr="001B3037">
        <w:rPr>
          <w:rFonts w:ascii="FbShefa" w:hAnsi="FbShefa"/>
          <w:b/>
          <w:bCs/>
          <w:color w:val="3B2F2A" w:themeColor="text2" w:themeShade="80"/>
          <w:sz w:val="11"/>
          <w:rtl/>
        </w:rPr>
        <w:t>.</w:t>
      </w:r>
      <w:r w:rsidR="003C635E" w:rsidRPr="001B3037">
        <w:rPr>
          <w:rFonts w:ascii="FbShefa" w:hAnsi="FbShefa"/>
          <w:b/>
          <w:bCs/>
          <w:color w:val="3B2F2A" w:themeColor="text2" w:themeShade="80"/>
          <w:sz w:val="11"/>
          <w:rtl/>
        </w:rPr>
        <w:t xml:space="preserve"> </w:t>
      </w:r>
      <w:r w:rsidR="0066726C" w:rsidRPr="00270114">
        <w:rPr>
          <w:rFonts w:ascii="FbShefa" w:hAnsi="FbShefa"/>
          <w:sz w:val="11"/>
          <w:rtl/>
        </w:rPr>
        <w:t>כבד את אביך</w:t>
      </w:r>
      <w:r w:rsidR="00980F5A" w:rsidRPr="00270114">
        <w:rPr>
          <w:rFonts w:ascii="FbShefa" w:hAnsi="FbShefa"/>
          <w:sz w:val="11"/>
          <w:rtl/>
        </w:rPr>
        <w:t>.</w:t>
      </w:r>
      <w:r w:rsidR="00331B6B" w:rsidRPr="00270114">
        <w:rPr>
          <w:rFonts w:ascii="FbShefa" w:hAnsi="FbShefa"/>
          <w:sz w:val="11"/>
          <w:rtl/>
        </w:rPr>
        <w:t xml:space="preserve"> </w:t>
      </w:r>
      <w:r w:rsidR="0066726C" w:rsidRPr="001B3037">
        <w:rPr>
          <w:rFonts w:ascii="FbShefa" w:hAnsi="FbShefa"/>
          <w:b/>
          <w:bCs/>
          <w:color w:val="3B2F2A" w:themeColor="text2" w:themeShade="80"/>
          <w:sz w:val="11"/>
          <w:rtl/>
        </w:rPr>
        <w:t>ונאמר</w:t>
      </w:r>
      <w:r w:rsidR="00980F5A" w:rsidRPr="001B3037">
        <w:rPr>
          <w:rFonts w:ascii="FbShefa" w:hAnsi="FbShefa"/>
          <w:b/>
          <w:bCs/>
          <w:color w:val="3B2F2A" w:themeColor="text2" w:themeShade="80"/>
          <w:sz w:val="11"/>
          <w:rtl/>
        </w:rPr>
        <w:t>.</w:t>
      </w:r>
      <w:r w:rsidR="0066726C" w:rsidRPr="001B3037">
        <w:rPr>
          <w:rFonts w:ascii="FbShefa" w:hAnsi="FbShefa"/>
          <w:b/>
          <w:bCs/>
          <w:color w:val="3B2F2A" w:themeColor="text2" w:themeShade="80"/>
          <w:sz w:val="11"/>
          <w:rtl/>
        </w:rPr>
        <w:t xml:space="preserve"> </w:t>
      </w:r>
      <w:r w:rsidRPr="00270114">
        <w:rPr>
          <w:rFonts w:ascii="FbShefa" w:hAnsi="FbShefa"/>
          <w:sz w:val="11"/>
          <w:rtl/>
        </w:rPr>
        <w:t>כבד את ה' מהונך</w:t>
      </w:r>
      <w:r w:rsidR="00980F5A" w:rsidRPr="00270114">
        <w:rPr>
          <w:rFonts w:ascii="FbShefa" w:hAnsi="FbShefa"/>
          <w:sz w:val="11"/>
          <w:rtl/>
        </w:rPr>
        <w:t>.</w:t>
      </w:r>
    </w:p>
    <w:p w14:paraId="4B039A50" w14:textId="77777777" w:rsidR="009C3CB4" w:rsidRPr="00270114" w:rsidRDefault="009C3CB4" w:rsidP="009C3CB4">
      <w:pPr>
        <w:spacing w:line="240" w:lineRule="auto"/>
        <w:rPr>
          <w:rFonts w:ascii="FbShefa" w:hAnsi="FbShefa"/>
          <w:sz w:val="11"/>
          <w:rtl/>
        </w:rPr>
      </w:pPr>
    </w:p>
    <w:p w14:paraId="6443DC62"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שכר פריקה וטעינה</w:t>
      </w:r>
    </w:p>
    <w:p w14:paraId="1A6A845B" w14:textId="5C07F52B"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פריקה</w:t>
      </w:r>
      <w:r w:rsidR="00980F5A" w:rsidRPr="001B3037">
        <w:rPr>
          <w:rFonts w:ascii="FbShefa" w:hAnsi="FbShefa"/>
          <w:b/>
          <w:bCs/>
          <w:color w:val="3B2F2A" w:themeColor="text2" w:themeShade="80"/>
          <w:sz w:val="11"/>
          <w:rtl/>
        </w:rPr>
        <w:t>.</w:t>
      </w:r>
      <w:r w:rsidR="0066726C" w:rsidRPr="001B3037">
        <w:rPr>
          <w:rFonts w:ascii="FbShefa" w:hAnsi="FbShefa"/>
          <w:b/>
          <w:bCs/>
          <w:color w:val="3B2F2A" w:themeColor="text2" w:themeShade="80"/>
          <w:sz w:val="11"/>
          <w:rtl/>
        </w:rPr>
        <w:t xml:space="preserve"> </w:t>
      </w:r>
      <w:r w:rsidR="0066726C" w:rsidRPr="00270114">
        <w:rPr>
          <w:rFonts w:ascii="FbShefa" w:hAnsi="FbShefa"/>
          <w:sz w:val="11"/>
          <w:rtl/>
        </w:rPr>
        <w:t>בחינם</w:t>
      </w:r>
      <w:r w:rsidR="00980F5A" w:rsidRPr="00270114">
        <w:rPr>
          <w:rFonts w:ascii="FbShefa" w:hAnsi="FbShefa"/>
          <w:sz w:val="11"/>
          <w:rtl/>
        </w:rPr>
        <w:t>.</w:t>
      </w:r>
    </w:p>
    <w:p w14:paraId="2EC3FD77" w14:textId="77777777" w:rsidR="0066726C" w:rsidRPr="001B3037" w:rsidRDefault="0066726C" w:rsidP="009C3CB4">
      <w:pPr>
        <w:spacing w:line="240" w:lineRule="auto"/>
        <w:rPr>
          <w:rFonts w:ascii="FbShefa" w:hAnsi="FbShefa"/>
          <w:b/>
          <w:bCs/>
          <w:color w:val="3B2F2A" w:themeColor="text2" w:themeShade="80"/>
          <w:sz w:val="11"/>
          <w:rtl/>
        </w:rPr>
      </w:pPr>
    </w:p>
    <w:p w14:paraId="036447FE" w14:textId="23431C19" w:rsidR="009C3CB4" w:rsidRPr="00270114" w:rsidRDefault="009C3CB4" w:rsidP="0066726C">
      <w:pPr>
        <w:pStyle w:val="3"/>
        <w:rPr>
          <w:rFonts w:ascii="FbShefa" w:hAnsi="FbShefa"/>
          <w:color w:val="7C5F1D"/>
          <w:rtl/>
        </w:rPr>
      </w:pPr>
      <w:r w:rsidRPr="00270114">
        <w:rPr>
          <w:rFonts w:ascii="FbShefa" w:hAnsi="FbShefa"/>
          <w:color w:val="7C5F1D"/>
          <w:rtl/>
        </w:rPr>
        <w:t>טעינה</w:t>
      </w:r>
      <w:r w:rsidR="0066726C" w:rsidRPr="00270114">
        <w:rPr>
          <w:rFonts w:ascii="FbShefa" w:hAnsi="FbShefa"/>
          <w:color w:val="7C5F1D"/>
          <w:rtl/>
        </w:rPr>
        <w:t>:</w:t>
      </w:r>
    </w:p>
    <w:p w14:paraId="03F3DCA1" w14:textId="3E70F95D" w:rsidR="0066726C" w:rsidRPr="00270114" w:rsidRDefault="0066726C" w:rsidP="0066726C">
      <w:pPr>
        <w:rPr>
          <w:rFonts w:ascii="FbShefa" w:hAnsi="FbShefa"/>
          <w:rtl/>
        </w:rPr>
      </w:pPr>
      <w:r w:rsidRPr="001B3037">
        <w:rPr>
          <w:rFonts w:ascii="FbShefa" w:hAnsi="FbShefa"/>
          <w:b/>
          <w:bCs/>
          <w:color w:val="3B2F2A" w:themeColor="text2" w:themeShade="80"/>
          <w:rtl/>
        </w:rPr>
        <w:t>דעה א</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001031AD" w:rsidRPr="00270114">
        <w:rPr>
          <w:rFonts w:ascii="FbShefa" w:hAnsi="FbShefa"/>
          <w:rtl/>
        </w:rPr>
        <w:t>בשכר</w:t>
      </w:r>
      <w:r w:rsidR="00980F5A" w:rsidRPr="00270114">
        <w:rPr>
          <w:rFonts w:ascii="FbShefa" w:hAnsi="FbShefa"/>
          <w:rtl/>
        </w:rPr>
        <w:t>.</w:t>
      </w:r>
    </w:p>
    <w:p w14:paraId="392A7FD7" w14:textId="2D2F982C" w:rsidR="009C3CB4" w:rsidRPr="00270114" w:rsidRDefault="001031AD" w:rsidP="009C3CB4">
      <w:pPr>
        <w:spacing w:line="240" w:lineRule="auto"/>
        <w:rPr>
          <w:rFonts w:ascii="FbShefa" w:hAnsi="FbShefa"/>
          <w:sz w:val="11"/>
          <w:rtl/>
        </w:rPr>
      </w:pPr>
      <w:r w:rsidRPr="001B3037">
        <w:rPr>
          <w:rFonts w:ascii="FbShefa" w:hAnsi="FbShefa"/>
          <w:b/>
          <w:bCs/>
          <w:color w:val="3B2F2A" w:themeColor="text2" w:themeShade="80"/>
          <w:sz w:val="11"/>
          <w:rtl/>
        </w:rPr>
        <w:t>ילפינן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rtl/>
        </w:rPr>
        <w:t>מה</w:t>
      </w:r>
      <w:r w:rsidR="009C3CB4" w:rsidRPr="00270114">
        <w:rPr>
          <w:rFonts w:ascii="FbShefa" w:hAnsi="FbShefa"/>
          <w:rtl/>
        </w:rPr>
        <w:t>יתור</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ד</w:t>
      </w:r>
      <w:r w:rsidR="009C3CB4" w:rsidRPr="001B3037">
        <w:rPr>
          <w:rFonts w:ascii="FbShefa" w:hAnsi="FbShefa"/>
          <w:b/>
          <w:bCs/>
          <w:color w:val="3B2F2A" w:themeColor="text2" w:themeShade="80"/>
          <w:sz w:val="11"/>
          <w:rtl/>
        </w:rPr>
        <w:t>לכתוב רחמנא</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009C3CB4" w:rsidRPr="00270114">
        <w:rPr>
          <w:rFonts w:ascii="FbShefa" w:hAnsi="FbShefa"/>
          <w:sz w:val="11"/>
          <w:rtl/>
        </w:rPr>
        <w:t>טעינה, ולא בעי פריקה</w:t>
      </w:r>
      <w:r w:rsidR="00980F5A" w:rsidRPr="00270114">
        <w:rPr>
          <w:rFonts w:ascii="FbShefa" w:hAnsi="FbShefa"/>
          <w:sz w:val="11"/>
          <w:rtl/>
        </w:rPr>
        <w:t>.</w:t>
      </w:r>
      <w:r w:rsidR="00331B6B" w:rsidRPr="00270114">
        <w:rPr>
          <w:rFonts w:ascii="FbShefa" w:hAnsi="FbShefa"/>
          <w:sz w:val="11"/>
          <w:rtl/>
        </w:rPr>
        <w:t xml:space="preserve"> </w:t>
      </w:r>
      <w:r w:rsidR="009C3CB4" w:rsidRPr="001B3037">
        <w:rPr>
          <w:rFonts w:ascii="FbShefa" w:hAnsi="FbShefa"/>
          <w:b/>
          <w:bCs/>
          <w:color w:val="3B2F2A" w:themeColor="text2" w:themeShade="80"/>
          <w:sz w:val="11"/>
          <w:rtl/>
        </w:rPr>
        <w:t>ונילף בק"ו</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Pr="00270114">
        <w:rPr>
          <w:rFonts w:ascii="FbShefa" w:hAnsi="FbShefa"/>
          <w:sz w:val="11"/>
          <w:rtl/>
        </w:rPr>
        <w:t xml:space="preserve">דאיכא </w:t>
      </w:r>
      <w:r w:rsidR="009C3CB4" w:rsidRPr="00270114">
        <w:rPr>
          <w:rFonts w:ascii="FbShefa" w:hAnsi="FbShefa"/>
          <w:sz w:val="11"/>
          <w:rtl/>
        </w:rPr>
        <w:t>צער בעלי חיים, וחסרון כיס</w:t>
      </w:r>
      <w:r w:rsidR="00980F5A" w:rsidRPr="00270114">
        <w:rPr>
          <w:rFonts w:ascii="FbShefa" w:hAnsi="FbShefa"/>
          <w:sz w:val="11"/>
          <w:rtl/>
        </w:rPr>
        <w:t>.</w:t>
      </w:r>
    </w:p>
    <w:p w14:paraId="205B2587" w14:textId="77777777" w:rsidR="001031AD" w:rsidRPr="001B3037" w:rsidRDefault="001031AD" w:rsidP="009C3CB4">
      <w:pPr>
        <w:spacing w:line="240" w:lineRule="auto"/>
        <w:rPr>
          <w:rFonts w:ascii="FbShefa" w:hAnsi="FbShefa"/>
          <w:b/>
          <w:bCs/>
          <w:color w:val="3B2F2A" w:themeColor="text2" w:themeShade="80"/>
          <w:sz w:val="11"/>
          <w:rtl/>
        </w:rPr>
      </w:pPr>
    </w:p>
    <w:p w14:paraId="28D8C5A2" w14:textId="5646071B" w:rsidR="001031AD" w:rsidRPr="00270114" w:rsidRDefault="001031AD" w:rsidP="009C3CB4">
      <w:pPr>
        <w:spacing w:line="240" w:lineRule="auto"/>
        <w:rPr>
          <w:rFonts w:ascii="FbShefa" w:hAnsi="FbShefa"/>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rtl/>
        </w:rPr>
        <w:t>בחינם</w:t>
      </w:r>
      <w:r w:rsidR="00980F5A" w:rsidRPr="00270114">
        <w:rPr>
          <w:rFonts w:ascii="FbShefa" w:hAnsi="FbShefa"/>
          <w:rtl/>
        </w:rPr>
        <w:t>.</w:t>
      </w:r>
    </w:p>
    <w:p w14:paraId="29233BCD" w14:textId="1C6326F6" w:rsidR="00433741" w:rsidRPr="00270114" w:rsidRDefault="001031AD" w:rsidP="009C3CB4">
      <w:pPr>
        <w:spacing w:line="240" w:lineRule="auto"/>
        <w:rPr>
          <w:rFonts w:ascii="FbShefa" w:hAnsi="FbShefa"/>
          <w:sz w:val="11"/>
          <w:rtl/>
        </w:rPr>
      </w:pPr>
      <w:r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Pr="00270114">
        <w:rPr>
          <w:rFonts w:ascii="FbShefa" w:hAnsi="FbShefa"/>
          <w:sz w:val="11"/>
          <w:rtl/>
        </w:rPr>
        <w:t>ד</w:t>
      </w:r>
      <w:r w:rsidR="009C3CB4" w:rsidRPr="00270114">
        <w:rPr>
          <w:rFonts w:ascii="FbShefa" w:hAnsi="FbShefa"/>
          <w:sz w:val="11"/>
          <w:rtl/>
        </w:rPr>
        <w:t>לא מסיימי קראי</w:t>
      </w:r>
      <w:r w:rsidR="00980F5A" w:rsidRPr="00270114">
        <w:rPr>
          <w:rFonts w:ascii="FbShefa" w:hAnsi="FbShefa"/>
          <w:sz w:val="11"/>
          <w:rtl/>
        </w:rPr>
        <w:t>.</w:t>
      </w:r>
    </w:p>
    <w:p w14:paraId="12CF103B" w14:textId="2F13E41F" w:rsidR="001031AD" w:rsidRPr="001B3037" w:rsidRDefault="001031AD" w:rsidP="009C3CB4">
      <w:pPr>
        <w:spacing w:line="240" w:lineRule="auto"/>
        <w:rPr>
          <w:rFonts w:ascii="FbShefa" w:hAnsi="FbShefa"/>
          <w:b/>
          <w:bCs/>
          <w:color w:val="3B2F2A" w:themeColor="text2" w:themeShade="80"/>
          <w:sz w:val="11"/>
          <w:rtl/>
        </w:rPr>
      </w:pPr>
    </w:p>
    <w:p w14:paraId="41C65A4B" w14:textId="086A4608"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ואידך</w:t>
      </w:r>
      <w:r w:rsidR="00980F5A" w:rsidRPr="00270114">
        <w:rPr>
          <w:rFonts w:ascii="FbShefa" w:hAnsi="FbShefa"/>
          <w:sz w:val="11"/>
          <w:rtl/>
        </w:rPr>
        <w:t>.</w:t>
      </w:r>
      <w:r w:rsidRPr="00270114">
        <w:rPr>
          <w:rFonts w:ascii="FbShefa" w:hAnsi="FbShefa"/>
          <w:sz w:val="11"/>
          <w:rtl/>
        </w:rPr>
        <w:t xml:space="preserve"> מסיימי </w:t>
      </w:r>
      <w:r w:rsidR="001031AD" w:rsidRPr="00270114">
        <w:rPr>
          <w:rFonts w:ascii="FbShefa" w:hAnsi="FbShefa"/>
          <w:sz w:val="11"/>
          <w:rtl/>
        </w:rPr>
        <w:t>קראי</w:t>
      </w:r>
      <w:r w:rsidR="00980F5A" w:rsidRPr="00270114">
        <w:rPr>
          <w:rFonts w:ascii="FbShefa" w:hAnsi="FbShefa"/>
          <w:sz w:val="11"/>
          <w:rtl/>
        </w:rPr>
        <w:t>.</w:t>
      </w:r>
      <w:r w:rsidR="00331B6B" w:rsidRPr="00270114">
        <w:rPr>
          <w:rFonts w:ascii="FbShefa" w:hAnsi="FbShefa"/>
          <w:sz w:val="11"/>
          <w:rtl/>
        </w:rPr>
        <w:t xml:space="preserve"> </w:t>
      </w:r>
      <w:r w:rsidR="001031AD" w:rsidRPr="001B3037">
        <w:rPr>
          <w:rFonts w:ascii="FbShefa" w:hAnsi="FbShefa"/>
          <w:b/>
          <w:bCs/>
          <w:color w:val="3B2F2A" w:themeColor="text2" w:themeShade="80"/>
          <w:sz w:val="11"/>
          <w:rtl/>
        </w:rPr>
        <w:t>שנאמר</w:t>
      </w:r>
      <w:r w:rsidR="00980F5A" w:rsidRPr="001B3037">
        <w:rPr>
          <w:rFonts w:ascii="FbShefa" w:hAnsi="FbShefa"/>
          <w:b/>
          <w:bCs/>
          <w:color w:val="3B2F2A" w:themeColor="text2" w:themeShade="80"/>
          <w:sz w:val="11"/>
          <w:rtl/>
        </w:rPr>
        <w:t>.</w:t>
      </w:r>
      <w:r w:rsidR="001031AD" w:rsidRPr="001B3037">
        <w:rPr>
          <w:rFonts w:ascii="FbShefa" w:hAnsi="FbShefa"/>
          <w:b/>
          <w:bCs/>
          <w:color w:val="3B2F2A" w:themeColor="text2" w:themeShade="80"/>
          <w:sz w:val="11"/>
          <w:rtl/>
        </w:rPr>
        <w:t xml:space="preserve"> </w:t>
      </w:r>
      <w:r w:rsidRPr="00270114">
        <w:rPr>
          <w:rFonts w:ascii="FbShefa" w:hAnsi="FbShefa"/>
          <w:sz w:val="11"/>
          <w:rtl/>
        </w:rPr>
        <w:t>רובץ תחת משאו</w:t>
      </w:r>
      <w:r w:rsidR="00980F5A" w:rsidRPr="00270114">
        <w:rPr>
          <w:rFonts w:ascii="FbShefa" w:hAnsi="FbShefa"/>
          <w:sz w:val="11"/>
          <w:rtl/>
        </w:rPr>
        <w:t>.</w:t>
      </w:r>
      <w:r w:rsidR="00331B6B" w:rsidRPr="00270114">
        <w:rPr>
          <w:rFonts w:ascii="FbShefa" w:hAnsi="FbShefa"/>
          <w:sz w:val="11"/>
          <w:rtl/>
        </w:rPr>
        <w:t xml:space="preserve"> </w:t>
      </w:r>
      <w:r w:rsidR="001031AD" w:rsidRPr="001B3037">
        <w:rPr>
          <w:rFonts w:ascii="FbShefa" w:hAnsi="FbShefa"/>
          <w:b/>
          <w:bCs/>
          <w:color w:val="3B2F2A" w:themeColor="text2" w:themeShade="80"/>
          <w:sz w:val="11"/>
          <w:rtl/>
        </w:rPr>
        <w:t>ונאמר</w:t>
      </w:r>
      <w:r w:rsidR="00980F5A" w:rsidRPr="001B3037">
        <w:rPr>
          <w:rFonts w:ascii="FbShefa" w:hAnsi="FbShefa"/>
          <w:b/>
          <w:bCs/>
          <w:color w:val="3B2F2A" w:themeColor="text2" w:themeShade="80"/>
          <w:sz w:val="11"/>
          <w:rtl/>
        </w:rPr>
        <w:t>.</w:t>
      </w:r>
      <w:r w:rsidR="001031AD" w:rsidRPr="001B3037">
        <w:rPr>
          <w:rFonts w:ascii="FbShefa" w:hAnsi="FbShefa"/>
          <w:b/>
          <w:bCs/>
          <w:color w:val="3B2F2A" w:themeColor="text2" w:themeShade="80"/>
          <w:sz w:val="11"/>
          <w:rtl/>
        </w:rPr>
        <w:t xml:space="preserve"> </w:t>
      </w:r>
      <w:r w:rsidRPr="00270114">
        <w:rPr>
          <w:rFonts w:ascii="FbShefa" w:hAnsi="FbShefa"/>
          <w:sz w:val="11"/>
          <w:rtl/>
        </w:rPr>
        <w:t>נופלין בדרך</w:t>
      </w:r>
      <w:r w:rsidR="001031AD" w:rsidRPr="00270114">
        <w:rPr>
          <w:rFonts w:ascii="FbShefa" w:hAnsi="FbShefa"/>
          <w:sz w:val="11"/>
          <w:rtl/>
        </w:rPr>
        <w:t>,</w:t>
      </w:r>
      <w:r w:rsidRPr="00270114">
        <w:rPr>
          <w:rFonts w:ascii="FbShefa" w:hAnsi="FbShefa"/>
          <w:sz w:val="11"/>
          <w:rtl/>
        </w:rPr>
        <w:t xml:space="preserve"> דרמו אינהו וטעונייהו באורחא</w:t>
      </w:r>
      <w:r w:rsidR="00980F5A" w:rsidRPr="00270114">
        <w:rPr>
          <w:rFonts w:ascii="FbShefa" w:hAnsi="FbShefa"/>
          <w:sz w:val="11"/>
          <w:rtl/>
        </w:rPr>
        <w:t>.</w:t>
      </w:r>
    </w:p>
    <w:p w14:paraId="3F74F92B" w14:textId="47D02347"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ואידך</w:t>
      </w:r>
      <w:r w:rsidR="00980F5A" w:rsidRPr="001B3037">
        <w:rPr>
          <w:rFonts w:ascii="FbShefa" w:hAnsi="FbShefa"/>
          <w:b/>
          <w:bCs/>
          <w:color w:val="3B2F2A" w:themeColor="text2" w:themeShade="80"/>
          <w:sz w:val="11"/>
          <w:rtl/>
        </w:rPr>
        <w:t>.</w:t>
      </w:r>
      <w:r w:rsidRPr="00270114">
        <w:rPr>
          <w:rFonts w:ascii="FbShefa" w:hAnsi="FbShefa"/>
          <w:sz w:val="11"/>
          <w:rtl/>
        </w:rPr>
        <w:t xml:space="preserve"> נופלין בדרך </w:t>
      </w:r>
      <w:r w:rsidR="001031AD" w:rsidRPr="00270114">
        <w:rPr>
          <w:rFonts w:ascii="FbShefa" w:hAnsi="FbShefa"/>
          <w:sz w:val="11"/>
          <w:rtl/>
        </w:rPr>
        <w:t xml:space="preserve">משמע שהם נופלים </w:t>
      </w:r>
      <w:r w:rsidRPr="00270114">
        <w:rPr>
          <w:rFonts w:ascii="FbShefa" w:hAnsi="FbShefa"/>
          <w:sz w:val="11"/>
          <w:rtl/>
        </w:rPr>
        <w:t>וטעונייהו עלוייהו</w:t>
      </w:r>
      <w:r w:rsidR="00980F5A" w:rsidRPr="00270114">
        <w:rPr>
          <w:rFonts w:ascii="FbShefa" w:hAnsi="FbShefa"/>
          <w:sz w:val="11"/>
          <w:rtl/>
        </w:rPr>
        <w:t>.</w:t>
      </w:r>
    </w:p>
    <w:p w14:paraId="2C261162" w14:textId="7182BC0B" w:rsidR="009C3CB4" w:rsidRPr="00270114" w:rsidRDefault="009C3CB4" w:rsidP="00794C1A">
      <w:pPr>
        <w:pStyle w:val="1"/>
        <w:rPr>
          <w:rFonts w:ascii="FbShefa" w:hAnsi="FbShefa"/>
          <w:rtl/>
        </w:rPr>
      </w:pPr>
      <w:r w:rsidRPr="00270114">
        <w:rPr>
          <w:rFonts w:ascii="FbShefa" w:hAnsi="FbShefa"/>
          <w:sz w:val="11"/>
          <w:rtl/>
        </w:rPr>
        <w:t>לב</w:t>
      </w:r>
      <w:r w:rsidR="00B36BF2" w:rsidRPr="00270114">
        <w:rPr>
          <w:rFonts w:ascii="FbShefa" w:hAnsi="FbShefa"/>
          <w:sz w:val="11"/>
          <w:rtl/>
        </w:rPr>
        <w:t>, ב</w:t>
      </w:r>
    </w:p>
    <w:p w14:paraId="4B75AD00"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צער בעלי חיים</w:t>
      </w:r>
    </w:p>
    <w:p w14:paraId="7C7AAF04" w14:textId="17FF823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הנידון</w:t>
      </w:r>
      <w:r w:rsidR="00980F5A" w:rsidRPr="001B3037">
        <w:rPr>
          <w:rFonts w:ascii="FbShefa" w:hAnsi="FbShefa"/>
          <w:b/>
          <w:bCs/>
          <w:color w:val="3B2F2A" w:themeColor="text2" w:themeShade="80"/>
          <w:sz w:val="11"/>
          <w:rtl/>
        </w:rPr>
        <w:t>.</w:t>
      </w:r>
      <w:r w:rsidRPr="00270114">
        <w:rPr>
          <w:rFonts w:ascii="FbShefa" w:hAnsi="FbShefa"/>
          <w:sz w:val="11"/>
          <w:rtl/>
        </w:rPr>
        <w:t xml:space="preserve"> צער בע"ח, דאורייתא או דרבנן</w:t>
      </w:r>
      <w:r w:rsidR="00980F5A" w:rsidRPr="00270114">
        <w:rPr>
          <w:rFonts w:ascii="FbShefa" w:hAnsi="FbShefa"/>
          <w:sz w:val="11"/>
          <w:rtl/>
        </w:rPr>
        <w:t>.</w:t>
      </w:r>
    </w:p>
    <w:p w14:paraId="09991A60" w14:textId="0A3309D9"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מסקנא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מחלוקת תנאים</w:t>
      </w:r>
      <w:r w:rsidR="00980F5A" w:rsidRPr="00270114">
        <w:rPr>
          <w:rFonts w:ascii="FbShefa" w:hAnsi="FbShefa"/>
          <w:sz w:val="11"/>
          <w:rtl/>
        </w:rPr>
        <w:t>.</w:t>
      </w:r>
    </w:p>
    <w:p w14:paraId="51959A55" w14:textId="77777777" w:rsidR="009C3CB4" w:rsidRPr="00270114" w:rsidRDefault="009C3CB4" w:rsidP="009C3CB4">
      <w:pPr>
        <w:spacing w:line="240" w:lineRule="auto"/>
        <w:rPr>
          <w:rFonts w:ascii="FbShefa" w:hAnsi="FbShefa"/>
          <w:sz w:val="11"/>
          <w:rtl/>
        </w:rPr>
      </w:pPr>
    </w:p>
    <w:p w14:paraId="1950DC71" w14:textId="77777777" w:rsidR="001031AD" w:rsidRPr="00270114" w:rsidRDefault="009C3CB4" w:rsidP="001031AD">
      <w:pPr>
        <w:pStyle w:val="3"/>
        <w:rPr>
          <w:rFonts w:ascii="FbShefa" w:hAnsi="FbShefa"/>
          <w:color w:val="7C5F1D"/>
          <w:rtl/>
        </w:rPr>
      </w:pPr>
      <w:r w:rsidRPr="00270114">
        <w:rPr>
          <w:rFonts w:ascii="FbShefa" w:hAnsi="FbShefa"/>
          <w:color w:val="7C5F1D"/>
          <w:rtl/>
        </w:rPr>
        <w:t>ת"ש</w:t>
      </w:r>
      <w:r w:rsidR="001031AD" w:rsidRPr="00270114">
        <w:rPr>
          <w:rFonts w:ascii="FbShefa" w:hAnsi="FbShefa"/>
          <w:color w:val="7C5F1D"/>
          <w:rtl/>
        </w:rPr>
        <w:t>:</w:t>
      </w:r>
    </w:p>
    <w:p w14:paraId="4217D5C0" w14:textId="215EC415" w:rsidR="00433741" w:rsidRPr="00270114" w:rsidRDefault="0044653B" w:rsidP="009C3CB4">
      <w:pPr>
        <w:spacing w:line="240" w:lineRule="auto"/>
        <w:rPr>
          <w:rFonts w:ascii="FbShefa" w:hAnsi="FbShefa"/>
          <w:sz w:val="11"/>
          <w:rtl/>
        </w:rPr>
      </w:pPr>
      <w:r w:rsidRPr="001B3037">
        <w:rPr>
          <w:rFonts w:ascii="FbShefa" w:hAnsi="FbShefa"/>
          <w:b/>
          <w:bCs/>
          <w:color w:val="3B2F2A" w:themeColor="text2" w:themeShade="80"/>
          <w:sz w:val="11"/>
          <w:rtl/>
        </w:rPr>
        <w:t xml:space="preserve">מדעת </w:t>
      </w:r>
      <w:r w:rsidR="009C3CB4" w:rsidRPr="001B3037">
        <w:rPr>
          <w:rFonts w:ascii="FbShefa" w:hAnsi="FbShefa"/>
          <w:b/>
          <w:bCs/>
          <w:color w:val="3B2F2A" w:themeColor="text2" w:themeShade="80"/>
          <w:sz w:val="11"/>
          <w:rtl/>
        </w:rPr>
        <w:t>ת"ק</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w:t>
      </w:r>
      <w:r w:rsidRPr="00270114">
        <w:rPr>
          <w:rFonts w:ascii="FbShefa" w:hAnsi="FbShefa"/>
          <w:sz w:val="11"/>
          <w:rtl/>
        </w:rPr>
        <w:t>ש</w:t>
      </w:r>
      <w:r w:rsidR="009C3CB4" w:rsidRPr="00270114">
        <w:rPr>
          <w:rFonts w:ascii="FbShefa" w:hAnsi="FbShefa"/>
          <w:sz w:val="11"/>
          <w:rtl/>
        </w:rPr>
        <w:t>פריקה מיותר</w:t>
      </w:r>
      <w:r w:rsidRPr="00270114">
        <w:rPr>
          <w:rFonts w:ascii="FbShefa" w:hAnsi="FbShefa"/>
          <w:sz w:val="11"/>
          <w:rtl/>
        </w:rPr>
        <w:t xml:space="preserve"> (לעיל)</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ואף ר"ש לא נחלק</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 xml:space="preserve">אלא </w:t>
      </w:r>
      <w:r w:rsidR="009C3CB4" w:rsidRPr="00270114">
        <w:rPr>
          <w:rFonts w:ascii="FbShefa" w:hAnsi="FbShefa"/>
          <w:sz w:val="11"/>
          <w:rtl/>
        </w:rPr>
        <w:t>משום דלא מסיימי קראי</w:t>
      </w:r>
      <w:r w:rsidR="00980F5A" w:rsidRPr="00270114">
        <w:rPr>
          <w:rFonts w:ascii="FbShefa" w:hAnsi="FbShefa"/>
          <w:sz w:val="11"/>
          <w:rtl/>
        </w:rPr>
        <w:t>.</w:t>
      </w:r>
    </w:p>
    <w:p w14:paraId="2910534C" w14:textId="307512DC" w:rsidR="009C3CB4" w:rsidRPr="00270114" w:rsidRDefault="005C20E5" w:rsidP="009C3CB4">
      <w:pPr>
        <w:spacing w:line="240" w:lineRule="auto"/>
        <w:rPr>
          <w:rFonts w:ascii="FbShefa" w:hAnsi="FbShefa"/>
          <w:sz w:val="11"/>
          <w:rtl/>
        </w:rPr>
      </w:pPr>
      <w:r w:rsidRPr="001B3037">
        <w:rPr>
          <w:rFonts w:ascii="FbShefa" w:hAnsi="FbShefa"/>
          <w:b/>
          <w:bCs/>
          <w:color w:val="3B2F2A" w:themeColor="text2" w:themeShade="80"/>
          <w:sz w:val="11"/>
          <w:rtl/>
        </w:rPr>
        <w:t>ש</w:t>
      </w:r>
      <w:r w:rsidR="009C3CB4"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מ</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משום צער בעלי חיים</w:t>
      </w:r>
      <w:r w:rsidR="00980F5A" w:rsidRPr="00270114">
        <w:rPr>
          <w:rFonts w:ascii="FbShefa" w:hAnsi="FbShefa"/>
          <w:sz w:val="11"/>
          <w:rtl/>
        </w:rPr>
        <w:t>.</w:t>
      </w:r>
    </w:p>
    <w:p w14:paraId="75ECA123" w14:textId="77777777" w:rsidR="005C20E5" w:rsidRPr="001B3037" w:rsidRDefault="005C20E5" w:rsidP="009C3CB4">
      <w:pPr>
        <w:spacing w:line="240" w:lineRule="auto"/>
        <w:rPr>
          <w:rFonts w:ascii="FbShefa" w:hAnsi="FbShefa"/>
          <w:b/>
          <w:bCs/>
          <w:color w:val="3B2F2A" w:themeColor="text2" w:themeShade="80"/>
          <w:sz w:val="11"/>
          <w:rtl/>
        </w:rPr>
      </w:pPr>
    </w:p>
    <w:p w14:paraId="0C8ECCA8" w14:textId="2FED5ACE" w:rsidR="00433741" w:rsidRPr="00270114" w:rsidRDefault="005C20E5" w:rsidP="009C3CB4">
      <w:pPr>
        <w:spacing w:line="240" w:lineRule="auto"/>
        <w:rPr>
          <w:rFonts w:ascii="FbShefa" w:hAnsi="FbShefa"/>
          <w:sz w:val="11"/>
          <w:rtl/>
        </w:rPr>
      </w:pPr>
      <w:r w:rsidRPr="001B3037">
        <w:rPr>
          <w:rFonts w:ascii="FbShefa" w:hAnsi="FbShefa"/>
          <w:b/>
          <w:bCs/>
          <w:color w:val="3B2F2A" w:themeColor="text2" w:themeShade="80"/>
          <w:sz w:val="11"/>
          <w:rtl/>
        </w:rPr>
        <w:t>אין לדחות</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משום דאיכא חסרון כיס</w:t>
      </w:r>
      <w:r w:rsidR="00980F5A" w:rsidRPr="00270114">
        <w:rPr>
          <w:rFonts w:ascii="FbShefa" w:hAnsi="FbShefa"/>
          <w:sz w:val="11"/>
          <w:rtl/>
        </w:rPr>
        <w:t>.</w:t>
      </w:r>
    </w:p>
    <w:p w14:paraId="72586618" w14:textId="7A823C61"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שה</w:t>
      </w:r>
      <w:r w:rsidR="005C20E5" w:rsidRPr="001B3037">
        <w:rPr>
          <w:rFonts w:ascii="FbShefa" w:hAnsi="FbShefa"/>
          <w:b/>
          <w:bCs/>
          <w:color w:val="3B2F2A" w:themeColor="text2" w:themeShade="80"/>
          <w:sz w:val="11"/>
          <w:rtl/>
        </w:rPr>
        <w:t>רי</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גם בטעינה יש חסרון כיס</w:t>
      </w:r>
      <w:r w:rsidR="00EC04BC" w:rsidRPr="00270114">
        <w:rPr>
          <w:rFonts w:ascii="FbShefa" w:hAnsi="FbShefa"/>
          <w:sz w:val="11"/>
          <w:rtl/>
        </w:rPr>
        <w:t>,</w:t>
      </w:r>
      <w:r w:rsidRPr="00270114">
        <w:rPr>
          <w:rFonts w:ascii="FbShefa" w:hAnsi="FbShefa"/>
          <w:sz w:val="11"/>
          <w:rtl/>
        </w:rPr>
        <w:t xml:space="preserve"> דאדהכי והכי בטיל משוקיה, או אתו גנבי ושקלי</w:t>
      </w:r>
      <w:r w:rsidR="00980F5A" w:rsidRPr="00270114">
        <w:rPr>
          <w:rFonts w:ascii="FbShefa" w:hAnsi="FbShefa"/>
          <w:sz w:val="11"/>
          <w:rtl/>
        </w:rPr>
        <w:t>.</w:t>
      </w:r>
    </w:p>
    <w:p w14:paraId="44519E9B" w14:textId="77777777" w:rsidR="009C3CB4" w:rsidRPr="00270114" w:rsidRDefault="009C3CB4" w:rsidP="009C3CB4">
      <w:pPr>
        <w:spacing w:line="240" w:lineRule="auto"/>
        <w:rPr>
          <w:rFonts w:ascii="FbShefa" w:hAnsi="FbShefa"/>
          <w:sz w:val="11"/>
          <w:rtl/>
        </w:rPr>
      </w:pPr>
    </w:p>
    <w:p w14:paraId="62752249" w14:textId="77777777" w:rsidR="00EC04BC" w:rsidRPr="00270114" w:rsidRDefault="009C3CB4" w:rsidP="00EC04BC">
      <w:pPr>
        <w:pStyle w:val="3"/>
        <w:rPr>
          <w:rFonts w:ascii="FbShefa" w:hAnsi="FbShefa"/>
          <w:color w:val="7C5F1D"/>
          <w:rtl/>
        </w:rPr>
      </w:pPr>
      <w:r w:rsidRPr="00270114">
        <w:rPr>
          <w:rFonts w:ascii="FbShefa" w:hAnsi="FbShefa"/>
          <w:color w:val="7C5F1D"/>
          <w:rtl/>
        </w:rPr>
        <w:t>ת"ש</w:t>
      </w:r>
      <w:r w:rsidR="00EC04BC" w:rsidRPr="00270114">
        <w:rPr>
          <w:rFonts w:ascii="FbShefa" w:hAnsi="FbShefa"/>
          <w:color w:val="7C5F1D"/>
          <w:rtl/>
        </w:rPr>
        <w:t>:</w:t>
      </w:r>
    </w:p>
    <w:p w14:paraId="0A3E6BC4" w14:textId="226C7F8B" w:rsidR="009C3CB4" w:rsidRPr="00270114" w:rsidRDefault="00EC04BC" w:rsidP="009C3CB4">
      <w:pPr>
        <w:spacing w:line="240" w:lineRule="auto"/>
        <w:rPr>
          <w:rFonts w:ascii="FbShefa" w:hAnsi="FbShefa"/>
          <w:sz w:val="11"/>
          <w:rtl/>
        </w:rPr>
      </w:pPr>
      <w:r w:rsidRPr="001B3037">
        <w:rPr>
          <w:rFonts w:ascii="FbShefa" w:hAnsi="FbShefa"/>
          <w:b/>
          <w:bCs/>
          <w:color w:val="3B2F2A" w:themeColor="text2" w:themeShade="80"/>
          <w:sz w:val="11"/>
          <w:rtl/>
        </w:rPr>
        <w:t>שנחלקו</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באופן ש</w:t>
      </w:r>
      <w:r w:rsidR="009C3CB4" w:rsidRPr="00270114">
        <w:rPr>
          <w:rFonts w:ascii="FbShefa" w:hAnsi="FbShefa"/>
          <w:sz w:val="11"/>
          <w:rtl/>
        </w:rPr>
        <w:t>היה עליו יתר ע</w:t>
      </w:r>
      <w:r w:rsidRPr="00270114">
        <w:rPr>
          <w:rFonts w:ascii="FbShefa" w:hAnsi="FbShefa"/>
          <w:sz w:val="11"/>
          <w:rtl/>
        </w:rPr>
        <w:t>ל</w:t>
      </w:r>
      <w:r w:rsidR="009C3CB4" w:rsidRPr="00270114">
        <w:rPr>
          <w:rFonts w:ascii="FbShefa" w:hAnsi="FbShefa"/>
          <w:sz w:val="11"/>
          <w:rtl/>
        </w:rPr>
        <w:t xml:space="preserve"> משאו</w:t>
      </w:r>
      <w:r w:rsidR="00980F5A" w:rsidRPr="00270114">
        <w:rPr>
          <w:rFonts w:ascii="FbShefa" w:hAnsi="FbShefa"/>
          <w:sz w:val="11"/>
          <w:rtl/>
        </w:rPr>
        <w:t>.</w:t>
      </w:r>
    </w:p>
    <w:p w14:paraId="17B8EE4F" w14:textId="576A69EE"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ס"ד</w:t>
      </w:r>
      <w:r w:rsidR="00980F5A" w:rsidRPr="001B3037">
        <w:rPr>
          <w:rFonts w:ascii="FbShefa" w:hAnsi="FbShefa"/>
          <w:b/>
          <w:bCs/>
          <w:color w:val="3B2F2A" w:themeColor="text2" w:themeShade="80"/>
          <w:sz w:val="11"/>
          <w:rtl/>
        </w:rPr>
        <w:t>.</w:t>
      </w:r>
      <w:r w:rsidRPr="00270114">
        <w:rPr>
          <w:rFonts w:ascii="FbShefa" w:hAnsi="FbShefa"/>
          <w:sz w:val="11"/>
          <w:rtl/>
        </w:rPr>
        <w:t xml:space="preserve"> נחלקו</w:t>
      </w:r>
      <w:r w:rsidR="005C20E5" w:rsidRPr="00270114">
        <w:rPr>
          <w:rFonts w:ascii="FbShefa" w:hAnsi="FbShefa"/>
          <w:sz w:val="11"/>
          <w:rtl/>
        </w:rPr>
        <w:t>,</w:t>
      </w:r>
      <w:r w:rsidRPr="00270114">
        <w:rPr>
          <w:rFonts w:ascii="FbShefa" w:hAnsi="FbShefa"/>
          <w:sz w:val="11"/>
          <w:rtl/>
        </w:rPr>
        <w:t xml:space="preserve"> אם צער בעלי חיים דאורייתא</w:t>
      </w:r>
      <w:r w:rsidR="00980F5A" w:rsidRPr="00270114">
        <w:rPr>
          <w:rFonts w:ascii="FbShefa" w:hAnsi="FbShefa"/>
          <w:sz w:val="11"/>
          <w:rtl/>
        </w:rPr>
        <w:t>.</w:t>
      </w:r>
    </w:p>
    <w:p w14:paraId="2C9B17B4" w14:textId="0209B56D"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לכו"ע דרבנן</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ונחלקו</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אם דרשינן משאוי שיכול לעמוד בו</w:t>
      </w:r>
      <w:r w:rsidR="00980F5A" w:rsidRPr="00270114">
        <w:rPr>
          <w:rFonts w:ascii="FbShefa" w:hAnsi="FbShefa"/>
          <w:sz w:val="11"/>
          <w:rtl/>
        </w:rPr>
        <w:t>.</w:t>
      </w:r>
    </w:p>
    <w:p w14:paraId="54E92769" w14:textId="77777777" w:rsidR="009C3CB4" w:rsidRPr="00270114" w:rsidRDefault="009C3CB4" w:rsidP="009C3CB4">
      <w:pPr>
        <w:spacing w:line="240" w:lineRule="auto"/>
        <w:rPr>
          <w:rFonts w:ascii="FbShefa" w:hAnsi="FbShefa"/>
          <w:sz w:val="11"/>
          <w:rtl/>
        </w:rPr>
      </w:pPr>
    </w:p>
    <w:p w14:paraId="353187E9" w14:textId="77777777" w:rsidR="00EC04BC" w:rsidRPr="00270114" w:rsidRDefault="009C3CB4" w:rsidP="00EC04BC">
      <w:pPr>
        <w:pStyle w:val="3"/>
        <w:rPr>
          <w:rFonts w:ascii="FbShefa" w:hAnsi="FbShefa"/>
          <w:color w:val="7C5F1D"/>
          <w:rtl/>
        </w:rPr>
      </w:pPr>
      <w:r w:rsidRPr="00270114">
        <w:rPr>
          <w:rFonts w:ascii="FbShefa" w:hAnsi="FbShefa"/>
          <w:color w:val="7C5F1D"/>
          <w:rtl/>
        </w:rPr>
        <w:t>ת"ש</w:t>
      </w:r>
      <w:r w:rsidR="00EC04BC" w:rsidRPr="00270114">
        <w:rPr>
          <w:rFonts w:ascii="FbShefa" w:hAnsi="FbShefa"/>
          <w:color w:val="7C5F1D"/>
          <w:rtl/>
        </w:rPr>
        <w:t>:</w:t>
      </w:r>
    </w:p>
    <w:p w14:paraId="0F99CAE1" w14:textId="1418023C"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הלך וישב לו</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ואמר לו הואיל ועליך מצוה לפרוק פרוק פטור</w:t>
      </w:r>
      <w:r w:rsidR="00980F5A" w:rsidRPr="00270114">
        <w:rPr>
          <w:rFonts w:ascii="FbShefa" w:hAnsi="FbShefa"/>
          <w:sz w:val="11"/>
          <w:rtl/>
        </w:rPr>
        <w:t>.</w:t>
      </w:r>
    </w:p>
    <w:p w14:paraId="1210ED98" w14:textId="28898E7E"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דלמא פטור בחנם, וחייב בשכר</w:t>
      </w:r>
      <w:r w:rsidR="00980F5A" w:rsidRPr="00270114">
        <w:rPr>
          <w:rFonts w:ascii="FbShefa" w:hAnsi="FbShefa"/>
          <w:sz w:val="11"/>
          <w:rtl/>
        </w:rPr>
        <w:t>.</w:t>
      </w:r>
    </w:p>
    <w:p w14:paraId="5D59B84D" w14:textId="5D4DF084" w:rsidR="009C3CB4" w:rsidRPr="00270114" w:rsidRDefault="009C3CB4" w:rsidP="009C3CB4">
      <w:pPr>
        <w:spacing w:line="240" w:lineRule="auto"/>
        <w:rPr>
          <w:rFonts w:ascii="FbShefa" w:hAnsi="FbShefa"/>
          <w:sz w:val="11"/>
          <w:rtl/>
        </w:rPr>
      </w:pPr>
    </w:p>
    <w:p w14:paraId="564661E9" w14:textId="77777777" w:rsidR="00EC04BC" w:rsidRPr="00270114" w:rsidRDefault="009C3CB4" w:rsidP="00EC04BC">
      <w:pPr>
        <w:pStyle w:val="3"/>
        <w:rPr>
          <w:rFonts w:ascii="FbShefa" w:hAnsi="FbShefa"/>
          <w:color w:val="7C5F1D"/>
          <w:rtl/>
        </w:rPr>
      </w:pPr>
      <w:r w:rsidRPr="00270114">
        <w:rPr>
          <w:rFonts w:ascii="FbShefa" w:hAnsi="FbShefa"/>
          <w:color w:val="7C5F1D"/>
          <w:rtl/>
        </w:rPr>
        <w:t>ת"ש</w:t>
      </w:r>
      <w:r w:rsidR="00EC04BC" w:rsidRPr="00270114">
        <w:rPr>
          <w:rFonts w:ascii="FbShefa" w:hAnsi="FbShefa"/>
          <w:color w:val="7C5F1D"/>
          <w:rtl/>
        </w:rPr>
        <w:t>:</w:t>
      </w:r>
    </w:p>
    <w:p w14:paraId="3D6C99B2" w14:textId="7B4FF33A"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בהמת נכרי</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מטפל בה כבהמת ישראל</w:t>
      </w:r>
      <w:r w:rsidR="00980F5A" w:rsidRPr="00270114">
        <w:rPr>
          <w:rFonts w:ascii="FbShefa" w:hAnsi="FbShefa"/>
          <w:sz w:val="11"/>
          <w:rtl/>
        </w:rPr>
        <w:t>.</w:t>
      </w:r>
    </w:p>
    <w:p w14:paraId="66706053" w14:textId="4E46345E"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משום איבה</w:t>
      </w:r>
      <w:r w:rsidR="00980F5A" w:rsidRPr="00270114">
        <w:rPr>
          <w:rFonts w:ascii="FbShefa" w:hAnsi="FbShefa"/>
          <w:sz w:val="11"/>
          <w:rtl/>
        </w:rPr>
        <w:t>.</w:t>
      </w:r>
    </w:p>
    <w:p w14:paraId="346F2DF4" w14:textId="0A5127CC" w:rsidR="009C3CB4" w:rsidRPr="00270114" w:rsidRDefault="009C3CB4" w:rsidP="009C3CB4">
      <w:pPr>
        <w:spacing w:line="240" w:lineRule="auto"/>
        <w:rPr>
          <w:rFonts w:ascii="FbShefa" w:hAnsi="FbShefa"/>
          <w:sz w:val="11"/>
          <w:rtl/>
        </w:rPr>
      </w:pPr>
    </w:p>
    <w:p w14:paraId="01E2CCA5" w14:textId="77777777" w:rsidR="00B72B00" w:rsidRPr="00270114" w:rsidRDefault="009C3CB4" w:rsidP="00B72B00">
      <w:pPr>
        <w:pStyle w:val="3"/>
        <w:rPr>
          <w:rFonts w:ascii="FbShefa" w:hAnsi="FbShefa"/>
          <w:color w:val="7C5F1D"/>
          <w:rtl/>
        </w:rPr>
      </w:pPr>
      <w:r w:rsidRPr="00270114">
        <w:rPr>
          <w:rFonts w:ascii="FbShefa" w:hAnsi="FbShefa"/>
          <w:color w:val="7C5F1D"/>
          <w:rtl/>
        </w:rPr>
        <w:t>ת"ש</w:t>
      </w:r>
      <w:r w:rsidR="00B72B00" w:rsidRPr="00270114">
        <w:rPr>
          <w:rFonts w:ascii="FbShefa" w:hAnsi="FbShefa"/>
          <w:color w:val="7C5F1D"/>
          <w:rtl/>
        </w:rPr>
        <w:t>:</w:t>
      </w:r>
    </w:p>
    <w:p w14:paraId="3B75EE60" w14:textId="09B33A2E" w:rsidR="00433741" w:rsidRPr="00270114" w:rsidRDefault="00B72B00" w:rsidP="009C3CB4">
      <w:pPr>
        <w:spacing w:line="240" w:lineRule="auto"/>
        <w:rPr>
          <w:rFonts w:ascii="FbShefa" w:hAnsi="FbShefa"/>
          <w:sz w:val="11"/>
          <w:rtl/>
        </w:rPr>
      </w:pPr>
      <w:r w:rsidRPr="001B3037">
        <w:rPr>
          <w:rFonts w:ascii="FbShefa" w:hAnsi="FbShefa"/>
          <w:b/>
          <w:bCs/>
          <w:color w:val="3B2F2A" w:themeColor="text2" w:themeShade="80"/>
          <w:sz w:val="11"/>
          <w:rtl/>
        </w:rPr>
        <w:t>בהמת נכרי</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rtl/>
        </w:rPr>
        <w:t>ש</w:t>
      </w:r>
      <w:r w:rsidR="009C3CB4" w:rsidRPr="00270114">
        <w:rPr>
          <w:rFonts w:ascii="FbShefa" w:hAnsi="FbShefa"/>
          <w:rtl/>
        </w:rPr>
        <w:t>היתה</w:t>
      </w:r>
      <w:r w:rsidR="009C3CB4" w:rsidRPr="00270114">
        <w:rPr>
          <w:rFonts w:ascii="FbShefa" w:hAnsi="FbShefa"/>
          <w:sz w:val="11"/>
          <w:rtl/>
        </w:rPr>
        <w:t xml:space="preserve"> טעונה יין נסך</w:t>
      </w:r>
      <w:r w:rsidR="00331B6B" w:rsidRPr="00270114">
        <w:rPr>
          <w:rFonts w:ascii="FbShefa" w:hAnsi="FbShefa"/>
          <w:sz w:val="11"/>
          <w:rtl/>
        </w:rPr>
        <w:t xml:space="preserve">, </w:t>
      </w:r>
      <w:r w:rsidR="009C3CB4" w:rsidRPr="00270114">
        <w:rPr>
          <w:rFonts w:ascii="FbShefa" w:hAnsi="FbShefa"/>
          <w:sz w:val="11"/>
          <w:rtl/>
        </w:rPr>
        <w:t>אין זקוק לה</w:t>
      </w:r>
      <w:r w:rsidR="00980F5A" w:rsidRPr="00270114">
        <w:rPr>
          <w:rFonts w:ascii="FbShefa" w:hAnsi="FbShefa"/>
          <w:sz w:val="11"/>
          <w:rtl/>
        </w:rPr>
        <w:t>.</w:t>
      </w:r>
    </w:p>
    <w:p w14:paraId="4ED61279" w14:textId="0F584498"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הכי קאמר</w:t>
      </w:r>
      <w:r w:rsidR="00B72B00" w:rsidRPr="00270114">
        <w:rPr>
          <w:rFonts w:ascii="FbShefa" w:hAnsi="FbShefa"/>
          <w:sz w:val="11"/>
          <w:rtl/>
        </w:rPr>
        <w:t>,</w:t>
      </w:r>
      <w:r w:rsidRPr="00270114">
        <w:rPr>
          <w:rFonts w:ascii="FbShefa" w:hAnsi="FbShefa"/>
          <w:sz w:val="11"/>
          <w:rtl/>
        </w:rPr>
        <w:t xml:space="preserve"> ולהטעינה יין נסך אין זקוק לה</w:t>
      </w:r>
      <w:r w:rsidR="00980F5A" w:rsidRPr="00270114">
        <w:rPr>
          <w:rFonts w:ascii="FbShefa" w:hAnsi="FbShefa"/>
          <w:sz w:val="11"/>
          <w:rtl/>
        </w:rPr>
        <w:t>.</w:t>
      </w:r>
    </w:p>
    <w:p w14:paraId="24144039" w14:textId="3646A288" w:rsidR="009C3CB4" w:rsidRPr="00270114" w:rsidRDefault="009C3CB4" w:rsidP="009C3CB4">
      <w:pPr>
        <w:spacing w:line="240" w:lineRule="auto"/>
        <w:rPr>
          <w:rFonts w:ascii="FbShefa" w:hAnsi="FbShefa"/>
          <w:sz w:val="11"/>
          <w:rtl/>
        </w:rPr>
      </w:pPr>
    </w:p>
    <w:p w14:paraId="6A85EE6C" w14:textId="77777777" w:rsidR="00B72B00" w:rsidRPr="00270114" w:rsidRDefault="009C3CB4" w:rsidP="00B72B00">
      <w:pPr>
        <w:pStyle w:val="3"/>
        <w:rPr>
          <w:rFonts w:ascii="FbShefa" w:hAnsi="FbShefa"/>
          <w:color w:val="7C5F1D"/>
          <w:rtl/>
        </w:rPr>
      </w:pPr>
      <w:r w:rsidRPr="00270114">
        <w:rPr>
          <w:rFonts w:ascii="FbShefa" w:hAnsi="FbShefa"/>
          <w:color w:val="7C5F1D"/>
          <w:rtl/>
        </w:rPr>
        <w:t>ת"ש</w:t>
      </w:r>
      <w:r w:rsidR="00B72B00" w:rsidRPr="00270114">
        <w:rPr>
          <w:rFonts w:ascii="FbShefa" w:hAnsi="FbShefa"/>
          <w:color w:val="7C5F1D"/>
          <w:rtl/>
        </w:rPr>
        <w:t>:</w:t>
      </w:r>
    </w:p>
    <w:p w14:paraId="6E6E7062" w14:textId="30DE4F5A"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בהמת נכרי ומשאוי ישראל</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וחדלת</w:t>
      </w:r>
      <w:r w:rsidR="00980F5A" w:rsidRPr="00270114">
        <w:rPr>
          <w:rFonts w:ascii="FbShefa" w:hAnsi="FbShefa"/>
          <w:sz w:val="11"/>
          <w:rtl/>
        </w:rPr>
        <w:t>.</w:t>
      </w:r>
    </w:p>
    <w:p w14:paraId="37F09E7A" w14:textId="481CCF11"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בהמת ישראל ומשאוי נכרי</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עזב תעזב</w:t>
      </w:r>
      <w:r w:rsidR="00980F5A" w:rsidRPr="00270114">
        <w:rPr>
          <w:rFonts w:ascii="FbShefa" w:hAnsi="FbShefa"/>
          <w:sz w:val="11"/>
          <w:rtl/>
        </w:rPr>
        <w:t>.</w:t>
      </w:r>
    </w:p>
    <w:p w14:paraId="5A2FDD35" w14:textId="77777777" w:rsidR="00B72B00" w:rsidRPr="001B3037" w:rsidRDefault="00B72B00" w:rsidP="009C3CB4">
      <w:pPr>
        <w:spacing w:line="240" w:lineRule="auto"/>
        <w:rPr>
          <w:rFonts w:ascii="FbShefa" w:hAnsi="FbShefa"/>
          <w:b/>
          <w:bCs/>
          <w:color w:val="3B2F2A" w:themeColor="text2" w:themeShade="80"/>
          <w:sz w:val="11"/>
          <w:rtl/>
        </w:rPr>
      </w:pPr>
    </w:p>
    <w:p w14:paraId="59C8DF8D" w14:textId="0F68A70A"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אין לדחות</w:t>
      </w:r>
      <w:r w:rsidR="00980F5A" w:rsidRPr="001B3037">
        <w:rPr>
          <w:rFonts w:ascii="FbShefa" w:hAnsi="FbShefa"/>
          <w:b/>
          <w:bCs/>
          <w:color w:val="3B2F2A" w:themeColor="text2" w:themeShade="80"/>
          <w:sz w:val="11"/>
          <w:rtl/>
        </w:rPr>
        <w:t>.</w:t>
      </w:r>
      <w:r w:rsidRPr="00270114">
        <w:rPr>
          <w:rFonts w:ascii="FbShefa" w:hAnsi="FbShefa"/>
          <w:sz w:val="11"/>
          <w:rtl/>
        </w:rPr>
        <w:t xml:space="preserve"> שמדובר בטעינה, והחילוק משום צער הגברא</w:t>
      </w:r>
      <w:r w:rsidR="00980F5A" w:rsidRPr="00270114">
        <w:rPr>
          <w:rFonts w:ascii="FbShefa" w:hAnsi="FbShefa"/>
          <w:sz w:val="11"/>
          <w:rtl/>
        </w:rPr>
        <w:t>.</w:t>
      </w:r>
    </w:p>
    <w:p w14:paraId="31FFEF93" w14:textId="011C2005"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הפסוקים כתובים בפריקה</w:t>
      </w:r>
      <w:r w:rsidR="00980F5A" w:rsidRPr="00270114">
        <w:rPr>
          <w:rFonts w:ascii="FbShefa" w:hAnsi="FbShefa"/>
          <w:sz w:val="11"/>
          <w:rtl/>
        </w:rPr>
        <w:t>.</w:t>
      </w:r>
    </w:p>
    <w:p w14:paraId="13DC0799" w14:textId="0A3518AA" w:rsidR="00B72B00" w:rsidRPr="001B3037" w:rsidRDefault="00B72B00" w:rsidP="009C3CB4">
      <w:pPr>
        <w:spacing w:line="240" w:lineRule="auto"/>
        <w:rPr>
          <w:rFonts w:ascii="FbShefa" w:hAnsi="FbShefa"/>
          <w:b/>
          <w:bCs/>
          <w:color w:val="3B2F2A" w:themeColor="text2" w:themeShade="80"/>
          <w:sz w:val="11"/>
          <w:rtl/>
        </w:rPr>
      </w:pPr>
    </w:p>
    <w:p w14:paraId="29B5E9E5" w14:textId="6FBF418E"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הא מני רבי יוסי הגלילי היא, ד</w:t>
      </w:r>
      <w:r w:rsidR="00B72B00" w:rsidRPr="00270114">
        <w:rPr>
          <w:rFonts w:ascii="FbShefa" w:hAnsi="FbShefa"/>
          <w:sz w:val="11"/>
          <w:rtl/>
        </w:rPr>
        <w:t>ס"ל</w:t>
      </w:r>
      <w:r w:rsidRPr="00270114">
        <w:rPr>
          <w:rFonts w:ascii="FbShefa" w:hAnsi="FbShefa"/>
          <w:sz w:val="11"/>
          <w:rtl/>
        </w:rPr>
        <w:t xml:space="preserve"> צער בעלי חיים לאו דאורייתא</w:t>
      </w:r>
      <w:r w:rsidR="00980F5A" w:rsidRPr="00270114">
        <w:rPr>
          <w:rFonts w:ascii="FbShefa" w:hAnsi="FbShefa"/>
          <w:sz w:val="11"/>
          <w:rtl/>
        </w:rPr>
        <w:t>.</w:t>
      </w:r>
    </w:p>
    <w:p w14:paraId="12AC71EA" w14:textId="4296AE9F" w:rsidR="009C3CB4" w:rsidRPr="00270114" w:rsidRDefault="009C3CB4" w:rsidP="009C3CB4">
      <w:pPr>
        <w:spacing w:line="240" w:lineRule="auto"/>
        <w:rPr>
          <w:rFonts w:ascii="FbShefa" w:hAnsi="FbShefa"/>
          <w:sz w:val="11"/>
          <w:rtl/>
        </w:rPr>
      </w:pPr>
    </w:p>
    <w:p w14:paraId="42E4A1E2" w14:textId="77777777" w:rsidR="00B72B00" w:rsidRPr="00270114" w:rsidRDefault="009C3CB4" w:rsidP="00B72B00">
      <w:pPr>
        <w:pStyle w:val="3"/>
        <w:rPr>
          <w:rFonts w:ascii="FbShefa" w:hAnsi="FbShefa"/>
          <w:color w:val="7C5F1D"/>
          <w:rtl/>
        </w:rPr>
      </w:pPr>
      <w:r w:rsidRPr="00270114">
        <w:rPr>
          <w:rFonts w:ascii="FbShefa" w:hAnsi="FbShefa"/>
          <w:color w:val="7C5F1D"/>
          <w:rtl/>
        </w:rPr>
        <w:t>ת"ש</w:t>
      </w:r>
      <w:r w:rsidR="00B72B00" w:rsidRPr="00270114">
        <w:rPr>
          <w:rFonts w:ascii="FbShefa" w:hAnsi="FbShefa"/>
          <w:color w:val="7C5F1D"/>
          <w:rtl/>
        </w:rPr>
        <w:t>:</w:t>
      </w:r>
    </w:p>
    <w:p w14:paraId="5FADB19A" w14:textId="7C0F3E1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אוהב לפרוק ושונא לטעון</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מצוה בשונא כדי לכוף את יצרו</w:t>
      </w:r>
      <w:r w:rsidR="00980F5A" w:rsidRPr="00270114">
        <w:rPr>
          <w:rFonts w:ascii="FbShefa" w:hAnsi="FbShefa"/>
          <w:sz w:val="11"/>
          <w:rtl/>
        </w:rPr>
        <w:t>.</w:t>
      </w:r>
    </w:p>
    <w:p w14:paraId="5AC7EF31" w14:textId="32EC15F8"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ש"מ</w:t>
      </w:r>
      <w:r w:rsidR="00980F5A" w:rsidRPr="001B3037">
        <w:rPr>
          <w:rFonts w:ascii="FbShefa" w:hAnsi="FbShefa"/>
          <w:b/>
          <w:bCs/>
          <w:color w:val="3B2F2A" w:themeColor="text2" w:themeShade="80"/>
          <w:sz w:val="11"/>
          <w:rtl/>
        </w:rPr>
        <w:t>.</w:t>
      </w:r>
      <w:r w:rsidRPr="00270114">
        <w:rPr>
          <w:rFonts w:ascii="FbShefa" w:hAnsi="FbShefa"/>
          <w:sz w:val="11"/>
          <w:rtl/>
        </w:rPr>
        <w:t xml:space="preserve"> דרבנן</w:t>
      </w:r>
      <w:r w:rsidR="00980F5A" w:rsidRPr="00270114">
        <w:rPr>
          <w:rFonts w:ascii="FbShefa" w:hAnsi="FbShefa"/>
          <w:sz w:val="11"/>
          <w:rtl/>
        </w:rPr>
        <w:t>.</w:t>
      </w:r>
    </w:p>
    <w:p w14:paraId="396CC06C" w14:textId="5B1E315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אפילו הכי, כדי לכוף את יצרו עדיף</w:t>
      </w:r>
      <w:r w:rsidR="00980F5A" w:rsidRPr="00270114">
        <w:rPr>
          <w:rFonts w:ascii="FbShefa" w:hAnsi="FbShefa"/>
          <w:sz w:val="11"/>
          <w:rtl/>
        </w:rPr>
        <w:t>.</w:t>
      </w:r>
    </w:p>
    <w:p w14:paraId="258209FE" w14:textId="25834EA4" w:rsidR="009C3CB4" w:rsidRPr="00270114" w:rsidRDefault="009C3CB4" w:rsidP="009C3CB4">
      <w:pPr>
        <w:spacing w:line="240" w:lineRule="auto"/>
        <w:rPr>
          <w:rFonts w:ascii="FbShefa" w:hAnsi="FbShefa"/>
          <w:sz w:val="11"/>
          <w:rtl/>
        </w:rPr>
      </w:pPr>
    </w:p>
    <w:p w14:paraId="4BF94557" w14:textId="77777777" w:rsidR="00B72B00" w:rsidRPr="00270114" w:rsidRDefault="009C3CB4" w:rsidP="00B72B00">
      <w:pPr>
        <w:pStyle w:val="3"/>
        <w:rPr>
          <w:rFonts w:ascii="FbShefa" w:hAnsi="FbShefa"/>
          <w:color w:val="7C5F1D"/>
          <w:rtl/>
        </w:rPr>
      </w:pPr>
      <w:r w:rsidRPr="00270114">
        <w:rPr>
          <w:rFonts w:ascii="FbShefa" w:hAnsi="FbShefa"/>
          <w:color w:val="7C5F1D"/>
          <w:rtl/>
        </w:rPr>
        <w:t>ת"ש</w:t>
      </w:r>
      <w:r w:rsidR="00B72B00" w:rsidRPr="00270114">
        <w:rPr>
          <w:rFonts w:ascii="FbShefa" w:hAnsi="FbShefa"/>
          <w:color w:val="7C5F1D"/>
          <w:rtl/>
        </w:rPr>
        <w:t>:</w:t>
      </w:r>
    </w:p>
    <w:p w14:paraId="61546F42" w14:textId="1653B46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שונא שאמרו</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שונא ישראל, ולא שונא נכרי</w:t>
      </w:r>
      <w:r w:rsidR="00980F5A" w:rsidRPr="00270114">
        <w:rPr>
          <w:rFonts w:ascii="FbShefa" w:hAnsi="FbShefa"/>
          <w:sz w:val="11"/>
          <w:rtl/>
        </w:rPr>
        <w:t>.</w:t>
      </w:r>
    </w:p>
    <w:p w14:paraId="32166ABB" w14:textId="24179E8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אשונא דמתניתין קאי</w:t>
      </w:r>
      <w:r w:rsidR="00B72B00" w:rsidRPr="00270114">
        <w:rPr>
          <w:rFonts w:ascii="FbShefa" w:hAnsi="FbShefa"/>
          <w:sz w:val="11"/>
          <w:rtl/>
        </w:rPr>
        <w:t>,</w:t>
      </w:r>
      <w:r w:rsidRPr="00270114">
        <w:rPr>
          <w:rFonts w:ascii="FbShefa" w:hAnsi="FbShefa"/>
          <w:sz w:val="11"/>
          <w:rtl/>
        </w:rPr>
        <w:t xml:space="preserve"> </w:t>
      </w:r>
      <w:r w:rsidR="00B72B00" w:rsidRPr="00270114">
        <w:rPr>
          <w:rFonts w:ascii="FbShefa" w:hAnsi="FbShefa"/>
          <w:sz w:val="11"/>
          <w:rtl/>
        </w:rPr>
        <w:t>ו</w:t>
      </w:r>
      <w:r w:rsidRPr="00270114">
        <w:rPr>
          <w:rFonts w:ascii="FbShefa" w:hAnsi="FbShefa"/>
          <w:sz w:val="11"/>
          <w:rtl/>
        </w:rPr>
        <w:t>בטעינה</w:t>
      </w:r>
      <w:r w:rsidR="00980F5A" w:rsidRPr="00270114">
        <w:rPr>
          <w:rFonts w:ascii="FbShefa" w:hAnsi="FbShefa"/>
          <w:sz w:val="11"/>
          <w:rtl/>
        </w:rPr>
        <w:t>.</w:t>
      </w:r>
    </w:p>
    <w:p w14:paraId="21095A22" w14:textId="3DABB61C" w:rsidR="009C3CB4" w:rsidRPr="00270114" w:rsidRDefault="009C3CB4" w:rsidP="00794C1A">
      <w:pPr>
        <w:pStyle w:val="1"/>
        <w:rPr>
          <w:rFonts w:ascii="FbShefa" w:hAnsi="FbShefa"/>
          <w:rtl/>
        </w:rPr>
      </w:pPr>
      <w:r w:rsidRPr="00270114">
        <w:rPr>
          <w:rFonts w:ascii="FbShefa" w:hAnsi="FbShefa"/>
          <w:sz w:val="11"/>
          <w:rtl/>
        </w:rPr>
        <w:t>לג</w:t>
      </w:r>
      <w:r w:rsidR="00B36BF2" w:rsidRPr="00270114">
        <w:rPr>
          <w:rFonts w:ascii="FbShefa" w:hAnsi="FbShefa"/>
          <w:sz w:val="11"/>
          <w:rtl/>
        </w:rPr>
        <w:t>, א</w:t>
      </w:r>
    </w:p>
    <w:p w14:paraId="35F2009E" w14:textId="77777777" w:rsidR="00B72B00" w:rsidRPr="00270114" w:rsidRDefault="009C3CB4" w:rsidP="00B72B00">
      <w:pPr>
        <w:pStyle w:val="3"/>
        <w:rPr>
          <w:rFonts w:ascii="FbShefa" w:hAnsi="FbShefa"/>
          <w:color w:val="7C5F1D"/>
          <w:rtl/>
        </w:rPr>
      </w:pPr>
      <w:r w:rsidRPr="00270114">
        <w:rPr>
          <w:rFonts w:ascii="FbShefa" w:hAnsi="FbShefa"/>
          <w:color w:val="7C5F1D"/>
          <w:rtl/>
        </w:rPr>
        <w:t>ת"ש</w:t>
      </w:r>
      <w:r w:rsidR="00B72B00" w:rsidRPr="00270114">
        <w:rPr>
          <w:rFonts w:ascii="FbShefa" w:hAnsi="FbShefa"/>
          <w:color w:val="7C5F1D"/>
          <w:rtl/>
        </w:rPr>
        <w:t>:</w:t>
      </w:r>
    </w:p>
    <w:p w14:paraId="7ED387CA" w14:textId="02657AF1"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רבץ</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ולא רבצן, ולא עומד</w:t>
      </w:r>
      <w:r w:rsidR="00980F5A" w:rsidRPr="00270114">
        <w:rPr>
          <w:rFonts w:ascii="FbShefa" w:hAnsi="FbShefa"/>
          <w:sz w:val="11"/>
          <w:rtl/>
        </w:rPr>
        <w:t>.</w:t>
      </w:r>
    </w:p>
    <w:p w14:paraId="140D4E7D" w14:textId="0A80B866" w:rsidR="009C3CB4" w:rsidRPr="001B3037" w:rsidRDefault="009C3CB4" w:rsidP="009C3CB4">
      <w:pPr>
        <w:spacing w:line="240" w:lineRule="auto"/>
        <w:rPr>
          <w:rFonts w:ascii="FbShefa" w:hAnsi="FbShefa"/>
          <w:b/>
          <w:bCs/>
          <w:color w:val="3B2F2A" w:themeColor="text2" w:themeShade="80"/>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הא מני רבי יוסי הגלילי היא, דאמר צער בעלי חיים דרבנן</w:t>
      </w:r>
      <w:r w:rsidR="00980F5A" w:rsidRPr="00270114">
        <w:rPr>
          <w:rFonts w:ascii="FbShefa" w:hAnsi="FbShefa"/>
          <w:sz w:val="11"/>
          <w:rtl/>
        </w:rPr>
        <w:t>.</w:t>
      </w:r>
    </w:p>
    <w:p w14:paraId="5D88DFDC" w14:textId="77777777" w:rsidR="009C3CB4" w:rsidRPr="00270114" w:rsidRDefault="009C3CB4" w:rsidP="009C3CB4">
      <w:pPr>
        <w:spacing w:line="240" w:lineRule="auto"/>
        <w:rPr>
          <w:rFonts w:ascii="FbShefa" w:hAnsi="FbShefa"/>
          <w:sz w:val="11"/>
          <w:rtl/>
        </w:rPr>
      </w:pPr>
    </w:p>
    <w:p w14:paraId="55C15252" w14:textId="77777777" w:rsidR="00204C8F" w:rsidRPr="00270114" w:rsidRDefault="00B72B00" w:rsidP="00204C8F">
      <w:pPr>
        <w:pStyle w:val="2"/>
        <w:rPr>
          <w:rFonts w:ascii="FbShefa" w:hAnsi="FbShefa"/>
          <w:color w:val="7C5F1D"/>
          <w:rtl/>
        </w:rPr>
      </w:pPr>
      <w:r w:rsidRPr="00270114">
        <w:rPr>
          <w:rFonts w:ascii="FbShefa" w:hAnsi="FbShefa"/>
          <w:color w:val="7C5F1D"/>
          <w:rtl/>
        </w:rPr>
        <w:t>מפורק</w:t>
      </w:r>
    </w:p>
    <w:p w14:paraId="667E3F4B" w14:textId="297F47E6" w:rsidR="00433741" w:rsidRPr="00270114" w:rsidRDefault="00204C8F" w:rsidP="00204C8F">
      <w:pPr>
        <w:spacing w:line="240" w:lineRule="auto"/>
        <w:rPr>
          <w:rFonts w:ascii="FbShefa" w:hAnsi="FbShefa"/>
          <w:rtl/>
        </w:rPr>
      </w:pPr>
      <w:r w:rsidRPr="001B3037">
        <w:rPr>
          <w:rFonts w:ascii="FbShefa" w:hAnsi="FbShefa"/>
          <w:b/>
          <w:bCs/>
          <w:color w:val="3B2F2A" w:themeColor="text2" w:themeShade="80"/>
          <w:rtl/>
        </w:rPr>
        <w:t>תחת משאו</w:t>
      </w:r>
      <w:r w:rsidR="00980F5A" w:rsidRPr="001B3037">
        <w:rPr>
          <w:rFonts w:ascii="FbShefa" w:hAnsi="FbShefa"/>
          <w:b/>
          <w:bCs/>
          <w:color w:val="3B2F2A" w:themeColor="text2" w:themeShade="80"/>
          <w:rtl/>
        </w:rPr>
        <w:t>.</w:t>
      </w:r>
      <w:r w:rsidR="00331B6B" w:rsidRPr="001B3037">
        <w:rPr>
          <w:rFonts w:ascii="FbShefa" w:hAnsi="FbShefa"/>
          <w:b/>
          <w:bCs/>
          <w:color w:val="3B2F2A" w:themeColor="text2" w:themeShade="80"/>
          <w:rtl/>
        </w:rPr>
        <w:t xml:space="preserve"> </w:t>
      </w:r>
      <w:r w:rsidRPr="00270114">
        <w:rPr>
          <w:rFonts w:ascii="FbShefa" w:hAnsi="FbShefa"/>
          <w:rtl/>
        </w:rPr>
        <w:t>ולא מפורק</w:t>
      </w:r>
      <w:r w:rsidR="00980F5A" w:rsidRPr="00270114">
        <w:rPr>
          <w:rFonts w:ascii="FbShefa" w:hAnsi="FbShefa"/>
          <w:rtl/>
        </w:rPr>
        <w:t>.</w:t>
      </w:r>
    </w:p>
    <w:p w14:paraId="3594E763" w14:textId="054D142C" w:rsidR="00433741" w:rsidRPr="00270114" w:rsidRDefault="00204C8F" w:rsidP="00204C8F">
      <w:pPr>
        <w:spacing w:line="240" w:lineRule="auto"/>
        <w:rPr>
          <w:rFonts w:ascii="FbShefa" w:hAnsi="FbShefa"/>
          <w:rtl/>
        </w:rPr>
      </w:pPr>
      <w:r w:rsidRPr="001B3037">
        <w:rPr>
          <w:rFonts w:ascii="FbShefa" w:hAnsi="FbShefa"/>
          <w:b/>
          <w:bCs/>
          <w:color w:val="3B2F2A" w:themeColor="text2" w:themeShade="80"/>
          <w:rtl/>
        </w:rPr>
        <w:t>שאלה</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אילימא לא מפורק כלל</w:t>
      </w:r>
      <w:r w:rsidR="00331B6B" w:rsidRPr="00270114">
        <w:rPr>
          <w:rFonts w:ascii="FbShefa" w:hAnsi="FbShefa"/>
          <w:rtl/>
        </w:rPr>
        <w:t xml:space="preserve">, </w:t>
      </w:r>
      <w:r w:rsidRPr="00270114">
        <w:rPr>
          <w:rFonts w:ascii="FbShefa" w:hAnsi="FbShefa"/>
          <w:rtl/>
        </w:rPr>
        <w:t>הא כתיב הקם תקים עמו</w:t>
      </w:r>
      <w:r w:rsidR="00980F5A" w:rsidRPr="00270114">
        <w:rPr>
          <w:rFonts w:ascii="FbShefa" w:hAnsi="FbShefa"/>
          <w:rtl/>
        </w:rPr>
        <w:t>.</w:t>
      </w:r>
    </w:p>
    <w:p w14:paraId="55F0D380" w14:textId="496ABC0C" w:rsidR="00204C8F" w:rsidRPr="00270114" w:rsidRDefault="00204C8F" w:rsidP="00204C8F">
      <w:pPr>
        <w:spacing w:line="240" w:lineRule="auto"/>
        <w:rPr>
          <w:rFonts w:ascii="FbShefa" w:hAnsi="FbShefa"/>
          <w:rtl/>
        </w:rPr>
      </w:pPr>
      <w:r w:rsidRPr="001B3037">
        <w:rPr>
          <w:rFonts w:ascii="FbShefa" w:hAnsi="FbShefa"/>
          <w:b/>
          <w:bCs/>
          <w:color w:val="3B2F2A" w:themeColor="text2" w:themeShade="80"/>
          <w:rtl/>
        </w:rPr>
        <w:t>אלא</w:t>
      </w:r>
      <w:r w:rsidR="00980F5A" w:rsidRPr="001B3037">
        <w:rPr>
          <w:rFonts w:ascii="FbShefa" w:hAnsi="FbShefa"/>
          <w:b/>
          <w:bCs/>
          <w:color w:val="3B2F2A" w:themeColor="text2" w:themeShade="80"/>
          <w:rtl/>
        </w:rPr>
        <w:t>.</w:t>
      </w:r>
      <w:r w:rsidR="00331B6B" w:rsidRPr="001B3037">
        <w:rPr>
          <w:rFonts w:ascii="FbShefa" w:hAnsi="FbShefa"/>
          <w:b/>
          <w:bCs/>
          <w:color w:val="3B2F2A" w:themeColor="text2" w:themeShade="80"/>
          <w:rtl/>
        </w:rPr>
        <w:t xml:space="preserve"> </w:t>
      </w:r>
      <w:r w:rsidRPr="00270114">
        <w:rPr>
          <w:rFonts w:ascii="FbShefa" w:hAnsi="FbShefa"/>
          <w:rtl/>
        </w:rPr>
        <w:t>לא מפורק בחנם</w:t>
      </w:r>
      <w:r w:rsidR="00331B6B" w:rsidRPr="00270114">
        <w:rPr>
          <w:rFonts w:ascii="FbShefa" w:hAnsi="FbShefa"/>
          <w:rtl/>
        </w:rPr>
        <w:t xml:space="preserve">, </w:t>
      </w:r>
      <w:r w:rsidRPr="00270114">
        <w:rPr>
          <w:rFonts w:ascii="FbShefa" w:hAnsi="FbShefa"/>
          <w:rtl/>
        </w:rPr>
        <w:t>אלא בשכר</w:t>
      </w:r>
      <w:r w:rsidR="00980F5A" w:rsidRPr="00270114">
        <w:rPr>
          <w:rFonts w:ascii="FbShefa" w:hAnsi="FbShefa"/>
          <w:rtl/>
        </w:rPr>
        <w:t>.</w:t>
      </w:r>
    </w:p>
    <w:p w14:paraId="7D6CD8FD" w14:textId="77777777" w:rsidR="00B72B00" w:rsidRPr="00270114" w:rsidRDefault="00B72B00" w:rsidP="009C3CB4">
      <w:pPr>
        <w:spacing w:line="240" w:lineRule="auto"/>
        <w:rPr>
          <w:rFonts w:ascii="FbShefa" w:hAnsi="FbShefa"/>
          <w:sz w:val="11"/>
          <w:rtl/>
        </w:rPr>
      </w:pPr>
    </w:p>
    <w:p w14:paraId="6700DB94"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שיעור פגיעה</w:t>
      </w:r>
    </w:p>
    <w:p w14:paraId="6A4F5B01" w14:textId="50C42A49"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השיעור</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שיערו חכמים אחד משבע ומחצה במיל, וזה הוא ריס</w:t>
      </w:r>
      <w:r w:rsidR="00980F5A" w:rsidRPr="00270114">
        <w:rPr>
          <w:rFonts w:ascii="FbShefa" w:hAnsi="FbShefa"/>
          <w:sz w:val="11"/>
          <w:rtl/>
        </w:rPr>
        <w:t>.</w:t>
      </w:r>
    </w:p>
    <w:p w14:paraId="12143508" w14:textId="23A71A45" w:rsidR="009C3CB4" w:rsidRPr="00270114" w:rsidRDefault="00913099" w:rsidP="009C3CB4">
      <w:pPr>
        <w:spacing w:line="240" w:lineRule="auto"/>
        <w:rPr>
          <w:rFonts w:ascii="FbShefa" w:hAnsi="FbShefa"/>
          <w:sz w:val="11"/>
          <w:rtl/>
        </w:rPr>
      </w:pPr>
      <w:r w:rsidRPr="001B3037">
        <w:rPr>
          <w:rFonts w:ascii="FbShefa" w:hAnsi="FbShefa"/>
          <w:b/>
          <w:bCs/>
          <w:color w:val="3B2F2A" w:themeColor="text2" w:themeShade="80"/>
          <w:sz w:val="11"/>
          <w:rtl/>
        </w:rPr>
        <w:t>שנאמר</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כי תראה</w:t>
      </w:r>
      <w:r w:rsidR="00980F5A" w:rsidRPr="00270114">
        <w:rPr>
          <w:rFonts w:ascii="FbShefa" w:hAnsi="FbShefa"/>
          <w:sz w:val="11"/>
          <w:rtl/>
        </w:rPr>
        <w:t>.</w:t>
      </w:r>
      <w:r w:rsidR="009C3CB4" w:rsidRPr="00270114">
        <w:rPr>
          <w:rFonts w:ascii="FbShefa" w:hAnsi="FbShefa"/>
          <w:sz w:val="11"/>
          <w:rtl/>
        </w:rPr>
        <w:t xml:space="preserve"> אפילו מרחוק</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ונאמר</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כי תפגע</w:t>
      </w:r>
      <w:r w:rsidRPr="00270114">
        <w:rPr>
          <w:rFonts w:ascii="FbShefa" w:hAnsi="FbShefa"/>
          <w:sz w:val="11"/>
          <w:rtl/>
        </w:rPr>
        <w:t>,</w:t>
      </w:r>
      <w:r w:rsidR="009C3CB4" w:rsidRPr="00270114">
        <w:rPr>
          <w:rFonts w:ascii="FbShefa" w:hAnsi="FbShefa"/>
          <w:sz w:val="11"/>
          <w:rtl/>
        </w:rPr>
        <w:t xml:space="preserve"> פגיעה ממש</w:t>
      </w:r>
      <w:r w:rsidR="00980F5A" w:rsidRPr="00270114">
        <w:rPr>
          <w:rFonts w:ascii="FbShefa" w:hAnsi="FbShefa"/>
          <w:sz w:val="11"/>
          <w:rtl/>
        </w:rPr>
        <w:t>.</w:t>
      </w:r>
      <w:r w:rsidR="009C3CB4" w:rsidRPr="001B3037">
        <w:rPr>
          <w:rFonts w:ascii="FbShefa" w:hAnsi="FbShefa"/>
          <w:b/>
          <w:bCs/>
          <w:color w:val="3B2F2A" w:themeColor="text2" w:themeShade="80"/>
          <w:sz w:val="11"/>
          <w:rtl/>
        </w:rPr>
        <w:t xml:space="preserve"> אלא</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ראייה שיש בה פגיעה</w:t>
      </w:r>
      <w:r w:rsidR="00980F5A" w:rsidRPr="00270114">
        <w:rPr>
          <w:rFonts w:ascii="FbShefa" w:hAnsi="FbShefa"/>
          <w:sz w:val="11"/>
          <w:rtl/>
        </w:rPr>
        <w:t>.</w:t>
      </w:r>
    </w:p>
    <w:p w14:paraId="54A65D62" w14:textId="23ABEC47"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עד פרסה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מדדה עמו, ונוטל שכר</w:t>
      </w:r>
      <w:r w:rsidR="00980F5A" w:rsidRPr="00270114">
        <w:rPr>
          <w:rFonts w:ascii="FbShefa" w:hAnsi="FbShefa"/>
          <w:sz w:val="11"/>
          <w:rtl/>
        </w:rPr>
        <w:t>.</w:t>
      </w:r>
    </w:p>
    <w:p w14:paraId="2AA9057A" w14:textId="0821225A" w:rsidR="009C3CB4" w:rsidRPr="001B3037" w:rsidRDefault="009C3CB4" w:rsidP="006A26AD">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sz w:val="11"/>
          <w:rtl/>
        </w:rPr>
        <w:br/>
      </w:r>
      <w:r w:rsidRPr="001B3037">
        <w:rPr>
          <w:rFonts w:ascii="FbShefa" w:eastAsia="Times New Roman" w:hAnsi="FbShefa"/>
          <w:b/>
          <w:bCs/>
          <w:color w:val="3B2F2A" w:themeColor="text2" w:themeShade="80"/>
          <w:rtl/>
        </w:rPr>
        <w:t>אֲבֵדָתוֹ וַאֲבֵדַת אָבִיו, אֲבֵדָתוֹ קוֹדֶמֶת</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אֲבֵדָתוֹ וַאֲבֵדַת רַבּוֹ, שֶׁלּוֹ קוֹדֶמֶת</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אֲבֵדַת אָבִיו וַאֲבֵדַת רַבּוֹ, שֶׁל רַבּוֹ קוֹדֶמֶת, שֶׁאָבִיו הֱבִיאוֹ לָעוֹלָם הַזֶּה, וְרַבּוֹ שֶׁלִּמְּדוֹ חָכְמָה מְבִיאוֹ לְחַיֵּי הָעוֹלָם הַבָּא</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וְאִם אָבִיו חָכָם, שֶׁל אָבִיו קוֹדֶמֶת</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הָיָה אָבִיו וְרַבּוֹ נוֹשְׂאִין מַשְּׂאוֹי, מֵנִיחַ אֶת שֶׁל רַבּוֹ</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וְאַחַר כָּךְ מֵנִיחַ אֶת שֶׁל אָבִיו</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הָיָה אָבִיו וְרַבּוֹ בְּבֵית הַשֶּׁבִי, פּוֹדֶה אֶת רַבּוֹ, וְאַחַר כָּךְ פּוֹדֶה אֶת אָבִיו</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וְאִם הָיָה אָבִיו חָכָם, פּוֹדֶה אֶת אָבִיו, וְאַחַר כָּךְ פּוֹדֶה אֶת רַבּוֹ: </w:t>
      </w:r>
    </w:p>
    <w:p w14:paraId="3143EA05" w14:textId="77777777" w:rsidR="009C3CB4" w:rsidRPr="00270114" w:rsidRDefault="009C3CB4" w:rsidP="009C3CB4">
      <w:pPr>
        <w:spacing w:line="240" w:lineRule="auto"/>
        <w:rPr>
          <w:rFonts w:ascii="FbShefa" w:hAnsi="FbShefa"/>
          <w:sz w:val="11"/>
          <w:rtl/>
        </w:rPr>
      </w:pPr>
    </w:p>
    <w:p w14:paraId="15758D59"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אבדתו קודמת</w:t>
      </w:r>
    </w:p>
    <w:p w14:paraId="3882C1C1" w14:textId="0C72D00F" w:rsidR="00433741" w:rsidRPr="00270114" w:rsidRDefault="00913099" w:rsidP="009C3CB4">
      <w:pPr>
        <w:spacing w:line="240" w:lineRule="auto"/>
        <w:rPr>
          <w:rFonts w:ascii="FbShefa" w:hAnsi="FbShefa"/>
          <w:sz w:val="11"/>
          <w:rtl/>
        </w:rPr>
      </w:pPr>
      <w:r w:rsidRPr="001B3037">
        <w:rPr>
          <w:rFonts w:ascii="FbShefa" w:hAnsi="FbShefa"/>
          <w:b/>
          <w:bCs/>
          <w:color w:val="3B2F2A" w:themeColor="text2" w:themeShade="80"/>
          <w:sz w:val="11"/>
          <w:rtl/>
        </w:rPr>
        <w:t>שנאמר</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אפס כי לא יהיה בך אביון</w:t>
      </w:r>
      <w:r w:rsidRPr="00270114">
        <w:rPr>
          <w:rFonts w:ascii="FbShefa" w:hAnsi="FbShefa"/>
          <w:sz w:val="11"/>
          <w:rtl/>
        </w:rPr>
        <w:t>,</w:t>
      </w:r>
      <w:r w:rsidR="009C3CB4" w:rsidRPr="00270114">
        <w:rPr>
          <w:rFonts w:ascii="FbShefa" w:hAnsi="FbShefa"/>
          <w:sz w:val="11"/>
          <w:rtl/>
        </w:rPr>
        <w:t xml:space="preserve"> שלך קודם לשל כל אדם</w:t>
      </w:r>
      <w:r w:rsidR="00980F5A" w:rsidRPr="00270114">
        <w:rPr>
          <w:rFonts w:ascii="FbShefa" w:hAnsi="FbShefa"/>
          <w:sz w:val="11"/>
          <w:rtl/>
        </w:rPr>
        <w:t>.</w:t>
      </w:r>
    </w:p>
    <w:p w14:paraId="11A5E91E" w14:textId="5F2EA790"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כל המקיים בעצמו כך</w:t>
      </w:r>
      <w:r w:rsidR="00980F5A" w:rsidRPr="00270114">
        <w:rPr>
          <w:rFonts w:ascii="FbShefa" w:hAnsi="FbShefa"/>
          <w:sz w:val="11"/>
          <w:rtl/>
        </w:rPr>
        <w:t>.</w:t>
      </w:r>
      <w:r w:rsidRPr="00270114">
        <w:rPr>
          <w:rFonts w:ascii="FbShefa" w:hAnsi="FbShefa"/>
          <w:sz w:val="11"/>
          <w:rtl/>
        </w:rPr>
        <w:t xml:space="preserve"> סוף בא לידי כך</w:t>
      </w:r>
      <w:r w:rsidR="00980F5A" w:rsidRPr="00270114">
        <w:rPr>
          <w:rFonts w:ascii="FbShefa" w:hAnsi="FbShefa"/>
          <w:sz w:val="11"/>
          <w:rtl/>
        </w:rPr>
        <w:t>.</w:t>
      </w:r>
    </w:p>
    <w:p w14:paraId="589CAF27" w14:textId="0B4FDB8A" w:rsidR="009C3CB4" w:rsidRPr="00270114" w:rsidRDefault="009C3CB4" w:rsidP="009C3CB4">
      <w:pPr>
        <w:spacing w:line="240" w:lineRule="auto"/>
        <w:rPr>
          <w:rFonts w:ascii="FbShefa" w:hAnsi="FbShefa"/>
          <w:sz w:val="11"/>
          <w:rtl/>
        </w:rPr>
      </w:pPr>
    </w:p>
    <w:p w14:paraId="0DF84B61"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מהו רבו</w:t>
      </w:r>
    </w:p>
    <w:p w14:paraId="09708469" w14:textId="5D2A4CEB" w:rsidR="009C3CB4" w:rsidRPr="00270114" w:rsidRDefault="00913099" w:rsidP="009C3CB4">
      <w:pPr>
        <w:spacing w:line="240" w:lineRule="auto"/>
        <w:rPr>
          <w:rFonts w:ascii="FbShefa" w:hAnsi="FbShefa"/>
          <w:sz w:val="11"/>
          <w:rtl/>
        </w:rPr>
      </w:pPr>
      <w:r w:rsidRPr="001B3037">
        <w:rPr>
          <w:rFonts w:ascii="FbShefa" w:hAnsi="FbShefa"/>
          <w:b/>
          <w:bCs/>
          <w:color w:val="3B2F2A" w:themeColor="text2" w:themeShade="80"/>
          <w:sz w:val="11"/>
          <w:rtl/>
        </w:rPr>
        <w:t>דעה</w:t>
      </w:r>
      <w:r w:rsidR="009C3CB4" w:rsidRPr="001B3037">
        <w:rPr>
          <w:rFonts w:ascii="FbShefa" w:hAnsi="FbShefa"/>
          <w:b/>
          <w:bCs/>
          <w:color w:val="3B2F2A" w:themeColor="text2" w:themeShade="80"/>
          <w:sz w:val="11"/>
          <w:rtl/>
        </w:rPr>
        <w:t xml:space="preserve"> א</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שלמדו חכמה, ולא שלמדו מקרא ומשנה</w:t>
      </w:r>
      <w:r w:rsidR="00980F5A" w:rsidRPr="00270114">
        <w:rPr>
          <w:rFonts w:ascii="FbShefa" w:hAnsi="FbShefa"/>
          <w:sz w:val="11"/>
          <w:rtl/>
        </w:rPr>
        <w:t>.</w:t>
      </w:r>
    </w:p>
    <w:p w14:paraId="30A4464B" w14:textId="35651FA1" w:rsidR="00433741" w:rsidRPr="00270114" w:rsidRDefault="00913099" w:rsidP="009C3CB4">
      <w:pPr>
        <w:spacing w:line="240" w:lineRule="auto"/>
        <w:rPr>
          <w:rFonts w:ascii="FbShefa" w:hAnsi="FbShefa"/>
          <w:sz w:val="11"/>
          <w:rtl/>
        </w:rPr>
      </w:pPr>
      <w:r w:rsidRPr="001B3037">
        <w:rPr>
          <w:rFonts w:ascii="FbShefa" w:hAnsi="FbShefa"/>
          <w:b/>
          <w:bCs/>
          <w:color w:val="3B2F2A" w:themeColor="text2" w:themeShade="80"/>
          <w:sz w:val="11"/>
          <w:rtl/>
        </w:rPr>
        <w:t>דעה</w:t>
      </w:r>
      <w:r w:rsidR="009C3CB4" w:rsidRPr="001B3037">
        <w:rPr>
          <w:rFonts w:ascii="FbShefa" w:hAnsi="FbShefa"/>
          <w:b/>
          <w:bCs/>
          <w:color w:val="3B2F2A" w:themeColor="text2" w:themeShade="80"/>
          <w:sz w:val="11"/>
          <w:rtl/>
        </w:rPr>
        <w:t xml:space="preserve"> ב</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כל שרוב חכמתו הימנו</w:t>
      </w:r>
      <w:r w:rsidR="00980F5A" w:rsidRPr="00270114">
        <w:rPr>
          <w:rFonts w:ascii="FbShefa" w:hAnsi="FbShefa"/>
          <w:sz w:val="11"/>
          <w:rtl/>
        </w:rPr>
        <w:t>.</w:t>
      </w:r>
    </w:p>
    <w:p w14:paraId="053D282A" w14:textId="24ECEF47" w:rsidR="00913099" w:rsidRPr="001B3037" w:rsidRDefault="00913099" w:rsidP="009C3CB4">
      <w:pPr>
        <w:spacing w:line="240" w:lineRule="auto"/>
        <w:rPr>
          <w:rFonts w:ascii="FbShefa" w:hAnsi="FbShefa"/>
          <w:b/>
          <w:bCs/>
          <w:color w:val="3B2F2A" w:themeColor="text2" w:themeShade="80"/>
          <w:sz w:val="11"/>
          <w:rtl/>
        </w:rPr>
      </w:pPr>
    </w:p>
    <w:p w14:paraId="37486129" w14:textId="2B11C3FF" w:rsidR="00433741" w:rsidRPr="00270114" w:rsidRDefault="00913099" w:rsidP="009C3CB4">
      <w:pPr>
        <w:spacing w:line="240" w:lineRule="auto"/>
        <w:rPr>
          <w:rFonts w:ascii="FbShefa" w:hAnsi="FbShefa"/>
          <w:sz w:val="11"/>
          <w:rtl/>
        </w:rPr>
      </w:pPr>
      <w:r w:rsidRPr="001B3037">
        <w:rPr>
          <w:rFonts w:ascii="FbShefa" w:hAnsi="FbShefa"/>
          <w:b/>
          <w:bCs/>
          <w:color w:val="3B2F2A" w:themeColor="text2" w:themeShade="80"/>
          <w:sz w:val="11"/>
          <w:rtl/>
        </w:rPr>
        <w:t>דעה</w:t>
      </w:r>
      <w:r w:rsidR="009C3CB4" w:rsidRPr="001B3037">
        <w:rPr>
          <w:rFonts w:ascii="FbShefa" w:hAnsi="FbShefa"/>
          <w:b/>
          <w:bCs/>
          <w:color w:val="3B2F2A" w:themeColor="text2" w:themeShade="80"/>
          <w:sz w:val="11"/>
          <w:rtl/>
        </w:rPr>
        <w:t xml:space="preserve"> ג</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אפילו לא האיר עיניו אלא במשנה אחת</w:t>
      </w:r>
      <w:r w:rsidR="00980F5A" w:rsidRPr="00270114">
        <w:rPr>
          <w:rFonts w:ascii="FbShefa" w:hAnsi="FbShefa"/>
          <w:sz w:val="11"/>
          <w:rtl/>
        </w:rPr>
        <w:t>.</w:t>
      </w:r>
    </w:p>
    <w:p w14:paraId="38C687E5" w14:textId="7C2302EB" w:rsidR="00913099" w:rsidRPr="00270114" w:rsidRDefault="00913099" w:rsidP="00913099">
      <w:pPr>
        <w:spacing w:line="240" w:lineRule="auto"/>
        <w:rPr>
          <w:rFonts w:ascii="FbShefa" w:hAnsi="FbShefa"/>
          <w:sz w:val="11"/>
          <w:rtl/>
        </w:rPr>
      </w:pPr>
      <w:r w:rsidRPr="001B3037">
        <w:rPr>
          <w:rFonts w:ascii="FbShefa" w:hAnsi="FbShefa"/>
          <w:b/>
          <w:bCs/>
          <w:color w:val="3B2F2A" w:themeColor="text2" w:themeShade="80"/>
          <w:sz w:val="11"/>
          <w:rtl/>
        </w:rPr>
        <w:t>כגון</w:t>
      </w:r>
      <w:r w:rsidR="00980F5A" w:rsidRPr="00270114">
        <w:rPr>
          <w:rFonts w:ascii="FbShefa" w:hAnsi="FbShefa"/>
          <w:sz w:val="11"/>
          <w:rtl/>
        </w:rPr>
        <w:t>.</w:t>
      </w:r>
      <w:r w:rsidRPr="00270114">
        <w:rPr>
          <w:rFonts w:ascii="FbShefa" w:hAnsi="FbShefa"/>
          <w:sz w:val="11"/>
          <w:rtl/>
        </w:rPr>
        <w:t xml:space="preserve"> דאסברן זוהמא ליסטרון</w:t>
      </w:r>
      <w:r w:rsidR="00980F5A" w:rsidRPr="00270114">
        <w:rPr>
          <w:rFonts w:ascii="FbShefa" w:hAnsi="FbShefa"/>
          <w:sz w:val="11"/>
          <w:rtl/>
        </w:rPr>
        <w:t>.</w:t>
      </w:r>
    </w:p>
    <w:p w14:paraId="75773808" w14:textId="7354144D" w:rsidR="00433741" w:rsidRPr="00270114" w:rsidRDefault="00913099" w:rsidP="00913099">
      <w:pPr>
        <w:spacing w:line="240" w:lineRule="auto"/>
        <w:rPr>
          <w:rFonts w:ascii="FbShefa" w:hAnsi="FbShefa"/>
          <w:sz w:val="11"/>
          <w:rtl/>
        </w:rPr>
      </w:pPr>
      <w:r w:rsidRPr="001B3037">
        <w:rPr>
          <w:rFonts w:ascii="FbShefa" w:hAnsi="FbShefa"/>
          <w:b/>
          <w:bCs/>
          <w:color w:val="3B2F2A" w:themeColor="text2" w:themeShade="80"/>
          <w:sz w:val="11"/>
          <w:rtl/>
        </w:rPr>
        <w:t>או כגון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אחד יורד לאמת השחי ואחד פותח כיון</w:t>
      </w:r>
      <w:r w:rsidR="00980F5A" w:rsidRPr="00270114">
        <w:rPr>
          <w:rFonts w:ascii="FbShefa" w:hAnsi="FbShefa"/>
          <w:sz w:val="11"/>
          <w:rtl/>
        </w:rPr>
        <w:t>.</w:t>
      </w:r>
    </w:p>
    <w:p w14:paraId="6043D577" w14:textId="6EC422C8" w:rsidR="00913099" w:rsidRPr="00270114" w:rsidRDefault="00913099" w:rsidP="009C3CB4">
      <w:pPr>
        <w:spacing w:line="240" w:lineRule="auto"/>
        <w:rPr>
          <w:rFonts w:ascii="FbShefa" w:hAnsi="FbShefa"/>
          <w:sz w:val="11"/>
          <w:rtl/>
        </w:rPr>
      </w:pPr>
    </w:p>
    <w:p w14:paraId="22819621" w14:textId="7BE1D8D9" w:rsidR="00913099" w:rsidRPr="00270114" w:rsidRDefault="00913099" w:rsidP="00913099">
      <w:pPr>
        <w:pStyle w:val="3"/>
        <w:rPr>
          <w:rFonts w:ascii="FbShefa" w:hAnsi="FbShefa"/>
          <w:color w:val="7C5F1D"/>
          <w:rtl/>
        </w:rPr>
      </w:pPr>
      <w:r w:rsidRPr="00270114">
        <w:rPr>
          <w:rFonts w:ascii="FbShefa" w:hAnsi="FbShefa"/>
          <w:color w:val="7C5F1D"/>
          <w:rtl/>
        </w:rPr>
        <w:t>ת"ש:</w:t>
      </w:r>
    </w:p>
    <w:p w14:paraId="105FD2B3" w14:textId="1F7E7159"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רבו</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שלמדו חכמה</w:t>
      </w:r>
      <w:r w:rsidR="00980F5A" w:rsidRPr="00270114">
        <w:rPr>
          <w:rFonts w:ascii="FbShefa" w:hAnsi="FbShefa"/>
          <w:sz w:val="11"/>
          <w:rtl/>
        </w:rPr>
        <w:t>.</w:t>
      </w:r>
    </w:p>
    <w:p w14:paraId="706FF5B1" w14:textId="3388566D" w:rsidR="009C3CB4" w:rsidRPr="00270114" w:rsidRDefault="00C85836"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מאי חכמה</w:t>
      </w:r>
      <w:r w:rsidR="00331B6B" w:rsidRPr="00270114">
        <w:rPr>
          <w:rFonts w:ascii="FbShefa" w:hAnsi="FbShefa"/>
          <w:sz w:val="11"/>
          <w:rtl/>
        </w:rPr>
        <w:t xml:space="preserve">, </w:t>
      </w:r>
      <w:r w:rsidR="009C3CB4" w:rsidRPr="00270114">
        <w:rPr>
          <w:rFonts w:ascii="FbShefa" w:hAnsi="FbShefa"/>
          <w:sz w:val="11"/>
          <w:rtl/>
        </w:rPr>
        <w:t>רוב חכמתו</w:t>
      </w:r>
      <w:r w:rsidR="00980F5A" w:rsidRPr="00270114">
        <w:rPr>
          <w:rFonts w:ascii="FbShefa" w:hAnsi="FbShefa"/>
          <w:sz w:val="11"/>
          <w:rtl/>
        </w:rPr>
        <w:t>.</w:t>
      </w:r>
    </w:p>
    <w:p w14:paraId="123186E8" w14:textId="77777777" w:rsidR="009C3CB4" w:rsidRPr="001B3037" w:rsidRDefault="009C3CB4" w:rsidP="009C3CB4">
      <w:pPr>
        <w:spacing w:line="240" w:lineRule="auto"/>
        <w:rPr>
          <w:rFonts w:ascii="FbShefa" w:hAnsi="FbShefa"/>
          <w:b/>
          <w:bCs/>
          <w:color w:val="3B2F2A" w:themeColor="text2" w:themeShade="80"/>
          <w:sz w:val="11"/>
          <w:rtl/>
        </w:rPr>
      </w:pPr>
    </w:p>
    <w:p w14:paraId="47701FBC" w14:textId="77777777" w:rsidR="00C85836" w:rsidRPr="00270114" w:rsidRDefault="009C3CB4" w:rsidP="00C85836">
      <w:pPr>
        <w:pStyle w:val="3"/>
        <w:rPr>
          <w:rFonts w:ascii="FbShefa" w:hAnsi="FbShefa"/>
          <w:color w:val="7C5F1D"/>
          <w:rtl/>
        </w:rPr>
      </w:pPr>
      <w:r w:rsidRPr="00270114">
        <w:rPr>
          <w:rFonts w:ascii="FbShefa" w:hAnsi="FbShefa"/>
          <w:color w:val="7C5F1D"/>
          <w:rtl/>
        </w:rPr>
        <w:t>תלמידי חכמים שבבבל</w:t>
      </w:r>
      <w:r w:rsidR="00C85836" w:rsidRPr="00270114">
        <w:rPr>
          <w:rFonts w:ascii="FbShefa" w:hAnsi="FbShefa"/>
          <w:color w:val="7C5F1D"/>
          <w:rtl/>
        </w:rPr>
        <w:t>:</w:t>
      </w:r>
    </w:p>
    <w:p w14:paraId="7F7FBCB4" w14:textId="0D13A337" w:rsidR="00C85836" w:rsidRPr="00270114" w:rsidRDefault="009C3CB4" w:rsidP="00C85836">
      <w:pPr>
        <w:spacing w:line="240" w:lineRule="auto"/>
        <w:rPr>
          <w:rFonts w:ascii="FbShefa" w:hAnsi="FbShefa"/>
          <w:sz w:val="11"/>
          <w:rtl/>
        </w:rPr>
      </w:pPr>
      <w:r w:rsidRPr="001B3037">
        <w:rPr>
          <w:rFonts w:ascii="FbShefa" w:hAnsi="FbShefa"/>
          <w:b/>
          <w:bCs/>
          <w:color w:val="3B2F2A" w:themeColor="text2" w:themeShade="80"/>
          <w:sz w:val="11"/>
          <w:rtl/>
        </w:rPr>
        <w:t>עומדין</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זה מפני זה</w:t>
      </w:r>
      <w:r w:rsidR="00980F5A" w:rsidRPr="00270114">
        <w:rPr>
          <w:rFonts w:ascii="FbShefa" w:hAnsi="FbShefa"/>
          <w:sz w:val="11"/>
          <w:rtl/>
        </w:rPr>
        <w:t>.</w:t>
      </w:r>
    </w:p>
    <w:p w14:paraId="1F3DE42C" w14:textId="6CBAF3C3" w:rsidR="00433741" w:rsidRPr="00270114" w:rsidRDefault="009C3CB4" w:rsidP="00C85836">
      <w:pPr>
        <w:spacing w:line="240" w:lineRule="auto"/>
        <w:rPr>
          <w:rFonts w:ascii="FbShefa" w:hAnsi="FbShefa"/>
          <w:sz w:val="11"/>
          <w:rtl/>
        </w:rPr>
      </w:pPr>
      <w:r w:rsidRPr="001B3037">
        <w:rPr>
          <w:rFonts w:ascii="FbShefa" w:hAnsi="FbShefa"/>
          <w:b/>
          <w:bCs/>
          <w:color w:val="3B2F2A" w:themeColor="text2" w:themeShade="80"/>
          <w:sz w:val="11"/>
          <w:rtl/>
        </w:rPr>
        <w:t>וקורעין</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זה על זה</w:t>
      </w:r>
      <w:r w:rsidR="00980F5A" w:rsidRPr="00270114">
        <w:rPr>
          <w:rFonts w:ascii="FbShefa" w:hAnsi="FbShefa"/>
          <w:sz w:val="11"/>
          <w:rtl/>
        </w:rPr>
        <w:t>.</w:t>
      </w:r>
    </w:p>
    <w:p w14:paraId="276792EA" w14:textId="6CBAD262" w:rsidR="00433741" w:rsidRPr="00270114" w:rsidRDefault="009C3CB4" w:rsidP="00C85836">
      <w:pPr>
        <w:spacing w:line="240" w:lineRule="auto"/>
        <w:rPr>
          <w:rFonts w:ascii="FbShefa" w:hAnsi="FbShefa"/>
          <w:sz w:val="11"/>
          <w:rtl/>
        </w:rPr>
      </w:pPr>
      <w:r w:rsidRPr="001B3037">
        <w:rPr>
          <w:rFonts w:ascii="FbShefa" w:hAnsi="FbShefa"/>
          <w:b/>
          <w:bCs/>
          <w:color w:val="3B2F2A" w:themeColor="text2" w:themeShade="80"/>
          <w:sz w:val="11"/>
          <w:rtl/>
        </w:rPr>
        <w:t>ולענין אבדה</w:t>
      </w:r>
      <w:r w:rsidR="00980F5A" w:rsidRPr="00270114">
        <w:rPr>
          <w:rFonts w:ascii="FbShefa" w:hAnsi="FbShefa"/>
          <w:sz w:val="11"/>
          <w:rtl/>
        </w:rPr>
        <w:t>.</w:t>
      </w:r>
      <w:r w:rsidRPr="00270114">
        <w:rPr>
          <w:rFonts w:ascii="FbShefa" w:hAnsi="FbShefa"/>
          <w:sz w:val="11"/>
          <w:rtl/>
        </w:rPr>
        <w:t xml:space="preserve"> במקום אביו, אינן חוזרין אלא לרבו מובהק</w:t>
      </w:r>
      <w:r w:rsidR="00980F5A" w:rsidRPr="00270114">
        <w:rPr>
          <w:rFonts w:ascii="FbShefa" w:hAnsi="FbShefa"/>
          <w:sz w:val="11"/>
          <w:rtl/>
        </w:rPr>
        <w:t>.</w:t>
      </w:r>
    </w:p>
    <w:p w14:paraId="405B0420" w14:textId="24673BA3" w:rsidR="00C85836" w:rsidRPr="001B3037" w:rsidRDefault="00C85836" w:rsidP="009C3CB4">
      <w:pPr>
        <w:spacing w:line="240" w:lineRule="auto"/>
        <w:rPr>
          <w:rFonts w:ascii="FbShefa" w:hAnsi="FbShefa"/>
          <w:b/>
          <w:bCs/>
          <w:color w:val="3B2F2A" w:themeColor="text2" w:themeShade="80"/>
          <w:sz w:val="11"/>
          <w:rtl/>
        </w:rPr>
      </w:pPr>
    </w:p>
    <w:p w14:paraId="0BDFBC76" w14:textId="77777777" w:rsidR="00C85836" w:rsidRPr="00270114" w:rsidRDefault="009C3CB4" w:rsidP="00C85836">
      <w:pPr>
        <w:pStyle w:val="3"/>
        <w:rPr>
          <w:rFonts w:ascii="FbShefa" w:hAnsi="FbShefa"/>
          <w:color w:val="7C5F1D"/>
          <w:rtl/>
        </w:rPr>
      </w:pPr>
      <w:r w:rsidRPr="00270114">
        <w:rPr>
          <w:rFonts w:ascii="FbShefa" w:hAnsi="FbShefa"/>
          <w:color w:val="7C5F1D"/>
          <w:rtl/>
        </w:rPr>
        <w:t>תלמיד שצריך לו רבו</w:t>
      </w:r>
      <w:r w:rsidR="00C85836" w:rsidRPr="00270114">
        <w:rPr>
          <w:rFonts w:ascii="FbShefa" w:hAnsi="FbShefa"/>
          <w:color w:val="7C5F1D"/>
          <w:rtl/>
        </w:rPr>
        <w:t>:</w:t>
      </w:r>
    </w:p>
    <w:p w14:paraId="6B1CD525" w14:textId="05E533F1"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קבעי מיניה</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רב חסדא מרב הונא</w:t>
      </w:r>
      <w:r w:rsidR="00980F5A" w:rsidRPr="00270114">
        <w:rPr>
          <w:rFonts w:ascii="FbShefa" w:hAnsi="FbShefa"/>
          <w:sz w:val="11"/>
          <w:rtl/>
        </w:rPr>
        <w:t>.</w:t>
      </w:r>
    </w:p>
    <w:p w14:paraId="7A550224" w14:textId="1CD993D5"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א"ל</w:t>
      </w:r>
      <w:r w:rsidR="00980F5A" w:rsidRPr="001B3037">
        <w:rPr>
          <w:rFonts w:ascii="FbShefa" w:hAnsi="FbShefa"/>
          <w:b/>
          <w:bCs/>
          <w:color w:val="3B2F2A" w:themeColor="text2" w:themeShade="80"/>
          <w:sz w:val="11"/>
          <w:rtl/>
        </w:rPr>
        <w:t>.</w:t>
      </w:r>
      <w:r w:rsidRPr="00270114">
        <w:rPr>
          <w:rFonts w:ascii="FbShefa" w:hAnsi="FbShefa"/>
          <w:sz w:val="11"/>
          <w:rtl/>
        </w:rPr>
        <w:t xml:space="preserve"> חסדא חסדא, לא צריכנא לך, את צריכת לי</w:t>
      </w:r>
      <w:r w:rsidR="00980F5A" w:rsidRPr="00270114">
        <w:rPr>
          <w:rFonts w:ascii="FbShefa" w:hAnsi="FbShefa"/>
          <w:sz w:val="11"/>
          <w:rtl/>
        </w:rPr>
        <w:t>.</w:t>
      </w:r>
    </w:p>
    <w:p w14:paraId="1150D200" w14:textId="4C29CAC7" w:rsidR="00C85836" w:rsidRPr="001B3037" w:rsidRDefault="00C85836" w:rsidP="00C85836">
      <w:pPr>
        <w:spacing w:line="240" w:lineRule="auto"/>
        <w:rPr>
          <w:rFonts w:ascii="FbShefa" w:hAnsi="FbShefa"/>
          <w:b/>
          <w:bCs/>
          <w:color w:val="3B2F2A" w:themeColor="text2" w:themeShade="80"/>
          <w:sz w:val="11"/>
          <w:rtl/>
        </w:rPr>
      </w:pPr>
    </w:p>
    <w:p w14:paraId="77679136" w14:textId="1293AD4E" w:rsidR="00433741" w:rsidRPr="00270114" w:rsidRDefault="00C85836" w:rsidP="00C85836">
      <w:pPr>
        <w:spacing w:line="240" w:lineRule="auto"/>
        <w:rPr>
          <w:rFonts w:ascii="FbShefa" w:hAnsi="FbShefa"/>
          <w:sz w:val="11"/>
          <w:rtl/>
        </w:rPr>
      </w:pPr>
      <w:r w:rsidRPr="001B3037">
        <w:rPr>
          <w:rFonts w:ascii="FbShefa" w:hAnsi="FbShefa"/>
          <w:b/>
          <w:bCs/>
          <w:color w:val="3B2F2A" w:themeColor="text2" w:themeShade="80"/>
          <w:sz w:val="11"/>
          <w:rtl/>
        </w:rPr>
        <w:t>ארבעין שנין</w:t>
      </w:r>
      <w:r w:rsidR="00980F5A" w:rsidRPr="00270114">
        <w:rPr>
          <w:rFonts w:ascii="FbShefa" w:hAnsi="FbShefa"/>
          <w:sz w:val="11"/>
          <w:rtl/>
        </w:rPr>
        <w:t>.</w:t>
      </w:r>
      <w:r w:rsidRPr="00270114">
        <w:rPr>
          <w:rFonts w:ascii="FbShefa" w:hAnsi="FbShefa"/>
          <w:sz w:val="11"/>
          <w:rtl/>
        </w:rPr>
        <w:t xml:space="preserve"> איקפדי אהדדי ולא עיילי לגבי הדדי</w:t>
      </w:r>
      <w:r w:rsidR="00980F5A" w:rsidRPr="00270114">
        <w:rPr>
          <w:rFonts w:ascii="FbShefa" w:hAnsi="FbShefa"/>
          <w:sz w:val="11"/>
          <w:rtl/>
        </w:rPr>
        <w:t>.</w:t>
      </w:r>
    </w:p>
    <w:p w14:paraId="7F81E3BC" w14:textId="4528BDE9" w:rsidR="00C85836" w:rsidRPr="00270114" w:rsidRDefault="00C85836" w:rsidP="00C85836">
      <w:pPr>
        <w:spacing w:line="240" w:lineRule="auto"/>
        <w:rPr>
          <w:rFonts w:ascii="FbShefa" w:hAnsi="FbShefa"/>
          <w:sz w:val="11"/>
          <w:rtl/>
        </w:rPr>
      </w:pPr>
      <w:r w:rsidRPr="001B3037">
        <w:rPr>
          <w:rFonts w:ascii="FbShefa" w:hAnsi="FbShefa"/>
          <w:b/>
          <w:bCs/>
          <w:color w:val="3B2F2A" w:themeColor="text2" w:themeShade="80"/>
          <w:sz w:val="11"/>
          <w:rtl/>
        </w:rPr>
        <w:t>ישבו שניהם</w:t>
      </w:r>
      <w:r w:rsidR="00980F5A" w:rsidRPr="001B3037">
        <w:rPr>
          <w:rFonts w:ascii="FbShefa" w:hAnsi="FbShefa"/>
          <w:b/>
          <w:bCs/>
          <w:color w:val="3B2F2A" w:themeColor="text2" w:themeShade="80"/>
          <w:sz w:val="11"/>
          <w:rtl/>
        </w:rPr>
        <w:t>.</w:t>
      </w:r>
      <w:r w:rsidR="00C973E8" w:rsidRPr="001B3037">
        <w:rPr>
          <w:rFonts w:ascii="FbShefa" w:hAnsi="FbShefa"/>
          <w:b/>
          <w:bCs/>
          <w:color w:val="3B2F2A" w:themeColor="text2" w:themeShade="80"/>
          <w:sz w:val="11"/>
          <w:rtl/>
        </w:rPr>
        <w:t xml:space="preserve"> </w:t>
      </w:r>
      <w:r w:rsidR="00C973E8" w:rsidRPr="00270114">
        <w:rPr>
          <w:rFonts w:ascii="FbShefa" w:hAnsi="FbShefa"/>
          <w:sz w:val="11"/>
          <w:rtl/>
        </w:rPr>
        <w:t>בתענית,</w:t>
      </w:r>
      <w:r w:rsidRPr="00270114">
        <w:rPr>
          <w:rFonts w:ascii="FbShefa" w:hAnsi="FbShefa"/>
          <w:sz w:val="11"/>
          <w:rtl/>
        </w:rPr>
        <w:t xml:space="preserve"> משום דחלש דעתיה ומשום דחשדי</w:t>
      </w:r>
      <w:r w:rsidR="00980F5A" w:rsidRPr="00270114">
        <w:rPr>
          <w:rFonts w:ascii="FbShefa" w:hAnsi="FbShefa"/>
          <w:sz w:val="11"/>
          <w:rtl/>
        </w:rPr>
        <w:t>.</w:t>
      </w:r>
    </w:p>
    <w:p w14:paraId="72389163" w14:textId="77777777" w:rsidR="009C3CB4" w:rsidRPr="00270114" w:rsidRDefault="009C3CB4" w:rsidP="009C3CB4">
      <w:pPr>
        <w:spacing w:line="240" w:lineRule="auto"/>
        <w:rPr>
          <w:rFonts w:ascii="FbShefa" w:hAnsi="FbShefa"/>
          <w:sz w:val="11"/>
          <w:rtl/>
        </w:rPr>
      </w:pPr>
    </w:p>
    <w:p w14:paraId="7F2E6B43"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מקרא משנה תלמוד</w:t>
      </w:r>
    </w:p>
    <w:p w14:paraId="32D5E38D" w14:textId="7619DF96"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העוסקין במקרא</w:t>
      </w:r>
      <w:r w:rsidR="00980F5A" w:rsidRPr="00270114">
        <w:rPr>
          <w:rFonts w:ascii="FbShefa" w:hAnsi="FbShefa"/>
          <w:sz w:val="11"/>
          <w:rtl/>
        </w:rPr>
        <w:t>.</w:t>
      </w:r>
      <w:r w:rsidRPr="00270114">
        <w:rPr>
          <w:rFonts w:ascii="FbShefa" w:hAnsi="FbShefa"/>
          <w:sz w:val="11"/>
          <w:rtl/>
        </w:rPr>
        <w:t xml:space="preserve"> מדה ואינה מדה</w:t>
      </w:r>
      <w:r w:rsidR="00980F5A" w:rsidRPr="00270114">
        <w:rPr>
          <w:rFonts w:ascii="FbShefa" w:hAnsi="FbShefa"/>
          <w:sz w:val="11"/>
          <w:rtl/>
        </w:rPr>
        <w:t>.</w:t>
      </w:r>
    </w:p>
    <w:p w14:paraId="52875597" w14:textId="6F6A8F5F"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במשנה</w:t>
      </w:r>
      <w:r w:rsidR="00980F5A" w:rsidRPr="00270114">
        <w:rPr>
          <w:rFonts w:ascii="FbShefa" w:hAnsi="FbShefa"/>
          <w:sz w:val="11"/>
          <w:rtl/>
        </w:rPr>
        <w:t>.</w:t>
      </w:r>
      <w:r w:rsidRPr="00270114">
        <w:rPr>
          <w:rFonts w:ascii="FbShefa" w:hAnsi="FbShefa"/>
          <w:sz w:val="11"/>
          <w:rtl/>
        </w:rPr>
        <w:t xml:space="preserve"> מדה ונוטלין עליה שכר</w:t>
      </w:r>
      <w:r w:rsidR="00980F5A" w:rsidRPr="00270114">
        <w:rPr>
          <w:rFonts w:ascii="FbShefa" w:hAnsi="FbShefa"/>
          <w:sz w:val="11"/>
          <w:rtl/>
        </w:rPr>
        <w:t>.</w:t>
      </w:r>
    </w:p>
    <w:p w14:paraId="2CEB52A1" w14:textId="55A577A3"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בתלמוד</w:t>
      </w:r>
      <w:r w:rsidR="00980F5A" w:rsidRPr="00270114">
        <w:rPr>
          <w:rFonts w:ascii="FbShefa" w:hAnsi="FbShefa"/>
          <w:sz w:val="11"/>
          <w:rtl/>
        </w:rPr>
        <w:t>.</w:t>
      </w:r>
      <w:r w:rsidRPr="00270114">
        <w:rPr>
          <w:rFonts w:ascii="FbShefa" w:hAnsi="FbShefa"/>
          <w:sz w:val="11"/>
          <w:rtl/>
        </w:rPr>
        <w:t xml:space="preserve"> אין לך מדה גדולה מזו</w:t>
      </w:r>
      <w:r w:rsidR="00980F5A" w:rsidRPr="00270114">
        <w:rPr>
          <w:rFonts w:ascii="FbShefa" w:hAnsi="FbShefa"/>
          <w:sz w:val="11"/>
          <w:rtl/>
        </w:rPr>
        <w:t>.</w:t>
      </w:r>
    </w:p>
    <w:p w14:paraId="75BABF58" w14:textId="34729C05"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ולעולם</w:t>
      </w:r>
      <w:r w:rsidR="00980F5A" w:rsidRPr="00270114">
        <w:rPr>
          <w:rFonts w:ascii="FbShefa" w:hAnsi="FbShefa"/>
          <w:sz w:val="11"/>
          <w:rtl/>
        </w:rPr>
        <w:t>.</w:t>
      </w:r>
      <w:r w:rsidRPr="00270114">
        <w:rPr>
          <w:rFonts w:ascii="FbShefa" w:hAnsi="FbShefa"/>
          <w:sz w:val="11"/>
          <w:rtl/>
        </w:rPr>
        <w:t xml:space="preserve"> הוי רץ למשנה יותר מן התלמוד</w:t>
      </w:r>
      <w:r w:rsidR="00980F5A" w:rsidRPr="00270114">
        <w:rPr>
          <w:rFonts w:ascii="FbShefa" w:hAnsi="FbShefa"/>
          <w:sz w:val="11"/>
          <w:rtl/>
        </w:rPr>
        <w:t>.</w:t>
      </w:r>
    </w:p>
    <w:p w14:paraId="21D7E8DD" w14:textId="5B3AB190" w:rsidR="009C3CB4" w:rsidRPr="00270114" w:rsidRDefault="009C3CB4" w:rsidP="00794C1A">
      <w:pPr>
        <w:pStyle w:val="1"/>
        <w:rPr>
          <w:rFonts w:ascii="FbShefa" w:hAnsi="FbShefa"/>
          <w:rtl/>
        </w:rPr>
      </w:pPr>
      <w:r w:rsidRPr="00270114">
        <w:rPr>
          <w:rFonts w:ascii="FbShefa" w:hAnsi="FbShefa"/>
          <w:sz w:val="11"/>
          <w:rtl/>
        </w:rPr>
        <w:t>לג</w:t>
      </w:r>
      <w:r w:rsidR="00B36BF2" w:rsidRPr="00270114">
        <w:rPr>
          <w:rFonts w:ascii="FbShefa" w:hAnsi="FbShefa"/>
          <w:sz w:val="11"/>
          <w:rtl/>
        </w:rPr>
        <w:t>, ב</w:t>
      </w:r>
    </w:p>
    <w:p w14:paraId="730D2D8A" w14:textId="6F3DF77E" w:rsidR="009C3CB4" w:rsidRPr="00270114" w:rsidRDefault="00C973E8" w:rsidP="009C3CB4">
      <w:pPr>
        <w:spacing w:line="240" w:lineRule="auto"/>
        <w:rPr>
          <w:rFonts w:ascii="FbShefa" w:hAnsi="FbShefa"/>
          <w:sz w:val="11"/>
          <w:rtl/>
        </w:rPr>
      </w:pPr>
      <w:r w:rsidRPr="001B3037">
        <w:rPr>
          <w:rFonts w:ascii="FbShefa" w:hAnsi="FbShefa"/>
          <w:b/>
          <w:bCs/>
          <w:color w:val="3B2F2A" w:themeColor="text2" w:themeShade="80"/>
          <w:sz w:val="11"/>
          <w:rtl/>
        </w:rPr>
        <w:t>שאלה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אמרת</w:t>
      </w:r>
      <w:r w:rsidRPr="00270114">
        <w:rPr>
          <w:rFonts w:ascii="FbShefa" w:hAnsi="FbShefa"/>
          <w:sz w:val="11"/>
          <w:rtl/>
        </w:rPr>
        <w:t>,</w:t>
      </w:r>
      <w:r w:rsidR="009C3CB4" w:rsidRPr="00270114">
        <w:rPr>
          <w:rFonts w:ascii="FbShefa" w:hAnsi="FbShefa"/>
          <w:sz w:val="11"/>
          <w:rtl/>
        </w:rPr>
        <w:t xml:space="preserve"> בתלמוד אין לך מדה גדולה מזו</w:t>
      </w:r>
      <w:r w:rsidR="00980F5A" w:rsidRPr="00270114">
        <w:rPr>
          <w:rFonts w:ascii="FbShefa" w:hAnsi="FbShefa"/>
          <w:sz w:val="11"/>
          <w:rtl/>
        </w:rPr>
        <w:t>.</w:t>
      </w:r>
      <w:r w:rsidR="00331B6B" w:rsidRPr="00270114">
        <w:rPr>
          <w:rFonts w:ascii="FbShefa" w:hAnsi="FbShefa"/>
          <w:sz w:val="11"/>
          <w:rtl/>
        </w:rPr>
        <w:t xml:space="preserve"> </w:t>
      </w:r>
      <w:r w:rsidR="009C3CB4" w:rsidRPr="001B3037">
        <w:rPr>
          <w:rFonts w:ascii="FbShefa" w:hAnsi="FbShefa"/>
          <w:b/>
          <w:bCs/>
          <w:color w:val="3B2F2A" w:themeColor="text2" w:themeShade="80"/>
          <w:sz w:val="11"/>
          <w:rtl/>
        </w:rPr>
        <w:t>והדר אמרת</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ולעולם הוי רץ למשנה יותר מן התלמוד</w:t>
      </w:r>
      <w:r w:rsidR="00980F5A" w:rsidRPr="00270114">
        <w:rPr>
          <w:rFonts w:ascii="FbShefa" w:hAnsi="FbShefa"/>
          <w:sz w:val="11"/>
          <w:rtl/>
        </w:rPr>
        <w:t>.</w:t>
      </w:r>
    </w:p>
    <w:p w14:paraId="5B98FD5E" w14:textId="6D689850" w:rsidR="009C3CB4" w:rsidRPr="00270114" w:rsidRDefault="004D4210" w:rsidP="004D4210">
      <w:pPr>
        <w:spacing w:line="240" w:lineRule="auto"/>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בימי רבי נשנית משנה זו</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ד</w:t>
      </w:r>
      <w:r w:rsidR="009C3CB4" w:rsidRPr="001B3037">
        <w:rPr>
          <w:rFonts w:ascii="FbShefa" w:hAnsi="FbShefa"/>
          <w:b/>
          <w:bCs/>
          <w:color w:val="3B2F2A" w:themeColor="text2" w:themeShade="80"/>
          <w:sz w:val="11"/>
          <w:rtl/>
        </w:rPr>
        <w:t>שבקו</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ואזלו בתר תלמודא</w:t>
      </w:r>
      <w:r w:rsidR="00980F5A" w:rsidRPr="00270114">
        <w:rPr>
          <w:rFonts w:ascii="FbShefa" w:hAnsi="FbShefa"/>
          <w:sz w:val="11"/>
          <w:rtl/>
        </w:rPr>
        <w:t>.</w:t>
      </w:r>
      <w:r w:rsidRPr="001B3037">
        <w:rPr>
          <w:rFonts w:ascii="FbShefa" w:hAnsi="FbShefa"/>
          <w:b/>
          <w:bCs/>
          <w:color w:val="3B2F2A" w:themeColor="text2" w:themeShade="80"/>
          <w:sz w:val="11"/>
          <w:rtl/>
        </w:rPr>
        <w:t xml:space="preserve"> </w:t>
      </w:r>
      <w:r w:rsidR="009C3CB4" w:rsidRPr="001B3037">
        <w:rPr>
          <w:rFonts w:ascii="FbShefa" w:hAnsi="FbShefa"/>
          <w:b/>
          <w:bCs/>
          <w:color w:val="3B2F2A" w:themeColor="text2" w:themeShade="80"/>
          <w:sz w:val="11"/>
          <w:rtl/>
        </w:rPr>
        <w:t>הדר דרש</w:t>
      </w:r>
      <w:r w:rsidR="00980F5A" w:rsidRPr="00270114">
        <w:rPr>
          <w:rFonts w:ascii="FbShefa" w:hAnsi="FbShefa"/>
          <w:sz w:val="11"/>
          <w:rtl/>
        </w:rPr>
        <w:t>.</w:t>
      </w:r>
      <w:r w:rsidR="009C3CB4" w:rsidRPr="00270114">
        <w:rPr>
          <w:rFonts w:ascii="FbShefa" w:hAnsi="FbShefa"/>
          <w:sz w:val="11"/>
          <w:rtl/>
        </w:rPr>
        <w:t xml:space="preserve"> ולעולם הוי רץ למשנה</w:t>
      </w:r>
      <w:r w:rsidR="00980F5A" w:rsidRPr="00270114">
        <w:rPr>
          <w:rFonts w:ascii="FbShefa" w:hAnsi="FbShefa"/>
          <w:sz w:val="11"/>
          <w:rtl/>
        </w:rPr>
        <w:t>.</w:t>
      </w:r>
    </w:p>
    <w:p w14:paraId="173CF144" w14:textId="77777777" w:rsidR="009C3CB4" w:rsidRPr="00270114" w:rsidRDefault="009C3CB4" w:rsidP="009C3CB4">
      <w:pPr>
        <w:spacing w:line="240" w:lineRule="auto"/>
        <w:rPr>
          <w:rFonts w:ascii="FbShefa" w:hAnsi="FbShefa"/>
          <w:sz w:val="11"/>
          <w:rtl/>
        </w:rPr>
      </w:pPr>
    </w:p>
    <w:p w14:paraId="180089AF"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לימודים</w:t>
      </w:r>
    </w:p>
    <w:p w14:paraId="2C2DB671" w14:textId="700F2082" w:rsidR="00433741" w:rsidRPr="00270114" w:rsidRDefault="009C3CB4" w:rsidP="00C973E8">
      <w:pPr>
        <w:spacing w:line="240" w:lineRule="auto"/>
        <w:rPr>
          <w:rFonts w:ascii="FbShefa" w:hAnsi="FbShefa"/>
          <w:sz w:val="11"/>
          <w:rtl/>
        </w:rPr>
      </w:pPr>
      <w:r w:rsidRPr="001B3037">
        <w:rPr>
          <w:rFonts w:ascii="FbShefa" w:hAnsi="FbShefa"/>
          <w:b/>
          <w:bCs/>
          <w:color w:val="3B2F2A" w:themeColor="text2" w:themeShade="80"/>
          <w:sz w:val="11"/>
          <w:rtl/>
        </w:rPr>
        <w:t>הגד לעמי פשעם</w:t>
      </w:r>
      <w:r w:rsidR="00980F5A" w:rsidRPr="00270114">
        <w:rPr>
          <w:rFonts w:ascii="FbShefa" w:hAnsi="FbShefa"/>
          <w:sz w:val="11"/>
          <w:rtl/>
        </w:rPr>
        <w:t>.</w:t>
      </w:r>
      <w:r w:rsidRPr="00270114">
        <w:rPr>
          <w:rFonts w:ascii="FbShefa" w:hAnsi="FbShefa"/>
          <w:sz w:val="11"/>
          <w:rtl/>
        </w:rPr>
        <w:t xml:space="preserve"> אלו תלמידי חכמים, ששגגות נעשות להם כזדונות</w:t>
      </w:r>
      <w:r w:rsidR="00980F5A" w:rsidRPr="00270114">
        <w:rPr>
          <w:rFonts w:ascii="FbShefa" w:hAnsi="FbShefa"/>
          <w:sz w:val="11"/>
          <w:rtl/>
        </w:rPr>
        <w:t>.</w:t>
      </w:r>
      <w:r w:rsidR="00C973E8" w:rsidRPr="00270114">
        <w:rPr>
          <w:rFonts w:ascii="FbShefa" w:hAnsi="FbShefa"/>
          <w:sz w:val="11"/>
          <w:rtl/>
        </w:rPr>
        <w:t xml:space="preserve"> </w:t>
      </w:r>
      <w:r w:rsidR="00C973E8" w:rsidRPr="001B3037">
        <w:rPr>
          <w:rFonts w:ascii="FbShefa" w:hAnsi="FbShefa"/>
          <w:b/>
          <w:bCs/>
          <w:color w:val="3B2F2A" w:themeColor="text2" w:themeShade="80"/>
          <w:sz w:val="11"/>
          <w:rtl/>
        </w:rPr>
        <w:t>הוי זהיר בתלמוד</w:t>
      </w:r>
      <w:r w:rsidR="00980F5A" w:rsidRPr="00270114">
        <w:rPr>
          <w:rFonts w:ascii="FbShefa" w:hAnsi="FbShefa"/>
          <w:sz w:val="11"/>
          <w:rtl/>
        </w:rPr>
        <w:t>.</w:t>
      </w:r>
      <w:r w:rsidR="00C973E8" w:rsidRPr="00270114">
        <w:rPr>
          <w:rFonts w:ascii="FbShefa" w:hAnsi="FbShefa"/>
          <w:sz w:val="11"/>
          <w:rtl/>
        </w:rPr>
        <w:t xml:space="preserve"> ששגגת תלמוד עולה זדון</w:t>
      </w:r>
      <w:r w:rsidR="00980F5A" w:rsidRPr="00270114">
        <w:rPr>
          <w:rFonts w:ascii="FbShefa" w:hAnsi="FbShefa"/>
          <w:sz w:val="11"/>
          <w:rtl/>
        </w:rPr>
        <w:t>.</w:t>
      </w:r>
    </w:p>
    <w:p w14:paraId="1A7104D0" w14:textId="4D7B6A6A"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ולבית יעקב חטאתם</w:t>
      </w:r>
      <w:r w:rsidR="00980F5A" w:rsidRPr="00270114">
        <w:rPr>
          <w:rFonts w:ascii="FbShefa" w:hAnsi="FbShefa"/>
          <w:sz w:val="11"/>
          <w:rtl/>
        </w:rPr>
        <w:t>.</w:t>
      </w:r>
      <w:r w:rsidRPr="00270114">
        <w:rPr>
          <w:rFonts w:ascii="FbShefa" w:hAnsi="FbShefa"/>
          <w:sz w:val="11"/>
          <w:rtl/>
        </w:rPr>
        <w:t xml:space="preserve"> אלו עמי הארץ, שזדונות נעשות להם כשגגות</w:t>
      </w:r>
      <w:r w:rsidR="00980F5A" w:rsidRPr="00270114">
        <w:rPr>
          <w:rFonts w:ascii="FbShefa" w:hAnsi="FbShefa"/>
          <w:sz w:val="11"/>
          <w:rtl/>
        </w:rPr>
        <w:t>.</w:t>
      </w:r>
    </w:p>
    <w:p w14:paraId="4DFFD3CD" w14:textId="70BCEA2F" w:rsidR="009C3CB4" w:rsidRPr="00270114" w:rsidRDefault="009C3CB4" w:rsidP="009C3CB4">
      <w:pPr>
        <w:spacing w:line="240" w:lineRule="auto"/>
        <w:rPr>
          <w:rFonts w:ascii="FbShefa" w:hAnsi="FbShefa"/>
          <w:sz w:val="11"/>
          <w:rtl/>
        </w:rPr>
      </w:pPr>
    </w:p>
    <w:p w14:paraId="6A6D50E9" w14:textId="44CDE925"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החרדים אל דברו</w:t>
      </w:r>
      <w:r w:rsidR="00980F5A" w:rsidRPr="00270114">
        <w:rPr>
          <w:rFonts w:ascii="FbShefa" w:hAnsi="FbShefa"/>
          <w:sz w:val="11"/>
          <w:rtl/>
        </w:rPr>
        <w:t>.</w:t>
      </w:r>
      <w:r w:rsidRPr="00270114">
        <w:rPr>
          <w:rFonts w:ascii="FbShefa" w:hAnsi="FbShefa"/>
          <w:sz w:val="11"/>
          <w:rtl/>
        </w:rPr>
        <w:t xml:space="preserve"> אלו תלמידי חכמים</w:t>
      </w:r>
      <w:r w:rsidR="00980F5A" w:rsidRPr="00270114">
        <w:rPr>
          <w:rFonts w:ascii="FbShefa" w:hAnsi="FbShefa"/>
          <w:sz w:val="11"/>
          <w:rtl/>
        </w:rPr>
        <w:t>.</w:t>
      </w:r>
    </w:p>
    <w:p w14:paraId="7EC5FAFE" w14:textId="0F9A4521"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אחיכם</w:t>
      </w:r>
      <w:r w:rsidR="00980F5A" w:rsidRPr="00270114">
        <w:rPr>
          <w:rFonts w:ascii="FbShefa" w:hAnsi="FbShefa"/>
          <w:sz w:val="11"/>
          <w:rtl/>
        </w:rPr>
        <w:t>.</w:t>
      </w:r>
      <w:r w:rsidRPr="00270114">
        <w:rPr>
          <w:rFonts w:ascii="FbShefa" w:hAnsi="FbShefa"/>
          <w:sz w:val="11"/>
          <w:rtl/>
        </w:rPr>
        <w:t xml:space="preserve"> אלו בעלי מקרא</w:t>
      </w:r>
      <w:r w:rsidR="00980F5A" w:rsidRPr="00270114">
        <w:rPr>
          <w:rFonts w:ascii="FbShefa" w:hAnsi="FbShefa"/>
          <w:sz w:val="11"/>
          <w:rtl/>
        </w:rPr>
        <w:t>.</w:t>
      </w:r>
    </w:p>
    <w:p w14:paraId="0C3AE840" w14:textId="31CB85BC"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שונאיכם</w:t>
      </w:r>
      <w:r w:rsidR="00980F5A" w:rsidRPr="00270114">
        <w:rPr>
          <w:rFonts w:ascii="FbShefa" w:hAnsi="FbShefa"/>
          <w:sz w:val="11"/>
          <w:rtl/>
        </w:rPr>
        <w:t>.</w:t>
      </w:r>
      <w:r w:rsidRPr="00270114">
        <w:rPr>
          <w:rFonts w:ascii="FbShefa" w:hAnsi="FbShefa"/>
          <w:sz w:val="11"/>
          <w:rtl/>
        </w:rPr>
        <w:t xml:space="preserve"> אלו בעלי משנה</w:t>
      </w:r>
      <w:r w:rsidR="00980F5A" w:rsidRPr="00270114">
        <w:rPr>
          <w:rFonts w:ascii="FbShefa" w:hAnsi="FbShefa"/>
          <w:sz w:val="11"/>
          <w:rtl/>
        </w:rPr>
        <w:t>.</w:t>
      </w:r>
    </w:p>
    <w:p w14:paraId="2D4F66B8" w14:textId="256C44C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מנדיכם</w:t>
      </w:r>
      <w:r w:rsidR="00980F5A" w:rsidRPr="00270114">
        <w:rPr>
          <w:rFonts w:ascii="FbShefa" w:hAnsi="FbShefa"/>
          <w:sz w:val="11"/>
          <w:rtl/>
        </w:rPr>
        <w:t>.</w:t>
      </w:r>
      <w:r w:rsidRPr="00270114">
        <w:rPr>
          <w:rFonts w:ascii="FbShefa" w:hAnsi="FbShefa"/>
          <w:sz w:val="11"/>
          <w:rtl/>
        </w:rPr>
        <w:t xml:space="preserve"> אלו עמי הארץ</w:t>
      </w:r>
      <w:r w:rsidR="00980F5A" w:rsidRPr="00270114">
        <w:rPr>
          <w:rFonts w:ascii="FbShefa" w:hAnsi="FbShefa"/>
          <w:sz w:val="11"/>
          <w:rtl/>
        </w:rPr>
        <w:t>.</w:t>
      </w:r>
    </w:p>
    <w:p w14:paraId="40F7061D" w14:textId="6F7D419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שמא תאמר</w:t>
      </w:r>
      <w:r w:rsidR="00980F5A" w:rsidRPr="00270114">
        <w:rPr>
          <w:rFonts w:ascii="FbShefa" w:hAnsi="FbShefa"/>
          <w:sz w:val="11"/>
          <w:rtl/>
        </w:rPr>
        <w:t>.</w:t>
      </w:r>
      <w:r w:rsidRPr="00270114">
        <w:rPr>
          <w:rFonts w:ascii="FbShefa" w:hAnsi="FbShefa"/>
          <w:sz w:val="11"/>
          <w:rtl/>
        </w:rPr>
        <w:t xml:space="preserve"> פסק סברם ובטל סיכוים</w:t>
      </w:r>
      <w:r w:rsidR="00980F5A" w:rsidRPr="00270114">
        <w:rPr>
          <w:rFonts w:ascii="FbShefa" w:hAnsi="FbShefa"/>
          <w:sz w:val="11"/>
          <w:rtl/>
        </w:rPr>
        <w:t>.</w:t>
      </w:r>
    </w:p>
    <w:p w14:paraId="58C658F1" w14:textId="24E50249"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תלמוד לומר</w:t>
      </w:r>
      <w:r w:rsidR="00980F5A" w:rsidRPr="00270114">
        <w:rPr>
          <w:rFonts w:ascii="FbShefa" w:hAnsi="FbShefa"/>
          <w:sz w:val="11"/>
          <w:rtl/>
        </w:rPr>
        <w:t>.</w:t>
      </w:r>
      <w:r w:rsidRPr="00270114">
        <w:rPr>
          <w:rFonts w:ascii="FbShefa" w:hAnsi="FbShefa"/>
          <w:sz w:val="11"/>
          <w:rtl/>
        </w:rPr>
        <w:t xml:space="preserve"> ונראה בשמחתכם</w:t>
      </w:r>
      <w:r w:rsidR="00980F5A" w:rsidRPr="00270114">
        <w:rPr>
          <w:rFonts w:ascii="FbShefa" w:hAnsi="FbShefa"/>
          <w:sz w:val="11"/>
          <w:rtl/>
        </w:rPr>
        <w:t>.</w:t>
      </w:r>
      <w:r w:rsidRPr="00270114">
        <w:rPr>
          <w:rFonts w:ascii="FbShefa" w:hAnsi="FbShefa"/>
          <w:sz w:val="11"/>
          <w:rtl/>
        </w:rPr>
        <w:t xml:space="preserve"> נכרים יבושו וישראל ישמחו</w:t>
      </w:r>
      <w:r w:rsidR="00980F5A" w:rsidRPr="00270114">
        <w:rPr>
          <w:rFonts w:ascii="FbShefa" w:hAnsi="FbShefa"/>
          <w:sz w:val="11"/>
          <w:rtl/>
        </w:rPr>
        <w:t>.</w:t>
      </w:r>
    </w:p>
    <w:p w14:paraId="6F784A3E" w14:textId="5FB25DD3" w:rsidR="009C3CB4" w:rsidRPr="001B3037" w:rsidRDefault="009C3CB4" w:rsidP="009C3CB4">
      <w:pPr>
        <w:spacing w:line="240" w:lineRule="auto"/>
        <w:jc w:val="center"/>
        <w:rPr>
          <w:rFonts w:ascii="FbShefa" w:hAnsi="FbShefa"/>
          <w:b/>
          <w:bCs/>
          <w:color w:val="3B2F2A" w:themeColor="text2" w:themeShade="80"/>
          <w:sz w:val="11"/>
          <w:rtl/>
        </w:rPr>
      </w:pPr>
    </w:p>
    <w:p w14:paraId="521B2341" w14:textId="77777777" w:rsidR="006A26AD" w:rsidRPr="001B3037" w:rsidRDefault="009C3CB4" w:rsidP="006A26AD">
      <w:pPr>
        <w:spacing w:before="100" w:beforeAutospacing="1" w:after="100" w:afterAutospacing="1" w:line="276" w:lineRule="auto"/>
        <w:ind w:leftChars="851" w:left="1702" w:rightChars="851" w:right="1702"/>
        <w:jc w:val="center"/>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rtl/>
        </w:rPr>
        <w:t>הדרן עלך</w:t>
      </w:r>
    </w:p>
    <w:p w14:paraId="74C51798" w14:textId="3B915949" w:rsidR="009C3CB4" w:rsidRPr="001B3037" w:rsidRDefault="009C3CB4" w:rsidP="006A26AD">
      <w:pPr>
        <w:spacing w:before="100" w:beforeAutospacing="1" w:after="100" w:afterAutospacing="1" w:line="276" w:lineRule="auto"/>
        <w:ind w:leftChars="851" w:left="1702" w:rightChars="851" w:right="1702"/>
        <w:jc w:val="center"/>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rtl/>
        </w:rPr>
        <w:t>אלו מציאות</w:t>
      </w:r>
    </w:p>
    <w:p w14:paraId="482711C9" w14:textId="77777777" w:rsidR="009C3CB4" w:rsidRPr="001B3037" w:rsidRDefault="009C3CB4" w:rsidP="006A26AD">
      <w:pPr>
        <w:spacing w:before="100" w:beforeAutospacing="1" w:after="100" w:afterAutospacing="1" w:line="276" w:lineRule="auto"/>
        <w:ind w:leftChars="851" w:left="1702" w:rightChars="851" w:right="1702"/>
        <w:jc w:val="center"/>
        <w:rPr>
          <w:rFonts w:ascii="FbShefa" w:eastAsia="Times New Roman" w:hAnsi="FbShefa"/>
          <w:b/>
          <w:bCs/>
          <w:color w:val="3B2F2A" w:themeColor="text2" w:themeShade="80"/>
          <w:rtl/>
        </w:rPr>
        <w:sectPr w:rsidR="009C3CB4" w:rsidRPr="001B3037" w:rsidSect="00773B80">
          <w:footnotePr>
            <w:numRestart w:val="eachSect"/>
          </w:footnotePr>
          <w:pgSz w:w="11906" w:h="16838" w:code="9"/>
          <w:pgMar w:top="720" w:right="720" w:bottom="720" w:left="720" w:header="708" w:footer="708" w:gutter="0"/>
          <w:cols w:space="708"/>
          <w:bidi/>
          <w:rtlGutter/>
          <w:docGrid w:linePitch="360"/>
        </w:sectPr>
      </w:pPr>
    </w:p>
    <w:p w14:paraId="1DE237B2" w14:textId="77777777" w:rsidR="009C3CB4" w:rsidRPr="00270114" w:rsidRDefault="009C3CB4" w:rsidP="006A26AD">
      <w:pPr>
        <w:jc w:val="center"/>
        <w:rPr>
          <w:rFonts w:ascii="FbShefa" w:hAnsi="FbShefa"/>
          <w:sz w:val="11"/>
        </w:rPr>
      </w:pPr>
    </w:p>
    <w:p w14:paraId="0A7F5BD1" w14:textId="77777777" w:rsidR="009C3CB4" w:rsidRPr="00270114" w:rsidRDefault="009C3CB4" w:rsidP="006A26AD">
      <w:pPr>
        <w:jc w:val="center"/>
        <w:rPr>
          <w:rFonts w:ascii="FbShefa" w:hAnsi="FbShefa"/>
          <w:sz w:val="11"/>
          <w:rtl/>
        </w:rPr>
      </w:pPr>
    </w:p>
    <w:p w14:paraId="52F22496" w14:textId="77777777" w:rsidR="009C3CB4" w:rsidRPr="001B3037" w:rsidRDefault="009C3CB4" w:rsidP="006A26AD">
      <w:pPr>
        <w:spacing w:before="100" w:beforeAutospacing="1" w:after="100" w:afterAutospacing="1" w:line="276" w:lineRule="auto"/>
        <w:ind w:leftChars="851" w:left="1702" w:rightChars="851" w:right="1702"/>
        <w:jc w:val="center"/>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rtl/>
        </w:rPr>
        <w:t>הַמַּפְקִיד</w:t>
      </w:r>
    </w:p>
    <w:p w14:paraId="2E726928" w14:textId="10AB2E57" w:rsidR="009C3CB4" w:rsidRPr="001B3037" w:rsidRDefault="009C3CB4" w:rsidP="006A26AD">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rtl/>
        </w:rPr>
        <w:t>אֵצֶל חֲבֵרוֹ בְּהֵמָה אוֹ כֵלִים, וְנִגְנְבוּ אוֹ שֶׁאָבְדוּ, שִׁלֵּם וְלֹא רָצָה לִשָּׁבַע, שֶׁהֲרֵי אָמְרוּ שׁוֹמֵר חִנָּם נִשְׁבָּע וְיוֹצֵא, נִמְצָא הַגַּנָּב, מְשַׁלֵּם תַּשְׁלוּמֵי כֶפֶל</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טָבַח וּמָכַר, מְשַׁלֵּם תַּשְׁלוּמֵי אַרְבָּעָה וַחֲמִשָּׁה</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לְמִי מְשַׁלֵּם, לְמִי שֶׁהַפִּקָּדוֹן אֶצְלוֹ</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נִשְׁבַּע וְלֹא רָצָה לְשַׁלֵּם, נִמְצָא הַגַּנָּב, מְשַׁלֵּם תַּשְׁלוּמֵי כֶפֶל, טָבַח וּמָכַר, מְשַׁלֵּם תַּשְׁלוּמֵי אַרְבָּעָה וַחֲמִשָּׁה</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לְמִי מְשַׁלֵּם, לְבַעַל הַפִּקָּדוֹן: </w:t>
      </w:r>
    </w:p>
    <w:p w14:paraId="7638F520" w14:textId="77777777" w:rsidR="009C3CB4" w:rsidRPr="00270114" w:rsidRDefault="009C3CB4" w:rsidP="00C973E8">
      <w:pPr>
        <w:rPr>
          <w:rFonts w:ascii="FbShefa" w:hAnsi="FbShefa"/>
          <w:rtl/>
        </w:rPr>
      </w:pPr>
    </w:p>
    <w:p w14:paraId="0220C56A" w14:textId="77777777" w:rsidR="009C3CB4" w:rsidRPr="00270114" w:rsidRDefault="009C3CB4" w:rsidP="009C3CB4">
      <w:pPr>
        <w:pStyle w:val="2"/>
        <w:rPr>
          <w:rFonts w:ascii="FbShefa" w:hAnsi="FbShefa"/>
          <w:color w:val="7C5F1D"/>
          <w:rtl/>
        </w:rPr>
      </w:pPr>
      <w:r w:rsidRPr="00270114">
        <w:rPr>
          <w:rFonts w:ascii="FbShefa" w:hAnsi="FbShefa"/>
          <w:color w:val="7C5F1D"/>
          <w:rtl/>
        </w:rPr>
        <w:t>צריכותא</w:t>
      </w:r>
    </w:p>
    <w:p w14:paraId="3E421F7E" w14:textId="1127C389"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בהמה</w:t>
      </w:r>
      <w:r w:rsidR="00980F5A" w:rsidRPr="00270114">
        <w:rPr>
          <w:rFonts w:ascii="FbShefa" w:hAnsi="FbShefa"/>
          <w:sz w:val="11"/>
          <w:rtl/>
        </w:rPr>
        <w:t>.</w:t>
      </w:r>
      <w:r w:rsidRPr="00270114">
        <w:rPr>
          <w:rFonts w:ascii="FbShefa" w:hAnsi="FbShefa"/>
          <w:sz w:val="11"/>
          <w:rtl/>
        </w:rPr>
        <w:t xml:space="preserve"> נפיש טירחה לעיולה ולאפוקה</w:t>
      </w:r>
      <w:r w:rsidR="00980F5A" w:rsidRPr="00270114">
        <w:rPr>
          <w:rFonts w:ascii="FbShefa" w:hAnsi="FbShefa"/>
          <w:sz w:val="11"/>
          <w:rtl/>
        </w:rPr>
        <w:t>.</w:t>
      </w:r>
    </w:p>
    <w:p w14:paraId="09BEF028" w14:textId="5B190514"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כלים</w:t>
      </w:r>
      <w:r w:rsidR="00980F5A" w:rsidRPr="00270114">
        <w:rPr>
          <w:rFonts w:ascii="FbShefa" w:hAnsi="FbShefa"/>
          <w:sz w:val="11"/>
          <w:rtl/>
        </w:rPr>
        <w:t>.</w:t>
      </w:r>
      <w:r w:rsidRPr="00270114">
        <w:rPr>
          <w:rFonts w:ascii="FbShefa" w:hAnsi="FbShefa"/>
          <w:sz w:val="11"/>
          <w:rtl/>
        </w:rPr>
        <w:t xml:space="preserve"> לא נפיש </w:t>
      </w:r>
      <w:r w:rsidRPr="00270114">
        <w:rPr>
          <w:rFonts w:ascii="FbShefa" w:hAnsi="FbShefa"/>
          <w:rtl/>
        </w:rPr>
        <w:t>כפלייהו</w:t>
      </w:r>
      <w:r w:rsidR="00980F5A" w:rsidRPr="00270114">
        <w:rPr>
          <w:rFonts w:ascii="FbShefa" w:hAnsi="FbShefa"/>
          <w:rtl/>
        </w:rPr>
        <w:t>.</w:t>
      </w:r>
      <w:r w:rsidR="00F431CE" w:rsidRPr="001B3037">
        <w:rPr>
          <w:rFonts w:ascii="FbShefa" w:hAnsi="FbShefa"/>
          <w:b/>
          <w:bCs/>
          <w:color w:val="3B2F2A" w:themeColor="text2" w:themeShade="80"/>
          <w:sz w:val="11"/>
          <w:rtl/>
        </w:rPr>
        <w:t xml:space="preserve"> בשונה מ</w:t>
      </w:r>
      <w:r w:rsidRPr="001B3037">
        <w:rPr>
          <w:rFonts w:ascii="FbShefa" w:hAnsi="FbShefa"/>
          <w:b/>
          <w:bCs/>
          <w:color w:val="3B2F2A" w:themeColor="text2" w:themeShade="80"/>
          <w:sz w:val="11"/>
          <w:rtl/>
        </w:rPr>
        <w:t>בהמה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F431CE" w:rsidRPr="00270114">
        <w:rPr>
          <w:rFonts w:ascii="FbShefa" w:hAnsi="FbShefa"/>
          <w:sz w:val="11"/>
          <w:rtl/>
        </w:rPr>
        <w:t xml:space="preserve">דאיכא </w:t>
      </w:r>
      <w:r w:rsidRPr="00270114">
        <w:rPr>
          <w:rFonts w:ascii="FbShefa" w:hAnsi="FbShefa"/>
          <w:sz w:val="11"/>
          <w:rtl/>
        </w:rPr>
        <w:t>תשלומי ארבעה וחמשה</w:t>
      </w:r>
      <w:r w:rsidR="00980F5A" w:rsidRPr="00270114">
        <w:rPr>
          <w:rFonts w:ascii="FbShefa" w:hAnsi="FbShefa"/>
          <w:sz w:val="11"/>
          <w:rtl/>
        </w:rPr>
        <w:t>.</w:t>
      </w:r>
    </w:p>
    <w:p w14:paraId="7D0FEEAB" w14:textId="71522C96" w:rsidR="009C3CB4" w:rsidRPr="00270114" w:rsidRDefault="009C3CB4" w:rsidP="00794C1A">
      <w:pPr>
        <w:pStyle w:val="1"/>
        <w:rPr>
          <w:rFonts w:ascii="FbShefa" w:hAnsi="FbShefa"/>
          <w:rtl/>
        </w:rPr>
      </w:pPr>
      <w:r w:rsidRPr="00270114">
        <w:rPr>
          <w:rFonts w:ascii="FbShefa" w:hAnsi="FbShefa"/>
          <w:sz w:val="11"/>
          <w:rtl/>
        </w:rPr>
        <w:t>לד</w:t>
      </w:r>
      <w:r w:rsidR="00B36BF2" w:rsidRPr="00270114">
        <w:rPr>
          <w:rFonts w:ascii="FbShefa" w:hAnsi="FbShefa"/>
          <w:sz w:val="11"/>
          <w:rtl/>
        </w:rPr>
        <w:t>, א</w:t>
      </w:r>
    </w:p>
    <w:p w14:paraId="6744028A" w14:textId="73386F62" w:rsidR="009C3CB4" w:rsidRPr="00270114" w:rsidRDefault="009C3CB4" w:rsidP="009C3CB4">
      <w:pPr>
        <w:pStyle w:val="2"/>
        <w:rPr>
          <w:rFonts w:ascii="FbShefa" w:hAnsi="FbShefa"/>
          <w:color w:val="7C5F1D"/>
          <w:rtl/>
        </w:rPr>
      </w:pPr>
      <w:r w:rsidRPr="00270114">
        <w:rPr>
          <w:rFonts w:ascii="FbShefa" w:hAnsi="FbShefa"/>
          <w:color w:val="7C5F1D"/>
          <w:sz w:val="11"/>
          <w:rtl/>
        </w:rPr>
        <w:t>ד</w:t>
      </w:r>
      <w:r w:rsidR="00197AD0" w:rsidRPr="00270114">
        <w:rPr>
          <w:rFonts w:ascii="FbShefa" w:hAnsi="FbShefa"/>
          <w:color w:val="7C5F1D"/>
          <w:sz w:val="11"/>
          <w:rtl/>
        </w:rPr>
        <w:t xml:space="preserve">בר </w:t>
      </w:r>
      <w:r w:rsidRPr="00270114">
        <w:rPr>
          <w:rFonts w:ascii="FbShefa" w:hAnsi="FbShefa"/>
          <w:color w:val="7C5F1D"/>
          <w:sz w:val="11"/>
          <w:rtl/>
        </w:rPr>
        <w:t>של</w:t>
      </w:r>
      <w:r w:rsidR="00197AD0" w:rsidRPr="00270114">
        <w:rPr>
          <w:rFonts w:ascii="FbShefa" w:hAnsi="FbShefa"/>
          <w:color w:val="7C5F1D"/>
          <w:sz w:val="11"/>
          <w:rtl/>
        </w:rPr>
        <w:t xml:space="preserve">א </w:t>
      </w:r>
      <w:r w:rsidRPr="00270114">
        <w:rPr>
          <w:rFonts w:ascii="FbShefa" w:hAnsi="FbShefa"/>
          <w:color w:val="7C5F1D"/>
          <w:sz w:val="11"/>
          <w:rtl/>
        </w:rPr>
        <w:t>ב</w:t>
      </w:r>
      <w:r w:rsidR="00197AD0" w:rsidRPr="00270114">
        <w:rPr>
          <w:rFonts w:ascii="FbShefa" w:hAnsi="FbShefa"/>
          <w:color w:val="7C5F1D"/>
          <w:sz w:val="11"/>
          <w:rtl/>
        </w:rPr>
        <w:t>א לעו</w:t>
      </w:r>
      <w:r w:rsidRPr="00270114">
        <w:rPr>
          <w:rFonts w:ascii="FbShefa" w:hAnsi="FbShefa"/>
          <w:color w:val="7C5F1D"/>
          <w:sz w:val="11"/>
          <w:rtl/>
        </w:rPr>
        <w:t>ל</w:t>
      </w:r>
      <w:r w:rsidR="00197AD0" w:rsidRPr="00270114">
        <w:rPr>
          <w:rFonts w:ascii="FbShefa" w:hAnsi="FbShefa"/>
          <w:color w:val="7C5F1D"/>
          <w:sz w:val="11"/>
          <w:rtl/>
        </w:rPr>
        <w:t>ם</w:t>
      </w:r>
    </w:p>
    <w:p w14:paraId="0EF17696" w14:textId="060AEC37"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w:t>
      </w:r>
      <w:r w:rsidR="00197AD0" w:rsidRPr="001B3037">
        <w:rPr>
          <w:rFonts w:ascii="FbShefa" w:hAnsi="FbShefa"/>
          <w:b/>
          <w:bCs/>
          <w:color w:val="3B2F2A" w:themeColor="text2" w:themeShade="80"/>
          <w:sz w:val="11"/>
          <w:rtl/>
        </w:rPr>
        <w:t>אל</w:t>
      </w:r>
      <w:r w:rsidRPr="001B3037">
        <w:rPr>
          <w:rFonts w:ascii="FbShefa" w:hAnsi="FbShefa"/>
          <w:b/>
          <w:bCs/>
          <w:color w:val="3B2F2A" w:themeColor="text2" w:themeShade="80"/>
          <w:sz w:val="11"/>
          <w:rtl/>
        </w:rPr>
        <w:t>ה</w:t>
      </w:r>
      <w:r w:rsidR="00980F5A" w:rsidRPr="001B3037">
        <w:rPr>
          <w:rFonts w:ascii="FbShefa" w:hAnsi="FbShefa"/>
          <w:b/>
          <w:bCs/>
          <w:color w:val="3B2F2A" w:themeColor="text2" w:themeShade="80"/>
          <w:sz w:val="11"/>
          <w:rtl/>
        </w:rPr>
        <w:t>.</w:t>
      </w:r>
      <w:r w:rsidRPr="00270114">
        <w:rPr>
          <w:rFonts w:ascii="FbShefa" w:hAnsi="FbShefa"/>
          <w:sz w:val="11"/>
          <w:rtl/>
        </w:rPr>
        <w:t xml:space="preserve"> והא אין אדם מקנה דבר שלא בא לעולם</w:t>
      </w:r>
      <w:r w:rsidR="00980F5A" w:rsidRPr="00270114">
        <w:rPr>
          <w:rFonts w:ascii="FbShefa" w:hAnsi="FbShefa"/>
          <w:sz w:val="11"/>
          <w:rtl/>
        </w:rPr>
        <w:t>.</w:t>
      </w:r>
    </w:p>
    <w:p w14:paraId="37F0CB10" w14:textId="70355456" w:rsidR="00433741" w:rsidRPr="00270114" w:rsidRDefault="00197AD0" w:rsidP="009C3CB4">
      <w:pPr>
        <w:spacing w:line="240" w:lineRule="auto"/>
        <w:rPr>
          <w:rFonts w:ascii="FbShefa" w:hAnsi="FbShefa"/>
          <w:sz w:val="11"/>
          <w:rtl/>
        </w:rPr>
      </w:pPr>
      <w:r w:rsidRPr="001B3037">
        <w:rPr>
          <w:rFonts w:ascii="FbShefa" w:hAnsi="FbShefa"/>
          <w:b/>
          <w:bCs/>
          <w:color w:val="3B2F2A" w:themeColor="text2" w:themeShade="80"/>
          <w:sz w:val="11"/>
          <w:rtl/>
        </w:rPr>
        <w:t>ו</w:t>
      </w:r>
      <w:r w:rsidR="009C3CB4" w:rsidRPr="001B3037">
        <w:rPr>
          <w:rFonts w:ascii="FbShefa" w:hAnsi="FbShefa"/>
          <w:b/>
          <w:bCs/>
          <w:color w:val="3B2F2A" w:themeColor="text2" w:themeShade="80"/>
          <w:sz w:val="11"/>
          <w:rtl/>
        </w:rPr>
        <w:t>אפילו לרבי מאיר</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מקנה רק פירות דקל, דעבידי דאתו, אבל הכא מי יימר</w:t>
      </w:r>
      <w:r w:rsidR="00331B6B" w:rsidRPr="00270114">
        <w:rPr>
          <w:rFonts w:ascii="FbShefa" w:hAnsi="FbShefa"/>
          <w:sz w:val="11"/>
          <w:rtl/>
        </w:rPr>
        <w:t xml:space="preserve">, </w:t>
      </w:r>
      <w:r w:rsidR="009C3CB4" w:rsidRPr="00270114">
        <w:rPr>
          <w:rFonts w:ascii="FbShefa" w:hAnsi="FbShefa"/>
          <w:sz w:val="11"/>
          <w:rtl/>
        </w:rPr>
        <w:t>דמגנבא, ומשתכח גנב, ולא מודי ומפטר</w:t>
      </w:r>
      <w:r w:rsidR="00980F5A" w:rsidRPr="00270114">
        <w:rPr>
          <w:rFonts w:ascii="FbShefa" w:hAnsi="FbShefa"/>
          <w:sz w:val="11"/>
          <w:rtl/>
        </w:rPr>
        <w:t>.</w:t>
      </w:r>
    </w:p>
    <w:p w14:paraId="43A57268" w14:textId="605F0286" w:rsidR="00197AD0" w:rsidRPr="00270114" w:rsidRDefault="00197AD0" w:rsidP="009C3CB4">
      <w:pPr>
        <w:spacing w:line="240" w:lineRule="auto"/>
        <w:rPr>
          <w:rFonts w:ascii="FbShefa" w:hAnsi="FbShefa"/>
          <w:i/>
          <w:iCs/>
          <w:sz w:val="11"/>
          <w:rtl/>
        </w:rPr>
      </w:pPr>
    </w:p>
    <w:p w14:paraId="5DEF3794" w14:textId="6A8AA225" w:rsidR="009C3CB4" w:rsidRPr="001B3037" w:rsidRDefault="00197AD0" w:rsidP="00197AD0">
      <w:pPr>
        <w:pStyle w:val="3"/>
        <w:rPr>
          <w:rFonts w:ascii="FbShefa" w:hAnsi="FbShefa"/>
          <w:b/>
          <w:bCs/>
          <w:color w:val="3B2F2A" w:themeColor="text2" w:themeShade="80"/>
          <w:rtl/>
        </w:rPr>
      </w:pPr>
      <w:r w:rsidRPr="00270114">
        <w:rPr>
          <w:rFonts w:ascii="FbShefa" w:hAnsi="FbShefa"/>
          <w:color w:val="7C5F1D"/>
          <w:rtl/>
        </w:rPr>
        <w:t xml:space="preserve">תשובה </w:t>
      </w:r>
      <w:r w:rsidR="009C3CB4" w:rsidRPr="00270114">
        <w:rPr>
          <w:rFonts w:ascii="FbShefa" w:hAnsi="FbShefa"/>
          <w:color w:val="7C5F1D"/>
          <w:rtl/>
        </w:rPr>
        <w:t>א</w:t>
      </w:r>
      <w:r w:rsidRPr="00270114">
        <w:rPr>
          <w:rFonts w:ascii="FbShefa" w:hAnsi="FbShefa"/>
          <w:color w:val="7C5F1D"/>
          <w:rtl/>
        </w:rPr>
        <w:t>:</w:t>
      </w:r>
    </w:p>
    <w:p w14:paraId="573ABDE5" w14:textId="6FDB1501"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נעשה</w:t>
      </w:r>
      <w:r w:rsidR="00980F5A" w:rsidRPr="00270114">
        <w:rPr>
          <w:rFonts w:ascii="FbShefa" w:hAnsi="FbShefa"/>
          <w:sz w:val="11"/>
          <w:rtl/>
        </w:rPr>
        <w:t>.</w:t>
      </w:r>
      <w:r w:rsidRPr="00270114">
        <w:rPr>
          <w:rFonts w:ascii="FbShefa" w:hAnsi="FbShefa"/>
          <w:sz w:val="11"/>
          <w:rtl/>
        </w:rPr>
        <w:t xml:space="preserve"> כאומר לו לכשתגנב ותרצה ותשלמני</w:t>
      </w:r>
      <w:r w:rsidR="00331B6B" w:rsidRPr="00270114">
        <w:rPr>
          <w:rFonts w:ascii="FbShefa" w:hAnsi="FbShefa"/>
          <w:sz w:val="11"/>
          <w:rtl/>
        </w:rPr>
        <w:t xml:space="preserve">, </w:t>
      </w:r>
      <w:r w:rsidRPr="00270114">
        <w:rPr>
          <w:rFonts w:ascii="FbShefa" w:hAnsi="FbShefa"/>
          <w:sz w:val="11"/>
          <w:rtl/>
        </w:rPr>
        <w:t>הרי פרתי קנויה לך מעכשיו</w:t>
      </w:r>
      <w:r w:rsidR="00980F5A" w:rsidRPr="00270114">
        <w:rPr>
          <w:rFonts w:ascii="FbShefa" w:hAnsi="FbShefa"/>
          <w:sz w:val="11"/>
          <w:rtl/>
        </w:rPr>
        <w:t>.</w:t>
      </w:r>
    </w:p>
    <w:p w14:paraId="5A5F3B63" w14:textId="1C62D64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w:t>
      </w:r>
      <w:r w:rsidR="00197AD0" w:rsidRPr="001B3037">
        <w:rPr>
          <w:rFonts w:ascii="FbShefa" w:hAnsi="FbShefa"/>
          <w:b/>
          <w:bCs/>
          <w:color w:val="3B2F2A" w:themeColor="text2" w:themeShade="80"/>
          <w:sz w:val="11"/>
          <w:rtl/>
        </w:rPr>
        <w:t>אל</w:t>
      </w:r>
      <w:r w:rsidRPr="001B3037">
        <w:rPr>
          <w:rFonts w:ascii="FbShefa" w:hAnsi="FbShefa"/>
          <w:b/>
          <w:bCs/>
          <w:color w:val="3B2F2A" w:themeColor="text2" w:themeShade="80"/>
          <w:sz w:val="11"/>
          <w:rtl/>
        </w:rPr>
        <w:t>ה</w:t>
      </w:r>
      <w:r w:rsidR="00980F5A" w:rsidRPr="001B3037">
        <w:rPr>
          <w:rFonts w:ascii="FbShefa" w:hAnsi="FbShefa"/>
          <w:b/>
          <w:bCs/>
          <w:color w:val="3B2F2A" w:themeColor="text2" w:themeShade="80"/>
          <w:sz w:val="11"/>
          <w:rtl/>
        </w:rPr>
        <w:t>.</w:t>
      </w:r>
      <w:r w:rsidRPr="00270114">
        <w:rPr>
          <w:rFonts w:ascii="FbShefa" w:hAnsi="FbShefa"/>
          <w:sz w:val="11"/>
          <w:rtl/>
        </w:rPr>
        <w:t xml:space="preserve"> אפילו גיזותיה וולדותיה נמי</w:t>
      </w:r>
      <w:r w:rsidR="00980F5A" w:rsidRPr="00270114">
        <w:rPr>
          <w:rFonts w:ascii="FbShefa" w:hAnsi="FbShefa"/>
          <w:sz w:val="11"/>
          <w:rtl/>
        </w:rPr>
        <w:t>.</w:t>
      </w:r>
    </w:p>
    <w:p w14:paraId="58B69470" w14:textId="5765BB9A"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נעשה כאומר לו חוץ מגיזותיה וולדותיה</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ומאי פסקא</w:t>
      </w:r>
      <w:r w:rsidR="00980F5A" w:rsidRPr="00270114">
        <w:rPr>
          <w:rFonts w:ascii="FbShefa" w:hAnsi="FbShefa"/>
          <w:sz w:val="11"/>
          <w:rtl/>
        </w:rPr>
        <w:t>.</w:t>
      </w:r>
      <w:r w:rsidRPr="00270114">
        <w:rPr>
          <w:rFonts w:ascii="FbShefa" w:hAnsi="FbShefa"/>
          <w:sz w:val="11"/>
          <w:rtl/>
        </w:rPr>
        <w:t xml:space="preserve"> דאתא מעלמא מקני, דמגופה לא מקני</w:t>
      </w:r>
      <w:r w:rsidR="00980F5A" w:rsidRPr="00270114">
        <w:rPr>
          <w:rFonts w:ascii="FbShefa" w:hAnsi="FbShefa"/>
          <w:sz w:val="11"/>
          <w:rtl/>
        </w:rPr>
        <w:t>.</w:t>
      </w:r>
    </w:p>
    <w:p w14:paraId="34C0166A" w14:textId="12762001" w:rsidR="00207AB0" w:rsidRPr="00270114" w:rsidRDefault="00207AB0" w:rsidP="009C3CB4">
      <w:pPr>
        <w:spacing w:line="240" w:lineRule="auto"/>
        <w:rPr>
          <w:rFonts w:ascii="FbShefa" w:hAnsi="FbShefa"/>
          <w:i/>
          <w:iCs/>
          <w:sz w:val="11"/>
          <w:rtl/>
        </w:rPr>
      </w:pPr>
    </w:p>
    <w:p w14:paraId="5CD40BAB" w14:textId="28BE5458" w:rsidR="009C3CB4" w:rsidRPr="00270114" w:rsidRDefault="00207AB0" w:rsidP="00207AB0">
      <w:pPr>
        <w:pStyle w:val="3"/>
        <w:rPr>
          <w:rFonts w:ascii="FbShefa" w:hAnsi="FbShefa"/>
          <w:color w:val="7C5F1D"/>
          <w:rtl/>
        </w:rPr>
      </w:pPr>
      <w:r w:rsidRPr="00270114">
        <w:rPr>
          <w:rFonts w:ascii="FbShefa" w:hAnsi="FbShefa"/>
          <w:color w:val="7C5F1D"/>
          <w:rtl/>
        </w:rPr>
        <w:t xml:space="preserve">תשובה </w:t>
      </w:r>
      <w:r w:rsidR="009C3CB4" w:rsidRPr="00270114">
        <w:rPr>
          <w:rFonts w:ascii="FbShefa" w:hAnsi="FbShefa"/>
          <w:color w:val="7C5F1D"/>
          <w:rtl/>
        </w:rPr>
        <w:t>ב</w:t>
      </w:r>
      <w:r w:rsidRPr="00270114">
        <w:rPr>
          <w:rFonts w:ascii="FbShefa" w:hAnsi="FbShefa"/>
          <w:color w:val="7C5F1D"/>
          <w:rtl/>
        </w:rPr>
        <w:t>:</w:t>
      </w:r>
    </w:p>
    <w:p w14:paraId="3B1BC8DE" w14:textId="0E48DAA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נעשה</w:t>
      </w:r>
      <w:r w:rsidR="00980F5A" w:rsidRPr="00270114">
        <w:rPr>
          <w:rFonts w:ascii="FbShefa" w:hAnsi="FbShefa"/>
          <w:sz w:val="11"/>
          <w:rtl/>
        </w:rPr>
        <w:t>.</w:t>
      </w:r>
      <w:r w:rsidRPr="00270114">
        <w:rPr>
          <w:rFonts w:ascii="FbShefa" w:hAnsi="FbShefa"/>
          <w:sz w:val="11"/>
          <w:rtl/>
        </w:rPr>
        <w:t xml:space="preserve"> כאומר לו לכשתגנב ותרצה ותשלמני, סמוך לגניבתה קנויה לך</w:t>
      </w:r>
      <w:r w:rsidR="00980F5A" w:rsidRPr="00270114">
        <w:rPr>
          <w:rFonts w:ascii="FbShefa" w:hAnsi="FbShefa"/>
          <w:sz w:val="11"/>
          <w:rtl/>
        </w:rPr>
        <w:t>.</w:t>
      </w:r>
    </w:p>
    <w:p w14:paraId="7A82BCE0" w14:textId="6F6970DD" w:rsidR="00207AB0" w:rsidRPr="001B3037" w:rsidRDefault="00207AB0" w:rsidP="009C3CB4">
      <w:pPr>
        <w:spacing w:line="240" w:lineRule="auto"/>
        <w:rPr>
          <w:rFonts w:ascii="FbShefa" w:hAnsi="FbShefa"/>
          <w:b/>
          <w:bCs/>
          <w:color w:val="3B2F2A" w:themeColor="text2" w:themeShade="80"/>
          <w:sz w:val="11"/>
          <w:rtl/>
        </w:rPr>
      </w:pPr>
    </w:p>
    <w:p w14:paraId="572A7927" w14:textId="77777777" w:rsidR="00207AB0" w:rsidRPr="00270114" w:rsidRDefault="009C3CB4" w:rsidP="00207AB0">
      <w:pPr>
        <w:pStyle w:val="3"/>
        <w:rPr>
          <w:rFonts w:ascii="FbShefa" w:hAnsi="FbShefa"/>
          <w:color w:val="7C5F1D"/>
          <w:rtl/>
        </w:rPr>
      </w:pPr>
      <w:r w:rsidRPr="00270114">
        <w:rPr>
          <w:rFonts w:ascii="FbShefa" w:hAnsi="FbShefa"/>
          <w:color w:val="7C5F1D"/>
          <w:rtl/>
        </w:rPr>
        <w:t>מאי בינייהו</w:t>
      </w:r>
      <w:r w:rsidR="00207AB0" w:rsidRPr="00270114">
        <w:rPr>
          <w:rFonts w:ascii="FbShefa" w:hAnsi="FbShefa"/>
          <w:color w:val="7C5F1D"/>
          <w:rtl/>
        </w:rPr>
        <w:t>:</w:t>
      </w:r>
    </w:p>
    <w:p w14:paraId="77BDF037" w14:textId="6404D8B9"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הקושיא הנ"ל מגיזות וולדות</w:t>
      </w:r>
      <w:r w:rsidR="00980F5A" w:rsidRPr="00270114">
        <w:rPr>
          <w:rFonts w:ascii="FbShefa" w:hAnsi="FbShefa"/>
          <w:sz w:val="11"/>
          <w:rtl/>
        </w:rPr>
        <w:t>.</w:t>
      </w:r>
    </w:p>
    <w:p w14:paraId="671D1526" w14:textId="441703A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w:t>
      </w:r>
      <w:r w:rsidR="00980F5A" w:rsidRPr="001B3037">
        <w:rPr>
          <w:rFonts w:ascii="FbShefa" w:hAnsi="FbShefa"/>
          <w:b/>
          <w:bCs/>
          <w:color w:val="3B2F2A" w:themeColor="text2" w:themeShade="80"/>
          <w:sz w:val="11"/>
          <w:rtl/>
        </w:rPr>
        <w:t>.</w:t>
      </w:r>
      <w:r w:rsidRPr="00270114">
        <w:rPr>
          <w:rFonts w:ascii="FbShefa" w:hAnsi="FbShefa"/>
          <w:sz w:val="11"/>
          <w:rtl/>
        </w:rPr>
        <w:t xml:space="preserve"> דקיימא באגם</w:t>
      </w:r>
      <w:r w:rsidR="00980F5A" w:rsidRPr="00270114">
        <w:rPr>
          <w:rFonts w:ascii="FbShefa" w:hAnsi="FbShefa"/>
          <w:sz w:val="11"/>
          <w:rtl/>
        </w:rPr>
        <w:t>.</w:t>
      </w:r>
    </w:p>
    <w:p w14:paraId="25F13EBC" w14:textId="4CB56CD5" w:rsidR="009C3CB4" w:rsidRPr="00270114" w:rsidRDefault="009C3CB4" w:rsidP="009C3CB4">
      <w:pPr>
        <w:spacing w:line="240" w:lineRule="auto"/>
        <w:rPr>
          <w:rFonts w:ascii="FbShefa" w:hAnsi="FbShefa"/>
          <w:sz w:val="11"/>
          <w:rtl/>
        </w:rPr>
      </w:pPr>
    </w:p>
    <w:p w14:paraId="33008398"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אמר הריני משלם</w:t>
      </w:r>
    </w:p>
    <w:p w14:paraId="4B72E0C2" w14:textId="75073A93" w:rsidR="00433741" w:rsidRPr="00270114" w:rsidRDefault="009C3CB4" w:rsidP="009C3CB4">
      <w:pPr>
        <w:spacing w:line="240" w:lineRule="auto"/>
        <w:jc w:val="both"/>
        <w:rPr>
          <w:rFonts w:ascii="FbShefa" w:hAnsi="FbShefa"/>
          <w:sz w:val="11"/>
          <w:rtl/>
        </w:rPr>
      </w:pPr>
      <w:r w:rsidRPr="001B3037">
        <w:rPr>
          <w:rFonts w:ascii="FbShefa" w:hAnsi="FbShefa"/>
          <w:b/>
          <w:bCs/>
          <w:color w:val="3B2F2A" w:themeColor="text2" w:themeShade="80"/>
          <w:sz w:val="11"/>
          <w:rtl/>
        </w:rPr>
        <w:t>כיון שאמר</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הריני משלם, אף על פי שלא שילם</w:t>
      </w:r>
      <w:r w:rsidR="00980F5A" w:rsidRPr="00270114">
        <w:rPr>
          <w:rFonts w:ascii="FbShefa" w:hAnsi="FbShefa"/>
          <w:sz w:val="11"/>
          <w:rtl/>
        </w:rPr>
        <w:t>.</w:t>
      </w:r>
    </w:p>
    <w:p w14:paraId="609F9D91" w14:textId="265538DA" w:rsidR="00433741" w:rsidRPr="00270114" w:rsidRDefault="009C3CB4" w:rsidP="009C3CB4">
      <w:pPr>
        <w:spacing w:line="240" w:lineRule="auto"/>
        <w:jc w:val="both"/>
        <w:rPr>
          <w:rFonts w:ascii="FbShefa" w:hAnsi="FbShefa"/>
          <w:sz w:val="11"/>
          <w:rtl/>
        </w:rPr>
      </w:pPr>
      <w:r w:rsidRPr="001B3037">
        <w:rPr>
          <w:rFonts w:ascii="FbShefa" w:hAnsi="FbShefa"/>
          <w:b/>
          <w:bCs/>
          <w:color w:val="3B2F2A" w:themeColor="text2" w:themeShade="80"/>
          <w:sz w:val="11"/>
          <w:rtl/>
        </w:rPr>
        <w:t>ת</w:t>
      </w:r>
      <w:r w:rsidR="00207AB0" w:rsidRPr="001B3037">
        <w:rPr>
          <w:rFonts w:ascii="FbShefa" w:hAnsi="FbShefa"/>
          <w:b/>
          <w:bCs/>
          <w:color w:val="3B2F2A" w:themeColor="text2" w:themeShade="80"/>
          <w:sz w:val="11"/>
          <w:rtl/>
        </w:rPr>
        <w:t>"ש</w:t>
      </w:r>
      <w:r w:rsidR="00980F5A" w:rsidRPr="001B3037">
        <w:rPr>
          <w:rFonts w:ascii="FbShefa" w:hAnsi="FbShefa"/>
          <w:b/>
          <w:bCs/>
          <w:color w:val="3B2F2A" w:themeColor="text2" w:themeShade="80"/>
          <w:sz w:val="11"/>
          <w:rtl/>
        </w:rPr>
        <w:t>.</w:t>
      </w:r>
      <w:r w:rsidRPr="00270114">
        <w:rPr>
          <w:rFonts w:ascii="FbShefa" w:hAnsi="FbShefa"/>
          <w:sz w:val="11"/>
          <w:rtl/>
        </w:rPr>
        <w:t xml:space="preserve"> קשיא רישא לסיפא</w:t>
      </w:r>
      <w:r w:rsidR="00980F5A" w:rsidRPr="00270114">
        <w:rPr>
          <w:rFonts w:ascii="FbShefa" w:hAnsi="FbShefa"/>
          <w:sz w:val="11"/>
          <w:rtl/>
        </w:rPr>
        <w:t>.</w:t>
      </w:r>
    </w:p>
    <w:p w14:paraId="744D4FCC" w14:textId="07379837" w:rsidR="00433741" w:rsidRPr="00270114" w:rsidRDefault="009C3CB4" w:rsidP="009C3CB4">
      <w:pPr>
        <w:spacing w:line="240" w:lineRule="auto"/>
        <w:jc w:val="both"/>
        <w:rPr>
          <w:rFonts w:ascii="FbShefa" w:hAnsi="FbShefa"/>
          <w:sz w:val="11"/>
          <w:rtl/>
        </w:rPr>
      </w:pPr>
      <w:r w:rsidRPr="001B3037">
        <w:rPr>
          <w:rFonts w:ascii="FbShefa" w:hAnsi="FbShefa"/>
          <w:b/>
          <w:bCs/>
          <w:color w:val="3B2F2A" w:themeColor="text2" w:themeShade="80"/>
          <w:sz w:val="11"/>
          <w:rtl/>
        </w:rPr>
        <w:t>אלא</w:t>
      </w:r>
      <w:r w:rsidR="00980F5A" w:rsidRPr="00270114">
        <w:rPr>
          <w:rFonts w:ascii="FbShefa" w:hAnsi="FbShefa"/>
          <w:sz w:val="11"/>
          <w:rtl/>
        </w:rPr>
        <w:t>.</w:t>
      </w:r>
      <w:r w:rsidRPr="00270114">
        <w:rPr>
          <w:rFonts w:ascii="FbShefa" w:hAnsi="FbShefa"/>
          <w:sz w:val="11"/>
          <w:rtl/>
        </w:rPr>
        <w:t xml:space="preserve"> מהא ליכא למשמע מינה</w:t>
      </w:r>
      <w:r w:rsidR="00980F5A" w:rsidRPr="00270114">
        <w:rPr>
          <w:rFonts w:ascii="FbShefa" w:hAnsi="FbShefa"/>
          <w:sz w:val="11"/>
          <w:rtl/>
        </w:rPr>
        <w:t>.</w:t>
      </w:r>
    </w:p>
    <w:p w14:paraId="6F88992A" w14:textId="666CBAF6" w:rsidR="009C3CB4" w:rsidRPr="00270114" w:rsidRDefault="009C3CB4" w:rsidP="009C3CB4">
      <w:pPr>
        <w:spacing w:line="240" w:lineRule="auto"/>
        <w:jc w:val="both"/>
        <w:rPr>
          <w:rFonts w:ascii="FbShefa" w:hAnsi="FbShefa"/>
          <w:sz w:val="11"/>
          <w:rtl/>
        </w:rPr>
      </w:pPr>
    </w:p>
    <w:p w14:paraId="6668E434" w14:textId="1641FB08" w:rsidR="009C3CB4" w:rsidRPr="00270114" w:rsidRDefault="004313D5" w:rsidP="009C3CB4">
      <w:pPr>
        <w:pStyle w:val="2"/>
        <w:rPr>
          <w:rFonts w:ascii="FbShefa" w:hAnsi="FbShefa"/>
          <w:color w:val="7C5F1D"/>
          <w:rtl/>
        </w:rPr>
      </w:pPr>
      <w:r w:rsidRPr="00270114">
        <w:rPr>
          <w:rFonts w:ascii="FbShefa" w:hAnsi="FbShefa"/>
          <w:color w:val="7C5F1D"/>
          <w:sz w:val="11"/>
          <w:rtl/>
        </w:rPr>
        <w:t>הקנאת כפל ל</w:t>
      </w:r>
      <w:r w:rsidR="009C3CB4" w:rsidRPr="00270114">
        <w:rPr>
          <w:rFonts w:ascii="FbShefa" w:hAnsi="FbShefa"/>
          <w:color w:val="7C5F1D"/>
          <w:sz w:val="11"/>
          <w:rtl/>
        </w:rPr>
        <w:t>שומרים שונים</w:t>
      </w:r>
    </w:p>
    <w:p w14:paraId="454E8F04" w14:textId="67F7724B" w:rsidR="00433741" w:rsidRPr="00270114" w:rsidRDefault="009C3CB4" w:rsidP="009C3CB4">
      <w:pPr>
        <w:spacing w:line="240" w:lineRule="auto"/>
        <w:jc w:val="both"/>
        <w:rPr>
          <w:rFonts w:ascii="FbShefa" w:hAnsi="FbShefa"/>
          <w:sz w:val="11"/>
          <w:rtl/>
        </w:rPr>
      </w:pPr>
      <w:r w:rsidRPr="001B3037">
        <w:rPr>
          <w:rFonts w:ascii="FbShefa" w:hAnsi="FbShefa"/>
          <w:b/>
          <w:bCs/>
          <w:color w:val="3B2F2A" w:themeColor="text2" w:themeShade="80"/>
          <w:sz w:val="11"/>
          <w:rtl/>
        </w:rPr>
        <w:t>שומר חנם</w:t>
      </w:r>
      <w:r w:rsidR="00980F5A" w:rsidRPr="00270114">
        <w:rPr>
          <w:rFonts w:ascii="FbShefa" w:hAnsi="FbShefa"/>
          <w:sz w:val="11"/>
          <w:rtl/>
        </w:rPr>
        <w:t>.</w:t>
      </w:r>
      <w:r w:rsidRPr="00270114">
        <w:rPr>
          <w:rFonts w:ascii="FbShefa" w:hAnsi="FbShefa"/>
          <w:sz w:val="11"/>
          <w:rtl/>
        </w:rPr>
        <w:t xml:space="preserve"> שאמר פשעתי, מקנה ליה</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דאי בעי</w:t>
      </w:r>
      <w:r w:rsidR="00980F5A" w:rsidRPr="00270114">
        <w:rPr>
          <w:rFonts w:ascii="FbShefa" w:hAnsi="FbShefa"/>
          <w:sz w:val="11"/>
          <w:rtl/>
        </w:rPr>
        <w:t>.</w:t>
      </w:r>
      <w:r w:rsidRPr="00270114">
        <w:rPr>
          <w:rFonts w:ascii="FbShefa" w:hAnsi="FbShefa"/>
          <w:sz w:val="11"/>
          <w:rtl/>
        </w:rPr>
        <w:t xml:space="preserve"> פטר נפשיה בגניבה</w:t>
      </w:r>
      <w:r w:rsidR="00980F5A" w:rsidRPr="00270114">
        <w:rPr>
          <w:rFonts w:ascii="FbShefa" w:hAnsi="FbShefa"/>
          <w:sz w:val="11"/>
          <w:rtl/>
        </w:rPr>
        <w:t>.</w:t>
      </w:r>
    </w:p>
    <w:p w14:paraId="08D84239" w14:textId="7FA58149" w:rsidR="00433741" w:rsidRPr="00270114" w:rsidRDefault="009C3CB4" w:rsidP="009C3CB4">
      <w:pPr>
        <w:spacing w:line="240" w:lineRule="auto"/>
        <w:jc w:val="both"/>
        <w:rPr>
          <w:rFonts w:ascii="FbShefa" w:hAnsi="FbShefa"/>
          <w:sz w:val="11"/>
          <w:rtl/>
        </w:rPr>
      </w:pPr>
      <w:r w:rsidRPr="001B3037">
        <w:rPr>
          <w:rFonts w:ascii="FbShefa" w:hAnsi="FbShefa"/>
          <w:b/>
          <w:bCs/>
          <w:color w:val="3B2F2A" w:themeColor="text2" w:themeShade="80"/>
          <w:sz w:val="11"/>
          <w:rtl/>
        </w:rPr>
        <w:t>שומר שכר</w:t>
      </w:r>
      <w:r w:rsidR="00980F5A" w:rsidRPr="00270114">
        <w:rPr>
          <w:rFonts w:ascii="FbShefa" w:hAnsi="FbShefa"/>
          <w:sz w:val="11"/>
          <w:rtl/>
        </w:rPr>
        <w:t>.</w:t>
      </w:r>
      <w:r w:rsidRPr="00270114">
        <w:rPr>
          <w:rFonts w:ascii="FbShefa" w:hAnsi="FbShefa"/>
          <w:sz w:val="11"/>
          <w:rtl/>
        </w:rPr>
        <w:t xml:space="preserve"> שאמר נגנבה, מקנה ליה</w:t>
      </w:r>
      <w:r w:rsidR="00980F5A" w:rsidRPr="00270114">
        <w:rPr>
          <w:rFonts w:ascii="FbShefa" w:hAnsi="FbShefa"/>
          <w:sz w:val="11"/>
          <w:rtl/>
        </w:rPr>
        <w:t>.</w:t>
      </w:r>
      <w:r w:rsidRPr="001B3037">
        <w:rPr>
          <w:rFonts w:ascii="FbShefa" w:hAnsi="FbShefa"/>
          <w:b/>
          <w:bCs/>
          <w:color w:val="3B2F2A" w:themeColor="text2" w:themeShade="80"/>
          <w:sz w:val="11"/>
          <w:rtl/>
        </w:rPr>
        <w:t xml:space="preserve"> דאי בעי</w:t>
      </w:r>
      <w:r w:rsidR="00980F5A" w:rsidRPr="00270114">
        <w:rPr>
          <w:rFonts w:ascii="FbShefa" w:hAnsi="FbShefa"/>
          <w:sz w:val="11"/>
          <w:rtl/>
        </w:rPr>
        <w:t>.</w:t>
      </w:r>
      <w:r w:rsidRPr="00270114">
        <w:rPr>
          <w:rFonts w:ascii="FbShefa" w:hAnsi="FbShefa"/>
          <w:sz w:val="11"/>
          <w:rtl/>
        </w:rPr>
        <w:t xml:space="preserve"> פטר נפשיה בשבורה ומתה</w:t>
      </w:r>
      <w:r w:rsidR="00980F5A" w:rsidRPr="00270114">
        <w:rPr>
          <w:rFonts w:ascii="FbShefa" w:hAnsi="FbShefa"/>
          <w:sz w:val="11"/>
          <w:rtl/>
        </w:rPr>
        <w:t>.</w:t>
      </w:r>
    </w:p>
    <w:p w14:paraId="7540B892" w14:textId="71D16338" w:rsidR="004313D5" w:rsidRPr="001B3037" w:rsidRDefault="004313D5" w:rsidP="009C3CB4">
      <w:pPr>
        <w:spacing w:line="240" w:lineRule="auto"/>
        <w:jc w:val="both"/>
        <w:rPr>
          <w:rFonts w:ascii="FbShefa" w:hAnsi="FbShefa"/>
          <w:b/>
          <w:bCs/>
          <w:color w:val="3B2F2A" w:themeColor="text2" w:themeShade="80"/>
          <w:sz w:val="11"/>
          <w:rtl/>
        </w:rPr>
      </w:pPr>
    </w:p>
    <w:p w14:paraId="04709425" w14:textId="615B1305" w:rsidR="004313D5" w:rsidRPr="00270114" w:rsidRDefault="009C3CB4" w:rsidP="004313D5">
      <w:pPr>
        <w:pStyle w:val="3"/>
        <w:rPr>
          <w:rFonts w:ascii="FbShefa" w:hAnsi="FbShefa"/>
          <w:color w:val="7C5F1D"/>
          <w:rtl/>
        </w:rPr>
      </w:pPr>
      <w:r w:rsidRPr="00270114">
        <w:rPr>
          <w:rFonts w:ascii="FbShefa" w:hAnsi="FbShefa"/>
          <w:color w:val="7C5F1D"/>
          <w:rtl/>
        </w:rPr>
        <w:t>שואל</w:t>
      </w:r>
      <w:r w:rsidR="004313D5" w:rsidRPr="00270114">
        <w:rPr>
          <w:rFonts w:ascii="FbShefa" w:hAnsi="FbShefa"/>
          <w:color w:val="7C5F1D"/>
          <w:rtl/>
        </w:rPr>
        <w:t xml:space="preserve"> שאמר הריני משלם:</w:t>
      </w:r>
    </w:p>
    <w:p w14:paraId="73C9DA9F" w14:textId="276DD22E" w:rsidR="00433741" w:rsidRPr="00270114" w:rsidRDefault="004313D5" w:rsidP="004313D5">
      <w:pPr>
        <w:spacing w:line="240" w:lineRule="auto"/>
        <w:jc w:val="both"/>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לא מקנה לו כפל</w:t>
      </w:r>
      <w:r w:rsidR="00980F5A" w:rsidRPr="00270114">
        <w:rPr>
          <w:rFonts w:ascii="FbShefa" w:hAnsi="FbShefa"/>
          <w:sz w:val="11"/>
          <w:rtl/>
        </w:rPr>
        <w:t>.</w:t>
      </w:r>
    </w:p>
    <w:p w14:paraId="003C558E" w14:textId="16B1BBCD" w:rsidR="00433741" w:rsidRPr="00270114" w:rsidRDefault="004313D5" w:rsidP="004313D5">
      <w:pPr>
        <w:spacing w:line="240" w:lineRule="auto"/>
        <w:jc w:val="both"/>
        <w:rPr>
          <w:rFonts w:ascii="FbShefa" w:hAnsi="FbShefa"/>
          <w:sz w:val="11"/>
          <w:rtl/>
        </w:rPr>
      </w:pPr>
      <w:r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A00C79" w:rsidRPr="00270114">
        <w:rPr>
          <w:rFonts w:ascii="FbShefa" w:hAnsi="FbShefa"/>
          <w:sz w:val="11"/>
          <w:rtl/>
        </w:rPr>
        <w:t>ד</w:t>
      </w:r>
      <w:r w:rsidR="009C3CB4" w:rsidRPr="00270114">
        <w:rPr>
          <w:rFonts w:ascii="FbShefa" w:hAnsi="FbShefa"/>
          <w:sz w:val="11"/>
          <w:rtl/>
        </w:rPr>
        <w:t>מתה מחמת מלאכה לא שכיח</w:t>
      </w:r>
      <w:r w:rsidR="00980F5A" w:rsidRPr="00270114">
        <w:rPr>
          <w:rFonts w:ascii="FbShefa" w:hAnsi="FbShefa"/>
          <w:sz w:val="11"/>
          <w:rtl/>
        </w:rPr>
        <w:t>.</w:t>
      </w:r>
    </w:p>
    <w:p w14:paraId="6205E1EF" w14:textId="7DB55CEE" w:rsidR="009C3CB4" w:rsidRPr="00270114" w:rsidRDefault="004313D5" w:rsidP="004313D5">
      <w:pPr>
        <w:spacing w:line="240" w:lineRule="auto"/>
        <w:jc w:val="both"/>
        <w:rPr>
          <w:rFonts w:ascii="FbShefa" w:hAnsi="FbShefa"/>
          <w:sz w:val="11"/>
          <w:rtl/>
        </w:rPr>
      </w:pPr>
      <w:r w:rsidRPr="001B3037">
        <w:rPr>
          <w:rFonts w:ascii="FbShefa" w:hAnsi="FbShefa"/>
          <w:b/>
          <w:bCs/>
          <w:color w:val="3B2F2A" w:themeColor="text2" w:themeShade="80"/>
          <w:sz w:val="11"/>
          <w:rtl/>
        </w:rPr>
        <w:t>ומשום</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Pr="00270114">
        <w:rPr>
          <w:rFonts w:ascii="FbShefa" w:hAnsi="FbShefa"/>
          <w:sz w:val="11"/>
          <w:rtl/>
        </w:rPr>
        <w:t>ש</w:t>
      </w:r>
      <w:r w:rsidR="009C3CB4" w:rsidRPr="00270114">
        <w:rPr>
          <w:rFonts w:ascii="FbShefa" w:hAnsi="FbShefa"/>
          <w:sz w:val="11"/>
          <w:rtl/>
        </w:rPr>
        <w:t>כל הנאה שלו</w:t>
      </w:r>
      <w:r w:rsidR="00980F5A" w:rsidRPr="00270114">
        <w:rPr>
          <w:rFonts w:ascii="FbShefa" w:hAnsi="FbShefa"/>
          <w:sz w:val="11"/>
          <w:rtl/>
        </w:rPr>
        <w:t>.</w:t>
      </w:r>
    </w:p>
    <w:p w14:paraId="08CC6058" w14:textId="77777777" w:rsidR="0034711A" w:rsidRPr="00270114" w:rsidRDefault="0034711A" w:rsidP="004313D5">
      <w:pPr>
        <w:spacing w:line="240" w:lineRule="auto"/>
        <w:jc w:val="both"/>
        <w:rPr>
          <w:rFonts w:ascii="FbShefa" w:hAnsi="FbShefa"/>
          <w:sz w:val="11"/>
          <w:rtl/>
        </w:rPr>
      </w:pPr>
    </w:p>
    <w:p w14:paraId="36A89CEC" w14:textId="72F69731" w:rsidR="0034711A" w:rsidRPr="00270114" w:rsidRDefault="0034711A" w:rsidP="004313D5">
      <w:pPr>
        <w:spacing w:line="240" w:lineRule="auto"/>
        <w:jc w:val="both"/>
        <w:rPr>
          <w:rFonts w:ascii="FbShefa" w:hAnsi="FbShefa"/>
          <w:sz w:val="11"/>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מקנה לו כפל</w:t>
      </w:r>
      <w:r w:rsidR="00980F5A" w:rsidRPr="00270114">
        <w:rPr>
          <w:rFonts w:ascii="FbShefa" w:hAnsi="FbShefa"/>
          <w:sz w:val="11"/>
          <w:rtl/>
        </w:rPr>
        <w:t>.</w:t>
      </w:r>
    </w:p>
    <w:p w14:paraId="1E15B03E" w14:textId="77777777" w:rsidR="0034711A" w:rsidRPr="001B3037" w:rsidRDefault="0034711A" w:rsidP="009C3CB4">
      <w:pPr>
        <w:spacing w:line="240" w:lineRule="auto"/>
        <w:jc w:val="both"/>
        <w:rPr>
          <w:rFonts w:ascii="FbShefa" w:hAnsi="FbShefa"/>
          <w:b/>
          <w:bCs/>
          <w:color w:val="3B2F2A" w:themeColor="text2" w:themeShade="80"/>
          <w:sz w:val="11"/>
          <w:rtl/>
        </w:rPr>
      </w:pPr>
    </w:p>
    <w:p w14:paraId="2858B183" w14:textId="6FAFA9A8" w:rsidR="00433741" w:rsidRPr="00270114" w:rsidRDefault="009C3CB4" w:rsidP="009C3CB4">
      <w:pPr>
        <w:spacing w:line="240" w:lineRule="auto"/>
        <w:jc w:val="both"/>
        <w:rPr>
          <w:rFonts w:ascii="FbShefa" w:hAnsi="FbShefa"/>
          <w:sz w:val="11"/>
          <w:rtl/>
        </w:rPr>
      </w:pPr>
      <w:r w:rsidRPr="001B3037">
        <w:rPr>
          <w:rFonts w:ascii="FbShefa" w:hAnsi="FbShefa"/>
          <w:b/>
          <w:bCs/>
          <w:color w:val="3B2F2A" w:themeColor="text2" w:themeShade="80"/>
          <w:sz w:val="11"/>
          <w:rtl/>
        </w:rPr>
        <w:t>ת"ש</w:t>
      </w:r>
      <w:r w:rsidR="00980F5A" w:rsidRPr="001B3037">
        <w:rPr>
          <w:rFonts w:ascii="FbShefa" w:hAnsi="FbShefa"/>
          <w:b/>
          <w:bCs/>
          <w:color w:val="3B2F2A" w:themeColor="text2" w:themeShade="80"/>
          <w:sz w:val="11"/>
          <w:rtl/>
        </w:rPr>
        <w:t>.</w:t>
      </w:r>
      <w:r w:rsidRPr="00270114">
        <w:rPr>
          <w:rFonts w:ascii="FbShefa" w:hAnsi="FbShefa"/>
          <w:sz w:val="11"/>
          <w:rtl/>
        </w:rPr>
        <w:t xml:space="preserve"> דקתני גבי שואל קידם ושילם</w:t>
      </w:r>
      <w:r w:rsidR="00980F5A" w:rsidRPr="00270114">
        <w:rPr>
          <w:rFonts w:ascii="FbShefa" w:hAnsi="FbShefa"/>
          <w:sz w:val="11"/>
          <w:rtl/>
        </w:rPr>
        <w:t>.</w:t>
      </w:r>
    </w:p>
    <w:p w14:paraId="7C377B43" w14:textId="1AA355ED" w:rsidR="00433741" w:rsidRPr="00270114" w:rsidRDefault="009C3CB4" w:rsidP="009C3CB4">
      <w:pPr>
        <w:spacing w:line="240" w:lineRule="auto"/>
        <w:jc w:val="both"/>
        <w:rPr>
          <w:rFonts w:ascii="FbShefa" w:hAnsi="FbShefa"/>
          <w:sz w:val="11"/>
          <w:rtl/>
        </w:rPr>
      </w:pPr>
      <w:r w:rsidRPr="001B3037">
        <w:rPr>
          <w:rFonts w:ascii="FbShefa" w:hAnsi="FbShefa"/>
          <w:b/>
          <w:bCs/>
          <w:color w:val="3B2F2A" w:themeColor="text2" w:themeShade="80"/>
          <w:sz w:val="11"/>
          <w:rtl/>
        </w:rPr>
        <w:t>ושיילינהו</w:t>
      </w:r>
      <w:r w:rsidR="00980F5A" w:rsidRPr="00270114">
        <w:rPr>
          <w:rFonts w:ascii="FbShefa" w:hAnsi="FbShefa"/>
          <w:sz w:val="11"/>
          <w:rtl/>
        </w:rPr>
        <w:t>.</w:t>
      </w:r>
      <w:r w:rsidRPr="00270114">
        <w:rPr>
          <w:rFonts w:ascii="FbShefa" w:hAnsi="FbShefa"/>
          <w:sz w:val="11"/>
          <w:rtl/>
        </w:rPr>
        <w:t xml:space="preserve"> לתנאי דבי רבי חייא ודבי רבי אושעיא, ואמרי</w:t>
      </w:r>
      <w:r w:rsidR="0034711A" w:rsidRPr="00270114">
        <w:rPr>
          <w:rFonts w:ascii="FbShefa" w:hAnsi="FbShefa"/>
          <w:sz w:val="11"/>
          <w:rtl/>
        </w:rPr>
        <w:t>,</w:t>
      </w:r>
      <w:r w:rsidRPr="00270114">
        <w:rPr>
          <w:rFonts w:ascii="FbShefa" w:hAnsi="FbShefa"/>
          <w:sz w:val="11"/>
          <w:rtl/>
        </w:rPr>
        <w:t xml:space="preserve"> גבי הדדי תניין</w:t>
      </w:r>
      <w:r w:rsidR="00980F5A" w:rsidRPr="00270114">
        <w:rPr>
          <w:rFonts w:ascii="FbShefa" w:hAnsi="FbShefa"/>
          <w:sz w:val="11"/>
          <w:rtl/>
        </w:rPr>
        <w:t>.</w:t>
      </w:r>
    </w:p>
    <w:p w14:paraId="621B32CF" w14:textId="6D9EB29F" w:rsidR="009C3CB4" w:rsidRPr="00270114" w:rsidRDefault="009C3CB4" w:rsidP="00794C1A">
      <w:pPr>
        <w:pStyle w:val="1"/>
        <w:rPr>
          <w:rFonts w:ascii="FbShefa" w:hAnsi="FbShefa"/>
          <w:rtl/>
        </w:rPr>
      </w:pPr>
      <w:r w:rsidRPr="00270114">
        <w:rPr>
          <w:rFonts w:ascii="FbShefa" w:hAnsi="FbShefa"/>
          <w:sz w:val="11"/>
          <w:rtl/>
        </w:rPr>
        <w:t>לד</w:t>
      </w:r>
      <w:r w:rsidR="00B36BF2" w:rsidRPr="00270114">
        <w:rPr>
          <w:rFonts w:ascii="FbShefa" w:hAnsi="FbShefa"/>
          <w:sz w:val="11"/>
          <w:rtl/>
        </w:rPr>
        <w:t>, ב</w:t>
      </w:r>
    </w:p>
    <w:p w14:paraId="4879084A"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ספקות שונים</w:t>
      </w:r>
    </w:p>
    <w:p w14:paraId="0891D548" w14:textId="77777777" w:rsidR="00A00C79" w:rsidRPr="00270114" w:rsidRDefault="009C3CB4" w:rsidP="00A00C79">
      <w:pPr>
        <w:pStyle w:val="3"/>
        <w:rPr>
          <w:rFonts w:ascii="FbShefa" w:hAnsi="FbShefa"/>
          <w:rtl/>
        </w:rPr>
      </w:pPr>
      <w:r w:rsidRPr="00270114">
        <w:rPr>
          <w:rFonts w:ascii="FbShefa" w:hAnsi="FbShefa"/>
          <w:rtl/>
        </w:rPr>
        <w:t>פשיטא</w:t>
      </w:r>
      <w:r w:rsidR="00A00C79" w:rsidRPr="00270114">
        <w:rPr>
          <w:rFonts w:ascii="FbShefa" w:hAnsi="FbShefa"/>
          <w:rtl/>
        </w:rPr>
        <w:t>:</w:t>
      </w:r>
    </w:p>
    <w:p w14:paraId="5F2E35DC" w14:textId="0FBE2658" w:rsidR="002F24DC" w:rsidRPr="00270114" w:rsidRDefault="009C3CB4" w:rsidP="00A00C79">
      <w:pPr>
        <w:spacing w:line="240" w:lineRule="auto"/>
        <w:rPr>
          <w:rFonts w:ascii="FbShefa" w:hAnsi="FbShefa"/>
          <w:sz w:val="11"/>
          <w:rtl/>
        </w:rPr>
      </w:pPr>
      <w:r w:rsidRPr="001B3037">
        <w:rPr>
          <w:rFonts w:ascii="FbShefa" w:hAnsi="FbShefa"/>
          <w:b/>
          <w:bCs/>
          <w:color w:val="3B2F2A" w:themeColor="text2" w:themeShade="80"/>
          <w:sz w:val="11"/>
          <w:rtl/>
        </w:rPr>
        <w:t>אמר</w:t>
      </w:r>
      <w:r w:rsidR="00980F5A" w:rsidRPr="001B3037">
        <w:rPr>
          <w:rFonts w:ascii="FbShefa" w:hAnsi="FbShefa"/>
          <w:b/>
          <w:bCs/>
          <w:color w:val="3B2F2A" w:themeColor="text2" w:themeShade="80"/>
          <w:sz w:val="11"/>
          <w:rtl/>
        </w:rPr>
        <w:t>.</w:t>
      </w:r>
      <w:r w:rsidRPr="00270114">
        <w:rPr>
          <w:rFonts w:ascii="FbShefa" w:hAnsi="FbShefa"/>
          <w:sz w:val="11"/>
          <w:rtl/>
        </w:rPr>
        <w:t xml:space="preserve"> איני משלם</w:t>
      </w:r>
      <w:r w:rsidR="00A00C79" w:rsidRPr="00270114">
        <w:rPr>
          <w:rFonts w:ascii="FbShefa" w:hAnsi="FbShefa"/>
          <w:sz w:val="11"/>
          <w:rtl/>
        </w:rPr>
        <w:t>,</w:t>
      </w:r>
      <w:r w:rsidRPr="00270114">
        <w:rPr>
          <w:rFonts w:ascii="FbShefa" w:hAnsi="FbShefa"/>
          <w:sz w:val="11"/>
          <w:rtl/>
        </w:rPr>
        <w:t xml:space="preserve"> וחזר ואמר הריני משלם</w:t>
      </w:r>
      <w:r w:rsidR="00980F5A" w:rsidRPr="00270114">
        <w:rPr>
          <w:rFonts w:ascii="FbShefa" w:hAnsi="FbShefa"/>
          <w:sz w:val="11"/>
          <w:rtl/>
        </w:rPr>
        <w:t>.</w:t>
      </w:r>
    </w:p>
    <w:p w14:paraId="21CACAB1" w14:textId="63FB8F4D" w:rsidR="00433741" w:rsidRPr="00270114" w:rsidRDefault="009C3CB4" w:rsidP="00A00C79">
      <w:pPr>
        <w:spacing w:line="240" w:lineRule="auto"/>
        <w:rPr>
          <w:rFonts w:ascii="FbShefa" w:hAnsi="FbShefa"/>
          <w:sz w:val="11"/>
          <w:rtl/>
        </w:rPr>
      </w:pPr>
      <w:r w:rsidRPr="001B3037">
        <w:rPr>
          <w:rFonts w:ascii="FbShefa" w:hAnsi="FbShefa"/>
          <w:b/>
          <w:bCs/>
          <w:color w:val="3B2F2A" w:themeColor="text2" w:themeShade="80"/>
          <w:sz w:val="11"/>
          <w:rtl/>
        </w:rPr>
        <w:t>הא קאמר</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הריני משלם</w:t>
      </w:r>
      <w:r w:rsidR="00980F5A" w:rsidRPr="00270114">
        <w:rPr>
          <w:rFonts w:ascii="FbShefa" w:hAnsi="FbShefa"/>
          <w:sz w:val="11"/>
          <w:rtl/>
        </w:rPr>
        <w:t>.</w:t>
      </w:r>
    </w:p>
    <w:p w14:paraId="16B7AD2B" w14:textId="7780C321" w:rsidR="0034711A" w:rsidRPr="001B3037" w:rsidRDefault="0034711A" w:rsidP="009C3CB4">
      <w:pPr>
        <w:spacing w:line="240" w:lineRule="auto"/>
        <w:rPr>
          <w:rFonts w:ascii="FbShefa" w:hAnsi="FbShefa"/>
          <w:b/>
          <w:bCs/>
          <w:color w:val="3B2F2A" w:themeColor="text2" w:themeShade="80"/>
          <w:sz w:val="11"/>
          <w:rtl/>
        </w:rPr>
      </w:pPr>
    </w:p>
    <w:p w14:paraId="4BCB27DE" w14:textId="77777777" w:rsidR="0034711A" w:rsidRPr="00270114" w:rsidRDefault="009C3CB4" w:rsidP="0034711A">
      <w:pPr>
        <w:pStyle w:val="3"/>
        <w:rPr>
          <w:rFonts w:ascii="FbShefa" w:hAnsi="FbShefa"/>
          <w:color w:val="7C5F1D"/>
          <w:rtl/>
        </w:rPr>
      </w:pPr>
      <w:r w:rsidRPr="00270114">
        <w:rPr>
          <w:rFonts w:ascii="FbShefa" w:hAnsi="FbShefa"/>
          <w:color w:val="7C5F1D"/>
          <w:rtl/>
        </w:rPr>
        <w:t>אמר</w:t>
      </w:r>
      <w:r w:rsidRPr="001B3037">
        <w:rPr>
          <w:rFonts w:ascii="FbShefa" w:hAnsi="FbShefa"/>
          <w:b/>
          <w:bCs/>
          <w:color w:val="3B2F2A" w:themeColor="text2" w:themeShade="80"/>
          <w:rtl/>
        </w:rPr>
        <w:t xml:space="preserve"> </w:t>
      </w:r>
      <w:r w:rsidRPr="00270114">
        <w:rPr>
          <w:rFonts w:ascii="FbShefa" w:hAnsi="FbShefa"/>
          <w:color w:val="7C5F1D"/>
          <w:rtl/>
        </w:rPr>
        <w:t>הריני משלם, וחזר ואמר איני משלם</w:t>
      </w:r>
      <w:r w:rsidR="0034711A" w:rsidRPr="00270114">
        <w:rPr>
          <w:rFonts w:ascii="FbShefa" w:hAnsi="FbShefa"/>
          <w:color w:val="7C5F1D"/>
          <w:rtl/>
        </w:rPr>
        <w:t>:</w:t>
      </w:r>
    </w:p>
    <w:p w14:paraId="42A7D708" w14:textId="7BE45A53" w:rsidR="00433741" w:rsidRPr="00270114" w:rsidRDefault="0034711A" w:rsidP="009C3CB4">
      <w:pPr>
        <w:spacing w:line="240" w:lineRule="auto"/>
        <w:rPr>
          <w:rFonts w:ascii="FbShefa" w:hAnsi="FbShefa"/>
          <w:sz w:val="11"/>
          <w:rtl/>
        </w:rPr>
      </w:pPr>
      <w:r w:rsidRPr="001B3037">
        <w:rPr>
          <w:rFonts w:ascii="FbShefa" w:hAnsi="FbShefa"/>
          <w:b/>
          <w:bCs/>
          <w:color w:val="3B2F2A" w:themeColor="text2" w:themeShade="80"/>
          <w:sz w:val="11"/>
          <w:rtl/>
        </w:rPr>
        <w:t>האם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מהדר קא הדר ביה</w:t>
      </w:r>
      <w:r w:rsidR="00980F5A" w:rsidRPr="00270114">
        <w:rPr>
          <w:rFonts w:ascii="FbShefa" w:hAnsi="FbShefa"/>
          <w:sz w:val="11"/>
          <w:rtl/>
        </w:rPr>
        <w:t>.</w:t>
      </w:r>
    </w:p>
    <w:p w14:paraId="3A3EE4D2" w14:textId="3E109F15" w:rsidR="009C3CB4" w:rsidRPr="00270114" w:rsidRDefault="0034711A" w:rsidP="009C3CB4">
      <w:pPr>
        <w:spacing w:line="240" w:lineRule="auto"/>
        <w:rPr>
          <w:rFonts w:ascii="FbShefa" w:hAnsi="FbShefa"/>
          <w:sz w:val="11"/>
          <w:rtl/>
        </w:rPr>
      </w:pPr>
      <w:r w:rsidRPr="001B3037">
        <w:rPr>
          <w:rFonts w:ascii="FbShefa" w:hAnsi="FbShefa"/>
          <w:b/>
          <w:bCs/>
          <w:color w:val="3B2F2A" w:themeColor="text2" w:themeShade="80"/>
          <w:sz w:val="11"/>
          <w:rtl/>
        </w:rPr>
        <w:t>או דלמא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דחויי הוא דקא מדחי ליה</w:t>
      </w:r>
      <w:r w:rsidR="00980F5A" w:rsidRPr="00270114">
        <w:rPr>
          <w:rFonts w:ascii="FbShefa" w:hAnsi="FbShefa"/>
          <w:sz w:val="11"/>
          <w:rtl/>
        </w:rPr>
        <w:t>.</w:t>
      </w:r>
    </w:p>
    <w:p w14:paraId="70966877" w14:textId="77777777" w:rsidR="0034711A" w:rsidRPr="00270114" w:rsidRDefault="0034711A" w:rsidP="009C3CB4">
      <w:pPr>
        <w:spacing w:line="240" w:lineRule="auto"/>
        <w:rPr>
          <w:rFonts w:ascii="FbShefa" w:hAnsi="FbShefa"/>
          <w:i/>
          <w:iCs/>
          <w:sz w:val="11"/>
          <w:rtl/>
        </w:rPr>
      </w:pPr>
    </w:p>
    <w:p w14:paraId="6D6B9106" w14:textId="52A791F5" w:rsidR="0034711A" w:rsidRPr="00270114" w:rsidRDefault="009C3CB4" w:rsidP="0034711A">
      <w:pPr>
        <w:pStyle w:val="3"/>
        <w:rPr>
          <w:rFonts w:ascii="FbShefa" w:hAnsi="FbShefa"/>
          <w:color w:val="7C5F1D"/>
          <w:rtl/>
        </w:rPr>
      </w:pPr>
      <w:r w:rsidRPr="00270114">
        <w:rPr>
          <w:rFonts w:ascii="FbShefa" w:hAnsi="FbShefa"/>
          <w:color w:val="7C5F1D"/>
          <w:rtl/>
        </w:rPr>
        <w:t>אמר הריני משלם ומת, ואמרו בניו אין אנו משלמין</w:t>
      </w:r>
      <w:r w:rsidR="0034711A" w:rsidRPr="00270114">
        <w:rPr>
          <w:rFonts w:ascii="FbShefa" w:hAnsi="FbShefa"/>
          <w:color w:val="7C5F1D"/>
          <w:rtl/>
        </w:rPr>
        <w:t>:</w:t>
      </w:r>
    </w:p>
    <w:p w14:paraId="2C582A07" w14:textId="7129FEEA" w:rsidR="00433741" w:rsidRPr="00270114" w:rsidRDefault="0034711A" w:rsidP="009C3CB4">
      <w:pPr>
        <w:spacing w:line="240" w:lineRule="auto"/>
        <w:rPr>
          <w:rFonts w:ascii="FbShefa" w:hAnsi="FbShefa"/>
          <w:sz w:val="11"/>
          <w:rtl/>
        </w:rPr>
      </w:pPr>
      <w:r w:rsidRPr="001B3037">
        <w:rPr>
          <w:rFonts w:ascii="FbShefa" w:hAnsi="FbShefa"/>
          <w:b/>
          <w:bCs/>
          <w:color w:val="3B2F2A" w:themeColor="text2" w:themeShade="80"/>
          <w:sz w:val="11"/>
          <w:rtl/>
        </w:rPr>
        <w:t>האם</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009C3CB4" w:rsidRPr="00270114">
        <w:rPr>
          <w:rFonts w:ascii="FbShefa" w:hAnsi="FbShefa"/>
          <w:sz w:val="11"/>
          <w:rtl/>
        </w:rPr>
        <w:t>מהדר קא הדרי בהו</w:t>
      </w:r>
      <w:r w:rsidR="00980F5A" w:rsidRPr="00270114">
        <w:rPr>
          <w:rFonts w:ascii="FbShefa" w:hAnsi="FbShefa"/>
          <w:sz w:val="11"/>
          <w:rtl/>
        </w:rPr>
        <w:t>.</w:t>
      </w:r>
    </w:p>
    <w:p w14:paraId="51BF4C2C" w14:textId="76793370" w:rsidR="009C3CB4" w:rsidRPr="00270114" w:rsidRDefault="0034711A" w:rsidP="009C3CB4">
      <w:pPr>
        <w:spacing w:line="240" w:lineRule="auto"/>
        <w:rPr>
          <w:rFonts w:ascii="FbShefa" w:hAnsi="FbShefa"/>
          <w:sz w:val="11"/>
          <w:rtl/>
        </w:rPr>
      </w:pPr>
      <w:r w:rsidRPr="001B3037">
        <w:rPr>
          <w:rFonts w:ascii="FbShefa" w:hAnsi="FbShefa"/>
          <w:b/>
          <w:bCs/>
          <w:color w:val="3B2F2A" w:themeColor="text2" w:themeShade="80"/>
          <w:sz w:val="11"/>
          <w:rtl/>
        </w:rPr>
        <w:t>או דלמא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דחויי הוא דקא מדחו ליה</w:t>
      </w:r>
      <w:r w:rsidR="00980F5A" w:rsidRPr="00270114">
        <w:rPr>
          <w:rFonts w:ascii="FbShefa" w:hAnsi="FbShefa"/>
          <w:sz w:val="11"/>
          <w:rtl/>
        </w:rPr>
        <w:t>.</w:t>
      </w:r>
    </w:p>
    <w:p w14:paraId="260EB507" w14:textId="77777777" w:rsidR="0034711A" w:rsidRPr="001B3037" w:rsidRDefault="0034711A" w:rsidP="009C3CB4">
      <w:pPr>
        <w:spacing w:line="240" w:lineRule="auto"/>
        <w:rPr>
          <w:rFonts w:ascii="FbShefa" w:hAnsi="FbShefa"/>
          <w:b/>
          <w:bCs/>
          <w:color w:val="3B2F2A" w:themeColor="text2" w:themeShade="80"/>
          <w:sz w:val="11"/>
          <w:rtl/>
        </w:rPr>
      </w:pPr>
    </w:p>
    <w:p w14:paraId="6961E149" w14:textId="77777777" w:rsidR="002F1F24" w:rsidRPr="00270114" w:rsidRDefault="009C3CB4" w:rsidP="002F1F24">
      <w:pPr>
        <w:pStyle w:val="3"/>
        <w:rPr>
          <w:rFonts w:ascii="FbShefa" w:hAnsi="FbShefa"/>
          <w:color w:val="7C5F1D"/>
          <w:rtl/>
        </w:rPr>
      </w:pPr>
      <w:r w:rsidRPr="00270114">
        <w:rPr>
          <w:rFonts w:ascii="FbShefa" w:hAnsi="FbShefa"/>
          <w:color w:val="7C5F1D"/>
          <w:rtl/>
        </w:rPr>
        <w:t>שלמו בנים</w:t>
      </w:r>
      <w:r w:rsidR="002F1F24" w:rsidRPr="00270114">
        <w:rPr>
          <w:rFonts w:ascii="FbShefa" w:hAnsi="FbShefa"/>
          <w:color w:val="7C5F1D"/>
          <w:rtl/>
        </w:rPr>
        <w:t>:</w:t>
      </w:r>
    </w:p>
    <w:p w14:paraId="1CBD97C3" w14:textId="69535FAF" w:rsidR="002F1F2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האם</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מקנה רק לאב דעבד לי נייח נפשאי</w:t>
      </w:r>
      <w:r w:rsidR="00980F5A" w:rsidRPr="00270114">
        <w:rPr>
          <w:rFonts w:ascii="FbShefa" w:hAnsi="FbShefa"/>
          <w:sz w:val="11"/>
          <w:rtl/>
        </w:rPr>
        <w:t>.</w:t>
      </w:r>
    </w:p>
    <w:p w14:paraId="3B2B646F" w14:textId="6679C983" w:rsidR="00433741" w:rsidRPr="00270114" w:rsidRDefault="002F1F24" w:rsidP="009C3CB4">
      <w:pPr>
        <w:spacing w:line="240" w:lineRule="auto"/>
        <w:rPr>
          <w:rFonts w:ascii="FbShefa" w:hAnsi="FbShefa"/>
          <w:sz w:val="11"/>
          <w:rtl/>
        </w:rPr>
      </w:pPr>
      <w:r w:rsidRPr="001B3037">
        <w:rPr>
          <w:rFonts w:ascii="FbShefa" w:hAnsi="FbShefa"/>
          <w:b/>
          <w:bCs/>
          <w:color w:val="3B2F2A" w:themeColor="text2" w:themeShade="80"/>
          <w:sz w:val="11"/>
          <w:rtl/>
        </w:rPr>
        <w:t>או דלמא</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לא שנא</w:t>
      </w:r>
      <w:r w:rsidR="00980F5A" w:rsidRPr="00270114">
        <w:rPr>
          <w:rFonts w:ascii="FbShefa" w:hAnsi="FbShefa"/>
          <w:sz w:val="11"/>
          <w:rtl/>
        </w:rPr>
        <w:t>.</w:t>
      </w:r>
    </w:p>
    <w:p w14:paraId="397A0239" w14:textId="4D5118A6" w:rsidR="002F1F24" w:rsidRPr="001B3037" w:rsidRDefault="002F1F24" w:rsidP="009C3CB4">
      <w:pPr>
        <w:spacing w:line="240" w:lineRule="auto"/>
        <w:rPr>
          <w:rFonts w:ascii="FbShefa" w:hAnsi="FbShefa"/>
          <w:b/>
          <w:bCs/>
          <w:color w:val="3B2F2A" w:themeColor="text2" w:themeShade="80"/>
          <w:sz w:val="11"/>
          <w:rtl/>
        </w:rPr>
      </w:pPr>
    </w:p>
    <w:p w14:paraId="56051CDE" w14:textId="77777777" w:rsidR="002F1F24" w:rsidRPr="00270114" w:rsidRDefault="009C3CB4" w:rsidP="002F1F24">
      <w:pPr>
        <w:pStyle w:val="3"/>
        <w:rPr>
          <w:rFonts w:ascii="FbShefa" w:hAnsi="FbShefa"/>
          <w:color w:val="7C5F1D"/>
          <w:rtl/>
        </w:rPr>
      </w:pPr>
      <w:r w:rsidRPr="00270114">
        <w:rPr>
          <w:rFonts w:ascii="FbShefa" w:hAnsi="FbShefa"/>
          <w:color w:val="7C5F1D"/>
          <w:rtl/>
        </w:rPr>
        <w:t>שילם לבנים</w:t>
      </w:r>
      <w:r w:rsidR="002F1F24" w:rsidRPr="00270114">
        <w:rPr>
          <w:rFonts w:ascii="FbShefa" w:hAnsi="FbShefa"/>
          <w:color w:val="7C5F1D"/>
          <w:rtl/>
        </w:rPr>
        <w:t>:</w:t>
      </w:r>
    </w:p>
    <w:p w14:paraId="6C7BCAEE" w14:textId="22BBF94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האם</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רק האב הקנה דעבד ליה נייח נפשיה</w:t>
      </w:r>
      <w:r w:rsidR="00980F5A" w:rsidRPr="00270114">
        <w:rPr>
          <w:rFonts w:ascii="FbShefa" w:hAnsi="FbShefa"/>
          <w:sz w:val="11"/>
          <w:rtl/>
        </w:rPr>
        <w:t>.</w:t>
      </w:r>
    </w:p>
    <w:p w14:paraId="7BDF6D73" w14:textId="22EE8FDF" w:rsidR="00433741" w:rsidRPr="00270114" w:rsidRDefault="002F1F24" w:rsidP="009C3CB4">
      <w:pPr>
        <w:spacing w:line="240" w:lineRule="auto"/>
        <w:rPr>
          <w:rFonts w:ascii="FbShefa" w:hAnsi="FbShefa"/>
          <w:sz w:val="11"/>
          <w:rtl/>
        </w:rPr>
      </w:pPr>
      <w:r w:rsidRPr="001B3037">
        <w:rPr>
          <w:rFonts w:ascii="FbShefa" w:hAnsi="FbShefa"/>
          <w:b/>
          <w:bCs/>
          <w:color w:val="3B2F2A" w:themeColor="text2" w:themeShade="80"/>
          <w:sz w:val="11"/>
          <w:rtl/>
        </w:rPr>
        <w:t>או דלמא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לא שנא</w:t>
      </w:r>
      <w:r w:rsidR="00980F5A" w:rsidRPr="00270114">
        <w:rPr>
          <w:rFonts w:ascii="FbShefa" w:hAnsi="FbShefa"/>
          <w:sz w:val="11"/>
          <w:rtl/>
        </w:rPr>
        <w:t>.</w:t>
      </w:r>
    </w:p>
    <w:p w14:paraId="4B4868D0" w14:textId="64250937" w:rsidR="002F1F24" w:rsidRPr="001B3037" w:rsidRDefault="002F1F24" w:rsidP="009C3CB4">
      <w:pPr>
        <w:spacing w:line="240" w:lineRule="auto"/>
        <w:rPr>
          <w:rFonts w:ascii="FbShefa" w:hAnsi="FbShefa"/>
          <w:b/>
          <w:bCs/>
          <w:color w:val="3B2F2A" w:themeColor="text2" w:themeShade="80"/>
          <w:sz w:val="11"/>
          <w:rtl/>
        </w:rPr>
      </w:pPr>
    </w:p>
    <w:p w14:paraId="0BA47507" w14:textId="21989EC3" w:rsidR="002F1F24" w:rsidRPr="00270114" w:rsidRDefault="002F1F24" w:rsidP="002F1F24">
      <w:pPr>
        <w:pStyle w:val="3"/>
        <w:rPr>
          <w:rFonts w:ascii="FbShefa" w:hAnsi="FbShefa"/>
          <w:color w:val="7C5F1D"/>
          <w:rtl/>
        </w:rPr>
      </w:pPr>
      <w:r w:rsidRPr="00270114">
        <w:rPr>
          <w:rFonts w:ascii="FbShefa" w:hAnsi="FbShefa"/>
          <w:color w:val="7C5F1D"/>
          <w:rtl/>
        </w:rPr>
        <w:t>ספקות נוספים:</w:t>
      </w:r>
    </w:p>
    <w:p w14:paraId="560B3FFE" w14:textId="13D37BF4"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שלמו</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בנים לבנים</w:t>
      </w:r>
      <w:r w:rsidR="00980F5A" w:rsidRPr="00270114">
        <w:rPr>
          <w:rFonts w:ascii="FbShefa" w:hAnsi="FbShefa"/>
          <w:sz w:val="11"/>
          <w:rtl/>
        </w:rPr>
        <w:t>.</w:t>
      </w:r>
    </w:p>
    <w:p w14:paraId="7B794B7B" w14:textId="43AD3A49"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שילם</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מחצה</w:t>
      </w:r>
      <w:r w:rsidR="00980F5A" w:rsidRPr="00270114">
        <w:rPr>
          <w:rFonts w:ascii="FbShefa" w:hAnsi="FbShefa"/>
          <w:sz w:val="11"/>
          <w:rtl/>
        </w:rPr>
        <w:t>.</w:t>
      </w:r>
    </w:p>
    <w:p w14:paraId="5257D7A8" w14:textId="48F6D6EE"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שאל שתי פרות</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ושילם אחת מהן</w:t>
      </w:r>
      <w:r w:rsidR="00980F5A" w:rsidRPr="00270114">
        <w:rPr>
          <w:rFonts w:ascii="FbShefa" w:hAnsi="FbShefa"/>
          <w:sz w:val="11"/>
          <w:rtl/>
        </w:rPr>
        <w:t>.</w:t>
      </w:r>
    </w:p>
    <w:p w14:paraId="1EE49A4E" w14:textId="77777777" w:rsidR="002F1F24" w:rsidRPr="00270114" w:rsidRDefault="002F1F24" w:rsidP="009C3CB4">
      <w:pPr>
        <w:spacing w:line="240" w:lineRule="auto"/>
        <w:rPr>
          <w:rFonts w:ascii="FbShefa" w:hAnsi="FbShefa"/>
          <w:i/>
          <w:iCs/>
          <w:sz w:val="11"/>
          <w:rtl/>
        </w:rPr>
      </w:pPr>
    </w:p>
    <w:p w14:paraId="092A5BF1" w14:textId="5C9592BE"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שילם</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לאחד מה</w:t>
      </w:r>
      <w:r w:rsidR="002F1F24" w:rsidRPr="00270114">
        <w:rPr>
          <w:rFonts w:ascii="FbShefa" w:hAnsi="FbShefa"/>
          <w:sz w:val="11"/>
          <w:rtl/>
        </w:rPr>
        <w:t>שותפי</w:t>
      </w:r>
      <w:r w:rsidRPr="00270114">
        <w:rPr>
          <w:rFonts w:ascii="FbShefa" w:hAnsi="FbShefa"/>
          <w:sz w:val="11"/>
          <w:rtl/>
        </w:rPr>
        <w:t>ן</w:t>
      </w:r>
      <w:r w:rsidR="00980F5A" w:rsidRPr="00270114">
        <w:rPr>
          <w:rFonts w:ascii="FbShefa" w:hAnsi="FbShefa"/>
          <w:sz w:val="11"/>
          <w:rtl/>
        </w:rPr>
        <w:t>.</w:t>
      </w:r>
    </w:p>
    <w:p w14:paraId="3915EAD1" w14:textId="287F317C"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שותפין ששאלו</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ושילם אחד מהן</w:t>
      </w:r>
      <w:r w:rsidR="00980F5A" w:rsidRPr="00270114">
        <w:rPr>
          <w:rFonts w:ascii="FbShefa" w:hAnsi="FbShefa"/>
          <w:sz w:val="11"/>
          <w:rtl/>
        </w:rPr>
        <w:t>.</w:t>
      </w:r>
    </w:p>
    <w:p w14:paraId="23C0F98F" w14:textId="77777777" w:rsidR="002F1F24" w:rsidRPr="00270114" w:rsidRDefault="002F1F24" w:rsidP="009C3CB4">
      <w:pPr>
        <w:spacing w:line="240" w:lineRule="auto"/>
        <w:rPr>
          <w:rFonts w:ascii="FbShefa" w:hAnsi="FbShefa"/>
          <w:i/>
          <w:iCs/>
          <w:sz w:val="11"/>
          <w:rtl/>
        </w:rPr>
      </w:pPr>
    </w:p>
    <w:p w14:paraId="1E3B2DA1" w14:textId="5DE1F436"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שאל מן האשה</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ושילם לבעלה</w:t>
      </w:r>
      <w:r w:rsidR="00980F5A" w:rsidRPr="00270114">
        <w:rPr>
          <w:rFonts w:ascii="FbShefa" w:hAnsi="FbShefa"/>
          <w:sz w:val="11"/>
          <w:rtl/>
        </w:rPr>
        <w:t>.</w:t>
      </w:r>
    </w:p>
    <w:p w14:paraId="12C25837" w14:textId="2190B53B" w:rsidR="00433741" w:rsidRPr="00270114" w:rsidRDefault="009C3CB4" w:rsidP="002F1F24">
      <w:pPr>
        <w:spacing w:line="240" w:lineRule="auto"/>
        <w:rPr>
          <w:rFonts w:ascii="FbShefa" w:hAnsi="FbShefa"/>
          <w:sz w:val="11"/>
          <w:rtl/>
        </w:rPr>
      </w:pPr>
      <w:r w:rsidRPr="001B3037">
        <w:rPr>
          <w:rFonts w:ascii="FbShefa" w:hAnsi="FbShefa"/>
          <w:b/>
          <w:bCs/>
          <w:color w:val="3B2F2A" w:themeColor="text2" w:themeShade="80"/>
          <w:sz w:val="11"/>
          <w:rtl/>
        </w:rPr>
        <w:t>אשה ששאלה</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ושילם בעלה</w:t>
      </w:r>
      <w:r w:rsidR="00980F5A" w:rsidRPr="00270114">
        <w:rPr>
          <w:rFonts w:ascii="FbShefa" w:hAnsi="FbShefa"/>
          <w:sz w:val="11"/>
          <w:rtl/>
        </w:rPr>
        <w:t>.</w:t>
      </w:r>
    </w:p>
    <w:p w14:paraId="700855F4" w14:textId="7751A8B6" w:rsidR="00691071" w:rsidRPr="00270114" w:rsidRDefault="00691071" w:rsidP="002F1F24">
      <w:pPr>
        <w:spacing w:line="240" w:lineRule="auto"/>
        <w:rPr>
          <w:rFonts w:ascii="FbShefa" w:hAnsi="FbShefa"/>
          <w:sz w:val="11"/>
          <w:rtl/>
        </w:rPr>
      </w:pPr>
    </w:p>
    <w:p w14:paraId="419EB0B1" w14:textId="30BE2E3F" w:rsidR="00691071" w:rsidRPr="00270114" w:rsidRDefault="00691071" w:rsidP="00643131">
      <w:pPr>
        <w:pStyle w:val="2"/>
        <w:rPr>
          <w:rFonts w:ascii="FbShefa" w:hAnsi="FbShefa"/>
          <w:color w:val="7C5F1D"/>
          <w:rtl/>
        </w:rPr>
      </w:pPr>
      <w:r w:rsidRPr="00270114">
        <w:rPr>
          <w:rFonts w:ascii="FbShefa" w:hAnsi="FbShefa"/>
          <w:color w:val="7C5F1D"/>
          <w:rtl/>
        </w:rPr>
        <w:t>המלוה את חבירו</w:t>
      </w:r>
      <w:r w:rsidR="00643131" w:rsidRPr="00270114">
        <w:rPr>
          <w:rFonts w:ascii="FbShefa" w:hAnsi="FbShefa"/>
          <w:color w:val="7C5F1D"/>
          <w:rtl/>
        </w:rPr>
        <w:t xml:space="preserve"> סלע</w:t>
      </w:r>
      <w:r w:rsidR="00331B6B" w:rsidRPr="00270114">
        <w:rPr>
          <w:rFonts w:ascii="FbShefa" w:hAnsi="FbShefa"/>
          <w:color w:val="7C5F1D"/>
          <w:rtl/>
        </w:rPr>
        <w:t xml:space="preserve"> </w:t>
      </w:r>
      <w:r w:rsidRPr="00270114">
        <w:rPr>
          <w:rFonts w:ascii="FbShefa" w:hAnsi="FbShefa"/>
          <w:color w:val="7C5F1D"/>
          <w:rtl/>
        </w:rPr>
        <w:t>על המשכון, ואבד המשכון</w:t>
      </w:r>
    </w:p>
    <w:p w14:paraId="7D73CAC1" w14:textId="41B1345E" w:rsidR="00EA79E0" w:rsidRPr="00270114" w:rsidRDefault="00EA79E0" w:rsidP="00EA79E0">
      <w:pPr>
        <w:pStyle w:val="3"/>
        <w:rPr>
          <w:rFonts w:ascii="FbShefa" w:hAnsi="FbShefa"/>
          <w:color w:val="7C5F1D"/>
          <w:rtl/>
        </w:rPr>
      </w:pPr>
      <w:r w:rsidRPr="00270114">
        <w:rPr>
          <w:rFonts w:ascii="FbShefa" w:hAnsi="FbShefa"/>
          <w:color w:val="7C5F1D"/>
          <w:rtl/>
        </w:rPr>
        <w:t>אופנים שפטורים משבועה:</w:t>
      </w:r>
    </w:p>
    <w:p w14:paraId="69B60EB1" w14:textId="6002F836" w:rsidR="00433741" w:rsidRPr="00270114" w:rsidRDefault="00643131" w:rsidP="00691071">
      <w:pPr>
        <w:spacing w:line="240" w:lineRule="auto"/>
        <w:rPr>
          <w:rFonts w:ascii="FbShefa" w:hAnsi="FbShefa"/>
          <w:sz w:val="11"/>
          <w:rtl/>
        </w:rPr>
      </w:pPr>
      <w:r w:rsidRPr="001B3037">
        <w:rPr>
          <w:rFonts w:ascii="FbShefa" w:hAnsi="FbShefa"/>
          <w:b/>
          <w:bCs/>
          <w:color w:val="3B2F2A" w:themeColor="text2" w:themeShade="80"/>
          <w:sz w:val="11"/>
          <w:rtl/>
        </w:rPr>
        <w:t>מתווכחים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691071" w:rsidRPr="00270114">
        <w:rPr>
          <w:rFonts w:ascii="FbShefa" w:hAnsi="FbShefa"/>
          <w:sz w:val="11"/>
          <w:rtl/>
        </w:rPr>
        <w:t>אם היה שוה שקל</w:t>
      </w:r>
      <w:r w:rsidR="00094E3A" w:rsidRPr="00270114">
        <w:rPr>
          <w:rFonts w:ascii="FbShefa" w:hAnsi="FbShefa"/>
          <w:sz w:val="11"/>
          <w:rtl/>
        </w:rPr>
        <w:t>,</w:t>
      </w:r>
      <w:r w:rsidR="00691071" w:rsidRPr="00270114">
        <w:rPr>
          <w:rFonts w:ascii="FbShefa" w:hAnsi="FbShefa"/>
          <w:sz w:val="11"/>
          <w:rtl/>
        </w:rPr>
        <w:t xml:space="preserve"> או סלע</w:t>
      </w:r>
      <w:r w:rsidR="00980F5A" w:rsidRPr="00270114">
        <w:rPr>
          <w:rFonts w:ascii="FbShefa" w:hAnsi="FbShefa"/>
          <w:sz w:val="11"/>
          <w:rtl/>
        </w:rPr>
        <w:t>.</w:t>
      </w:r>
    </w:p>
    <w:p w14:paraId="2E4F494F" w14:textId="02769D78" w:rsidR="00EA79E0" w:rsidRPr="00270114" w:rsidRDefault="00EA79E0" w:rsidP="00EA79E0">
      <w:pPr>
        <w:spacing w:line="240" w:lineRule="auto"/>
        <w:rPr>
          <w:rFonts w:ascii="FbShefa" w:hAnsi="FbShefa"/>
          <w:rtl/>
        </w:rPr>
      </w:pPr>
      <w:r w:rsidRPr="001B3037">
        <w:rPr>
          <w:rFonts w:ascii="FbShefa" w:hAnsi="FbShefa"/>
          <w:b/>
          <w:bCs/>
          <w:color w:val="3B2F2A" w:themeColor="text2" w:themeShade="80"/>
          <w:rtl/>
        </w:rPr>
        <w:t>מתווכחים</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אם היה שוה שנים, או סלע</w:t>
      </w:r>
      <w:r w:rsidR="00980F5A" w:rsidRPr="00270114">
        <w:rPr>
          <w:rFonts w:ascii="FbShefa" w:hAnsi="FbShefa"/>
          <w:rtl/>
        </w:rPr>
        <w:t>.</w:t>
      </w:r>
      <w:r w:rsidR="00331B6B" w:rsidRPr="00270114">
        <w:rPr>
          <w:rFonts w:ascii="FbShefa" w:hAnsi="FbShefa"/>
          <w:rtl/>
        </w:rPr>
        <w:t xml:space="preserve"> </w:t>
      </w:r>
      <w:r w:rsidRPr="001B3037">
        <w:rPr>
          <w:rFonts w:ascii="FbShefa" w:hAnsi="FbShefa"/>
          <w:b/>
          <w:bCs/>
          <w:color w:val="3B2F2A" w:themeColor="text2" w:themeShade="80"/>
          <w:rtl/>
        </w:rPr>
        <w:t>פטורים</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משבועה</w:t>
      </w:r>
      <w:r w:rsidR="00980F5A" w:rsidRPr="00270114">
        <w:rPr>
          <w:rFonts w:ascii="FbShefa" w:hAnsi="FbShefa"/>
          <w:rtl/>
        </w:rPr>
        <w:t>.</w:t>
      </w:r>
    </w:p>
    <w:p w14:paraId="78001094" w14:textId="77777777" w:rsidR="00EA79E0" w:rsidRPr="001B3037" w:rsidRDefault="00EA79E0" w:rsidP="00691071">
      <w:pPr>
        <w:spacing w:line="240" w:lineRule="auto"/>
        <w:rPr>
          <w:rFonts w:ascii="FbShefa" w:hAnsi="FbShefa"/>
          <w:b/>
          <w:bCs/>
          <w:color w:val="3B2F2A" w:themeColor="text2" w:themeShade="80"/>
          <w:sz w:val="11"/>
          <w:rtl/>
        </w:rPr>
      </w:pPr>
    </w:p>
    <w:p w14:paraId="640DDEA2" w14:textId="284B224A" w:rsidR="00EA79E0" w:rsidRPr="00270114" w:rsidRDefault="00EA79E0" w:rsidP="00EA79E0">
      <w:pPr>
        <w:pStyle w:val="3"/>
        <w:rPr>
          <w:rFonts w:ascii="FbShefa" w:hAnsi="FbShefa"/>
          <w:color w:val="7C5F1D"/>
          <w:rtl/>
        </w:rPr>
      </w:pPr>
      <w:r w:rsidRPr="00270114">
        <w:rPr>
          <w:rFonts w:ascii="FbShefa" w:hAnsi="FbShefa"/>
          <w:color w:val="7C5F1D"/>
          <w:rtl/>
        </w:rPr>
        <w:t>אופנים שיש חיוב שבועה:</w:t>
      </w:r>
    </w:p>
    <w:p w14:paraId="2FF49A8E" w14:textId="294484AD" w:rsidR="00433741" w:rsidRPr="00270114" w:rsidRDefault="00094E3A" w:rsidP="00EA79E0">
      <w:pPr>
        <w:spacing w:line="240" w:lineRule="auto"/>
        <w:rPr>
          <w:rFonts w:ascii="FbShefa" w:hAnsi="FbShefa"/>
          <w:sz w:val="11"/>
          <w:rtl/>
        </w:rPr>
      </w:pPr>
      <w:r w:rsidRPr="001B3037">
        <w:rPr>
          <w:rFonts w:ascii="FbShefa" w:hAnsi="FbShefa"/>
          <w:b/>
          <w:bCs/>
          <w:color w:val="3B2F2A" w:themeColor="text2" w:themeShade="80"/>
          <w:sz w:val="11"/>
          <w:rtl/>
        </w:rPr>
        <w:t>מתווכחים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691071" w:rsidRPr="00270114">
        <w:rPr>
          <w:rFonts w:ascii="FbShefa" w:hAnsi="FbShefa"/>
          <w:sz w:val="11"/>
          <w:rtl/>
        </w:rPr>
        <w:t>אם היה שוה שקל</w:t>
      </w:r>
      <w:r w:rsidRPr="00270114">
        <w:rPr>
          <w:rFonts w:ascii="FbShefa" w:hAnsi="FbShefa"/>
          <w:sz w:val="11"/>
          <w:rtl/>
        </w:rPr>
        <w:t>,</w:t>
      </w:r>
      <w:r w:rsidR="00691071" w:rsidRPr="00270114">
        <w:rPr>
          <w:rFonts w:ascii="FbShefa" w:hAnsi="FbShefa"/>
          <w:sz w:val="11"/>
          <w:rtl/>
        </w:rPr>
        <w:t xml:space="preserve"> או שלשה דינרים</w:t>
      </w:r>
      <w:r w:rsidR="00980F5A" w:rsidRPr="00270114">
        <w:rPr>
          <w:rFonts w:ascii="FbShefa" w:hAnsi="FbShefa"/>
          <w:sz w:val="11"/>
          <w:rtl/>
        </w:rPr>
        <w:t>.</w:t>
      </w:r>
    </w:p>
    <w:p w14:paraId="2822A58D" w14:textId="32176127" w:rsidR="00433741" w:rsidRPr="00270114" w:rsidRDefault="00094E3A" w:rsidP="00EA79E0">
      <w:pPr>
        <w:spacing w:line="240" w:lineRule="auto"/>
        <w:rPr>
          <w:rFonts w:ascii="FbShefa" w:hAnsi="FbShefa"/>
          <w:sz w:val="11"/>
          <w:rtl/>
        </w:rPr>
      </w:pPr>
      <w:r w:rsidRPr="001B3037">
        <w:rPr>
          <w:rFonts w:ascii="FbShefa" w:hAnsi="FbShefa"/>
          <w:b/>
          <w:bCs/>
          <w:color w:val="3B2F2A" w:themeColor="text2" w:themeShade="80"/>
          <w:sz w:val="11"/>
          <w:rtl/>
        </w:rPr>
        <w:t>מתווכחים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אם היה שוה</w:t>
      </w:r>
      <w:r w:rsidRPr="001B3037">
        <w:rPr>
          <w:rFonts w:ascii="FbShefa" w:hAnsi="FbShefa"/>
          <w:b/>
          <w:bCs/>
          <w:color w:val="3B2F2A" w:themeColor="text2" w:themeShade="80"/>
          <w:sz w:val="11"/>
          <w:rtl/>
        </w:rPr>
        <w:t xml:space="preserve"> </w:t>
      </w:r>
      <w:r w:rsidR="00691071" w:rsidRPr="00270114">
        <w:rPr>
          <w:rFonts w:ascii="FbShefa" w:hAnsi="FbShefa"/>
          <w:sz w:val="11"/>
          <w:rtl/>
        </w:rPr>
        <w:t>שנים או חמשה דינרים</w:t>
      </w:r>
      <w:r w:rsidR="00980F5A" w:rsidRPr="00270114">
        <w:rPr>
          <w:rFonts w:ascii="FbShefa" w:hAnsi="FbShefa"/>
          <w:sz w:val="11"/>
          <w:rtl/>
        </w:rPr>
        <w:t>.</w:t>
      </w:r>
    </w:p>
    <w:p w14:paraId="3E276EE3" w14:textId="55DA05F0" w:rsidR="00EA79E0" w:rsidRPr="001B3037" w:rsidRDefault="00EA79E0" w:rsidP="00EA79E0">
      <w:pPr>
        <w:spacing w:line="240" w:lineRule="auto"/>
        <w:rPr>
          <w:rFonts w:ascii="FbShefa" w:hAnsi="FbShefa"/>
          <w:b/>
          <w:bCs/>
          <w:color w:val="3B2F2A" w:themeColor="text2" w:themeShade="80"/>
          <w:sz w:val="11"/>
          <w:rtl/>
        </w:rPr>
      </w:pPr>
    </w:p>
    <w:p w14:paraId="2FCB603B" w14:textId="2CEE54E4" w:rsidR="00433741" w:rsidRPr="00270114" w:rsidRDefault="00EA79E0" w:rsidP="00EA79E0">
      <w:pPr>
        <w:spacing w:line="240" w:lineRule="auto"/>
        <w:rPr>
          <w:rFonts w:ascii="FbShefa" w:hAnsi="FbShefa"/>
          <w:rtl/>
        </w:rPr>
      </w:pPr>
      <w:r w:rsidRPr="001B3037">
        <w:rPr>
          <w:rFonts w:ascii="FbShefa" w:hAnsi="FbShefa"/>
          <w:b/>
          <w:bCs/>
          <w:color w:val="3B2F2A" w:themeColor="text2" w:themeShade="80"/>
          <w:rtl/>
        </w:rPr>
        <w:t>מי נשבע</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מי שהפקדון אצלו</w:t>
      </w:r>
      <w:r w:rsidR="00980F5A" w:rsidRPr="00270114">
        <w:rPr>
          <w:rFonts w:ascii="FbShefa" w:hAnsi="FbShefa"/>
          <w:rtl/>
        </w:rPr>
        <w:t>.</w:t>
      </w:r>
    </w:p>
    <w:p w14:paraId="69BA7777" w14:textId="5C53012A" w:rsidR="00EA79E0" w:rsidRPr="00270114" w:rsidRDefault="00EA79E0" w:rsidP="00EA79E0">
      <w:pPr>
        <w:spacing w:line="240" w:lineRule="auto"/>
        <w:rPr>
          <w:rFonts w:ascii="FbShefa" w:hAnsi="FbShefa"/>
          <w:rtl/>
        </w:rPr>
      </w:pPr>
      <w:r w:rsidRPr="001B3037">
        <w:rPr>
          <w:rFonts w:ascii="FbShefa" w:hAnsi="FbShefa"/>
          <w:b/>
          <w:bCs/>
          <w:color w:val="3B2F2A" w:themeColor="text2" w:themeShade="80"/>
          <w:rtl/>
        </w:rPr>
        <w:t>שמא</w:t>
      </w:r>
      <w:r w:rsidR="00980F5A" w:rsidRPr="001B3037">
        <w:rPr>
          <w:rFonts w:ascii="FbShefa" w:hAnsi="FbShefa"/>
          <w:b/>
          <w:bCs/>
          <w:color w:val="3B2F2A" w:themeColor="text2" w:themeShade="80"/>
          <w:rtl/>
        </w:rPr>
        <w:t>.</w:t>
      </w:r>
      <w:r w:rsidR="00331B6B" w:rsidRPr="001B3037">
        <w:rPr>
          <w:rFonts w:ascii="FbShefa" w:hAnsi="FbShefa"/>
          <w:b/>
          <w:bCs/>
          <w:color w:val="3B2F2A" w:themeColor="text2" w:themeShade="80"/>
          <w:rtl/>
        </w:rPr>
        <w:t xml:space="preserve"> </w:t>
      </w:r>
      <w:r w:rsidRPr="00270114">
        <w:rPr>
          <w:rFonts w:ascii="FbShefa" w:hAnsi="FbShefa"/>
          <w:rtl/>
        </w:rPr>
        <w:t>ישבע זה ויוציא הלה את הפקדון</w:t>
      </w:r>
      <w:r w:rsidR="00980F5A" w:rsidRPr="00270114">
        <w:rPr>
          <w:rFonts w:ascii="FbShefa" w:hAnsi="FbShefa"/>
          <w:rtl/>
        </w:rPr>
        <w:t>.</w:t>
      </w:r>
    </w:p>
    <w:p w14:paraId="6F2C2A8C" w14:textId="77777777" w:rsidR="009C3CB4" w:rsidRPr="00270114" w:rsidRDefault="009C3CB4" w:rsidP="009C3CB4">
      <w:pPr>
        <w:spacing w:line="240" w:lineRule="auto"/>
        <w:rPr>
          <w:rFonts w:ascii="FbShefa" w:hAnsi="FbShefa"/>
          <w:sz w:val="11"/>
          <w:rtl/>
        </w:rPr>
      </w:pPr>
    </w:p>
    <w:p w14:paraId="0C692204"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שבועה שאינה ברשותו</w:t>
      </w:r>
    </w:p>
    <w:p w14:paraId="77B2F1C1" w14:textId="4D0FA36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משביעין אותו</w:t>
      </w:r>
      <w:r w:rsidR="00980F5A" w:rsidRPr="00270114">
        <w:rPr>
          <w:rFonts w:ascii="FbShefa" w:hAnsi="FbShefa"/>
          <w:sz w:val="11"/>
          <w:rtl/>
        </w:rPr>
        <w:t>.</w:t>
      </w:r>
      <w:r w:rsidRPr="00270114">
        <w:rPr>
          <w:rFonts w:ascii="FbShefa" w:hAnsi="FbShefa"/>
          <w:sz w:val="11"/>
          <w:rtl/>
        </w:rPr>
        <w:t xml:space="preserve"> שבועה שאינה ברשותו</w:t>
      </w:r>
      <w:r w:rsidR="00980F5A" w:rsidRPr="00270114">
        <w:rPr>
          <w:rFonts w:ascii="FbShefa" w:hAnsi="FbShefa"/>
          <w:sz w:val="11"/>
          <w:rtl/>
        </w:rPr>
        <w:t>.</w:t>
      </w:r>
    </w:p>
    <w:p w14:paraId="154CD244" w14:textId="334F0985"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חיישינן</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שמא עיניו נתן בה</w:t>
      </w:r>
      <w:r w:rsidR="00980F5A" w:rsidRPr="00270114">
        <w:rPr>
          <w:rFonts w:ascii="FbShefa" w:hAnsi="FbShefa"/>
          <w:sz w:val="11"/>
          <w:rtl/>
        </w:rPr>
        <w:t>.</w:t>
      </w:r>
    </w:p>
    <w:p w14:paraId="1334EB3D" w14:textId="26F16217" w:rsidR="002F1F24" w:rsidRPr="00270114" w:rsidRDefault="002F1F24" w:rsidP="009C3CB4">
      <w:pPr>
        <w:spacing w:line="240" w:lineRule="auto"/>
        <w:rPr>
          <w:rFonts w:ascii="FbShefa" w:hAnsi="FbShefa"/>
          <w:i/>
          <w:iCs/>
          <w:sz w:val="11"/>
          <w:rtl/>
        </w:rPr>
      </w:pPr>
    </w:p>
    <w:p w14:paraId="2B71583C" w14:textId="19CF46F2" w:rsidR="002F1F24" w:rsidRPr="00270114" w:rsidRDefault="002F1F24" w:rsidP="002F1F24">
      <w:pPr>
        <w:pStyle w:val="3"/>
        <w:rPr>
          <w:rFonts w:ascii="FbShefa" w:hAnsi="FbShefa"/>
          <w:color w:val="7C5F1D"/>
          <w:rtl/>
        </w:rPr>
      </w:pPr>
      <w:r w:rsidRPr="00270114">
        <w:rPr>
          <w:rFonts w:ascii="FbShefa" w:hAnsi="FbShefa"/>
          <w:color w:val="7C5F1D"/>
          <w:rtl/>
        </w:rPr>
        <w:t>ת"ש:</w:t>
      </w:r>
    </w:p>
    <w:p w14:paraId="160FA780" w14:textId="5EB50D1F"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מלוה על משכון ואבד</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ודנים אם היה שוה שקל או שלשה דינרים</w:t>
      </w:r>
      <w:r w:rsidR="00E50A63" w:rsidRPr="00270114">
        <w:rPr>
          <w:rFonts w:ascii="FbShefa" w:hAnsi="FbShefa"/>
          <w:sz w:val="11"/>
          <w:rtl/>
        </w:rPr>
        <w:t xml:space="preserve">, </w:t>
      </w:r>
      <w:r w:rsidRPr="00270114">
        <w:rPr>
          <w:rFonts w:ascii="FbShefa" w:hAnsi="FbShefa"/>
          <w:sz w:val="11"/>
          <w:rtl/>
        </w:rPr>
        <w:t>חייב שבועה</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מי נשבע</w:t>
      </w:r>
      <w:r w:rsidR="00980F5A" w:rsidRPr="00270114">
        <w:rPr>
          <w:rFonts w:ascii="FbShefa" w:hAnsi="FbShefa"/>
          <w:sz w:val="11"/>
          <w:rtl/>
        </w:rPr>
        <w:t>.</w:t>
      </w:r>
      <w:r w:rsidRPr="00270114">
        <w:rPr>
          <w:rFonts w:ascii="FbShefa" w:hAnsi="FbShefa"/>
          <w:sz w:val="11"/>
          <w:rtl/>
        </w:rPr>
        <w:t xml:space="preserve"> מי שהפקדון אצלו</w:t>
      </w:r>
      <w:r w:rsidR="00980F5A" w:rsidRPr="00270114">
        <w:rPr>
          <w:rFonts w:ascii="FbShefa" w:hAnsi="FbShefa"/>
          <w:sz w:val="11"/>
          <w:rtl/>
        </w:rPr>
        <w:t>.</w:t>
      </w:r>
      <w:r w:rsidRPr="001B3037">
        <w:rPr>
          <w:rFonts w:ascii="FbShefa" w:hAnsi="FbShefa"/>
          <w:b/>
          <w:bCs/>
          <w:color w:val="3B2F2A" w:themeColor="text2" w:themeShade="80"/>
          <w:sz w:val="11"/>
          <w:rtl/>
        </w:rPr>
        <w:t xml:space="preserve"> הטעם</w:t>
      </w:r>
      <w:r w:rsidR="00980F5A" w:rsidRPr="001B3037">
        <w:rPr>
          <w:rFonts w:ascii="FbShefa" w:hAnsi="FbShefa"/>
          <w:b/>
          <w:bCs/>
          <w:color w:val="3B2F2A" w:themeColor="text2" w:themeShade="80"/>
          <w:sz w:val="11"/>
          <w:rtl/>
        </w:rPr>
        <w:t>.</w:t>
      </w:r>
      <w:r w:rsidRPr="00270114">
        <w:rPr>
          <w:rFonts w:ascii="FbShefa" w:hAnsi="FbShefa"/>
          <w:sz w:val="11"/>
          <w:rtl/>
        </w:rPr>
        <w:t xml:space="preserve"> שמא ישבע זה ויוציא הלה את הפקדון</w:t>
      </w:r>
      <w:r w:rsidR="0024142D" w:rsidRPr="00270114">
        <w:rPr>
          <w:rFonts w:ascii="FbShefa" w:hAnsi="FbShefa"/>
          <w:sz w:val="11"/>
          <w:rtl/>
        </w:rPr>
        <w:t xml:space="preserve"> (לעיל)</w:t>
      </w:r>
      <w:r w:rsidR="00980F5A" w:rsidRPr="00270114">
        <w:rPr>
          <w:rFonts w:ascii="FbShefa" w:hAnsi="FbShefa"/>
          <w:sz w:val="11"/>
          <w:rtl/>
        </w:rPr>
        <w:t>.</w:t>
      </w:r>
    </w:p>
    <w:p w14:paraId="719984F5" w14:textId="4785BE4D" w:rsidR="009C3CB4" w:rsidRPr="001B3037" w:rsidRDefault="009C3CB4" w:rsidP="009C3CB4">
      <w:pPr>
        <w:spacing w:line="240" w:lineRule="auto"/>
        <w:rPr>
          <w:rFonts w:ascii="FbShefa" w:hAnsi="FbShefa"/>
          <w:b/>
          <w:bCs/>
          <w:color w:val="3B2F2A" w:themeColor="text2" w:themeShade="80"/>
          <w:sz w:val="11"/>
          <w:rtl/>
        </w:rPr>
      </w:pPr>
      <w:r w:rsidRPr="001B3037">
        <w:rPr>
          <w:rFonts w:ascii="FbShefa" w:hAnsi="FbShefa"/>
          <w:b/>
          <w:bCs/>
          <w:color w:val="3B2F2A" w:themeColor="text2" w:themeShade="80"/>
          <w:sz w:val="11"/>
          <w:rtl/>
        </w:rPr>
        <w:t>הראיה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כיון דמשתבע מלוה שאינה ברשותו</w:t>
      </w:r>
      <w:r w:rsidR="0024142D" w:rsidRPr="00270114">
        <w:rPr>
          <w:rFonts w:ascii="FbShefa" w:hAnsi="FbShefa"/>
          <w:sz w:val="11"/>
          <w:rtl/>
        </w:rPr>
        <w:t>,</w:t>
      </w:r>
      <w:r w:rsidRPr="00270114">
        <w:rPr>
          <w:rFonts w:ascii="FbShefa" w:hAnsi="FbShefa"/>
          <w:sz w:val="11"/>
          <w:rtl/>
        </w:rPr>
        <w:t xml:space="preserve"> היכי מצי מפיק לה</w:t>
      </w:r>
      <w:r w:rsidR="00980F5A" w:rsidRPr="00270114">
        <w:rPr>
          <w:rFonts w:ascii="FbShefa" w:hAnsi="FbShefa"/>
          <w:sz w:val="11"/>
          <w:rtl/>
        </w:rPr>
        <w:t>.</w:t>
      </w:r>
    </w:p>
    <w:p w14:paraId="298E9255" w14:textId="342FD084" w:rsidR="009C3CB4" w:rsidRPr="00270114" w:rsidRDefault="009C3CB4" w:rsidP="00794C1A">
      <w:pPr>
        <w:pStyle w:val="1"/>
        <w:rPr>
          <w:rFonts w:ascii="FbShefa" w:hAnsi="FbShefa"/>
          <w:rtl/>
        </w:rPr>
      </w:pPr>
      <w:r w:rsidRPr="00270114">
        <w:rPr>
          <w:rFonts w:ascii="FbShefa" w:hAnsi="FbShefa"/>
          <w:sz w:val="11"/>
          <w:rtl/>
        </w:rPr>
        <w:t>לה</w:t>
      </w:r>
      <w:r w:rsidR="00B36BF2" w:rsidRPr="00270114">
        <w:rPr>
          <w:rFonts w:ascii="FbShefa" w:hAnsi="FbShefa"/>
          <w:sz w:val="11"/>
          <w:rtl/>
        </w:rPr>
        <w:t>, א</w:t>
      </w:r>
    </w:p>
    <w:p w14:paraId="794C2D36" w14:textId="373ED68A" w:rsidR="00433741" w:rsidRPr="00270114" w:rsidRDefault="0024142D" w:rsidP="0024142D">
      <w:pPr>
        <w:spacing w:line="240" w:lineRule="auto"/>
        <w:rPr>
          <w:rFonts w:ascii="FbShefa" w:hAnsi="FbShefa"/>
          <w:sz w:val="11"/>
          <w:rtl/>
        </w:rPr>
      </w:pPr>
      <w:r w:rsidRPr="001B3037">
        <w:rPr>
          <w:rFonts w:ascii="FbShefa" w:hAnsi="FbShefa"/>
          <w:b/>
          <w:bCs/>
          <w:color w:val="3B2F2A" w:themeColor="text2" w:themeShade="80"/>
          <w:sz w:val="11"/>
          <w:rtl/>
        </w:rPr>
        <w:t>אין לדחות</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שיש עדים שנשרפה</w:t>
      </w:r>
      <w:r w:rsidR="00980F5A" w:rsidRPr="00270114">
        <w:rPr>
          <w:rFonts w:ascii="FbShefa" w:hAnsi="FbShefa"/>
          <w:sz w:val="11"/>
          <w:rtl/>
        </w:rPr>
        <w:t>.</w:t>
      </w:r>
    </w:p>
    <w:p w14:paraId="5D908CEF" w14:textId="5DE97CB3" w:rsidR="009C3CB4" w:rsidRPr="00270114" w:rsidRDefault="009C3CB4" w:rsidP="0024142D">
      <w:pPr>
        <w:spacing w:line="240" w:lineRule="auto"/>
        <w:rPr>
          <w:rFonts w:ascii="FbShefa" w:hAnsi="FbShefa"/>
          <w:sz w:val="11"/>
          <w:rtl/>
        </w:rPr>
      </w:pPr>
      <w:r w:rsidRPr="001B3037">
        <w:rPr>
          <w:rFonts w:ascii="FbShefa" w:hAnsi="FbShefa"/>
          <w:b/>
          <w:bCs/>
          <w:color w:val="3B2F2A" w:themeColor="text2" w:themeShade="80"/>
          <w:sz w:val="11"/>
          <w:rtl/>
        </w:rPr>
        <w:t>ד</w:t>
      </w:r>
      <w:r w:rsidR="0024142D" w:rsidRPr="001B3037">
        <w:rPr>
          <w:rFonts w:ascii="FbShefa" w:hAnsi="FbShefa"/>
          <w:b/>
          <w:bCs/>
          <w:color w:val="3B2F2A" w:themeColor="text2" w:themeShade="80"/>
          <w:sz w:val="11"/>
          <w:rtl/>
        </w:rPr>
        <w:t>א"כ</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מהיכא מייתי לה</w:t>
      </w:r>
      <w:r w:rsidR="00980F5A" w:rsidRPr="00270114">
        <w:rPr>
          <w:rFonts w:ascii="FbShefa" w:hAnsi="FbShefa"/>
          <w:sz w:val="11"/>
          <w:rtl/>
        </w:rPr>
        <w:t>.</w:t>
      </w:r>
    </w:p>
    <w:p w14:paraId="75AC859B" w14:textId="77777777" w:rsidR="00BB42F9" w:rsidRPr="00270114" w:rsidRDefault="00BB42F9" w:rsidP="0024142D">
      <w:pPr>
        <w:spacing w:line="240" w:lineRule="auto"/>
        <w:rPr>
          <w:rFonts w:ascii="FbShefa" w:hAnsi="FbShefa"/>
          <w:sz w:val="11"/>
          <w:rtl/>
        </w:rPr>
      </w:pPr>
    </w:p>
    <w:p w14:paraId="60D4D551" w14:textId="77777777" w:rsidR="00BB42F9" w:rsidRPr="00270114" w:rsidRDefault="0024142D" w:rsidP="00BB42F9">
      <w:pPr>
        <w:pStyle w:val="3"/>
        <w:rPr>
          <w:rFonts w:ascii="FbShefa" w:hAnsi="FbShefa"/>
          <w:rtl/>
        </w:rPr>
      </w:pPr>
      <w:r w:rsidRPr="00270114">
        <w:rPr>
          <w:rFonts w:ascii="FbShefa" w:hAnsi="FbShefa"/>
          <w:rtl/>
        </w:rPr>
        <w:t>תשובה</w:t>
      </w:r>
      <w:r w:rsidR="009C3CB4" w:rsidRPr="00270114">
        <w:rPr>
          <w:rFonts w:ascii="FbShefa" w:hAnsi="FbShefa"/>
          <w:rtl/>
        </w:rPr>
        <w:t xml:space="preserve"> א</w:t>
      </w:r>
      <w:r w:rsidR="00BB42F9" w:rsidRPr="00270114">
        <w:rPr>
          <w:rFonts w:ascii="FbShefa" w:hAnsi="FbShefa"/>
          <w:rtl/>
        </w:rPr>
        <w:t>:</w:t>
      </w:r>
    </w:p>
    <w:p w14:paraId="2B2F3529" w14:textId="7CA1FDEB"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שיש</w:t>
      </w:r>
      <w:r w:rsidR="00980F5A" w:rsidRPr="001B3037">
        <w:rPr>
          <w:rFonts w:ascii="FbShefa" w:hAnsi="FbShefa"/>
          <w:b/>
          <w:bCs/>
          <w:color w:val="3B2F2A" w:themeColor="text2" w:themeShade="80"/>
          <w:sz w:val="11"/>
          <w:rtl/>
        </w:rPr>
        <w:t>.</w:t>
      </w:r>
      <w:r w:rsidRPr="00270114">
        <w:rPr>
          <w:rFonts w:ascii="FbShefa" w:hAnsi="FbShefa"/>
          <w:sz w:val="11"/>
          <w:rtl/>
        </w:rPr>
        <w:t xml:space="preserve"> עדים שנגנבה</w:t>
      </w:r>
      <w:r w:rsidR="00980F5A" w:rsidRPr="00270114">
        <w:rPr>
          <w:rFonts w:ascii="FbShefa" w:hAnsi="FbShefa"/>
          <w:sz w:val="11"/>
          <w:rtl/>
        </w:rPr>
        <w:t>.</w:t>
      </w:r>
    </w:p>
    <w:p w14:paraId="0D3A6066" w14:textId="5B088ADE"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w:t>
      </w:r>
      <w:r w:rsidR="00D1660E" w:rsidRPr="001B3037">
        <w:rPr>
          <w:rFonts w:ascii="FbShefa" w:hAnsi="FbShefa"/>
          <w:b/>
          <w:bCs/>
          <w:color w:val="3B2F2A" w:themeColor="text2" w:themeShade="80"/>
          <w:sz w:val="11"/>
          <w:rtl/>
        </w:rPr>
        <w:t>אל</w:t>
      </w:r>
      <w:r w:rsidRPr="001B3037">
        <w:rPr>
          <w:rFonts w:ascii="FbShefa" w:hAnsi="FbShefa"/>
          <w:b/>
          <w:bCs/>
          <w:color w:val="3B2F2A" w:themeColor="text2" w:themeShade="80"/>
          <w:sz w:val="11"/>
          <w:rtl/>
        </w:rPr>
        <w:t>ה</w:t>
      </w:r>
      <w:r w:rsidR="00980F5A" w:rsidRPr="001B3037">
        <w:rPr>
          <w:rFonts w:ascii="FbShefa" w:hAnsi="FbShefa"/>
          <w:b/>
          <w:bCs/>
          <w:color w:val="3B2F2A" w:themeColor="text2" w:themeShade="80"/>
          <w:sz w:val="11"/>
          <w:rtl/>
        </w:rPr>
        <w:t>.</w:t>
      </w:r>
      <w:r w:rsidRPr="00270114">
        <w:rPr>
          <w:rFonts w:ascii="FbShefa" w:hAnsi="FbShefa"/>
          <w:sz w:val="11"/>
          <w:rtl/>
        </w:rPr>
        <w:t xml:space="preserve"> מהיכא מייתי לה</w:t>
      </w:r>
      <w:r w:rsidR="00980F5A" w:rsidRPr="00270114">
        <w:rPr>
          <w:rFonts w:ascii="FbShefa" w:hAnsi="FbShefa"/>
          <w:sz w:val="11"/>
          <w:rtl/>
        </w:rPr>
        <w:t>.</w:t>
      </w:r>
    </w:p>
    <w:p w14:paraId="37F03900" w14:textId="136330A2"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דטרח ומייתי לה</w:t>
      </w:r>
      <w:r w:rsidR="00980F5A" w:rsidRPr="00270114">
        <w:rPr>
          <w:rFonts w:ascii="FbShefa" w:hAnsi="FbShefa"/>
          <w:sz w:val="11"/>
          <w:rtl/>
        </w:rPr>
        <w:t>.</w:t>
      </w:r>
    </w:p>
    <w:p w14:paraId="0D7BA6A9" w14:textId="3A05D264"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ודוקא מלוה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דידע מאן קא עייל ונפק בביתיה</w:t>
      </w:r>
      <w:r w:rsidR="00980F5A" w:rsidRPr="00270114">
        <w:rPr>
          <w:rFonts w:ascii="FbShefa" w:hAnsi="FbShefa"/>
          <w:sz w:val="11"/>
          <w:rtl/>
        </w:rPr>
        <w:t>.</w:t>
      </w:r>
    </w:p>
    <w:p w14:paraId="0C0C553B" w14:textId="77777777" w:rsidR="00BB42F9" w:rsidRPr="001B3037" w:rsidRDefault="00BB42F9" w:rsidP="009C3CB4">
      <w:pPr>
        <w:spacing w:line="240" w:lineRule="auto"/>
        <w:rPr>
          <w:rFonts w:ascii="FbShefa" w:hAnsi="FbShefa"/>
          <w:b/>
          <w:bCs/>
          <w:color w:val="3B2F2A" w:themeColor="text2" w:themeShade="80"/>
          <w:sz w:val="11"/>
          <w:rtl/>
        </w:rPr>
      </w:pPr>
    </w:p>
    <w:p w14:paraId="52F00CF9" w14:textId="77777777" w:rsidR="00BB42F9" w:rsidRPr="00270114" w:rsidRDefault="0024142D" w:rsidP="00BB42F9">
      <w:pPr>
        <w:pStyle w:val="3"/>
        <w:rPr>
          <w:rFonts w:ascii="FbShefa" w:hAnsi="FbShefa"/>
          <w:rtl/>
        </w:rPr>
      </w:pPr>
      <w:r w:rsidRPr="00270114">
        <w:rPr>
          <w:rFonts w:ascii="FbShefa" w:hAnsi="FbShefa"/>
          <w:rtl/>
        </w:rPr>
        <w:t>תשובה</w:t>
      </w:r>
      <w:r w:rsidR="009C3CB4" w:rsidRPr="00270114">
        <w:rPr>
          <w:rFonts w:ascii="FbShefa" w:hAnsi="FbShefa"/>
          <w:rtl/>
        </w:rPr>
        <w:t xml:space="preserve"> ב</w:t>
      </w:r>
      <w:r w:rsidR="00BB42F9" w:rsidRPr="00270114">
        <w:rPr>
          <w:rFonts w:ascii="FbShefa" w:hAnsi="FbShefa"/>
          <w:rtl/>
        </w:rPr>
        <w:t>:</w:t>
      </w:r>
    </w:p>
    <w:p w14:paraId="20DA9384" w14:textId="1FD7948D"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גזירה</w:t>
      </w:r>
      <w:r w:rsidR="00980F5A" w:rsidRPr="001B3037">
        <w:rPr>
          <w:rFonts w:ascii="FbShefa" w:hAnsi="FbShefa"/>
          <w:b/>
          <w:bCs/>
          <w:color w:val="3B2F2A" w:themeColor="text2" w:themeShade="80"/>
          <w:sz w:val="11"/>
          <w:rtl/>
        </w:rPr>
        <w:t>.</w:t>
      </w:r>
      <w:r w:rsidRPr="00270114">
        <w:rPr>
          <w:rFonts w:ascii="FbShefa" w:hAnsi="FbShefa"/>
          <w:sz w:val="11"/>
          <w:rtl/>
        </w:rPr>
        <w:t xml:space="preserve"> שמא יאמר, אחר שבועה מצאתיה</w:t>
      </w:r>
      <w:r w:rsidR="00980F5A" w:rsidRPr="00270114">
        <w:rPr>
          <w:rFonts w:ascii="FbShefa" w:hAnsi="FbShefa"/>
          <w:sz w:val="11"/>
          <w:rtl/>
        </w:rPr>
        <w:t>.</w:t>
      </w:r>
    </w:p>
    <w:p w14:paraId="74316603" w14:textId="77777777" w:rsidR="00BB42F9" w:rsidRPr="00270114" w:rsidRDefault="00BB42F9" w:rsidP="009C3CB4">
      <w:pPr>
        <w:spacing w:line="240" w:lineRule="auto"/>
        <w:rPr>
          <w:rFonts w:ascii="FbShefa" w:hAnsi="FbShefa"/>
          <w:sz w:val="11"/>
          <w:rtl/>
        </w:rPr>
      </w:pPr>
    </w:p>
    <w:p w14:paraId="7BF6E18B" w14:textId="77777777" w:rsidR="00BB42F9" w:rsidRPr="00270114" w:rsidRDefault="0024142D" w:rsidP="00BB42F9">
      <w:pPr>
        <w:pStyle w:val="3"/>
        <w:rPr>
          <w:rFonts w:ascii="FbShefa" w:hAnsi="FbShefa"/>
          <w:rtl/>
        </w:rPr>
      </w:pPr>
      <w:r w:rsidRPr="00270114">
        <w:rPr>
          <w:rFonts w:ascii="FbShefa" w:hAnsi="FbShefa"/>
          <w:rtl/>
        </w:rPr>
        <w:t>תשובה</w:t>
      </w:r>
      <w:r w:rsidR="009C3CB4" w:rsidRPr="00270114">
        <w:rPr>
          <w:rFonts w:ascii="FbShefa" w:hAnsi="FbShefa"/>
          <w:rtl/>
        </w:rPr>
        <w:t xml:space="preserve"> ג</w:t>
      </w:r>
      <w:r w:rsidR="00BB42F9" w:rsidRPr="00270114">
        <w:rPr>
          <w:rFonts w:ascii="FbShefa" w:hAnsi="FbShefa"/>
          <w:rtl/>
        </w:rPr>
        <w:t>:</w:t>
      </w:r>
    </w:p>
    <w:p w14:paraId="236683CA" w14:textId="205E1C26"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זה נשבע</w:t>
      </w:r>
      <w:r w:rsidR="00980F5A" w:rsidRPr="001B3037">
        <w:rPr>
          <w:rFonts w:ascii="FbShefa" w:hAnsi="FbShefa"/>
          <w:b/>
          <w:bCs/>
          <w:color w:val="3B2F2A" w:themeColor="text2" w:themeShade="80"/>
          <w:sz w:val="11"/>
          <w:rtl/>
        </w:rPr>
        <w:t>.</w:t>
      </w:r>
      <w:r w:rsidRPr="00270114">
        <w:rPr>
          <w:rFonts w:ascii="FbShefa" w:hAnsi="FbShefa"/>
          <w:sz w:val="11"/>
          <w:rtl/>
        </w:rPr>
        <w:t xml:space="preserve"> שאינה ברשותו</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וזה נשבע</w:t>
      </w:r>
      <w:r w:rsidR="00980F5A" w:rsidRPr="001B3037">
        <w:rPr>
          <w:rFonts w:ascii="FbShefa" w:hAnsi="FbShefa"/>
          <w:b/>
          <w:bCs/>
          <w:color w:val="3B2F2A" w:themeColor="text2" w:themeShade="80"/>
          <w:sz w:val="11"/>
          <w:rtl/>
        </w:rPr>
        <w:t>.</w:t>
      </w:r>
      <w:r w:rsidRPr="00270114">
        <w:rPr>
          <w:rFonts w:ascii="FbShefa" w:hAnsi="FbShefa"/>
          <w:sz w:val="11"/>
          <w:rtl/>
        </w:rPr>
        <w:t xml:space="preserve"> כמה היה שוה</w:t>
      </w:r>
      <w:r w:rsidR="00980F5A" w:rsidRPr="00270114">
        <w:rPr>
          <w:rFonts w:ascii="FbShefa" w:hAnsi="FbShefa"/>
          <w:sz w:val="11"/>
          <w:rtl/>
        </w:rPr>
        <w:t>.</w:t>
      </w:r>
    </w:p>
    <w:p w14:paraId="588569AA" w14:textId="78A4172A"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והכי קאמר</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מי נשבע תחילה</w:t>
      </w:r>
      <w:r w:rsidR="00980F5A" w:rsidRPr="00270114">
        <w:rPr>
          <w:rFonts w:ascii="FbShefa" w:hAnsi="FbShefa"/>
          <w:sz w:val="11"/>
          <w:rtl/>
        </w:rPr>
        <w:t>.</w:t>
      </w:r>
    </w:p>
    <w:p w14:paraId="11337381" w14:textId="77777777" w:rsidR="009C3CB4" w:rsidRPr="00270114" w:rsidRDefault="009C3CB4" w:rsidP="009C3CB4">
      <w:pPr>
        <w:spacing w:line="240" w:lineRule="auto"/>
        <w:rPr>
          <w:rFonts w:ascii="FbShefa" w:hAnsi="FbShefa"/>
          <w:i/>
          <w:iCs/>
          <w:sz w:val="11"/>
          <w:rtl/>
        </w:rPr>
      </w:pPr>
    </w:p>
    <w:p w14:paraId="40EB6899" w14:textId="02A939B5" w:rsidR="00D1660E" w:rsidRPr="00270114" w:rsidRDefault="00D1660E" w:rsidP="00D1660E">
      <w:pPr>
        <w:pStyle w:val="3"/>
        <w:rPr>
          <w:rFonts w:ascii="FbShefa" w:hAnsi="FbShefa"/>
          <w:color w:val="7C5F1D"/>
          <w:rtl/>
        </w:rPr>
      </w:pPr>
      <w:r w:rsidRPr="00270114">
        <w:rPr>
          <w:rFonts w:ascii="FbShefa" w:hAnsi="FbShefa"/>
          <w:color w:val="7C5F1D"/>
          <w:rtl/>
        </w:rPr>
        <w:t>ת"ש:</w:t>
      </w:r>
    </w:p>
    <w:p w14:paraId="03BA1171" w14:textId="42501AA0" w:rsidR="009C3CB4" w:rsidRPr="00270114" w:rsidRDefault="00D1660E" w:rsidP="009C3CB4">
      <w:pPr>
        <w:spacing w:line="240" w:lineRule="auto"/>
        <w:rPr>
          <w:rFonts w:ascii="FbShefa" w:hAnsi="FbShefa"/>
          <w:sz w:val="11"/>
          <w:rtl/>
        </w:rPr>
      </w:pPr>
      <w:r w:rsidRPr="001B3037">
        <w:rPr>
          <w:rFonts w:ascii="FbShefa" w:hAnsi="FbShefa"/>
          <w:b/>
          <w:bCs/>
          <w:color w:val="3B2F2A" w:themeColor="text2" w:themeShade="80"/>
          <w:sz w:val="11"/>
          <w:rtl/>
        </w:rPr>
        <w:t>ה</w:t>
      </w:r>
      <w:r w:rsidR="009C3CB4" w:rsidRPr="001B3037">
        <w:rPr>
          <w:rFonts w:ascii="FbShefa" w:hAnsi="FbShefa"/>
          <w:b/>
          <w:bCs/>
          <w:color w:val="3B2F2A" w:themeColor="text2" w:themeShade="80"/>
          <w:sz w:val="11"/>
          <w:rtl/>
        </w:rPr>
        <w:t>מלוה על משכון ואבד</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ו</w:t>
      </w:r>
      <w:r w:rsidRPr="00270114">
        <w:rPr>
          <w:rFonts w:ascii="FbShefa" w:hAnsi="FbShefa"/>
          <w:sz w:val="11"/>
          <w:rtl/>
        </w:rPr>
        <w:t>מתווכחים</w:t>
      </w:r>
      <w:r w:rsidR="009C3CB4" w:rsidRPr="00270114">
        <w:rPr>
          <w:rFonts w:ascii="FbShefa" w:hAnsi="FbShefa"/>
          <w:sz w:val="11"/>
          <w:rtl/>
        </w:rPr>
        <w:t xml:space="preserve"> אם היה שוה שתים או סלע</w:t>
      </w:r>
      <w:r w:rsidR="00980F5A" w:rsidRPr="00270114">
        <w:rPr>
          <w:rFonts w:ascii="FbShefa" w:hAnsi="FbShefa"/>
          <w:sz w:val="11"/>
          <w:rtl/>
        </w:rPr>
        <w:t>.</w:t>
      </w:r>
      <w:r w:rsidR="00331B6B" w:rsidRPr="00270114">
        <w:rPr>
          <w:rFonts w:ascii="FbShefa" w:hAnsi="FbShefa"/>
          <w:sz w:val="11"/>
          <w:rtl/>
        </w:rPr>
        <w:t xml:space="preserve"> </w:t>
      </w:r>
      <w:r w:rsidR="009C3CB4" w:rsidRPr="001B3037">
        <w:rPr>
          <w:rFonts w:ascii="FbShefa" w:hAnsi="FbShefa"/>
          <w:b/>
          <w:bCs/>
          <w:color w:val="3B2F2A" w:themeColor="text2" w:themeShade="80"/>
          <w:sz w:val="11"/>
          <w:rtl/>
        </w:rPr>
        <w:t>פטור</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משבועה</w:t>
      </w:r>
      <w:r w:rsidR="00980F5A" w:rsidRPr="00270114">
        <w:rPr>
          <w:rFonts w:ascii="FbShefa" w:hAnsi="FbShefa"/>
          <w:sz w:val="11"/>
          <w:rtl/>
        </w:rPr>
        <w:t>.</w:t>
      </w:r>
    </w:p>
    <w:p w14:paraId="143BD0E1" w14:textId="08A78A28"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הראיה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אם נשבע שאינה ברשותו, לישתבע נמי אגילגול שבועה כמה היה שוה</w:t>
      </w:r>
      <w:r w:rsidR="00980F5A" w:rsidRPr="00270114">
        <w:rPr>
          <w:rFonts w:ascii="FbShefa" w:hAnsi="FbShefa"/>
          <w:sz w:val="11"/>
          <w:rtl/>
        </w:rPr>
        <w:t>.</w:t>
      </w:r>
    </w:p>
    <w:p w14:paraId="25504CF7" w14:textId="77777777" w:rsidR="00E47FF6" w:rsidRPr="001B3037" w:rsidRDefault="00E47FF6" w:rsidP="009C3CB4">
      <w:pPr>
        <w:spacing w:line="240" w:lineRule="auto"/>
        <w:rPr>
          <w:rFonts w:ascii="FbShefa" w:hAnsi="FbShefa"/>
          <w:b/>
          <w:bCs/>
          <w:color w:val="3B2F2A" w:themeColor="text2" w:themeShade="80"/>
          <w:sz w:val="11"/>
          <w:rtl/>
        </w:rPr>
      </w:pPr>
    </w:p>
    <w:p w14:paraId="24582DB2" w14:textId="2A497B8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תהא במאמינו</w:t>
      </w:r>
      <w:r w:rsidR="00980F5A" w:rsidRPr="00270114">
        <w:rPr>
          <w:rFonts w:ascii="FbShefa" w:hAnsi="FbShefa"/>
          <w:sz w:val="11"/>
          <w:rtl/>
        </w:rPr>
        <w:t>.</w:t>
      </w:r>
    </w:p>
    <w:p w14:paraId="0B10B255" w14:textId="305C8A6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w:t>
      </w:r>
      <w:r w:rsidR="00E47FF6" w:rsidRPr="001B3037">
        <w:rPr>
          <w:rFonts w:ascii="FbShefa" w:hAnsi="FbShefa"/>
          <w:b/>
          <w:bCs/>
          <w:color w:val="3B2F2A" w:themeColor="text2" w:themeShade="80"/>
          <w:sz w:val="11"/>
          <w:rtl/>
        </w:rPr>
        <w:t>אל</w:t>
      </w:r>
      <w:r w:rsidRPr="001B3037">
        <w:rPr>
          <w:rFonts w:ascii="FbShefa" w:hAnsi="FbShefa"/>
          <w:b/>
          <w:bCs/>
          <w:color w:val="3B2F2A" w:themeColor="text2" w:themeShade="80"/>
          <w:sz w:val="11"/>
          <w:rtl/>
        </w:rPr>
        <w:t>ה</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ונהמניה לוה למלוה נמי כמה הוה שוה</w:t>
      </w:r>
      <w:r w:rsidR="00980F5A" w:rsidRPr="00270114">
        <w:rPr>
          <w:rFonts w:ascii="FbShefa" w:hAnsi="FbShefa"/>
          <w:sz w:val="11"/>
          <w:rtl/>
        </w:rPr>
        <w:t>.</w:t>
      </w:r>
    </w:p>
    <w:p w14:paraId="0D2D1356" w14:textId="4F688CE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270114">
        <w:rPr>
          <w:rFonts w:ascii="FbShefa" w:hAnsi="FbShefa"/>
          <w:sz w:val="11"/>
          <w:rtl/>
        </w:rPr>
        <w:t xml:space="preserve"> לא קים ליה בגויה</w:t>
      </w:r>
      <w:r w:rsidR="00980F5A" w:rsidRPr="00270114">
        <w:rPr>
          <w:rFonts w:ascii="FbShefa" w:hAnsi="FbShefa"/>
          <w:sz w:val="11"/>
          <w:rtl/>
        </w:rPr>
        <w:t>.</w:t>
      </w:r>
    </w:p>
    <w:p w14:paraId="45887772" w14:textId="1A962599" w:rsidR="00E47FF6" w:rsidRPr="001B3037" w:rsidRDefault="00E47FF6" w:rsidP="009C3CB4">
      <w:pPr>
        <w:spacing w:line="240" w:lineRule="auto"/>
        <w:rPr>
          <w:rFonts w:ascii="FbShefa" w:hAnsi="FbShefa"/>
          <w:b/>
          <w:bCs/>
          <w:color w:val="3B2F2A" w:themeColor="text2" w:themeShade="80"/>
          <w:sz w:val="11"/>
          <w:rtl/>
        </w:rPr>
      </w:pPr>
    </w:p>
    <w:p w14:paraId="0957318F" w14:textId="7C73FC7E"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w:t>
      </w:r>
      <w:r w:rsidR="00E47FF6" w:rsidRPr="001B3037">
        <w:rPr>
          <w:rFonts w:ascii="FbShefa" w:hAnsi="FbShefa"/>
          <w:b/>
          <w:bCs/>
          <w:color w:val="3B2F2A" w:themeColor="text2" w:themeShade="80"/>
          <w:sz w:val="11"/>
          <w:rtl/>
        </w:rPr>
        <w:t>אל</w:t>
      </w:r>
      <w:r w:rsidRPr="001B3037">
        <w:rPr>
          <w:rFonts w:ascii="FbShefa" w:hAnsi="FbShefa"/>
          <w:b/>
          <w:bCs/>
          <w:color w:val="3B2F2A" w:themeColor="text2" w:themeShade="80"/>
          <w:sz w:val="11"/>
          <w:rtl/>
        </w:rPr>
        <w:t>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ונהמניה מלוה ללוה, דקים ליה בגויה</w:t>
      </w:r>
      <w:r w:rsidR="00980F5A" w:rsidRPr="00270114">
        <w:rPr>
          <w:rFonts w:ascii="FbShefa" w:hAnsi="FbShefa"/>
          <w:sz w:val="11"/>
          <w:rtl/>
        </w:rPr>
        <w:t>.</w:t>
      </w:r>
    </w:p>
    <w:p w14:paraId="0B6AD5CC" w14:textId="622D23F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לא מהימן ליה</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לוה מקיים במלוה</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תמת ישרים תנחם</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מלוה מקיים ביה בלוה</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וסלף בוגדים ישדם</w:t>
      </w:r>
      <w:r w:rsidR="00980F5A" w:rsidRPr="00270114">
        <w:rPr>
          <w:rFonts w:ascii="FbShefa" w:hAnsi="FbShefa"/>
          <w:sz w:val="11"/>
          <w:rtl/>
        </w:rPr>
        <w:t>.</w:t>
      </w:r>
    </w:p>
    <w:p w14:paraId="4AE07F36" w14:textId="154B78ED" w:rsidR="009C3CB4" w:rsidRPr="00270114" w:rsidRDefault="009C3CB4" w:rsidP="009C3CB4">
      <w:pPr>
        <w:spacing w:line="240" w:lineRule="auto"/>
        <w:rPr>
          <w:rFonts w:ascii="FbShefa" w:hAnsi="FbShefa"/>
          <w:sz w:val="11"/>
          <w:rtl/>
        </w:rPr>
      </w:pPr>
    </w:p>
    <w:p w14:paraId="217D052C"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שומא</w:t>
      </w:r>
    </w:p>
    <w:p w14:paraId="26726338" w14:textId="66197072" w:rsidR="00433741" w:rsidRPr="00270114" w:rsidRDefault="006C7361" w:rsidP="006C7361">
      <w:pPr>
        <w:rPr>
          <w:rFonts w:ascii="FbShefa" w:hAnsi="FbShefa"/>
          <w:rtl/>
        </w:rPr>
      </w:pPr>
      <w:r w:rsidRPr="001B3037">
        <w:rPr>
          <w:rFonts w:ascii="FbShefa" w:hAnsi="FbShefa"/>
          <w:b/>
          <w:bCs/>
          <w:color w:val="3B2F2A" w:themeColor="text2" w:themeShade="80"/>
          <w:rtl/>
        </w:rPr>
        <w:t>מעשה</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שאמר השומר</w:t>
      </w:r>
      <w:r w:rsidR="00331B6B" w:rsidRPr="00270114">
        <w:rPr>
          <w:rFonts w:ascii="FbShefa" w:hAnsi="FbShefa"/>
          <w:rtl/>
        </w:rPr>
        <w:t xml:space="preserve">, </w:t>
      </w:r>
      <w:r w:rsidRPr="00270114">
        <w:rPr>
          <w:rFonts w:ascii="FbShefa" w:hAnsi="FbShefa"/>
          <w:rtl/>
        </w:rPr>
        <w:t>לא ידענא היכא אותבינהו</w:t>
      </w:r>
      <w:r w:rsidR="00980F5A" w:rsidRPr="00270114">
        <w:rPr>
          <w:rFonts w:ascii="FbShefa" w:hAnsi="FbShefa"/>
          <w:rtl/>
        </w:rPr>
        <w:t>.</w:t>
      </w:r>
    </w:p>
    <w:p w14:paraId="1611BE57" w14:textId="6A35B9F8" w:rsidR="00433741" w:rsidRPr="00270114" w:rsidRDefault="006C7361" w:rsidP="006C7361">
      <w:pPr>
        <w:rPr>
          <w:rFonts w:ascii="FbShefa" w:hAnsi="FbShefa"/>
          <w:rtl/>
        </w:rPr>
      </w:pPr>
      <w:r w:rsidRPr="001B3037">
        <w:rPr>
          <w:rFonts w:ascii="FbShefa" w:hAnsi="FbShefa"/>
          <w:b/>
          <w:bCs/>
          <w:color w:val="3B2F2A" w:themeColor="text2" w:themeShade="80"/>
          <w:rtl/>
        </w:rPr>
        <w:t>א"ל</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כל לא ידענא פשיעותא היא</w:t>
      </w:r>
      <w:r w:rsidR="00331B6B" w:rsidRPr="00270114">
        <w:rPr>
          <w:rFonts w:ascii="FbShefa" w:hAnsi="FbShefa"/>
          <w:rtl/>
        </w:rPr>
        <w:t xml:space="preserve">, </w:t>
      </w:r>
      <w:r w:rsidRPr="00270114">
        <w:rPr>
          <w:rFonts w:ascii="FbShefa" w:hAnsi="FbShefa"/>
          <w:rtl/>
        </w:rPr>
        <w:t>זיל שלים</w:t>
      </w:r>
      <w:r w:rsidR="00980F5A" w:rsidRPr="00270114">
        <w:rPr>
          <w:rFonts w:ascii="FbShefa" w:hAnsi="FbShefa"/>
          <w:rtl/>
        </w:rPr>
        <w:t>.</w:t>
      </w:r>
    </w:p>
    <w:p w14:paraId="75020A6B" w14:textId="0225C5BC" w:rsidR="00433741" w:rsidRPr="00270114" w:rsidRDefault="006C7361" w:rsidP="006C7361">
      <w:pPr>
        <w:rPr>
          <w:rFonts w:ascii="FbShefa" w:hAnsi="FbShefa"/>
          <w:rtl/>
        </w:rPr>
      </w:pPr>
      <w:r w:rsidRPr="001B3037">
        <w:rPr>
          <w:rFonts w:ascii="FbShefa" w:hAnsi="FbShefa"/>
          <w:b/>
          <w:bCs/>
          <w:color w:val="3B2F2A" w:themeColor="text2" w:themeShade="80"/>
          <w:rtl/>
        </w:rPr>
        <w:t>לא שילם</w:t>
      </w:r>
      <w:r w:rsidR="00980F5A" w:rsidRPr="001B3037">
        <w:rPr>
          <w:rFonts w:ascii="FbShefa" w:hAnsi="FbShefa"/>
          <w:b/>
          <w:bCs/>
          <w:color w:val="3B2F2A" w:themeColor="text2" w:themeShade="80"/>
          <w:rtl/>
        </w:rPr>
        <w:t>.</w:t>
      </w:r>
      <w:r w:rsidR="00331B6B" w:rsidRPr="001B3037">
        <w:rPr>
          <w:rFonts w:ascii="FbShefa" w:hAnsi="FbShefa"/>
          <w:b/>
          <w:bCs/>
          <w:color w:val="3B2F2A" w:themeColor="text2" w:themeShade="80"/>
          <w:rtl/>
        </w:rPr>
        <w:t xml:space="preserve"> </w:t>
      </w:r>
      <w:r w:rsidRPr="00270114">
        <w:rPr>
          <w:rFonts w:ascii="FbShefa" w:hAnsi="FbShefa"/>
          <w:rtl/>
        </w:rPr>
        <w:t>אגביה לאפדניה מיניה</w:t>
      </w:r>
      <w:r w:rsidR="00980F5A" w:rsidRPr="00270114">
        <w:rPr>
          <w:rFonts w:ascii="FbShefa" w:hAnsi="FbShefa"/>
          <w:rtl/>
        </w:rPr>
        <w:t>.</w:t>
      </w:r>
    </w:p>
    <w:p w14:paraId="1894D92C" w14:textId="1821E300" w:rsidR="00433741" w:rsidRPr="00270114" w:rsidRDefault="006C7361" w:rsidP="006C7361">
      <w:pPr>
        <w:rPr>
          <w:rFonts w:ascii="FbShefa" w:hAnsi="FbShefa"/>
          <w:rtl/>
        </w:rPr>
      </w:pPr>
      <w:r w:rsidRPr="001B3037">
        <w:rPr>
          <w:rFonts w:ascii="FbShefa" w:hAnsi="FbShefa"/>
          <w:b/>
          <w:bCs/>
          <w:color w:val="3B2F2A" w:themeColor="text2" w:themeShade="80"/>
          <w:rtl/>
        </w:rPr>
        <w:t>לסוף</w:t>
      </w:r>
      <w:r w:rsidR="00980F5A" w:rsidRPr="001B3037">
        <w:rPr>
          <w:rFonts w:ascii="FbShefa" w:hAnsi="FbShefa"/>
          <w:b/>
          <w:bCs/>
          <w:color w:val="3B2F2A" w:themeColor="text2" w:themeShade="80"/>
          <w:rtl/>
        </w:rPr>
        <w:t>.</w:t>
      </w:r>
      <w:r w:rsidR="00331B6B" w:rsidRPr="001B3037">
        <w:rPr>
          <w:rFonts w:ascii="FbShefa" w:hAnsi="FbShefa"/>
          <w:b/>
          <w:bCs/>
          <w:color w:val="3B2F2A" w:themeColor="text2" w:themeShade="80"/>
          <w:rtl/>
        </w:rPr>
        <w:t xml:space="preserve"> </w:t>
      </w:r>
      <w:r w:rsidRPr="00270114">
        <w:rPr>
          <w:rFonts w:ascii="FbShefa" w:hAnsi="FbShefa"/>
          <w:rtl/>
        </w:rPr>
        <w:t>אישתכח כיפי ואיקור</w:t>
      </w:r>
      <w:r w:rsidR="00980F5A" w:rsidRPr="00270114">
        <w:rPr>
          <w:rFonts w:ascii="FbShefa" w:hAnsi="FbShefa"/>
          <w:rtl/>
        </w:rPr>
        <w:t>.</w:t>
      </w:r>
    </w:p>
    <w:p w14:paraId="1BBE750D" w14:textId="6A56A214" w:rsidR="006C7361" w:rsidRPr="00270114" w:rsidRDefault="006C7361" w:rsidP="006C7361">
      <w:pPr>
        <w:rPr>
          <w:rFonts w:ascii="FbShefa" w:hAnsi="FbShefa"/>
          <w:rtl/>
        </w:rPr>
      </w:pPr>
    </w:p>
    <w:p w14:paraId="66AF3C87" w14:textId="29FE2843" w:rsidR="00433741" w:rsidRPr="00270114" w:rsidRDefault="006C7361" w:rsidP="006C7361">
      <w:pPr>
        <w:rPr>
          <w:rFonts w:ascii="FbShefa" w:hAnsi="FbShefa"/>
          <w:rtl/>
        </w:rPr>
      </w:pPr>
      <w:r w:rsidRPr="001B3037">
        <w:rPr>
          <w:rFonts w:ascii="FbShefa" w:hAnsi="FbShefa"/>
          <w:b/>
          <w:bCs/>
          <w:color w:val="3B2F2A" w:themeColor="text2" w:themeShade="80"/>
          <w:rtl/>
        </w:rPr>
        <w:t>הדין</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הדרי כיפי למרייהו</w:t>
      </w:r>
      <w:r w:rsidR="00331B6B" w:rsidRPr="00270114">
        <w:rPr>
          <w:rFonts w:ascii="FbShefa" w:hAnsi="FbShefa"/>
          <w:rtl/>
        </w:rPr>
        <w:t xml:space="preserve">, </w:t>
      </w:r>
      <w:r w:rsidRPr="00270114">
        <w:rPr>
          <w:rFonts w:ascii="FbShefa" w:hAnsi="FbShefa"/>
          <w:rtl/>
        </w:rPr>
        <w:t>והדרא אפדנא למרה</w:t>
      </w:r>
      <w:r w:rsidR="00980F5A" w:rsidRPr="00270114">
        <w:rPr>
          <w:rFonts w:ascii="FbShefa" w:hAnsi="FbShefa"/>
          <w:rtl/>
        </w:rPr>
        <w:t>.</w:t>
      </w:r>
    </w:p>
    <w:p w14:paraId="25D5C431" w14:textId="4C6EB117" w:rsidR="00433741" w:rsidRPr="00270114" w:rsidRDefault="006C7361" w:rsidP="006C7361">
      <w:pPr>
        <w:rPr>
          <w:rFonts w:ascii="FbShefa" w:hAnsi="FbShefa"/>
          <w:rtl/>
        </w:rPr>
      </w:pPr>
      <w:r w:rsidRPr="001B3037">
        <w:rPr>
          <w:rFonts w:ascii="FbShefa" w:hAnsi="FbShefa"/>
          <w:b/>
          <w:bCs/>
          <w:color w:val="3B2F2A" w:themeColor="text2" w:themeShade="80"/>
          <w:rtl/>
        </w:rPr>
        <w:t>שאלה</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והלא זהו שילם ולא רצה לישבע</w:t>
      </w:r>
      <w:r w:rsidR="00980F5A" w:rsidRPr="00270114">
        <w:rPr>
          <w:rFonts w:ascii="FbShefa" w:hAnsi="FbShefa"/>
          <w:rtl/>
        </w:rPr>
        <w:t>.</w:t>
      </w:r>
    </w:p>
    <w:p w14:paraId="3215A438" w14:textId="255F6A87" w:rsidR="00433741" w:rsidRPr="00270114" w:rsidRDefault="006C7361" w:rsidP="006C7361">
      <w:pPr>
        <w:rPr>
          <w:rFonts w:ascii="FbShefa" w:hAnsi="FbShefa"/>
          <w:rtl/>
        </w:rPr>
      </w:pPr>
      <w:r w:rsidRPr="001B3037">
        <w:rPr>
          <w:rFonts w:ascii="FbShefa" w:hAnsi="FbShefa"/>
          <w:b/>
          <w:bCs/>
          <w:color w:val="3B2F2A" w:themeColor="text2" w:themeShade="80"/>
          <w:rtl/>
        </w:rPr>
        <w:t>תשובה</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התם לא אטרחיה לבי דינא</w:t>
      </w:r>
      <w:r w:rsidR="00331B6B" w:rsidRPr="00270114">
        <w:rPr>
          <w:rFonts w:ascii="FbShefa" w:hAnsi="FbShefa"/>
          <w:rtl/>
        </w:rPr>
        <w:t xml:space="preserve">, </w:t>
      </w:r>
      <w:r w:rsidRPr="00270114">
        <w:rPr>
          <w:rFonts w:ascii="FbShefa" w:hAnsi="FbShefa"/>
          <w:rtl/>
        </w:rPr>
        <w:t>הכא אטרחיה לבי דינא</w:t>
      </w:r>
      <w:r w:rsidR="00980F5A" w:rsidRPr="00270114">
        <w:rPr>
          <w:rFonts w:ascii="FbShefa" w:hAnsi="FbShefa"/>
          <w:rtl/>
        </w:rPr>
        <w:t>.</w:t>
      </w:r>
    </w:p>
    <w:p w14:paraId="43A891F5" w14:textId="14D45D8D" w:rsidR="006C7361" w:rsidRPr="00270114" w:rsidRDefault="006C7361" w:rsidP="006C7361">
      <w:pPr>
        <w:rPr>
          <w:rFonts w:ascii="FbShefa" w:hAnsi="FbShefa"/>
          <w:rtl/>
        </w:rPr>
      </w:pPr>
    </w:p>
    <w:p w14:paraId="3FB581E8" w14:textId="3CB380A8" w:rsidR="00433741" w:rsidRPr="00270114" w:rsidRDefault="006C7361" w:rsidP="006C7361">
      <w:pPr>
        <w:rPr>
          <w:rFonts w:ascii="FbShefa" w:hAnsi="FbShefa"/>
          <w:rtl/>
        </w:rPr>
      </w:pPr>
      <w:r w:rsidRPr="001B3037">
        <w:rPr>
          <w:rFonts w:ascii="FbShefa" w:hAnsi="FbShefa"/>
          <w:b/>
          <w:bCs/>
          <w:color w:val="3B2F2A" w:themeColor="text2" w:themeShade="80"/>
          <w:rtl/>
        </w:rPr>
        <w:t>שאלה</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האם סובר דשומא הדר</w:t>
      </w:r>
      <w:r w:rsidR="00980F5A" w:rsidRPr="00270114">
        <w:rPr>
          <w:rFonts w:ascii="FbShefa" w:hAnsi="FbShefa"/>
          <w:rtl/>
        </w:rPr>
        <w:t>.</w:t>
      </w:r>
    </w:p>
    <w:p w14:paraId="4EF65AF1" w14:textId="496F0069" w:rsidR="00433741" w:rsidRPr="00270114" w:rsidRDefault="006C7361" w:rsidP="006C7361">
      <w:pPr>
        <w:rPr>
          <w:rFonts w:ascii="FbShefa" w:hAnsi="FbShefa"/>
          <w:rtl/>
        </w:rPr>
      </w:pPr>
      <w:r w:rsidRPr="001B3037">
        <w:rPr>
          <w:rFonts w:ascii="FbShefa" w:hAnsi="FbShefa"/>
          <w:b/>
          <w:bCs/>
          <w:color w:val="3B2F2A" w:themeColor="text2" w:themeShade="80"/>
          <w:rtl/>
        </w:rPr>
        <w:t>תשובה</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שאני התם</w:t>
      </w:r>
      <w:r w:rsidR="00331B6B" w:rsidRPr="00270114">
        <w:rPr>
          <w:rFonts w:ascii="FbShefa" w:hAnsi="FbShefa"/>
          <w:rtl/>
        </w:rPr>
        <w:t xml:space="preserve">, </w:t>
      </w:r>
      <w:r w:rsidRPr="00270114">
        <w:rPr>
          <w:rFonts w:ascii="FbShefa" w:hAnsi="FbShefa"/>
          <w:rtl/>
        </w:rPr>
        <w:t>דשומא בטעות הוה</w:t>
      </w:r>
      <w:r w:rsidR="00331B6B" w:rsidRPr="00270114">
        <w:rPr>
          <w:rFonts w:ascii="FbShefa" w:hAnsi="FbShefa"/>
          <w:rtl/>
        </w:rPr>
        <w:t xml:space="preserve">, </w:t>
      </w:r>
      <w:r w:rsidRPr="00270114">
        <w:rPr>
          <w:rFonts w:ascii="FbShefa" w:hAnsi="FbShefa"/>
          <w:rtl/>
        </w:rPr>
        <w:t>דקא הוה כיפי מעיקרא</w:t>
      </w:r>
      <w:r w:rsidR="00980F5A" w:rsidRPr="00270114">
        <w:rPr>
          <w:rFonts w:ascii="FbShefa" w:hAnsi="FbShefa"/>
          <w:rtl/>
        </w:rPr>
        <w:t>.</w:t>
      </w:r>
    </w:p>
    <w:p w14:paraId="43A175F1" w14:textId="314569BE" w:rsidR="009C3CB4" w:rsidRPr="00270114" w:rsidRDefault="009C3CB4" w:rsidP="009C3CB4">
      <w:pPr>
        <w:spacing w:line="240" w:lineRule="auto"/>
        <w:rPr>
          <w:rFonts w:ascii="FbShefa" w:hAnsi="FbShefa"/>
          <w:sz w:val="11"/>
          <w:rtl/>
        </w:rPr>
      </w:pPr>
    </w:p>
    <w:p w14:paraId="2436807C" w14:textId="2970AE6A" w:rsidR="009C3CB4" w:rsidRPr="00270114" w:rsidRDefault="008A5D3E" w:rsidP="008A5D3E">
      <w:pPr>
        <w:pStyle w:val="2"/>
        <w:rPr>
          <w:rFonts w:ascii="FbShefa" w:hAnsi="FbShefa"/>
          <w:color w:val="7C5F1D"/>
          <w:rtl/>
        </w:rPr>
      </w:pPr>
      <w:r w:rsidRPr="00270114">
        <w:rPr>
          <w:rFonts w:ascii="FbShefa" w:hAnsi="FbShefa"/>
          <w:color w:val="7C5F1D"/>
          <w:sz w:val="11"/>
          <w:rtl/>
        </w:rPr>
        <w:t xml:space="preserve">שומא הדר </w:t>
      </w:r>
    </w:p>
    <w:p w14:paraId="448E2899" w14:textId="4E0D73E4" w:rsidR="00433741" w:rsidRPr="00270114" w:rsidRDefault="006C7361" w:rsidP="009C3CB4">
      <w:pPr>
        <w:spacing w:line="240" w:lineRule="auto"/>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עד תריסר ירחי שתא</w:t>
      </w:r>
      <w:r w:rsidR="00980F5A" w:rsidRPr="00270114">
        <w:rPr>
          <w:rFonts w:ascii="FbShefa" w:hAnsi="FbShefa"/>
          <w:sz w:val="11"/>
          <w:rtl/>
        </w:rPr>
        <w:t>.</w:t>
      </w:r>
    </w:p>
    <w:p w14:paraId="656158B0" w14:textId="554D536F" w:rsidR="00433741" w:rsidRPr="00270114" w:rsidRDefault="006C7361" w:rsidP="009C3CB4">
      <w:pPr>
        <w:spacing w:line="240" w:lineRule="auto"/>
        <w:rPr>
          <w:rFonts w:ascii="FbShefa" w:hAnsi="FbShefa"/>
          <w:sz w:val="11"/>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לעולם</w:t>
      </w:r>
      <w:r w:rsidR="00980F5A" w:rsidRPr="00270114">
        <w:rPr>
          <w:rFonts w:ascii="FbShefa" w:hAnsi="FbShefa"/>
          <w:sz w:val="11"/>
          <w:rtl/>
        </w:rPr>
        <w:t>.</w:t>
      </w:r>
      <w:r w:rsidR="009C3CB4" w:rsidRPr="00270114">
        <w:rPr>
          <w:rFonts w:ascii="FbShefa" w:hAnsi="FbShefa"/>
          <w:sz w:val="11"/>
          <w:rtl/>
        </w:rPr>
        <w:t xml:space="preserve"> </w:t>
      </w:r>
      <w:r w:rsidR="009C3CB4" w:rsidRPr="001B3037">
        <w:rPr>
          <w:rFonts w:ascii="FbShefa" w:hAnsi="FbShefa"/>
          <w:b/>
          <w:bCs/>
          <w:color w:val="3B2F2A" w:themeColor="text2" w:themeShade="80"/>
          <w:sz w:val="11"/>
          <w:rtl/>
        </w:rPr>
        <w:t>שנאמר</w:t>
      </w:r>
      <w:r w:rsidR="00980F5A" w:rsidRPr="00270114">
        <w:rPr>
          <w:rFonts w:ascii="FbShefa" w:hAnsi="FbShefa"/>
          <w:sz w:val="11"/>
          <w:rtl/>
        </w:rPr>
        <w:t>.</w:t>
      </w:r>
      <w:r w:rsidR="009C3CB4" w:rsidRPr="00270114">
        <w:rPr>
          <w:rFonts w:ascii="FbShefa" w:hAnsi="FbShefa"/>
          <w:sz w:val="11"/>
          <w:rtl/>
        </w:rPr>
        <w:t xml:space="preserve"> ועשית הישר והטוב</w:t>
      </w:r>
      <w:r w:rsidR="00980F5A" w:rsidRPr="00270114">
        <w:rPr>
          <w:rFonts w:ascii="FbShefa" w:hAnsi="FbShefa"/>
          <w:sz w:val="11"/>
          <w:rtl/>
        </w:rPr>
        <w:t>.</w:t>
      </w:r>
    </w:p>
    <w:p w14:paraId="5132B2F9" w14:textId="1CB84CA7" w:rsidR="006C7361" w:rsidRPr="00270114" w:rsidRDefault="006C7361" w:rsidP="009C3CB4">
      <w:pPr>
        <w:spacing w:line="240" w:lineRule="auto"/>
        <w:rPr>
          <w:rFonts w:ascii="FbShefa" w:hAnsi="FbShefa"/>
          <w:i/>
          <w:iCs/>
          <w:sz w:val="11"/>
          <w:rtl/>
        </w:rPr>
      </w:pPr>
    </w:p>
    <w:p w14:paraId="0597B032" w14:textId="2108EDD9" w:rsidR="009C3CB4" w:rsidRPr="00270114" w:rsidRDefault="009C3CB4" w:rsidP="006C7361">
      <w:pPr>
        <w:pStyle w:val="3"/>
        <w:rPr>
          <w:rFonts w:ascii="FbShefa" w:hAnsi="FbShefa"/>
          <w:color w:val="7C5F1D"/>
          <w:rtl/>
        </w:rPr>
      </w:pPr>
      <w:r w:rsidRPr="00270114">
        <w:rPr>
          <w:rFonts w:ascii="FbShefa" w:hAnsi="FbShefa"/>
          <w:color w:val="7C5F1D"/>
          <w:rtl/>
        </w:rPr>
        <w:t>מקרים שונים</w:t>
      </w:r>
      <w:r w:rsidR="006C7361" w:rsidRPr="00270114">
        <w:rPr>
          <w:rFonts w:ascii="FbShefa" w:hAnsi="FbShefa"/>
          <w:color w:val="7C5F1D"/>
          <w:rtl/>
        </w:rPr>
        <w:t>:</w:t>
      </w:r>
    </w:p>
    <w:p w14:paraId="6FCF9134" w14:textId="525971FD"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שמו לבע"ח</w:t>
      </w:r>
      <w:r w:rsidR="00980F5A" w:rsidRPr="00270114">
        <w:rPr>
          <w:rFonts w:ascii="FbShefa" w:hAnsi="FbShefa"/>
          <w:sz w:val="11"/>
          <w:rtl/>
        </w:rPr>
        <w:t>.</w:t>
      </w:r>
      <w:r w:rsidRPr="00270114">
        <w:rPr>
          <w:rFonts w:ascii="FbShefa" w:hAnsi="FbShefa"/>
          <w:sz w:val="11"/>
          <w:rtl/>
        </w:rPr>
        <w:t xml:space="preserve"> ושמה לבעל חוב דידיה</w:t>
      </w:r>
      <w:r w:rsidR="00980F5A" w:rsidRPr="00270114">
        <w:rPr>
          <w:rFonts w:ascii="FbShefa" w:hAnsi="FbShefa"/>
          <w:sz w:val="11"/>
          <w:rtl/>
        </w:rPr>
        <w:t>.</w:t>
      </w:r>
    </w:p>
    <w:p w14:paraId="3EF1209A" w14:textId="075DEE77" w:rsidR="00433741" w:rsidRPr="00270114" w:rsidRDefault="006C7361" w:rsidP="009C3CB4">
      <w:pPr>
        <w:spacing w:line="240" w:lineRule="auto"/>
        <w:rPr>
          <w:rFonts w:ascii="FbShefa" w:hAnsi="FbShefa"/>
          <w:sz w:val="11"/>
          <w:rtl/>
        </w:rPr>
      </w:pPr>
      <w:r w:rsidRPr="001B3037">
        <w:rPr>
          <w:rFonts w:ascii="FbShefa" w:hAnsi="FbShefa"/>
          <w:b/>
          <w:bCs/>
          <w:color w:val="3B2F2A" w:themeColor="text2" w:themeShade="80"/>
          <w:sz w:val="11"/>
          <w:rtl/>
        </w:rPr>
        <w:t>אמרינן ליה</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לא עדיף את מגברא דאתית מיניה</w:t>
      </w:r>
      <w:r w:rsidR="00980F5A" w:rsidRPr="00270114">
        <w:rPr>
          <w:rFonts w:ascii="FbShefa" w:hAnsi="FbShefa"/>
          <w:sz w:val="11"/>
          <w:rtl/>
        </w:rPr>
        <w:t>.</w:t>
      </w:r>
    </w:p>
    <w:p w14:paraId="5928C8A2" w14:textId="09027938" w:rsidR="006C7361" w:rsidRPr="001B3037" w:rsidRDefault="006C7361" w:rsidP="009C3CB4">
      <w:pPr>
        <w:spacing w:line="240" w:lineRule="auto"/>
        <w:rPr>
          <w:rFonts w:ascii="FbShefa" w:hAnsi="FbShefa"/>
          <w:b/>
          <w:bCs/>
          <w:color w:val="3B2F2A" w:themeColor="text2" w:themeShade="80"/>
          <w:sz w:val="11"/>
          <w:rtl/>
        </w:rPr>
      </w:pPr>
    </w:p>
    <w:p w14:paraId="1AD9DAE5" w14:textId="325DC67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שמו לבע"ח</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זבנה, אורתא, ויהבה במתנה</w:t>
      </w:r>
      <w:r w:rsidR="00980F5A" w:rsidRPr="00270114">
        <w:rPr>
          <w:rFonts w:ascii="FbShefa" w:hAnsi="FbShefa"/>
          <w:sz w:val="11"/>
          <w:rtl/>
        </w:rPr>
        <w:t>.</w:t>
      </w:r>
    </w:p>
    <w:p w14:paraId="08665D90" w14:textId="2040A7B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הני</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מעיקרא אדעתא דארעא נחות, ולאו אדעתא דזוזי נחות</w:t>
      </w:r>
      <w:r w:rsidR="00980F5A" w:rsidRPr="00270114">
        <w:rPr>
          <w:rFonts w:ascii="FbShefa" w:hAnsi="FbShefa"/>
          <w:sz w:val="11"/>
          <w:rtl/>
        </w:rPr>
        <w:t>.</w:t>
      </w:r>
    </w:p>
    <w:p w14:paraId="1C547401" w14:textId="32AF413C" w:rsidR="006C7361" w:rsidRPr="001B3037" w:rsidRDefault="006C7361" w:rsidP="009C3CB4">
      <w:pPr>
        <w:spacing w:line="240" w:lineRule="auto"/>
        <w:rPr>
          <w:rFonts w:ascii="FbShefa" w:hAnsi="FbShefa"/>
          <w:b/>
          <w:bCs/>
          <w:color w:val="3B2F2A" w:themeColor="text2" w:themeShade="80"/>
          <w:sz w:val="11"/>
          <w:rtl/>
        </w:rPr>
      </w:pPr>
    </w:p>
    <w:p w14:paraId="155232C9" w14:textId="77777777" w:rsidR="006C7361" w:rsidRPr="00270114" w:rsidRDefault="009C3CB4" w:rsidP="006C7361">
      <w:pPr>
        <w:pStyle w:val="3"/>
        <w:rPr>
          <w:rFonts w:ascii="FbShefa" w:hAnsi="FbShefa"/>
          <w:color w:val="7C5F1D"/>
          <w:rtl/>
        </w:rPr>
      </w:pPr>
      <w:r w:rsidRPr="00270114">
        <w:rPr>
          <w:rFonts w:ascii="FbShefa" w:hAnsi="FbShefa"/>
          <w:color w:val="7C5F1D"/>
          <w:rtl/>
        </w:rPr>
        <w:t>אשה</w:t>
      </w:r>
      <w:r w:rsidR="006C7361" w:rsidRPr="00270114">
        <w:rPr>
          <w:rFonts w:ascii="FbShefa" w:hAnsi="FbShefa"/>
          <w:color w:val="7C5F1D"/>
          <w:rtl/>
        </w:rPr>
        <w:t>:</w:t>
      </w:r>
    </w:p>
    <w:p w14:paraId="7E51299A" w14:textId="00EBEB52" w:rsidR="006C7361" w:rsidRPr="001B3037" w:rsidRDefault="006C7361" w:rsidP="009C3CB4">
      <w:pPr>
        <w:spacing w:line="240" w:lineRule="auto"/>
        <w:rPr>
          <w:rFonts w:ascii="FbShefa" w:hAnsi="FbShefa"/>
          <w:b/>
          <w:bCs/>
          <w:color w:val="3B2F2A" w:themeColor="text2" w:themeShade="80"/>
          <w:sz w:val="11"/>
          <w:rtl/>
        </w:rPr>
      </w:pPr>
      <w:r w:rsidRPr="001B3037">
        <w:rPr>
          <w:rFonts w:ascii="FbShefa" w:hAnsi="FbShefa"/>
          <w:b/>
          <w:bCs/>
          <w:color w:val="3B2F2A" w:themeColor="text2" w:themeShade="80"/>
          <w:sz w:val="11"/>
          <w:rtl/>
        </w:rPr>
        <w:t>כגון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שמו לאשה ואינסיבא</w:t>
      </w:r>
      <w:r w:rsidR="00980F5A" w:rsidRPr="00270114">
        <w:rPr>
          <w:rFonts w:ascii="FbShefa" w:hAnsi="FbShefa"/>
          <w:sz w:val="11"/>
          <w:rtl/>
        </w:rPr>
        <w:t>.</w:t>
      </w:r>
    </w:p>
    <w:p w14:paraId="1A481188" w14:textId="610C4A0D" w:rsidR="00433741" w:rsidRPr="00270114" w:rsidRDefault="006C7361" w:rsidP="009C3CB4">
      <w:pPr>
        <w:spacing w:line="240" w:lineRule="auto"/>
        <w:rPr>
          <w:rFonts w:ascii="FbShefa" w:hAnsi="FbShefa"/>
          <w:sz w:val="11"/>
          <w:rtl/>
        </w:rPr>
      </w:pPr>
      <w:r w:rsidRPr="001B3037">
        <w:rPr>
          <w:rFonts w:ascii="FbShefa" w:hAnsi="FbShefa"/>
          <w:b/>
          <w:bCs/>
          <w:color w:val="3B2F2A" w:themeColor="text2" w:themeShade="80"/>
          <w:sz w:val="11"/>
          <w:rtl/>
        </w:rPr>
        <w:t>או כגון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שמו מינה דאשה ואינסיבא ומתה</w:t>
      </w:r>
      <w:r w:rsidR="00980F5A" w:rsidRPr="00270114">
        <w:rPr>
          <w:rFonts w:ascii="FbShefa" w:hAnsi="FbShefa"/>
          <w:sz w:val="11"/>
          <w:rtl/>
        </w:rPr>
        <w:t>.</w:t>
      </w:r>
    </w:p>
    <w:p w14:paraId="7774F8C5" w14:textId="1EAAC99F" w:rsidR="006C736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בעל בנכסי אשתו</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לוקח הוי, לא מיהדר ולא מהדרינן ליה</w:t>
      </w:r>
      <w:r w:rsidR="00980F5A" w:rsidRPr="00270114">
        <w:rPr>
          <w:rFonts w:ascii="FbShefa" w:hAnsi="FbShefa"/>
          <w:sz w:val="11"/>
          <w:rtl/>
        </w:rPr>
        <w:t>.</w:t>
      </w:r>
    </w:p>
    <w:p w14:paraId="6943FF1F" w14:textId="091AA136" w:rsidR="00433741" w:rsidRPr="00270114" w:rsidRDefault="006C7361" w:rsidP="006C7361">
      <w:pPr>
        <w:spacing w:line="240" w:lineRule="auto"/>
        <w:rPr>
          <w:rFonts w:ascii="FbShefa" w:hAnsi="FbShefa"/>
          <w:rtl/>
        </w:rPr>
      </w:pPr>
      <w:r w:rsidRPr="001B3037">
        <w:rPr>
          <w:rFonts w:ascii="FbShefa" w:hAnsi="FbShefa"/>
          <w:b/>
          <w:bCs/>
          <w:color w:val="3B2F2A" w:themeColor="text2" w:themeShade="80"/>
          <w:rtl/>
        </w:rPr>
        <w:t>שהרי</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באושא התקינו האשה שמכרה בנכסי מלוג בחיי בעלה ומתה</w:t>
      </w:r>
      <w:r w:rsidR="006D5753" w:rsidRPr="00270114">
        <w:rPr>
          <w:rFonts w:ascii="FbShefa" w:hAnsi="FbShefa"/>
          <w:rtl/>
        </w:rPr>
        <w:t>,</w:t>
      </w:r>
      <w:r w:rsidRPr="00270114">
        <w:rPr>
          <w:rFonts w:ascii="FbShefa" w:hAnsi="FbShefa"/>
          <w:rtl/>
        </w:rPr>
        <w:t xml:space="preserve"> הבעל מוציא מיד הלקוחות</w:t>
      </w:r>
      <w:r w:rsidR="00980F5A" w:rsidRPr="00270114">
        <w:rPr>
          <w:rFonts w:ascii="FbShefa" w:hAnsi="FbShefa"/>
          <w:rtl/>
        </w:rPr>
        <w:t>.</w:t>
      </w:r>
    </w:p>
    <w:p w14:paraId="67D5CD7A" w14:textId="59D55C55" w:rsidR="009C3CB4" w:rsidRPr="00270114" w:rsidRDefault="009C3CB4" w:rsidP="00794C1A">
      <w:pPr>
        <w:pStyle w:val="1"/>
        <w:rPr>
          <w:rFonts w:ascii="FbShefa" w:hAnsi="FbShefa"/>
          <w:rtl/>
        </w:rPr>
      </w:pPr>
      <w:r w:rsidRPr="00270114">
        <w:rPr>
          <w:rFonts w:ascii="FbShefa" w:hAnsi="FbShefa"/>
          <w:sz w:val="11"/>
          <w:rtl/>
        </w:rPr>
        <w:t>לה</w:t>
      </w:r>
      <w:r w:rsidR="00B36BF2" w:rsidRPr="00270114">
        <w:rPr>
          <w:rFonts w:ascii="FbShefa" w:hAnsi="FbShefa"/>
          <w:sz w:val="11"/>
          <w:rtl/>
        </w:rPr>
        <w:t>, ב</w:t>
      </w:r>
    </w:p>
    <w:p w14:paraId="2A9232C1" w14:textId="77777777" w:rsidR="006C7361" w:rsidRPr="00270114" w:rsidRDefault="009C3CB4" w:rsidP="006C7361">
      <w:pPr>
        <w:pStyle w:val="3"/>
        <w:rPr>
          <w:rFonts w:ascii="FbShefa" w:hAnsi="FbShefa"/>
          <w:color w:val="7C5F1D"/>
          <w:rtl/>
        </w:rPr>
      </w:pPr>
      <w:r w:rsidRPr="00270114">
        <w:rPr>
          <w:rFonts w:ascii="FbShefa" w:hAnsi="FbShefa"/>
          <w:color w:val="7C5F1D"/>
          <w:rtl/>
        </w:rPr>
        <w:t>אגביה איהו בחובו</w:t>
      </w:r>
      <w:r w:rsidR="006C7361" w:rsidRPr="00270114">
        <w:rPr>
          <w:rFonts w:ascii="FbShefa" w:hAnsi="FbShefa"/>
          <w:color w:val="7C5F1D"/>
          <w:rtl/>
        </w:rPr>
        <w:t>:</w:t>
      </w:r>
    </w:p>
    <w:p w14:paraId="2450AC98" w14:textId="3F23DA60" w:rsidR="00433741" w:rsidRPr="00270114" w:rsidRDefault="006C7361" w:rsidP="009C3CB4">
      <w:pPr>
        <w:spacing w:line="240" w:lineRule="auto"/>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rtl/>
        </w:rPr>
        <w:t>לא הדרא</w:t>
      </w:r>
      <w:r w:rsidR="00980F5A" w:rsidRPr="00270114">
        <w:rPr>
          <w:rFonts w:ascii="FbShefa" w:hAnsi="FbShefa"/>
          <w:rtl/>
        </w:rPr>
        <w:t>.</w:t>
      </w:r>
      <w:r w:rsidR="00331B6B" w:rsidRPr="001B3037">
        <w:rPr>
          <w:rFonts w:ascii="FbShefa" w:hAnsi="FbShefa"/>
          <w:b/>
          <w:bCs/>
          <w:color w:val="3B2F2A" w:themeColor="text2" w:themeShade="80"/>
          <w:sz w:val="11"/>
          <w:rtl/>
        </w:rPr>
        <w:t xml:space="preserve"> </w:t>
      </w:r>
      <w:r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ד</w:t>
      </w:r>
      <w:r w:rsidR="009C3CB4" w:rsidRPr="00270114">
        <w:rPr>
          <w:rFonts w:ascii="FbShefa" w:hAnsi="FbShefa"/>
          <w:sz w:val="11"/>
          <w:rtl/>
        </w:rPr>
        <w:t>האי זביני מעליא, דמדעתא דנפשיה אגביה</w:t>
      </w:r>
      <w:r w:rsidR="00980F5A" w:rsidRPr="00270114">
        <w:rPr>
          <w:rFonts w:ascii="FbShefa" w:hAnsi="FbShefa"/>
          <w:sz w:val="11"/>
          <w:rtl/>
        </w:rPr>
        <w:t>.</w:t>
      </w:r>
    </w:p>
    <w:p w14:paraId="22CD0D14" w14:textId="2BEC3096" w:rsidR="00433741" w:rsidRPr="00270114" w:rsidRDefault="006C7361" w:rsidP="009C3CB4">
      <w:pPr>
        <w:spacing w:line="240" w:lineRule="auto"/>
        <w:rPr>
          <w:rFonts w:ascii="FbShefa" w:hAnsi="FbShefa"/>
          <w:sz w:val="11"/>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rtl/>
        </w:rPr>
        <w:t>הדרא</w:t>
      </w:r>
      <w:r w:rsidR="00980F5A" w:rsidRPr="00270114">
        <w:rPr>
          <w:rFonts w:ascii="FbShefa" w:hAnsi="FbShefa"/>
          <w:rtl/>
        </w:rPr>
        <w:t>.</w:t>
      </w:r>
      <w:r w:rsidR="00331B6B" w:rsidRPr="001B3037">
        <w:rPr>
          <w:rFonts w:ascii="FbShefa" w:hAnsi="FbShefa"/>
          <w:b/>
          <w:bCs/>
          <w:color w:val="3B2F2A" w:themeColor="text2" w:themeShade="80"/>
          <w:sz w:val="11"/>
          <w:rtl/>
        </w:rPr>
        <w:t xml:space="preserve"> </w:t>
      </w:r>
      <w:r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ד</w:t>
      </w:r>
      <w:r w:rsidR="009C3CB4" w:rsidRPr="00270114">
        <w:rPr>
          <w:rFonts w:ascii="FbShefa" w:hAnsi="FbShefa"/>
          <w:sz w:val="11"/>
          <w:rtl/>
        </w:rPr>
        <w:t>מחמת כיסופא הוא דאגביה</w:t>
      </w:r>
      <w:r w:rsidR="00980F5A" w:rsidRPr="00270114">
        <w:rPr>
          <w:rFonts w:ascii="FbShefa" w:hAnsi="FbShefa"/>
          <w:sz w:val="11"/>
          <w:rtl/>
        </w:rPr>
        <w:t>.</w:t>
      </w:r>
    </w:p>
    <w:p w14:paraId="4555257B" w14:textId="45F9FF89" w:rsidR="006C7361" w:rsidRPr="00270114" w:rsidRDefault="006C7361" w:rsidP="009C3CB4">
      <w:pPr>
        <w:spacing w:line="240" w:lineRule="auto"/>
        <w:rPr>
          <w:rFonts w:ascii="FbShefa" w:hAnsi="FbShefa"/>
          <w:i/>
          <w:iCs/>
          <w:sz w:val="11"/>
          <w:rtl/>
        </w:rPr>
      </w:pPr>
    </w:p>
    <w:p w14:paraId="6C4B3B84" w14:textId="6E8BB314" w:rsidR="009C3CB4" w:rsidRPr="00270114" w:rsidRDefault="009C3CB4" w:rsidP="006C7361">
      <w:pPr>
        <w:pStyle w:val="3"/>
        <w:rPr>
          <w:rFonts w:ascii="FbShefa" w:hAnsi="FbShefa"/>
          <w:color w:val="7C5F1D"/>
          <w:rtl/>
        </w:rPr>
      </w:pPr>
      <w:r w:rsidRPr="00270114">
        <w:rPr>
          <w:rFonts w:ascii="FbShefa" w:hAnsi="FbShefa"/>
          <w:color w:val="7C5F1D"/>
          <w:rtl/>
        </w:rPr>
        <w:t>מאימת אכיל פירי</w:t>
      </w:r>
      <w:r w:rsidR="006C7361" w:rsidRPr="00270114">
        <w:rPr>
          <w:rFonts w:ascii="FbShefa" w:hAnsi="FbShefa"/>
          <w:color w:val="7C5F1D"/>
          <w:rtl/>
        </w:rPr>
        <w:t>:</w:t>
      </w:r>
    </w:p>
    <w:p w14:paraId="1D372C5E" w14:textId="5ED8FE9D" w:rsidR="009C3CB4" w:rsidRPr="00270114" w:rsidRDefault="006C7361" w:rsidP="009C3CB4">
      <w:pPr>
        <w:spacing w:line="240" w:lineRule="auto"/>
        <w:rPr>
          <w:rFonts w:ascii="FbShefa" w:hAnsi="FbShefa"/>
          <w:sz w:val="11"/>
          <w:rtl/>
        </w:rPr>
      </w:pPr>
      <w:r w:rsidRPr="001B3037">
        <w:rPr>
          <w:rFonts w:ascii="FbShefa" w:hAnsi="FbShefa"/>
          <w:b/>
          <w:bCs/>
          <w:color w:val="3B2F2A" w:themeColor="text2" w:themeShade="80"/>
          <w:sz w:val="11"/>
          <w:rtl/>
        </w:rPr>
        <w:t xml:space="preserve">דעה </w:t>
      </w:r>
      <w:r w:rsidR="009C3CB4" w:rsidRPr="001B3037">
        <w:rPr>
          <w:rFonts w:ascii="FbShefa" w:hAnsi="FbShefa"/>
          <w:b/>
          <w:bCs/>
          <w:color w:val="3B2F2A" w:themeColor="text2" w:themeShade="80"/>
          <w:sz w:val="11"/>
          <w:rtl/>
        </w:rPr>
        <w:t>א</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מכי מטיא אדרכתא לידיה</w:t>
      </w:r>
      <w:r w:rsidR="00980F5A" w:rsidRPr="00270114">
        <w:rPr>
          <w:rFonts w:ascii="FbShefa" w:hAnsi="FbShefa"/>
          <w:sz w:val="11"/>
          <w:rtl/>
        </w:rPr>
        <w:t>.</w:t>
      </w:r>
    </w:p>
    <w:p w14:paraId="2EAD1501" w14:textId="0D427D43" w:rsidR="00433741" w:rsidRPr="00270114" w:rsidRDefault="006C7361" w:rsidP="009C3CB4">
      <w:pPr>
        <w:spacing w:line="240" w:lineRule="auto"/>
        <w:rPr>
          <w:rFonts w:ascii="FbShefa" w:hAnsi="FbShefa"/>
          <w:sz w:val="11"/>
          <w:rtl/>
        </w:rPr>
      </w:pPr>
      <w:r w:rsidRPr="001B3037">
        <w:rPr>
          <w:rFonts w:ascii="FbShefa" w:hAnsi="FbShefa"/>
          <w:b/>
          <w:bCs/>
          <w:color w:val="3B2F2A" w:themeColor="text2" w:themeShade="80"/>
          <w:sz w:val="11"/>
          <w:rtl/>
        </w:rPr>
        <w:t xml:space="preserve">דעה </w:t>
      </w:r>
      <w:r w:rsidR="009C3CB4" w:rsidRPr="001B3037">
        <w:rPr>
          <w:rFonts w:ascii="FbShefa" w:hAnsi="FbShefa"/>
          <w:b/>
          <w:bCs/>
          <w:color w:val="3B2F2A" w:themeColor="text2" w:themeShade="80"/>
          <w:sz w:val="11"/>
          <w:rtl/>
        </w:rPr>
        <w:t>ב</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עדיו בחתומיו זכין לו</w:t>
      </w:r>
      <w:r w:rsidR="00980F5A" w:rsidRPr="00270114">
        <w:rPr>
          <w:rFonts w:ascii="FbShefa" w:hAnsi="FbShefa"/>
          <w:sz w:val="11"/>
          <w:rtl/>
        </w:rPr>
        <w:t>.</w:t>
      </w:r>
    </w:p>
    <w:p w14:paraId="750EE6C0" w14:textId="18276D00" w:rsidR="00433741" w:rsidRPr="00270114" w:rsidRDefault="006C7361" w:rsidP="009C3CB4">
      <w:pPr>
        <w:spacing w:line="240" w:lineRule="auto"/>
        <w:rPr>
          <w:rFonts w:ascii="FbShefa" w:hAnsi="FbShefa"/>
          <w:sz w:val="11"/>
          <w:rtl/>
        </w:rPr>
      </w:pPr>
      <w:r w:rsidRPr="001B3037">
        <w:rPr>
          <w:rFonts w:ascii="FbShefa" w:hAnsi="FbShefa"/>
          <w:b/>
          <w:bCs/>
          <w:color w:val="3B2F2A" w:themeColor="text2" w:themeShade="80"/>
          <w:sz w:val="11"/>
          <w:rtl/>
        </w:rPr>
        <w:t xml:space="preserve">דעה </w:t>
      </w:r>
      <w:r w:rsidR="009C3CB4" w:rsidRPr="001B3037">
        <w:rPr>
          <w:rFonts w:ascii="FbShefa" w:hAnsi="FbShefa"/>
          <w:b/>
          <w:bCs/>
          <w:color w:val="3B2F2A" w:themeColor="text2" w:themeShade="80"/>
          <w:sz w:val="11"/>
          <w:rtl/>
        </w:rPr>
        <w:t>ג</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מכי שלימו ימי אכרזתא</w:t>
      </w:r>
      <w:r w:rsidR="00980F5A" w:rsidRPr="00270114">
        <w:rPr>
          <w:rFonts w:ascii="FbShefa" w:hAnsi="FbShefa"/>
          <w:sz w:val="11"/>
          <w:rtl/>
        </w:rPr>
        <w:t>.</w:t>
      </w:r>
    </w:p>
    <w:p w14:paraId="74A9DC12" w14:textId="410B998F" w:rsidR="009C3CB4" w:rsidRPr="00270114" w:rsidRDefault="009C3CB4" w:rsidP="009C3CB4">
      <w:pPr>
        <w:spacing w:line="240" w:lineRule="auto"/>
        <w:rPr>
          <w:rFonts w:ascii="FbShefa" w:hAnsi="FbShefa"/>
          <w:sz w:val="11"/>
          <w:rtl/>
        </w:rPr>
      </w:pPr>
    </w:p>
    <w:p w14:paraId="336C997F" w14:textId="3B8D6308" w:rsidR="009C3CB4" w:rsidRPr="001B3037" w:rsidRDefault="009C3CB4" w:rsidP="006A26AD">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rtl/>
        </w:rPr>
        <w:t>הַשּׂוֹכֵר פָּרָה מֵחֲבֵרוֹ וְהִשְׁאִילָהּ לְאַחֵר, וּמֵתָה כְדַרְכָּה, יִשָּׁבַע הַשּׂוֹכֵר שֶׁמֵּתָה כְדַרְכָּה, וְהַשּׁוֹאֵל יְשַׁלֵּם לַשּׂוֹכֵר</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אָמַר רַבִּי יוֹסֵי, כֵּיצַד הַלָּה עוֹשֶׂה סְחוֹרָה בְּפָרָתוֹ שֶׁל חֲבֵרוֹ, אֶלָּא תַחֲזֹר פָּרָה לַבְּעָלִים: </w:t>
      </w:r>
    </w:p>
    <w:p w14:paraId="684979D2" w14:textId="77777777" w:rsidR="009C3CB4" w:rsidRPr="00270114" w:rsidRDefault="009C3CB4" w:rsidP="009C3CB4">
      <w:pPr>
        <w:spacing w:line="240" w:lineRule="auto"/>
        <w:rPr>
          <w:rFonts w:ascii="FbShefa" w:hAnsi="FbShefa"/>
          <w:sz w:val="11"/>
          <w:rtl/>
        </w:rPr>
      </w:pPr>
    </w:p>
    <w:p w14:paraId="65D36193"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במאי קני</w:t>
      </w:r>
    </w:p>
    <w:p w14:paraId="79534101" w14:textId="030C2BC2" w:rsidR="009C3CB4" w:rsidRPr="001B3037" w:rsidRDefault="009C3CB4" w:rsidP="009C3CB4">
      <w:pPr>
        <w:spacing w:line="240" w:lineRule="auto"/>
        <w:rPr>
          <w:rFonts w:ascii="FbShefa" w:hAnsi="FbShefa"/>
          <w:b/>
          <w:bCs/>
          <w:color w:val="3B2F2A" w:themeColor="text2" w:themeShade="80"/>
          <w:sz w:val="11"/>
          <w:rtl/>
        </w:rPr>
      </w:pPr>
      <w:r w:rsidRPr="001B3037">
        <w:rPr>
          <w:rFonts w:ascii="FbShefa" w:hAnsi="FbShefa"/>
          <w:b/>
          <w:bCs/>
          <w:color w:val="3B2F2A" w:themeColor="text2" w:themeShade="80"/>
          <w:sz w:val="11"/>
          <w:rtl/>
        </w:rPr>
        <w:t>ס"ד</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שוכר קני להאי פרה בשבועה</w:t>
      </w:r>
      <w:r w:rsidR="00980F5A" w:rsidRPr="00270114">
        <w:rPr>
          <w:rFonts w:ascii="FbShefa" w:hAnsi="FbShefa"/>
          <w:sz w:val="11"/>
          <w:rtl/>
        </w:rPr>
        <w:t>.</w:t>
      </w:r>
    </w:p>
    <w:p w14:paraId="2ECC0D03" w14:textId="1FD20E5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שאלה</w:t>
      </w:r>
      <w:r w:rsidR="00980F5A" w:rsidRPr="001B3037">
        <w:rPr>
          <w:rFonts w:ascii="FbShefa" w:hAnsi="FbShefa"/>
          <w:b/>
          <w:bCs/>
          <w:color w:val="3B2F2A" w:themeColor="text2" w:themeShade="80"/>
          <w:sz w:val="11"/>
          <w:rtl/>
        </w:rPr>
        <w:t>.</w:t>
      </w:r>
      <w:r w:rsidRPr="00270114">
        <w:rPr>
          <w:rFonts w:ascii="FbShefa" w:hAnsi="FbShefa"/>
          <w:sz w:val="11"/>
          <w:rtl/>
        </w:rPr>
        <w:t xml:space="preserve"> ונימא ליה</w:t>
      </w:r>
      <w:r w:rsidR="004347C7" w:rsidRPr="00270114">
        <w:rPr>
          <w:rFonts w:ascii="FbShefa" w:hAnsi="FbShefa"/>
          <w:sz w:val="11"/>
          <w:rtl/>
        </w:rPr>
        <w:t>,</w:t>
      </w:r>
      <w:r w:rsidRPr="00270114">
        <w:rPr>
          <w:rFonts w:ascii="FbShefa" w:hAnsi="FbShefa"/>
          <w:sz w:val="11"/>
          <w:rtl/>
        </w:rPr>
        <w:t xml:space="preserve"> דל אנת ודל שבועתך, ואנא משתעינא דינא בהדי שואל</w:t>
      </w:r>
      <w:r w:rsidR="00980F5A" w:rsidRPr="00270114">
        <w:rPr>
          <w:rFonts w:ascii="FbShefa" w:hAnsi="FbShefa"/>
          <w:sz w:val="11"/>
          <w:rtl/>
        </w:rPr>
        <w:t>.</w:t>
      </w:r>
    </w:p>
    <w:p w14:paraId="7A622393" w14:textId="4DF4FFF9"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270114">
        <w:rPr>
          <w:rFonts w:ascii="FbShefa" w:hAnsi="FbShefa"/>
          <w:sz w:val="11"/>
          <w:rtl/>
        </w:rPr>
        <w:t xml:space="preserve"> שוכר, משעת מיתה קני</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ושבועה</w:t>
      </w:r>
      <w:r w:rsidR="00980F5A" w:rsidRPr="00270114">
        <w:rPr>
          <w:rFonts w:ascii="FbShefa" w:hAnsi="FbShefa"/>
          <w:sz w:val="11"/>
          <w:rtl/>
        </w:rPr>
        <w:t>.</w:t>
      </w:r>
      <w:r w:rsidRPr="00270114">
        <w:rPr>
          <w:rFonts w:ascii="FbShefa" w:hAnsi="FbShefa"/>
          <w:sz w:val="11"/>
          <w:rtl/>
        </w:rPr>
        <w:t xml:space="preserve"> כדי להפיס דעתו של בעל הבית</w:t>
      </w:r>
      <w:r w:rsidR="00980F5A" w:rsidRPr="00270114">
        <w:rPr>
          <w:rFonts w:ascii="FbShefa" w:hAnsi="FbShefa"/>
          <w:sz w:val="11"/>
          <w:rtl/>
        </w:rPr>
        <w:t>.</w:t>
      </w:r>
    </w:p>
    <w:p w14:paraId="73DE60A2" w14:textId="651BE662" w:rsidR="009C3CB4" w:rsidRPr="00270114" w:rsidRDefault="009C3CB4" w:rsidP="009C3CB4">
      <w:pPr>
        <w:spacing w:line="240" w:lineRule="auto"/>
        <w:rPr>
          <w:rFonts w:ascii="FbShefa" w:hAnsi="FbShefa"/>
          <w:sz w:val="11"/>
          <w:rtl/>
        </w:rPr>
      </w:pPr>
    </w:p>
    <w:p w14:paraId="352E2050"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כמה פרות</w:t>
      </w:r>
    </w:p>
    <w:p w14:paraId="070A48C2" w14:textId="59E01B9F" w:rsidR="004347C7" w:rsidRPr="00270114" w:rsidRDefault="004347C7" w:rsidP="004347C7">
      <w:pPr>
        <w:pStyle w:val="3"/>
        <w:rPr>
          <w:rFonts w:ascii="FbShefa" w:hAnsi="FbShefa"/>
          <w:color w:val="7C5F1D"/>
          <w:rtl/>
        </w:rPr>
      </w:pPr>
      <w:r w:rsidRPr="00270114">
        <w:rPr>
          <w:rFonts w:ascii="FbShefa" w:hAnsi="FbShefa"/>
          <w:color w:val="7C5F1D"/>
          <w:rtl/>
        </w:rPr>
        <w:t>כגון:</w:t>
      </w:r>
    </w:p>
    <w:p w14:paraId="530563E2" w14:textId="444F583D" w:rsidR="00433741" w:rsidRPr="00270114" w:rsidRDefault="004347C7" w:rsidP="009C3CB4">
      <w:pPr>
        <w:spacing w:line="240" w:lineRule="auto"/>
        <w:rPr>
          <w:rFonts w:ascii="FbShefa" w:hAnsi="FbShefa"/>
          <w:sz w:val="11"/>
          <w:rtl/>
        </w:rPr>
      </w:pPr>
      <w:r w:rsidRPr="001B3037">
        <w:rPr>
          <w:rFonts w:ascii="FbShefa" w:hAnsi="FbShefa"/>
          <w:b/>
          <w:bCs/>
          <w:color w:val="3B2F2A" w:themeColor="text2" w:themeShade="80"/>
          <w:sz w:val="11"/>
          <w:rtl/>
        </w:rPr>
        <w:t>ד</w:t>
      </w:r>
      <w:r w:rsidR="009C3CB4" w:rsidRPr="001B3037">
        <w:rPr>
          <w:rFonts w:ascii="FbShefa" w:hAnsi="FbShefa"/>
          <w:b/>
          <w:bCs/>
          <w:color w:val="3B2F2A" w:themeColor="text2" w:themeShade="80"/>
          <w:sz w:val="11"/>
          <w:rtl/>
        </w:rPr>
        <w:t>אגרה</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009C3CB4" w:rsidRPr="00270114">
        <w:rPr>
          <w:rFonts w:ascii="FbShefa" w:hAnsi="FbShefa"/>
          <w:sz w:val="11"/>
          <w:rtl/>
        </w:rPr>
        <w:t>למאה יומי, שיילה תשעין יומי</w:t>
      </w:r>
      <w:r w:rsidR="006D5753" w:rsidRPr="00270114">
        <w:rPr>
          <w:rFonts w:ascii="FbShefa" w:hAnsi="FbShefa"/>
          <w:sz w:val="11"/>
          <w:rtl/>
        </w:rPr>
        <w:t>,</w:t>
      </w:r>
      <w:r w:rsidR="009C3CB4" w:rsidRPr="00270114">
        <w:rPr>
          <w:rFonts w:ascii="FbShefa" w:hAnsi="FbShefa"/>
          <w:sz w:val="11"/>
          <w:rtl/>
        </w:rPr>
        <w:t xml:space="preserve"> אגרה תמנן יומי, שיילה שבעין יומי</w:t>
      </w:r>
      <w:r w:rsidR="00980F5A" w:rsidRPr="00270114">
        <w:rPr>
          <w:rFonts w:ascii="FbShefa" w:hAnsi="FbShefa"/>
          <w:sz w:val="11"/>
          <w:rtl/>
        </w:rPr>
        <w:t>.</w:t>
      </w:r>
    </w:p>
    <w:p w14:paraId="459A6179" w14:textId="15807E79"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ומתה</w:t>
      </w:r>
      <w:r w:rsidR="00980F5A" w:rsidRPr="001B3037">
        <w:rPr>
          <w:rFonts w:ascii="FbShefa" w:hAnsi="FbShefa"/>
          <w:b/>
          <w:bCs/>
          <w:color w:val="3B2F2A" w:themeColor="text2" w:themeShade="80"/>
          <w:sz w:val="11"/>
          <w:rtl/>
        </w:rPr>
        <w:t>.</w:t>
      </w:r>
      <w:r w:rsidRPr="00270114">
        <w:rPr>
          <w:rFonts w:ascii="FbShefa" w:hAnsi="FbShefa"/>
          <w:sz w:val="11"/>
          <w:rtl/>
        </w:rPr>
        <w:t xml:space="preserve"> בתוך ימי שאלתה</w:t>
      </w:r>
      <w:r w:rsidR="00980F5A" w:rsidRPr="00270114">
        <w:rPr>
          <w:rFonts w:ascii="FbShefa" w:hAnsi="FbShefa"/>
          <w:sz w:val="11"/>
          <w:rtl/>
        </w:rPr>
        <w:t>.</w:t>
      </w:r>
    </w:p>
    <w:p w14:paraId="18EC547D" w14:textId="77777777" w:rsidR="004347C7" w:rsidRPr="00270114" w:rsidRDefault="004347C7" w:rsidP="009C3CB4">
      <w:pPr>
        <w:spacing w:line="240" w:lineRule="auto"/>
        <w:rPr>
          <w:rFonts w:ascii="FbShefa" w:hAnsi="FbShefa"/>
          <w:i/>
          <w:iCs/>
          <w:sz w:val="11"/>
          <w:rtl/>
        </w:rPr>
      </w:pPr>
    </w:p>
    <w:p w14:paraId="4E9A3294" w14:textId="367E89EC" w:rsidR="009C3CB4" w:rsidRPr="00270114" w:rsidRDefault="004347C7" w:rsidP="004347C7">
      <w:pPr>
        <w:pStyle w:val="3"/>
        <w:rPr>
          <w:rFonts w:ascii="FbShefa" w:hAnsi="FbShefa"/>
          <w:color w:val="7C5F1D"/>
          <w:rtl/>
        </w:rPr>
      </w:pPr>
      <w:r w:rsidRPr="00270114">
        <w:rPr>
          <w:rFonts w:ascii="FbShefa" w:hAnsi="FbShefa"/>
          <w:color w:val="7C5F1D"/>
          <w:rtl/>
        </w:rPr>
        <w:t xml:space="preserve">דעה </w:t>
      </w:r>
      <w:r w:rsidR="009C3CB4" w:rsidRPr="00270114">
        <w:rPr>
          <w:rFonts w:ascii="FbShefa" w:hAnsi="FbShefa"/>
          <w:color w:val="7C5F1D"/>
          <w:rtl/>
        </w:rPr>
        <w:t>א</w:t>
      </w:r>
      <w:r w:rsidRPr="00270114">
        <w:rPr>
          <w:rFonts w:ascii="FbShefa" w:hAnsi="FbShefa"/>
          <w:color w:val="7C5F1D"/>
          <w:rtl/>
        </w:rPr>
        <w:t>:</w:t>
      </w:r>
    </w:p>
    <w:p w14:paraId="724032BA" w14:textId="4DDFB491"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אכל שאלה ושאלה</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מיחייב חדא פרה</w:t>
      </w:r>
      <w:r w:rsidR="00980F5A" w:rsidRPr="00270114">
        <w:rPr>
          <w:rFonts w:ascii="FbShefa" w:hAnsi="FbShefa"/>
          <w:sz w:val="11"/>
          <w:rtl/>
        </w:rPr>
        <w:t>.</w:t>
      </w:r>
    </w:p>
    <w:p w14:paraId="7A539720" w14:textId="10D5B9A9" w:rsidR="004347C7" w:rsidRPr="001B3037" w:rsidRDefault="004347C7" w:rsidP="009C3CB4">
      <w:pPr>
        <w:spacing w:line="240" w:lineRule="auto"/>
        <w:rPr>
          <w:rFonts w:ascii="FbShefa" w:hAnsi="FbShefa"/>
          <w:b/>
          <w:bCs/>
          <w:color w:val="3B2F2A" w:themeColor="text2" w:themeShade="80"/>
          <w:sz w:val="11"/>
          <w:rtl/>
        </w:rPr>
      </w:pPr>
    </w:p>
    <w:p w14:paraId="6F49BB4D" w14:textId="33A3556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שאלה</w:t>
      </w:r>
      <w:r w:rsidR="00980F5A" w:rsidRPr="001B3037">
        <w:rPr>
          <w:rFonts w:ascii="FbShefa" w:hAnsi="FbShefa"/>
          <w:b/>
          <w:bCs/>
          <w:color w:val="3B2F2A" w:themeColor="text2" w:themeShade="80"/>
          <w:sz w:val="11"/>
          <w:rtl/>
        </w:rPr>
        <w:t>.</w:t>
      </w:r>
      <w:r w:rsidRPr="00270114">
        <w:rPr>
          <w:rFonts w:ascii="FbShefa" w:hAnsi="FbShefa"/>
          <w:sz w:val="11"/>
          <w:rtl/>
        </w:rPr>
        <w:t xml:space="preserve"> מכדי חדא פרה היא, עיילה ואפקה, משכירות לשאילה</w:t>
      </w:r>
      <w:r w:rsidR="00980F5A" w:rsidRPr="00270114">
        <w:rPr>
          <w:rFonts w:ascii="FbShefa" w:hAnsi="FbShefa"/>
          <w:sz w:val="11"/>
          <w:rtl/>
        </w:rPr>
        <w:t>.</w:t>
      </w:r>
    </w:p>
    <w:p w14:paraId="29F5B6C2" w14:textId="5EB78261"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w:t>
      </w:r>
      <w:r w:rsidR="004347C7" w:rsidRPr="001B3037">
        <w:rPr>
          <w:rFonts w:ascii="FbShefa" w:hAnsi="FbShefa"/>
          <w:b/>
          <w:bCs/>
          <w:color w:val="3B2F2A" w:themeColor="text2" w:themeShade="80"/>
          <w:sz w:val="11"/>
          <w:rtl/>
        </w:rPr>
        <w:t>ש</w:t>
      </w:r>
      <w:r w:rsidRPr="001B3037">
        <w:rPr>
          <w:rFonts w:ascii="FbShefa" w:hAnsi="FbShefa"/>
          <w:b/>
          <w:bCs/>
          <w:color w:val="3B2F2A" w:themeColor="text2" w:themeShade="80"/>
          <w:sz w:val="11"/>
          <w:rtl/>
        </w:rPr>
        <w:t>ו</w:t>
      </w:r>
      <w:r w:rsidR="004347C7" w:rsidRPr="001B3037">
        <w:rPr>
          <w:rFonts w:ascii="FbShefa" w:hAnsi="FbShefa"/>
          <w:b/>
          <w:bCs/>
          <w:color w:val="3B2F2A" w:themeColor="text2" w:themeShade="80"/>
          <w:sz w:val="11"/>
          <w:rtl/>
        </w:rPr>
        <w:t>בה</w:t>
      </w:r>
      <w:r w:rsidR="00980F5A" w:rsidRPr="001B3037">
        <w:rPr>
          <w:rFonts w:ascii="FbShefa" w:hAnsi="FbShefa"/>
          <w:b/>
          <w:bCs/>
          <w:color w:val="3B2F2A" w:themeColor="text2" w:themeShade="80"/>
          <w:sz w:val="11"/>
          <w:rtl/>
        </w:rPr>
        <w:t>.</w:t>
      </w:r>
      <w:r w:rsidRPr="00270114">
        <w:rPr>
          <w:rFonts w:ascii="FbShefa" w:hAnsi="FbShefa"/>
          <w:sz w:val="11"/>
          <w:rtl/>
        </w:rPr>
        <w:t xml:space="preserve"> ומי איתא לפרה בעינא, דנימא ליה הכי</w:t>
      </w:r>
      <w:r w:rsidR="00980F5A" w:rsidRPr="00270114">
        <w:rPr>
          <w:rFonts w:ascii="FbShefa" w:hAnsi="FbShefa"/>
          <w:sz w:val="11"/>
          <w:rtl/>
        </w:rPr>
        <w:t>.</w:t>
      </w:r>
    </w:p>
    <w:p w14:paraId="58168940" w14:textId="77777777" w:rsidR="004347C7" w:rsidRPr="00270114" w:rsidRDefault="004347C7" w:rsidP="009C3CB4">
      <w:pPr>
        <w:spacing w:line="240" w:lineRule="auto"/>
        <w:rPr>
          <w:rFonts w:ascii="FbShefa" w:hAnsi="FbShefa"/>
          <w:i/>
          <w:iCs/>
          <w:sz w:val="11"/>
          <w:rtl/>
        </w:rPr>
      </w:pPr>
    </w:p>
    <w:p w14:paraId="5270ED9E" w14:textId="49C59539" w:rsidR="009C3CB4" w:rsidRPr="00270114" w:rsidRDefault="004347C7" w:rsidP="004347C7">
      <w:pPr>
        <w:pStyle w:val="3"/>
        <w:rPr>
          <w:rFonts w:ascii="FbShefa" w:hAnsi="FbShefa"/>
          <w:color w:val="7C5F1D"/>
          <w:rtl/>
        </w:rPr>
      </w:pPr>
      <w:r w:rsidRPr="00270114">
        <w:rPr>
          <w:rFonts w:ascii="FbShefa" w:hAnsi="FbShefa"/>
          <w:color w:val="7C5F1D"/>
          <w:rtl/>
        </w:rPr>
        <w:t xml:space="preserve">דעה </w:t>
      </w:r>
      <w:r w:rsidR="009C3CB4" w:rsidRPr="00270114">
        <w:rPr>
          <w:rFonts w:ascii="FbShefa" w:hAnsi="FbShefa"/>
          <w:color w:val="7C5F1D"/>
          <w:rtl/>
        </w:rPr>
        <w:t>ב</w:t>
      </w:r>
      <w:r w:rsidRPr="00270114">
        <w:rPr>
          <w:rFonts w:ascii="FbShefa" w:hAnsi="FbShefa"/>
          <w:color w:val="7C5F1D"/>
          <w:rtl/>
        </w:rPr>
        <w:t>:</w:t>
      </w:r>
    </w:p>
    <w:p w14:paraId="699545E3" w14:textId="5F55F0C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אין לו עליהן</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אלא שתי פרות</w:t>
      </w:r>
      <w:r w:rsidR="00980F5A" w:rsidRPr="00270114">
        <w:rPr>
          <w:rFonts w:ascii="FbShefa" w:hAnsi="FbShefa"/>
          <w:sz w:val="11"/>
          <w:rtl/>
        </w:rPr>
        <w:t>.</w:t>
      </w:r>
    </w:p>
    <w:p w14:paraId="514A0759" w14:textId="5E848D78" w:rsidR="009C3CB4" w:rsidRPr="00270114" w:rsidRDefault="004347C7" w:rsidP="009C3CB4">
      <w:pPr>
        <w:spacing w:line="240" w:lineRule="auto"/>
        <w:rPr>
          <w:rFonts w:ascii="FbShefa" w:hAnsi="FbShefa"/>
          <w:sz w:val="11"/>
          <w:rtl/>
        </w:rPr>
      </w:pPr>
      <w:r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שום שאלה, ושום שכירות אחת</w:t>
      </w:r>
      <w:r w:rsidR="00980F5A" w:rsidRPr="00270114">
        <w:rPr>
          <w:rFonts w:ascii="FbShefa" w:hAnsi="FbShefa"/>
          <w:sz w:val="11"/>
          <w:rtl/>
        </w:rPr>
        <w:t>.</w:t>
      </w:r>
    </w:p>
    <w:p w14:paraId="084531D6" w14:textId="50A9EC8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דשאלה</w:t>
      </w:r>
      <w:r w:rsidR="00980F5A" w:rsidRPr="00270114">
        <w:rPr>
          <w:rFonts w:ascii="FbShefa" w:hAnsi="FbShefa"/>
          <w:sz w:val="11"/>
          <w:rtl/>
        </w:rPr>
        <w:t>.</w:t>
      </w:r>
      <w:r w:rsidRPr="00270114">
        <w:rPr>
          <w:rFonts w:ascii="FbShefa" w:hAnsi="FbShefa"/>
          <w:sz w:val="11"/>
          <w:rtl/>
        </w:rPr>
        <w:t xml:space="preserve"> קני לגמרי</w:t>
      </w:r>
      <w:r w:rsidR="00980F5A" w:rsidRPr="00270114">
        <w:rPr>
          <w:rFonts w:ascii="FbShefa" w:hAnsi="FbShefa"/>
          <w:sz w:val="11"/>
          <w:rtl/>
        </w:rPr>
        <w:t>.</w:t>
      </w:r>
    </w:p>
    <w:p w14:paraId="40C40F47" w14:textId="21ECAA00"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דשכירות</w:t>
      </w:r>
      <w:r w:rsidR="00980F5A" w:rsidRPr="00270114">
        <w:rPr>
          <w:rFonts w:ascii="FbShefa" w:hAnsi="FbShefa"/>
          <w:sz w:val="11"/>
          <w:rtl/>
        </w:rPr>
        <w:t>.</w:t>
      </w:r>
      <w:r w:rsidRPr="00270114">
        <w:rPr>
          <w:rFonts w:ascii="FbShefa" w:hAnsi="FbShefa"/>
          <w:sz w:val="11"/>
          <w:rtl/>
        </w:rPr>
        <w:t xml:space="preserve"> עבד בה ימי שכירותיה, ומיהדר ליה למרה</w:t>
      </w:r>
      <w:r w:rsidR="00980F5A" w:rsidRPr="00270114">
        <w:rPr>
          <w:rFonts w:ascii="FbShefa" w:hAnsi="FbShefa"/>
          <w:sz w:val="11"/>
          <w:rtl/>
        </w:rPr>
        <w:t>.</w:t>
      </w:r>
    </w:p>
    <w:p w14:paraId="09C21B81" w14:textId="61958960" w:rsidR="009C3CB4" w:rsidRPr="00270114" w:rsidRDefault="009C3CB4" w:rsidP="00794C1A">
      <w:pPr>
        <w:pStyle w:val="1"/>
        <w:rPr>
          <w:rFonts w:ascii="FbShefa" w:hAnsi="FbShefa"/>
          <w:rtl/>
        </w:rPr>
      </w:pPr>
      <w:r w:rsidRPr="00270114">
        <w:rPr>
          <w:rFonts w:ascii="FbShefa" w:hAnsi="FbShefa"/>
          <w:sz w:val="11"/>
          <w:rtl/>
        </w:rPr>
        <w:t>לו</w:t>
      </w:r>
      <w:r w:rsidR="00B36BF2" w:rsidRPr="00270114">
        <w:rPr>
          <w:rFonts w:ascii="FbShefa" w:hAnsi="FbShefa"/>
          <w:sz w:val="11"/>
          <w:rtl/>
        </w:rPr>
        <w:t>, א</w:t>
      </w:r>
    </w:p>
    <w:p w14:paraId="76A5E4D3"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חטאת ואשם</w:t>
      </w:r>
    </w:p>
    <w:p w14:paraId="51C8C832" w14:textId="77777777" w:rsidR="004347C7" w:rsidRPr="00270114" w:rsidRDefault="009C3CB4" w:rsidP="004347C7">
      <w:pPr>
        <w:pStyle w:val="3"/>
        <w:rPr>
          <w:rFonts w:ascii="FbShefa" w:hAnsi="FbShefa"/>
          <w:color w:val="7C5F1D"/>
          <w:rtl/>
        </w:rPr>
      </w:pPr>
      <w:r w:rsidRPr="00270114">
        <w:rPr>
          <w:rFonts w:ascii="FbShefa" w:hAnsi="FbShefa"/>
          <w:color w:val="7C5F1D"/>
          <w:rtl/>
        </w:rPr>
        <w:t>הכלל</w:t>
      </w:r>
      <w:r w:rsidR="004347C7" w:rsidRPr="00270114">
        <w:rPr>
          <w:rFonts w:ascii="FbShefa" w:hAnsi="FbShefa"/>
          <w:color w:val="7C5F1D"/>
          <w:rtl/>
        </w:rPr>
        <w:t>:</w:t>
      </w:r>
    </w:p>
    <w:p w14:paraId="130B045D" w14:textId="07AC6C70" w:rsidR="004347C7"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כפירת ממון</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אשם</w:t>
      </w:r>
      <w:r w:rsidR="00980F5A" w:rsidRPr="00270114">
        <w:rPr>
          <w:rFonts w:ascii="FbShefa" w:hAnsi="FbShefa"/>
          <w:sz w:val="11"/>
          <w:rtl/>
        </w:rPr>
        <w:t>.</w:t>
      </w:r>
    </w:p>
    <w:p w14:paraId="374FDEC5" w14:textId="3D1F9FF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ביטוי שפתים</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חטאת</w:t>
      </w:r>
      <w:r w:rsidR="00980F5A" w:rsidRPr="00270114">
        <w:rPr>
          <w:rFonts w:ascii="FbShefa" w:hAnsi="FbShefa"/>
          <w:sz w:val="11"/>
          <w:rtl/>
        </w:rPr>
        <w:t>.</w:t>
      </w:r>
    </w:p>
    <w:p w14:paraId="54714FA7" w14:textId="3C8AE3BF" w:rsidR="009C3CB4" w:rsidRPr="00270114" w:rsidRDefault="009C3CB4" w:rsidP="009C3CB4">
      <w:pPr>
        <w:spacing w:line="240" w:lineRule="auto"/>
        <w:rPr>
          <w:rFonts w:ascii="FbShefa" w:hAnsi="FbShefa"/>
          <w:i/>
          <w:iCs/>
          <w:sz w:val="11"/>
          <w:rtl/>
        </w:rPr>
      </w:pPr>
    </w:p>
    <w:p w14:paraId="1A098C8B" w14:textId="0BEF926A" w:rsidR="009C3CB4" w:rsidRPr="00270114" w:rsidRDefault="009C3CB4" w:rsidP="004347C7">
      <w:pPr>
        <w:pStyle w:val="3"/>
        <w:rPr>
          <w:rFonts w:ascii="FbShefa" w:hAnsi="FbShefa"/>
          <w:color w:val="7C5F1D"/>
          <w:rtl/>
        </w:rPr>
      </w:pPr>
      <w:r w:rsidRPr="00270114">
        <w:rPr>
          <w:rFonts w:ascii="FbShefa" w:hAnsi="FbShefa"/>
          <w:color w:val="7C5F1D"/>
          <w:rtl/>
        </w:rPr>
        <w:t>פעמים ששניהם בחטאת</w:t>
      </w:r>
      <w:r w:rsidR="004347C7" w:rsidRPr="00270114">
        <w:rPr>
          <w:rFonts w:ascii="FbShefa" w:hAnsi="FbShefa"/>
          <w:color w:val="7C5F1D"/>
          <w:rtl/>
        </w:rPr>
        <w:t>:</w:t>
      </w:r>
    </w:p>
    <w:p w14:paraId="47229BE3" w14:textId="6EE26544"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כגון</w:t>
      </w:r>
      <w:r w:rsidR="00980F5A" w:rsidRPr="00270114">
        <w:rPr>
          <w:rFonts w:ascii="FbShefa" w:hAnsi="FbShefa"/>
          <w:sz w:val="11"/>
          <w:rtl/>
        </w:rPr>
        <w:t>.</w:t>
      </w:r>
      <w:r w:rsidRPr="00270114">
        <w:rPr>
          <w:rFonts w:ascii="FbShefa" w:hAnsi="FbShefa"/>
          <w:sz w:val="11"/>
          <w:rtl/>
        </w:rPr>
        <w:t xml:space="preserve"> שמתה כדרכה</w:t>
      </w:r>
      <w:r w:rsidR="00980F5A" w:rsidRPr="00270114">
        <w:rPr>
          <w:rFonts w:ascii="FbShefa" w:hAnsi="FbShefa"/>
          <w:sz w:val="11"/>
          <w:rtl/>
        </w:rPr>
        <w:t>.</w:t>
      </w:r>
    </w:p>
    <w:p w14:paraId="7E1ABF12" w14:textId="71AFAE58"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ואמרו</w:t>
      </w:r>
      <w:r w:rsidR="00980F5A" w:rsidRPr="001B3037">
        <w:rPr>
          <w:rFonts w:ascii="FbShefa" w:hAnsi="FbShefa"/>
          <w:b/>
          <w:bCs/>
          <w:color w:val="3B2F2A" w:themeColor="text2" w:themeShade="80"/>
          <w:sz w:val="11"/>
          <w:rtl/>
        </w:rPr>
        <w:t>.</w:t>
      </w:r>
      <w:r w:rsidRPr="00270114">
        <w:rPr>
          <w:rFonts w:ascii="FbShefa" w:hAnsi="FbShefa"/>
          <w:sz w:val="11"/>
          <w:rtl/>
        </w:rPr>
        <w:t xml:space="preserve"> נאנסה</w:t>
      </w:r>
      <w:r w:rsidR="00980F5A" w:rsidRPr="00270114">
        <w:rPr>
          <w:rFonts w:ascii="FbShefa" w:hAnsi="FbShefa"/>
          <w:sz w:val="11"/>
          <w:rtl/>
        </w:rPr>
        <w:t>.</w:t>
      </w:r>
    </w:p>
    <w:p w14:paraId="61A9E01C" w14:textId="1ACCA965"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שוכר</w:t>
      </w:r>
      <w:r w:rsidR="00980F5A" w:rsidRPr="00270114">
        <w:rPr>
          <w:rFonts w:ascii="FbShefa" w:hAnsi="FbShefa"/>
          <w:sz w:val="11"/>
          <w:rtl/>
        </w:rPr>
        <w:t>.</w:t>
      </w:r>
      <w:r w:rsidRPr="00270114">
        <w:rPr>
          <w:rFonts w:ascii="FbShefa" w:hAnsi="FbShefa"/>
          <w:sz w:val="11"/>
          <w:rtl/>
        </w:rPr>
        <w:t xml:space="preserve"> דבין כך ובין כך פטור</w:t>
      </w:r>
      <w:r w:rsidR="00980F5A" w:rsidRPr="00270114">
        <w:rPr>
          <w:rFonts w:ascii="FbShefa" w:hAnsi="FbShefa"/>
          <w:sz w:val="11"/>
          <w:rtl/>
        </w:rPr>
        <w:t>.</w:t>
      </w:r>
    </w:p>
    <w:p w14:paraId="060FBA00" w14:textId="52D6965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שואל</w:t>
      </w:r>
      <w:r w:rsidR="00980F5A" w:rsidRPr="00270114">
        <w:rPr>
          <w:rFonts w:ascii="FbShefa" w:hAnsi="FbShefa"/>
          <w:sz w:val="11"/>
          <w:rtl/>
        </w:rPr>
        <w:t>.</w:t>
      </w:r>
      <w:r w:rsidRPr="00270114">
        <w:rPr>
          <w:rFonts w:ascii="FbShefa" w:hAnsi="FbShefa"/>
          <w:sz w:val="11"/>
          <w:rtl/>
        </w:rPr>
        <w:t xml:space="preserve"> דבין כך ובין כך חייב</w:t>
      </w:r>
      <w:r w:rsidR="00980F5A" w:rsidRPr="00270114">
        <w:rPr>
          <w:rFonts w:ascii="FbShefa" w:hAnsi="FbShefa"/>
          <w:sz w:val="11"/>
          <w:rtl/>
        </w:rPr>
        <w:t>.</w:t>
      </w:r>
    </w:p>
    <w:p w14:paraId="3550CC84" w14:textId="63210D7F" w:rsidR="009C3CB4" w:rsidRPr="00270114" w:rsidRDefault="009C3CB4" w:rsidP="009C3CB4">
      <w:pPr>
        <w:spacing w:line="240" w:lineRule="auto"/>
        <w:rPr>
          <w:rFonts w:ascii="FbShefa" w:hAnsi="FbShefa"/>
          <w:i/>
          <w:iCs/>
          <w:sz w:val="11"/>
          <w:rtl/>
        </w:rPr>
      </w:pPr>
    </w:p>
    <w:p w14:paraId="77C2AE0E" w14:textId="68D0F9C7" w:rsidR="009C3CB4" w:rsidRPr="00270114" w:rsidRDefault="009C3CB4" w:rsidP="006A35FF">
      <w:pPr>
        <w:pStyle w:val="3"/>
        <w:rPr>
          <w:rFonts w:ascii="FbShefa" w:hAnsi="FbShefa"/>
          <w:color w:val="7C5F1D"/>
          <w:rtl/>
        </w:rPr>
      </w:pPr>
      <w:r w:rsidRPr="00270114">
        <w:rPr>
          <w:rFonts w:ascii="FbShefa" w:hAnsi="FbShefa"/>
          <w:color w:val="7C5F1D"/>
          <w:rtl/>
        </w:rPr>
        <w:t>פעמים ששניהם באשם</w:t>
      </w:r>
      <w:r w:rsidR="006A35FF" w:rsidRPr="00270114">
        <w:rPr>
          <w:rFonts w:ascii="FbShefa" w:hAnsi="FbShefa"/>
          <w:color w:val="7C5F1D"/>
          <w:rtl/>
        </w:rPr>
        <w:t>:</w:t>
      </w:r>
    </w:p>
    <w:p w14:paraId="75E50BE5" w14:textId="0D53190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כגון</w:t>
      </w:r>
      <w:r w:rsidRPr="00270114">
        <w:rPr>
          <w:rFonts w:ascii="FbShefa" w:hAnsi="FbShefa"/>
          <w:sz w:val="11"/>
          <w:rtl/>
        </w:rPr>
        <w:t xml:space="preserve"> שנגנבה</w:t>
      </w:r>
      <w:r w:rsidR="00980F5A" w:rsidRPr="00270114">
        <w:rPr>
          <w:rFonts w:ascii="FbShefa" w:hAnsi="FbShefa"/>
          <w:sz w:val="11"/>
          <w:rtl/>
        </w:rPr>
        <w:t>.</w:t>
      </w:r>
    </w:p>
    <w:p w14:paraId="029C4195" w14:textId="6963A181"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ואמרו</w:t>
      </w:r>
      <w:r w:rsidR="00980F5A" w:rsidRPr="00270114">
        <w:rPr>
          <w:rFonts w:ascii="FbShefa" w:hAnsi="FbShefa"/>
          <w:sz w:val="11"/>
          <w:rtl/>
        </w:rPr>
        <w:t>.</w:t>
      </w:r>
      <w:r w:rsidRPr="00270114">
        <w:rPr>
          <w:rFonts w:ascii="FbShefa" w:hAnsi="FbShefa"/>
          <w:sz w:val="11"/>
          <w:rtl/>
        </w:rPr>
        <w:t xml:space="preserve"> מתה מחמת מלאכה</w:t>
      </w:r>
      <w:r w:rsidR="00980F5A" w:rsidRPr="00270114">
        <w:rPr>
          <w:rFonts w:ascii="FbShefa" w:hAnsi="FbShefa"/>
          <w:sz w:val="11"/>
          <w:rtl/>
        </w:rPr>
        <w:t>.</w:t>
      </w:r>
    </w:p>
    <w:p w14:paraId="5EC8B5B6" w14:textId="4CDC26C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תרוייהו</w:t>
      </w:r>
      <w:r w:rsidR="00980F5A" w:rsidRPr="001B3037">
        <w:rPr>
          <w:rFonts w:ascii="FbShefa" w:hAnsi="FbShefa"/>
          <w:b/>
          <w:bCs/>
          <w:color w:val="3B2F2A" w:themeColor="text2" w:themeShade="80"/>
          <w:sz w:val="11"/>
          <w:rtl/>
        </w:rPr>
        <w:t>.</w:t>
      </w:r>
      <w:r w:rsidRPr="00270114">
        <w:rPr>
          <w:rFonts w:ascii="FbShefa" w:hAnsi="FbShefa"/>
          <w:sz w:val="11"/>
          <w:rtl/>
        </w:rPr>
        <w:t xml:space="preserve"> קא כפרי ממונא</w:t>
      </w:r>
      <w:r w:rsidR="00980F5A" w:rsidRPr="00270114">
        <w:rPr>
          <w:rFonts w:ascii="FbShefa" w:hAnsi="FbShefa"/>
          <w:sz w:val="11"/>
          <w:rtl/>
        </w:rPr>
        <w:t>.</w:t>
      </w:r>
      <w:r w:rsidR="00331B6B" w:rsidRPr="00270114">
        <w:rPr>
          <w:rFonts w:ascii="FbShefa" w:hAnsi="FbShefa"/>
          <w:sz w:val="11"/>
          <w:rtl/>
        </w:rPr>
        <w:t xml:space="preserve"> </w:t>
      </w:r>
      <w:r w:rsidR="006A35FF"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006A35FF" w:rsidRPr="001B3037">
        <w:rPr>
          <w:rFonts w:ascii="FbShefa" w:hAnsi="FbShefa"/>
          <w:b/>
          <w:bCs/>
          <w:color w:val="3B2F2A" w:themeColor="text2" w:themeShade="80"/>
          <w:sz w:val="11"/>
          <w:rtl/>
        </w:rPr>
        <w:t xml:space="preserve"> </w:t>
      </w:r>
      <w:r w:rsidRPr="00270114">
        <w:rPr>
          <w:rFonts w:ascii="FbShefa" w:hAnsi="FbShefa"/>
          <w:sz w:val="11"/>
          <w:rtl/>
        </w:rPr>
        <w:t>מיחייבי ופטרי נפשייהו</w:t>
      </w:r>
      <w:r w:rsidR="00980F5A" w:rsidRPr="00270114">
        <w:rPr>
          <w:rFonts w:ascii="FbShefa" w:hAnsi="FbShefa"/>
          <w:sz w:val="11"/>
          <w:rtl/>
        </w:rPr>
        <w:t>.</w:t>
      </w:r>
    </w:p>
    <w:p w14:paraId="0EF8BDFD" w14:textId="6F06466D" w:rsidR="009C3CB4" w:rsidRPr="00270114" w:rsidRDefault="009C3CB4" w:rsidP="009C3CB4">
      <w:pPr>
        <w:spacing w:line="240" w:lineRule="auto"/>
        <w:rPr>
          <w:rFonts w:ascii="FbShefa" w:hAnsi="FbShefa"/>
          <w:i/>
          <w:iCs/>
          <w:sz w:val="11"/>
          <w:rtl/>
        </w:rPr>
      </w:pPr>
    </w:p>
    <w:p w14:paraId="779D59F0" w14:textId="7F01CAC5" w:rsidR="009C3CB4" w:rsidRPr="00270114" w:rsidRDefault="009C3CB4" w:rsidP="006A35FF">
      <w:pPr>
        <w:pStyle w:val="3"/>
        <w:rPr>
          <w:rFonts w:ascii="FbShefa" w:hAnsi="FbShefa"/>
          <w:color w:val="7C5F1D"/>
          <w:rtl/>
        </w:rPr>
      </w:pPr>
      <w:r w:rsidRPr="00270114">
        <w:rPr>
          <w:rFonts w:ascii="FbShefa" w:hAnsi="FbShefa"/>
          <w:color w:val="7C5F1D"/>
          <w:rtl/>
        </w:rPr>
        <w:t>שוכר בחטאת ושואל באשם</w:t>
      </w:r>
      <w:r w:rsidR="00331B6B" w:rsidRPr="00270114">
        <w:rPr>
          <w:rFonts w:ascii="FbShefa" w:hAnsi="FbShefa"/>
          <w:color w:val="7C5F1D"/>
          <w:rtl/>
        </w:rPr>
        <w:t xml:space="preserve">: </w:t>
      </w:r>
    </w:p>
    <w:p w14:paraId="1544BE43" w14:textId="28C379CD"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כגון</w:t>
      </w:r>
      <w:r w:rsidR="00980F5A" w:rsidRPr="00270114">
        <w:rPr>
          <w:rFonts w:ascii="FbShefa" w:hAnsi="FbShefa"/>
          <w:sz w:val="11"/>
          <w:rtl/>
        </w:rPr>
        <w:t>.</w:t>
      </w:r>
      <w:r w:rsidRPr="00270114">
        <w:rPr>
          <w:rFonts w:ascii="FbShefa" w:hAnsi="FbShefa"/>
          <w:sz w:val="11"/>
          <w:rtl/>
        </w:rPr>
        <w:t xml:space="preserve"> שמתה כדרכה</w:t>
      </w:r>
      <w:r w:rsidR="00980F5A" w:rsidRPr="00270114">
        <w:rPr>
          <w:rFonts w:ascii="FbShefa" w:hAnsi="FbShefa"/>
          <w:sz w:val="11"/>
          <w:rtl/>
        </w:rPr>
        <w:t>.</w:t>
      </w:r>
    </w:p>
    <w:p w14:paraId="0651CAE6" w14:textId="090649A5"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ואמרו</w:t>
      </w:r>
      <w:r w:rsidR="00980F5A" w:rsidRPr="00270114">
        <w:rPr>
          <w:rFonts w:ascii="FbShefa" w:hAnsi="FbShefa"/>
          <w:sz w:val="11"/>
          <w:rtl/>
        </w:rPr>
        <w:t>.</w:t>
      </w:r>
      <w:r w:rsidRPr="00270114">
        <w:rPr>
          <w:rFonts w:ascii="FbShefa" w:hAnsi="FbShefa"/>
          <w:sz w:val="11"/>
          <w:rtl/>
        </w:rPr>
        <w:t xml:space="preserve"> מתה מחמת מלאכה</w:t>
      </w:r>
      <w:r w:rsidR="00980F5A" w:rsidRPr="00270114">
        <w:rPr>
          <w:rFonts w:ascii="FbShefa" w:hAnsi="FbShefa"/>
          <w:sz w:val="11"/>
          <w:rtl/>
        </w:rPr>
        <w:t>.</w:t>
      </w:r>
    </w:p>
    <w:p w14:paraId="3DEEDD25" w14:textId="2B1624C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שוכר</w:t>
      </w:r>
      <w:r w:rsidR="00980F5A" w:rsidRPr="00270114">
        <w:rPr>
          <w:rFonts w:ascii="FbShefa" w:hAnsi="FbShefa"/>
          <w:sz w:val="11"/>
          <w:rtl/>
        </w:rPr>
        <w:t>.</w:t>
      </w:r>
      <w:r w:rsidRPr="00270114">
        <w:rPr>
          <w:rFonts w:ascii="FbShefa" w:hAnsi="FbShefa"/>
          <w:sz w:val="11"/>
          <w:rtl/>
        </w:rPr>
        <w:t xml:space="preserve"> </w:t>
      </w:r>
      <w:r w:rsidR="006A35FF" w:rsidRPr="00270114">
        <w:rPr>
          <w:rFonts w:ascii="FbShefa" w:hAnsi="FbShefa"/>
          <w:sz w:val="11"/>
          <w:rtl/>
        </w:rPr>
        <w:t>בחטאת</w:t>
      </w:r>
      <w:r w:rsidR="00980F5A" w:rsidRPr="00270114">
        <w:rPr>
          <w:rFonts w:ascii="FbShefa" w:hAnsi="FbShefa"/>
          <w:sz w:val="11"/>
          <w:rtl/>
        </w:rPr>
        <w:t>.</w:t>
      </w:r>
      <w:r w:rsidR="00331B6B" w:rsidRPr="00270114">
        <w:rPr>
          <w:rFonts w:ascii="FbShefa" w:hAnsi="FbShefa"/>
          <w:sz w:val="11"/>
          <w:rtl/>
        </w:rPr>
        <w:t xml:space="preserve"> </w:t>
      </w:r>
      <w:r w:rsidR="006A35FF"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006A35FF" w:rsidRPr="001B3037">
        <w:rPr>
          <w:rFonts w:ascii="FbShefa" w:hAnsi="FbShefa"/>
          <w:b/>
          <w:bCs/>
          <w:color w:val="3B2F2A" w:themeColor="text2" w:themeShade="80"/>
          <w:sz w:val="11"/>
          <w:rtl/>
        </w:rPr>
        <w:t xml:space="preserve"> </w:t>
      </w:r>
      <w:r w:rsidRPr="00270114">
        <w:rPr>
          <w:rFonts w:ascii="FbShefa" w:hAnsi="FbShefa"/>
          <w:sz w:val="11"/>
          <w:rtl/>
        </w:rPr>
        <w:t>דבין כך ובין כך פטור</w:t>
      </w:r>
      <w:r w:rsidR="00980F5A" w:rsidRPr="00270114">
        <w:rPr>
          <w:rFonts w:ascii="FbShefa" w:hAnsi="FbShefa"/>
          <w:sz w:val="11"/>
          <w:rtl/>
        </w:rPr>
        <w:t>.</w:t>
      </w:r>
    </w:p>
    <w:p w14:paraId="072EDD23" w14:textId="5330552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שואל</w:t>
      </w:r>
      <w:r w:rsidR="00980F5A" w:rsidRPr="00270114">
        <w:rPr>
          <w:rFonts w:ascii="FbShefa" w:hAnsi="FbShefa"/>
          <w:sz w:val="11"/>
          <w:rtl/>
        </w:rPr>
        <w:t>.</w:t>
      </w:r>
      <w:r w:rsidRPr="00270114">
        <w:rPr>
          <w:rFonts w:ascii="FbShefa" w:hAnsi="FbShefa"/>
          <w:sz w:val="11"/>
          <w:rtl/>
        </w:rPr>
        <w:t xml:space="preserve"> </w:t>
      </w:r>
      <w:r w:rsidR="006A35FF" w:rsidRPr="00270114">
        <w:rPr>
          <w:rFonts w:ascii="FbShefa" w:hAnsi="FbShefa"/>
          <w:sz w:val="11"/>
          <w:rtl/>
        </w:rPr>
        <w:t>באשם</w:t>
      </w:r>
      <w:r w:rsidR="00980F5A" w:rsidRPr="00270114">
        <w:rPr>
          <w:rFonts w:ascii="FbShefa" w:hAnsi="FbShefa"/>
          <w:sz w:val="11"/>
          <w:rtl/>
        </w:rPr>
        <w:t>.</w:t>
      </w:r>
      <w:r w:rsidR="00331B6B" w:rsidRPr="00270114">
        <w:rPr>
          <w:rFonts w:ascii="FbShefa" w:hAnsi="FbShefa"/>
          <w:sz w:val="11"/>
          <w:rtl/>
        </w:rPr>
        <w:t xml:space="preserve"> </w:t>
      </w:r>
      <w:r w:rsidR="006A35FF"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006A35FF" w:rsidRPr="001B3037">
        <w:rPr>
          <w:rFonts w:ascii="FbShefa" w:hAnsi="FbShefa"/>
          <w:b/>
          <w:bCs/>
          <w:color w:val="3B2F2A" w:themeColor="text2" w:themeShade="80"/>
          <w:sz w:val="11"/>
          <w:rtl/>
        </w:rPr>
        <w:t xml:space="preserve"> </w:t>
      </w:r>
      <w:r w:rsidRPr="00270114">
        <w:rPr>
          <w:rFonts w:ascii="FbShefa" w:hAnsi="FbShefa"/>
          <w:sz w:val="11"/>
          <w:rtl/>
        </w:rPr>
        <w:t>דמיחייב במתה כדרכה, וקא פטר נפשיה</w:t>
      </w:r>
      <w:r w:rsidR="00980F5A" w:rsidRPr="00270114">
        <w:rPr>
          <w:rFonts w:ascii="FbShefa" w:hAnsi="FbShefa"/>
          <w:sz w:val="11"/>
          <w:rtl/>
        </w:rPr>
        <w:t>.</w:t>
      </w:r>
    </w:p>
    <w:p w14:paraId="052E97B9" w14:textId="0AE17AC0" w:rsidR="009C3CB4" w:rsidRPr="00270114" w:rsidRDefault="009C3CB4" w:rsidP="009C3CB4">
      <w:pPr>
        <w:spacing w:line="240" w:lineRule="auto"/>
        <w:rPr>
          <w:rFonts w:ascii="FbShefa" w:hAnsi="FbShefa"/>
          <w:i/>
          <w:iCs/>
          <w:sz w:val="11"/>
          <w:rtl/>
        </w:rPr>
      </w:pPr>
    </w:p>
    <w:p w14:paraId="677F5970" w14:textId="06BF6687" w:rsidR="009C3CB4" w:rsidRPr="00270114" w:rsidRDefault="009C3CB4" w:rsidP="006A35FF">
      <w:pPr>
        <w:pStyle w:val="3"/>
        <w:rPr>
          <w:rFonts w:ascii="FbShefa" w:hAnsi="FbShefa"/>
          <w:color w:val="7C5F1D"/>
          <w:rtl/>
        </w:rPr>
      </w:pPr>
      <w:r w:rsidRPr="00270114">
        <w:rPr>
          <w:rFonts w:ascii="FbShefa" w:hAnsi="FbShefa"/>
          <w:color w:val="7C5F1D"/>
          <w:rtl/>
        </w:rPr>
        <w:t>שוכר באשם ושואל בחטאת</w:t>
      </w:r>
      <w:r w:rsidR="00331B6B" w:rsidRPr="00270114">
        <w:rPr>
          <w:rFonts w:ascii="FbShefa" w:hAnsi="FbShefa"/>
          <w:color w:val="7C5F1D"/>
          <w:rtl/>
        </w:rPr>
        <w:t xml:space="preserve">: </w:t>
      </w:r>
    </w:p>
    <w:p w14:paraId="3B9ECB48" w14:textId="0A01725E"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כגון</w:t>
      </w:r>
      <w:r w:rsidRPr="00270114">
        <w:rPr>
          <w:rFonts w:ascii="FbShefa" w:hAnsi="FbShefa"/>
          <w:sz w:val="11"/>
          <w:rtl/>
        </w:rPr>
        <w:t xml:space="preserve"> שנגנבה</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ואמרו</w:t>
      </w:r>
      <w:r w:rsidR="00980F5A" w:rsidRPr="001B3037">
        <w:rPr>
          <w:rFonts w:ascii="FbShefa" w:hAnsi="FbShefa"/>
          <w:b/>
          <w:bCs/>
          <w:color w:val="3B2F2A" w:themeColor="text2" w:themeShade="80"/>
          <w:sz w:val="11"/>
          <w:rtl/>
        </w:rPr>
        <w:t>.</w:t>
      </w:r>
      <w:r w:rsidRPr="00270114">
        <w:rPr>
          <w:rFonts w:ascii="FbShefa" w:hAnsi="FbShefa"/>
          <w:sz w:val="11"/>
          <w:rtl/>
        </w:rPr>
        <w:t xml:space="preserve"> מתה כדרכה</w:t>
      </w:r>
      <w:r w:rsidR="00980F5A" w:rsidRPr="00270114">
        <w:rPr>
          <w:rFonts w:ascii="FbShefa" w:hAnsi="FbShefa"/>
          <w:sz w:val="11"/>
          <w:rtl/>
        </w:rPr>
        <w:t>.</w:t>
      </w:r>
    </w:p>
    <w:p w14:paraId="75B5A03D" w14:textId="3F69B1D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שוכר</w:t>
      </w:r>
      <w:r w:rsidR="00980F5A" w:rsidRPr="00270114">
        <w:rPr>
          <w:rFonts w:ascii="FbShefa" w:hAnsi="FbShefa"/>
          <w:sz w:val="11"/>
          <w:rtl/>
        </w:rPr>
        <w:t>.</w:t>
      </w:r>
      <w:r w:rsidRPr="00270114">
        <w:rPr>
          <w:rFonts w:ascii="FbShefa" w:hAnsi="FbShefa"/>
          <w:sz w:val="11"/>
          <w:rtl/>
        </w:rPr>
        <w:t xml:space="preserve"> </w:t>
      </w:r>
      <w:r w:rsidR="006A35FF" w:rsidRPr="00270114">
        <w:rPr>
          <w:rFonts w:ascii="FbShefa" w:hAnsi="FbShefa"/>
          <w:sz w:val="11"/>
          <w:rtl/>
        </w:rPr>
        <w:t>באשם</w:t>
      </w:r>
      <w:r w:rsidR="00980F5A" w:rsidRPr="00270114">
        <w:rPr>
          <w:rFonts w:ascii="FbShefa" w:hAnsi="FbShefa"/>
          <w:sz w:val="11"/>
          <w:rtl/>
        </w:rPr>
        <w:t>.</w:t>
      </w:r>
      <w:r w:rsidR="00331B6B" w:rsidRPr="00270114">
        <w:rPr>
          <w:rFonts w:ascii="FbShefa" w:hAnsi="FbShefa"/>
          <w:sz w:val="11"/>
          <w:rtl/>
        </w:rPr>
        <w:t xml:space="preserve"> </w:t>
      </w:r>
      <w:r w:rsidR="006A35FF"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006A35FF" w:rsidRPr="001B3037">
        <w:rPr>
          <w:rFonts w:ascii="FbShefa" w:hAnsi="FbShefa"/>
          <w:b/>
          <w:bCs/>
          <w:color w:val="3B2F2A" w:themeColor="text2" w:themeShade="80"/>
          <w:sz w:val="11"/>
          <w:rtl/>
        </w:rPr>
        <w:t xml:space="preserve"> </w:t>
      </w:r>
      <w:r w:rsidRPr="00270114">
        <w:rPr>
          <w:rFonts w:ascii="FbShefa" w:hAnsi="FbShefa"/>
          <w:sz w:val="11"/>
          <w:rtl/>
        </w:rPr>
        <w:t>דמיחייב בגניבה ואבידה, ופטר נפשיה</w:t>
      </w:r>
      <w:r w:rsidR="00980F5A" w:rsidRPr="00270114">
        <w:rPr>
          <w:rFonts w:ascii="FbShefa" w:hAnsi="FbShefa"/>
          <w:sz w:val="11"/>
          <w:rtl/>
        </w:rPr>
        <w:t>.</w:t>
      </w:r>
    </w:p>
    <w:p w14:paraId="1A0565E7" w14:textId="5D233BD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שואל</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6A35FF" w:rsidRPr="00270114">
        <w:rPr>
          <w:rFonts w:ascii="FbShefa" w:hAnsi="FbShefa"/>
          <w:sz w:val="11"/>
          <w:rtl/>
        </w:rPr>
        <w:t>בחטאת</w:t>
      </w:r>
      <w:r w:rsidR="00980F5A" w:rsidRPr="00270114">
        <w:rPr>
          <w:rFonts w:ascii="FbShefa" w:hAnsi="FbShefa"/>
          <w:sz w:val="11"/>
          <w:rtl/>
        </w:rPr>
        <w:t>.</w:t>
      </w:r>
      <w:r w:rsidR="00331B6B" w:rsidRPr="00270114">
        <w:rPr>
          <w:rFonts w:ascii="FbShefa" w:hAnsi="FbShefa"/>
          <w:sz w:val="11"/>
          <w:rtl/>
        </w:rPr>
        <w:t xml:space="preserve"> </w:t>
      </w:r>
      <w:r w:rsidR="006A35FF"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006A35FF" w:rsidRPr="001B3037">
        <w:rPr>
          <w:rFonts w:ascii="FbShefa" w:hAnsi="FbShefa"/>
          <w:b/>
          <w:bCs/>
          <w:color w:val="3B2F2A" w:themeColor="text2" w:themeShade="80"/>
          <w:sz w:val="11"/>
          <w:rtl/>
        </w:rPr>
        <w:t xml:space="preserve"> </w:t>
      </w:r>
      <w:r w:rsidRPr="00270114">
        <w:rPr>
          <w:rFonts w:ascii="FbShefa" w:hAnsi="FbShefa"/>
          <w:sz w:val="11"/>
          <w:rtl/>
        </w:rPr>
        <w:t>דבין כך ובין כך חייב</w:t>
      </w:r>
      <w:r w:rsidR="00980F5A" w:rsidRPr="00270114">
        <w:rPr>
          <w:rFonts w:ascii="FbShefa" w:hAnsi="FbShefa"/>
          <w:sz w:val="11"/>
          <w:rtl/>
        </w:rPr>
        <w:t>.</w:t>
      </w:r>
    </w:p>
    <w:p w14:paraId="2D5CA006" w14:textId="53D12857" w:rsidR="009C3CB4" w:rsidRPr="00270114" w:rsidRDefault="009C3CB4" w:rsidP="009C3CB4">
      <w:pPr>
        <w:spacing w:line="240" w:lineRule="auto"/>
        <w:rPr>
          <w:rFonts w:ascii="FbShefa" w:hAnsi="FbShefa"/>
          <w:sz w:val="11"/>
          <w:rtl/>
        </w:rPr>
      </w:pPr>
    </w:p>
    <w:p w14:paraId="3E31A93C" w14:textId="77777777" w:rsidR="006A35FF" w:rsidRPr="00270114" w:rsidRDefault="009C3CB4" w:rsidP="006A35FF">
      <w:pPr>
        <w:pStyle w:val="3"/>
        <w:rPr>
          <w:rFonts w:ascii="FbShefa" w:hAnsi="FbShefa"/>
          <w:color w:val="7C5F1D"/>
          <w:rtl/>
        </w:rPr>
      </w:pPr>
      <w:r w:rsidRPr="00270114">
        <w:rPr>
          <w:rFonts w:ascii="FbShefa" w:hAnsi="FbShefa"/>
          <w:color w:val="7C5F1D"/>
          <w:rtl/>
        </w:rPr>
        <w:t>החידוש</w:t>
      </w:r>
      <w:r w:rsidR="006A35FF" w:rsidRPr="00270114">
        <w:rPr>
          <w:rFonts w:ascii="FbShefa" w:hAnsi="FbShefa"/>
          <w:color w:val="7C5F1D"/>
          <w:rtl/>
        </w:rPr>
        <w:t>:</w:t>
      </w:r>
    </w:p>
    <w:p w14:paraId="481C7779" w14:textId="39AEFCB5"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לאפוקי ממ"ד</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כל שבועה שהדיינים משביעים אותה</w:t>
      </w:r>
      <w:r w:rsidR="006A35FF" w:rsidRPr="00270114">
        <w:rPr>
          <w:rFonts w:ascii="FbShefa" w:hAnsi="FbShefa"/>
          <w:sz w:val="11"/>
          <w:rtl/>
        </w:rPr>
        <w:t>,</w:t>
      </w:r>
      <w:r w:rsidRPr="00270114">
        <w:rPr>
          <w:rFonts w:ascii="FbShefa" w:hAnsi="FbShefa"/>
          <w:sz w:val="11"/>
          <w:rtl/>
        </w:rPr>
        <w:t xml:space="preserve"> אין חייבין עליה משום שבועת ביטוי</w:t>
      </w:r>
      <w:r w:rsidR="00980F5A" w:rsidRPr="00270114">
        <w:rPr>
          <w:rFonts w:ascii="FbShefa" w:hAnsi="FbShefa"/>
          <w:sz w:val="11"/>
          <w:rtl/>
        </w:rPr>
        <w:t>.</w:t>
      </w:r>
    </w:p>
    <w:p w14:paraId="79BDA376" w14:textId="66C6E19D"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שנאמר</w:t>
      </w:r>
      <w:r w:rsidR="00980F5A" w:rsidRPr="00270114">
        <w:rPr>
          <w:rFonts w:ascii="FbShefa" w:hAnsi="FbShefa"/>
          <w:sz w:val="11"/>
          <w:rtl/>
        </w:rPr>
        <w:t>.</w:t>
      </w:r>
      <w:r w:rsidRPr="00270114">
        <w:rPr>
          <w:rFonts w:ascii="FbShefa" w:hAnsi="FbShefa"/>
          <w:sz w:val="11"/>
          <w:rtl/>
        </w:rPr>
        <w:t xml:space="preserve"> כי תשבע</w:t>
      </w:r>
      <w:r w:rsidR="006A35FF" w:rsidRPr="00270114">
        <w:rPr>
          <w:rFonts w:ascii="FbShefa" w:hAnsi="FbShefa"/>
          <w:sz w:val="11"/>
          <w:rtl/>
        </w:rPr>
        <w:t>,</w:t>
      </w:r>
      <w:r w:rsidRPr="00270114">
        <w:rPr>
          <w:rFonts w:ascii="FbShefa" w:hAnsi="FbShefa"/>
          <w:sz w:val="11"/>
          <w:rtl/>
        </w:rPr>
        <w:t xml:space="preserve"> מעצמה</w:t>
      </w:r>
      <w:r w:rsidR="00980F5A" w:rsidRPr="00270114">
        <w:rPr>
          <w:rFonts w:ascii="FbShefa" w:hAnsi="FbShefa"/>
          <w:sz w:val="11"/>
          <w:rtl/>
        </w:rPr>
        <w:t>.</w:t>
      </w:r>
    </w:p>
    <w:p w14:paraId="55A01CF1" w14:textId="072035D3" w:rsidR="009C3CB4" w:rsidRPr="00270114" w:rsidRDefault="009C3CB4" w:rsidP="009C3CB4">
      <w:pPr>
        <w:spacing w:line="240" w:lineRule="auto"/>
        <w:rPr>
          <w:rFonts w:ascii="FbShefa" w:hAnsi="FbShefa"/>
          <w:sz w:val="11"/>
          <w:rtl/>
        </w:rPr>
      </w:pPr>
    </w:p>
    <w:p w14:paraId="7A832689"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שומר שמסר לשומר</w:t>
      </w:r>
    </w:p>
    <w:p w14:paraId="4CC10F63" w14:textId="1B8E6A18" w:rsidR="006A35FF" w:rsidRPr="00270114" w:rsidRDefault="006A35FF" w:rsidP="006A35FF">
      <w:pPr>
        <w:pStyle w:val="3"/>
        <w:rPr>
          <w:rFonts w:ascii="FbShefa" w:hAnsi="FbShefa"/>
          <w:color w:val="7C5F1D"/>
          <w:rtl/>
        </w:rPr>
      </w:pPr>
      <w:r w:rsidRPr="00270114">
        <w:rPr>
          <w:rFonts w:ascii="FbShefa" w:hAnsi="FbShefa"/>
          <w:color w:val="7C5F1D"/>
          <w:rtl/>
        </w:rPr>
        <w:t>דעה א:</w:t>
      </w:r>
    </w:p>
    <w:p w14:paraId="4A6C77F8" w14:textId="438FA48C" w:rsidR="00752605" w:rsidRPr="00270114" w:rsidRDefault="00752605" w:rsidP="00752605">
      <w:pPr>
        <w:rPr>
          <w:rFonts w:ascii="FbShefa" w:hAnsi="FbShefa"/>
          <w:rtl/>
        </w:rPr>
      </w:pPr>
      <w:r w:rsidRPr="001B3037">
        <w:rPr>
          <w:rFonts w:ascii="FbShefa" w:hAnsi="FbShefa"/>
          <w:b/>
          <w:bCs/>
          <w:color w:val="3B2F2A" w:themeColor="text2" w:themeShade="80"/>
          <w:rtl/>
        </w:rPr>
        <w:t>פטור</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בכל אופן</w:t>
      </w:r>
      <w:r w:rsidR="00980F5A" w:rsidRPr="00270114">
        <w:rPr>
          <w:rFonts w:ascii="FbShefa" w:hAnsi="FbShefa"/>
          <w:rtl/>
        </w:rPr>
        <w:t>.</w:t>
      </w:r>
    </w:p>
    <w:p w14:paraId="33E19AF3" w14:textId="19CC9E21"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לא מבעיא</w:t>
      </w:r>
      <w:r w:rsidR="00980F5A" w:rsidRPr="00270114">
        <w:rPr>
          <w:rFonts w:ascii="FbShefa" w:hAnsi="FbShefa"/>
          <w:sz w:val="11"/>
          <w:rtl/>
        </w:rPr>
        <w:t>.</w:t>
      </w:r>
      <w:r w:rsidRPr="00270114">
        <w:rPr>
          <w:rFonts w:ascii="FbShefa" w:hAnsi="FbShefa"/>
          <w:sz w:val="11"/>
          <w:rtl/>
        </w:rPr>
        <w:t xml:space="preserve"> שומר חנם שמסר לשומר שכר</w:t>
      </w:r>
      <w:r w:rsidR="00980F5A" w:rsidRPr="00270114">
        <w:rPr>
          <w:rFonts w:ascii="FbShefa" w:hAnsi="FbShefa"/>
          <w:sz w:val="11"/>
          <w:rtl/>
        </w:rPr>
        <w:t>.</w:t>
      </w:r>
      <w:r w:rsidR="00331B6B" w:rsidRPr="00270114">
        <w:rPr>
          <w:rFonts w:ascii="FbShefa" w:hAnsi="FbShefa"/>
          <w:sz w:val="11"/>
          <w:rtl/>
        </w:rPr>
        <w:t xml:space="preserve"> </w:t>
      </w:r>
      <w:r w:rsidR="00752605" w:rsidRPr="001B3037">
        <w:rPr>
          <w:rFonts w:ascii="FbShefa" w:hAnsi="FbShefa"/>
          <w:b/>
          <w:bCs/>
          <w:color w:val="3B2F2A" w:themeColor="text2" w:themeShade="80"/>
          <w:sz w:val="11"/>
          <w:rtl/>
        </w:rPr>
        <w:t xml:space="preserve">שהרי </w:t>
      </w:r>
      <w:r w:rsidRPr="00270114">
        <w:rPr>
          <w:rFonts w:ascii="FbShefa" w:hAnsi="FbShefa"/>
          <w:sz w:val="11"/>
          <w:rtl/>
        </w:rPr>
        <w:t>עלויי עלייה</w:t>
      </w:r>
      <w:r w:rsidR="00752605" w:rsidRPr="00270114">
        <w:rPr>
          <w:rFonts w:ascii="FbShefa" w:hAnsi="FbShefa"/>
          <w:sz w:val="11"/>
          <w:rtl/>
        </w:rPr>
        <w:t xml:space="preserve"> לשמירתו</w:t>
      </w:r>
      <w:r w:rsidR="00980F5A" w:rsidRPr="00270114">
        <w:rPr>
          <w:rFonts w:ascii="FbShefa" w:hAnsi="FbShefa"/>
          <w:sz w:val="11"/>
          <w:rtl/>
        </w:rPr>
        <w:t>.</w:t>
      </w:r>
    </w:p>
    <w:p w14:paraId="7BE5F9F3" w14:textId="44D69D84" w:rsidR="00433741" w:rsidRPr="00270114" w:rsidRDefault="00752605" w:rsidP="009C3CB4">
      <w:pPr>
        <w:spacing w:line="240" w:lineRule="auto"/>
        <w:rPr>
          <w:rFonts w:ascii="FbShefa" w:hAnsi="FbShefa"/>
          <w:sz w:val="11"/>
          <w:rtl/>
        </w:rPr>
      </w:pPr>
      <w:r w:rsidRPr="001B3037">
        <w:rPr>
          <w:rFonts w:ascii="FbShefa" w:hAnsi="FbShefa"/>
          <w:b/>
          <w:bCs/>
          <w:color w:val="3B2F2A" w:themeColor="text2" w:themeShade="80"/>
          <w:sz w:val="11"/>
          <w:rtl/>
        </w:rPr>
        <w:t xml:space="preserve">אלא </w:t>
      </w:r>
      <w:r w:rsidR="009C3CB4" w:rsidRPr="001B3037">
        <w:rPr>
          <w:rFonts w:ascii="FbShefa" w:hAnsi="FbShefa"/>
          <w:b/>
          <w:bCs/>
          <w:color w:val="3B2F2A" w:themeColor="text2" w:themeShade="80"/>
          <w:sz w:val="11"/>
          <w:rtl/>
        </w:rPr>
        <w:t>אפילו</w:t>
      </w:r>
      <w:r w:rsidR="00980F5A" w:rsidRPr="00270114">
        <w:rPr>
          <w:rFonts w:ascii="FbShefa" w:hAnsi="FbShefa"/>
          <w:sz w:val="11"/>
          <w:rtl/>
        </w:rPr>
        <w:t>.</w:t>
      </w:r>
      <w:r w:rsidR="009C3CB4" w:rsidRPr="00270114">
        <w:rPr>
          <w:rFonts w:ascii="FbShefa" w:hAnsi="FbShefa"/>
          <w:sz w:val="11"/>
          <w:rtl/>
        </w:rPr>
        <w:t xml:space="preserve"> שומר שכר שמסר לשומר חנם</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מסרה לבן דעת</w:t>
      </w:r>
      <w:r w:rsidR="00980F5A" w:rsidRPr="00270114">
        <w:rPr>
          <w:rFonts w:ascii="FbShefa" w:hAnsi="FbShefa"/>
          <w:sz w:val="11"/>
          <w:rtl/>
        </w:rPr>
        <w:t>.</w:t>
      </w:r>
    </w:p>
    <w:p w14:paraId="582D2E23" w14:textId="71022F85" w:rsidR="00752605" w:rsidRPr="00270114" w:rsidRDefault="00752605" w:rsidP="009C3CB4">
      <w:pPr>
        <w:spacing w:line="240" w:lineRule="auto"/>
        <w:rPr>
          <w:rFonts w:ascii="FbShefa" w:hAnsi="FbShefa"/>
          <w:i/>
          <w:iCs/>
          <w:sz w:val="11"/>
          <w:rtl/>
        </w:rPr>
      </w:pPr>
    </w:p>
    <w:p w14:paraId="5789D501" w14:textId="3E2AD652" w:rsidR="00752605" w:rsidRPr="00270114" w:rsidRDefault="00752605" w:rsidP="00752605">
      <w:pPr>
        <w:pStyle w:val="3"/>
        <w:rPr>
          <w:rFonts w:ascii="FbShefa" w:hAnsi="FbShefa"/>
          <w:color w:val="7C5F1D"/>
          <w:rtl/>
        </w:rPr>
      </w:pPr>
      <w:r w:rsidRPr="00270114">
        <w:rPr>
          <w:rFonts w:ascii="FbShefa" w:hAnsi="FbShefa"/>
          <w:color w:val="7C5F1D"/>
          <w:rtl/>
        </w:rPr>
        <w:t>מכללא איתמר:</w:t>
      </w:r>
    </w:p>
    <w:p w14:paraId="2603E829" w14:textId="2A31CB48" w:rsidR="00433741" w:rsidRPr="00270114" w:rsidRDefault="00752605" w:rsidP="00752605">
      <w:pPr>
        <w:spacing w:line="240" w:lineRule="auto"/>
        <w:rPr>
          <w:rFonts w:ascii="FbShefa" w:hAnsi="FbShefa"/>
          <w:rtl/>
        </w:rPr>
      </w:pPr>
      <w:r w:rsidRPr="001B3037">
        <w:rPr>
          <w:rFonts w:ascii="FbShefa" w:hAnsi="FbShefa"/>
          <w:b/>
          <w:bCs/>
          <w:color w:val="3B2F2A" w:themeColor="text2" w:themeShade="80"/>
          <w:rtl/>
        </w:rPr>
        <w:t>מעשה</w:t>
      </w:r>
      <w:r w:rsidR="00980F5A" w:rsidRPr="001B3037">
        <w:rPr>
          <w:rFonts w:ascii="FbShefa" w:hAnsi="FbShefa"/>
          <w:b/>
          <w:bCs/>
          <w:color w:val="3B2F2A" w:themeColor="text2" w:themeShade="80"/>
          <w:rtl/>
        </w:rPr>
        <w:t>.</w:t>
      </w:r>
      <w:r w:rsidRPr="00270114">
        <w:rPr>
          <w:rFonts w:ascii="FbShefa" w:hAnsi="FbShefa"/>
          <w:rtl/>
        </w:rPr>
        <w:t xml:space="preserve"> דמפקדי מרייהו גבה דסבתא</w:t>
      </w:r>
      <w:r w:rsidR="00980F5A" w:rsidRPr="00270114">
        <w:rPr>
          <w:rFonts w:ascii="FbShefa" w:hAnsi="FbShefa"/>
          <w:rtl/>
        </w:rPr>
        <w:t>.</w:t>
      </w:r>
      <w:r w:rsidRPr="00270114">
        <w:rPr>
          <w:rFonts w:ascii="FbShefa" w:hAnsi="FbShefa"/>
          <w:rtl/>
        </w:rPr>
        <w:t xml:space="preserve"> אפקדינהו לחד, ואפקדינהו לסבתא</w:t>
      </w:r>
      <w:r w:rsidR="00980F5A" w:rsidRPr="00270114">
        <w:rPr>
          <w:rFonts w:ascii="FbShefa" w:hAnsi="FbShefa"/>
          <w:rtl/>
        </w:rPr>
        <w:t>.</w:t>
      </w:r>
    </w:p>
    <w:p w14:paraId="467A6BB9" w14:textId="48D3DD48" w:rsidR="00752605" w:rsidRPr="00270114" w:rsidRDefault="00752605" w:rsidP="00752605">
      <w:pPr>
        <w:spacing w:line="240" w:lineRule="auto"/>
        <w:rPr>
          <w:rFonts w:ascii="FbShefa" w:hAnsi="FbShefa"/>
          <w:rtl/>
        </w:rPr>
      </w:pPr>
      <w:r w:rsidRPr="001B3037">
        <w:rPr>
          <w:rFonts w:ascii="FbShefa" w:hAnsi="FbShefa"/>
          <w:b/>
          <w:bCs/>
          <w:color w:val="3B2F2A" w:themeColor="text2" w:themeShade="80"/>
          <w:rtl/>
        </w:rPr>
        <w:t>מאן דחזא</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סבר משום שומר שמסר לשומר, פטור</w:t>
      </w:r>
      <w:r w:rsidR="00980F5A" w:rsidRPr="00270114">
        <w:rPr>
          <w:rFonts w:ascii="FbShefa" w:hAnsi="FbShefa"/>
          <w:rtl/>
        </w:rPr>
        <w:t>.</w:t>
      </w:r>
    </w:p>
    <w:p w14:paraId="40C864C9" w14:textId="7054861E" w:rsidR="00752605" w:rsidRPr="00270114" w:rsidRDefault="00752605" w:rsidP="00752605">
      <w:pPr>
        <w:spacing w:line="240" w:lineRule="auto"/>
        <w:rPr>
          <w:rFonts w:ascii="FbShefa" w:hAnsi="FbShefa"/>
          <w:rtl/>
        </w:rPr>
      </w:pPr>
      <w:r w:rsidRPr="001B3037">
        <w:rPr>
          <w:rFonts w:ascii="FbShefa" w:hAnsi="FbShefa"/>
          <w:b/>
          <w:bCs/>
          <w:color w:val="3B2F2A" w:themeColor="text2" w:themeShade="80"/>
          <w:rtl/>
        </w:rPr>
        <w:t>ולא היא</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דאינהו גופייהו גבה דההיא סבתא הוו מפקדי להו</w:t>
      </w:r>
      <w:r w:rsidR="00980F5A" w:rsidRPr="00270114">
        <w:rPr>
          <w:rFonts w:ascii="FbShefa" w:hAnsi="FbShefa"/>
          <w:rtl/>
        </w:rPr>
        <w:t>.</w:t>
      </w:r>
    </w:p>
    <w:p w14:paraId="43578187" w14:textId="77777777" w:rsidR="00752605" w:rsidRPr="00270114" w:rsidRDefault="00752605" w:rsidP="009C3CB4">
      <w:pPr>
        <w:spacing w:line="240" w:lineRule="auto"/>
        <w:rPr>
          <w:rFonts w:ascii="FbShefa" w:hAnsi="FbShefa"/>
          <w:i/>
          <w:iCs/>
          <w:sz w:val="11"/>
          <w:rtl/>
        </w:rPr>
      </w:pPr>
    </w:p>
    <w:p w14:paraId="7D84C4D5" w14:textId="153D23F5" w:rsidR="009C3CB4" w:rsidRPr="00270114" w:rsidRDefault="00752605" w:rsidP="00752605">
      <w:pPr>
        <w:pStyle w:val="3"/>
        <w:rPr>
          <w:rFonts w:ascii="FbShefa" w:hAnsi="FbShefa"/>
          <w:color w:val="7C5F1D"/>
          <w:rtl/>
        </w:rPr>
      </w:pPr>
      <w:r w:rsidRPr="00270114">
        <w:rPr>
          <w:rFonts w:ascii="FbShefa" w:hAnsi="FbShefa"/>
          <w:color w:val="7C5F1D"/>
          <w:rtl/>
        </w:rPr>
        <w:t>דעה ב:</w:t>
      </w:r>
    </w:p>
    <w:p w14:paraId="033BDF7F" w14:textId="19A5C8BF" w:rsidR="00752605" w:rsidRPr="00270114" w:rsidRDefault="00752605" w:rsidP="009C3CB4">
      <w:pPr>
        <w:spacing w:line="240" w:lineRule="auto"/>
        <w:rPr>
          <w:rFonts w:ascii="FbShefa" w:hAnsi="FbShefa"/>
          <w:rtl/>
        </w:rPr>
      </w:pPr>
      <w:r w:rsidRPr="001B3037">
        <w:rPr>
          <w:rFonts w:ascii="FbShefa" w:hAnsi="FbShefa"/>
          <w:b/>
          <w:bCs/>
          <w:color w:val="3B2F2A" w:themeColor="text2" w:themeShade="80"/>
          <w:rtl/>
        </w:rPr>
        <w:t>חייב</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בכל אופן</w:t>
      </w:r>
      <w:r w:rsidR="00980F5A" w:rsidRPr="00270114">
        <w:rPr>
          <w:rFonts w:ascii="FbShefa" w:hAnsi="FbShefa"/>
          <w:rtl/>
        </w:rPr>
        <w:t>.</w:t>
      </w:r>
    </w:p>
    <w:p w14:paraId="1442214F" w14:textId="5F1CD4B1"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לא מיבעיא</w:t>
      </w:r>
      <w:r w:rsidR="00980F5A" w:rsidRPr="00270114">
        <w:rPr>
          <w:rFonts w:ascii="FbShefa" w:hAnsi="FbShefa"/>
          <w:sz w:val="11"/>
          <w:rtl/>
        </w:rPr>
        <w:t>.</w:t>
      </w:r>
      <w:r w:rsidRPr="00270114">
        <w:rPr>
          <w:rFonts w:ascii="FbShefa" w:hAnsi="FbShefa"/>
          <w:sz w:val="11"/>
          <w:rtl/>
        </w:rPr>
        <w:t xml:space="preserve"> שומר שכר שמסר לשומר חנם</w:t>
      </w:r>
      <w:r w:rsidR="00697CD2" w:rsidRPr="00270114">
        <w:rPr>
          <w:rFonts w:ascii="FbShefa" w:hAnsi="FbShefa"/>
          <w:sz w:val="11"/>
          <w:rtl/>
        </w:rPr>
        <w:t>,</w:t>
      </w:r>
      <w:r w:rsidRPr="00270114">
        <w:rPr>
          <w:rFonts w:ascii="FbShefa" w:hAnsi="FbShefa"/>
          <w:sz w:val="11"/>
          <w:rtl/>
        </w:rPr>
        <w:t xml:space="preserve"> דגרועי גרעה</w:t>
      </w:r>
      <w:r w:rsidR="00980F5A" w:rsidRPr="00270114">
        <w:rPr>
          <w:rFonts w:ascii="FbShefa" w:hAnsi="FbShefa"/>
          <w:sz w:val="11"/>
          <w:rtl/>
        </w:rPr>
        <w:t>.</w:t>
      </w:r>
    </w:p>
    <w:p w14:paraId="74DEABAF" w14:textId="6233B8AC" w:rsidR="00433741" w:rsidRPr="00270114" w:rsidRDefault="00752605" w:rsidP="009C3CB4">
      <w:pPr>
        <w:spacing w:line="240" w:lineRule="auto"/>
        <w:rPr>
          <w:rFonts w:ascii="FbShefa" w:hAnsi="FbShefa"/>
          <w:sz w:val="11"/>
          <w:rtl/>
        </w:rPr>
      </w:pPr>
      <w:r w:rsidRPr="001B3037">
        <w:rPr>
          <w:rFonts w:ascii="FbShefa" w:hAnsi="FbShefa"/>
          <w:b/>
          <w:bCs/>
          <w:color w:val="3B2F2A" w:themeColor="text2" w:themeShade="80"/>
          <w:sz w:val="11"/>
          <w:rtl/>
        </w:rPr>
        <w:t xml:space="preserve">אלא </w:t>
      </w:r>
      <w:r w:rsidR="009C3CB4" w:rsidRPr="001B3037">
        <w:rPr>
          <w:rFonts w:ascii="FbShefa" w:hAnsi="FbShefa"/>
          <w:b/>
          <w:bCs/>
          <w:color w:val="3B2F2A" w:themeColor="text2" w:themeShade="80"/>
          <w:sz w:val="11"/>
          <w:rtl/>
        </w:rPr>
        <w:t>אפילו</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שומר חנם שמסר לשומר שכר</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ש</w:t>
      </w:r>
      <w:r w:rsidR="009C3CB4" w:rsidRPr="00270114">
        <w:rPr>
          <w:rFonts w:ascii="FbShefa" w:hAnsi="FbShefa"/>
          <w:sz w:val="11"/>
          <w:rtl/>
        </w:rPr>
        <w:t>אין רצוני שיהא פקדוני ביד אחר</w:t>
      </w:r>
      <w:r w:rsidR="00980F5A" w:rsidRPr="00270114">
        <w:rPr>
          <w:rFonts w:ascii="FbShefa" w:hAnsi="FbShefa"/>
          <w:sz w:val="11"/>
          <w:rtl/>
        </w:rPr>
        <w:t>.</w:t>
      </w:r>
    </w:p>
    <w:p w14:paraId="65304F61" w14:textId="46B949CA" w:rsidR="009C3CB4" w:rsidRPr="00270114" w:rsidRDefault="00752605" w:rsidP="009C3CB4">
      <w:pPr>
        <w:spacing w:line="240" w:lineRule="auto"/>
        <w:rPr>
          <w:rFonts w:ascii="FbShefa" w:hAnsi="FbShefa"/>
          <w:sz w:val="11"/>
          <w:rtl/>
        </w:rPr>
      </w:pPr>
      <w:r w:rsidRPr="001B3037">
        <w:rPr>
          <w:rFonts w:ascii="FbShefa" w:hAnsi="FbShefa"/>
          <w:b/>
          <w:bCs/>
          <w:color w:val="3B2F2A" w:themeColor="text2" w:themeShade="80"/>
          <w:sz w:val="11"/>
          <w:rtl/>
        </w:rPr>
        <w:t>או משום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 xml:space="preserve">דא"ל </w:t>
      </w:r>
      <w:r w:rsidR="009C3CB4" w:rsidRPr="00270114">
        <w:rPr>
          <w:rFonts w:ascii="FbShefa" w:hAnsi="FbShefa"/>
          <w:sz w:val="11"/>
          <w:rtl/>
        </w:rPr>
        <w:t>את מהימנת לי בשבועה, האיך לא מהימן לי בשבועה</w:t>
      </w:r>
      <w:r w:rsidRPr="00270114">
        <w:rPr>
          <w:rFonts w:ascii="FbShefa" w:hAnsi="FbShefa"/>
          <w:sz w:val="11"/>
          <w:rtl/>
        </w:rPr>
        <w:t xml:space="preserve"> (להלן, ב)</w:t>
      </w:r>
      <w:r w:rsidR="00980F5A" w:rsidRPr="00270114">
        <w:rPr>
          <w:rFonts w:ascii="FbShefa" w:hAnsi="FbShefa"/>
          <w:sz w:val="11"/>
          <w:rtl/>
        </w:rPr>
        <w:t>.</w:t>
      </w:r>
    </w:p>
    <w:p w14:paraId="12357C40" w14:textId="77777777" w:rsidR="00752605" w:rsidRPr="00270114" w:rsidRDefault="00752605" w:rsidP="009C3CB4">
      <w:pPr>
        <w:spacing w:line="240" w:lineRule="auto"/>
        <w:rPr>
          <w:rFonts w:ascii="FbShefa" w:hAnsi="FbShefa"/>
          <w:i/>
          <w:iCs/>
          <w:sz w:val="11"/>
          <w:rtl/>
        </w:rPr>
      </w:pPr>
    </w:p>
    <w:p w14:paraId="1112295A" w14:textId="594F7640" w:rsidR="00752605" w:rsidRPr="00270114" w:rsidRDefault="00752605" w:rsidP="00752605">
      <w:pPr>
        <w:pStyle w:val="3"/>
        <w:rPr>
          <w:rFonts w:ascii="FbShefa" w:hAnsi="FbShefa"/>
          <w:color w:val="7C5F1D"/>
          <w:rtl/>
        </w:rPr>
      </w:pPr>
      <w:r w:rsidRPr="00270114">
        <w:rPr>
          <w:rFonts w:ascii="FbShefa" w:hAnsi="FbShefa"/>
          <w:color w:val="7C5F1D"/>
          <w:rtl/>
        </w:rPr>
        <w:t>ת"ש:</w:t>
      </w:r>
    </w:p>
    <w:p w14:paraId="138B4837" w14:textId="3E3FF17E"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השוכר פרה מחבירו</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והשאילה לאחר, ומתה כדרכה</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ישבע השוכר</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שמתה כדרכה</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והשואל</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משלם לשוכר</w:t>
      </w:r>
      <w:r w:rsidR="00980F5A" w:rsidRPr="00270114">
        <w:rPr>
          <w:rFonts w:ascii="FbShefa" w:hAnsi="FbShefa"/>
          <w:sz w:val="11"/>
          <w:rtl/>
        </w:rPr>
        <w:t>.</w:t>
      </w:r>
    </w:p>
    <w:p w14:paraId="615E28E4" w14:textId="0F71C201"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הראיה</w:t>
      </w:r>
      <w:r w:rsidR="00980F5A" w:rsidRPr="001B3037">
        <w:rPr>
          <w:rFonts w:ascii="FbShefa" w:hAnsi="FbShefa"/>
          <w:b/>
          <w:bCs/>
          <w:color w:val="3B2F2A" w:themeColor="text2" w:themeShade="80"/>
          <w:sz w:val="11"/>
          <w:rtl/>
        </w:rPr>
        <w:t>.</w:t>
      </w:r>
      <w:r w:rsidRPr="00270114">
        <w:rPr>
          <w:rFonts w:ascii="FbShefa" w:hAnsi="FbShefa"/>
          <w:sz w:val="11"/>
          <w:rtl/>
        </w:rPr>
        <w:t xml:space="preserve"> ולימא ליה</w:t>
      </w:r>
      <w:r w:rsidR="00752605" w:rsidRPr="00270114">
        <w:rPr>
          <w:rFonts w:ascii="FbShefa" w:hAnsi="FbShefa"/>
          <w:sz w:val="11"/>
          <w:rtl/>
        </w:rPr>
        <w:t>,</w:t>
      </w:r>
      <w:r w:rsidRPr="00270114">
        <w:rPr>
          <w:rFonts w:ascii="FbShefa" w:hAnsi="FbShefa"/>
          <w:sz w:val="11"/>
          <w:rtl/>
        </w:rPr>
        <w:t xml:space="preserve"> אין רצוני שיהא פקדוני ביד אחר</w:t>
      </w:r>
      <w:r w:rsidR="00980F5A" w:rsidRPr="00270114">
        <w:rPr>
          <w:rFonts w:ascii="FbShefa" w:hAnsi="FbShefa"/>
          <w:sz w:val="11"/>
          <w:rtl/>
        </w:rPr>
        <w:t>.</w:t>
      </w:r>
    </w:p>
    <w:p w14:paraId="0510B1C5" w14:textId="31F52CA4"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כגון שנתנו לו הבעלים רשות להשאיל</w:t>
      </w:r>
      <w:r w:rsidR="00980F5A" w:rsidRPr="00270114">
        <w:rPr>
          <w:rFonts w:ascii="FbShefa" w:hAnsi="FbShefa"/>
          <w:sz w:val="11"/>
          <w:rtl/>
        </w:rPr>
        <w:t>.</w:t>
      </w:r>
    </w:p>
    <w:p w14:paraId="50A9AD6D" w14:textId="1D6D4C31" w:rsidR="00752605" w:rsidRPr="001B3037" w:rsidRDefault="00752605" w:rsidP="009C3CB4">
      <w:pPr>
        <w:spacing w:line="240" w:lineRule="auto"/>
        <w:rPr>
          <w:rFonts w:ascii="FbShefa" w:hAnsi="FbShefa"/>
          <w:b/>
          <w:bCs/>
          <w:color w:val="3B2F2A" w:themeColor="text2" w:themeShade="80"/>
          <w:sz w:val="11"/>
          <w:rtl/>
        </w:rPr>
      </w:pPr>
    </w:p>
    <w:p w14:paraId="45762037" w14:textId="1249DD4A"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w:t>
      </w:r>
      <w:r w:rsidR="00752605" w:rsidRPr="001B3037">
        <w:rPr>
          <w:rFonts w:ascii="FbShefa" w:hAnsi="FbShefa"/>
          <w:b/>
          <w:bCs/>
          <w:color w:val="3B2F2A" w:themeColor="text2" w:themeShade="80"/>
          <w:sz w:val="11"/>
          <w:rtl/>
        </w:rPr>
        <w:t>אל</w:t>
      </w:r>
      <w:r w:rsidRPr="001B3037">
        <w:rPr>
          <w:rFonts w:ascii="FbShefa" w:hAnsi="FbShefa"/>
          <w:b/>
          <w:bCs/>
          <w:color w:val="3B2F2A" w:themeColor="text2" w:themeShade="80"/>
          <w:sz w:val="11"/>
          <w:rtl/>
        </w:rPr>
        <w:t>ה</w:t>
      </w:r>
      <w:r w:rsidR="00980F5A" w:rsidRPr="001B3037">
        <w:rPr>
          <w:rFonts w:ascii="FbShefa" w:hAnsi="FbShefa"/>
          <w:b/>
          <w:bCs/>
          <w:color w:val="3B2F2A" w:themeColor="text2" w:themeShade="80"/>
          <w:sz w:val="11"/>
          <w:rtl/>
        </w:rPr>
        <w:t>.</w:t>
      </w:r>
      <w:r w:rsidRPr="00270114">
        <w:rPr>
          <w:rFonts w:ascii="FbShefa" w:hAnsi="FbShefa"/>
          <w:sz w:val="11"/>
          <w:rtl/>
        </w:rPr>
        <w:t xml:space="preserve"> לבעלים בעי לשלומי</w:t>
      </w:r>
      <w:r w:rsidR="00980F5A" w:rsidRPr="00270114">
        <w:rPr>
          <w:rFonts w:ascii="FbShefa" w:hAnsi="FbShefa"/>
          <w:sz w:val="11"/>
          <w:rtl/>
        </w:rPr>
        <w:t>.</w:t>
      </w:r>
    </w:p>
    <w:p w14:paraId="5A4FE825" w14:textId="45E1D40E"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w:t>
      </w:r>
      <w:r w:rsidR="00752605" w:rsidRPr="001B3037">
        <w:rPr>
          <w:rFonts w:ascii="FbShefa" w:hAnsi="FbShefa"/>
          <w:b/>
          <w:bCs/>
          <w:color w:val="3B2F2A" w:themeColor="text2" w:themeShade="80"/>
          <w:sz w:val="11"/>
          <w:rtl/>
        </w:rPr>
        <w:t>ש</w:t>
      </w:r>
      <w:r w:rsidRPr="001B3037">
        <w:rPr>
          <w:rFonts w:ascii="FbShefa" w:hAnsi="FbShefa"/>
          <w:b/>
          <w:bCs/>
          <w:color w:val="3B2F2A" w:themeColor="text2" w:themeShade="80"/>
          <w:sz w:val="11"/>
          <w:rtl/>
        </w:rPr>
        <w:t>ו</w:t>
      </w:r>
      <w:r w:rsidR="00752605" w:rsidRPr="001B3037">
        <w:rPr>
          <w:rFonts w:ascii="FbShefa" w:hAnsi="FbShefa"/>
          <w:b/>
          <w:bCs/>
          <w:color w:val="3B2F2A" w:themeColor="text2" w:themeShade="80"/>
          <w:sz w:val="11"/>
          <w:rtl/>
        </w:rPr>
        <w:t>בה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דאמרו ליה</w:t>
      </w:r>
      <w:r w:rsidR="00697CD2" w:rsidRPr="00270114">
        <w:rPr>
          <w:rFonts w:ascii="FbShefa" w:hAnsi="FbShefa"/>
          <w:sz w:val="11"/>
          <w:rtl/>
        </w:rPr>
        <w:t>,</w:t>
      </w:r>
      <w:r w:rsidRPr="00270114">
        <w:rPr>
          <w:rFonts w:ascii="FbShefa" w:hAnsi="FbShefa"/>
          <w:sz w:val="11"/>
          <w:rtl/>
        </w:rPr>
        <w:t xml:space="preserve"> לדעתך</w:t>
      </w:r>
      <w:r w:rsidR="00980F5A" w:rsidRPr="00270114">
        <w:rPr>
          <w:rFonts w:ascii="FbShefa" w:hAnsi="FbShefa"/>
          <w:sz w:val="11"/>
          <w:rtl/>
        </w:rPr>
        <w:t>.</w:t>
      </w:r>
    </w:p>
    <w:p w14:paraId="30F5581A" w14:textId="4689B6CC" w:rsidR="00433741" w:rsidRPr="00270114" w:rsidRDefault="00433741" w:rsidP="009C3CB4">
      <w:pPr>
        <w:spacing w:line="240" w:lineRule="auto"/>
        <w:rPr>
          <w:rFonts w:ascii="FbShefa" w:hAnsi="FbShefa"/>
          <w:sz w:val="11"/>
          <w:rtl/>
        </w:rPr>
      </w:pPr>
    </w:p>
    <w:p w14:paraId="1C856721" w14:textId="77777777" w:rsidR="009C3CB4" w:rsidRPr="00270114" w:rsidRDefault="00B27482" w:rsidP="00B27482">
      <w:pPr>
        <w:pStyle w:val="3"/>
        <w:rPr>
          <w:rFonts w:ascii="FbShefa" w:hAnsi="FbShefa"/>
          <w:color w:val="7C5F1D"/>
          <w:rtl/>
        </w:rPr>
      </w:pPr>
      <w:r w:rsidRPr="00270114">
        <w:rPr>
          <w:rFonts w:ascii="FbShefa" w:hAnsi="FbShefa"/>
          <w:color w:val="7C5F1D"/>
          <w:rtl/>
        </w:rPr>
        <w:t>ת"ש:</w:t>
      </w:r>
      <w:r w:rsidR="009C3CB4" w:rsidRPr="00270114">
        <w:rPr>
          <w:rFonts w:ascii="FbShefa" w:hAnsi="FbShefa"/>
          <w:color w:val="7C5F1D"/>
          <w:rtl/>
        </w:rPr>
        <w:t xml:space="preserve"> </w:t>
      </w:r>
    </w:p>
    <w:p w14:paraId="4F41B2F0" w14:textId="69E80494"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המפקיד מעות אצל חבירו</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מסרן לבנו ובתו הקטנים, חייב</w:t>
      </w:r>
      <w:r w:rsidR="00980F5A" w:rsidRPr="00270114">
        <w:rPr>
          <w:rFonts w:ascii="FbShefa" w:hAnsi="FbShefa"/>
          <w:sz w:val="11"/>
          <w:rtl/>
        </w:rPr>
        <w:t>.</w:t>
      </w:r>
    </w:p>
    <w:p w14:paraId="4A931831" w14:textId="1D817BD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ש"מ</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דוקא קטנים, הא גדולים פטור</w:t>
      </w:r>
      <w:r w:rsidR="00980F5A" w:rsidRPr="00270114">
        <w:rPr>
          <w:rFonts w:ascii="FbShefa" w:hAnsi="FbShefa"/>
          <w:sz w:val="11"/>
          <w:rtl/>
        </w:rPr>
        <w:t>.</w:t>
      </w:r>
    </w:p>
    <w:p w14:paraId="45415C88" w14:textId="7370D472" w:rsidR="009C3CB4" w:rsidRPr="00270114" w:rsidRDefault="009C3CB4" w:rsidP="00794C1A">
      <w:pPr>
        <w:pStyle w:val="1"/>
        <w:rPr>
          <w:rFonts w:ascii="FbShefa" w:hAnsi="FbShefa"/>
          <w:rtl/>
        </w:rPr>
      </w:pPr>
      <w:r w:rsidRPr="00270114">
        <w:rPr>
          <w:rFonts w:ascii="FbShefa" w:hAnsi="FbShefa"/>
          <w:sz w:val="11"/>
          <w:rtl/>
        </w:rPr>
        <w:t>לו</w:t>
      </w:r>
      <w:r w:rsidR="00B36BF2" w:rsidRPr="00270114">
        <w:rPr>
          <w:rFonts w:ascii="FbShefa" w:hAnsi="FbShefa"/>
          <w:sz w:val="11"/>
          <w:rtl/>
        </w:rPr>
        <w:t>, ב</w:t>
      </w:r>
    </w:p>
    <w:p w14:paraId="00E57403" w14:textId="5E0EA09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כל המפקיד</w:t>
      </w:r>
      <w:r w:rsidR="00697CD2" w:rsidRPr="00270114">
        <w:rPr>
          <w:rFonts w:ascii="FbShefa" w:hAnsi="FbShefa"/>
          <w:sz w:val="11"/>
          <w:rtl/>
        </w:rPr>
        <w:t>,</w:t>
      </w:r>
      <w:r w:rsidRPr="00270114">
        <w:rPr>
          <w:rFonts w:ascii="FbShefa" w:hAnsi="FbShefa"/>
          <w:sz w:val="11"/>
          <w:rtl/>
        </w:rPr>
        <w:t xml:space="preserve"> על דעת אשתו ובניו הוא מפקיד</w:t>
      </w:r>
      <w:r w:rsidR="00980F5A" w:rsidRPr="00270114">
        <w:rPr>
          <w:rFonts w:ascii="FbShefa" w:hAnsi="FbShefa"/>
          <w:sz w:val="11"/>
          <w:rtl/>
        </w:rPr>
        <w:t>.</w:t>
      </w:r>
    </w:p>
    <w:p w14:paraId="2AE884E5" w14:textId="5BDA8856"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דיקא נמי</w:t>
      </w:r>
      <w:r w:rsidR="00980F5A" w:rsidRPr="00270114">
        <w:rPr>
          <w:rFonts w:ascii="FbShefa" w:hAnsi="FbShefa"/>
          <w:sz w:val="11"/>
          <w:rtl/>
        </w:rPr>
        <w:t>.</w:t>
      </w:r>
      <w:r w:rsidRPr="00270114">
        <w:rPr>
          <w:rFonts w:ascii="FbShefa" w:hAnsi="FbShefa"/>
          <w:sz w:val="11"/>
          <w:rtl/>
        </w:rPr>
        <w:t xml:space="preserve"> דקתני בנו ובתו</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 xml:space="preserve">ולא </w:t>
      </w:r>
      <w:r w:rsidR="00B27482" w:rsidRPr="001B3037">
        <w:rPr>
          <w:rFonts w:ascii="FbShefa" w:hAnsi="FbShefa"/>
          <w:b/>
          <w:bCs/>
          <w:color w:val="3B2F2A" w:themeColor="text2" w:themeShade="80"/>
          <w:sz w:val="11"/>
          <w:rtl/>
        </w:rPr>
        <w:t>קתני</w:t>
      </w:r>
      <w:r w:rsidR="00980F5A" w:rsidRPr="001B3037">
        <w:rPr>
          <w:rFonts w:ascii="FbShefa" w:hAnsi="FbShefa"/>
          <w:b/>
          <w:bCs/>
          <w:color w:val="3B2F2A" w:themeColor="text2" w:themeShade="80"/>
          <w:sz w:val="11"/>
          <w:rtl/>
        </w:rPr>
        <w:t>.</w:t>
      </w:r>
      <w:r w:rsidR="00B27482" w:rsidRPr="001B3037">
        <w:rPr>
          <w:rFonts w:ascii="FbShefa" w:hAnsi="FbShefa"/>
          <w:b/>
          <w:bCs/>
          <w:color w:val="3B2F2A" w:themeColor="text2" w:themeShade="80"/>
          <w:sz w:val="11"/>
          <w:rtl/>
        </w:rPr>
        <w:t xml:space="preserve"> </w:t>
      </w:r>
      <w:r w:rsidRPr="00270114">
        <w:rPr>
          <w:rFonts w:ascii="FbShefa" w:hAnsi="FbShefa"/>
          <w:sz w:val="11"/>
          <w:rtl/>
        </w:rPr>
        <w:t>קטנים סתמא</w:t>
      </w:r>
      <w:r w:rsidR="00980F5A" w:rsidRPr="00270114">
        <w:rPr>
          <w:rFonts w:ascii="FbShefa" w:hAnsi="FbShefa"/>
          <w:sz w:val="11"/>
          <w:rtl/>
        </w:rPr>
        <w:t>.</w:t>
      </w:r>
    </w:p>
    <w:p w14:paraId="353F1717" w14:textId="77777777" w:rsidR="009C3CB4" w:rsidRPr="00270114" w:rsidRDefault="009C3CB4" w:rsidP="009C3CB4">
      <w:pPr>
        <w:spacing w:line="240" w:lineRule="auto"/>
        <w:rPr>
          <w:rFonts w:ascii="FbShefa" w:hAnsi="FbShefa"/>
          <w:sz w:val="11"/>
          <w:rtl/>
        </w:rPr>
      </w:pPr>
    </w:p>
    <w:p w14:paraId="50659549" w14:textId="23C491C7" w:rsidR="009C3CB4" w:rsidRPr="00270114" w:rsidRDefault="009C3CB4" w:rsidP="009C3CB4">
      <w:pPr>
        <w:pStyle w:val="2"/>
        <w:rPr>
          <w:rFonts w:ascii="FbShefa" w:hAnsi="FbShefa"/>
          <w:color w:val="7C5F1D"/>
          <w:rtl/>
        </w:rPr>
      </w:pPr>
      <w:r w:rsidRPr="00270114">
        <w:rPr>
          <w:rFonts w:ascii="FbShefa" w:hAnsi="FbShefa"/>
          <w:color w:val="7C5F1D"/>
          <w:sz w:val="11"/>
          <w:rtl/>
        </w:rPr>
        <w:t>פשע בה ויצאת לאגם, ומתה כדרכה</w:t>
      </w:r>
    </w:p>
    <w:p w14:paraId="532AD548" w14:textId="2D451B07" w:rsidR="00D56844" w:rsidRPr="00270114" w:rsidRDefault="00C22567" w:rsidP="00D56844">
      <w:pPr>
        <w:pStyle w:val="3"/>
        <w:rPr>
          <w:rFonts w:ascii="FbShefa" w:hAnsi="FbShefa"/>
          <w:color w:val="7C5F1D"/>
          <w:rtl/>
        </w:rPr>
      </w:pPr>
      <w:r w:rsidRPr="00270114">
        <w:rPr>
          <w:rFonts w:ascii="FbShefa" w:hAnsi="FbShefa"/>
          <w:color w:val="7C5F1D"/>
          <w:rtl/>
        </w:rPr>
        <w:t>דעה א</w:t>
      </w:r>
      <w:r w:rsidR="00D56844" w:rsidRPr="00270114">
        <w:rPr>
          <w:rFonts w:ascii="FbShefa" w:hAnsi="FbShefa"/>
          <w:color w:val="7C5F1D"/>
          <w:rtl/>
        </w:rPr>
        <w:t>:</w:t>
      </w:r>
    </w:p>
    <w:p w14:paraId="28A727E4" w14:textId="33321FC4" w:rsidR="00D56844" w:rsidRPr="00270114" w:rsidRDefault="00C22567" w:rsidP="00C22567">
      <w:pPr>
        <w:spacing w:line="240" w:lineRule="auto"/>
        <w:rPr>
          <w:rFonts w:ascii="FbShefa" w:hAnsi="FbShefa"/>
          <w:rtl/>
        </w:rPr>
      </w:pPr>
      <w:r w:rsidRPr="001B3037">
        <w:rPr>
          <w:rFonts w:ascii="FbShefa" w:hAnsi="FbShefa"/>
          <w:b/>
          <w:bCs/>
          <w:color w:val="3B2F2A" w:themeColor="text2" w:themeShade="80"/>
          <w:rtl/>
        </w:rPr>
        <w:t>חייב</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00D56844" w:rsidRPr="00270114">
        <w:rPr>
          <w:rFonts w:ascii="FbShefa" w:hAnsi="FbShefa"/>
          <w:rtl/>
        </w:rPr>
        <w:t>לשלם</w:t>
      </w:r>
      <w:r w:rsidR="00980F5A" w:rsidRPr="00270114">
        <w:rPr>
          <w:rFonts w:ascii="FbShefa" w:hAnsi="FbShefa"/>
          <w:rtl/>
        </w:rPr>
        <w:t>.</w:t>
      </w:r>
    </w:p>
    <w:p w14:paraId="068ACEAF" w14:textId="0D85F546" w:rsidR="00433741" w:rsidRPr="00270114" w:rsidRDefault="00D56844" w:rsidP="00C22567">
      <w:pPr>
        <w:spacing w:line="240" w:lineRule="auto"/>
        <w:rPr>
          <w:rFonts w:ascii="FbShefa" w:hAnsi="FbShefa"/>
          <w:sz w:val="11"/>
          <w:rtl/>
        </w:rPr>
      </w:pPr>
      <w:r w:rsidRPr="001B3037">
        <w:rPr>
          <w:rFonts w:ascii="FbShefa" w:hAnsi="FbShefa"/>
          <w:b/>
          <w:bCs/>
          <w:color w:val="3B2F2A" w:themeColor="text2" w:themeShade="80"/>
          <w:rtl/>
        </w:rPr>
        <w:t>אפילו למ"ד</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תחילתו בפשיעה וסופו באונס, פטור</w:t>
      </w:r>
      <w:r w:rsidR="00980F5A" w:rsidRPr="00270114">
        <w:rPr>
          <w:rFonts w:ascii="FbShefa" w:hAnsi="FbShefa"/>
          <w:rtl/>
        </w:rPr>
        <w:t>.</w:t>
      </w:r>
      <w:r w:rsidR="00331B6B" w:rsidRPr="00270114">
        <w:rPr>
          <w:rFonts w:ascii="FbShefa" w:hAnsi="FbShefa"/>
          <w:rtl/>
        </w:rPr>
        <w:t xml:space="preserve"> </w:t>
      </w:r>
      <w:r w:rsidR="00C22567" w:rsidRPr="001B3037">
        <w:rPr>
          <w:rFonts w:ascii="FbShefa" w:hAnsi="FbShefa"/>
          <w:b/>
          <w:bCs/>
          <w:color w:val="3B2F2A" w:themeColor="text2" w:themeShade="80"/>
          <w:rtl/>
        </w:rPr>
        <w:t>שהרי</w:t>
      </w:r>
      <w:r w:rsidR="00980F5A" w:rsidRPr="001B3037">
        <w:rPr>
          <w:rFonts w:ascii="FbShefa" w:hAnsi="FbShefa"/>
          <w:b/>
          <w:bCs/>
          <w:color w:val="3B2F2A" w:themeColor="text2" w:themeShade="80"/>
          <w:rtl/>
        </w:rPr>
        <w:t>.</w:t>
      </w:r>
      <w:r w:rsidR="00C22567" w:rsidRPr="001B3037">
        <w:rPr>
          <w:rFonts w:ascii="FbShefa" w:hAnsi="FbShefa"/>
          <w:b/>
          <w:bCs/>
          <w:color w:val="3B2F2A" w:themeColor="text2" w:themeShade="80"/>
          <w:rtl/>
        </w:rPr>
        <w:t xml:space="preserve"> </w:t>
      </w:r>
      <w:r w:rsidR="009C3CB4" w:rsidRPr="00270114">
        <w:rPr>
          <w:rFonts w:ascii="FbShefa" w:hAnsi="FbShefa"/>
          <w:sz w:val="11"/>
          <w:rtl/>
        </w:rPr>
        <w:t>הבלא דאגמא קטלה</w:t>
      </w:r>
      <w:r w:rsidR="00980F5A" w:rsidRPr="00270114">
        <w:rPr>
          <w:rFonts w:ascii="FbShefa" w:hAnsi="FbShefa"/>
          <w:sz w:val="11"/>
          <w:rtl/>
        </w:rPr>
        <w:t>.</w:t>
      </w:r>
    </w:p>
    <w:p w14:paraId="7A530BEC" w14:textId="7DA037D5" w:rsidR="00D56844" w:rsidRPr="00270114" w:rsidRDefault="00D56844" w:rsidP="009C3CB4">
      <w:pPr>
        <w:spacing w:line="240" w:lineRule="auto"/>
        <w:rPr>
          <w:rFonts w:ascii="FbShefa" w:hAnsi="FbShefa"/>
          <w:rtl/>
        </w:rPr>
      </w:pPr>
    </w:p>
    <w:p w14:paraId="4E03CC14" w14:textId="77777777" w:rsidR="00D56844" w:rsidRPr="00270114" w:rsidRDefault="00C22567" w:rsidP="00D56844">
      <w:pPr>
        <w:pStyle w:val="3"/>
        <w:rPr>
          <w:rFonts w:ascii="FbShefa" w:hAnsi="FbShefa"/>
          <w:color w:val="7C5F1D"/>
          <w:rtl/>
        </w:rPr>
      </w:pPr>
      <w:r w:rsidRPr="00270114">
        <w:rPr>
          <w:rFonts w:ascii="FbShefa" w:hAnsi="FbShefa"/>
          <w:color w:val="7C5F1D"/>
          <w:rtl/>
        </w:rPr>
        <w:t>דעה ב</w:t>
      </w:r>
      <w:r w:rsidR="00D56844" w:rsidRPr="00270114">
        <w:rPr>
          <w:rFonts w:ascii="FbShefa" w:hAnsi="FbShefa"/>
          <w:color w:val="7C5F1D"/>
          <w:rtl/>
        </w:rPr>
        <w:t>:</w:t>
      </w:r>
    </w:p>
    <w:p w14:paraId="4AC65246" w14:textId="3520480E" w:rsidR="00D56844" w:rsidRPr="00270114" w:rsidRDefault="009C3CB4" w:rsidP="009C3CB4">
      <w:pPr>
        <w:spacing w:line="240" w:lineRule="auto"/>
        <w:rPr>
          <w:rFonts w:ascii="FbShefa" w:hAnsi="FbShefa"/>
          <w:rtl/>
        </w:rPr>
      </w:pPr>
      <w:r w:rsidRPr="001B3037">
        <w:rPr>
          <w:rFonts w:ascii="FbShefa" w:hAnsi="FbShefa"/>
          <w:b/>
          <w:bCs/>
          <w:color w:val="3B2F2A" w:themeColor="text2" w:themeShade="80"/>
          <w:rtl/>
        </w:rPr>
        <w:t>פטור</w:t>
      </w:r>
      <w:r w:rsidR="00980F5A" w:rsidRPr="001B3037">
        <w:rPr>
          <w:rFonts w:ascii="FbShefa" w:hAnsi="FbShefa"/>
          <w:b/>
          <w:bCs/>
          <w:color w:val="3B2F2A" w:themeColor="text2" w:themeShade="80"/>
          <w:rtl/>
        </w:rPr>
        <w:t>.</w:t>
      </w:r>
      <w:r w:rsidR="00D56844" w:rsidRPr="001B3037">
        <w:rPr>
          <w:rFonts w:ascii="FbShefa" w:hAnsi="FbShefa"/>
          <w:b/>
          <w:bCs/>
          <w:color w:val="3B2F2A" w:themeColor="text2" w:themeShade="80"/>
          <w:rtl/>
        </w:rPr>
        <w:t xml:space="preserve"> </w:t>
      </w:r>
      <w:r w:rsidR="00D56844" w:rsidRPr="00270114">
        <w:rPr>
          <w:rFonts w:ascii="FbShefa" w:hAnsi="FbShefa"/>
          <w:rtl/>
        </w:rPr>
        <w:t>מלשלם</w:t>
      </w:r>
      <w:r w:rsidR="00980F5A" w:rsidRPr="00270114">
        <w:rPr>
          <w:rFonts w:ascii="FbShefa" w:hAnsi="FbShefa"/>
          <w:rtl/>
        </w:rPr>
        <w:t>.</w:t>
      </w:r>
    </w:p>
    <w:p w14:paraId="64BFAF1D" w14:textId="64A9E553" w:rsidR="009C3CB4" w:rsidRPr="00270114" w:rsidRDefault="00D56844" w:rsidP="009C3CB4">
      <w:pPr>
        <w:spacing w:line="240" w:lineRule="auto"/>
        <w:rPr>
          <w:rFonts w:ascii="FbShefa" w:hAnsi="FbShefa"/>
          <w:rtl/>
        </w:rPr>
      </w:pPr>
      <w:r w:rsidRPr="001B3037">
        <w:rPr>
          <w:rFonts w:ascii="FbShefa" w:hAnsi="FbShefa"/>
          <w:b/>
          <w:bCs/>
          <w:color w:val="3B2F2A" w:themeColor="text2" w:themeShade="80"/>
          <w:rtl/>
        </w:rPr>
        <w:t>אפילו למ"ד</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תחילתו בפשיעה וסופו באונס, פטור</w:t>
      </w:r>
      <w:r w:rsidR="00980F5A" w:rsidRPr="00270114">
        <w:rPr>
          <w:rFonts w:ascii="FbShefa" w:hAnsi="FbShefa"/>
          <w:rtl/>
        </w:rPr>
        <w:t>.</w:t>
      </w:r>
      <w:r w:rsidR="00331B6B" w:rsidRPr="00270114">
        <w:rPr>
          <w:rFonts w:ascii="FbShefa" w:hAnsi="FbShefa"/>
          <w:rtl/>
        </w:rPr>
        <w:t xml:space="preserve"> </w:t>
      </w:r>
      <w:r w:rsidR="00C22567" w:rsidRPr="001B3037">
        <w:rPr>
          <w:rFonts w:ascii="FbShefa" w:hAnsi="FbShefa"/>
          <w:b/>
          <w:bCs/>
          <w:color w:val="3B2F2A" w:themeColor="text2" w:themeShade="80"/>
          <w:rtl/>
        </w:rPr>
        <w:t>שהרי</w:t>
      </w:r>
      <w:r w:rsidR="00980F5A" w:rsidRPr="001B3037">
        <w:rPr>
          <w:rFonts w:ascii="FbShefa" w:hAnsi="FbShefa"/>
          <w:b/>
          <w:bCs/>
          <w:color w:val="3B2F2A" w:themeColor="text2" w:themeShade="80"/>
          <w:rtl/>
        </w:rPr>
        <w:t>.</w:t>
      </w:r>
      <w:r w:rsidR="00C22567" w:rsidRPr="001B3037">
        <w:rPr>
          <w:rFonts w:ascii="FbShefa" w:hAnsi="FbShefa"/>
          <w:b/>
          <w:bCs/>
          <w:color w:val="3B2F2A" w:themeColor="text2" w:themeShade="80"/>
          <w:rtl/>
        </w:rPr>
        <w:t xml:space="preserve"> </w:t>
      </w:r>
      <w:r w:rsidR="009C3CB4" w:rsidRPr="00270114">
        <w:rPr>
          <w:rFonts w:ascii="FbShefa" w:hAnsi="FbShefa"/>
          <w:rtl/>
        </w:rPr>
        <w:t>מלאך המות, מה לי הכא ומה לי התם</w:t>
      </w:r>
      <w:r w:rsidR="00980F5A" w:rsidRPr="00270114">
        <w:rPr>
          <w:rFonts w:ascii="FbShefa" w:hAnsi="FbShefa"/>
          <w:rtl/>
        </w:rPr>
        <w:t>.</w:t>
      </w:r>
    </w:p>
    <w:p w14:paraId="30C3FFA8" w14:textId="77777777" w:rsidR="009C3CB4" w:rsidRPr="001B3037" w:rsidRDefault="009C3CB4" w:rsidP="009C3CB4">
      <w:pPr>
        <w:spacing w:line="240" w:lineRule="auto"/>
        <w:rPr>
          <w:rFonts w:ascii="FbShefa" w:hAnsi="FbShefa"/>
          <w:b/>
          <w:bCs/>
          <w:color w:val="3B2F2A" w:themeColor="text2" w:themeShade="80"/>
          <w:sz w:val="11"/>
          <w:rtl/>
        </w:rPr>
      </w:pPr>
    </w:p>
    <w:p w14:paraId="6A339736" w14:textId="62834D4E" w:rsidR="009C3CB4" w:rsidRPr="00270114" w:rsidRDefault="009C3CB4" w:rsidP="00C22567">
      <w:pPr>
        <w:pStyle w:val="3"/>
        <w:rPr>
          <w:rFonts w:ascii="FbShefa" w:hAnsi="FbShefa"/>
          <w:color w:val="7C5F1D"/>
          <w:rtl/>
        </w:rPr>
      </w:pPr>
      <w:r w:rsidRPr="00270114">
        <w:rPr>
          <w:rFonts w:ascii="FbShefa" w:hAnsi="FbShefa"/>
          <w:color w:val="7C5F1D"/>
          <w:rtl/>
        </w:rPr>
        <w:t>לכו"ע</w:t>
      </w:r>
      <w:r w:rsidR="00C22567" w:rsidRPr="00270114">
        <w:rPr>
          <w:rFonts w:ascii="FbShefa" w:hAnsi="FbShefa"/>
          <w:color w:val="7C5F1D"/>
          <w:rtl/>
        </w:rPr>
        <w:t xml:space="preserve"> פטור:</w:t>
      </w:r>
      <w:r w:rsidRPr="00270114">
        <w:rPr>
          <w:rFonts w:ascii="FbShefa" w:hAnsi="FbShefa"/>
          <w:color w:val="7C5F1D"/>
          <w:rtl/>
        </w:rPr>
        <w:t xml:space="preserve"> </w:t>
      </w:r>
    </w:p>
    <w:p w14:paraId="0F4751D4" w14:textId="08A25D72" w:rsidR="00433741" w:rsidRPr="00270114" w:rsidRDefault="00C22567" w:rsidP="009C3CB4">
      <w:pPr>
        <w:spacing w:line="240" w:lineRule="auto"/>
        <w:rPr>
          <w:rFonts w:ascii="FbShefa" w:hAnsi="FbShefa"/>
          <w:sz w:val="11"/>
          <w:rtl/>
        </w:rPr>
      </w:pPr>
      <w:r w:rsidRPr="001B3037">
        <w:rPr>
          <w:rFonts w:ascii="FbShefa" w:hAnsi="FbShefa"/>
          <w:b/>
          <w:bCs/>
          <w:color w:val="3B2F2A" w:themeColor="text2" w:themeShade="80"/>
          <w:sz w:val="11"/>
          <w:rtl/>
        </w:rPr>
        <w:t>היכא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ד</w:t>
      </w:r>
      <w:r w:rsidR="009C3CB4" w:rsidRPr="00270114">
        <w:rPr>
          <w:rFonts w:ascii="FbShefa" w:hAnsi="FbShefa"/>
          <w:sz w:val="11"/>
          <w:rtl/>
        </w:rPr>
        <w:t>הדרא לבי מרה ומתה</w:t>
      </w:r>
      <w:r w:rsidR="00980F5A" w:rsidRPr="00270114">
        <w:rPr>
          <w:rFonts w:ascii="FbShefa" w:hAnsi="FbShefa"/>
          <w:sz w:val="11"/>
          <w:rtl/>
        </w:rPr>
        <w:t>.</w:t>
      </w:r>
    </w:p>
    <w:p w14:paraId="291C61DC" w14:textId="6B8995D7" w:rsidR="00433741" w:rsidRPr="00270114" w:rsidRDefault="00C22567" w:rsidP="009C3CB4">
      <w:pPr>
        <w:spacing w:line="240" w:lineRule="auto"/>
        <w:rPr>
          <w:rFonts w:ascii="FbShefa" w:hAnsi="FbShefa"/>
          <w:sz w:val="11"/>
          <w:rtl/>
        </w:rPr>
      </w:pPr>
      <w:r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הדרא לה, וליכא למימר הבלא דאגמא קטלה</w:t>
      </w:r>
      <w:r w:rsidR="00980F5A" w:rsidRPr="00270114">
        <w:rPr>
          <w:rFonts w:ascii="FbShefa" w:hAnsi="FbShefa"/>
          <w:sz w:val="11"/>
          <w:rtl/>
        </w:rPr>
        <w:t>.</w:t>
      </w:r>
    </w:p>
    <w:p w14:paraId="33BF73FD" w14:textId="3E1AE6FE" w:rsidR="00C22567" w:rsidRPr="001B3037" w:rsidRDefault="00C22567" w:rsidP="009C3CB4">
      <w:pPr>
        <w:spacing w:line="240" w:lineRule="auto"/>
        <w:rPr>
          <w:rFonts w:ascii="FbShefa" w:hAnsi="FbShefa"/>
          <w:b/>
          <w:bCs/>
          <w:color w:val="3B2F2A" w:themeColor="text2" w:themeShade="80"/>
          <w:sz w:val="11"/>
          <w:rtl/>
        </w:rPr>
      </w:pPr>
    </w:p>
    <w:p w14:paraId="7DDF1DEA" w14:textId="77777777" w:rsidR="00D56844" w:rsidRPr="00270114" w:rsidRDefault="00C22567" w:rsidP="00D56844">
      <w:pPr>
        <w:pStyle w:val="3"/>
        <w:rPr>
          <w:rFonts w:ascii="FbShefa" w:hAnsi="FbShefa"/>
          <w:color w:val="7C5F1D"/>
          <w:rtl/>
        </w:rPr>
      </w:pPr>
      <w:r w:rsidRPr="00270114">
        <w:rPr>
          <w:rFonts w:ascii="FbShefa" w:hAnsi="FbShefa"/>
          <w:color w:val="7C5F1D"/>
          <w:rtl/>
        </w:rPr>
        <w:t xml:space="preserve">לכו"ע </w:t>
      </w:r>
      <w:r w:rsidR="009C3CB4" w:rsidRPr="00270114">
        <w:rPr>
          <w:rFonts w:ascii="FbShefa" w:hAnsi="FbShefa"/>
          <w:color w:val="7C5F1D"/>
          <w:rtl/>
        </w:rPr>
        <w:t>חייב</w:t>
      </w:r>
      <w:r w:rsidR="00D56844" w:rsidRPr="00270114">
        <w:rPr>
          <w:rFonts w:ascii="FbShefa" w:hAnsi="FbShefa"/>
          <w:color w:val="7C5F1D"/>
          <w:rtl/>
        </w:rPr>
        <w:t>:</w:t>
      </w:r>
    </w:p>
    <w:p w14:paraId="60CE6B1D" w14:textId="5BE8D3F3" w:rsidR="00433741" w:rsidRPr="00270114" w:rsidRDefault="00D56844" w:rsidP="009C3CB4">
      <w:pPr>
        <w:spacing w:line="240" w:lineRule="auto"/>
        <w:rPr>
          <w:rFonts w:ascii="FbShefa" w:hAnsi="FbShefa"/>
          <w:sz w:val="11"/>
          <w:rtl/>
        </w:rPr>
      </w:pPr>
      <w:r w:rsidRPr="001B3037">
        <w:rPr>
          <w:rFonts w:ascii="FbShefa" w:hAnsi="FbShefa"/>
          <w:b/>
          <w:bCs/>
          <w:color w:val="3B2F2A" w:themeColor="text2" w:themeShade="80"/>
          <w:sz w:val="11"/>
          <w:rtl/>
        </w:rPr>
        <w:t>כאשר</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נגנבה באגם ומתה כדרכה בבית הגנב</w:t>
      </w:r>
      <w:r w:rsidR="00980F5A" w:rsidRPr="00270114">
        <w:rPr>
          <w:rFonts w:ascii="FbShefa" w:hAnsi="FbShefa"/>
          <w:sz w:val="11"/>
          <w:rtl/>
        </w:rPr>
        <w:t>.</w:t>
      </w:r>
    </w:p>
    <w:p w14:paraId="3E6C2CC8" w14:textId="45D798C1" w:rsidR="00433741" w:rsidRPr="00270114" w:rsidRDefault="00D56844" w:rsidP="00D56844">
      <w:pPr>
        <w:spacing w:line="240" w:lineRule="auto"/>
        <w:rPr>
          <w:rFonts w:ascii="FbShefa" w:hAnsi="FbShefa"/>
          <w:sz w:val="11"/>
          <w:rtl/>
        </w:rPr>
      </w:pPr>
      <w:r w:rsidRPr="001B3037">
        <w:rPr>
          <w:rFonts w:ascii="FbShefa" w:hAnsi="FbShefa"/>
          <w:b/>
          <w:bCs/>
          <w:color w:val="3B2F2A" w:themeColor="text2" w:themeShade="80"/>
          <w:sz w:val="11"/>
          <w:rtl/>
        </w:rPr>
        <w:t>ש</w:t>
      </w:r>
      <w:r w:rsidR="009C3CB4" w:rsidRPr="001B3037">
        <w:rPr>
          <w:rFonts w:ascii="FbShefa" w:hAnsi="FbShefa"/>
          <w:b/>
          <w:bCs/>
          <w:color w:val="3B2F2A" w:themeColor="text2" w:themeShade="80"/>
          <w:sz w:val="11"/>
          <w:rtl/>
        </w:rPr>
        <w:t>ה</w:t>
      </w:r>
      <w:r w:rsidRPr="001B3037">
        <w:rPr>
          <w:rFonts w:ascii="FbShefa" w:hAnsi="FbShefa"/>
          <w:b/>
          <w:bCs/>
          <w:color w:val="3B2F2A" w:themeColor="text2" w:themeShade="80"/>
          <w:sz w:val="11"/>
          <w:rtl/>
        </w:rPr>
        <w:t>רי</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אי שבקה מלאך המות</w:t>
      </w:r>
      <w:r w:rsidR="00331B6B" w:rsidRPr="00270114">
        <w:rPr>
          <w:rFonts w:ascii="FbShefa" w:hAnsi="FbShefa"/>
          <w:sz w:val="11"/>
          <w:rtl/>
        </w:rPr>
        <w:t xml:space="preserve">, </w:t>
      </w:r>
      <w:r w:rsidR="009C3CB4" w:rsidRPr="00270114">
        <w:rPr>
          <w:rFonts w:ascii="FbShefa" w:hAnsi="FbShefa"/>
          <w:sz w:val="11"/>
          <w:rtl/>
        </w:rPr>
        <w:t>בביתיה דגנבא הוה קיימא</w:t>
      </w:r>
      <w:r w:rsidR="00980F5A" w:rsidRPr="00270114">
        <w:rPr>
          <w:rFonts w:ascii="FbShefa" w:hAnsi="FbShefa"/>
          <w:sz w:val="11"/>
          <w:rtl/>
        </w:rPr>
        <w:t>.</w:t>
      </w:r>
    </w:p>
    <w:p w14:paraId="3B6DA7CB" w14:textId="69F02FF1" w:rsidR="001C0346" w:rsidRPr="00270114" w:rsidRDefault="001C0346" w:rsidP="009C3CB4">
      <w:pPr>
        <w:spacing w:line="240" w:lineRule="auto"/>
        <w:rPr>
          <w:rFonts w:ascii="FbShefa" w:hAnsi="FbShefa"/>
          <w:i/>
          <w:iCs/>
          <w:sz w:val="11"/>
          <w:rtl/>
        </w:rPr>
      </w:pPr>
    </w:p>
    <w:p w14:paraId="191E22F7" w14:textId="04A11059" w:rsidR="001C0346" w:rsidRPr="00270114" w:rsidRDefault="001C0346" w:rsidP="001C0346">
      <w:pPr>
        <w:pStyle w:val="3"/>
        <w:rPr>
          <w:rFonts w:ascii="FbShefa" w:hAnsi="FbShefa"/>
          <w:color w:val="7C5F1D"/>
          <w:rtl/>
        </w:rPr>
      </w:pPr>
      <w:r w:rsidRPr="00270114">
        <w:rPr>
          <w:rFonts w:ascii="FbShefa" w:hAnsi="FbShefa"/>
          <w:color w:val="7C5F1D"/>
          <w:rtl/>
        </w:rPr>
        <w:t>ת"ש:</w:t>
      </w:r>
    </w:p>
    <w:p w14:paraId="3EC93BE0" w14:textId="13E404CB"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דאותבינן</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ממתניתין בשומר שמסר לשומר</w:t>
      </w:r>
      <w:r w:rsidR="001C0346" w:rsidRPr="00270114">
        <w:rPr>
          <w:rFonts w:ascii="FbShefa" w:hAnsi="FbShefa"/>
          <w:sz w:val="11"/>
          <w:rtl/>
        </w:rPr>
        <w:t xml:space="preserve"> (לעיל</w:t>
      </w:r>
      <w:r w:rsidRPr="00270114">
        <w:rPr>
          <w:rFonts w:ascii="FbShefa" w:hAnsi="FbShefa"/>
          <w:sz w:val="11"/>
          <w:rtl/>
        </w:rPr>
        <w:t>)</w:t>
      </w:r>
      <w:r w:rsidR="00980F5A" w:rsidRPr="00270114">
        <w:rPr>
          <w:rFonts w:ascii="FbShefa" w:hAnsi="FbShefa"/>
          <w:sz w:val="11"/>
          <w:rtl/>
        </w:rPr>
        <w:t>.</w:t>
      </w:r>
    </w:p>
    <w:p w14:paraId="490AE8C0" w14:textId="5234F94A"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ש"מ</w:t>
      </w:r>
      <w:r w:rsidR="00980F5A" w:rsidRPr="001B3037">
        <w:rPr>
          <w:rFonts w:ascii="FbShefa" w:hAnsi="FbShefa"/>
          <w:b/>
          <w:bCs/>
          <w:color w:val="3B2F2A" w:themeColor="text2" w:themeShade="80"/>
          <w:sz w:val="11"/>
          <w:rtl/>
        </w:rPr>
        <w:t>.</w:t>
      </w:r>
      <w:r w:rsidRPr="00270114">
        <w:rPr>
          <w:rFonts w:ascii="FbShefa" w:hAnsi="FbShefa"/>
          <w:sz w:val="11"/>
          <w:rtl/>
        </w:rPr>
        <w:t xml:space="preserve"> דלא אמרינן מלאך המות, מה לי הכא ומה לי התם</w:t>
      </w:r>
      <w:r w:rsidR="00980F5A" w:rsidRPr="00270114">
        <w:rPr>
          <w:rFonts w:ascii="FbShefa" w:hAnsi="FbShefa"/>
          <w:sz w:val="11"/>
          <w:rtl/>
        </w:rPr>
        <w:t>.</w:t>
      </w:r>
    </w:p>
    <w:p w14:paraId="09306535" w14:textId="72681387"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לדידי שהטעם משום דלא מהימן לי בשבועה ליכא לאותבה כלל</w:t>
      </w:r>
      <w:r w:rsidR="00980F5A" w:rsidRPr="00270114">
        <w:rPr>
          <w:rFonts w:ascii="FbShefa" w:hAnsi="FbShefa"/>
          <w:sz w:val="11"/>
          <w:rtl/>
        </w:rPr>
        <w:t>.</w:t>
      </w:r>
    </w:p>
    <w:p w14:paraId="661E97E5" w14:textId="56FED4A3" w:rsidR="001C0346" w:rsidRPr="00270114" w:rsidRDefault="001C0346" w:rsidP="009C3CB4">
      <w:pPr>
        <w:spacing w:line="240" w:lineRule="auto"/>
        <w:rPr>
          <w:rFonts w:ascii="FbShefa" w:hAnsi="FbShefa"/>
          <w:i/>
          <w:iCs/>
          <w:sz w:val="11"/>
          <w:rtl/>
        </w:rPr>
      </w:pPr>
    </w:p>
    <w:p w14:paraId="69B8BF91" w14:textId="4C78B588" w:rsidR="001C0346" w:rsidRPr="00270114" w:rsidRDefault="001C0346" w:rsidP="001C0346">
      <w:pPr>
        <w:pStyle w:val="3"/>
        <w:rPr>
          <w:rFonts w:ascii="FbShefa" w:hAnsi="FbShefa"/>
          <w:color w:val="7C5F1D"/>
          <w:rtl/>
        </w:rPr>
      </w:pPr>
      <w:r w:rsidRPr="00270114">
        <w:rPr>
          <w:rFonts w:ascii="FbShefa" w:hAnsi="FbShefa"/>
          <w:color w:val="7C5F1D"/>
          <w:rtl/>
        </w:rPr>
        <w:t>ת"ש:</w:t>
      </w:r>
    </w:p>
    <w:p w14:paraId="4F992CB5" w14:textId="38A07F8D"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העלה לראשי צוקין ונפלה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אין זה אונס, וחייב</w:t>
      </w:r>
      <w:r w:rsidR="00980F5A" w:rsidRPr="00270114">
        <w:rPr>
          <w:rFonts w:ascii="FbShefa" w:hAnsi="FbShefa"/>
          <w:sz w:val="11"/>
          <w:rtl/>
        </w:rPr>
        <w:t>.</w:t>
      </w:r>
    </w:p>
    <w:p w14:paraId="303FCC30" w14:textId="6BD44258"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ש"מ</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הא מתה כדרכה הרי זה אונס, ופטור</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לימא ליה</w:t>
      </w:r>
      <w:r w:rsidR="00980F5A" w:rsidRPr="001B3037">
        <w:rPr>
          <w:rFonts w:ascii="FbShefa" w:hAnsi="FbShefa"/>
          <w:b/>
          <w:bCs/>
          <w:color w:val="3B2F2A" w:themeColor="text2" w:themeShade="80"/>
          <w:sz w:val="11"/>
          <w:rtl/>
        </w:rPr>
        <w:t>.</w:t>
      </w:r>
      <w:r w:rsidRPr="00270114">
        <w:rPr>
          <w:rFonts w:ascii="FbShefa" w:hAnsi="FbShefa"/>
          <w:sz w:val="11"/>
          <w:rtl/>
        </w:rPr>
        <w:t xml:space="preserve"> אוירא </w:t>
      </w:r>
      <w:r w:rsidR="001C0346" w:rsidRPr="00270114">
        <w:rPr>
          <w:rFonts w:ascii="FbShefa" w:hAnsi="FbShefa"/>
          <w:sz w:val="11"/>
          <w:rtl/>
        </w:rPr>
        <w:t>או</w:t>
      </w:r>
      <w:r w:rsidR="00331B6B" w:rsidRPr="00270114">
        <w:rPr>
          <w:rFonts w:ascii="FbShefa" w:hAnsi="FbShefa"/>
          <w:sz w:val="11"/>
          <w:rtl/>
        </w:rPr>
        <w:t xml:space="preserve"> </w:t>
      </w:r>
      <w:r w:rsidRPr="00270114">
        <w:rPr>
          <w:rFonts w:ascii="FbShefa" w:hAnsi="FbShefa"/>
          <w:sz w:val="11"/>
          <w:rtl/>
        </w:rPr>
        <w:t>אובצנא דהר, קטלה</w:t>
      </w:r>
      <w:r w:rsidR="00980F5A" w:rsidRPr="00270114">
        <w:rPr>
          <w:rFonts w:ascii="FbShefa" w:hAnsi="FbShefa"/>
          <w:sz w:val="11"/>
          <w:rtl/>
        </w:rPr>
        <w:t>.</w:t>
      </w:r>
    </w:p>
    <w:p w14:paraId="16378622" w14:textId="6F4A377F" w:rsidR="001C0346"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כגון שהעלה למרעה שמן וטוב</w:t>
      </w:r>
      <w:r w:rsidR="00980F5A" w:rsidRPr="00270114">
        <w:rPr>
          <w:rFonts w:ascii="FbShefa" w:hAnsi="FbShefa"/>
          <w:sz w:val="11"/>
          <w:rtl/>
        </w:rPr>
        <w:t>.</w:t>
      </w:r>
    </w:p>
    <w:p w14:paraId="42CFD97D" w14:textId="77777777" w:rsidR="001C0346" w:rsidRPr="00270114" w:rsidRDefault="001C0346" w:rsidP="001C0346">
      <w:pPr>
        <w:spacing w:line="240" w:lineRule="auto"/>
        <w:rPr>
          <w:rFonts w:ascii="FbShefa" w:hAnsi="FbShefa"/>
          <w:sz w:val="11"/>
          <w:u w:val="single"/>
          <w:rtl/>
        </w:rPr>
      </w:pPr>
    </w:p>
    <w:p w14:paraId="19000FCB" w14:textId="54971365" w:rsidR="001C0346" w:rsidRPr="00270114" w:rsidRDefault="001C0346" w:rsidP="001C0346">
      <w:pPr>
        <w:pStyle w:val="2"/>
        <w:rPr>
          <w:rFonts w:ascii="FbShefa" w:hAnsi="FbShefa"/>
          <w:color w:val="7C5F1D"/>
          <w:rtl/>
        </w:rPr>
      </w:pPr>
      <w:r w:rsidRPr="00270114">
        <w:rPr>
          <w:rFonts w:ascii="FbShefa" w:hAnsi="FbShefa"/>
          <w:color w:val="7C5F1D"/>
          <w:rtl/>
        </w:rPr>
        <w:t>העלה למרעה שמן וטוב</w:t>
      </w:r>
    </w:p>
    <w:p w14:paraId="50F9D2E8" w14:textId="5E5F8A3C" w:rsidR="00433741" w:rsidRPr="00270114" w:rsidRDefault="001C0346" w:rsidP="001C0346">
      <w:pPr>
        <w:spacing w:line="240" w:lineRule="auto"/>
        <w:rPr>
          <w:rFonts w:ascii="FbShefa" w:hAnsi="FbShefa"/>
          <w:sz w:val="11"/>
          <w:rtl/>
        </w:rPr>
      </w:pPr>
      <w:r w:rsidRPr="001B3037">
        <w:rPr>
          <w:rFonts w:ascii="FbShefa" w:hAnsi="FbShefa"/>
          <w:b/>
          <w:bCs/>
          <w:color w:val="3B2F2A" w:themeColor="text2" w:themeShade="80"/>
          <w:sz w:val="11"/>
          <w:rtl/>
        </w:rPr>
        <w:t>נפלה</w:t>
      </w:r>
      <w:r w:rsidR="00980F5A" w:rsidRPr="001B3037">
        <w:rPr>
          <w:rFonts w:ascii="FbShefa" w:hAnsi="FbShefa"/>
          <w:b/>
          <w:bCs/>
          <w:color w:val="3B2F2A" w:themeColor="text2" w:themeShade="80"/>
          <w:sz w:val="11"/>
          <w:rtl/>
        </w:rPr>
        <w:t>.</w:t>
      </w:r>
      <w:r w:rsidRPr="00270114">
        <w:rPr>
          <w:rFonts w:ascii="FbShefa" w:hAnsi="FbShefa"/>
          <w:sz w:val="11"/>
          <w:rtl/>
        </w:rPr>
        <w:t xml:space="preserve"> חייב</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היה לו לתוקפה, ולא תקפה</w:t>
      </w:r>
      <w:r w:rsidR="00980F5A" w:rsidRPr="00270114">
        <w:rPr>
          <w:rFonts w:ascii="FbShefa" w:hAnsi="FbShefa"/>
          <w:sz w:val="11"/>
          <w:rtl/>
        </w:rPr>
        <w:t>.</w:t>
      </w:r>
    </w:p>
    <w:p w14:paraId="3D084B6C" w14:textId="5434C74E" w:rsidR="001C0346" w:rsidRPr="00270114" w:rsidRDefault="001C0346" w:rsidP="001C0346">
      <w:pPr>
        <w:spacing w:line="240" w:lineRule="auto"/>
        <w:rPr>
          <w:rFonts w:ascii="FbShefa" w:hAnsi="FbShefa"/>
          <w:sz w:val="11"/>
          <w:rtl/>
        </w:rPr>
      </w:pPr>
      <w:r w:rsidRPr="001B3037">
        <w:rPr>
          <w:rFonts w:ascii="FbShefa" w:hAnsi="FbShefa"/>
          <w:b/>
          <w:bCs/>
          <w:color w:val="3B2F2A" w:themeColor="text2" w:themeShade="80"/>
          <w:sz w:val="11"/>
          <w:rtl/>
        </w:rPr>
        <w:t>עלתה ונפלה</w:t>
      </w:r>
      <w:r w:rsidR="00980F5A" w:rsidRPr="00270114">
        <w:rPr>
          <w:rFonts w:ascii="FbShefa" w:hAnsi="FbShefa"/>
          <w:sz w:val="11"/>
          <w:rtl/>
        </w:rPr>
        <w:t>.</w:t>
      </w:r>
      <w:r w:rsidRPr="00270114">
        <w:rPr>
          <w:rFonts w:ascii="FbShefa" w:hAnsi="FbShefa"/>
          <w:sz w:val="11"/>
          <w:rtl/>
        </w:rPr>
        <w:t xml:space="preserve"> חייב</w:t>
      </w:r>
      <w:r w:rsidR="00980F5A" w:rsidRPr="00270114">
        <w:rPr>
          <w:rFonts w:ascii="FbShefa" w:hAnsi="FbShefa"/>
          <w:sz w:val="11"/>
          <w:rtl/>
        </w:rPr>
        <w:t>.</w:t>
      </w:r>
      <w:r w:rsidR="0013543D" w:rsidRPr="00270114">
        <w:rPr>
          <w:rFonts w:ascii="FbShefa" w:hAnsi="FbShefa"/>
          <w:sz w:val="11"/>
          <w:rtl/>
        </w:rPr>
        <w:t xml:space="preserve"> </w:t>
      </w:r>
      <w:r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היה לו לתוקפה, ולא תקפה</w:t>
      </w:r>
      <w:r w:rsidR="00980F5A" w:rsidRPr="00270114">
        <w:rPr>
          <w:rFonts w:ascii="FbShefa" w:hAnsi="FbShefa"/>
          <w:sz w:val="11"/>
          <w:rtl/>
        </w:rPr>
        <w:t>.</w:t>
      </w:r>
    </w:p>
    <w:p w14:paraId="0067F361" w14:textId="2536ACA0" w:rsidR="001C0346" w:rsidRPr="00270114" w:rsidRDefault="001C0346" w:rsidP="001C0346">
      <w:pPr>
        <w:spacing w:line="240" w:lineRule="auto"/>
        <w:rPr>
          <w:rFonts w:ascii="FbShefa" w:hAnsi="FbShefa"/>
          <w:sz w:val="11"/>
          <w:rtl/>
        </w:rPr>
      </w:pPr>
      <w:r w:rsidRPr="001B3037">
        <w:rPr>
          <w:rFonts w:ascii="FbShefa" w:hAnsi="FbShefa"/>
          <w:b/>
          <w:bCs/>
          <w:color w:val="3B2F2A" w:themeColor="text2" w:themeShade="80"/>
          <w:sz w:val="11"/>
          <w:rtl/>
        </w:rPr>
        <w:t>תקפתו ועלתה וירדה</w:t>
      </w:r>
      <w:r w:rsidR="00980F5A" w:rsidRPr="00270114">
        <w:rPr>
          <w:rFonts w:ascii="FbShefa" w:hAnsi="FbShefa"/>
          <w:sz w:val="11"/>
          <w:rtl/>
        </w:rPr>
        <w:t>.</w:t>
      </w:r>
      <w:r w:rsidRPr="00270114">
        <w:rPr>
          <w:rFonts w:ascii="FbShefa" w:hAnsi="FbShefa"/>
          <w:sz w:val="11"/>
          <w:rtl/>
        </w:rPr>
        <w:t xml:space="preserve"> פטור</w:t>
      </w:r>
      <w:r w:rsidR="00980F5A" w:rsidRPr="00270114">
        <w:rPr>
          <w:rFonts w:ascii="FbShefa" w:hAnsi="FbShefa"/>
          <w:sz w:val="11"/>
          <w:rtl/>
        </w:rPr>
        <w:t>.</w:t>
      </w:r>
    </w:p>
    <w:p w14:paraId="177BA596" w14:textId="61BEC2C2" w:rsidR="009C3CB4" w:rsidRPr="00270114" w:rsidRDefault="009C3CB4" w:rsidP="00794C1A">
      <w:pPr>
        <w:pStyle w:val="1"/>
        <w:rPr>
          <w:rFonts w:ascii="FbShefa" w:hAnsi="FbShefa"/>
          <w:rtl/>
        </w:rPr>
      </w:pPr>
      <w:r w:rsidRPr="00270114">
        <w:rPr>
          <w:rFonts w:ascii="FbShefa" w:hAnsi="FbShefa"/>
          <w:sz w:val="11"/>
          <w:rtl/>
        </w:rPr>
        <w:t>לז</w:t>
      </w:r>
      <w:r w:rsidR="00B36BF2" w:rsidRPr="00270114">
        <w:rPr>
          <w:rFonts w:ascii="FbShefa" w:hAnsi="FbShefa"/>
          <w:sz w:val="11"/>
          <w:rtl/>
        </w:rPr>
        <w:t>, א</w:t>
      </w:r>
    </w:p>
    <w:p w14:paraId="7D8C17FF"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שיטת ר' יוסי</w:t>
      </w:r>
    </w:p>
    <w:p w14:paraId="4015B285" w14:textId="53FC345F" w:rsidR="00433741" w:rsidRPr="00270114" w:rsidRDefault="002F35C9" w:rsidP="002F35C9">
      <w:pPr>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חלוק היה רבי יוסי אף בראשונה</w:t>
      </w:r>
      <w:r w:rsidR="00980F5A" w:rsidRPr="00270114">
        <w:rPr>
          <w:rFonts w:ascii="FbShefa" w:hAnsi="FbShefa"/>
          <w:sz w:val="11"/>
          <w:rtl/>
        </w:rPr>
        <w:t>.</w:t>
      </w:r>
    </w:p>
    <w:p w14:paraId="75410FAB" w14:textId="15458490" w:rsidR="00433741" w:rsidRPr="00270114" w:rsidRDefault="002F35C9" w:rsidP="002F35C9">
      <w:pPr>
        <w:rPr>
          <w:rFonts w:ascii="FbShefa" w:hAnsi="FbShefa"/>
          <w:sz w:val="11"/>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מודה היה רבי יוסי בראשונה</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שכבר אמר הריני משלם</w:t>
      </w:r>
      <w:r w:rsidR="00980F5A" w:rsidRPr="00270114">
        <w:rPr>
          <w:rFonts w:ascii="FbShefa" w:hAnsi="FbShefa"/>
          <w:sz w:val="11"/>
          <w:rtl/>
        </w:rPr>
        <w:t>.</w:t>
      </w:r>
    </w:p>
    <w:p w14:paraId="2107A2BF" w14:textId="1B6E65B8" w:rsidR="009C3CB4" w:rsidRPr="001B3037" w:rsidRDefault="009C3CB4" w:rsidP="009C3CB4">
      <w:pPr>
        <w:spacing w:before="100" w:beforeAutospacing="1" w:after="100" w:afterAutospacing="1" w:line="240" w:lineRule="auto"/>
        <w:ind w:rightChars="567" w:right="1134"/>
        <w:jc w:val="both"/>
        <w:rPr>
          <w:rFonts w:ascii="FbShefa" w:eastAsia="Times New Roman" w:hAnsi="FbShefa"/>
          <w:b/>
          <w:bCs/>
          <w:color w:val="3B2F2A" w:themeColor="text2" w:themeShade="80"/>
          <w:sz w:val="11"/>
          <w:rtl/>
        </w:rPr>
      </w:pPr>
    </w:p>
    <w:p w14:paraId="3CFB3ACD" w14:textId="77777777" w:rsidR="009C3CB4" w:rsidRPr="001B3037" w:rsidRDefault="009C3CB4" w:rsidP="006A26AD">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rtl/>
        </w:rPr>
        <w:t>אָמַר לִשְׁנַיִם, גָּזַלְתִּי לְאֶחָד מִכֶּם מָנֶה, וְאֵינִי יוֹדֵעַ אֵיזֶה מִכֶּם, אוֹ, אָבִיו שֶׁל אֶחָד מִכֶּם הִפְקִיד לִי מָנֶה, וְאֵינִי יוֹדֵעַ אֵיזֶה הוּא, נוֹתֵן לָזֶה מָנֶה וְלָזֶה מָנֶה, שֶׁהוֹדָה מִפִּי עַצְמוֹ:</w:t>
      </w:r>
    </w:p>
    <w:p w14:paraId="7F350F85" w14:textId="0DD89594" w:rsidR="0013543D" w:rsidRPr="001B3037" w:rsidRDefault="009C3CB4" w:rsidP="006A26AD">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rtl/>
        </w:rPr>
        <w:t>שְׁנַיִם שֶׁהִפְקִידוּ אֵצֶל אֶחָד, זֶה מָנֶה וְזֶה מָאתַיִם, זֶה אוֹמֵר שֶׁלִּי מָאתָיִם וְזֶה אוֹמֵר שֶׁלִּי מָאתָיִם, נוֹתֵן לָזֶה מָנֶה וְלָזֶה מָנֶה, וְהַשְּׁאָר יְהֵא מֻנָּח עַד שֶׁיָּבֹא אֵלִיָּהוּ</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אָמַר רַבִּי יוֹסֵי, אִם כֵּן מַה הִפְסִיד הָרַמַּאי</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אֶלָּא הַכֹּל יְהֵא מֻנָּח עַד שֶׁיָּבֹא אֵלִיָּהוּ:</w:t>
      </w:r>
    </w:p>
    <w:p w14:paraId="0D0B93E8" w14:textId="13839E37" w:rsidR="009C3CB4" w:rsidRPr="001B3037" w:rsidRDefault="009C3CB4" w:rsidP="006A26AD">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rtl/>
        </w:rPr>
        <w:t>וְכֵן שְׁנֵי כֵלִים, אֶחָד יָפֶה מָנֶה וְאֶחָד יָפֶה אֶלֶף זוּז, זֶה אוֹמֵר יָפֶה שֶׁלִּי וְזֶה אוֹמֵר יָפֶה שֶׁלִּי, נוֹתֵן אֶת הַקָּטָן לְאֶחָד מֵהֶן, וּמִתּוֹךְ הַגָּדוֹל נוֹתֵן דְּמֵי קָטָן לַשֵּׁנִי, וְהַשְּׁאָר יְהֵא מֻנָּח עַד שֶׁיָּבֹא אֵלִיָּהוּ</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אָמַר רַבִּי יוֹסֵי, אִם כֵּן מַה הִפְסִיד הָרַמַּאי</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אֶלָּא הַכֹּל יְהֵא מֻנָּח עַד שֶׁיָּבֹא אֵלִיָּהוּ: </w:t>
      </w:r>
    </w:p>
    <w:p w14:paraId="1035DF0F" w14:textId="77777777" w:rsidR="009C3CB4" w:rsidRPr="00270114" w:rsidRDefault="009C3CB4" w:rsidP="009C3CB4">
      <w:pPr>
        <w:spacing w:line="240" w:lineRule="auto"/>
        <w:rPr>
          <w:rFonts w:ascii="FbShefa" w:hAnsi="FbShefa"/>
          <w:sz w:val="11"/>
          <w:rtl/>
        </w:rPr>
      </w:pPr>
    </w:p>
    <w:p w14:paraId="7DBB09A1"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דיני ספיקא</w:t>
      </w:r>
    </w:p>
    <w:p w14:paraId="24BE8962" w14:textId="3D50C838" w:rsidR="00F44469" w:rsidRPr="00270114" w:rsidRDefault="00F44469" w:rsidP="00F44469">
      <w:pPr>
        <w:pStyle w:val="3"/>
        <w:rPr>
          <w:rFonts w:ascii="FbShefa" w:hAnsi="FbShefa"/>
          <w:color w:val="7C5F1D"/>
          <w:rtl/>
        </w:rPr>
      </w:pPr>
      <w:r w:rsidRPr="00270114">
        <w:rPr>
          <w:rFonts w:ascii="FbShefa" w:hAnsi="FbShefa"/>
          <w:color w:val="7C5F1D"/>
          <w:rtl/>
        </w:rPr>
        <w:t>ורמינהי:</w:t>
      </w:r>
    </w:p>
    <w:p w14:paraId="7C00B4CB" w14:textId="71374A3D"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רישא</w:t>
      </w:r>
      <w:r w:rsidR="00980F5A" w:rsidRPr="001B3037">
        <w:rPr>
          <w:rFonts w:ascii="FbShefa" w:hAnsi="FbShefa"/>
          <w:b/>
          <w:bCs/>
          <w:color w:val="3B2F2A" w:themeColor="text2" w:themeShade="80"/>
          <w:sz w:val="11"/>
          <w:rtl/>
        </w:rPr>
        <w:t>.</w:t>
      </w:r>
      <w:r w:rsidRPr="00270114">
        <w:rPr>
          <w:rFonts w:ascii="FbShefa" w:hAnsi="FbShefa"/>
          <w:sz w:val="11"/>
          <w:rtl/>
        </w:rPr>
        <w:t xml:space="preserve"> גזלתי לאחד מנה</w:t>
      </w:r>
      <w:r w:rsidR="00F44469" w:rsidRPr="00270114">
        <w:rPr>
          <w:rFonts w:ascii="FbShefa" w:hAnsi="FbShefa"/>
          <w:sz w:val="11"/>
          <w:rtl/>
        </w:rPr>
        <w:t>,</w:t>
      </w:r>
      <w:r w:rsidRPr="00270114">
        <w:rPr>
          <w:rFonts w:ascii="FbShefa" w:hAnsi="FbShefa"/>
          <w:sz w:val="11"/>
          <w:rtl/>
        </w:rPr>
        <w:t xml:space="preserve"> נותן לזה ולזה</w:t>
      </w:r>
      <w:r w:rsidR="00980F5A" w:rsidRPr="00270114">
        <w:rPr>
          <w:rFonts w:ascii="FbShefa" w:hAnsi="FbShefa"/>
          <w:sz w:val="11"/>
          <w:rtl/>
        </w:rPr>
        <w:t>.</w:t>
      </w:r>
    </w:p>
    <w:p w14:paraId="0B6D54C3" w14:textId="23A65C48"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סיפא</w:t>
      </w:r>
      <w:r w:rsidR="00980F5A" w:rsidRPr="001B3037">
        <w:rPr>
          <w:rFonts w:ascii="FbShefa" w:hAnsi="FbShefa"/>
          <w:b/>
          <w:bCs/>
          <w:color w:val="3B2F2A" w:themeColor="text2" w:themeShade="80"/>
          <w:sz w:val="11"/>
          <w:rtl/>
        </w:rPr>
        <w:t>.</w:t>
      </w:r>
      <w:r w:rsidRPr="00270114">
        <w:rPr>
          <w:rFonts w:ascii="FbShefa" w:hAnsi="FbShefa"/>
          <w:sz w:val="11"/>
          <w:rtl/>
        </w:rPr>
        <w:t xml:space="preserve"> שנים שהפקידו אצל אחד</w:t>
      </w:r>
      <w:r w:rsidR="00F44469" w:rsidRPr="00270114">
        <w:rPr>
          <w:rFonts w:ascii="FbShefa" w:hAnsi="FbShefa"/>
          <w:sz w:val="11"/>
          <w:rtl/>
        </w:rPr>
        <w:t>,</w:t>
      </w:r>
      <w:r w:rsidRPr="00270114">
        <w:rPr>
          <w:rFonts w:ascii="FbShefa" w:hAnsi="FbShefa"/>
          <w:sz w:val="11"/>
          <w:rtl/>
        </w:rPr>
        <w:t xml:space="preserve"> יהא מונח</w:t>
      </w:r>
      <w:r w:rsidR="00980F5A" w:rsidRPr="00270114">
        <w:rPr>
          <w:rFonts w:ascii="FbShefa" w:hAnsi="FbShefa"/>
          <w:sz w:val="11"/>
          <w:rtl/>
        </w:rPr>
        <w:t>.</w:t>
      </w:r>
    </w:p>
    <w:p w14:paraId="7C596646" w14:textId="64B9E705"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פקדון אגזל קא רמית, גזל עבד איסורא קנסוהו רבנן</w:t>
      </w:r>
      <w:r w:rsidR="00980F5A" w:rsidRPr="00270114">
        <w:rPr>
          <w:rFonts w:ascii="FbShefa" w:hAnsi="FbShefa"/>
          <w:sz w:val="11"/>
          <w:rtl/>
        </w:rPr>
        <w:t>.</w:t>
      </w:r>
    </w:p>
    <w:p w14:paraId="0CB5766E" w14:textId="77777777" w:rsidR="009C3CB4" w:rsidRPr="001B3037" w:rsidRDefault="009C3CB4" w:rsidP="009C3CB4">
      <w:pPr>
        <w:spacing w:line="240" w:lineRule="auto"/>
        <w:rPr>
          <w:rFonts w:ascii="FbShefa" w:hAnsi="FbShefa"/>
          <w:b/>
          <w:bCs/>
          <w:color w:val="3B2F2A" w:themeColor="text2" w:themeShade="80"/>
          <w:sz w:val="11"/>
          <w:rtl/>
        </w:rPr>
      </w:pPr>
    </w:p>
    <w:p w14:paraId="605E9AD1" w14:textId="218CE8DB" w:rsidR="00F44469" w:rsidRPr="00270114" w:rsidRDefault="009C3CB4" w:rsidP="00F44469">
      <w:pPr>
        <w:pStyle w:val="3"/>
        <w:rPr>
          <w:rFonts w:ascii="FbShefa" w:hAnsi="FbShefa"/>
          <w:color w:val="7C5F1D"/>
          <w:rtl/>
        </w:rPr>
      </w:pPr>
      <w:r w:rsidRPr="00270114">
        <w:rPr>
          <w:rFonts w:ascii="FbShefa" w:hAnsi="FbShefa"/>
          <w:color w:val="7C5F1D"/>
          <w:rtl/>
        </w:rPr>
        <w:t>פקדון אפקדון</w:t>
      </w:r>
      <w:r w:rsidR="00AD768C" w:rsidRPr="00270114">
        <w:rPr>
          <w:rFonts w:ascii="FbShefa" w:hAnsi="FbShefa"/>
          <w:color w:val="7C5F1D"/>
          <w:rtl/>
        </w:rPr>
        <w:t xml:space="preserve"> לא קשיא</w:t>
      </w:r>
      <w:r w:rsidRPr="00270114">
        <w:rPr>
          <w:rFonts w:ascii="FbShefa" w:hAnsi="FbShefa"/>
          <w:color w:val="7C5F1D"/>
          <w:rtl/>
        </w:rPr>
        <w:t xml:space="preserve">: </w:t>
      </w:r>
    </w:p>
    <w:p w14:paraId="20E2EEFF" w14:textId="5FFAB1B3" w:rsidR="00F44469" w:rsidRPr="001B3037" w:rsidRDefault="009C3CB4" w:rsidP="009C3CB4">
      <w:pPr>
        <w:spacing w:line="240" w:lineRule="auto"/>
        <w:rPr>
          <w:rFonts w:ascii="FbShefa" w:hAnsi="FbShefa"/>
          <w:b/>
          <w:bCs/>
          <w:color w:val="3B2F2A" w:themeColor="text2" w:themeShade="80"/>
          <w:sz w:val="11"/>
          <w:rtl/>
        </w:rPr>
      </w:pPr>
      <w:r w:rsidRPr="001B3037">
        <w:rPr>
          <w:rFonts w:ascii="FbShefa" w:hAnsi="FbShefa"/>
          <w:b/>
          <w:bCs/>
          <w:color w:val="3B2F2A" w:themeColor="text2" w:themeShade="80"/>
          <w:sz w:val="11"/>
          <w:rtl/>
        </w:rPr>
        <w:t>רישא</w:t>
      </w:r>
      <w:r w:rsidR="00980F5A" w:rsidRPr="001B3037">
        <w:rPr>
          <w:rFonts w:ascii="FbShefa" w:hAnsi="FbShefa"/>
          <w:b/>
          <w:bCs/>
          <w:color w:val="3B2F2A" w:themeColor="text2" w:themeShade="80"/>
          <w:sz w:val="11"/>
          <w:rtl/>
        </w:rPr>
        <w:t>.</w:t>
      </w:r>
      <w:r w:rsidRPr="00270114">
        <w:rPr>
          <w:rFonts w:ascii="FbShefa" w:hAnsi="FbShefa"/>
          <w:sz w:val="11"/>
          <w:rtl/>
        </w:rPr>
        <w:t xml:space="preserve"> אביו של אחד מכם הפקיד אצלי מנה</w:t>
      </w:r>
      <w:r w:rsidR="00F44469" w:rsidRPr="00270114">
        <w:rPr>
          <w:rFonts w:ascii="FbShefa" w:hAnsi="FbShefa"/>
          <w:sz w:val="11"/>
          <w:rtl/>
        </w:rPr>
        <w:t>,</w:t>
      </w:r>
      <w:r w:rsidRPr="00270114">
        <w:rPr>
          <w:rFonts w:ascii="FbShefa" w:hAnsi="FbShefa"/>
          <w:sz w:val="11"/>
          <w:rtl/>
        </w:rPr>
        <w:t xml:space="preserve"> נותן לזה ולזה</w:t>
      </w:r>
      <w:r w:rsidR="00980F5A" w:rsidRPr="00270114">
        <w:rPr>
          <w:rFonts w:ascii="FbShefa" w:hAnsi="FbShefa"/>
          <w:sz w:val="11"/>
          <w:rtl/>
        </w:rPr>
        <w:t>.</w:t>
      </w:r>
      <w:r w:rsidR="00331B6B" w:rsidRPr="00270114">
        <w:rPr>
          <w:rFonts w:ascii="FbShefa" w:hAnsi="FbShefa"/>
          <w:sz w:val="11"/>
          <w:rtl/>
        </w:rPr>
        <w:t xml:space="preserve"> </w:t>
      </w:r>
      <w:r w:rsidR="00AD768C" w:rsidRPr="001B3037">
        <w:rPr>
          <w:rFonts w:ascii="FbShefa" w:hAnsi="FbShefa"/>
          <w:b/>
          <w:bCs/>
          <w:color w:val="3B2F2A" w:themeColor="text2" w:themeShade="80"/>
          <w:sz w:val="11"/>
          <w:rtl/>
        </w:rPr>
        <w:t>נעשה כמי</w:t>
      </w:r>
      <w:r w:rsidR="00980F5A" w:rsidRPr="001B3037">
        <w:rPr>
          <w:rFonts w:ascii="FbShefa" w:hAnsi="FbShefa"/>
          <w:b/>
          <w:bCs/>
          <w:color w:val="3B2F2A" w:themeColor="text2" w:themeShade="80"/>
          <w:sz w:val="11"/>
          <w:rtl/>
        </w:rPr>
        <w:t>.</w:t>
      </w:r>
      <w:r w:rsidR="00AD768C" w:rsidRPr="001B3037">
        <w:rPr>
          <w:rFonts w:ascii="FbShefa" w:hAnsi="FbShefa"/>
          <w:b/>
          <w:bCs/>
          <w:color w:val="3B2F2A" w:themeColor="text2" w:themeShade="80"/>
          <w:sz w:val="11"/>
          <w:rtl/>
        </w:rPr>
        <w:t xml:space="preserve"> </w:t>
      </w:r>
      <w:r w:rsidR="00AD768C" w:rsidRPr="00270114">
        <w:rPr>
          <w:rFonts w:ascii="FbShefa" w:hAnsi="FbShefa"/>
          <w:sz w:val="11"/>
          <w:rtl/>
        </w:rPr>
        <w:t>שהפקידו בב' כריכות, דהו"ל למידק</w:t>
      </w:r>
      <w:r w:rsidR="00980F5A" w:rsidRPr="00270114">
        <w:rPr>
          <w:rFonts w:ascii="FbShefa" w:hAnsi="FbShefa"/>
          <w:sz w:val="11"/>
          <w:rtl/>
        </w:rPr>
        <w:t>.</w:t>
      </w:r>
    </w:p>
    <w:p w14:paraId="487CBA03" w14:textId="14999380" w:rsidR="009C3CB4" w:rsidRPr="00270114" w:rsidRDefault="009C3CB4" w:rsidP="00AD768C">
      <w:pPr>
        <w:spacing w:line="240" w:lineRule="auto"/>
        <w:rPr>
          <w:rFonts w:ascii="FbShefa" w:hAnsi="FbShefa"/>
          <w:sz w:val="11"/>
          <w:rtl/>
        </w:rPr>
      </w:pPr>
      <w:r w:rsidRPr="001B3037">
        <w:rPr>
          <w:rFonts w:ascii="FbShefa" w:hAnsi="FbShefa"/>
          <w:b/>
          <w:bCs/>
          <w:color w:val="3B2F2A" w:themeColor="text2" w:themeShade="80"/>
          <w:sz w:val="11"/>
          <w:rtl/>
        </w:rPr>
        <w:t>סיפא</w:t>
      </w:r>
      <w:r w:rsidR="00980F5A" w:rsidRPr="001B3037">
        <w:rPr>
          <w:rFonts w:ascii="FbShefa" w:hAnsi="FbShefa"/>
          <w:b/>
          <w:bCs/>
          <w:color w:val="3B2F2A" w:themeColor="text2" w:themeShade="80"/>
          <w:sz w:val="11"/>
          <w:rtl/>
        </w:rPr>
        <w:t>.</w:t>
      </w:r>
      <w:r w:rsidRPr="00270114">
        <w:rPr>
          <w:rFonts w:ascii="FbShefa" w:hAnsi="FbShefa"/>
          <w:sz w:val="11"/>
          <w:rtl/>
        </w:rPr>
        <w:t xml:space="preserve"> שנים שהפקידו אצל אחד</w:t>
      </w:r>
      <w:r w:rsidR="00F44469" w:rsidRPr="00270114">
        <w:rPr>
          <w:rFonts w:ascii="FbShefa" w:hAnsi="FbShefa"/>
          <w:sz w:val="11"/>
          <w:rtl/>
        </w:rPr>
        <w:t>,</w:t>
      </w:r>
      <w:r w:rsidRPr="00270114">
        <w:rPr>
          <w:rFonts w:ascii="FbShefa" w:hAnsi="FbShefa"/>
          <w:sz w:val="11"/>
          <w:rtl/>
        </w:rPr>
        <w:t xml:space="preserve"> יהא מונח</w:t>
      </w:r>
      <w:r w:rsidR="00980F5A" w:rsidRPr="00270114">
        <w:rPr>
          <w:rFonts w:ascii="FbShefa" w:hAnsi="FbShefa"/>
          <w:sz w:val="11"/>
          <w:rtl/>
        </w:rPr>
        <w:t>.</w:t>
      </w:r>
      <w:r w:rsidR="00331B6B" w:rsidRPr="00270114">
        <w:rPr>
          <w:rFonts w:ascii="FbShefa" w:hAnsi="FbShefa"/>
          <w:sz w:val="11"/>
          <w:rtl/>
        </w:rPr>
        <w:t xml:space="preserve"> </w:t>
      </w:r>
      <w:r w:rsidR="00AD768C" w:rsidRPr="001B3037">
        <w:rPr>
          <w:rFonts w:ascii="FbShefa" w:hAnsi="FbShefa"/>
          <w:b/>
          <w:bCs/>
          <w:color w:val="3B2F2A" w:themeColor="text2" w:themeShade="80"/>
          <w:sz w:val="11"/>
          <w:rtl/>
        </w:rPr>
        <w:t>נעשה כמי</w:t>
      </w:r>
      <w:r w:rsidR="00980F5A" w:rsidRPr="001B3037">
        <w:rPr>
          <w:rFonts w:ascii="FbShefa" w:hAnsi="FbShefa"/>
          <w:b/>
          <w:bCs/>
          <w:color w:val="3B2F2A" w:themeColor="text2" w:themeShade="80"/>
          <w:sz w:val="11"/>
          <w:rtl/>
        </w:rPr>
        <w:t>.</w:t>
      </w:r>
      <w:r w:rsidR="00AD768C" w:rsidRPr="001B3037">
        <w:rPr>
          <w:rFonts w:ascii="FbShefa" w:hAnsi="FbShefa"/>
          <w:b/>
          <w:bCs/>
          <w:color w:val="3B2F2A" w:themeColor="text2" w:themeShade="80"/>
          <w:sz w:val="11"/>
          <w:rtl/>
        </w:rPr>
        <w:t xml:space="preserve"> </w:t>
      </w:r>
      <w:r w:rsidR="00AD768C" w:rsidRPr="00270114">
        <w:rPr>
          <w:rFonts w:ascii="FbShefa" w:hAnsi="FbShefa"/>
          <w:sz w:val="11"/>
          <w:rtl/>
        </w:rPr>
        <w:t>ש</w:t>
      </w:r>
      <w:r w:rsidRPr="00270114">
        <w:rPr>
          <w:rFonts w:ascii="FbShefa" w:hAnsi="FbShefa"/>
          <w:sz w:val="11"/>
          <w:rtl/>
        </w:rPr>
        <w:t>הפקידו בכרך אחד, דלא הו"ל למידק</w:t>
      </w:r>
      <w:r w:rsidR="00331B6B" w:rsidRPr="00270114">
        <w:rPr>
          <w:rFonts w:ascii="FbShefa" w:hAnsi="FbShefa"/>
          <w:sz w:val="11"/>
          <w:rtl/>
        </w:rPr>
        <w:t xml:space="preserve">, </w:t>
      </w:r>
      <w:r w:rsidRPr="00270114">
        <w:rPr>
          <w:rFonts w:ascii="FbShefa" w:hAnsi="FbShefa"/>
          <w:sz w:val="11"/>
          <w:rtl/>
        </w:rPr>
        <w:t>דאפקידו תרוייהו בחד זימנא</w:t>
      </w:r>
      <w:r w:rsidR="00980F5A" w:rsidRPr="00270114">
        <w:rPr>
          <w:rFonts w:ascii="FbShefa" w:hAnsi="FbShefa"/>
          <w:sz w:val="11"/>
          <w:rtl/>
        </w:rPr>
        <w:t>.</w:t>
      </w:r>
    </w:p>
    <w:p w14:paraId="59112358" w14:textId="77777777" w:rsidR="00AD768C" w:rsidRPr="00270114" w:rsidRDefault="00AD768C" w:rsidP="009C3CB4">
      <w:pPr>
        <w:spacing w:line="240" w:lineRule="auto"/>
        <w:rPr>
          <w:rFonts w:ascii="FbShefa" w:hAnsi="FbShefa"/>
          <w:i/>
          <w:iCs/>
          <w:sz w:val="11"/>
          <w:rtl/>
        </w:rPr>
      </w:pPr>
    </w:p>
    <w:p w14:paraId="08D79A94" w14:textId="77777777" w:rsidR="00AD768C" w:rsidRPr="00270114" w:rsidRDefault="009C3CB4" w:rsidP="00AD768C">
      <w:pPr>
        <w:pStyle w:val="3"/>
        <w:rPr>
          <w:rFonts w:ascii="FbShefa" w:hAnsi="FbShefa"/>
          <w:color w:val="7C5F1D"/>
          <w:rtl/>
        </w:rPr>
      </w:pPr>
      <w:r w:rsidRPr="00270114">
        <w:rPr>
          <w:rFonts w:ascii="FbShefa" w:hAnsi="FbShefa"/>
          <w:color w:val="7C5F1D"/>
          <w:rtl/>
        </w:rPr>
        <w:t>גזל אגזל</w:t>
      </w:r>
      <w:r w:rsidR="00AD768C" w:rsidRPr="00270114">
        <w:rPr>
          <w:rFonts w:ascii="FbShefa" w:hAnsi="FbShefa"/>
          <w:color w:val="7C5F1D"/>
          <w:rtl/>
        </w:rPr>
        <w:t xml:space="preserve"> לא קשיא</w:t>
      </w:r>
      <w:r w:rsidRPr="00270114">
        <w:rPr>
          <w:rFonts w:ascii="FbShefa" w:hAnsi="FbShefa"/>
          <w:color w:val="7C5F1D"/>
          <w:rtl/>
        </w:rPr>
        <w:t>:</w:t>
      </w:r>
    </w:p>
    <w:p w14:paraId="10BDE667" w14:textId="1A118569" w:rsidR="00AD768C" w:rsidRPr="00270114" w:rsidRDefault="009C3CB4" w:rsidP="009C3CB4">
      <w:pPr>
        <w:spacing w:line="240" w:lineRule="auto"/>
        <w:rPr>
          <w:rFonts w:ascii="FbShefa" w:hAnsi="FbShefa"/>
          <w:rtl/>
        </w:rPr>
      </w:pPr>
      <w:r w:rsidRPr="001B3037">
        <w:rPr>
          <w:rFonts w:ascii="FbShefa" w:hAnsi="FbShefa"/>
          <w:b/>
          <w:bCs/>
          <w:color w:val="3B2F2A" w:themeColor="text2" w:themeShade="80"/>
          <w:rtl/>
        </w:rPr>
        <w:t>רישא</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גזלתי לאחד מכם מנה</w:t>
      </w:r>
      <w:r w:rsidR="00AD768C" w:rsidRPr="00270114">
        <w:rPr>
          <w:rFonts w:ascii="FbShefa" w:hAnsi="FbShefa"/>
          <w:rtl/>
        </w:rPr>
        <w:t>, חייב</w:t>
      </w:r>
      <w:r w:rsidR="00980F5A" w:rsidRPr="00270114">
        <w:rPr>
          <w:rFonts w:ascii="FbShefa" w:hAnsi="FbShefa"/>
          <w:rtl/>
        </w:rPr>
        <w:t>.</w:t>
      </w:r>
      <w:r w:rsidR="00331B6B" w:rsidRPr="00270114">
        <w:rPr>
          <w:rFonts w:ascii="FbShefa" w:hAnsi="FbShefa"/>
          <w:rtl/>
        </w:rPr>
        <w:t xml:space="preserve"> </w:t>
      </w:r>
      <w:r w:rsidR="00AD768C" w:rsidRPr="001B3037">
        <w:rPr>
          <w:rFonts w:ascii="FbShefa" w:hAnsi="FbShefa"/>
          <w:b/>
          <w:bCs/>
          <w:color w:val="3B2F2A" w:themeColor="text2" w:themeShade="80"/>
          <w:rtl/>
        </w:rPr>
        <w:t>משום</w:t>
      </w:r>
      <w:r w:rsidR="00980F5A" w:rsidRPr="001B3037">
        <w:rPr>
          <w:rFonts w:ascii="FbShefa" w:hAnsi="FbShefa"/>
          <w:b/>
          <w:bCs/>
          <w:color w:val="3B2F2A" w:themeColor="text2" w:themeShade="80"/>
          <w:rtl/>
        </w:rPr>
        <w:t>.</w:t>
      </w:r>
      <w:r w:rsidR="00AD768C" w:rsidRPr="001B3037">
        <w:rPr>
          <w:rFonts w:ascii="FbShefa" w:hAnsi="FbShefa"/>
          <w:b/>
          <w:bCs/>
          <w:color w:val="3B2F2A" w:themeColor="text2" w:themeShade="80"/>
          <w:rtl/>
        </w:rPr>
        <w:t xml:space="preserve"> </w:t>
      </w:r>
      <w:r w:rsidR="00AD768C" w:rsidRPr="00270114">
        <w:rPr>
          <w:rFonts w:ascii="FbShefa" w:hAnsi="FbShefa"/>
          <w:rtl/>
        </w:rPr>
        <w:t>שבא לצאת ידי שמים</w:t>
      </w:r>
      <w:r w:rsidR="00980F5A" w:rsidRPr="00270114">
        <w:rPr>
          <w:rFonts w:ascii="FbShefa" w:hAnsi="FbShefa"/>
          <w:rtl/>
        </w:rPr>
        <w:t>.</w:t>
      </w:r>
      <w:r w:rsidR="00331B6B" w:rsidRPr="00270114">
        <w:rPr>
          <w:rFonts w:ascii="FbShefa" w:hAnsi="FbShefa"/>
          <w:rtl/>
        </w:rPr>
        <w:t xml:space="preserve"> </w:t>
      </w:r>
      <w:r w:rsidR="00AD768C" w:rsidRPr="001B3037">
        <w:rPr>
          <w:rFonts w:ascii="FbShefa" w:hAnsi="FbShefa"/>
          <w:b/>
          <w:bCs/>
          <w:color w:val="3B2F2A" w:themeColor="text2" w:themeShade="80"/>
          <w:rtl/>
        </w:rPr>
        <w:t>דקתני</w:t>
      </w:r>
      <w:r w:rsidR="00980F5A" w:rsidRPr="001B3037">
        <w:rPr>
          <w:rFonts w:ascii="FbShefa" w:hAnsi="FbShefa"/>
          <w:b/>
          <w:bCs/>
          <w:color w:val="3B2F2A" w:themeColor="text2" w:themeShade="80"/>
          <w:rtl/>
        </w:rPr>
        <w:t>.</w:t>
      </w:r>
      <w:r w:rsidR="00AD768C" w:rsidRPr="001B3037">
        <w:rPr>
          <w:rFonts w:ascii="FbShefa" w:hAnsi="FbShefa"/>
          <w:b/>
          <w:bCs/>
          <w:color w:val="3B2F2A" w:themeColor="text2" w:themeShade="80"/>
          <w:rtl/>
        </w:rPr>
        <w:t xml:space="preserve"> </w:t>
      </w:r>
      <w:r w:rsidR="00AD768C" w:rsidRPr="00270114">
        <w:rPr>
          <w:rFonts w:ascii="FbShefa" w:hAnsi="FbShefa"/>
          <w:rtl/>
        </w:rPr>
        <w:t>שהודה מפי עצמו</w:t>
      </w:r>
      <w:r w:rsidR="00980F5A" w:rsidRPr="00270114">
        <w:rPr>
          <w:rFonts w:ascii="FbShefa" w:hAnsi="FbShefa"/>
          <w:rtl/>
        </w:rPr>
        <w:t>.</w:t>
      </w:r>
    </w:p>
    <w:p w14:paraId="4DBCAD64" w14:textId="77777777" w:rsidR="0038442D" w:rsidRPr="001B3037" w:rsidRDefault="0038442D" w:rsidP="0038442D">
      <w:pPr>
        <w:spacing w:line="240" w:lineRule="auto"/>
        <w:rPr>
          <w:rFonts w:ascii="FbShefa" w:hAnsi="FbShefa"/>
          <w:b/>
          <w:bCs/>
          <w:color w:val="3B2F2A" w:themeColor="text2" w:themeShade="80"/>
          <w:sz w:val="11"/>
          <w:rtl/>
        </w:rPr>
      </w:pPr>
    </w:p>
    <w:p w14:paraId="19980B9C" w14:textId="5115EC37" w:rsidR="00433741" w:rsidRPr="00270114" w:rsidRDefault="009C3CB4" w:rsidP="0038442D">
      <w:pPr>
        <w:spacing w:line="240" w:lineRule="auto"/>
        <w:rPr>
          <w:rFonts w:ascii="FbShefa" w:hAnsi="FbShefa"/>
          <w:sz w:val="11"/>
          <w:rtl/>
        </w:rPr>
      </w:pPr>
      <w:r w:rsidRPr="001B3037">
        <w:rPr>
          <w:rFonts w:ascii="FbShefa" w:hAnsi="FbShefa"/>
          <w:b/>
          <w:bCs/>
          <w:color w:val="3B2F2A" w:themeColor="text2" w:themeShade="80"/>
          <w:sz w:val="11"/>
          <w:rtl/>
        </w:rPr>
        <w:t>ר"ט</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גזל אחד מחמשה ואינו יודע איזה מהן גזל, מניח גזילה ביניהם ומסתלק</w:t>
      </w:r>
      <w:r w:rsidR="00980F5A" w:rsidRPr="00270114">
        <w:rPr>
          <w:rFonts w:ascii="FbShefa" w:hAnsi="FbShefa"/>
          <w:sz w:val="11"/>
          <w:rtl/>
        </w:rPr>
        <w:t>.</w:t>
      </w:r>
    </w:p>
    <w:p w14:paraId="7782C9F1" w14:textId="00EE4E40" w:rsidR="0038442D" w:rsidRPr="00270114" w:rsidRDefault="0038442D" w:rsidP="0038442D">
      <w:pPr>
        <w:spacing w:line="240" w:lineRule="auto"/>
        <w:rPr>
          <w:rFonts w:ascii="FbShefa" w:hAnsi="FbShefa"/>
          <w:sz w:val="11"/>
          <w:rtl/>
        </w:rPr>
      </w:pPr>
      <w:r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00AC6C6C" w:rsidRPr="001B3037">
        <w:rPr>
          <w:rFonts w:ascii="FbShefa" w:hAnsi="FbShefa"/>
          <w:b/>
          <w:bCs/>
          <w:color w:val="3B2F2A" w:themeColor="text2" w:themeShade="80"/>
          <w:sz w:val="11"/>
          <w:rtl/>
        </w:rPr>
        <w:t xml:space="preserve"> </w:t>
      </w:r>
      <w:r w:rsidRPr="00270114">
        <w:rPr>
          <w:rFonts w:ascii="FbShefa" w:hAnsi="FbShefa"/>
          <w:sz w:val="11"/>
          <w:rtl/>
        </w:rPr>
        <w:t>שלא בא לצאת ידי שמים</w:t>
      </w:r>
      <w:r w:rsidR="00980F5A" w:rsidRPr="00270114">
        <w:rPr>
          <w:rFonts w:ascii="FbShefa" w:hAnsi="FbShefa"/>
          <w:sz w:val="11"/>
          <w:rtl/>
        </w:rPr>
        <w:t>.</w:t>
      </w:r>
    </w:p>
    <w:p w14:paraId="54ADFC56" w14:textId="391C8FAB" w:rsidR="009C3CB4" w:rsidRPr="00270114" w:rsidRDefault="0038442D" w:rsidP="0038442D">
      <w:pPr>
        <w:spacing w:line="240" w:lineRule="auto"/>
        <w:rPr>
          <w:rFonts w:ascii="FbShefa" w:hAnsi="FbShefa"/>
          <w:sz w:val="11"/>
          <w:rtl/>
        </w:rPr>
      </w:pPr>
      <w:r w:rsidRPr="001B3037">
        <w:rPr>
          <w:rFonts w:ascii="FbShefa" w:hAnsi="FbShefa"/>
          <w:b/>
          <w:bCs/>
          <w:color w:val="3B2F2A" w:themeColor="text2" w:themeShade="80"/>
          <w:sz w:val="11"/>
          <w:rtl/>
        </w:rPr>
        <w:t>ומתניתין דהכא</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כר"ט</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דקתני</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מודה רבי טרפון באומר לשנים גזלתי לאחד מכם שנותן לזה ולזה</w:t>
      </w:r>
      <w:r w:rsidR="00980F5A" w:rsidRPr="00270114">
        <w:rPr>
          <w:rFonts w:ascii="FbShefa" w:hAnsi="FbShefa"/>
          <w:sz w:val="11"/>
          <w:rtl/>
        </w:rPr>
        <w:t>.</w:t>
      </w:r>
    </w:p>
    <w:p w14:paraId="009D41EC" w14:textId="6A910437" w:rsidR="009C3CB4" w:rsidRPr="00270114" w:rsidRDefault="009C3CB4" w:rsidP="00794C1A">
      <w:pPr>
        <w:pStyle w:val="1"/>
        <w:rPr>
          <w:rFonts w:ascii="FbShefa" w:hAnsi="FbShefa"/>
          <w:sz w:val="11"/>
          <w:rtl/>
        </w:rPr>
      </w:pPr>
      <w:r w:rsidRPr="00270114">
        <w:rPr>
          <w:rFonts w:ascii="FbShefa" w:hAnsi="FbShefa"/>
          <w:sz w:val="11"/>
          <w:rtl/>
        </w:rPr>
        <w:t>לז</w:t>
      </w:r>
      <w:r w:rsidR="00B36BF2" w:rsidRPr="00270114">
        <w:rPr>
          <w:rFonts w:ascii="FbShefa" w:hAnsi="FbShefa"/>
          <w:sz w:val="11"/>
          <w:rtl/>
        </w:rPr>
        <w:t>, ב</w:t>
      </w:r>
    </w:p>
    <w:p w14:paraId="2BF6B3E8"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שתיקה</w:t>
      </w:r>
    </w:p>
    <w:p w14:paraId="32609576" w14:textId="4AD37A0A" w:rsidR="009C3CB4" w:rsidRPr="00270114" w:rsidRDefault="00732C26" w:rsidP="009C3CB4">
      <w:pPr>
        <w:spacing w:line="240" w:lineRule="auto"/>
        <w:rPr>
          <w:rFonts w:ascii="FbShefa" w:hAnsi="FbShefa"/>
          <w:sz w:val="11"/>
          <w:rtl/>
        </w:rPr>
      </w:pPr>
      <w:r w:rsidRPr="001B3037">
        <w:rPr>
          <w:rFonts w:ascii="FbShefa" w:hAnsi="FbShefa"/>
          <w:b/>
          <w:bCs/>
          <w:color w:val="3B2F2A" w:themeColor="text2" w:themeShade="80"/>
          <w:sz w:val="11"/>
          <w:rtl/>
        </w:rPr>
        <w:t>באופן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 xml:space="preserve">שתבעוהו </w:t>
      </w:r>
      <w:r w:rsidR="009C3CB4" w:rsidRPr="00270114">
        <w:rPr>
          <w:rFonts w:ascii="FbShefa" w:hAnsi="FbShefa"/>
          <w:sz w:val="11"/>
          <w:rtl/>
        </w:rPr>
        <w:t>והלה שותק</w:t>
      </w:r>
      <w:r w:rsidR="00980F5A" w:rsidRPr="00270114">
        <w:rPr>
          <w:rFonts w:ascii="FbShefa" w:hAnsi="FbShefa"/>
          <w:sz w:val="11"/>
          <w:rtl/>
        </w:rPr>
        <w:t>.</w:t>
      </w:r>
    </w:p>
    <w:p w14:paraId="3E52AE77" w14:textId="7A3D34E1" w:rsidR="009C3CB4" w:rsidRPr="00270114" w:rsidRDefault="00732C26" w:rsidP="009C3CB4">
      <w:pPr>
        <w:spacing w:line="240" w:lineRule="auto"/>
        <w:rPr>
          <w:rFonts w:ascii="FbShefa" w:hAnsi="FbShefa"/>
          <w:sz w:val="11"/>
          <w:rtl/>
        </w:rPr>
      </w:pPr>
      <w:r w:rsidRPr="001B3037">
        <w:rPr>
          <w:rFonts w:ascii="FbShefa" w:hAnsi="FbShefa"/>
          <w:b/>
          <w:bCs/>
          <w:color w:val="3B2F2A" w:themeColor="text2" w:themeShade="80"/>
          <w:sz w:val="11"/>
          <w:rtl/>
        </w:rPr>
        <w:t xml:space="preserve">דעה </w:t>
      </w:r>
      <w:r w:rsidR="009C3CB4" w:rsidRPr="001B3037">
        <w:rPr>
          <w:rFonts w:ascii="FbShefa" w:hAnsi="FbShefa"/>
          <w:b/>
          <w:bCs/>
          <w:color w:val="3B2F2A" w:themeColor="text2" w:themeShade="80"/>
          <w:sz w:val="11"/>
          <w:rtl/>
        </w:rPr>
        <w:t>א</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שתיקה כהודאה</w:t>
      </w:r>
      <w:r w:rsidR="00980F5A" w:rsidRPr="00270114">
        <w:rPr>
          <w:rFonts w:ascii="FbShefa" w:hAnsi="FbShefa"/>
          <w:sz w:val="11"/>
          <w:rtl/>
        </w:rPr>
        <w:t>.</w:t>
      </w:r>
    </w:p>
    <w:p w14:paraId="623D6C9A" w14:textId="7A851665" w:rsidR="00433741" w:rsidRPr="00270114" w:rsidRDefault="00732C26" w:rsidP="009C3CB4">
      <w:pPr>
        <w:spacing w:line="240" w:lineRule="auto"/>
        <w:rPr>
          <w:rFonts w:ascii="FbShefa" w:hAnsi="FbShefa"/>
          <w:sz w:val="11"/>
          <w:rtl/>
        </w:rPr>
      </w:pPr>
      <w:r w:rsidRPr="001B3037">
        <w:rPr>
          <w:rFonts w:ascii="FbShefa" w:hAnsi="FbShefa"/>
          <w:b/>
          <w:bCs/>
          <w:color w:val="3B2F2A" w:themeColor="text2" w:themeShade="80"/>
          <w:sz w:val="11"/>
          <w:rtl/>
        </w:rPr>
        <w:t xml:space="preserve">דעה </w:t>
      </w:r>
      <w:r w:rsidR="009C3CB4" w:rsidRPr="001B3037">
        <w:rPr>
          <w:rFonts w:ascii="FbShefa" w:hAnsi="FbShefa"/>
          <w:b/>
          <w:bCs/>
          <w:color w:val="3B2F2A" w:themeColor="text2" w:themeShade="80"/>
          <w:sz w:val="11"/>
          <w:rtl/>
        </w:rPr>
        <w:t>ב</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שתיקה דהכא לאו כהודאה</w:t>
      </w:r>
      <w:r w:rsidR="00980F5A" w:rsidRPr="00270114">
        <w:rPr>
          <w:rFonts w:ascii="FbShefa" w:hAnsi="FbShefa"/>
          <w:sz w:val="11"/>
          <w:rtl/>
        </w:rPr>
        <w:t>.</w:t>
      </w:r>
      <w:r w:rsidR="009C3CB4" w:rsidRPr="00270114">
        <w:rPr>
          <w:rFonts w:ascii="FbShefa" w:hAnsi="FbShefa"/>
          <w:sz w:val="11"/>
          <w:rtl/>
        </w:rPr>
        <w:t xml:space="preserve"> </w:t>
      </w:r>
      <w:r w:rsidR="009C3CB4" w:rsidRPr="001B3037">
        <w:rPr>
          <w:rFonts w:ascii="FbShefa" w:hAnsi="FbShefa"/>
          <w:b/>
          <w:bCs/>
          <w:color w:val="3B2F2A" w:themeColor="text2" w:themeShade="80"/>
          <w:sz w:val="11"/>
          <w:rtl/>
        </w:rPr>
        <w:t>דאמינא</w:t>
      </w:r>
      <w:r w:rsidR="00980F5A" w:rsidRPr="00270114">
        <w:rPr>
          <w:rFonts w:ascii="FbShefa" w:hAnsi="FbShefa"/>
          <w:sz w:val="11"/>
          <w:rtl/>
        </w:rPr>
        <w:t>.</w:t>
      </w:r>
      <w:r w:rsidR="009C3CB4" w:rsidRPr="00270114">
        <w:rPr>
          <w:rFonts w:ascii="FbShefa" w:hAnsi="FbShefa"/>
          <w:sz w:val="11"/>
          <w:rtl/>
        </w:rPr>
        <w:t xml:space="preserve"> דלמא האי הוא</w:t>
      </w:r>
      <w:r w:rsidR="00980F5A" w:rsidRPr="00270114">
        <w:rPr>
          <w:rFonts w:ascii="FbShefa" w:hAnsi="FbShefa"/>
          <w:sz w:val="11"/>
          <w:rtl/>
        </w:rPr>
        <w:t>.</w:t>
      </w:r>
    </w:p>
    <w:p w14:paraId="065637EB" w14:textId="79022474" w:rsidR="00611821" w:rsidRPr="00270114" w:rsidRDefault="00611821" w:rsidP="00611821">
      <w:pPr>
        <w:rPr>
          <w:rFonts w:ascii="FbShefa" w:hAnsi="FbShefa"/>
          <w:rtl/>
        </w:rPr>
      </w:pPr>
    </w:p>
    <w:p w14:paraId="530253DD" w14:textId="41D1452D" w:rsidR="00611821" w:rsidRPr="00270114" w:rsidRDefault="00611821" w:rsidP="00611821">
      <w:pPr>
        <w:pStyle w:val="2"/>
        <w:rPr>
          <w:rFonts w:ascii="FbShefa" w:hAnsi="FbShefa"/>
          <w:color w:val="7C5F1D"/>
          <w:rtl/>
        </w:rPr>
      </w:pPr>
      <w:r w:rsidRPr="00270114">
        <w:rPr>
          <w:rFonts w:ascii="FbShefa" w:hAnsi="FbShefa"/>
          <w:color w:val="7C5F1D"/>
          <w:rtl/>
        </w:rPr>
        <w:t>מניח גזילה ביניהם ומסתלק</w:t>
      </w:r>
    </w:p>
    <w:p w14:paraId="5C5E8A0D" w14:textId="5D4C5C68" w:rsidR="00433741" w:rsidRPr="00270114" w:rsidRDefault="00611821" w:rsidP="00611821">
      <w:pPr>
        <w:rPr>
          <w:rFonts w:ascii="FbShefa" w:hAnsi="FbShefa"/>
          <w:sz w:val="11"/>
          <w:rtl/>
        </w:rPr>
      </w:pPr>
      <w:r w:rsidRPr="001B3037">
        <w:rPr>
          <w:rFonts w:ascii="FbShefa" w:hAnsi="FbShefa"/>
          <w:b/>
          <w:bCs/>
          <w:color w:val="3B2F2A" w:themeColor="text2" w:themeShade="80"/>
          <w:sz w:val="11"/>
          <w:rtl/>
        </w:rPr>
        <w:t>שאלה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וכי שקלי לה כולהו</w:t>
      </w:r>
      <w:r w:rsidR="00331B6B" w:rsidRPr="00270114">
        <w:rPr>
          <w:rFonts w:ascii="FbShefa" w:hAnsi="FbShefa"/>
          <w:sz w:val="11"/>
          <w:rtl/>
        </w:rPr>
        <w:t xml:space="preserve">, </w:t>
      </w:r>
      <w:r w:rsidRPr="00270114">
        <w:rPr>
          <w:rFonts w:ascii="FbShefa" w:hAnsi="FbShefa"/>
          <w:sz w:val="11"/>
          <w:rtl/>
        </w:rPr>
        <w:t>ואזלי</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והרי</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כל ספק הינוח לכתחילה</w:t>
      </w:r>
      <w:r w:rsidR="00331B6B" w:rsidRPr="00270114">
        <w:rPr>
          <w:rFonts w:ascii="FbShefa" w:hAnsi="FbShefa"/>
          <w:sz w:val="11"/>
          <w:rtl/>
        </w:rPr>
        <w:t xml:space="preserve">, </w:t>
      </w:r>
      <w:r w:rsidRPr="00270114">
        <w:rPr>
          <w:rFonts w:ascii="FbShefa" w:hAnsi="FbShefa"/>
          <w:sz w:val="11"/>
          <w:rtl/>
        </w:rPr>
        <w:t>לא יטול</w:t>
      </w:r>
      <w:r w:rsidR="00331B6B" w:rsidRPr="00270114">
        <w:rPr>
          <w:rFonts w:ascii="FbShefa" w:hAnsi="FbShefa"/>
          <w:sz w:val="11"/>
          <w:rtl/>
        </w:rPr>
        <w:t xml:space="preserve">, </w:t>
      </w:r>
      <w:r w:rsidRPr="00270114">
        <w:rPr>
          <w:rFonts w:ascii="FbShefa" w:hAnsi="FbShefa"/>
          <w:sz w:val="11"/>
          <w:rtl/>
        </w:rPr>
        <w:t>ואם נטל לא יחזיר</w:t>
      </w:r>
      <w:r w:rsidR="00980F5A" w:rsidRPr="00270114">
        <w:rPr>
          <w:rFonts w:ascii="FbShefa" w:hAnsi="FbShefa"/>
          <w:sz w:val="11"/>
          <w:rtl/>
        </w:rPr>
        <w:t>.</w:t>
      </w:r>
    </w:p>
    <w:p w14:paraId="6BBE46C6" w14:textId="72434F63" w:rsidR="00433741" w:rsidRPr="00270114" w:rsidRDefault="00611821" w:rsidP="00611821">
      <w:pPr>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ויניח</w:t>
      </w:r>
      <w:r w:rsidR="00980F5A" w:rsidRPr="00270114">
        <w:rPr>
          <w:rFonts w:ascii="FbShefa" w:hAnsi="FbShefa"/>
          <w:sz w:val="11"/>
          <w:rtl/>
        </w:rPr>
        <w:t>.</w:t>
      </w:r>
    </w:p>
    <w:p w14:paraId="4D88B102" w14:textId="31E2FADA" w:rsidR="009C3CB4" w:rsidRPr="00270114" w:rsidRDefault="009C3CB4" w:rsidP="009C3CB4">
      <w:pPr>
        <w:spacing w:line="240" w:lineRule="auto"/>
        <w:rPr>
          <w:rFonts w:ascii="FbShefa" w:hAnsi="FbShefa"/>
          <w:sz w:val="11"/>
          <w:rtl/>
        </w:rPr>
      </w:pPr>
    </w:p>
    <w:p w14:paraId="0FFB6914"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דעת ר"ע</w:t>
      </w:r>
    </w:p>
    <w:p w14:paraId="41146880" w14:textId="77777777" w:rsidR="00611821" w:rsidRPr="00270114" w:rsidRDefault="009C3CB4" w:rsidP="00611821">
      <w:pPr>
        <w:pStyle w:val="3"/>
        <w:rPr>
          <w:rFonts w:ascii="FbShefa" w:hAnsi="FbShefa"/>
          <w:color w:val="7C5F1D"/>
          <w:rtl/>
        </w:rPr>
      </w:pPr>
      <w:r w:rsidRPr="00270114">
        <w:rPr>
          <w:rFonts w:ascii="FbShefa" w:hAnsi="FbShefa"/>
          <w:color w:val="7C5F1D"/>
          <w:rtl/>
        </w:rPr>
        <w:t>ברי ושמא</w:t>
      </w:r>
      <w:r w:rsidR="00611821" w:rsidRPr="00270114">
        <w:rPr>
          <w:rFonts w:ascii="FbShefa" w:hAnsi="FbShefa"/>
          <w:color w:val="7C5F1D"/>
          <w:rtl/>
        </w:rPr>
        <w:t>:</w:t>
      </w:r>
    </w:p>
    <w:p w14:paraId="178FC5BE" w14:textId="6DF7F59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נותן</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לכל אחד</w:t>
      </w:r>
      <w:r w:rsidR="00980F5A" w:rsidRPr="00270114">
        <w:rPr>
          <w:rFonts w:ascii="FbShefa" w:hAnsi="FbShefa"/>
          <w:sz w:val="11"/>
          <w:rtl/>
        </w:rPr>
        <w:t>.</w:t>
      </w:r>
    </w:p>
    <w:p w14:paraId="3AFAE574" w14:textId="10833CB5"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כגון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גזל אחד מחמשה וכל אחד אומר אותי גזלת</w:t>
      </w:r>
      <w:r w:rsidR="00980F5A" w:rsidRPr="00270114">
        <w:rPr>
          <w:rFonts w:ascii="FbShefa" w:hAnsi="FbShefa"/>
          <w:sz w:val="11"/>
          <w:rtl/>
        </w:rPr>
        <w:t>.</w:t>
      </w:r>
    </w:p>
    <w:p w14:paraId="44695AE8" w14:textId="77777777" w:rsidR="00611821" w:rsidRPr="001B3037" w:rsidRDefault="00611821" w:rsidP="009C3CB4">
      <w:pPr>
        <w:spacing w:line="240" w:lineRule="auto"/>
        <w:rPr>
          <w:rFonts w:ascii="FbShefa" w:hAnsi="FbShefa"/>
          <w:b/>
          <w:bCs/>
          <w:color w:val="3B2F2A" w:themeColor="text2" w:themeShade="80"/>
          <w:sz w:val="11"/>
          <w:rtl/>
        </w:rPr>
      </w:pPr>
    </w:p>
    <w:p w14:paraId="5665101D" w14:textId="77777777" w:rsidR="00611821" w:rsidRPr="00270114" w:rsidRDefault="009C3CB4" w:rsidP="00611821">
      <w:pPr>
        <w:pStyle w:val="3"/>
        <w:rPr>
          <w:rFonts w:ascii="FbShefa" w:hAnsi="FbShefa"/>
          <w:color w:val="7C5F1D"/>
          <w:rtl/>
        </w:rPr>
      </w:pPr>
      <w:r w:rsidRPr="00270114">
        <w:rPr>
          <w:rFonts w:ascii="FbShefa" w:hAnsi="FbShefa"/>
          <w:color w:val="7C5F1D"/>
          <w:rtl/>
        </w:rPr>
        <w:t>שמא ושמא</w:t>
      </w:r>
      <w:r w:rsidR="00611821" w:rsidRPr="00270114">
        <w:rPr>
          <w:rFonts w:ascii="FbShefa" w:hAnsi="FbShefa"/>
          <w:color w:val="7C5F1D"/>
          <w:rtl/>
        </w:rPr>
        <w:t>:</w:t>
      </w:r>
    </w:p>
    <w:p w14:paraId="3950B6BC" w14:textId="02CD6E3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נכסים</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בחזקתן</w:t>
      </w:r>
      <w:r w:rsidR="00980F5A" w:rsidRPr="00270114">
        <w:rPr>
          <w:rFonts w:ascii="FbShefa" w:hAnsi="FbShefa"/>
          <w:sz w:val="11"/>
          <w:rtl/>
        </w:rPr>
        <w:t>.</w:t>
      </w:r>
    </w:p>
    <w:p w14:paraId="46416E07" w14:textId="1ABFCE99"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כגון</w:t>
      </w:r>
      <w:r w:rsidR="00980F5A" w:rsidRPr="001B3037">
        <w:rPr>
          <w:rFonts w:ascii="FbShefa" w:hAnsi="FbShefa"/>
          <w:b/>
          <w:bCs/>
          <w:color w:val="3B2F2A" w:themeColor="text2" w:themeShade="80"/>
          <w:sz w:val="11"/>
          <w:rtl/>
        </w:rPr>
        <w:t>.</w:t>
      </w:r>
      <w:r w:rsidRPr="00270114">
        <w:rPr>
          <w:rFonts w:ascii="FbShefa" w:hAnsi="FbShefa"/>
          <w:sz w:val="11"/>
          <w:rtl/>
        </w:rPr>
        <w:t xml:space="preserve"> נפל הבית עליו ועל אמו</w:t>
      </w:r>
      <w:r w:rsidR="00980F5A" w:rsidRPr="00270114">
        <w:rPr>
          <w:rFonts w:ascii="FbShefa" w:hAnsi="FbShefa"/>
          <w:sz w:val="11"/>
          <w:rtl/>
        </w:rPr>
        <w:t>.</w:t>
      </w:r>
    </w:p>
    <w:p w14:paraId="0BDA3488" w14:textId="77777777" w:rsidR="00611821" w:rsidRPr="001B3037" w:rsidRDefault="00611821" w:rsidP="009C3CB4">
      <w:pPr>
        <w:spacing w:line="240" w:lineRule="auto"/>
        <w:rPr>
          <w:rFonts w:ascii="FbShefa" w:hAnsi="FbShefa"/>
          <w:b/>
          <w:bCs/>
          <w:color w:val="3B2F2A" w:themeColor="text2" w:themeShade="80"/>
          <w:sz w:val="11"/>
          <w:rtl/>
        </w:rPr>
      </w:pPr>
    </w:p>
    <w:p w14:paraId="712429A4" w14:textId="0EBD8A50"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לצאת ידי שמים</w:t>
      </w:r>
      <w:r w:rsidR="00980F5A" w:rsidRPr="001B3037">
        <w:rPr>
          <w:rFonts w:ascii="FbShefa" w:hAnsi="FbShefa"/>
          <w:b/>
          <w:bCs/>
          <w:color w:val="3B2F2A" w:themeColor="text2" w:themeShade="80"/>
          <w:sz w:val="11"/>
          <w:rtl/>
        </w:rPr>
        <w:t>.</w:t>
      </w:r>
      <w:r w:rsidRPr="00270114">
        <w:rPr>
          <w:rFonts w:ascii="FbShefa" w:hAnsi="FbShefa"/>
          <w:sz w:val="11"/>
          <w:rtl/>
        </w:rPr>
        <w:t xml:space="preserve"> משלם לכל אחד</w:t>
      </w:r>
      <w:r w:rsidR="00980F5A" w:rsidRPr="00270114">
        <w:rPr>
          <w:rFonts w:ascii="FbShefa" w:hAnsi="FbShefa"/>
          <w:sz w:val="11"/>
          <w:rtl/>
        </w:rPr>
        <w:t>.</w:t>
      </w:r>
    </w:p>
    <w:p w14:paraId="5726E90B" w14:textId="32C9828F"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כגון</w:t>
      </w:r>
      <w:r w:rsidR="00980F5A" w:rsidRPr="001B3037">
        <w:rPr>
          <w:rFonts w:ascii="FbShefa" w:hAnsi="FbShefa"/>
          <w:b/>
          <w:bCs/>
          <w:color w:val="3B2F2A" w:themeColor="text2" w:themeShade="80"/>
          <w:sz w:val="11"/>
          <w:rtl/>
        </w:rPr>
        <w:t>.</w:t>
      </w:r>
      <w:r w:rsidRPr="00270114">
        <w:rPr>
          <w:rFonts w:ascii="FbShefa" w:hAnsi="FbShefa"/>
          <w:sz w:val="11"/>
          <w:rtl/>
        </w:rPr>
        <w:t xml:space="preserve"> אמר לשנים גזלתי לאחד מכם מנה</w:t>
      </w:r>
      <w:r w:rsidR="00A94292">
        <w:rPr>
          <w:rFonts w:ascii="FbShefa" w:hAnsi="FbShefa"/>
          <w:sz w:val="11"/>
          <w:rtl/>
        </w:rPr>
        <w:t xml:space="preserve"> (</w:t>
      </w:r>
      <w:r w:rsidRPr="00270114">
        <w:rPr>
          <w:rFonts w:ascii="FbShefa" w:hAnsi="FbShefa"/>
          <w:sz w:val="11"/>
          <w:rtl/>
        </w:rPr>
        <w:t>מתני')</w:t>
      </w:r>
      <w:r w:rsidR="00980F5A" w:rsidRPr="00270114">
        <w:rPr>
          <w:rFonts w:ascii="FbShefa" w:hAnsi="FbShefa"/>
          <w:sz w:val="11"/>
          <w:rtl/>
        </w:rPr>
        <w:t>.</w:t>
      </w:r>
    </w:p>
    <w:p w14:paraId="0AC7376C" w14:textId="77777777" w:rsidR="009C3CB4" w:rsidRPr="00270114" w:rsidRDefault="009C3CB4" w:rsidP="009C3CB4">
      <w:pPr>
        <w:spacing w:line="240" w:lineRule="auto"/>
        <w:rPr>
          <w:rFonts w:ascii="FbShefa" w:hAnsi="FbShefa"/>
          <w:sz w:val="11"/>
          <w:rtl/>
        </w:rPr>
      </w:pPr>
    </w:p>
    <w:p w14:paraId="600BEA14" w14:textId="04D45DB2" w:rsidR="00611821" w:rsidRPr="00270114" w:rsidRDefault="00611821" w:rsidP="003F0925">
      <w:pPr>
        <w:pStyle w:val="3"/>
        <w:rPr>
          <w:rFonts w:ascii="FbShefa" w:hAnsi="FbShefa"/>
          <w:color w:val="7C5F1D"/>
          <w:rtl/>
        </w:rPr>
      </w:pPr>
      <w:r w:rsidRPr="00270114">
        <w:rPr>
          <w:rFonts w:ascii="FbShefa" w:hAnsi="FbShefa"/>
          <w:color w:val="7C5F1D"/>
          <w:rtl/>
        </w:rPr>
        <w:t>נפל הבית עליו ועל אמו</w:t>
      </w:r>
      <w:r w:rsidR="003F0925" w:rsidRPr="00270114">
        <w:rPr>
          <w:rFonts w:ascii="FbShefa" w:hAnsi="FbShefa"/>
          <w:color w:val="7C5F1D"/>
          <w:rtl/>
        </w:rPr>
        <w:t>:</w:t>
      </w:r>
    </w:p>
    <w:p w14:paraId="441FF1CF" w14:textId="03655AE0" w:rsidR="00611821" w:rsidRPr="00270114" w:rsidRDefault="00611821" w:rsidP="00611821">
      <w:pPr>
        <w:spacing w:line="240" w:lineRule="auto"/>
        <w:rPr>
          <w:rFonts w:ascii="FbShefa" w:hAnsi="FbShefa"/>
          <w:sz w:val="11"/>
          <w:rtl/>
        </w:rPr>
      </w:pPr>
      <w:r w:rsidRPr="001B3037">
        <w:rPr>
          <w:rFonts w:ascii="FbShefa" w:hAnsi="FbShefa"/>
          <w:b/>
          <w:bCs/>
          <w:color w:val="3B2F2A" w:themeColor="text2" w:themeShade="80"/>
          <w:sz w:val="11"/>
          <w:rtl/>
        </w:rPr>
        <w:t>יורשי הבן</w:t>
      </w:r>
      <w:r w:rsidRPr="00270114">
        <w:rPr>
          <w:rFonts w:ascii="FbShefa" w:hAnsi="FbShefa"/>
          <w:sz w:val="11"/>
          <w:rtl/>
        </w:rPr>
        <w:t xml:space="preserve"> אומרים</w:t>
      </w:r>
      <w:r w:rsidR="00980F5A" w:rsidRPr="00270114">
        <w:rPr>
          <w:rFonts w:ascii="FbShefa" w:hAnsi="FbShefa"/>
          <w:sz w:val="11"/>
          <w:rtl/>
        </w:rPr>
        <w:t>.</w:t>
      </w:r>
      <w:r w:rsidR="00331B6B" w:rsidRPr="00270114">
        <w:rPr>
          <w:rFonts w:ascii="FbShefa" w:hAnsi="FbShefa"/>
          <w:sz w:val="11"/>
          <w:rtl/>
        </w:rPr>
        <w:t xml:space="preserve"> </w:t>
      </w:r>
      <w:r w:rsidRPr="00270114">
        <w:rPr>
          <w:rFonts w:ascii="FbShefa" w:hAnsi="FbShefa"/>
          <w:sz w:val="11"/>
          <w:rtl/>
        </w:rPr>
        <w:t>האם מתה ראשונה</w:t>
      </w:r>
      <w:r w:rsidR="00980F5A" w:rsidRPr="00270114">
        <w:rPr>
          <w:rFonts w:ascii="FbShefa" w:hAnsi="FbShefa"/>
          <w:sz w:val="11"/>
          <w:rtl/>
        </w:rPr>
        <w:t>.</w:t>
      </w:r>
    </w:p>
    <w:p w14:paraId="188C654C" w14:textId="7F9ADE06" w:rsidR="00611821" w:rsidRPr="00270114" w:rsidRDefault="00611821" w:rsidP="00611821">
      <w:pPr>
        <w:spacing w:line="240" w:lineRule="auto"/>
        <w:rPr>
          <w:rFonts w:ascii="FbShefa" w:hAnsi="FbShefa"/>
          <w:sz w:val="11"/>
          <w:rtl/>
        </w:rPr>
      </w:pPr>
      <w:r w:rsidRPr="001B3037">
        <w:rPr>
          <w:rFonts w:ascii="FbShefa" w:hAnsi="FbShefa"/>
          <w:b/>
          <w:bCs/>
          <w:color w:val="3B2F2A" w:themeColor="text2" w:themeShade="80"/>
          <w:sz w:val="11"/>
          <w:rtl/>
        </w:rPr>
        <w:t>יורשי האם</w:t>
      </w:r>
      <w:r w:rsidRPr="00270114">
        <w:rPr>
          <w:rFonts w:ascii="FbShefa" w:hAnsi="FbShefa"/>
          <w:sz w:val="11"/>
          <w:rtl/>
        </w:rPr>
        <w:t xml:space="preserve"> אומרים</w:t>
      </w:r>
      <w:r w:rsidR="00980F5A" w:rsidRPr="00270114">
        <w:rPr>
          <w:rFonts w:ascii="FbShefa" w:hAnsi="FbShefa"/>
          <w:sz w:val="11"/>
          <w:rtl/>
        </w:rPr>
        <w:t>.</w:t>
      </w:r>
      <w:r w:rsidR="00331B6B" w:rsidRPr="00270114">
        <w:rPr>
          <w:rFonts w:ascii="FbShefa" w:hAnsi="FbShefa"/>
          <w:sz w:val="11"/>
          <w:rtl/>
        </w:rPr>
        <w:t xml:space="preserve"> </w:t>
      </w:r>
      <w:r w:rsidRPr="00270114">
        <w:rPr>
          <w:rFonts w:ascii="FbShefa" w:hAnsi="FbShefa"/>
          <w:sz w:val="11"/>
          <w:rtl/>
        </w:rPr>
        <w:t>הבן מת ראשון</w:t>
      </w:r>
      <w:r w:rsidR="00980F5A" w:rsidRPr="00270114">
        <w:rPr>
          <w:rFonts w:ascii="FbShefa" w:hAnsi="FbShefa"/>
          <w:sz w:val="11"/>
          <w:rtl/>
        </w:rPr>
        <w:t>.</w:t>
      </w:r>
    </w:p>
    <w:p w14:paraId="28219B71" w14:textId="27FB3B14" w:rsidR="00433741" w:rsidRPr="00270114" w:rsidRDefault="003F0925" w:rsidP="00611821">
      <w:pPr>
        <w:spacing w:line="240" w:lineRule="auto"/>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611821" w:rsidRPr="00270114">
        <w:rPr>
          <w:rFonts w:ascii="FbShefa" w:hAnsi="FbShefa"/>
          <w:sz w:val="11"/>
          <w:rtl/>
        </w:rPr>
        <w:t>יחלוקו</w:t>
      </w:r>
      <w:r w:rsidR="00980F5A" w:rsidRPr="00270114">
        <w:rPr>
          <w:rFonts w:ascii="FbShefa" w:hAnsi="FbShefa"/>
          <w:sz w:val="11"/>
          <w:rtl/>
        </w:rPr>
        <w:t>.</w:t>
      </w:r>
    </w:p>
    <w:p w14:paraId="350091E8" w14:textId="290ABCD5" w:rsidR="00611821" w:rsidRPr="00270114" w:rsidRDefault="003F0925" w:rsidP="00611821">
      <w:pPr>
        <w:spacing w:line="240" w:lineRule="auto"/>
        <w:rPr>
          <w:rFonts w:ascii="FbShefa" w:hAnsi="FbShefa"/>
          <w:sz w:val="11"/>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00611821" w:rsidRPr="00270114">
        <w:rPr>
          <w:rFonts w:ascii="FbShefa" w:hAnsi="FbShefa"/>
          <w:sz w:val="11"/>
          <w:rtl/>
        </w:rPr>
        <w:t>נכסים בחזקתן</w:t>
      </w:r>
      <w:r w:rsidR="00980F5A" w:rsidRPr="00270114">
        <w:rPr>
          <w:rFonts w:ascii="FbShefa" w:hAnsi="FbShefa"/>
          <w:sz w:val="11"/>
          <w:rtl/>
        </w:rPr>
        <w:t>.</w:t>
      </w:r>
    </w:p>
    <w:p w14:paraId="440BB90A" w14:textId="77777777" w:rsidR="00611821" w:rsidRPr="00270114" w:rsidRDefault="00611821" w:rsidP="009C3CB4">
      <w:pPr>
        <w:spacing w:line="240" w:lineRule="auto"/>
        <w:rPr>
          <w:rFonts w:ascii="FbShefa" w:hAnsi="FbShefa"/>
          <w:sz w:val="11"/>
          <w:rtl/>
        </w:rPr>
      </w:pPr>
    </w:p>
    <w:p w14:paraId="455BB2CE" w14:textId="67C25D81" w:rsidR="003F0925" w:rsidRPr="00270114" w:rsidRDefault="003F0925" w:rsidP="003F0925">
      <w:pPr>
        <w:pStyle w:val="3"/>
        <w:rPr>
          <w:rFonts w:ascii="FbShefa" w:hAnsi="FbShefa"/>
          <w:color w:val="7C5F1D"/>
          <w:rtl/>
        </w:rPr>
      </w:pPr>
      <w:r w:rsidRPr="00270114">
        <w:rPr>
          <w:rFonts w:ascii="FbShefa" w:hAnsi="FbShefa"/>
          <w:color w:val="7C5F1D"/>
          <w:rtl/>
        </w:rPr>
        <w:t>מתני':</w:t>
      </w:r>
    </w:p>
    <w:p w14:paraId="523E3427" w14:textId="09A26517" w:rsidR="00433741" w:rsidRPr="00270114" w:rsidRDefault="003F0925" w:rsidP="003F0925">
      <w:pPr>
        <w:spacing w:line="240" w:lineRule="auto"/>
        <w:rPr>
          <w:rFonts w:ascii="FbShefa" w:hAnsi="FbShefa"/>
          <w:sz w:val="11"/>
          <w:rtl/>
        </w:rPr>
      </w:pPr>
      <w:r w:rsidRPr="001B3037">
        <w:rPr>
          <w:rFonts w:ascii="FbShefa" w:hAnsi="FbShefa"/>
          <w:b/>
          <w:bCs/>
          <w:color w:val="3B2F2A" w:themeColor="text2" w:themeShade="80"/>
          <w:sz w:val="11"/>
          <w:rtl/>
        </w:rPr>
        <w:t>כמאן</w:t>
      </w:r>
      <w:r w:rsidR="00980F5A" w:rsidRPr="001B3037">
        <w:rPr>
          <w:rFonts w:ascii="FbShefa" w:hAnsi="FbShefa"/>
          <w:b/>
          <w:bCs/>
          <w:color w:val="3B2F2A" w:themeColor="text2" w:themeShade="80"/>
          <w:sz w:val="11"/>
          <w:rtl/>
        </w:rPr>
        <w:t>.</w:t>
      </w:r>
      <w:r w:rsidRPr="00270114">
        <w:rPr>
          <w:rFonts w:ascii="FbShefa" w:hAnsi="FbShefa"/>
          <w:sz w:val="11"/>
          <w:rtl/>
        </w:rPr>
        <w:t xml:space="preserve"> כר"ע וכר"ט</w:t>
      </w:r>
      <w:r w:rsidR="00980F5A" w:rsidRPr="00270114">
        <w:rPr>
          <w:rFonts w:ascii="FbShefa" w:hAnsi="FbShefa"/>
          <w:sz w:val="11"/>
          <w:rtl/>
        </w:rPr>
        <w:t>.</w:t>
      </w:r>
    </w:p>
    <w:p w14:paraId="69E771F5" w14:textId="23EB4E74" w:rsidR="003F0925" w:rsidRPr="00270114" w:rsidRDefault="003F0925" w:rsidP="003F0925">
      <w:pPr>
        <w:spacing w:line="240" w:lineRule="auto"/>
        <w:rPr>
          <w:rFonts w:ascii="FbShefa" w:hAnsi="FbShefa"/>
          <w:sz w:val="11"/>
          <w:rtl/>
        </w:rPr>
      </w:pPr>
      <w:r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Pr="00270114">
        <w:rPr>
          <w:rFonts w:ascii="FbShefa" w:hAnsi="FbShefa"/>
          <w:sz w:val="11"/>
          <w:rtl/>
        </w:rPr>
        <w:t xml:space="preserve"> קתני מודה ר"ט, למאן מודה, לר"ע</w:t>
      </w:r>
      <w:r w:rsidR="00980F5A" w:rsidRPr="00270114">
        <w:rPr>
          <w:rFonts w:ascii="FbShefa" w:hAnsi="FbShefa"/>
          <w:sz w:val="11"/>
          <w:rtl/>
        </w:rPr>
        <w:t>.</w:t>
      </w:r>
    </w:p>
    <w:p w14:paraId="43144DDF" w14:textId="4B9A356A" w:rsidR="003F0925" w:rsidRPr="00270114" w:rsidRDefault="003F0925" w:rsidP="003F0925">
      <w:pPr>
        <w:spacing w:line="240" w:lineRule="auto"/>
        <w:rPr>
          <w:rFonts w:ascii="FbShefa" w:hAnsi="FbShefa"/>
          <w:rtl/>
        </w:rPr>
      </w:pPr>
      <w:r w:rsidRPr="001B3037">
        <w:rPr>
          <w:rFonts w:ascii="FbShefa" w:hAnsi="FbShefa"/>
          <w:b/>
          <w:bCs/>
          <w:color w:val="3B2F2A" w:themeColor="text2" w:themeShade="80"/>
          <w:sz w:val="11"/>
          <w:rtl/>
        </w:rPr>
        <w:t>מדובר</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rtl/>
        </w:rPr>
        <w:t>בשמא ושמא</w:t>
      </w:r>
      <w:r w:rsidR="00980F5A" w:rsidRPr="00270114">
        <w:rPr>
          <w:rFonts w:ascii="FbShefa" w:hAnsi="FbShefa"/>
          <w:rtl/>
        </w:rPr>
        <w:t>.</w:t>
      </w:r>
      <w:r w:rsidR="00331B6B" w:rsidRPr="00270114">
        <w:rPr>
          <w:rFonts w:ascii="FbShefa" w:hAnsi="FbShefa"/>
          <w:rtl/>
        </w:rPr>
        <w:t xml:space="preserve"> </w:t>
      </w:r>
      <w:r w:rsidRPr="001B3037">
        <w:rPr>
          <w:rFonts w:ascii="FbShefa" w:hAnsi="FbShefa"/>
          <w:b/>
          <w:bCs/>
          <w:color w:val="3B2F2A" w:themeColor="text2" w:themeShade="80"/>
          <w:rtl/>
        </w:rPr>
        <w:t>שהרי</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לא קתני תובעין אותו</w:t>
      </w:r>
      <w:r w:rsidR="00980F5A" w:rsidRPr="00270114">
        <w:rPr>
          <w:rFonts w:ascii="FbShefa" w:hAnsi="FbShefa"/>
          <w:rtl/>
        </w:rPr>
        <w:t>.</w:t>
      </w:r>
      <w:r w:rsidR="00331B6B" w:rsidRPr="00270114">
        <w:rPr>
          <w:rFonts w:ascii="FbShefa" w:hAnsi="FbShefa"/>
          <w:rtl/>
        </w:rPr>
        <w:t xml:space="preserve"> </w:t>
      </w:r>
      <w:r w:rsidRPr="001B3037">
        <w:rPr>
          <w:rFonts w:ascii="FbShefa" w:hAnsi="FbShefa"/>
          <w:b/>
          <w:bCs/>
          <w:color w:val="3B2F2A" w:themeColor="text2" w:themeShade="80"/>
          <w:rtl/>
        </w:rPr>
        <w:t>ועוד</w:t>
      </w:r>
      <w:r w:rsidR="00980F5A" w:rsidRPr="001B3037">
        <w:rPr>
          <w:rFonts w:ascii="FbShefa" w:hAnsi="FbShefa"/>
          <w:b/>
          <w:bCs/>
          <w:color w:val="3B2F2A" w:themeColor="text2" w:themeShade="80"/>
          <w:rtl/>
        </w:rPr>
        <w:t>.</w:t>
      </w:r>
      <w:r w:rsidR="00331B6B" w:rsidRPr="001B3037">
        <w:rPr>
          <w:rFonts w:ascii="FbShefa" w:hAnsi="FbShefa"/>
          <w:b/>
          <w:bCs/>
          <w:color w:val="3B2F2A" w:themeColor="text2" w:themeShade="80"/>
          <w:rtl/>
        </w:rPr>
        <w:t xml:space="preserve"> </w:t>
      </w:r>
      <w:r w:rsidRPr="00270114">
        <w:rPr>
          <w:rFonts w:ascii="FbShefa" w:hAnsi="FbShefa"/>
          <w:rtl/>
        </w:rPr>
        <w:t>תני רבי חייא להדיא</w:t>
      </w:r>
      <w:r w:rsidR="00980F5A" w:rsidRPr="00270114">
        <w:rPr>
          <w:rFonts w:ascii="FbShefa" w:hAnsi="FbShefa"/>
          <w:rtl/>
        </w:rPr>
        <w:t>.</w:t>
      </w:r>
    </w:p>
    <w:p w14:paraId="484AED23" w14:textId="77777777" w:rsidR="003F0925" w:rsidRPr="00270114" w:rsidRDefault="003F0925" w:rsidP="009C3CB4">
      <w:pPr>
        <w:spacing w:line="240" w:lineRule="auto"/>
        <w:rPr>
          <w:rFonts w:ascii="FbShefa" w:hAnsi="FbShefa"/>
          <w:sz w:val="11"/>
          <w:rtl/>
        </w:rPr>
      </w:pPr>
    </w:p>
    <w:p w14:paraId="0F569B36" w14:textId="77777777" w:rsidR="0088574C" w:rsidRPr="00270114" w:rsidRDefault="0088574C" w:rsidP="0088574C">
      <w:pPr>
        <w:pStyle w:val="2"/>
        <w:rPr>
          <w:rFonts w:ascii="FbShefa" w:hAnsi="FbShefa"/>
          <w:color w:val="7C5F1D"/>
          <w:rtl/>
        </w:rPr>
      </w:pPr>
      <w:r w:rsidRPr="00270114">
        <w:rPr>
          <w:rFonts w:ascii="FbShefa" w:hAnsi="FbShefa"/>
          <w:color w:val="7C5F1D"/>
          <w:rtl/>
        </w:rPr>
        <w:t>שתי כריכות</w:t>
      </w:r>
    </w:p>
    <w:p w14:paraId="088D12D4" w14:textId="7A815BA9" w:rsidR="0088574C" w:rsidRPr="00270114" w:rsidRDefault="0088574C" w:rsidP="0088574C">
      <w:pPr>
        <w:spacing w:line="240" w:lineRule="auto"/>
        <w:rPr>
          <w:rFonts w:ascii="FbShefa" w:hAnsi="FbShefa"/>
          <w:sz w:val="11"/>
          <w:rtl/>
        </w:rPr>
      </w:pPr>
      <w:r w:rsidRPr="001B3037">
        <w:rPr>
          <w:rFonts w:ascii="FbShefa" w:hAnsi="FbShefa"/>
          <w:b/>
          <w:bCs/>
          <w:color w:val="3B2F2A" w:themeColor="text2" w:themeShade="80"/>
          <w:sz w:val="11"/>
          <w:rtl/>
        </w:rPr>
        <w:t>בשתי כריכות</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הוה ליה למידק (לעיל)</w:t>
      </w:r>
      <w:r w:rsidR="00980F5A" w:rsidRPr="00270114">
        <w:rPr>
          <w:rFonts w:ascii="FbShefa" w:hAnsi="FbShefa"/>
          <w:sz w:val="11"/>
          <w:rtl/>
        </w:rPr>
        <w:t>.</w:t>
      </w:r>
    </w:p>
    <w:p w14:paraId="271808F0" w14:textId="3EA847BE" w:rsidR="0088574C" w:rsidRPr="00270114" w:rsidRDefault="0088574C" w:rsidP="0088574C">
      <w:pPr>
        <w:spacing w:line="240" w:lineRule="auto"/>
        <w:rPr>
          <w:rFonts w:ascii="FbShefa" w:hAnsi="FbShefa"/>
          <w:sz w:val="11"/>
        </w:rPr>
      </w:pPr>
      <w:r w:rsidRPr="001B3037">
        <w:rPr>
          <w:rFonts w:ascii="FbShefa" w:hAnsi="FbShefa"/>
          <w:b/>
          <w:bCs/>
          <w:color w:val="3B2F2A" w:themeColor="text2" w:themeShade="80"/>
          <w:sz w:val="11"/>
          <w:rtl/>
        </w:rPr>
        <w:t>שאלה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שנים שהפקידו אצל רועה, מניח רועה ביניהן ומסתלק</w:t>
      </w:r>
      <w:r w:rsidR="00980F5A" w:rsidRPr="00270114">
        <w:rPr>
          <w:rFonts w:ascii="FbShefa" w:hAnsi="FbShefa"/>
          <w:sz w:val="11"/>
          <w:rtl/>
        </w:rPr>
        <w:t>.</w:t>
      </w:r>
    </w:p>
    <w:p w14:paraId="601BA252" w14:textId="0060B60F" w:rsidR="0088574C" w:rsidRPr="00270114" w:rsidRDefault="0088574C" w:rsidP="0088574C">
      <w:pPr>
        <w:spacing w:line="240" w:lineRule="auto"/>
        <w:rPr>
          <w:rFonts w:ascii="FbShefa" w:hAnsi="FbShefa"/>
          <w:sz w:val="11"/>
          <w:rtl/>
        </w:rPr>
      </w:pPr>
      <w:r w:rsidRPr="001B3037">
        <w:rPr>
          <w:rFonts w:ascii="FbShefa" w:hAnsi="FbShefa"/>
          <w:b/>
          <w:bCs/>
          <w:color w:val="3B2F2A" w:themeColor="text2" w:themeShade="80"/>
          <w:sz w:val="11"/>
          <w:rtl/>
        </w:rPr>
        <w:t>ס"ד</w:t>
      </w:r>
      <w:r w:rsidR="00980F5A" w:rsidRPr="001B3037">
        <w:rPr>
          <w:rFonts w:ascii="FbShefa" w:hAnsi="FbShefa"/>
          <w:b/>
          <w:bCs/>
          <w:color w:val="3B2F2A" w:themeColor="text2" w:themeShade="80"/>
          <w:sz w:val="11"/>
          <w:rtl/>
        </w:rPr>
        <w:t>.</w:t>
      </w:r>
      <w:r w:rsidRPr="00270114">
        <w:rPr>
          <w:rFonts w:ascii="FbShefa" w:hAnsi="FbShefa"/>
          <w:sz w:val="11"/>
          <w:rtl/>
        </w:rPr>
        <w:t xml:space="preserve"> הו"ל כב' כריכות</w:t>
      </w:r>
      <w:r w:rsidR="00980F5A" w:rsidRPr="00270114">
        <w:rPr>
          <w:rFonts w:ascii="FbShefa" w:hAnsi="FbShefa"/>
          <w:sz w:val="11"/>
          <w:rtl/>
        </w:rPr>
        <w:t>.</w:t>
      </w:r>
    </w:p>
    <w:p w14:paraId="049DE3F6" w14:textId="24BFFB4C" w:rsidR="00433741" w:rsidRPr="00270114" w:rsidRDefault="0088574C" w:rsidP="0088574C">
      <w:pPr>
        <w:spacing w:line="240" w:lineRule="auto"/>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270114">
        <w:rPr>
          <w:rFonts w:ascii="FbShefa" w:hAnsi="FbShefa"/>
          <w:sz w:val="11"/>
          <w:rtl/>
        </w:rPr>
        <w:t xml:space="preserve"> כשהפקידו בעדרו של רועה שלא מדעתו</w:t>
      </w:r>
      <w:r w:rsidR="00980F5A" w:rsidRPr="00270114">
        <w:rPr>
          <w:rFonts w:ascii="FbShefa" w:hAnsi="FbShefa"/>
          <w:sz w:val="11"/>
          <w:rtl/>
        </w:rPr>
        <w:t>.</w:t>
      </w:r>
    </w:p>
    <w:p w14:paraId="643931B3" w14:textId="3763A42B" w:rsidR="0088574C" w:rsidRPr="00270114" w:rsidRDefault="0088574C" w:rsidP="009C3CB4">
      <w:pPr>
        <w:spacing w:line="240" w:lineRule="auto"/>
        <w:rPr>
          <w:rFonts w:ascii="FbShefa" w:hAnsi="FbShefa"/>
          <w:sz w:val="11"/>
          <w:rtl/>
        </w:rPr>
      </w:pPr>
    </w:p>
    <w:p w14:paraId="17A5D758"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 xml:space="preserve">צריכותא </w:t>
      </w:r>
    </w:p>
    <w:p w14:paraId="634DEFF6" w14:textId="661347D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שני כלים</w:t>
      </w:r>
      <w:r w:rsidR="00980F5A" w:rsidRPr="00270114">
        <w:rPr>
          <w:rFonts w:ascii="FbShefa" w:hAnsi="FbShefa"/>
          <w:sz w:val="11"/>
          <w:rtl/>
        </w:rPr>
        <w:t>.</w:t>
      </w:r>
      <w:r w:rsidRPr="00270114">
        <w:rPr>
          <w:rFonts w:ascii="FbShefa" w:hAnsi="FbShefa"/>
          <w:sz w:val="11"/>
          <w:rtl/>
        </w:rPr>
        <w:t xml:space="preserve"> איכא פסידא דגדול</w:t>
      </w:r>
      <w:r w:rsidR="00980F5A" w:rsidRPr="00270114">
        <w:rPr>
          <w:rFonts w:ascii="FbShefa" w:hAnsi="FbShefa"/>
          <w:sz w:val="11"/>
          <w:rtl/>
        </w:rPr>
        <w:t>.</w:t>
      </w:r>
    </w:p>
    <w:p w14:paraId="3192B22D" w14:textId="365C44EF" w:rsidR="00433741" w:rsidRPr="00270114" w:rsidRDefault="00F53D18" w:rsidP="00F53D18">
      <w:pPr>
        <w:rPr>
          <w:rFonts w:ascii="FbShefa" w:hAnsi="FbShefa"/>
          <w:sz w:val="11"/>
          <w:rtl/>
        </w:rPr>
      </w:pPr>
      <w:r w:rsidRPr="001B3037">
        <w:rPr>
          <w:rFonts w:ascii="FbShefa" w:hAnsi="FbShefa"/>
          <w:b/>
          <w:bCs/>
          <w:color w:val="3B2F2A" w:themeColor="text2" w:themeShade="80"/>
          <w:sz w:val="11"/>
          <w:rtl/>
        </w:rPr>
        <w:t>שאלה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והא טעמא דרבי יוסי משום הפסד הרמאי הוא</w:t>
      </w:r>
      <w:r w:rsidR="00980F5A" w:rsidRPr="00270114">
        <w:rPr>
          <w:rFonts w:ascii="FbShefa" w:hAnsi="FbShefa"/>
          <w:sz w:val="11"/>
          <w:rtl/>
        </w:rPr>
        <w:t>.</w:t>
      </w:r>
    </w:p>
    <w:p w14:paraId="5DF8C409" w14:textId="39D2DE2D" w:rsidR="00433741" w:rsidRPr="00270114" w:rsidRDefault="00F53D18" w:rsidP="00F53D18">
      <w:pPr>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תרוייהו לרבנן איצטריך</w:t>
      </w:r>
      <w:r w:rsidR="00331B6B" w:rsidRPr="00270114">
        <w:rPr>
          <w:rFonts w:ascii="FbShefa" w:hAnsi="FbShefa"/>
          <w:sz w:val="11"/>
          <w:rtl/>
        </w:rPr>
        <w:t xml:space="preserve">, </w:t>
      </w:r>
      <w:r w:rsidRPr="00270114">
        <w:rPr>
          <w:rFonts w:ascii="FbShefa" w:hAnsi="FbShefa"/>
          <w:sz w:val="11"/>
          <w:rtl/>
        </w:rPr>
        <w:t>ולא זו אף זו קתני</w:t>
      </w:r>
      <w:r w:rsidR="00980F5A" w:rsidRPr="00270114">
        <w:rPr>
          <w:rFonts w:ascii="FbShefa" w:hAnsi="FbShefa"/>
          <w:sz w:val="11"/>
          <w:rtl/>
        </w:rPr>
        <w:t>.</w:t>
      </w:r>
    </w:p>
    <w:p w14:paraId="3727D611" w14:textId="63CA2BA2" w:rsidR="009C3CB4" w:rsidRPr="00270114" w:rsidRDefault="009C3CB4" w:rsidP="00794C1A">
      <w:pPr>
        <w:pStyle w:val="1"/>
        <w:rPr>
          <w:rFonts w:ascii="FbShefa" w:hAnsi="FbShefa"/>
          <w:rtl/>
        </w:rPr>
      </w:pPr>
      <w:r w:rsidRPr="00270114">
        <w:rPr>
          <w:rFonts w:ascii="FbShefa" w:hAnsi="FbShefa"/>
          <w:sz w:val="11"/>
          <w:rtl/>
        </w:rPr>
        <w:t>לח</w:t>
      </w:r>
      <w:r w:rsidR="00B36BF2" w:rsidRPr="00270114">
        <w:rPr>
          <w:rFonts w:ascii="FbShefa" w:hAnsi="FbShefa"/>
          <w:sz w:val="11"/>
          <w:rtl/>
        </w:rPr>
        <w:t>, א</w:t>
      </w:r>
    </w:p>
    <w:p w14:paraId="0E4C1EEC" w14:textId="69A2442E" w:rsidR="009C3CB4" w:rsidRPr="001B3037" w:rsidRDefault="009C3CB4" w:rsidP="006A26AD">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rtl/>
        </w:rPr>
        <w:t>הַמַּפְקִיד פֵּרוֹת אֵצֶל חֲבֵרוֹ, אֲפִלּוּ הֵן אֲבוּדִין לֹא יִגַּע בָּהֶן</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רַבָּן שִׁמְעוֹן בֶּן גַּמְלִיאֵל אוֹמֵר, מוֹכְרָן בִּפְנֵי בֵית דִּין, מִפְּנֵי שֶׁהוּא כְמֵשִׁיב אֲבֵדָה לַבְּעָלִים: </w:t>
      </w:r>
    </w:p>
    <w:p w14:paraId="713D5C31" w14:textId="4D4FF214" w:rsidR="003D3011" w:rsidRPr="00270114" w:rsidRDefault="003D3011" w:rsidP="003D3011">
      <w:pPr>
        <w:rPr>
          <w:rFonts w:ascii="FbShefa" w:hAnsi="FbShefa"/>
          <w:rtl/>
        </w:rPr>
      </w:pPr>
    </w:p>
    <w:p w14:paraId="194B07EC" w14:textId="4BAA0AA6" w:rsidR="009C3CB4" w:rsidRPr="00270114" w:rsidRDefault="00C53599" w:rsidP="00C53599">
      <w:pPr>
        <w:pStyle w:val="2"/>
        <w:rPr>
          <w:rFonts w:ascii="FbShefa" w:hAnsi="FbShefa"/>
          <w:color w:val="7C5F1D"/>
          <w:rtl/>
        </w:rPr>
      </w:pPr>
      <w:r w:rsidRPr="00270114">
        <w:rPr>
          <w:rFonts w:ascii="FbShefa" w:hAnsi="FbShefa"/>
          <w:color w:val="7C5F1D"/>
          <w:rtl/>
        </w:rPr>
        <w:t>לא יגע בהן</w:t>
      </w:r>
    </w:p>
    <w:p w14:paraId="6E7BA772" w14:textId="55675972" w:rsidR="009C3CB4" w:rsidRPr="00270114" w:rsidRDefault="00C53599" w:rsidP="00C53599">
      <w:pPr>
        <w:pStyle w:val="3"/>
        <w:rPr>
          <w:rFonts w:ascii="FbShefa" w:hAnsi="FbShefa"/>
          <w:color w:val="7C5F1D"/>
          <w:rtl/>
        </w:rPr>
      </w:pPr>
      <w:r w:rsidRPr="00270114">
        <w:rPr>
          <w:rFonts w:ascii="FbShefa" w:hAnsi="FbShefa"/>
          <w:color w:val="7C5F1D"/>
          <w:rtl/>
        </w:rPr>
        <w:t>הטעם ש</w:t>
      </w:r>
      <w:r w:rsidR="009C3CB4" w:rsidRPr="00270114">
        <w:rPr>
          <w:rFonts w:ascii="FbShefa" w:hAnsi="FbShefa"/>
          <w:color w:val="7C5F1D"/>
          <w:rtl/>
        </w:rPr>
        <w:t>לא יגע</w:t>
      </w:r>
      <w:r w:rsidRPr="00270114">
        <w:rPr>
          <w:rFonts w:ascii="FbShefa" w:hAnsi="FbShefa"/>
          <w:color w:val="7C5F1D"/>
          <w:rtl/>
        </w:rPr>
        <w:t>:</w:t>
      </w:r>
    </w:p>
    <w:p w14:paraId="39ABB981" w14:textId="59F1E7D0" w:rsidR="00433741" w:rsidRPr="00270114" w:rsidRDefault="00C53599" w:rsidP="009C3CB4">
      <w:pPr>
        <w:spacing w:line="240" w:lineRule="auto"/>
        <w:rPr>
          <w:rFonts w:ascii="FbShefa" w:hAnsi="FbShefa"/>
          <w:sz w:val="11"/>
          <w:rtl/>
        </w:rPr>
      </w:pPr>
      <w:r w:rsidRPr="001B3037">
        <w:rPr>
          <w:rFonts w:ascii="FbShefa" w:hAnsi="FbShefa"/>
          <w:b/>
          <w:bCs/>
          <w:color w:val="3B2F2A" w:themeColor="text2" w:themeShade="80"/>
          <w:sz w:val="11"/>
          <w:rtl/>
        </w:rPr>
        <w:t xml:space="preserve">דעה </w:t>
      </w:r>
      <w:r w:rsidR="009C3CB4" w:rsidRPr="001B3037">
        <w:rPr>
          <w:rFonts w:ascii="FbShefa" w:hAnsi="FbShefa"/>
          <w:b/>
          <w:bCs/>
          <w:color w:val="3B2F2A" w:themeColor="text2" w:themeShade="80"/>
          <w:sz w:val="11"/>
          <w:rtl/>
        </w:rPr>
        <w:t>א</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אדם רוצה בקב שלו מתשעה קבים של חבירו</w:t>
      </w:r>
      <w:r w:rsidR="00980F5A" w:rsidRPr="00270114">
        <w:rPr>
          <w:rFonts w:ascii="FbShefa" w:hAnsi="FbShefa"/>
          <w:sz w:val="11"/>
          <w:rtl/>
        </w:rPr>
        <w:t>.</w:t>
      </w:r>
    </w:p>
    <w:p w14:paraId="5499D09A" w14:textId="1511B168" w:rsidR="00433741" w:rsidRPr="00270114" w:rsidRDefault="00C53599" w:rsidP="009C3CB4">
      <w:pPr>
        <w:spacing w:line="240" w:lineRule="auto"/>
        <w:rPr>
          <w:rFonts w:ascii="FbShefa" w:hAnsi="FbShefa"/>
          <w:sz w:val="11"/>
          <w:rtl/>
        </w:rPr>
      </w:pPr>
      <w:r w:rsidRPr="001B3037">
        <w:rPr>
          <w:rFonts w:ascii="FbShefa" w:hAnsi="FbShefa"/>
          <w:b/>
          <w:bCs/>
          <w:color w:val="3B2F2A" w:themeColor="text2" w:themeShade="80"/>
          <w:sz w:val="11"/>
          <w:rtl/>
        </w:rPr>
        <w:t xml:space="preserve">דעה </w:t>
      </w:r>
      <w:r w:rsidR="009C3CB4" w:rsidRPr="001B3037">
        <w:rPr>
          <w:rFonts w:ascii="FbShefa" w:hAnsi="FbShefa"/>
          <w:b/>
          <w:bCs/>
          <w:color w:val="3B2F2A" w:themeColor="text2" w:themeShade="80"/>
          <w:sz w:val="11"/>
          <w:rtl/>
        </w:rPr>
        <w:t>ב</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שמא עשאן המפקיד תרומה ומעשר על מקום אחר</w:t>
      </w:r>
      <w:r w:rsidR="00980F5A" w:rsidRPr="00270114">
        <w:rPr>
          <w:rFonts w:ascii="FbShefa" w:hAnsi="FbShefa"/>
          <w:sz w:val="11"/>
          <w:rtl/>
        </w:rPr>
        <w:t>.</w:t>
      </w:r>
    </w:p>
    <w:p w14:paraId="2316C223" w14:textId="0BF86DD2" w:rsidR="009C3CB4" w:rsidRPr="00270114" w:rsidRDefault="009C3CB4" w:rsidP="009C3CB4">
      <w:pPr>
        <w:spacing w:line="240" w:lineRule="auto"/>
        <w:rPr>
          <w:rFonts w:ascii="FbShefa" w:hAnsi="FbShefa"/>
          <w:sz w:val="11"/>
          <w:rtl/>
        </w:rPr>
      </w:pPr>
    </w:p>
    <w:p w14:paraId="29B752DD" w14:textId="0D636281" w:rsidR="00C53599" w:rsidRPr="00270114" w:rsidRDefault="00C53599" w:rsidP="00C53599">
      <w:pPr>
        <w:pStyle w:val="3"/>
        <w:rPr>
          <w:rFonts w:ascii="FbShefa" w:hAnsi="FbShefa"/>
          <w:color w:val="7C5F1D"/>
          <w:rtl/>
        </w:rPr>
      </w:pPr>
      <w:r w:rsidRPr="00270114">
        <w:rPr>
          <w:rFonts w:ascii="FbShefa" w:hAnsi="FbShefa"/>
          <w:color w:val="7C5F1D"/>
          <w:rtl/>
        </w:rPr>
        <w:t>ת"ש:</w:t>
      </w:r>
    </w:p>
    <w:p w14:paraId="7A86197C" w14:textId="4D443070"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לא</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יגע בהן</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לפיכך</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עושה אותן תרומה ומעשר על מקום אחר</w:t>
      </w:r>
      <w:r w:rsidR="00980F5A" w:rsidRPr="00270114">
        <w:rPr>
          <w:rFonts w:ascii="FbShefa" w:hAnsi="FbShefa"/>
          <w:sz w:val="11"/>
          <w:rtl/>
        </w:rPr>
        <w:t>.</w:t>
      </w:r>
    </w:p>
    <w:p w14:paraId="01CDBB2B" w14:textId="2DC22D04"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קשה למ"ד</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שמא עשאן, מאי לפיכך</w:t>
      </w:r>
      <w:r w:rsidR="00980F5A" w:rsidRPr="00270114">
        <w:rPr>
          <w:rFonts w:ascii="FbShefa" w:hAnsi="FbShefa"/>
          <w:sz w:val="11"/>
          <w:rtl/>
        </w:rPr>
        <w:t>.</w:t>
      </w:r>
    </w:p>
    <w:p w14:paraId="1BE5EB94" w14:textId="49568F7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270114">
        <w:rPr>
          <w:rFonts w:ascii="FbShefa" w:hAnsi="FbShefa"/>
          <w:sz w:val="11"/>
          <w:rtl/>
        </w:rPr>
        <w:t xml:space="preserve"> הכי קאמר</w:t>
      </w:r>
      <w:r w:rsidR="00C53599" w:rsidRPr="00270114">
        <w:rPr>
          <w:rFonts w:ascii="FbShefa" w:hAnsi="FbShefa"/>
          <w:sz w:val="11"/>
          <w:rtl/>
        </w:rPr>
        <w:t>,</w:t>
      </w:r>
      <w:r w:rsidRPr="00270114">
        <w:rPr>
          <w:rFonts w:ascii="FbShefa" w:hAnsi="FbShefa"/>
          <w:sz w:val="11"/>
          <w:rtl/>
        </w:rPr>
        <w:t xml:space="preserve"> השתא דאמור רבנן לא נזבין, לפיכך בעל הבית עושה אותן תרומה ומעשר על מקום אחר</w:t>
      </w:r>
      <w:r w:rsidR="00980F5A" w:rsidRPr="00270114">
        <w:rPr>
          <w:rFonts w:ascii="FbShefa" w:hAnsi="FbShefa"/>
          <w:sz w:val="11"/>
          <w:rtl/>
        </w:rPr>
        <w:t>.</w:t>
      </w:r>
    </w:p>
    <w:p w14:paraId="54CA380F" w14:textId="4C92196B" w:rsidR="009C3CB4" w:rsidRPr="00270114" w:rsidRDefault="009C3CB4" w:rsidP="009C3CB4">
      <w:pPr>
        <w:spacing w:line="240" w:lineRule="auto"/>
        <w:rPr>
          <w:rFonts w:ascii="FbShefa" w:hAnsi="FbShefa"/>
          <w:sz w:val="11"/>
          <w:rtl/>
        </w:rPr>
      </w:pPr>
    </w:p>
    <w:p w14:paraId="6CD57A5A" w14:textId="3DA27DFE" w:rsidR="009C3CB4" w:rsidRPr="00270114" w:rsidRDefault="009C3CB4" w:rsidP="00F100AB">
      <w:pPr>
        <w:pStyle w:val="2"/>
        <w:rPr>
          <w:rFonts w:ascii="FbShefa" w:hAnsi="FbShefa"/>
          <w:color w:val="7C5F1D"/>
          <w:rtl/>
        </w:rPr>
      </w:pPr>
      <w:r w:rsidRPr="00270114">
        <w:rPr>
          <w:rFonts w:ascii="FbShefa" w:hAnsi="FbShefa"/>
          <w:color w:val="7C5F1D"/>
          <w:rtl/>
        </w:rPr>
        <w:t>ביותר מכדי חסרונן</w:t>
      </w:r>
    </w:p>
    <w:p w14:paraId="26BC789B" w14:textId="19B5EA37" w:rsidR="00F100AB" w:rsidRPr="00270114" w:rsidRDefault="00F100AB" w:rsidP="00F100AB">
      <w:pPr>
        <w:pStyle w:val="3"/>
        <w:rPr>
          <w:rFonts w:ascii="FbShefa" w:hAnsi="FbShefa"/>
          <w:color w:val="7C5F1D"/>
          <w:rtl/>
        </w:rPr>
      </w:pPr>
      <w:r w:rsidRPr="00270114">
        <w:rPr>
          <w:rFonts w:ascii="FbShefa" w:hAnsi="FbShefa"/>
          <w:color w:val="7C5F1D"/>
          <w:rtl/>
        </w:rPr>
        <w:t>תלוי במחלוקת דלעיל:</w:t>
      </w:r>
    </w:p>
    <w:p w14:paraId="54C3C5E8" w14:textId="1286D9F9"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למ"ד שמא עשאן תרו"מ</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אסור</w:t>
      </w:r>
      <w:r w:rsidR="00980F5A" w:rsidRPr="00270114">
        <w:rPr>
          <w:rFonts w:ascii="FbShefa" w:hAnsi="FbShefa"/>
          <w:sz w:val="11"/>
          <w:rtl/>
        </w:rPr>
        <w:t>.</w:t>
      </w:r>
    </w:p>
    <w:p w14:paraId="1EF2DEC9" w14:textId="6010703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למ"ד רוצה בקב שלו</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מוכרן</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תשעה קבין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גוזמא בעלמא</w:t>
      </w:r>
      <w:r w:rsidR="00980F5A" w:rsidRPr="00270114">
        <w:rPr>
          <w:rFonts w:ascii="FbShefa" w:hAnsi="FbShefa"/>
          <w:sz w:val="11"/>
          <w:rtl/>
        </w:rPr>
        <w:t>.</w:t>
      </w:r>
    </w:p>
    <w:p w14:paraId="1DED0A74" w14:textId="5E8B3EBE" w:rsidR="009C3CB4" w:rsidRPr="00270114" w:rsidRDefault="009C3CB4" w:rsidP="009C3CB4">
      <w:pPr>
        <w:spacing w:line="240" w:lineRule="auto"/>
        <w:rPr>
          <w:rFonts w:ascii="FbShefa" w:hAnsi="FbShefa"/>
          <w:sz w:val="11"/>
          <w:rtl/>
        </w:rPr>
      </w:pPr>
    </w:p>
    <w:p w14:paraId="4C45A7A1" w14:textId="77777777" w:rsidR="00984A4B" w:rsidRPr="00270114" w:rsidRDefault="00984A4B" w:rsidP="00984A4B">
      <w:pPr>
        <w:pStyle w:val="3"/>
        <w:rPr>
          <w:rFonts w:ascii="FbShefa" w:hAnsi="FbShefa"/>
          <w:color w:val="7C5F1D"/>
          <w:rtl/>
        </w:rPr>
      </w:pPr>
      <w:r w:rsidRPr="00270114">
        <w:rPr>
          <w:rFonts w:ascii="FbShefa" w:hAnsi="FbShefa"/>
          <w:color w:val="7C5F1D"/>
          <w:rtl/>
        </w:rPr>
        <w:t>ת"ש:</w:t>
      </w:r>
    </w:p>
    <w:p w14:paraId="1239A8C2" w14:textId="65EBA8A8" w:rsidR="00433741" w:rsidRPr="00270114" w:rsidRDefault="00984A4B" w:rsidP="00984A4B">
      <w:pPr>
        <w:rPr>
          <w:rFonts w:ascii="FbShefa" w:hAnsi="FbShefa"/>
          <w:sz w:val="11"/>
          <w:rtl/>
        </w:rPr>
      </w:pPr>
      <w:r w:rsidRPr="001B3037">
        <w:rPr>
          <w:rFonts w:ascii="FbShefa" w:hAnsi="FbShefa"/>
          <w:b/>
          <w:bCs/>
          <w:color w:val="3B2F2A" w:themeColor="text2" w:themeShade="80"/>
          <w:sz w:val="11"/>
          <w:rtl/>
        </w:rPr>
        <w:t>לפיכך</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בעל הבית עושה אותן תרומה ומעשר על מקום אחר</w:t>
      </w:r>
      <w:r w:rsidR="00980F5A" w:rsidRPr="00270114">
        <w:rPr>
          <w:rFonts w:ascii="FbShefa" w:hAnsi="FbShefa"/>
          <w:sz w:val="11"/>
          <w:rtl/>
        </w:rPr>
        <w:t>.</w:t>
      </w:r>
    </w:p>
    <w:p w14:paraId="679ABC46" w14:textId="77D43CF4" w:rsidR="00433741" w:rsidRPr="00270114" w:rsidRDefault="00984A4B" w:rsidP="00984A4B">
      <w:pPr>
        <w:rPr>
          <w:rFonts w:ascii="FbShefa" w:hAnsi="FbShefa"/>
          <w:sz w:val="11"/>
          <w:rtl/>
        </w:rPr>
      </w:pPr>
      <w:r w:rsidRPr="001B3037">
        <w:rPr>
          <w:rFonts w:ascii="FbShefa" w:hAnsi="FbShefa"/>
          <w:b/>
          <w:bCs/>
          <w:color w:val="3B2F2A" w:themeColor="text2" w:themeShade="80"/>
          <w:sz w:val="11"/>
          <w:rtl/>
        </w:rPr>
        <w:t>שאלה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וליחוש דלמא הוו להו יותר מכדי חסרונן</w:t>
      </w:r>
      <w:r w:rsidR="00331B6B" w:rsidRPr="00270114">
        <w:rPr>
          <w:rFonts w:ascii="FbShefa" w:hAnsi="FbShefa"/>
          <w:sz w:val="11"/>
          <w:rtl/>
        </w:rPr>
        <w:t xml:space="preserve">, </w:t>
      </w:r>
      <w:r w:rsidRPr="00270114">
        <w:rPr>
          <w:rFonts w:ascii="FbShefa" w:hAnsi="FbShefa"/>
          <w:sz w:val="11"/>
          <w:rtl/>
        </w:rPr>
        <w:t>וזבנינהו וקא אכיל טבלים</w:t>
      </w:r>
      <w:r w:rsidR="00980F5A" w:rsidRPr="00270114">
        <w:rPr>
          <w:rFonts w:ascii="FbShefa" w:hAnsi="FbShefa"/>
          <w:sz w:val="11"/>
          <w:rtl/>
        </w:rPr>
        <w:t>.</w:t>
      </w:r>
    </w:p>
    <w:p w14:paraId="43F61208" w14:textId="61276018" w:rsidR="00433741" w:rsidRPr="00270114" w:rsidRDefault="00984A4B" w:rsidP="00984A4B">
      <w:pPr>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יותר מכדי חסרונן לא שכיח</w:t>
      </w:r>
      <w:r w:rsidR="00980F5A" w:rsidRPr="00270114">
        <w:rPr>
          <w:rFonts w:ascii="FbShefa" w:hAnsi="FbShefa"/>
          <w:sz w:val="11"/>
          <w:rtl/>
        </w:rPr>
        <w:t>.</w:t>
      </w:r>
    </w:p>
    <w:p w14:paraId="4A99971B" w14:textId="3635AB36" w:rsidR="00984A4B" w:rsidRPr="00270114" w:rsidRDefault="00984A4B" w:rsidP="00984A4B">
      <w:pPr>
        <w:rPr>
          <w:rFonts w:ascii="FbShefa" w:hAnsi="FbShefa"/>
          <w:sz w:val="11"/>
          <w:rtl/>
        </w:rPr>
      </w:pPr>
    </w:p>
    <w:p w14:paraId="783F8970" w14:textId="168C8927" w:rsidR="00433741" w:rsidRPr="00270114" w:rsidRDefault="00984A4B" w:rsidP="00984A4B">
      <w:pPr>
        <w:rPr>
          <w:rFonts w:ascii="FbShefa" w:hAnsi="FbShefa"/>
          <w:sz w:val="11"/>
          <w:rtl/>
        </w:rPr>
      </w:pPr>
      <w:r w:rsidRPr="001B3037">
        <w:rPr>
          <w:rFonts w:ascii="FbShefa" w:hAnsi="FbShefa"/>
          <w:b/>
          <w:bCs/>
          <w:color w:val="3B2F2A" w:themeColor="text2" w:themeShade="80"/>
          <w:sz w:val="11"/>
          <w:rtl/>
        </w:rPr>
        <w:t>שאלה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ואי משתכחי, מזבנינן להו</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וליחוש</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שמא עשאן בעל הבית תרומה ומעשר על מקום אחר</w:t>
      </w:r>
      <w:r w:rsidR="00980F5A" w:rsidRPr="00270114">
        <w:rPr>
          <w:rFonts w:ascii="FbShefa" w:hAnsi="FbShefa"/>
          <w:sz w:val="11"/>
          <w:rtl/>
        </w:rPr>
        <w:t>.</w:t>
      </w:r>
    </w:p>
    <w:p w14:paraId="69287C0A" w14:textId="5F0BEF96" w:rsidR="00433741" w:rsidRPr="00270114" w:rsidRDefault="00984A4B" w:rsidP="00984A4B">
      <w:pPr>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מוכרים לכהנים בדמי תרומה</w:t>
      </w:r>
      <w:r w:rsidR="004E09B3" w:rsidRPr="00270114">
        <w:rPr>
          <w:rFonts w:ascii="FbShefa" w:hAnsi="FbShefa"/>
          <w:sz w:val="11"/>
          <w:rtl/>
        </w:rPr>
        <w:t>, ומחלוקתם כדלהלן</w:t>
      </w:r>
      <w:r w:rsidR="00980F5A" w:rsidRPr="00270114">
        <w:rPr>
          <w:rFonts w:ascii="FbShefa" w:hAnsi="FbShefa"/>
          <w:sz w:val="11"/>
          <w:rtl/>
        </w:rPr>
        <w:t>.</w:t>
      </w:r>
    </w:p>
    <w:p w14:paraId="339A8721" w14:textId="32B987CA" w:rsidR="00433741" w:rsidRPr="00270114" w:rsidRDefault="00984A4B" w:rsidP="00984A4B">
      <w:pPr>
        <w:rPr>
          <w:rFonts w:ascii="FbShefa" w:hAnsi="FbShefa"/>
          <w:sz w:val="11"/>
          <w:rtl/>
        </w:rPr>
      </w:pPr>
      <w:r w:rsidRPr="001B3037">
        <w:rPr>
          <w:rFonts w:ascii="FbShefa" w:hAnsi="FbShefa"/>
          <w:b/>
          <w:bCs/>
          <w:color w:val="3B2F2A" w:themeColor="text2" w:themeShade="80"/>
          <w:sz w:val="11"/>
          <w:rtl/>
        </w:rPr>
        <w:t>לדעה 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יותר מכדי חסרונן לא שכיח ולאחר זמן</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ולכן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מותר למכור לכהנים בדמי תרומה</w:t>
      </w:r>
      <w:r w:rsidR="00980F5A" w:rsidRPr="00270114">
        <w:rPr>
          <w:rFonts w:ascii="FbShefa" w:hAnsi="FbShefa"/>
          <w:sz w:val="11"/>
          <w:rtl/>
        </w:rPr>
        <w:t>.</w:t>
      </w:r>
      <w:r w:rsidR="00331B6B" w:rsidRPr="00270114">
        <w:rPr>
          <w:rFonts w:ascii="FbShefa" w:hAnsi="FbShefa"/>
          <w:sz w:val="11"/>
          <w:rtl/>
        </w:rPr>
        <w:t xml:space="preserve"> </w:t>
      </w:r>
      <w:r w:rsidR="009C3CB4" w:rsidRPr="001B3037">
        <w:rPr>
          <w:rFonts w:ascii="FbShefa" w:hAnsi="FbShefa"/>
          <w:b/>
          <w:bCs/>
          <w:color w:val="3B2F2A" w:themeColor="text2" w:themeShade="80"/>
          <w:sz w:val="11"/>
          <w:rtl/>
        </w:rPr>
        <w:t>שכבר</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009C3CB4" w:rsidRPr="00270114">
        <w:rPr>
          <w:rFonts w:ascii="FbShefa" w:hAnsi="FbShefa"/>
          <w:sz w:val="11"/>
          <w:rtl/>
        </w:rPr>
        <w:t>עשאום לתרו"מ</w:t>
      </w:r>
      <w:r w:rsidR="00980F5A" w:rsidRPr="00270114">
        <w:rPr>
          <w:rFonts w:ascii="FbShefa" w:hAnsi="FbShefa"/>
          <w:sz w:val="11"/>
          <w:rtl/>
        </w:rPr>
        <w:t>.</w:t>
      </w:r>
    </w:p>
    <w:p w14:paraId="1C25B650" w14:textId="48BE34B4" w:rsidR="009C3CB4" w:rsidRPr="00270114" w:rsidRDefault="00984A4B" w:rsidP="009C3CB4">
      <w:pPr>
        <w:spacing w:line="240" w:lineRule="auto"/>
        <w:rPr>
          <w:rFonts w:ascii="FbShefa" w:hAnsi="FbShefa"/>
          <w:sz w:val="11"/>
          <w:rtl/>
        </w:rPr>
      </w:pPr>
      <w:r w:rsidRPr="001B3037">
        <w:rPr>
          <w:rFonts w:ascii="FbShefa" w:hAnsi="FbShefa"/>
          <w:b/>
          <w:bCs/>
          <w:color w:val="3B2F2A" w:themeColor="text2" w:themeShade="80"/>
          <w:sz w:val="11"/>
          <w:rtl/>
        </w:rPr>
        <w:t>לדעה ב</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rtl/>
        </w:rPr>
        <w:t>יותר מכדי חסרונן שכיח ו</w:t>
      </w:r>
      <w:r w:rsidR="009C3CB4" w:rsidRPr="00270114">
        <w:rPr>
          <w:rFonts w:ascii="FbShefa" w:hAnsi="FbShefa"/>
          <w:rtl/>
        </w:rPr>
        <w:t>לאלתר</w:t>
      </w:r>
      <w:r w:rsidR="00980F5A" w:rsidRPr="00270114">
        <w:rPr>
          <w:rFonts w:ascii="FbShefa" w:hAnsi="FbShefa"/>
          <w:rtl/>
        </w:rPr>
        <w:t>.</w:t>
      </w:r>
      <w:r w:rsidR="00331B6B" w:rsidRPr="00270114">
        <w:rPr>
          <w:rFonts w:ascii="FbShefa" w:hAnsi="FbShefa"/>
          <w:rtl/>
        </w:rPr>
        <w:t xml:space="preserve"> </w:t>
      </w:r>
      <w:r w:rsidRPr="001B3037">
        <w:rPr>
          <w:rFonts w:ascii="FbShefa" w:hAnsi="FbShefa"/>
          <w:b/>
          <w:bCs/>
          <w:color w:val="3B2F2A" w:themeColor="text2" w:themeShade="80"/>
          <w:sz w:val="11"/>
          <w:rtl/>
        </w:rPr>
        <w:t>ולכן</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אסור למכור, שמא יעשו אח"כ הבעלים תרו"מ</w:t>
      </w:r>
      <w:r w:rsidR="00980F5A" w:rsidRPr="00270114">
        <w:rPr>
          <w:rFonts w:ascii="FbShefa" w:hAnsi="FbShefa"/>
          <w:sz w:val="11"/>
          <w:rtl/>
        </w:rPr>
        <w:t>.</w:t>
      </w:r>
    </w:p>
    <w:p w14:paraId="6DCFED7B" w14:textId="77777777" w:rsidR="009C3CB4" w:rsidRPr="00270114" w:rsidRDefault="009C3CB4" w:rsidP="009C3CB4">
      <w:pPr>
        <w:spacing w:line="240" w:lineRule="auto"/>
        <w:rPr>
          <w:rFonts w:ascii="FbShefa" w:hAnsi="FbShefa"/>
          <w:sz w:val="11"/>
          <w:rtl/>
        </w:rPr>
      </w:pPr>
    </w:p>
    <w:p w14:paraId="2510DB00" w14:textId="77777777" w:rsidR="00855DA1" w:rsidRPr="00270114" w:rsidRDefault="00855DA1" w:rsidP="00855DA1">
      <w:pPr>
        <w:pStyle w:val="2"/>
        <w:rPr>
          <w:rFonts w:ascii="FbShefa" w:hAnsi="FbShefa"/>
          <w:color w:val="7C5F1D"/>
          <w:rtl/>
        </w:rPr>
      </w:pPr>
      <w:r w:rsidRPr="00270114">
        <w:rPr>
          <w:rFonts w:ascii="FbShefa" w:hAnsi="FbShefa"/>
          <w:color w:val="7C5F1D"/>
          <w:rtl/>
        </w:rPr>
        <w:t>המפקיד פירות והרקיבו</w:t>
      </w:r>
    </w:p>
    <w:p w14:paraId="12AE641F" w14:textId="77777777" w:rsidR="00855DA1" w:rsidRPr="00270114" w:rsidRDefault="00855DA1" w:rsidP="00855DA1">
      <w:pPr>
        <w:pStyle w:val="3"/>
        <w:rPr>
          <w:rFonts w:ascii="FbShefa" w:hAnsi="FbShefa"/>
          <w:color w:val="7C5F1D"/>
          <w:rtl/>
        </w:rPr>
      </w:pPr>
      <w:r w:rsidRPr="00270114">
        <w:rPr>
          <w:rFonts w:ascii="FbShefa" w:hAnsi="FbShefa"/>
          <w:color w:val="7C5F1D"/>
          <w:rtl/>
        </w:rPr>
        <w:t>מחלוקת:</w:t>
      </w:r>
    </w:p>
    <w:p w14:paraId="68F506FA" w14:textId="1AC0C37C" w:rsidR="00433741" w:rsidRPr="00270114" w:rsidRDefault="00855DA1" w:rsidP="00855DA1">
      <w:pPr>
        <w:rPr>
          <w:rFonts w:ascii="FbShefa" w:hAnsi="FbShefa"/>
          <w:sz w:val="11"/>
          <w:rtl/>
        </w:rPr>
      </w:pPr>
      <w:r w:rsidRPr="001B3037">
        <w:rPr>
          <w:rFonts w:ascii="FbShefa" w:hAnsi="FbShefa"/>
          <w:b/>
          <w:bCs/>
          <w:color w:val="3B2F2A" w:themeColor="text2" w:themeShade="80"/>
          <w:sz w:val="11"/>
          <w:rtl/>
        </w:rPr>
        <w:t>המפקיד פירות</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והרקיבו</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יין</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והחמיץ</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שמן</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והבאיש</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דבש</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והדביש</w:t>
      </w:r>
      <w:r w:rsidR="00980F5A" w:rsidRPr="00270114">
        <w:rPr>
          <w:rFonts w:ascii="FbShefa" w:hAnsi="FbShefa"/>
          <w:sz w:val="11"/>
          <w:rtl/>
        </w:rPr>
        <w:t>.</w:t>
      </w:r>
    </w:p>
    <w:p w14:paraId="3F92433C" w14:textId="68810938" w:rsidR="00433741" w:rsidRPr="00270114" w:rsidRDefault="00855DA1" w:rsidP="00855DA1">
      <w:pPr>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לא יגע בהן</w:t>
      </w:r>
      <w:r w:rsidR="00980F5A" w:rsidRPr="00270114">
        <w:rPr>
          <w:rFonts w:ascii="FbShefa" w:hAnsi="FbShefa"/>
          <w:sz w:val="11"/>
          <w:rtl/>
        </w:rPr>
        <w:t>.</w:t>
      </w:r>
    </w:p>
    <w:p w14:paraId="11BC3B5B" w14:textId="199E1F2C" w:rsidR="00433741" w:rsidRPr="00270114" w:rsidRDefault="00855DA1" w:rsidP="00855DA1">
      <w:pPr>
        <w:rPr>
          <w:rFonts w:ascii="FbShefa" w:hAnsi="FbShefa"/>
          <w:sz w:val="11"/>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עושה להם תקנה ומוכרן בבית דין</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וכשהוא מוכרן</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מוכרן לאחרים ואינו מוכרן לעצמו</w:t>
      </w:r>
      <w:r w:rsidR="00980F5A" w:rsidRPr="00270114">
        <w:rPr>
          <w:rFonts w:ascii="FbShefa" w:hAnsi="FbShefa"/>
          <w:sz w:val="11"/>
          <w:rtl/>
        </w:rPr>
        <w:t>.</w:t>
      </w:r>
    </w:p>
    <w:p w14:paraId="19B166FB" w14:textId="692A2AE3" w:rsidR="00855DA1" w:rsidRPr="00270114" w:rsidRDefault="00855DA1" w:rsidP="00855DA1">
      <w:pPr>
        <w:rPr>
          <w:rFonts w:ascii="FbShefa" w:hAnsi="FbShefa"/>
          <w:sz w:val="11"/>
          <w:rtl/>
        </w:rPr>
      </w:pPr>
    </w:p>
    <w:p w14:paraId="45C870F1" w14:textId="0F6D7290" w:rsidR="00855DA1" w:rsidRPr="00270114" w:rsidRDefault="00855DA1" w:rsidP="00855DA1">
      <w:pPr>
        <w:pStyle w:val="3"/>
        <w:rPr>
          <w:rFonts w:ascii="FbShefa" w:hAnsi="FbShefa"/>
          <w:color w:val="7C5F1D"/>
          <w:rtl/>
        </w:rPr>
      </w:pPr>
      <w:r w:rsidRPr="00270114">
        <w:rPr>
          <w:rFonts w:ascii="FbShefa" w:hAnsi="FbShefa"/>
          <w:color w:val="7C5F1D"/>
          <w:rtl/>
        </w:rPr>
        <w:t>כיוצא בו</w:t>
      </w:r>
      <w:r w:rsidR="00331B6B" w:rsidRPr="00270114">
        <w:rPr>
          <w:rFonts w:ascii="FbShefa" w:hAnsi="FbShefa"/>
          <w:color w:val="7C5F1D"/>
          <w:rtl/>
        </w:rPr>
        <w:t xml:space="preserve">: </w:t>
      </w:r>
    </w:p>
    <w:p w14:paraId="47E0D2A5" w14:textId="00CAC282" w:rsidR="00433741" w:rsidRPr="00270114" w:rsidRDefault="00855DA1" w:rsidP="00855DA1">
      <w:pPr>
        <w:rPr>
          <w:rFonts w:ascii="FbShefa" w:hAnsi="FbShefa"/>
          <w:sz w:val="11"/>
          <w:rtl/>
        </w:rPr>
      </w:pPr>
      <w:r w:rsidRPr="001B3037">
        <w:rPr>
          <w:rFonts w:ascii="FbShefa" w:hAnsi="FbShefa"/>
          <w:b/>
          <w:bCs/>
          <w:color w:val="3B2F2A" w:themeColor="text2" w:themeShade="80"/>
          <w:sz w:val="11"/>
          <w:rtl/>
        </w:rPr>
        <w:t>גבאי צדקה</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בזמן שאין להם עניים לחלק</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פורטין לאחרים</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ואין פורטין לעצמן</w:t>
      </w:r>
      <w:r w:rsidR="00980F5A" w:rsidRPr="00270114">
        <w:rPr>
          <w:rFonts w:ascii="FbShefa" w:hAnsi="FbShefa"/>
          <w:sz w:val="11"/>
          <w:rtl/>
        </w:rPr>
        <w:t>.</w:t>
      </w:r>
    </w:p>
    <w:p w14:paraId="257F8454" w14:textId="138B95A3" w:rsidR="00433741" w:rsidRPr="00270114" w:rsidRDefault="00855DA1" w:rsidP="00855DA1">
      <w:pPr>
        <w:rPr>
          <w:rFonts w:ascii="FbShefa" w:hAnsi="FbShefa"/>
          <w:sz w:val="11"/>
          <w:rtl/>
        </w:rPr>
      </w:pPr>
      <w:r w:rsidRPr="001B3037">
        <w:rPr>
          <w:rFonts w:ascii="FbShefa" w:hAnsi="FbShefa"/>
          <w:b/>
          <w:bCs/>
          <w:color w:val="3B2F2A" w:themeColor="text2" w:themeShade="80"/>
          <w:sz w:val="11"/>
          <w:rtl/>
        </w:rPr>
        <w:t>גבאי תמחוי</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בזמן שאין להם עניים לחלק</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מוכרין לאחרים</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ואין מוכרים לעצמן</w:t>
      </w:r>
      <w:r w:rsidR="00980F5A" w:rsidRPr="00270114">
        <w:rPr>
          <w:rFonts w:ascii="FbShefa" w:hAnsi="FbShefa"/>
          <w:sz w:val="11"/>
          <w:rtl/>
        </w:rPr>
        <w:t>.</w:t>
      </w:r>
    </w:p>
    <w:p w14:paraId="53128E60" w14:textId="16FDE67A" w:rsidR="00855DA1" w:rsidRPr="00270114" w:rsidRDefault="00855DA1" w:rsidP="00855DA1">
      <w:pPr>
        <w:rPr>
          <w:rFonts w:ascii="FbShefa" w:hAnsi="FbShefa"/>
          <w:sz w:val="11"/>
          <w:rtl/>
        </w:rPr>
      </w:pPr>
    </w:p>
    <w:p w14:paraId="09ECDBB6" w14:textId="77777777" w:rsidR="00855DA1" w:rsidRPr="00270114" w:rsidRDefault="00855DA1" w:rsidP="00855DA1">
      <w:pPr>
        <w:pStyle w:val="3"/>
        <w:rPr>
          <w:rFonts w:ascii="FbShefa" w:hAnsi="FbShefa"/>
          <w:color w:val="7C5F1D"/>
          <w:rtl/>
        </w:rPr>
      </w:pPr>
      <w:r w:rsidRPr="00270114">
        <w:rPr>
          <w:rFonts w:ascii="FbShefa" w:hAnsi="FbShefa"/>
          <w:color w:val="7C5F1D"/>
          <w:rtl/>
        </w:rPr>
        <w:t>ראיה לנידון הנ"ל:</w:t>
      </w:r>
    </w:p>
    <w:p w14:paraId="48D32807" w14:textId="0AEBB5C1" w:rsidR="00433741" w:rsidRPr="00270114" w:rsidRDefault="00855DA1" w:rsidP="00855DA1">
      <w:pPr>
        <w:rPr>
          <w:rFonts w:ascii="FbShefa" w:hAnsi="FbShefa"/>
          <w:sz w:val="11"/>
          <w:rtl/>
        </w:rPr>
      </w:pPr>
      <w:r w:rsidRPr="001B3037">
        <w:rPr>
          <w:rFonts w:ascii="FbShefa" w:hAnsi="FbShefa"/>
          <w:b/>
          <w:bCs/>
          <w:color w:val="3B2F2A" w:themeColor="text2" w:themeShade="80"/>
          <w:sz w:val="11"/>
          <w:rtl/>
        </w:rPr>
        <w:t>ס"ד</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אפילו יתר מכדי חסרונן</w:t>
      </w:r>
      <w:r w:rsidR="00980F5A" w:rsidRPr="00270114">
        <w:rPr>
          <w:rFonts w:ascii="FbShefa" w:hAnsi="FbShefa"/>
          <w:sz w:val="11"/>
          <w:rtl/>
        </w:rPr>
        <w:t>.</w:t>
      </w:r>
    </w:p>
    <w:p w14:paraId="6987784E" w14:textId="4771EAD7" w:rsidR="00433741" w:rsidRPr="00270114" w:rsidRDefault="00855DA1" w:rsidP="00855DA1">
      <w:pPr>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בכדי חסרונן</w:t>
      </w:r>
      <w:r w:rsidR="00980F5A" w:rsidRPr="00270114">
        <w:rPr>
          <w:rFonts w:ascii="FbShefa" w:hAnsi="FbShefa"/>
          <w:sz w:val="11"/>
          <w:rtl/>
        </w:rPr>
        <w:t>.</w:t>
      </w:r>
    </w:p>
    <w:p w14:paraId="5906E981" w14:textId="67B36DC8" w:rsidR="00855DA1" w:rsidRPr="00270114" w:rsidRDefault="00855DA1" w:rsidP="00855DA1">
      <w:pPr>
        <w:rPr>
          <w:rFonts w:ascii="FbShefa" w:hAnsi="FbShefa"/>
          <w:sz w:val="11"/>
          <w:rtl/>
        </w:rPr>
      </w:pPr>
    </w:p>
    <w:p w14:paraId="034E71E5" w14:textId="7457306D" w:rsidR="00433741" w:rsidRPr="00270114" w:rsidRDefault="00855DA1" w:rsidP="00855DA1">
      <w:pPr>
        <w:rPr>
          <w:rFonts w:ascii="FbShefa" w:hAnsi="FbShefa"/>
          <w:sz w:val="11"/>
          <w:rtl/>
        </w:rPr>
      </w:pPr>
      <w:r w:rsidRPr="001B3037">
        <w:rPr>
          <w:rFonts w:ascii="FbShefa" w:hAnsi="FbShefa"/>
          <w:b/>
          <w:bCs/>
          <w:color w:val="3B2F2A" w:themeColor="text2" w:themeShade="80"/>
          <w:sz w:val="11"/>
          <w:rtl/>
        </w:rPr>
        <w:t>שאלה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והא יין והחמיץ</w:t>
      </w:r>
      <w:r w:rsidR="00331B6B" w:rsidRPr="00270114">
        <w:rPr>
          <w:rFonts w:ascii="FbShefa" w:hAnsi="FbShefa"/>
          <w:sz w:val="11"/>
          <w:rtl/>
        </w:rPr>
        <w:t xml:space="preserve">, </w:t>
      </w:r>
      <w:r w:rsidRPr="00270114">
        <w:rPr>
          <w:rFonts w:ascii="FbShefa" w:hAnsi="FbShefa"/>
          <w:sz w:val="11"/>
          <w:rtl/>
        </w:rPr>
        <w:t>שמן והבאיש</w:t>
      </w:r>
      <w:r w:rsidR="00331B6B" w:rsidRPr="00270114">
        <w:rPr>
          <w:rFonts w:ascii="FbShefa" w:hAnsi="FbShefa"/>
          <w:sz w:val="11"/>
          <w:rtl/>
        </w:rPr>
        <w:t xml:space="preserve">, </w:t>
      </w:r>
      <w:r w:rsidRPr="00270114">
        <w:rPr>
          <w:rFonts w:ascii="FbShefa" w:hAnsi="FbShefa"/>
          <w:sz w:val="11"/>
          <w:rtl/>
        </w:rPr>
        <w:t>דבש והדביש</w:t>
      </w:r>
      <w:r w:rsidR="00980F5A" w:rsidRPr="00270114">
        <w:rPr>
          <w:rFonts w:ascii="FbShefa" w:hAnsi="FbShefa"/>
          <w:sz w:val="11"/>
          <w:rtl/>
        </w:rPr>
        <w:t>.</w:t>
      </w:r>
    </w:p>
    <w:p w14:paraId="48F3067B" w14:textId="55B52276" w:rsidR="00433741" w:rsidRPr="00270114" w:rsidRDefault="00855DA1" w:rsidP="00855DA1">
      <w:pPr>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כיון דקם קם</w:t>
      </w:r>
      <w:r w:rsidR="00980F5A" w:rsidRPr="00270114">
        <w:rPr>
          <w:rFonts w:ascii="FbShefa" w:hAnsi="FbShefa"/>
          <w:sz w:val="11"/>
          <w:rtl/>
        </w:rPr>
        <w:t>.</w:t>
      </w:r>
    </w:p>
    <w:p w14:paraId="0DF55ECE" w14:textId="73741FC0" w:rsidR="00855DA1" w:rsidRPr="00270114" w:rsidRDefault="00855DA1" w:rsidP="00855DA1">
      <w:pPr>
        <w:pStyle w:val="1"/>
        <w:rPr>
          <w:rFonts w:ascii="FbShefa" w:hAnsi="FbShefa"/>
          <w:rtl/>
        </w:rPr>
      </w:pPr>
      <w:r w:rsidRPr="00270114">
        <w:rPr>
          <w:rFonts w:ascii="FbShefa" w:hAnsi="FbShefa"/>
          <w:rtl/>
        </w:rPr>
        <w:t>לח, ב</w:t>
      </w:r>
    </w:p>
    <w:p w14:paraId="1942BDEF" w14:textId="77777777" w:rsidR="00855DA1" w:rsidRPr="00270114" w:rsidRDefault="00855DA1" w:rsidP="00855DA1">
      <w:pPr>
        <w:pStyle w:val="3"/>
        <w:rPr>
          <w:rFonts w:ascii="FbShefa" w:hAnsi="FbShefa"/>
          <w:color w:val="7C5F1D"/>
          <w:rtl/>
        </w:rPr>
      </w:pPr>
      <w:r w:rsidRPr="00270114">
        <w:rPr>
          <w:rFonts w:ascii="FbShefa" w:hAnsi="FbShefa"/>
          <w:color w:val="7C5F1D"/>
          <w:rtl/>
        </w:rPr>
        <w:t>למאי חזו</w:t>
      </w:r>
    </w:p>
    <w:p w14:paraId="48B06A3A" w14:textId="61D21F23" w:rsidR="00433741" w:rsidRPr="00270114" w:rsidRDefault="00855DA1" w:rsidP="00855DA1">
      <w:pPr>
        <w:rPr>
          <w:rFonts w:ascii="FbShefa" w:hAnsi="FbShefa"/>
          <w:sz w:val="11"/>
          <w:rtl/>
        </w:rPr>
      </w:pPr>
      <w:r w:rsidRPr="001B3037">
        <w:rPr>
          <w:rFonts w:ascii="FbShefa" w:hAnsi="FbShefa"/>
          <w:b/>
          <w:bCs/>
          <w:color w:val="3B2F2A" w:themeColor="text2" w:themeShade="80"/>
          <w:sz w:val="11"/>
          <w:rtl/>
        </w:rPr>
        <w:t>שמן והבאיש</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לגלדאי</w:t>
      </w:r>
      <w:r w:rsidR="00980F5A" w:rsidRPr="00270114">
        <w:rPr>
          <w:rFonts w:ascii="FbShefa" w:hAnsi="FbShefa"/>
          <w:sz w:val="11"/>
          <w:rtl/>
        </w:rPr>
        <w:t>.</w:t>
      </w:r>
    </w:p>
    <w:p w14:paraId="0CED852E" w14:textId="34A2D466" w:rsidR="00433741" w:rsidRPr="00270114" w:rsidRDefault="00855DA1" w:rsidP="00855DA1">
      <w:pPr>
        <w:rPr>
          <w:rFonts w:ascii="FbShefa" w:hAnsi="FbShefa"/>
          <w:sz w:val="11"/>
          <w:rtl/>
        </w:rPr>
      </w:pPr>
      <w:r w:rsidRPr="001B3037">
        <w:rPr>
          <w:rFonts w:ascii="FbShefa" w:hAnsi="FbShefa"/>
          <w:b/>
          <w:bCs/>
          <w:color w:val="3B2F2A" w:themeColor="text2" w:themeShade="80"/>
          <w:sz w:val="11"/>
          <w:rtl/>
        </w:rPr>
        <w:t>דבש והדביש</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לכתישא דגמלי</w:t>
      </w:r>
      <w:r w:rsidR="00980F5A" w:rsidRPr="00270114">
        <w:rPr>
          <w:rFonts w:ascii="FbShefa" w:hAnsi="FbShefa"/>
          <w:sz w:val="11"/>
          <w:rtl/>
        </w:rPr>
        <w:t>.</w:t>
      </w:r>
    </w:p>
    <w:p w14:paraId="6242CA4F" w14:textId="32E81800" w:rsidR="00855DA1" w:rsidRPr="00270114" w:rsidRDefault="00855DA1" w:rsidP="00855DA1">
      <w:pPr>
        <w:pStyle w:val="3"/>
        <w:rPr>
          <w:rFonts w:ascii="FbShefa" w:hAnsi="FbShefa"/>
          <w:color w:val="7C5F1D"/>
          <w:sz w:val="11"/>
          <w:rtl/>
        </w:rPr>
      </w:pPr>
    </w:p>
    <w:p w14:paraId="0ED3AF75" w14:textId="06EE1983" w:rsidR="009C3CB4" w:rsidRPr="00270114" w:rsidRDefault="00855DA1" w:rsidP="00855DA1">
      <w:pPr>
        <w:pStyle w:val="3"/>
        <w:rPr>
          <w:rFonts w:ascii="FbShefa" w:hAnsi="FbShefa"/>
          <w:color w:val="7C5F1D"/>
          <w:rtl/>
        </w:rPr>
      </w:pPr>
      <w:r w:rsidRPr="00270114">
        <w:rPr>
          <w:rFonts w:ascii="FbShefa" w:hAnsi="FbShefa"/>
          <w:color w:val="7C5F1D"/>
          <w:rtl/>
        </w:rPr>
        <w:t>ביאור מחלוקתם הנ"ל:</w:t>
      </w:r>
      <w:r w:rsidR="009C3CB4" w:rsidRPr="00270114">
        <w:rPr>
          <w:rFonts w:ascii="FbShefa" w:hAnsi="FbShefa"/>
          <w:color w:val="7C5F1D"/>
          <w:rtl/>
        </w:rPr>
        <w:t xml:space="preserve"> </w:t>
      </w:r>
    </w:p>
    <w:p w14:paraId="58CE21F2" w14:textId="574E96AF" w:rsidR="002C7A68" w:rsidRPr="00270114" w:rsidRDefault="002C7A68" w:rsidP="009C3CB4">
      <w:pPr>
        <w:spacing w:line="240" w:lineRule="auto"/>
        <w:rPr>
          <w:rFonts w:ascii="FbShefa" w:hAnsi="FbShefa"/>
          <w:sz w:val="11"/>
          <w:rtl/>
        </w:rPr>
      </w:pPr>
      <w:r w:rsidRPr="001B3037">
        <w:rPr>
          <w:rFonts w:ascii="FbShefa" w:hAnsi="FbShefa"/>
          <w:b/>
          <w:bCs/>
          <w:color w:val="3B2F2A" w:themeColor="text2" w:themeShade="80"/>
          <w:sz w:val="11"/>
          <w:rtl/>
        </w:rPr>
        <w:t>לדעה 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rtl/>
        </w:rPr>
        <w:t>אין</w:t>
      </w:r>
      <w:r w:rsidRPr="001B3037">
        <w:rPr>
          <w:rFonts w:ascii="FbShefa" w:hAnsi="FbShefa"/>
          <w:b/>
          <w:bCs/>
          <w:color w:val="3B2F2A" w:themeColor="text2" w:themeShade="80"/>
          <w:sz w:val="11"/>
          <w:rtl/>
        </w:rPr>
        <w:t xml:space="preserve"> </w:t>
      </w:r>
      <w:r w:rsidR="009C3CB4" w:rsidRPr="00270114">
        <w:rPr>
          <w:rFonts w:ascii="FbShefa" w:hAnsi="FbShefa"/>
          <w:sz w:val="11"/>
          <w:rtl/>
        </w:rPr>
        <w:t>חוששין להפסד מועט</w:t>
      </w:r>
      <w:r w:rsidRPr="00270114">
        <w:rPr>
          <w:rFonts w:ascii="FbShefa" w:hAnsi="FbShefa"/>
          <w:sz w:val="11"/>
          <w:rtl/>
        </w:rPr>
        <w:t xml:space="preserve"> של הקנקנים</w:t>
      </w:r>
      <w:r w:rsidR="00980F5A" w:rsidRPr="00270114">
        <w:rPr>
          <w:rFonts w:ascii="FbShefa" w:hAnsi="FbShefa"/>
          <w:sz w:val="11"/>
          <w:rtl/>
        </w:rPr>
        <w:t>.</w:t>
      </w:r>
    </w:p>
    <w:p w14:paraId="16F4E22A" w14:textId="3F8CCCF3" w:rsidR="00433741" w:rsidRPr="00270114" w:rsidRDefault="002C7A68" w:rsidP="009C3CB4">
      <w:pPr>
        <w:spacing w:line="240" w:lineRule="auto"/>
        <w:rPr>
          <w:rFonts w:ascii="FbShefa" w:hAnsi="FbShefa"/>
          <w:sz w:val="11"/>
          <w:rtl/>
        </w:rPr>
      </w:pPr>
      <w:r w:rsidRPr="001B3037">
        <w:rPr>
          <w:rFonts w:ascii="FbShefa" w:hAnsi="FbShefa"/>
          <w:b/>
          <w:bCs/>
          <w:color w:val="3B2F2A" w:themeColor="text2" w:themeShade="80"/>
          <w:sz w:val="11"/>
          <w:rtl/>
        </w:rPr>
        <w:t>לדעה ב</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rtl/>
        </w:rPr>
        <w:t>חוששים להפסד מועט</w:t>
      </w:r>
      <w:r w:rsidR="009C3CB4" w:rsidRPr="00270114">
        <w:rPr>
          <w:rFonts w:ascii="FbShefa" w:hAnsi="FbShefa"/>
          <w:sz w:val="11"/>
          <w:rtl/>
        </w:rPr>
        <w:t>, וצריך למכרם בשביל הקנקנים</w:t>
      </w:r>
      <w:r w:rsidR="00980F5A" w:rsidRPr="00270114">
        <w:rPr>
          <w:rFonts w:ascii="FbShefa" w:hAnsi="FbShefa"/>
          <w:sz w:val="11"/>
          <w:rtl/>
        </w:rPr>
        <w:t>.</w:t>
      </w:r>
    </w:p>
    <w:p w14:paraId="6FC47FF0" w14:textId="0F1AECA3" w:rsidR="009C3CB4" w:rsidRPr="00270114" w:rsidRDefault="009C3CB4" w:rsidP="00794C1A">
      <w:pPr>
        <w:pStyle w:val="1"/>
        <w:rPr>
          <w:rFonts w:ascii="FbShefa" w:hAnsi="FbShefa"/>
          <w:rtl/>
        </w:rPr>
      </w:pPr>
      <w:r w:rsidRPr="00270114">
        <w:rPr>
          <w:rFonts w:ascii="FbShefa" w:hAnsi="FbShefa"/>
          <w:sz w:val="11"/>
          <w:rtl/>
        </w:rPr>
        <w:t>לח</w:t>
      </w:r>
      <w:r w:rsidR="00B36BF2" w:rsidRPr="00270114">
        <w:rPr>
          <w:rFonts w:ascii="FbShefa" w:hAnsi="FbShefa"/>
          <w:sz w:val="11"/>
          <w:rtl/>
        </w:rPr>
        <w:t>, ב</w:t>
      </w:r>
    </w:p>
    <w:p w14:paraId="606D16CB"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הלכה כרשב"ג</w:t>
      </w:r>
    </w:p>
    <w:p w14:paraId="54104648" w14:textId="56DE401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הלכה</w:t>
      </w:r>
      <w:r w:rsidR="00980F5A" w:rsidRPr="001B3037">
        <w:rPr>
          <w:rFonts w:ascii="FbShefa" w:hAnsi="FbShefa"/>
          <w:b/>
          <w:bCs/>
          <w:color w:val="3B2F2A" w:themeColor="text2" w:themeShade="80"/>
          <w:sz w:val="11"/>
          <w:rtl/>
        </w:rPr>
        <w:t>.</w:t>
      </w:r>
      <w:r w:rsidRPr="00270114">
        <w:rPr>
          <w:rFonts w:ascii="FbShefa" w:hAnsi="FbShefa"/>
          <w:sz w:val="11"/>
          <w:rtl/>
        </w:rPr>
        <w:t xml:space="preserve"> כרשב"ג דמתניתין</w:t>
      </w:r>
      <w:r w:rsidR="00980F5A" w:rsidRPr="00270114">
        <w:rPr>
          <w:rFonts w:ascii="FbShefa" w:hAnsi="FbShefa"/>
          <w:sz w:val="11"/>
          <w:rtl/>
        </w:rPr>
        <w:t>.</w:t>
      </w:r>
    </w:p>
    <w:p w14:paraId="0F651E83" w14:textId="48F29C01" w:rsidR="009C3CB4" w:rsidRPr="00270114" w:rsidRDefault="002006C3" w:rsidP="009C3CB4">
      <w:pPr>
        <w:spacing w:line="240" w:lineRule="auto"/>
        <w:rPr>
          <w:rFonts w:ascii="FbShefa" w:hAnsi="FbShefa"/>
          <w:sz w:val="11"/>
          <w:rtl/>
        </w:rPr>
      </w:pPr>
      <w:r w:rsidRPr="001B3037">
        <w:rPr>
          <w:rFonts w:ascii="FbShefa" w:hAnsi="FbShefa"/>
          <w:b/>
          <w:bCs/>
          <w:color w:val="3B2F2A" w:themeColor="text2" w:themeShade="80"/>
          <w:sz w:val="11"/>
          <w:rtl/>
        </w:rPr>
        <w:t>שאלה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rtl/>
        </w:rPr>
        <w:t xml:space="preserve">והלא תמיד </w:t>
      </w:r>
      <w:r w:rsidR="009C3CB4" w:rsidRPr="00270114">
        <w:rPr>
          <w:rFonts w:ascii="FbShefa" w:hAnsi="FbShefa"/>
          <w:sz w:val="11"/>
          <w:rtl/>
        </w:rPr>
        <w:t>הלכה כרשב"ג במשנתינו</w:t>
      </w:r>
      <w:r w:rsidR="00980F5A" w:rsidRPr="00270114">
        <w:rPr>
          <w:rFonts w:ascii="FbShefa" w:hAnsi="FbShefa"/>
          <w:sz w:val="11"/>
          <w:rtl/>
        </w:rPr>
        <w:t>.</w:t>
      </w:r>
      <w:r w:rsidR="00331B6B" w:rsidRPr="00270114">
        <w:rPr>
          <w:rFonts w:ascii="FbShefa" w:hAnsi="FbShefa"/>
          <w:sz w:val="11"/>
          <w:rtl/>
        </w:rPr>
        <w:t xml:space="preserve"> </w:t>
      </w:r>
      <w:r w:rsidR="009C3CB4" w:rsidRPr="001B3037">
        <w:rPr>
          <w:rFonts w:ascii="FbShefa" w:hAnsi="FbShefa"/>
          <w:b/>
          <w:bCs/>
          <w:color w:val="3B2F2A" w:themeColor="text2" w:themeShade="80"/>
          <w:sz w:val="11"/>
          <w:rtl/>
        </w:rPr>
        <w:t>חוץ</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009C3CB4" w:rsidRPr="00270114">
        <w:rPr>
          <w:rFonts w:ascii="FbShefa" w:hAnsi="FbShefa"/>
          <w:sz w:val="11"/>
          <w:rtl/>
        </w:rPr>
        <w:t>מערב וצידן וראיה אחרונה</w:t>
      </w:r>
      <w:r w:rsidR="00980F5A" w:rsidRPr="00270114">
        <w:rPr>
          <w:rFonts w:ascii="FbShefa" w:hAnsi="FbShefa"/>
          <w:sz w:val="11"/>
          <w:rtl/>
        </w:rPr>
        <w:t>.</w:t>
      </w:r>
    </w:p>
    <w:p w14:paraId="4224F738" w14:textId="26534319" w:rsidR="002006C3" w:rsidRPr="00270114" w:rsidRDefault="002006C3" w:rsidP="009C3CB4">
      <w:pPr>
        <w:spacing w:line="240" w:lineRule="auto"/>
        <w:rPr>
          <w:rFonts w:ascii="FbShefa" w:hAnsi="FbShefa"/>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rtl/>
        </w:rPr>
        <w:t>מחלוקת אמוראים בהנ"ל, האם תמיד הלכה כרשב"ג</w:t>
      </w:r>
      <w:r w:rsidR="00980F5A" w:rsidRPr="00270114">
        <w:rPr>
          <w:rFonts w:ascii="FbShefa" w:hAnsi="FbShefa"/>
          <w:rtl/>
        </w:rPr>
        <w:t>.</w:t>
      </w:r>
    </w:p>
    <w:p w14:paraId="35503FB6" w14:textId="77777777" w:rsidR="009C3CB4" w:rsidRPr="00270114" w:rsidRDefault="009C3CB4" w:rsidP="009C3CB4">
      <w:pPr>
        <w:spacing w:line="240" w:lineRule="auto"/>
        <w:rPr>
          <w:rFonts w:ascii="FbShefa" w:hAnsi="FbShefa"/>
          <w:sz w:val="11"/>
          <w:rtl/>
        </w:rPr>
      </w:pPr>
    </w:p>
    <w:p w14:paraId="62A904D4"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הורדת קרוב לנכסי שבוי</w:t>
      </w:r>
    </w:p>
    <w:p w14:paraId="4ED6FCBD" w14:textId="053FAEAB" w:rsidR="002006C3" w:rsidRPr="00270114" w:rsidRDefault="002006C3" w:rsidP="002006C3">
      <w:pPr>
        <w:pStyle w:val="3"/>
        <w:rPr>
          <w:rFonts w:ascii="FbShefa" w:hAnsi="FbShefa"/>
          <w:color w:val="7C5F1D"/>
          <w:rtl/>
        </w:rPr>
      </w:pPr>
      <w:r w:rsidRPr="00270114">
        <w:rPr>
          <w:rFonts w:ascii="FbShefa" w:hAnsi="FbShefa"/>
          <w:color w:val="7C5F1D"/>
          <w:rtl/>
        </w:rPr>
        <w:t>לימא כתנאי:</w:t>
      </w:r>
    </w:p>
    <w:p w14:paraId="56621781" w14:textId="08A3F3B1"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אינו תלוי</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במחלוקת ת"ק ורשב"ג</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שנחלקו</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 xml:space="preserve">אם מותר </w:t>
      </w:r>
      <w:r w:rsidR="002006C3" w:rsidRPr="00270114">
        <w:rPr>
          <w:rFonts w:ascii="FbShefa" w:hAnsi="FbShefa"/>
          <w:sz w:val="11"/>
          <w:rtl/>
        </w:rPr>
        <w:t xml:space="preserve">לשומר </w:t>
      </w:r>
      <w:r w:rsidRPr="00270114">
        <w:rPr>
          <w:rFonts w:ascii="FbShefa" w:hAnsi="FbShefa"/>
          <w:sz w:val="11"/>
          <w:rtl/>
        </w:rPr>
        <w:t>למכור</w:t>
      </w:r>
      <w:r w:rsidR="002006C3" w:rsidRPr="00270114">
        <w:rPr>
          <w:rFonts w:ascii="FbShefa" w:hAnsi="FbShefa"/>
          <w:sz w:val="11"/>
          <w:rtl/>
        </w:rPr>
        <w:t xml:space="preserve"> (במשנה</w:t>
      </w:r>
      <w:r w:rsidRPr="00270114">
        <w:rPr>
          <w:rFonts w:ascii="FbShefa" w:hAnsi="FbShefa"/>
          <w:sz w:val="11"/>
          <w:rtl/>
        </w:rPr>
        <w:t>)</w:t>
      </w:r>
      <w:r w:rsidR="00980F5A" w:rsidRPr="00270114">
        <w:rPr>
          <w:rFonts w:ascii="FbShefa" w:hAnsi="FbShefa"/>
          <w:sz w:val="11"/>
          <w:rtl/>
        </w:rPr>
        <w:t>.</w:t>
      </w:r>
    </w:p>
    <w:p w14:paraId="0C2C8775" w14:textId="78DC08A1"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לרשב"ג</w:t>
      </w:r>
      <w:r w:rsidR="00980F5A" w:rsidRPr="001B3037">
        <w:rPr>
          <w:rFonts w:ascii="FbShefa" w:hAnsi="FbShefa"/>
          <w:b/>
          <w:bCs/>
          <w:color w:val="3B2F2A" w:themeColor="text2" w:themeShade="80"/>
          <w:sz w:val="11"/>
          <w:rtl/>
        </w:rPr>
        <w:t>.</w:t>
      </w:r>
      <w:r w:rsidRPr="00270114">
        <w:rPr>
          <w:rFonts w:ascii="FbShefa" w:hAnsi="FbShefa"/>
          <w:sz w:val="11"/>
          <w:rtl/>
        </w:rPr>
        <w:t xml:space="preserve"> אף שמוכרין</w:t>
      </w:r>
      <w:r w:rsidR="002006C3" w:rsidRPr="00270114">
        <w:rPr>
          <w:rFonts w:ascii="FbShefa" w:hAnsi="FbShefa"/>
          <w:sz w:val="11"/>
          <w:rtl/>
        </w:rPr>
        <w:t>,</w:t>
      </w:r>
      <w:r w:rsidRPr="00270114">
        <w:rPr>
          <w:rFonts w:ascii="FbShefa" w:hAnsi="FbShefa"/>
          <w:sz w:val="11"/>
          <w:rtl/>
        </w:rPr>
        <w:t xml:space="preserve"> י"ל שאין מורידים</w:t>
      </w:r>
      <w:r w:rsidR="00980F5A" w:rsidRPr="00270114">
        <w:rPr>
          <w:rFonts w:ascii="FbShefa" w:hAnsi="FbShefa"/>
          <w:sz w:val="11"/>
          <w:rtl/>
        </w:rPr>
        <w:t>.</w:t>
      </w:r>
      <w:r w:rsidRPr="001B3037">
        <w:rPr>
          <w:rFonts w:ascii="FbShefa" w:hAnsi="FbShefa"/>
          <w:b/>
          <w:bCs/>
          <w:color w:val="3B2F2A" w:themeColor="text2" w:themeShade="80"/>
          <w:sz w:val="11"/>
          <w:rtl/>
        </w:rPr>
        <w:t xml:space="preserve"> </w:t>
      </w:r>
      <w:r w:rsidR="002006C3" w:rsidRPr="001B3037">
        <w:rPr>
          <w:rFonts w:ascii="FbShefa" w:hAnsi="FbShefa"/>
          <w:b/>
          <w:bCs/>
          <w:color w:val="3B2F2A" w:themeColor="text2" w:themeShade="80"/>
          <w:sz w:val="11"/>
          <w:rtl/>
        </w:rPr>
        <w:t>ש</w:t>
      </w:r>
      <w:r w:rsidRPr="001B3037">
        <w:rPr>
          <w:rFonts w:ascii="FbShefa" w:hAnsi="FbShefa"/>
          <w:b/>
          <w:bCs/>
          <w:color w:val="3B2F2A" w:themeColor="text2" w:themeShade="80"/>
          <w:sz w:val="11"/>
          <w:rtl/>
        </w:rPr>
        <w:t>ה</w:t>
      </w:r>
      <w:r w:rsidR="002006C3" w:rsidRPr="001B3037">
        <w:rPr>
          <w:rFonts w:ascii="FbShefa" w:hAnsi="FbShefa"/>
          <w:b/>
          <w:bCs/>
          <w:color w:val="3B2F2A" w:themeColor="text2" w:themeShade="80"/>
          <w:sz w:val="11"/>
          <w:rtl/>
        </w:rPr>
        <w:t>רי</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קא כליא קרנא</w:t>
      </w:r>
      <w:r w:rsidR="00980F5A" w:rsidRPr="00270114">
        <w:rPr>
          <w:rFonts w:ascii="FbShefa" w:hAnsi="FbShefa"/>
          <w:sz w:val="11"/>
          <w:rtl/>
        </w:rPr>
        <w:t>.</w:t>
      </w:r>
    </w:p>
    <w:p w14:paraId="235553F2" w14:textId="3B68F7A8" w:rsidR="009C3CB4" w:rsidRPr="00270114" w:rsidRDefault="009C3CB4" w:rsidP="009C3CB4">
      <w:pPr>
        <w:spacing w:line="240" w:lineRule="auto"/>
        <w:rPr>
          <w:rFonts w:ascii="FbShefa" w:hAnsi="FbShefa"/>
          <w:rtl/>
        </w:rPr>
      </w:pPr>
      <w:r w:rsidRPr="001B3037">
        <w:rPr>
          <w:rFonts w:ascii="FbShefa" w:hAnsi="FbShefa"/>
          <w:b/>
          <w:bCs/>
          <w:color w:val="3B2F2A" w:themeColor="text2" w:themeShade="80"/>
          <w:sz w:val="11"/>
          <w:rtl/>
        </w:rPr>
        <w:t>לרבנן</w:t>
      </w:r>
      <w:r w:rsidR="00980F5A" w:rsidRPr="001B3037">
        <w:rPr>
          <w:rFonts w:ascii="FbShefa" w:hAnsi="FbShefa"/>
          <w:b/>
          <w:bCs/>
          <w:color w:val="3B2F2A" w:themeColor="text2" w:themeShade="80"/>
          <w:sz w:val="11"/>
          <w:rtl/>
        </w:rPr>
        <w:t>.</w:t>
      </w:r>
      <w:r w:rsidRPr="00270114">
        <w:rPr>
          <w:rFonts w:ascii="FbShefa" w:hAnsi="FbShefa"/>
          <w:sz w:val="11"/>
          <w:rtl/>
        </w:rPr>
        <w:t xml:space="preserve"> אף שאין מוכרין</w:t>
      </w:r>
      <w:r w:rsidR="002006C3" w:rsidRPr="00270114">
        <w:rPr>
          <w:rFonts w:ascii="FbShefa" w:hAnsi="FbShefa"/>
          <w:sz w:val="11"/>
          <w:rtl/>
        </w:rPr>
        <w:t>,</w:t>
      </w:r>
      <w:r w:rsidRPr="00270114">
        <w:rPr>
          <w:rFonts w:ascii="FbShefa" w:hAnsi="FbShefa"/>
          <w:sz w:val="11"/>
          <w:rtl/>
        </w:rPr>
        <w:t xml:space="preserve"> י"ל שמורידין</w:t>
      </w:r>
      <w:r w:rsidR="00980F5A" w:rsidRPr="00270114">
        <w:rPr>
          <w:rFonts w:ascii="FbShefa" w:hAnsi="FbShefa"/>
          <w:sz w:val="11"/>
          <w:rtl/>
        </w:rPr>
        <w:t>.</w:t>
      </w:r>
      <w:r w:rsidRPr="001B3037">
        <w:rPr>
          <w:rFonts w:ascii="FbShefa" w:hAnsi="FbShefa"/>
          <w:b/>
          <w:bCs/>
          <w:color w:val="3B2F2A" w:themeColor="text2" w:themeShade="80"/>
          <w:sz w:val="11"/>
          <w:rtl/>
        </w:rPr>
        <w:t xml:space="preserve"> </w:t>
      </w:r>
      <w:r w:rsidR="002006C3" w:rsidRPr="001B3037">
        <w:rPr>
          <w:rFonts w:ascii="FbShefa" w:hAnsi="FbShefa"/>
          <w:b/>
          <w:bCs/>
          <w:color w:val="3B2F2A" w:themeColor="text2" w:themeShade="80"/>
          <w:sz w:val="11"/>
          <w:rtl/>
        </w:rPr>
        <w:t>ש</w:t>
      </w:r>
      <w:r w:rsidRPr="001B3037">
        <w:rPr>
          <w:rFonts w:ascii="FbShefa" w:hAnsi="FbShefa"/>
          <w:b/>
          <w:bCs/>
          <w:color w:val="3B2F2A" w:themeColor="text2" w:themeShade="80"/>
          <w:sz w:val="11"/>
          <w:rtl/>
        </w:rPr>
        <w:t>ה</w:t>
      </w:r>
      <w:r w:rsidR="002006C3" w:rsidRPr="001B3037">
        <w:rPr>
          <w:rFonts w:ascii="FbShefa" w:hAnsi="FbShefa"/>
          <w:b/>
          <w:bCs/>
          <w:color w:val="3B2F2A" w:themeColor="text2" w:themeShade="80"/>
          <w:sz w:val="11"/>
          <w:rtl/>
        </w:rPr>
        <w:t>רי</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2006C3" w:rsidRPr="00270114">
        <w:rPr>
          <w:rFonts w:ascii="FbShefa" w:hAnsi="FbShefa"/>
          <w:sz w:val="11"/>
          <w:rtl/>
        </w:rPr>
        <w:t>ר</w:t>
      </w:r>
      <w:r w:rsidRPr="00270114">
        <w:rPr>
          <w:rFonts w:ascii="FbShefa" w:hAnsi="FbShefa"/>
          <w:sz w:val="11"/>
          <w:rtl/>
        </w:rPr>
        <w:t>וצה בקב שלו</w:t>
      </w:r>
      <w:r w:rsidR="00980F5A" w:rsidRPr="00270114">
        <w:rPr>
          <w:rFonts w:ascii="FbShefa" w:hAnsi="FbShefa"/>
          <w:sz w:val="11"/>
          <w:rtl/>
        </w:rPr>
        <w:t>.</w:t>
      </w:r>
      <w:r w:rsidR="00331B6B" w:rsidRPr="00270114">
        <w:rPr>
          <w:rFonts w:ascii="FbShefa" w:hAnsi="FbShefa"/>
          <w:sz w:val="11"/>
          <w:rtl/>
        </w:rPr>
        <w:t xml:space="preserve"> </w:t>
      </w:r>
      <w:r w:rsidR="002006C3" w:rsidRPr="001B3037">
        <w:rPr>
          <w:rFonts w:ascii="FbShefa" w:hAnsi="FbShefa"/>
          <w:b/>
          <w:bCs/>
          <w:color w:val="3B2F2A" w:themeColor="text2" w:themeShade="80"/>
          <w:sz w:val="11"/>
          <w:rtl/>
        </w:rPr>
        <w:t>או</w:t>
      </w:r>
      <w:r w:rsidR="00980F5A" w:rsidRPr="001B3037">
        <w:rPr>
          <w:rFonts w:ascii="FbShefa" w:hAnsi="FbShefa"/>
          <w:b/>
          <w:bCs/>
          <w:color w:val="3B2F2A" w:themeColor="text2" w:themeShade="80"/>
          <w:sz w:val="11"/>
          <w:rtl/>
        </w:rPr>
        <w:t>.</w:t>
      </w:r>
      <w:r w:rsidR="00331B6B" w:rsidRPr="00270114">
        <w:rPr>
          <w:rFonts w:ascii="FbShefa" w:hAnsi="FbShefa"/>
          <w:rtl/>
        </w:rPr>
        <w:t xml:space="preserve"> </w:t>
      </w:r>
      <w:r w:rsidRPr="00270114">
        <w:rPr>
          <w:rFonts w:ascii="FbShefa" w:hAnsi="FbShefa"/>
          <w:rtl/>
        </w:rPr>
        <w:t>שמא נעשו תרו"מ</w:t>
      </w:r>
      <w:r w:rsidR="002006C3" w:rsidRPr="00270114">
        <w:rPr>
          <w:rFonts w:ascii="FbShefa" w:hAnsi="FbShefa"/>
          <w:rtl/>
        </w:rPr>
        <w:t xml:space="preserve"> (וכנ"ל</w:t>
      </w:r>
      <w:r w:rsidRPr="00270114">
        <w:rPr>
          <w:rFonts w:ascii="FbShefa" w:hAnsi="FbShefa"/>
          <w:rtl/>
        </w:rPr>
        <w:t>)</w:t>
      </w:r>
      <w:r w:rsidR="00980F5A" w:rsidRPr="00270114">
        <w:rPr>
          <w:rFonts w:ascii="FbShefa" w:hAnsi="FbShefa"/>
          <w:rtl/>
        </w:rPr>
        <w:t>.</w:t>
      </w:r>
    </w:p>
    <w:p w14:paraId="109AC8C8" w14:textId="77777777" w:rsidR="001D6BBF" w:rsidRPr="00270114" w:rsidRDefault="001D6BBF" w:rsidP="009C3CB4">
      <w:pPr>
        <w:spacing w:line="240" w:lineRule="auto"/>
        <w:rPr>
          <w:rFonts w:ascii="FbShefa" w:eastAsiaTheme="majorEastAsia" w:hAnsi="FbShefa"/>
          <w:shd w:val="clear" w:color="auto" w:fill="FDF0E7"/>
          <w:rtl/>
        </w:rPr>
      </w:pPr>
    </w:p>
    <w:p w14:paraId="7C2B7856" w14:textId="039DB6F1" w:rsidR="001D6BBF" w:rsidRPr="00270114" w:rsidRDefault="001D6BBF" w:rsidP="001D6BBF">
      <w:pPr>
        <w:pStyle w:val="3"/>
        <w:rPr>
          <w:rFonts w:ascii="FbShefa" w:hAnsi="FbShefa"/>
          <w:color w:val="7C5F1D"/>
          <w:rtl/>
        </w:rPr>
      </w:pPr>
      <w:r w:rsidRPr="00270114">
        <w:rPr>
          <w:rFonts w:ascii="FbShefa" w:hAnsi="FbShefa"/>
          <w:color w:val="7C5F1D"/>
          <w:rtl/>
        </w:rPr>
        <w:t>שבויין</w:t>
      </w:r>
      <w:r w:rsidR="00331B6B" w:rsidRPr="00270114">
        <w:rPr>
          <w:rFonts w:ascii="FbShefa" w:hAnsi="FbShefa"/>
          <w:color w:val="7C5F1D"/>
          <w:rtl/>
        </w:rPr>
        <w:t xml:space="preserve">: </w:t>
      </w:r>
    </w:p>
    <w:p w14:paraId="3227B2DE" w14:textId="099BDA34" w:rsidR="00433741" w:rsidRPr="00270114" w:rsidRDefault="009C3CB4" w:rsidP="009C3CB4">
      <w:pPr>
        <w:spacing w:line="240" w:lineRule="auto"/>
        <w:rPr>
          <w:rFonts w:ascii="FbShefa" w:hAnsi="FbShefa"/>
          <w:rtl/>
        </w:rPr>
      </w:pPr>
      <w:r w:rsidRPr="001B3037">
        <w:rPr>
          <w:rFonts w:ascii="FbShefa" w:hAnsi="FbShefa"/>
          <w:b/>
          <w:bCs/>
          <w:color w:val="3B2F2A" w:themeColor="text2" w:themeShade="80"/>
          <w:rtl/>
        </w:rPr>
        <w:t>לכו"ע</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מורידין</w:t>
      </w:r>
      <w:r w:rsidR="00980F5A" w:rsidRPr="00270114">
        <w:rPr>
          <w:rFonts w:ascii="FbShefa" w:hAnsi="FbShefa"/>
          <w:rtl/>
        </w:rPr>
        <w:t>.</w:t>
      </w:r>
    </w:p>
    <w:p w14:paraId="4D851C23" w14:textId="3FF7FC25" w:rsidR="00433741" w:rsidRPr="00270114" w:rsidRDefault="001D6BBF" w:rsidP="009C3CB4">
      <w:pPr>
        <w:spacing w:line="240" w:lineRule="auto"/>
        <w:rPr>
          <w:rFonts w:ascii="FbShefa" w:hAnsi="FbShefa"/>
          <w:rtl/>
        </w:rPr>
      </w:pPr>
      <w:r w:rsidRPr="001B3037">
        <w:rPr>
          <w:rFonts w:ascii="FbShefa" w:hAnsi="FbShefa"/>
          <w:b/>
          <w:bCs/>
          <w:color w:val="3B2F2A" w:themeColor="text2" w:themeShade="80"/>
          <w:rtl/>
        </w:rPr>
        <w:t>היינו</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009C3CB4" w:rsidRPr="00270114">
        <w:rPr>
          <w:rFonts w:ascii="FbShefa" w:hAnsi="FbShefa"/>
          <w:rtl/>
        </w:rPr>
        <w:t>ששמעו בו שמת</w:t>
      </w:r>
      <w:r w:rsidR="00980F5A" w:rsidRPr="00270114">
        <w:rPr>
          <w:rFonts w:ascii="FbShefa" w:hAnsi="FbShefa"/>
          <w:rtl/>
        </w:rPr>
        <w:t>.</w:t>
      </w:r>
    </w:p>
    <w:p w14:paraId="022A4EF8" w14:textId="3805B1DC" w:rsidR="001D6BBF" w:rsidRPr="00270114" w:rsidRDefault="001D6BBF" w:rsidP="009C3CB4">
      <w:pPr>
        <w:spacing w:line="240" w:lineRule="auto"/>
        <w:rPr>
          <w:rFonts w:ascii="FbShefa" w:hAnsi="FbShefa"/>
          <w:sz w:val="11"/>
          <w:rtl/>
        </w:rPr>
      </w:pPr>
    </w:p>
    <w:p w14:paraId="0AC5E458" w14:textId="77777777" w:rsidR="001D6BBF" w:rsidRPr="00270114" w:rsidRDefault="001D6BBF" w:rsidP="001D6BBF">
      <w:pPr>
        <w:pStyle w:val="3"/>
        <w:rPr>
          <w:rFonts w:ascii="FbShefa" w:hAnsi="FbShefa"/>
          <w:color w:val="7C5F1D"/>
          <w:rtl/>
        </w:rPr>
      </w:pPr>
      <w:r w:rsidRPr="00270114">
        <w:rPr>
          <w:rFonts w:ascii="FbShefa" w:hAnsi="FbShefa"/>
          <w:color w:val="7C5F1D"/>
          <w:rtl/>
        </w:rPr>
        <w:t>רטושים:</w:t>
      </w:r>
    </w:p>
    <w:p w14:paraId="29EC30CF" w14:textId="7E8528D3" w:rsidR="00433741" w:rsidRPr="00270114" w:rsidRDefault="001D6BBF" w:rsidP="001D6BBF">
      <w:pPr>
        <w:spacing w:line="240" w:lineRule="auto"/>
        <w:rPr>
          <w:rFonts w:ascii="FbShefa" w:hAnsi="FbShefa"/>
          <w:rtl/>
        </w:rPr>
      </w:pPr>
      <w:r w:rsidRPr="001B3037">
        <w:rPr>
          <w:rFonts w:ascii="FbShefa" w:hAnsi="FbShefa"/>
          <w:b/>
          <w:bCs/>
          <w:color w:val="3B2F2A" w:themeColor="text2" w:themeShade="80"/>
          <w:rtl/>
        </w:rPr>
        <w:t>לכו"ע</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אין מורידין</w:t>
      </w:r>
      <w:r w:rsidR="00980F5A" w:rsidRPr="00270114">
        <w:rPr>
          <w:rFonts w:ascii="FbShefa" w:hAnsi="FbShefa"/>
          <w:rtl/>
        </w:rPr>
        <w:t>.</w:t>
      </w:r>
    </w:p>
    <w:p w14:paraId="6E68D5F9" w14:textId="24F29E8E" w:rsidR="001D6BBF" w:rsidRPr="00270114" w:rsidRDefault="001D6BBF" w:rsidP="001D6BBF">
      <w:pPr>
        <w:spacing w:line="240" w:lineRule="auto"/>
        <w:rPr>
          <w:rFonts w:ascii="FbShefa" w:hAnsi="FbShefa"/>
          <w:rtl/>
        </w:rPr>
      </w:pPr>
      <w:r w:rsidRPr="001B3037">
        <w:rPr>
          <w:rFonts w:ascii="FbShefa" w:hAnsi="FbShefa"/>
          <w:b/>
          <w:bCs/>
          <w:color w:val="3B2F2A" w:themeColor="text2" w:themeShade="80"/>
          <w:rtl/>
        </w:rPr>
        <w:t>היינו</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מדעתן</w:t>
      </w:r>
      <w:r w:rsidR="00980F5A" w:rsidRPr="00270114">
        <w:rPr>
          <w:rFonts w:ascii="FbShefa" w:hAnsi="FbShefa"/>
          <w:rtl/>
        </w:rPr>
        <w:t>.</w:t>
      </w:r>
      <w:r w:rsidR="00331B6B" w:rsidRPr="00270114">
        <w:rPr>
          <w:rFonts w:ascii="FbShefa" w:hAnsi="FbShefa"/>
          <w:rtl/>
        </w:rPr>
        <w:t xml:space="preserve"> </w:t>
      </w:r>
      <w:r w:rsidRPr="001B3037">
        <w:rPr>
          <w:rFonts w:ascii="FbShefa" w:hAnsi="FbShefa"/>
          <w:b/>
          <w:bCs/>
          <w:color w:val="3B2F2A" w:themeColor="text2" w:themeShade="80"/>
          <w:rtl/>
        </w:rPr>
        <w:t>דכתיב</w:t>
      </w:r>
      <w:r w:rsidR="00980F5A" w:rsidRPr="001B3037">
        <w:rPr>
          <w:rFonts w:ascii="FbShefa" w:hAnsi="FbShefa"/>
          <w:b/>
          <w:bCs/>
          <w:color w:val="3B2F2A" w:themeColor="text2" w:themeShade="80"/>
          <w:rtl/>
        </w:rPr>
        <w:t>.</w:t>
      </w:r>
      <w:r w:rsidR="00331B6B" w:rsidRPr="001B3037">
        <w:rPr>
          <w:rFonts w:ascii="FbShefa" w:hAnsi="FbShefa"/>
          <w:b/>
          <w:bCs/>
          <w:color w:val="3B2F2A" w:themeColor="text2" w:themeShade="80"/>
          <w:rtl/>
        </w:rPr>
        <w:t xml:space="preserve"> </w:t>
      </w:r>
      <w:r w:rsidRPr="00270114">
        <w:rPr>
          <w:rFonts w:ascii="FbShefa" w:hAnsi="FbShefa"/>
          <w:rtl/>
        </w:rPr>
        <w:t>אם על בנים רטשה</w:t>
      </w:r>
      <w:r w:rsidR="00980F5A" w:rsidRPr="00270114">
        <w:rPr>
          <w:rFonts w:ascii="FbShefa" w:hAnsi="FbShefa"/>
          <w:rtl/>
        </w:rPr>
        <w:t>.</w:t>
      </w:r>
    </w:p>
    <w:p w14:paraId="0C8B264C" w14:textId="77777777" w:rsidR="001D6BBF" w:rsidRPr="001B3037" w:rsidRDefault="001D6BBF" w:rsidP="009C3CB4">
      <w:pPr>
        <w:spacing w:line="240" w:lineRule="auto"/>
        <w:rPr>
          <w:rFonts w:ascii="FbShefa" w:hAnsi="FbShefa"/>
          <w:b/>
          <w:bCs/>
          <w:color w:val="3B2F2A" w:themeColor="text2" w:themeShade="80"/>
          <w:sz w:val="11"/>
          <w:rtl/>
        </w:rPr>
      </w:pPr>
    </w:p>
    <w:p w14:paraId="1A271610" w14:textId="33710AE9" w:rsidR="001D6BBF" w:rsidRPr="00270114" w:rsidRDefault="009C3CB4" w:rsidP="001D6BBF">
      <w:pPr>
        <w:pStyle w:val="3"/>
        <w:rPr>
          <w:rFonts w:ascii="FbShefa" w:hAnsi="FbShefa"/>
          <w:color w:val="7C5F1D"/>
          <w:rtl/>
        </w:rPr>
      </w:pPr>
      <w:r w:rsidRPr="00270114">
        <w:rPr>
          <w:rFonts w:ascii="FbShefa" w:hAnsi="FbShefa"/>
          <w:color w:val="7C5F1D"/>
          <w:rtl/>
        </w:rPr>
        <w:t>נטושים</w:t>
      </w:r>
      <w:r w:rsidR="001D6BBF" w:rsidRPr="00270114">
        <w:rPr>
          <w:rFonts w:ascii="FbShefa" w:hAnsi="FbShefa"/>
          <w:color w:val="7C5F1D"/>
          <w:rtl/>
        </w:rPr>
        <w:t>:</w:t>
      </w:r>
    </w:p>
    <w:p w14:paraId="2DA9AF28" w14:textId="6653A4FC" w:rsidR="001D6BBF" w:rsidRPr="00270114" w:rsidRDefault="001D6BBF" w:rsidP="001D6BBF">
      <w:pPr>
        <w:rPr>
          <w:rFonts w:ascii="FbShefa" w:eastAsiaTheme="majorEastAsia" w:hAnsi="FbShefa"/>
          <w:shd w:val="clear" w:color="auto" w:fill="FDF0E7"/>
          <w:rtl/>
        </w:rPr>
      </w:pPr>
      <w:r w:rsidRPr="001B3037">
        <w:rPr>
          <w:rFonts w:ascii="FbShefa" w:hAnsi="FbShefa"/>
          <w:b/>
          <w:bCs/>
          <w:color w:val="3B2F2A" w:themeColor="text2" w:themeShade="80"/>
          <w:rtl/>
        </w:rPr>
        <w:t>נטושים</w:t>
      </w:r>
      <w:r w:rsidR="00980F5A" w:rsidRPr="001B3037">
        <w:rPr>
          <w:rFonts w:ascii="FbShefa" w:hAnsi="FbShefa"/>
          <w:b/>
          <w:bCs/>
          <w:color w:val="3B2F2A" w:themeColor="text2" w:themeShade="80"/>
          <w:rtl/>
        </w:rPr>
        <w:t>.</w:t>
      </w:r>
      <w:r w:rsidRPr="00270114">
        <w:rPr>
          <w:rFonts w:ascii="FbShefa" w:hAnsi="FbShefa"/>
          <w:rtl/>
        </w:rPr>
        <w:t xml:space="preserve"> בעל כרחן</w:t>
      </w:r>
      <w:r w:rsidR="00980F5A" w:rsidRPr="00270114">
        <w:rPr>
          <w:rFonts w:ascii="FbShefa" w:hAnsi="FbShefa"/>
          <w:rtl/>
        </w:rPr>
        <w:t>.</w:t>
      </w:r>
      <w:r w:rsidRPr="00270114">
        <w:rPr>
          <w:rFonts w:ascii="FbShefa" w:hAnsi="FbShefa"/>
          <w:rtl/>
        </w:rPr>
        <w:t xml:space="preserve"> </w:t>
      </w:r>
      <w:r w:rsidRPr="001B3037">
        <w:rPr>
          <w:rFonts w:ascii="FbShefa" w:hAnsi="FbShefa"/>
          <w:b/>
          <w:bCs/>
          <w:color w:val="3B2F2A" w:themeColor="text2" w:themeShade="80"/>
          <w:rtl/>
        </w:rPr>
        <w:t>דכתיב</w:t>
      </w:r>
      <w:r w:rsidR="00980F5A" w:rsidRPr="001B3037">
        <w:rPr>
          <w:rFonts w:ascii="FbShefa" w:hAnsi="FbShefa"/>
          <w:b/>
          <w:bCs/>
          <w:color w:val="3B2F2A" w:themeColor="text2" w:themeShade="80"/>
          <w:rtl/>
        </w:rPr>
        <w:t>.</w:t>
      </w:r>
      <w:r w:rsidRPr="00270114">
        <w:rPr>
          <w:rFonts w:ascii="FbShefa" w:hAnsi="FbShefa"/>
          <w:rtl/>
        </w:rPr>
        <w:t xml:space="preserve"> והשביעת תשמטנה ונטשתה, אפקעתא דמלכא</w:t>
      </w:r>
      <w:r w:rsidR="00980F5A" w:rsidRPr="00270114">
        <w:rPr>
          <w:rFonts w:ascii="FbShefa" w:hAnsi="FbShefa"/>
          <w:rtl/>
        </w:rPr>
        <w:t>.</w:t>
      </w:r>
      <w:r w:rsidRPr="00270114">
        <w:rPr>
          <w:rFonts w:ascii="FbShefa" w:hAnsi="FbShefa"/>
          <w:rtl/>
        </w:rPr>
        <w:t xml:space="preserve"> </w:t>
      </w:r>
      <w:r w:rsidRPr="00270114">
        <w:rPr>
          <w:rFonts w:ascii="FbShefa" w:hAnsi="FbShefa"/>
          <w:rtl/>
        </w:rPr>
        <w:br w:type="page"/>
      </w:r>
    </w:p>
    <w:p w14:paraId="13456EFC" w14:textId="12754363" w:rsidR="00433741" w:rsidRPr="00270114" w:rsidRDefault="0032654E" w:rsidP="0032654E">
      <w:pPr>
        <w:rPr>
          <w:rFonts w:ascii="FbShefa" w:hAnsi="FbShefa"/>
          <w:sz w:val="11"/>
          <w:rtl/>
        </w:rPr>
      </w:pPr>
      <w:r w:rsidRPr="001B3037">
        <w:rPr>
          <w:rFonts w:ascii="FbShefa" w:hAnsi="FbShefa"/>
          <w:b/>
          <w:bCs/>
          <w:color w:val="3B2F2A" w:themeColor="text2" w:themeShade="80"/>
          <w:rtl/>
        </w:rPr>
        <w:t>דעה א</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אין מורידין</w:t>
      </w:r>
      <w:r w:rsidR="00980F5A" w:rsidRPr="00270114">
        <w:rPr>
          <w:rFonts w:ascii="FbShefa" w:hAnsi="FbShefa"/>
          <w:rtl/>
        </w:rPr>
        <w:t>.</w:t>
      </w:r>
      <w:r w:rsidR="00331B6B" w:rsidRPr="00270114">
        <w:rPr>
          <w:rFonts w:ascii="FbShefa" w:hAnsi="FbShefa"/>
          <w:rtl/>
        </w:rPr>
        <w:t xml:space="preserve"> </w:t>
      </w:r>
      <w:r w:rsidR="009C3CB4" w:rsidRPr="001B3037">
        <w:rPr>
          <w:rFonts w:ascii="FbShefa" w:hAnsi="FbShefa"/>
          <w:b/>
          <w:bCs/>
          <w:color w:val="3B2F2A" w:themeColor="text2" w:themeShade="80"/>
          <w:sz w:val="11"/>
          <w:rtl/>
        </w:rPr>
        <w:t>דלמא</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009C3CB4" w:rsidRPr="00270114">
        <w:rPr>
          <w:rFonts w:ascii="FbShefa" w:hAnsi="FbShefa"/>
          <w:sz w:val="11"/>
          <w:rtl/>
        </w:rPr>
        <w:t>מפסיד להו</w:t>
      </w:r>
      <w:r w:rsidR="00980F5A" w:rsidRPr="00270114">
        <w:rPr>
          <w:rFonts w:ascii="FbShefa" w:hAnsi="FbShefa"/>
          <w:sz w:val="11"/>
          <w:rtl/>
        </w:rPr>
        <w:t>.</w:t>
      </w:r>
    </w:p>
    <w:p w14:paraId="68862B5E" w14:textId="50E8C15D" w:rsidR="009C3CB4" w:rsidRPr="00270114" w:rsidRDefault="0032654E" w:rsidP="0032654E">
      <w:pPr>
        <w:rPr>
          <w:rFonts w:ascii="FbShefa" w:hAnsi="FbShefa"/>
          <w:sz w:val="11"/>
          <w:rtl/>
        </w:rPr>
      </w:pPr>
      <w:r w:rsidRPr="001B3037">
        <w:rPr>
          <w:rFonts w:ascii="FbShefa" w:hAnsi="FbShefa"/>
          <w:b/>
          <w:bCs/>
          <w:color w:val="3B2F2A" w:themeColor="text2" w:themeShade="80"/>
          <w:rtl/>
        </w:rPr>
        <w:t>דעה ב</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מורידין</w:t>
      </w:r>
      <w:r w:rsidR="00980F5A" w:rsidRPr="00270114">
        <w:rPr>
          <w:rFonts w:ascii="FbShefa" w:hAnsi="FbShefa"/>
          <w:rtl/>
        </w:rPr>
        <w:t>.</w:t>
      </w:r>
      <w:r w:rsidR="00331B6B" w:rsidRPr="00270114">
        <w:rPr>
          <w:rFonts w:ascii="FbShefa" w:hAnsi="FbShefa"/>
          <w:rtl/>
        </w:rPr>
        <w:t xml:space="preserve"> </w:t>
      </w:r>
      <w:r w:rsidRPr="001B3037">
        <w:rPr>
          <w:rFonts w:ascii="FbShefa" w:hAnsi="FbShefa"/>
          <w:b/>
          <w:bCs/>
          <w:color w:val="3B2F2A" w:themeColor="text2" w:themeShade="80"/>
          <w:rtl/>
        </w:rPr>
        <w:t>שהרי</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כיון דשיימינן כאריס</w:t>
      </w:r>
      <w:r w:rsidR="00331B6B" w:rsidRPr="00270114">
        <w:rPr>
          <w:rFonts w:ascii="FbShefa" w:hAnsi="FbShefa"/>
          <w:sz w:val="11"/>
          <w:rtl/>
        </w:rPr>
        <w:t xml:space="preserve">, </w:t>
      </w:r>
      <w:r w:rsidR="009C3CB4" w:rsidRPr="00270114">
        <w:rPr>
          <w:rFonts w:ascii="FbShefa" w:hAnsi="FbShefa"/>
          <w:sz w:val="11"/>
          <w:rtl/>
        </w:rPr>
        <w:t>לא מפסיד</w:t>
      </w:r>
      <w:r w:rsidR="00980F5A" w:rsidRPr="00270114">
        <w:rPr>
          <w:rFonts w:ascii="FbShefa" w:hAnsi="FbShefa"/>
          <w:sz w:val="11"/>
          <w:rtl/>
        </w:rPr>
        <w:t>.</w:t>
      </w:r>
    </w:p>
    <w:p w14:paraId="0DC9FFB5" w14:textId="77777777" w:rsidR="0032654E" w:rsidRPr="00270114" w:rsidRDefault="0032654E" w:rsidP="009C3CB4">
      <w:pPr>
        <w:spacing w:line="240" w:lineRule="auto"/>
        <w:rPr>
          <w:rFonts w:ascii="FbShefa" w:hAnsi="FbShefa"/>
          <w:i/>
          <w:iCs/>
          <w:sz w:val="11"/>
          <w:rtl/>
        </w:rPr>
      </w:pPr>
    </w:p>
    <w:p w14:paraId="184860C5" w14:textId="1BF08C0B" w:rsidR="0032654E" w:rsidRPr="00270114" w:rsidRDefault="0032654E" w:rsidP="0032654E">
      <w:pPr>
        <w:pStyle w:val="3"/>
        <w:rPr>
          <w:rFonts w:ascii="FbShefa" w:hAnsi="FbShefa"/>
          <w:color w:val="7C5F1D"/>
          <w:rtl/>
        </w:rPr>
      </w:pPr>
      <w:r w:rsidRPr="00270114">
        <w:rPr>
          <w:rFonts w:ascii="FbShefa" w:hAnsi="FbShefa"/>
          <w:color w:val="7C5F1D"/>
          <w:rtl/>
        </w:rPr>
        <w:t>ת"ש:</w:t>
      </w:r>
    </w:p>
    <w:p w14:paraId="67E18877" w14:textId="4C427F28" w:rsidR="0032654E" w:rsidRPr="00270114" w:rsidRDefault="0032654E" w:rsidP="0032654E">
      <w:pPr>
        <w:spacing w:line="240" w:lineRule="auto"/>
        <w:rPr>
          <w:rFonts w:ascii="FbShefa" w:hAnsi="FbShefa"/>
          <w:rtl/>
        </w:rPr>
      </w:pPr>
      <w:r w:rsidRPr="001B3037">
        <w:rPr>
          <w:rFonts w:ascii="FbShefa" w:hAnsi="FbShefa"/>
          <w:b/>
          <w:bCs/>
          <w:color w:val="3B2F2A" w:themeColor="text2" w:themeShade="80"/>
          <w:rtl/>
        </w:rPr>
        <w:t>שנאמר</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וחרה אפי והרגתי אתכם והיו נשיכם אלמנוות ובניכם יתומים</w:t>
      </w:r>
      <w:r w:rsidR="00980F5A" w:rsidRPr="00270114">
        <w:rPr>
          <w:rFonts w:ascii="FbShefa" w:hAnsi="FbShefa"/>
          <w:rtl/>
        </w:rPr>
        <w:t>.</w:t>
      </w:r>
    </w:p>
    <w:p w14:paraId="523D2947" w14:textId="752D467E" w:rsidR="0032654E" w:rsidRPr="00270114" w:rsidRDefault="0032654E" w:rsidP="0032654E">
      <w:pPr>
        <w:spacing w:line="240" w:lineRule="auto"/>
        <w:rPr>
          <w:rFonts w:ascii="FbShefa" w:hAnsi="FbShefa"/>
          <w:rtl/>
        </w:rPr>
      </w:pPr>
      <w:r w:rsidRPr="001B3037">
        <w:rPr>
          <w:rFonts w:ascii="FbShefa" w:hAnsi="FbShefa"/>
          <w:b/>
          <w:bCs/>
          <w:color w:val="3B2F2A" w:themeColor="text2" w:themeShade="80"/>
          <w:rtl/>
        </w:rPr>
        <w:t>שאלה</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ממשמע שנאמר והרגתי, איני יודע שאלמנות ויתומים</w:t>
      </w:r>
      <w:r w:rsidR="00980F5A" w:rsidRPr="00270114">
        <w:rPr>
          <w:rFonts w:ascii="FbShefa" w:hAnsi="FbShefa"/>
          <w:rtl/>
        </w:rPr>
        <w:t>.</w:t>
      </w:r>
    </w:p>
    <w:p w14:paraId="4242D625" w14:textId="56CECDEE" w:rsidR="0032654E" w:rsidRPr="00270114" w:rsidRDefault="0032654E" w:rsidP="0032654E">
      <w:pPr>
        <w:spacing w:line="240" w:lineRule="auto"/>
        <w:rPr>
          <w:rFonts w:ascii="FbShefa" w:hAnsi="FbShefa"/>
          <w:rtl/>
        </w:rPr>
      </w:pPr>
      <w:r w:rsidRPr="001B3037">
        <w:rPr>
          <w:rFonts w:ascii="FbShefa" w:hAnsi="FbShefa"/>
          <w:b/>
          <w:bCs/>
          <w:color w:val="3B2F2A" w:themeColor="text2" w:themeShade="80"/>
          <w:rtl/>
        </w:rPr>
        <w:t>אלא</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שמבקשות לינשא, ורוצים לירד לנכסי אביהן ואין מניחין אותן</w:t>
      </w:r>
      <w:r w:rsidR="00980F5A" w:rsidRPr="00270114">
        <w:rPr>
          <w:rFonts w:ascii="FbShefa" w:hAnsi="FbShefa"/>
          <w:rtl/>
        </w:rPr>
        <w:t>.</w:t>
      </w:r>
    </w:p>
    <w:p w14:paraId="225CE425" w14:textId="77777777" w:rsidR="004A6882" w:rsidRPr="001B3037" w:rsidRDefault="004A6882" w:rsidP="009C3CB4">
      <w:pPr>
        <w:spacing w:line="240" w:lineRule="auto"/>
        <w:rPr>
          <w:rFonts w:ascii="FbShefa" w:hAnsi="FbShefa"/>
          <w:b/>
          <w:bCs/>
          <w:color w:val="3B2F2A" w:themeColor="text2" w:themeShade="80"/>
          <w:sz w:val="11"/>
          <w:rtl/>
        </w:rPr>
      </w:pPr>
    </w:p>
    <w:p w14:paraId="724A33E1" w14:textId="7A780894"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הכונה לירד ולמכור</w:t>
      </w:r>
      <w:r w:rsidR="00980F5A" w:rsidRPr="00270114">
        <w:rPr>
          <w:rFonts w:ascii="FbShefa" w:hAnsi="FbShefa"/>
          <w:sz w:val="11"/>
          <w:rtl/>
        </w:rPr>
        <w:t>.</w:t>
      </w:r>
    </w:p>
    <w:p w14:paraId="40DF7676" w14:textId="6BF35240" w:rsidR="009C3CB4" w:rsidRPr="00270114" w:rsidRDefault="004A6882" w:rsidP="004A6882">
      <w:pPr>
        <w:spacing w:line="240" w:lineRule="auto"/>
        <w:rPr>
          <w:rFonts w:ascii="FbShefa" w:hAnsi="FbShefa"/>
          <w:sz w:val="11"/>
          <w:rtl/>
        </w:rPr>
      </w:pPr>
      <w:r w:rsidRPr="001B3037">
        <w:rPr>
          <w:rFonts w:ascii="FbShefa" w:hAnsi="FbShefa"/>
          <w:b/>
          <w:bCs/>
          <w:color w:val="3B2F2A" w:themeColor="text2" w:themeShade="80"/>
          <w:sz w:val="11"/>
          <w:rtl/>
        </w:rPr>
        <w:t>קשה</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w:t>
      </w:r>
      <w:r w:rsidRPr="00270114">
        <w:rPr>
          <w:rFonts w:ascii="FbShefa" w:hAnsi="FbShefa"/>
          <w:sz w:val="11"/>
          <w:rtl/>
        </w:rPr>
        <w:t xml:space="preserve">הלא, </w:t>
      </w:r>
      <w:r w:rsidR="009C3CB4" w:rsidRPr="00270114">
        <w:rPr>
          <w:rFonts w:ascii="FbShefa" w:hAnsi="FbShefa"/>
          <w:sz w:val="11"/>
          <w:rtl/>
        </w:rPr>
        <w:t>דומיא דנשים אלמנות שאין נישאות כלל</w:t>
      </w:r>
      <w:r w:rsidR="00980F5A" w:rsidRPr="00270114">
        <w:rPr>
          <w:rFonts w:ascii="FbShefa" w:hAnsi="FbShefa"/>
          <w:sz w:val="11"/>
          <w:rtl/>
        </w:rPr>
        <w:t>.</w:t>
      </w:r>
    </w:p>
    <w:p w14:paraId="57D06EDF" w14:textId="4D58C7CA" w:rsidR="009C3CB4" w:rsidRPr="00270114" w:rsidRDefault="009C3CB4" w:rsidP="00794C1A">
      <w:pPr>
        <w:pStyle w:val="1"/>
        <w:rPr>
          <w:rFonts w:ascii="FbShefa" w:hAnsi="FbShefa"/>
          <w:rtl/>
        </w:rPr>
      </w:pPr>
      <w:r w:rsidRPr="00270114">
        <w:rPr>
          <w:rFonts w:ascii="FbShefa" w:hAnsi="FbShefa"/>
          <w:sz w:val="11"/>
          <w:rtl/>
        </w:rPr>
        <w:t>לט</w:t>
      </w:r>
      <w:r w:rsidR="00B36BF2" w:rsidRPr="00270114">
        <w:rPr>
          <w:rFonts w:ascii="FbShefa" w:hAnsi="FbShefa"/>
          <w:sz w:val="11"/>
          <w:rtl/>
        </w:rPr>
        <w:t>, א</w:t>
      </w:r>
    </w:p>
    <w:p w14:paraId="723A5154" w14:textId="2BED22E7" w:rsidR="009C3CB4" w:rsidRPr="00270114" w:rsidRDefault="009C3CB4" w:rsidP="004A6882">
      <w:pPr>
        <w:pStyle w:val="2"/>
        <w:rPr>
          <w:rFonts w:ascii="FbShefa" w:hAnsi="FbShefa"/>
          <w:color w:val="7C5F1D"/>
          <w:rtl/>
        </w:rPr>
      </w:pPr>
      <w:r w:rsidRPr="00270114">
        <w:rPr>
          <w:rFonts w:ascii="FbShefa" w:hAnsi="FbShefa"/>
          <w:color w:val="7C5F1D"/>
          <w:rtl/>
        </w:rPr>
        <w:t>שכרו</w:t>
      </w:r>
      <w:r w:rsidR="004A6882" w:rsidRPr="00270114">
        <w:rPr>
          <w:rFonts w:ascii="FbShefa" w:hAnsi="FbShefa"/>
          <w:color w:val="7C5F1D"/>
          <w:rtl/>
        </w:rPr>
        <w:t xml:space="preserve"> של היורד</w:t>
      </w:r>
    </w:p>
    <w:p w14:paraId="76485A06" w14:textId="77777777" w:rsidR="004A6882" w:rsidRPr="00270114" w:rsidRDefault="009C3CB4" w:rsidP="004A6882">
      <w:pPr>
        <w:pStyle w:val="3"/>
        <w:rPr>
          <w:rFonts w:ascii="FbShefa" w:hAnsi="FbShefa"/>
          <w:color w:val="7C5F1D"/>
          <w:rtl/>
        </w:rPr>
      </w:pPr>
      <w:r w:rsidRPr="00270114">
        <w:rPr>
          <w:rFonts w:ascii="FbShefa" w:hAnsi="FbShefa"/>
          <w:color w:val="7C5F1D"/>
          <w:rtl/>
        </w:rPr>
        <w:t>שבוי</w:t>
      </w:r>
      <w:r w:rsidR="004A6882" w:rsidRPr="00270114">
        <w:rPr>
          <w:rFonts w:ascii="FbShefa" w:hAnsi="FbShefa"/>
          <w:color w:val="7C5F1D"/>
          <w:rtl/>
        </w:rPr>
        <w:t>:</w:t>
      </w:r>
    </w:p>
    <w:p w14:paraId="7ACF3A35" w14:textId="60C28BE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אין</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מוציאין מידו</w:t>
      </w:r>
      <w:r w:rsidR="00980F5A" w:rsidRPr="00270114">
        <w:rPr>
          <w:rFonts w:ascii="FbShefa" w:hAnsi="FbShefa"/>
          <w:sz w:val="11"/>
          <w:rtl/>
        </w:rPr>
        <w:t>.</w:t>
      </w:r>
    </w:p>
    <w:p w14:paraId="424EE812" w14:textId="6D60AE6C"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ואפילו</w:t>
      </w:r>
      <w:r w:rsidR="00980F5A" w:rsidRPr="001B3037">
        <w:rPr>
          <w:rFonts w:ascii="FbShefa" w:hAnsi="FbShefa"/>
          <w:b/>
          <w:bCs/>
          <w:color w:val="3B2F2A" w:themeColor="text2" w:themeShade="80"/>
          <w:sz w:val="11"/>
          <w:rtl/>
        </w:rPr>
        <w:t>.</w:t>
      </w:r>
      <w:r w:rsidRPr="00270114">
        <w:rPr>
          <w:rFonts w:ascii="FbShefa" w:hAnsi="FbShefa"/>
          <w:sz w:val="11"/>
          <w:rtl/>
        </w:rPr>
        <w:t xml:space="preserve"> שמע שממשמשין ובאין, וקדם ותלש ואכל</w:t>
      </w:r>
      <w:r w:rsidR="00331B6B" w:rsidRPr="00270114">
        <w:rPr>
          <w:rFonts w:ascii="FbShefa" w:hAnsi="FbShefa"/>
          <w:sz w:val="11"/>
          <w:rtl/>
        </w:rPr>
        <w:t xml:space="preserve">, </w:t>
      </w:r>
      <w:r w:rsidRPr="00270114">
        <w:rPr>
          <w:rFonts w:ascii="FbShefa" w:hAnsi="FbShefa"/>
          <w:sz w:val="11"/>
          <w:rtl/>
        </w:rPr>
        <w:t>הרי זה זריז ונשכר</w:t>
      </w:r>
      <w:r w:rsidR="00980F5A" w:rsidRPr="00270114">
        <w:rPr>
          <w:rFonts w:ascii="FbShefa" w:hAnsi="FbShefa"/>
          <w:sz w:val="11"/>
          <w:rtl/>
        </w:rPr>
        <w:t>.</w:t>
      </w:r>
    </w:p>
    <w:p w14:paraId="6A629A5B" w14:textId="77777777" w:rsidR="004A6882" w:rsidRPr="001B3037" w:rsidRDefault="004A6882" w:rsidP="009C3CB4">
      <w:pPr>
        <w:spacing w:line="240" w:lineRule="auto"/>
        <w:rPr>
          <w:rFonts w:ascii="FbShefa" w:hAnsi="FbShefa"/>
          <w:b/>
          <w:bCs/>
          <w:color w:val="3B2F2A" w:themeColor="text2" w:themeShade="80"/>
          <w:sz w:val="11"/>
          <w:rtl/>
        </w:rPr>
      </w:pPr>
    </w:p>
    <w:p w14:paraId="5EC79F5E" w14:textId="77777777" w:rsidR="004A6882" w:rsidRPr="00270114" w:rsidRDefault="009C3CB4" w:rsidP="004A6882">
      <w:pPr>
        <w:pStyle w:val="3"/>
        <w:rPr>
          <w:rFonts w:ascii="FbShefa" w:hAnsi="FbShefa"/>
          <w:color w:val="7C5F1D"/>
          <w:rtl/>
        </w:rPr>
      </w:pPr>
      <w:r w:rsidRPr="00270114">
        <w:rPr>
          <w:rFonts w:ascii="FbShefa" w:hAnsi="FbShefa"/>
          <w:color w:val="7C5F1D"/>
          <w:rtl/>
        </w:rPr>
        <w:t>נטושים</w:t>
      </w:r>
      <w:r w:rsidR="004A6882" w:rsidRPr="00270114">
        <w:rPr>
          <w:rFonts w:ascii="FbShefa" w:hAnsi="FbShefa"/>
          <w:color w:val="7C5F1D"/>
          <w:rtl/>
        </w:rPr>
        <w:t>:</w:t>
      </w:r>
    </w:p>
    <w:p w14:paraId="3F79407E" w14:textId="5CDC8DC3" w:rsidR="00433741" w:rsidRPr="00270114" w:rsidRDefault="001E4D0A" w:rsidP="001E4D0A">
      <w:pPr>
        <w:spacing w:line="240" w:lineRule="auto"/>
        <w:rPr>
          <w:rFonts w:ascii="FbShefa" w:hAnsi="FbShefa"/>
          <w:sz w:val="11"/>
          <w:rtl/>
        </w:rPr>
      </w:pPr>
      <w:r w:rsidRPr="001B3037">
        <w:rPr>
          <w:rFonts w:ascii="FbShefa" w:hAnsi="FbShefa"/>
          <w:b/>
          <w:bCs/>
          <w:color w:val="3B2F2A" w:themeColor="text2" w:themeShade="80"/>
          <w:sz w:val="11"/>
          <w:rtl/>
        </w:rPr>
        <w:t>למ"ד</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שאין מוציאין</w:t>
      </w:r>
      <w:r w:rsidR="00980F5A" w:rsidRPr="00270114">
        <w:rPr>
          <w:rFonts w:ascii="FbShefa" w:hAnsi="FbShefa"/>
          <w:sz w:val="11"/>
          <w:rtl/>
        </w:rPr>
        <w:t>.</w:t>
      </w:r>
    </w:p>
    <w:p w14:paraId="46A3FEEA" w14:textId="28F77D08" w:rsidR="00433741" w:rsidRPr="00270114" w:rsidRDefault="001E4D0A" w:rsidP="001E4D0A">
      <w:pPr>
        <w:spacing w:line="240" w:lineRule="auto"/>
        <w:rPr>
          <w:rFonts w:ascii="FbShefa" w:hAnsi="FbShefa"/>
          <w:sz w:val="11"/>
          <w:rtl/>
        </w:rPr>
      </w:pPr>
      <w:r w:rsidRPr="001B3037">
        <w:rPr>
          <w:rFonts w:ascii="FbShefa" w:hAnsi="FbShefa"/>
          <w:b/>
          <w:bCs/>
          <w:color w:val="3B2F2A" w:themeColor="text2" w:themeShade="80"/>
          <w:sz w:val="11"/>
          <w:rtl/>
        </w:rPr>
        <w:t>נטושים כשבויין</w:t>
      </w:r>
      <w:r w:rsidR="00980F5A" w:rsidRPr="00270114">
        <w:rPr>
          <w:rFonts w:ascii="FbShefa" w:hAnsi="FbShefa"/>
          <w:sz w:val="11"/>
          <w:rtl/>
        </w:rPr>
        <w:t>.</w:t>
      </w:r>
      <w:r w:rsidRPr="00270114">
        <w:rPr>
          <w:rFonts w:ascii="FbShefa" w:hAnsi="FbShefa"/>
          <w:sz w:val="11"/>
          <w:rtl/>
        </w:rPr>
        <w:t xml:space="preserve"> דאין מוציאין מידו</w:t>
      </w:r>
      <w:r w:rsidR="00980F5A" w:rsidRPr="00270114">
        <w:rPr>
          <w:rFonts w:ascii="FbShefa" w:hAnsi="FbShefa"/>
          <w:sz w:val="11"/>
          <w:rtl/>
        </w:rPr>
        <w:t>.</w:t>
      </w:r>
    </w:p>
    <w:p w14:paraId="41502116" w14:textId="39845AB2" w:rsidR="001E4D0A" w:rsidRPr="00270114" w:rsidRDefault="001E4D0A" w:rsidP="001E4D0A">
      <w:pPr>
        <w:spacing w:line="240" w:lineRule="auto"/>
        <w:rPr>
          <w:rFonts w:ascii="FbShefa" w:hAnsi="FbShefa"/>
          <w:sz w:val="11"/>
          <w:rtl/>
        </w:rPr>
      </w:pPr>
      <w:r w:rsidRPr="001B3037">
        <w:rPr>
          <w:rFonts w:ascii="FbShefa" w:hAnsi="FbShefa"/>
          <w:b/>
          <w:bCs/>
          <w:color w:val="3B2F2A" w:themeColor="text2" w:themeShade="80"/>
          <w:sz w:val="11"/>
          <w:rtl/>
        </w:rPr>
        <w:t>ולא כשבויין</w:t>
      </w:r>
      <w:r w:rsidRPr="00270114">
        <w:rPr>
          <w:rFonts w:ascii="FbShefa" w:hAnsi="FbShefa"/>
          <w:sz w:val="11"/>
          <w:rtl/>
        </w:rPr>
        <w:t xml:space="preserve"> דהתם זריז ונשכר, והכא שיימינן כאריס</w:t>
      </w:r>
      <w:r w:rsidR="00980F5A" w:rsidRPr="00270114">
        <w:rPr>
          <w:rFonts w:ascii="FbShefa" w:hAnsi="FbShefa"/>
          <w:sz w:val="11"/>
          <w:rtl/>
        </w:rPr>
        <w:t>.</w:t>
      </w:r>
    </w:p>
    <w:p w14:paraId="6829CB62" w14:textId="5CF8B04F" w:rsidR="009C3CB4" w:rsidRPr="00270114" w:rsidRDefault="004A6882" w:rsidP="009C3CB4">
      <w:pPr>
        <w:spacing w:line="240" w:lineRule="auto"/>
        <w:rPr>
          <w:rFonts w:ascii="FbShefa" w:hAnsi="FbShefa"/>
          <w:sz w:val="11"/>
          <w:rtl/>
        </w:rPr>
      </w:pPr>
      <w:r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w:t>
      </w:r>
      <w:r w:rsidRPr="00270114">
        <w:rPr>
          <w:rFonts w:ascii="FbShefa" w:hAnsi="FbShefa"/>
          <w:sz w:val="11"/>
          <w:rtl/>
        </w:rPr>
        <w:t>ש</w:t>
      </w:r>
      <w:r w:rsidR="009C3CB4" w:rsidRPr="00270114">
        <w:rPr>
          <w:rFonts w:ascii="FbShefa" w:hAnsi="FbShefa"/>
          <w:sz w:val="11"/>
          <w:rtl/>
        </w:rPr>
        <w:t>תקנו רבנן</w:t>
      </w:r>
      <w:r w:rsidRPr="00270114">
        <w:rPr>
          <w:rFonts w:ascii="FbShefa" w:hAnsi="FbShefa"/>
          <w:sz w:val="11"/>
          <w:rtl/>
        </w:rPr>
        <w:t>,</w:t>
      </w:r>
      <w:r w:rsidR="009C3CB4" w:rsidRPr="00270114">
        <w:rPr>
          <w:rFonts w:ascii="FbShefa" w:hAnsi="FbShefa"/>
          <w:sz w:val="11"/>
          <w:rtl/>
        </w:rPr>
        <w:t xml:space="preserve"> כי היכי דלא לפסדינהו</w:t>
      </w:r>
      <w:r w:rsidR="00980F5A" w:rsidRPr="00270114">
        <w:rPr>
          <w:rFonts w:ascii="FbShefa" w:hAnsi="FbShefa"/>
          <w:sz w:val="11"/>
          <w:rtl/>
        </w:rPr>
        <w:t>.</w:t>
      </w:r>
    </w:p>
    <w:p w14:paraId="10180EEE" w14:textId="77777777" w:rsidR="001E4D0A" w:rsidRPr="001B3037" w:rsidRDefault="001E4D0A" w:rsidP="009C3CB4">
      <w:pPr>
        <w:spacing w:line="240" w:lineRule="auto"/>
        <w:rPr>
          <w:rFonts w:ascii="FbShefa" w:hAnsi="FbShefa"/>
          <w:b/>
          <w:bCs/>
          <w:color w:val="3B2F2A" w:themeColor="text2" w:themeShade="80"/>
          <w:sz w:val="11"/>
          <w:rtl/>
        </w:rPr>
      </w:pPr>
    </w:p>
    <w:p w14:paraId="12296D4F" w14:textId="15C055B4" w:rsidR="001E4D0A" w:rsidRPr="00270114" w:rsidRDefault="001E4D0A" w:rsidP="001E4D0A">
      <w:pPr>
        <w:pStyle w:val="3"/>
        <w:rPr>
          <w:rFonts w:ascii="FbShefa" w:hAnsi="FbShefa"/>
          <w:color w:val="7C5F1D"/>
          <w:rtl/>
        </w:rPr>
      </w:pPr>
      <w:r w:rsidRPr="00270114">
        <w:rPr>
          <w:rFonts w:ascii="FbShefa" w:hAnsi="FbShefa"/>
          <w:color w:val="7C5F1D"/>
          <w:rtl/>
        </w:rPr>
        <w:t>המוציא הוצאות על נכסי אשתו:</w:t>
      </w:r>
    </w:p>
    <w:p w14:paraId="5A532379" w14:textId="0768946E" w:rsidR="001E4D0A" w:rsidRPr="00270114" w:rsidRDefault="001E4D0A" w:rsidP="001E4D0A">
      <w:pPr>
        <w:spacing w:after="0" w:line="240" w:lineRule="auto"/>
        <w:rPr>
          <w:rFonts w:ascii="FbShefa" w:hAnsi="FbShefa"/>
          <w:rtl/>
        </w:rPr>
      </w:pPr>
      <w:r w:rsidRPr="001B3037">
        <w:rPr>
          <w:rFonts w:ascii="FbShefa" w:hAnsi="FbShefa"/>
          <w:b/>
          <w:bCs/>
          <w:color w:val="3B2F2A" w:themeColor="text2" w:themeShade="80"/>
          <w:rtl/>
        </w:rPr>
        <w:t>גדולה</w:t>
      </w:r>
      <w:r w:rsidR="00980F5A" w:rsidRPr="001B3037">
        <w:rPr>
          <w:rFonts w:ascii="FbShefa" w:hAnsi="FbShefa"/>
          <w:b/>
          <w:bCs/>
          <w:color w:val="3B2F2A" w:themeColor="text2" w:themeShade="80"/>
          <w:rtl/>
        </w:rPr>
        <w:t>.</w:t>
      </w:r>
      <w:r w:rsidRPr="00270114">
        <w:rPr>
          <w:rFonts w:ascii="FbShefa" w:hAnsi="FbShefa"/>
          <w:rtl/>
        </w:rPr>
        <w:t xml:space="preserve"> מה שהוציא הוציא, ומה שאכל אכל</w:t>
      </w:r>
      <w:r w:rsidR="00980F5A" w:rsidRPr="00270114">
        <w:rPr>
          <w:rFonts w:ascii="FbShefa" w:hAnsi="FbShefa"/>
          <w:rtl/>
        </w:rPr>
        <w:t>.</w:t>
      </w:r>
    </w:p>
    <w:p w14:paraId="0472A5B4" w14:textId="1318EC88" w:rsidR="001E4D0A" w:rsidRPr="001B3037" w:rsidRDefault="001E4D0A" w:rsidP="001E4D0A">
      <w:pPr>
        <w:spacing w:line="240" w:lineRule="auto"/>
        <w:rPr>
          <w:rFonts w:ascii="FbShefa" w:hAnsi="FbShefa"/>
          <w:b/>
          <w:bCs/>
          <w:color w:val="3B2F2A" w:themeColor="text2" w:themeShade="80"/>
          <w:sz w:val="11"/>
          <w:rtl/>
        </w:rPr>
      </w:pPr>
      <w:r w:rsidRPr="001B3037">
        <w:rPr>
          <w:rFonts w:ascii="FbShefa" w:hAnsi="FbShefa"/>
          <w:b/>
          <w:bCs/>
          <w:color w:val="3B2F2A" w:themeColor="text2" w:themeShade="80"/>
          <w:rtl/>
        </w:rPr>
        <w:t>אשתו קטנה</w:t>
      </w:r>
      <w:r w:rsidR="00980F5A" w:rsidRPr="00270114">
        <w:rPr>
          <w:rFonts w:ascii="FbShefa" w:hAnsi="FbShefa"/>
          <w:rtl/>
        </w:rPr>
        <w:t>.</w:t>
      </w:r>
      <w:r w:rsidRPr="00270114">
        <w:rPr>
          <w:rFonts w:ascii="FbShefa" w:hAnsi="FbShefa"/>
          <w:rtl/>
        </w:rPr>
        <w:t xml:space="preserve"> כמוציא על נכסי אחר דמי</w:t>
      </w:r>
      <w:r w:rsidR="00980F5A" w:rsidRPr="00270114">
        <w:rPr>
          <w:rFonts w:ascii="FbShefa" w:hAnsi="FbShefa"/>
          <w:rtl/>
        </w:rPr>
        <w:t>.</w:t>
      </w:r>
      <w:r w:rsidRPr="001B3037">
        <w:rPr>
          <w:rFonts w:ascii="FbShefa" w:hAnsi="FbShefa"/>
          <w:b/>
          <w:bCs/>
          <w:color w:val="3B2F2A" w:themeColor="text2" w:themeShade="80"/>
          <w:rtl/>
        </w:rPr>
        <w:t xml:space="preserve"> כיון</w:t>
      </w:r>
      <w:r w:rsidR="00980F5A" w:rsidRPr="001B3037">
        <w:rPr>
          <w:rFonts w:ascii="FbShefa" w:hAnsi="FbShefa"/>
          <w:b/>
          <w:bCs/>
          <w:color w:val="3B2F2A" w:themeColor="text2" w:themeShade="80"/>
          <w:rtl/>
        </w:rPr>
        <w:t>.</w:t>
      </w:r>
      <w:r w:rsidRPr="00270114">
        <w:rPr>
          <w:rFonts w:ascii="FbShefa" w:hAnsi="FbShefa"/>
          <w:rtl/>
        </w:rPr>
        <w:t xml:space="preserve"> דלא סמכא דעתיה תקינו ליה רבנן, דלא לפסדינהו</w:t>
      </w:r>
      <w:r w:rsidR="00980F5A" w:rsidRPr="00270114">
        <w:rPr>
          <w:rFonts w:ascii="FbShefa" w:hAnsi="FbShefa"/>
          <w:rtl/>
        </w:rPr>
        <w:t>.</w:t>
      </w:r>
    </w:p>
    <w:p w14:paraId="5CE65F1F" w14:textId="77777777" w:rsidR="001E4D0A" w:rsidRPr="001B3037" w:rsidRDefault="001E4D0A" w:rsidP="009C3CB4">
      <w:pPr>
        <w:spacing w:line="240" w:lineRule="auto"/>
        <w:rPr>
          <w:rFonts w:ascii="FbShefa" w:hAnsi="FbShefa"/>
          <w:b/>
          <w:bCs/>
          <w:color w:val="3B2F2A" w:themeColor="text2" w:themeShade="80"/>
          <w:sz w:val="11"/>
          <w:rtl/>
        </w:rPr>
      </w:pPr>
    </w:p>
    <w:p w14:paraId="540B20A5" w14:textId="77777777" w:rsidR="001E4D0A" w:rsidRPr="00270114" w:rsidRDefault="009C3CB4" w:rsidP="001E4D0A">
      <w:pPr>
        <w:pStyle w:val="3"/>
        <w:rPr>
          <w:rFonts w:ascii="FbShefa" w:hAnsi="FbShefa"/>
          <w:color w:val="7C5F1D"/>
          <w:rtl/>
        </w:rPr>
      </w:pPr>
      <w:r w:rsidRPr="00270114">
        <w:rPr>
          <w:rFonts w:ascii="FbShefa" w:hAnsi="FbShefa"/>
          <w:color w:val="7C5F1D"/>
          <w:rtl/>
        </w:rPr>
        <w:t>רטושים</w:t>
      </w:r>
      <w:r w:rsidR="001E4D0A" w:rsidRPr="00270114">
        <w:rPr>
          <w:rFonts w:ascii="FbShefa" w:hAnsi="FbShefa"/>
          <w:color w:val="7C5F1D"/>
          <w:rtl/>
        </w:rPr>
        <w:t>:</w:t>
      </w:r>
    </w:p>
    <w:p w14:paraId="266C6E6E" w14:textId="5ABB5FF5"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מוציאין</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אותן מידו</w:t>
      </w:r>
      <w:r w:rsidR="00980F5A" w:rsidRPr="00270114">
        <w:rPr>
          <w:rFonts w:ascii="FbShefa" w:hAnsi="FbShefa"/>
          <w:sz w:val="11"/>
          <w:rtl/>
        </w:rPr>
        <w:t>.</w:t>
      </w:r>
    </w:p>
    <w:p w14:paraId="28D54728" w14:textId="77777777" w:rsidR="009C3CB4" w:rsidRPr="00270114" w:rsidRDefault="009C3CB4" w:rsidP="009C3CB4">
      <w:pPr>
        <w:spacing w:line="240" w:lineRule="auto"/>
        <w:rPr>
          <w:rFonts w:ascii="FbShefa" w:hAnsi="FbShefa"/>
          <w:i/>
          <w:iCs/>
          <w:sz w:val="11"/>
          <w:rtl/>
        </w:rPr>
      </w:pPr>
    </w:p>
    <w:p w14:paraId="09A6167F" w14:textId="77777777" w:rsidR="00EB6F7B" w:rsidRPr="00270114" w:rsidRDefault="009C3CB4" w:rsidP="00EB6F7B">
      <w:pPr>
        <w:pStyle w:val="3"/>
        <w:rPr>
          <w:rFonts w:ascii="FbShefa" w:hAnsi="FbShefa"/>
          <w:color w:val="7C5F1D"/>
          <w:rtl/>
        </w:rPr>
      </w:pPr>
      <w:r w:rsidRPr="00270114">
        <w:rPr>
          <w:rFonts w:ascii="FbShefa" w:hAnsi="FbShefa"/>
          <w:color w:val="7C5F1D"/>
          <w:rtl/>
        </w:rPr>
        <w:t>בורח</w:t>
      </w:r>
      <w:r w:rsidR="00EB6F7B" w:rsidRPr="00270114">
        <w:rPr>
          <w:rFonts w:ascii="FbShefa" w:hAnsi="FbShefa"/>
          <w:color w:val="7C5F1D"/>
          <w:rtl/>
        </w:rPr>
        <w:t>:</w:t>
      </w:r>
    </w:p>
    <w:p w14:paraId="21C81B75" w14:textId="4E0AF1E5"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מחמת כרגא</w:t>
      </w:r>
      <w:r w:rsidR="00980F5A" w:rsidRPr="00270114">
        <w:rPr>
          <w:rFonts w:ascii="FbShefa" w:hAnsi="FbShefa"/>
          <w:sz w:val="11"/>
          <w:rtl/>
        </w:rPr>
        <w:t>.</w:t>
      </w:r>
      <w:r w:rsidRPr="00270114">
        <w:rPr>
          <w:rFonts w:ascii="FbShefa" w:hAnsi="FbShefa"/>
          <w:sz w:val="11"/>
          <w:rtl/>
        </w:rPr>
        <w:t xml:space="preserve"> היינו יצא לדעת</w:t>
      </w:r>
      <w:r w:rsidR="00980F5A" w:rsidRPr="00270114">
        <w:rPr>
          <w:rFonts w:ascii="FbShefa" w:hAnsi="FbShefa"/>
          <w:sz w:val="11"/>
          <w:rtl/>
        </w:rPr>
        <w:t>.</w:t>
      </w:r>
    </w:p>
    <w:p w14:paraId="0F0B7209" w14:textId="25619938"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מחמת מרדין</w:t>
      </w:r>
      <w:r w:rsidR="00980F5A" w:rsidRPr="00270114">
        <w:rPr>
          <w:rFonts w:ascii="FbShefa" w:hAnsi="FbShefa"/>
          <w:sz w:val="11"/>
          <w:rtl/>
        </w:rPr>
        <w:t>.</w:t>
      </w:r>
      <w:r w:rsidRPr="00270114">
        <w:rPr>
          <w:rFonts w:ascii="FbShefa" w:hAnsi="FbShefa"/>
          <w:sz w:val="11"/>
          <w:rtl/>
        </w:rPr>
        <w:t xml:space="preserve"> מורידים</w:t>
      </w:r>
      <w:r w:rsidR="00980F5A" w:rsidRPr="00270114">
        <w:rPr>
          <w:rFonts w:ascii="FbShefa" w:hAnsi="FbShefa"/>
          <w:sz w:val="11"/>
          <w:rtl/>
        </w:rPr>
        <w:t>.</w:t>
      </w:r>
    </w:p>
    <w:p w14:paraId="4522832F" w14:textId="77777777" w:rsidR="009C3CB4" w:rsidRPr="00270114" w:rsidRDefault="009C3CB4" w:rsidP="009C3CB4">
      <w:pPr>
        <w:spacing w:line="240" w:lineRule="auto"/>
        <w:rPr>
          <w:rFonts w:ascii="FbShefa" w:hAnsi="FbShefa"/>
          <w:i/>
          <w:iCs/>
          <w:sz w:val="11"/>
          <w:rtl/>
        </w:rPr>
      </w:pPr>
    </w:p>
    <w:p w14:paraId="580F7997" w14:textId="77777777" w:rsidR="009C3CB4" w:rsidRPr="00270114" w:rsidRDefault="009C3CB4" w:rsidP="00EB6F7B">
      <w:pPr>
        <w:pStyle w:val="2"/>
        <w:rPr>
          <w:rFonts w:ascii="FbShefa" w:hAnsi="FbShefa"/>
          <w:color w:val="7C5F1D"/>
          <w:rtl/>
        </w:rPr>
      </w:pPr>
      <w:r w:rsidRPr="00270114">
        <w:rPr>
          <w:rFonts w:ascii="FbShefa" w:hAnsi="FbShefa"/>
          <w:color w:val="7C5F1D"/>
          <w:rtl/>
        </w:rPr>
        <w:t xml:space="preserve">שבוי שהניח </w:t>
      </w:r>
    </w:p>
    <w:p w14:paraId="1387C6FE" w14:textId="22F53908"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בתחילה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יורדין לנכסיו ומעמידין אפוטרופוס, וקוצר ובוצר וגודר ומוסק</w:t>
      </w:r>
      <w:r w:rsidR="00980F5A" w:rsidRPr="00270114">
        <w:rPr>
          <w:rFonts w:ascii="FbShefa" w:hAnsi="FbShefa"/>
          <w:sz w:val="11"/>
          <w:rtl/>
        </w:rPr>
        <w:t>.</w:t>
      </w:r>
    </w:p>
    <w:p w14:paraId="526280CC" w14:textId="77777777" w:rsidR="004D0030" w:rsidRPr="001B3037" w:rsidRDefault="004D0030" w:rsidP="009C3CB4">
      <w:pPr>
        <w:spacing w:line="240" w:lineRule="auto"/>
        <w:rPr>
          <w:rFonts w:ascii="FbShefa" w:hAnsi="FbShefa"/>
          <w:b/>
          <w:bCs/>
          <w:color w:val="3B2F2A" w:themeColor="text2" w:themeShade="80"/>
          <w:sz w:val="11"/>
          <w:rtl/>
        </w:rPr>
      </w:pPr>
    </w:p>
    <w:p w14:paraId="13A24784" w14:textId="0554FFFB"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אחר כך</w:t>
      </w:r>
      <w:r w:rsidR="00980F5A" w:rsidRPr="00270114">
        <w:rPr>
          <w:rFonts w:ascii="FbShefa" w:hAnsi="FbShefa"/>
          <w:sz w:val="11"/>
          <w:rtl/>
        </w:rPr>
        <w:t>.</w:t>
      </w:r>
      <w:r w:rsidRPr="00270114">
        <w:rPr>
          <w:rFonts w:ascii="FbShefa" w:hAnsi="FbShefa"/>
          <w:sz w:val="11"/>
          <w:rtl/>
        </w:rPr>
        <w:t xml:space="preserve"> מורידין קרוב לנכסיו</w:t>
      </w:r>
      <w:r w:rsidR="00980F5A" w:rsidRPr="00270114">
        <w:rPr>
          <w:rFonts w:ascii="FbShefa" w:hAnsi="FbShefa"/>
          <w:sz w:val="11"/>
          <w:rtl/>
        </w:rPr>
        <w:t>.</w:t>
      </w:r>
    </w:p>
    <w:p w14:paraId="5B3AF6FD" w14:textId="7E9DB4F0"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אפוטרופא</w:t>
      </w:r>
      <w:r w:rsidR="00980F5A" w:rsidRPr="00270114">
        <w:rPr>
          <w:rFonts w:ascii="FbShefa" w:hAnsi="FbShefa"/>
          <w:sz w:val="11"/>
          <w:rtl/>
        </w:rPr>
        <w:t>.</w:t>
      </w:r>
      <w:r w:rsidRPr="00270114">
        <w:rPr>
          <w:rFonts w:ascii="FbShefa" w:hAnsi="FbShefa"/>
          <w:sz w:val="11"/>
          <w:rtl/>
        </w:rPr>
        <w:t xml:space="preserve"> לעולם לא מוקמינן</w:t>
      </w:r>
      <w:r w:rsidR="00980F5A" w:rsidRPr="00270114">
        <w:rPr>
          <w:rFonts w:ascii="FbShefa" w:hAnsi="FbShefa"/>
          <w:sz w:val="11"/>
          <w:rtl/>
        </w:rPr>
        <w:t>.</w:t>
      </w:r>
      <w:r w:rsidR="00331B6B" w:rsidRPr="00270114">
        <w:rPr>
          <w:rFonts w:ascii="FbShefa" w:hAnsi="FbShefa"/>
          <w:sz w:val="11"/>
          <w:rtl/>
        </w:rPr>
        <w:t xml:space="preserve"> </w:t>
      </w:r>
      <w:r w:rsidR="00EB6F7B"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EB6F7B" w:rsidRPr="00270114">
        <w:rPr>
          <w:rFonts w:ascii="FbShefa" w:hAnsi="FbShefa"/>
          <w:sz w:val="11"/>
          <w:rtl/>
        </w:rPr>
        <w:t>ד</w:t>
      </w:r>
      <w:r w:rsidRPr="00270114">
        <w:rPr>
          <w:rFonts w:ascii="FbShefa" w:hAnsi="FbShefa"/>
          <w:sz w:val="11"/>
          <w:rtl/>
        </w:rPr>
        <w:t>אפוטרופא לדיקנני לא מוקמינן</w:t>
      </w:r>
      <w:r w:rsidR="00980F5A" w:rsidRPr="00270114">
        <w:rPr>
          <w:rFonts w:ascii="FbShefa" w:hAnsi="FbShefa"/>
          <w:sz w:val="11"/>
          <w:rtl/>
        </w:rPr>
        <w:t>.</w:t>
      </w:r>
    </w:p>
    <w:p w14:paraId="54998A4C" w14:textId="14D219F8" w:rsidR="009C3CB4" w:rsidRPr="00270114" w:rsidRDefault="009C3CB4" w:rsidP="009C3CB4">
      <w:pPr>
        <w:spacing w:line="240" w:lineRule="auto"/>
        <w:rPr>
          <w:rFonts w:ascii="FbShefa" w:hAnsi="FbShefa"/>
          <w:sz w:val="11"/>
          <w:rtl/>
        </w:rPr>
      </w:pPr>
    </w:p>
    <w:p w14:paraId="215B6A8A"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קטן</w:t>
      </w:r>
    </w:p>
    <w:p w14:paraId="4B12FD4F" w14:textId="77777777" w:rsidR="009C3CB4" w:rsidRPr="00270114" w:rsidRDefault="009C3CB4" w:rsidP="00EB6F7B">
      <w:pPr>
        <w:pStyle w:val="3"/>
        <w:rPr>
          <w:rFonts w:ascii="FbShefa" w:hAnsi="FbShefa"/>
          <w:color w:val="7C5F1D"/>
          <w:rtl/>
        </w:rPr>
      </w:pPr>
      <w:r w:rsidRPr="00270114">
        <w:rPr>
          <w:rFonts w:ascii="FbShefa" w:hAnsi="FbShefa"/>
          <w:color w:val="7C5F1D"/>
          <w:rtl/>
        </w:rPr>
        <w:t>אין מורידין:</w:t>
      </w:r>
    </w:p>
    <w:p w14:paraId="328C9CFC" w14:textId="663446D4"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קטן לנכסי שבוי</w:t>
      </w:r>
      <w:r w:rsidR="00980F5A" w:rsidRPr="00270114">
        <w:rPr>
          <w:rFonts w:ascii="FbShefa" w:hAnsi="FbShefa"/>
          <w:sz w:val="11"/>
          <w:rtl/>
        </w:rPr>
        <w:t>.</w:t>
      </w:r>
      <w:r w:rsidRPr="00270114">
        <w:rPr>
          <w:rFonts w:ascii="FbShefa" w:hAnsi="FbShefa"/>
          <w:sz w:val="11"/>
          <w:rtl/>
        </w:rPr>
        <w:t xml:space="preserve"> דלמא מפסיד להו</w:t>
      </w:r>
      <w:r w:rsidR="00980F5A" w:rsidRPr="00270114">
        <w:rPr>
          <w:rFonts w:ascii="FbShefa" w:hAnsi="FbShefa"/>
          <w:sz w:val="11"/>
          <w:rtl/>
        </w:rPr>
        <w:t>.</w:t>
      </w:r>
    </w:p>
    <w:p w14:paraId="3B5B330E" w14:textId="2E8C885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ולא קרוב מחמת קרוב</w:t>
      </w:r>
      <w:r w:rsidR="00980F5A" w:rsidRPr="00270114">
        <w:rPr>
          <w:rFonts w:ascii="FbShefa" w:hAnsi="FbShefa"/>
          <w:sz w:val="11"/>
          <w:rtl/>
        </w:rPr>
        <w:t>.</w:t>
      </w:r>
      <w:r w:rsidRPr="00270114">
        <w:rPr>
          <w:rFonts w:ascii="FbShefa" w:hAnsi="FbShefa"/>
          <w:sz w:val="11"/>
          <w:rtl/>
        </w:rPr>
        <w:t xml:space="preserve"> לנכסי קטן באחי מאימא</w:t>
      </w:r>
      <w:r w:rsidR="00980F5A" w:rsidRPr="00270114">
        <w:rPr>
          <w:rFonts w:ascii="FbShefa" w:hAnsi="FbShefa"/>
          <w:sz w:val="11"/>
          <w:rtl/>
        </w:rPr>
        <w:t>.</w:t>
      </w:r>
    </w:p>
    <w:p w14:paraId="255EC70D" w14:textId="08D9BDE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ולא קרוב לנכסי קטן</w:t>
      </w:r>
      <w:r w:rsidR="00980F5A" w:rsidRPr="00270114">
        <w:rPr>
          <w:rFonts w:ascii="FbShefa" w:hAnsi="FbShefa"/>
          <w:sz w:val="11"/>
          <w:rtl/>
        </w:rPr>
        <w:t>.</w:t>
      </w:r>
      <w:r w:rsidRPr="00270114">
        <w:rPr>
          <w:rFonts w:ascii="FbShefa" w:hAnsi="FbShefa"/>
          <w:sz w:val="11"/>
          <w:rtl/>
        </w:rPr>
        <w:t xml:space="preserve"> כיון דלא מחי, אתי לאחזוקי ביה</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ש"מ</w:t>
      </w:r>
      <w:r w:rsidR="00980F5A" w:rsidRPr="001B3037">
        <w:rPr>
          <w:rFonts w:ascii="FbShefa" w:hAnsi="FbShefa"/>
          <w:b/>
          <w:bCs/>
          <w:color w:val="3B2F2A" w:themeColor="text2" w:themeShade="80"/>
          <w:sz w:val="11"/>
          <w:rtl/>
        </w:rPr>
        <w:t>.</w:t>
      </w:r>
      <w:r w:rsidRPr="00270114">
        <w:rPr>
          <w:rFonts w:ascii="FbShefa" w:hAnsi="FbShefa"/>
          <w:sz w:val="11"/>
          <w:rtl/>
        </w:rPr>
        <w:t xml:space="preserve"> אין מחזיקין בנכסי קטן, ואפילו הגדיל</w:t>
      </w:r>
      <w:r w:rsidR="00980F5A" w:rsidRPr="00270114">
        <w:rPr>
          <w:rFonts w:ascii="FbShefa" w:hAnsi="FbShefa"/>
          <w:sz w:val="11"/>
          <w:rtl/>
        </w:rPr>
        <w:t>.</w:t>
      </w:r>
    </w:p>
    <w:p w14:paraId="4754749F" w14:textId="34C2846B" w:rsidR="009C3CB4" w:rsidRPr="00270114" w:rsidRDefault="009C3CB4" w:rsidP="00794C1A">
      <w:pPr>
        <w:pStyle w:val="1"/>
        <w:rPr>
          <w:rFonts w:ascii="FbShefa" w:hAnsi="FbShefa"/>
          <w:rtl/>
        </w:rPr>
      </w:pPr>
      <w:r w:rsidRPr="00270114">
        <w:rPr>
          <w:rFonts w:ascii="FbShefa" w:hAnsi="FbShefa"/>
          <w:sz w:val="11"/>
          <w:rtl/>
        </w:rPr>
        <w:t>לט</w:t>
      </w:r>
      <w:r w:rsidR="00B36BF2" w:rsidRPr="00270114">
        <w:rPr>
          <w:rFonts w:ascii="FbShefa" w:hAnsi="FbShefa"/>
          <w:sz w:val="11"/>
          <w:rtl/>
        </w:rPr>
        <w:t>, ב</w:t>
      </w:r>
    </w:p>
    <w:p w14:paraId="6A335AB2" w14:textId="77777777" w:rsidR="00C50BE2" w:rsidRPr="00270114" w:rsidRDefault="009C3CB4" w:rsidP="00C50BE2">
      <w:pPr>
        <w:pStyle w:val="3"/>
        <w:rPr>
          <w:rFonts w:ascii="FbShefa" w:hAnsi="FbShefa"/>
          <w:color w:val="7C5F1D"/>
          <w:rtl/>
        </w:rPr>
      </w:pPr>
      <w:r w:rsidRPr="00270114">
        <w:rPr>
          <w:rFonts w:ascii="FbShefa" w:hAnsi="FbShefa"/>
          <w:color w:val="7C5F1D"/>
          <w:rtl/>
        </w:rPr>
        <w:t>מחלוקת</w:t>
      </w:r>
      <w:r w:rsidR="00C50BE2" w:rsidRPr="00270114">
        <w:rPr>
          <w:rFonts w:ascii="FbShefa" w:hAnsi="FbShefa"/>
          <w:color w:val="7C5F1D"/>
          <w:rtl/>
        </w:rPr>
        <w:t xml:space="preserve"> האם מורידים:</w:t>
      </w:r>
    </w:p>
    <w:p w14:paraId="6A1D0C9F" w14:textId="30F47562" w:rsidR="00433741" w:rsidRPr="00270114" w:rsidRDefault="00C50BE2" w:rsidP="009C3CB4">
      <w:pPr>
        <w:spacing w:line="240" w:lineRule="auto"/>
        <w:rPr>
          <w:rFonts w:ascii="FbShefa" w:hAnsi="FbShefa"/>
          <w:sz w:val="11"/>
          <w:rtl/>
        </w:rPr>
      </w:pPr>
      <w:r w:rsidRPr="001B3037">
        <w:rPr>
          <w:rFonts w:ascii="FbShefa" w:hAnsi="FbShefa"/>
          <w:b/>
          <w:bCs/>
          <w:color w:val="3B2F2A" w:themeColor="text2" w:themeShade="80"/>
          <w:sz w:val="11"/>
          <w:rtl/>
        </w:rPr>
        <w:t>כגון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אחי דאמא</w:t>
      </w:r>
      <w:r w:rsidR="00980F5A" w:rsidRPr="00270114">
        <w:rPr>
          <w:rFonts w:ascii="FbShefa" w:hAnsi="FbShefa"/>
          <w:sz w:val="11"/>
          <w:rtl/>
        </w:rPr>
        <w:t>.</w:t>
      </w:r>
    </w:p>
    <w:p w14:paraId="2394FF2A" w14:textId="3D9A9BAF" w:rsidR="00433741" w:rsidRPr="00270114" w:rsidRDefault="00C50BE2" w:rsidP="009C3CB4">
      <w:pPr>
        <w:spacing w:line="240" w:lineRule="auto"/>
        <w:rPr>
          <w:rFonts w:ascii="FbShefa" w:hAnsi="FbShefa"/>
          <w:sz w:val="11"/>
          <w:rtl/>
        </w:rPr>
      </w:pPr>
      <w:r w:rsidRPr="001B3037">
        <w:rPr>
          <w:rFonts w:ascii="FbShefa" w:hAnsi="FbShefa"/>
          <w:b/>
          <w:bCs/>
          <w:color w:val="3B2F2A" w:themeColor="text2" w:themeShade="80"/>
          <w:sz w:val="11"/>
          <w:rtl/>
        </w:rPr>
        <w:t>או</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בבתי</w:t>
      </w:r>
      <w:r w:rsidR="00980F5A" w:rsidRPr="00270114">
        <w:rPr>
          <w:rFonts w:ascii="FbShefa" w:hAnsi="FbShefa"/>
          <w:sz w:val="11"/>
          <w:rtl/>
        </w:rPr>
        <w:t>.</w:t>
      </w:r>
    </w:p>
    <w:p w14:paraId="0E0AE157" w14:textId="6B5840AC" w:rsidR="009C3CB4" w:rsidRPr="00270114" w:rsidRDefault="00C50BE2" w:rsidP="009C3CB4">
      <w:pPr>
        <w:spacing w:line="240" w:lineRule="auto"/>
        <w:rPr>
          <w:rFonts w:ascii="FbShefa" w:hAnsi="FbShefa"/>
          <w:sz w:val="11"/>
          <w:rtl/>
        </w:rPr>
      </w:pPr>
      <w:r w:rsidRPr="001B3037">
        <w:rPr>
          <w:rFonts w:ascii="FbShefa" w:hAnsi="FbShefa"/>
          <w:b/>
          <w:bCs/>
          <w:color w:val="3B2F2A" w:themeColor="text2" w:themeShade="80"/>
          <w:sz w:val="11"/>
          <w:rtl/>
        </w:rPr>
        <w:t>או</w:t>
      </w:r>
      <w:r w:rsidR="00980F5A" w:rsidRPr="00270114">
        <w:rPr>
          <w:rFonts w:ascii="FbShefa" w:hAnsi="FbShefa"/>
          <w:sz w:val="11"/>
          <w:rtl/>
        </w:rPr>
        <w:t>.</w:t>
      </w:r>
      <w:r w:rsidR="009C3CB4" w:rsidRPr="00270114">
        <w:rPr>
          <w:rFonts w:ascii="FbShefa" w:hAnsi="FbShefa"/>
          <w:sz w:val="11"/>
          <w:rtl/>
        </w:rPr>
        <w:t xml:space="preserve"> </w:t>
      </w:r>
      <w:r w:rsidRPr="00270114">
        <w:rPr>
          <w:rFonts w:ascii="FbShefa" w:hAnsi="FbShefa"/>
          <w:sz w:val="11"/>
          <w:rtl/>
        </w:rPr>
        <w:t>ד</w:t>
      </w:r>
      <w:r w:rsidR="009C3CB4" w:rsidRPr="00270114">
        <w:rPr>
          <w:rFonts w:ascii="FbShefa" w:hAnsi="FbShefa"/>
          <w:sz w:val="11"/>
          <w:rtl/>
        </w:rPr>
        <w:t>עביד עיטדא</w:t>
      </w:r>
      <w:r w:rsidRPr="00270114">
        <w:rPr>
          <w:rFonts w:ascii="FbShefa" w:hAnsi="FbShefa"/>
          <w:sz w:val="11"/>
          <w:rtl/>
        </w:rPr>
        <w:t>,</w:t>
      </w:r>
      <w:r w:rsidR="009C3CB4" w:rsidRPr="00270114">
        <w:rPr>
          <w:rFonts w:ascii="FbShefa" w:hAnsi="FbShefa"/>
          <w:sz w:val="11"/>
          <w:rtl/>
        </w:rPr>
        <w:t xml:space="preserve"> דאיכא קלא</w:t>
      </w:r>
      <w:r w:rsidR="00980F5A" w:rsidRPr="00270114">
        <w:rPr>
          <w:rFonts w:ascii="FbShefa" w:hAnsi="FbShefa"/>
          <w:sz w:val="11"/>
          <w:rtl/>
        </w:rPr>
        <w:t>.</w:t>
      </w:r>
    </w:p>
    <w:p w14:paraId="52737775" w14:textId="77777777" w:rsidR="009C3CB4" w:rsidRPr="00270114" w:rsidRDefault="009C3CB4" w:rsidP="009C3CB4">
      <w:pPr>
        <w:spacing w:line="240" w:lineRule="auto"/>
        <w:rPr>
          <w:rFonts w:ascii="FbShefa" w:hAnsi="FbShefa"/>
          <w:i/>
          <w:iCs/>
          <w:sz w:val="11"/>
          <w:rtl/>
        </w:rPr>
      </w:pPr>
    </w:p>
    <w:p w14:paraId="32BAADD4"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מעשה דסבתא</w:t>
      </w:r>
    </w:p>
    <w:p w14:paraId="3EAB6E30" w14:textId="5AA59FB0" w:rsidR="009C3CB4" w:rsidRPr="00270114" w:rsidRDefault="009C3CB4" w:rsidP="00C50BE2">
      <w:pPr>
        <w:pStyle w:val="3"/>
        <w:rPr>
          <w:rFonts w:ascii="FbShefa" w:hAnsi="FbShefa"/>
          <w:color w:val="7C5F1D"/>
          <w:rtl/>
        </w:rPr>
      </w:pPr>
      <w:r w:rsidRPr="00270114">
        <w:rPr>
          <w:rFonts w:ascii="FbShefa" w:hAnsi="FbShefa"/>
          <w:color w:val="7C5F1D"/>
          <w:rtl/>
        </w:rPr>
        <w:t>המעשה</w:t>
      </w:r>
      <w:r w:rsidR="00C50BE2" w:rsidRPr="00270114">
        <w:rPr>
          <w:rFonts w:ascii="FbShefa" w:hAnsi="FbShefa"/>
          <w:color w:val="7C5F1D"/>
          <w:rtl/>
        </w:rPr>
        <w:t>:</w:t>
      </w:r>
    </w:p>
    <w:p w14:paraId="792CBF7A" w14:textId="65710A9E"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אישתבאי</w:t>
      </w:r>
      <w:r w:rsidR="00980F5A" w:rsidRPr="00270114">
        <w:rPr>
          <w:rFonts w:ascii="FbShefa" w:hAnsi="FbShefa"/>
          <w:sz w:val="11"/>
          <w:rtl/>
        </w:rPr>
        <w:t>.</w:t>
      </w:r>
      <w:r w:rsidRPr="00270114">
        <w:rPr>
          <w:rFonts w:ascii="FbShefa" w:hAnsi="FbShefa"/>
          <w:sz w:val="11"/>
          <w:rtl/>
        </w:rPr>
        <w:t xml:space="preserve"> סבתא וחדא ברתא</w:t>
      </w:r>
      <w:r w:rsidR="00980F5A" w:rsidRPr="00270114">
        <w:rPr>
          <w:rFonts w:ascii="FbShefa" w:hAnsi="FbShefa"/>
          <w:sz w:val="11"/>
          <w:rtl/>
        </w:rPr>
        <w:t>.</w:t>
      </w:r>
    </w:p>
    <w:p w14:paraId="45E0619F" w14:textId="7853439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חדא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שכיבא ושבקה ינוקא</w:t>
      </w:r>
      <w:r w:rsidR="00980F5A" w:rsidRPr="00270114">
        <w:rPr>
          <w:rFonts w:ascii="FbShefa" w:hAnsi="FbShefa"/>
          <w:sz w:val="11"/>
          <w:rtl/>
        </w:rPr>
        <w:t>.</w:t>
      </w:r>
    </w:p>
    <w:p w14:paraId="4A8F62E8" w14:textId="476B785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חדא</w:t>
      </w:r>
      <w:r w:rsidR="00980F5A" w:rsidRPr="001B3037">
        <w:rPr>
          <w:rFonts w:ascii="FbShefa" w:hAnsi="FbShefa"/>
          <w:b/>
          <w:bCs/>
          <w:color w:val="3B2F2A" w:themeColor="text2" w:themeShade="80"/>
          <w:sz w:val="11"/>
          <w:rtl/>
        </w:rPr>
        <w:t>.</w:t>
      </w:r>
      <w:r w:rsidRPr="00270114">
        <w:rPr>
          <w:rFonts w:ascii="FbShefa" w:hAnsi="FbShefa"/>
          <w:sz w:val="11"/>
          <w:rtl/>
        </w:rPr>
        <w:t xml:space="preserve"> קיימא</w:t>
      </w:r>
      <w:r w:rsidR="00980F5A" w:rsidRPr="00270114">
        <w:rPr>
          <w:rFonts w:ascii="FbShefa" w:hAnsi="FbShefa"/>
          <w:sz w:val="11"/>
          <w:rtl/>
        </w:rPr>
        <w:t>.</w:t>
      </w:r>
    </w:p>
    <w:p w14:paraId="62DC3B75" w14:textId="4C0DDACA" w:rsidR="00C50BE2" w:rsidRPr="00270114" w:rsidRDefault="00C50BE2" w:rsidP="009C3CB4">
      <w:pPr>
        <w:spacing w:line="240" w:lineRule="auto"/>
        <w:rPr>
          <w:rFonts w:ascii="FbShefa" w:hAnsi="FbShefa"/>
          <w:i/>
          <w:iCs/>
          <w:sz w:val="11"/>
          <w:rtl/>
        </w:rPr>
      </w:pPr>
    </w:p>
    <w:p w14:paraId="615DBEE3" w14:textId="35E1DFBB" w:rsidR="009C3CB4" w:rsidRPr="00270114" w:rsidRDefault="009C3CB4" w:rsidP="00C50BE2">
      <w:pPr>
        <w:pStyle w:val="3"/>
        <w:rPr>
          <w:rFonts w:ascii="FbShefa" w:hAnsi="FbShefa"/>
          <w:color w:val="7C5F1D"/>
          <w:rtl/>
        </w:rPr>
      </w:pPr>
      <w:r w:rsidRPr="00270114">
        <w:rPr>
          <w:rFonts w:ascii="FbShefa" w:hAnsi="FbShefa"/>
          <w:color w:val="7C5F1D"/>
          <w:rtl/>
        </w:rPr>
        <w:t>היכי נעביד</w:t>
      </w:r>
      <w:r w:rsidR="00C50BE2" w:rsidRPr="00270114">
        <w:rPr>
          <w:rFonts w:ascii="FbShefa" w:hAnsi="FbShefa"/>
          <w:color w:val="7C5F1D"/>
          <w:rtl/>
        </w:rPr>
        <w:t>:</w:t>
      </w:r>
    </w:p>
    <w:p w14:paraId="0EC305D4" w14:textId="6EAF878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w:t>
      </w:r>
      <w:r w:rsidR="00C50BE2" w:rsidRPr="001B3037">
        <w:rPr>
          <w:rFonts w:ascii="FbShefa" w:hAnsi="FbShefa"/>
          <w:b/>
          <w:bCs/>
          <w:color w:val="3B2F2A" w:themeColor="text2" w:themeShade="80"/>
          <w:sz w:val="11"/>
          <w:rtl/>
        </w:rPr>
        <w:t>י אפשר</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לה</w:t>
      </w:r>
      <w:r w:rsidR="007B272E" w:rsidRPr="00270114">
        <w:rPr>
          <w:rFonts w:ascii="FbShefa" w:hAnsi="FbShefa"/>
          <w:sz w:val="11"/>
          <w:rtl/>
        </w:rPr>
        <w:t>ביא ל</w:t>
      </w:r>
      <w:r w:rsidRPr="00270114">
        <w:rPr>
          <w:rFonts w:ascii="FbShefa" w:hAnsi="FbShefa"/>
          <w:sz w:val="11"/>
          <w:rtl/>
        </w:rPr>
        <w:t>אחות</w:t>
      </w:r>
      <w:r w:rsidR="00980F5A" w:rsidRPr="00270114">
        <w:rPr>
          <w:rFonts w:ascii="FbShefa" w:hAnsi="FbShefa"/>
          <w:sz w:val="11"/>
          <w:rtl/>
        </w:rPr>
        <w:t>.</w:t>
      </w:r>
    </w:p>
    <w:p w14:paraId="60ECF82F" w14:textId="16D7DC1E"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דלמא</w:t>
      </w:r>
      <w:r w:rsidR="00980F5A" w:rsidRPr="00270114">
        <w:rPr>
          <w:rFonts w:ascii="FbShefa" w:hAnsi="FbShefa"/>
          <w:sz w:val="11"/>
          <w:rtl/>
        </w:rPr>
        <w:t>.</w:t>
      </w:r>
      <w:r w:rsidRPr="00270114">
        <w:rPr>
          <w:rFonts w:ascii="FbShefa" w:hAnsi="FbShefa"/>
          <w:sz w:val="11"/>
          <w:rtl/>
        </w:rPr>
        <w:t xml:space="preserve"> שכיבא סבתא, ואין מורידין קרוב לנכסי קטן</w:t>
      </w:r>
      <w:r w:rsidR="00980F5A" w:rsidRPr="00270114">
        <w:rPr>
          <w:rFonts w:ascii="FbShefa" w:hAnsi="FbShefa"/>
          <w:sz w:val="11"/>
          <w:rtl/>
        </w:rPr>
        <w:t>.</w:t>
      </w:r>
    </w:p>
    <w:p w14:paraId="28EC565D" w14:textId="6AC349A4" w:rsidR="00C50BE2" w:rsidRPr="00270114" w:rsidRDefault="00C50BE2" w:rsidP="009C3CB4">
      <w:pPr>
        <w:spacing w:line="240" w:lineRule="auto"/>
        <w:rPr>
          <w:rFonts w:ascii="FbShefa" w:hAnsi="FbShefa"/>
          <w:sz w:val="11"/>
          <w:rtl/>
        </w:rPr>
      </w:pPr>
    </w:p>
    <w:p w14:paraId="7EDABB77" w14:textId="6F74719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w:t>
      </w:r>
      <w:r w:rsidR="00C50BE2" w:rsidRPr="001B3037">
        <w:rPr>
          <w:rFonts w:ascii="FbShefa" w:hAnsi="FbShefa"/>
          <w:b/>
          <w:bCs/>
          <w:color w:val="3B2F2A" w:themeColor="text2" w:themeShade="80"/>
          <w:sz w:val="11"/>
          <w:rtl/>
        </w:rPr>
        <w:t>י אפשר</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לה</w:t>
      </w:r>
      <w:r w:rsidR="007B272E" w:rsidRPr="00270114">
        <w:rPr>
          <w:rFonts w:ascii="FbShefa" w:hAnsi="FbShefa"/>
          <w:sz w:val="11"/>
          <w:rtl/>
        </w:rPr>
        <w:t>ביא ל</w:t>
      </w:r>
      <w:r w:rsidRPr="00270114">
        <w:rPr>
          <w:rFonts w:ascii="FbShefa" w:hAnsi="FbShefa"/>
          <w:sz w:val="11"/>
          <w:rtl/>
        </w:rPr>
        <w:t>ינוקא</w:t>
      </w:r>
      <w:r w:rsidR="00980F5A" w:rsidRPr="00270114">
        <w:rPr>
          <w:rFonts w:ascii="FbShefa" w:hAnsi="FbShefa"/>
          <w:sz w:val="11"/>
          <w:rtl/>
        </w:rPr>
        <w:t>.</w:t>
      </w:r>
    </w:p>
    <w:p w14:paraId="5F45D8B5" w14:textId="3551516A"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דלמא</w:t>
      </w:r>
      <w:r w:rsidR="00980F5A" w:rsidRPr="001B3037">
        <w:rPr>
          <w:rFonts w:ascii="FbShefa" w:hAnsi="FbShefa"/>
          <w:b/>
          <w:bCs/>
          <w:color w:val="3B2F2A" w:themeColor="text2" w:themeShade="80"/>
          <w:sz w:val="11"/>
          <w:rtl/>
        </w:rPr>
        <w:t>.</w:t>
      </w:r>
      <w:r w:rsidRPr="00270114">
        <w:rPr>
          <w:rFonts w:ascii="FbShefa" w:hAnsi="FbShefa"/>
          <w:sz w:val="11"/>
          <w:rtl/>
        </w:rPr>
        <w:t xml:space="preserve"> לא שכיבא, ואין מורידין קטן לנכסי שבוי</w:t>
      </w:r>
      <w:r w:rsidR="00980F5A" w:rsidRPr="00270114">
        <w:rPr>
          <w:rFonts w:ascii="FbShefa" w:hAnsi="FbShefa"/>
          <w:sz w:val="11"/>
          <w:rtl/>
        </w:rPr>
        <w:t>.</w:t>
      </w:r>
    </w:p>
    <w:p w14:paraId="156355DD" w14:textId="77777777" w:rsidR="00C50BE2" w:rsidRPr="00270114" w:rsidRDefault="00C50BE2" w:rsidP="009C3CB4">
      <w:pPr>
        <w:spacing w:line="240" w:lineRule="auto"/>
        <w:rPr>
          <w:rFonts w:ascii="FbShefa" w:hAnsi="FbShefa"/>
          <w:i/>
          <w:iCs/>
          <w:sz w:val="11"/>
          <w:rtl/>
        </w:rPr>
      </w:pPr>
    </w:p>
    <w:p w14:paraId="1597744B" w14:textId="3146248D" w:rsidR="009C3CB4" w:rsidRPr="001B3037" w:rsidRDefault="00B04ACD" w:rsidP="00C50BE2">
      <w:pPr>
        <w:pStyle w:val="3"/>
        <w:rPr>
          <w:rFonts w:ascii="FbShefa" w:hAnsi="FbShefa"/>
          <w:b/>
          <w:bCs/>
          <w:color w:val="3B2F2A" w:themeColor="text2" w:themeShade="80"/>
          <w:rtl/>
        </w:rPr>
      </w:pPr>
      <w:r w:rsidRPr="00270114">
        <w:rPr>
          <w:rFonts w:ascii="FbShefa" w:hAnsi="FbShefa"/>
          <w:color w:val="7C5F1D"/>
          <w:rtl/>
        </w:rPr>
        <w:t>דעה א</w:t>
      </w:r>
      <w:r w:rsidR="00C50BE2" w:rsidRPr="00270114">
        <w:rPr>
          <w:rFonts w:ascii="FbShefa" w:hAnsi="FbShefa"/>
          <w:color w:val="7C5F1D"/>
          <w:rtl/>
        </w:rPr>
        <w:t>:</w:t>
      </w:r>
    </w:p>
    <w:p w14:paraId="2095CC49" w14:textId="097D5685"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פלגא</w:t>
      </w:r>
      <w:r w:rsidR="00980F5A" w:rsidRPr="001B3037">
        <w:rPr>
          <w:rFonts w:ascii="FbShefa" w:hAnsi="FbShefa"/>
          <w:b/>
          <w:bCs/>
          <w:color w:val="3B2F2A" w:themeColor="text2" w:themeShade="80"/>
          <w:sz w:val="11"/>
          <w:rtl/>
        </w:rPr>
        <w:t>.</w:t>
      </w:r>
      <w:r w:rsidRPr="00270114">
        <w:rPr>
          <w:rFonts w:ascii="FbShefa" w:hAnsi="FbShefa"/>
          <w:sz w:val="11"/>
          <w:rtl/>
        </w:rPr>
        <w:t xml:space="preserve"> מוקמינן אפוטרופא לינוקא</w:t>
      </w:r>
      <w:r w:rsidR="00980F5A" w:rsidRPr="00270114">
        <w:rPr>
          <w:rFonts w:ascii="FbShefa" w:hAnsi="FbShefa"/>
          <w:sz w:val="11"/>
          <w:rtl/>
        </w:rPr>
        <w:t>.</w:t>
      </w:r>
    </w:p>
    <w:p w14:paraId="36968A1F" w14:textId="7687013F" w:rsidR="00B04ACD"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פלגא</w:t>
      </w:r>
      <w:r w:rsidR="00980F5A" w:rsidRPr="001B3037">
        <w:rPr>
          <w:rFonts w:ascii="FbShefa" w:hAnsi="FbShefa"/>
          <w:b/>
          <w:bCs/>
          <w:color w:val="3B2F2A" w:themeColor="text2" w:themeShade="80"/>
          <w:sz w:val="11"/>
          <w:rtl/>
        </w:rPr>
        <w:t>.</w:t>
      </w:r>
      <w:r w:rsidRPr="00270114">
        <w:rPr>
          <w:rFonts w:ascii="FbShefa" w:hAnsi="FbShefa"/>
          <w:sz w:val="11"/>
          <w:rtl/>
        </w:rPr>
        <w:t xml:space="preserve"> יהבינא לאחתא</w:t>
      </w:r>
      <w:r w:rsidR="00980F5A" w:rsidRPr="00270114">
        <w:rPr>
          <w:rFonts w:ascii="FbShefa" w:hAnsi="FbShefa"/>
          <w:sz w:val="11"/>
          <w:rtl/>
        </w:rPr>
        <w:t>.</w:t>
      </w:r>
    </w:p>
    <w:p w14:paraId="7D718A19" w14:textId="77777777" w:rsidR="00B04ACD" w:rsidRPr="00270114" w:rsidRDefault="00B04ACD" w:rsidP="009C3CB4">
      <w:pPr>
        <w:spacing w:line="240" w:lineRule="auto"/>
        <w:rPr>
          <w:rFonts w:ascii="FbShefa" w:hAnsi="FbShefa"/>
          <w:sz w:val="11"/>
          <w:rtl/>
        </w:rPr>
      </w:pPr>
    </w:p>
    <w:p w14:paraId="34FE6EB7" w14:textId="409D4594" w:rsidR="00B04ACD" w:rsidRPr="00270114" w:rsidRDefault="00B04ACD" w:rsidP="00B04ACD">
      <w:pPr>
        <w:pStyle w:val="3"/>
        <w:rPr>
          <w:rFonts w:ascii="FbShefa" w:hAnsi="FbShefa"/>
          <w:color w:val="7C5F1D"/>
          <w:rtl/>
        </w:rPr>
      </w:pPr>
      <w:r w:rsidRPr="00270114">
        <w:rPr>
          <w:rFonts w:ascii="FbShefa" w:hAnsi="FbShefa"/>
          <w:color w:val="7C5F1D"/>
          <w:rtl/>
        </w:rPr>
        <w:t>דעה ב:</w:t>
      </w:r>
    </w:p>
    <w:p w14:paraId="57A17AE2" w14:textId="424CB395" w:rsidR="00433741" w:rsidRPr="00270114" w:rsidRDefault="00B04ACD" w:rsidP="009C3CB4">
      <w:pPr>
        <w:spacing w:line="240" w:lineRule="auto"/>
        <w:rPr>
          <w:rFonts w:ascii="FbShefa" w:hAnsi="FbShefa"/>
          <w:sz w:val="11"/>
          <w:rtl/>
        </w:rPr>
      </w:pPr>
      <w:r w:rsidRPr="001B3037">
        <w:rPr>
          <w:rFonts w:ascii="FbShefa" w:hAnsi="FbShefa"/>
          <w:b/>
          <w:bCs/>
          <w:color w:val="3B2F2A" w:themeColor="text2" w:themeShade="80"/>
          <w:sz w:val="11"/>
          <w:rtl/>
        </w:rPr>
        <w:t>מעמידים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אפוטרופוס להכל</w:t>
      </w:r>
      <w:r w:rsidR="00980F5A" w:rsidRPr="00270114">
        <w:rPr>
          <w:rFonts w:ascii="FbShefa" w:hAnsi="FbShefa"/>
          <w:sz w:val="11"/>
          <w:rtl/>
        </w:rPr>
        <w:t>.</w:t>
      </w:r>
    </w:p>
    <w:p w14:paraId="52E8D948" w14:textId="6A4C082B"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במיגו</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דפלגא דינוקא</w:t>
      </w:r>
      <w:r w:rsidR="00980F5A" w:rsidRPr="00270114">
        <w:rPr>
          <w:rFonts w:ascii="FbShefa" w:hAnsi="FbShefa"/>
          <w:sz w:val="11"/>
          <w:rtl/>
        </w:rPr>
        <w:t>.</w:t>
      </w:r>
    </w:p>
    <w:p w14:paraId="32808259" w14:textId="77777777" w:rsidR="00B04ACD" w:rsidRPr="00270114" w:rsidRDefault="00B04ACD" w:rsidP="009C3CB4">
      <w:pPr>
        <w:spacing w:line="240" w:lineRule="auto"/>
        <w:rPr>
          <w:rFonts w:ascii="FbShefa" w:hAnsi="FbShefa"/>
          <w:i/>
          <w:iCs/>
          <w:sz w:val="11"/>
          <w:rtl/>
        </w:rPr>
      </w:pPr>
    </w:p>
    <w:p w14:paraId="49E47AF1" w14:textId="15830B50" w:rsidR="009C3CB4" w:rsidRPr="00270114" w:rsidRDefault="009C3CB4" w:rsidP="00A95342">
      <w:pPr>
        <w:pStyle w:val="2"/>
        <w:rPr>
          <w:rFonts w:ascii="FbShefa" w:hAnsi="FbShefa"/>
          <w:color w:val="7C5F1D"/>
          <w:rtl/>
        </w:rPr>
      </w:pPr>
      <w:r w:rsidRPr="00270114">
        <w:rPr>
          <w:rFonts w:ascii="FbShefa" w:hAnsi="FbShefa"/>
          <w:color w:val="7C5F1D"/>
          <w:rtl/>
        </w:rPr>
        <w:t xml:space="preserve">לסוף </w:t>
      </w:r>
    </w:p>
    <w:p w14:paraId="772AFD54" w14:textId="6371A74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שמעו</w:t>
      </w:r>
      <w:r w:rsidR="00980F5A" w:rsidRPr="001B3037">
        <w:rPr>
          <w:rFonts w:ascii="FbShefa" w:hAnsi="FbShefa"/>
          <w:b/>
          <w:bCs/>
          <w:color w:val="3B2F2A" w:themeColor="text2" w:themeShade="80"/>
          <w:sz w:val="11"/>
          <w:rtl/>
        </w:rPr>
        <w:t>.</w:t>
      </w:r>
      <w:r w:rsidRPr="00270114">
        <w:rPr>
          <w:rFonts w:ascii="FbShefa" w:hAnsi="FbShefa"/>
          <w:sz w:val="11"/>
          <w:rtl/>
        </w:rPr>
        <w:t xml:space="preserve"> דשכיבא סבתא</w:t>
      </w:r>
      <w:r w:rsidR="00980F5A" w:rsidRPr="00270114">
        <w:rPr>
          <w:rFonts w:ascii="FbShefa" w:hAnsi="FbShefa"/>
          <w:sz w:val="11"/>
          <w:rtl/>
        </w:rPr>
        <w:t>.</w:t>
      </w:r>
    </w:p>
    <w:p w14:paraId="501C2959" w14:textId="713638AE"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תילתא</w:t>
      </w:r>
      <w:r w:rsidR="00980F5A" w:rsidRPr="00270114">
        <w:rPr>
          <w:rFonts w:ascii="FbShefa" w:hAnsi="FbShefa"/>
          <w:sz w:val="11"/>
          <w:rtl/>
        </w:rPr>
        <w:t>.</w:t>
      </w:r>
      <w:r w:rsidRPr="00270114">
        <w:rPr>
          <w:rFonts w:ascii="FbShefa" w:hAnsi="FbShefa"/>
          <w:sz w:val="11"/>
          <w:rtl/>
        </w:rPr>
        <w:t xml:space="preserve"> יהבינן לאחתא</w:t>
      </w:r>
      <w:r w:rsidR="00980F5A" w:rsidRPr="00270114">
        <w:rPr>
          <w:rFonts w:ascii="FbShefa" w:hAnsi="FbShefa"/>
          <w:sz w:val="11"/>
          <w:rtl/>
        </w:rPr>
        <w:t>.</w:t>
      </w:r>
    </w:p>
    <w:p w14:paraId="4A17F5DA" w14:textId="482962B9"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תילתא</w:t>
      </w:r>
      <w:r w:rsidRPr="00270114">
        <w:rPr>
          <w:rFonts w:ascii="FbShefa" w:hAnsi="FbShefa"/>
          <w:sz w:val="11"/>
          <w:rtl/>
        </w:rPr>
        <w:t xml:space="preserve"> יהבינן לינוקא</w:t>
      </w:r>
      <w:r w:rsidR="00980F5A" w:rsidRPr="00270114">
        <w:rPr>
          <w:rFonts w:ascii="FbShefa" w:hAnsi="FbShefa"/>
          <w:sz w:val="11"/>
          <w:rtl/>
        </w:rPr>
        <w:t>.</w:t>
      </w:r>
    </w:p>
    <w:p w14:paraId="1CA53B57" w14:textId="50D809A7"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דנקא</w:t>
      </w:r>
      <w:r w:rsidR="00980F5A" w:rsidRPr="00270114">
        <w:rPr>
          <w:rFonts w:ascii="FbShefa" w:hAnsi="FbShefa"/>
          <w:sz w:val="11"/>
          <w:rtl/>
        </w:rPr>
        <w:t>.</w:t>
      </w:r>
      <w:r w:rsidRPr="00270114">
        <w:rPr>
          <w:rFonts w:ascii="FbShefa" w:hAnsi="FbShefa"/>
          <w:sz w:val="11"/>
          <w:rtl/>
        </w:rPr>
        <w:t xml:space="preserve"> מוקמינן אפוטרופא לינוקא</w:t>
      </w:r>
      <w:r w:rsidR="00980F5A" w:rsidRPr="00270114">
        <w:rPr>
          <w:rFonts w:ascii="FbShefa" w:hAnsi="FbShefa"/>
          <w:sz w:val="11"/>
          <w:rtl/>
        </w:rPr>
        <w:t>.</w:t>
      </w:r>
    </w:p>
    <w:p w14:paraId="746D1C1D" w14:textId="636B0B81" w:rsidR="00A95342" w:rsidRPr="001B3037" w:rsidRDefault="00A95342" w:rsidP="009C3CB4">
      <w:pPr>
        <w:spacing w:line="240" w:lineRule="auto"/>
        <w:rPr>
          <w:rFonts w:ascii="FbShefa" w:hAnsi="FbShefa"/>
          <w:b/>
          <w:bCs/>
          <w:color w:val="3B2F2A" w:themeColor="text2" w:themeShade="80"/>
          <w:sz w:val="11"/>
          <w:rtl/>
        </w:rPr>
      </w:pPr>
    </w:p>
    <w:p w14:paraId="77E86863" w14:textId="427A16D9" w:rsidR="00A95342" w:rsidRPr="00270114" w:rsidRDefault="00A95342" w:rsidP="00A95342">
      <w:pPr>
        <w:pStyle w:val="3"/>
        <w:rPr>
          <w:rFonts w:ascii="FbShefa" w:hAnsi="FbShefa"/>
          <w:color w:val="7C5F1D"/>
          <w:rtl/>
        </w:rPr>
      </w:pPr>
      <w:r w:rsidRPr="00270114">
        <w:rPr>
          <w:rFonts w:ascii="FbShefa" w:hAnsi="FbShefa"/>
          <w:color w:val="7C5F1D"/>
          <w:rtl/>
        </w:rPr>
        <w:t>ועוד דנקא:</w:t>
      </w:r>
    </w:p>
    <w:p w14:paraId="760AB5F0" w14:textId="490D1F61" w:rsidR="00A95342" w:rsidRPr="00270114" w:rsidRDefault="00A95342" w:rsidP="00A95342">
      <w:pPr>
        <w:spacing w:line="240" w:lineRule="auto"/>
        <w:rPr>
          <w:rFonts w:ascii="FbShefa" w:hAnsi="FbShefa"/>
          <w:rtl/>
        </w:rPr>
      </w:pPr>
      <w:r w:rsidRPr="001B3037">
        <w:rPr>
          <w:rFonts w:ascii="FbShefa" w:hAnsi="FbShefa"/>
          <w:b/>
          <w:bCs/>
          <w:color w:val="3B2F2A" w:themeColor="text2" w:themeShade="80"/>
          <w:rtl/>
        </w:rPr>
        <w:t>דעה א</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יהבינא לאחתא</w:t>
      </w:r>
      <w:r w:rsidR="00980F5A" w:rsidRPr="00270114">
        <w:rPr>
          <w:rFonts w:ascii="FbShefa" w:hAnsi="FbShefa"/>
          <w:rtl/>
        </w:rPr>
        <w:t>.</w:t>
      </w:r>
    </w:p>
    <w:p w14:paraId="6575C863" w14:textId="4256D447" w:rsidR="009C3CB4" w:rsidRPr="00270114" w:rsidRDefault="00A95342" w:rsidP="00A95342">
      <w:pPr>
        <w:spacing w:line="240" w:lineRule="auto"/>
        <w:rPr>
          <w:rFonts w:ascii="FbShefa" w:hAnsi="FbShefa"/>
          <w:rtl/>
        </w:rPr>
      </w:pPr>
      <w:r w:rsidRPr="001B3037">
        <w:rPr>
          <w:rFonts w:ascii="FbShefa" w:hAnsi="FbShefa"/>
          <w:b/>
          <w:bCs/>
          <w:color w:val="3B2F2A" w:themeColor="text2" w:themeShade="80"/>
          <w:rtl/>
        </w:rPr>
        <w:t>דעה ב</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מעמידים אפוטרופוס</w:t>
      </w:r>
      <w:r w:rsidR="00980F5A" w:rsidRPr="00270114">
        <w:rPr>
          <w:rFonts w:ascii="FbShefa" w:hAnsi="FbShefa"/>
          <w:rtl/>
        </w:rPr>
        <w:t>.</w:t>
      </w:r>
      <w:r w:rsidR="00331B6B" w:rsidRPr="00270114">
        <w:rPr>
          <w:rFonts w:ascii="FbShefa" w:hAnsi="FbShefa"/>
          <w:rtl/>
        </w:rPr>
        <w:t xml:space="preserve"> </w:t>
      </w:r>
      <w:r w:rsidR="009C3CB4" w:rsidRPr="001B3037">
        <w:rPr>
          <w:rFonts w:ascii="FbShefa" w:hAnsi="FbShefa"/>
          <w:b/>
          <w:bCs/>
          <w:color w:val="3B2F2A" w:themeColor="text2" w:themeShade="80"/>
          <w:rtl/>
        </w:rPr>
        <w:t>במיגו</w:t>
      </w:r>
      <w:r w:rsidR="00980F5A" w:rsidRPr="001B3037">
        <w:rPr>
          <w:rFonts w:ascii="FbShefa" w:hAnsi="FbShefa"/>
          <w:b/>
          <w:bCs/>
          <w:color w:val="3B2F2A" w:themeColor="text2" w:themeShade="80"/>
          <w:rtl/>
        </w:rPr>
        <w:t>.</w:t>
      </w:r>
      <w:r w:rsidR="00331B6B" w:rsidRPr="001B3037">
        <w:rPr>
          <w:rFonts w:ascii="FbShefa" w:hAnsi="FbShefa"/>
          <w:b/>
          <w:bCs/>
          <w:color w:val="3B2F2A" w:themeColor="text2" w:themeShade="80"/>
          <w:rtl/>
        </w:rPr>
        <w:t xml:space="preserve"> </w:t>
      </w:r>
      <w:r w:rsidR="009C3CB4" w:rsidRPr="00270114">
        <w:rPr>
          <w:rFonts w:ascii="FbShefa" w:hAnsi="FbShefa"/>
          <w:rtl/>
        </w:rPr>
        <w:t>דדנקא דינוקא</w:t>
      </w:r>
      <w:r w:rsidR="00980F5A" w:rsidRPr="00270114">
        <w:rPr>
          <w:rFonts w:ascii="FbShefa" w:hAnsi="FbShefa"/>
          <w:rtl/>
        </w:rPr>
        <w:t>.</w:t>
      </w:r>
    </w:p>
    <w:p w14:paraId="054424B8" w14:textId="2B9D0961" w:rsidR="00BA30B1" w:rsidRPr="00270114" w:rsidRDefault="00BA30B1" w:rsidP="00794C1A">
      <w:pPr>
        <w:pStyle w:val="1"/>
        <w:rPr>
          <w:rFonts w:ascii="FbShefa" w:hAnsi="FbShefa"/>
          <w:sz w:val="11"/>
          <w:rtl/>
        </w:rPr>
      </w:pPr>
    </w:p>
    <w:p w14:paraId="3002B804" w14:textId="77777777" w:rsidR="00BA30B1" w:rsidRPr="00270114" w:rsidRDefault="00BA30B1" w:rsidP="00BA30B1">
      <w:pPr>
        <w:pStyle w:val="2"/>
        <w:rPr>
          <w:rFonts w:ascii="FbShefa" w:hAnsi="FbShefa"/>
          <w:color w:val="7C5F1D"/>
          <w:rtl/>
        </w:rPr>
      </w:pPr>
      <w:r w:rsidRPr="00270114">
        <w:rPr>
          <w:rFonts w:ascii="FbShefa" w:hAnsi="FbShefa"/>
          <w:color w:val="7C5F1D"/>
          <w:rtl/>
        </w:rPr>
        <w:t xml:space="preserve">מרי בר איסק </w:t>
      </w:r>
    </w:p>
    <w:p w14:paraId="499E9B4D" w14:textId="7749BC03" w:rsidR="00433741" w:rsidRPr="00270114" w:rsidRDefault="00BA30B1" w:rsidP="00BA30B1">
      <w:pPr>
        <w:rPr>
          <w:rFonts w:ascii="FbShefa" w:hAnsi="FbShefa"/>
          <w:rtl/>
        </w:rPr>
      </w:pPr>
      <w:r w:rsidRPr="001B3037">
        <w:rPr>
          <w:rFonts w:ascii="FbShefa" w:hAnsi="FbShefa"/>
          <w:b/>
          <w:bCs/>
          <w:color w:val="3B2F2A" w:themeColor="text2" w:themeShade="80"/>
          <w:rtl/>
        </w:rPr>
        <w:t>אתא</w:t>
      </w:r>
      <w:r w:rsidR="00980F5A" w:rsidRPr="001B3037">
        <w:rPr>
          <w:rFonts w:ascii="FbShefa" w:hAnsi="FbShefa"/>
          <w:b/>
          <w:bCs/>
          <w:color w:val="3B2F2A" w:themeColor="text2" w:themeShade="80"/>
          <w:rtl/>
        </w:rPr>
        <w:t>.</w:t>
      </w:r>
      <w:r w:rsidRPr="00270114">
        <w:rPr>
          <w:rFonts w:ascii="FbShefa" w:hAnsi="FbShefa"/>
          <w:rtl/>
        </w:rPr>
        <w:t xml:space="preserve"> אחא מבי חוזאי</w:t>
      </w:r>
      <w:r w:rsidR="00980F5A" w:rsidRPr="00270114">
        <w:rPr>
          <w:rFonts w:ascii="FbShefa" w:hAnsi="FbShefa"/>
          <w:rtl/>
        </w:rPr>
        <w:t>.</w:t>
      </w:r>
      <w:r w:rsidRPr="00270114">
        <w:rPr>
          <w:rFonts w:ascii="FbShefa" w:hAnsi="FbShefa"/>
          <w:rtl/>
        </w:rPr>
        <w:t xml:space="preserve"> </w:t>
      </w:r>
      <w:r w:rsidRPr="001B3037">
        <w:rPr>
          <w:rFonts w:ascii="FbShefa" w:hAnsi="FbShefa"/>
          <w:b/>
          <w:bCs/>
          <w:color w:val="3B2F2A" w:themeColor="text2" w:themeShade="80"/>
          <w:rtl/>
        </w:rPr>
        <w:t>אמר</w:t>
      </w:r>
      <w:r w:rsidR="00980F5A" w:rsidRPr="001B3037">
        <w:rPr>
          <w:rFonts w:ascii="FbShefa" w:hAnsi="FbShefa"/>
          <w:b/>
          <w:bCs/>
          <w:color w:val="3B2F2A" w:themeColor="text2" w:themeShade="80"/>
          <w:rtl/>
        </w:rPr>
        <w:t>.</w:t>
      </w:r>
      <w:r w:rsidRPr="00270114">
        <w:rPr>
          <w:rFonts w:ascii="FbShefa" w:hAnsi="FbShefa"/>
          <w:rtl/>
        </w:rPr>
        <w:t xml:space="preserve"> פלוג לי</w:t>
      </w:r>
      <w:r w:rsidR="00980F5A" w:rsidRPr="00270114">
        <w:rPr>
          <w:rFonts w:ascii="FbShefa" w:hAnsi="FbShefa"/>
          <w:rtl/>
        </w:rPr>
        <w:t>.</w:t>
      </w:r>
      <w:r w:rsidRPr="00270114">
        <w:rPr>
          <w:rFonts w:ascii="FbShefa" w:hAnsi="FbShefa"/>
          <w:rtl/>
        </w:rPr>
        <w:t xml:space="preserve"> </w:t>
      </w:r>
      <w:r w:rsidRPr="001B3037">
        <w:rPr>
          <w:rFonts w:ascii="FbShefa" w:hAnsi="FbShefa"/>
          <w:b/>
          <w:bCs/>
          <w:color w:val="3B2F2A" w:themeColor="text2" w:themeShade="80"/>
          <w:rtl/>
        </w:rPr>
        <w:t>אמר</w:t>
      </w:r>
      <w:r w:rsidR="00980F5A" w:rsidRPr="001B3037">
        <w:rPr>
          <w:rFonts w:ascii="FbShefa" w:hAnsi="FbShefa"/>
          <w:b/>
          <w:bCs/>
          <w:color w:val="3B2F2A" w:themeColor="text2" w:themeShade="80"/>
          <w:rtl/>
        </w:rPr>
        <w:t>.</w:t>
      </w:r>
      <w:r w:rsidRPr="00270114">
        <w:rPr>
          <w:rFonts w:ascii="FbShefa" w:hAnsi="FbShefa"/>
          <w:rtl/>
        </w:rPr>
        <w:t xml:space="preserve"> לא ידענא לך</w:t>
      </w:r>
      <w:r w:rsidR="00980F5A" w:rsidRPr="00270114">
        <w:rPr>
          <w:rFonts w:ascii="FbShefa" w:hAnsi="FbShefa"/>
          <w:rtl/>
        </w:rPr>
        <w:t>.</w:t>
      </w:r>
    </w:p>
    <w:p w14:paraId="1F6B27CF" w14:textId="1646278C" w:rsidR="00433741" w:rsidRPr="00270114" w:rsidRDefault="00BA30B1" w:rsidP="00BA30B1">
      <w:pPr>
        <w:rPr>
          <w:rFonts w:ascii="FbShefa" w:hAnsi="FbShefa"/>
          <w:rtl/>
        </w:rPr>
      </w:pPr>
      <w:r w:rsidRPr="001B3037">
        <w:rPr>
          <w:rFonts w:ascii="FbShefa" w:hAnsi="FbShefa"/>
          <w:b/>
          <w:bCs/>
          <w:color w:val="3B2F2A" w:themeColor="text2" w:themeShade="80"/>
          <w:rtl/>
        </w:rPr>
        <w:t>א"ל</w:t>
      </w:r>
      <w:r w:rsidR="00980F5A" w:rsidRPr="001B3037">
        <w:rPr>
          <w:rFonts w:ascii="FbShefa" w:hAnsi="FbShefa"/>
          <w:b/>
          <w:bCs/>
          <w:color w:val="3B2F2A" w:themeColor="text2" w:themeShade="80"/>
          <w:rtl/>
        </w:rPr>
        <w:t>.</w:t>
      </w:r>
      <w:r w:rsidRPr="00270114">
        <w:rPr>
          <w:rFonts w:ascii="FbShefa" w:hAnsi="FbShefa"/>
          <w:rtl/>
        </w:rPr>
        <w:t xml:space="preserve"> שפיר קאמר</w:t>
      </w:r>
      <w:r w:rsidR="00980F5A" w:rsidRPr="00270114">
        <w:rPr>
          <w:rFonts w:ascii="FbShefa" w:hAnsi="FbShefa"/>
          <w:rtl/>
        </w:rPr>
        <w:t>.</w:t>
      </w:r>
      <w:r w:rsidR="00331B6B" w:rsidRPr="00270114">
        <w:rPr>
          <w:rFonts w:ascii="FbShefa" w:hAnsi="FbShefa"/>
          <w:rtl/>
        </w:rPr>
        <w:t xml:space="preserve"> </w:t>
      </w:r>
      <w:r w:rsidR="0079309F" w:rsidRPr="001B3037">
        <w:rPr>
          <w:rFonts w:ascii="FbShefa" w:hAnsi="FbShefa"/>
          <w:b/>
          <w:bCs/>
          <w:color w:val="3B2F2A" w:themeColor="text2" w:themeShade="80"/>
          <w:rtl/>
        </w:rPr>
        <w:t>שנאמר</w:t>
      </w:r>
      <w:r w:rsidR="00980F5A" w:rsidRPr="001B3037">
        <w:rPr>
          <w:rFonts w:ascii="FbShefa" w:hAnsi="FbShefa"/>
          <w:b/>
          <w:bCs/>
          <w:color w:val="3B2F2A" w:themeColor="text2" w:themeShade="80"/>
          <w:rtl/>
        </w:rPr>
        <w:t>.</w:t>
      </w:r>
      <w:r w:rsidR="00331B6B" w:rsidRPr="001B3037">
        <w:rPr>
          <w:rFonts w:ascii="FbShefa" w:hAnsi="FbShefa"/>
          <w:b/>
          <w:bCs/>
          <w:color w:val="3B2F2A" w:themeColor="text2" w:themeShade="80"/>
          <w:rtl/>
        </w:rPr>
        <w:t xml:space="preserve"> </w:t>
      </w:r>
      <w:r w:rsidRPr="00270114">
        <w:rPr>
          <w:rFonts w:ascii="FbShefa" w:hAnsi="FbShefa"/>
          <w:rtl/>
        </w:rPr>
        <w:t>ויכר יוסף את אחיו והם לא הכרוהו</w:t>
      </w:r>
      <w:r w:rsidR="00980F5A" w:rsidRPr="00270114">
        <w:rPr>
          <w:rFonts w:ascii="FbShefa" w:hAnsi="FbShefa"/>
          <w:rtl/>
        </w:rPr>
        <w:t>.</w:t>
      </w:r>
      <w:r w:rsidR="00331B6B" w:rsidRPr="00270114">
        <w:rPr>
          <w:rFonts w:ascii="FbShefa" w:hAnsi="FbShefa"/>
          <w:rtl/>
        </w:rPr>
        <w:t xml:space="preserve"> </w:t>
      </w:r>
      <w:r w:rsidRPr="001B3037">
        <w:rPr>
          <w:rFonts w:ascii="FbShefa" w:hAnsi="FbShefa"/>
          <w:b/>
          <w:bCs/>
          <w:color w:val="3B2F2A" w:themeColor="text2" w:themeShade="80"/>
          <w:rtl/>
        </w:rPr>
        <w:t>מלמד</w:t>
      </w:r>
      <w:r w:rsidR="00980F5A" w:rsidRPr="001B3037">
        <w:rPr>
          <w:rFonts w:ascii="FbShefa" w:hAnsi="FbShefa"/>
          <w:b/>
          <w:bCs/>
          <w:color w:val="3B2F2A" w:themeColor="text2" w:themeShade="80"/>
          <w:rtl/>
        </w:rPr>
        <w:t>.</w:t>
      </w:r>
      <w:r w:rsidR="00331B6B" w:rsidRPr="001B3037">
        <w:rPr>
          <w:rFonts w:ascii="FbShefa" w:hAnsi="FbShefa"/>
          <w:b/>
          <w:bCs/>
          <w:color w:val="3B2F2A" w:themeColor="text2" w:themeShade="80"/>
          <w:rtl/>
        </w:rPr>
        <w:t xml:space="preserve"> </w:t>
      </w:r>
      <w:r w:rsidRPr="00270114">
        <w:rPr>
          <w:rFonts w:ascii="FbShefa" w:hAnsi="FbShefa"/>
          <w:rtl/>
        </w:rPr>
        <w:t>שיצא בלא חתימת זקן ובא בחתימת זקן</w:t>
      </w:r>
      <w:r w:rsidR="00980F5A" w:rsidRPr="00270114">
        <w:rPr>
          <w:rFonts w:ascii="FbShefa" w:hAnsi="FbShefa"/>
          <w:rtl/>
        </w:rPr>
        <w:t>.</w:t>
      </w:r>
    </w:p>
    <w:p w14:paraId="5C5B5AEF" w14:textId="57CA2140" w:rsidR="00433741" w:rsidRPr="00270114" w:rsidRDefault="00BA30B1" w:rsidP="00BA30B1">
      <w:pPr>
        <w:rPr>
          <w:rFonts w:ascii="FbShefa" w:hAnsi="FbShefa"/>
          <w:rtl/>
        </w:rPr>
      </w:pPr>
      <w:r w:rsidRPr="001B3037">
        <w:rPr>
          <w:rFonts w:ascii="FbShefa" w:hAnsi="FbShefa"/>
          <w:b/>
          <w:bCs/>
          <w:color w:val="3B2F2A" w:themeColor="text2" w:themeShade="80"/>
          <w:rtl/>
        </w:rPr>
        <w:t>א"ל</w:t>
      </w:r>
      <w:r w:rsidR="00980F5A" w:rsidRPr="001B3037">
        <w:rPr>
          <w:rFonts w:ascii="FbShefa" w:hAnsi="FbShefa"/>
          <w:b/>
          <w:bCs/>
          <w:color w:val="3B2F2A" w:themeColor="text2" w:themeShade="80"/>
          <w:rtl/>
        </w:rPr>
        <w:t>.</w:t>
      </w:r>
      <w:r w:rsidRPr="00270114">
        <w:rPr>
          <w:rFonts w:ascii="FbShefa" w:hAnsi="FbShefa"/>
          <w:rtl/>
        </w:rPr>
        <w:t xml:space="preserve"> אייתי סהדי דאחוה את</w:t>
      </w:r>
      <w:r w:rsidR="00980F5A" w:rsidRPr="00270114">
        <w:rPr>
          <w:rFonts w:ascii="FbShefa" w:hAnsi="FbShefa"/>
          <w:rtl/>
        </w:rPr>
        <w:t>.</w:t>
      </w:r>
    </w:p>
    <w:p w14:paraId="521EA1B4" w14:textId="0CDAA7DE" w:rsidR="00433741" w:rsidRPr="00270114" w:rsidRDefault="00BA30B1" w:rsidP="00BA30B1">
      <w:pPr>
        <w:rPr>
          <w:rFonts w:ascii="FbShefa" w:hAnsi="FbShefa"/>
          <w:rtl/>
        </w:rPr>
      </w:pPr>
      <w:r w:rsidRPr="001B3037">
        <w:rPr>
          <w:rFonts w:ascii="FbShefa" w:hAnsi="FbShefa"/>
          <w:b/>
          <w:bCs/>
          <w:color w:val="3B2F2A" w:themeColor="text2" w:themeShade="80"/>
          <w:rtl/>
        </w:rPr>
        <w:t>א"ל</w:t>
      </w:r>
      <w:r w:rsidR="00980F5A" w:rsidRPr="001B3037">
        <w:rPr>
          <w:rFonts w:ascii="FbShefa" w:hAnsi="FbShefa"/>
          <w:b/>
          <w:bCs/>
          <w:color w:val="3B2F2A" w:themeColor="text2" w:themeShade="80"/>
          <w:rtl/>
        </w:rPr>
        <w:t>.</w:t>
      </w:r>
      <w:r w:rsidRPr="00270114">
        <w:rPr>
          <w:rFonts w:ascii="FbShefa" w:hAnsi="FbShefa"/>
          <w:rtl/>
        </w:rPr>
        <w:t xml:space="preserve"> דחלי מיניה, דגברא אלימא הוא</w:t>
      </w:r>
      <w:r w:rsidR="00980F5A" w:rsidRPr="00270114">
        <w:rPr>
          <w:rFonts w:ascii="FbShefa" w:hAnsi="FbShefa"/>
          <w:rtl/>
        </w:rPr>
        <w:t>.</w:t>
      </w:r>
    </w:p>
    <w:p w14:paraId="17727CFD" w14:textId="6E52DFDA" w:rsidR="00433741" w:rsidRPr="00270114" w:rsidRDefault="00BA30B1" w:rsidP="00BA30B1">
      <w:pPr>
        <w:rPr>
          <w:rFonts w:ascii="FbShefa" w:hAnsi="FbShefa"/>
          <w:rtl/>
        </w:rPr>
      </w:pPr>
      <w:r w:rsidRPr="001B3037">
        <w:rPr>
          <w:rFonts w:ascii="FbShefa" w:hAnsi="FbShefa"/>
          <w:b/>
          <w:bCs/>
          <w:color w:val="3B2F2A" w:themeColor="text2" w:themeShade="80"/>
          <w:rtl/>
        </w:rPr>
        <w:t>א"ל</w:t>
      </w:r>
      <w:r w:rsidR="00980F5A" w:rsidRPr="001B3037">
        <w:rPr>
          <w:rFonts w:ascii="FbShefa" w:hAnsi="FbShefa"/>
          <w:b/>
          <w:bCs/>
          <w:color w:val="3B2F2A" w:themeColor="text2" w:themeShade="80"/>
          <w:rtl/>
        </w:rPr>
        <w:t>.</w:t>
      </w:r>
      <w:r w:rsidRPr="00270114">
        <w:rPr>
          <w:rFonts w:ascii="FbShefa" w:hAnsi="FbShefa"/>
          <w:rtl/>
        </w:rPr>
        <w:t xml:space="preserve"> זיל אנת אייתי סהדי דלאו אחוך הוא</w:t>
      </w:r>
      <w:r w:rsidR="00980F5A" w:rsidRPr="00270114">
        <w:rPr>
          <w:rFonts w:ascii="FbShefa" w:hAnsi="FbShefa"/>
          <w:rtl/>
        </w:rPr>
        <w:t>.</w:t>
      </w:r>
    </w:p>
    <w:p w14:paraId="2C5706CD" w14:textId="6FDABB75" w:rsidR="00BA30B1" w:rsidRPr="00270114" w:rsidRDefault="00BA30B1" w:rsidP="00BA30B1">
      <w:pPr>
        <w:rPr>
          <w:rFonts w:ascii="FbShefa" w:hAnsi="FbShefa"/>
          <w:rtl/>
        </w:rPr>
      </w:pPr>
      <w:r w:rsidRPr="001B3037">
        <w:rPr>
          <w:rFonts w:ascii="FbShefa" w:hAnsi="FbShefa"/>
          <w:b/>
          <w:bCs/>
          <w:color w:val="3B2F2A" w:themeColor="text2" w:themeShade="80"/>
          <w:rtl/>
        </w:rPr>
        <w:t>א"ל</w:t>
      </w:r>
      <w:r w:rsidR="00980F5A" w:rsidRPr="001B3037">
        <w:rPr>
          <w:rFonts w:ascii="FbShefa" w:hAnsi="FbShefa"/>
          <w:b/>
          <w:bCs/>
          <w:color w:val="3B2F2A" w:themeColor="text2" w:themeShade="80"/>
          <w:rtl/>
        </w:rPr>
        <w:t>.</w:t>
      </w:r>
      <w:r w:rsidRPr="00270114">
        <w:rPr>
          <w:rFonts w:ascii="FbShefa" w:hAnsi="FbShefa"/>
          <w:rtl/>
        </w:rPr>
        <w:t xml:space="preserve"> דינא הכי, המוציא מחבירו עליו הראיה</w:t>
      </w:r>
      <w:r w:rsidR="00980F5A" w:rsidRPr="00270114">
        <w:rPr>
          <w:rFonts w:ascii="FbShefa" w:hAnsi="FbShefa"/>
          <w:rtl/>
        </w:rPr>
        <w:t>.</w:t>
      </w:r>
    </w:p>
    <w:p w14:paraId="73727EAB" w14:textId="50B132B5" w:rsidR="00433741" w:rsidRPr="00270114" w:rsidRDefault="00BA30B1" w:rsidP="00BA30B1">
      <w:pPr>
        <w:rPr>
          <w:rFonts w:ascii="FbShefa" w:hAnsi="FbShefa"/>
          <w:rtl/>
        </w:rPr>
      </w:pPr>
      <w:r w:rsidRPr="001B3037">
        <w:rPr>
          <w:rFonts w:ascii="FbShefa" w:hAnsi="FbShefa"/>
          <w:b/>
          <w:bCs/>
          <w:color w:val="3B2F2A" w:themeColor="text2" w:themeShade="80"/>
          <w:rtl/>
        </w:rPr>
        <w:t>א"ל</w:t>
      </w:r>
      <w:r w:rsidR="00980F5A" w:rsidRPr="001B3037">
        <w:rPr>
          <w:rFonts w:ascii="FbShefa" w:hAnsi="FbShefa"/>
          <w:b/>
          <w:bCs/>
          <w:color w:val="3B2F2A" w:themeColor="text2" w:themeShade="80"/>
          <w:rtl/>
        </w:rPr>
        <w:t>.</w:t>
      </w:r>
      <w:r w:rsidRPr="00270114">
        <w:rPr>
          <w:rFonts w:ascii="FbShefa" w:hAnsi="FbShefa"/>
          <w:rtl/>
        </w:rPr>
        <w:t xml:space="preserve"> הכי דיינינא לך ולכל אלימי דחברך</w:t>
      </w:r>
      <w:r w:rsidR="00980F5A" w:rsidRPr="00270114">
        <w:rPr>
          <w:rFonts w:ascii="FbShefa" w:hAnsi="FbShefa"/>
          <w:rtl/>
        </w:rPr>
        <w:t>.</w:t>
      </w:r>
    </w:p>
    <w:p w14:paraId="7A355BEC" w14:textId="64895A4B" w:rsidR="00BA30B1" w:rsidRPr="00270114" w:rsidRDefault="00BA30B1" w:rsidP="00BA30B1">
      <w:pPr>
        <w:rPr>
          <w:rFonts w:ascii="FbShefa" w:hAnsi="FbShefa"/>
          <w:rtl/>
        </w:rPr>
      </w:pPr>
      <w:r w:rsidRPr="001B3037">
        <w:rPr>
          <w:rFonts w:ascii="FbShefa" w:hAnsi="FbShefa"/>
          <w:b/>
          <w:bCs/>
          <w:color w:val="3B2F2A" w:themeColor="text2" w:themeShade="80"/>
          <w:rtl/>
        </w:rPr>
        <w:t>א"ל</w:t>
      </w:r>
      <w:r w:rsidR="00980F5A" w:rsidRPr="001B3037">
        <w:rPr>
          <w:rFonts w:ascii="FbShefa" w:hAnsi="FbShefa"/>
          <w:b/>
          <w:bCs/>
          <w:color w:val="3B2F2A" w:themeColor="text2" w:themeShade="80"/>
          <w:rtl/>
        </w:rPr>
        <w:t>.</w:t>
      </w:r>
      <w:r w:rsidRPr="00270114">
        <w:rPr>
          <w:rFonts w:ascii="FbShefa" w:hAnsi="FbShefa"/>
          <w:rtl/>
        </w:rPr>
        <w:t xml:space="preserve"> סו"ס אתו סהדי ולא מסהדי</w:t>
      </w:r>
      <w:r w:rsidR="00980F5A" w:rsidRPr="00270114">
        <w:rPr>
          <w:rFonts w:ascii="FbShefa" w:hAnsi="FbShefa"/>
          <w:rtl/>
        </w:rPr>
        <w:t>.</w:t>
      </w:r>
    </w:p>
    <w:p w14:paraId="5E45B882" w14:textId="03CBFF6F" w:rsidR="00433741" w:rsidRPr="00270114" w:rsidRDefault="00BA30B1" w:rsidP="00BA30B1">
      <w:pPr>
        <w:rPr>
          <w:rFonts w:ascii="FbShefa" w:hAnsi="FbShefa"/>
          <w:rtl/>
        </w:rPr>
      </w:pPr>
      <w:r w:rsidRPr="001B3037">
        <w:rPr>
          <w:rFonts w:ascii="FbShefa" w:hAnsi="FbShefa"/>
          <w:b/>
          <w:bCs/>
          <w:color w:val="3B2F2A" w:themeColor="text2" w:themeShade="80"/>
          <w:rtl/>
        </w:rPr>
        <w:t>א"ל</w:t>
      </w:r>
      <w:r w:rsidR="00980F5A" w:rsidRPr="001B3037">
        <w:rPr>
          <w:rFonts w:ascii="FbShefa" w:hAnsi="FbShefa"/>
          <w:b/>
          <w:bCs/>
          <w:color w:val="3B2F2A" w:themeColor="text2" w:themeShade="80"/>
          <w:rtl/>
        </w:rPr>
        <w:t>.</w:t>
      </w:r>
      <w:r w:rsidRPr="00270114">
        <w:rPr>
          <w:rFonts w:ascii="FbShefa" w:hAnsi="FbShefa"/>
          <w:rtl/>
        </w:rPr>
        <w:t xml:space="preserve"> תרתי לא עבדי</w:t>
      </w:r>
      <w:r w:rsidR="00980F5A" w:rsidRPr="00270114">
        <w:rPr>
          <w:rFonts w:ascii="FbShefa" w:hAnsi="FbShefa"/>
          <w:rtl/>
        </w:rPr>
        <w:t>.</w:t>
      </w:r>
    </w:p>
    <w:p w14:paraId="076F1D72" w14:textId="289D2E1A" w:rsidR="00433741" w:rsidRPr="00270114" w:rsidRDefault="00BA30B1" w:rsidP="00BA30B1">
      <w:pPr>
        <w:rPr>
          <w:rFonts w:ascii="FbShefa" w:hAnsi="FbShefa"/>
          <w:rtl/>
        </w:rPr>
      </w:pPr>
      <w:r w:rsidRPr="001B3037">
        <w:rPr>
          <w:rFonts w:ascii="FbShefa" w:hAnsi="FbShefa"/>
          <w:b/>
          <w:bCs/>
          <w:color w:val="3B2F2A" w:themeColor="text2" w:themeShade="80"/>
          <w:rtl/>
        </w:rPr>
        <w:t>לסוף</w:t>
      </w:r>
      <w:r w:rsidR="00980F5A" w:rsidRPr="001B3037">
        <w:rPr>
          <w:rFonts w:ascii="FbShefa" w:hAnsi="FbShefa"/>
          <w:b/>
          <w:bCs/>
          <w:color w:val="3B2F2A" w:themeColor="text2" w:themeShade="80"/>
          <w:rtl/>
        </w:rPr>
        <w:t>.</w:t>
      </w:r>
      <w:r w:rsidRPr="00270114">
        <w:rPr>
          <w:rFonts w:ascii="FbShefa" w:hAnsi="FbShefa"/>
          <w:rtl/>
        </w:rPr>
        <w:t xml:space="preserve"> אתו סהדי דאחוה הוא</w:t>
      </w:r>
      <w:r w:rsidR="00980F5A" w:rsidRPr="00270114">
        <w:rPr>
          <w:rFonts w:ascii="FbShefa" w:hAnsi="FbShefa"/>
          <w:rtl/>
        </w:rPr>
        <w:t>.</w:t>
      </w:r>
    </w:p>
    <w:p w14:paraId="7A61822B" w14:textId="116E4F42" w:rsidR="00BA30B1" w:rsidRPr="00270114" w:rsidRDefault="00BA30B1" w:rsidP="00BA30B1">
      <w:pPr>
        <w:rPr>
          <w:rFonts w:ascii="FbShefa" w:hAnsi="FbShefa"/>
          <w:rtl/>
        </w:rPr>
      </w:pPr>
      <w:r w:rsidRPr="001B3037">
        <w:rPr>
          <w:rFonts w:ascii="FbShefa" w:hAnsi="FbShefa"/>
          <w:b/>
          <w:bCs/>
          <w:color w:val="3B2F2A" w:themeColor="text2" w:themeShade="80"/>
          <w:rtl/>
        </w:rPr>
        <w:t>אמר</w:t>
      </w:r>
      <w:r w:rsidR="00980F5A" w:rsidRPr="001B3037">
        <w:rPr>
          <w:rFonts w:ascii="FbShefa" w:hAnsi="FbShefa"/>
          <w:b/>
          <w:bCs/>
          <w:color w:val="3B2F2A" w:themeColor="text2" w:themeShade="80"/>
          <w:rtl/>
        </w:rPr>
        <w:t>.</w:t>
      </w:r>
      <w:r w:rsidRPr="00270114">
        <w:rPr>
          <w:rFonts w:ascii="FbShefa" w:hAnsi="FbShefa"/>
          <w:rtl/>
        </w:rPr>
        <w:t xml:space="preserve"> לפלוג לי נמי מפרדיסי ובוסתני דשתל</w:t>
      </w:r>
      <w:r w:rsidR="00980F5A" w:rsidRPr="00270114">
        <w:rPr>
          <w:rFonts w:ascii="FbShefa" w:hAnsi="FbShefa"/>
          <w:rtl/>
        </w:rPr>
        <w:t>.</w:t>
      </w:r>
      <w:r w:rsidRPr="00270114">
        <w:rPr>
          <w:rFonts w:ascii="FbShefa" w:hAnsi="FbShefa"/>
          <w:rtl/>
        </w:rPr>
        <w:t xml:space="preserve"> וכו' כ</w:t>
      </w:r>
      <w:r w:rsidR="0079309F" w:rsidRPr="00270114">
        <w:rPr>
          <w:rFonts w:ascii="FbShefa" w:hAnsi="FbShefa"/>
          <w:rtl/>
        </w:rPr>
        <w:t>דלהלן</w:t>
      </w:r>
      <w:r w:rsidR="00980F5A" w:rsidRPr="00270114">
        <w:rPr>
          <w:rFonts w:ascii="FbShefa" w:hAnsi="FbShefa"/>
          <w:rtl/>
        </w:rPr>
        <w:t>.</w:t>
      </w:r>
    </w:p>
    <w:p w14:paraId="729560F1" w14:textId="2A1BBD91" w:rsidR="009C3CB4" w:rsidRPr="00270114" w:rsidRDefault="009C3CB4" w:rsidP="00794C1A">
      <w:pPr>
        <w:pStyle w:val="1"/>
        <w:rPr>
          <w:rFonts w:ascii="FbShefa" w:hAnsi="FbShefa"/>
          <w:rtl/>
        </w:rPr>
      </w:pPr>
      <w:r w:rsidRPr="00270114">
        <w:rPr>
          <w:rFonts w:ascii="FbShefa" w:hAnsi="FbShefa"/>
          <w:sz w:val="11"/>
          <w:rtl/>
        </w:rPr>
        <w:t>מ</w:t>
      </w:r>
      <w:r w:rsidR="00B36BF2" w:rsidRPr="00270114">
        <w:rPr>
          <w:rFonts w:ascii="FbShefa" w:hAnsi="FbShefa"/>
          <w:sz w:val="11"/>
          <w:rtl/>
        </w:rPr>
        <w:t>, א</w:t>
      </w:r>
    </w:p>
    <w:p w14:paraId="67B4FBBA"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השבחת נכסים</w:t>
      </w:r>
    </w:p>
    <w:p w14:paraId="252A0A47" w14:textId="5FE53C34" w:rsidR="009C3CB4" w:rsidRPr="00270114" w:rsidRDefault="0079309F" w:rsidP="009C3CB4">
      <w:pPr>
        <w:spacing w:line="240" w:lineRule="auto"/>
        <w:rPr>
          <w:rFonts w:ascii="FbShefa" w:hAnsi="FbShefa"/>
          <w:sz w:val="11"/>
          <w:rtl/>
        </w:rPr>
      </w:pPr>
      <w:r w:rsidRPr="001B3037">
        <w:rPr>
          <w:rFonts w:ascii="FbShefa" w:hAnsi="FbShefa"/>
          <w:b/>
          <w:bCs/>
          <w:color w:val="3B2F2A" w:themeColor="text2" w:themeShade="80"/>
          <w:sz w:val="11"/>
          <w:rtl/>
        </w:rPr>
        <w:t>כגון</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ה</w:t>
      </w:r>
      <w:r w:rsidRPr="00270114">
        <w:rPr>
          <w:rFonts w:ascii="FbShefa" w:hAnsi="FbShefa"/>
          <w:sz w:val="11"/>
          <w:rtl/>
        </w:rPr>
        <w:t>מ</w:t>
      </w:r>
      <w:r w:rsidR="009C3CB4" w:rsidRPr="00270114">
        <w:rPr>
          <w:rFonts w:ascii="FbShefa" w:hAnsi="FbShefa"/>
          <w:sz w:val="11"/>
          <w:rtl/>
        </w:rPr>
        <w:t>שביח נכסים ואח"כ בא אחיו</w:t>
      </w:r>
      <w:r w:rsidRPr="00270114">
        <w:rPr>
          <w:rFonts w:ascii="FbShefa" w:hAnsi="FbShefa"/>
          <w:sz w:val="11"/>
          <w:rtl/>
        </w:rPr>
        <w:t xml:space="preserve"> (כדלעיל)</w:t>
      </w:r>
      <w:r w:rsidR="00980F5A" w:rsidRPr="00270114">
        <w:rPr>
          <w:rFonts w:ascii="FbShefa" w:hAnsi="FbShefa"/>
          <w:sz w:val="11"/>
          <w:rtl/>
        </w:rPr>
        <w:t>.</w:t>
      </w:r>
    </w:p>
    <w:p w14:paraId="3D5C74CF" w14:textId="526A5803" w:rsidR="0079309F" w:rsidRPr="00270114" w:rsidRDefault="00A22336" w:rsidP="00A22336">
      <w:pPr>
        <w:rPr>
          <w:rFonts w:ascii="FbShefa" w:hAnsi="FbShefa"/>
          <w:rtl/>
        </w:rPr>
      </w:pPr>
      <w:r w:rsidRPr="001B3037">
        <w:rPr>
          <w:rFonts w:ascii="FbShefa" w:hAnsi="FbShefa"/>
          <w:b/>
          <w:bCs/>
          <w:color w:val="3B2F2A" w:themeColor="text2" w:themeShade="80"/>
          <w:rtl/>
        </w:rPr>
        <w:t>דעה א</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האח שבא נוטל הכל</w:t>
      </w:r>
      <w:r w:rsidR="00980F5A" w:rsidRPr="00270114">
        <w:rPr>
          <w:rFonts w:ascii="FbShefa" w:hAnsi="FbShefa"/>
          <w:rtl/>
        </w:rPr>
        <w:t>.</w:t>
      </w:r>
    </w:p>
    <w:p w14:paraId="41ABE2F6" w14:textId="4B6A919D" w:rsidR="00A22336" w:rsidRPr="00270114" w:rsidRDefault="00A22336" w:rsidP="00A22336">
      <w:pPr>
        <w:rPr>
          <w:rFonts w:ascii="FbShefa" w:hAnsi="FbShefa"/>
          <w:rtl/>
        </w:rPr>
      </w:pPr>
      <w:r w:rsidRPr="001B3037">
        <w:rPr>
          <w:rFonts w:ascii="FbShefa" w:hAnsi="FbShefa"/>
          <w:b/>
          <w:bCs/>
          <w:color w:val="3B2F2A" w:themeColor="text2" w:themeShade="80"/>
          <w:rtl/>
        </w:rPr>
        <w:t>דעה ב</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שמין כאריס</w:t>
      </w:r>
      <w:r w:rsidR="00980F5A" w:rsidRPr="00270114">
        <w:rPr>
          <w:rFonts w:ascii="FbShefa" w:hAnsi="FbShefa"/>
          <w:rtl/>
        </w:rPr>
        <w:t>.</w:t>
      </w:r>
    </w:p>
    <w:p w14:paraId="795B3C26" w14:textId="77777777" w:rsidR="00A22336" w:rsidRPr="00270114" w:rsidRDefault="00A22336" w:rsidP="009C3CB4">
      <w:pPr>
        <w:spacing w:line="240" w:lineRule="auto"/>
        <w:rPr>
          <w:rFonts w:ascii="FbShefa" w:eastAsiaTheme="majorEastAsia" w:hAnsi="FbShefa"/>
          <w:shd w:val="clear" w:color="auto" w:fill="FDF0E7"/>
          <w:rtl/>
        </w:rPr>
      </w:pPr>
    </w:p>
    <w:p w14:paraId="5A115E02" w14:textId="2F5D6F10" w:rsidR="00A22336" w:rsidRPr="00270114" w:rsidRDefault="00A22336" w:rsidP="00A22336">
      <w:pPr>
        <w:pStyle w:val="3"/>
        <w:rPr>
          <w:rFonts w:ascii="FbShefa" w:hAnsi="FbShefa"/>
          <w:color w:val="7C5F1D"/>
          <w:rtl/>
        </w:rPr>
      </w:pPr>
      <w:r w:rsidRPr="00270114">
        <w:rPr>
          <w:rFonts w:ascii="FbShefa" w:hAnsi="FbShefa"/>
          <w:color w:val="7C5F1D"/>
          <w:rtl/>
        </w:rPr>
        <w:t>ת"ש:</w:t>
      </w:r>
    </w:p>
    <w:p w14:paraId="1AD9694E" w14:textId="6E477419"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הניח בנים גדולים וקטנים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והשביחו גדולים את הנכסים</w:t>
      </w:r>
      <w:r w:rsidR="00A22336" w:rsidRPr="00270114">
        <w:rPr>
          <w:rFonts w:ascii="FbShefa" w:hAnsi="FbShefa"/>
          <w:sz w:val="11"/>
          <w:rtl/>
        </w:rPr>
        <w:t>,</w:t>
      </w:r>
      <w:r w:rsidRPr="00270114">
        <w:rPr>
          <w:rFonts w:ascii="FbShefa" w:hAnsi="FbShefa"/>
          <w:sz w:val="11"/>
          <w:rtl/>
        </w:rPr>
        <w:t xml:space="preserve"> השביחו לאמצע</w:t>
      </w:r>
      <w:r w:rsidR="00980F5A" w:rsidRPr="00270114">
        <w:rPr>
          <w:rFonts w:ascii="FbShefa" w:hAnsi="FbShefa"/>
          <w:sz w:val="11"/>
          <w:rtl/>
        </w:rPr>
        <w:t>.</w:t>
      </w:r>
    </w:p>
    <w:p w14:paraId="21A98E35" w14:textId="4F173B56"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התם ידעי ומחלי</w:t>
      </w:r>
      <w:r w:rsidR="00980F5A" w:rsidRPr="00270114">
        <w:rPr>
          <w:rFonts w:ascii="FbShefa" w:hAnsi="FbShefa"/>
          <w:sz w:val="11"/>
          <w:rtl/>
        </w:rPr>
        <w:t>.</w:t>
      </w:r>
    </w:p>
    <w:p w14:paraId="41DE6F38" w14:textId="77777777" w:rsidR="0079309F" w:rsidRPr="00270114" w:rsidRDefault="0079309F" w:rsidP="009C3CB4">
      <w:pPr>
        <w:spacing w:line="240" w:lineRule="auto"/>
        <w:rPr>
          <w:rFonts w:ascii="FbShefa" w:hAnsi="FbShefa"/>
          <w:i/>
          <w:iCs/>
          <w:sz w:val="11"/>
          <w:rtl/>
        </w:rPr>
      </w:pPr>
    </w:p>
    <w:p w14:paraId="427A8E6B" w14:textId="77777777" w:rsidR="00A22336" w:rsidRPr="00270114" w:rsidRDefault="00A22336" w:rsidP="00A22336">
      <w:pPr>
        <w:pStyle w:val="3"/>
        <w:rPr>
          <w:rFonts w:ascii="FbShefa" w:hAnsi="FbShefa"/>
          <w:color w:val="7C5F1D"/>
          <w:rtl/>
        </w:rPr>
      </w:pPr>
      <w:r w:rsidRPr="00270114">
        <w:rPr>
          <w:rFonts w:ascii="FbShefa" w:hAnsi="FbShefa"/>
          <w:color w:val="7C5F1D"/>
          <w:rtl/>
        </w:rPr>
        <w:t>ת"ש:</w:t>
      </w:r>
    </w:p>
    <w:p w14:paraId="6245F643" w14:textId="5E2C1698" w:rsidR="009C3CB4" w:rsidRPr="001B3037" w:rsidRDefault="009C3CB4" w:rsidP="009C3CB4">
      <w:pPr>
        <w:spacing w:line="240" w:lineRule="auto"/>
        <w:rPr>
          <w:rFonts w:ascii="FbShefa" w:hAnsi="FbShefa"/>
          <w:b/>
          <w:bCs/>
          <w:color w:val="3B2F2A" w:themeColor="text2" w:themeShade="80"/>
          <w:sz w:val="11"/>
          <w:rtl/>
        </w:rPr>
      </w:pPr>
      <w:r w:rsidRPr="001B3037">
        <w:rPr>
          <w:rFonts w:ascii="FbShefa" w:hAnsi="FbShefa"/>
          <w:b/>
          <w:bCs/>
          <w:color w:val="3B2F2A" w:themeColor="text2" w:themeShade="80"/>
          <w:sz w:val="11"/>
          <w:rtl/>
        </w:rPr>
        <w:t>ליורד לנכסי שבוי</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שמין כאריס</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כ</w:t>
      </w:r>
      <w:r w:rsidR="00A22336" w:rsidRPr="001B3037">
        <w:rPr>
          <w:rFonts w:ascii="FbShefa" w:hAnsi="FbShefa"/>
          <w:b/>
          <w:bCs/>
          <w:color w:val="3B2F2A" w:themeColor="text2" w:themeShade="80"/>
          <w:sz w:val="11"/>
          <w:rtl/>
        </w:rPr>
        <w:t xml:space="preserve">ל </w:t>
      </w:r>
      <w:r w:rsidRPr="001B3037">
        <w:rPr>
          <w:rFonts w:ascii="FbShefa" w:hAnsi="FbShefa"/>
          <w:b/>
          <w:bCs/>
          <w:color w:val="3B2F2A" w:themeColor="text2" w:themeShade="80"/>
          <w:sz w:val="11"/>
          <w:rtl/>
        </w:rPr>
        <w:t>ש</w:t>
      </w:r>
      <w:r w:rsidR="00A22336" w:rsidRPr="001B3037">
        <w:rPr>
          <w:rFonts w:ascii="FbShefa" w:hAnsi="FbShefa"/>
          <w:b/>
          <w:bCs/>
          <w:color w:val="3B2F2A" w:themeColor="text2" w:themeShade="80"/>
          <w:sz w:val="11"/>
          <w:rtl/>
        </w:rPr>
        <w:t>כן</w:t>
      </w:r>
      <w:r w:rsidRPr="001B3037">
        <w:rPr>
          <w:rFonts w:ascii="FbShefa" w:hAnsi="FbShefa"/>
          <w:b/>
          <w:bCs/>
          <w:color w:val="3B2F2A" w:themeColor="text2" w:themeShade="80"/>
          <w:sz w:val="11"/>
          <w:rtl/>
        </w:rPr>
        <w:t xml:space="preserve"> דדידיה</w:t>
      </w:r>
      <w:r w:rsidR="00980F5A" w:rsidRPr="001B3037">
        <w:rPr>
          <w:rFonts w:ascii="FbShefa" w:hAnsi="FbShefa"/>
          <w:b/>
          <w:bCs/>
          <w:color w:val="3B2F2A" w:themeColor="text2" w:themeShade="80"/>
          <w:sz w:val="11"/>
          <w:rtl/>
        </w:rPr>
        <w:t>.</w:t>
      </w:r>
    </w:p>
    <w:p w14:paraId="65066A97" w14:textId="2890CAD0"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 א</w:t>
      </w:r>
      <w:r w:rsidR="00980F5A" w:rsidRPr="001B3037">
        <w:rPr>
          <w:rFonts w:ascii="FbShefa" w:hAnsi="FbShefa"/>
          <w:b/>
          <w:bCs/>
          <w:color w:val="3B2F2A" w:themeColor="text2" w:themeShade="80"/>
          <w:sz w:val="11"/>
          <w:rtl/>
        </w:rPr>
        <w:t>.</w:t>
      </w:r>
      <w:r w:rsidRPr="00270114">
        <w:rPr>
          <w:rFonts w:ascii="FbShefa" w:hAnsi="FbShefa"/>
          <w:sz w:val="11"/>
          <w:rtl/>
        </w:rPr>
        <w:t xml:space="preserve"> התם ברשות נחית</w:t>
      </w:r>
      <w:r w:rsidR="00980F5A" w:rsidRPr="00270114">
        <w:rPr>
          <w:rFonts w:ascii="FbShefa" w:hAnsi="FbShefa"/>
          <w:sz w:val="11"/>
          <w:rtl/>
        </w:rPr>
        <w:t>.</w:t>
      </w:r>
    </w:p>
    <w:p w14:paraId="6140D583" w14:textId="735E9D7D" w:rsidR="00433741" w:rsidRPr="00270114" w:rsidRDefault="00A22336" w:rsidP="009C3CB4">
      <w:pPr>
        <w:spacing w:line="240" w:lineRule="auto"/>
        <w:rPr>
          <w:rFonts w:ascii="FbShefa" w:hAnsi="FbShefa"/>
          <w:sz w:val="11"/>
          <w:rtl/>
        </w:rPr>
      </w:pPr>
      <w:r w:rsidRPr="001B3037">
        <w:rPr>
          <w:rFonts w:ascii="FbShefa" w:hAnsi="FbShefa"/>
          <w:b/>
          <w:bCs/>
          <w:color w:val="3B2F2A" w:themeColor="text2" w:themeShade="80"/>
          <w:sz w:val="11"/>
          <w:rtl/>
        </w:rPr>
        <w:t xml:space="preserve">דחיה </w:t>
      </w:r>
      <w:r w:rsidR="009C3CB4" w:rsidRPr="001B3037">
        <w:rPr>
          <w:rFonts w:ascii="FbShefa" w:hAnsi="FbShefa"/>
          <w:b/>
          <w:bCs/>
          <w:color w:val="3B2F2A" w:themeColor="text2" w:themeShade="80"/>
          <w:sz w:val="11"/>
          <w:rtl/>
        </w:rPr>
        <w:t>ב</w:t>
      </w:r>
      <w:r w:rsidR="00980F5A" w:rsidRPr="00270114">
        <w:rPr>
          <w:rFonts w:ascii="FbShefa" w:hAnsi="FbShefa"/>
          <w:sz w:val="11"/>
          <w:rtl/>
        </w:rPr>
        <w:t>.</w:t>
      </w:r>
      <w:r w:rsidR="009C3CB4" w:rsidRPr="00270114">
        <w:rPr>
          <w:rFonts w:ascii="FbShefa" w:hAnsi="FbShefa"/>
          <w:sz w:val="11"/>
          <w:rtl/>
        </w:rPr>
        <w:t xml:space="preserve"> אין מורידין קרוב לנכסי קטן</w:t>
      </w:r>
      <w:r w:rsidR="00980F5A" w:rsidRPr="00270114">
        <w:rPr>
          <w:rFonts w:ascii="FbShefa" w:hAnsi="FbShefa"/>
          <w:sz w:val="11"/>
          <w:rtl/>
        </w:rPr>
        <w:t>.</w:t>
      </w:r>
    </w:p>
    <w:p w14:paraId="33A46B05" w14:textId="423408C2" w:rsidR="009C3CB4" w:rsidRPr="00270114" w:rsidRDefault="009C3CB4" w:rsidP="009C3CB4">
      <w:pPr>
        <w:spacing w:line="240" w:lineRule="auto"/>
        <w:rPr>
          <w:rFonts w:ascii="FbShefa" w:hAnsi="FbShefa"/>
          <w:sz w:val="11"/>
          <w:rtl/>
        </w:rPr>
      </w:pPr>
    </w:p>
    <w:p w14:paraId="45AA5DD5" w14:textId="56926681" w:rsidR="009C3CB4" w:rsidRPr="001B3037" w:rsidRDefault="009C3CB4" w:rsidP="006A26AD">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rtl/>
        </w:rPr>
        <w:t>הַמַּפְקִיד פֵּרוֹת אֵצֶל חֲבֵרוֹ, הֲרֵי זֶה יוֹצִיא לוֹ חֶסְרוֹנוֹת</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לְחִטִּין וּלְאֹרֶז, תִּשְׁעָה חֲצָאֵי קַבִּין לְכוֹר, לִשְׂעֹרִין וּלְדֹחַן, תִּשְׁעָה קַבִּין לְכוֹר, לְכֻסְמִין וּלְזֶרַע פִּשְׁתָּן, שָׁלשׁ סְאִין לְכוֹר</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הַכֹּל לְפִי הַמִּדָּה, הַכֹּל לְפִי הַזְּמָן</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אָמַר רַבִּי יוֹחָנָן בֶּן נוּרִי, וְכִי מָה אִכְפַּת לָהֶן לָעַכְבָּרִין, וַהֲלֹא אוֹכְלוֹת בֵּין מֵהַרְבֵּה וּבֵין מִקִּמְעָא</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אֶלָּא אֵינוֹ מוֹצִיא לוֹ חֶסְרוֹנוֹת אֶלָּא לְכוֹר אֶחָד בִּלְבָד</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רַבִּי יְהוּדָה אוֹמֵר, אִם הָיְתָה מִדָּה מְרֻבָּה, אֵינוֹ מוֹצִיא לוֹ חֶסְרוֹנוֹת, מִפְּנֵי שֶׁמּוֹתִירוֹת: </w:t>
      </w:r>
    </w:p>
    <w:p w14:paraId="33DE8501" w14:textId="77777777" w:rsidR="009C3CB4" w:rsidRPr="00270114" w:rsidRDefault="009C3CB4" w:rsidP="009C3CB4">
      <w:pPr>
        <w:spacing w:line="240" w:lineRule="auto"/>
        <w:rPr>
          <w:rFonts w:ascii="FbShefa" w:hAnsi="FbShefa"/>
          <w:sz w:val="11"/>
          <w:rtl/>
        </w:rPr>
      </w:pPr>
    </w:p>
    <w:p w14:paraId="7AA13BEB"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מיני מאכלים</w:t>
      </w:r>
    </w:p>
    <w:p w14:paraId="1684AE4B" w14:textId="65821056"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אורז</w:t>
      </w:r>
      <w:r w:rsidR="00980F5A" w:rsidRPr="001B3037">
        <w:rPr>
          <w:rFonts w:ascii="FbShefa" w:hAnsi="FbShefa"/>
          <w:b/>
          <w:bCs/>
          <w:color w:val="3B2F2A" w:themeColor="text2" w:themeShade="80"/>
          <w:sz w:val="11"/>
          <w:rtl/>
        </w:rPr>
        <w:t>.</w:t>
      </w:r>
      <w:r w:rsidRPr="00270114">
        <w:rPr>
          <w:rFonts w:ascii="FbShefa" w:hAnsi="FbShefa"/>
          <w:sz w:val="11"/>
          <w:rtl/>
        </w:rPr>
        <w:t xml:space="preserve"> טובא חסר</w:t>
      </w:r>
      <w:r w:rsidR="001109D4" w:rsidRPr="00270114">
        <w:rPr>
          <w:rFonts w:ascii="FbShefa" w:hAnsi="FbShefa"/>
          <w:sz w:val="11"/>
          <w:rtl/>
        </w:rPr>
        <w:t>,</w:t>
      </w:r>
      <w:r w:rsidRPr="00270114">
        <w:rPr>
          <w:rFonts w:ascii="FbShefa" w:hAnsi="FbShefa"/>
          <w:sz w:val="11"/>
          <w:rtl/>
        </w:rPr>
        <w:t xml:space="preserve"> שלשה סאין לכור</w:t>
      </w:r>
      <w:r w:rsidR="00980F5A" w:rsidRPr="00270114">
        <w:rPr>
          <w:rFonts w:ascii="FbShefa" w:hAnsi="FbShefa"/>
          <w:sz w:val="11"/>
          <w:rtl/>
        </w:rPr>
        <w:t>.</w:t>
      </w:r>
    </w:p>
    <w:p w14:paraId="7B1F39E6" w14:textId="70B655A8"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אורז קלוף</w:t>
      </w:r>
      <w:r w:rsidR="00980F5A" w:rsidRPr="00270114">
        <w:rPr>
          <w:rFonts w:ascii="FbShefa" w:hAnsi="FbShefa"/>
          <w:sz w:val="11"/>
          <w:rtl/>
        </w:rPr>
        <w:t>.</w:t>
      </w:r>
      <w:r w:rsidRPr="00270114">
        <w:rPr>
          <w:rFonts w:ascii="FbShefa" w:hAnsi="FbShefa"/>
          <w:sz w:val="11"/>
          <w:rtl/>
        </w:rPr>
        <w:t xml:space="preserve"> </w:t>
      </w:r>
      <w:r w:rsidR="001109D4" w:rsidRPr="00270114">
        <w:rPr>
          <w:rFonts w:ascii="FbShefa" w:hAnsi="FbShefa"/>
          <w:sz w:val="11"/>
          <w:rtl/>
        </w:rPr>
        <w:t>השיעור שב</w:t>
      </w:r>
      <w:r w:rsidRPr="00270114">
        <w:rPr>
          <w:rFonts w:ascii="FbShefa" w:hAnsi="FbShefa"/>
          <w:sz w:val="11"/>
          <w:rtl/>
        </w:rPr>
        <w:t>מתני</w:t>
      </w:r>
      <w:r w:rsidR="001109D4" w:rsidRPr="00270114">
        <w:rPr>
          <w:rFonts w:ascii="FbShefa" w:hAnsi="FbShefa"/>
          <w:sz w:val="11"/>
          <w:rtl/>
        </w:rPr>
        <w:t>'</w:t>
      </w:r>
      <w:r w:rsidR="00980F5A" w:rsidRPr="00270114">
        <w:rPr>
          <w:rFonts w:ascii="FbShefa" w:hAnsi="FbShefa"/>
          <w:sz w:val="11"/>
          <w:rtl/>
        </w:rPr>
        <w:t>.</w:t>
      </w:r>
    </w:p>
    <w:p w14:paraId="7050ABB8" w14:textId="28BCEED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זרע פשתן בגבעולין</w:t>
      </w:r>
      <w:r w:rsidR="00980F5A" w:rsidRPr="00270114">
        <w:rPr>
          <w:rFonts w:ascii="FbShefa" w:hAnsi="FbShefa"/>
          <w:sz w:val="11"/>
          <w:rtl/>
        </w:rPr>
        <w:t>.</w:t>
      </w:r>
      <w:r w:rsidRPr="00270114">
        <w:rPr>
          <w:rFonts w:ascii="FbShefa" w:hAnsi="FbShefa"/>
          <w:sz w:val="11"/>
          <w:rtl/>
        </w:rPr>
        <w:t xml:space="preserve"> </w:t>
      </w:r>
      <w:r w:rsidR="001109D4" w:rsidRPr="00270114">
        <w:rPr>
          <w:rFonts w:ascii="FbShefa" w:hAnsi="FbShefa"/>
          <w:sz w:val="11"/>
          <w:rtl/>
        </w:rPr>
        <w:t>השיעור שב</w:t>
      </w:r>
      <w:r w:rsidRPr="00270114">
        <w:rPr>
          <w:rFonts w:ascii="FbShefa" w:hAnsi="FbShefa"/>
          <w:sz w:val="11"/>
          <w:rtl/>
        </w:rPr>
        <w:t>מתני</w:t>
      </w:r>
      <w:r w:rsidR="001109D4" w:rsidRPr="00270114">
        <w:rPr>
          <w:rFonts w:ascii="FbShefa" w:hAnsi="FbShefa"/>
          <w:sz w:val="11"/>
          <w:rtl/>
        </w:rPr>
        <w:t>'</w:t>
      </w:r>
      <w:r w:rsidR="00980F5A" w:rsidRPr="00270114">
        <w:rPr>
          <w:rFonts w:ascii="FbShefa" w:hAnsi="FbShefa"/>
          <w:sz w:val="11"/>
          <w:rtl/>
        </w:rPr>
        <w:t>.</w:t>
      </w:r>
    </w:p>
    <w:p w14:paraId="5CAABBDB" w14:textId="77777777" w:rsidR="006A0CCF" w:rsidRPr="00270114" w:rsidRDefault="006A0CCF" w:rsidP="009C3CB4">
      <w:pPr>
        <w:spacing w:line="240" w:lineRule="auto"/>
        <w:rPr>
          <w:rFonts w:ascii="FbShefa" w:hAnsi="FbShefa"/>
          <w:sz w:val="11"/>
          <w:rtl/>
        </w:rPr>
      </w:pPr>
    </w:p>
    <w:p w14:paraId="7A09961A" w14:textId="77777777" w:rsidR="006A0CCF" w:rsidRPr="00270114" w:rsidRDefault="009C3CB4" w:rsidP="006A0CCF">
      <w:pPr>
        <w:pStyle w:val="3"/>
        <w:rPr>
          <w:rFonts w:ascii="FbShefa" w:hAnsi="FbShefa"/>
          <w:rtl/>
        </w:rPr>
      </w:pPr>
      <w:r w:rsidRPr="00270114">
        <w:rPr>
          <w:rFonts w:ascii="FbShefa" w:hAnsi="FbShefa"/>
          <w:rtl/>
        </w:rPr>
        <w:t>השיעור</w:t>
      </w:r>
      <w:r w:rsidR="006A0CCF" w:rsidRPr="00270114">
        <w:rPr>
          <w:rFonts w:ascii="FbShefa" w:hAnsi="FbShefa"/>
          <w:rtl/>
        </w:rPr>
        <w:t>:</w:t>
      </w:r>
    </w:p>
    <w:p w14:paraId="3E9A8AEF" w14:textId="7D731886" w:rsidR="006A0CCF" w:rsidRPr="00270114" w:rsidRDefault="006A0CCF" w:rsidP="009C3CB4">
      <w:pPr>
        <w:spacing w:line="240" w:lineRule="auto"/>
        <w:rPr>
          <w:rFonts w:ascii="FbShefa" w:hAnsi="FbShefa"/>
          <w:rtl/>
        </w:rPr>
      </w:pPr>
      <w:r w:rsidRPr="001B3037">
        <w:rPr>
          <w:rFonts w:ascii="FbShefa" w:hAnsi="FbShefa"/>
          <w:b/>
          <w:bCs/>
          <w:color w:val="3B2F2A" w:themeColor="text2" w:themeShade="80"/>
          <w:rtl/>
        </w:rPr>
        <w:t>דעה א</w:t>
      </w:r>
      <w:r w:rsidR="00980F5A" w:rsidRPr="001B3037">
        <w:rPr>
          <w:rFonts w:ascii="FbShefa" w:hAnsi="FbShefa"/>
          <w:b/>
          <w:bCs/>
          <w:color w:val="3B2F2A" w:themeColor="text2" w:themeShade="80"/>
          <w:rtl/>
        </w:rPr>
        <w:t>.</w:t>
      </w:r>
      <w:r w:rsidRPr="00270114">
        <w:rPr>
          <w:rFonts w:ascii="FbShefa" w:hAnsi="FbShefa"/>
          <w:rtl/>
        </w:rPr>
        <w:t xml:space="preserve"> רק לכור הראשון</w:t>
      </w:r>
      <w:r w:rsidR="00980F5A" w:rsidRPr="00270114">
        <w:rPr>
          <w:rFonts w:ascii="FbShefa" w:hAnsi="FbShefa"/>
          <w:rtl/>
        </w:rPr>
        <w:t>.</w:t>
      </w:r>
      <w:r w:rsidRPr="00270114">
        <w:rPr>
          <w:rFonts w:ascii="FbShefa" w:hAnsi="FbShefa"/>
          <w:rtl/>
        </w:rPr>
        <w:t xml:space="preserve"> </w:t>
      </w:r>
      <w:r w:rsidRPr="001B3037">
        <w:rPr>
          <w:rFonts w:ascii="FbShefa" w:hAnsi="FbShefa"/>
          <w:b/>
          <w:bCs/>
          <w:color w:val="3B2F2A" w:themeColor="text2" w:themeShade="80"/>
          <w:rtl/>
        </w:rPr>
        <w:t>משום</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שלא איכפת לעכברים (מתני')</w:t>
      </w:r>
      <w:r w:rsidR="00980F5A" w:rsidRPr="00270114">
        <w:rPr>
          <w:rFonts w:ascii="FbShefa" w:hAnsi="FbShefa"/>
          <w:rtl/>
        </w:rPr>
        <w:t>.</w:t>
      </w:r>
    </w:p>
    <w:p w14:paraId="630A96A0" w14:textId="53E1F856" w:rsidR="00433741" w:rsidRPr="00270114" w:rsidRDefault="006A0CCF" w:rsidP="006A0CCF">
      <w:pPr>
        <w:spacing w:line="240" w:lineRule="auto"/>
        <w:rPr>
          <w:rFonts w:ascii="FbShefa" w:hAnsi="FbShefa"/>
          <w:sz w:val="11"/>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לכל כור וכור, ולכל שנה ושנה</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ש</w:t>
      </w:r>
      <w:r w:rsidR="009C3CB4" w:rsidRPr="00270114">
        <w:rPr>
          <w:rFonts w:ascii="FbShefa" w:hAnsi="FbShefa"/>
          <w:sz w:val="11"/>
          <w:rtl/>
        </w:rPr>
        <w:t xml:space="preserve">הרבה אובדות </w:t>
      </w:r>
      <w:r w:rsidRPr="00270114">
        <w:rPr>
          <w:rFonts w:ascii="FbShefa" w:hAnsi="FbShefa"/>
          <w:sz w:val="11"/>
          <w:rtl/>
        </w:rPr>
        <w:t>ו</w:t>
      </w:r>
      <w:r w:rsidR="009C3CB4" w:rsidRPr="00270114">
        <w:rPr>
          <w:rFonts w:ascii="FbShefa" w:hAnsi="FbShefa"/>
          <w:sz w:val="11"/>
          <w:rtl/>
        </w:rPr>
        <w:t>מתפזרות</w:t>
      </w:r>
      <w:r w:rsidR="00980F5A" w:rsidRPr="00270114">
        <w:rPr>
          <w:rFonts w:ascii="FbShefa" w:hAnsi="FbShefa"/>
          <w:sz w:val="11"/>
          <w:rtl/>
        </w:rPr>
        <w:t>.</w:t>
      </w:r>
    </w:p>
    <w:p w14:paraId="365E6CD9" w14:textId="68BE2E7E" w:rsidR="009C3CB4" w:rsidRPr="001B3037" w:rsidRDefault="009C3CB4" w:rsidP="009C3CB4">
      <w:pPr>
        <w:spacing w:line="240" w:lineRule="auto"/>
        <w:rPr>
          <w:rFonts w:ascii="FbShefa" w:hAnsi="FbShefa"/>
          <w:b/>
          <w:bCs/>
          <w:color w:val="3B2F2A" w:themeColor="text2" w:themeShade="80"/>
          <w:sz w:val="11"/>
          <w:rtl/>
        </w:rPr>
      </w:pPr>
    </w:p>
    <w:p w14:paraId="5F829CC4"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הוצאת חסרונות</w:t>
      </w:r>
    </w:p>
    <w:p w14:paraId="6FEC0021" w14:textId="0117947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יחד לו קרן זוית</w:t>
      </w:r>
      <w:r w:rsidR="00980F5A" w:rsidRPr="00270114">
        <w:rPr>
          <w:rFonts w:ascii="FbShefa" w:hAnsi="FbShefa"/>
          <w:sz w:val="11"/>
          <w:rtl/>
        </w:rPr>
        <w:t>.</w:t>
      </w:r>
      <w:r w:rsidRPr="00270114">
        <w:rPr>
          <w:rFonts w:ascii="FbShefa" w:hAnsi="FbShefa"/>
          <w:sz w:val="11"/>
          <w:rtl/>
        </w:rPr>
        <w:t xml:space="preserve"> אומר לו הרי שלך לפניך</w:t>
      </w:r>
      <w:r w:rsidR="00980F5A" w:rsidRPr="00270114">
        <w:rPr>
          <w:rFonts w:ascii="FbShefa" w:hAnsi="FbShefa"/>
          <w:sz w:val="11"/>
          <w:rtl/>
        </w:rPr>
        <w:t>.</w:t>
      </w:r>
    </w:p>
    <w:p w14:paraId="24AD66A4" w14:textId="458B952E"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עירבן עם פירותיו</w:t>
      </w:r>
      <w:r w:rsidR="00980F5A" w:rsidRPr="00270114">
        <w:rPr>
          <w:rFonts w:ascii="FbShefa" w:hAnsi="FbShefa"/>
          <w:sz w:val="11"/>
          <w:rtl/>
        </w:rPr>
        <w:t>.</w:t>
      </w:r>
      <w:r w:rsidRPr="00270114">
        <w:rPr>
          <w:rFonts w:ascii="FbShefa" w:hAnsi="FbShefa"/>
          <w:sz w:val="11"/>
          <w:rtl/>
        </w:rPr>
        <w:t xml:space="preserve"> ליחזי לדידיה כמה הויין</w:t>
      </w:r>
      <w:r w:rsidR="00980F5A" w:rsidRPr="00270114">
        <w:rPr>
          <w:rFonts w:ascii="FbShefa" w:hAnsi="FbShefa"/>
          <w:sz w:val="11"/>
          <w:rtl/>
        </w:rPr>
        <w:t>.</w:t>
      </w:r>
    </w:p>
    <w:p w14:paraId="2B475774" w14:textId="2F422FB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עירבן ולא ידע כמה אסתפק</w:t>
      </w:r>
      <w:r w:rsidR="00980F5A" w:rsidRPr="00270114">
        <w:rPr>
          <w:rFonts w:ascii="FbShefa" w:hAnsi="FbShefa"/>
          <w:sz w:val="11"/>
          <w:rtl/>
        </w:rPr>
        <w:t>.</w:t>
      </w:r>
      <w:r w:rsidRPr="00270114">
        <w:rPr>
          <w:rFonts w:ascii="FbShefa" w:hAnsi="FbShefa"/>
          <w:sz w:val="11"/>
          <w:rtl/>
        </w:rPr>
        <w:t xml:space="preserve"> שיעורי המשנה</w:t>
      </w:r>
      <w:r w:rsidR="00980F5A" w:rsidRPr="00270114">
        <w:rPr>
          <w:rFonts w:ascii="FbShefa" w:hAnsi="FbShefa"/>
          <w:sz w:val="11"/>
          <w:rtl/>
        </w:rPr>
        <w:t>.</w:t>
      </w:r>
    </w:p>
    <w:p w14:paraId="6AF2C79E" w14:textId="77777777" w:rsidR="009C3CB4" w:rsidRPr="00270114" w:rsidRDefault="009C3CB4" w:rsidP="009C3CB4">
      <w:pPr>
        <w:spacing w:line="240" w:lineRule="auto"/>
        <w:rPr>
          <w:rFonts w:ascii="FbShefa" w:hAnsi="FbShefa"/>
          <w:sz w:val="11"/>
          <w:rtl/>
        </w:rPr>
      </w:pPr>
    </w:p>
    <w:p w14:paraId="3410D34F" w14:textId="3B455B3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רבי יהודה</w:t>
      </w:r>
      <w:r w:rsidR="00980F5A" w:rsidRPr="00270114">
        <w:rPr>
          <w:rFonts w:ascii="FbShefa" w:hAnsi="FbShefa"/>
          <w:sz w:val="11"/>
          <w:rtl/>
        </w:rPr>
        <w:t>.</w:t>
      </w:r>
      <w:r w:rsidR="00AC6C6C" w:rsidRPr="00270114">
        <w:rPr>
          <w:rFonts w:ascii="FbShefa" w:hAnsi="FbShefa"/>
          <w:sz w:val="11"/>
          <w:rtl/>
        </w:rPr>
        <w:t xml:space="preserve"> </w:t>
      </w:r>
      <w:r w:rsidRPr="00270114">
        <w:rPr>
          <w:rFonts w:ascii="FbShefa" w:hAnsi="FbShefa"/>
          <w:sz w:val="11"/>
          <w:rtl/>
        </w:rPr>
        <w:t>מדה מרובה</w:t>
      </w:r>
      <w:r w:rsidR="00AC6C6C" w:rsidRPr="00270114">
        <w:rPr>
          <w:rFonts w:ascii="FbShefa" w:hAnsi="FbShefa"/>
          <w:sz w:val="11"/>
          <w:rtl/>
        </w:rPr>
        <w:t xml:space="preserve"> (מתני')</w:t>
      </w:r>
      <w:r w:rsidR="00980F5A" w:rsidRPr="00270114">
        <w:rPr>
          <w:rFonts w:ascii="FbShefa" w:hAnsi="FbShefa"/>
          <w:sz w:val="11"/>
          <w:rtl/>
        </w:rPr>
        <w:t>.</w:t>
      </w:r>
      <w:r w:rsidRPr="001B3037">
        <w:rPr>
          <w:rFonts w:ascii="FbShefa" w:hAnsi="FbShefa"/>
          <w:b/>
          <w:bCs/>
          <w:color w:val="3B2F2A" w:themeColor="text2" w:themeShade="80"/>
          <w:sz w:val="11"/>
          <w:rtl/>
        </w:rPr>
        <w:t xml:space="preserve"> ה</w:t>
      </w:r>
      <w:r w:rsidR="001B46B1" w:rsidRPr="001B3037">
        <w:rPr>
          <w:rFonts w:ascii="FbShefa" w:hAnsi="FbShefa"/>
          <w:b/>
          <w:bCs/>
          <w:color w:val="3B2F2A" w:themeColor="text2" w:themeShade="80"/>
          <w:sz w:val="11"/>
          <w:rtl/>
        </w:rPr>
        <w:t>יינו</w:t>
      </w:r>
      <w:r w:rsidR="00980F5A" w:rsidRPr="001B3037">
        <w:rPr>
          <w:rFonts w:ascii="FbShefa" w:hAnsi="FbShefa"/>
          <w:b/>
          <w:bCs/>
          <w:color w:val="3B2F2A" w:themeColor="text2" w:themeShade="80"/>
          <w:sz w:val="11"/>
          <w:rtl/>
        </w:rPr>
        <w:t>.</w:t>
      </w:r>
      <w:r w:rsidRPr="00270114">
        <w:rPr>
          <w:rFonts w:ascii="FbShefa" w:hAnsi="FbShefa"/>
          <w:sz w:val="11"/>
          <w:rtl/>
        </w:rPr>
        <w:t xml:space="preserve"> עשרה כורין</w:t>
      </w:r>
      <w:r w:rsidR="00980F5A" w:rsidRPr="00270114">
        <w:rPr>
          <w:rFonts w:ascii="FbShefa" w:hAnsi="FbShefa"/>
          <w:sz w:val="11"/>
          <w:rtl/>
        </w:rPr>
        <w:t>.</w:t>
      </w:r>
    </w:p>
    <w:p w14:paraId="1518DB71" w14:textId="4BCDDFD5" w:rsidR="009C3CB4" w:rsidRPr="00270114" w:rsidRDefault="009C3CB4" w:rsidP="003061FB">
      <w:pPr>
        <w:rPr>
          <w:rFonts w:ascii="FbShefa" w:hAnsi="FbShefa"/>
          <w:rtl/>
        </w:rPr>
      </w:pPr>
    </w:p>
    <w:p w14:paraId="75A72CE1" w14:textId="77777777" w:rsidR="009C3CB4" w:rsidRPr="001B3037" w:rsidRDefault="009C3CB4" w:rsidP="009C3CB4">
      <w:pPr>
        <w:pStyle w:val="2"/>
        <w:rPr>
          <w:rFonts w:ascii="FbShefa" w:hAnsi="FbShefa"/>
          <w:b/>
          <w:bCs/>
          <w:color w:val="3B2F2A" w:themeColor="text2" w:themeShade="80"/>
          <w:rtl/>
        </w:rPr>
      </w:pPr>
      <w:r w:rsidRPr="00270114">
        <w:rPr>
          <w:rFonts w:ascii="FbShefa" w:hAnsi="FbShefa"/>
          <w:color w:val="7C5F1D"/>
          <w:rtl/>
        </w:rPr>
        <w:t>עונות השנה</w:t>
      </w:r>
    </w:p>
    <w:p w14:paraId="2971A1BC" w14:textId="31EB8DB3"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מדד</w:t>
      </w:r>
      <w:r w:rsidR="00980F5A" w:rsidRPr="001B3037">
        <w:rPr>
          <w:rFonts w:ascii="FbShefa" w:hAnsi="FbShefa"/>
          <w:b/>
          <w:bCs/>
          <w:color w:val="3B2F2A" w:themeColor="text2" w:themeShade="80"/>
          <w:sz w:val="11"/>
          <w:rtl/>
        </w:rPr>
        <w:t>.</w:t>
      </w:r>
      <w:r w:rsidRPr="00270114">
        <w:rPr>
          <w:rFonts w:ascii="FbShefa" w:hAnsi="FbShefa"/>
          <w:sz w:val="11"/>
          <w:rtl/>
        </w:rPr>
        <w:t xml:space="preserve"> בימות הגורן והחזיר בימות הגשמים</w:t>
      </w:r>
      <w:r w:rsidR="00980F5A" w:rsidRPr="00270114">
        <w:rPr>
          <w:rFonts w:ascii="FbShefa" w:hAnsi="FbShefa"/>
          <w:sz w:val="11"/>
          <w:rtl/>
        </w:rPr>
        <w:t>.</w:t>
      </w:r>
      <w:r w:rsidRPr="00270114">
        <w:rPr>
          <w:rFonts w:ascii="FbShefa" w:hAnsi="FbShefa"/>
          <w:sz w:val="11"/>
          <w:rtl/>
        </w:rPr>
        <w:t xml:space="preserve"> אינו מוציא חסרון</w:t>
      </w:r>
      <w:r w:rsidR="00980F5A" w:rsidRPr="00270114">
        <w:rPr>
          <w:rFonts w:ascii="FbShefa" w:hAnsi="FbShefa"/>
          <w:sz w:val="11"/>
          <w:rtl/>
        </w:rPr>
        <w:t>.</w:t>
      </w:r>
    </w:p>
    <w:p w14:paraId="555050A9" w14:textId="24EB8CB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הטעם</w:t>
      </w:r>
      <w:r w:rsidR="00980F5A" w:rsidRPr="001B3037">
        <w:rPr>
          <w:rFonts w:ascii="FbShefa" w:hAnsi="FbShefa"/>
          <w:b/>
          <w:bCs/>
          <w:color w:val="3B2F2A" w:themeColor="text2" w:themeShade="80"/>
          <w:sz w:val="11"/>
          <w:rtl/>
        </w:rPr>
        <w:t>.</w:t>
      </w:r>
      <w:r w:rsidRPr="00270114">
        <w:rPr>
          <w:rFonts w:ascii="FbShefa" w:hAnsi="FbShefa"/>
          <w:sz w:val="11"/>
          <w:rtl/>
        </w:rPr>
        <w:t xml:space="preserve"> מפני שמותירות</w:t>
      </w:r>
      <w:r w:rsidR="00980F5A" w:rsidRPr="00270114">
        <w:rPr>
          <w:rFonts w:ascii="FbShefa" w:hAnsi="FbShefa"/>
          <w:sz w:val="11"/>
          <w:rtl/>
        </w:rPr>
        <w:t>.</w:t>
      </w:r>
    </w:p>
    <w:p w14:paraId="1AEC3EAB" w14:textId="2DDD9E5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קשה</w:t>
      </w:r>
      <w:r w:rsidR="00980F5A" w:rsidRPr="001B3037">
        <w:rPr>
          <w:rFonts w:ascii="FbShefa" w:hAnsi="FbShefa"/>
          <w:b/>
          <w:bCs/>
          <w:color w:val="3B2F2A" w:themeColor="text2" w:themeShade="80"/>
          <w:sz w:val="11"/>
          <w:rtl/>
        </w:rPr>
        <w:t>.</w:t>
      </w:r>
      <w:r w:rsidRPr="00270114">
        <w:rPr>
          <w:rFonts w:ascii="FbShefa" w:hAnsi="FbShefa"/>
          <w:sz w:val="11"/>
          <w:rtl/>
        </w:rPr>
        <w:t xml:space="preserve"> אם כן לפקע כדא</w:t>
      </w:r>
      <w:r w:rsidR="00980F5A" w:rsidRPr="00270114">
        <w:rPr>
          <w:rFonts w:ascii="FbShefa" w:hAnsi="FbShefa"/>
          <w:sz w:val="11"/>
          <w:rtl/>
        </w:rPr>
        <w:t>.</w:t>
      </w:r>
    </w:p>
    <w:p w14:paraId="7CC0FBF2" w14:textId="49102370"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תשובה 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הוה עובדא ופקע כדא</w:t>
      </w:r>
      <w:r w:rsidR="00980F5A" w:rsidRPr="00270114">
        <w:rPr>
          <w:rFonts w:ascii="FbShefa" w:hAnsi="FbShefa"/>
          <w:sz w:val="11"/>
          <w:rtl/>
        </w:rPr>
        <w:t>.</w:t>
      </w:r>
    </w:p>
    <w:p w14:paraId="1A92CF08" w14:textId="3F3FA40B" w:rsidR="00433741" w:rsidRPr="00270114" w:rsidRDefault="001B46B1" w:rsidP="009C3CB4">
      <w:pPr>
        <w:spacing w:line="240" w:lineRule="auto"/>
        <w:rPr>
          <w:rFonts w:ascii="FbShefa" w:hAnsi="FbShefa"/>
          <w:sz w:val="11"/>
          <w:rtl/>
        </w:rPr>
      </w:pPr>
      <w:r w:rsidRPr="001B3037">
        <w:rPr>
          <w:rFonts w:ascii="FbShefa" w:hAnsi="FbShefa"/>
          <w:b/>
          <w:bCs/>
          <w:color w:val="3B2F2A" w:themeColor="text2" w:themeShade="80"/>
          <w:sz w:val="11"/>
          <w:rtl/>
        </w:rPr>
        <w:t xml:space="preserve">תשובה </w:t>
      </w:r>
      <w:r w:rsidR="009C3CB4" w:rsidRPr="001B3037">
        <w:rPr>
          <w:rFonts w:ascii="FbShefa" w:hAnsi="FbShefa"/>
          <w:b/>
          <w:bCs/>
          <w:color w:val="3B2F2A" w:themeColor="text2" w:themeShade="80"/>
          <w:sz w:val="11"/>
          <w:rtl/>
        </w:rPr>
        <w:t>ב</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משום איצצא</w:t>
      </w:r>
      <w:r w:rsidR="00980F5A" w:rsidRPr="00270114">
        <w:rPr>
          <w:rFonts w:ascii="FbShefa" w:hAnsi="FbShefa"/>
          <w:sz w:val="11"/>
          <w:rtl/>
        </w:rPr>
        <w:t>.</w:t>
      </w:r>
    </w:p>
    <w:p w14:paraId="7981BEC8" w14:textId="053342B5" w:rsidR="009C3CB4" w:rsidRPr="00270114" w:rsidRDefault="009C3CB4" w:rsidP="009C3CB4">
      <w:pPr>
        <w:spacing w:line="240" w:lineRule="auto"/>
        <w:rPr>
          <w:rFonts w:ascii="FbShefa" w:hAnsi="FbShefa"/>
          <w:sz w:val="11"/>
          <w:rtl/>
        </w:rPr>
      </w:pPr>
    </w:p>
    <w:p w14:paraId="018104DB" w14:textId="3B92F3A6" w:rsidR="009C3CB4" w:rsidRPr="001B3037" w:rsidRDefault="009C3CB4" w:rsidP="003061FB">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rtl/>
        </w:rPr>
        <w:t>יוֹצִיא לוֹ שְׁתוּת לְיַיִן</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רַבִּי יְהוּדָה אוֹמֵר, חֹמֶשׁ</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יוֹצִיא לוֹ שְׁלשֶׁת לֻגִּין שֶׁמֶן לְמֵאָה, לֹג וּמֶחֱצָה שְׁמָרִים, לֹג וּמֶחֱצָה בָּלַע</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אִם הָיָה שֶׁמֶן מְזֻקָּק, אֵינוֹ מוֹצִיא לוֹ שְׁמָרִים</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אִם הָיוּ קַנְקַנִּים יְשָׁנִים, אֵינוֹ מוֹצִיא לוֹ בָּלַע</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רַבִּי יְהוּדָה אוֹמֵר, אַף הַמּוֹכֵר שֶׁמֶן מְזֻקָּק לַחֲבֵרוֹ כָּל יְמוֹת הַשָּׁנָה, הֲרֵי זֶה מְקַבֵּל עָלָיו לֹג וּמֶחֱצָה שְׁמָרִים לְמֵאָה: </w:t>
      </w:r>
    </w:p>
    <w:p w14:paraId="4DA40552" w14:textId="77777777" w:rsidR="009C3CB4" w:rsidRPr="00270114" w:rsidRDefault="009C3CB4" w:rsidP="009C3CB4">
      <w:pPr>
        <w:spacing w:line="240" w:lineRule="auto"/>
        <w:rPr>
          <w:rFonts w:ascii="FbShefa" w:hAnsi="FbShefa"/>
          <w:sz w:val="11"/>
          <w:rtl/>
        </w:rPr>
      </w:pPr>
    </w:p>
    <w:p w14:paraId="286D0ABC"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הוצאה ליין</w:t>
      </w:r>
    </w:p>
    <w:p w14:paraId="7A419B78" w14:textId="22DFD1F8"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מחלוקת</w:t>
      </w:r>
      <w:r w:rsidR="00980F5A" w:rsidRPr="001B3037">
        <w:rPr>
          <w:rFonts w:ascii="FbShefa" w:hAnsi="FbShefa"/>
          <w:b/>
          <w:bCs/>
          <w:color w:val="3B2F2A" w:themeColor="text2" w:themeShade="80"/>
          <w:sz w:val="11"/>
          <w:rtl/>
        </w:rPr>
        <w:t>.</w:t>
      </w:r>
      <w:r w:rsidRPr="00270114">
        <w:rPr>
          <w:rFonts w:ascii="FbShefa" w:hAnsi="FbShefa"/>
          <w:sz w:val="11"/>
          <w:rtl/>
        </w:rPr>
        <w:t xml:space="preserve"> שתות או חומש ללוג</w:t>
      </w:r>
      <w:r w:rsidR="003061FB" w:rsidRPr="00270114">
        <w:rPr>
          <w:rFonts w:ascii="FbShefa" w:hAnsi="FbShefa"/>
          <w:sz w:val="11"/>
          <w:rtl/>
        </w:rPr>
        <w:t xml:space="preserve"> (מתני')</w:t>
      </w:r>
      <w:r w:rsidR="00980F5A" w:rsidRPr="00270114">
        <w:rPr>
          <w:rFonts w:ascii="FbShefa" w:hAnsi="FbShefa"/>
          <w:sz w:val="11"/>
          <w:rtl/>
        </w:rPr>
        <w:t>.</w:t>
      </w:r>
    </w:p>
    <w:p w14:paraId="313B2C93" w14:textId="725AE618"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ולא פליגי</w:t>
      </w:r>
      <w:r w:rsidR="00980F5A" w:rsidRPr="00270114">
        <w:rPr>
          <w:rFonts w:ascii="FbShefa" w:hAnsi="FbShefa"/>
          <w:sz w:val="11"/>
          <w:rtl/>
        </w:rPr>
        <w:t>.</w:t>
      </w:r>
      <w:r w:rsidRPr="00270114">
        <w:rPr>
          <w:rFonts w:ascii="FbShefa" w:hAnsi="FbShefa"/>
          <w:sz w:val="11"/>
          <w:rtl/>
        </w:rPr>
        <w:t xml:space="preserve"> מר כי אתריה</w:t>
      </w:r>
      <w:r w:rsidR="001B46B1" w:rsidRPr="00270114">
        <w:rPr>
          <w:rFonts w:ascii="FbShefa" w:hAnsi="FbShefa"/>
          <w:sz w:val="11"/>
          <w:rtl/>
        </w:rPr>
        <w:t>,</w:t>
      </w:r>
      <w:r w:rsidRPr="00270114">
        <w:rPr>
          <w:rFonts w:ascii="FbShefa" w:hAnsi="FbShefa"/>
          <w:sz w:val="11"/>
          <w:rtl/>
        </w:rPr>
        <w:t xml:space="preserve"> ומר כי אתריה</w:t>
      </w:r>
      <w:r w:rsidR="00980F5A" w:rsidRPr="00270114">
        <w:rPr>
          <w:rFonts w:ascii="FbShefa" w:hAnsi="FbShefa"/>
          <w:sz w:val="11"/>
          <w:rtl/>
        </w:rPr>
        <w:t>.</w:t>
      </w:r>
    </w:p>
    <w:p w14:paraId="04CB7853" w14:textId="6519874F" w:rsidR="007C709A" w:rsidRPr="00270114" w:rsidRDefault="007C709A" w:rsidP="009C3CB4">
      <w:pPr>
        <w:spacing w:line="240" w:lineRule="auto"/>
        <w:rPr>
          <w:rFonts w:ascii="FbShefa" w:hAnsi="FbShefa"/>
          <w:sz w:val="11"/>
          <w:rtl/>
        </w:rPr>
      </w:pPr>
      <w:r w:rsidRPr="001B3037">
        <w:rPr>
          <w:rFonts w:ascii="FbShefa" w:hAnsi="FbShefa"/>
          <w:b/>
          <w:bCs/>
          <w:color w:val="3B2F2A" w:themeColor="text2" w:themeShade="80"/>
          <w:sz w:val="11"/>
          <w:rtl/>
        </w:rPr>
        <w:t>באתירה דמר</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חפו בקירא</w:t>
      </w:r>
      <w:r w:rsidRPr="00270114">
        <w:rPr>
          <w:rFonts w:ascii="FbShefa" w:hAnsi="FbShefa"/>
          <w:sz w:val="11"/>
          <w:rtl/>
        </w:rPr>
        <w:t>,</w:t>
      </w:r>
      <w:r w:rsidR="009C3CB4" w:rsidRPr="00270114">
        <w:rPr>
          <w:rFonts w:ascii="FbShefa" w:hAnsi="FbShefa"/>
          <w:sz w:val="11"/>
          <w:rtl/>
        </w:rPr>
        <w:t xml:space="preserve"> ולא מייץ טפי</w:t>
      </w:r>
      <w:r w:rsidR="00980F5A" w:rsidRPr="00270114">
        <w:rPr>
          <w:rFonts w:ascii="FbShefa" w:hAnsi="FbShefa"/>
          <w:sz w:val="11"/>
          <w:rtl/>
        </w:rPr>
        <w:t>.</w:t>
      </w:r>
    </w:p>
    <w:p w14:paraId="4EB4C9B9" w14:textId="11DAF8B1" w:rsidR="00433741" w:rsidRPr="00270114" w:rsidRDefault="007C709A" w:rsidP="009C3CB4">
      <w:pPr>
        <w:spacing w:line="240" w:lineRule="auto"/>
        <w:rPr>
          <w:rFonts w:ascii="FbShefa" w:hAnsi="FbShefa"/>
          <w:sz w:val="11"/>
          <w:rtl/>
        </w:rPr>
      </w:pPr>
      <w:r w:rsidRPr="001B3037">
        <w:rPr>
          <w:rFonts w:ascii="FbShefa" w:hAnsi="FbShefa"/>
          <w:b/>
          <w:bCs/>
          <w:color w:val="3B2F2A" w:themeColor="text2" w:themeShade="80"/>
          <w:sz w:val="11"/>
          <w:rtl/>
        </w:rPr>
        <w:t>באתריה דמר</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חפו בכופרא</w:t>
      </w:r>
      <w:r w:rsidRPr="00270114">
        <w:rPr>
          <w:rFonts w:ascii="FbShefa" w:hAnsi="FbShefa"/>
          <w:sz w:val="11"/>
          <w:rtl/>
        </w:rPr>
        <w:t>,</w:t>
      </w:r>
      <w:r w:rsidR="009C3CB4" w:rsidRPr="00270114">
        <w:rPr>
          <w:rFonts w:ascii="FbShefa" w:hAnsi="FbShefa"/>
          <w:sz w:val="11"/>
          <w:rtl/>
        </w:rPr>
        <w:t xml:space="preserve"> ומייץ טפי</w:t>
      </w:r>
      <w:r w:rsidR="00980F5A" w:rsidRPr="00270114">
        <w:rPr>
          <w:rFonts w:ascii="FbShefa" w:hAnsi="FbShefa"/>
          <w:sz w:val="11"/>
          <w:rtl/>
        </w:rPr>
        <w:t>.</w:t>
      </w:r>
    </w:p>
    <w:p w14:paraId="33BB5571" w14:textId="4629DA9E" w:rsidR="007C709A" w:rsidRPr="00270114" w:rsidRDefault="007C709A" w:rsidP="009C3CB4">
      <w:pPr>
        <w:spacing w:line="240" w:lineRule="auto"/>
        <w:rPr>
          <w:rFonts w:ascii="FbShefa" w:hAnsi="FbShefa"/>
          <w:sz w:val="11"/>
          <w:rtl/>
        </w:rPr>
      </w:pPr>
    </w:p>
    <w:p w14:paraId="41F64E3E" w14:textId="047447F9" w:rsidR="009C3CB4" w:rsidRPr="00270114" w:rsidRDefault="007C709A" w:rsidP="009C3CB4">
      <w:pPr>
        <w:spacing w:line="240" w:lineRule="auto"/>
        <w:rPr>
          <w:rFonts w:ascii="FbShefa" w:hAnsi="FbShefa"/>
          <w:sz w:val="11"/>
          <w:rtl/>
        </w:rPr>
      </w:pPr>
      <w:r w:rsidRPr="001B3037">
        <w:rPr>
          <w:rFonts w:ascii="FbShefa" w:hAnsi="FbShefa"/>
          <w:b/>
          <w:bCs/>
          <w:color w:val="3B2F2A" w:themeColor="text2" w:themeShade="80"/>
          <w:sz w:val="11"/>
          <w:rtl/>
        </w:rPr>
        <w:t>איבעית אימא</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משום גרגישתא</w:t>
      </w:r>
      <w:r w:rsidR="00980F5A" w:rsidRPr="00270114">
        <w:rPr>
          <w:rFonts w:ascii="FbShefa" w:hAnsi="FbShefa"/>
          <w:sz w:val="11"/>
          <w:rtl/>
        </w:rPr>
        <w:t>.</w:t>
      </w:r>
    </w:p>
    <w:p w14:paraId="75127091" w14:textId="77777777" w:rsidR="003061FB" w:rsidRPr="00270114" w:rsidRDefault="003061FB" w:rsidP="009C3CB4">
      <w:pPr>
        <w:spacing w:line="240" w:lineRule="auto"/>
        <w:rPr>
          <w:rFonts w:ascii="FbShefa" w:hAnsi="FbShefa"/>
          <w:sz w:val="11"/>
          <w:rtl/>
        </w:rPr>
      </w:pPr>
    </w:p>
    <w:p w14:paraId="2A257FC4" w14:textId="77777777" w:rsidR="003061FB" w:rsidRPr="00270114" w:rsidRDefault="003061FB" w:rsidP="007C709A">
      <w:pPr>
        <w:pStyle w:val="2"/>
        <w:rPr>
          <w:rFonts w:ascii="FbShefa" w:hAnsi="FbShefa"/>
          <w:color w:val="7C5F1D"/>
          <w:rtl/>
        </w:rPr>
      </w:pPr>
      <w:r w:rsidRPr="00270114">
        <w:rPr>
          <w:rFonts w:ascii="FbShefa" w:hAnsi="FbShefa"/>
          <w:color w:val="7C5F1D"/>
          <w:rtl/>
        </w:rPr>
        <w:t>המשתכר</w:t>
      </w:r>
    </w:p>
    <w:p w14:paraId="7BA34D21" w14:textId="39259CC4" w:rsidR="003061FB" w:rsidRPr="00270114" w:rsidRDefault="003061FB" w:rsidP="003061FB">
      <w:pPr>
        <w:spacing w:line="240" w:lineRule="auto"/>
        <w:rPr>
          <w:rFonts w:ascii="FbShefa" w:hAnsi="FbShefa"/>
          <w:sz w:val="11"/>
          <w:rtl/>
        </w:rPr>
      </w:pPr>
      <w:r w:rsidRPr="001B3037">
        <w:rPr>
          <w:rFonts w:ascii="FbShefa" w:hAnsi="FbShefa"/>
          <w:b/>
          <w:bCs/>
          <w:color w:val="3B2F2A" w:themeColor="text2" w:themeShade="80"/>
          <w:sz w:val="11"/>
          <w:rtl/>
        </w:rPr>
        <w:t>המשתכר</w:t>
      </w:r>
      <w:r w:rsidR="00980F5A" w:rsidRPr="001B3037">
        <w:rPr>
          <w:rFonts w:ascii="FbShefa" w:hAnsi="FbShefa"/>
          <w:b/>
          <w:bCs/>
          <w:color w:val="3B2F2A" w:themeColor="text2" w:themeShade="80"/>
          <w:sz w:val="11"/>
          <w:rtl/>
        </w:rPr>
        <w:t>.</w:t>
      </w:r>
      <w:r w:rsidRPr="00270114">
        <w:rPr>
          <w:rFonts w:ascii="FbShefa" w:hAnsi="FbShefa"/>
          <w:sz w:val="11"/>
          <w:rtl/>
        </w:rPr>
        <w:t xml:space="preserve"> אל ישתכר יותר על שתות</w:t>
      </w:r>
      <w:r w:rsidR="00980F5A" w:rsidRPr="00270114">
        <w:rPr>
          <w:rFonts w:ascii="FbShefa" w:hAnsi="FbShefa"/>
          <w:sz w:val="11"/>
          <w:rtl/>
        </w:rPr>
        <w:t>.</w:t>
      </w:r>
    </w:p>
    <w:p w14:paraId="221A1771" w14:textId="77777777" w:rsidR="004C1656" w:rsidRPr="001B3037" w:rsidRDefault="004C1656" w:rsidP="003061FB">
      <w:pPr>
        <w:spacing w:line="240" w:lineRule="auto"/>
        <w:rPr>
          <w:rFonts w:ascii="FbShefa" w:hAnsi="FbShefa"/>
          <w:b/>
          <w:bCs/>
          <w:color w:val="3B2F2A" w:themeColor="text2" w:themeShade="80"/>
          <w:sz w:val="11"/>
          <w:rtl/>
        </w:rPr>
      </w:pPr>
    </w:p>
    <w:p w14:paraId="3082F107" w14:textId="77777777" w:rsidR="004C1656" w:rsidRPr="00270114" w:rsidRDefault="003061FB" w:rsidP="004C1656">
      <w:pPr>
        <w:pStyle w:val="3"/>
        <w:rPr>
          <w:rFonts w:ascii="FbShefa" w:hAnsi="FbShefa"/>
          <w:color w:val="7C5F1D"/>
          <w:rtl/>
        </w:rPr>
      </w:pPr>
      <w:r w:rsidRPr="00270114">
        <w:rPr>
          <w:rFonts w:ascii="FbShefa" w:hAnsi="FbShefa"/>
          <w:color w:val="7C5F1D"/>
          <w:rtl/>
        </w:rPr>
        <w:t>ר' יהודה</w:t>
      </w:r>
      <w:r w:rsidR="004C1656" w:rsidRPr="00270114">
        <w:rPr>
          <w:rFonts w:ascii="FbShefa" w:hAnsi="FbShefa"/>
          <w:color w:val="7C5F1D"/>
          <w:rtl/>
        </w:rPr>
        <w:t>:</w:t>
      </w:r>
    </w:p>
    <w:p w14:paraId="388206B7" w14:textId="1B27BC8F" w:rsidR="00433741" w:rsidRPr="00270114" w:rsidRDefault="004C1656" w:rsidP="003061FB">
      <w:pPr>
        <w:spacing w:line="240" w:lineRule="auto"/>
        <w:rPr>
          <w:rFonts w:ascii="FbShefa" w:hAnsi="FbShefa"/>
          <w:sz w:val="11"/>
          <w:rtl/>
        </w:rPr>
      </w:pPr>
      <w:r w:rsidRPr="001B3037">
        <w:rPr>
          <w:rFonts w:ascii="FbShefa" w:hAnsi="FbShefa"/>
          <w:b/>
          <w:bCs/>
          <w:color w:val="3B2F2A" w:themeColor="text2" w:themeShade="80"/>
          <w:sz w:val="11"/>
          <w:rtl/>
        </w:rPr>
        <w:t>לכאורה</w:t>
      </w:r>
      <w:r w:rsidR="00980F5A" w:rsidRPr="001B3037">
        <w:rPr>
          <w:rFonts w:ascii="FbShefa" w:hAnsi="FbShefa"/>
          <w:b/>
          <w:bCs/>
          <w:color w:val="3B2F2A" w:themeColor="text2" w:themeShade="80"/>
          <w:sz w:val="11"/>
          <w:rtl/>
        </w:rPr>
        <w:t>.</w:t>
      </w:r>
      <w:r w:rsidR="003061FB" w:rsidRPr="00270114">
        <w:rPr>
          <w:rFonts w:ascii="FbShefa" w:hAnsi="FbShefa"/>
          <w:sz w:val="11"/>
          <w:rtl/>
        </w:rPr>
        <w:t xml:space="preserve"> השתכר </w:t>
      </w:r>
      <w:r w:rsidRPr="00270114">
        <w:rPr>
          <w:rFonts w:ascii="FbShefa" w:hAnsi="FbShefa"/>
          <w:sz w:val="11"/>
          <w:rtl/>
        </w:rPr>
        <w:t>פחות משתות</w:t>
      </w:r>
      <w:r w:rsidR="00980F5A" w:rsidRPr="00270114">
        <w:rPr>
          <w:rFonts w:ascii="FbShefa" w:hAnsi="FbShefa"/>
          <w:sz w:val="11"/>
          <w:rtl/>
        </w:rPr>
        <w:t>.</w:t>
      </w:r>
      <w:r w:rsidR="003061FB" w:rsidRPr="00270114">
        <w:rPr>
          <w:rFonts w:ascii="FbShefa" w:hAnsi="FbShefa"/>
          <w:sz w:val="11"/>
          <w:rtl/>
        </w:rPr>
        <w:t xml:space="preserve"> </w:t>
      </w:r>
      <w:r w:rsidRPr="001B3037">
        <w:rPr>
          <w:rFonts w:ascii="FbShefa" w:hAnsi="FbShefa"/>
          <w:b/>
          <w:bCs/>
          <w:color w:val="3B2F2A" w:themeColor="text2" w:themeShade="80"/>
          <w:sz w:val="11"/>
          <w:rtl/>
        </w:rPr>
        <w:t>אלא</w:t>
      </w:r>
      <w:r w:rsidR="00980F5A" w:rsidRPr="001B3037">
        <w:rPr>
          <w:rFonts w:ascii="FbShefa" w:hAnsi="FbShefa"/>
          <w:b/>
          <w:bCs/>
          <w:color w:val="3B2F2A" w:themeColor="text2" w:themeShade="80"/>
          <w:sz w:val="11"/>
          <w:rtl/>
        </w:rPr>
        <w:t>.</w:t>
      </w:r>
      <w:r w:rsidR="003061FB" w:rsidRPr="001B3037">
        <w:rPr>
          <w:rFonts w:ascii="FbShefa" w:hAnsi="FbShefa"/>
          <w:b/>
          <w:bCs/>
          <w:color w:val="3B2F2A" w:themeColor="text2" w:themeShade="80"/>
          <w:sz w:val="11"/>
          <w:rtl/>
        </w:rPr>
        <w:t xml:space="preserve"> </w:t>
      </w:r>
      <w:r w:rsidR="003061FB" w:rsidRPr="00270114">
        <w:rPr>
          <w:rFonts w:ascii="FbShefa" w:hAnsi="FbShefa"/>
          <w:sz w:val="11"/>
          <w:rtl/>
        </w:rPr>
        <w:t>איכא גולפי ושמריא</w:t>
      </w:r>
      <w:r w:rsidR="00980F5A" w:rsidRPr="00270114">
        <w:rPr>
          <w:rFonts w:ascii="FbShefa" w:hAnsi="FbShefa"/>
          <w:sz w:val="11"/>
          <w:rtl/>
        </w:rPr>
        <w:t>.</w:t>
      </w:r>
    </w:p>
    <w:p w14:paraId="35FF7202" w14:textId="043598B0" w:rsidR="003061FB" w:rsidRPr="00270114" w:rsidRDefault="004C1656" w:rsidP="003061FB">
      <w:pPr>
        <w:spacing w:line="240" w:lineRule="auto"/>
        <w:rPr>
          <w:rFonts w:ascii="FbShefa" w:hAnsi="FbShefa"/>
          <w:sz w:val="11"/>
          <w:rtl/>
        </w:rPr>
      </w:pPr>
      <w:r w:rsidRPr="001B3037">
        <w:rPr>
          <w:rFonts w:ascii="FbShefa" w:hAnsi="FbShefa"/>
          <w:b/>
          <w:bCs/>
          <w:color w:val="3B2F2A" w:themeColor="text2" w:themeShade="80"/>
          <w:sz w:val="11"/>
          <w:rtl/>
        </w:rPr>
        <w:t>לכאורה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 xml:space="preserve">השתכר </w:t>
      </w:r>
      <w:r w:rsidR="003061FB" w:rsidRPr="00270114">
        <w:rPr>
          <w:rFonts w:ascii="FbShefa" w:hAnsi="FbShefa"/>
          <w:sz w:val="11"/>
          <w:rtl/>
        </w:rPr>
        <w:t>יותר משתות</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אלא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3061FB" w:rsidRPr="00270114">
        <w:rPr>
          <w:rFonts w:ascii="FbShefa" w:hAnsi="FbShefa"/>
          <w:sz w:val="11"/>
          <w:rtl/>
        </w:rPr>
        <w:t>איכא טרחיה, ודמי ברזנייתא</w:t>
      </w:r>
      <w:r w:rsidR="00980F5A" w:rsidRPr="00270114">
        <w:rPr>
          <w:rFonts w:ascii="FbShefa" w:hAnsi="FbShefa"/>
          <w:sz w:val="11"/>
          <w:rtl/>
        </w:rPr>
        <w:t>.</w:t>
      </w:r>
    </w:p>
    <w:p w14:paraId="21247FE9" w14:textId="19BD0C0D" w:rsidR="009C3CB4" w:rsidRPr="00270114" w:rsidRDefault="009C3CB4" w:rsidP="00794C1A">
      <w:pPr>
        <w:pStyle w:val="1"/>
        <w:rPr>
          <w:rFonts w:ascii="FbShefa" w:hAnsi="FbShefa"/>
          <w:rtl/>
        </w:rPr>
      </w:pPr>
      <w:r w:rsidRPr="00270114">
        <w:rPr>
          <w:rFonts w:ascii="FbShefa" w:hAnsi="FbShefa"/>
          <w:sz w:val="11"/>
          <w:rtl/>
        </w:rPr>
        <w:t>מ</w:t>
      </w:r>
      <w:r w:rsidR="00B36BF2" w:rsidRPr="00270114">
        <w:rPr>
          <w:rFonts w:ascii="FbShefa" w:hAnsi="FbShefa"/>
          <w:sz w:val="11"/>
          <w:rtl/>
        </w:rPr>
        <w:t>, ב</w:t>
      </w:r>
    </w:p>
    <w:p w14:paraId="104BC9E4"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קנקנים ישנים</w:t>
      </w:r>
    </w:p>
    <w:p w14:paraId="468CE4CD" w14:textId="0DC303CB"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קנקנים ישנים ומזופפין</w:t>
      </w:r>
      <w:r w:rsidR="00980F5A" w:rsidRPr="001B3037">
        <w:rPr>
          <w:rFonts w:ascii="FbShefa" w:hAnsi="FbShefa"/>
          <w:b/>
          <w:bCs/>
          <w:color w:val="3B2F2A" w:themeColor="text2" w:themeShade="80"/>
          <w:sz w:val="11"/>
          <w:rtl/>
        </w:rPr>
        <w:t>.</w:t>
      </w:r>
      <w:r w:rsidR="004C1054" w:rsidRPr="001B3037">
        <w:rPr>
          <w:rFonts w:ascii="FbShefa" w:hAnsi="FbShefa"/>
          <w:b/>
          <w:bCs/>
          <w:color w:val="3B2F2A" w:themeColor="text2" w:themeShade="80"/>
          <w:sz w:val="11"/>
          <w:rtl/>
        </w:rPr>
        <w:t xml:space="preserve"> </w:t>
      </w:r>
      <w:r w:rsidR="004C1054" w:rsidRPr="00270114">
        <w:rPr>
          <w:rFonts w:ascii="FbShefa" w:hAnsi="FbShefa"/>
          <w:sz w:val="11"/>
          <w:rtl/>
        </w:rPr>
        <w:t>אינם בולעים</w:t>
      </w:r>
      <w:r w:rsidR="00980F5A" w:rsidRPr="00270114">
        <w:rPr>
          <w:rFonts w:ascii="FbShefa" w:hAnsi="FbShefa"/>
          <w:sz w:val="11"/>
          <w:rtl/>
        </w:rPr>
        <w:t>.</w:t>
      </w:r>
    </w:p>
    <w:p w14:paraId="22A77E88" w14:textId="77777777" w:rsidR="004C1054" w:rsidRPr="001B3037" w:rsidRDefault="004C1054" w:rsidP="009C3CB4">
      <w:pPr>
        <w:spacing w:line="240" w:lineRule="auto"/>
        <w:rPr>
          <w:rFonts w:ascii="FbShefa" w:hAnsi="FbShefa"/>
          <w:b/>
          <w:bCs/>
          <w:color w:val="3B2F2A" w:themeColor="text2" w:themeShade="80"/>
          <w:sz w:val="11"/>
          <w:rtl/>
        </w:rPr>
      </w:pPr>
    </w:p>
    <w:p w14:paraId="39F5C325" w14:textId="77777777" w:rsidR="004C1054" w:rsidRPr="00270114" w:rsidRDefault="009C3CB4" w:rsidP="004C1054">
      <w:pPr>
        <w:pStyle w:val="3"/>
        <w:rPr>
          <w:rFonts w:ascii="FbShefa" w:hAnsi="FbShefa"/>
          <w:color w:val="7C5F1D"/>
          <w:rtl/>
        </w:rPr>
      </w:pPr>
      <w:r w:rsidRPr="00270114">
        <w:rPr>
          <w:rFonts w:ascii="FbShefa" w:hAnsi="FbShefa"/>
          <w:color w:val="7C5F1D"/>
          <w:rtl/>
        </w:rPr>
        <w:t>שלא במזופפין</w:t>
      </w:r>
      <w:r w:rsidR="004C1054" w:rsidRPr="00270114">
        <w:rPr>
          <w:rFonts w:ascii="FbShefa" w:hAnsi="FbShefa"/>
          <w:color w:val="7C5F1D"/>
          <w:rtl/>
        </w:rPr>
        <w:t>:</w:t>
      </w:r>
    </w:p>
    <w:p w14:paraId="2DA3FC1C" w14:textId="65DBCCCC" w:rsidR="004C1054" w:rsidRPr="00270114" w:rsidRDefault="004C1054" w:rsidP="009C3CB4">
      <w:pPr>
        <w:spacing w:line="240" w:lineRule="auto"/>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בולעים</w:t>
      </w:r>
      <w:r w:rsidR="00980F5A" w:rsidRPr="00270114">
        <w:rPr>
          <w:rFonts w:ascii="FbShefa" w:hAnsi="FbShefa"/>
          <w:sz w:val="11"/>
          <w:rtl/>
        </w:rPr>
        <w:t>.</w:t>
      </w:r>
    </w:p>
    <w:p w14:paraId="48C029AD" w14:textId="6C6074F3" w:rsidR="00433741" w:rsidRPr="00270114" w:rsidRDefault="004C1054" w:rsidP="009C3CB4">
      <w:pPr>
        <w:spacing w:line="240" w:lineRule="auto"/>
        <w:rPr>
          <w:rFonts w:ascii="FbShefa" w:hAnsi="FbShefa"/>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לא בולעים</w:t>
      </w:r>
      <w:r w:rsidR="00980F5A" w:rsidRPr="00270114">
        <w:rPr>
          <w:rFonts w:ascii="FbShefa" w:hAnsi="FbShefa"/>
          <w:sz w:val="11"/>
          <w:rtl/>
        </w:rPr>
        <w:t>.</w:t>
      </w:r>
      <w:r w:rsidR="00331B6B" w:rsidRPr="00270114">
        <w:rPr>
          <w:rFonts w:ascii="FbShefa" w:hAnsi="FbShefa"/>
          <w:sz w:val="11"/>
          <w:rtl/>
        </w:rPr>
        <w:t xml:space="preserve"> </w:t>
      </w:r>
      <w:r w:rsidR="003719BE"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003719BE" w:rsidRPr="001B3037">
        <w:rPr>
          <w:rFonts w:ascii="FbShefa" w:hAnsi="FbShefa"/>
          <w:b/>
          <w:bCs/>
          <w:color w:val="3B2F2A" w:themeColor="text2" w:themeShade="80"/>
          <w:sz w:val="11"/>
          <w:rtl/>
        </w:rPr>
        <w:t xml:space="preserve"> </w:t>
      </w:r>
      <w:r w:rsidR="009C3CB4" w:rsidRPr="00270114">
        <w:rPr>
          <w:rFonts w:ascii="FbShefa" w:hAnsi="FbShefa"/>
          <w:rtl/>
        </w:rPr>
        <w:t>כיון דטעון</w:t>
      </w:r>
      <w:r w:rsidR="00331B6B" w:rsidRPr="00270114">
        <w:rPr>
          <w:rFonts w:ascii="FbShefa" w:hAnsi="FbShefa"/>
          <w:rtl/>
        </w:rPr>
        <w:t xml:space="preserve"> </w:t>
      </w:r>
      <w:r w:rsidR="009C3CB4" w:rsidRPr="00270114">
        <w:rPr>
          <w:rFonts w:ascii="FbShefa" w:hAnsi="FbShefa"/>
          <w:rtl/>
        </w:rPr>
        <w:t>טעון</w:t>
      </w:r>
      <w:r w:rsidR="00980F5A" w:rsidRPr="00270114">
        <w:rPr>
          <w:rFonts w:ascii="FbShefa" w:hAnsi="FbShefa"/>
          <w:rtl/>
        </w:rPr>
        <w:t>.</w:t>
      </w:r>
    </w:p>
    <w:p w14:paraId="78F5E0ED" w14:textId="6F486E66" w:rsidR="009C3CB4" w:rsidRPr="00270114" w:rsidRDefault="009C3CB4" w:rsidP="009C3CB4">
      <w:pPr>
        <w:spacing w:line="240" w:lineRule="auto"/>
        <w:rPr>
          <w:rFonts w:ascii="FbShefa" w:hAnsi="FbShefa"/>
          <w:sz w:val="11"/>
          <w:rtl/>
        </w:rPr>
      </w:pPr>
    </w:p>
    <w:p w14:paraId="0BC2E02F" w14:textId="35D25E3C" w:rsidR="009C3CB4" w:rsidRPr="00270114" w:rsidRDefault="009C3CB4" w:rsidP="009C3CB4">
      <w:pPr>
        <w:pStyle w:val="2"/>
        <w:rPr>
          <w:rFonts w:ascii="FbShefa" w:hAnsi="FbShefa"/>
          <w:color w:val="7C5F1D"/>
          <w:rtl/>
        </w:rPr>
      </w:pPr>
      <w:r w:rsidRPr="00270114">
        <w:rPr>
          <w:rFonts w:ascii="FbShefa" w:hAnsi="FbShefa"/>
          <w:color w:val="7C5F1D"/>
          <w:sz w:val="11"/>
          <w:rtl/>
        </w:rPr>
        <w:t>שמרים</w:t>
      </w:r>
    </w:p>
    <w:p w14:paraId="5083B10E" w14:textId="27372429"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מחלוקת במשנה</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המוכר שמן מזוקק לחבירו אם מקבל עליו לוג ומחצה שמרים למאה</w:t>
      </w:r>
      <w:r w:rsidR="00980F5A" w:rsidRPr="00270114">
        <w:rPr>
          <w:rFonts w:ascii="FbShefa" w:hAnsi="FbShefa"/>
          <w:sz w:val="11"/>
          <w:rtl/>
        </w:rPr>
        <w:t>.</w:t>
      </w:r>
    </w:p>
    <w:p w14:paraId="65699DF3" w14:textId="0F0BBDF9" w:rsidR="009C3CB4" w:rsidRPr="00270114" w:rsidRDefault="009C3CB4" w:rsidP="009C3CB4">
      <w:pPr>
        <w:spacing w:line="240" w:lineRule="auto"/>
        <w:rPr>
          <w:rFonts w:ascii="FbShefa" w:hAnsi="FbShefa"/>
          <w:i/>
          <w:iCs/>
          <w:sz w:val="11"/>
          <w:rtl/>
        </w:rPr>
      </w:pPr>
    </w:p>
    <w:p w14:paraId="326752D4" w14:textId="53AFD10D" w:rsidR="004C1054" w:rsidRPr="00270114" w:rsidRDefault="004C1054" w:rsidP="004C1054">
      <w:pPr>
        <w:pStyle w:val="3"/>
        <w:rPr>
          <w:rFonts w:ascii="FbShefa" w:hAnsi="FbShefa"/>
          <w:color w:val="7C5F1D"/>
          <w:rtl/>
        </w:rPr>
      </w:pPr>
      <w:r w:rsidRPr="00270114">
        <w:rPr>
          <w:rFonts w:ascii="FbShefa" w:hAnsi="FbShefa"/>
          <w:color w:val="7C5F1D"/>
          <w:rtl/>
        </w:rPr>
        <w:t>דעה א בביאור מחלוקתם:</w:t>
      </w:r>
    </w:p>
    <w:p w14:paraId="0BCF7C70" w14:textId="1A725836"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למ"ד מקבל עליו</w:t>
      </w:r>
      <w:r w:rsidR="00980F5A" w:rsidRPr="001B3037">
        <w:rPr>
          <w:rFonts w:ascii="FbShefa" w:hAnsi="FbShefa"/>
          <w:b/>
          <w:bCs/>
          <w:color w:val="3B2F2A" w:themeColor="text2" w:themeShade="80"/>
          <w:sz w:val="11"/>
          <w:rtl/>
        </w:rPr>
        <w:t>.</w:t>
      </w:r>
      <w:r w:rsidRPr="00270114">
        <w:rPr>
          <w:rFonts w:ascii="FbShefa" w:hAnsi="FbShefa"/>
          <w:sz w:val="11"/>
          <w:rtl/>
        </w:rPr>
        <w:t xml:space="preserve"> מותר לערב שמרים</w:t>
      </w:r>
      <w:r w:rsidR="00980F5A" w:rsidRPr="00270114">
        <w:rPr>
          <w:rFonts w:ascii="FbShefa" w:hAnsi="FbShefa"/>
          <w:sz w:val="11"/>
          <w:rtl/>
        </w:rPr>
        <w:t>.</w:t>
      </w:r>
    </w:p>
    <w:p w14:paraId="26558784" w14:textId="5ED29DA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הטעם</w:t>
      </w:r>
      <w:r w:rsidR="00980F5A" w:rsidRPr="001B3037">
        <w:rPr>
          <w:rFonts w:ascii="FbShefa" w:hAnsi="FbShefa"/>
          <w:b/>
          <w:bCs/>
          <w:color w:val="3B2F2A" w:themeColor="text2" w:themeShade="80"/>
          <w:sz w:val="11"/>
          <w:rtl/>
        </w:rPr>
        <w:t>.</w:t>
      </w:r>
      <w:r w:rsidRPr="00270114">
        <w:rPr>
          <w:rFonts w:ascii="FbShefa" w:hAnsi="FbShefa"/>
          <w:sz w:val="11"/>
          <w:rtl/>
        </w:rPr>
        <w:t xml:space="preserve"> דא</w:t>
      </w:r>
      <w:r w:rsidR="004C1054" w:rsidRPr="00270114">
        <w:rPr>
          <w:rFonts w:ascii="FbShefa" w:hAnsi="FbShefa"/>
          <w:sz w:val="11"/>
          <w:rtl/>
        </w:rPr>
        <w:t>"ל</w:t>
      </w:r>
      <w:r w:rsidRPr="00270114">
        <w:rPr>
          <w:rFonts w:ascii="FbShefa" w:hAnsi="FbShefa"/>
          <w:sz w:val="11"/>
          <w:rtl/>
        </w:rPr>
        <w:t xml:space="preserve"> יכלתי לערב לך, השתא נמי קביל</w:t>
      </w:r>
      <w:r w:rsidR="00980F5A" w:rsidRPr="00270114">
        <w:rPr>
          <w:rFonts w:ascii="FbShefa" w:hAnsi="FbShefa"/>
          <w:sz w:val="11"/>
          <w:rtl/>
        </w:rPr>
        <w:t>.</w:t>
      </w:r>
    </w:p>
    <w:p w14:paraId="2AF6D82F" w14:textId="672C3762" w:rsidR="004C1054" w:rsidRPr="001B3037" w:rsidRDefault="004C1054" w:rsidP="009C3CB4">
      <w:pPr>
        <w:spacing w:line="240" w:lineRule="auto"/>
        <w:rPr>
          <w:rFonts w:ascii="FbShefa" w:hAnsi="FbShefa"/>
          <w:b/>
          <w:bCs/>
          <w:color w:val="3B2F2A" w:themeColor="text2" w:themeShade="80"/>
          <w:sz w:val="11"/>
          <w:rtl/>
        </w:rPr>
      </w:pPr>
    </w:p>
    <w:p w14:paraId="4056EC1D" w14:textId="196EE0F4" w:rsidR="00433741" w:rsidRPr="00270114" w:rsidRDefault="004C1054" w:rsidP="009C3CB4">
      <w:pPr>
        <w:spacing w:line="240" w:lineRule="auto"/>
        <w:rPr>
          <w:rFonts w:ascii="FbShefa" w:hAnsi="FbShefa"/>
          <w:sz w:val="11"/>
          <w:rtl/>
        </w:rPr>
      </w:pPr>
      <w:r w:rsidRPr="001B3037">
        <w:rPr>
          <w:rFonts w:ascii="FbShefa" w:hAnsi="FbShefa"/>
          <w:b/>
          <w:bCs/>
          <w:color w:val="3B2F2A" w:themeColor="text2" w:themeShade="80"/>
          <w:sz w:val="11"/>
          <w:rtl/>
        </w:rPr>
        <w:t>שאלה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rtl/>
        </w:rPr>
        <w:t>ולימא</w:t>
      </w:r>
      <w:r w:rsidR="009C3CB4" w:rsidRPr="00270114">
        <w:rPr>
          <w:rFonts w:ascii="FbShefa" w:hAnsi="FbShefa"/>
          <w:sz w:val="11"/>
          <w:rtl/>
        </w:rPr>
        <w:t xml:space="preserve"> אי ערבת מזדבן לי, השתא מאי אעביד</w:t>
      </w:r>
      <w:r w:rsidR="00980F5A" w:rsidRPr="00270114">
        <w:rPr>
          <w:rFonts w:ascii="FbShefa" w:hAnsi="FbShefa"/>
          <w:sz w:val="11"/>
          <w:rtl/>
        </w:rPr>
        <w:t>.</w:t>
      </w:r>
    </w:p>
    <w:p w14:paraId="42D16415" w14:textId="3F51C68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270114">
        <w:rPr>
          <w:rFonts w:ascii="FbShefa" w:hAnsi="FbShefa"/>
          <w:sz w:val="11"/>
          <w:rtl/>
        </w:rPr>
        <w:t xml:space="preserve"> בבעה"ב, דניחא ליה בצילא</w:t>
      </w:r>
      <w:r w:rsidR="00980F5A" w:rsidRPr="00270114">
        <w:rPr>
          <w:rFonts w:ascii="FbShefa" w:hAnsi="FbShefa"/>
          <w:sz w:val="11"/>
          <w:rtl/>
        </w:rPr>
        <w:t>.</w:t>
      </w:r>
    </w:p>
    <w:p w14:paraId="5CD8220A" w14:textId="61ACF21E" w:rsidR="004C1054" w:rsidRPr="001B3037" w:rsidRDefault="004C1054" w:rsidP="009C3CB4">
      <w:pPr>
        <w:spacing w:line="240" w:lineRule="auto"/>
        <w:rPr>
          <w:rFonts w:ascii="FbShefa" w:hAnsi="FbShefa"/>
          <w:b/>
          <w:bCs/>
          <w:color w:val="3B2F2A" w:themeColor="text2" w:themeShade="80"/>
          <w:sz w:val="11"/>
          <w:rtl/>
        </w:rPr>
      </w:pPr>
    </w:p>
    <w:p w14:paraId="76D08D9C" w14:textId="16412D26" w:rsidR="00433741" w:rsidRPr="00270114" w:rsidRDefault="004C1054" w:rsidP="009C3CB4">
      <w:pPr>
        <w:spacing w:line="240" w:lineRule="auto"/>
        <w:rPr>
          <w:rFonts w:ascii="FbShefa" w:hAnsi="FbShefa"/>
          <w:sz w:val="11"/>
          <w:rtl/>
        </w:rPr>
      </w:pPr>
      <w:r w:rsidRPr="001B3037">
        <w:rPr>
          <w:rFonts w:ascii="FbShefa" w:hAnsi="FbShefa"/>
          <w:b/>
          <w:bCs/>
          <w:color w:val="3B2F2A" w:themeColor="text2" w:themeShade="80"/>
          <w:sz w:val="11"/>
          <w:rtl/>
        </w:rPr>
        <w:t>שאלה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rtl/>
        </w:rPr>
        <w:t>ולימא</w:t>
      </w:r>
      <w:r w:rsidR="009C3CB4" w:rsidRPr="00270114">
        <w:rPr>
          <w:rFonts w:ascii="FbShefa" w:hAnsi="FbShefa"/>
          <w:sz w:val="11"/>
          <w:rtl/>
        </w:rPr>
        <w:t xml:space="preserve"> מדלא ערבית אחולי אחלת</w:t>
      </w:r>
      <w:r w:rsidR="00980F5A" w:rsidRPr="00270114">
        <w:rPr>
          <w:rFonts w:ascii="FbShefa" w:hAnsi="FbShefa"/>
          <w:sz w:val="11"/>
          <w:rtl/>
        </w:rPr>
        <w:t>.</w:t>
      </w:r>
    </w:p>
    <w:p w14:paraId="52C1F504" w14:textId="5638012E"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270114">
        <w:rPr>
          <w:rFonts w:ascii="FbShefa" w:hAnsi="FbShefa"/>
          <w:sz w:val="11"/>
          <w:rtl/>
        </w:rPr>
        <w:t xml:space="preserve"> רבי יהודה לטעמיה, דלית ליה מחילה</w:t>
      </w:r>
      <w:r w:rsidR="004C1054" w:rsidRPr="00270114">
        <w:rPr>
          <w:rFonts w:ascii="FbShefa" w:hAnsi="FbShefa"/>
          <w:sz w:val="11"/>
          <w:rtl/>
        </w:rPr>
        <w:t xml:space="preserve"> (כמו בצמד, דלהלן)</w:t>
      </w:r>
      <w:r w:rsidR="00980F5A" w:rsidRPr="00270114">
        <w:rPr>
          <w:rFonts w:ascii="FbShefa" w:hAnsi="FbShefa"/>
          <w:sz w:val="11"/>
          <w:rtl/>
        </w:rPr>
        <w:t>.</w:t>
      </w:r>
    </w:p>
    <w:p w14:paraId="1DAB9821" w14:textId="39D59BAC" w:rsidR="009C3CB4" w:rsidRPr="001B3037" w:rsidRDefault="009C3CB4" w:rsidP="009C3CB4">
      <w:pPr>
        <w:spacing w:line="240" w:lineRule="auto"/>
        <w:rPr>
          <w:rFonts w:ascii="FbShefa" w:hAnsi="FbShefa"/>
          <w:b/>
          <w:bCs/>
          <w:color w:val="3B2F2A" w:themeColor="text2" w:themeShade="80"/>
          <w:sz w:val="11"/>
          <w:rtl/>
        </w:rPr>
      </w:pPr>
    </w:p>
    <w:p w14:paraId="689E2BBB" w14:textId="2BCFC40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למ"ד אין מקבל עליו</w:t>
      </w:r>
      <w:r w:rsidR="00980F5A" w:rsidRPr="001B3037">
        <w:rPr>
          <w:rFonts w:ascii="FbShefa" w:hAnsi="FbShefa"/>
          <w:b/>
          <w:bCs/>
          <w:color w:val="3B2F2A" w:themeColor="text2" w:themeShade="80"/>
          <w:sz w:val="11"/>
          <w:rtl/>
        </w:rPr>
        <w:t>.</w:t>
      </w:r>
      <w:r w:rsidRPr="00270114">
        <w:rPr>
          <w:rFonts w:ascii="FbShefa" w:hAnsi="FbShefa"/>
          <w:sz w:val="11"/>
          <w:rtl/>
        </w:rPr>
        <w:t xml:space="preserve"> אסור לערב שמרים</w:t>
      </w:r>
      <w:r w:rsidR="00980F5A" w:rsidRPr="00270114">
        <w:rPr>
          <w:rFonts w:ascii="FbShefa" w:hAnsi="FbShefa"/>
          <w:sz w:val="11"/>
          <w:rtl/>
        </w:rPr>
        <w:t>.</w:t>
      </w:r>
    </w:p>
    <w:p w14:paraId="0B95E661" w14:textId="7AA14C31"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הטעם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כמו שלא יכלת לערב, השתא נמי לא מקבילנא</w:t>
      </w:r>
      <w:r w:rsidR="00980F5A" w:rsidRPr="00270114">
        <w:rPr>
          <w:rFonts w:ascii="FbShefa" w:hAnsi="FbShefa"/>
          <w:sz w:val="11"/>
          <w:rtl/>
        </w:rPr>
        <w:t>.</w:t>
      </w:r>
    </w:p>
    <w:p w14:paraId="595CDBBC" w14:textId="17008FB6" w:rsidR="009C3CB4" w:rsidRPr="00270114" w:rsidRDefault="009C3CB4" w:rsidP="009C3CB4">
      <w:pPr>
        <w:spacing w:line="240" w:lineRule="auto"/>
        <w:rPr>
          <w:rFonts w:ascii="FbShefa" w:hAnsi="FbShefa"/>
          <w:sz w:val="11"/>
          <w:rtl/>
        </w:rPr>
      </w:pPr>
    </w:p>
    <w:p w14:paraId="169B2B44" w14:textId="2F2F44F3" w:rsidR="00095BA6" w:rsidRPr="00270114" w:rsidRDefault="00095BA6" w:rsidP="00095BA6">
      <w:pPr>
        <w:pStyle w:val="3"/>
        <w:rPr>
          <w:rFonts w:ascii="FbShefa" w:hAnsi="FbShefa"/>
          <w:color w:val="7C5F1D"/>
          <w:rtl/>
        </w:rPr>
      </w:pPr>
      <w:r w:rsidRPr="00270114">
        <w:rPr>
          <w:rFonts w:ascii="FbShefa" w:hAnsi="FbShefa"/>
          <w:color w:val="7C5F1D"/>
          <w:rtl/>
        </w:rPr>
        <w:t>מחילה:</w:t>
      </w:r>
    </w:p>
    <w:p w14:paraId="59D7887D" w14:textId="709ECFFD" w:rsidR="00095BA6" w:rsidRPr="00270114" w:rsidRDefault="00095BA6" w:rsidP="00095BA6">
      <w:pPr>
        <w:spacing w:line="240" w:lineRule="auto"/>
        <w:rPr>
          <w:rFonts w:ascii="FbShefa" w:hAnsi="FbShefa"/>
          <w:rtl/>
        </w:rPr>
      </w:pPr>
      <w:r w:rsidRPr="001B3037">
        <w:rPr>
          <w:rFonts w:ascii="FbShefa" w:hAnsi="FbShefa"/>
          <w:b/>
          <w:bCs/>
          <w:color w:val="3B2F2A" w:themeColor="text2" w:themeShade="80"/>
          <w:sz w:val="11"/>
          <w:rtl/>
        </w:rPr>
        <w:t>חכמים</w:t>
      </w:r>
      <w:r w:rsidR="00980F5A" w:rsidRPr="001B3037">
        <w:rPr>
          <w:rFonts w:ascii="FbShefa" w:hAnsi="FbShefa"/>
          <w:b/>
          <w:bCs/>
          <w:color w:val="3B2F2A" w:themeColor="text2" w:themeShade="80"/>
          <w:sz w:val="11"/>
          <w:rtl/>
        </w:rPr>
        <w:t>.</w:t>
      </w:r>
      <w:r w:rsidRPr="00270114">
        <w:rPr>
          <w:rFonts w:ascii="FbShefa" w:hAnsi="FbShefa"/>
          <w:sz w:val="11"/>
          <w:rtl/>
        </w:rPr>
        <w:t xml:space="preserve"> אין הדמים ראיה</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לכן</w:t>
      </w:r>
      <w:r w:rsidR="00980F5A" w:rsidRPr="001B3037">
        <w:rPr>
          <w:rFonts w:ascii="FbShefa" w:hAnsi="FbShefa"/>
          <w:b/>
          <w:bCs/>
          <w:color w:val="3B2F2A" w:themeColor="text2" w:themeShade="80"/>
          <w:sz w:val="11"/>
          <w:rtl/>
        </w:rPr>
        <w:t>.</w:t>
      </w:r>
      <w:r w:rsidRPr="00270114">
        <w:rPr>
          <w:rFonts w:ascii="FbShefa" w:hAnsi="FbShefa"/>
          <w:rtl/>
        </w:rPr>
        <w:t xml:space="preserve"> מכר צמד לא מכר בקר, וכן להיפך</w:t>
      </w:r>
      <w:r w:rsidR="00980F5A" w:rsidRPr="00270114">
        <w:rPr>
          <w:rFonts w:ascii="FbShefa" w:hAnsi="FbShefa"/>
          <w:rtl/>
        </w:rPr>
        <w:t>.</w:t>
      </w:r>
    </w:p>
    <w:p w14:paraId="2C954312" w14:textId="340D1654" w:rsidR="00095BA6" w:rsidRPr="00270114" w:rsidRDefault="00095BA6" w:rsidP="00095BA6">
      <w:pPr>
        <w:spacing w:line="240" w:lineRule="auto"/>
        <w:rPr>
          <w:rFonts w:ascii="FbShefa" w:hAnsi="FbShefa"/>
          <w:sz w:val="11"/>
          <w:rtl/>
        </w:rPr>
      </w:pPr>
      <w:r w:rsidRPr="001B3037">
        <w:rPr>
          <w:rFonts w:ascii="FbShefa" w:hAnsi="FbShefa"/>
          <w:b/>
          <w:bCs/>
          <w:color w:val="3B2F2A" w:themeColor="text2" w:themeShade="80"/>
          <w:sz w:val="11"/>
          <w:rtl/>
        </w:rPr>
        <w:t>רבי יהודה</w:t>
      </w:r>
      <w:r w:rsidR="00980F5A" w:rsidRPr="001B3037">
        <w:rPr>
          <w:rFonts w:ascii="FbShefa" w:hAnsi="FbShefa"/>
          <w:b/>
          <w:bCs/>
          <w:color w:val="3B2F2A" w:themeColor="text2" w:themeShade="80"/>
          <w:sz w:val="11"/>
          <w:rtl/>
        </w:rPr>
        <w:t>.</w:t>
      </w:r>
      <w:r w:rsidRPr="00270114">
        <w:rPr>
          <w:rFonts w:ascii="FbShefa" w:hAnsi="FbShefa"/>
          <w:sz w:val="11"/>
          <w:rtl/>
        </w:rPr>
        <w:t xml:space="preserve"> הדמים מודיעין</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הדבר ידוע</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שאין הצמד במאתיים זוז</w:t>
      </w:r>
      <w:r w:rsidR="00980F5A" w:rsidRPr="00270114">
        <w:rPr>
          <w:rFonts w:ascii="FbShefa" w:hAnsi="FbShefa"/>
          <w:sz w:val="11"/>
          <w:rtl/>
        </w:rPr>
        <w:t>.</w:t>
      </w:r>
    </w:p>
    <w:p w14:paraId="50958907" w14:textId="77777777" w:rsidR="00095BA6" w:rsidRPr="00270114" w:rsidRDefault="00095BA6" w:rsidP="009C3CB4">
      <w:pPr>
        <w:spacing w:line="240" w:lineRule="auto"/>
        <w:rPr>
          <w:rFonts w:ascii="FbShefa" w:hAnsi="FbShefa"/>
          <w:sz w:val="11"/>
          <w:rtl/>
        </w:rPr>
      </w:pPr>
    </w:p>
    <w:p w14:paraId="5987E183" w14:textId="7CCAEF2B" w:rsidR="00095BA6" w:rsidRPr="00270114" w:rsidRDefault="00095BA6" w:rsidP="00095BA6">
      <w:pPr>
        <w:pStyle w:val="3"/>
        <w:rPr>
          <w:rFonts w:ascii="FbShefa" w:hAnsi="FbShefa"/>
          <w:color w:val="7C5F1D"/>
          <w:rtl/>
        </w:rPr>
      </w:pPr>
      <w:r w:rsidRPr="00270114">
        <w:rPr>
          <w:rFonts w:ascii="FbShefa" w:hAnsi="FbShefa"/>
          <w:color w:val="7C5F1D"/>
          <w:rtl/>
        </w:rPr>
        <w:t>דעה ב בביאור מחלוקתם:</w:t>
      </w:r>
    </w:p>
    <w:p w14:paraId="5ACB334B" w14:textId="2A8DD577"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למ"ד אין מקבל</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מותר לערב שמרים</w:t>
      </w:r>
      <w:r w:rsidR="00980F5A" w:rsidRPr="00270114">
        <w:rPr>
          <w:rFonts w:ascii="FbShefa" w:hAnsi="FbShefa"/>
          <w:sz w:val="11"/>
          <w:rtl/>
        </w:rPr>
        <w:t>.</w:t>
      </w:r>
    </w:p>
    <w:p w14:paraId="60C5CB2A" w14:textId="0D425A6C" w:rsidR="00433741" w:rsidRPr="00270114" w:rsidRDefault="00095BA6" w:rsidP="009C3CB4">
      <w:pPr>
        <w:spacing w:line="240" w:lineRule="auto"/>
        <w:rPr>
          <w:rFonts w:ascii="FbShefa" w:hAnsi="FbShefa"/>
          <w:sz w:val="11"/>
          <w:rtl/>
        </w:rPr>
      </w:pPr>
      <w:r w:rsidRPr="001B3037">
        <w:rPr>
          <w:rFonts w:ascii="FbShefa" w:hAnsi="FbShefa"/>
          <w:b/>
          <w:bCs/>
          <w:color w:val="3B2F2A" w:themeColor="text2" w:themeShade="80"/>
          <w:sz w:val="11"/>
          <w:rtl/>
        </w:rPr>
        <w:t>דא"ל</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מדלא ערבת</w:t>
      </w:r>
      <w:r w:rsidR="003719BE" w:rsidRPr="00270114">
        <w:rPr>
          <w:rFonts w:ascii="FbShefa" w:hAnsi="FbShefa"/>
          <w:sz w:val="11"/>
          <w:rtl/>
        </w:rPr>
        <w:t>,</w:t>
      </w:r>
      <w:r w:rsidR="009C3CB4" w:rsidRPr="00270114">
        <w:rPr>
          <w:rFonts w:ascii="FbShefa" w:hAnsi="FbShefa"/>
          <w:sz w:val="11"/>
          <w:rtl/>
        </w:rPr>
        <w:t xml:space="preserve"> אחולי אחלית לי</w:t>
      </w:r>
      <w:r w:rsidR="00980F5A" w:rsidRPr="00270114">
        <w:rPr>
          <w:rFonts w:ascii="FbShefa" w:hAnsi="FbShefa"/>
          <w:sz w:val="11"/>
          <w:rtl/>
        </w:rPr>
        <w:t>.</w:t>
      </w:r>
    </w:p>
    <w:p w14:paraId="24F400D9" w14:textId="407B99BD" w:rsidR="00095BA6" w:rsidRPr="001B3037" w:rsidRDefault="00095BA6" w:rsidP="009C3CB4">
      <w:pPr>
        <w:spacing w:line="240" w:lineRule="auto"/>
        <w:rPr>
          <w:rFonts w:ascii="FbShefa" w:hAnsi="FbShefa"/>
          <w:b/>
          <w:bCs/>
          <w:color w:val="3B2F2A" w:themeColor="text2" w:themeShade="80"/>
          <w:sz w:val="11"/>
          <w:rtl/>
        </w:rPr>
      </w:pPr>
    </w:p>
    <w:p w14:paraId="40F05645" w14:textId="4A919238"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למ"ד מקבל</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אסור לערב שמרים</w:t>
      </w:r>
      <w:r w:rsidR="00980F5A" w:rsidRPr="00270114">
        <w:rPr>
          <w:rFonts w:ascii="FbShefa" w:hAnsi="FbShefa"/>
          <w:sz w:val="11"/>
          <w:rtl/>
        </w:rPr>
        <w:t>.</w:t>
      </w:r>
    </w:p>
    <w:p w14:paraId="79AE4ECC" w14:textId="0C4E822A" w:rsidR="00433741" w:rsidRPr="00270114" w:rsidRDefault="00095BA6" w:rsidP="009C3CB4">
      <w:pPr>
        <w:spacing w:line="240" w:lineRule="auto"/>
        <w:rPr>
          <w:rFonts w:ascii="FbShefa" w:hAnsi="FbShefa"/>
          <w:sz w:val="11"/>
          <w:rtl/>
        </w:rPr>
      </w:pPr>
      <w:r w:rsidRPr="001B3037">
        <w:rPr>
          <w:rFonts w:ascii="FbShefa" w:hAnsi="FbShefa"/>
          <w:b/>
          <w:bCs/>
          <w:color w:val="3B2F2A" w:themeColor="text2" w:themeShade="80"/>
          <w:sz w:val="11"/>
          <w:rtl/>
        </w:rPr>
        <w:t>דא"ל</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אי בעי לערובי</w:t>
      </w:r>
      <w:r w:rsidRPr="00270114">
        <w:rPr>
          <w:rFonts w:ascii="FbShefa" w:hAnsi="FbShefa"/>
          <w:sz w:val="11"/>
          <w:rtl/>
        </w:rPr>
        <w:t>,</w:t>
      </w:r>
      <w:r w:rsidR="009C3CB4" w:rsidRPr="00270114">
        <w:rPr>
          <w:rFonts w:ascii="FbShefa" w:hAnsi="FbShefa"/>
          <w:sz w:val="11"/>
          <w:rtl/>
        </w:rPr>
        <w:t xml:space="preserve"> לא שרי לי לערובי לך, קבולי לא מקבלת, זבון וזבין תגרא איקרי</w:t>
      </w:r>
      <w:r w:rsidR="00980F5A" w:rsidRPr="00270114">
        <w:rPr>
          <w:rFonts w:ascii="FbShefa" w:hAnsi="FbShefa"/>
          <w:sz w:val="11"/>
          <w:rtl/>
        </w:rPr>
        <w:t>.</w:t>
      </w:r>
    </w:p>
    <w:p w14:paraId="1F1DAAA2" w14:textId="5F2A6D41" w:rsidR="009C3CB4" w:rsidRPr="00270114" w:rsidRDefault="009C3CB4" w:rsidP="009C3CB4">
      <w:pPr>
        <w:spacing w:line="240" w:lineRule="auto"/>
        <w:rPr>
          <w:rFonts w:ascii="FbShefa" w:hAnsi="FbShefa"/>
          <w:sz w:val="11"/>
          <w:rtl/>
        </w:rPr>
      </w:pPr>
    </w:p>
    <w:p w14:paraId="5027BF53"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פקטים</w:t>
      </w:r>
    </w:p>
    <w:p w14:paraId="1FE3AF04" w14:textId="5F75A092"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מפקיד</w:t>
      </w:r>
      <w:r w:rsidR="00980F5A" w:rsidRPr="00270114">
        <w:rPr>
          <w:rFonts w:ascii="FbShefa" w:hAnsi="FbShefa"/>
          <w:sz w:val="11"/>
          <w:rtl/>
        </w:rPr>
        <w:t>.</w:t>
      </w:r>
      <w:r w:rsidRPr="00270114">
        <w:rPr>
          <w:rFonts w:ascii="FbShefa" w:hAnsi="FbShefa"/>
          <w:sz w:val="11"/>
          <w:rtl/>
        </w:rPr>
        <w:t xml:space="preserve"> מקבל פקטים</w:t>
      </w:r>
      <w:r w:rsidR="00980F5A" w:rsidRPr="00270114">
        <w:rPr>
          <w:rFonts w:ascii="FbShefa" w:hAnsi="FbShefa"/>
          <w:sz w:val="11"/>
          <w:rtl/>
        </w:rPr>
        <w:t>.</w:t>
      </w:r>
    </w:p>
    <w:p w14:paraId="324AB63E" w14:textId="77777777" w:rsidR="002C5EAF" w:rsidRPr="001B3037" w:rsidRDefault="002C5EAF" w:rsidP="009C3CB4">
      <w:pPr>
        <w:spacing w:line="240" w:lineRule="auto"/>
        <w:rPr>
          <w:rFonts w:ascii="FbShefa" w:hAnsi="FbShefa"/>
          <w:b/>
          <w:bCs/>
          <w:color w:val="3B2F2A" w:themeColor="text2" w:themeShade="80"/>
          <w:sz w:val="11"/>
          <w:rtl/>
        </w:rPr>
      </w:pPr>
    </w:p>
    <w:p w14:paraId="7A23C71F" w14:textId="77777777" w:rsidR="002C5EAF" w:rsidRPr="00270114" w:rsidRDefault="009C3CB4" w:rsidP="002C5EAF">
      <w:pPr>
        <w:pStyle w:val="3"/>
        <w:rPr>
          <w:rFonts w:ascii="FbShefa" w:hAnsi="FbShefa"/>
          <w:color w:val="7C5F1D"/>
          <w:rtl/>
        </w:rPr>
      </w:pPr>
      <w:r w:rsidRPr="00270114">
        <w:rPr>
          <w:rFonts w:ascii="FbShefa" w:hAnsi="FbShefa"/>
          <w:color w:val="7C5F1D"/>
          <w:rtl/>
        </w:rPr>
        <w:t>לוקח</w:t>
      </w:r>
      <w:r w:rsidR="002C5EAF" w:rsidRPr="00270114">
        <w:rPr>
          <w:rFonts w:ascii="FbShefa" w:hAnsi="FbShefa"/>
          <w:color w:val="7C5F1D"/>
          <w:rtl/>
        </w:rPr>
        <w:t>:</w:t>
      </w:r>
    </w:p>
    <w:p w14:paraId="1BDD7C06" w14:textId="4D7786A5" w:rsidR="00253828" w:rsidRPr="00270114" w:rsidRDefault="00253828" w:rsidP="00253828">
      <w:pPr>
        <w:spacing w:line="240" w:lineRule="auto"/>
        <w:rPr>
          <w:rFonts w:ascii="FbShefa" w:hAnsi="FbShefa"/>
          <w:sz w:val="11"/>
          <w:rtl/>
        </w:rPr>
      </w:pPr>
      <w:r w:rsidRPr="001B3037">
        <w:rPr>
          <w:rFonts w:ascii="FbShefa" w:hAnsi="FbShefa"/>
          <w:b/>
          <w:bCs/>
          <w:color w:val="3B2F2A" w:themeColor="text2" w:themeShade="80"/>
          <w:sz w:val="11"/>
          <w:rtl/>
        </w:rPr>
        <w:t>שילם בתשרי, ושקיל בניסן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מקבל עליו</w:t>
      </w:r>
      <w:r w:rsidR="00980F5A" w:rsidRPr="00270114">
        <w:rPr>
          <w:rFonts w:ascii="FbShefa" w:hAnsi="FbShefa"/>
          <w:sz w:val="11"/>
          <w:rtl/>
        </w:rPr>
        <w:t>.</w:t>
      </w:r>
    </w:p>
    <w:p w14:paraId="594FC1BF" w14:textId="17551CBA" w:rsidR="00433741" w:rsidRPr="00270114" w:rsidRDefault="00253828" w:rsidP="00253828">
      <w:pPr>
        <w:spacing w:line="240" w:lineRule="auto"/>
        <w:rPr>
          <w:rFonts w:ascii="FbShefa" w:hAnsi="FbShefa"/>
          <w:sz w:val="11"/>
          <w:rtl/>
        </w:rPr>
      </w:pPr>
      <w:r w:rsidRPr="001B3037">
        <w:rPr>
          <w:rFonts w:ascii="FbShefa" w:hAnsi="FbShefa"/>
          <w:b/>
          <w:bCs/>
          <w:color w:val="3B2F2A" w:themeColor="text2" w:themeShade="80"/>
          <w:sz w:val="11"/>
          <w:rtl/>
        </w:rPr>
        <w:t>משלם בניסן ולוקח בניסן</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לא מקבל עליו</w:t>
      </w:r>
      <w:r w:rsidR="00980F5A" w:rsidRPr="00270114">
        <w:rPr>
          <w:rFonts w:ascii="FbShefa" w:hAnsi="FbShefa"/>
          <w:sz w:val="11"/>
          <w:rtl/>
        </w:rPr>
        <w:t>.</w:t>
      </w:r>
    </w:p>
    <w:p w14:paraId="2B2C820A" w14:textId="2F11CF70" w:rsidR="009C3CB4" w:rsidRPr="00270114" w:rsidRDefault="009C3CB4" w:rsidP="009C3CB4">
      <w:pPr>
        <w:spacing w:line="240" w:lineRule="auto"/>
        <w:rPr>
          <w:rFonts w:ascii="FbShefa" w:hAnsi="FbShefa"/>
          <w:sz w:val="11"/>
          <w:rtl/>
        </w:rPr>
      </w:pPr>
    </w:p>
    <w:p w14:paraId="65857307" w14:textId="0B257523" w:rsidR="009C3CB4" w:rsidRPr="001B3037" w:rsidRDefault="009C3CB4" w:rsidP="002C5EAF">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rtl/>
        </w:rPr>
        <w:t>הַמַּפְקִיד חָבִית אֵצֶל חֲבֵרוֹ, וְלֹא יִחֲדוּ לָהּ הַבְּעָלִים מָקוֹם, וְטִלְטְלָהּ וְנִשְׁבְּרָה, אִם מִתּוֹךְ יָדוֹ נִשְׁבְּרָה, לְצָרְכּוֹ, חַיָּב, לְצָרְכָּהּ, פָּטוּר</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אִם מִשֶּׁהִנִּיחָהּ נִשְׁבְּרָה, בֵּין לְצָרְכּוֹ בֵּין לְצָרְכָּהּ, פָּטוּר</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יִחֲדוּ לָהּ הַבְּעָלִים מָקוֹם, וְטִלְטְלָהּ וְנִשְׁבְּרָה, בֵּין מִתּוֹךְ יָדוֹ וּבֵין מִשֶּׁהִנִּיחָהּ, לְצָרְכּוֹ, חַיָּב, לְצָרְכָּהּ, פָּטוּר: </w:t>
      </w:r>
    </w:p>
    <w:p w14:paraId="2C856D29" w14:textId="77777777" w:rsidR="00011720" w:rsidRPr="001B3037" w:rsidRDefault="00011720" w:rsidP="002C5EAF">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rtl/>
        </w:rPr>
      </w:pPr>
    </w:p>
    <w:p w14:paraId="08C39139"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חזרה בלא דעת בעלים</w:t>
      </w:r>
    </w:p>
    <w:p w14:paraId="66E622FC" w14:textId="77777777" w:rsidR="00011720" w:rsidRPr="00270114" w:rsidRDefault="00011720" w:rsidP="00011720">
      <w:pPr>
        <w:pStyle w:val="3"/>
        <w:rPr>
          <w:rFonts w:ascii="FbShefa" w:hAnsi="FbShefa"/>
          <w:color w:val="7C5F1D"/>
          <w:rtl/>
        </w:rPr>
      </w:pPr>
      <w:r w:rsidRPr="00270114">
        <w:rPr>
          <w:rFonts w:ascii="FbShefa" w:hAnsi="FbShefa"/>
          <w:color w:val="7C5F1D"/>
          <w:rtl/>
        </w:rPr>
        <w:t xml:space="preserve">הגונב טלה מן העדר וסלע מן הכיס: </w:t>
      </w:r>
    </w:p>
    <w:p w14:paraId="2043ABBD" w14:textId="4DEA297D" w:rsidR="00433741" w:rsidRPr="00270114" w:rsidRDefault="00011720" w:rsidP="00011720">
      <w:pPr>
        <w:spacing w:line="240" w:lineRule="auto"/>
        <w:rPr>
          <w:rFonts w:ascii="FbShefa" w:hAnsi="FbShefa"/>
          <w:rtl/>
        </w:rPr>
      </w:pPr>
      <w:r w:rsidRPr="001B3037">
        <w:rPr>
          <w:rFonts w:ascii="FbShefa" w:hAnsi="FbShefa"/>
          <w:b/>
          <w:bCs/>
          <w:color w:val="3B2F2A" w:themeColor="text2" w:themeShade="80"/>
          <w:rtl/>
        </w:rPr>
        <w:t>רבי ישמעאל</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למקום שגנב יחזיר</w:t>
      </w:r>
      <w:r w:rsidR="00980F5A" w:rsidRPr="00270114">
        <w:rPr>
          <w:rFonts w:ascii="FbShefa" w:hAnsi="FbShefa"/>
          <w:rtl/>
        </w:rPr>
        <w:t>.</w:t>
      </w:r>
    </w:p>
    <w:p w14:paraId="4B7EA716" w14:textId="4AE0AE82" w:rsidR="00011720" w:rsidRPr="00270114" w:rsidRDefault="00011720" w:rsidP="00011720">
      <w:pPr>
        <w:spacing w:line="240" w:lineRule="auto"/>
        <w:rPr>
          <w:rFonts w:ascii="FbShefa" w:hAnsi="FbShefa"/>
          <w:rtl/>
        </w:rPr>
      </w:pPr>
      <w:r w:rsidRPr="001B3037">
        <w:rPr>
          <w:rFonts w:ascii="FbShefa" w:hAnsi="FbShefa"/>
          <w:b/>
          <w:bCs/>
          <w:color w:val="3B2F2A" w:themeColor="text2" w:themeShade="80"/>
          <w:rtl/>
        </w:rPr>
        <w:t>רבי עקיבא</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צריך דעת בעלים</w:t>
      </w:r>
      <w:r w:rsidR="00980F5A" w:rsidRPr="00270114">
        <w:rPr>
          <w:rFonts w:ascii="FbShefa" w:hAnsi="FbShefa"/>
          <w:rtl/>
        </w:rPr>
        <w:t>.</w:t>
      </w:r>
    </w:p>
    <w:p w14:paraId="2D47B32B" w14:textId="77777777" w:rsidR="00011720" w:rsidRPr="00270114" w:rsidRDefault="00011720" w:rsidP="00011720">
      <w:pPr>
        <w:pStyle w:val="1"/>
        <w:rPr>
          <w:rFonts w:ascii="FbShefa" w:hAnsi="FbShefa"/>
          <w:rtl/>
        </w:rPr>
      </w:pPr>
      <w:r w:rsidRPr="00270114">
        <w:rPr>
          <w:rFonts w:ascii="FbShefa" w:hAnsi="FbShefa"/>
          <w:sz w:val="11"/>
          <w:rtl/>
        </w:rPr>
        <w:t>מא, א</w:t>
      </w:r>
    </w:p>
    <w:p w14:paraId="522F7763" w14:textId="77777777" w:rsidR="003F3EE2" w:rsidRPr="00270114" w:rsidRDefault="009C3CB4" w:rsidP="003F3EE2">
      <w:pPr>
        <w:pStyle w:val="3"/>
        <w:rPr>
          <w:rFonts w:ascii="FbShefa" w:hAnsi="FbShefa"/>
          <w:color w:val="7C5F1D"/>
          <w:rtl/>
        </w:rPr>
      </w:pPr>
      <w:r w:rsidRPr="00270114">
        <w:rPr>
          <w:rFonts w:ascii="FbShefa" w:hAnsi="FbShefa"/>
          <w:color w:val="7C5F1D"/>
          <w:rtl/>
        </w:rPr>
        <w:t>אופן א</w:t>
      </w:r>
      <w:r w:rsidR="003F3EE2" w:rsidRPr="00270114">
        <w:rPr>
          <w:rFonts w:ascii="FbShefa" w:hAnsi="FbShefa"/>
          <w:color w:val="7C5F1D"/>
          <w:rtl/>
        </w:rPr>
        <w:t xml:space="preserve"> בביאור המשנה:</w:t>
      </w:r>
    </w:p>
    <w:p w14:paraId="6FECD97F" w14:textId="3D6DB251"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משהניחה</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תלוי במחלוקת תנאים</w:t>
      </w:r>
      <w:r w:rsidR="00980F5A" w:rsidRPr="00270114">
        <w:rPr>
          <w:rFonts w:ascii="FbShefa" w:hAnsi="FbShefa"/>
          <w:sz w:val="11"/>
          <w:rtl/>
        </w:rPr>
        <w:t>.</w:t>
      </w:r>
    </w:p>
    <w:p w14:paraId="57D969CD" w14:textId="2C52CD4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רישא</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רבי ישמעאל</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וסיפא</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רבי עקיבא</w:t>
      </w:r>
      <w:r w:rsidR="00980F5A" w:rsidRPr="00270114">
        <w:rPr>
          <w:rFonts w:ascii="FbShefa" w:hAnsi="FbShefa"/>
          <w:sz w:val="11"/>
          <w:rtl/>
        </w:rPr>
        <w:t>.</w:t>
      </w:r>
    </w:p>
    <w:p w14:paraId="7974BC2E" w14:textId="4B4AB391"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ונקטו כל אחד</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חידוש טפי</w:t>
      </w:r>
      <w:r w:rsidR="00980F5A" w:rsidRPr="00270114">
        <w:rPr>
          <w:rFonts w:ascii="FbShefa" w:hAnsi="FbShefa"/>
          <w:sz w:val="11"/>
          <w:rtl/>
        </w:rPr>
        <w:t>.</w:t>
      </w:r>
    </w:p>
    <w:p w14:paraId="57856EBA" w14:textId="77777777" w:rsidR="003F3EE2" w:rsidRPr="001B3037" w:rsidRDefault="003F3EE2" w:rsidP="009C3CB4">
      <w:pPr>
        <w:spacing w:line="240" w:lineRule="auto"/>
        <w:rPr>
          <w:rFonts w:ascii="FbShefa" w:hAnsi="FbShefa"/>
          <w:b/>
          <w:bCs/>
          <w:color w:val="3B2F2A" w:themeColor="text2" w:themeShade="80"/>
          <w:sz w:val="11"/>
          <w:rtl/>
        </w:rPr>
      </w:pPr>
    </w:p>
    <w:p w14:paraId="2E82327D" w14:textId="77777777" w:rsidR="003F3EE2" w:rsidRPr="00270114" w:rsidRDefault="009C3CB4" w:rsidP="003F3EE2">
      <w:pPr>
        <w:pStyle w:val="3"/>
        <w:rPr>
          <w:rFonts w:ascii="FbShefa" w:hAnsi="FbShefa"/>
          <w:color w:val="7C5F1D"/>
          <w:rtl/>
        </w:rPr>
      </w:pPr>
      <w:r w:rsidRPr="00270114">
        <w:rPr>
          <w:rFonts w:ascii="FbShefa" w:hAnsi="FbShefa"/>
          <w:color w:val="7C5F1D"/>
          <w:rtl/>
        </w:rPr>
        <w:t>אופן ב</w:t>
      </w:r>
      <w:r w:rsidR="003F3EE2" w:rsidRPr="00270114">
        <w:rPr>
          <w:rFonts w:ascii="FbShefa" w:hAnsi="FbShefa"/>
          <w:color w:val="7C5F1D"/>
          <w:rtl/>
        </w:rPr>
        <w:t xml:space="preserve"> בביאור המשנה:</w:t>
      </w:r>
    </w:p>
    <w:p w14:paraId="77D7E666" w14:textId="25F20A1B" w:rsidR="003F3EE2"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כולה</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00474807">
        <w:rPr>
          <w:rFonts w:ascii="FbShefa" w:hAnsi="FbShefa"/>
          <w:sz w:val="11"/>
          <w:rtl/>
        </w:rPr>
        <w:t>\כמ"ד</w:t>
      </w:r>
      <w:r w:rsidRPr="00270114">
        <w:rPr>
          <w:rFonts w:ascii="FbShefa" w:hAnsi="FbShefa"/>
          <w:sz w:val="11"/>
          <w:rtl/>
        </w:rPr>
        <w:t xml:space="preserve"> לא בעינן דעת בעלים</w:t>
      </w:r>
      <w:r w:rsidR="00980F5A" w:rsidRPr="00270114">
        <w:rPr>
          <w:rFonts w:ascii="FbShefa" w:hAnsi="FbShefa"/>
          <w:sz w:val="11"/>
          <w:rtl/>
        </w:rPr>
        <w:t>.</w:t>
      </w:r>
    </w:p>
    <w:p w14:paraId="471BAF5A" w14:textId="5E2D858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וסיפא</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שהניחה במקום שאינה מקומה</w:t>
      </w:r>
      <w:r w:rsidR="00980F5A" w:rsidRPr="00270114">
        <w:rPr>
          <w:rFonts w:ascii="FbShefa" w:hAnsi="FbShefa"/>
          <w:sz w:val="11"/>
          <w:rtl/>
        </w:rPr>
        <w:t>.</w:t>
      </w:r>
    </w:p>
    <w:p w14:paraId="530188F5" w14:textId="4ABCC699" w:rsidR="003F3EE2" w:rsidRPr="001B3037" w:rsidRDefault="003F3EE2" w:rsidP="009C3CB4">
      <w:pPr>
        <w:spacing w:line="240" w:lineRule="auto"/>
        <w:rPr>
          <w:rFonts w:ascii="FbShefa" w:hAnsi="FbShefa"/>
          <w:b/>
          <w:bCs/>
          <w:color w:val="3B2F2A" w:themeColor="text2" w:themeShade="80"/>
          <w:sz w:val="11"/>
          <w:rtl/>
        </w:rPr>
      </w:pPr>
    </w:p>
    <w:p w14:paraId="32D33987" w14:textId="439318CE"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ואידך</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הניחה</w:t>
      </w:r>
      <w:r w:rsidR="003F3EE2" w:rsidRPr="00270114">
        <w:rPr>
          <w:rFonts w:ascii="FbShefa" w:hAnsi="FbShefa"/>
          <w:sz w:val="11"/>
          <w:rtl/>
        </w:rPr>
        <w:t>,</w:t>
      </w:r>
      <w:r w:rsidRPr="00270114">
        <w:rPr>
          <w:rFonts w:ascii="FbShefa" w:hAnsi="FbShefa"/>
          <w:sz w:val="11"/>
          <w:rtl/>
        </w:rPr>
        <w:t xml:space="preserve"> במקומה משמע</w:t>
      </w:r>
      <w:r w:rsidR="00980F5A" w:rsidRPr="00270114">
        <w:rPr>
          <w:rFonts w:ascii="FbShefa" w:hAnsi="FbShefa"/>
          <w:sz w:val="11"/>
          <w:rtl/>
        </w:rPr>
        <w:t>.</w:t>
      </w:r>
    </w:p>
    <w:p w14:paraId="326AED23" w14:textId="0C22EC63" w:rsidR="009C3CB4" w:rsidRPr="00270114" w:rsidRDefault="009C3CB4" w:rsidP="009C3CB4">
      <w:pPr>
        <w:spacing w:line="240" w:lineRule="auto"/>
        <w:rPr>
          <w:rFonts w:ascii="FbShefa" w:hAnsi="FbShefa"/>
          <w:sz w:val="11"/>
          <w:rtl/>
        </w:rPr>
      </w:pPr>
    </w:p>
    <w:p w14:paraId="4B1834C7"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ביאור המשנה</w:t>
      </w:r>
    </w:p>
    <w:p w14:paraId="7AAD80B2" w14:textId="04104B3C"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הנידון</w:t>
      </w:r>
      <w:r w:rsidR="00980F5A" w:rsidRPr="001B3037">
        <w:rPr>
          <w:rFonts w:ascii="FbShefa" w:hAnsi="FbShefa"/>
          <w:b/>
          <w:bCs/>
          <w:color w:val="3B2F2A" w:themeColor="text2" w:themeShade="80"/>
          <w:sz w:val="11"/>
          <w:rtl/>
        </w:rPr>
        <w:t>.</w:t>
      </w:r>
      <w:r w:rsidRPr="00270114">
        <w:rPr>
          <w:rFonts w:ascii="FbShefa" w:hAnsi="FbShefa"/>
          <w:sz w:val="11"/>
          <w:rtl/>
        </w:rPr>
        <w:t xml:space="preserve"> במאי הוי גזלן בטלטלה</w:t>
      </w:r>
      <w:r w:rsidR="00980F5A" w:rsidRPr="00270114">
        <w:rPr>
          <w:rFonts w:ascii="FbShefa" w:hAnsi="FbShefa"/>
          <w:sz w:val="11"/>
          <w:rtl/>
        </w:rPr>
        <w:t>.</w:t>
      </w:r>
    </w:p>
    <w:p w14:paraId="6D2F14A9" w14:textId="5F3A5A52"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אופן א</w:t>
      </w:r>
      <w:r w:rsidR="00980F5A" w:rsidRPr="001B3037">
        <w:rPr>
          <w:rFonts w:ascii="FbShefa" w:hAnsi="FbShefa"/>
          <w:b/>
          <w:bCs/>
          <w:color w:val="3B2F2A" w:themeColor="text2" w:themeShade="80"/>
          <w:sz w:val="11"/>
          <w:rtl/>
        </w:rPr>
        <w:t>.</w:t>
      </w:r>
      <w:r w:rsidRPr="00270114">
        <w:rPr>
          <w:rFonts w:ascii="FbShefa" w:hAnsi="FbShefa"/>
          <w:sz w:val="11"/>
          <w:rtl/>
        </w:rPr>
        <w:t xml:space="preserve"> שנטלה על מנת לגוזלה</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קסבר</w:t>
      </w:r>
      <w:r w:rsidR="00980F5A" w:rsidRPr="00270114">
        <w:rPr>
          <w:rFonts w:ascii="FbShefa" w:hAnsi="FbShefa"/>
          <w:sz w:val="11"/>
          <w:rtl/>
        </w:rPr>
        <w:t>.</w:t>
      </w:r>
      <w:r w:rsidRPr="00270114">
        <w:rPr>
          <w:rFonts w:ascii="FbShefa" w:hAnsi="FbShefa"/>
          <w:sz w:val="11"/>
          <w:rtl/>
        </w:rPr>
        <w:t xml:space="preserve"> שליחות יד צריכה חסרון</w:t>
      </w:r>
      <w:r w:rsidR="00980F5A" w:rsidRPr="00270114">
        <w:rPr>
          <w:rFonts w:ascii="FbShefa" w:hAnsi="FbShefa"/>
          <w:sz w:val="11"/>
          <w:rtl/>
        </w:rPr>
        <w:t>.</w:t>
      </w:r>
    </w:p>
    <w:p w14:paraId="42389C18" w14:textId="55704674"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אופן ב</w:t>
      </w:r>
      <w:r w:rsidR="00980F5A" w:rsidRPr="001B3037">
        <w:rPr>
          <w:rFonts w:ascii="FbShefa" w:hAnsi="FbShefa"/>
          <w:b/>
          <w:bCs/>
          <w:color w:val="3B2F2A" w:themeColor="text2" w:themeShade="80"/>
          <w:sz w:val="11"/>
          <w:rtl/>
        </w:rPr>
        <w:t>.</w:t>
      </w:r>
      <w:r w:rsidRPr="00270114">
        <w:rPr>
          <w:rFonts w:ascii="FbShefa" w:hAnsi="FbShefa"/>
          <w:sz w:val="11"/>
          <w:rtl/>
        </w:rPr>
        <w:t xml:space="preserve"> שנטלה על מנת לשלוח בה יד</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קסבר</w:t>
      </w:r>
      <w:r w:rsidR="00980F5A" w:rsidRPr="00270114">
        <w:rPr>
          <w:rFonts w:ascii="FbShefa" w:hAnsi="FbShefa"/>
          <w:sz w:val="11"/>
          <w:rtl/>
        </w:rPr>
        <w:t>.</w:t>
      </w:r>
      <w:r w:rsidRPr="00270114">
        <w:rPr>
          <w:rFonts w:ascii="FbShefa" w:hAnsi="FbShefa"/>
          <w:sz w:val="11"/>
          <w:rtl/>
        </w:rPr>
        <w:t xml:space="preserve"> שליחות יד אינה צריכה חסרון</w:t>
      </w:r>
      <w:r w:rsidR="00980F5A" w:rsidRPr="00270114">
        <w:rPr>
          <w:rFonts w:ascii="FbShefa" w:hAnsi="FbShefa"/>
          <w:sz w:val="11"/>
          <w:rtl/>
        </w:rPr>
        <w:t>.</w:t>
      </w:r>
    </w:p>
    <w:p w14:paraId="10C91293" w14:textId="77777777" w:rsidR="009C3CB4" w:rsidRPr="00270114" w:rsidRDefault="009C3CB4" w:rsidP="009C3CB4">
      <w:pPr>
        <w:spacing w:line="240" w:lineRule="auto"/>
        <w:rPr>
          <w:rFonts w:ascii="FbShefa" w:hAnsi="FbShefa"/>
          <w:sz w:val="11"/>
          <w:rtl/>
        </w:rPr>
      </w:pPr>
    </w:p>
    <w:p w14:paraId="0CDA3A51" w14:textId="3DF0EF63"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קשה</w:t>
      </w:r>
      <w:r w:rsidR="00980F5A" w:rsidRPr="001B3037">
        <w:rPr>
          <w:rFonts w:ascii="FbShefa" w:hAnsi="FbShefa"/>
          <w:b/>
          <w:bCs/>
          <w:color w:val="3B2F2A" w:themeColor="text2" w:themeShade="80"/>
          <w:sz w:val="11"/>
          <w:rtl/>
        </w:rPr>
        <w:t>.</w:t>
      </w:r>
      <w:r w:rsidRPr="00270114">
        <w:rPr>
          <w:rFonts w:ascii="FbShefa" w:hAnsi="FbShefa"/>
          <w:sz w:val="11"/>
          <w:rtl/>
        </w:rPr>
        <w:t xml:space="preserve"> על ב' האופנים</w:t>
      </w:r>
      <w:r w:rsidR="00A94292">
        <w:rPr>
          <w:rFonts w:ascii="FbShefa" w:hAnsi="FbShefa" w:hint="cs"/>
          <w:sz w:val="11"/>
          <w:rtl/>
        </w:rPr>
        <w:t>,</w:t>
      </w:r>
      <w:r w:rsidRPr="00270114">
        <w:rPr>
          <w:rFonts w:ascii="FbShefa" w:hAnsi="FbShefa"/>
          <w:sz w:val="11"/>
          <w:rtl/>
        </w:rPr>
        <w:t xml:space="preserve"> מידי נטלה קתני, טלטלה קתני</w:t>
      </w:r>
      <w:r w:rsidR="00980F5A" w:rsidRPr="00270114">
        <w:rPr>
          <w:rFonts w:ascii="FbShefa" w:hAnsi="FbShefa"/>
          <w:sz w:val="11"/>
          <w:rtl/>
        </w:rPr>
        <w:t>.</w:t>
      </w:r>
    </w:p>
    <w:p w14:paraId="6E3F2EC4" w14:textId="77777777" w:rsidR="00C3651F" w:rsidRPr="00270114" w:rsidRDefault="00C3651F" w:rsidP="009C3CB4">
      <w:pPr>
        <w:spacing w:line="240" w:lineRule="auto"/>
        <w:rPr>
          <w:rFonts w:ascii="FbShefa" w:hAnsi="FbShefa"/>
          <w:sz w:val="11"/>
          <w:rtl/>
        </w:rPr>
      </w:pPr>
    </w:p>
    <w:p w14:paraId="2AFBEFA6" w14:textId="02BDB18A"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אופן ג</w:t>
      </w:r>
      <w:r w:rsidR="00980F5A" w:rsidRPr="001B3037">
        <w:rPr>
          <w:rFonts w:ascii="FbShefa" w:hAnsi="FbShefa"/>
          <w:b/>
          <w:bCs/>
          <w:color w:val="3B2F2A" w:themeColor="text2" w:themeShade="80"/>
          <w:sz w:val="11"/>
          <w:rtl/>
        </w:rPr>
        <w:t>.</w:t>
      </w:r>
      <w:r w:rsidRPr="00270114">
        <w:rPr>
          <w:rFonts w:ascii="FbShefa" w:hAnsi="FbShefa"/>
          <w:sz w:val="11"/>
          <w:rtl/>
        </w:rPr>
        <w:t xml:space="preserve"> שטלטלה להביא עליה גוזלות</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קסבר</w:t>
      </w:r>
      <w:r w:rsidR="00980F5A" w:rsidRPr="001B3037">
        <w:rPr>
          <w:rFonts w:ascii="FbShefa" w:hAnsi="FbShefa"/>
          <w:b/>
          <w:bCs/>
          <w:color w:val="3B2F2A" w:themeColor="text2" w:themeShade="80"/>
          <w:sz w:val="11"/>
          <w:rtl/>
        </w:rPr>
        <w:t>.</w:t>
      </w:r>
      <w:r w:rsidRPr="00270114">
        <w:rPr>
          <w:rFonts w:ascii="FbShefa" w:hAnsi="FbShefa"/>
          <w:sz w:val="11"/>
          <w:rtl/>
        </w:rPr>
        <w:t xml:space="preserve"> שואל שלא מדעת גזלן הוי</w:t>
      </w:r>
      <w:r w:rsidR="00980F5A" w:rsidRPr="00270114">
        <w:rPr>
          <w:rFonts w:ascii="FbShefa" w:hAnsi="FbShefa"/>
          <w:sz w:val="11"/>
          <w:rtl/>
        </w:rPr>
        <w:t>.</w:t>
      </w:r>
    </w:p>
    <w:p w14:paraId="1E256BF4" w14:textId="77777777" w:rsidR="009C3CB4" w:rsidRPr="00270114" w:rsidRDefault="009C3CB4" w:rsidP="009C3CB4">
      <w:pPr>
        <w:spacing w:line="240" w:lineRule="auto"/>
        <w:rPr>
          <w:rFonts w:ascii="FbShefa" w:hAnsi="FbShefa"/>
          <w:sz w:val="11"/>
          <w:rtl/>
        </w:rPr>
      </w:pPr>
    </w:p>
    <w:p w14:paraId="1CAB2F68"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שליחות יד צריכה חסרון</w:t>
      </w:r>
    </w:p>
    <w:p w14:paraId="6E46725C" w14:textId="2C1F2A28" w:rsidR="009C3CB4" w:rsidRPr="00270114" w:rsidRDefault="00C3651F" w:rsidP="009C3CB4">
      <w:pPr>
        <w:spacing w:line="240" w:lineRule="auto"/>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שליחות יד צריכה חסרון</w:t>
      </w:r>
      <w:r w:rsidR="00980F5A" w:rsidRPr="00270114">
        <w:rPr>
          <w:rFonts w:ascii="FbShefa" w:hAnsi="FbShefa"/>
          <w:sz w:val="11"/>
          <w:rtl/>
        </w:rPr>
        <w:t>.</w:t>
      </w:r>
    </w:p>
    <w:p w14:paraId="5FB707C7" w14:textId="3A049A1B" w:rsidR="00C3651F" w:rsidRPr="00270114" w:rsidRDefault="00C3651F" w:rsidP="009C3CB4">
      <w:pPr>
        <w:spacing w:line="240" w:lineRule="auto"/>
        <w:rPr>
          <w:rFonts w:ascii="FbShefa" w:hAnsi="FbShefa"/>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rtl/>
        </w:rPr>
        <w:t>אינה צריכה חסרון</w:t>
      </w:r>
      <w:r w:rsidR="00980F5A" w:rsidRPr="00270114">
        <w:rPr>
          <w:rFonts w:ascii="FbShefa" w:hAnsi="FbShefa"/>
          <w:rtl/>
        </w:rPr>
        <w:t>.</w:t>
      </w:r>
    </w:p>
    <w:p w14:paraId="1F9E1B80" w14:textId="4B3CB0FC" w:rsidR="009C3CB4" w:rsidRPr="00270114" w:rsidRDefault="00C3651F" w:rsidP="009C3CB4">
      <w:pPr>
        <w:spacing w:line="240" w:lineRule="auto"/>
        <w:rPr>
          <w:rFonts w:ascii="FbShefa" w:hAnsi="FbShefa"/>
          <w:sz w:val="11"/>
          <w:rtl/>
        </w:rPr>
      </w:pPr>
      <w:r w:rsidRPr="001B3037">
        <w:rPr>
          <w:rFonts w:ascii="FbShefa" w:hAnsi="FbShefa"/>
          <w:b/>
          <w:bCs/>
          <w:color w:val="3B2F2A" w:themeColor="text2" w:themeShade="80"/>
          <w:sz w:val="11"/>
          <w:rtl/>
        </w:rPr>
        <w:t>כגון</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רועה שהכישה במקל ורצתה לפניו</w:t>
      </w:r>
      <w:r w:rsidR="00980F5A" w:rsidRPr="00270114">
        <w:rPr>
          <w:rFonts w:ascii="FbShefa" w:hAnsi="FbShefa"/>
          <w:sz w:val="11"/>
          <w:rtl/>
        </w:rPr>
        <w:t>.</w:t>
      </w:r>
    </w:p>
    <w:p w14:paraId="56BE7558" w14:textId="77777777" w:rsidR="00C3651F" w:rsidRPr="001B3037" w:rsidRDefault="00C3651F" w:rsidP="009C3CB4">
      <w:pPr>
        <w:spacing w:line="240" w:lineRule="auto"/>
        <w:rPr>
          <w:rFonts w:ascii="FbShefa" w:hAnsi="FbShefa"/>
          <w:b/>
          <w:bCs/>
          <w:color w:val="3B2F2A" w:themeColor="text2" w:themeShade="80"/>
          <w:sz w:val="11"/>
          <w:rtl/>
        </w:rPr>
      </w:pPr>
    </w:p>
    <w:p w14:paraId="303588CB" w14:textId="77777777" w:rsidR="00C3651F" w:rsidRPr="00270114" w:rsidRDefault="00C3651F" w:rsidP="00C3651F">
      <w:pPr>
        <w:pStyle w:val="3"/>
        <w:rPr>
          <w:rFonts w:ascii="FbShefa" w:hAnsi="FbShefa"/>
          <w:color w:val="7C5F1D"/>
          <w:rtl/>
        </w:rPr>
      </w:pPr>
      <w:r w:rsidRPr="00270114">
        <w:rPr>
          <w:rFonts w:ascii="FbShefa" w:hAnsi="FbShefa"/>
          <w:color w:val="7C5F1D"/>
          <w:rtl/>
        </w:rPr>
        <w:t>רועה שהניח עדרו ונאכלו על ידי בעלי חיים:</w:t>
      </w:r>
    </w:p>
    <w:p w14:paraId="3E8DBAFB" w14:textId="32376B8F" w:rsidR="00433741" w:rsidRPr="00270114" w:rsidRDefault="00C3651F" w:rsidP="00C3651F">
      <w:pPr>
        <w:spacing w:line="240" w:lineRule="auto"/>
        <w:rPr>
          <w:rFonts w:ascii="FbShefa" w:hAnsi="FbShefa"/>
          <w:rtl/>
        </w:rPr>
      </w:pPr>
      <w:r w:rsidRPr="001B3037">
        <w:rPr>
          <w:rFonts w:ascii="FbShefa" w:hAnsi="FbShefa"/>
          <w:b/>
          <w:bCs/>
          <w:color w:val="3B2F2A" w:themeColor="text2" w:themeShade="80"/>
          <w:rtl/>
        </w:rPr>
        <w:t>בדרך כלל</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פטור</w:t>
      </w:r>
      <w:r w:rsidR="00980F5A" w:rsidRPr="00270114">
        <w:rPr>
          <w:rFonts w:ascii="FbShefa" w:hAnsi="FbShefa"/>
          <w:rtl/>
        </w:rPr>
        <w:t>.</w:t>
      </w:r>
    </w:p>
    <w:p w14:paraId="6D9A5A88" w14:textId="6C52C648" w:rsidR="00C3651F" w:rsidRPr="001B3037" w:rsidRDefault="00C3651F" w:rsidP="00C3651F">
      <w:pPr>
        <w:spacing w:line="240" w:lineRule="auto"/>
        <w:rPr>
          <w:rFonts w:ascii="FbShefa" w:hAnsi="FbShefa"/>
          <w:b/>
          <w:bCs/>
          <w:color w:val="3B2F2A" w:themeColor="text2" w:themeShade="80"/>
          <w:sz w:val="11"/>
          <w:rtl/>
        </w:rPr>
      </w:pPr>
    </w:p>
    <w:p w14:paraId="00807307" w14:textId="36AE4775" w:rsidR="00433741" w:rsidRPr="00270114" w:rsidRDefault="00C3651F" w:rsidP="00C3651F">
      <w:pPr>
        <w:spacing w:line="240" w:lineRule="auto"/>
        <w:rPr>
          <w:rFonts w:ascii="FbShefa" w:hAnsi="FbShefa"/>
          <w:rtl/>
        </w:rPr>
      </w:pPr>
      <w:r w:rsidRPr="001B3037">
        <w:rPr>
          <w:rFonts w:ascii="FbShefa" w:hAnsi="FbShefa"/>
          <w:b/>
          <w:bCs/>
          <w:color w:val="3B2F2A" w:themeColor="text2" w:themeShade="80"/>
          <w:rtl/>
        </w:rPr>
        <w:t>הניח</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מקלו ותרמילו עליה</w:t>
      </w:r>
      <w:r w:rsidR="009F26F9" w:rsidRPr="00270114">
        <w:rPr>
          <w:rFonts w:ascii="FbShefa" w:hAnsi="FbShefa"/>
          <w:rtl/>
        </w:rPr>
        <w:t>,</w:t>
      </w:r>
      <w:r w:rsidRPr="00270114">
        <w:rPr>
          <w:rFonts w:ascii="FbShefa" w:hAnsi="FbShefa"/>
          <w:rtl/>
        </w:rPr>
        <w:t xml:space="preserve"> חייב</w:t>
      </w:r>
      <w:r w:rsidR="00980F5A" w:rsidRPr="00270114">
        <w:rPr>
          <w:rFonts w:ascii="FbShefa" w:hAnsi="FbShefa"/>
          <w:rtl/>
        </w:rPr>
        <w:t>.</w:t>
      </w:r>
    </w:p>
    <w:p w14:paraId="6DDD49DE" w14:textId="64AFDD1B" w:rsidR="00C3651F" w:rsidRPr="00270114" w:rsidRDefault="00C3651F" w:rsidP="00C3651F">
      <w:pPr>
        <w:spacing w:line="240" w:lineRule="auto"/>
        <w:rPr>
          <w:rFonts w:ascii="FbShefa" w:hAnsi="FbShefa"/>
          <w:rtl/>
        </w:rPr>
      </w:pPr>
      <w:r w:rsidRPr="001B3037">
        <w:rPr>
          <w:rFonts w:ascii="FbShefa" w:hAnsi="FbShefa"/>
          <w:b/>
          <w:bCs/>
          <w:color w:val="3B2F2A" w:themeColor="text2" w:themeShade="80"/>
          <w:rtl/>
        </w:rPr>
        <w:t>ביאור א</w:t>
      </w:r>
      <w:r w:rsidR="00980F5A" w:rsidRPr="001B3037">
        <w:rPr>
          <w:rFonts w:ascii="FbShefa" w:hAnsi="FbShefa"/>
          <w:b/>
          <w:bCs/>
          <w:color w:val="3B2F2A" w:themeColor="text2" w:themeShade="80"/>
          <w:rtl/>
        </w:rPr>
        <w:t>.</w:t>
      </w:r>
      <w:r w:rsidRPr="00270114">
        <w:rPr>
          <w:rFonts w:ascii="FbShefa" w:hAnsi="FbShefa"/>
          <w:rtl/>
        </w:rPr>
        <w:t xml:space="preserve"> שהכישה במקל ורצתה לפניו</w:t>
      </w:r>
      <w:r w:rsidR="00980F5A" w:rsidRPr="00270114">
        <w:rPr>
          <w:rFonts w:ascii="FbShefa" w:hAnsi="FbShefa"/>
          <w:rtl/>
        </w:rPr>
        <w:t>.</w:t>
      </w:r>
      <w:r w:rsidR="00331B6B" w:rsidRPr="00270114">
        <w:rPr>
          <w:rFonts w:ascii="FbShefa" w:hAnsi="FbShefa"/>
          <w:rtl/>
        </w:rPr>
        <w:t xml:space="preserve"> </w:t>
      </w:r>
      <w:r w:rsidR="00474807">
        <w:rPr>
          <w:rFonts w:ascii="FbShefa" w:hAnsi="FbShefa"/>
          <w:b/>
          <w:bCs/>
          <w:color w:val="3B2F2A" w:themeColor="text2" w:themeShade="80"/>
          <w:rtl/>
        </w:rPr>
        <w:t>\כמ"ד</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שליחות יד אינה צריכה חסרון כיס</w:t>
      </w:r>
      <w:r w:rsidR="00980F5A" w:rsidRPr="00270114">
        <w:rPr>
          <w:rFonts w:ascii="FbShefa" w:hAnsi="FbShefa"/>
          <w:rtl/>
        </w:rPr>
        <w:t>.</w:t>
      </w:r>
    </w:p>
    <w:p w14:paraId="533E203E" w14:textId="3A1141A4" w:rsidR="00C3651F" w:rsidRPr="00270114" w:rsidRDefault="00C3651F" w:rsidP="00C3651F">
      <w:pPr>
        <w:spacing w:line="240" w:lineRule="auto"/>
        <w:rPr>
          <w:rFonts w:ascii="FbShefa" w:hAnsi="FbShefa"/>
          <w:rtl/>
        </w:rPr>
      </w:pPr>
      <w:r w:rsidRPr="001B3037">
        <w:rPr>
          <w:rFonts w:ascii="FbShefa" w:hAnsi="FbShefa"/>
          <w:b/>
          <w:bCs/>
          <w:color w:val="3B2F2A" w:themeColor="text2" w:themeShade="80"/>
          <w:rtl/>
        </w:rPr>
        <w:t>ביאור ב</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שהכחישה</w:t>
      </w:r>
      <w:r w:rsidR="00980F5A" w:rsidRPr="00270114">
        <w:rPr>
          <w:rFonts w:ascii="FbShefa" w:hAnsi="FbShefa"/>
          <w:rtl/>
        </w:rPr>
        <w:t>.</w:t>
      </w:r>
      <w:r w:rsidR="00331B6B" w:rsidRPr="00270114">
        <w:rPr>
          <w:rFonts w:ascii="FbShefa" w:hAnsi="FbShefa"/>
          <w:rtl/>
        </w:rPr>
        <w:t xml:space="preserve"> </w:t>
      </w:r>
      <w:r w:rsidR="00474807">
        <w:rPr>
          <w:rFonts w:ascii="FbShefa" w:hAnsi="FbShefa"/>
          <w:b/>
          <w:bCs/>
          <w:color w:val="3B2F2A" w:themeColor="text2" w:themeShade="80"/>
          <w:rtl/>
        </w:rPr>
        <w:t>\כמ"ד</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שליחות יד צריכה חסרון כיס</w:t>
      </w:r>
      <w:r w:rsidR="00980F5A" w:rsidRPr="00270114">
        <w:rPr>
          <w:rFonts w:ascii="FbShefa" w:hAnsi="FbShefa"/>
          <w:rtl/>
        </w:rPr>
        <w:t>.</w:t>
      </w:r>
    </w:p>
    <w:p w14:paraId="61C2C653" w14:textId="57C82B06" w:rsidR="009C3CB4" w:rsidRPr="00270114" w:rsidRDefault="009C3CB4" w:rsidP="00794C1A">
      <w:pPr>
        <w:pStyle w:val="1"/>
        <w:rPr>
          <w:rFonts w:ascii="FbShefa" w:hAnsi="FbShefa"/>
          <w:rtl/>
        </w:rPr>
      </w:pPr>
      <w:r w:rsidRPr="00270114">
        <w:rPr>
          <w:rFonts w:ascii="FbShefa" w:hAnsi="FbShefa"/>
          <w:sz w:val="11"/>
          <w:rtl/>
        </w:rPr>
        <w:t>מא</w:t>
      </w:r>
      <w:r w:rsidR="00B36BF2" w:rsidRPr="00270114">
        <w:rPr>
          <w:rFonts w:ascii="FbShefa" w:hAnsi="FbShefa"/>
          <w:sz w:val="11"/>
          <w:rtl/>
        </w:rPr>
        <w:t>, ב</w:t>
      </w:r>
    </w:p>
    <w:p w14:paraId="5CD50E55" w14:textId="7583791A" w:rsidR="00932E2C" w:rsidRPr="00270114" w:rsidRDefault="00AC27AB" w:rsidP="00932E2C">
      <w:pPr>
        <w:pStyle w:val="2"/>
        <w:rPr>
          <w:rFonts w:ascii="FbShefa" w:hAnsi="FbShefa"/>
          <w:color w:val="7C5F1D"/>
          <w:rtl/>
        </w:rPr>
      </w:pPr>
      <w:r w:rsidRPr="00270114">
        <w:rPr>
          <w:rFonts w:ascii="FbShefa" w:hAnsi="FbShefa"/>
          <w:color w:val="7C5F1D"/>
          <w:rtl/>
        </w:rPr>
        <w:t xml:space="preserve">למה </w:t>
      </w:r>
      <w:r w:rsidR="00932E2C" w:rsidRPr="00270114">
        <w:rPr>
          <w:rFonts w:ascii="FbShefa" w:hAnsi="FbShefa"/>
          <w:color w:val="7C5F1D"/>
          <w:rtl/>
        </w:rPr>
        <w:t xml:space="preserve">נאמר שליחות יד </w:t>
      </w:r>
      <w:r w:rsidRPr="00270114">
        <w:rPr>
          <w:rFonts w:ascii="FbShefa" w:hAnsi="FbShefa"/>
          <w:color w:val="7C5F1D"/>
          <w:rtl/>
        </w:rPr>
        <w:t>ב</w:t>
      </w:r>
      <w:r w:rsidR="009C3CB4" w:rsidRPr="00270114">
        <w:rPr>
          <w:rFonts w:ascii="FbShefa" w:hAnsi="FbShefa"/>
          <w:color w:val="7C5F1D"/>
          <w:rtl/>
        </w:rPr>
        <w:t xml:space="preserve">שומר שכר </w:t>
      </w:r>
    </w:p>
    <w:p w14:paraId="7F4AE820" w14:textId="1AF4380C" w:rsidR="00433741" w:rsidRPr="00270114" w:rsidRDefault="00062C09" w:rsidP="00062C09">
      <w:pPr>
        <w:rPr>
          <w:rFonts w:ascii="FbShefa" w:hAnsi="FbShefa"/>
          <w:rtl/>
        </w:rPr>
      </w:pPr>
      <w:r w:rsidRPr="001B3037">
        <w:rPr>
          <w:rFonts w:ascii="FbShefa" w:hAnsi="FbShefa"/>
          <w:b/>
          <w:bCs/>
          <w:color w:val="3B2F2A" w:themeColor="text2" w:themeShade="80"/>
          <w:rtl/>
        </w:rPr>
        <w:t>ה</w:t>
      </w:r>
      <w:r w:rsidR="00932E2C" w:rsidRPr="001B3037">
        <w:rPr>
          <w:rFonts w:ascii="FbShefa" w:hAnsi="FbShefa"/>
          <w:b/>
          <w:bCs/>
          <w:color w:val="3B2F2A" w:themeColor="text2" w:themeShade="80"/>
          <w:rtl/>
        </w:rPr>
        <w:t>שאלה</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009C3CB4" w:rsidRPr="00270114">
        <w:rPr>
          <w:rFonts w:ascii="FbShefa" w:hAnsi="FbShefa"/>
          <w:rtl/>
        </w:rPr>
        <w:t>נלמד משומר חינם</w:t>
      </w:r>
      <w:r w:rsidR="00980F5A" w:rsidRPr="00270114">
        <w:rPr>
          <w:rFonts w:ascii="FbShefa" w:hAnsi="FbShefa"/>
          <w:rtl/>
        </w:rPr>
        <w:t>.</w:t>
      </w:r>
    </w:p>
    <w:p w14:paraId="6B9B60A9" w14:textId="55D3195F" w:rsidR="00433741" w:rsidRPr="00270114" w:rsidRDefault="00AC27AB" w:rsidP="00062C09">
      <w:pPr>
        <w:rPr>
          <w:rFonts w:ascii="FbShefa" w:hAnsi="FbShefa"/>
          <w:rtl/>
        </w:rPr>
      </w:pPr>
      <w:r w:rsidRPr="001B3037">
        <w:rPr>
          <w:rFonts w:ascii="FbShefa" w:hAnsi="FbShefa"/>
          <w:b/>
          <w:bCs/>
          <w:color w:val="3B2F2A" w:themeColor="text2" w:themeShade="80"/>
          <w:rtl/>
        </w:rPr>
        <w:t>ב</w:t>
      </w:r>
      <w:r w:rsidR="009C3CB4" w:rsidRPr="001B3037">
        <w:rPr>
          <w:rFonts w:ascii="FbShefa" w:hAnsi="FbShefa"/>
          <w:b/>
          <w:bCs/>
          <w:color w:val="3B2F2A" w:themeColor="text2" w:themeShade="80"/>
          <w:rtl/>
        </w:rPr>
        <w:t>ק"ו</w:t>
      </w:r>
      <w:r w:rsidR="00980F5A" w:rsidRPr="001B3037">
        <w:rPr>
          <w:rFonts w:ascii="FbShefa" w:hAnsi="FbShefa"/>
          <w:b/>
          <w:bCs/>
          <w:color w:val="3B2F2A" w:themeColor="text2" w:themeShade="80"/>
          <w:rtl/>
        </w:rPr>
        <w:t>.</w:t>
      </w:r>
      <w:r w:rsidR="009C3CB4" w:rsidRPr="001B3037">
        <w:rPr>
          <w:rFonts w:ascii="FbShefa" w:hAnsi="FbShefa"/>
          <w:b/>
          <w:bCs/>
          <w:color w:val="3B2F2A" w:themeColor="text2" w:themeShade="80"/>
          <w:rtl/>
        </w:rPr>
        <w:t xml:space="preserve"> </w:t>
      </w:r>
      <w:r w:rsidRPr="00270114">
        <w:rPr>
          <w:rFonts w:ascii="FbShefa" w:hAnsi="FbShefa"/>
          <w:rtl/>
        </w:rPr>
        <w:t>שחייב ב</w:t>
      </w:r>
      <w:r w:rsidR="009C3CB4" w:rsidRPr="00270114">
        <w:rPr>
          <w:rFonts w:ascii="FbShefa" w:hAnsi="FbShefa"/>
          <w:rtl/>
        </w:rPr>
        <w:t>גניבה ואבידה</w:t>
      </w:r>
      <w:r w:rsidR="00980F5A" w:rsidRPr="00270114">
        <w:rPr>
          <w:rFonts w:ascii="FbShefa" w:hAnsi="FbShefa"/>
          <w:rtl/>
        </w:rPr>
        <w:t>.</w:t>
      </w:r>
    </w:p>
    <w:p w14:paraId="758CF14F" w14:textId="77B8121A" w:rsidR="00AC27AB" w:rsidRPr="001B3037" w:rsidRDefault="00AC27AB" w:rsidP="00AC27AB">
      <w:pPr>
        <w:spacing w:line="240" w:lineRule="auto"/>
        <w:rPr>
          <w:rFonts w:ascii="FbShefa" w:hAnsi="FbShefa"/>
          <w:b/>
          <w:bCs/>
          <w:color w:val="3B2F2A" w:themeColor="text2" w:themeShade="80"/>
          <w:sz w:val="11"/>
          <w:rtl/>
        </w:rPr>
      </w:pPr>
    </w:p>
    <w:p w14:paraId="7826EA05" w14:textId="5B40DAB0" w:rsidR="00433741" w:rsidRPr="00270114" w:rsidRDefault="00AC27AB" w:rsidP="00AC27AB">
      <w:pPr>
        <w:spacing w:line="240" w:lineRule="auto"/>
        <w:rPr>
          <w:rFonts w:ascii="FbShefa" w:hAnsi="FbShefa"/>
          <w:rtl/>
        </w:rPr>
      </w:pPr>
      <w:r w:rsidRPr="001B3037">
        <w:rPr>
          <w:rFonts w:ascii="FbShefa" w:hAnsi="FbShefa"/>
          <w:b/>
          <w:bCs/>
          <w:color w:val="3B2F2A" w:themeColor="text2" w:themeShade="80"/>
          <w:rtl/>
        </w:rPr>
        <w:t>דעה א</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לל</w:t>
      </w:r>
      <w:r w:rsidR="009C3CB4" w:rsidRPr="00270114">
        <w:rPr>
          <w:rFonts w:ascii="FbShefa" w:hAnsi="FbShefa"/>
          <w:rtl/>
        </w:rPr>
        <w:t xml:space="preserve">מד </w:t>
      </w:r>
      <w:r w:rsidRPr="00270114">
        <w:rPr>
          <w:rFonts w:ascii="FbShefa" w:hAnsi="FbShefa"/>
          <w:rtl/>
        </w:rPr>
        <w:t>ש</w:t>
      </w:r>
      <w:r w:rsidR="009C3CB4" w:rsidRPr="00270114">
        <w:rPr>
          <w:rFonts w:ascii="FbShefa" w:hAnsi="FbShefa"/>
          <w:rtl/>
        </w:rPr>
        <w:t>שליחות יד אינה צריכה חסרון</w:t>
      </w:r>
      <w:r w:rsidR="00980F5A" w:rsidRPr="00270114">
        <w:rPr>
          <w:rFonts w:ascii="FbShefa" w:hAnsi="FbShefa"/>
          <w:rtl/>
        </w:rPr>
        <w:t>.</w:t>
      </w:r>
    </w:p>
    <w:p w14:paraId="1FD0B7AB" w14:textId="780B1F78" w:rsidR="00433741" w:rsidRPr="00270114" w:rsidRDefault="00AC27AB" w:rsidP="009C3CB4">
      <w:pPr>
        <w:spacing w:line="240" w:lineRule="auto"/>
        <w:rPr>
          <w:rFonts w:ascii="FbShefa" w:hAnsi="FbShefa"/>
          <w:sz w:val="11"/>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איכא למפרך, מה לשומר חנם שמשלם כפל בטוען טענת גנב</w:t>
      </w:r>
      <w:r w:rsidR="00980F5A" w:rsidRPr="00270114">
        <w:rPr>
          <w:rFonts w:ascii="FbShefa" w:hAnsi="FbShefa"/>
          <w:sz w:val="11"/>
          <w:rtl/>
        </w:rPr>
        <w:t>.</w:t>
      </w:r>
    </w:p>
    <w:p w14:paraId="45539E9F" w14:textId="26CE43F7"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קמיפלגי</w:t>
      </w:r>
      <w:r w:rsidR="00980F5A" w:rsidRPr="001B3037">
        <w:rPr>
          <w:rFonts w:ascii="FbShefa" w:hAnsi="FbShefa"/>
          <w:b/>
          <w:bCs/>
          <w:color w:val="3B2F2A" w:themeColor="text2" w:themeShade="80"/>
          <w:sz w:val="11"/>
          <w:rtl/>
        </w:rPr>
        <w:t>.</w:t>
      </w:r>
      <w:r w:rsidRPr="00270114">
        <w:rPr>
          <w:rFonts w:ascii="FbShefa" w:hAnsi="FbShefa"/>
          <w:sz w:val="11"/>
          <w:rtl/>
        </w:rPr>
        <w:t xml:space="preserve"> מה עדיף</w:t>
      </w:r>
      <w:r w:rsidR="00AC27AB" w:rsidRPr="00270114">
        <w:rPr>
          <w:rFonts w:ascii="FbShefa" w:hAnsi="FbShefa"/>
          <w:sz w:val="11"/>
          <w:rtl/>
        </w:rPr>
        <w:t>, האם</w:t>
      </w:r>
      <w:r w:rsidRPr="00270114">
        <w:rPr>
          <w:rFonts w:ascii="FbShefa" w:hAnsi="FbShefa"/>
          <w:sz w:val="11"/>
          <w:rtl/>
        </w:rPr>
        <w:t xml:space="preserve"> קרנא בלא שבועה</w:t>
      </w:r>
      <w:r w:rsidR="00AC27AB" w:rsidRPr="00270114">
        <w:rPr>
          <w:rFonts w:ascii="FbShefa" w:hAnsi="FbShefa"/>
          <w:sz w:val="11"/>
          <w:rtl/>
        </w:rPr>
        <w:t>, או</w:t>
      </w:r>
      <w:r w:rsidRPr="00270114">
        <w:rPr>
          <w:rFonts w:ascii="FbShefa" w:hAnsi="FbShefa"/>
          <w:sz w:val="11"/>
          <w:rtl/>
        </w:rPr>
        <w:t xml:space="preserve"> כפילא בשבועה</w:t>
      </w:r>
      <w:r w:rsidR="00980F5A" w:rsidRPr="00270114">
        <w:rPr>
          <w:rFonts w:ascii="FbShefa" w:hAnsi="FbShefa"/>
          <w:sz w:val="11"/>
          <w:rtl/>
        </w:rPr>
        <w:t>.</w:t>
      </w:r>
    </w:p>
    <w:p w14:paraId="0623E7F1" w14:textId="2522DBB6" w:rsidR="00A7712F" w:rsidRPr="00270114" w:rsidRDefault="00A7712F" w:rsidP="009C3CB4">
      <w:pPr>
        <w:spacing w:line="240" w:lineRule="auto"/>
        <w:rPr>
          <w:rFonts w:ascii="FbShefa" w:hAnsi="FbShefa"/>
          <w:sz w:val="11"/>
          <w:rtl/>
        </w:rPr>
      </w:pPr>
    </w:p>
    <w:p w14:paraId="2AD1E24F" w14:textId="590C1DD7" w:rsidR="00062C09" w:rsidRPr="00270114" w:rsidRDefault="00836521" w:rsidP="00062C09">
      <w:pPr>
        <w:pStyle w:val="2"/>
        <w:rPr>
          <w:rFonts w:ascii="FbShefa" w:hAnsi="FbShefa"/>
          <w:color w:val="7C5F1D"/>
          <w:rtl/>
        </w:rPr>
      </w:pPr>
      <w:r w:rsidRPr="00270114">
        <w:rPr>
          <w:rFonts w:ascii="FbShefa" w:hAnsi="FbShefa"/>
          <w:color w:val="7C5F1D"/>
          <w:rtl/>
        </w:rPr>
        <w:t xml:space="preserve">למה </w:t>
      </w:r>
      <w:r w:rsidR="00062C09" w:rsidRPr="00270114">
        <w:rPr>
          <w:rFonts w:ascii="FbShefa" w:hAnsi="FbShefa"/>
          <w:color w:val="7C5F1D"/>
          <w:rtl/>
        </w:rPr>
        <w:t xml:space="preserve">נאמר שליחות יד </w:t>
      </w:r>
      <w:r w:rsidRPr="00270114">
        <w:rPr>
          <w:rFonts w:ascii="FbShefa" w:hAnsi="FbShefa"/>
          <w:color w:val="7C5F1D"/>
          <w:rtl/>
        </w:rPr>
        <w:t>ב</w:t>
      </w:r>
      <w:r w:rsidR="009C3CB4" w:rsidRPr="00270114">
        <w:rPr>
          <w:rFonts w:ascii="FbShefa" w:hAnsi="FbShefa"/>
          <w:color w:val="7C5F1D"/>
          <w:rtl/>
        </w:rPr>
        <w:t>שומר חינם ו</w:t>
      </w:r>
      <w:r w:rsidRPr="00270114">
        <w:rPr>
          <w:rFonts w:ascii="FbShefa" w:hAnsi="FbShefa"/>
          <w:color w:val="7C5F1D"/>
          <w:rtl/>
        </w:rPr>
        <w:t>ב</w:t>
      </w:r>
      <w:r w:rsidR="009C3CB4" w:rsidRPr="00270114">
        <w:rPr>
          <w:rFonts w:ascii="FbShefa" w:hAnsi="FbShefa"/>
          <w:color w:val="7C5F1D"/>
          <w:rtl/>
        </w:rPr>
        <w:t>שומר שכר</w:t>
      </w:r>
    </w:p>
    <w:p w14:paraId="7BB9C057" w14:textId="1A9AEEB6" w:rsidR="009C3CB4" w:rsidRPr="00270114" w:rsidRDefault="00062C09" w:rsidP="00836521">
      <w:pPr>
        <w:spacing w:line="240" w:lineRule="auto"/>
        <w:rPr>
          <w:rFonts w:ascii="FbShefa" w:hAnsi="FbShefa"/>
          <w:sz w:val="11"/>
          <w:rtl/>
        </w:rPr>
      </w:pPr>
      <w:r w:rsidRPr="001B3037">
        <w:rPr>
          <w:rFonts w:ascii="FbShefa" w:hAnsi="FbShefa"/>
          <w:b/>
          <w:bCs/>
          <w:color w:val="3B2F2A" w:themeColor="text2" w:themeShade="80"/>
          <w:sz w:val="11"/>
          <w:rtl/>
        </w:rPr>
        <w:t>השאלה</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נ</w:t>
      </w:r>
      <w:r w:rsidR="00836521" w:rsidRPr="00270114">
        <w:rPr>
          <w:rFonts w:ascii="FbShefa" w:hAnsi="FbShefa"/>
          <w:sz w:val="11"/>
          <w:rtl/>
        </w:rPr>
        <w:t>ילף</w:t>
      </w:r>
      <w:r w:rsidR="009C3CB4" w:rsidRPr="00270114">
        <w:rPr>
          <w:rFonts w:ascii="FbShefa" w:hAnsi="FbShefa"/>
          <w:sz w:val="11"/>
          <w:rtl/>
        </w:rPr>
        <w:t xml:space="preserve"> משואל</w:t>
      </w:r>
      <w:r w:rsidR="00980F5A" w:rsidRPr="00270114">
        <w:rPr>
          <w:rFonts w:ascii="FbShefa" w:hAnsi="FbShefa"/>
          <w:sz w:val="11"/>
          <w:rtl/>
        </w:rPr>
        <w:t>.</w:t>
      </w:r>
    </w:p>
    <w:p w14:paraId="08221277" w14:textId="77777777" w:rsidR="00062C09" w:rsidRPr="001B3037" w:rsidRDefault="00062C09" w:rsidP="009C3CB4">
      <w:pPr>
        <w:spacing w:line="240" w:lineRule="auto"/>
        <w:rPr>
          <w:rFonts w:ascii="FbShefa" w:hAnsi="FbShefa"/>
          <w:b/>
          <w:bCs/>
          <w:color w:val="3B2F2A" w:themeColor="text2" w:themeShade="80"/>
          <w:sz w:val="11"/>
          <w:rtl/>
        </w:rPr>
      </w:pPr>
    </w:p>
    <w:p w14:paraId="745A085B" w14:textId="509C41FE" w:rsidR="00062C09" w:rsidRPr="00270114" w:rsidRDefault="00062C09" w:rsidP="00062C09">
      <w:pPr>
        <w:pStyle w:val="3"/>
        <w:rPr>
          <w:rFonts w:ascii="FbShefa" w:hAnsi="FbShefa"/>
          <w:color w:val="7C5F1D"/>
          <w:rtl/>
        </w:rPr>
      </w:pPr>
      <w:r w:rsidRPr="00270114">
        <w:rPr>
          <w:rFonts w:ascii="FbShefa" w:hAnsi="FbShefa"/>
          <w:color w:val="7C5F1D"/>
          <w:rtl/>
        </w:rPr>
        <w:t>דעה א:</w:t>
      </w:r>
    </w:p>
    <w:p w14:paraId="7688A012" w14:textId="41DCAAA7" w:rsidR="00433741" w:rsidRPr="00270114" w:rsidRDefault="00836521" w:rsidP="009C3CB4">
      <w:pPr>
        <w:spacing w:line="240" w:lineRule="auto"/>
        <w:rPr>
          <w:rFonts w:ascii="FbShefa" w:hAnsi="FbShefa"/>
          <w:sz w:val="11"/>
          <w:rtl/>
        </w:rPr>
      </w:pPr>
      <w:r w:rsidRPr="001B3037">
        <w:rPr>
          <w:rFonts w:ascii="FbShefa" w:hAnsi="FbShefa"/>
          <w:b/>
          <w:bCs/>
          <w:color w:val="3B2F2A" w:themeColor="text2" w:themeShade="80"/>
          <w:sz w:val="11"/>
          <w:rtl/>
        </w:rPr>
        <w:t>פסוק אחד</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w:t>
      </w:r>
      <w:r w:rsidRPr="00270114">
        <w:rPr>
          <w:rFonts w:ascii="FbShefa" w:hAnsi="FbShefa"/>
          <w:sz w:val="11"/>
          <w:rtl/>
        </w:rPr>
        <w:t xml:space="preserve">ללמד </w:t>
      </w:r>
      <w:r w:rsidR="009C3CB4" w:rsidRPr="00270114">
        <w:rPr>
          <w:rFonts w:ascii="FbShefa" w:hAnsi="FbShefa"/>
          <w:sz w:val="11"/>
          <w:rtl/>
        </w:rPr>
        <w:t>ששליחות יד אין צריכה חסרון</w:t>
      </w:r>
      <w:r w:rsidR="00980F5A" w:rsidRPr="00270114">
        <w:rPr>
          <w:rFonts w:ascii="FbShefa" w:hAnsi="FbShefa"/>
          <w:sz w:val="11"/>
          <w:rtl/>
        </w:rPr>
        <w:t>.</w:t>
      </w:r>
    </w:p>
    <w:p w14:paraId="2014C0AB" w14:textId="0F16ADAF" w:rsidR="009C3CB4" w:rsidRPr="00270114" w:rsidRDefault="00932E2C" w:rsidP="009C3CB4">
      <w:pPr>
        <w:spacing w:line="240" w:lineRule="auto"/>
        <w:rPr>
          <w:rFonts w:ascii="FbShefa" w:hAnsi="FbShefa"/>
          <w:sz w:val="11"/>
          <w:rtl/>
        </w:rPr>
      </w:pPr>
      <w:r w:rsidRPr="001B3037">
        <w:rPr>
          <w:rFonts w:ascii="FbShefa" w:hAnsi="FbShefa"/>
          <w:b/>
          <w:bCs/>
          <w:color w:val="3B2F2A" w:themeColor="text2" w:themeShade="80"/>
          <w:sz w:val="11"/>
          <w:rtl/>
        </w:rPr>
        <w:t>פסוק שני</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שלא תאמר דיו</w:t>
      </w:r>
      <w:r w:rsidRPr="00270114">
        <w:rPr>
          <w:rFonts w:ascii="FbShefa" w:hAnsi="FbShefa"/>
          <w:sz w:val="11"/>
          <w:rtl/>
        </w:rPr>
        <w:t>,</w:t>
      </w:r>
      <w:r w:rsidR="009C3CB4" w:rsidRPr="00270114">
        <w:rPr>
          <w:rFonts w:ascii="FbShefa" w:hAnsi="FbShefa"/>
          <w:sz w:val="11"/>
          <w:rtl/>
        </w:rPr>
        <w:t xml:space="preserve"> לפטור בעלים</w:t>
      </w:r>
      <w:r w:rsidR="00980F5A" w:rsidRPr="00270114">
        <w:rPr>
          <w:rFonts w:ascii="FbShefa" w:hAnsi="FbShefa"/>
          <w:sz w:val="11"/>
          <w:rtl/>
        </w:rPr>
        <w:t>.</w:t>
      </w:r>
    </w:p>
    <w:p w14:paraId="7B2BF978" w14:textId="77777777" w:rsidR="00062C09" w:rsidRPr="001B3037" w:rsidRDefault="00062C09" w:rsidP="009C3CB4">
      <w:pPr>
        <w:spacing w:line="240" w:lineRule="auto"/>
        <w:rPr>
          <w:rFonts w:ascii="FbShefa" w:hAnsi="FbShefa"/>
          <w:b/>
          <w:bCs/>
          <w:color w:val="3B2F2A" w:themeColor="text2" w:themeShade="80"/>
          <w:sz w:val="11"/>
          <w:rtl/>
        </w:rPr>
      </w:pPr>
    </w:p>
    <w:p w14:paraId="5E8BEB92" w14:textId="5A1A4078" w:rsidR="00062C09" w:rsidRPr="00270114" w:rsidRDefault="00062C09" w:rsidP="00062C09">
      <w:pPr>
        <w:pStyle w:val="3"/>
        <w:rPr>
          <w:rFonts w:ascii="FbShefa" w:hAnsi="FbShefa"/>
          <w:color w:val="7C5F1D"/>
          <w:rtl/>
        </w:rPr>
      </w:pPr>
      <w:r w:rsidRPr="00270114">
        <w:rPr>
          <w:rFonts w:ascii="FbShefa" w:hAnsi="FbShefa"/>
          <w:color w:val="7C5F1D"/>
          <w:rtl/>
        </w:rPr>
        <w:t>דעה ב:</w:t>
      </w:r>
    </w:p>
    <w:p w14:paraId="1133516E" w14:textId="69240FAD" w:rsidR="00433741" w:rsidRPr="00270114" w:rsidRDefault="00062C09" w:rsidP="009C3CB4">
      <w:pPr>
        <w:spacing w:line="240" w:lineRule="auto"/>
        <w:rPr>
          <w:rFonts w:ascii="FbShefa" w:hAnsi="FbShefa"/>
          <w:sz w:val="11"/>
          <w:rtl/>
        </w:rPr>
      </w:pPr>
      <w:r w:rsidRPr="001B3037">
        <w:rPr>
          <w:rFonts w:ascii="FbShefa" w:hAnsi="FbShefa"/>
          <w:b/>
          <w:bCs/>
          <w:color w:val="3B2F2A" w:themeColor="text2" w:themeShade="80"/>
          <w:sz w:val="11"/>
          <w:rtl/>
        </w:rPr>
        <w:t>פסוק א</w:t>
      </w:r>
      <w:r w:rsidR="009C3CB4" w:rsidRPr="001B3037">
        <w:rPr>
          <w:rFonts w:ascii="FbShefa" w:hAnsi="FbShefa"/>
          <w:b/>
          <w:bCs/>
          <w:color w:val="3B2F2A" w:themeColor="text2" w:themeShade="80"/>
          <w:sz w:val="11"/>
          <w:rtl/>
        </w:rPr>
        <w:t>חד</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שלא תאמר דיו (כנ"ל)</w:t>
      </w:r>
      <w:r w:rsidR="00980F5A" w:rsidRPr="00270114">
        <w:rPr>
          <w:rFonts w:ascii="FbShefa" w:hAnsi="FbShefa"/>
          <w:sz w:val="11"/>
          <w:rtl/>
        </w:rPr>
        <w:t>.</w:t>
      </w:r>
    </w:p>
    <w:p w14:paraId="57302BB9" w14:textId="1B3CB5FC" w:rsidR="009C3CB4" w:rsidRPr="00270114" w:rsidRDefault="00062C09" w:rsidP="009C3CB4">
      <w:pPr>
        <w:spacing w:line="240" w:lineRule="auto"/>
        <w:rPr>
          <w:rFonts w:ascii="FbShefa" w:hAnsi="FbShefa"/>
          <w:sz w:val="11"/>
          <w:rtl/>
        </w:rPr>
      </w:pPr>
      <w:r w:rsidRPr="001B3037">
        <w:rPr>
          <w:rFonts w:ascii="FbShefa" w:hAnsi="FbShefa"/>
          <w:b/>
          <w:bCs/>
          <w:color w:val="3B2F2A" w:themeColor="text2" w:themeShade="80"/>
          <w:sz w:val="11"/>
          <w:rtl/>
        </w:rPr>
        <w:t>פסוק שני</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ללמד ש</w:t>
      </w:r>
      <w:r w:rsidRPr="00270114">
        <w:rPr>
          <w:rFonts w:ascii="FbShefa" w:hAnsi="FbShefa"/>
          <w:sz w:val="11"/>
          <w:rtl/>
        </w:rPr>
        <w:t>'</w:t>
      </w:r>
      <w:r w:rsidR="009C3CB4" w:rsidRPr="00270114">
        <w:rPr>
          <w:rFonts w:ascii="FbShefa" w:hAnsi="FbShefa"/>
          <w:sz w:val="11"/>
          <w:rtl/>
        </w:rPr>
        <w:t>ונקרב</w:t>
      </w:r>
      <w:r w:rsidRPr="00270114">
        <w:rPr>
          <w:rFonts w:ascii="FbShefa" w:hAnsi="FbShefa"/>
          <w:sz w:val="11"/>
          <w:rtl/>
        </w:rPr>
        <w:t>'</w:t>
      </w:r>
      <w:r w:rsidR="009C3CB4" w:rsidRPr="00270114">
        <w:rPr>
          <w:rFonts w:ascii="FbShefa" w:hAnsi="FbShefa"/>
          <w:sz w:val="11"/>
          <w:rtl/>
        </w:rPr>
        <w:t xml:space="preserve"> היינו לשבועה</w:t>
      </w:r>
      <w:r w:rsidR="00980F5A" w:rsidRPr="00270114">
        <w:rPr>
          <w:rFonts w:ascii="FbShefa" w:hAnsi="FbShefa"/>
          <w:sz w:val="11"/>
          <w:rtl/>
        </w:rPr>
        <w:t>.</w:t>
      </w:r>
    </w:p>
    <w:p w14:paraId="6E0A3C9C" w14:textId="0F3FE77C" w:rsidR="009C3CB4" w:rsidRPr="00270114" w:rsidRDefault="009C3CB4" w:rsidP="00794C1A">
      <w:pPr>
        <w:pStyle w:val="1"/>
        <w:rPr>
          <w:rFonts w:ascii="FbShefa" w:hAnsi="FbShefa"/>
          <w:rtl/>
        </w:rPr>
      </w:pPr>
      <w:r w:rsidRPr="00270114">
        <w:rPr>
          <w:rFonts w:ascii="FbShefa" w:hAnsi="FbShefa"/>
          <w:sz w:val="11"/>
          <w:rtl/>
        </w:rPr>
        <w:t>מב</w:t>
      </w:r>
      <w:r w:rsidR="00B36BF2" w:rsidRPr="00270114">
        <w:rPr>
          <w:rFonts w:ascii="FbShefa" w:hAnsi="FbShefa"/>
          <w:sz w:val="11"/>
          <w:rtl/>
        </w:rPr>
        <w:t>, א</w:t>
      </w:r>
    </w:p>
    <w:p w14:paraId="19C415CD" w14:textId="031E4EF4" w:rsidR="009C3CB4" w:rsidRPr="001B3037" w:rsidRDefault="009C3CB4" w:rsidP="009005D8">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rtl/>
        </w:rPr>
        <w:t>הַמַּפְקִיד מָעוֹת אֵצֶל חֲבֵרוֹ, צְרָרָן וְהִפְשִׁילָן לַאֲחוֹרָיו, אוֹ שֶׁמְּסָרָן לִבְנוֹ וּלְבִתּוֹ הַקְּטַנִּים, וְנָעַל בִּפְנֵיהֶם שֶׁלֹּא כָרָאוּי, חַיָּב, שֶׁלֹּא שָׁמַר כְּדֶרֶךְ הַשּׁוֹמְרִים</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וְאִם שָׁמַר כְּדֶרֶךְ הַשּׁוֹמְרִים, פָּטוּר: </w:t>
      </w:r>
    </w:p>
    <w:p w14:paraId="128506F5" w14:textId="77777777" w:rsidR="009C3CB4" w:rsidRPr="00270114" w:rsidRDefault="009C3CB4" w:rsidP="009C3CB4">
      <w:pPr>
        <w:spacing w:line="240" w:lineRule="auto"/>
        <w:rPr>
          <w:rFonts w:ascii="FbShefa" w:hAnsi="FbShefa"/>
          <w:sz w:val="11"/>
          <w:rtl/>
        </w:rPr>
      </w:pPr>
    </w:p>
    <w:p w14:paraId="1468A24C"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שמירת כספים בדרך</w:t>
      </w:r>
    </w:p>
    <w:p w14:paraId="0963CFE2" w14:textId="491EC6F1" w:rsidR="008A5512" w:rsidRPr="00270114" w:rsidRDefault="009C3CB4" w:rsidP="008A5512">
      <w:pPr>
        <w:pStyle w:val="3"/>
        <w:rPr>
          <w:rFonts w:ascii="FbShefa" w:hAnsi="FbShefa"/>
          <w:color w:val="7C5F1D"/>
          <w:rtl/>
        </w:rPr>
      </w:pPr>
      <w:r w:rsidRPr="00270114">
        <w:rPr>
          <w:rFonts w:ascii="FbShefa" w:hAnsi="FbShefa"/>
          <w:color w:val="7C5F1D"/>
          <w:rtl/>
        </w:rPr>
        <w:t>לעולם</w:t>
      </w:r>
      <w:r w:rsidR="00331B6B" w:rsidRPr="00270114">
        <w:rPr>
          <w:rFonts w:ascii="FbShefa" w:hAnsi="FbShefa"/>
          <w:color w:val="7C5F1D"/>
          <w:rtl/>
        </w:rPr>
        <w:t xml:space="preserve">: </w:t>
      </w:r>
    </w:p>
    <w:p w14:paraId="1D534027" w14:textId="528F8A21"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יהא</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כספו של אדם מצוי בידו</w:t>
      </w:r>
      <w:r w:rsidR="00980F5A" w:rsidRPr="00270114">
        <w:rPr>
          <w:rFonts w:ascii="FbShefa" w:hAnsi="FbShefa"/>
          <w:sz w:val="11"/>
          <w:rtl/>
        </w:rPr>
        <w:t>.</w:t>
      </w:r>
    </w:p>
    <w:p w14:paraId="72EF9342" w14:textId="57FE5CCE"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אע"פ</w:t>
      </w:r>
      <w:r w:rsidR="00980F5A" w:rsidRPr="001B3037">
        <w:rPr>
          <w:rFonts w:ascii="FbShefa" w:hAnsi="FbShefa"/>
          <w:b/>
          <w:bCs/>
          <w:color w:val="3B2F2A" w:themeColor="text2" w:themeShade="80"/>
          <w:sz w:val="11"/>
          <w:rtl/>
        </w:rPr>
        <w:t>.</w:t>
      </w:r>
      <w:r w:rsidRPr="00270114">
        <w:rPr>
          <w:rFonts w:ascii="FbShefa" w:hAnsi="FbShefa"/>
          <w:sz w:val="11"/>
          <w:rtl/>
        </w:rPr>
        <w:t xml:space="preserve"> שצרורין</w:t>
      </w:r>
      <w:r w:rsidR="00980F5A" w:rsidRPr="00270114">
        <w:rPr>
          <w:rFonts w:ascii="FbShefa" w:hAnsi="FbShefa"/>
          <w:sz w:val="11"/>
          <w:rtl/>
        </w:rPr>
        <w:t>.</w:t>
      </w:r>
    </w:p>
    <w:p w14:paraId="22EF34AF" w14:textId="7DBB3E57"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שנאמר</w:t>
      </w:r>
      <w:r w:rsidR="00980F5A" w:rsidRPr="001B3037">
        <w:rPr>
          <w:rFonts w:ascii="FbShefa" w:hAnsi="FbShefa"/>
          <w:b/>
          <w:bCs/>
          <w:color w:val="3B2F2A" w:themeColor="text2" w:themeShade="80"/>
          <w:sz w:val="11"/>
          <w:rtl/>
        </w:rPr>
        <w:t>.</w:t>
      </w:r>
      <w:r w:rsidRPr="00270114">
        <w:rPr>
          <w:rFonts w:ascii="FbShefa" w:hAnsi="FbShefa"/>
          <w:sz w:val="11"/>
          <w:rtl/>
        </w:rPr>
        <w:t xml:space="preserve"> וצרת הכסף בידך</w:t>
      </w:r>
      <w:r w:rsidR="00980F5A" w:rsidRPr="00270114">
        <w:rPr>
          <w:rFonts w:ascii="FbShefa" w:hAnsi="FbShefa"/>
          <w:sz w:val="11"/>
          <w:rtl/>
        </w:rPr>
        <w:t>.</w:t>
      </w:r>
    </w:p>
    <w:p w14:paraId="2D544420" w14:textId="0913FAB0" w:rsidR="009C3CB4" w:rsidRPr="00270114" w:rsidRDefault="008A5512" w:rsidP="009C3CB4">
      <w:pPr>
        <w:spacing w:line="240" w:lineRule="auto"/>
        <w:rPr>
          <w:rFonts w:ascii="FbShefa" w:hAnsi="FbShefa"/>
          <w:sz w:val="11"/>
          <w:rtl/>
        </w:rPr>
      </w:pPr>
      <w:r w:rsidRPr="001B3037">
        <w:rPr>
          <w:rFonts w:ascii="FbShefa" w:hAnsi="FbShefa"/>
          <w:b/>
          <w:bCs/>
          <w:color w:val="3B2F2A" w:themeColor="text2" w:themeShade="80"/>
          <w:sz w:val="11"/>
          <w:rtl/>
        </w:rPr>
        <w:t>לכן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צררן והפשילן לאחוריו</w:t>
      </w:r>
      <w:r w:rsidRPr="00270114">
        <w:rPr>
          <w:rFonts w:ascii="FbShefa" w:hAnsi="FbShefa"/>
          <w:sz w:val="11"/>
          <w:rtl/>
        </w:rPr>
        <w:t>, נחשב פשיעה</w:t>
      </w:r>
      <w:r w:rsidR="00980F5A" w:rsidRPr="00270114">
        <w:rPr>
          <w:rFonts w:ascii="FbShefa" w:hAnsi="FbShefa"/>
          <w:sz w:val="11"/>
          <w:rtl/>
        </w:rPr>
        <w:t>.</w:t>
      </w:r>
    </w:p>
    <w:p w14:paraId="14C65891" w14:textId="77777777" w:rsidR="009C3CB4" w:rsidRPr="00270114" w:rsidRDefault="009C3CB4" w:rsidP="009C3CB4">
      <w:pPr>
        <w:spacing w:line="240" w:lineRule="auto"/>
        <w:rPr>
          <w:rFonts w:ascii="FbShefa" w:hAnsi="FbShefa"/>
          <w:sz w:val="11"/>
          <w:rtl/>
        </w:rPr>
      </w:pPr>
    </w:p>
    <w:p w14:paraId="5F16EF97" w14:textId="37B0DCE9" w:rsidR="008A5512" w:rsidRPr="00270114" w:rsidRDefault="00354D56" w:rsidP="008A5512">
      <w:pPr>
        <w:pStyle w:val="2"/>
        <w:rPr>
          <w:rFonts w:ascii="FbShefa" w:hAnsi="FbShefa"/>
          <w:color w:val="7C5F1D"/>
          <w:rtl/>
        </w:rPr>
      </w:pPr>
      <w:r w:rsidRPr="00270114">
        <w:rPr>
          <w:rFonts w:ascii="FbShefa" w:hAnsi="FbShefa"/>
          <w:color w:val="7C5F1D"/>
          <w:rtl/>
        </w:rPr>
        <w:t>שמירה</w:t>
      </w:r>
      <w:r w:rsidR="00B21C72" w:rsidRPr="00270114">
        <w:rPr>
          <w:rFonts w:ascii="FbShefa" w:hAnsi="FbShefa"/>
          <w:color w:val="7C5F1D"/>
          <w:rtl/>
        </w:rPr>
        <w:t xml:space="preserve"> וברכה</w:t>
      </w:r>
    </w:p>
    <w:p w14:paraId="159CCE7B" w14:textId="2E392476" w:rsidR="00433741" w:rsidRPr="00270114" w:rsidRDefault="008A5512" w:rsidP="008A5512">
      <w:pPr>
        <w:spacing w:line="240" w:lineRule="auto"/>
        <w:rPr>
          <w:rFonts w:ascii="FbShefa" w:hAnsi="FbShefa"/>
          <w:sz w:val="11"/>
          <w:rtl/>
        </w:rPr>
      </w:pPr>
      <w:r w:rsidRPr="001B3037">
        <w:rPr>
          <w:rFonts w:ascii="FbShefa" w:hAnsi="FbShefa"/>
          <w:b/>
          <w:bCs/>
          <w:color w:val="3B2F2A" w:themeColor="text2" w:themeShade="80"/>
          <w:sz w:val="11"/>
          <w:rtl/>
        </w:rPr>
        <w:t>ישליש</w:t>
      </w:r>
      <w:r w:rsidRPr="00270114">
        <w:rPr>
          <w:rFonts w:ascii="FbShefa" w:hAnsi="FbShefa"/>
          <w:sz w:val="11"/>
          <w:rtl/>
        </w:rPr>
        <w:t xml:space="preserve"> </w:t>
      </w:r>
      <w:r w:rsidRPr="001B3037">
        <w:rPr>
          <w:rFonts w:ascii="FbShefa" w:hAnsi="FbShefa"/>
          <w:b/>
          <w:bCs/>
          <w:color w:val="3B2F2A" w:themeColor="text2" w:themeShade="80"/>
          <w:sz w:val="11"/>
          <w:rtl/>
        </w:rPr>
        <w:t>מעותיו</w:t>
      </w:r>
      <w:r w:rsidR="00980F5A" w:rsidRPr="001B3037">
        <w:rPr>
          <w:rFonts w:ascii="FbShefa" w:hAnsi="FbShefa"/>
          <w:b/>
          <w:bCs/>
          <w:color w:val="3B2F2A" w:themeColor="text2" w:themeShade="80"/>
          <w:sz w:val="11"/>
          <w:rtl/>
        </w:rPr>
        <w:t>.</w:t>
      </w:r>
      <w:r w:rsidRPr="00270114">
        <w:rPr>
          <w:rFonts w:ascii="FbShefa" w:hAnsi="FbShefa"/>
          <w:sz w:val="11"/>
          <w:rtl/>
        </w:rPr>
        <w:t xml:space="preserve"> בקרקע</w:t>
      </w:r>
      <w:r w:rsidR="00331B6B" w:rsidRPr="00270114">
        <w:rPr>
          <w:rFonts w:ascii="FbShefa" w:hAnsi="FbShefa"/>
          <w:sz w:val="11"/>
          <w:rtl/>
        </w:rPr>
        <w:t xml:space="preserve">, </w:t>
      </w:r>
      <w:r w:rsidRPr="00270114">
        <w:rPr>
          <w:rFonts w:ascii="FbShefa" w:hAnsi="FbShefa"/>
          <w:sz w:val="11"/>
          <w:rtl/>
        </w:rPr>
        <w:t>בפרקמטיא, תחת ידו</w:t>
      </w:r>
      <w:r w:rsidR="00980F5A" w:rsidRPr="00270114">
        <w:rPr>
          <w:rFonts w:ascii="FbShefa" w:hAnsi="FbShefa"/>
          <w:sz w:val="11"/>
          <w:rtl/>
        </w:rPr>
        <w:t>.</w:t>
      </w:r>
    </w:p>
    <w:p w14:paraId="028B0F9B" w14:textId="5BFA4F77" w:rsidR="00433741" w:rsidRPr="00270114" w:rsidRDefault="008A5512" w:rsidP="008A5512">
      <w:pPr>
        <w:spacing w:line="240" w:lineRule="auto"/>
        <w:rPr>
          <w:rFonts w:ascii="FbShefa" w:hAnsi="FbShefa"/>
          <w:sz w:val="11"/>
          <w:rtl/>
        </w:rPr>
      </w:pPr>
      <w:r w:rsidRPr="001B3037">
        <w:rPr>
          <w:rFonts w:ascii="FbShefa" w:hAnsi="FbShefa"/>
          <w:b/>
          <w:bCs/>
          <w:color w:val="3B2F2A" w:themeColor="text2" w:themeShade="80"/>
          <w:sz w:val="11"/>
          <w:rtl/>
        </w:rPr>
        <w:t>הברכה מצויה</w:t>
      </w:r>
      <w:r w:rsidR="00980F5A" w:rsidRPr="001B3037">
        <w:rPr>
          <w:rFonts w:ascii="FbShefa" w:hAnsi="FbShefa"/>
          <w:b/>
          <w:bCs/>
          <w:color w:val="3B2F2A" w:themeColor="text2" w:themeShade="80"/>
          <w:sz w:val="11"/>
          <w:rtl/>
        </w:rPr>
        <w:t>.</w:t>
      </w:r>
      <w:r w:rsidRPr="00270114">
        <w:rPr>
          <w:rFonts w:ascii="FbShefa" w:hAnsi="FbShefa"/>
          <w:sz w:val="11"/>
          <w:rtl/>
        </w:rPr>
        <w:t xml:space="preserve"> בדבר הסמוי מן העין</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שנאמר</w:t>
      </w:r>
      <w:r w:rsidR="00980F5A" w:rsidRPr="001B3037">
        <w:rPr>
          <w:rFonts w:ascii="FbShefa" w:hAnsi="FbShefa"/>
          <w:b/>
          <w:bCs/>
          <w:color w:val="3B2F2A" w:themeColor="text2" w:themeShade="80"/>
          <w:sz w:val="11"/>
          <w:rtl/>
        </w:rPr>
        <w:t>.</w:t>
      </w:r>
      <w:r w:rsidRPr="00270114">
        <w:rPr>
          <w:rFonts w:ascii="FbShefa" w:hAnsi="FbShefa"/>
          <w:sz w:val="11"/>
          <w:rtl/>
        </w:rPr>
        <w:t xml:space="preserve"> יצו ה' אתך את הברכה באסמיך</w:t>
      </w:r>
      <w:r w:rsidR="00980F5A" w:rsidRPr="00270114">
        <w:rPr>
          <w:rFonts w:ascii="FbShefa" w:hAnsi="FbShefa"/>
          <w:sz w:val="11"/>
          <w:rtl/>
        </w:rPr>
        <w:t>.</w:t>
      </w:r>
    </w:p>
    <w:p w14:paraId="25C79AC8" w14:textId="32805DB7" w:rsidR="00433741" w:rsidRPr="00270114" w:rsidRDefault="00354D56" w:rsidP="008A5512">
      <w:pPr>
        <w:spacing w:line="240" w:lineRule="auto"/>
        <w:rPr>
          <w:rFonts w:ascii="FbShefa" w:hAnsi="FbShefa"/>
          <w:sz w:val="11"/>
          <w:rtl/>
        </w:rPr>
      </w:pPr>
      <w:r w:rsidRPr="001B3037">
        <w:rPr>
          <w:rFonts w:ascii="FbShefa" w:hAnsi="FbShefa"/>
          <w:b/>
          <w:bCs/>
          <w:color w:val="3B2F2A" w:themeColor="text2" w:themeShade="80"/>
          <w:sz w:val="11"/>
          <w:rtl/>
        </w:rPr>
        <w:t>הברכה מצויה</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בדבר שאין העין שולטת בו</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שנאמר</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יצו ה' אתך את הברכה באסמיך</w:t>
      </w:r>
      <w:r w:rsidR="00980F5A" w:rsidRPr="00270114">
        <w:rPr>
          <w:rFonts w:ascii="FbShefa" w:hAnsi="FbShefa"/>
          <w:sz w:val="11"/>
          <w:rtl/>
        </w:rPr>
        <w:t>.</w:t>
      </w:r>
    </w:p>
    <w:p w14:paraId="41133002" w14:textId="3E0CD6F1" w:rsidR="00433741" w:rsidRPr="00270114" w:rsidRDefault="008A5512" w:rsidP="008A5512">
      <w:pPr>
        <w:spacing w:line="240" w:lineRule="auto"/>
        <w:rPr>
          <w:rFonts w:ascii="FbShefa" w:hAnsi="FbShefa"/>
          <w:sz w:val="11"/>
          <w:rtl/>
        </w:rPr>
      </w:pPr>
      <w:r w:rsidRPr="001B3037">
        <w:rPr>
          <w:rFonts w:ascii="FbShefa" w:hAnsi="FbShefa"/>
          <w:b/>
          <w:bCs/>
          <w:color w:val="3B2F2A" w:themeColor="text2" w:themeShade="80"/>
          <w:sz w:val="11"/>
          <w:rtl/>
        </w:rPr>
        <w:t>ההולך למוד את גורנו</w:t>
      </w:r>
      <w:r w:rsidR="00980F5A" w:rsidRPr="00270114">
        <w:rPr>
          <w:rFonts w:ascii="FbShefa" w:hAnsi="FbShefa"/>
          <w:sz w:val="11"/>
          <w:rtl/>
        </w:rPr>
        <w:t>.</w:t>
      </w:r>
      <w:r w:rsidRPr="00270114">
        <w:rPr>
          <w:rFonts w:ascii="FbShefa" w:hAnsi="FbShefa"/>
          <w:sz w:val="11"/>
          <w:rtl/>
        </w:rPr>
        <w:t xml:space="preserve"> אומר</w:t>
      </w:r>
      <w:r w:rsidR="00B21C72" w:rsidRPr="00270114">
        <w:rPr>
          <w:rFonts w:ascii="FbShefa" w:hAnsi="FbShefa"/>
          <w:sz w:val="11"/>
          <w:rtl/>
        </w:rPr>
        <w:t>,</w:t>
      </w:r>
      <w:r w:rsidRPr="00270114">
        <w:rPr>
          <w:rFonts w:ascii="FbShefa" w:hAnsi="FbShefa"/>
          <w:sz w:val="11"/>
          <w:rtl/>
        </w:rPr>
        <w:t xml:space="preserve"> יהי רצון מלפניך ה' אלהינו שתשלח ברכה במעשה ידינו</w:t>
      </w:r>
      <w:r w:rsidR="00980F5A" w:rsidRPr="00270114">
        <w:rPr>
          <w:rFonts w:ascii="FbShefa" w:hAnsi="FbShefa"/>
          <w:sz w:val="11"/>
          <w:rtl/>
        </w:rPr>
        <w:t>.</w:t>
      </w:r>
    </w:p>
    <w:p w14:paraId="73FFD680" w14:textId="1A659434" w:rsidR="00433741" w:rsidRPr="00270114" w:rsidRDefault="008A5512" w:rsidP="008A5512">
      <w:pPr>
        <w:spacing w:line="240" w:lineRule="auto"/>
        <w:rPr>
          <w:rFonts w:ascii="FbShefa" w:hAnsi="FbShefa"/>
          <w:sz w:val="11"/>
          <w:rtl/>
        </w:rPr>
      </w:pPr>
      <w:r w:rsidRPr="001B3037">
        <w:rPr>
          <w:rFonts w:ascii="FbShefa" w:hAnsi="FbShefa"/>
          <w:b/>
          <w:bCs/>
          <w:color w:val="3B2F2A" w:themeColor="text2" w:themeShade="80"/>
          <w:sz w:val="11"/>
          <w:rtl/>
        </w:rPr>
        <w:t>התחיל למוד</w:t>
      </w:r>
      <w:r w:rsidR="00980F5A" w:rsidRPr="00270114">
        <w:rPr>
          <w:rFonts w:ascii="FbShefa" w:hAnsi="FbShefa"/>
          <w:sz w:val="11"/>
          <w:rtl/>
        </w:rPr>
        <w:t>.</w:t>
      </w:r>
      <w:r w:rsidRPr="00270114">
        <w:rPr>
          <w:rFonts w:ascii="FbShefa" w:hAnsi="FbShefa"/>
          <w:sz w:val="11"/>
          <w:rtl/>
        </w:rPr>
        <w:t xml:space="preserve"> אומר</w:t>
      </w:r>
      <w:r w:rsidR="00B21C72" w:rsidRPr="00270114">
        <w:rPr>
          <w:rFonts w:ascii="FbShefa" w:hAnsi="FbShefa"/>
          <w:sz w:val="11"/>
          <w:rtl/>
        </w:rPr>
        <w:t>,</w:t>
      </w:r>
      <w:r w:rsidRPr="00270114">
        <w:rPr>
          <w:rFonts w:ascii="FbShefa" w:hAnsi="FbShefa"/>
          <w:sz w:val="11"/>
          <w:rtl/>
        </w:rPr>
        <w:t xml:space="preserve"> ברוך השולח ברכה בכרי הזה</w:t>
      </w:r>
      <w:r w:rsidR="00980F5A" w:rsidRPr="00270114">
        <w:rPr>
          <w:rFonts w:ascii="FbShefa" w:hAnsi="FbShefa"/>
          <w:sz w:val="11"/>
          <w:rtl/>
        </w:rPr>
        <w:t>.</w:t>
      </w:r>
    </w:p>
    <w:p w14:paraId="5E22D81C" w14:textId="5E26568B" w:rsidR="008A5512" w:rsidRPr="00270114" w:rsidRDefault="008A5512" w:rsidP="008A5512">
      <w:pPr>
        <w:spacing w:line="240" w:lineRule="auto"/>
        <w:rPr>
          <w:rFonts w:ascii="FbShefa" w:hAnsi="FbShefa"/>
          <w:sz w:val="11"/>
          <w:rtl/>
        </w:rPr>
      </w:pPr>
      <w:r w:rsidRPr="001B3037">
        <w:rPr>
          <w:rFonts w:ascii="FbShefa" w:hAnsi="FbShefa"/>
          <w:b/>
          <w:bCs/>
          <w:color w:val="3B2F2A" w:themeColor="text2" w:themeShade="80"/>
          <w:sz w:val="11"/>
          <w:rtl/>
        </w:rPr>
        <w:t>מדד ואחר כך בירך</w:t>
      </w:r>
      <w:r w:rsidR="00980F5A" w:rsidRPr="00270114">
        <w:rPr>
          <w:rFonts w:ascii="FbShefa" w:hAnsi="FbShefa"/>
          <w:sz w:val="11"/>
          <w:rtl/>
        </w:rPr>
        <w:t>.</w:t>
      </w:r>
      <w:r w:rsidRPr="00270114">
        <w:rPr>
          <w:rFonts w:ascii="FbShefa" w:hAnsi="FbShefa"/>
          <w:sz w:val="11"/>
          <w:rtl/>
        </w:rPr>
        <w:t xml:space="preserve"> הרי זה תפילת שוא</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לפי</w:t>
      </w:r>
      <w:r w:rsidR="00980F5A" w:rsidRPr="001B3037">
        <w:rPr>
          <w:rFonts w:ascii="FbShefa" w:hAnsi="FbShefa"/>
          <w:b/>
          <w:bCs/>
          <w:color w:val="3B2F2A" w:themeColor="text2" w:themeShade="80"/>
          <w:sz w:val="11"/>
          <w:rtl/>
        </w:rPr>
        <w:t>.</w:t>
      </w:r>
      <w:r w:rsidRPr="00270114">
        <w:rPr>
          <w:rFonts w:ascii="FbShefa" w:hAnsi="FbShefa"/>
          <w:sz w:val="11"/>
          <w:rtl/>
        </w:rPr>
        <w:t xml:space="preserve"> שאין הברכה מצויה לא בדבר השקול ולא בדבר המדוד, ולא בדבר המנוי</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אלא בדבר</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הסמוי מן העין</w:t>
      </w:r>
      <w:r w:rsidR="00980F5A" w:rsidRPr="00270114">
        <w:rPr>
          <w:rFonts w:ascii="FbShefa" w:hAnsi="FbShefa"/>
          <w:sz w:val="11"/>
          <w:rtl/>
        </w:rPr>
        <w:t>.</w:t>
      </w:r>
    </w:p>
    <w:p w14:paraId="4464070B" w14:textId="77777777" w:rsidR="008A5512" w:rsidRPr="00270114" w:rsidRDefault="008A5512" w:rsidP="009C3CB4">
      <w:pPr>
        <w:spacing w:line="240" w:lineRule="auto"/>
        <w:rPr>
          <w:rFonts w:ascii="FbShefa" w:hAnsi="FbShefa"/>
          <w:sz w:val="11"/>
          <w:rtl/>
        </w:rPr>
      </w:pPr>
    </w:p>
    <w:p w14:paraId="18407D75"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שמירת כספים</w:t>
      </w:r>
    </w:p>
    <w:p w14:paraId="7D19AF9E" w14:textId="5A4B6AB5"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אין שמירה</w:t>
      </w:r>
      <w:r w:rsidR="00980F5A" w:rsidRPr="001B3037">
        <w:rPr>
          <w:rFonts w:ascii="FbShefa" w:hAnsi="FbShefa"/>
          <w:b/>
          <w:bCs/>
          <w:color w:val="3B2F2A" w:themeColor="text2" w:themeShade="80"/>
          <w:sz w:val="11"/>
          <w:rtl/>
        </w:rPr>
        <w:t>.</w:t>
      </w:r>
      <w:r w:rsidRPr="00270114">
        <w:rPr>
          <w:rFonts w:ascii="FbShefa" w:hAnsi="FbShefa"/>
          <w:sz w:val="11"/>
          <w:rtl/>
        </w:rPr>
        <w:t xml:space="preserve"> אלא בקרקע</w:t>
      </w:r>
      <w:r w:rsidR="00B21C72" w:rsidRPr="00270114">
        <w:rPr>
          <w:rFonts w:ascii="FbShefa" w:hAnsi="FbShefa"/>
          <w:sz w:val="11"/>
          <w:rtl/>
        </w:rPr>
        <w:t>,</w:t>
      </w:r>
      <w:r w:rsidRPr="00270114">
        <w:rPr>
          <w:rFonts w:ascii="FbShefa" w:hAnsi="FbShefa"/>
          <w:sz w:val="11"/>
          <w:rtl/>
        </w:rPr>
        <w:t xml:space="preserve"> </w:t>
      </w:r>
      <w:r w:rsidR="00B21C72" w:rsidRPr="00270114">
        <w:rPr>
          <w:rFonts w:ascii="FbShefa" w:hAnsi="FbShefa"/>
          <w:sz w:val="11"/>
          <w:rtl/>
        </w:rPr>
        <w:t>או</w:t>
      </w:r>
      <w:r w:rsidRPr="00270114">
        <w:rPr>
          <w:rFonts w:ascii="FbShefa" w:hAnsi="FbShefa"/>
          <w:sz w:val="11"/>
          <w:rtl/>
        </w:rPr>
        <w:t xml:space="preserve"> בכותל</w:t>
      </w:r>
      <w:r w:rsidR="00980F5A" w:rsidRPr="00270114">
        <w:rPr>
          <w:rFonts w:ascii="FbShefa" w:hAnsi="FbShefa"/>
          <w:sz w:val="11"/>
          <w:rtl/>
        </w:rPr>
        <w:t>.</w:t>
      </w:r>
    </w:p>
    <w:p w14:paraId="5C080172" w14:textId="0F25D2C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שכיחי</w:t>
      </w:r>
      <w:r w:rsidRPr="00270114">
        <w:rPr>
          <w:rFonts w:ascii="FbShefa" w:hAnsi="FbShefa"/>
          <w:sz w:val="11"/>
          <w:rtl/>
        </w:rPr>
        <w:t xml:space="preserve"> </w:t>
      </w:r>
      <w:r w:rsidRPr="001B3037">
        <w:rPr>
          <w:rFonts w:ascii="FbShefa" w:hAnsi="FbShefa"/>
          <w:b/>
          <w:bCs/>
          <w:color w:val="3B2F2A" w:themeColor="text2" w:themeShade="80"/>
          <w:sz w:val="11"/>
          <w:rtl/>
        </w:rPr>
        <w:t>גשושאי</w:t>
      </w:r>
      <w:r w:rsidR="00980F5A" w:rsidRPr="00270114">
        <w:rPr>
          <w:rFonts w:ascii="FbShefa" w:hAnsi="FbShefa"/>
          <w:sz w:val="11"/>
          <w:rtl/>
        </w:rPr>
        <w:t>.</w:t>
      </w:r>
      <w:r w:rsidRPr="00270114">
        <w:rPr>
          <w:rFonts w:ascii="FbShefa" w:hAnsi="FbShefa"/>
          <w:sz w:val="11"/>
          <w:rtl/>
        </w:rPr>
        <w:t xml:space="preserve"> בשמי קורה</w:t>
      </w:r>
      <w:r w:rsidR="00980F5A" w:rsidRPr="00270114">
        <w:rPr>
          <w:rFonts w:ascii="FbShefa" w:hAnsi="FbShefa"/>
          <w:sz w:val="11"/>
          <w:rtl/>
        </w:rPr>
        <w:t>.</w:t>
      </w:r>
    </w:p>
    <w:p w14:paraId="2718216D" w14:textId="2B69148A"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שכיחי פרומאי</w:t>
      </w:r>
      <w:r w:rsidR="00980F5A" w:rsidRPr="00270114">
        <w:rPr>
          <w:rFonts w:ascii="FbShefa" w:hAnsi="FbShefa"/>
          <w:sz w:val="11"/>
          <w:rtl/>
        </w:rPr>
        <w:t>.</w:t>
      </w:r>
      <w:r w:rsidRPr="00270114">
        <w:rPr>
          <w:rFonts w:ascii="FbShefa" w:hAnsi="FbShefa"/>
          <w:sz w:val="11"/>
          <w:rtl/>
        </w:rPr>
        <w:t xml:space="preserve"> ביני אורבי</w:t>
      </w:r>
      <w:r w:rsidR="00980F5A" w:rsidRPr="00270114">
        <w:rPr>
          <w:rFonts w:ascii="FbShefa" w:hAnsi="FbShefa"/>
          <w:sz w:val="11"/>
          <w:rtl/>
        </w:rPr>
        <w:t>.</w:t>
      </w:r>
    </w:p>
    <w:p w14:paraId="5302ADED" w14:textId="01E90C9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שכיחי טפוחאי</w:t>
      </w:r>
      <w:r w:rsidR="00980F5A" w:rsidRPr="00270114">
        <w:rPr>
          <w:rFonts w:ascii="FbShefa" w:hAnsi="FbShefa"/>
          <w:sz w:val="11"/>
          <w:rtl/>
        </w:rPr>
        <w:t>.</w:t>
      </w:r>
      <w:r w:rsidRPr="00270114">
        <w:rPr>
          <w:rFonts w:ascii="FbShefa" w:hAnsi="FbShefa"/>
          <w:sz w:val="11"/>
          <w:rtl/>
        </w:rPr>
        <w:t xml:space="preserve"> בטפח הסמוך לקרקע</w:t>
      </w:r>
      <w:r w:rsidR="00B21C72" w:rsidRPr="00270114">
        <w:rPr>
          <w:rFonts w:ascii="FbShefa" w:hAnsi="FbShefa"/>
          <w:sz w:val="11"/>
          <w:rtl/>
        </w:rPr>
        <w:t>, או</w:t>
      </w:r>
      <w:r w:rsidRPr="00270114">
        <w:rPr>
          <w:rFonts w:ascii="FbShefa" w:hAnsi="FbShefa"/>
          <w:sz w:val="11"/>
          <w:rtl/>
        </w:rPr>
        <w:t xml:space="preserve"> לשמי קורה</w:t>
      </w:r>
      <w:r w:rsidR="00980F5A" w:rsidRPr="00270114">
        <w:rPr>
          <w:rFonts w:ascii="FbShefa" w:hAnsi="FbShefa"/>
          <w:sz w:val="11"/>
          <w:rtl/>
        </w:rPr>
        <w:t>.</w:t>
      </w:r>
    </w:p>
    <w:p w14:paraId="65BC7303" w14:textId="3A2C5D43" w:rsidR="009C3CB4" w:rsidRPr="00270114" w:rsidRDefault="009C3CB4" w:rsidP="009C3CB4">
      <w:pPr>
        <w:spacing w:line="240" w:lineRule="auto"/>
        <w:rPr>
          <w:rFonts w:ascii="FbShefa" w:hAnsi="FbShefa"/>
          <w:sz w:val="11"/>
          <w:rtl/>
        </w:rPr>
      </w:pPr>
    </w:p>
    <w:p w14:paraId="09952218" w14:textId="65EC6CA3" w:rsidR="009C3CB4" w:rsidRPr="00270114" w:rsidRDefault="009C3CB4" w:rsidP="00B21C72">
      <w:pPr>
        <w:pStyle w:val="3"/>
        <w:rPr>
          <w:rFonts w:ascii="FbShefa" w:hAnsi="FbShefa"/>
          <w:color w:val="7C5F1D"/>
          <w:rtl/>
        </w:rPr>
      </w:pPr>
      <w:r w:rsidRPr="00270114">
        <w:rPr>
          <w:rFonts w:ascii="FbShefa" w:hAnsi="FbShefa"/>
          <w:color w:val="7C5F1D"/>
          <w:rtl/>
        </w:rPr>
        <w:t>ערב שבת</w:t>
      </w:r>
      <w:r w:rsidR="00B21C72" w:rsidRPr="00270114">
        <w:rPr>
          <w:rFonts w:ascii="FbShefa" w:hAnsi="FbShefa"/>
          <w:color w:val="7C5F1D"/>
          <w:rtl/>
        </w:rPr>
        <w:t>:</w:t>
      </w:r>
    </w:p>
    <w:p w14:paraId="3949AAB1" w14:textId="31FC3B14" w:rsidR="009C3CB4" w:rsidRPr="00270114" w:rsidRDefault="00B21C72" w:rsidP="009C3CB4">
      <w:pPr>
        <w:spacing w:line="240" w:lineRule="auto"/>
        <w:rPr>
          <w:rFonts w:ascii="FbShefa" w:hAnsi="FbShefa"/>
          <w:sz w:val="11"/>
          <w:rtl/>
        </w:rPr>
      </w:pPr>
      <w:r w:rsidRPr="001B3037">
        <w:rPr>
          <w:rFonts w:ascii="FbShefa" w:hAnsi="FbShefa"/>
          <w:b/>
          <w:bCs/>
          <w:color w:val="3B2F2A" w:themeColor="text2" w:themeShade="80"/>
          <w:sz w:val="11"/>
          <w:rtl/>
        </w:rPr>
        <w:t>ב</w:t>
      </w:r>
      <w:r w:rsidR="009C3CB4" w:rsidRPr="001B3037">
        <w:rPr>
          <w:rFonts w:ascii="FbShefa" w:hAnsi="FbShefa"/>
          <w:b/>
          <w:bCs/>
          <w:color w:val="3B2F2A" w:themeColor="text2" w:themeShade="80"/>
          <w:sz w:val="11"/>
          <w:rtl/>
        </w:rPr>
        <w:t>קרקע</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אין צריך</w:t>
      </w:r>
      <w:r w:rsidR="00980F5A" w:rsidRPr="00270114">
        <w:rPr>
          <w:rFonts w:ascii="FbShefa" w:hAnsi="FbShefa"/>
          <w:sz w:val="11"/>
          <w:rtl/>
        </w:rPr>
        <w:t>.</w:t>
      </w:r>
    </w:p>
    <w:p w14:paraId="66DB9EE5" w14:textId="44D5EEAA" w:rsidR="00433741" w:rsidRPr="00270114" w:rsidRDefault="00B21C72" w:rsidP="009C3CB4">
      <w:pPr>
        <w:spacing w:line="240" w:lineRule="auto"/>
        <w:rPr>
          <w:rFonts w:ascii="FbShefa" w:hAnsi="FbShefa"/>
          <w:sz w:val="11"/>
          <w:rtl/>
        </w:rPr>
      </w:pPr>
      <w:r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דלא אטרחוהו רבנן</w:t>
      </w:r>
      <w:r w:rsidR="00980F5A" w:rsidRPr="00270114">
        <w:rPr>
          <w:rFonts w:ascii="FbShefa" w:hAnsi="FbShefa"/>
          <w:sz w:val="11"/>
          <w:rtl/>
        </w:rPr>
        <w:t>.</w:t>
      </w:r>
    </w:p>
    <w:p w14:paraId="6F91D0A9" w14:textId="28D74E17" w:rsidR="00CC1239" w:rsidRPr="001B3037" w:rsidRDefault="00CC1239" w:rsidP="009C3CB4">
      <w:pPr>
        <w:spacing w:line="240" w:lineRule="auto"/>
        <w:rPr>
          <w:rFonts w:ascii="FbShefa" w:hAnsi="FbShefa"/>
          <w:b/>
          <w:bCs/>
          <w:color w:val="3B2F2A" w:themeColor="text2" w:themeShade="80"/>
          <w:sz w:val="11"/>
          <w:rtl/>
        </w:rPr>
      </w:pPr>
    </w:p>
    <w:p w14:paraId="63587E66" w14:textId="5EA15DA1" w:rsidR="00CC1239" w:rsidRPr="00270114" w:rsidRDefault="00B21C72" w:rsidP="00CC1239">
      <w:pPr>
        <w:pStyle w:val="3"/>
        <w:rPr>
          <w:rFonts w:ascii="FbShefa" w:hAnsi="FbShefa"/>
          <w:color w:val="7C5F1D"/>
          <w:rtl/>
        </w:rPr>
      </w:pPr>
      <w:r w:rsidRPr="00270114">
        <w:rPr>
          <w:rFonts w:ascii="FbShefa" w:hAnsi="FbShefa"/>
          <w:color w:val="7C5F1D"/>
          <w:rtl/>
        </w:rPr>
        <w:t>ב</w:t>
      </w:r>
      <w:r w:rsidR="009C3CB4" w:rsidRPr="00270114">
        <w:rPr>
          <w:rFonts w:ascii="FbShefa" w:hAnsi="FbShefa"/>
          <w:color w:val="7C5F1D"/>
          <w:rtl/>
        </w:rPr>
        <w:t>מוצ"ש</w:t>
      </w:r>
      <w:r w:rsidR="00CC1239" w:rsidRPr="00270114">
        <w:rPr>
          <w:rFonts w:ascii="FbShefa" w:hAnsi="FbShefa"/>
          <w:color w:val="7C5F1D"/>
          <w:rtl/>
        </w:rPr>
        <w:t>:</w:t>
      </w:r>
    </w:p>
    <w:p w14:paraId="48399CF1" w14:textId="34D97DBB" w:rsidR="00433741" w:rsidRPr="00270114" w:rsidRDefault="00B21C72" w:rsidP="009C3CB4">
      <w:pPr>
        <w:spacing w:line="240" w:lineRule="auto"/>
        <w:rPr>
          <w:rFonts w:ascii="FbShefa" w:hAnsi="FbShefa"/>
          <w:sz w:val="11"/>
          <w:rtl/>
        </w:rPr>
      </w:pPr>
      <w:r w:rsidRPr="001B3037">
        <w:rPr>
          <w:rFonts w:ascii="FbShefa" w:hAnsi="FbShefa"/>
          <w:b/>
          <w:bCs/>
          <w:color w:val="3B2F2A" w:themeColor="text2" w:themeShade="80"/>
          <w:sz w:val="11"/>
          <w:rtl/>
        </w:rPr>
        <w:t>חייב</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 xml:space="preserve">לאחר ששהה </w:t>
      </w:r>
      <w:r w:rsidR="009C3CB4" w:rsidRPr="00270114">
        <w:rPr>
          <w:rFonts w:ascii="FbShefa" w:hAnsi="FbShefa"/>
          <w:sz w:val="11"/>
          <w:rtl/>
        </w:rPr>
        <w:t>שיעור למקברינהו ולא קברינהו</w:t>
      </w:r>
      <w:r w:rsidR="00980F5A" w:rsidRPr="00270114">
        <w:rPr>
          <w:rFonts w:ascii="FbShefa" w:hAnsi="FbShefa"/>
          <w:sz w:val="11"/>
          <w:rtl/>
        </w:rPr>
        <w:t>.</w:t>
      </w:r>
    </w:p>
    <w:p w14:paraId="6380D348" w14:textId="49CC7714"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צורבא מרבנן</w:t>
      </w:r>
      <w:r w:rsidR="00980F5A" w:rsidRPr="00270114">
        <w:rPr>
          <w:rFonts w:ascii="FbShefa" w:hAnsi="FbShefa"/>
          <w:sz w:val="11"/>
          <w:rtl/>
        </w:rPr>
        <w:t>.</w:t>
      </w:r>
      <w:r w:rsidRPr="00270114">
        <w:rPr>
          <w:rFonts w:ascii="FbShefa" w:hAnsi="FbShefa"/>
          <w:sz w:val="11"/>
          <w:rtl/>
        </w:rPr>
        <w:t xml:space="preserve"> פטור</w:t>
      </w:r>
      <w:r w:rsidR="00980F5A" w:rsidRPr="00270114">
        <w:rPr>
          <w:rFonts w:ascii="FbShefa" w:hAnsi="FbShefa"/>
          <w:sz w:val="11"/>
          <w:rtl/>
        </w:rPr>
        <w:t>.</w:t>
      </w:r>
      <w:r w:rsidRPr="00270114">
        <w:rPr>
          <w:rFonts w:ascii="FbShefa" w:hAnsi="FbShefa"/>
          <w:sz w:val="11"/>
          <w:rtl/>
        </w:rPr>
        <w:t xml:space="preserve"> </w:t>
      </w:r>
      <w:r w:rsidR="00CC1239"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CC1239" w:rsidRPr="00270114">
        <w:rPr>
          <w:rFonts w:ascii="FbShefa" w:hAnsi="FbShefa"/>
          <w:sz w:val="11"/>
          <w:rtl/>
        </w:rPr>
        <w:t>ד</w:t>
      </w:r>
      <w:r w:rsidRPr="00270114">
        <w:rPr>
          <w:rFonts w:ascii="FbShefa" w:hAnsi="FbShefa"/>
          <w:sz w:val="11"/>
          <w:rtl/>
        </w:rPr>
        <w:t>סבר מיבעי ליה זוזי לאבדלתא</w:t>
      </w:r>
      <w:r w:rsidR="00980F5A" w:rsidRPr="00270114">
        <w:rPr>
          <w:rFonts w:ascii="FbShefa" w:hAnsi="FbShefa"/>
          <w:sz w:val="11"/>
          <w:rtl/>
        </w:rPr>
        <w:t>.</w:t>
      </w:r>
    </w:p>
    <w:p w14:paraId="244595AA" w14:textId="6546ADA7" w:rsidR="009C3CB4" w:rsidRPr="00270114" w:rsidRDefault="009C3CB4" w:rsidP="009C3CB4">
      <w:pPr>
        <w:spacing w:line="240" w:lineRule="auto"/>
        <w:rPr>
          <w:rFonts w:ascii="FbShefa" w:hAnsi="FbShefa"/>
          <w:sz w:val="11"/>
          <w:rtl/>
        </w:rPr>
      </w:pPr>
    </w:p>
    <w:p w14:paraId="2D099B89" w14:textId="77777777" w:rsidR="00CC1239" w:rsidRPr="00270114" w:rsidRDefault="009C3CB4" w:rsidP="00CC1239">
      <w:pPr>
        <w:pStyle w:val="3"/>
        <w:rPr>
          <w:rFonts w:ascii="FbShefa" w:hAnsi="FbShefa"/>
          <w:color w:val="7C5F1D"/>
          <w:rtl/>
        </w:rPr>
      </w:pPr>
      <w:r w:rsidRPr="00270114">
        <w:rPr>
          <w:rFonts w:ascii="FbShefa" w:hAnsi="FbShefa"/>
          <w:color w:val="7C5F1D"/>
          <w:rtl/>
        </w:rPr>
        <w:t>שיעור עומק</w:t>
      </w:r>
      <w:r w:rsidR="00CC1239" w:rsidRPr="00270114">
        <w:rPr>
          <w:rFonts w:ascii="FbShefa" w:hAnsi="FbShefa"/>
          <w:color w:val="7C5F1D"/>
          <w:rtl/>
        </w:rPr>
        <w:t>:</w:t>
      </w:r>
    </w:p>
    <w:p w14:paraId="4B4DAFC1" w14:textId="77777777" w:rsidR="00587849" w:rsidRPr="00270114" w:rsidRDefault="00587849" w:rsidP="00587849">
      <w:pPr>
        <w:pStyle w:val="3"/>
        <w:rPr>
          <w:rFonts w:ascii="FbShefa" w:hAnsi="FbShefa"/>
          <w:color w:val="7C5F1D"/>
          <w:rtl/>
        </w:rPr>
      </w:pPr>
      <w:r w:rsidRPr="00270114">
        <w:rPr>
          <w:rFonts w:ascii="FbShefa" w:hAnsi="FbShefa"/>
          <w:color w:val="7C5F1D"/>
          <w:rtl/>
        </w:rPr>
        <w:t>חמץ שנפלה עליו מפולת:</w:t>
      </w:r>
    </w:p>
    <w:p w14:paraId="1F777856" w14:textId="7BABDC1A" w:rsidR="00433741" w:rsidRPr="00270114" w:rsidRDefault="00587849" w:rsidP="00587849">
      <w:pPr>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הרי הוא כמבוער</w:t>
      </w:r>
      <w:r w:rsidR="00980F5A" w:rsidRPr="00270114">
        <w:rPr>
          <w:rFonts w:ascii="FbShefa" w:hAnsi="FbShefa"/>
          <w:sz w:val="11"/>
          <w:rtl/>
        </w:rPr>
        <w:t>.</w:t>
      </w:r>
    </w:p>
    <w:p w14:paraId="3A87DAE3" w14:textId="6DAF0E22" w:rsidR="00587849" w:rsidRPr="00270114" w:rsidRDefault="00587849" w:rsidP="00587849">
      <w:pPr>
        <w:rPr>
          <w:rFonts w:ascii="FbShefa" w:hAnsi="FbShefa"/>
          <w:sz w:val="11"/>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כל שאין הכלב יכול לחפש אחריו</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ושיעורו</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שלשה טפחים</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ריחא</w:t>
      </w:r>
      <w:r w:rsidR="00980F5A" w:rsidRPr="00270114">
        <w:rPr>
          <w:rFonts w:ascii="FbShefa" w:hAnsi="FbShefa"/>
          <w:sz w:val="11"/>
          <w:rtl/>
        </w:rPr>
        <w:t>.</w:t>
      </w:r>
    </w:p>
    <w:p w14:paraId="08E50BF6" w14:textId="77777777" w:rsidR="00587849" w:rsidRPr="00270114" w:rsidRDefault="00587849" w:rsidP="00587849">
      <w:pPr>
        <w:rPr>
          <w:rFonts w:ascii="FbShefa" w:hAnsi="FbShefa"/>
          <w:sz w:val="11"/>
          <w:rtl/>
        </w:rPr>
      </w:pPr>
    </w:p>
    <w:p w14:paraId="56089982" w14:textId="77777777" w:rsidR="00587849" w:rsidRPr="00270114" w:rsidRDefault="00587849" w:rsidP="00587849">
      <w:pPr>
        <w:pStyle w:val="3"/>
        <w:rPr>
          <w:rFonts w:ascii="FbShefa" w:hAnsi="FbShefa"/>
          <w:color w:val="7C5F1D"/>
          <w:rtl/>
        </w:rPr>
      </w:pPr>
      <w:r w:rsidRPr="00270114">
        <w:rPr>
          <w:rFonts w:ascii="FbShefa" w:hAnsi="FbShefa"/>
          <w:color w:val="7C5F1D"/>
          <w:rtl/>
        </w:rPr>
        <w:t>כספים:</w:t>
      </w:r>
    </w:p>
    <w:p w14:paraId="22F5F276" w14:textId="6C4983B6" w:rsidR="00587849" w:rsidRPr="00270114" w:rsidRDefault="00587849" w:rsidP="00587849">
      <w:pPr>
        <w:rPr>
          <w:rFonts w:ascii="FbShefa" w:hAnsi="FbShefa"/>
          <w:sz w:val="11"/>
          <w:rtl/>
        </w:rPr>
      </w:pPr>
      <w:r w:rsidRPr="001B3037">
        <w:rPr>
          <w:rFonts w:ascii="FbShefa" w:hAnsi="FbShefa"/>
          <w:b/>
          <w:bCs/>
          <w:color w:val="3B2F2A" w:themeColor="text2" w:themeShade="80"/>
          <w:sz w:val="11"/>
          <w:rtl/>
        </w:rPr>
        <w:t>מספיק</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טפח</w:t>
      </w:r>
      <w:r w:rsidR="00980F5A" w:rsidRPr="00270114">
        <w:rPr>
          <w:rFonts w:ascii="FbShefa" w:hAnsi="FbShefa"/>
          <w:sz w:val="11"/>
          <w:rtl/>
        </w:rPr>
        <w:t>.</w:t>
      </w:r>
    </w:p>
    <w:p w14:paraId="307076C4" w14:textId="770F9843" w:rsidR="00433741" w:rsidRPr="00270114" w:rsidRDefault="00587849" w:rsidP="00587849">
      <w:pPr>
        <w:rPr>
          <w:rFonts w:ascii="FbShefa" w:hAnsi="FbShefa"/>
          <w:sz w:val="11"/>
          <w:rtl/>
        </w:rPr>
      </w:pPr>
      <w:r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איכסויי מעינא</w:t>
      </w:r>
      <w:r w:rsidR="00980F5A" w:rsidRPr="00270114">
        <w:rPr>
          <w:rFonts w:ascii="FbShefa" w:hAnsi="FbShefa"/>
          <w:sz w:val="11"/>
          <w:rtl/>
        </w:rPr>
        <w:t>.</w:t>
      </w:r>
    </w:p>
    <w:p w14:paraId="275664B2" w14:textId="455030E4" w:rsidR="009C3CB4" w:rsidRPr="00270114" w:rsidRDefault="009C3CB4" w:rsidP="009C3CB4">
      <w:pPr>
        <w:spacing w:line="240" w:lineRule="auto"/>
        <w:rPr>
          <w:rFonts w:ascii="FbShefa" w:hAnsi="FbShefa"/>
          <w:sz w:val="11"/>
          <w:rtl/>
        </w:rPr>
      </w:pPr>
    </w:p>
    <w:p w14:paraId="194283FE" w14:textId="77777777" w:rsidR="009C3CB4" w:rsidRPr="00270114" w:rsidRDefault="009C3CB4" w:rsidP="00587849">
      <w:pPr>
        <w:pStyle w:val="2"/>
        <w:rPr>
          <w:rFonts w:ascii="FbShefa" w:hAnsi="FbShefa"/>
          <w:color w:val="7C5F1D"/>
          <w:rtl/>
        </w:rPr>
      </w:pPr>
      <w:r w:rsidRPr="00270114">
        <w:rPr>
          <w:rFonts w:ascii="FbShefa" w:hAnsi="FbShefa"/>
          <w:color w:val="7C5F1D"/>
          <w:rtl/>
        </w:rPr>
        <w:t>תחילתו בפשיעה</w:t>
      </w:r>
    </w:p>
    <w:p w14:paraId="568AFB13" w14:textId="453EB723" w:rsidR="00433741" w:rsidRPr="00270114" w:rsidRDefault="00587849" w:rsidP="009C3CB4">
      <w:pPr>
        <w:spacing w:line="240" w:lineRule="auto"/>
        <w:rPr>
          <w:rFonts w:ascii="FbShefa" w:hAnsi="FbShefa"/>
          <w:rtl/>
        </w:rPr>
      </w:pPr>
      <w:r w:rsidRPr="001B3037">
        <w:rPr>
          <w:rFonts w:ascii="FbShefa" w:hAnsi="FbShefa"/>
          <w:b/>
          <w:bCs/>
          <w:color w:val="3B2F2A" w:themeColor="text2" w:themeShade="80"/>
          <w:sz w:val="11"/>
          <w:rtl/>
        </w:rPr>
        <w:t>מעשה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rtl/>
        </w:rPr>
        <w:t>ד</w:t>
      </w:r>
      <w:r w:rsidR="009C3CB4" w:rsidRPr="00270114">
        <w:rPr>
          <w:rFonts w:ascii="FbShefa" w:hAnsi="FbShefa"/>
          <w:rtl/>
        </w:rPr>
        <w:t>אותבינהו זוזא בצריפא דאורבני, ואיגנוב</w:t>
      </w:r>
      <w:r w:rsidR="00980F5A" w:rsidRPr="00270114">
        <w:rPr>
          <w:rFonts w:ascii="FbShefa" w:hAnsi="FbShefa"/>
          <w:rtl/>
        </w:rPr>
        <w:t>.</w:t>
      </w:r>
    </w:p>
    <w:p w14:paraId="178BE9A3" w14:textId="5308327E"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נטירותא</w:t>
      </w:r>
      <w:r w:rsidR="00980F5A" w:rsidRPr="00270114">
        <w:rPr>
          <w:rFonts w:ascii="FbShefa" w:hAnsi="FbShefa"/>
          <w:sz w:val="11"/>
          <w:rtl/>
        </w:rPr>
        <w:t>.</w:t>
      </w:r>
      <w:r w:rsidRPr="00270114">
        <w:rPr>
          <w:rFonts w:ascii="FbShefa" w:hAnsi="FbShefa"/>
          <w:sz w:val="11"/>
          <w:rtl/>
        </w:rPr>
        <w:t xml:space="preserve"> לענין גנבי</w:t>
      </w:r>
      <w:r w:rsidR="00980F5A" w:rsidRPr="00270114">
        <w:rPr>
          <w:rFonts w:ascii="FbShefa" w:hAnsi="FbShefa"/>
          <w:sz w:val="11"/>
          <w:rtl/>
        </w:rPr>
        <w:t>.</w:t>
      </w:r>
    </w:p>
    <w:p w14:paraId="32F503FE" w14:textId="388CE0C9"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פשיעותא</w:t>
      </w:r>
      <w:r w:rsidR="00980F5A" w:rsidRPr="00270114">
        <w:rPr>
          <w:rFonts w:ascii="FbShefa" w:hAnsi="FbShefa"/>
          <w:sz w:val="11"/>
          <w:rtl/>
        </w:rPr>
        <w:t>.</w:t>
      </w:r>
      <w:r w:rsidRPr="00270114">
        <w:rPr>
          <w:rFonts w:ascii="FbShefa" w:hAnsi="FbShefa"/>
          <w:sz w:val="11"/>
          <w:rtl/>
        </w:rPr>
        <w:t xml:space="preserve"> לענין נורא</w:t>
      </w:r>
      <w:r w:rsidR="00980F5A" w:rsidRPr="00270114">
        <w:rPr>
          <w:rFonts w:ascii="FbShefa" w:hAnsi="FbShefa"/>
          <w:sz w:val="11"/>
          <w:rtl/>
        </w:rPr>
        <w:t>.</w:t>
      </w:r>
    </w:p>
    <w:p w14:paraId="4F0EECFB" w14:textId="77777777" w:rsidR="00587849" w:rsidRPr="001B3037" w:rsidRDefault="00587849" w:rsidP="009C3CB4">
      <w:pPr>
        <w:spacing w:line="240" w:lineRule="auto"/>
        <w:rPr>
          <w:rFonts w:ascii="FbShefa" w:hAnsi="FbShefa"/>
          <w:b/>
          <w:bCs/>
          <w:color w:val="3B2F2A" w:themeColor="text2" w:themeShade="80"/>
          <w:sz w:val="11"/>
          <w:rtl/>
        </w:rPr>
      </w:pPr>
    </w:p>
    <w:p w14:paraId="7CA6ED07" w14:textId="6028DD87" w:rsidR="009C3CB4" w:rsidRPr="00270114" w:rsidRDefault="00587849" w:rsidP="009C3CB4">
      <w:pPr>
        <w:spacing w:line="240" w:lineRule="auto"/>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תחילתו בפשיעה וסופו באונס</w:t>
      </w:r>
      <w:r w:rsidRPr="00270114">
        <w:rPr>
          <w:rFonts w:ascii="FbShefa" w:hAnsi="FbShefa"/>
          <w:sz w:val="11"/>
          <w:rtl/>
        </w:rPr>
        <w:t>, חייב</w:t>
      </w:r>
      <w:r w:rsidR="00980F5A" w:rsidRPr="00270114">
        <w:rPr>
          <w:rFonts w:ascii="FbShefa" w:hAnsi="FbShefa"/>
          <w:sz w:val="11"/>
          <w:rtl/>
        </w:rPr>
        <w:t>.</w:t>
      </w:r>
    </w:p>
    <w:p w14:paraId="2AE029DE" w14:textId="6E832C19" w:rsidR="009C3CB4" w:rsidRPr="00270114" w:rsidRDefault="00587849" w:rsidP="009C3CB4">
      <w:pPr>
        <w:spacing w:line="240" w:lineRule="auto"/>
        <w:rPr>
          <w:rFonts w:ascii="FbShefa" w:hAnsi="FbShefa"/>
          <w:sz w:val="11"/>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תחילתו בפשיעה וסופו באונס, פטור</w:t>
      </w:r>
      <w:r w:rsidR="00980F5A" w:rsidRPr="00270114">
        <w:rPr>
          <w:rFonts w:ascii="FbShefa" w:hAnsi="FbShefa"/>
          <w:sz w:val="11"/>
          <w:rtl/>
        </w:rPr>
        <w:t>.</w:t>
      </w:r>
    </w:p>
    <w:p w14:paraId="40551CF8" w14:textId="77777777" w:rsidR="00587849" w:rsidRPr="00270114" w:rsidRDefault="00587849" w:rsidP="009C3CB4">
      <w:pPr>
        <w:spacing w:line="240" w:lineRule="auto"/>
        <w:rPr>
          <w:rFonts w:ascii="FbShefa" w:hAnsi="FbShefa"/>
          <w:i/>
          <w:iCs/>
          <w:sz w:val="11"/>
          <w:rtl/>
        </w:rPr>
      </w:pPr>
    </w:p>
    <w:p w14:paraId="74B2FB18" w14:textId="448F163E" w:rsidR="009C3CB4" w:rsidRPr="00270114" w:rsidRDefault="009C3CB4" w:rsidP="00587849">
      <w:pPr>
        <w:pStyle w:val="2"/>
        <w:rPr>
          <w:rFonts w:ascii="FbShefa" w:hAnsi="FbShefa"/>
          <w:color w:val="7C5F1D"/>
          <w:rtl/>
        </w:rPr>
      </w:pPr>
      <w:r w:rsidRPr="00270114">
        <w:rPr>
          <w:rFonts w:ascii="FbShefa" w:hAnsi="FbShefa"/>
          <w:color w:val="7C5F1D"/>
          <w:rtl/>
        </w:rPr>
        <w:t>לא ידענא</w:t>
      </w:r>
    </w:p>
    <w:p w14:paraId="1157B292" w14:textId="59E754F5"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כל לא ידענא</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פשיעותא היא</w:t>
      </w:r>
      <w:r w:rsidR="00980F5A" w:rsidRPr="00270114">
        <w:rPr>
          <w:rFonts w:ascii="FbShefa" w:hAnsi="FbShefa"/>
          <w:sz w:val="11"/>
          <w:rtl/>
        </w:rPr>
        <w:t>.</w:t>
      </w:r>
    </w:p>
    <w:p w14:paraId="6C6A3F69" w14:textId="466EA6B5" w:rsidR="009C3CB4" w:rsidRPr="00270114" w:rsidRDefault="009C3CB4" w:rsidP="00794C1A">
      <w:pPr>
        <w:pStyle w:val="1"/>
        <w:rPr>
          <w:rFonts w:ascii="FbShefa" w:hAnsi="FbShefa"/>
          <w:rtl/>
        </w:rPr>
      </w:pPr>
      <w:r w:rsidRPr="00270114">
        <w:rPr>
          <w:rFonts w:ascii="FbShefa" w:hAnsi="FbShefa"/>
          <w:sz w:val="11"/>
          <w:rtl/>
        </w:rPr>
        <w:t>מב</w:t>
      </w:r>
      <w:r w:rsidR="00B36BF2" w:rsidRPr="00270114">
        <w:rPr>
          <w:rFonts w:ascii="FbShefa" w:hAnsi="FbShefa"/>
          <w:sz w:val="11"/>
          <w:rtl/>
        </w:rPr>
        <w:t>, ב</w:t>
      </w:r>
    </w:p>
    <w:p w14:paraId="430F9E13" w14:textId="77777777" w:rsidR="009C3CB4" w:rsidRPr="00270114" w:rsidRDefault="009C3CB4" w:rsidP="00587849">
      <w:pPr>
        <w:pStyle w:val="2"/>
        <w:rPr>
          <w:rFonts w:ascii="FbShefa" w:hAnsi="FbShefa"/>
          <w:color w:val="7C5F1D"/>
          <w:rtl/>
        </w:rPr>
      </w:pPr>
      <w:r w:rsidRPr="00270114">
        <w:rPr>
          <w:rFonts w:ascii="FbShefa" w:hAnsi="FbShefa"/>
          <w:color w:val="7C5F1D"/>
          <w:rtl/>
        </w:rPr>
        <w:t>הפקיד אצל אמו</w:t>
      </w:r>
    </w:p>
    <w:p w14:paraId="7DD74CA7" w14:textId="77777777" w:rsidR="006C6F2B" w:rsidRPr="00270114" w:rsidRDefault="009C3CB4" w:rsidP="006C6F2B">
      <w:pPr>
        <w:pStyle w:val="3"/>
        <w:rPr>
          <w:rFonts w:ascii="FbShefa" w:hAnsi="FbShefa"/>
          <w:color w:val="7C5F1D"/>
          <w:rtl/>
        </w:rPr>
      </w:pPr>
      <w:r w:rsidRPr="00270114">
        <w:rPr>
          <w:rFonts w:ascii="FbShefa" w:hAnsi="FbShefa"/>
          <w:color w:val="7C5F1D"/>
          <w:rtl/>
        </w:rPr>
        <w:t>מעשה</w:t>
      </w:r>
      <w:r w:rsidR="006C6F2B" w:rsidRPr="00270114">
        <w:rPr>
          <w:rFonts w:ascii="FbShefa" w:hAnsi="FbShefa"/>
          <w:color w:val="7C5F1D"/>
          <w:rtl/>
        </w:rPr>
        <w:t>:</w:t>
      </w:r>
    </w:p>
    <w:p w14:paraId="1CB56146" w14:textId="67E7DDF3" w:rsidR="00433741" w:rsidRPr="00270114" w:rsidRDefault="00587849" w:rsidP="009C3CB4">
      <w:pPr>
        <w:spacing w:line="240" w:lineRule="auto"/>
        <w:rPr>
          <w:rFonts w:ascii="FbShefa" w:hAnsi="FbShefa"/>
          <w:sz w:val="11"/>
          <w:rtl/>
        </w:rPr>
      </w:pPr>
      <w:r w:rsidRPr="001B3037">
        <w:rPr>
          <w:rFonts w:ascii="FbShefa" w:hAnsi="FbShefa"/>
          <w:b/>
          <w:bCs/>
          <w:color w:val="3B2F2A" w:themeColor="text2" w:themeShade="80"/>
          <w:sz w:val="11"/>
          <w:rtl/>
        </w:rPr>
        <w:t>ה</w:t>
      </w:r>
      <w:r w:rsidR="009C3CB4" w:rsidRPr="001B3037">
        <w:rPr>
          <w:rFonts w:ascii="FbShefa" w:hAnsi="FbShefa"/>
          <w:b/>
          <w:bCs/>
          <w:color w:val="3B2F2A" w:themeColor="text2" w:themeShade="80"/>
          <w:sz w:val="11"/>
          <w:rtl/>
        </w:rPr>
        <w:t>פקיד זוזי</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009C3CB4" w:rsidRPr="00270114">
        <w:rPr>
          <w:rFonts w:ascii="FbShefa" w:hAnsi="FbShefa"/>
          <w:sz w:val="11"/>
          <w:rtl/>
        </w:rPr>
        <w:t>גבי חבריה, אשלמינהו לאימיה, ואותבינהו בקרטליתא, ואיגנוב</w:t>
      </w:r>
      <w:r w:rsidR="00980F5A" w:rsidRPr="00270114">
        <w:rPr>
          <w:rFonts w:ascii="FbShefa" w:hAnsi="FbShefa"/>
          <w:sz w:val="11"/>
          <w:rtl/>
        </w:rPr>
        <w:t>.</w:t>
      </w:r>
    </w:p>
    <w:p w14:paraId="537D165A" w14:textId="1AA462ED"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השומר טוען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כל המפקיד על דעת אשתו ובניו הוא מפקיד</w:t>
      </w:r>
      <w:r w:rsidR="00980F5A" w:rsidRPr="00270114">
        <w:rPr>
          <w:rFonts w:ascii="FbShefa" w:hAnsi="FbShefa"/>
          <w:sz w:val="11"/>
          <w:rtl/>
        </w:rPr>
        <w:t>.</w:t>
      </w:r>
      <w:r w:rsidRPr="00270114">
        <w:rPr>
          <w:rFonts w:ascii="FbShefa" w:hAnsi="FbShefa"/>
          <w:sz w:val="11"/>
          <w:rtl/>
        </w:rPr>
        <w:t xml:space="preserve"> </w:t>
      </w:r>
      <w:r w:rsidR="00587849" w:rsidRPr="001B3037">
        <w:rPr>
          <w:rFonts w:ascii="FbShefa" w:hAnsi="FbShefa"/>
          <w:b/>
          <w:bCs/>
          <w:color w:val="3B2F2A" w:themeColor="text2" w:themeShade="80"/>
          <w:sz w:val="11"/>
          <w:rtl/>
        </w:rPr>
        <w:t>ו</w:t>
      </w:r>
      <w:r w:rsidRPr="001B3037">
        <w:rPr>
          <w:rFonts w:ascii="FbShefa" w:hAnsi="FbShefa"/>
          <w:b/>
          <w:bCs/>
          <w:color w:val="3B2F2A" w:themeColor="text2" w:themeShade="80"/>
          <w:sz w:val="11"/>
          <w:rtl/>
        </w:rPr>
        <w:t>לא אמר</w:t>
      </w:r>
      <w:r w:rsidR="00587849" w:rsidRPr="001B3037">
        <w:rPr>
          <w:rFonts w:ascii="FbShefa" w:hAnsi="FbShefa"/>
          <w:b/>
          <w:bCs/>
          <w:color w:val="3B2F2A" w:themeColor="text2" w:themeShade="80"/>
          <w:sz w:val="11"/>
          <w:rtl/>
        </w:rPr>
        <w:t>תי</w:t>
      </w:r>
      <w:r w:rsidRPr="001B3037">
        <w:rPr>
          <w:rFonts w:ascii="FbShefa" w:hAnsi="FbShefa"/>
          <w:b/>
          <w:bCs/>
          <w:color w:val="3B2F2A" w:themeColor="text2" w:themeShade="80"/>
          <w:sz w:val="11"/>
          <w:rtl/>
        </w:rPr>
        <w:t xml:space="preserve"> לאמא</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587849" w:rsidRPr="00270114">
        <w:rPr>
          <w:rFonts w:ascii="FbShefa" w:hAnsi="FbShefa"/>
          <w:sz w:val="11"/>
          <w:rtl/>
        </w:rPr>
        <w:t>משום ד</w:t>
      </w:r>
      <w:r w:rsidRPr="00270114">
        <w:rPr>
          <w:rFonts w:ascii="FbShefa" w:hAnsi="FbShefa"/>
          <w:sz w:val="11"/>
          <w:rtl/>
        </w:rPr>
        <w:t xml:space="preserve">כל שכן, </w:t>
      </w:r>
      <w:r w:rsidR="00587849" w:rsidRPr="00270114">
        <w:rPr>
          <w:rFonts w:ascii="FbShefa" w:hAnsi="FbShefa"/>
          <w:sz w:val="11"/>
          <w:rtl/>
        </w:rPr>
        <w:t>ד</w:t>
      </w:r>
      <w:r w:rsidRPr="00270114">
        <w:rPr>
          <w:rFonts w:ascii="FbShefa" w:hAnsi="FbShefa"/>
          <w:sz w:val="11"/>
          <w:rtl/>
        </w:rPr>
        <w:t>טפי מזדהרא בהו</w:t>
      </w:r>
      <w:r w:rsidR="00980F5A" w:rsidRPr="00270114">
        <w:rPr>
          <w:rFonts w:ascii="FbShefa" w:hAnsi="FbShefa"/>
          <w:sz w:val="11"/>
          <w:rtl/>
        </w:rPr>
        <w:t>.</w:t>
      </w:r>
    </w:p>
    <w:p w14:paraId="35D36E2E" w14:textId="094465B1"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האמא טוענת</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לא אמר לי דלאו דידיה נינהו, דאקברינהו</w:t>
      </w:r>
      <w:r w:rsidR="00980F5A" w:rsidRPr="00270114">
        <w:rPr>
          <w:rFonts w:ascii="FbShefa" w:hAnsi="FbShefa"/>
          <w:sz w:val="11"/>
          <w:rtl/>
        </w:rPr>
        <w:t>.</w:t>
      </w:r>
    </w:p>
    <w:p w14:paraId="1515438E" w14:textId="75616E5A" w:rsidR="006C6F2B" w:rsidRPr="001B3037" w:rsidRDefault="006C6F2B" w:rsidP="009C3CB4">
      <w:pPr>
        <w:spacing w:line="240" w:lineRule="auto"/>
        <w:rPr>
          <w:rFonts w:ascii="FbShefa" w:hAnsi="FbShefa"/>
          <w:b/>
          <w:bCs/>
          <w:color w:val="3B2F2A" w:themeColor="text2" w:themeShade="80"/>
          <w:sz w:val="11"/>
          <w:rtl/>
        </w:rPr>
      </w:pPr>
    </w:p>
    <w:p w14:paraId="1804B302" w14:textId="5A081349" w:rsidR="006C6F2B" w:rsidRPr="00270114" w:rsidRDefault="006C6F2B" w:rsidP="006C6F2B">
      <w:pPr>
        <w:pStyle w:val="3"/>
        <w:rPr>
          <w:rFonts w:ascii="FbShefa" w:hAnsi="FbShefa"/>
          <w:color w:val="7C5F1D"/>
          <w:rtl/>
        </w:rPr>
      </w:pPr>
      <w:r w:rsidRPr="00270114">
        <w:rPr>
          <w:rFonts w:ascii="FbShefa" w:hAnsi="FbShefa"/>
          <w:color w:val="7C5F1D"/>
          <w:rtl/>
        </w:rPr>
        <w:t>ההלכה:</w:t>
      </w:r>
    </w:p>
    <w:p w14:paraId="7407D370" w14:textId="69391C14" w:rsidR="006C6F2B"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משתבע איהו</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דאשלמינהו לאימיה</w:t>
      </w:r>
      <w:r w:rsidR="00980F5A" w:rsidRPr="00270114">
        <w:rPr>
          <w:rFonts w:ascii="FbShefa" w:hAnsi="FbShefa"/>
          <w:sz w:val="11"/>
          <w:rtl/>
        </w:rPr>
        <w:t>.</w:t>
      </w:r>
    </w:p>
    <w:p w14:paraId="2EBC887E" w14:textId="7799B6D0"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ומשתבעא אימיה</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דאותבינהו בקרטליתא ואיגנוב</w:t>
      </w:r>
      <w:r w:rsidR="00980F5A" w:rsidRPr="00270114">
        <w:rPr>
          <w:rFonts w:ascii="FbShefa" w:hAnsi="FbShefa"/>
          <w:sz w:val="11"/>
          <w:rtl/>
        </w:rPr>
        <w:t>.</w:t>
      </w:r>
    </w:p>
    <w:p w14:paraId="11CD13BB" w14:textId="77777777" w:rsidR="009C3CB4" w:rsidRPr="00270114" w:rsidRDefault="009C3CB4" w:rsidP="009C3CB4">
      <w:pPr>
        <w:spacing w:line="240" w:lineRule="auto"/>
        <w:rPr>
          <w:rFonts w:ascii="FbShefa" w:hAnsi="FbShefa"/>
          <w:sz w:val="11"/>
          <w:rtl/>
        </w:rPr>
      </w:pPr>
    </w:p>
    <w:p w14:paraId="037AB6A1" w14:textId="77777777" w:rsidR="009C3CB4" w:rsidRPr="00270114" w:rsidRDefault="009C3CB4" w:rsidP="006C6F2B">
      <w:pPr>
        <w:pStyle w:val="2"/>
        <w:rPr>
          <w:rFonts w:ascii="FbShefa" w:hAnsi="FbShefa"/>
          <w:color w:val="7C5F1D"/>
          <w:rtl/>
        </w:rPr>
      </w:pPr>
      <w:r w:rsidRPr="00270114">
        <w:rPr>
          <w:rFonts w:ascii="FbShefa" w:hAnsi="FbShefa"/>
          <w:color w:val="7C5F1D"/>
          <w:rtl/>
        </w:rPr>
        <w:t>תורא ללא ככי ושיני</w:t>
      </w:r>
    </w:p>
    <w:p w14:paraId="28687E2A" w14:textId="11177E17" w:rsidR="006C6F2B" w:rsidRPr="00270114" w:rsidRDefault="006C6F2B" w:rsidP="006C6F2B">
      <w:pPr>
        <w:pStyle w:val="3"/>
        <w:rPr>
          <w:rFonts w:ascii="FbShefa" w:hAnsi="FbShefa"/>
          <w:color w:val="7C5F1D"/>
          <w:rtl/>
        </w:rPr>
      </w:pPr>
      <w:r w:rsidRPr="00270114">
        <w:rPr>
          <w:rFonts w:ascii="FbShefa" w:hAnsi="FbShefa"/>
          <w:color w:val="7C5F1D"/>
          <w:rtl/>
        </w:rPr>
        <w:t>מעשה:</w:t>
      </w:r>
    </w:p>
    <w:p w14:paraId="48F38259" w14:textId="31CBC23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אפוטרופא דיתמי</w:t>
      </w:r>
      <w:r w:rsidR="00980F5A" w:rsidRPr="00270114">
        <w:rPr>
          <w:rFonts w:ascii="FbShefa" w:hAnsi="FbShefa"/>
          <w:sz w:val="11"/>
          <w:rtl/>
        </w:rPr>
        <w:t>.</w:t>
      </w:r>
      <w:r w:rsidRPr="00270114">
        <w:rPr>
          <w:rFonts w:ascii="FbShefa" w:hAnsi="FbShefa"/>
          <w:sz w:val="11"/>
          <w:rtl/>
        </w:rPr>
        <w:t xml:space="preserve"> זבן תורא ליתמי, ומסריה לבקרא</w:t>
      </w:r>
      <w:r w:rsidR="00980F5A" w:rsidRPr="00270114">
        <w:rPr>
          <w:rFonts w:ascii="FbShefa" w:hAnsi="FbShefa"/>
          <w:sz w:val="11"/>
          <w:rtl/>
        </w:rPr>
        <w:t>.</w:t>
      </w:r>
    </w:p>
    <w:p w14:paraId="635AA639" w14:textId="743F56E0"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לא הוו ליה</w:t>
      </w:r>
      <w:r w:rsidR="00980F5A" w:rsidRPr="00270114">
        <w:rPr>
          <w:rFonts w:ascii="FbShefa" w:hAnsi="FbShefa"/>
          <w:sz w:val="11"/>
          <w:rtl/>
        </w:rPr>
        <w:t>.</w:t>
      </w:r>
      <w:r w:rsidRPr="00270114">
        <w:rPr>
          <w:rFonts w:ascii="FbShefa" w:hAnsi="FbShefa"/>
          <w:sz w:val="11"/>
          <w:rtl/>
        </w:rPr>
        <w:t xml:space="preserve"> ככי ושיני למיכל</w:t>
      </w:r>
      <w:r w:rsidR="006C6F2B" w:rsidRPr="00270114">
        <w:rPr>
          <w:rFonts w:ascii="FbShefa" w:hAnsi="FbShefa"/>
          <w:sz w:val="11"/>
          <w:rtl/>
        </w:rPr>
        <w:t>,</w:t>
      </w:r>
      <w:r w:rsidRPr="00270114">
        <w:rPr>
          <w:rFonts w:ascii="FbShefa" w:hAnsi="FbShefa"/>
          <w:sz w:val="11"/>
          <w:rtl/>
        </w:rPr>
        <w:t xml:space="preserve"> ומית</w:t>
      </w:r>
      <w:r w:rsidR="00980F5A" w:rsidRPr="00270114">
        <w:rPr>
          <w:rFonts w:ascii="FbShefa" w:hAnsi="FbShefa"/>
          <w:sz w:val="11"/>
          <w:rtl/>
        </w:rPr>
        <w:t>.</w:t>
      </w:r>
    </w:p>
    <w:p w14:paraId="7745FAB7" w14:textId="40DC6D51" w:rsidR="006C6F2B" w:rsidRPr="001B3037" w:rsidRDefault="006C6F2B" w:rsidP="009C3CB4">
      <w:pPr>
        <w:spacing w:line="240" w:lineRule="auto"/>
        <w:rPr>
          <w:rFonts w:ascii="FbShefa" w:hAnsi="FbShefa"/>
          <w:b/>
          <w:bCs/>
          <w:color w:val="3B2F2A" w:themeColor="text2" w:themeShade="80"/>
          <w:sz w:val="11"/>
          <w:rtl/>
        </w:rPr>
      </w:pPr>
    </w:p>
    <w:p w14:paraId="6A36D6F9" w14:textId="177E6A7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אפוטרופא אמר</w:t>
      </w:r>
      <w:r w:rsidR="00980F5A" w:rsidRPr="001B3037">
        <w:rPr>
          <w:rFonts w:ascii="FbShefa" w:hAnsi="FbShefa"/>
          <w:b/>
          <w:bCs/>
          <w:color w:val="3B2F2A" w:themeColor="text2" w:themeShade="80"/>
          <w:sz w:val="11"/>
          <w:rtl/>
        </w:rPr>
        <w:t>.</w:t>
      </w:r>
      <w:r w:rsidRPr="00270114">
        <w:rPr>
          <w:rFonts w:ascii="FbShefa" w:hAnsi="FbShefa"/>
          <w:sz w:val="11"/>
          <w:rtl/>
        </w:rPr>
        <w:t xml:space="preserve"> אנא לבקרא מסרתיה</w:t>
      </w:r>
      <w:r w:rsidR="00980F5A" w:rsidRPr="00270114">
        <w:rPr>
          <w:rFonts w:ascii="FbShefa" w:hAnsi="FbShefa"/>
          <w:sz w:val="11"/>
          <w:rtl/>
        </w:rPr>
        <w:t>.</w:t>
      </w:r>
    </w:p>
    <w:p w14:paraId="7E1189CE" w14:textId="0ADEBFF5"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בקרא אמר</w:t>
      </w:r>
      <w:r w:rsidR="00980F5A" w:rsidRPr="001B3037">
        <w:rPr>
          <w:rFonts w:ascii="FbShefa" w:hAnsi="FbShefa"/>
          <w:b/>
          <w:bCs/>
          <w:color w:val="3B2F2A" w:themeColor="text2" w:themeShade="80"/>
          <w:sz w:val="11"/>
          <w:rtl/>
        </w:rPr>
        <w:t>.</w:t>
      </w:r>
      <w:r w:rsidRPr="00270114">
        <w:rPr>
          <w:rFonts w:ascii="FbShefa" w:hAnsi="FbShefa"/>
          <w:sz w:val="11"/>
          <w:rtl/>
        </w:rPr>
        <w:t xml:space="preserve"> אנא בהדי תורי אוקימתיה, אוכלא שדאי ליה, לא הוה ידעינן דלא אכל</w:t>
      </w:r>
      <w:r w:rsidR="00980F5A" w:rsidRPr="00270114">
        <w:rPr>
          <w:rFonts w:ascii="FbShefa" w:hAnsi="FbShefa"/>
          <w:sz w:val="11"/>
          <w:rtl/>
        </w:rPr>
        <w:t>.</w:t>
      </w:r>
    </w:p>
    <w:p w14:paraId="4C67A815" w14:textId="54E2061E" w:rsidR="006C6F2B" w:rsidRPr="001B3037" w:rsidRDefault="006C6F2B" w:rsidP="009C3CB4">
      <w:pPr>
        <w:spacing w:line="240" w:lineRule="auto"/>
        <w:rPr>
          <w:rFonts w:ascii="FbShefa" w:hAnsi="FbShefa"/>
          <w:b/>
          <w:bCs/>
          <w:color w:val="3B2F2A" w:themeColor="text2" w:themeShade="80"/>
          <w:sz w:val="11"/>
          <w:rtl/>
        </w:rPr>
      </w:pPr>
    </w:p>
    <w:p w14:paraId="158823D5" w14:textId="77777777" w:rsidR="006C6F2B" w:rsidRPr="00270114" w:rsidRDefault="009C3CB4" w:rsidP="006C6F2B">
      <w:pPr>
        <w:pStyle w:val="3"/>
        <w:rPr>
          <w:rFonts w:ascii="FbShefa" w:hAnsi="FbShefa"/>
          <w:color w:val="7C5F1D"/>
          <w:rtl/>
        </w:rPr>
      </w:pPr>
      <w:r w:rsidRPr="00270114">
        <w:rPr>
          <w:rFonts w:ascii="FbShefa" w:hAnsi="FbShefa"/>
          <w:color w:val="7C5F1D"/>
          <w:rtl/>
        </w:rPr>
        <w:t>כשיש פסידא ליתמי</w:t>
      </w:r>
      <w:r w:rsidR="006C6F2B" w:rsidRPr="00270114">
        <w:rPr>
          <w:rFonts w:ascii="FbShefa" w:hAnsi="FbShefa"/>
          <w:color w:val="7C5F1D"/>
          <w:rtl/>
        </w:rPr>
        <w:t>:</w:t>
      </w:r>
    </w:p>
    <w:p w14:paraId="235AD5DD" w14:textId="4E6DDC97" w:rsidR="00433741" w:rsidRPr="00270114" w:rsidRDefault="006C6F2B" w:rsidP="009C3CB4">
      <w:pPr>
        <w:spacing w:line="240" w:lineRule="auto"/>
        <w:rPr>
          <w:rFonts w:ascii="FbShefa" w:hAnsi="FbShefa"/>
          <w:sz w:val="11"/>
          <w:rtl/>
        </w:rPr>
      </w:pPr>
      <w:r w:rsidRPr="001B3037">
        <w:rPr>
          <w:rFonts w:ascii="FbShefa" w:hAnsi="FbShefa"/>
          <w:b/>
          <w:bCs/>
          <w:color w:val="3B2F2A" w:themeColor="text2" w:themeShade="80"/>
          <w:sz w:val="11"/>
          <w:rtl/>
        </w:rPr>
        <w:t>ה</w:t>
      </w:r>
      <w:r w:rsidR="009C3CB4" w:rsidRPr="001B3037">
        <w:rPr>
          <w:rFonts w:ascii="FbShefa" w:hAnsi="FbShefa"/>
          <w:b/>
          <w:bCs/>
          <w:color w:val="3B2F2A" w:themeColor="text2" w:themeShade="80"/>
          <w:sz w:val="11"/>
          <w:rtl/>
        </w:rPr>
        <w:t>בקרא</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009C3CB4" w:rsidRPr="00270114">
        <w:rPr>
          <w:rFonts w:ascii="FbShefa" w:hAnsi="FbShefa"/>
          <w:sz w:val="11"/>
          <w:rtl/>
        </w:rPr>
        <w:t>חייב</w:t>
      </w:r>
      <w:r w:rsidR="00980F5A" w:rsidRPr="00270114">
        <w:rPr>
          <w:rFonts w:ascii="FbShefa" w:hAnsi="FbShefa"/>
          <w:sz w:val="11"/>
          <w:rtl/>
        </w:rPr>
        <w:t>.</w:t>
      </w:r>
    </w:p>
    <w:p w14:paraId="14E4F455" w14:textId="22DBFB38" w:rsidR="009C3CB4" w:rsidRPr="00270114" w:rsidRDefault="006C6F2B" w:rsidP="009C3CB4">
      <w:pPr>
        <w:spacing w:line="240" w:lineRule="auto"/>
        <w:rPr>
          <w:rFonts w:ascii="FbShefa" w:hAnsi="FbShefa"/>
          <w:sz w:val="11"/>
          <w:rtl/>
        </w:rPr>
      </w:pPr>
      <w:r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Pr="00270114">
        <w:rPr>
          <w:rFonts w:ascii="FbShefa" w:hAnsi="FbShefa"/>
          <w:sz w:val="11"/>
          <w:rtl/>
        </w:rPr>
        <w:t>ד</w:t>
      </w:r>
      <w:r w:rsidR="009C3CB4" w:rsidRPr="00270114">
        <w:rPr>
          <w:rFonts w:ascii="FbShefa" w:hAnsi="FbShefa"/>
          <w:sz w:val="11"/>
          <w:rtl/>
        </w:rPr>
        <w:t>שומר שכר דיתמי הוא</w:t>
      </w:r>
      <w:r w:rsidR="00980F5A" w:rsidRPr="00270114">
        <w:rPr>
          <w:rFonts w:ascii="FbShefa" w:hAnsi="FbShefa"/>
          <w:sz w:val="11"/>
          <w:rtl/>
        </w:rPr>
        <w:t>.</w:t>
      </w:r>
      <w:r w:rsidR="009C3CB4" w:rsidRPr="00270114">
        <w:rPr>
          <w:rFonts w:ascii="FbShefa" w:hAnsi="FbShefa"/>
          <w:sz w:val="11"/>
          <w:rtl/>
        </w:rPr>
        <w:t xml:space="preserve"> </w:t>
      </w:r>
      <w:r w:rsidR="009C3CB4" w:rsidRPr="001B3037">
        <w:rPr>
          <w:rFonts w:ascii="FbShefa" w:hAnsi="FbShefa"/>
          <w:b/>
          <w:bCs/>
          <w:color w:val="3B2F2A" w:themeColor="text2" w:themeShade="80"/>
          <w:sz w:val="11"/>
          <w:rtl/>
        </w:rPr>
        <w:t>איבעי ליה</w:t>
      </w:r>
      <w:r w:rsidR="00980F5A" w:rsidRPr="00270114">
        <w:rPr>
          <w:rFonts w:ascii="FbShefa" w:hAnsi="FbShefa"/>
          <w:sz w:val="11"/>
          <w:rtl/>
        </w:rPr>
        <w:t>.</w:t>
      </w:r>
      <w:r w:rsidR="009C3CB4" w:rsidRPr="00270114">
        <w:rPr>
          <w:rFonts w:ascii="FbShefa" w:hAnsi="FbShefa"/>
          <w:sz w:val="11"/>
          <w:rtl/>
        </w:rPr>
        <w:t xml:space="preserve"> לעיוני אי איכא פסידא</w:t>
      </w:r>
      <w:r w:rsidR="00980F5A" w:rsidRPr="00270114">
        <w:rPr>
          <w:rFonts w:ascii="FbShefa" w:hAnsi="FbShefa"/>
          <w:sz w:val="11"/>
          <w:rtl/>
        </w:rPr>
        <w:t>.</w:t>
      </w:r>
    </w:p>
    <w:p w14:paraId="662722F1" w14:textId="77777777" w:rsidR="006C6F2B" w:rsidRPr="001B3037" w:rsidRDefault="006C6F2B" w:rsidP="009C3CB4">
      <w:pPr>
        <w:spacing w:line="240" w:lineRule="auto"/>
        <w:rPr>
          <w:rFonts w:ascii="FbShefa" w:hAnsi="FbShefa"/>
          <w:b/>
          <w:bCs/>
          <w:color w:val="3B2F2A" w:themeColor="text2" w:themeShade="80"/>
          <w:sz w:val="11"/>
          <w:rtl/>
        </w:rPr>
      </w:pPr>
    </w:p>
    <w:p w14:paraId="4D5C19D4" w14:textId="77777777" w:rsidR="006C6F2B" w:rsidRPr="00270114" w:rsidRDefault="009C3CB4" w:rsidP="006C6F2B">
      <w:pPr>
        <w:pStyle w:val="3"/>
        <w:rPr>
          <w:rFonts w:ascii="FbShefa" w:hAnsi="FbShefa"/>
          <w:color w:val="7C5F1D"/>
          <w:rtl/>
        </w:rPr>
      </w:pPr>
      <w:r w:rsidRPr="00270114">
        <w:rPr>
          <w:rFonts w:ascii="FbShefa" w:hAnsi="FbShefa"/>
          <w:color w:val="7C5F1D"/>
          <w:rtl/>
        </w:rPr>
        <w:t>ליכא פסידא דיתמי</w:t>
      </w:r>
      <w:r w:rsidR="006C6F2B" w:rsidRPr="00270114">
        <w:rPr>
          <w:rFonts w:ascii="FbShefa" w:hAnsi="FbShefa"/>
          <w:color w:val="7C5F1D"/>
          <w:rtl/>
        </w:rPr>
        <w:t>:</w:t>
      </w:r>
    </w:p>
    <w:p w14:paraId="06025906" w14:textId="1F101A6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כגון</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דמריה דתורא שילם</w:t>
      </w:r>
      <w:r w:rsidR="00980F5A" w:rsidRPr="00270114">
        <w:rPr>
          <w:rFonts w:ascii="FbShefa" w:hAnsi="FbShefa"/>
          <w:sz w:val="11"/>
          <w:rtl/>
        </w:rPr>
        <w:t>.</w:t>
      </w:r>
    </w:p>
    <w:p w14:paraId="50985AD6" w14:textId="6B3699B8"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פטורים</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מידע ידע דמקח טעות הוי</w:t>
      </w:r>
      <w:r w:rsidR="00980F5A" w:rsidRPr="00270114">
        <w:rPr>
          <w:rFonts w:ascii="FbShefa" w:hAnsi="FbShefa"/>
          <w:sz w:val="11"/>
          <w:rtl/>
        </w:rPr>
        <w:t>.</w:t>
      </w:r>
    </w:p>
    <w:p w14:paraId="104CCD70" w14:textId="1E3E167A"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בספסירא</w:t>
      </w:r>
      <w:r w:rsidR="00980F5A" w:rsidRPr="001B3037">
        <w:rPr>
          <w:rFonts w:ascii="FbShefa" w:hAnsi="FbShefa"/>
          <w:b/>
          <w:bCs/>
          <w:color w:val="3B2F2A" w:themeColor="text2" w:themeShade="80"/>
          <w:sz w:val="11"/>
          <w:rtl/>
        </w:rPr>
        <w:t>.</w:t>
      </w:r>
      <w:r w:rsidRPr="00270114">
        <w:rPr>
          <w:rFonts w:ascii="FbShefa" w:hAnsi="FbShefa"/>
          <w:sz w:val="11"/>
          <w:rtl/>
        </w:rPr>
        <w:t xml:space="preserve"> מישתבע איהו דלא הוה ידע, ומשלם בקרא דמי בשר בזול</w:t>
      </w:r>
      <w:r w:rsidR="00980F5A" w:rsidRPr="00270114">
        <w:rPr>
          <w:rFonts w:ascii="FbShefa" w:hAnsi="FbShefa"/>
          <w:sz w:val="11"/>
          <w:rtl/>
        </w:rPr>
        <w:t>.</w:t>
      </w:r>
    </w:p>
    <w:p w14:paraId="3536205D" w14:textId="7FE1B0E9" w:rsidR="009C3CB4" w:rsidRPr="00270114" w:rsidRDefault="009C3CB4" w:rsidP="009C3CB4">
      <w:pPr>
        <w:spacing w:line="240" w:lineRule="auto"/>
        <w:rPr>
          <w:rFonts w:ascii="FbShefa" w:hAnsi="FbShefa"/>
          <w:sz w:val="11"/>
          <w:rtl/>
        </w:rPr>
      </w:pPr>
    </w:p>
    <w:p w14:paraId="78844FC5" w14:textId="1EB61131" w:rsidR="009C3CB4" w:rsidRPr="00270114" w:rsidRDefault="009464BF" w:rsidP="009464BF">
      <w:pPr>
        <w:pStyle w:val="2"/>
        <w:rPr>
          <w:rFonts w:ascii="FbShefa" w:hAnsi="FbShefa"/>
          <w:color w:val="7C5F1D"/>
          <w:rtl/>
        </w:rPr>
      </w:pPr>
      <w:r w:rsidRPr="00270114">
        <w:rPr>
          <w:rFonts w:ascii="FbShefa" w:hAnsi="FbShefa"/>
          <w:color w:val="7C5F1D"/>
          <w:rtl/>
        </w:rPr>
        <w:t>מעשה ד</w:t>
      </w:r>
      <w:r w:rsidR="009C3CB4" w:rsidRPr="00270114">
        <w:rPr>
          <w:rFonts w:ascii="FbShefa" w:hAnsi="FbShefa"/>
          <w:color w:val="7C5F1D"/>
          <w:rtl/>
        </w:rPr>
        <w:t>כשותא</w:t>
      </w:r>
    </w:p>
    <w:p w14:paraId="23D1F2D3" w14:textId="1297FB6F" w:rsidR="009464BF" w:rsidRPr="00270114" w:rsidRDefault="009464BF" w:rsidP="009464BF">
      <w:pPr>
        <w:pStyle w:val="3"/>
        <w:rPr>
          <w:rFonts w:ascii="FbShefa" w:hAnsi="FbShefa"/>
          <w:color w:val="7C5F1D"/>
          <w:rtl/>
        </w:rPr>
      </w:pPr>
      <w:r w:rsidRPr="00270114">
        <w:rPr>
          <w:rFonts w:ascii="FbShefa" w:hAnsi="FbShefa"/>
          <w:color w:val="7C5F1D"/>
          <w:rtl/>
        </w:rPr>
        <w:t>מעשה:</w:t>
      </w:r>
    </w:p>
    <w:p w14:paraId="49698BD3" w14:textId="0FA8A1E5"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אפקיד כשותא</w:t>
      </w:r>
      <w:r w:rsidR="00980F5A" w:rsidRPr="00270114">
        <w:rPr>
          <w:rFonts w:ascii="FbShefa" w:hAnsi="FbShefa"/>
          <w:sz w:val="11"/>
          <w:rtl/>
        </w:rPr>
        <w:t>.</w:t>
      </w:r>
      <w:r w:rsidRPr="00270114">
        <w:rPr>
          <w:rFonts w:ascii="FbShefa" w:hAnsi="FbShefa"/>
          <w:sz w:val="11"/>
          <w:rtl/>
        </w:rPr>
        <w:t xml:space="preserve"> והוה ליה לדידיה נמי כריא דכשותא</w:t>
      </w:r>
      <w:r w:rsidR="00980F5A" w:rsidRPr="00270114">
        <w:rPr>
          <w:rFonts w:ascii="FbShefa" w:hAnsi="FbShefa"/>
          <w:sz w:val="11"/>
          <w:rtl/>
        </w:rPr>
        <w:t>.</w:t>
      </w:r>
    </w:p>
    <w:p w14:paraId="584F718C" w14:textId="5EF0F079"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אמר לסרסיה</w:t>
      </w:r>
      <w:r w:rsidR="00980F5A" w:rsidRPr="00270114">
        <w:rPr>
          <w:rFonts w:ascii="FbShefa" w:hAnsi="FbShefa"/>
          <w:sz w:val="11"/>
          <w:rtl/>
        </w:rPr>
        <w:t>.</w:t>
      </w:r>
      <w:r w:rsidRPr="00270114">
        <w:rPr>
          <w:rFonts w:ascii="FbShefa" w:hAnsi="FbShefa"/>
          <w:sz w:val="11"/>
          <w:rtl/>
        </w:rPr>
        <w:t xml:space="preserve"> מהאי רמי</w:t>
      </w:r>
      <w:r w:rsidR="00980F5A" w:rsidRPr="00270114">
        <w:rPr>
          <w:rFonts w:ascii="FbShefa" w:hAnsi="FbShefa"/>
          <w:sz w:val="11"/>
          <w:rtl/>
        </w:rPr>
        <w:t>.</w:t>
      </w:r>
    </w:p>
    <w:p w14:paraId="4AFDBBF0" w14:textId="0D41494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אזל</w:t>
      </w:r>
      <w:r w:rsidR="00980F5A" w:rsidRPr="00270114">
        <w:rPr>
          <w:rFonts w:ascii="FbShefa" w:hAnsi="FbShefa"/>
          <w:sz w:val="11"/>
          <w:rtl/>
        </w:rPr>
        <w:t>.</w:t>
      </w:r>
      <w:r w:rsidRPr="00270114">
        <w:rPr>
          <w:rFonts w:ascii="FbShefa" w:hAnsi="FbShefa"/>
          <w:sz w:val="11"/>
          <w:rtl/>
        </w:rPr>
        <w:t xml:space="preserve"> רמא מאידך</w:t>
      </w:r>
      <w:r w:rsidR="00980F5A" w:rsidRPr="00270114">
        <w:rPr>
          <w:rFonts w:ascii="FbShefa" w:hAnsi="FbShefa"/>
          <w:sz w:val="11"/>
          <w:rtl/>
        </w:rPr>
        <w:t>.</w:t>
      </w:r>
    </w:p>
    <w:p w14:paraId="435910F3" w14:textId="7AC3F793" w:rsidR="009464BF" w:rsidRPr="001B3037" w:rsidRDefault="009464BF" w:rsidP="009C3CB4">
      <w:pPr>
        <w:spacing w:line="240" w:lineRule="auto"/>
        <w:rPr>
          <w:rFonts w:ascii="FbShefa" w:hAnsi="FbShefa"/>
          <w:b/>
          <w:bCs/>
          <w:color w:val="3B2F2A" w:themeColor="text2" w:themeShade="80"/>
          <w:sz w:val="11"/>
          <w:rtl/>
        </w:rPr>
      </w:pPr>
    </w:p>
    <w:p w14:paraId="71EEB70B" w14:textId="28A12E88" w:rsidR="00433741" w:rsidRPr="00270114" w:rsidRDefault="009464BF" w:rsidP="009C3CB4">
      <w:pPr>
        <w:spacing w:line="240" w:lineRule="auto"/>
        <w:rPr>
          <w:rFonts w:ascii="FbShefa" w:hAnsi="FbShefa"/>
          <w:sz w:val="11"/>
          <w:rtl/>
        </w:rPr>
      </w:pPr>
      <w:r w:rsidRPr="001B3037">
        <w:rPr>
          <w:rFonts w:ascii="FbShefa" w:hAnsi="FbShefa"/>
          <w:b/>
          <w:bCs/>
          <w:color w:val="3B2F2A" w:themeColor="text2" w:themeShade="80"/>
          <w:sz w:val="11"/>
          <w:rtl/>
        </w:rPr>
        <w:t>ה</w:t>
      </w:r>
      <w:r w:rsidR="009C3CB4" w:rsidRPr="001B3037">
        <w:rPr>
          <w:rFonts w:ascii="FbShefa" w:hAnsi="FbShefa"/>
          <w:b/>
          <w:bCs/>
          <w:color w:val="3B2F2A" w:themeColor="text2" w:themeShade="80"/>
          <w:sz w:val="11"/>
          <w:rtl/>
        </w:rPr>
        <w:t>שומר</w:t>
      </w:r>
      <w:r w:rsidRPr="001B3037">
        <w:rPr>
          <w:rFonts w:ascii="FbShefa" w:hAnsi="FbShefa"/>
          <w:b/>
          <w:bCs/>
          <w:color w:val="3B2F2A" w:themeColor="text2" w:themeShade="80"/>
          <w:sz w:val="11"/>
          <w:rtl/>
        </w:rPr>
        <w:t xml:space="preserve"> טוען</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אנא אמרי ליה מהאי רמי</w:t>
      </w:r>
      <w:r w:rsidR="00980F5A" w:rsidRPr="00270114">
        <w:rPr>
          <w:rFonts w:ascii="FbShefa" w:hAnsi="FbShefa"/>
          <w:sz w:val="11"/>
          <w:rtl/>
        </w:rPr>
        <w:t>.</w:t>
      </w:r>
    </w:p>
    <w:p w14:paraId="545A63CF" w14:textId="19D5CD6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סרסיה</w:t>
      </w:r>
      <w:r w:rsidR="009464BF" w:rsidRPr="001B3037">
        <w:rPr>
          <w:rFonts w:ascii="FbShefa" w:hAnsi="FbShefa"/>
          <w:b/>
          <w:bCs/>
          <w:color w:val="3B2F2A" w:themeColor="text2" w:themeShade="80"/>
          <w:sz w:val="11"/>
          <w:rtl/>
        </w:rPr>
        <w:t xml:space="preserve"> טוען</w:t>
      </w:r>
      <w:r w:rsidR="00980F5A" w:rsidRPr="001B3037">
        <w:rPr>
          <w:rFonts w:ascii="FbShefa" w:hAnsi="FbShefa"/>
          <w:b/>
          <w:bCs/>
          <w:color w:val="3B2F2A" w:themeColor="text2" w:themeShade="80"/>
          <w:sz w:val="11"/>
          <w:rtl/>
        </w:rPr>
        <w:t>.</w:t>
      </w:r>
      <w:r w:rsidRPr="00270114">
        <w:rPr>
          <w:rFonts w:ascii="FbShefa" w:hAnsi="FbShefa"/>
          <w:sz w:val="11"/>
          <w:rtl/>
        </w:rPr>
        <w:t xml:space="preserve"> לא אמר לי מהאי לא תרמי</w:t>
      </w:r>
      <w:r w:rsidR="00980F5A" w:rsidRPr="00270114">
        <w:rPr>
          <w:rFonts w:ascii="FbShefa" w:hAnsi="FbShefa"/>
          <w:sz w:val="11"/>
          <w:rtl/>
        </w:rPr>
        <w:t>.</w:t>
      </w:r>
    </w:p>
    <w:p w14:paraId="6D568A59" w14:textId="6DF1125D" w:rsidR="009464BF" w:rsidRPr="001B3037" w:rsidRDefault="009464BF" w:rsidP="009C3CB4">
      <w:pPr>
        <w:spacing w:line="240" w:lineRule="auto"/>
        <w:rPr>
          <w:rFonts w:ascii="FbShefa" w:hAnsi="FbShefa"/>
          <w:b/>
          <w:bCs/>
          <w:color w:val="3B2F2A" w:themeColor="text2" w:themeShade="80"/>
          <w:sz w:val="11"/>
          <w:rtl/>
        </w:rPr>
      </w:pPr>
    </w:p>
    <w:p w14:paraId="0B993C25" w14:textId="35BB8AC2" w:rsidR="009464BF" w:rsidRPr="00270114" w:rsidRDefault="009464BF" w:rsidP="009464BF">
      <w:pPr>
        <w:pStyle w:val="3"/>
        <w:rPr>
          <w:rFonts w:ascii="FbShefa" w:hAnsi="FbShefa"/>
          <w:color w:val="7C5F1D"/>
          <w:rtl/>
        </w:rPr>
      </w:pPr>
      <w:r w:rsidRPr="00270114">
        <w:rPr>
          <w:rFonts w:ascii="FbShefa" w:hAnsi="FbShefa"/>
          <w:color w:val="7C5F1D"/>
          <w:rtl/>
        </w:rPr>
        <w:t>ההלכה:</w:t>
      </w:r>
    </w:p>
    <w:p w14:paraId="4E7215E9" w14:textId="254B30F1"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שה</w:t>
      </w:r>
      <w:r w:rsidR="009464BF" w:rsidRPr="001B3037">
        <w:rPr>
          <w:rFonts w:ascii="FbShefa" w:hAnsi="FbShefa"/>
          <w:b/>
          <w:bCs/>
          <w:color w:val="3B2F2A" w:themeColor="text2" w:themeShade="80"/>
          <w:sz w:val="11"/>
          <w:rtl/>
        </w:rPr>
        <w:t>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464BF" w:rsidRPr="00270114">
        <w:rPr>
          <w:rFonts w:ascii="FbShefa" w:hAnsi="FbShefa"/>
          <w:rtl/>
        </w:rPr>
        <w:t>כ</w:t>
      </w:r>
      <w:r w:rsidRPr="00270114">
        <w:rPr>
          <w:rFonts w:ascii="FbShefa" w:hAnsi="FbShefa"/>
          <w:rtl/>
        </w:rPr>
        <w:t>שיעור</w:t>
      </w:r>
      <w:r w:rsidRPr="00270114">
        <w:rPr>
          <w:rFonts w:ascii="FbShefa" w:hAnsi="FbShefa"/>
          <w:sz w:val="11"/>
          <w:rtl/>
        </w:rPr>
        <w:t xml:space="preserve"> לאיתויי ליה ולא אייתי ליה</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גלי אדעתיה</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דניחא ליה</w:t>
      </w:r>
      <w:r w:rsidR="00980F5A" w:rsidRPr="00270114">
        <w:rPr>
          <w:rFonts w:ascii="FbShefa" w:hAnsi="FbShefa"/>
          <w:sz w:val="11"/>
          <w:rtl/>
        </w:rPr>
        <w:t>.</w:t>
      </w:r>
    </w:p>
    <w:p w14:paraId="2202A4A7" w14:textId="77777777" w:rsidR="006A26AD" w:rsidRPr="00270114" w:rsidRDefault="006A26AD" w:rsidP="009464BF">
      <w:pPr>
        <w:spacing w:line="240" w:lineRule="auto"/>
        <w:rPr>
          <w:rFonts w:ascii="FbShefa" w:hAnsi="FbShefa"/>
          <w:rtl/>
        </w:rPr>
      </w:pPr>
    </w:p>
    <w:p w14:paraId="17C86DBE" w14:textId="5A7B5F56" w:rsidR="006A26AD" w:rsidRPr="00270114" w:rsidRDefault="006A26AD" w:rsidP="009464BF">
      <w:pPr>
        <w:spacing w:line="240" w:lineRule="auto"/>
        <w:rPr>
          <w:rFonts w:ascii="FbShefa" w:hAnsi="FbShefa"/>
          <w:rtl/>
        </w:rPr>
      </w:pPr>
      <w:r w:rsidRPr="001B3037">
        <w:rPr>
          <w:rFonts w:ascii="FbShefa" w:hAnsi="FbShefa"/>
          <w:b/>
          <w:bCs/>
          <w:color w:val="3B2F2A" w:themeColor="text2" w:themeShade="80"/>
          <w:rtl/>
        </w:rPr>
        <w:t>לא שהה</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משלם ליה דמי כיסי</w:t>
      </w:r>
      <w:r w:rsidR="00980F5A" w:rsidRPr="00270114">
        <w:rPr>
          <w:rFonts w:ascii="FbShefa" w:hAnsi="FbShefa"/>
          <w:rtl/>
        </w:rPr>
        <w:t>.</w:t>
      </w:r>
    </w:p>
    <w:p w14:paraId="50498DC1" w14:textId="47EB069E" w:rsidR="00433741" w:rsidRPr="00270114" w:rsidRDefault="009464BF" w:rsidP="009464BF">
      <w:pPr>
        <w:spacing w:line="240" w:lineRule="auto"/>
        <w:rPr>
          <w:rFonts w:ascii="FbShefa" w:hAnsi="FbShefa"/>
          <w:sz w:val="11"/>
          <w:rtl/>
        </w:rPr>
      </w:pPr>
      <w:r w:rsidRPr="001B3037">
        <w:rPr>
          <w:rFonts w:ascii="FbShefa" w:hAnsi="FbShefa"/>
          <w:b/>
          <w:bCs/>
          <w:color w:val="3B2F2A" w:themeColor="text2" w:themeShade="80"/>
          <w:rtl/>
        </w:rPr>
        <w:t>שאלה</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והלא</w:t>
      </w:r>
      <w:r w:rsidR="009C3CB4" w:rsidRPr="00270114">
        <w:rPr>
          <w:rFonts w:ascii="FbShefa" w:hAnsi="FbShefa"/>
          <w:sz w:val="11"/>
          <w:rtl/>
        </w:rPr>
        <w:t xml:space="preserve"> משתרשי ליה</w:t>
      </w:r>
      <w:r w:rsidR="00980F5A" w:rsidRPr="00270114">
        <w:rPr>
          <w:rFonts w:ascii="FbShefa" w:hAnsi="FbShefa"/>
          <w:sz w:val="11"/>
          <w:rtl/>
        </w:rPr>
        <w:t>.</w:t>
      </w:r>
    </w:p>
    <w:p w14:paraId="34B9FC3B" w14:textId="591B4E2A" w:rsidR="00433741" w:rsidRPr="00270114" w:rsidRDefault="009464BF" w:rsidP="009464BF">
      <w:pPr>
        <w:spacing w:line="240" w:lineRule="auto"/>
        <w:rPr>
          <w:rFonts w:ascii="FbShefa" w:hAnsi="FbShefa"/>
          <w:sz w:val="11"/>
          <w:rtl/>
        </w:rPr>
      </w:pPr>
      <w:r w:rsidRPr="001B3037">
        <w:rPr>
          <w:rFonts w:ascii="FbShefa" w:hAnsi="FbShefa"/>
          <w:b/>
          <w:bCs/>
          <w:color w:val="3B2F2A" w:themeColor="text2" w:themeShade="80"/>
          <w:sz w:val="11"/>
          <w:rtl/>
        </w:rPr>
        <w:t>תשובה 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הוה שיכרא חלא</w:t>
      </w:r>
      <w:r w:rsidR="00980F5A" w:rsidRPr="00270114">
        <w:rPr>
          <w:rFonts w:ascii="FbShefa" w:hAnsi="FbShefa"/>
          <w:sz w:val="11"/>
          <w:rtl/>
        </w:rPr>
        <w:t>.</w:t>
      </w:r>
    </w:p>
    <w:p w14:paraId="09BF639D" w14:textId="1E156B61" w:rsidR="009C3CB4" w:rsidRPr="00270114" w:rsidRDefault="009464BF" w:rsidP="009464BF">
      <w:pPr>
        <w:spacing w:line="240" w:lineRule="auto"/>
        <w:rPr>
          <w:rFonts w:ascii="FbShefa" w:hAnsi="FbShefa"/>
          <w:sz w:val="11"/>
          <w:rtl/>
        </w:rPr>
      </w:pPr>
      <w:r w:rsidRPr="001B3037">
        <w:rPr>
          <w:rFonts w:ascii="FbShefa" w:hAnsi="FbShefa"/>
          <w:b/>
          <w:bCs/>
          <w:color w:val="3B2F2A" w:themeColor="text2" w:themeShade="80"/>
          <w:sz w:val="11"/>
          <w:rtl/>
        </w:rPr>
        <w:t xml:space="preserve">תשובה </w:t>
      </w:r>
      <w:r w:rsidR="009C3CB4" w:rsidRPr="001B3037">
        <w:rPr>
          <w:rFonts w:ascii="FbShefa" w:hAnsi="FbShefa"/>
          <w:b/>
          <w:bCs/>
          <w:color w:val="3B2F2A" w:themeColor="text2" w:themeShade="80"/>
          <w:sz w:val="11"/>
          <w:rtl/>
        </w:rPr>
        <w:t>ב</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בכיסי</w:t>
      </w:r>
      <w:r w:rsidR="00980F5A" w:rsidRPr="00270114">
        <w:rPr>
          <w:rFonts w:ascii="FbShefa" w:hAnsi="FbShefa"/>
          <w:sz w:val="11"/>
          <w:rtl/>
        </w:rPr>
        <w:t>.</w:t>
      </w:r>
    </w:p>
    <w:p w14:paraId="29AB6FF8" w14:textId="3D4105E1" w:rsidR="009C3CB4" w:rsidRPr="00270114" w:rsidRDefault="009C3CB4" w:rsidP="00794C1A">
      <w:pPr>
        <w:pStyle w:val="1"/>
        <w:rPr>
          <w:rFonts w:ascii="FbShefa" w:hAnsi="FbShefa"/>
          <w:rtl/>
        </w:rPr>
      </w:pPr>
      <w:r w:rsidRPr="00270114">
        <w:rPr>
          <w:rFonts w:ascii="FbShefa" w:hAnsi="FbShefa"/>
          <w:sz w:val="11"/>
          <w:rtl/>
        </w:rPr>
        <w:t>מג</w:t>
      </w:r>
      <w:r w:rsidR="00703CC9" w:rsidRPr="00270114">
        <w:rPr>
          <w:rFonts w:ascii="FbShefa" w:hAnsi="FbShefa"/>
          <w:sz w:val="11"/>
          <w:rtl/>
        </w:rPr>
        <w:t>,</w:t>
      </w:r>
      <w:r w:rsidRPr="00270114">
        <w:rPr>
          <w:rFonts w:ascii="FbShefa" w:hAnsi="FbShefa"/>
          <w:sz w:val="11"/>
          <w:rtl/>
        </w:rPr>
        <w:t xml:space="preserve"> </w:t>
      </w:r>
      <w:r w:rsidR="00703CC9" w:rsidRPr="00270114">
        <w:rPr>
          <w:rFonts w:ascii="FbShefa" w:hAnsi="FbShefa"/>
          <w:sz w:val="11"/>
          <w:rtl/>
        </w:rPr>
        <w:t>ב</w:t>
      </w:r>
    </w:p>
    <w:p w14:paraId="30F341F4" w14:textId="0286958E" w:rsidR="009C3CB4" w:rsidRPr="001B3037" w:rsidRDefault="009C3CB4" w:rsidP="009005D8">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rPr>
      </w:pPr>
      <w:r w:rsidRPr="001B3037">
        <w:rPr>
          <w:rFonts w:ascii="FbShefa" w:eastAsia="Times New Roman" w:hAnsi="FbShefa"/>
          <w:b/>
          <w:bCs/>
          <w:color w:val="3B2F2A" w:themeColor="text2" w:themeShade="80"/>
          <w:rtl/>
        </w:rPr>
        <w:t>הַמַּפְקִיד מָעוֹת אֵצֶל שֻׁלְחָנִי, אִם צְרוּרִין, לֹא יִשְׁתַּמֵּשׁ בָּהֶם, לְפִיכָךְ אִם אָבְדוּ אֵינוֹ חַיָּב בְּאַחֲרָיוּתָן, מֻתָּרִין, יִשְׁתַּמֵּשׁ בָּהֶן, לְפִיכָךְ אִם אָבְדוּ חַיָּב בְּאַחֲרָיוּתָן</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אֵצֶל בַּעַל הַבַּיִת, בֵּין צְרוּרִין וּבֵין מֻתָּרִים לֹא יִשְׁתַּמֵּשׁ בָּהֶן, לְפִיכָךְ אִם אָבְדוּ אֵינוֹ חַיָּב בְּאַחֲרָיוּתָן</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חֶנְוָנִי כְּבַעַל הַבַּיִת, דִּבְרֵי רַבִּי מֵאִיר</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רַבִּי יְהוּדָה אוֹמֵר, חֶנְוָנִי כַּשֻּׁלְחָנִי: </w:t>
      </w:r>
    </w:p>
    <w:p w14:paraId="7F3604B4" w14:textId="77777777" w:rsidR="009C3CB4" w:rsidRPr="00270114" w:rsidRDefault="009C3CB4" w:rsidP="00703CC9">
      <w:pPr>
        <w:rPr>
          <w:rFonts w:ascii="FbShefa" w:hAnsi="FbShefa"/>
          <w:rtl/>
        </w:rPr>
      </w:pPr>
    </w:p>
    <w:p w14:paraId="565F7024" w14:textId="77777777" w:rsidR="009C3CB4" w:rsidRPr="00270114" w:rsidRDefault="009C3CB4" w:rsidP="009C3CB4">
      <w:pPr>
        <w:pStyle w:val="2"/>
        <w:rPr>
          <w:rFonts w:ascii="FbShefa" w:hAnsi="FbShefa"/>
          <w:color w:val="7C5F1D"/>
          <w:rtl/>
        </w:rPr>
      </w:pPr>
      <w:r w:rsidRPr="00270114">
        <w:rPr>
          <w:rFonts w:ascii="FbShefa" w:hAnsi="FbShefa"/>
          <w:color w:val="7C5F1D"/>
          <w:rtl/>
        </w:rPr>
        <w:t>אם צרורין</w:t>
      </w:r>
    </w:p>
    <w:p w14:paraId="609F9723" w14:textId="04F65C40" w:rsidR="00433741" w:rsidRPr="00270114" w:rsidRDefault="0061368E" w:rsidP="0061368E">
      <w:pPr>
        <w:rPr>
          <w:rFonts w:ascii="FbShefa" w:hAnsi="FbShefa"/>
          <w:sz w:val="11"/>
          <w:rtl/>
        </w:rPr>
      </w:pPr>
      <w:r w:rsidRPr="001B3037">
        <w:rPr>
          <w:rFonts w:ascii="FbShefa" w:hAnsi="FbShefa"/>
          <w:b/>
          <w:bCs/>
          <w:color w:val="3B2F2A" w:themeColor="text2" w:themeShade="80"/>
          <w:sz w:val="11"/>
          <w:rtl/>
        </w:rPr>
        <w:t>שאלה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משום דצרורין לא ישתמש בהן</w:t>
      </w:r>
      <w:r w:rsidR="00980F5A" w:rsidRPr="00270114">
        <w:rPr>
          <w:rFonts w:ascii="FbShefa" w:hAnsi="FbShefa"/>
          <w:sz w:val="11"/>
          <w:rtl/>
        </w:rPr>
        <w:t>.</w:t>
      </w:r>
    </w:p>
    <w:p w14:paraId="7D79ED4D" w14:textId="2A2214F4" w:rsidR="00433741" w:rsidRPr="00270114" w:rsidRDefault="0061368E" w:rsidP="0061368E">
      <w:pPr>
        <w:rPr>
          <w:rFonts w:ascii="FbShefa" w:hAnsi="FbShefa"/>
          <w:sz w:val="11"/>
          <w:rtl/>
        </w:rPr>
      </w:pPr>
      <w:r w:rsidRPr="001B3037">
        <w:rPr>
          <w:rFonts w:ascii="FbShefa" w:hAnsi="FbShefa"/>
          <w:b/>
          <w:bCs/>
          <w:color w:val="3B2F2A" w:themeColor="text2" w:themeShade="80"/>
          <w:sz w:val="11"/>
          <w:rtl/>
        </w:rPr>
        <w:t>תשובה 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בצרורין וחתומין</w:t>
      </w:r>
      <w:r w:rsidR="00980F5A" w:rsidRPr="00270114">
        <w:rPr>
          <w:rFonts w:ascii="FbShefa" w:hAnsi="FbShefa"/>
          <w:sz w:val="11"/>
          <w:rtl/>
        </w:rPr>
        <w:t>.</w:t>
      </w:r>
    </w:p>
    <w:p w14:paraId="713F5D56" w14:textId="786ED7B8" w:rsidR="00433741" w:rsidRPr="00270114" w:rsidRDefault="0061368E" w:rsidP="0061368E">
      <w:pPr>
        <w:rPr>
          <w:rFonts w:ascii="FbShefa" w:hAnsi="FbShefa"/>
          <w:sz w:val="11"/>
          <w:rtl/>
        </w:rPr>
      </w:pPr>
      <w:r w:rsidRPr="001B3037">
        <w:rPr>
          <w:rFonts w:ascii="FbShefa" w:hAnsi="FbShefa"/>
          <w:b/>
          <w:bCs/>
          <w:color w:val="3B2F2A" w:themeColor="text2" w:themeShade="80"/>
          <w:sz w:val="11"/>
          <w:rtl/>
        </w:rPr>
        <w:t>תשובה ב</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בקשר משונה</w:t>
      </w:r>
      <w:r w:rsidR="00980F5A" w:rsidRPr="00270114">
        <w:rPr>
          <w:rFonts w:ascii="FbShefa" w:hAnsi="FbShefa"/>
          <w:sz w:val="11"/>
          <w:rtl/>
        </w:rPr>
        <w:t>.</w:t>
      </w:r>
    </w:p>
    <w:p w14:paraId="2A2267EA" w14:textId="49919649" w:rsidR="0061368E" w:rsidRPr="001B3037" w:rsidRDefault="0061368E" w:rsidP="009C3CB4">
      <w:pPr>
        <w:spacing w:line="240" w:lineRule="auto"/>
        <w:rPr>
          <w:rFonts w:ascii="FbShefa" w:hAnsi="FbShefa"/>
          <w:b/>
          <w:bCs/>
          <w:color w:val="3B2F2A" w:themeColor="text2" w:themeShade="80"/>
          <w:sz w:val="11"/>
          <w:rtl/>
        </w:rPr>
      </w:pPr>
    </w:p>
    <w:p w14:paraId="1E639EDA" w14:textId="77777777" w:rsidR="0061368E" w:rsidRPr="00270114" w:rsidRDefault="009C3CB4" w:rsidP="0061368E">
      <w:pPr>
        <w:pStyle w:val="3"/>
        <w:rPr>
          <w:rFonts w:ascii="FbShefa" w:hAnsi="FbShefa"/>
          <w:color w:val="7C5F1D"/>
          <w:rtl/>
        </w:rPr>
      </w:pPr>
      <w:r w:rsidRPr="00270114">
        <w:rPr>
          <w:rFonts w:ascii="FbShefa" w:hAnsi="FbShefa"/>
          <w:color w:val="7C5F1D"/>
          <w:rtl/>
        </w:rPr>
        <w:t>קשר משונה</w:t>
      </w:r>
      <w:r w:rsidR="0061368E" w:rsidRPr="00270114">
        <w:rPr>
          <w:rFonts w:ascii="FbShefa" w:hAnsi="FbShefa"/>
          <w:color w:val="7C5F1D"/>
          <w:rtl/>
        </w:rPr>
        <w:t>:</w:t>
      </w:r>
    </w:p>
    <w:p w14:paraId="25614729" w14:textId="49AAE7C3" w:rsidR="0061368E" w:rsidRPr="00270114" w:rsidRDefault="0061368E" w:rsidP="009C3CB4">
      <w:pPr>
        <w:spacing w:line="240" w:lineRule="auto"/>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נידון כצרורים (כדלעיל)</w:t>
      </w:r>
      <w:r w:rsidR="00980F5A" w:rsidRPr="00270114">
        <w:rPr>
          <w:rFonts w:ascii="FbShefa" w:hAnsi="FbShefa"/>
          <w:sz w:val="11"/>
          <w:rtl/>
        </w:rPr>
        <w:t>.</w:t>
      </w:r>
    </w:p>
    <w:p w14:paraId="5E981AA4" w14:textId="17B2CCE8" w:rsidR="00433741" w:rsidRPr="00270114" w:rsidRDefault="0061368E" w:rsidP="009C3CB4">
      <w:pPr>
        <w:spacing w:line="240" w:lineRule="auto"/>
        <w:rPr>
          <w:rFonts w:ascii="FbShefa" w:hAnsi="FbShefa"/>
          <w:sz w:val="11"/>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00AC6C6C" w:rsidRPr="001B3037">
        <w:rPr>
          <w:rFonts w:ascii="FbShefa" w:hAnsi="FbShefa"/>
          <w:b/>
          <w:bCs/>
          <w:color w:val="3B2F2A" w:themeColor="text2" w:themeShade="80"/>
          <w:sz w:val="11"/>
          <w:rtl/>
        </w:rPr>
        <w:t xml:space="preserve"> </w:t>
      </w:r>
      <w:r w:rsidRPr="00270114">
        <w:rPr>
          <w:rFonts w:ascii="FbShefa" w:hAnsi="FbShefa"/>
          <w:sz w:val="11"/>
          <w:rtl/>
        </w:rPr>
        <w:t>ספק ה</w:t>
      </w:r>
      <w:r w:rsidR="009C3CB4" w:rsidRPr="00270114">
        <w:rPr>
          <w:rFonts w:ascii="FbShefa" w:hAnsi="FbShefa"/>
          <w:sz w:val="11"/>
          <w:rtl/>
        </w:rPr>
        <w:t>אם דינו כחתומין</w:t>
      </w:r>
      <w:r w:rsidR="00980F5A" w:rsidRPr="00270114">
        <w:rPr>
          <w:rFonts w:ascii="FbShefa" w:hAnsi="FbShefa"/>
          <w:sz w:val="11"/>
          <w:rtl/>
        </w:rPr>
        <w:t>.</w:t>
      </w:r>
    </w:p>
    <w:p w14:paraId="665A305A" w14:textId="26EC9EE2" w:rsidR="009C3CB4" w:rsidRPr="00270114" w:rsidRDefault="009C3CB4" w:rsidP="009C3CB4">
      <w:pPr>
        <w:spacing w:line="240" w:lineRule="auto"/>
        <w:rPr>
          <w:rFonts w:ascii="FbShefa" w:hAnsi="FbShefa"/>
          <w:sz w:val="11"/>
          <w:rtl/>
        </w:rPr>
      </w:pPr>
    </w:p>
    <w:p w14:paraId="2CFDDA9E" w14:textId="53547646" w:rsidR="009C3CB4" w:rsidRPr="00270114" w:rsidRDefault="009C3CB4" w:rsidP="009C3CB4">
      <w:pPr>
        <w:pStyle w:val="2"/>
        <w:rPr>
          <w:rFonts w:ascii="FbShefa" w:hAnsi="FbShefa"/>
          <w:color w:val="7C5F1D"/>
          <w:rtl/>
        </w:rPr>
      </w:pPr>
      <w:r w:rsidRPr="00270114">
        <w:rPr>
          <w:rFonts w:ascii="FbShefa" w:hAnsi="FbShefa"/>
          <w:color w:val="7C5F1D"/>
          <w:sz w:val="11"/>
          <w:rtl/>
        </w:rPr>
        <w:t>מותרין</w:t>
      </w:r>
      <w:r w:rsidR="00303F84" w:rsidRPr="00270114">
        <w:rPr>
          <w:rFonts w:ascii="FbShefa" w:hAnsi="FbShefa"/>
          <w:color w:val="7C5F1D"/>
          <w:sz w:val="11"/>
          <w:rtl/>
        </w:rPr>
        <w:t>, ישתמש בהם</w:t>
      </w:r>
      <w:r w:rsidRPr="00270114">
        <w:rPr>
          <w:rFonts w:ascii="FbShefa" w:hAnsi="FbShefa"/>
          <w:color w:val="7C5F1D"/>
          <w:sz w:val="11"/>
          <w:rtl/>
        </w:rPr>
        <w:t xml:space="preserve"> </w:t>
      </w:r>
    </w:p>
    <w:p w14:paraId="3D999657" w14:textId="481CF60C" w:rsidR="00303F84" w:rsidRPr="00270114" w:rsidRDefault="00303F84" w:rsidP="00303F84">
      <w:pPr>
        <w:pStyle w:val="3"/>
        <w:rPr>
          <w:rFonts w:ascii="FbShefa" w:hAnsi="FbShefa"/>
          <w:color w:val="7C5F1D"/>
          <w:rtl/>
        </w:rPr>
      </w:pPr>
      <w:r w:rsidRPr="00270114">
        <w:rPr>
          <w:rFonts w:ascii="FbShefa" w:hAnsi="FbShefa"/>
          <w:color w:val="7C5F1D"/>
          <w:rtl/>
        </w:rPr>
        <w:t>דעה א:</w:t>
      </w:r>
    </w:p>
    <w:p w14:paraId="27B63B12" w14:textId="5A7D03B4" w:rsidR="00303F84" w:rsidRPr="00270114" w:rsidRDefault="00303F84" w:rsidP="00303F84">
      <w:pPr>
        <w:rPr>
          <w:rFonts w:ascii="FbShefa" w:hAnsi="FbShefa"/>
          <w:rtl/>
        </w:rPr>
      </w:pPr>
      <w:r w:rsidRPr="001B3037">
        <w:rPr>
          <w:rFonts w:ascii="FbShefa" w:hAnsi="FbShefa"/>
          <w:b/>
          <w:bCs/>
          <w:color w:val="3B2F2A" w:themeColor="text2" w:themeShade="80"/>
          <w:rtl/>
        </w:rPr>
        <w:t>חייב</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אפילו באונסים</w:t>
      </w:r>
      <w:r w:rsidR="00980F5A" w:rsidRPr="00270114">
        <w:rPr>
          <w:rFonts w:ascii="FbShefa" w:hAnsi="FbShefa"/>
          <w:rtl/>
        </w:rPr>
        <w:t>.</w:t>
      </w:r>
    </w:p>
    <w:p w14:paraId="36BA93D2" w14:textId="77883C3B" w:rsidR="00303F84" w:rsidRPr="00270114" w:rsidRDefault="00303F84" w:rsidP="00303F84">
      <w:pPr>
        <w:rPr>
          <w:rFonts w:ascii="FbShefa" w:hAnsi="FbShefa"/>
          <w:rtl/>
        </w:rPr>
      </w:pPr>
      <w:r w:rsidRPr="001B3037">
        <w:rPr>
          <w:rFonts w:ascii="FbShefa" w:hAnsi="FbShefa"/>
          <w:b/>
          <w:bCs/>
          <w:color w:val="3B2F2A" w:themeColor="text2" w:themeShade="80"/>
          <w:rtl/>
        </w:rPr>
        <w:t>משום</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שדינו כשואל</w:t>
      </w:r>
      <w:r w:rsidR="00980F5A" w:rsidRPr="00270114">
        <w:rPr>
          <w:rFonts w:ascii="FbShefa" w:hAnsi="FbShefa"/>
          <w:rtl/>
        </w:rPr>
        <w:t>.</w:t>
      </w:r>
    </w:p>
    <w:p w14:paraId="6F8A5765" w14:textId="77777777" w:rsidR="00303F84" w:rsidRPr="00270114" w:rsidRDefault="00303F84" w:rsidP="00303F84">
      <w:pPr>
        <w:rPr>
          <w:rFonts w:ascii="FbShefa" w:hAnsi="FbShefa"/>
          <w:rtl/>
        </w:rPr>
      </w:pPr>
    </w:p>
    <w:p w14:paraId="3DC8E8E8" w14:textId="388700CD" w:rsidR="00303F84" w:rsidRPr="00270114" w:rsidRDefault="00303F84" w:rsidP="00303F84">
      <w:pPr>
        <w:pStyle w:val="3"/>
        <w:rPr>
          <w:rFonts w:ascii="FbShefa" w:hAnsi="FbShefa"/>
          <w:color w:val="7C5F1D"/>
          <w:rtl/>
        </w:rPr>
      </w:pPr>
      <w:r w:rsidRPr="00270114">
        <w:rPr>
          <w:rFonts w:ascii="FbShefa" w:hAnsi="FbShefa"/>
          <w:color w:val="7C5F1D"/>
          <w:rtl/>
        </w:rPr>
        <w:t>דעה ב:</w:t>
      </w:r>
    </w:p>
    <w:p w14:paraId="75D42C5C" w14:textId="6027EE12" w:rsidR="00303F84" w:rsidRPr="00270114" w:rsidRDefault="00303F84" w:rsidP="009C3CB4">
      <w:pPr>
        <w:spacing w:line="240" w:lineRule="auto"/>
        <w:rPr>
          <w:rFonts w:ascii="FbShefa" w:hAnsi="FbShefa"/>
          <w:rtl/>
        </w:rPr>
      </w:pPr>
      <w:r w:rsidRPr="001B3037">
        <w:rPr>
          <w:rFonts w:ascii="FbShefa" w:hAnsi="FbShefa"/>
          <w:b/>
          <w:bCs/>
          <w:color w:val="3B2F2A" w:themeColor="text2" w:themeShade="80"/>
          <w:sz w:val="11"/>
          <w:rtl/>
        </w:rPr>
        <w:t>באונסים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rtl/>
        </w:rPr>
        <w:t xml:space="preserve"> </w:t>
      </w:r>
      <w:r w:rsidRPr="00270114">
        <w:rPr>
          <w:rFonts w:ascii="FbShefa" w:hAnsi="FbShefa"/>
          <w:rtl/>
        </w:rPr>
        <w:t>פטור</w:t>
      </w:r>
      <w:r w:rsidR="00980F5A" w:rsidRPr="00270114">
        <w:rPr>
          <w:rFonts w:ascii="FbShefa" w:hAnsi="FbShefa"/>
          <w:rtl/>
        </w:rPr>
        <w:t>.</w:t>
      </w:r>
    </w:p>
    <w:p w14:paraId="0B3D1E54" w14:textId="4B092FDE" w:rsidR="00303F84" w:rsidRPr="00270114" w:rsidRDefault="00303F84" w:rsidP="009C3CB4">
      <w:pPr>
        <w:spacing w:line="240" w:lineRule="auto"/>
        <w:rPr>
          <w:rFonts w:ascii="FbShefa" w:hAnsi="FbShefa"/>
          <w:rtl/>
        </w:rPr>
      </w:pPr>
      <w:r w:rsidRPr="001B3037">
        <w:rPr>
          <w:rFonts w:ascii="FbShefa" w:hAnsi="FbShefa"/>
          <w:b/>
          <w:bCs/>
          <w:color w:val="3B2F2A" w:themeColor="text2" w:themeShade="80"/>
          <w:sz w:val="11"/>
          <w:rtl/>
        </w:rPr>
        <w:t>בגניבה ואבידה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rtl/>
        </w:rPr>
        <w:t xml:space="preserve"> </w:t>
      </w:r>
      <w:r w:rsidRPr="00270114">
        <w:rPr>
          <w:rFonts w:ascii="FbShefa" w:hAnsi="FbShefa"/>
          <w:rtl/>
        </w:rPr>
        <w:t>חייב</w:t>
      </w:r>
      <w:r w:rsidR="00980F5A" w:rsidRPr="00270114">
        <w:rPr>
          <w:rFonts w:ascii="FbShefa" w:hAnsi="FbShefa"/>
          <w:rtl/>
        </w:rPr>
        <w:t>.</w:t>
      </w:r>
    </w:p>
    <w:p w14:paraId="43966E23" w14:textId="66ECE65B" w:rsidR="009C3CB4" w:rsidRPr="00270114" w:rsidRDefault="00303F84" w:rsidP="009C3CB4">
      <w:pPr>
        <w:spacing w:line="240" w:lineRule="auto"/>
        <w:rPr>
          <w:rFonts w:ascii="FbShefa" w:hAnsi="FbShefa"/>
          <w:rtl/>
        </w:rPr>
      </w:pPr>
      <w:r w:rsidRPr="001B3037">
        <w:rPr>
          <w:rFonts w:ascii="FbShefa" w:hAnsi="FbShefa"/>
          <w:b/>
          <w:bCs/>
          <w:color w:val="3B2F2A" w:themeColor="text2" w:themeShade="80"/>
          <w:rtl/>
        </w:rPr>
        <w:t>משום</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שדינו כ</w:t>
      </w:r>
      <w:r w:rsidR="009C3CB4" w:rsidRPr="00270114">
        <w:rPr>
          <w:rFonts w:ascii="FbShefa" w:hAnsi="FbShefa"/>
          <w:rtl/>
        </w:rPr>
        <w:t>שומר שכר</w:t>
      </w:r>
      <w:r w:rsidR="00980F5A" w:rsidRPr="00270114">
        <w:rPr>
          <w:rFonts w:ascii="FbShefa" w:hAnsi="FbShefa"/>
          <w:rtl/>
        </w:rPr>
        <w:t>.</w:t>
      </w:r>
      <w:r w:rsidR="00331B6B" w:rsidRPr="00270114">
        <w:rPr>
          <w:rFonts w:ascii="FbShefa" w:hAnsi="FbShefa"/>
          <w:rtl/>
        </w:rPr>
        <w:t xml:space="preserve"> </w:t>
      </w:r>
      <w:r w:rsidRPr="001B3037">
        <w:rPr>
          <w:rFonts w:ascii="FbShefa" w:hAnsi="FbShefa"/>
          <w:b/>
          <w:bCs/>
          <w:color w:val="3B2F2A" w:themeColor="text2" w:themeShade="80"/>
          <w:rtl/>
        </w:rPr>
        <w:t>משום</w:t>
      </w:r>
      <w:r w:rsidR="00980F5A" w:rsidRPr="001B3037">
        <w:rPr>
          <w:rFonts w:ascii="FbShefa" w:hAnsi="FbShefa"/>
          <w:b/>
          <w:bCs/>
          <w:color w:val="3B2F2A" w:themeColor="text2" w:themeShade="80"/>
          <w:rtl/>
        </w:rPr>
        <w:t>.</w:t>
      </w:r>
      <w:r w:rsidR="009C3CB4" w:rsidRPr="001B3037">
        <w:rPr>
          <w:rFonts w:ascii="FbShefa" w:hAnsi="FbShefa"/>
          <w:b/>
          <w:bCs/>
          <w:color w:val="3B2F2A" w:themeColor="text2" w:themeShade="80"/>
          <w:rtl/>
        </w:rPr>
        <w:t xml:space="preserve"> </w:t>
      </w:r>
      <w:r w:rsidR="009C3CB4" w:rsidRPr="00270114">
        <w:rPr>
          <w:rFonts w:ascii="FbShefa" w:hAnsi="FbShefa"/>
          <w:rtl/>
        </w:rPr>
        <w:t>בההוא הנאה דאי מיתרמי ליה זבינא דאית בה רווחא זבן בהו</w:t>
      </w:r>
      <w:r w:rsidR="00980F5A" w:rsidRPr="00270114">
        <w:rPr>
          <w:rFonts w:ascii="FbShefa" w:hAnsi="FbShefa"/>
          <w:rtl/>
        </w:rPr>
        <w:t>.</w:t>
      </w:r>
    </w:p>
    <w:p w14:paraId="4C088C05" w14:textId="77777777" w:rsidR="00303F84" w:rsidRPr="001B3037" w:rsidRDefault="00303F84" w:rsidP="009C3CB4">
      <w:pPr>
        <w:spacing w:line="240" w:lineRule="auto"/>
        <w:rPr>
          <w:rFonts w:ascii="FbShefa" w:hAnsi="FbShefa"/>
          <w:b/>
          <w:bCs/>
          <w:color w:val="3B2F2A" w:themeColor="text2" w:themeShade="80"/>
          <w:sz w:val="11"/>
          <w:rtl/>
        </w:rPr>
      </w:pPr>
    </w:p>
    <w:p w14:paraId="27954722" w14:textId="10DC85C3" w:rsidR="007B652A" w:rsidRPr="00270114" w:rsidRDefault="007B652A" w:rsidP="007B652A">
      <w:pPr>
        <w:pStyle w:val="3"/>
        <w:rPr>
          <w:rFonts w:ascii="FbShefa" w:hAnsi="FbShefa"/>
          <w:color w:val="7C5F1D"/>
          <w:rtl/>
        </w:rPr>
      </w:pPr>
      <w:r w:rsidRPr="00270114">
        <w:rPr>
          <w:rFonts w:ascii="FbShefa" w:hAnsi="FbShefa"/>
          <w:color w:val="7C5F1D"/>
          <w:rtl/>
        </w:rPr>
        <w:t>ת"ש:</w:t>
      </w:r>
    </w:p>
    <w:p w14:paraId="0113C8E9" w14:textId="37BEE945" w:rsidR="00433741" w:rsidRPr="00270114" w:rsidRDefault="007B652A" w:rsidP="009C3CB4">
      <w:pPr>
        <w:spacing w:line="240" w:lineRule="auto"/>
        <w:rPr>
          <w:rFonts w:ascii="FbShefa" w:hAnsi="FbShefa"/>
          <w:rtl/>
        </w:rPr>
      </w:pPr>
      <w:r w:rsidRPr="001B3037">
        <w:rPr>
          <w:rFonts w:ascii="FbShefa" w:hAnsi="FbShefa"/>
          <w:b/>
          <w:bCs/>
          <w:color w:val="3B2F2A" w:themeColor="text2" w:themeShade="80"/>
          <w:rtl/>
        </w:rPr>
        <w:t>תנן</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009C3CB4" w:rsidRPr="00270114">
        <w:rPr>
          <w:rFonts w:ascii="FbShefa" w:hAnsi="FbShefa"/>
          <w:rtl/>
        </w:rPr>
        <w:t>אבדו ונגנבו</w:t>
      </w:r>
      <w:r w:rsidR="00980F5A" w:rsidRPr="00270114">
        <w:rPr>
          <w:rFonts w:ascii="FbShefa" w:hAnsi="FbShefa"/>
          <w:rtl/>
        </w:rPr>
        <w:t>.</w:t>
      </w:r>
    </w:p>
    <w:p w14:paraId="398BB338" w14:textId="72D0E980" w:rsidR="00433741" w:rsidRPr="00270114" w:rsidRDefault="007B652A"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נגנבנו ב</w:t>
      </w:r>
      <w:r w:rsidR="009C3CB4" w:rsidRPr="00270114">
        <w:rPr>
          <w:rFonts w:ascii="FbShefa" w:hAnsi="FbShefa"/>
          <w:sz w:val="11"/>
          <w:rtl/>
        </w:rPr>
        <w:t>לסטין מזויין, ו</w:t>
      </w:r>
      <w:r w:rsidRPr="00270114">
        <w:rPr>
          <w:rFonts w:ascii="FbShefa" w:hAnsi="FbShefa"/>
          <w:sz w:val="11"/>
          <w:rtl/>
        </w:rPr>
        <w:t xml:space="preserve">אבדו, </w:t>
      </w:r>
      <w:r w:rsidR="009C3CB4" w:rsidRPr="00270114">
        <w:rPr>
          <w:rFonts w:ascii="FbShefa" w:hAnsi="FbShefa"/>
          <w:sz w:val="11"/>
          <w:rtl/>
        </w:rPr>
        <w:t>שטבעה ספינתו בים</w:t>
      </w:r>
      <w:r w:rsidR="00980F5A" w:rsidRPr="00270114">
        <w:rPr>
          <w:rFonts w:ascii="FbShefa" w:hAnsi="FbShefa"/>
          <w:sz w:val="11"/>
          <w:rtl/>
        </w:rPr>
        <w:t>.</w:t>
      </w:r>
    </w:p>
    <w:p w14:paraId="674568D6" w14:textId="6F0F5062" w:rsidR="009C3CB4" w:rsidRPr="00270114" w:rsidRDefault="009C3CB4" w:rsidP="009C3CB4">
      <w:pPr>
        <w:spacing w:line="240" w:lineRule="auto"/>
        <w:rPr>
          <w:rFonts w:ascii="FbShefa" w:hAnsi="FbShefa"/>
          <w:sz w:val="11"/>
          <w:rtl/>
        </w:rPr>
      </w:pPr>
    </w:p>
    <w:p w14:paraId="43CF9E71" w14:textId="3E6B68E9" w:rsidR="007B652A" w:rsidRPr="00270114" w:rsidRDefault="007B652A" w:rsidP="007B652A">
      <w:pPr>
        <w:pStyle w:val="3"/>
        <w:rPr>
          <w:rFonts w:ascii="FbShefa" w:hAnsi="FbShefa"/>
          <w:color w:val="7C5F1D"/>
          <w:rtl/>
        </w:rPr>
      </w:pPr>
      <w:r w:rsidRPr="00270114">
        <w:rPr>
          <w:rFonts w:ascii="FbShefa" w:hAnsi="FbShefa"/>
          <w:color w:val="7C5F1D"/>
          <w:rtl/>
        </w:rPr>
        <w:t>ת"ש:</w:t>
      </w:r>
    </w:p>
    <w:p w14:paraId="756349F0" w14:textId="1334F4F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צרורין</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לא ישתמש</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ואם הוציא</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לא מעל הגזבר</w:t>
      </w:r>
      <w:r w:rsidR="00980F5A" w:rsidRPr="00270114">
        <w:rPr>
          <w:rFonts w:ascii="FbShefa" w:hAnsi="FbShefa"/>
          <w:sz w:val="11"/>
          <w:rtl/>
        </w:rPr>
        <w:t>.</w:t>
      </w:r>
    </w:p>
    <w:p w14:paraId="2BFF0164" w14:textId="164E386E"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מותרין</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ישתמש</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ואם הוציא</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מעל הגזבר</w:t>
      </w:r>
      <w:r w:rsidR="00980F5A" w:rsidRPr="00270114">
        <w:rPr>
          <w:rFonts w:ascii="FbShefa" w:hAnsi="FbShefa"/>
          <w:sz w:val="11"/>
          <w:rtl/>
        </w:rPr>
        <w:t>.</w:t>
      </w:r>
    </w:p>
    <w:p w14:paraId="13352EEE" w14:textId="54D3F10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הראיה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אי אמרת אפילו נאנסו, אפילו לא הוציא</w:t>
      </w:r>
      <w:r w:rsidR="00980F5A" w:rsidRPr="00270114">
        <w:rPr>
          <w:rFonts w:ascii="FbShefa" w:hAnsi="FbShefa"/>
          <w:sz w:val="11"/>
          <w:rtl/>
        </w:rPr>
        <w:t>.</w:t>
      </w:r>
    </w:p>
    <w:p w14:paraId="7A561AAD" w14:textId="60FD6FA5"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7B652A" w:rsidRPr="00270114">
        <w:rPr>
          <w:rFonts w:ascii="FbShefa" w:hAnsi="FbShefa"/>
          <w:sz w:val="11"/>
          <w:rtl/>
        </w:rPr>
        <w:t xml:space="preserve">קתני הוציא, </w:t>
      </w:r>
      <w:r w:rsidRPr="00270114">
        <w:rPr>
          <w:rFonts w:ascii="FbShefa" w:hAnsi="FbShefa"/>
          <w:sz w:val="11"/>
          <w:rtl/>
        </w:rPr>
        <w:t>א</w:t>
      </w:r>
      <w:r w:rsidR="007B652A" w:rsidRPr="00270114">
        <w:rPr>
          <w:rFonts w:ascii="FbShefa" w:hAnsi="FbShefa"/>
          <w:sz w:val="11"/>
          <w:rtl/>
        </w:rPr>
        <w:t xml:space="preserve">גב </w:t>
      </w:r>
      <w:r w:rsidRPr="00270114">
        <w:rPr>
          <w:rFonts w:ascii="FbShefa" w:hAnsi="FbShefa"/>
          <w:sz w:val="11"/>
          <w:rtl/>
        </w:rPr>
        <w:t>רישא</w:t>
      </w:r>
      <w:r w:rsidR="00980F5A" w:rsidRPr="00270114">
        <w:rPr>
          <w:rFonts w:ascii="FbShefa" w:hAnsi="FbShefa"/>
          <w:sz w:val="11"/>
          <w:rtl/>
        </w:rPr>
        <w:t>.</w:t>
      </w:r>
    </w:p>
    <w:p w14:paraId="544A6438" w14:textId="77777777" w:rsidR="009C3CB4" w:rsidRPr="00270114" w:rsidRDefault="009C3CB4" w:rsidP="009C3CB4">
      <w:pPr>
        <w:spacing w:line="240" w:lineRule="auto"/>
        <w:rPr>
          <w:rFonts w:ascii="FbShefa" w:hAnsi="FbShefa"/>
          <w:sz w:val="11"/>
          <w:rtl/>
        </w:rPr>
      </w:pPr>
    </w:p>
    <w:p w14:paraId="22EBD5AD" w14:textId="7D00FBBF" w:rsidR="00433741" w:rsidRPr="001B3037" w:rsidRDefault="009C3CB4" w:rsidP="009005D8">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rtl/>
        </w:rPr>
        <w:t>הַשּׁוֹלֵחַ יָד בְּפִקָּדוֹן, בֵּית שַׁמַּאי אוֹמְרִים, יִלְקֶה בְחָסֵר וּבְיָתֵר</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וּבֵית הִלֵּל אוֹמְרִים, כִּשְׁעַת הוֹצָאָה</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רַבִּי עֲקִיבָא אוֹמֵר, כִּשְׁעַת הַתְּבִיעָה</w:t>
      </w:r>
      <w:r w:rsidR="00980F5A" w:rsidRPr="001B3037">
        <w:rPr>
          <w:rFonts w:ascii="FbShefa" w:eastAsia="Times New Roman" w:hAnsi="FbShefa"/>
          <w:b/>
          <w:bCs/>
          <w:color w:val="3B2F2A" w:themeColor="text2" w:themeShade="80"/>
          <w:rtl/>
        </w:rPr>
        <w:t>.</w:t>
      </w:r>
    </w:p>
    <w:p w14:paraId="51135189" w14:textId="70E52C92" w:rsidR="009C3CB4" w:rsidRPr="00270114" w:rsidRDefault="009C3CB4" w:rsidP="00DF7D2F">
      <w:pPr>
        <w:rPr>
          <w:rFonts w:ascii="FbShefa" w:hAnsi="FbShefa"/>
          <w:rtl/>
        </w:rPr>
      </w:pPr>
    </w:p>
    <w:p w14:paraId="6D2BDCD8" w14:textId="77777777" w:rsidR="009C3CB4" w:rsidRPr="00270114" w:rsidRDefault="009C3CB4" w:rsidP="009C3CB4">
      <w:pPr>
        <w:pStyle w:val="2"/>
        <w:rPr>
          <w:rFonts w:ascii="FbShefa" w:hAnsi="FbShefa"/>
          <w:color w:val="7C5F1D"/>
          <w:rtl/>
        </w:rPr>
      </w:pPr>
      <w:r w:rsidRPr="00270114">
        <w:rPr>
          <w:rFonts w:ascii="FbShefa" w:hAnsi="FbShefa"/>
          <w:color w:val="7C5F1D"/>
          <w:rtl/>
        </w:rPr>
        <w:t>תברה או שתייה</w:t>
      </w:r>
    </w:p>
    <w:p w14:paraId="46C42FC6" w14:textId="1D924D1E"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גזל</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חביתא דחמרא מחבריה</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מעיקרא</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שויא זוזא</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השתא</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שויא ארבעה</w:t>
      </w:r>
      <w:r w:rsidR="00980F5A" w:rsidRPr="00270114">
        <w:rPr>
          <w:rFonts w:ascii="FbShefa" w:hAnsi="FbShefa"/>
          <w:sz w:val="11"/>
          <w:rtl/>
        </w:rPr>
        <w:t>.</w:t>
      </w:r>
    </w:p>
    <w:p w14:paraId="75531FD2" w14:textId="77777777" w:rsidR="00F90834" w:rsidRPr="001B3037" w:rsidRDefault="00F90834" w:rsidP="009C3CB4">
      <w:pPr>
        <w:spacing w:line="240" w:lineRule="auto"/>
        <w:rPr>
          <w:rFonts w:ascii="FbShefa" w:hAnsi="FbShefa"/>
          <w:b/>
          <w:bCs/>
          <w:color w:val="3B2F2A" w:themeColor="text2" w:themeShade="80"/>
          <w:sz w:val="11"/>
          <w:rtl/>
        </w:rPr>
      </w:pPr>
    </w:p>
    <w:p w14:paraId="7010765E" w14:textId="77777777" w:rsidR="00F90834" w:rsidRPr="00270114" w:rsidRDefault="009C3CB4" w:rsidP="00F90834">
      <w:pPr>
        <w:pStyle w:val="3"/>
        <w:rPr>
          <w:rFonts w:ascii="FbShefa" w:hAnsi="FbShefa"/>
          <w:color w:val="7C5F1D"/>
          <w:rtl/>
        </w:rPr>
      </w:pPr>
      <w:r w:rsidRPr="00270114">
        <w:rPr>
          <w:rFonts w:ascii="FbShefa" w:hAnsi="FbShefa"/>
          <w:color w:val="7C5F1D"/>
          <w:rtl/>
        </w:rPr>
        <w:t>תברה או שתייה</w:t>
      </w:r>
      <w:r w:rsidR="00F90834" w:rsidRPr="00270114">
        <w:rPr>
          <w:rFonts w:ascii="FbShefa" w:hAnsi="FbShefa"/>
          <w:color w:val="7C5F1D"/>
          <w:rtl/>
        </w:rPr>
        <w:t>:</w:t>
      </w:r>
    </w:p>
    <w:p w14:paraId="28DC0157" w14:textId="2B52B57D"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משלם</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ארבעה</w:t>
      </w:r>
      <w:r w:rsidR="00980F5A" w:rsidRPr="00270114">
        <w:rPr>
          <w:rFonts w:ascii="FbShefa" w:hAnsi="FbShefa"/>
          <w:sz w:val="11"/>
          <w:rtl/>
        </w:rPr>
        <w:t>.</w:t>
      </w:r>
    </w:p>
    <w:p w14:paraId="6F698895" w14:textId="2F61B149" w:rsidR="009C3CB4" w:rsidRPr="00270114" w:rsidRDefault="00F90834" w:rsidP="009C3CB4">
      <w:pPr>
        <w:spacing w:line="240" w:lineRule="auto"/>
        <w:rPr>
          <w:rFonts w:ascii="FbShefa" w:hAnsi="FbShefa"/>
          <w:sz w:val="11"/>
          <w:rtl/>
        </w:rPr>
      </w:pPr>
      <w:r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כיון דאי איתה הדרא למרה בעינא, ההיא שעתא דשתי ודתבר, גזל</w:t>
      </w:r>
      <w:r w:rsidR="00980F5A" w:rsidRPr="00270114">
        <w:rPr>
          <w:rFonts w:ascii="FbShefa" w:hAnsi="FbShefa"/>
          <w:sz w:val="11"/>
          <w:rtl/>
        </w:rPr>
        <w:t>.</w:t>
      </w:r>
      <w:r w:rsidR="00331B6B" w:rsidRPr="00270114">
        <w:rPr>
          <w:rFonts w:ascii="FbShefa" w:hAnsi="FbShefa"/>
          <w:sz w:val="11"/>
          <w:rtl/>
        </w:rPr>
        <w:t xml:space="preserve"> </w:t>
      </w:r>
      <w:r w:rsidR="009C3CB4" w:rsidRPr="001B3037">
        <w:rPr>
          <w:rFonts w:ascii="FbShefa" w:hAnsi="FbShefa"/>
          <w:b/>
          <w:bCs/>
          <w:color w:val="3B2F2A" w:themeColor="text2" w:themeShade="80"/>
          <w:sz w:val="11"/>
          <w:rtl/>
        </w:rPr>
        <w:t>וכל הגזלנין</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009C3CB4" w:rsidRPr="00270114">
        <w:rPr>
          <w:rFonts w:ascii="FbShefa" w:hAnsi="FbShefa"/>
          <w:sz w:val="11"/>
          <w:rtl/>
        </w:rPr>
        <w:t>משלמין כשעת הגזילה</w:t>
      </w:r>
      <w:r w:rsidR="00980F5A" w:rsidRPr="00270114">
        <w:rPr>
          <w:rFonts w:ascii="FbShefa" w:hAnsi="FbShefa"/>
          <w:sz w:val="11"/>
          <w:rtl/>
        </w:rPr>
        <w:t>.</w:t>
      </w:r>
    </w:p>
    <w:p w14:paraId="5C8C24E5" w14:textId="77777777" w:rsidR="00F90834" w:rsidRPr="00270114" w:rsidRDefault="00F90834" w:rsidP="009C3CB4">
      <w:pPr>
        <w:spacing w:line="240" w:lineRule="auto"/>
        <w:rPr>
          <w:rFonts w:ascii="FbShefa" w:hAnsi="FbShefa"/>
          <w:sz w:val="11"/>
          <w:rtl/>
        </w:rPr>
      </w:pPr>
    </w:p>
    <w:p w14:paraId="38900E18" w14:textId="77777777" w:rsidR="00F90834" w:rsidRPr="00270114" w:rsidRDefault="009C3CB4" w:rsidP="00F90834">
      <w:pPr>
        <w:pStyle w:val="3"/>
        <w:rPr>
          <w:rFonts w:ascii="FbShefa" w:hAnsi="FbShefa"/>
          <w:color w:val="7C5F1D"/>
          <w:rtl/>
        </w:rPr>
      </w:pPr>
      <w:r w:rsidRPr="00270114">
        <w:rPr>
          <w:rFonts w:ascii="FbShefa" w:hAnsi="FbShefa"/>
          <w:color w:val="7C5F1D"/>
          <w:rtl/>
        </w:rPr>
        <w:t>איתבר ממילא</w:t>
      </w:r>
      <w:r w:rsidR="00F90834" w:rsidRPr="00270114">
        <w:rPr>
          <w:rFonts w:ascii="FbShefa" w:hAnsi="FbShefa"/>
          <w:color w:val="7C5F1D"/>
          <w:rtl/>
        </w:rPr>
        <w:t>:</w:t>
      </w:r>
    </w:p>
    <w:p w14:paraId="08CB8875" w14:textId="59F43A6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משלם</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זוזא</w:t>
      </w:r>
      <w:r w:rsidR="00980F5A" w:rsidRPr="00270114">
        <w:rPr>
          <w:rFonts w:ascii="FbShefa" w:hAnsi="FbShefa"/>
          <w:sz w:val="11"/>
          <w:rtl/>
        </w:rPr>
        <w:t>.</w:t>
      </w:r>
    </w:p>
    <w:p w14:paraId="1370B984" w14:textId="0BC4876C" w:rsidR="00433741" w:rsidRPr="00270114" w:rsidRDefault="00F90834" w:rsidP="009C3CB4">
      <w:pPr>
        <w:spacing w:line="240" w:lineRule="auto"/>
        <w:rPr>
          <w:rFonts w:ascii="FbShefa" w:hAnsi="FbShefa"/>
          <w:sz w:val="11"/>
          <w:rtl/>
        </w:rPr>
      </w:pPr>
      <w:r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השתא לא עביד מידי, וחיובו על שעת הגזילה</w:t>
      </w:r>
      <w:r w:rsidR="00980F5A" w:rsidRPr="00270114">
        <w:rPr>
          <w:rFonts w:ascii="FbShefa" w:hAnsi="FbShefa"/>
          <w:sz w:val="11"/>
          <w:rtl/>
        </w:rPr>
        <w:t>.</w:t>
      </w:r>
    </w:p>
    <w:p w14:paraId="0E189852" w14:textId="033E9898" w:rsidR="009C3CB4" w:rsidRPr="00270114" w:rsidRDefault="009C3CB4" w:rsidP="009C3CB4">
      <w:pPr>
        <w:spacing w:line="240" w:lineRule="auto"/>
        <w:rPr>
          <w:rFonts w:ascii="FbShefa" w:hAnsi="FbShefa"/>
          <w:sz w:val="11"/>
          <w:rtl/>
        </w:rPr>
      </w:pPr>
    </w:p>
    <w:p w14:paraId="39C1D6A0" w14:textId="77777777" w:rsidR="00F90834" w:rsidRPr="00270114" w:rsidRDefault="009C3CB4" w:rsidP="00F90834">
      <w:pPr>
        <w:pStyle w:val="3"/>
        <w:rPr>
          <w:rFonts w:ascii="FbShefa" w:hAnsi="FbShefa"/>
          <w:color w:val="7C5F1D"/>
          <w:rtl/>
        </w:rPr>
      </w:pPr>
      <w:r w:rsidRPr="00270114">
        <w:rPr>
          <w:rFonts w:ascii="FbShefa" w:hAnsi="FbShefa"/>
          <w:color w:val="7C5F1D"/>
          <w:rtl/>
        </w:rPr>
        <w:t>ת"ש</w:t>
      </w:r>
      <w:r w:rsidR="00F90834" w:rsidRPr="00270114">
        <w:rPr>
          <w:rFonts w:ascii="FbShefa" w:hAnsi="FbShefa"/>
          <w:color w:val="7C5F1D"/>
          <w:rtl/>
        </w:rPr>
        <w:t>:</w:t>
      </w:r>
    </w:p>
    <w:p w14:paraId="4D13FFAF" w14:textId="4EA0B477"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ב"ה אומרים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כשעת הוצאה</w:t>
      </w:r>
      <w:r w:rsidR="00980F5A" w:rsidRPr="00270114">
        <w:rPr>
          <w:rFonts w:ascii="FbShefa" w:hAnsi="FbShefa"/>
          <w:sz w:val="11"/>
          <w:rtl/>
        </w:rPr>
        <w:t>.</w:t>
      </w:r>
    </w:p>
    <w:p w14:paraId="49F8669C" w14:textId="01EF80D9"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ס"ד</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כשעת הוצאה מבית בעלים</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דאי כשעת הוצאה מן העולם</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בחסר</w:t>
      </w:r>
      <w:r w:rsidR="00F90834" w:rsidRPr="00270114">
        <w:rPr>
          <w:rFonts w:ascii="FbShefa" w:hAnsi="FbShefa"/>
          <w:sz w:val="11"/>
          <w:rtl/>
        </w:rPr>
        <w:t>,</w:t>
      </w:r>
      <w:r w:rsidRPr="00270114">
        <w:rPr>
          <w:rFonts w:ascii="FbShefa" w:hAnsi="FbShefa"/>
          <w:sz w:val="11"/>
          <w:rtl/>
        </w:rPr>
        <w:t xml:space="preserve"> לכו"ע כל הגזלנין משלמין כשעת הגזילה</w:t>
      </w:r>
      <w:r w:rsidR="00980F5A" w:rsidRPr="00270114">
        <w:rPr>
          <w:rFonts w:ascii="FbShefa" w:hAnsi="FbShefa"/>
          <w:sz w:val="11"/>
          <w:rtl/>
        </w:rPr>
        <w:t>.</w:t>
      </w:r>
      <w:r w:rsidRPr="00270114">
        <w:rPr>
          <w:rFonts w:ascii="FbShefa" w:hAnsi="FbShefa"/>
          <w:sz w:val="11"/>
          <w:rtl/>
        </w:rPr>
        <w:t xml:space="preserve"> וביתר</w:t>
      </w:r>
      <w:r w:rsidR="00F90834" w:rsidRPr="00270114">
        <w:rPr>
          <w:rFonts w:ascii="FbShefa" w:hAnsi="FbShefa"/>
          <w:sz w:val="11"/>
          <w:rtl/>
        </w:rPr>
        <w:t>,</w:t>
      </w:r>
      <w:r w:rsidRPr="00270114">
        <w:rPr>
          <w:rFonts w:ascii="FbShefa" w:hAnsi="FbShefa"/>
          <w:sz w:val="11"/>
          <w:rtl/>
        </w:rPr>
        <w:t xml:space="preserve"> היינו ב"ש</w:t>
      </w:r>
      <w:r w:rsidR="00980F5A" w:rsidRPr="00270114">
        <w:rPr>
          <w:rFonts w:ascii="FbShefa" w:hAnsi="FbShefa"/>
          <w:sz w:val="11"/>
          <w:rtl/>
        </w:rPr>
        <w:t>.</w:t>
      </w:r>
    </w:p>
    <w:p w14:paraId="59853BFF" w14:textId="3ED3E67A" w:rsidR="009C3CB4" w:rsidRPr="00270114" w:rsidRDefault="009C3CB4" w:rsidP="00794C1A">
      <w:pPr>
        <w:pStyle w:val="1"/>
        <w:rPr>
          <w:rFonts w:ascii="FbShefa" w:hAnsi="FbShefa"/>
          <w:rtl/>
        </w:rPr>
      </w:pPr>
      <w:r w:rsidRPr="00270114">
        <w:rPr>
          <w:rFonts w:ascii="FbShefa" w:hAnsi="FbShefa"/>
          <w:sz w:val="11"/>
          <w:rtl/>
        </w:rPr>
        <w:t>מג</w:t>
      </w:r>
      <w:r w:rsidR="00B36BF2" w:rsidRPr="00270114">
        <w:rPr>
          <w:rFonts w:ascii="FbShefa" w:hAnsi="FbShefa"/>
          <w:sz w:val="11"/>
          <w:rtl/>
        </w:rPr>
        <w:t>, ב</w:t>
      </w:r>
    </w:p>
    <w:p w14:paraId="675B90DB" w14:textId="081B2921"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 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נחלקו בחסר</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האם</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שליחות יד צריכה חסרון</w:t>
      </w:r>
      <w:r w:rsidR="00980F5A" w:rsidRPr="00270114">
        <w:rPr>
          <w:rFonts w:ascii="FbShefa" w:hAnsi="FbShefa"/>
          <w:sz w:val="11"/>
          <w:rtl/>
        </w:rPr>
        <w:t>.</w:t>
      </w:r>
    </w:p>
    <w:p w14:paraId="3ED11EFD" w14:textId="108ECBA2"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 ב</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כגון שטלטלה להביא עליה גוזלות</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ונחלקו</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ב</w:t>
      </w:r>
      <w:r w:rsidR="00F90834" w:rsidRPr="00270114">
        <w:rPr>
          <w:rFonts w:ascii="FbShefa" w:hAnsi="FbShefa"/>
          <w:sz w:val="11"/>
          <w:rtl/>
        </w:rPr>
        <w:t xml:space="preserve">דין </w:t>
      </w:r>
      <w:r w:rsidRPr="00270114">
        <w:rPr>
          <w:rFonts w:ascii="FbShefa" w:hAnsi="FbShefa"/>
          <w:sz w:val="11"/>
          <w:rtl/>
        </w:rPr>
        <w:t>שואל שלא מדעת</w:t>
      </w:r>
      <w:r w:rsidR="00980F5A" w:rsidRPr="00270114">
        <w:rPr>
          <w:rFonts w:ascii="FbShefa" w:hAnsi="FbShefa"/>
          <w:sz w:val="11"/>
          <w:rtl/>
        </w:rPr>
        <w:t>.</w:t>
      </w:r>
    </w:p>
    <w:p w14:paraId="779EAC4B" w14:textId="583C818F" w:rsidR="009C3CB4" w:rsidRPr="00270114" w:rsidRDefault="00F90834" w:rsidP="009C3CB4">
      <w:pPr>
        <w:spacing w:line="240" w:lineRule="auto"/>
        <w:rPr>
          <w:rFonts w:ascii="FbShefa" w:hAnsi="FbShefa"/>
          <w:sz w:val="11"/>
          <w:rtl/>
        </w:rPr>
      </w:pPr>
      <w:r w:rsidRPr="001B3037">
        <w:rPr>
          <w:rFonts w:ascii="FbShefa" w:hAnsi="FbShefa"/>
          <w:b/>
          <w:bCs/>
          <w:color w:val="3B2F2A" w:themeColor="text2" w:themeShade="80"/>
          <w:sz w:val="11"/>
          <w:rtl/>
        </w:rPr>
        <w:t xml:space="preserve">דחיה </w:t>
      </w:r>
      <w:r w:rsidR="009C3CB4" w:rsidRPr="001B3037">
        <w:rPr>
          <w:rFonts w:ascii="FbShefa" w:hAnsi="FbShefa"/>
          <w:b/>
          <w:bCs/>
          <w:color w:val="3B2F2A" w:themeColor="text2" w:themeShade="80"/>
          <w:sz w:val="11"/>
          <w:rtl/>
        </w:rPr>
        <w:t>ג</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בשבח של גזילה קמיפלגי</w:t>
      </w:r>
      <w:r w:rsidRPr="00270114">
        <w:rPr>
          <w:rFonts w:ascii="FbShefa" w:hAnsi="FbShefa"/>
          <w:sz w:val="11"/>
          <w:rtl/>
        </w:rPr>
        <w:t xml:space="preserve"> (כדלהלן)</w:t>
      </w:r>
      <w:r w:rsidR="00980F5A" w:rsidRPr="00270114">
        <w:rPr>
          <w:rFonts w:ascii="FbShefa" w:hAnsi="FbShefa"/>
          <w:sz w:val="11"/>
          <w:rtl/>
        </w:rPr>
        <w:t>.</w:t>
      </w:r>
      <w:r w:rsidR="009C3CB4" w:rsidRPr="00270114">
        <w:rPr>
          <w:rFonts w:ascii="FbShefa" w:hAnsi="FbShefa"/>
          <w:sz w:val="11"/>
          <w:rtl/>
        </w:rPr>
        <w:t xml:space="preserve"> </w:t>
      </w:r>
      <w:r w:rsidR="009C3CB4" w:rsidRPr="001B3037">
        <w:rPr>
          <w:rFonts w:ascii="FbShefa" w:hAnsi="FbShefa"/>
          <w:b/>
          <w:bCs/>
          <w:color w:val="3B2F2A" w:themeColor="text2" w:themeShade="80"/>
          <w:sz w:val="11"/>
          <w:rtl/>
        </w:rPr>
        <w:t>דיקא נמי</w:t>
      </w:r>
      <w:r w:rsidR="00980F5A" w:rsidRPr="00270114">
        <w:rPr>
          <w:rFonts w:ascii="FbShefa" w:hAnsi="FbShefa"/>
          <w:sz w:val="11"/>
          <w:rtl/>
        </w:rPr>
        <w:t>.</w:t>
      </w:r>
      <w:r w:rsidR="009C3CB4" w:rsidRPr="00270114">
        <w:rPr>
          <w:rFonts w:ascii="FbShefa" w:hAnsi="FbShefa"/>
          <w:sz w:val="11"/>
          <w:rtl/>
        </w:rPr>
        <w:t xml:space="preserve"> דקתני</w:t>
      </w:r>
      <w:r w:rsidR="00082EEC" w:rsidRPr="00270114">
        <w:rPr>
          <w:rFonts w:ascii="FbShefa" w:hAnsi="FbShefa"/>
          <w:sz w:val="11"/>
          <w:rtl/>
        </w:rPr>
        <w:t>,</w:t>
      </w:r>
      <w:r w:rsidR="009C3CB4" w:rsidRPr="00270114">
        <w:rPr>
          <w:rFonts w:ascii="FbShefa" w:hAnsi="FbShefa"/>
          <w:sz w:val="11"/>
          <w:rtl/>
        </w:rPr>
        <w:t xml:space="preserve"> חסר וביתר</w:t>
      </w:r>
      <w:r w:rsidRPr="00270114">
        <w:rPr>
          <w:rFonts w:ascii="FbShefa" w:hAnsi="FbShefa"/>
          <w:sz w:val="11"/>
          <w:rtl/>
        </w:rPr>
        <w:t>,</w:t>
      </w:r>
      <w:r w:rsidR="009C3CB4" w:rsidRPr="00270114">
        <w:rPr>
          <w:rFonts w:ascii="FbShefa" w:hAnsi="FbShefa"/>
          <w:sz w:val="11"/>
          <w:rtl/>
        </w:rPr>
        <w:t xml:space="preserve"> כשעת הוצאה</w:t>
      </w:r>
      <w:r w:rsidR="00980F5A" w:rsidRPr="00270114">
        <w:rPr>
          <w:rFonts w:ascii="FbShefa" w:hAnsi="FbShefa"/>
          <w:sz w:val="11"/>
          <w:rtl/>
        </w:rPr>
        <w:t>.</w:t>
      </w:r>
    </w:p>
    <w:p w14:paraId="1D44B807" w14:textId="77777777" w:rsidR="009C3CB4" w:rsidRPr="00270114" w:rsidRDefault="009C3CB4" w:rsidP="009C3CB4">
      <w:pPr>
        <w:spacing w:line="240" w:lineRule="auto"/>
        <w:rPr>
          <w:rFonts w:ascii="FbShefa" w:hAnsi="FbShefa"/>
          <w:sz w:val="11"/>
          <w:rtl/>
        </w:rPr>
      </w:pPr>
    </w:p>
    <w:p w14:paraId="3702B893" w14:textId="77777777" w:rsidR="00F90834" w:rsidRPr="00270114" w:rsidRDefault="00F90834" w:rsidP="00F90834">
      <w:pPr>
        <w:pStyle w:val="2"/>
        <w:rPr>
          <w:rFonts w:ascii="FbShefa" w:hAnsi="FbShefa"/>
          <w:color w:val="7C5F1D"/>
          <w:rtl/>
        </w:rPr>
      </w:pPr>
      <w:r w:rsidRPr="00270114">
        <w:rPr>
          <w:rFonts w:ascii="FbShefa" w:hAnsi="FbShefa"/>
          <w:color w:val="7C5F1D"/>
          <w:rtl/>
        </w:rPr>
        <w:t>שבח שע"ג גזילה</w:t>
      </w:r>
    </w:p>
    <w:p w14:paraId="7E6FA575" w14:textId="3F574603" w:rsidR="00F90834" w:rsidRPr="00270114" w:rsidRDefault="00F90834" w:rsidP="00F90834">
      <w:pPr>
        <w:spacing w:line="240" w:lineRule="auto"/>
        <w:rPr>
          <w:rFonts w:ascii="FbShefa" w:hAnsi="FbShefa"/>
          <w:sz w:val="11"/>
          <w:rtl/>
        </w:rPr>
      </w:pPr>
      <w:r w:rsidRPr="001B3037">
        <w:rPr>
          <w:rFonts w:ascii="FbShefa" w:hAnsi="FbShefa"/>
          <w:b/>
          <w:bCs/>
          <w:color w:val="3B2F2A" w:themeColor="text2" w:themeShade="80"/>
          <w:sz w:val="11"/>
          <w:rtl/>
        </w:rPr>
        <w:t>הגוזל</w:t>
      </w:r>
      <w:r w:rsidR="00980F5A" w:rsidRPr="001B3037">
        <w:rPr>
          <w:rFonts w:ascii="FbShefa" w:hAnsi="FbShefa"/>
          <w:b/>
          <w:bCs/>
          <w:color w:val="3B2F2A" w:themeColor="text2" w:themeShade="80"/>
          <w:sz w:val="11"/>
          <w:rtl/>
        </w:rPr>
        <w:t>.</w:t>
      </w:r>
      <w:r w:rsidRPr="00270114">
        <w:rPr>
          <w:rFonts w:ascii="FbShefa" w:hAnsi="FbShefa"/>
          <w:sz w:val="11"/>
          <w:rtl/>
        </w:rPr>
        <w:t xml:space="preserve"> רחל, גזזה וילדה</w:t>
      </w:r>
      <w:r w:rsidR="00980F5A" w:rsidRPr="00270114">
        <w:rPr>
          <w:rFonts w:ascii="FbShefa" w:hAnsi="FbShefa"/>
          <w:sz w:val="11"/>
          <w:rtl/>
        </w:rPr>
        <w:t>.</w:t>
      </w:r>
    </w:p>
    <w:p w14:paraId="1C2B7357" w14:textId="4B58FB74" w:rsidR="00F90834" w:rsidRPr="00270114" w:rsidRDefault="00F90834" w:rsidP="00F90834">
      <w:pPr>
        <w:spacing w:line="240" w:lineRule="auto"/>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Pr="00270114">
        <w:rPr>
          <w:rFonts w:ascii="FbShefa" w:hAnsi="FbShefa"/>
          <w:sz w:val="11"/>
          <w:rtl/>
        </w:rPr>
        <w:t xml:space="preserve"> משלם אותה ואת גיזותיה ואת ולדותיה</w:t>
      </w:r>
      <w:r w:rsidR="00980F5A" w:rsidRPr="00270114">
        <w:rPr>
          <w:rFonts w:ascii="FbShefa" w:hAnsi="FbShefa"/>
          <w:sz w:val="11"/>
          <w:rtl/>
        </w:rPr>
        <w:t>.</w:t>
      </w:r>
    </w:p>
    <w:p w14:paraId="0C321842" w14:textId="11698D5E" w:rsidR="00F90834" w:rsidRPr="00270114" w:rsidRDefault="00F90834" w:rsidP="00F90834">
      <w:pPr>
        <w:spacing w:line="240" w:lineRule="auto"/>
        <w:rPr>
          <w:rFonts w:ascii="FbShefa" w:hAnsi="FbShefa"/>
          <w:sz w:val="11"/>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Pr="00270114">
        <w:rPr>
          <w:rFonts w:ascii="FbShefa" w:hAnsi="FbShefa"/>
          <w:sz w:val="11"/>
          <w:rtl/>
        </w:rPr>
        <w:t xml:space="preserve"> גזילה חוזרת בעיניה</w:t>
      </w:r>
      <w:r w:rsidR="00980F5A" w:rsidRPr="00270114">
        <w:rPr>
          <w:rFonts w:ascii="FbShefa" w:hAnsi="FbShefa"/>
          <w:sz w:val="11"/>
          <w:rtl/>
        </w:rPr>
        <w:t>.</w:t>
      </w:r>
    </w:p>
    <w:p w14:paraId="1F993FDB" w14:textId="77777777" w:rsidR="00F90834" w:rsidRPr="00270114" w:rsidRDefault="00F90834" w:rsidP="00F90834">
      <w:pPr>
        <w:spacing w:line="240" w:lineRule="auto"/>
        <w:rPr>
          <w:rFonts w:ascii="FbShefa" w:hAnsi="FbShefa"/>
          <w:sz w:val="11"/>
          <w:rtl/>
        </w:rPr>
      </w:pPr>
    </w:p>
    <w:p w14:paraId="2C8CFD1C" w14:textId="77777777" w:rsidR="00C1241E" w:rsidRPr="00270114" w:rsidRDefault="00C1241E" w:rsidP="00C1241E">
      <w:pPr>
        <w:pStyle w:val="2"/>
        <w:rPr>
          <w:rFonts w:ascii="FbShefa" w:hAnsi="FbShefa"/>
          <w:color w:val="7C5F1D"/>
          <w:rtl/>
        </w:rPr>
      </w:pPr>
      <w:r w:rsidRPr="00270114">
        <w:rPr>
          <w:rFonts w:ascii="FbShefa" w:hAnsi="FbShefa"/>
          <w:color w:val="7C5F1D"/>
          <w:rtl/>
        </w:rPr>
        <w:t>במקום שיש עדים לדעת ר"ע</w:t>
      </w:r>
    </w:p>
    <w:p w14:paraId="37D6F204" w14:textId="3A2FDFFA" w:rsidR="00C1241E" w:rsidRPr="00270114" w:rsidRDefault="00C1241E" w:rsidP="00C1241E">
      <w:pPr>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חייב כשעת הוצאה</w:t>
      </w:r>
      <w:r w:rsidR="00980F5A" w:rsidRPr="00270114">
        <w:rPr>
          <w:rFonts w:ascii="FbShefa" w:hAnsi="FbShefa"/>
          <w:sz w:val="11"/>
          <w:rtl/>
        </w:rPr>
        <w:t>.</w:t>
      </w:r>
    </w:p>
    <w:p w14:paraId="50195B08" w14:textId="3CD2A5EC" w:rsidR="00433741" w:rsidRPr="00270114" w:rsidRDefault="00C1241E" w:rsidP="00C1241E">
      <w:pPr>
        <w:rPr>
          <w:rFonts w:ascii="FbShefa" w:hAnsi="FbShefa"/>
          <w:sz w:val="11"/>
          <w:rtl/>
        </w:rPr>
      </w:pPr>
      <w:r w:rsidRPr="001B3037">
        <w:rPr>
          <w:rFonts w:ascii="FbShefa" w:hAnsi="FbShefa"/>
          <w:b/>
          <w:bCs/>
          <w:color w:val="3B2F2A" w:themeColor="text2" w:themeShade="80"/>
          <w:sz w:val="11"/>
          <w:rtl/>
        </w:rPr>
        <w:t>שנאמר</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לאשר הוא לו יתננו ביום אשמתו</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וכיון דאיכא עדים</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מההוא שעתא הוא דאיחייב ליה אשמה</w:t>
      </w:r>
      <w:r w:rsidR="00980F5A" w:rsidRPr="00270114">
        <w:rPr>
          <w:rFonts w:ascii="FbShefa" w:hAnsi="FbShefa"/>
          <w:sz w:val="11"/>
          <w:rtl/>
        </w:rPr>
        <w:t>.</w:t>
      </w:r>
    </w:p>
    <w:p w14:paraId="261D04D8" w14:textId="1344C3D4" w:rsidR="00703CC9" w:rsidRPr="00270114" w:rsidRDefault="00703CC9" w:rsidP="00C1241E">
      <w:pPr>
        <w:rPr>
          <w:rFonts w:ascii="FbShefa" w:hAnsi="FbShefa"/>
          <w:sz w:val="11"/>
          <w:rtl/>
        </w:rPr>
      </w:pPr>
    </w:p>
    <w:p w14:paraId="01BA979B" w14:textId="00762A13" w:rsidR="00C1241E" w:rsidRPr="00270114" w:rsidRDefault="00C1241E" w:rsidP="00C1241E">
      <w:pPr>
        <w:rPr>
          <w:rFonts w:ascii="FbShefa" w:hAnsi="FbShefa"/>
          <w:sz w:val="11"/>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כשעת תביעה</w:t>
      </w:r>
      <w:r w:rsidR="00980F5A" w:rsidRPr="00270114">
        <w:rPr>
          <w:rFonts w:ascii="FbShefa" w:hAnsi="FbShefa"/>
          <w:sz w:val="11"/>
          <w:rtl/>
        </w:rPr>
        <w:t>.</w:t>
      </w:r>
    </w:p>
    <w:p w14:paraId="04C1AFF8" w14:textId="38BEBC2B" w:rsidR="00433741" w:rsidRPr="00270114" w:rsidRDefault="00C1241E" w:rsidP="00C1241E">
      <w:pPr>
        <w:rPr>
          <w:rFonts w:ascii="FbShefa" w:hAnsi="FbShefa"/>
          <w:sz w:val="11"/>
          <w:rtl/>
        </w:rPr>
      </w:pPr>
      <w:r w:rsidRPr="001B3037">
        <w:rPr>
          <w:rFonts w:ascii="FbShefa" w:hAnsi="FbShefa"/>
          <w:b/>
          <w:bCs/>
          <w:color w:val="3B2F2A" w:themeColor="text2" w:themeShade="80"/>
          <w:sz w:val="11"/>
          <w:rtl/>
        </w:rPr>
        <w:t>שנאמר</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לאשר הוא לו יתננו ביום אשמתו</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ובי דינא</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הוא דקא מחייבי ליה אשמה</w:t>
      </w:r>
      <w:r w:rsidR="00980F5A" w:rsidRPr="00270114">
        <w:rPr>
          <w:rFonts w:ascii="FbShefa" w:hAnsi="FbShefa"/>
          <w:sz w:val="11"/>
          <w:rtl/>
        </w:rPr>
        <w:t>.</w:t>
      </w:r>
    </w:p>
    <w:p w14:paraId="50516A14" w14:textId="77C61287" w:rsidR="00C1241E" w:rsidRPr="001B3037" w:rsidRDefault="00C1241E" w:rsidP="009C3CB4">
      <w:pPr>
        <w:spacing w:line="240" w:lineRule="auto"/>
        <w:rPr>
          <w:rFonts w:ascii="FbShefa" w:hAnsi="FbShefa"/>
          <w:b/>
          <w:bCs/>
          <w:color w:val="3B2F2A" w:themeColor="text2" w:themeShade="80"/>
          <w:sz w:val="11"/>
          <w:rtl/>
        </w:rPr>
      </w:pPr>
    </w:p>
    <w:p w14:paraId="0CA6DBEE" w14:textId="77777777" w:rsidR="00C1241E" w:rsidRPr="00270114" w:rsidRDefault="009C3CB4" w:rsidP="00C1241E">
      <w:pPr>
        <w:pStyle w:val="2"/>
        <w:rPr>
          <w:rFonts w:ascii="FbShefa" w:hAnsi="FbShefa"/>
          <w:color w:val="7C5F1D"/>
          <w:rtl/>
        </w:rPr>
      </w:pPr>
      <w:r w:rsidRPr="00270114">
        <w:rPr>
          <w:rFonts w:ascii="FbShefa" w:hAnsi="FbShefa"/>
          <w:color w:val="7C5F1D"/>
          <w:rtl/>
        </w:rPr>
        <w:t>הלכה</w:t>
      </w:r>
    </w:p>
    <w:p w14:paraId="2EA03515" w14:textId="392961C1" w:rsidR="00C1241E" w:rsidRPr="00270114" w:rsidRDefault="00C1241E" w:rsidP="00C1241E">
      <w:pPr>
        <w:pStyle w:val="3"/>
        <w:rPr>
          <w:rFonts w:ascii="FbShefa" w:hAnsi="FbShefa"/>
          <w:color w:val="7C5F1D"/>
          <w:rtl/>
        </w:rPr>
      </w:pPr>
      <w:r w:rsidRPr="00270114">
        <w:rPr>
          <w:rFonts w:ascii="FbShefa" w:hAnsi="FbShefa"/>
          <w:color w:val="7C5F1D"/>
          <w:rtl/>
        </w:rPr>
        <w:t>דעה א:</w:t>
      </w:r>
    </w:p>
    <w:p w14:paraId="259DE1DB" w14:textId="08459E48" w:rsidR="00C1241E"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כרבי עקיבא</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לעולם</w:t>
      </w:r>
    </w:p>
    <w:p w14:paraId="2F7E5543" w14:textId="375C3A93" w:rsidR="00433741" w:rsidRPr="00270114" w:rsidRDefault="00703CC9" w:rsidP="00703CC9">
      <w:pPr>
        <w:spacing w:line="240" w:lineRule="auto"/>
        <w:rPr>
          <w:rFonts w:ascii="FbShefa" w:hAnsi="FbShefa"/>
          <w:rtl/>
        </w:rPr>
      </w:pPr>
      <w:r w:rsidRPr="001B3037">
        <w:rPr>
          <w:rFonts w:ascii="FbShefa" w:hAnsi="FbShefa"/>
          <w:b/>
          <w:bCs/>
          <w:color w:val="3B2F2A" w:themeColor="text2" w:themeShade="80"/>
          <w:rtl/>
        </w:rPr>
        <w:t>ביאור א</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לעולם, ואפילו</w:t>
      </w:r>
      <w:r w:rsidR="00C1241E" w:rsidRPr="00270114">
        <w:rPr>
          <w:rFonts w:ascii="FbShefa" w:hAnsi="FbShefa"/>
          <w:rtl/>
        </w:rPr>
        <w:t xml:space="preserve"> היכא דאיכא עדים</w:t>
      </w:r>
      <w:r w:rsidR="00980F5A" w:rsidRPr="00270114">
        <w:rPr>
          <w:rFonts w:ascii="FbShefa" w:hAnsi="FbShefa"/>
          <w:rtl/>
        </w:rPr>
        <w:t>.</w:t>
      </w:r>
    </w:p>
    <w:p w14:paraId="3456BA35" w14:textId="7E5D00E5" w:rsidR="00C1241E" w:rsidRPr="00270114" w:rsidRDefault="00703CC9" w:rsidP="00703CC9">
      <w:pPr>
        <w:spacing w:line="240" w:lineRule="auto"/>
        <w:rPr>
          <w:rFonts w:ascii="FbShefa" w:hAnsi="FbShefa"/>
          <w:rtl/>
        </w:rPr>
      </w:pPr>
      <w:r w:rsidRPr="001B3037">
        <w:rPr>
          <w:rFonts w:ascii="FbShefa" w:hAnsi="FbShefa"/>
          <w:b/>
          <w:bCs/>
          <w:color w:val="3B2F2A" w:themeColor="text2" w:themeShade="80"/>
          <w:rtl/>
        </w:rPr>
        <w:t xml:space="preserve">ביאור </w:t>
      </w:r>
      <w:r w:rsidR="00C1241E" w:rsidRPr="001B3037">
        <w:rPr>
          <w:rFonts w:ascii="FbShefa" w:hAnsi="FbShefa"/>
          <w:b/>
          <w:bCs/>
          <w:color w:val="3B2F2A" w:themeColor="text2" w:themeShade="80"/>
          <w:rtl/>
        </w:rPr>
        <w:t>ב</w:t>
      </w:r>
      <w:r w:rsidR="00980F5A" w:rsidRPr="001B3037">
        <w:rPr>
          <w:rFonts w:ascii="FbShefa" w:hAnsi="FbShefa"/>
          <w:b/>
          <w:bCs/>
          <w:color w:val="3B2F2A" w:themeColor="text2" w:themeShade="80"/>
          <w:rtl/>
        </w:rPr>
        <w:t>.</w:t>
      </w:r>
      <w:r w:rsidR="00C1241E" w:rsidRPr="001B3037">
        <w:rPr>
          <w:rFonts w:ascii="FbShefa" w:hAnsi="FbShefa"/>
          <w:b/>
          <w:bCs/>
          <w:color w:val="3B2F2A" w:themeColor="text2" w:themeShade="80"/>
          <w:rtl/>
        </w:rPr>
        <w:t xml:space="preserve"> </w:t>
      </w:r>
      <w:r w:rsidRPr="00270114">
        <w:rPr>
          <w:rFonts w:ascii="FbShefa" w:hAnsi="FbShefa"/>
          <w:rtl/>
        </w:rPr>
        <w:t xml:space="preserve">לעולם, </w:t>
      </w:r>
      <w:r w:rsidR="00C1241E" w:rsidRPr="00270114">
        <w:rPr>
          <w:rFonts w:ascii="FbShefa" w:hAnsi="FbShefa"/>
          <w:rtl/>
        </w:rPr>
        <w:t>אף דאהדרה לדוכתה ואיתברא</w:t>
      </w:r>
      <w:r w:rsidR="00980F5A" w:rsidRPr="00270114">
        <w:rPr>
          <w:rFonts w:ascii="FbShefa" w:hAnsi="FbShefa"/>
          <w:rtl/>
        </w:rPr>
        <w:t>.</w:t>
      </w:r>
      <w:r w:rsidR="00331B6B" w:rsidRPr="00270114">
        <w:rPr>
          <w:rFonts w:ascii="FbShefa" w:hAnsi="FbShefa"/>
          <w:rtl/>
        </w:rPr>
        <w:t xml:space="preserve"> </w:t>
      </w:r>
      <w:r w:rsidR="00C1241E" w:rsidRPr="001B3037">
        <w:rPr>
          <w:rFonts w:ascii="FbShefa" w:hAnsi="FbShefa"/>
          <w:b/>
          <w:bCs/>
          <w:color w:val="3B2F2A" w:themeColor="text2" w:themeShade="80"/>
          <w:rtl/>
        </w:rPr>
        <w:t>לאפוקי ממ"ד</w:t>
      </w:r>
      <w:r w:rsidR="00980F5A" w:rsidRPr="001B3037">
        <w:rPr>
          <w:rFonts w:ascii="FbShefa" w:hAnsi="FbShefa"/>
          <w:b/>
          <w:bCs/>
          <w:color w:val="3B2F2A" w:themeColor="text2" w:themeShade="80"/>
          <w:rtl/>
        </w:rPr>
        <w:t>.</w:t>
      </w:r>
      <w:r w:rsidR="00C1241E" w:rsidRPr="001B3037">
        <w:rPr>
          <w:rFonts w:ascii="FbShefa" w:hAnsi="FbShefa"/>
          <w:b/>
          <w:bCs/>
          <w:color w:val="3B2F2A" w:themeColor="text2" w:themeShade="80"/>
          <w:rtl/>
        </w:rPr>
        <w:t xml:space="preserve"> </w:t>
      </w:r>
      <w:r w:rsidR="00C1241E" w:rsidRPr="00270114">
        <w:rPr>
          <w:rFonts w:ascii="FbShefa" w:hAnsi="FbShefa"/>
          <w:rtl/>
        </w:rPr>
        <w:t>לא בעינן דעת בעלים</w:t>
      </w:r>
      <w:r w:rsidR="00980F5A" w:rsidRPr="00270114">
        <w:rPr>
          <w:rFonts w:ascii="FbShefa" w:hAnsi="FbShefa"/>
          <w:rtl/>
        </w:rPr>
        <w:t>.</w:t>
      </w:r>
    </w:p>
    <w:p w14:paraId="5625E8F9" w14:textId="77777777" w:rsidR="00703CC9" w:rsidRPr="00270114" w:rsidRDefault="00703CC9" w:rsidP="00703CC9">
      <w:pPr>
        <w:spacing w:line="240" w:lineRule="auto"/>
        <w:rPr>
          <w:rFonts w:ascii="FbShefa" w:hAnsi="FbShefa"/>
          <w:rtl/>
        </w:rPr>
      </w:pPr>
    </w:p>
    <w:p w14:paraId="6D948E9A" w14:textId="3CAA0B0C" w:rsidR="00C1241E" w:rsidRPr="00270114" w:rsidRDefault="00C1241E" w:rsidP="00C1241E">
      <w:pPr>
        <w:pStyle w:val="3"/>
        <w:rPr>
          <w:rFonts w:ascii="FbShefa" w:hAnsi="FbShefa"/>
          <w:color w:val="7C5F1D"/>
          <w:rtl/>
        </w:rPr>
      </w:pPr>
      <w:r w:rsidRPr="00270114">
        <w:rPr>
          <w:rFonts w:ascii="FbShefa" w:hAnsi="FbShefa"/>
          <w:color w:val="7C5F1D"/>
          <w:rtl/>
        </w:rPr>
        <w:t>דעה ב:</w:t>
      </w:r>
    </w:p>
    <w:p w14:paraId="5E02BE63" w14:textId="62ECAF20" w:rsidR="009C3CB4" w:rsidRPr="00270114" w:rsidRDefault="00C1241E" w:rsidP="009C3CB4">
      <w:pPr>
        <w:spacing w:line="240" w:lineRule="auto"/>
        <w:rPr>
          <w:rFonts w:ascii="FbShefa" w:hAnsi="FbShefa"/>
          <w:sz w:val="11"/>
          <w:rtl/>
        </w:rPr>
      </w:pPr>
      <w:r w:rsidRPr="001B3037">
        <w:rPr>
          <w:rFonts w:ascii="FbShefa" w:hAnsi="FbShefa"/>
          <w:b/>
          <w:bCs/>
          <w:color w:val="3B2F2A" w:themeColor="text2" w:themeShade="80"/>
          <w:sz w:val="11"/>
          <w:rtl/>
        </w:rPr>
        <w:t>הלכה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כב"ה</w:t>
      </w:r>
      <w:r w:rsidR="00980F5A" w:rsidRPr="00270114">
        <w:rPr>
          <w:rFonts w:ascii="FbShefa" w:hAnsi="FbShefa"/>
          <w:sz w:val="11"/>
          <w:rtl/>
        </w:rPr>
        <w:t>.</w:t>
      </w:r>
    </w:p>
    <w:p w14:paraId="2A4ED4E7" w14:textId="77777777" w:rsidR="009C3CB4" w:rsidRPr="001B3037" w:rsidRDefault="009C3CB4" w:rsidP="009C3CB4">
      <w:pPr>
        <w:spacing w:line="240" w:lineRule="auto"/>
        <w:rPr>
          <w:rFonts w:ascii="FbShefa" w:hAnsi="FbShefa"/>
          <w:b/>
          <w:bCs/>
          <w:color w:val="3B2F2A" w:themeColor="text2" w:themeShade="80"/>
          <w:sz w:val="11"/>
          <w:rtl/>
        </w:rPr>
      </w:pPr>
    </w:p>
    <w:p w14:paraId="2D4A5BD7" w14:textId="06FE5552" w:rsidR="009C3CB4" w:rsidRPr="001B3037" w:rsidRDefault="009C3CB4" w:rsidP="009005D8">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rtl/>
        </w:rPr>
        <w:t>הַחוֹשֵׁב לִשְׁלֹחַ יָד בְּפִקָּדוֹן, בֵּית שַׁמַּאי אוֹמְרִים, חַיָּב</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וּבֵית הִלֵּל אוֹמְרִים, אֵינוֹ חַיָּב עַד שֶׁיִּשְׁלַח בּוֹ יָד, שֶׁנֶּאֱמַר אִם לֹא שָׁלַח יָדוֹ בִּמְלֶאכֶת רֵעֵהוּ</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כֵּיצַד</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הִטָּה אֶת הֶחָבִית וְנָטַל הֵימֶנָּה רְבִיעִית, וְנִשְׁבְּרָה, אֵינוֹ מְשַׁלֵּם אֶלָּא רְבִיעִית</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הִגְבִּיהָהּ וְנָטַל הֵימֶנָּה רְבִיעִית, וְנִשְׁבְּרָה, מְשַׁלֵּם דְּמֵי כֻלָּהּ: </w:t>
      </w:r>
    </w:p>
    <w:p w14:paraId="18B20A3E" w14:textId="1D15C8A0" w:rsidR="009C3CB4" w:rsidRPr="00270114" w:rsidRDefault="009C3CB4" w:rsidP="00794C1A">
      <w:pPr>
        <w:pStyle w:val="1"/>
        <w:rPr>
          <w:rFonts w:ascii="FbShefa" w:hAnsi="FbShefa"/>
          <w:rtl/>
        </w:rPr>
      </w:pPr>
      <w:r w:rsidRPr="00270114">
        <w:rPr>
          <w:rFonts w:ascii="FbShefa" w:hAnsi="FbShefa"/>
          <w:sz w:val="11"/>
          <w:rtl/>
        </w:rPr>
        <w:t>מד</w:t>
      </w:r>
      <w:r w:rsidR="00B36BF2" w:rsidRPr="00270114">
        <w:rPr>
          <w:rFonts w:ascii="FbShefa" w:hAnsi="FbShefa"/>
          <w:sz w:val="11"/>
          <w:rtl/>
        </w:rPr>
        <w:t>, א</w:t>
      </w:r>
    </w:p>
    <w:p w14:paraId="013FBCC7" w14:textId="4DCDC3A5" w:rsidR="009C3CB4" w:rsidRPr="00270114" w:rsidRDefault="009C3CB4" w:rsidP="009C3CB4">
      <w:pPr>
        <w:pStyle w:val="2"/>
        <w:rPr>
          <w:rFonts w:ascii="FbShefa" w:hAnsi="FbShefa"/>
          <w:color w:val="7C5F1D"/>
          <w:rtl/>
        </w:rPr>
      </w:pPr>
      <w:r w:rsidRPr="00270114">
        <w:rPr>
          <w:rFonts w:ascii="FbShefa" w:hAnsi="FbShefa"/>
          <w:color w:val="7C5F1D"/>
          <w:sz w:val="11"/>
          <w:rtl/>
        </w:rPr>
        <w:t>לימוד</w:t>
      </w:r>
      <w:r w:rsidR="00DC578D" w:rsidRPr="00270114">
        <w:rPr>
          <w:rFonts w:ascii="FbShefa" w:hAnsi="FbShefa"/>
          <w:color w:val="7C5F1D"/>
          <w:sz w:val="11"/>
          <w:rtl/>
        </w:rPr>
        <w:t>ים</w:t>
      </w:r>
    </w:p>
    <w:p w14:paraId="1C75A2EE" w14:textId="7EFA20D0" w:rsidR="00BB3DC6" w:rsidRPr="00270114" w:rsidRDefault="009C3CB4" w:rsidP="00DC578D">
      <w:pPr>
        <w:pStyle w:val="3"/>
        <w:rPr>
          <w:rFonts w:ascii="FbShefa" w:hAnsi="FbShefa"/>
          <w:color w:val="7C5F1D"/>
          <w:sz w:val="11"/>
          <w:rtl/>
        </w:rPr>
      </w:pPr>
      <w:r w:rsidRPr="00270114">
        <w:rPr>
          <w:rFonts w:ascii="FbShefa" w:hAnsi="FbShefa"/>
          <w:color w:val="7C5F1D"/>
          <w:rtl/>
        </w:rPr>
        <w:t>על כל דבר פשע</w:t>
      </w:r>
      <w:r w:rsidR="00DC578D" w:rsidRPr="00270114">
        <w:rPr>
          <w:rFonts w:ascii="FbShefa" w:hAnsi="FbShefa"/>
          <w:color w:val="7C5F1D"/>
          <w:rtl/>
        </w:rPr>
        <w:t>:</w:t>
      </w:r>
    </w:p>
    <w:p w14:paraId="5120138A" w14:textId="568F43D9" w:rsidR="00433741" w:rsidRPr="00270114" w:rsidRDefault="00DC578D" w:rsidP="00DC578D">
      <w:pPr>
        <w:spacing w:line="240" w:lineRule="auto"/>
        <w:rPr>
          <w:rFonts w:ascii="FbShefa" w:hAnsi="FbShefa"/>
          <w:sz w:val="11"/>
          <w:rtl/>
        </w:rPr>
      </w:pPr>
      <w:r w:rsidRPr="001B3037">
        <w:rPr>
          <w:rFonts w:ascii="FbShefa" w:hAnsi="FbShefa"/>
          <w:b/>
          <w:bCs/>
          <w:color w:val="3B2F2A" w:themeColor="text2" w:themeShade="80"/>
          <w:sz w:val="11"/>
          <w:rtl/>
        </w:rPr>
        <w:t>לב"ש</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שחייב על המחשבה כמעשה</w:t>
      </w:r>
      <w:r w:rsidR="00980F5A" w:rsidRPr="00270114">
        <w:rPr>
          <w:rFonts w:ascii="FbShefa" w:hAnsi="FbShefa"/>
          <w:sz w:val="11"/>
          <w:rtl/>
        </w:rPr>
        <w:t>.</w:t>
      </w:r>
    </w:p>
    <w:p w14:paraId="0539C004" w14:textId="6FD8AA06" w:rsidR="009C3CB4" w:rsidRPr="00270114" w:rsidRDefault="00DC578D" w:rsidP="00DC578D">
      <w:pPr>
        <w:spacing w:line="240" w:lineRule="auto"/>
        <w:rPr>
          <w:rFonts w:ascii="FbShefa" w:hAnsi="FbShefa"/>
          <w:sz w:val="11"/>
          <w:rtl/>
        </w:rPr>
      </w:pPr>
      <w:r w:rsidRPr="001B3037">
        <w:rPr>
          <w:rFonts w:ascii="FbShefa" w:hAnsi="FbShefa"/>
          <w:b/>
          <w:bCs/>
          <w:color w:val="3B2F2A" w:themeColor="text2" w:themeShade="80"/>
          <w:sz w:val="11"/>
          <w:rtl/>
        </w:rPr>
        <w:t>לב"ה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אמר לעבדו ולשלוחו</w:t>
      </w:r>
      <w:r w:rsidR="00331B6B" w:rsidRPr="00270114">
        <w:rPr>
          <w:rFonts w:ascii="FbShefa" w:hAnsi="FbShefa"/>
          <w:sz w:val="11"/>
          <w:rtl/>
        </w:rPr>
        <w:t xml:space="preserve">, </w:t>
      </w:r>
      <w:r w:rsidR="009C3CB4" w:rsidRPr="00270114">
        <w:rPr>
          <w:rFonts w:ascii="FbShefa" w:hAnsi="FbShefa"/>
          <w:sz w:val="11"/>
          <w:rtl/>
        </w:rPr>
        <w:t>חייב</w:t>
      </w:r>
      <w:r w:rsidR="00980F5A" w:rsidRPr="00270114">
        <w:rPr>
          <w:rFonts w:ascii="FbShefa" w:hAnsi="FbShefa"/>
          <w:sz w:val="11"/>
          <w:rtl/>
        </w:rPr>
        <w:t>.</w:t>
      </w:r>
    </w:p>
    <w:p w14:paraId="107A2548" w14:textId="77777777" w:rsidR="00DC578D" w:rsidRPr="001B3037" w:rsidRDefault="00DC578D" w:rsidP="009C3CB4">
      <w:pPr>
        <w:spacing w:line="240" w:lineRule="auto"/>
        <w:rPr>
          <w:rFonts w:ascii="FbShefa" w:hAnsi="FbShefa"/>
          <w:b/>
          <w:bCs/>
          <w:color w:val="3B2F2A" w:themeColor="text2" w:themeShade="80"/>
          <w:sz w:val="11"/>
          <w:rtl/>
        </w:rPr>
      </w:pPr>
    </w:p>
    <w:p w14:paraId="694199DE" w14:textId="77777777" w:rsidR="00DC578D" w:rsidRPr="00270114" w:rsidRDefault="009C3CB4" w:rsidP="00DC578D">
      <w:pPr>
        <w:pStyle w:val="3"/>
        <w:rPr>
          <w:rFonts w:ascii="FbShefa" w:hAnsi="FbShefa"/>
          <w:color w:val="7C5F1D"/>
          <w:rtl/>
        </w:rPr>
      </w:pPr>
      <w:r w:rsidRPr="00270114">
        <w:rPr>
          <w:rFonts w:ascii="FbShefa" w:hAnsi="FbShefa"/>
          <w:color w:val="7C5F1D"/>
          <w:rtl/>
        </w:rPr>
        <w:t>אם לא שלח ידו</w:t>
      </w:r>
      <w:r w:rsidR="00DC578D" w:rsidRPr="00270114">
        <w:rPr>
          <w:rFonts w:ascii="FbShefa" w:hAnsi="FbShefa"/>
          <w:color w:val="7C5F1D"/>
          <w:rtl/>
        </w:rPr>
        <w:t>:</w:t>
      </w:r>
    </w:p>
    <w:p w14:paraId="138802E5" w14:textId="1895CFD6" w:rsidR="009C3CB4" w:rsidRPr="00270114" w:rsidRDefault="00DC578D" w:rsidP="009C3CB4">
      <w:pPr>
        <w:spacing w:line="240" w:lineRule="auto"/>
        <w:rPr>
          <w:rFonts w:ascii="FbShefa" w:hAnsi="FbShefa"/>
          <w:sz w:val="11"/>
          <w:rtl/>
        </w:rPr>
      </w:pPr>
      <w:r w:rsidRPr="001B3037">
        <w:rPr>
          <w:rFonts w:ascii="FbShefa" w:hAnsi="FbShefa"/>
          <w:b/>
          <w:bCs/>
          <w:color w:val="3B2F2A" w:themeColor="text2" w:themeShade="80"/>
          <w:sz w:val="11"/>
          <w:rtl/>
        </w:rPr>
        <w:t>לב"ה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שאינו חייב עד שישלח בו יד</w:t>
      </w:r>
      <w:r w:rsidR="00980F5A" w:rsidRPr="00270114">
        <w:rPr>
          <w:rFonts w:ascii="FbShefa" w:hAnsi="FbShefa"/>
          <w:sz w:val="11"/>
          <w:rtl/>
        </w:rPr>
        <w:t>.</w:t>
      </w:r>
    </w:p>
    <w:p w14:paraId="63E3B4F5" w14:textId="77777777" w:rsidR="009C3CB4" w:rsidRPr="00270114" w:rsidRDefault="009C3CB4" w:rsidP="009C3CB4">
      <w:pPr>
        <w:spacing w:line="240" w:lineRule="auto"/>
        <w:rPr>
          <w:rFonts w:ascii="FbShefa" w:hAnsi="FbShefa"/>
          <w:sz w:val="11"/>
          <w:rtl/>
        </w:rPr>
      </w:pPr>
    </w:p>
    <w:p w14:paraId="31A20A8E"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שולח יד בחבית</w:t>
      </w:r>
    </w:p>
    <w:p w14:paraId="775FA190" w14:textId="77777777" w:rsidR="005D4985" w:rsidRPr="00270114" w:rsidRDefault="009C3CB4" w:rsidP="005D4985">
      <w:pPr>
        <w:pStyle w:val="3"/>
        <w:rPr>
          <w:rFonts w:ascii="FbShefa" w:hAnsi="FbShefa"/>
          <w:color w:val="7C5F1D"/>
          <w:rtl/>
        </w:rPr>
      </w:pPr>
      <w:r w:rsidRPr="00270114">
        <w:rPr>
          <w:rFonts w:ascii="FbShefa" w:hAnsi="FbShefa"/>
          <w:color w:val="7C5F1D"/>
          <w:rtl/>
        </w:rPr>
        <w:t>הטה ונטל רביעית</w:t>
      </w:r>
      <w:r w:rsidR="005D4985" w:rsidRPr="00270114">
        <w:rPr>
          <w:rFonts w:ascii="FbShefa" w:hAnsi="FbShefa"/>
          <w:color w:val="7C5F1D"/>
          <w:rtl/>
        </w:rPr>
        <w:t>:</w:t>
      </w:r>
    </w:p>
    <w:p w14:paraId="7E1E926F" w14:textId="7981DD1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נשברה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משלם רביעית (מתני</w:t>
      </w:r>
      <w:r w:rsidR="005D4985" w:rsidRPr="00270114">
        <w:rPr>
          <w:rFonts w:ascii="FbShefa" w:hAnsi="FbShefa"/>
          <w:sz w:val="11"/>
          <w:rtl/>
        </w:rPr>
        <w:t>'</w:t>
      </w:r>
      <w:r w:rsidRPr="00270114">
        <w:rPr>
          <w:rFonts w:ascii="FbShefa" w:hAnsi="FbShefa"/>
          <w:sz w:val="11"/>
          <w:rtl/>
        </w:rPr>
        <w:t>)</w:t>
      </w:r>
      <w:r w:rsidR="00980F5A" w:rsidRPr="00270114">
        <w:rPr>
          <w:rFonts w:ascii="FbShefa" w:hAnsi="FbShefa"/>
          <w:sz w:val="11"/>
          <w:rtl/>
        </w:rPr>
        <w:t>.</w:t>
      </w:r>
    </w:p>
    <w:p w14:paraId="623CB775" w14:textId="60D91DBE"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החמיצה</w:t>
      </w:r>
      <w:r w:rsidR="00980F5A" w:rsidRPr="001B3037">
        <w:rPr>
          <w:rFonts w:ascii="FbShefa" w:hAnsi="FbShefa"/>
          <w:b/>
          <w:bCs/>
          <w:color w:val="3B2F2A" w:themeColor="text2" w:themeShade="80"/>
          <w:sz w:val="11"/>
          <w:rtl/>
        </w:rPr>
        <w:t>.</w:t>
      </w:r>
      <w:r w:rsidRPr="00270114">
        <w:rPr>
          <w:rFonts w:ascii="FbShefa" w:hAnsi="FbShefa"/>
          <w:sz w:val="11"/>
          <w:rtl/>
        </w:rPr>
        <w:t xml:space="preserve"> משלם את כולה</w:t>
      </w:r>
      <w:r w:rsidR="00980F5A" w:rsidRPr="00270114">
        <w:rPr>
          <w:rFonts w:ascii="FbShefa" w:hAnsi="FbShefa"/>
          <w:sz w:val="11"/>
          <w:rtl/>
        </w:rPr>
        <w:t>.</w:t>
      </w:r>
      <w:r w:rsidRPr="00270114">
        <w:rPr>
          <w:rFonts w:ascii="FbShefa" w:hAnsi="FbShefa"/>
          <w:sz w:val="11"/>
          <w:rtl/>
        </w:rPr>
        <w:t xml:space="preserve"> </w:t>
      </w:r>
      <w:r w:rsidR="005D4985"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גירי דידיה הוא דאהנו לה</w:t>
      </w:r>
      <w:r w:rsidR="00980F5A" w:rsidRPr="00270114">
        <w:rPr>
          <w:rFonts w:ascii="FbShefa" w:hAnsi="FbShefa"/>
          <w:sz w:val="11"/>
          <w:rtl/>
        </w:rPr>
        <w:t>.</w:t>
      </w:r>
    </w:p>
    <w:p w14:paraId="3D1B5DF1" w14:textId="75E4B690" w:rsidR="005D4985" w:rsidRPr="001B3037" w:rsidRDefault="005D4985" w:rsidP="009C3CB4">
      <w:pPr>
        <w:spacing w:line="240" w:lineRule="auto"/>
        <w:rPr>
          <w:rFonts w:ascii="FbShefa" w:hAnsi="FbShefa"/>
          <w:b/>
          <w:bCs/>
          <w:color w:val="3B2F2A" w:themeColor="text2" w:themeShade="80"/>
          <w:sz w:val="11"/>
          <w:rtl/>
        </w:rPr>
      </w:pPr>
    </w:p>
    <w:p w14:paraId="4F93DCBD" w14:textId="77777777" w:rsidR="005D4985" w:rsidRPr="00270114" w:rsidRDefault="009C3CB4" w:rsidP="005D4985">
      <w:pPr>
        <w:pStyle w:val="3"/>
        <w:rPr>
          <w:rFonts w:ascii="FbShefa" w:hAnsi="FbShefa"/>
          <w:color w:val="7C5F1D"/>
          <w:rtl/>
        </w:rPr>
      </w:pPr>
      <w:r w:rsidRPr="00270114">
        <w:rPr>
          <w:rFonts w:ascii="FbShefa" w:hAnsi="FbShefa"/>
          <w:color w:val="7C5F1D"/>
          <w:rtl/>
        </w:rPr>
        <w:t>הגביהה</w:t>
      </w:r>
      <w:r w:rsidR="005D4985" w:rsidRPr="00270114">
        <w:rPr>
          <w:rFonts w:ascii="FbShefa" w:hAnsi="FbShefa"/>
          <w:color w:val="7C5F1D"/>
          <w:rtl/>
        </w:rPr>
        <w:t>:</w:t>
      </w:r>
    </w:p>
    <w:p w14:paraId="79EE572A" w14:textId="12EA22B6" w:rsidR="00433741" w:rsidRPr="00270114" w:rsidRDefault="005D4985" w:rsidP="009C3CB4">
      <w:pPr>
        <w:spacing w:line="240" w:lineRule="auto"/>
        <w:rPr>
          <w:rFonts w:ascii="FbShefa" w:hAnsi="FbShefa"/>
          <w:sz w:val="11"/>
          <w:rtl/>
        </w:rPr>
      </w:pPr>
      <w:r w:rsidRPr="001B3037">
        <w:rPr>
          <w:rFonts w:ascii="FbShefa" w:hAnsi="FbShefa"/>
          <w:b/>
          <w:bCs/>
          <w:color w:val="3B2F2A" w:themeColor="text2" w:themeShade="80"/>
          <w:sz w:val="11"/>
          <w:rtl/>
        </w:rPr>
        <w:t>אפילו</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הגביהה ע"מ ליטול</w:t>
      </w:r>
      <w:r w:rsidR="00DF7D2F" w:rsidRPr="00270114">
        <w:rPr>
          <w:rFonts w:ascii="FbShefa" w:hAnsi="FbShefa"/>
          <w:sz w:val="11"/>
          <w:rtl/>
        </w:rPr>
        <w:t>, חייב</w:t>
      </w:r>
      <w:r w:rsidR="00980F5A" w:rsidRPr="00270114">
        <w:rPr>
          <w:rFonts w:ascii="FbShefa" w:hAnsi="FbShefa"/>
          <w:sz w:val="11"/>
          <w:rtl/>
        </w:rPr>
        <w:t>.</w:t>
      </w:r>
    </w:p>
    <w:p w14:paraId="6AF8FF18" w14:textId="7B261908"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טעם א</w:t>
      </w:r>
      <w:r w:rsidR="00980F5A" w:rsidRPr="001B3037">
        <w:rPr>
          <w:rFonts w:ascii="FbShefa" w:hAnsi="FbShefa"/>
          <w:b/>
          <w:bCs/>
          <w:color w:val="3B2F2A" w:themeColor="text2" w:themeShade="80"/>
          <w:sz w:val="11"/>
          <w:rtl/>
        </w:rPr>
        <w:t>.</w:t>
      </w:r>
      <w:r w:rsidRPr="00270114">
        <w:rPr>
          <w:rFonts w:ascii="FbShefa" w:hAnsi="FbShefa"/>
          <w:sz w:val="11"/>
          <w:rtl/>
        </w:rPr>
        <w:t xml:space="preserve"> שליחות יד אינה צריכה חסרון</w:t>
      </w:r>
      <w:r w:rsidR="00980F5A" w:rsidRPr="00270114">
        <w:rPr>
          <w:rFonts w:ascii="FbShefa" w:hAnsi="FbShefa"/>
          <w:sz w:val="11"/>
          <w:rtl/>
        </w:rPr>
        <w:t>.</w:t>
      </w:r>
    </w:p>
    <w:p w14:paraId="151C5442" w14:textId="04DC3878"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טעם ב</w:t>
      </w:r>
      <w:r w:rsidR="00980F5A" w:rsidRPr="001B3037">
        <w:rPr>
          <w:rFonts w:ascii="FbShefa" w:hAnsi="FbShefa"/>
          <w:b/>
          <w:bCs/>
          <w:color w:val="3B2F2A" w:themeColor="text2" w:themeShade="80"/>
          <w:sz w:val="11"/>
          <w:rtl/>
        </w:rPr>
        <w:t>.</w:t>
      </w:r>
      <w:r w:rsidRPr="00270114">
        <w:rPr>
          <w:rFonts w:ascii="FbShefa" w:hAnsi="FbShefa"/>
          <w:sz w:val="11"/>
          <w:rtl/>
        </w:rPr>
        <w:t xml:space="preserve"> ניחא ליה דתיהוי הא חבית כולה בסיס להא רביעית</w:t>
      </w:r>
      <w:r w:rsidR="00980F5A" w:rsidRPr="00270114">
        <w:rPr>
          <w:rFonts w:ascii="FbShefa" w:hAnsi="FbShefa"/>
          <w:sz w:val="11"/>
          <w:rtl/>
        </w:rPr>
        <w:t>.</w:t>
      </w:r>
    </w:p>
    <w:p w14:paraId="2EFF2EE5" w14:textId="77777777" w:rsidR="00DF7D2F" w:rsidRPr="001B3037" w:rsidRDefault="00DF7D2F" w:rsidP="009C3CB4">
      <w:pPr>
        <w:spacing w:line="240" w:lineRule="auto"/>
        <w:rPr>
          <w:rFonts w:ascii="FbShefa" w:hAnsi="FbShefa"/>
          <w:b/>
          <w:bCs/>
          <w:color w:val="3B2F2A" w:themeColor="text2" w:themeShade="80"/>
          <w:sz w:val="11"/>
          <w:rtl/>
        </w:rPr>
      </w:pPr>
    </w:p>
    <w:p w14:paraId="07F27B82" w14:textId="77777777" w:rsidR="00DF7D2F" w:rsidRPr="00270114" w:rsidRDefault="009C3CB4" w:rsidP="00DF7D2F">
      <w:pPr>
        <w:pStyle w:val="3"/>
        <w:rPr>
          <w:rFonts w:ascii="FbShefa" w:hAnsi="FbShefa"/>
          <w:color w:val="7C5F1D"/>
          <w:rtl/>
        </w:rPr>
      </w:pPr>
      <w:r w:rsidRPr="00270114">
        <w:rPr>
          <w:rFonts w:ascii="FbShefa" w:hAnsi="FbShefa"/>
          <w:color w:val="7C5F1D"/>
          <w:rtl/>
        </w:rPr>
        <w:t>הגביה ארנקי ליטול הימנה דינר</w:t>
      </w:r>
      <w:r w:rsidR="00DF7D2F" w:rsidRPr="00270114">
        <w:rPr>
          <w:rFonts w:ascii="FbShefa" w:hAnsi="FbShefa"/>
          <w:color w:val="7C5F1D"/>
          <w:rtl/>
        </w:rPr>
        <w:t>:</w:t>
      </w:r>
    </w:p>
    <w:p w14:paraId="42880374" w14:textId="3232866B" w:rsidR="00DF7D2F" w:rsidRPr="00270114" w:rsidRDefault="00DF7D2F" w:rsidP="009C3CB4">
      <w:pPr>
        <w:spacing w:line="240" w:lineRule="auto"/>
        <w:rPr>
          <w:rFonts w:ascii="FbShefa" w:hAnsi="FbShefa"/>
          <w:sz w:val="11"/>
          <w:rtl/>
        </w:rPr>
      </w:pPr>
      <w:r w:rsidRPr="001B3037">
        <w:rPr>
          <w:rFonts w:ascii="FbShefa" w:hAnsi="FbShefa"/>
          <w:b/>
          <w:bCs/>
          <w:color w:val="3B2F2A" w:themeColor="text2" w:themeShade="80"/>
          <w:sz w:val="11"/>
          <w:rtl/>
        </w:rPr>
        <w:t>ספק</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האם חייב</w:t>
      </w:r>
      <w:r w:rsidR="00980F5A" w:rsidRPr="00270114">
        <w:rPr>
          <w:rFonts w:ascii="FbShefa" w:hAnsi="FbShefa"/>
          <w:sz w:val="11"/>
          <w:rtl/>
        </w:rPr>
        <w:t>.</w:t>
      </w:r>
    </w:p>
    <w:p w14:paraId="7565EE46" w14:textId="6CF9BCBD" w:rsidR="00433741" w:rsidRPr="00270114" w:rsidRDefault="00DF7D2F" w:rsidP="009C3CB4">
      <w:pPr>
        <w:spacing w:line="240" w:lineRule="auto"/>
        <w:rPr>
          <w:rFonts w:ascii="FbShefa" w:hAnsi="FbShefa"/>
          <w:sz w:val="11"/>
          <w:rtl/>
        </w:rPr>
      </w:pPr>
      <w:r w:rsidRPr="001B3037">
        <w:rPr>
          <w:rFonts w:ascii="FbShefa" w:hAnsi="FbShefa"/>
          <w:b/>
          <w:bCs/>
          <w:color w:val="3B2F2A" w:themeColor="text2" w:themeShade="80"/>
          <w:sz w:val="11"/>
          <w:rtl/>
        </w:rPr>
        <w:t>האם</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דוקא חמרא דלא מינטר אלא אגב חמרא</w:t>
      </w:r>
      <w:r w:rsidR="00980F5A" w:rsidRPr="00270114">
        <w:rPr>
          <w:rFonts w:ascii="FbShefa" w:hAnsi="FbShefa"/>
          <w:sz w:val="11"/>
          <w:rtl/>
        </w:rPr>
        <w:t>.</w:t>
      </w:r>
    </w:p>
    <w:p w14:paraId="7AD9250A" w14:textId="4BBC7E62"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או דלמא</w:t>
      </w:r>
      <w:r w:rsidR="00980F5A" w:rsidRPr="00270114">
        <w:rPr>
          <w:rFonts w:ascii="FbShefa" w:hAnsi="FbShefa"/>
          <w:sz w:val="11"/>
          <w:rtl/>
        </w:rPr>
        <w:t>.</w:t>
      </w:r>
      <w:r w:rsidRPr="00270114">
        <w:rPr>
          <w:rFonts w:ascii="FbShefa" w:hAnsi="FbShefa"/>
          <w:sz w:val="11"/>
          <w:rtl/>
        </w:rPr>
        <w:t xml:space="preserve"> שאני נטירותא דארנקי מנטירותא דדינר</w:t>
      </w:r>
      <w:r w:rsidR="00980F5A" w:rsidRPr="00270114">
        <w:rPr>
          <w:rFonts w:ascii="FbShefa" w:hAnsi="FbShefa"/>
          <w:sz w:val="11"/>
          <w:rtl/>
        </w:rPr>
        <w:t>.</w:t>
      </w:r>
    </w:p>
    <w:p w14:paraId="776EF241" w14:textId="77777777" w:rsidR="009C3CB4" w:rsidRPr="00270114" w:rsidRDefault="009C3CB4" w:rsidP="009C3CB4">
      <w:pPr>
        <w:spacing w:line="240" w:lineRule="auto"/>
        <w:rPr>
          <w:rFonts w:ascii="FbShefa" w:hAnsi="FbShefa"/>
          <w:sz w:val="11"/>
          <w:rtl/>
        </w:rPr>
      </w:pPr>
    </w:p>
    <w:p w14:paraId="06CD5F75" w14:textId="77777777" w:rsidR="009005D8" w:rsidRPr="001B3037" w:rsidRDefault="009C3CB4" w:rsidP="009005D8">
      <w:pPr>
        <w:spacing w:before="100" w:beforeAutospacing="1" w:after="100" w:afterAutospacing="1" w:line="276" w:lineRule="auto"/>
        <w:ind w:leftChars="851" w:left="1702" w:rightChars="851" w:right="1702"/>
        <w:jc w:val="center"/>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rtl/>
        </w:rPr>
        <w:t>הדרן עלך</w:t>
      </w:r>
    </w:p>
    <w:p w14:paraId="7650B11B" w14:textId="52CC6862" w:rsidR="009C3CB4" w:rsidRPr="001B3037" w:rsidRDefault="009C3CB4" w:rsidP="009005D8">
      <w:pPr>
        <w:spacing w:before="100" w:beforeAutospacing="1" w:after="100" w:afterAutospacing="1" w:line="276" w:lineRule="auto"/>
        <w:ind w:leftChars="851" w:left="1702" w:rightChars="851" w:right="1702"/>
        <w:jc w:val="center"/>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rtl/>
        </w:rPr>
        <w:t>המפקיד</w:t>
      </w:r>
    </w:p>
    <w:p w14:paraId="10A73EA4" w14:textId="77777777" w:rsidR="009C3CB4" w:rsidRPr="001B3037" w:rsidRDefault="009C3CB4" w:rsidP="009005D8">
      <w:pPr>
        <w:spacing w:before="100" w:beforeAutospacing="1" w:after="100" w:afterAutospacing="1" w:line="276" w:lineRule="auto"/>
        <w:ind w:leftChars="851" w:left="1702" w:rightChars="851" w:right="1702"/>
        <w:jc w:val="center"/>
        <w:rPr>
          <w:rFonts w:ascii="FbShefa" w:eastAsia="Times New Roman" w:hAnsi="FbShefa"/>
          <w:b/>
          <w:bCs/>
          <w:color w:val="3B2F2A" w:themeColor="text2" w:themeShade="80"/>
          <w:rtl/>
        </w:rPr>
        <w:sectPr w:rsidR="009C3CB4" w:rsidRPr="001B3037" w:rsidSect="00773B80">
          <w:footnotePr>
            <w:numRestart w:val="eachSect"/>
          </w:footnotePr>
          <w:pgSz w:w="11906" w:h="16838" w:code="9"/>
          <w:pgMar w:top="720" w:right="720" w:bottom="720" w:left="720" w:header="708" w:footer="708" w:gutter="0"/>
          <w:cols w:space="708"/>
          <w:bidi/>
          <w:rtlGutter/>
          <w:docGrid w:linePitch="360"/>
        </w:sectPr>
      </w:pPr>
    </w:p>
    <w:p w14:paraId="7B1AC75B" w14:textId="77777777" w:rsidR="009C3CB4" w:rsidRPr="001B3037" w:rsidRDefault="009C3CB4" w:rsidP="009005D8">
      <w:pPr>
        <w:spacing w:before="100" w:beforeAutospacing="1" w:after="100" w:afterAutospacing="1" w:line="240" w:lineRule="auto"/>
        <w:ind w:rightChars="567" w:right="1134"/>
        <w:jc w:val="center"/>
        <w:rPr>
          <w:rFonts w:ascii="FbShefa" w:eastAsia="Times New Roman" w:hAnsi="FbShefa"/>
          <w:b/>
          <w:bCs/>
          <w:color w:val="3B2F2A" w:themeColor="text2" w:themeShade="80"/>
          <w:sz w:val="11"/>
          <w:rtl/>
        </w:rPr>
      </w:pPr>
    </w:p>
    <w:p w14:paraId="4D5EED96" w14:textId="77777777" w:rsidR="009C3CB4" w:rsidRPr="001B3037" w:rsidRDefault="009C3CB4" w:rsidP="009005D8">
      <w:pPr>
        <w:spacing w:before="100" w:beforeAutospacing="1" w:after="100" w:afterAutospacing="1" w:line="276" w:lineRule="auto"/>
        <w:ind w:leftChars="851" w:left="1702" w:rightChars="851" w:right="1702"/>
        <w:jc w:val="center"/>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rtl/>
        </w:rPr>
        <w:t>הַזָּהָב</w:t>
      </w:r>
    </w:p>
    <w:p w14:paraId="4DCD7353" w14:textId="31AA6469" w:rsidR="009C3CB4" w:rsidRPr="001B3037" w:rsidRDefault="009C3CB4" w:rsidP="009005D8">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rtl/>
        </w:rPr>
        <w:t>קוֹנֶה אֶת הַכֶּסֶף, וְהַכֶּסֶף אֵינוֹ קוֹנֶה אֶת הַזָּהָב</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הַנְּחֹשֶׁת קוֹנָה אֶת הַכֶּסֶף, וְהַכֶּסֶף אֵינוֹ קוֹנֶה אֶת הַנְּחשֶׁת</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מָעוֹת הָרָעוֹת קוֹנוֹת אֶת הַיָּפוֹת, וְהַיָּפוֹת אֵינָן קוֹנוֹת אֶת הָרָעוֹת</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אֲסִימוֹן קוֹנֶה אֶת הַמַּטְבֵּעַ, וְהַמַּטְבֵּעַ אֵינוֹ קוֹנֶה אֶת אֲסִימוֹן</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מִטַּלְטְלִין קוֹנִים אֶת הַמַּטְבֵּעַ, וְהַמַּטְבֵּעַ אֵינוֹ קוֹנֶה אֶת הַמִּטַּלְטְלִין</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זֶה הַכְּלָל, כָּל הַמִּטַּלְטְלִין קוֹנִין זֶה אֶת זֶה</w:t>
      </w:r>
      <w:r w:rsidR="00980F5A" w:rsidRPr="001B3037">
        <w:rPr>
          <w:rFonts w:ascii="FbShefa" w:eastAsia="Times New Roman" w:hAnsi="FbShefa"/>
          <w:b/>
          <w:bCs/>
          <w:color w:val="3B2F2A" w:themeColor="text2" w:themeShade="80"/>
          <w:rtl/>
        </w:rPr>
        <w:t>.</w:t>
      </w:r>
      <w:r w:rsidR="009C2B10" w:rsidRPr="001B3037">
        <w:rPr>
          <w:rFonts w:ascii="FbShefa" w:eastAsia="Times New Roman" w:hAnsi="FbShefa"/>
          <w:b/>
          <w:bCs/>
          <w:color w:val="3B2F2A" w:themeColor="text2" w:themeShade="80"/>
          <w:rtl/>
        </w:rPr>
        <w:t xml:space="preserve"> </w:t>
      </w:r>
      <w:r w:rsidRPr="001B3037">
        <w:rPr>
          <w:rFonts w:ascii="FbShefa" w:eastAsia="Times New Roman" w:hAnsi="FbShefa"/>
          <w:b/>
          <w:bCs/>
          <w:color w:val="3B2F2A" w:themeColor="text2" w:themeShade="80"/>
          <w:rtl/>
        </w:rPr>
        <w:t>כֵּיצַד</w:t>
      </w:r>
      <w:r w:rsidR="00BF6BE8"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מָשַׁךְ הֵימֶנּוּ פֵרוֹת וְלֹא נָתַן לוֹ מָעוֹת, אֵינוֹ יָכוֹל לַחֲזֹר בּוֹ</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נָתַן לוֹ מָעוֹת וְלֹא מָשַׁךְ הֵימֶנּוּ פֵרוֹת, יָכוֹל לַחֲזֹר בּוֹ</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אֲבָל אָמְרוּ, מִי שֶׁפָּרַע מֵאַנְשֵׁי דוֹר הַמַּבּוּל וּמִדּוֹר הַפַּלָּגָה, הוּא עָתִיד לְהִפָּרַע מִמִּי שֶׁאֵינוֹ עוֹמֵד בְּדִבּוּרוֹ</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רַבִּי שִׁמְעוֹן אוֹמֵר, כָּל שֶׁהַכֶּסֶף בְּיָדוֹ, יָדוֹ עַל הָעֶלְיוֹנָה:</w:t>
      </w:r>
    </w:p>
    <w:p w14:paraId="47433CDD" w14:textId="47C429BD" w:rsidR="009C3CB4" w:rsidRPr="00270114" w:rsidRDefault="009C3CB4" w:rsidP="00A37549">
      <w:pPr>
        <w:spacing w:before="100" w:beforeAutospacing="1" w:after="100" w:afterAutospacing="1" w:line="240" w:lineRule="auto"/>
        <w:ind w:rightChars="567" w:right="1134"/>
        <w:jc w:val="both"/>
        <w:rPr>
          <w:rFonts w:ascii="FbShefa" w:hAnsi="FbShefa"/>
          <w:sz w:val="11"/>
          <w:rtl/>
        </w:rPr>
      </w:pPr>
      <w:r w:rsidRPr="001B3037">
        <w:rPr>
          <w:rFonts w:ascii="FbShefa" w:eastAsia="Times New Roman" w:hAnsi="FbShefa"/>
          <w:b/>
          <w:bCs/>
          <w:color w:val="3B2F2A" w:themeColor="text2" w:themeShade="80"/>
          <w:sz w:val="11"/>
          <w:rtl/>
        </w:rPr>
        <w:t xml:space="preserve"> </w:t>
      </w:r>
    </w:p>
    <w:p w14:paraId="7982D67A" w14:textId="27F80314" w:rsidR="009C3CB4" w:rsidRPr="00270114" w:rsidRDefault="00A37549" w:rsidP="009C3CB4">
      <w:pPr>
        <w:pStyle w:val="2"/>
        <w:rPr>
          <w:rFonts w:ascii="FbShefa" w:hAnsi="FbShefa"/>
          <w:color w:val="7C5F1D"/>
          <w:rtl/>
        </w:rPr>
      </w:pPr>
      <w:r w:rsidRPr="00270114">
        <w:rPr>
          <w:rFonts w:ascii="FbShefa" w:hAnsi="FbShefa"/>
          <w:color w:val="7C5F1D"/>
          <w:sz w:val="11"/>
          <w:rtl/>
        </w:rPr>
        <w:t>דעת רבי</w:t>
      </w:r>
    </w:p>
    <w:p w14:paraId="5119CC1B" w14:textId="77777777" w:rsidR="00BF6BE8" w:rsidRPr="00270114" w:rsidRDefault="009C3CB4" w:rsidP="00BF6BE8">
      <w:pPr>
        <w:pStyle w:val="3"/>
        <w:rPr>
          <w:rFonts w:ascii="FbShefa" w:hAnsi="FbShefa"/>
          <w:color w:val="7C5F1D"/>
          <w:rtl/>
        </w:rPr>
      </w:pPr>
      <w:r w:rsidRPr="00270114">
        <w:rPr>
          <w:rFonts w:ascii="FbShefa" w:hAnsi="FbShefa"/>
          <w:color w:val="7C5F1D"/>
          <w:rtl/>
        </w:rPr>
        <w:t>בילדותיה דרבי</w:t>
      </w:r>
      <w:r w:rsidR="00BF6BE8" w:rsidRPr="00270114">
        <w:rPr>
          <w:rFonts w:ascii="FbShefa" w:hAnsi="FbShefa"/>
          <w:color w:val="7C5F1D"/>
          <w:rtl/>
        </w:rPr>
        <w:t>:</w:t>
      </w:r>
    </w:p>
    <w:p w14:paraId="6EEDE01D" w14:textId="17FEE95A"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הכסף</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קונה את הזהב</w:t>
      </w:r>
      <w:r w:rsidR="00980F5A" w:rsidRPr="00270114">
        <w:rPr>
          <w:rFonts w:ascii="FbShefa" w:hAnsi="FbShefa"/>
          <w:sz w:val="11"/>
          <w:rtl/>
        </w:rPr>
        <w:t>.</w:t>
      </w:r>
    </w:p>
    <w:p w14:paraId="585DB6FE" w14:textId="3A16E5A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סבר</w:t>
      </w:r>
      <w:r w:rsidR="00980F5A" w:rsidRPr="001B3037">
        <w:rPr>
          <w:rFonts w:ascii="FbShefa" w:hAnsi="FbShefa"/>
          <w:b/>
          <w:bCs/>
          <w:color w:val="3B2F2A" w:themeColor="text2" w:themeShade="80"/>
          <w:sz w:val="11"/>
          <w:rtl/>
        </w:rPr>
        <w:t>.</w:t>
      </w:r>
      <w:r w:rsidRPr="00270114">
        <w:rPr>
          <w:rFonts w:ascii="FbShefa" w:hAnsi="FbShefa"/>
          <w:sz w:val="11"/>
          <w:rtl/>
        </w:rPr>
        <w:t xml:space="preserve"> דהבא דחשיב הוי טבעא</w:t>
      </w:r>
      <w:r w:rsidR="00980F5A" w:rsidRPr="00270114">
        <w:rPr>
          <w:rFonts w:ascii="FbShefa" w:hAnsi="FbShefa"/>
          <w:sz w:val="11"/>
          <w:rtl/>
        </w:rPr>
        <w:t>.</w:t>
      </w:r>
    </w:p>
    <w:p w14:paraId="05F8CFAB" w14:textId="36BBA961" w:rsidR="00BF6BE8" w:rsidRPr="001B3037" w:rsidRDefault="00BF6BE8" w:rsidP="009C3CB4">
      <w:pPr>
        <w:spacing w:line="240" w:lineRule="auto"/>
        <w:rPr>
          <w:rFonts w:ascii="FbShefa" w:hAnsi="FbShefa"/>
          <w:b/>
          <w:bCs/>
          <w:color w:val="3B2F2A" w:themeColor="text2" w:themeShade="80"/>
          <w:sz w:val="11"/>
          <w:rtl/>
        </w:rPr>
      </w:pPr>
    </w:p>
    <w:p w14:paraId="5E6B0B1E" w14:textId="77777777" w:rsidR="00BF6BE8" w:rsidRPr="00270114" w:rsidRDefault="009C3CB4" w:rsidP="00BF6BE8">
      <w:pPr>
        <w:pStyle w:val="3"/>
        <w:rPr>
          <w:rFonts w:ascii="FbShefa" w:hAnsi="FbShefa"/>
          <w:color w:val="7C5F1D"/>
          <w:rtl/>
        </w:rPr>
      </w:pPr>
      <w:r w:rsidRPr="00270114">
        <w:rPr>
          <w:rFonts w:ascii="FbShefa" w:hAnsi="FbShefa"/>
          <w:color w:val="7C5F1D"/>
          <w:rtl/>
        </w:rPr>
        <w:t>בזקנותיה</w:t>
      </w:r>
      <w:r w:rsidR="00BF6BE8" w:rsidRPr="00270114">
        <w:rPr>
          <w:rFonts w:ascii="FbShefa" w:hAnsi="FbShefa"/>
          <w:color w:val="7C5F1D"/>
          <w:rtl/>
        </w:rPr>
        <w:t xml:space="preserve"> דרבי:</w:t>
      </w:r>
    </w:p>
    <w:p w14:paraId="68631981" w14:textId="0DB35F74"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הזהב</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קונה את הכסף</w:t>
      </w:r>
      <w:r w:rsidR="00980F5A" w:rsidRPr="00270114">
        <w:rPr>
          <w:rFonts w:ascii="FbShefa" w:hAnsi="FbShefa"/>
          <w:sz w:val="11"/>
          <w:rtl/>
        </w:rPr>
        <w:t>.</w:t>
      </w:r>
    </w:p>
    <w:p w14:paraId="458F8149" w14:textId="7E565DFA"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סבר</w:t>
      </w:r>
      <w:r w:rsidR="00980F5A" w:rsidRPr="001B3037">
        <w:rPr>
          <w:rFonts w:ascii="FbShefa" w:hAnsi="FbShefa"/>
          <w:b/>
          <w:bCs/>
          <w:color w:val="3B2F2A" w:themeColor="text2" w:themeShade="80"/>
          <w:sz w:val="11"/>
          <w:rtl/>
        </w:rPr>
        <w:t>.</w:t>
      </w:r>
      <w:r w:rsidRPr="00270114">
        <w:rPr>
          <w:rFonts w:ascii="FbShefa" w:hAnsi="FbShefa"/>
          <w:sz w:val="11"/>
          <w:rtl/>
        </w:rPr>
        <w:t xml:space="preserve"> כספא דחריף הוי טבעא</w:t>
      </w:r>
      <w:r w:rsidR="00980F5A" w:rsidRPr="00270114">
        <w:rPr>
          <w:rFonts w:ascii="FbShefa" w:hAnsi="FbShefa"/>
          <w:sz w:val="11"/>
          <w:rtl/>
        </w:rPr>
        <w:t>.</w:t>
      </w:r>
    </w:p>
    <w:p w14:paraId="2D5FB1C6" w14:textId="74651D83" w:rsidR="009C3CB4" w:rsidRPr="00270114" w:rsidRDefault="009C3CB4" w:rsidP="00794C1A">
      <w:pPr>
        <w:pStyle w:val="1"/>
        <w:rPr>
          <w:rFonts w:ascii="FbShefa" w:hAnsi="FbShefa"/>
          <w:rtl/>
        </w:rPr>
      </w:pPr>
      <w:r w:rsidRPr="00270114">
        <w:rPr>
          <w:rFonts w:ascii="FbShefa" w:hAnsi="FbShefa"/>
          <w:sz w:val="11"/>
          <w:rtl/>
        </w:rPr>
        <w:t>מד</w:t>
      </w:r>
      <w:r w:rsidR="00B36BF2" w:rsidRPr="00270114">
        <w:rPr>
          <w:rFonts w:ascii="FbShefa" w:hAnsi="FbShefa"/>
          <w:sz w:val="11"/>
          <w:rtl/>
        </w:rPr>
        <w:t>, ב</w:t>
      </w:r>
    </w:p>
    <w:p w14:paraId="0AAA2A4E" w14:textId="77777777" w:rsidR="00BF6BE8" w:rsidRPr="00270114" w:rsidRDefault="009C3CB4" w:rsidP="00BF6BE8">
      <w:pPr>
        <w:pStyle w:val="3"/>
        <w:rPr>
          <w:rFonts w:ascii="FbShefa" w:hAnsi="FbShefa"/>
          <w:color w:val="7C5F1D"/>
          <w:rtl/>
        </w:rPr>
      </w:pPr>
      <w:r w:rsidRPr="00270114">
        <w:rPr>
          <w:rFonts w:ascii="FbShefa" w:hAnsi="FbShefa"/>
          <w:color w:val="7C5F1D"/>
          <w:rtl/>
        </w:rPr>
        <w:t>ת"ש</w:t>
      </w:r>
      <w:r w:rsidR="00BF6BE8" w:rsidRPr="00270114">
        <w:rPr>
          <w:rFonts w:ascii="FbShefa" w:hAnsi="FbShefa"/>
          <w:color w:val="7C5F1D"/>
          <w:rtl/>
        </w:rPr>
        <w:t>:</w:t>
      </w:r>
    </w:p>
    <w:p w14:paraId="05A4E2E6" w14:textId="525F6E19"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מדקתני</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הנחשת קונה את הכסף</w:t>
      </w:r>
      <w:r w:rsidR="00980F5A" w:rsidRPr="00270114">
        <w:rPr>
          <w:rFonts w:ascii="FbShefa" w:hAnsi="FbShefa"/>
          <w:sz w:val="11"/>
          <w:rtl/>
        </w:rPr>
        <w:t>.</w:t>
      </w:r>
    </w:p>
    <w:p w14:paraId="4374AEFC" w14:textId="5E8C56D1" w:rsidR="00433741" w:rsidRPr="00270114" w:rsidRDefault="00BF6BE8" w:rsidP="009C3CB4">
      <w:pPr>
        <w:spacing w:line="240" w:lineRule="auto"/>
        <w:rPr>
          <w:rFonts w:ascii="FbShefa" w:hAnsi="FbShefa"/>
          <w:sz w:val="11"/>
          <w:rtl/>
        </w:rPr>
      </w:pPr>
      <w:r w:rsidRPr="001B3037">
        <w:rPr>
          <w:rFonts w:ascii="FbShefa" w:hAnsi="FbShefa"/>
          <w:b/>
          <w:bCs/>
          <w:color w:val="3B2F2A" w:themeColor="text2" w:themeShade="80"/>
          <w:sz w:val="11"/>
          <w:rtl/>
        </w:rPr>
        <w:t>בשלמא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rtl/>
        </w:rPr>
        <w:t>למ"ד כסף פירא</w:t>
      </w:r>
      <w:r w:rsidR="00980F5A" w:rsidRPr="00270114">
        <w:rPr>
          <w:rFonts w:ascii="FbShefa" w:hAnsi="FbShefa"/>
          <w:rtl/>
        </w:rPr>
        <w:t>.</w:t>
      </w:r>
      <w:r w:rsidR="00331B6B" w:rsidRPr="00270114">
        <w:rPr>
          <w:rFonts w:ascii="FbShefa" w:hAnsi="FbShefa"/>
          <w:rtl/>
        </w:rPr>
        <w:t xml:space="preserve"> </w:t>
      </w:r>
      <w:r w:rsidR="009C3CB4" w:rsidRPr="001B3037">
        <w:rPr>
          <w:rFonts w:ascii="FbShefa" w:hAnsi="FbShefa"/>
          <w:b/>
          <w:bCs/>
          <w:color w:val="3B2F2A" w:themeColor="text2" w:themeShade="80"/>
          <w:sz w:val="11"/>
          <w:rtl/>
        </w:rPr>
        <w:t>זו</w:t>
      </w:r>
      <w:r w:rsidRPr="001B3037">
        <w:rPr>
          <w:rFonts w:ascii="FbShefa" w:hAnsi="FbShefa"/>
          <w:b/>
          <w:bCs/>
          <w:color w:val="3B2F2A" w:themeColor="text2" w:themeShade="80"/>
          <w:sz w:val="11"/>
          <w:rtl/>
        </w:rPr>
        <w:t>הי</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הרבותא שביחס לנחושת הוא מטבע</w:t>
      </w:r>
      <w:r w:rsidR="00980F5A" w:rsidRPr="00270114">
        <w:rPr>
          <w:rFonts w:ascii="FbShefa" w:hAnsi="FbShefa"/>
          <w:sz w:val="11"/>
          <w:rtl/>
        </w:rPr>
        <w:t>.</w:t>
      </w:r>
    </w:p>
    <w:p w14:paraId="1E5D5EEA" w14:textId="0C535E36"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אלא למ"ד</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כסף פירא</w:t>
      </w:r>
      <w:r w:rsidR="00BF6BE8" w:rsidRPr="00270114">
        <w:rPr>
          <w:rFonts w:ascii="FbShefa" w:hAnsi="FbShefa"/>
          <w:sz w:val="11"/>
          <w:rtl/>
        </w:rPr>
        <w:t>, קשה</w:t>
      </w:r>
      <w:r w:rsidRPr="00270114">
        <w:rPr>
          <w:rFonts w:ascii="FbShefa" w:hAnsi="FbShefa"/>
          <w:sz w:val="11"/>
          <w:rtl/>
        </w:rPr>
        <w:t xml:space="preserve"> כ</w:t>
      </w:r>
      <w:r w:rsidR="00BF6BE8" w:rsidRPr="00270114">
        <w:rPr>
          <w:rFonts w:ascii="FbShefa" w:hAnsi="FbShefa"/>
          <w:sz w:val="11"/>
          <w:rtl/>
        </w:rPr>
        <w:t xml:space="preserve">ל </w:t>
      </w:r>
      <w:r w:rsidRPr="00270114">
        <w:rPr>
          <w:rFonts w:ascii="FbShefa" w:hAnsi="FbShefa"/>
          <w:sz w:val="11"/>
          <w:rtl/>
        </w:rPr>
        <w:t>ש</w:t>
      </w:r>
      <w:r w:rsidR="00BF6BE8" w:rsidRPr="00270114">
        <w:rPr>
          <w:rFonts w:ascii="FbShefa" w:hAnsi="FbShefa"/>
          <w:sz w:val="11"/>
          <w:rtl/>
        </w:rPr>
        <w:t>כן</w:t>
      </w:r>
      <w:r w:rsidRPr="00270114">
        <w:rPr>
          <w:rFonts w:ascii="FbShefa" w:hAnsi="FbShefa"/>
          <w:sz w:val="11"/>
          <w:rtl/>
        </w:rPr>
        <w:t xml:space="preserve"> נחושת</w:t>
      </w:r>
      <w:r w:rsidR="00980F5A" w:rsidRPr="00270114">
        <w:rPr>
          <w:rFonts w:ascii="FbShefa" w:hAnsi="FbShefa"/>
          <w:sz w:val="11"/>
          <w:rtl/>
        </w:rPr>
        <w:t>.</w:t>
      </w:r>
    </w:p>
    <w:p w14:paraId="7F0EEC94" w14:textId="6580C188"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2A6DA2" w:rsidRPr="00270114">
        <w:rPr>
          <w:rFonts w:ascii="FbShefa" w:hAnsi="FbShefa"/>
          <w:sz w:val="11"/>
          <w:rtl/>
        </w:rPr>
        <w:t xml:space="preserve">דס"ד משום דאיכא </w:t>
      </w:r>
      <w:r w:rsidRPr="00270114">
        <w:rPr>
          <w:rFonts w:ascii="FbShefa" w:hAnsi="FbShefa"/>
          <w:sz w:val="11"/>
          <w:rtl/>
        </w:rPr>
        <w:t>אתרא דסגיי פריטי</w:t>
      </w:r>
      <w:r w:rsidR="002A6DA2" w:rsidRPr="00270114">
        <w:rPr>
          <w:rFonts w:ascii="FbShefa" w:hAnsi="FbShefa"/>
          <w:sz w:val="11"/>
          <w:rtl/>
        </w:rPr>
        <w:t>, קמ"ל</w:t>
      </w:r>
      <w:r w:rsidR="001C0E38" w:rsidRPr="00270114">
        <w:rPr>
          <w:rFonts w:ascii="FbShefa" w:hAnsi="FbShefa"/>
          <w:sz w:val="11"/>
          <w:rtl/>
        </w:rPr>
        <w:t xml:space="preserve"> </w:t>
      </w:r>
      <w:r w:rsidRPr="00270114">
        <w:rPr>
          <w:rFonts w:ascii="FbShefa" w:hAnsi="FbShefa"/>
          <w:rtl/>
        </w:rPr>
        <w:t>כיון</w:t>
      </w:r>
      <w:r w:rsidRPr="00270114">
        <w:rPr>
          <w:rFonts w:ascii="FbShefa" w:hAnsi="FbShefa"/>
          <w:sz w:val="11"/>
          <w:rtl/>
        </w:rPr>
        <w:t xml:space="preserve"> דאיכא דוכתא דלא סגי ביה</w:t>
      </w:r>
      <w:r w:rsidR="00980F5A" w:rsidRPr="00270114">
        <w:rPr>
          <w:rFonts w:ascii="FbShefa" w:hAnsi="FbShefa"/>
          <w:sz w:val="11"/>
          <w:rtl/>
        </w:rPr>
        <w:t>.</w:t>
      </w:r>
    </w:p>
    <w:p w14:paraId="7A96E518" w14:textId="77777777" w:rsidR="009C3CB4" w:rsidRPr="00270114" w:rsidRDefault="009C3CB4" w:rsidP="009C3CB4">
      <w:pPr>
        <w:spacing w:line="240" w:lineRule="auto"/>
        <w:rPr>
          <w:rFonts w:ascii="FbShefa" w:hAnsi="FbShefa"/>
          <w:sz w:val="11"/>
          <w:rtl/>
        </w:rPr>
      </w:pPr>
    </w:p>
    <w:p w14:paraId="71D3EA00" w14:textId="77777777" w:rsidR="00BF6BE8" w:rsidRPr="00270114" w:rsidRDefault="009C3CB4" w:rsidP="00BF6BE8">
      <w:pPr>
        <w:pStyle w:val="3"/>
        <w:rPr>
          <w:rFonts w:ascii="FbShefa" w:hAnsi="FbShefa"/>
          <w:color w:val="7C5F1D"/>
          <w:rtl/>
        </w:rPr>
      </w:pPr>
      <w:r w:rsidRPr="00270114">
        <w:rPr>
          <w:rFonts w:ascii="FbShefa" w:hAnsi="FbShefa"/>
          <w:color w:val="7C5F1D"/>
          <w:rtl/>
        </w:rPr>
        <w:t>ת"ש</w:t>
      </w:r>
      <w:r w:rsidR="00BF6BE8" w:rsidRPr="00270114">
        <w:rPr>
          <w:rFonts w:ascii="FbShefa" w:hAnsi="FbShefa"/>
          <w:color w:val="7C5F1D"/>
          <w:rtl/>
        </w:rPr>
        <w:t>:</w:t>
      </w:r>
    </w:p>
    <w:p w14:paraId="6A0DCF18" w14:textId="6C64439D"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רב</w:t>
      </w:r>
      <w:r w:rsidR="00980F5A" w:rsidRPr="001B3037">
        <w:rPr>
          <w:rFonts w:ascii="FbShefa" w:hAnsi="FbShefa"/>
          <w:b/>
          <w:bCs/>
          <w:color w:val="3B2F2A" w:themeColor="text2" w:themeShade="80"/>
          <w:sz w:val="11"/>
          <w:rtl/>
        </w:rPr>
        <w:t>.</w:t>
      </w:r>
      <w:r w:rsidR="00331B6B" w:rsidRPr="001B3037">
        <w:rPr>
          <w:rFonts w:ascii="FbShefa" w:hAnsi="FbShefa"/>
          <w:b/>
          <w:bCs/>
          <w:color w:val="3B2F2A" w:themeColor="text2" w:themeShade="80"/>
          <w:sz w:val="11"/>
          <w:rtl/>
        </w:rPr>
        <w:t xml:space="preserve"> </w:t>
      </w:r>
      <w:r w:rsidRPr="00270114">
        <w:rPr>
          <w:rFonts w:ascii="FbShefa" w:hAnsi="FbShefa"/>
          <w:sz w:val="11"/>
          <w:rtl/>
        </w:rPr>
        <w:t>אוזיף דינרי, לסוף אייקור דינרי</w:t>
      </w:r>
      <w:r w:rsidR="00980F5A" w:rsidRPr="00270114">
        <w:rPr>
          <w:rFonts w:ascii="FbShefa" w:hAnsi="FbShefa"/>
          <w:sz w:val="11"/>
          <w:rtl/>
        </w:rPr>
        <w:t>.</w:t>
      </w:r>
      <w:r w:rsidR="00331B6B" w:rsidRPr="00270114">
        <w:rPr>
          <w:rFonts w:ascii="FbShefa" w:hAnsi="FbShefa"/>
          <w:sz w:val="11"/>
          <w:rtl/>
        </w:rPr>
        <w:t xml:space="preserve"> </w:t>
      </w:r>
      <w:r w:rsidRPr="001B3037">
        <w:rPr>
          <w:rFonts w:ascii="FbShefa" w:hAnsi="FbShefa"/>
          <w:b/>
          <w:bCs/>
          <w:color w:val="3B2F2A" w:themeColor="text2" w:themeShade="80"/>
          <w:sz w:val="11"/>
          <w:rtl/>
        </w:rPr>
        <w:t>א"ל</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זיל שלים לה טבין ותקילין</w:t>
      </w:r>
      <w:r w:rsidR="00980F5A" w:rsidRPr="00270114">
        <w:rPr>
          <w:rFonts w:ascii="FbShefa" w:hAnsi="FbShefa"/>
          <w:sz w:val="11"/>
          <w:rtl/>
        </w:rPr>
        <w:t>.</w:t>
      </w:r>
    </w:p>
    <w:p w14:paraId="693B3583" w14:textId="7CCEC75B"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הראיה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אם דהבא פירא, הו"ל סאה בסאה, ואסור</w:t>
      </w:r>
      <w:r w:rsidR="00980F5A" w:rsidRPr="00270114">
        <w:rPr>
          <w:rFonts w:ascii="FbShefa" w:hAnsi="FbShefa"/>
          <w:sz w:val="11"/>
          <w:rtl/>
        </w:rPr>
        <w:t>.</w:t>
      </w:r>
    </w:p>
    <w:p w14:paraId="4E2CF182" w14:textId="09BF60B5"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דינרי הוו ליה, ונעשה כאומר לה הלויני עד שיבא בני או עד שאמצא מפתח</w:t>
      </w:r>
      <w:r w:rsidR="00980F5A" w:rsidRPr="00270114">
        <w:rPr>
          <w:rFonts w:ascii="FbShefa" w:hAnsi="FbShefa"/>
          <w:sz w:val="11"/>
          <w:rtl/>
        </w:rPr>
        <w:t>.</w:t>
      </w:r>
    </w:p>
    <w:p w14:paraId="2EB4757B" w14:textId="2ECECA20" w:rsidR="009C3CB4" w:rsidRPr="00270114" w:rsidRDefault="009C3CB4" w:rsidP="009C3CB4">
      <w:pPr>
        <w:spacing w:line="240" w:lineRule="auto"/>
        <w:rPr>
          <w:rFonts w:ascii="FbShefa" w:hAnsi="FbShefa"/>
          <w:sz w:val="11"/>
          <w:rtl/>
        </w:rPr>
      </w:pPr>
    </w:p>
    <w:p w14:paraId="55D39FF0" w14:textId="1919F033" w:rsidR="003A290D" w:rsidRPr="00270114" w:rsidRDefault="009C3CB4" w:rsidP="003A290D">
      <w:pPr>
        <w:pStyle w:val="3"/>
        <w:rPr>
          <w:rFonts w:ascii="FbShefa" w:hAnsi="FbShefa"/>
          <w:color w:val="7C5F1D"/>
          <w:rtl/>
        </w:rPr>
      </w:pPr>
      <w:r w:rsidRPr="00270114">
        <w:rPr>
          <w:rFonts w:ascii="FbShefa" w:hAnsi="FbShefa"/>
          <w:color w:val="7C5F1D"/>
          <w:rtl/>
        </w:rPr>
        <w:t>ת"ש</w:t>
      </w:r>
      <w:r w:rsidR="003A290D" w:rsidRPr="00270114">
        <w:rPr>
          <w:rFonts w:ascii="FbShefa" w:hAnsi="FbShefa"/>
          <w:color w:val="7C5F1D"/>
          <w:rtl/>
        </w:rPr>
        <w:t>:</w:t>
      </w:r>
    </w:p>
    <w:p w14:paraId="23E41258" w14:textId="4F84B424"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דינר כסף</w:t>
      </w:r>
      <w:r w:rsidR="00980F5A" w:rsidRPr="00270114">
        <w:rPr>
          <w:rFonts w:ascii="FbShefa" w:hAnsi="FbShefa"/>
          <w:sz w:val="11"/>
          <w:rtl/>
        </w:rPr>
        <w:t>.</w:t>
      </w:r>
      <w:r w:rsidRPr="00270114">
        <w:rPr>
          <w:rFonts w:ascii="FbShefa" w:hAnsi="FbShefa"/>
          <w:sz w:val="11"/>
          <w:rtl/>
        </w:rPr>
        <w:t xml:space="preserve"> אחד מכ"ד בדינר זהב</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נפק"מ</w:t>
      </w:r>
      <w:r w:rsidR="00980F5A" w:rsidRPr="001B3037">
        <w:rPr>
          <w:rFonts w:ascii="FbShefa" w:hAnsi="FbShefa"/>
          <w:b/>
          <w:bCs/>
          <w:color w:val="3B2F2A" w:themeColor="text2" w:themeShade="80"/>
          <w:sz w:val="11"/>
          <w:rtl/>
        </w:rPr>
        <w:t>.</w:t>
      </w:r>
      <w:r w:rsidRPr="00270114">
        <w:rPr>
          <w:rFonts w:ascii="FbShefa" w:hAnsi="FbShefa"/>
          <w:sz w:val="11"/>
          <w:rtl/>
        </w:rPr>
        <w:t xml:space="preserve"> לפדיון הבן</w:t>
      </w:r>
      <w:r w:rsidR="00980F5A" w:rsidRPr="00270114">
        <w:rPr>
          <w:rFonts w:ascii="FbShefa" w:hAnsi="FbShefa"/>
          <w:sz w:val="11"/>
          <w:rtl/>
        </w:rPr>
        <w:t>.</w:t>
      </w:r>
    </w:p>
    <w:p w14:paraId="47A9F49B" w14:textId="5864F6B3"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הראיה</w:t>
      </w:r>
      <w:r w:rsidR="00980F5A" w:rsidRPr="001B3037">
        <w:rPr>
          <w:rFonts w:ascii="FbShefa" w:hAnsi="FbShefa"/>
          <w:b/>
          <w:bCs/>
          <w:color w:val="3B2F2A" w:themeColor="text2" w:themeShade="80"/>
          <w:sz w:val="11"/>
          <w:rtl/>
        </w:rPr>
        <w:t>.</w:t>
      </w:r>
      <w:r w:rsidRPr="00270114">
        <w:rPr>
          <w:rFonts w:ascii="FbShefa" w:hAnsi="FbShefa"/>
          <w:sz w:val="11"/>
          <w:rtl/>
        </w:rPr>
        <w:t xml:space="preserve"> אי דהבא פירא, וכי משער תנא במידי דאוקיר וזיל</w:t>
      </w:r>
      <w:r w:rsidR="00980F5A" w:rsidRPr="00270114">
        <w:rPr>
          <w:rFonts w:ascii="FbShefa" w:hAnsi="FbShefa"/>
          <w:sz w:val="11"/>
          <w:rtl/>
        </w:rPr>
        <w:t>.</w:t>
      </w:r>
    </w:p>
    <w:p w14:paraId="03EA8EE9" w14:textId="77777777" w:rsidR="009C3CB4" w:rsidRPr="00270114" w:rsidRDefault="009C3CB4" w:rsidP="009C3CB4">
      <w:pPr>
        <w:spacing w:line="240" w:lineRule="auto"/>
        <w:rPr>
          <w:rFonts w:ascii="FbShefa" w:hAnsi="FbShefa"/>
          <w:sz w:val="11"/>
          <w:rtl/>
        </w:rPr>
      </w:pPr>
    </w:p>
    <w:p w14:paraId="5CF3B84B" w14:textId="77777777" w:rsidR="003A290D" w:rsidRPr="00270114" w:rsidRDefault="003A290D" w:rsidP="003A290D">
      <w:pPr>
        <w:pStyle w:val="2"/>
        <w:rPr>
          <w:rFonts w:ascii="FbShefa" w:hAnsi="FbShefa"/>
          <w:color w:val="7C5F1D"/>
          <w:rtl/>
        </w:rPr>
      </w:pPr>
      <w:r w:rsidRPr="00270114">
        <w:rPr>
          <w:rFonts w:ascii="FbShefa" w:hAnsi="FbShefa"/>
          <w:color w:val="7C5F1D"/>
          <w:rtl/>
        </w:rPr>
        <w:t>שיעורי מטבע</w:t>
      </w:r>
    </w:p>
    <w:p w14:paraId="4D61C8BC" w14:textId="5FACA2C8" w:rsidR="00433741" w:rsidRPr="00270114" w:rsidRDefault="003A290D" w:rsidP="003A290D">
      <w:pPr>
        <w:spacing w:line="240" w:lineRule="auto"/>
        <w:rPr>
          <w:rFonts w:ascii="FbShefa" w:hAnsi="FbShefa"/>
          <w:sz w:val="11"/>
          <w:rtl/>
        </w:rPr>
      </w:pPr>
      <w:r w:rsidRPr="001B3037">
        <w:rPr>
          <w:rFonts w:ascii="FbShefa" w:hAnsi="FbShefa"/>
          <w:b/>
          <w:bCs/>
          <w:color w:val="3B2F2A" w:themeColor="text2" w:themeShade="80"/>
          <w:sz w:val="11"/>
          <w:rtl/>
        </w:rPr>
        <w:t>פרוטה</w:t>
      </w:r>
      <w:r w:rsidR="00980F5A" w:rsidRPr="00270114">
        <w:rPr>
          <w:rFonts w:ascii="FbShefa" w:hAnsi="FbShefa"/>
          <w:sz w:val="11"/>
          <w:rtl/>
        </w:rPr>
        <w:t>.</w:t>
      </w:r>
      <w:r w:rsidRPr="00270114">
        <w:rPr>
          <w:rFonts w:ascii="FbShefa" w:hAnsi="FbShefa"/>
          <w:sz w:val="11"/>
          <w:rtl/>
        </w:rPr>
        <w:t xml:space="preserve"> אחד משמונה באיסר האיטלקי</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נפק"מ</w:t>
      </w:r>
      <w:r w:rsidR="00980F5A" w:rsidRPr="001B3037">
        <w:rPr>
          <w:rFonts w:ascii="FbShefa" w:hAnsi="FbShefa"/>
          <w:b/>
          <w:bCs/>
          <w:color w:val="3B2F2A" w:themeColor="text2" w:themeShade="80"/>
          <w:sz w:val="11"/>
          <w:rtl/>
        </w:rPr>
        <w:t>.</w:t>
      </w:r>
      <w:r w:rsidRPr="00270114">
        <w:rPr>
          <w:rFonts w:ascii="FbShefa" w:hAnsi="FbShefa"/>
          <w:sz w:val="11"/>
          <w:rtl/>
        </w:rPr>
        <w:t xml:space="preserve"> לקדושי אשה</w:t>
      </w:r>
      <w:r w:rsidR="00980F5A" w:rsidRPr="00270114">
        <w:rPr>
          <w:rFonts w:ascii="FbShefa" w:hAnsi="FbShefa"/>
          <w:sz w:val="11"/>
          <w:rtl/>
        </w:rPr>
        <w:t>.</w:t>
      </w:r>
    </w:p>
    <w:p w14:paraId="3A62455A" w14:textId="1C840129" w:rsidR="00433741" w:rsidRPr="00270114" w:rsidRDefault="003A290D" w:rsidP="003A290D">
      <w:pPr>
        <w:spacing w:line="240" w:lineRule="auto"/>
        <w:rPr>
          <w:rFonts w:ascii="FbShefa" w:hAnsi="FbShefa"/>
          <w:sz w:val="11"/>
          <w:rtl/>
        </w:rPr>
      </w:pPr>
      <w:r w:rsidRPr="001B3037">
        <w:rPr>
          <w:rFonts w:ascii="FbShefa" w:hAnsi="FbShefa"/>
          <w:b/>
          <w:bCs/>
          <w:color w:val="3B2F2A" w:themeColor="text2" w:themeShade="80"/>
          <w:sz w:val="11"/>
          <w:rtl/>
        </w:rPr>
        <w:t>איסר</w:t>
      </w:r>
      <w:r w:rsidR="00980F5A" w:rsidRPr="00270114">
        <w:rPr>
          <w:rFonts w:ascii="FbShefa" w:hAnsi="FbShefa"/>
          <w:sz w:val="11"/>
          <w:rtl/>
        </w:rPr>
        <w:t>.</w:t>
      </w:r>
      <w:r w:rsidRPr="00270114">
        <w:rPr>
          <w:rFonts w:ascii="FbShefa" w:hAnsi="FbShefa"/>
          <w:sz w:val="11"/>
          <w:rtl/>
        </w:rPr>
        <w:t xml:space="preserve"> אחד מכ"ד בדינר כסף</w:t>
      </w:r>
      <w:r w:rsidR="00980F5A" w:rsidRPr="00270114">
        <w:rPr>
          <w:rFonts w:ascii="FbShefa" w:hAnsi="FbShefa"/>
          <w:sz w:val="11"/>
          <w:rtl/>
        </w:rPr>
        <w:t>.</w:t>
      </w:r>
      <w:r w:rsidRPr="001B3037">
        <w:rPr>
          <w:rFonts w:ascii="FbShefa" w:hAnsi="FbShefa"/>
          <w:b/>
          <w:bCs/>
          <w:color w:val="3B2F2A" w:themeColor="text2" w:themeShade="80"/>
          <w:sz w:val="11"/>
          <w:rtl/>
        </w:rPr>
        <w:t xml:space="preserve"> נפק"מ</w:t>
      </w:r>
      <w:r w:rsidR="00980F5A" w:rsidRPr="001B3037">
        <w:rPr>
          <w:rFonts w:ascii="FbShefa" w:hAnsi="FbShefa"/>
          <w:b/>
          <w:bCs/>
          <w:color w:val="3B2F2A" w:themeColor="text2" w:themeShade="80"/>
          <w:sz w:val="11"/>
          <w:rtl/>
        </w:rPr>
        <w:t>.</w:t>
      </w:r>
      <w:r w:rsidRPr="00270114">
        <w:rPr>
          <w:rFonts w:ascii="FbShefa" w:hAnsi="FbShefa"/>
          <w:sz w:val="11"/>
          <w:rtl/>
        </w:rPr>
        <w:t xml:space="preserve"> למקח וממכר</w:t>
      </w:r>
      <w:r w:rsidR="00980F5A" w:rsidRPr="00270114">
        <w:rPr>
          <w:rFonts w:ascii="FbShefa" w:hAnsi="FbShefa"/>
          <w:sz w:val="11"/>
          <w:rtl/>
        </w:rPr>
        <w:t>.</w:t>
      </w:r>
    </w:p>
    <w:p w14:paraId="311C0E12" w14:textId="620BF4D5" w:rsidR="003A290D" w:rsidRPr="00270114" w:rsidRDefault="003A290D" w:rsidP="003A290D">
      <w:pPr>
        <w:spacing w:line="240" w:lineRule="auto"/>
        <w:rPr>
          <w:rFonts w:ascii="FbShefa" w:hAnsi="FbShefa"/>
          <w:sz w:val="11"/>
          <w:rtl/>
        </w:rPr>
      </w:pPr>
      <w:r w:rsidRPr="001B3037">
        <w:rPr>
          <w:rFonts w:ascii="FbShefa" w:hAnsi="FbShefa"/>
          <w:b/>
          <w:bCs/>
          <w:color w:val="3B2F2A" w:themeColor="text2" w:themeShade="80"/>
          <w:sz w:val="11"/>
          <w:rtl/>
        </w:rPr>
        <w:t>דינר כסף</w:t>
      </w:r>
      <w:r w:rsidR="00980F5A" w:rsidRPr="00270114">
        <w:rPr>
          <w:rFonts w:ascii="FbShefa" w:hAnsi="FbShefa"/>
          <w:sz w:val="11"/>
          <w:rtl/>
        </w:rPr>
        <w:t>.</w:t>
      </w:r>
      <w:r w:rsidRPr="00270114">
        <w:rPr>
          <w:rFonts w:ascii="FbShefa" w:hAnsi="FbShefa"/>
          <w:sz w:val="11"/>
          <w:rtl/>
        </w:rPr>
        <w:t xml:space="preserve"> אחד מכ"ד בדינר זהב</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נפק"מ</w:t>
      </w:r>
      <w:r w:rsidR="00980F5A" w:rsidRPr="001B3037">
        <w:rPr>
          <w:rFonts w:ascii="FbShefa" w:hAnsi="FbShefa"/>
          <w:b/>
          <w:bCs/>
          <w:color w:val="3B2F2A" w:themeColor="text2" w:themeShade="80"/>
          <w:sz w:val="11"/>
          <w:rtl/>
        </w:rPr>
        <w:t>.</w:t>
      </w:r>
      <w:r w:rsidRPr="00270114">
        <w:rPr>
          <w:rFonts w:ascii="FbShefa" w:hAnsi="FbShefa"/>
          <w:sz w:val="11"/>
          <w:rtl/>
        </w:rPr>
        <w:t xml:space="preserve"> לפדיון הבן</w:t>
      </w:r>
      <w:r w:rsidR="00980F5A" w:rsidRPr="00270114">
        <w:rPr>
          <w:rFonts w:ascii="FbShefa" w:hAnsi="FbShefa"/>
          <w:sz w:val="11"/>
          <w:rtl/>
        </w:rPr>
        <w:t>.</w:t>
      </w:r>
    </w:p>
    <w:p w14:paraId="728ABB93" w14:textId="77777777" w:rsidR="003A290D" w:rsidRPr="00270114" w:rsidRDefault="003A290D" w:rsidP="009C3CB4">
      <w:pPr>
        <w:spacing w:line="240" w:lineRule="auto"/>
        <w:rPr>
          <w:rFonts w:ascii="FbShefa" w:hAnsi="FbShefa"/>
          <w:sz w:val="11"/>
          <w:rtl/>
        </w:rPr>
      </w:pPr>
    </w:p>
    <w:p w14:paraId="5879250F"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 xml:space="preserve">חילול מע"ש על דינרין </w:t>
      </w:r>
    </w:p>
    <w:p w14:paraId="3A8F94EE" w14:textId="260E3403" w:rsidR="009C3CB4" w:rsidRPr="00270114" w:rsidRDefault="009C3CB4" w:rsidP="007B2DF8">
      <w:pPr>
        <w:pStyle w:val="3"/>
        <w:rPr>
          <w:rFonts w:ascii="FbShefa" w:hAnsi="FbShefa"/>
          <w:color w:val="7C5F1D"/>
          <w:rtl/>
        </w:rPr>
      </w:pPr>
      <w:bookmarkStart w:id="1" w:name="_Hlk165026931"/>
      <w:r w:rsidRPr="00270114">
        <w:rPr>
          <w:rFonts w:ascii="FbShefa" w:hAnsi="FbShefa"/>
          <w:color w:val="7C5F1D"/>
          <w:rtl/>
        </w:rPr>
        <w:t>חילול סלעים על דינרי</w:t>
      </w:r>
      <w:r w:rsidR="007B2DF8" w:rsidRPr="00270114">
        <w:rPr>
          <w:rFonts w:ascii="FbShefa" w:hAnsi="FbShefa"/>
          <w:color w:val="7C5F1D"/>
          <w:rtl/>
        </w:rPr>
        <w:t xml:space="preserve"> זהב:</w:t>
      </w:r>
    </w:p>
    <w:p w14:paraId="3EA3EF3B" w14:textId="7D257818" w:rsidR="007B2DF8" w:rsidRPr="00270114" w:rsidRDefault="007B2DF8" w:rsidP="007B2DF8">
      <w:pPr>
        <w:rPr>
          <w:rFonts w:ascii="FbShefa" w:hAnsi="FbShefa"/>
          <w:rtl/>
        </w:rPr>
      </w:pPr>
      <w:r w:rsidRPr="001B3037">
        <w:rPr>
          <w:rFonts w:ascii="FbShefa" w:hAnsi="FbShefa"/>
          <w:b/>
          <w:bCs/>
          <w:color w:val="3B2F2A" w:themeColor="text2" w:themeShade="80"/>
          <w:rtl/>
        </w:rPr>
        <w:t>בית שמאי</w:t>
      </w:r>
      <w:r w:rsidR="00980F5A" w:rsidRPr="001B3037">
        <w:rPr>
          <w:rFonts w:ascii="FbShefa" w:hAnsi="FbShefa"/>
          <w:b/>
          <w:bCs/>
          <w:color w:val="3B2F2A" w:themeColor="text2" w:themeShade="80"/>
          <w:rtl/>
        </w:rPr>
        <w:t>.</w:t>
      </w:r>
      <w:r w:rsidR="00331B6B" w:rsidRPr="001B3037">
        <w:rPr>
          <w:rFonts w:ascii="FbShefa" w:hAnsi="FbShefa"/>
          <w:b/>
          <w:bCs/>
          <w:color w:val="3B2F2A" w:themeColor="text2" w:themeShade="80"/>
          <w:rtl/>
        </w:rPr>
        <w:t xml:space="preserve"> </w:t>
      </w:r>
      <w:r w:rsidRPr="00270114">
        <w:rPr>
          <w:rFonts w:ascii="FbShefa" w:hAnsi="FbShefa"/>
          <w:rtl/>
        </w:rPr>
        <w:t>אסור</w:t>
      </w:r>
      <w:r w:rsidR="00980F5A" w:rsidRPr="00270114">
        <w:rPr>
          <w:rFonts w:ascii="FbShefa" w:hAnsi="FbShefa"/>
          <w:rtl/>
        </w:rPr>
        <w:t>.</w:t>
      </w:r>
    </w:p>
    <w:p w14:paraId="5300C5FC" w14:textId="5AB3A084" w:rsidR="007B2DF8" w:rsidRPr="00270114" w:rsidRDefault="007B2DF8" w:rsidP="007B2DF8">
      <w:pPr>
        <w:rPr>
          <w:rFonts w:ascii="FbShefa" w:hAnsi="FbShefa"/>
          <w:rtl/>
        </w:rPr>
      </w:pPr>
      <w:r w:rsidRPr="001B3037">
        <w:rPr>
          <w:rFonts w:ascii="FbShefa" w:hAnsi="FbShefa"/>
          <w:b/>
          <w:bCs/>
          <w:color w:val="3B2F2A" w:themeColor="text2" w:themeShade="80"/>
          <w:rtl/>
        </w:rPr>
        <w:t>בית הלל</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מותר</w:t>
      </w:r>
      <w:r w:rsidR="00980F5A" w:rsidRPr="00270114">
        <w:rPr>
          <w:rFonts w:ascii="FbShefa" w:hAnsi="FbShefa"/>
          <w:rtl/>
        </w:rPr>
        <w:t>.</w:t>
      </w:r>
    </w:p>
    <w:bookmarkEnd w:id="1"/>
    <w:p w14:paraId="030954D5" w14:textId="77777777" w:rsidR="007B2DF8" w:rsidRPr="001B3037" w:rsidRDefault="007B2DF8" w:rsidP="009C3CB4">
      <w:pPr>
        <w:spacing w:line="240" w:lineRule="auto"/>
        <w:rPr>
          <w:rFonts w:ascii="FbShefa" w:hAnsi="FbShefa"/>
          <w:b/>
          <w:bCs/>
          <w:color w:val="3B2F2A" w:themeColor="text2" w:themeShade="80"/>
          <w:sz w:val="11"/>
          <w:rtl/>
        </w:rPr>
      </w:pPr>
    </w:p>
    <w:p w14:paraId="19FA4BEC" w14:textId="4C1180EE" w:rsidR="00B03972" w:rsidRPr="00270114" w:rsidRDefault="00B03972" w:rsidP="00B03972">
      <w:pPr>
        <w:pStyle w:val="3"/>
        <w:rPr>
          <w:rFonts w:ascii="FbShefa" w:hAnsi="FbShefa"/>
          <w:color w:val="7C5F1D"/>
          <w:rtl/>
        </w:rPr>
      </w:pPr>
      <w:r w:rsidRPr="00270114">
        <w:rPr>
          <w:rFonts w:ascii="FbShefa" w:hAnsi="FbShefa"/>
          <w:color w:val="7C5F1D"/>
          <w:rtl/>
        </w:rPr>
        <w:t>דעה א:</w:t>
      </w:r>
    </w:p>
    <w:p w14:paraId="3C4D7BE8" w14:textId="023F787B" w:rsidR="00433741" w:rsidRPr="00270114" w:rsidRDefault="00B03972" w:rsidP="00B03972">
      <w:pPr>
        <w:rPr>
          <w:rFonts w:ascii="FbShefa" w:hAnsi="FbShefa"/>
          <w:rtl/>
        </w:rPr>
      </w:pPr>
      <w:r w:rsidRPr="001B3037">
        <w:rPr>
          <w:rFonts w:ascii="FbShefa" w:hAnsi="FbShefa"/>
          <w:b/>
          <w:bCs/>
          <w:color w:val="3B2F2A" w:themeColor="text2" w:themeShade="80"/>
          <w:rtl/>
        </w:rPr>
        <w:t>מחלוקת</w:t>
      </w:r>
      <w:r w:rsidR="0026047F" w:rsidRPr="001B3037">
        <w:rPr>
          <w:rFonts w:ascii="FbShefa" w:hAnsi="FbShefa"/>
          <w:b/>
          <w:bCs/>
          <w:color w:val="3B2F2A" w:themeColor="text2" w:themeShade="80"/>
          <w:rtl/>
        </w:rPr>
        <w:t>ם</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בסלעים על דינרין</w:t>
      </w:r>
      <w:r w:rsidR="00980F5A" w:rsidRPr="00270114">
        <w:rPr>
          <w:rFonts w:ascii="FbShefa" w:hAnsi="FbShefa"/>
          <w:rtl/>
        </w:rPr>
        <w:t>.</w:t>
      </w:r>
    </w:p>
    <w:p w14:paraId="5DE0F6A8" w14:textId="3E064F9C" w:rsidR="00433741" w:rsidRPr="00270114" w:rsidRDefault="00B03972" w:rsidP="00B03972">
      <w:pPr>
        <w:rPr>
          <w:rFonts w:ascii="FbShefa" w:hAnsi="FbShefa"/>
          <w:rtl/>
        </w:rPr>
      </w:pPr>
      <w:r w:rsidRPr="001B3037">
        <w:rPr>
          <w:rFonts w:ascii="FbShefa" w:hAnsi="FbShefa"/>
          <w:b/>
          <w:bCs/>
          <w:color w:val="3B2F2A" w:themeColor="text2" w:themeShade="80"/>
          <w:rtl/>
        </w:rPr>
        <w:t>בית שמאי</w:t>
      </w:r>
      <w:r w:rsidR="00980F5A" w:rsidRPr="001B3037">
        <w:rPr>
          <w:rFonts w:ascii="FbShefa" w:hAnsi="FbShefa"/>
          <w:b/>
          <w:bCs/>
          <w:color w:val="3B2F2A" w:themeColor="text2" w:themeShade="80"/>
          <w:rtl/>
        </w:rPr>
        <w:t>.</w:t>
      </w:r>
      <w:r w:rsidR="00331B6B" w:rsidRPr="001B3037">
        <w:rPr>
          <w:rFonts w:ascii="FbShefa" w:hAnsi="FbShefa"/>
          <w:b/>
          <w:bCs/>
          <w:color w:val="3B2F2A" w:themeColor="text2" w:themeShade="80"/>
          <w:rtl/>
        </w:rPr>
        <w:t xml:space="preserve"> </w:t>
      </w:r>
      <w:r w:rsidRPr="00270114">
        <w:rPr>
          <w:rFonts w:ascii="FbShefa" w:hAnsi="FbShefa"/>
          <w:rtl/>
        </w:rPr>
        <w:t>כספא טבעא ודהבא פירא</w:t>
      </w:r>
      <w:r w:rsidR="00331B6B" w:rsidRPr="00270114">
        <w:rPr>
          <w:rFonts w:ascii="FbShefa" w:hAnsi="FbShefa"/>
          <w:rtl/>
        </w:rPr>
        <w:t xml:space="preserve">, </w:t>
      </w:r>
      <w:r w:rsidRPr="00270114">
        <w:rPr>
          <w:rFonts w:ascii="FbShefa" w:hAnsi="FbShefa"/>
          <w:rtl/>
        </w:rPr>
        <w:t>וטבעא אפירא לא מחללינן</w:t>
      </w:r>
      <w:r w:rsidR="00980F5A" w:rsidRPr="00270114">
        <w:rPr>
          <w:rFonts w:ascii="FbShefa" w:hAnsi="FbShefa"/>
          <w:rtl/>
        </w:rPr>
        <w:t>.</w:t>
      </w:r>
    </w:p>
    <w:p w14:paraId="756EAAA9" w14:textId="2357D5D5" w:rsidR="00433741" w:rsidRPr="00270114" w:rsidRDefault="00B03972" w:rsidP="00B03972">
      <w:pPr>
        <w:rPr>
          <w:rFonts w:ascii="FbShefa" w:hAnsi="FbShefa"/>
          <w:rtl/>
        </w:rPr>
      </w:pPr>
      <w:r w:rsidRPr="001B3037">
        <w:rPr>
          <w:rFonts w:ascii="FbShefa" w:hAnsi="FbShefa"/>
          <w:b/>
          <w:bCs/>
          <w:color w:val="3B2F2A" w:themeColor="text2" w:themeShade="80"/>
          <w:rtl/>
        </w:rPr>
        <w:t>בית הלל</w:t>
      </w:r>
      <w:r w:rsidR="00980F5A" w:rsidRPr="001B3037">
        <w:rPr>
          <w:rFonts w:ascii="FbShefa" w:hAnsi="FbShefa"/>
          <w:b/>
          <w:bCs/>
          <w:color w:val="3B2F2A" w:themeColor="text2" w:themeShade="80"/>
          <w:rtl/>
        </w:rPr>
        <w:t>.</w:t>
      </w:r>
      <w:r w:rsidR="00331B6B" w:rsidRPr="001B3037">
        <w:rPr>
          <w:rFonts w:ascii="FbShefa" w:hAnsi="FbShefa"/>
          <w:b/>
          <w:bCs/>
          <w:color w:val="3B2F2A" w:themeColor="text2" w:themeShade="80"/>
          <w:rtl/>
        </w:rPr>
        <w:t xml:space="preserve"> </w:t>
      </w:r>
      <w:r w:rsidRPr="00270114">
        <w:rPr>
          <w:rFonts w:ascii="FbShefa" w:hAnsi="FbShefa"/>
          <w:rtl/>
        </w:rPr>
        <w:t>כספא פירא ודהבא טבעא</w:t>
      </w:r>
      <w:r w:rsidR="00331B6B" w:rsidRPr="00270114">
        <w:rPr>
          <w:rFonts w:ascii="FbShefa" w:hAnsi="FbShefa"/>
          <w:rtl/>
        </w:rPr>
        <w:t xml:space="preserve">, </w:t>
      </w:r>
      <w:r w:rsidRPr="00270114">
        <w:rPr>
          <w:rFonts w:ascii="FbShefa" w:hAnsi="FbShefa"/>
          <w:rtl/>
        </w:rPr>
        <w:t>ופירא אטבעא מחללינן</w:t>
      </w:r>
      <w:r w:rsidR="00980F5A" w:rsidRPr="00270114">
        <w:rPr>
          <w:rFonts w:ascii="FbShefa" w:hAnsi="FbShefa"/>
          <w:rtl/>
        </w:rPr>
        <w:t>.</w:t>
      </w:r>
    </w:p>
    <w:p w14:paraId="6B2AD5E5" w14:textId="1A637AE7" w:rsidR="0026047F" w:rsidRPr="00270114" w:rsidRDefault="0026047F" w:rsidP="00B03972">
      <w:pPr>
        <w:rPr>
          <w:rFonts w:ascii="FbShefa" w:hAnsi="FbShefa"/>
          <w:rtl/>
        </w:rPr>
      </w:pPr>
    </w:p>
    <w:p w14:paraId="625D87A4" w14:textId="22720828" w:rsidR="00433741" w:rsidRPr="00270114" w:rsidRDefault="00B03972" w:rsidP="00B03972">
      <w:pPr>
        <w:rPr>
          <w:rFonts w:ascii="FbShefa" w:hAnsi="FbShefa"/>
          <w:rtl/>
        </w:rPr>
      </w:pPr>
      <w:r w:rsidRPr="001B3037">
        <w:rPr>
          <w:rFonts w:ascii="FbShefa" w:hAnsi="FbShefa"/>
          <w:b/>
          <w:bCs/>
          <w:color w:val="3B2F2A" w:themeColor="text2" w:themeShade="80"/>
          <w:rtl/>
        </w:rPr>
        <w:t>אבל פירות על דינרין</w:t>
      </w:r>
      <w:r w:rsidR="00980F5A" w:rsidRPr="001B3037">
        <w:rPr>
          <w:rFonts w:ascii="FbShefa" w:hAnsi="FbShefa"/>
          <w:b/>
          <w:bCs/>
          <w:color w:val="3B2F2A" w:themeColor="text2" w:themeShade="80"/>
          <w:rtl/>
        </w:rPr>
        <w:t>.</w:t>
      </w:r>
      <w:r w:rsidR="00331B6B" w:rsidRPr="001B3037">
        <w:rPr>
          <w:rFonts w:ascii="FbShefa" w:hAnsi="FbShefa"/>
          <w:b/>
          <w:bCs/>
          <w:color w:val="3B2F2A" w:themeColor="text2" w:themeShade="80"/>
          <w:rtl/>
        </w:rPr>
        <w:t xml:space="preserve"> </w:t>
      </w:r>
      <w:r w:rsidRPr="00270114">
        <w:rPr>
          <w:rFonts w:ascii="FbShefa" w:hAnsi="FbShefa"/>
          <w:rtl/>
        </w:rPr>
        <w:t>דברי הכל מחללינן</w:t>
      </w:r>
      <w:r w:rsidR="00980F5A" w:rsidRPr="00270114">
        <w:rPr>
          <w:rFonts w:ascii="FbShefa" w:hAnsi="FbShefa"/>
          <w:rtl/>
        </w:rPr>
        <w:t>.</w:t>
      </w:r>
    </w:p>
    <w:p w14:paraId="0BBD5BD7" w14:textId="6D2C73F2" w:rsidR="00433741" w:rsidRPr="00270114" w:rsidRDefault="0026047F" w:rsidP="0026047F">
      <w:pPr>
        <w:rPr>
          <w:rFonts w:ascii="FbShefa" w:hAnsi="FbShefa"/>
          <w:rtl/>
        </w:rPr>
      </w:pPr>
      <w:r w:rsidRPr="001B3037">
        <w:rPr>
          <w:rFonts w:ascii="FbShefa" w:hAnsi="FbShefa"/>
          <w:b/>
          <w:bCs/>
          <w:color w:val="3B2F2A" w:themeColor="text2" w:themeShade="80"/>
          <w:rtl/>
        </w:rPr>
        <w:t>כמו</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00B03972" w:rsidRPr="00270114">
        <w:rPr>
          <w:rFonts w:ascii="FbShefa" w:hAnsi="FbShefa"/>
          <w:rtl/>
        </w:rPr>
        <w:t>כסף לבית הלל</w:t>
      </w:r>
      <w:r w:rsidRPr="00270114">
        <w:rPr>
          <w:rFonts w:ascii="FbShefa" w:hAnsi="FbShefa"/>
          <w:rtl/>
        </w:rPr>
        <w:t>,</w:t>
      </w:r>
      <w:r w:rsidR="00B03972" w:rsidRPr="00270114">
        <w:rPr>
          <w:rFonts w:ascii="FbShefa" w:hAnsi="FbShefa"/>
          <w:rtl/>
        </w:rPr>
        <w:t xml:space="preserve"> </w:t>
      </w:r>
      <w:r w:rsidRPr="00270114">
        <w:rPr>
          <w:rFonts w:ascii="FbShefa" w:hAnsi="FbShefa"/>
          <w:rtl/>
        </w:rPr>
        <w:t>ש</w:t>
      </w:r>
      <w:r w:rsidR="00B03972" w:rsidRPr="00270114">
        <w:rPr>
          <w:rFonts w:ascii="FbShefa" w:hAnsi="FbShefa"/>
          <w:rtl/>
        </w:rPr>
        <w:t>לגבי דהבא פירא</w:t>
      </w:r>
      <w:r w:rsidR="00331B6B" w:rsidRPr="00270114">
        <w:rPr>
          <w:rFonts w:ascii="FbShefa" w:hAnsi="FbShefa"/>
          <w:rtl/>
        </w:rPr>
        <w:t xml:space="preserve">, </w:t>
      </w:r>
      <w:r w:rsidRPr="00270114">
        <w:rPr>
          <w:rFonts w:ascii="FbShefa" w:hAnsi="FbShefa"/>
          <w:rtl/>
        </w:rPr>
        <w:t>ו</w:t>
      </w:r>
      <w:r w:rsidR="00B03972" w:rsidRPr="00270114">
        <w:rPr>
          <w:rFonts w:ascii="FbShefa" w:hAnsi="FbShefa"/>
          <w:rtl/>
        </w:rPr>
        <w:t>לגבי פירא</w:t>
      </w:r>
      <w:r w:rsidR="00331B6B" w:rsidRPr="00270114">
        <w:rPr>
          <w:rFonts w:ascii="FbShefa" w:hAnsi="FbShefa"/>
          <w:rtl/>
        </w:rPr>
        <w:t xml:space="preserve">, </w:t>
      </w:r>
      <w:r w:rsidR="00B03972" w:rsidRPr="00270114">
        <w:rPr>
          <w:rFonts w:ascii="FbShefa" w:hAnsi="FbShefa"/>
          <w:rtl/>
        </w:rPr>
        <w:t>טבעא</w:t>
      </w:r>
      <w:r w:rsidR="00980F5A" w:rsidRPr="00270114">
        <w:rPr>
          <w:rFonts w:ascii="FbShefa" w:hAnsi="FbShefa"/>
          <w:rtl/>
        </w:rPr>
        <w:t>.</w:t>
      </w:r>
    </w:p>
    <w:p w14:paraId="1159B377" w14:textId="1E27BA53" w:rsidR="00433741" w:rsidRPr="00270114" w:rsidRDefault="00F631DB" w:rsidP="0026047F">
      <w:pPr>
        <w:rPr>
          <w:rFonts w:ascii="FbShefa" w:hAnsi="FbShefa"/>
          <w:rtl/>
        </w:rPr>
      </w:pPr>
      <w:r w:rsidRPr="001B3037">
        <w:rPr>
          <w:rFonts w:ascii="FbShefa" w:hAnsi="FbShefa"/>
          <w:b/>
          <w:bCs/>
          <w:color w:val="3B2F2A" w:themeColor="text2" w:themeShade="80"/>
          <w:rtl/>
        </w:rPr>
        <w:t>דאף לב"ש</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00B03972" w:rsidRPr="00270114">
        <w:rPr>
          <w:rFonts w:ascii="FbShefa" w:hAnsi="FbShefa"/>
          <w:rtl/>
        </w:rPr>
        <w:t>דהבא לגבי כספא פירא</w:t>
      </w:r>
      <w:r w:rsidR="00331B6B" w:rsidRPr="00270114">
        <w:rPr>
          <w:rFonts w:ascii="FbShefa" w:hAnsi="FbShefa"/>
          <w:rtl/>
        </w:rPr>
        <w:t xml:space="preserve">, </w:t>
      </w:r>
      <w:r w:rsidR="00B03972" w:rsidRPr="00270114">
        <w:rPr>
          <w:rFonts w:ascii="FbShefa" w:hAnsi="FbShefa"/>
          <w:rtl/>
        </w:rPr>
        <w:t>לגבי פירא טבעא</w:t>
      </w:r>
      <w:r w:rsidR="00980F5A" w:rsidRPr="00270114">
        <w:rPr>
          <w:rFonts w:ascii="FbShefa" w:hAnsi="FbShefa"/>
          <w:rtl/>
        </w:rPr>
        <w:t>.</w:t>
      </w:r>
    </w:p>
    <w:p w14:paraId="30E06ECA" w14:textId="7A790FA2" w:rsidR="00F631DB" w:rsidRPr="00270114" w:rsidRDefault="00F631DB" w:rsidP="00B03972">
      <w:pPr>
        <w:rPr>
          <w:rFonts w:ascii="FbShefa" w:hAnsi="FbShefa"/>
          <w:rtl/>
        </w:rPr>
      </w:pPr>
    </w:p>
    <w:p w14:paraId="017E77A3" w14:textId="7257F21E" w:rsidR="00F631DB" w:rsidRPr="00270114" w:rsidRDefault="00F631DB" w:rsidP="00F631DB">
      <w:pPr>
        <w:pStyle w:val="3"/>
        <w:rPr>
          <w:rFonts w:ascii="FbShefa" w:hAnsi="FbShefa"/>
          <w:color w:val="7C5F1D"/>
          <w:rtl/>
        </w:rPr>
      </w:pPr>
      <w:r w:rsidRPr="00270114">
        <w:rPr>
          <w:rFonts w:ascii="FbShefa" w:hAnsi="FbShefa"/>
          <w:color w:val="7C5F1D"/>
          <w:rtl/>
        </w:rPr>
        <w:t>דעה ב:</w:t>
      </w:r>
    </w:p>
    <w:p w14:paraId="61E4715B" w14:textId="798AEA29" w:rsidR="00433741" w:rsidRPr="00270114" w:rsidRDefault="00B03972" w:rsidP="00B03972">
      <w:pPr>
        <w:rPr>
          <w:rFonts w:ascii="FbShefa" w:hAnsi="FbShefa"/>
          <w:rtl/>
        </w:rPr>
      </w:pPr>
      <w:r w:rsidRPr="001B3037">
        <w:rPr>
          <w:rFonts w:ascii="FbShefa" w:hAnsi="FbShefa"/>
          <w:b/>
          <w:bCs/>
          <w:color w:val="3B2F2A" w:themeColor="text2" w:themeShade="80"/>
          <w:rtl/>
        </w:rPr>
        <w:t>אף</w:t>
      </w:r>
      <w:r w:rsidR="00980F5A" w:rsidRPr="001B3037">
        <w:rPr>
          <w:rFonts w:ascii="FbShefa" w:hAnsi="FbShefa"/>
          <w:b/>
          <w:bCs/>
          <w:color w:val="3B2F2A" w:themeColor="text2" w:themeShade="80"/>
          <w:rtl/>
        </w:rPr>
        <w:t>.</w:t>
      </w:r>
      <w:r w:rsidR="00331B6B" w:rsidRPr="001B3037">
        <w:rPr>
          <w:rFonts w:ascii="FbShefa" w:hAnsi="FbShefa"/>
          <w:b/>
          <w:bCs/>
          <w:color w:val="3B2F2A" w:themeColor="text2" w:themeShade="80"/>
          <w:rtl/>
        </w:rPr>
        <w:t xml:space="preserve"> </w:t>
      </w:r>
      <w:r w:rsidRPr="00270114">
        <w:rPr>
          <w:rFonts w:ascii="FbShefa" w:hAnsi="FbShefa"/>
          <w:rtl/>
        </w:rPr>
        <w:t>בפירות על דינרין מחלוקת</w:t>
      </w:r>
      <w:r w:rsidR="00980F5A" w:rsidRPr="00270114">
        <w:rPr>
          <w:rFonts w:ascii="FbShefa" w:hAnsi="FbShefa"/>
          <w:rtl/>
        </w:rPr>
        <w:t>.</w:t>
      </w:r>
    </w:p>
    <w:p w14:paraId="1B9799F5" w14:textId="5AFABFF7" w:rsidR="00F631DB" w:rsidRPr="00270114" w:rsidRDefault="00F631DB" w:rsidP="00B03972">
      <w:pPr>
        <w:rPr>
          <w:rFonts w:ascii="FbShefa" w:hAnsi="FbShefa"/>
          <w:rtl/>
        </w:rPr>
      </w:pPr>
      <w:r w:rsidRPr="001B3037">
        <w:rPr>
          <w:rFonts w:ascii="FbShefa" w:hAnsi="FbShefa"/>
          <w:b/>
          <w:bCs/>
          <w:color w:val="3B2F2A" w:themeColor="text2" w:themeShade="80"/>
          <w:rtl/>
        </w:rPr>
        <w:t>שאלה</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למה לא נחלקו ב"ש וב"ה במפורש על כך</w:t>
      </w:r>
      <w:r w:rsidR="00980F5A" w:rsidRPr="00270114">
        <w:rPr>
          <w:rFonts w:ascii="FbShefa" w:hAnsi="FbShefa"/>
          <w:rtl/>
        </w:rPr>
        <w:t>.</w:t>
      </w:r>
    </w:p>
    <w:p w14:paraId="5A22CD1D" w14:textId="756EEA7D" w:rsidR="00B03972" w:rsidRPr="00270114" w:rsidRDefault="00F631DB" w:rsidP="00B03972">
      <w:pPr>
        <w:rPr>
          <w:rFonts w:ascii="FbShefa" w:hAnsi="FbShefa"/>
          <w:rtl/>
        </w:rPr>
      </w:pPr>
      <w:r w:rsidRPr="001B3037">
        <w:rPr>
          <w:rFonts w:ascii="FbShefa" w:hAnsi="FbShefa"/>
          <w:b/>
          <w:bCs/>
          <w:color w:val="3B2F2A" w:themeColor="text2" w:themeShade="80"/>
          <w:rtl/>
        </w:rPr>
        <w:t>תשובה</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להשמיע כוח של ב"ה</w:t>
      </w:r>
      <w:r w:rsidR="00980F5A" w:rsidRPr="00270114">
        <w:rPr>
          <w:rFonts w:ascii="FbShefa" w:hAnsi="FbShefa"/>
          <w:rtl/>
        </w:rPr>
        <w:t>.</w:t>
      </w:r>
    </w:p>
    <w:p w14:paraId="6ED27039" w14:textId="0EA9E6CE" w:rsidR="009C3CB4" w:rsidRPr="00270114" w:rsidRDefault="009C3CB4" w:rsidP="00794C1A">
      <w:pPr>
        <w:pStyle w:val="1"/>
        <w:rPr>
          <w:rFonts w:ascii="FbShefa" w:hAnsi="FbShefa"/>
          <w:rtl/>
        </w:rPr>
      </w:pPr>
      <w:r w:rsidRPr="00270114">
        <w:rPr>
          <w:rFonts w:ascii="FbShefa" w:hAnsi="FbShefa"/>
          <w:sz w:val="11"/>
          <w:rtl/>
        </w:rPr>
        <w:t>מה</w:t>
      </w:r>
      <w:r w:rsidR="00B36BF2" w:rsidRPr="00270114">
        <w:rPr>
          <w:rFonts w:ascii="FbShefa" w:hAnsi="FbShefa"/>
          <w:sz w:val="11"/>
          <w:rtl/>
        </w:rPr>
        <w:t>, א</w:t>
      </w:r>
    </w:p>
    <w:p w14:paraId="0FA23D0A" w14:textId="42F8474E" w:rsidR="00222EC1" w:rsidRPr="00270114" w:rsidRDefault="00222EC1" w:rsidP="00222EC1">
      <w:pPr>
        <w:pStyle w:val="3"/>
        <w:rPr>
          <w:rFonts w:ascii="FbShefa" w:hAnsi="FbShefa"/>
          <w:rtl/>
        </w:rPr>
      </w:pPr>
      <w:r w:rsidRPr="00270114">
        <w:rPr>
          <w:rFonts w:ascii="FbShefa" w:hAnsi="FbShefa"/>
          <w:rtl/>
        </w:rPr>
        <w:t>דעת רבי יוחנן:</w:t>
      </w:r>
    </w:p>
    <w:p w14:paraId="5864A629" w14:textId="55DAFD83" w:rsidR="00222EC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תסתיים</w:t>
      </w:r>
      <w:r w:rsidR="00980F5A" w:rsidRPr="001B3037">
        <w:rPr>
          <w:rFonts w:ascii="FbShefa" w:hAnsi="FbShefa"/>
          <w:b/>
          <w:bCs/>
          <w:color w:val="3B2F2A" w:themeColor="text2" w:themeShade="80"/>
          <w:sz w:val="11"/>
          <w:rtl/>
        </w:rPr>
        <w:t>.</w:t>
      </w:r>
      <w:r w:rsidRPr="00270114">
        <w:rPr>
          <w:rFonts w:ascii="FbShefa" w:hAnsi="FbShefa"/>
          <w:sz w:val="11"/>
          <w:rtl/>
        </w:rPr>
        <w:t xml:space="preserve"> דהוא דאמר </w:t>
      </w:r>
      <w:r w:rsidR="00222EC1" w:rsidRPr="00270114">
        <w:rPr>
          <w:rFonts w:ascii="FbShefa" w:hAnsi="FbShefa"/>
          <w:sz w:val="11"/>
          <w:rtl/>
        </w:rPr>
        <w:t xml:space="preserve">דלב"ש </w:t>
      </w:r>
      <w:r w:rsidRPr="00270114">
        <w:rPr>
          <w:rFonts w:ascii="FbShefa" w:hAnsi="FbShefa"/>
          <w:sz w:val="11"/>
          <w:rtl/>
        </w:rPr>
        <w:t>אין מחללין</w:t>
      </w:r>
      <w:r w:rsidR="00222EC1" w:rsidRPr="00270114">
        <w:rPr>
          <w:rFonts w:ascii="FbShefa" w:hAnsi="FbShefa"/>
          <w:sz w:val="11"/>
          <w:rtl/>
        </w:rPr>
        <w:t xml:space="preserve"> פירות על דינרים</w:t>
      </w:r>
      <w:r w:rsidR="00980F5A" w:rsidRPr="00270114">
        <w:rPr>
          <w:rFonts w:ascii="FbShefa" w:hAnsi="FbShefa"/>
          <w:sz w:val="11"/>
          <w:rtl/>
        </w:rPr>
        <w:t>.</w:t>
      </w:r>
    </w:p>
    <w:p w14:paraId="0F4BC8EE" w14:textId="26987EAB" w:rsidR="00433741" w:rsidRPr="00270114" w:rsidRDefault="009C3CB4" w:rsidP="009754E5">
      <w:pPr>
        <w:spacing w:line="240" w:lineRule="auto"/>
        <w:rPr>
          <w:rFonts w:ascii="FbShefa" w:hAnsi="FbShefa"/>
          <w:sz w:val="11"/>
          <w:rtl/>
        </w:rPr>
      </w:pPr>
      <w:r w:rsidRPr="001B3037">
        <w:rPr>
          <w:rFonts w:ascii="FbShefa" w:hAnsi="FbShefa"/>
          <w:b/>
          <w:bCs/>
          <w:color w:val="3B2F2A" w:themeColor="text2" w:themeShade="80"/>
          <w:sz w:val="11"/>
          <w:rtl/>
        </w:rPr>
        <w:t>דאמר</w:t>
      </w:r>
      <w:r w:rsidR="00980F5A" w:rsidRPr="001B3037">
        <w:rPr>
          <w:rFonts w:ascii="FbShefa" w:hAnsi="FbShefa"/>
          <w:b/>
          <w:bCs/>
          <w:color w:val="3B2F2A" w:themeColor="text2" w:themeShade="80"/>
          <w:sz w:val="11"/>
          <w:rtl/>
        </w:rPr>
        <w:t>.</w:t>
      </w:r>
      <w:r w:rsidRPr="00270114">
        <w:rPr>
          <w:rFonts w:ascii="FbShefa" w:hAnsi="FbShefa"/>
          <w:sz w:val="11"/>
          <w:rtl/>
        </w:rPr>
        <w:t xml:space="preserve"> אסור ללוות דינר בדינר</w:t>
      </w:r>
      <w:r w:rsidR="00980F5A" w:rsidRPr="00270114">
        <w:rPr>
          <w:rFonts w:ascii="FbShefa" w:hAnsi="FbShefa"/>
          <w:sz w:val="11"/>
          <w:rtl/>
        </w:rPr>
        <w:t>.</w:t>
      </w:r>
      <w:r w:rsidR="001C0E38" w:rsidRPr="00270114">
        <w:rPr>
          <w:rFonts w:ascii="FbShefa" w:hAnsi="FbShefa"/>
          <w:sz w:val="11"/>
          <w:rtl/>
        </w:rPr>
        <w:t xml:space="preserve"> </w:t>
      </w:r>
      <w:r w:rsidR="00222EC1" w:rsidRPr="001B3037">
        <w:rPr>
          <w:rFonts w:ascii="FbShefa" w:hAnsi="FbShefa"/>
          <w:b/>
          <w:bCs/>
          <w:color w:val="3B2F2A" w:themeColor="text2" w:themeShade="80"/>
          <w:sz w:val="11"/>
          <w:rtl/>
        </w:rPr>
        <w:t>כגון</w:t>
      </w:r>
      <w:r w:rsidR="00980F5A" w:rsidRPr="001B3037">
        <w:rPr>
          <w:rFonts w:ascii="FbShefa" w:hAnsi="FbShefa"/>
          <w:b/>
          <w:bCs/>
          <w:color w:val="3B2F2A" w:themeColor="text2" w:themeShade="80"/>
          <w:sz w:val="11"/>
          <w:rtl/>
        </w:rPr>
        <w:t>.</w:t>
      </w:r>
      <w:r w:rsidR="00222EC1" w:rsidRPr="00270114">
        <w:rPr>
          <w:rFonts w:ascii="FbShefa" w:hAnsi="FbShefa"/>
          <w:sz w:val="11"/>
          <w:rtl/>
        </w:rPr>
        <w:t xml:space="preserve"> </w:t>
      </w:r>
      <w:r w:rsidRPr="00270114">
        <w:rPr>
          <w:rFonts w:ascii="FbShefa" w:hAnsi="FbShefa"/>
          <w:sz w:val="11"/>
          <w:rtl/>
        </w:rPr>
        <w:t>דינר של זהב בדינר של זהב</w:t>
      </w:r>
      <w:r w:rsidR="00980F5A" w:rsidRPr="00270114">
        <w:rPr>
          <w:rFonts w:ascii="FbShefa" w:hAnsi="FbShefa"/>
          <w:sz w:val="11"/>
          <w:rtl/>
        </w:rPr>
        <w:t>.</w:t>
      </w:r>
      <w:r w:rsidR="001C0E38" w:rsidRPr="00270114">
        <w:rPr>
          <w:rFonts w:ascii="FbShefa" w:hAnsi="FbShefa"/>
          <w:sz w:val="11"/>
          <w:rtl/>
        </w:rPr>
        <w:t xml:space="preserve"> </w:t>
      </w:r>
      <w:r w:rsidRPr="001B3037">
        <w:rPr>
          <w:rFonts w:ascii="FbShefa" w:hAnsi="FbShefa"/>
          <w:b/>
          <w:bCs/>
          <w:color w:val="3B2F2A" w:themeColor="text2" w:themeShade="80"/>
          <w:sz w:val="11"/>
          <w:rtl/>
        </w:rPr>
        <w:t>ואליבא</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דבית שמאי</w:t>
      </w:r>
      <w:r w:rsidR="00980F5A" w:rsidRPr="00270114">
        <w:rPr>
          <w:rFonts w:ascii="FbShefa" w:hAnsi="FbShefa"/>
          <w:sz w:val="11"/>
          <w:rtl/>
        </w:rPr>
        <w:t>.</w:t>
      </w:r>
    </w:p>
    <w:p w14:paraId="6C438420" w14:textId="46F6E06B"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שאני הלואה, כיון דלענין מקח וממכר שויוהו רבנן כי פירא</w:t>
      </w:r>
      <w:r w:rsidR="00980F5A" w:rsidRPr="00270114">
        <w:rPr>
          <w:rFonts w:ascii="FbShefa" w:hAnsi="FbShefa"/>
          <w:sz w:val="11"/>
          <w:rtl/>
        </w:rPr>
        <w:t>.</w:t>
      </w:r>
    </w:p>
    <w:p w14:paraId="7530A034" w14:textId="77777777" w:rsidR="009C3CB4" w:rsidRPr="00270114" w:rsidRDefault="009C3CB4" w:rsidP="009C3CB4">
      <w:pPr>
        <w:spacing w:line="240" w:lineRule="auto"/>
        <w:rPr>
          <w:rFonts w:ascii="FbShefa" w:hAnsi="FbShefa"/>
          <w:sz w:val="11"/>
          <w:rtl/>
        </w:rPr>
      </w:pPr>
    </w:p>
    <w:p w14:paraId="49EE22E7" w14:textId="77777777" w:rsidR="009754E5" w:rsidRPr="00270114" w:rsidRDefault="009C3CB4" w:rsidP="009754E5">
      <w:pPr>
        <w:pStyle w:val="3"/>
        <w:rPr>
          <w:rFonts w:ascii="FbShefa" w:hAnsi="FbShefa"/>
          <w:rtl/>
        </w:rPr>
      </w:pPr>
      <w:r w:rsidRPr="00270114">
        <w:rPr>
          <w:rFonts w:ascii="FbShefa" w:hAnsi="FbShefa"/>
          <w:rtl/>
        </w:rPr>
        <w:t>ת</w:t>
      </w:r>
      <w:r w:rsidR="009754E5" w:rsidRPr="00270114">
        <w:rPr>
          <w:rFonts w:ascii="FbShefa" w:hAnsi="FbShefa"/>
          <w:rtl/>
        </w:rPr>
        <w:t>"</w:t>
      </w:r>
      <w:r w:rsidRPr="00270114">
        <w:rPr>
          <w:rFonts w:ascii="FbShefa" w:hAnsi="FbShefa"/>
          <w:rtl/>
        </w:rPr>
        <w:t>ש</w:t>
      </w:r>
      <w:r w:rsidR="009754E5" w:rsidRPr="00270114">
        <w:rPr>
          <w:rFonts w:ascii="FbShefa" w:hAnsi="FbShefa"/>
          <w:rtl/>
        </w:rPr>
        <w:t>:</w:t>
      </w:r>
    </w:p>
    <w:p w14:paraId="6D4DA1FA" w14:textId="434031B9" w:rsidR="009754E5" w:rsidRPr="00270114" w:rsidRDefault="009754E5" w:rsidP="009754E5">
      <w:pPr>
        <w:spacing w:line="240" w:lineRule="auto"/>
        <w:rPr>
          <w:rFonts w:ascii="FbShefa" w:hAnsi="FbShefa"/>
          <w:rtl/>
        </w:rPr>
      </w:pPr>
      <w:r w:rsidRPr="001B3037">
        <w:rPr>
          <w:rFonts w:ascii="FbShefa" w:hAnsi="FbShefa"/>
          <w:b/>
          <w:bCs/>
          <w:color w:val="3B2F2A" w:themeColor="text2" w:themeShade="80"/>
          <w:rtl/>
        </w:rPr>
        <w:t>הפורט</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סלע ממעות מעשר שני</w:t>
      </w:r>
      <w:r w:rsidR="00980F5A" w:rsidRPr="00270114">
        <w:rPr>
          <w:rFonts w:ascii="FbShefa" w:hAnsi="FbShefa"/>
          <w:rtl/>
        </w:rPr>
        <w:t>.</w:t>
      </w:r>
    </w:p>
    <w:p w14:paraId="564BF406" w14:textId="72B8462B" w:rsidR="009754E5" w:rsidRPr="00270114" w:rsidRDefault="009754E5" w:rsidP="009754E5">
      <w:pPr>
        <w:spacing w:line="240" w:lineRule="auto"/>
        <w:rPr>
          <w:rFonts w:ascii="FbShefa" w:hAnsi="FbShefa"/>
          <w:sz w:val="11"/>
          <w:rtl/>
        </w:rPr>
      </w:pPr>
      <w:r w:rsidRPr="001B3037">
        <w:rPr>
          <w:rFonts w:ascii="FbShefa" w:hAnsi="FbShefa"/>
          <w:b/>
          <w:bCs/>
          <w:color w:val="3B2F2A" w:themeColor="text2" w:themeShade="80"/>
          <w:sz w:val="11"/>
          <w:rtl/>
        </w:rPr>
        <w:t>ב"ש</w:t>
      </w:r>
      <w:r w:rsidR="00980F5A" w:rsidRPr="001B3037">
        <w:rPr>
          <w:rFonts w:ascii="FbShefa" w:hAnsi="FbShefa"/>
          <w:b/>
          <w:bCs/>
          <w:color w:val="3B2F2A" w:themeColor="text2" w:themeShade="80"/>
          <w:sz w:val="11"/>
          <w:rtl/>
        </w:rPr>
        <w:t>.</w:t>
      </w:r>
      <w:r w:rsidRPr="00270114">
        <w:rPr>
          <w:rFonts w:ascii="FbShefa" w:hAnsi="FbShefa"/>
          <w:sz w:val="11"/>
          <w:rtl/>
        </w:rPr>
        <w:t xml:space="preserve"> בכל הסלע מעות</w:t>
      </w:r>
      <w:r w:rsidR="00980F5A" w:rsidRPr="00270114">
        <w:rPr>
          <w:rFonts w:ascii="FbShefa" w:hAnsi="FbShefa"/>
          <w:sz w:val="11"/>
          <w:rtl/>
        </w:rPr>
        <w:t>.</w:t>
      </w:r>
    </w:p>
    <w:p w14:paraId="53B0A611" w14:textId="281564CE" w:rsidR="009754E5" w:rsidRPr="00270114" w:rsidRDefault="009754E5" w:rsidP="009754E5">
      <w:pPr>
        <w:spacing w:line="240" w:lineRule="auto"/>
        <w:rPr>
          <w:rFonts w:ascii="FbShefa" w:hAnsi="FbShefa"/>
          <w:sz w:val="11"/>
          <w:rtl/>
        </w:rPr>
      </w:pPr>
      <w:r w:rsidRPr="001B3037">
        <w:rPr>
          <w:rFonts w:ascii="FbShefa" w:hAnsi="FbShefa"/>
          <w:b/>
          <w:bCs/>
          <w:color w:val="3B2F2A" w:themeColor="text2" w:themeShade="80"/>
          <w:sz w:val="11"/>
          <w:rtl/>
        </w:rPr>
        <w:t>ב"ה</w:t>
      </w:r>
      <w:r w:rsidR="00980F5A" w:rsidRPr="001B3037">
        <w:rPr>
          <w:rFonts w:ascii="FbShefa" w:hAnsi="FbShefa"/>
          <w:b/>
          <w:bCs/>
          <w:color w:val="3B2F2A" w:themeColor="text2" w:themeShade="80"/>
          <w:sz w:val="11"/>
          <w:rtl/>
        </w:rPr>
        <w:t>.</w:t>
      </w:r>
      <w:r w:rsidRPr="00270114">
        <w:rPr>
          <w:rFonts w:ascii="FbShefa" w:hAnsi="FbShefa"/>
          <w:sz w:val="11"/>
          <w:rtl/>
        </w:rPr>
        <w:t xml:space="preserve"> בשקל כסף, בשקל מעות</w:t>
      </w:r>
      <w:r w:rsidR="00980F5A" w:rsidRPr="00270114">
        <w:rPr>
          <w:rFonts w:ascii="FbShefa" w:hAnsi="FbShefa"/>
          <w:sz w:val="11"/>
          <w:rtl/>
        </w:rPr>
        <w:t>.</w:t>
      </w:r>
    </w:p>
    <w:p w14:paraId="148C6F78" w14:textId="77777777" w:rsidR="007C62E1" w:rsidRPr="00270114" w:rsidRDefault="007C62E1" w:rsidP="007C62E1">
      <w:pPr>
        <w:spacing w:line="240" w:lineRule="auto"/>
        <w:rPr>
          <w:rFonts w:ascii="FbShefa" w:hAnsi="FbShefa"/>
          <w:rtl/>
        </w:rPr>
      </w:pPr>
    </w:p>
    <w:p w14:paraId="3285567E" w14:textId="10C06A9D" w:rsidR="007C62E1" w:rsidRPr="00270114" w:rsidRDefault="007C62E1" w:rsidP="007C62E1">
      <w:pPr>
        <w:spacing w:line="240" w:lineRule="auto"/>
        <w:rPr>
          <w:rFonts w:ascii="FbShefa" w:hAnsi="FbShefa"/>
          <w:rtl/>
        </w:rPr>
      </w:pPr>
      <w:r w:rsidRPr="001B3037">
        <w:rPr>
          <w:rFonts w:ascii="FbShefa" w:hAnsi="FbShefa"/>
          <w:b/>
          <w:bCs/>
          <w:color w:val="3B2F2A" w:themeColor="text2" w:themeShade="80"/>
          <w:rtl/>
        </w:rPr>
        <w:t>הראיה</w:t>
      </w:r>
      <w:r w:rsidR="00980F5A" w:rsidRPr="001B3037">
        <w:rPr>
          <w:rFonts w:ascii="FbShefa" w:hAnsi="FbShefa"/>
          <w:b/>
          <w:bCs/>
          <w:color w:val="3B2F2A" w:themeColor="text2" w:themeShade="80"/>
          <w:rtl/>
        </w:rPr>
        <w:t>.</w:t>
      </w:r>
      <w:r w:rsidRPr="00270114">
        <w:rPr>
          <w:rFonts w:ascii="FbShefa" w:hAnsi="FbShefa"/>
          <w:rtl/>
        </w:rPr>
        <w:t xml:space="preserve"> לב"ש לגבי פריטי מחללינן, לגבי דהבא מיבעיא</w:t>
      </w:r>
      <w:r w:rsidR="00980F5A" w:rsidRPr="00270114">
        <w:rPr>
          <w:rFonts w:ascii="FbShefa" w:hAnsi="FbShefa"/>
          <w:rtl/>
        </w:rPr>
        <w:t>.</w:t>
      </w:r>
    </w:p>
    <w:p w14:paraId="4053EB14" w14:textId="6F452073" w:rsidR="007C62E1" w:rsidRPr="00270114" w:rsidRDefault="007C62E1" w:rsidP="007C62E1">
      <w:pPr>
        <w:spacing w:line="240" w:lineRule="auto"/>
        <w:rPr>
          <w:rFonts w:ascii="FbShefa" w:hAnsi="FbShefa"/>
          <w:rtl/>
        </w:rPr>
      </w:pPr>
      <w:r w:rsidRPr="00270114">
        <w:rPr>
          <w:rFonts w:ascii="FbShefa" w:hAnsi="FbShefa"/>
          <w:rtl/>
        </w:rPr>
        <w:t>דחיה</w:t>
      </w:r>
      <w:r w:rsidR="00980F5A" w:rsidRPr="00270114">
        <w:rPr>
          <w:rFonts w:ascii="FbShefa" w:hAnsi="FbShefa"/>
          <w:rtl/>
        </w:rPr>
        <w:t>.</w:t>
      </w:r>
      <w:r w:rsidRPr="00270114">
        <w:rPr>
          <w:rFonts w:ascii="FbShefa" w:hAnsi="FbShefa"/>
          <w:rtl/>
        </w:rPr>
        <w:t xml:space="preserve"> שאני פריטי, באתרא דסגיין חריפי</w:t>
      </w:r>
      <w:r w:rsidR="00980F5A" w:rsidRPr="00270114">
        <w:rPr>
          <w:rFonts w:ascii="FbShefa" w:hAnsi="FbShefa"/>
          <w:rtl/>
        </w:rPr>
        <w:t>.</w:t>
      </w:r>
    </w:p>
    <w:p w14:paraId="68E057D3" w14:textId="77777777" w:rsidR="009754E5" w:rsidRPr="00270114" w:rsidRDefault="009754E5" w:rsidP="009C3CB4">
      <w:pPr>
        <w:spacing w:line="240" w:lineRule="auto"/>
        <w:rPr>
          <w:rFonts w:ascii="FbShefa" w:hAnsi="FbShefa"/>
          <w:sz w:val="11"/>
          <w:rtl/>
        </w:rPr>
      </w:pPr>
    </w:p>
    <w:p w14:paraId="755C7B33" w14:textId="77777777" w:rsidR="007C62E1" w:rsidRPr="00270114" w:rsidRDefault="007C62E1" w:rsidP="007C62E1">
      <w:pPr>
        <w:pStyle w:val="2"/>
        <w:rPr>
          <w:rFonts w:ascii="FbShefa" w:hAnsi="FbShefa"/>
          <w:rtl/>
        </w:rPr>
      </w:pPr>
      <w:r w:rsidRPr="00270114">
        <w:rPr>
          <w:rFonts w:ascii="FbShefa" w:hAnsi="FbShefa"/>
          <w:rtl/>
        </w:rPr>
        <w:t xml:space="preserve">לישנא אחרינא </w:t>
      </w:r>
    </w:p>
    <w:p w14:paraId="77EF384E" w14:textId="77777777" w:rsidR="007C62E1" w:rsidRPr="00270114" w:rsidRDefault="007C62E1" w:rsidP="007C62E1">
      <w:pPr>
        <w:pStyle w:val="3"/>
        <w:rPr>
          <w:rFonts w:ascii="FbShefa" w:hAnsi="FbShefa"/>
          <w:rtl/>
        </w:rPr>
      </w:pPr>
      <w:r w:rsidRPr="00270114">
        <w:rPr>
          <w:rFonts w:ascii="FbShefa" w:hAnsi="FbShefa"/>
          <w:rtl/>
        </w:rPr>
        <w:t>חילול סלעים על דינרי זהב:</w:t>
      </w:r>
    </w:p>
    <w:p w14:paraId="2F4FEE04" w14:textId="40C6CBCC" w:rsidR="007C62E1" w:rsidRPr="00270114" w:rsidRDefault="007C62E1" w:rsidP="007C62E1">
      <w:pPr>
        <w:rPr>
          <w:rFonts w:ascii="FbShefa" w:hAnsi="FbShefa"/>
          <w:rtl/>
        </w:rPr>
      </w:pPr>
      <w:r w:rsidRPr="001B3037">
        <w:rPr>
          <w:rFonts w:ascii="FbShefa" w:hAnsi="FbShefa"/>
          <w:b/>
          <w:bCs/>
          <w:color w:val="3B2F2A" w:themeColor="text2" w:themeShade="80"/>
          <w:rtl/>
        </w:rPr>
        <w:t>בית שמאי</w:t>
      </w:r>
      <w:r w:rsidR="00980F5A" w:rsidRPr="001B3037">
        <w:rPr>
          <w:rFonts w:ascii="FbShefa" w:hAnsi="FbShefa"/>
          <w:b/>
          <w:bCs/>
          <w:color w:val="3B2F2A" w:themeColor="text2" w:themeShade="80"/>
          <w:rtl/>
        </w:rPr>
        <w:t>.</w:t>
      </w:r>
      <w:r w:rsidRPr="00270114">
        <w:rPr>
          <w:rFonts w:ascii="FbShefa" w:hAnsi="FbShefa"/>
          <w:rtl/>
        </w:rPr>
        <w:t xml:space="preserve"> אסור</w:t>
      </w:r>
      <w:r w:rsidR="00980F5A" w:rsidRPr="00270114">
        <w:rPr>
          <w:rFonts w:ascii="FbShefa" w:hAnsi="FbShefa"/>
          <w:rtl/>
        </w:rPr>
        <w:t>.</w:t>
      </w:r>
    </w:p>
    <w:p w14:paraId="286AD5AA" w14:textId="258524E2" w:rsidR="007C62E1" w:rsidRPr="00270114" w:rsidRDefault="007C62E1" w:rsidP="007C62E1">
      <w:pPr>
        <w:rPr>
          <w:rFonts w:ascii="FbShefa" w:hAnsi="FbShefa"/>
          <w:rtl/>
        </w:rPr>
      </w:pPr>
      <w:r w:rsidRPr="001B3037">
        <w:rPr>
          <w:rFonts w:ascii="FbShefa" w:hAnsi="FbShefa"/>
          <w:b/>
          <w:bCs/>
          <w:color w:val="3B2F2A" w:themeColor="text2" w:themeShade="80"/>
          <w:rtl/>
        </w:rPr>
        <w:t>בית הלל</w:t>
      </w:r>
      <w:r w:rsidR="00980F5A" w:rsidRPr="001B3037">
        <w:rPr>
          <w:rFonts w:ascii="FbShefa" w:hAnsi="FbShefa"/>
          <w:b/>
          <w:bCs/>
          <w:color w:val="3B2F2A" w:themeColor="text2" w:themeShade="80"/>
          <w:rtl/>
        </w:rPr>
        <w:t>.</w:t>
      </w:r>
      <w:r w:rsidRPr="00270114">
        <w:rPr>
          <w:rFonts w:ascii="FbShefa" w:hAnsi="FbShefa"/>
          <w:rtl/>
        </w:rPr>
        <w:t xml:space="preserve"> מותר</w:t>
      </w:r>
      <w:r w:rsidR="00980F5A" w:rsidRPr="00270114">
        <w:rPr>
          <w:rFonts w:ascii="FbShefa" w:hAnsi="FbShefa"/>
          <w:rtl/>
        </w:rPr>
        <w:t>.</w:t>
      </w:r>
    </w:p>
    <w:p w14:paraId="259395CE" w14:textId="77777777" w:rsidR="007C62E1" w:rsidRPr="00270114" w:rsidRDefault="007C62E1" w:rsidP="007C62E1">
      <w:pPr>
        <w:autoSpaceDE w:val="0"/>
        <w:autoSpaceDN w:val="0"/>
        <w:adjustRightInd w:val="0"/>
        <w:rPr>
          <w:rFonts w:ascii="FbShefa" w:hAnsi="FbShefa"/>
          <w:rtl/>
        </w:rPr>
      </w:pPr>
    </w:p>
    <w:p w14:paraId="29E6B869" w14:textId="77777777" w:rsidR="007C62E1" w:rsidRPr="00270114" w:rsidRDefault="007C62E1" w:rsidP="007C62E1">
      <w:pPr>
        <w:pStyle w:val="3"/>
        <w:rPr>
          <w:rFonts w:ascii="FbShefa" w:hAnsi="FbShefa"/>
          <w:rtl/>
        </w:rPr>
      </w:pPr>
      <w:r w:rsidRPr="00270114">
        <w:rPr>
          <w:rFonts w:ascii="FbShefa" w:hAnsi="FbShefa"/>
          <w:rtl/>
        </w:rPr>
        <w:t>דעה א:</w:t>
      </w:r>
    </w:p>
    <w:p w14:paraId="7BFD4D93" w14:textId="7FE4A86C" w:rsidR="002F24DC" w:rsidRPr="00270114" w:rsidRDefault="007C62E1" w:rsidP="007C62E1">
      <w:pPr>
        <w:autoSpaceDE w:val="0"/>
        <w:autoSpaceDN w:val="0"/>
        <w:adjustRightInd w:val="0"/>
        <w:rPr>
          <w:rFonts w:ascii="FbShefa" w:hAnsi="FbShefa"/>
          <w:rtl/>
        </w:rPr>
      </w:pPr>
      <w:r w:rsidRPr="001B3037">
        <w:rPr>
          <w:rFonts w:ascii="FbShefa" w:hAnsi="FbShefa"/>
          <w:b/>
          <w:bCs/>
          <w:color w:val="3B2F2A" w:themeColor="text2" w:themeShade="80"/>
          <w:rtl/>
        </w:rPr>
        <w:t>מחלוקת</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בסלעין על דינרים</w:t>
      </w:r>
      <w:r w:rsidR="00980F5A" w:rsidRPr="00270114">
        <w:rPr>
          <w:rFonts w:ascii="FbShefa" w:hAnsi="FbShefa"/>
          <w:rtl/>
        </w:rPr>
        <w:t>.</w:t>
      </w:r>
    </w:p>
    <w:p w14:paraId="75CACCD9" w14:textId="7A8D441D" w:rsidR="002F24DC" w:rsidRPr="00270114" w:rsidRDefault="007C62E1" w:rsidP="007C62E1">
      <w:pPr>
        <w:autoSpaceDE w:val="0"/>
        <w:autoSpaceDN w:val="0"/>
        <w:adjustRightInd w:val="0"/>
        <w:rPr>
          <w:rFonts w:ascii="FbShefa" w:hAnsi="FbShefa"/>
          <w:rtl/>
        </w:rPr>
      </w:pPr>
      <w:r w:rsidRPr="001B3037">
        <w:rPr>
          <w:rFonts w:ascii="FbShefa" w:hAnsi="FbShefa"/>
          <w:b/>
          <w:bCs/>
          <w:color w:val="3B2F2A" w:themeColor="text2" w:themeShade="80"/>
          <w:rtl/>
        </w:rPr>
        <w:t>בית שמאי</w:t>
      </w:r>
      <w:r w:rsidR="00980F5A" w:rsidRPr="001B3037">
        <w:rPr>
          <w:rFonts w:ascii="FbShefa" w:hAnsi="FbShefa"/>
          <w:b/>
          <w:bCs/>
          <w:color w:val="3B2F2A" w:themeColor="text2" w:themeShade="80"/>
          <w:rtl/>
        </w:rPr>
        <w:t>.</w:t>
      </w:r>
      <w:r w:rsidR="00980F5A" w:rsidRPr="00270114">
        <w:rPr>
          <w:rFonts w:ascii="FbShefa" w:hAnsi="FbShefa"/>
          <w:rtl/>
        </w:rPr>
        <w:t xml:space="preserve"> </w:t>
      </w:r>
      <w:r w:rsidRPr="00270114">
        <w:rPr>
          <w:rFonts w:ascii="FbShefa" w:hAnsi="FbShefa"/>
          <w:rtl/>
        </w:rPr>
        <w:t>הכסף</w:t>
      </w:r>
      <w:r w:rsidR="001C0E38" w:rsidRPr="00270114">
        <w:rPr>
          <w:rFonts w:ascii="FbShefa" w:hAnsi="FbShefa"/>
          <w:rtl/>
        </w:rPr>
        <w:t xml:space="preserve">, </w:t>
      </w:r>
      <w:r w:rsidRPr="00270114">
        <w:rPr>
          <w:rFonts w:ascii="FbShefa" w:hAnsi="FbShefa"/>
          <w:rtl/>
        </w:rPr>
        <w:t>כסף ראשון ולא כסף שני</w:t>
      </w:r>
      <w:r w:rsidR="00980F5A" w:rsidRPr="00270114">
        <w:rPr>
          <w:rFonts w:ascii="FbShefa" w:hAnsi="FbShefa"/>
          <w:rtl/>
        </w:rPr>
        <w:t>.</w:t>
      </w:r>
    </w:p>
    <w:p w14:paraId="2276E743" w14:textId="40A7E2CF" w:rsidR="002F24DC" w:rsidRPr="00270114" w:rsidRDefault="007C62E1" w:rsidP="007C62E1">
      <w:pPr>
        <w:autoSpaceDE w:val="0"/>
        <w:autoSpaceDN w:val="0"/>
        <w:adjustRightInd w:val="0"/>
        <w:rPr>
          <w:rFonts w:ascii="FbShefa" w:hAnsi="FbShefa"/>
          <w:rtl/>
        </w:rPr>
      </w:pPr>
      <w:r w:rsidRPr="001B3037">
        <w:rPr>
          <w:rFonts w:ascii="FbShefa" w:hAnsi="FbShefa"/>
          <w:b/>
          <w:bCs/>
          <w:color w:val="3B2F2A" w:themeColor="text2" w:themeShade="80"/>
          <w:rtl/>
        </w:rPr>
        <w:t>בית הלל</w:t>
      </w:r>
      <w:r w:rsidR="00980F5A" w:rsidRPr="001B3037">
        <w:rPr>
          <w:rFonts w:ascii="FbShefa" w:hAnsi="FbShefa"/>
          <w:b/>
          <w:bCs/>
          <w:color w:val="3B2F2A" w:themeColor="text2" w:themeShade="80"/>
          <w:rtl/>
        </w:rPr>
        <w:t>.</w:t>
      </w:r>
      <w:r w:rsidR="00980F5A" w:rsidRPr="00270114">
        <w:rPr>
          <w:rFonts w:ascii="FbShefa" w:hAnsi="FbShefa"/>
          <w:rtl/>
        </w:rPr>
        <w:t xml:space="preserve"> </w:t>
      </w:r>
      <w:r w:rsidRPr="00270114">
        <w:rPr>
          <w:rFonts w:ascii="FbShefa" w:hAnsi="FbShefa"/>
          <w:rtl/>
        </w:rPr>
        <w:t>הכסף כסף ריבה</w:t>
      </w:r>
      <w:r w:rsidR="001C0E38" w:rsidRPr="00270114">
        <w:rPr>
          <w:rFonts w:ascii="FbShefa" w:hAnsi="FbShefa"/>
          <w:rtl/>
        </w:rPr>
        <w:t xml:space="preserve">, </w:t>
      </w:r>
      <w:r w:rsidRPr="00270114">
        <w:rPr>
          <w:rFonts w:ascii="FbShefa" w:hAnsi="FbShefa"/>
          <w:rtl/>
        </w:rPr>
        <w:t>ואפילו כסף שני</w:t>
      </w:r>
      <w:r w:rsidR="00980F5A" w:rsidRPr="00270114">
        <w:rPr>
          <w:rFonts w:ascii="FbShefa" w:hAnsi="FbShefa"/>
          <w:rtl/>
        </w:rPr>
        <w:t>.</w:t>
      </w:r>
    </w:p>
    <w:p w14:paraId="04C4CA15" w14:textId="5D4FFF32" w:rsidR="002F24DC" w:rsidRPr="00270114" w:rsidRDefault="007C62E1" w:rsidP="007C62E1">
      <w:pPr>
        <w:autoSpaceDE w:val="0"/>
        <w:autoSpaceDN w:val="0"/>
        <w:adjustRightInd w:val="0"/>
        <w:rPr>
          <w:rFonts w:ascii="FbShefa" w:hAnsi="FbShefa"/>
          <w:rtl/>
        </w:rPr>
      </w:pPr>
      <w:r w:rsidRPr="001B3037">
        <w:rPr>
          <w:rFonts w:ascii="FbShefa" w:hAnsi="FbShefa"/>
          <w:b/>
          <w:bCs/>
          <w:color w:val="3B2F2A" w:themeColor="text2" w:themeShade="80"/>
          <w:rtl/>
        </w:rPr>
        <w:t>אבל פירות על דינרין</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דברי הכל מחללינן</w:t>
      </w:r>
      <w:r w:rsidR="00980F5A" w:rsidRPr="00270114">
        <w:rPr>
          <w:rFonts w:ascii="FbShefa" w:hAnsi="FbShefa"/>
          <w:rtl/>
        </w:rPr>
        <w:t>.</w:t>
      </w:r>
    </w:p>
    <w:p w14:paraId="7F287BB4" w14:textId="4692B208" w:rsidR="007C62E1" w:rsidRPr="00270114" w:rsidRDefault="007C62E1" w:rsidP="007C62E1">
      <w:pPr>
        <w:autoSpaceDE w:val="0"/>
        <w:autoSpaceDN w:val="0"/>
        <w:adjustRightInd w:val="0"/>
        <w:rPr>
          <w:rFonts w:ascii="FbShefa" w:hAnsi="FbShefa"/>
          <w:rtl/>
        </w:rPr>
      </w:pPr>
    </w:p>
    <w:p w14:paraId="05AAC3A2" w14:textId="60FE178D" w:rsidR="002F24DC" w:rsidRPr="00270114" w:rsidRDefault="007C62E1" w:rsidP="007C62E1">
      <w:pPr>
        <w:autoSpaceDE w:val="0"/>
        <w:autoSpaceDN w:val="0"/>
        <w:adjustRightInd w:val="0"/>
        <w:rPr>
          <w:rFonts w:ascii="FbShefa" w:hAnsi="FbShefa"/>
          <w:rtl/>
        </w:rPr>
      </w:pPr>
      <w:r w:rsidRPr="001B3037">
        <w:rPr>
          <w:rFonts w:ascii="FbShefa" w:hAnsi="FbShefa"/>
          <w:b/>
          <w:bCs/>
          <w:color w:val="3B2F2A" w:themeColor="text2" w:themeShade="80"/>
          <w:rtl/>
        </w:rPr>
        <w:t>שאלה</w:t>
      </w:r>
      <w:r w:rsidR="00980F5A" w:rsidRPr="001B3037">
        <w:rPr>
          <w:rFonts w:ascii="FbShefa" w:hAnsi="FbShefa"/>
          <w:b/>
          <w:bCs/>
          <w:color w:val="3B2F2A" w:themeColor="text2" w:themeShade="80"/>
          <w:rtl/>
        </w:rPr>
        <w:t>.</w:t>
      </w:r>
      <w:r w:rsidRPr="00270114">
        <w:rPr>
          <w:rFonts w:ascii="FbShefa" w:hAnsi="FbShefa"/>
          <w:rtl/>
        </w:rPr>
        <w:t xml:space="preserve"> לפלגי בסלעין על סלעין</w:t>
      </w:r>
      <w:r w:rsidR="00980F5A" w:rsidRPr="00270114">
        <w:rPr>
          <w:rFonts w:ascii="FbShefa" w:hAnsi="FbShefa"/>
          <w:rtl/>
        </w:rPr>
        <w:t>.</w:t>
      </w:r>
    </w:p>
    <w:p w14:paraId="6362418E" w14:textId="0EDA55C4" w:rsidR="007C62E1" w:rsidRPr="00270114" w:rsidRDefault="007C62E1" w:rsidP="007C62E1">
      <w:pPr>
        <w:autoSpaceDE w:val="0"/>
        <w:autoSpaceDN w:val="0"/>
        <w:adjustRightInd w:val="0"/>
        <w:rPr>
          <w:rFonts w:ascii="FbShefa" w:hAnsi="FbShefa"/>
          <w:rtl/>
        </w:rPr>
      </w:pPr>
      <w:r w:rsidRPr="001B3037">
        <w:rPr>
          <w:rFonts w:ascii="FbShefa" w:hAnsi="FbShefa"/>
          <w:b/>
          <w:bCs/>
          <w:color w:val="3B2F2A" w:themeColor="text2" w:themeShade="80"/>
          <w:rtl/>
        </w:rPr>
        <w:t>תשובה</w:t>
      </w:r>
      <w:r w:rsidR="00980F5A" w:rsidRPr="001B3037">
        <w:rPr>
          <w:rFonts w:ascii="FbShefa" w:hAnsi="FbShefa"/>
          <w:b/>
          <w:bCs/>
          <w:color w:val="3B2F2A" w:themeColor="text2" w:themeShade="80"/>
          <w:rtl/>
        </w:rPr>
        <w:t>.</w:t>
      </w:r>
      <w:r w:rsidRPr="00270114">
        <w:rPr>
          <w:rFonts w:ascii="FbShefa" w:hAnsi="FbShefa"/>
          <w:rtl/>
        </w:rPr>
        <w:t xml:space="preserve"> ס"ד שבסלעין על דינרין מודים ב"ה לב"ש</w:t>
      </w:r>
      <w:r w:rsidR="00980F5A" w:rsidRPr="00270114">
        <w:rPr>
          <w:rFonts w:ascii="FbShefa" w:hAnsi="FbShefa"/>
          <w:rtl/>
        </w:rPr>
        <w:t>.</w:t>
      </w:r>
    </w:p>
    <w:p w14:paraId="4B79C7A4" w14:textId="77777777" w:rsidR="007C62E1" w:rsidRPr="00270114" w:rsidRDefault="007C62E1" w:rsidP="007C62E1">
      <w:pPr>
        <w:autoSpaceDE w:val="0"/>
        <w:autoSpaceDN w:val="0"/>
        <w:adjustRightInd w:val="0"/>
        <w:rPr>
          <w:rFonts w:ascii="FbShefa" w:hAnsi="FbShefa"/>
          <w:rtl/>
        </w:rPr>
      </w:pPr>
    </w:p>
    <w:p w14:paraId="19ECBD5D" w14:textId="77777777" w:rsidR="007C62E1" w:rsidRPr="00270114" w:rsidRDefault="007C62E1" w:rsidP="007C62E1">
      <w:pPr>
        <w:pStyle w:val="3"/>
        <w:rPr>
          <w:rFonts w:ascii="FbShefa" w:hAnsi="FbShefa"/>
          <w:rtl/>
        </w:rPr>
      </w:pPr>
      <w:r w:rsidRPr="00270114">
        <w:rPr>
          <w:rFonts w:ascii="FbShefa" w:hAnsi="FbShefa"/>
          <w:rtl/>
        </w:rPr>
        <w:t>דעה ב:</w:t>
      </w:r>
    </w:p>
    <w:p w14:paraId="2A296A02" w14:textId="6918F600" w:rsidR="007C62E1" w:rsidRPr="00270114" w:rsidRDefault="007C62E1" w:rsidP="007C62E1">
      <w:pPr>
        <w:autoSpaceDE w:val="0"/>
        <w:autoSpaceDN w:val="0"/>
        <w:adjustRightInd w:val="0"/>
        <w:rPr>
          <w:rFonts w:ascii="FbShefa" w:hAnsi="FbShefa"/>
          <w:rtl/>
        </w:rPr>
      </w:pPr>
      <w:r w:rsidRPr="001B3037">
        <w:rPr>
          <w:rFonts w:ascii="FbShefa" w:hAnsi="FbShefa"/>
          <w:b/>
          <w:bCs/>
          <w:color w:val="3B2F2A" w:themeColor="text2" w:themeShade="80"/>
          <w:rtl/>
        </w:rPr>
        <w:t>מחלוקתם</w:t>
      </w:r>
      <w:r w:rsidR="00980F5A" w:rsidRPr="001B3037">
        <w:rPr>
          <w:rFonts w:ascii="FbShefa" w:hAnsi="FbShefa"/>
          <w:b/>
          <w:bCs/>
          <w:color w:val="3B2F2A" w:themeColor="text2" w:themeShade="80"/>
          <w:rtl/>
        </w:rPr>
        <w:t>.</w:t>
      </w:r>
      <w:r w:rsidRPr="00270114">
        <w:rPr>
          <w:rFonts w:ascii="FbShefa" w:hAnsi="FbShefa"/>
          <w:rtl/>
        </w:rPr>
        <w:t xml:space="preserve"> אף בפירות על דינרין</w:t>
      </w:r>
      <w:r w:rsidR="00980F5A" w:rsidRPr="00270114">
        <w:rPr>
          <w:rFonts w:ascii="FbShefa" w:hAnsi="FbShefa"/>
          <w:rtl/>
        </w:rPr>
        <w:t>.</w:t>
      </w:r>
    </w:p>
    <w:p w14:paraId="333EEB28" w14:textId="696811A0" w:rsidR="009C3CB4" w:rsidRPr="00270114" w:rsidRDefault="009C3CB4" w:rsidP="009C3CB4">
      <w:pPr>
        <w:spacing w:line="240" w:lineRule="auto"/>
        <w:rPr>
          <w:rFonts w:ascii="FbShefa" w:hAnsi="FbShefa"/>
          <w:rtl/>
        </w:rPr>
      </w:pPr>
    </w:p>
    <w:p w14:paraId="67C64B4E" w14:textId="20B7526D" w:rsidR="009C3CB4" w:rsidRPr="00270114" w:rsidRDefault="007C62E1" w:rsidP="007C62E1">
      <w:pPr>
        <w:pStyle w:val="3"/>
        <w:rPr>
          <w:rFonts w:ascii="FbShefa" w:hAnsi="FbShefa"/>
          <w:rtl/>
        </w:rPr>
      </w:pPr>
      <w:r w:rsidRPr="00270114">
        <w:rPr>
          <w:rFonts w:ascii="FbShefa" w:hAnsi="FbShefa"/>
          <w:rtl/>
        </w:rPr>
        <w:t>ת"ש:</w:t>
      </w:r>
    </w:p>
    <w:p w14:paraId="2259C420" w14:textId="7DA247DF" w:rsidR="007C62E1" w:rsidRPr="00270114" w:rsidRDefault="007C62E1" w:rsidP="007C62E1">
      <w:pPr>
        <w:spacing w:line="240" w:lineRule="auto"/>
        <w:rPr>
          <w:rFonts w:ascii="FbShefa" w:hAnsi="FbShefa"/>
          <w:rtl/>
        </w:rPr>
      </w:pPr>
      <w:r w:rsidRPr="001B3037">
        <w:rPr>
          <w:rFonts w:ascii="FbShefa" w:hAnsi="FbShefa"/>
          <w:b/>
          <w:bCs/>
          <w:color w:val="3B2F2A" w:themeColor="text2" w:themeShade="80"/>
          <w:rtl/>
        </w:rPr>
        <w:t>הפורט</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סלע של מעשר שני בירושלים</w:t>
      </w:r>
      <w:r w:rsidR="00980F5A" w:rsidRPr="00270114">
        <w:rPr>
          <w:rFonts w:ascii="FbShefa" w:hAnsi="FbShefa"/>
          <w:rtl/>
        </w:rPr>
        <w:t>.</w:t>
      </w:r>
    </w:p>
    <w:p w14:paraId="68C5B499" w14:textId="6607B7B7" w:rsidR="007C62E1" w:rsidRPr="00270114" w:rsidRDefault="007C62E1" w:rsidP="007C62E1">
      <w:pPr>
        <w:spacing w:line="240" w:lineRule="auto"/>
        <w:rPr>
          <w:rFonts w:ascii="FbShefa" w:hAnsi="FbShefa"/>
          <w:sz w:val="11"/>
          <w:rtl/>
        </w:rPr>
      </w:pPr>
      <w:r w:rsidRPr="001B3037">
        <w:rPr>
          <w:rFonts w:ascii="FbShefa" w:hAnsi="FbShefa"/>
          <w:b/>
          <w:bCs/>
          <w:color w:val="3B2F2A" w:themeColor="text2" w:themeShade="80"/>
          <w:sz w:val="11"/>
          <w:rtl/>
        </w:rPr>
        <w:t>ב"ש</w:t>
      </w:r>
      <w:r w:rsidR="00980F5A" w:rsidRPr="001B3037">
        <w:rPr>
          <w:rFonts w:ascii="FbShefa" w:hAnsi="FbShefa"/>
          <w:b/>
          <w:bCs/>
          <w:color w:val="3B2F2A" w:themeColor="text2" w:themeShade="80"/>
          <w:sz w:val="11"/>
          <w:rtl/>
        </w:rPr>
        <w:t>.</w:t>
      </w:r>
      <w:r w:rsidRPr="00270114">
        <w:rPr>
          <w:rFonts w:ascii="FbShefa" w:hAnsi="FbShefa"/>
          <w:sz w:val="11"/>
          <w:rtl/>
        </w:rPr>
        <w:t xml:space="preserve"> בכל הסלע מעות</w:t>
      </w:r>
      <w:r w:rsidR="00980F5A" w:rsidRPr="00270114">
        <w:rPr>
          <w:rFonts w:ascii="FbShefa" w:hAnsi="FbShefa"/>
          <w:sz w:val="11"/>
          <w:rtl/>
        </w:rPr>
        <w:t>.</w:t>
      </w:r>
    </w:p>
    <w:p w14:paraId="2D0AFAC1" w14:textId="4BEEC573" w:rsidR="007C62E1" w:rsidRPr="00270114" w:rsidRDefault="007C62E1" w:rsidP="007C62E1">
      <w:pPr>
        <w:spacing w:line="240" w:lineRule="auto"/>
        <w:rPr>
          <w:rFonts w:ascii="FbShefa" w:hAnsi="FbShefa"/>
          <w:sz w:val="11"/>
          <w:rtl/>
        </w:rPr>
      </w:pPr>
      <w:r w:rsidRPr="001B3037">
        <w:rPr>
          <w:rFonts w:ascii="FbShefa" w:hAnsi="FbShefa"/>
          <w:b/>
          <w:bCs/>
          <w:color w:val="3B2F2A" w:themeColor="text2" w:themeShade="80"/>
          <w:sz w:val="11"/>
          <w:rtl/>
        </w:rPr>
        <w:t>ב"ה</w:t>
      </w:r>
      <w:r w:rsidR="00980F5A" w:rsidRPr="001B3037">
        <w:rPr>
          <w:rFonts w:ascii="FbShefa" w:hAnsi="FbShefa"/>
          <w:b/>
          <w:bCs/>
          <w:color w:val="3B2F2A" w:themeColor="text2" w:themeShade="80"/>
          <w:sz w:val="11"/>
          <w:rtl/>
        </w:rPr>
        <w:t>.</w:t>
      </w:r>
      <w:r w:rsidRPr="00270114">
        <w:rPr>
          <w:rFonts w:ascii="FbShefa" w:hAnsi="FbShefa"/>
          <w:sz w:val="11"/>
          <w:rtl/>
        </w:rPr>
        <w:t xml:space="preserve"> בשקל כסף, בשקל מעות</w:t>
      </w:r>
      <w:r w:rsidR="00980F5A" w:rsidRPr="00270114">
        <w:rPr>
          <w:rFonts w:ascii="FbShefa" w:hAnsi="FbShefa"/>
          <w:sz w:val="11"/>
          <w:rtl/>
        </w:rPr>
        <w:t>.</w:t>
      </w:r>
    </w:p>
    <w:p w14:paraId="6E767998" w14:textId="4E3C2002" w:rsidR="00433741" w:rsidRPr="00270114" w:rsidRDefault="009C3CB4" w:rsidP="009C3CB4">
      <w:pPr>
        <w:spacing w:line="240" w:lineRule="auto"/>
        <w:rPr>
          <w:rFonts w:ascii="FbShefa" w:hAnsi="FbShefa"/>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rtl/>
        </w:rPr>
        <w:t>שאני ירושלים, דכתיב ביה ונתתה הכסף בכל אשר תאוה נפשך בבקר ובצאן</w:t>
      </w:r>
      <w:r w:rsidR="00980F5A" w:rsidRPr="00270114">
        <w:rPr>
          <w:rFonts w:ascii="FbShefa" w:hAnsi="FbShefa"/>
          <w:rtl/>
        </w:rPr>
        <w:t>.</w:t>
      </w:r>
    </w:p>
    <w:p w14:paraId="147F3422" w14:textId="48A7F533" w:rsidR="009C3CB4" w:rsidRPr="00270114" w:rsidRDefault="009C3CB4" w:rsidP="009C3CB4">
      <w:pPr>
        <w:spacing w:line="240" w:lineRule="auto"/>
        <w:rPr>
          <w:rFonts w:ascii="FbShefa" w:hAnsi="FbShefa"/>
          <w:sz w:val="11"/>
          <w:rtl/>
        </w:rPr>
      </w:pPr>
    </w:p>
    <w:p w14:paraId="611AC337" w14:textId="15ACC1F2" w:rsidR="007C62E1" w:rsidRPr="00270114" w:rsidRDefault="009C3CB4" w:rsidP="007C62E1">
      <w:pPr>
        <w:pStyle w:val="3"/>
        <w:rPr>
          <w:rFonts w:ascii="FbShefa" w:hAnsi="FbShefa"/>
          <w:rtl/>
        </w:rPr>
      </w:pPr>
      <w:r w:rsidRPr="00270114">
        <w:rPr>
          <w:rFonts w:ascii="FbShefa" w:hAnsi="FbShefa"/>
          <w:rtl/>
        </w:rPr>
        <w:t>ת</w:t>
      </w:r>
      <w:r w:rsidR="007C62E1" w:rsidRPr="00270114">
        <w:rPr>
          <w:rFonts w:ascii="FbShefa" w:hAnsi="FbShefa"/>
          <w:rtl/>
        </w:rPr>
        <w:t>"ש:</w:t>
      </w:r>
    </w:p>
    <w:p w14:paraId="6EFFCBA0" w14:textId="55AC291A"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שנחלקו ב"ש וב"ה</w:t>
      </w:r>
      <w:r w:rsidR="00980F5A" w:rsidRPr="001B3037">
        <w:rPr>
          <w:rFonts w:ascii="FbShefa" w:hAnsi="FbShefa"/>
          <w:b/>
          <w:bCs/>
          <w:color w:val="3B2F2A" w:themeColor="text2" w:themeShade="80"/>
          <w:sz w:val="11"/>
          <w:rtl/>
        </w:rPr>
        <w:t>.</w:t>
      </w:r>
      <w:r w:rsidRPr="00270114">
        <w:rPr>
          <w:rFonts w:ascii="FbShefa" w:hAnsi="FbShefa"/>
          <w:sz w:val="11"/>
          <w:rtl/>
        </w:rPr>
        <w:t xml:space="preserve"> בפורט סלע ממעות מעשר שני</w:t>
      </w:r>
      <w:r w:rsidR="007C62E1" w:rsidRPr="00270114">
        <w:rPr>
          <w:rFonts w:ascii="FbShefa" w:hAnsi="FbShefa"/>
          <w:sz w:val="11"/>
          <w:rtl/>
        </w:rPr>
        <w:t xml:space="preserve"> (לעיל)</w:t>
      </w:r>
      <w:r w:rsidR="00980F5A" w:rsidRPr="00270114">
        <w:rPr>
          <w:rFonts w:ascii="FbShefa" w:hAnsi="FbShefa"/>
          <w:sz w:val="11"/>
          <w:rtl/>
        </w:rPr>
        <w:t>.</w:t>
      </w:r>
    </w:p>
    <w:p w14:paraId="663399B5" w14:textId="333682B3" w:rsidR="009C3CB4" w:rsidRPr="001B3037" w:rsidRDefault="009C3CB4" w:rsidP="009C3CB4">
      <w:pPr>
        <w:spacing w:line="240" w:lineRule="auto"/>
        <w:rPr>
          <w:rFonts w:ascii="FbShefa" w:hAnsi="FbShefa"/>
          <w:b/>
          <w:bCs/>
          <w:color w:val="3B2F2A" w:themeColor="text2" w:themeShade="80"/>
          <w:sz w:val="11"/>
          <w:rtl/>
        </w:rPr>
      </w:pPr>
      <w:r w:rsidRPr="001B3037">
        <w:rPr>
          <w:rFonts w:ascii="FbShefa" w:hAnsi="FbShefa"/>
          <w:b/>
          <w:bCs/>
          <w:color w:val="3B2F2A" w:themeColor="text2" w:themeShade="80"/>
          <w:sz w:val="11"/>
          <w:rtl/>
        </w:rPr>
        <w:t>ש"מ</w:t>
      </w:r>
      <w:r w:rsidR="00980F5A" w:rsidRPr="001B3037">
        <w:rPr>
          <w:rFonts w:ascii="FbShefa" w:hAnsi="FbShefa"/>
          <w:b/>
          <w:bCs/>
          <w:color w:val="3B2F2A" w:themeColor="text2" w:themeShade="80"/>
          <w:sz w:val="11"/>
          <w:rtl/>
        </w:rPr>
        <w:t>.</w:t>
      </w:r>
      <w:r w:rsidRPr="00270114">
        <w:rPr>
          <w:rFonts w:ascii="FbShefa" w:hAnsi="FbShefa"/>
          <w:sz w:val="11"/>
          <w:rtl/>
        </w:rPr>
        <w:t xml:space="preserve"> לכו"ע הכסף כסף ריבה, ואפילו כסף שני</w:t>
      </w:r>
      <w:r w:rsidR="00980F5A" w:rsidRPr="00270114">
        <w:rPr>
          <w:rFonts w:ascii="FbShefa" w:hAnsi="FbShefa"/>
          <w:sz w:val="11"/>
          <w:rtl/>
        </w:rPr>
        <w:t>.</w:t>
      </w:r>
    </w:p>
    <w:p w14:paraId="649C93D6" w14:textId="77AAA2AB" w:rsidR="009C3CB4" w:rsidRPr="00270114" w:rsidRDefault="009C3CB4" w:rsidP="00794C1A">
      <w:pPr>
        <w:pStyle w:val="1"/>
        <w:rPr>
          <w:rFonts w:ascii="FbShefa" w:hAnsi="FbShefa"/>
          <w:rtl/>
        </w:rPr>
      </w:pPr>
      <w:r w:rsidRPr="00270114">
        <w:rPr>
          <w:rFonts w:ascii="FbShefa" w:hAnsi="FbShefa"/>
          <w:sz w:val="11"/>
          <w:rtl/>
        </w:rPr>
        <w:t>מה</w:t>
      </w:r>
      <w:r w:rsidR="00B36BF2" w:rsidRPr="00270114">
        <w:rPr>
          <w:rFonts w:ascii="FbShefa" w:hAnsi="FbShefa"/>
          <w:sz w:val="11"/>
          <w:rtl/>
        </w:rPr>
        <w:t>, ב</w:t>
      </w:r>
    </w:p>
    <w:p w14:paraId="65E065D6" w14:textId="2078D319" w:rsidR="009C3CB4" w:rsidRPr="00270114" w:rsidRDefault="006C4C23" w:rsidP="006C4C23">
      <w:pPr>
        <w:pStyle w:val="2"/>
        <w:rPr>
          <w:rFonts w:ascii="FbShefa" w:hAnsi="FbShefa"/>
          <w:rtl/>
        </w:rPr>
      </w:pPr>
      <w:r w:rsidRPr="00270114">
        <w:rPr>
          <w:rFonts w:ascii="FbShefa" w:hAnsi="FbShefa"/>
          <w:rtl/>
        </w:rPr>
        <w:t>מהלך שלישי</w:t>
      </w:r>
    </w:p>
    <w:p w14:paraId="196EEEFD" w14:textId="77777777" w:rsidR="000D42D6" w:rsidRPr="00270114" w:rsidRDefault="000D42D6" w:rsidP="000D42D6">
      <w:pPr>
        <w:pStyle w:val="3"/>
        <w:rPr>
          <w:rFonts w:ascii="FbShefa" w:hAnsi="FbShefa"/>
          <w:rtl/>
        </w:rPr>
      </w:pPr>
      <w:r w:rsidRPr="00270114">
        <w:rPr>
          <w:rFonts w:ascii="FbShefa" w:hAnsi="FbShefa"/>
          <w:rtl/>
        </w:rPr>
        <w:t>דעה א:</w:t>
      </w:r>
    </w:p>
    <w:p w14:paraId="77ED66D4" w14:textId="48B1A449" w:rsidR="002F24DC" w:rsidRPr="00270114" w:rsidRDefault="000D42D6" w:rsidP="000D42D6">
      <w:pPr>
        <w:autoSpaceDE w:val="0"/>
        <w:autoSpaceDN w:val="0"/>
        <w:adjustRightInd w:val="0"/>
        <w:rPr>
          <w:rFonts w:ascii="FbShefa" w:hAnsi="FbShefa"/>
          <w:rtl/>
        </w:rPr>
      </w:pPr>
      <w:r w:rsidRPr="001B3037">
        <w:rPr>
          <w:rFonts w:ascii="FbShefa" w:hAnsi="FbShefa"/>
          <w:b/>
          <w:bCs/>
          <w:color w:val="3B2F2A" w:themeColor="text2" w:themeShade="80"/>
          <w:rtl/>
        </w:rPr>
        <w:t>מחלוקת</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בסלעין על דינרין</w:t>
      </w:r>
      <w:r w:rsidR="00980F5A" w:rsidRPr="00270114">
        <w:rPr>
          <w:rFonts w:ascii="FbShefa" w:hAnsi="FbShefa"/>
          <w:rtl/>
        </w:rPr>
        <w:t>.</w:t>
      </w:r>
    </w:p>
    <w:p w14:paraId="27A8CFD4" w14:textId="61F85631" w:rsidR="002F24DC" w:rsidRPr="00270114" w:rsidRDefault="000D42D6" w:rsidP="000D42D6">
      <w:pPr>
        <w:autoSpaceDE w:val="0"/>
        <w:autoSpaceDN w:val="0"/>
        <w:adjustRightInd w:val="0"/>
        <w:rPr>
          <w:rFonts w:ascii="FbShefa" w:hAnsi="FbShefa"/>
          <w:rtl/>
        </w:rPr>
      </w:pPr>
      <w:r w:rsidRPr="001B3037">
        <w:rPr>
          <w:rFonts w:ascii="FbShefa" w:hAnsi="FbShefa"/>
          <w:b/>
          <w:bCs/>
          <w:color w:val="3B2F2A" w:themeColor="text2" w:themeShade="80"/>
          <w:rtl/>
        </w:rPr>
        <w:t>ב"ש</w:t>
      </w:r>
      <w:r w:rsidR="00980F5A" w:rsidRPr="001B3037">
        <w:rPr>
          <w:rFonts w:ascii="FbShefa" w:hAnsi="FbShefa"/>
          <w:b/>
          <w:bCs/>
          <w:color w:val="3B2F2A" w:themeColor="text2" w:themeShade="80"/>
          <w:rtl/>
        </w:rPr>
        <w:t>.</w:t>
      </w:r>
      <w:r w:rsidRPr="00270114">
        <w:rPr>
          <w:rFonts w:ascii="FbShefa" w:hAnsi="FbShefa"/>
          <w:rtl/>
        </w:rPr>
        <w:t xml:space="preserve"> גזרינן שמא ישהה עליותיו דזימנין דלא מלו זוזי בדינרא ולא מסיק</w:t>
      </w:r>
      <w:r w:rsidR="00980F5A" w:rsidRPr="00270114">
        <w:rPr>
          <w:rFonts w:ascii="FbShefa" w:hAnsi="FbShefa"/>
          <w:rtl/>
        </w:rPr>
        <w:t>.</w:t>
      </w:r>
    </w:p>
    <w:p w14:paraId="4BB0D8B6" w14:textId="0F0F6F32" w:rsidR="002F24DC" w:rsidRPr="00270114" w:rsidRDefault="000D42D6" w:rsidP="000D42D6">
      <w:pPr>
        <w:autoSpaceDE w:val="0"/>
        <w:autoSpaceDN w:val="0"/>
        <w:adjustRightInd w:val="0"/>
        <w:rPr>
          <w:rFonts w:ascii="FbShefa" w:hAnsi="FbShefa"/>
          <w:rtl/>
        </w:rPr>
      </w:pPr>
      <w:r w:rsidRPr="001B3037">
        <w:rPr>
          <w:rFonts w:ascii="FbShefa" w:hAnsi="FbShefa"/>
          <w:b/>
          <w:bCs/>
          <w:color w:val="3B2F2A" w:themeColor="text2" w:themeShade="80"/>
          <w:rtl/>
        </w:rPr>
        <w:t>וב"ה</w:t>
      </w:r>
      <w:r w:rsidR="00980F5A" w:rsidRPr="001B3037">
        <w:rPr>
          <w:rFonts w:ascii="FbShefa" w:hAnsi="FbShefa"/>
          <w:b/>
          <w:bCs/>
          <w:color w:val="3B2F2A" w:themeColor="text2" w:themeShade="80"/>
          <w:rtl/>
        </w:rPr>
        <w:t>.</w:t>
      </w:r>
      <w:r w:rsidRPr="00270114">
        <w:rPr>
          <w:rFonts w:ascii="FbShefa" w:hAnsi="FbShefa"/>
          <w:rtl/>
        </w:rPr>
        <w:t xml:space="preserve"> לא גזרינן שמא ישהה עליותיו</w:t>
      </w:r>
      <w:r w:rsidR="00980F5A" w:rsidRPr="00270114">
        <w:rPr>
          <w:rFonts w:ascii="FbShefa" w:hAnsi="FbShefa"/>
          <w:rtl/>
        </w:rPr>
        <w:t>.</w:t>
      </w:r>
    </w:p>
    <w:p w14:paraId="10745D6A" w14:textId="4F4A373F" w:rsidR="002F24DC" w:rsidRPr="00270114" w:rsidRDefault="000D42D6" w:rsidP="000D42D6">
      <w:pPr>
        <w:autoSpaceDE w:val="0"/>
        <w:autoSpaceDN w:val="0"/>
        <w:adjustRightInd w:val="0"/>
        <w:rPr>
          <w:rFonts w:ascii="FbShefa" w:hAnsi="FbShefa"/>
          <w:rtl/>
        </w:rPr>
      </w:pPr>
      <w:r w:rsidRPr="001B3037">
        <w:rPr>
          <w:rFonts w:ascii="FbShefa" w:hAnsi="FbShefa"/>
          <w:b/>
          <w:bCs/>
          <w:color w:val="3B2F2A" w:themeColor="text2" w:themeShade="80"/>
          <w:rtl/>
        </w:rPr>
        <w:t>אבל בפירות על דינרין</w:t>
      </w:r>
      <w:r w:rsidR="00980F5A" w:rsidRPr="001B3037">
        <w:rPr>
          <w:rFonts w:ascii="FbShefa" w:hAnsi="FbShefa"/>
          <w:b/>
          <w:bCs/>
          <w:color w:val="3B2F2A" w:themeColor="text2" w:themeShade="80"/>
          <w:rtl/>
        </w:rPr>
        <w:t>.</w:t>
      </w:r>
      <w:r w:rsidR="00980F5A" w:rsidRPr="00270114">
        <w:rPr>
          <w:rFonts w:ascii="FbShefa" w:hAnsi="FbShefa"/>
          <w:rtl/>
        </w:rPr>
        <w:t xml:space="preserve"> </w:t>
      </w:r>
      <w:r w:rsidRPr="00270114">
        <w:rPr>
          <w:rFonts w:ascii="FbShefa" w:hAnsi="FbShefa"/>
          <w:rtl/>
        </w:rPr>
        <w:t>לדברי הכל מחללינן</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דכיון דמרקבי</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לא משהי להו</w:t>
      </w:r>
      <w:r w:rsidR="00980F5A" w:rsidRPr="00270114">
        <w:rPr>
          <w:rFonts w:ascii="FbShefa" w:hAnsi="FbShefa"/>
          <w:rtl/>
        </w:rPr>
        <w:t>.</w:t>
      </w:r>
    </w:p>
    <w:p w14:paraId="6EC2869F" w14:textId="5A76890B" w:rsidR="000D42D6" w:rsidRPr="00270114" w:rsidRDefault="000D42D6" w:rsidP="000D42D6">
      <w:pPr>
        <w:autoSpaceDE w:val="0"/>
        <w:autoSpaceDN w:val="0"/>
        <w:adjustRightInd w:val="0"/>
        <w:rPr>
          <w:rFonts w:ascii="FbShefa" w:hAnsi="FbShefa"/>
          <w:rtl/>
        </w:rPr>
      </w:pPr>
    </w:p>
    <w:p w14:paraId="37B37993" w14:textId="77777777" w:rsidR="000D42D6" w:rsidRPr="00270114" w:rsidRDefault="000D42D6" w:rsidP="000D42D6">
      <w:pPr>
        <w:pStyle w:val="3"/>
        <w:rPr>
          <w:rFonts w:ascii="FbShefa" w:hAnsi="FbShefa"/>
          <w:rtl/>
        </w:rPr>
      </w:pPr>
      <w:r w:rsidRPr="00270114">
        <w:rPr>
          <w:rFonts w:ascii="FbShefa" w:hAnsi="FbShefa"/>
          <w:rtl/>
        </w:rPr>
        <w:t>דעה ב:</w:t>
      </w:r>
    </w:p>
    <w:p w14:paraId="6BD24308" w14:textId="5114A896" w:rsidR="002F24DC" w:rsidRPr="00270114" w:rsidRDefault="000D42D6" w:rsidP="000D42D6">
      <w:pPr>
        <w:autoSpaceDE w:val="0"/>
        <w:autoSpaceDN w:val="0"/>
        <w:adjustRightInd w:val="0"/>
        <w:rPr>
          <w:rFonts w:ascii="FbShefa" w:hAnsi="FbShefa"/>
          <w:rtl/>
        </w:rPr>
      </w:pPr>
      <w:r w:rsidRPr="001B3037">
        <w:rPr>
          <w:rFonts w:ascii="FbShefa" w:hAnsi="FbShefa"/>
          <w:b/>
          <w:bCs/>
          <w:color w:val="3B2F2A" w:themeColor="text2" w:themeShade="80"/>
          <w:rtl/>
        </w:rPr>
        <w:t>מחלוקתם</w:t>
      </w:r>
      <w:r w:rsidR="00980F5A" w:rsidRPr="001B3037">
        <w:rPr>
          <w:rFonts w:ascii="FbShefa" w:hAnsi="FbShefa"/>
          <w:b/>
          <w:bCs/>
          <w:color w:val="3B2F2A" w:themeColor="text2" w:themeShade="80"/>
          <w:rtl/>
        </w:rPr>
        <w:t>.</w:t>
      </w:r>
      <w:r w:rsidRPr="00270114">
        <w:rPr>
          <w:rFonts w:ascii="FbShefa" w:hAnsi="FbShefa"/>
          <w:rtl/>
        </w:rPr>
        <w:t xml:space="preserve"> אפילו בפירות על דינרין</w:t>
      </w:r>
      <w:r w:rsidR="00980F5A" w:rsidRPr="00270114">
        <w:rPr>
          <w:rFonts w:ascii="FbShefa" w:hAnsi="FbShefa"/>
          <w:rtl/>
        </w:rPr>
        <w:t>.</w:t>
      </w:r>
    </w:p>
    <w:p w14:paraId="2FFDE657" w14:textId="49DAD334" w:rsidR="000D42D6" w:rsidRPr="001B3037" w:rsidRDefault="000D42D6" w:rsidP="009C3CB4">
      <w:pPr>
        <w:spacing w:line="240" w:lineRule="auto"/>
        <w:rPr>
          <w:rFonts w:ascii="FbShefa" w:hAnsi="FbShefa"/>
          <w:b/>
          <w:bCs/>
          <w:color w:val="3B2F2A" w:themeColor="text2" w:themeShade="80"/>
          <w:sz w:val="11"/>
          <w:rtl/>
        </w:rPr>
      </w:pPr>
    </w:p>
    <w:p w14:paraId="11B2975E" w14:textId="77777777" w:rsidR="000D42D6" w:rsidRPr="00270114" w:rsidRDefault="009C3CB4" w:rsidP="000D42D6">
      <w:pPr>
        <w:pStyle w:val="3"/>
        <w:rPr>
          <w:rFonts w:ascii="FbShefa" w:hAnsi="FbShefa"/>
          <w:rtl/>
        </w:rPr>
      </w:pPr>
      <w:r w:rsidRPr="00270114">
        <w:rPr>
          <w:rFonts w:ascii="FbShefa" w:hAnsi="FbShefa"/>
          <w:rtl/>
        </w:rPr>
        <w:t>ת"ש</w:t>
      </w:r>
      <w:r w:rsidR="000D42D6" w:rsidRPr="00270114">
        <w:rPr>
          <w:rFonts w:ascii="FbShefa" w:hAnsi="FbShefa"/>
          <w:rtl/>
        </w:rPr>
        <w:t>:</w:t>
      </w:r>
    </w:p>
    <w:p w14:paraId="56F6BEEB" w14:textId="20946387"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דקתני</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יעשה ולא יעשה</w:t>
      </w:r>
      <w:r w:rsidR="00980F5A" w:rsidRPr="00270114">
        <w:rPr>
          <w:rFonts w:ascii="FbShefa" w:hAnsi="FbShefa"/>
          <w:sz w:val="11"/>
          <w:rtl/>
        </w:rPr>
        <w:t>.</w:t>
      </w:r>
    </w:p>
    <w:p w14:paraId="20EE6C6F" w14:textId="78B63C49" w:rsidR="000D42D6" w:rsidRPr="00270114" w:rsidRDefault="000D42D6" w:rsidP="009C3CB4">
      <w:pPr>
        <w:spacing w:line="240" w:lineRule="auto"/>
        <w:rPr>
          <w:rFonts w:ascii="FbShefa" w:hAnsi="FbShefa"/>
          <w:sz w:val="11"/>
          <w:rtl/>
        </w:rPr>
      </w:pPr>
      <w:r w:rsidRPr="001B3037">
        <w:rPr>
          <w:rFonts w:ascii="FbShefa" w:hAnsi="FbShefa"/>
          <w:b/>
          <w:bCs/>
          <w:color w:val="3B2F2A" w:themeColor="text2" w:themeShade="80"/>
          <w:sz w:val="11"/>
          <w:rtl/>
        </w:rPr>
        <w:t>להך לישנא</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ד</w:t>
      </w:r>
      <w:r w:rsidRPr="00270114">
        <w:rPr>
          <w:rFonts w:ascii="FbShefa" w:hAnsi="FbShefa"/>
          <w:sz w:val="11"/>
          <w:rtl/>
        </w:rPr>
        <w:t xml:space="preserve">הוי </w:t>
      </w:r>
      <w:r w:rsidR="009C3CB4" w:rsidRPr="00270114">
        <w:rPr>
          <w:rFonts w:ascii="FbShefa" w:hAnsi="FbShefa"/>
          <w:sz w:val="11"/>
          <w:rtl/>
        </w:rPr>
        <w:t>רבנן</w:t>
      </w:r>
      <w:r w:rsidR="001C0E38" w:rsidRPr="00270114">
        <w:rPr>
          <w:rFonts w:ascii="FbShefa" w:hAnsi="FbShefa"/>
          <w:sz w:val="11"/>
          <w:rtl/>
        </w:rPr>
        <w:t xml:space="preserve">, </w:t>
      </w:r>
      <w:r w:rsidR="009C3CB4" w:rsidRPr="00270114">
        <w:rPr>
          <w:rFonts w:ascii="FbShefa" w:hAnsi="FbShefa"/>
          <w:sz w:val="11"/>
          <w:rtl/>
        </w:rPr>
        <w:t>ניחא</w:t>
      </w:r>
      <w:r w:rsidR="00980F5A" w:rsidRPr="00270114">
        <w:rPr>
          <w:rFonts w:ascii="FbShefa" w:hAnsi="FbShefa"/>
          <w:sz w:val="11"/>
          <w:rtl/>
        </w:rPr>
        <w:t>.</w:t>
      </w:r>
    </w:p>
    <w:p w14:paraId="6AC68C70" w14:textId="6AE54D27" w:rsidR="002F24DC" w:rsidRPr="00270114" w:rsidRDefault="000D42D6" w:rsidP="000D42D6">
      <w:pPr>
        <w:spacing w:line="240" w:lineRule="auto"/>
        <w:rPr>
          <w:rFonts w:ascii="FbShefa" w:hAnsi="FbShefa"/>
          <w:sz w:val="11"/>
          <w:rtl/>
        </w:rPr>
      </w:pPr>
      <w:r w:rsidRPr="001B3037">
        <w:rPr>
          <w:rFonts w:ascii="FbShefa" w:hAnsi="FbShefa"/>
          <w:b/>
          <w:bCs/>
          <w:color w:val="3B2F2A" w:themeColor="text2" w:themeShade="80"/>
          <w:sz w:val="11"/>
          <w:rtl/>
        </w:rPr>
        <w:t>אבל</w:t>
      </w:r>
      <w:r w:rsidR="00595F4B" w:rsidRPr="001B3037">
        <w:rPr>
          <w:rFonts w:ascii="FbShefa" w:hAnsi="FbShefa"/>
          <w:b/>
          <w:bCs/>
          <w:color w:val="3B2F2A" w:themeColor="text2" w:themeShade="80"/>
          <w:sz w:val="11"/>
          <w:rtl/>
        </w:rPr>
        <w:t>.</w:t>
      </w:r>
      <w:r w:rsidRPr="00270114">
        <w:rPr>
          <w:rFonts w:ascii="FbShefa" w:hAnsi="FbShefa"/>
          <w:rtl/>
        </w:rPr>
        <w:t xml:space="preserve"> להך לישנא </w:t>
      </w:r>
      <w:r w:rsidR="009C3CB4" w:rsidRPr="00270114">
        <w:rPr>
          <w:rFonts w:ascii="FbShefa" w:hAnsi="FbShefa"/>
          <w:rtl/>
        </w:rPr>
        <w:t>ד</w:t>
      </w:r>
      <w:r w:rsidRPr="00270114">
        <w:rPr>
          <w:rFonts w:ascii="FbShefa" w:hAnsi="FbShefa"/>
          <w:rtl/>
        </w:rPr>
        <w:t xml:space="preserve">הוי </w:t>
      </w:r>
      <w:r w:rsidR="009C3CB4" w:rsidRPr="00270114">
        <w:rPr>
          <w:rFonts w:ascii="FbShefa" w:hAnsi="FbShefa"/>
          <w:rtl/>
        </w:rPr>
        <w:t>דאורייתא</w:t>
      </w:r>
      <w:r w:rsidR="00980F5A" w:rsidRPr="00270114">
        <w:rPr>
          <w:rFonts w:ascii="FbShefa" w:hAnsi="FbShefa"/>
          <w:rtl/>
        </w:rPr>
        <w:t>.</w:t>
      </w:r>
      <w:r w:rsidR="001C0E38" w:rsidRPr="00270114">
        <w:rPr>
          <w:rFonts w:ascii="FbShefa" w:hAnsi="FbShefa"/>
          <w:sz w:val="11"/>
          <w:rtl/>
        </w:rPr>
        <w:t xml:space="preserve"> </w:t>
      </w:r>
      <w:r w:rsidRPr="001B3037">
        <w:rPr>
          <w:rFonts w:ascii="FbShefa" w:hAnsi="FbShefa"/>
          <w:b/>
          <w:bCs/>
          <w:color w:val="3B2F2A" w:themeColor="text2" w:themeShade="80"/>
          <w:sz w:val="11"/>
          <w:rtl/>
        </w:rPr>
        <w:t>קשה</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9C3CB4" w:rsidRPr="00270114">
        <w:rPr>
          <w:rFonts w:ascii="FbShefa" w:hAnsi="FbShefa"/>
          <w:sz w:val="11"/>
          <w:rtl/>
        </w:rPr>
        <w:t>מחללינן ולא מחללינן מבעי ליה</w:t>
      </w:r>
      <w:r w:rsidR="00980F5A" w:rsidRPr="00270114">
        <w:rPr>
          <w:rFonts w:ascii="FbShefa" w:hAnsi="FbShefa"/>
          <w:sz w:val="11"/>
          <w:rtl/>
        </w:rPr>
        <w:t>.</w:t>
      </w:r>
    </w:p>
    <w:p w14:paraId="6C29D3D5" w14:textId="7C628649" w:rsidR="009C3CB4" w:rsidRPr="00270114" w:rsidRDefault="009C3CB4" w:rsidP="009C3CB4">
      <w:pPr>
        <w:spacing w:line="240" w:lineRule="auto"/>
        <w:rPr>
          <w:rFonts w:ascii="FbShefa" w:hAnsi="FbShefa"/>
          <w:sz w:val="11"/>
          <w:rtl/>
        </w:rPr>
      </w:pPr>
    </w:p>
    <w:p w14:paraId="1BB070A4" w14:textId="0399A650" w:rsidR="009C3CB4" w:rsidRPr="00270114" w:rsidRDefault="009C3CB4" w:rsidP="009C3CB4">
      <w:pPr>
        <w:pStyle w:val="2"/>
        <w:rPr>
          <w:rFonts w:ascii="FbShefa" w:hAnsi="FbShefa"/>
          <w:color w:val="7C5F1D"/>
          <w:rtl/>
        </w:rPr>
      </w:pPr>
      <w:r w:rsidRPr="00270114">
        <w:rPr>
          <w:rFonts w:ascii="FbShefa" w:hAnsi="FbShefa"/>
          <w:color w:val="7C5F1D"/>
          <w:sz w:val="11"/>
          <w:rtl/>
        </w:rPr>
        <w:t>מטבע נעשה חליפין</w:t>
      </w:r>
    </w:p>
    <w:p w14:paraId="3CE2B3C1" w14:textId="33E284CD" w:rsidR="002F24DC" w:rsidRPr="00270114" w:rsidRDefault="000D4EBA" w:rsidP="000D4EBA">
      <w:pPr>
        <w:autoSpaceDE w:val="0"/>
        <w:autoSpaceDN w:val="0"/>
        <w:adjustRightInd w:val="0"/>
        <w:rPr>
          <w:rFonts w:ascii="FbShefa" w:hAnsi="FbShefa"/>
          <w:rtl/>
        </w:rPr>
      </w:pPr>
      <w:r w:rsidRPr="001B3037">
        <w:rPr>
          <w:rFonts w:ascii="FbShefa" w:hAnsi="FbShefa"/>
          <w:b/>
          <w:bCs/>
          <w:color w:val="3B2F2A" w:themeColor="text2" w:themeShade="80"/>
          <w:rtl/>
        </w:rPr>
        <w:t>דעה א</w:t>
      </w:r>
      <w:r w:rsidR="00980F5A" w:rsidRPr="001B3037">
        <w:rPr>
          <w:rFonts w:ascii="FbShefa" w:hAnsi="FbShefa"/>
          <w:b/>
          <w:bCs/>
          <w:color w:val="3B2F2A" w:themeColor="text2" w:themeShade="80"/>
          <w:rtl/>
        </w:rPr>
        <w:t>.</w:t>
      </w:r>
      <w:r w:rsidRPr="00270114">
        <w:rPr>
          <w:rFonts w:ascii="FbShefa" w:hAnsi="FbShefa"/>
          <w:rtl/>
        </w:rPr>
        <w:t xml:space="preserve"> מטבע נעשה חליפין</w:t>
      </w:r>
      <w:r w:rsidR="00980F5A" w:rsidRPr="00270114">
        <w:rPr>
          <w:rFonts w:ascii="FbShefa" w:hAnsi="FbShefa"/>
          <w:rtl/>
        </w:rPr>
        <w:t>.</w:t>
      </w:r>
    </w:p>
    <w:p w14:paraId="37C74432" w14:textId="5E069082" w:rsidR="000D4EBA" w:rsidRPr="00270114" w:rsidRDefault="000D4EBA" w:rsidP="000D4EBA">
      <w:pPr>
        <w:autoSpaceDE w:val="0"/>
        <w:autoSpaceDN w:val="0"/>
        <w:adjustRightInd w:val="0"/>
        <w:rPr>
          <w:rFonts w:ascii="FbShefa" w:hAnsi="FbShefa"/>
          <w:rtl/>
        </w:rPr>
      </w:pPr>
    </w:p>
    <w:p w14:paraId="623DC6CA" w14:textId="140D8664" w:rsidR="002F24DC" w:rsidRPr="00270114" w:rsidRDefault="000D4EBA" w:rsidP="000D4EBA">
      <w:pPr>
        <w:autoSpaceDE w:val="0"/>
        <w:autoSpaceDN w:val="0"/>
        <w:adjustRightInd w:val="0"/>
        <w:rPr>
          <w:rFonts w:ascii="FbShefa" w:hAnsi="FbShefa"/>
          <w:rtl/>
        </w:rPr>
      </w:pPr>
      <w:r w:rsidRPr="001B3037">
        <w:rPr>
          <w:rFonts w:ascii="FbShefa" w:hAnsi="FbShefa"/>
          <w:b/>
          <w:bCs/>
          <w:color w:val="3B2F2A" w:themeColor="text2" w:themeShade="80"/>
          <w:rtl/>
        </w:rPr>
        <w:t>דעה ב</w:t>
      </w:r>
      <w:r w:rsidR="00980F5A" w:rsidRPr="001B3037">
        <w:rPr>
          <w:rFonts w:ascii="FbShefa" w:hAnsi="FbShefa"/>
          <w:b/>
          <w:bCs/>
          <w:color w:val="3B2F2A" w:themeColor="text2" w:themeShade="80"/>
          <w:rtl/>
        </w:rPr>
        <w:t>.</w:t>
      </w:r>
      <w:r w:rsidRPr="00270114">
        <w:rPr>
          <w:rFonts w:ascii="FbShefa" w:hAnsi="FbShefa"/>
          <w:rtl/>
        </w:rPr>
        <w:t xml:space="preserve"> אין מטבע נעשה חליפין</w:t>
      </w:r>
      <w:r w:rsidR="00980F5A" w:rsidRPr="00270114">
        <w:rPr>
          <w:rFonts w:ascii="FbShefa" w:hAnsi="FbShefa"/>
          <w:rtl/>
        </w:rPr>
        <w:t>.</w:t>
      </w:r>
    </w:p>
    <w:p w14:paraId="5B8BCCE6" w14:textId="65E95C9A" w:rsidR="002F24DC" w:rsidRPr="00270114" w:rsidRDefault="000D4EBA" w:rsidP="000D4EBA">
      <w:pPr>
        <w:autoSpaceDE w:val="0"/>
        <w:autoSpaceDN w:val="0"/>
        <w:adjustRightInd w:val="0"/>
        <w:rPr>
          <w:rFonts w:ascii="FbShefa" w:hAnsi="FbShefa"/>
          <w:rtl/>
        </w:rPr>
      </w:pPr>
      <w:r w:rsidRPr="001B3037">
        <w:rPr>
          <w:rFonts w:ascii="FbShefa" w:hAnsi="FbShefa"/>
          <w:b/>
          <w:bCs/>
          <w:color w:val="3B2F2A" w:themeColor="text2" w:themeShade="80"/>
          <w:rtl/>
        </w:rPr>
        <w:t>משום</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דדעתיה אצורתא</w:t>
      </w:r>
      <w:r w:rsidR="001C0E38" w:rsidRPr="00270114">
        <w:rPr>
          <w:rFonts w:ascii="FbShefa" w:hAnsi="FbShefa"/>
          <w:rtl/>
        </w:rPr>
        <w:t xml:space="preserve">, </w:t>
      </w:r>
      <w:r w:rsidRPr="00270114">
        <w:rPr>
          <w:rFonts w:ascii="FbShefa" w:hAnsi="FbShefa"/>
          <w:rtl/>
        </w:rPr>
        <w:t>וצורתא עבידא דבטלא</w:t>
      </w:r>
      <w:r w:rsidR="00980F5A" w:rsidRPr="00270114">
        <w:rPr>
          <w:rFonts w:ascii="FbShefa" w:hAnsi="FbShefa"/>
          <w:rtl/>
        </w:rPr>
        <w:t>.</w:t>
      </w:r>
    </w:p>
    <w:p w14:paraId="26766871" w14:textId="770024AC" w:rsidR="009C3CB4" w:rsidRPr="00270114" w:rsidRDefault="009C3CB4" w:rsidP="009C3CB4">
      <w:pPr>
        <w:spacing w:line="240" w:lineRule="auto"/>
        <w:rPr>
          <w:rFonts w:ascii="FbShefa" w:hAnsi="FbShefa"/>
          <w:sz w:val="11"/>
          <w:rtl/>
        </w:rPr>
      </w:pPr>
    </w:p>
    <w:p w14:paraId="2B702E18" w14:textId="77777777" w:rsidR="000D4EBA" w:rsidRPr="00270114" w:rsidRDefault="009C3CB4" w:rsidP="000D4EBA">
      <w:pPr>
        <w:pStyle w:val="3"/>
        <w:rPr>
          <w:rFonts w:ascii="FbShefa" w:hAnsi="FbShefa"/>
          <w:rtl/>
        </w:rPr>
      </w:pPr>
      <w:r w:rsidRPr="00270114">
        <w:rPr>
          <w:rFonts w:ascii="FbShefa" w:hAnsi="FbShefa"/>
          <w:rtl/>
        </w:rPr>
        <w:t>ת"ש</w:t>
      </w:r>
      <w:r w:rsidR="000D4EBA" w:rsidRPr="00270114">
        <w:rPr>
          <w:rFonts w:ascii="FbShefa" w:hAnsi="FbShefa"/>
          <w:rtl/>
        </w:rPr>
        <w:t>:</w:t>
      </w:r>
    </w:p>
    <w:p w14:paraId="27917398" w14:textId="44927B94"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הזהב</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קונה את הכסף</w:t>
      </w:r>
      <w:r w:rsidR="00980F5A" w:rsidRPr="00270114">
        <w:rPr>
          <w:rFonts w:ascii="FbShefa" w:hAnsi="FbShefa"/>
          <w:sz w:val="11"/>
          <w:rtl/>
        </w:rPr>
        <w:t>.</w:t>
      </w:r>
    </w:p>
    <w:p w14:paraId="120C5F12" w14:textId="447BEAAA"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ס"ד</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בחליפין</w:t>
      </w:r>
      <w:r w:rsidR="00980F5A" w:rsidRPr="00270114">
        <w:rPr>
          <w:rFonts w:ascii="FbShefa" w:hAnsi="FbShefa"/>
          <w:sz w:val="11"/>
          <w:rtl/>
        </w:rPr>
        <w:t>.</w:t>
      </w:r>
    </w:p>
    <w:p w14:paraId="0E4525A0" w14:textId="66F765EA"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בדמים</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ותני</w:t>
      </w:r>
      <w:r w:rsidR="00595F4B" w:rsidRPr="001B3037">
        <w:rPr>
          <w:rFonts w:ascii="FbShefa" w:hAnsi="FbShefa"/>
          <w:b/>
          <w:bCs/>
          <w:color w:val="3B2F2A" w:themeColor="text2" w:themeShade="80"/>
          <w:sz w:val="11"/>
          <w:rtl/>
        </w:rPr>
        <w:t>.</w:t>
      </w:r>
      <w:r w:rsidRPr="00270114">
        <w:rPr>
          <w:rFonts w:ascii="FbShefa" w:hAnsi="FbShefa"/>
          <w:sz w:val="11"/>
          <w:rtl/>
        </w:rPr>
        <w:t xml:space="preserve"> הזהב מחייב</w:t>
      </w:r>
      <w:r w:rsidR="00980F5A" w:rsidRPr="00270114">
        <w:rPr>
          <w:rFonts w:ascii="FbShefa" w:hAnsi="FbShefa"/>
          <w:sz w:val="11"/>
          <w:rtl/>
        </w:rPr>
        <w:t>.</w:t>
      </w:r>
    </w:p>
    <w:p w14:paraId="0D7FC592" w14:textId="77777777" w:rsidR="00982943" w:rsidRPr="00270114" w:rsidRDefault="00982943" w:rsidP="009C3CB4">
      <w:pPr>
        <w:spacing w:line="240" w:lineRule="auto"/>
        <w:rPr>
          <w:rFonts w:ascii="FbShefa" w:hAnsi="FbShefa"/>
          <w:sz w:val="11"/>
          <w:rtl/>
        </w:rPr>
      </w:pPr>
    </w:p>
    <w:p w14:paraId="3A463B13" w14:textId="58E9EF65" w:rsidR="009843D8" w:rsidRPr="00270114" w:rsidRDefault="00982943" w:rsidP="009843D8">
      <w:pPr>
        <w:pStyle w:val="3"/>
        <w:rPr>
          <w:rFonts w:ascii="FbShefa" w:hAnsi="FbShefa"/>
          <w:rtl/>
        </w:rPr>
      </w:pPr>
      <w:r w:rsidRPr="00270114">
        <w:rPr>
          <w:rFonts w:ascii="FbShefa" w:hAnsi="FbShefa"/>
          <w:rtl/>
        </w:rPr>
        <w:t xml:space="preserve">מסתברא </w:t>
      </w:r>
      <w:r w:rsidR="009843D8" w:rsidRPr="00270114">
        <w:rPr>
          <w:rFonts w:ascii="FbShefa" w:hAnsi="FbShefa"/>
          <w:rtl/>
        </w:rPr>
        <w:t xml:space="preserve">שהמשנה </w:t>
      </w:r>
      <w:r w:rsidRPr="00270114">
        <w:rPr>
          <w:rFonts w:ascii="FbShefa" w:hAnsi="FbShefa"/>
          <w:rtl/>
        </w:rPr>
        <w:t>בדמים</w:t>
      </w:r>
      <w:r w:rsidR="009843D8" w:rsidRPr="00270114">
        <w:rPr>
          <w:rFonts w:ascii="FbShefa" w:hAnsi="FbShefa"/>
          <w:rtl/>
        </w:rPr>
        <w:t>:</w:t>
      </w:r>
    </w:p>
    <w:p w14:paraId="4DCDF50D" w14:textId="429BAB5E" w:rsidR="002F24DC" w:rsidRPr="00270114" w:rsidRDefault="00982943" w:rsidP="00982943">
      <w:pPr>
        <w:spacing w:line="240" w:lineRule="auto"/>
        <w:rPr>
          <w:rFonts w:ascii="FbShefa" w:hAnsi="FbShefa"/>
          <w:sz w:val="11"/>
          <w:rtl/>
        </w:rPr>
      </w:pPr>
      <w:r w:rsidRPr="001B3037">
        <w:rPr>
          <w:rFonts w:ascii="FbShefa" w:hAnsi="FbShefa"/>
          <w:b/>
          <w:bCs/>
          <w:color w:val="3B2F2A" w:themeColor="text2" w:themeShade="80"/>
          <w:sz w:val="11"/>
          <w:rtl/>
        </w:rPr>
        <w:t>דאי בחליפין</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תרוייהו לקנו אהדדי</w:t>
      </w:r>
      <w:r w:rsidR="00980F5A" w:rsidRPr="00270114">
        <w:rPr>
          <w:rFonts w:ascii="FbShefa" w:hAnsi="FbShefa"/>
          <w:sz w:val="11"/>
          <w:rtl/>
        </w:rPr>
        <w:t>.</w:t>
      </w:r>
    </w:p>
    <w:p w14:paraId="6EEACCD3" w14:textId="14F9918A" w:rsidR="00982943" w:rsidRPr="00270114" w:rsidRDefault="00982943" w:rsidP="00982943">
      <w:pPr>
        <w:spacing w:line="240" w:lineRule="auto"/>
        <w:rPr>
          <w:rFonts w:ascii="FbShefa" w:hAnsi="FbShefa"/>
          <w:sz w:val="11"/>
          <w:rtl/>
        </w:rPr>
      </w:pPr>
      <w:r w:rsidRPr="001B3037">
        <w:rPr>
          <w:rFonts w:ascii="FbShefa" w:hAnsi="FbShefa"/>
          <w:b/>
          <w:bCs/>
          <w:color w:val="3B2F2A" w:themeColor="text2" w:themeShade="80"/>
          <w:sz w:val="11"/>
          <w:rtl/>
        </w:rPr>
        <w:t>ועוד</w:t>
      </w:r>
      <w:r w:rsidR="00980F5A" w:rsidRPr="001B3037">
        <w:rPr>
          <w:rFonts w:ascii="FbShefa" w:hAnsi="FbShefa"/>
          <w:b/>
          <w:bCs/>
          <w:color w:val="3B2F2A" w:themeColor="text2" w:themeShade="80"/>
          <w:sz w:val="11"/>
          <w:rtl/>
        </w:rPr>
        <w:t>.</w:t>
      </w:r>
      <w:r w:rsidRPr="00270114">
        <w:rPr>
          <w:rFonts w:ascii="FbShefa" w:hAnsi="FbShefa"/>
          <w:sz w:val="11"/>
          <w:rtl/>
        </w:rPr>
        <w:t xml:space="preserve"> דתניא, הכסף אינו קונה את הזהב, כיצד, מכר לו עשרים וחמשה דינר של כסף בדינר של זהב</w:t>
      </w:r>
      <w:r w:rsidR="00980F5A" w:rsidRPr="00270114">
        <w:rPr>
          <w:rFonts w:ascii="FbShefa" w:hAnsi="FbShefa"/>
          <w:sz w:val="11"/>
          <w:rtl/>
        </w:rPr>
        <w:t>.</w:t>
      </w:r>
    </w:p>
    <w:p w14:paraId="659E1E53" w14:textId="77777777" w:rsidR="00982943" w:rsidRPr="001B3037" w:rsidRDefault="00982943" w:rsidP="00982943">
      <w:pPr>
        <w:spacing w:line="240" w:lineRule="auto"/>
        <w:rPr>
          <w:rFonts w:ascii="FbShefa" w:hAnsi="FbShefa"/>
          <w:b/>
          <w:bCs/>
          <w:color w:val="3B2F2A" w:themeColor="text2" w:themeShade="80"/>
          <w:sz w:val="11"/>
          <w:rtl/>
        </w:rPr>
      </w:pPr>
    </w:p>
    <w:p w14:paraId="290B17C2" w14:textId="436B5B37" w:rsidR="009843D8" w:rsidRPr="00270114" w:rsidRDefault="00982943" w:rsidP="009843D8">
      <w:pPr>
        <w:pStyle w:val="3"/>
        <w:rPr>
          <w:rFonts w:ascii="FbShefa" w:hAnsi="FbShefa"/>
          <w:rtl/>
        </w:rPr>
      </w:pPr>
      <w:r w:rsidRPr="00270114">
        <w:rPr>
          <w:rFonts w:ascii="FbShefa" w:hAnsi="FbShefa"/>
          <w:rtl/>
        </w:rPr>
        <w:t xml:space="preserve">מסתברא </w:t>
      </w:r>
      <w:r w:rsidR="009843D8" w:rsidRPr="00270114">
        <w:rPr>
          <w:rFonts w:ascii="FbShefa" w:hAnsi="FbShefa"/>
          <w:rtl/>
        </w:rPr>
        <w:t xml:space="preserve">שהמשנה </w:t>
      </w:r>
      <w:r w:rsidRPr="00270114">
        <w:rPr>
          <w:rFonts w:ascii="FbShefa" w:hAnsi="FbShefa"/>
          <w:rtl/>
        </w:rPr>
        <w:t>בחליפין</w:t>
      </w:r>
      <w:r w:rsidR="009843D8" w:rsidRPr="00270114">
        <w:rPr>
          <w:rFonts w:ascii="FbShefa" w:hAnsi="FbShefa"/>
          <w:rtl/>
        </w:rPr>
        <w:t>:</w:t>
      </w:r>
    </w:p>
    <w:p w14:paraId="40C0AABF" w14:textId="3F4A4FF9" w:rsidR="00982943" w:rsidRPr="00270114" w:rsidRDefault="00982943" w:rsidP="00982943">
      <w:pPr>
        <w:spacing w:line="240" w:lineRule="auto"/>
        <w:rPr>
          <w:rFonts w:ascii="FbShefa" w:hAnsi="FbShefa"/>
          <w:sz w:val="11"/>
          <w:rtl/>
        </w:rPr>
      </w:pPr>
      <w:r w:rsidRPr="001B3037">
        <w:rPr>
          <w:rFonts w:ascii="FbShefa" w:hAnsi="FbShefa"/>
          <w:b/>
          <w:bCs/>
          <w:color w:val="3B2F2A" w:themeColor="text2" w:themeShade="80"/>
          <w:sz w:val="11"/>
          <w:rtl/>
        </w:rPr>
        <w:t>דקתני</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הזהב קונה את הכסף</w:t>
      </w:r>
      <w:r w:rsidR="00980F5A" w:rsidRPr="00270114">
        <w:rPr>
          <w:rFonts w:ascii="FbShefa" w:hAnsi="FbShefa"/>
          <w:sz w:val="11"/>
          <w:rtl/>
        </w:rPr>
        <w:t>.</w:t>
      </w:r>
      <w:r w:rsidR="001C0E38" w:rsidRPr="00270114">
        <w:rPr>
          <w:rFonts w:ascii="FbShefa" w:hAnsi="FbShefa"/>
          <w:sz w:val="11"/>
          <w:rtl/>
        </w:rPr>
        <w:t xml:space="preserve"> </w:t>
      </w:r>
      <w:r w:rsidRPr="001B3037">
        <w:rPr>
          <w:rFonts w:ascii="FbShefa" w:hAnsi="FbShefa"/>
          <w:b/>
          <w:bCs/>
          <w:color w:val="3B2F2A" w:themeColor="text2" w:themeShade="80"/>
          <w:sz w:val="11"/>
          <w:rtl/>
        </w:rPr>
        <w:t>ואי בדמים</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נתחייב גברא מיבעי ליה</w:t>
      </w:r>
      <w:r w:rsidR="00980F5A" w:rsidRPr="00270114">
        <w:rPr>
          <w:rFonts w:ascii="FbShefa" w:hAnsi="FbShefa"/>
          <w:sz w:val="11"/>
          <w:rtl/>
        </w:rPr>
        <w:t>.</w:t>
      </w:r>
    </w:p>
    <w:p w14:paraId="4B2D511B" w14:textId="26C50A7F" w:rsidR="00EC1902" w:rsidRPr="00270114" w:rsidRDefault="00982943" w:rsidP="00982943">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לעולם בדמים, והכונה כמות שהוא</w:t>
      </w:r>
      <w:r w:rsidR="00980F5A" w:rsidRPr="00270114">
        <w:rPr>
          <w:rFonts w:ascii="FbShefa" w:hAnsi="FbShefa"/>
          <w:sz w:val="11"/>
          <w:rtl/>
        </w:rPr>
        <w:t>.</w:t>
      </w:r>
    </w:p>
    <w:p w14:paraId="10302CB2" w14:textId="20EAE637" w:rsidR="002F24DC" w:rsidRPr="00270114" w:rsidRDefault="00982943" w:rsidP="00982943">
      <w:pPr>
        <w:spacing w:line="240" w:lineRule="auto"/>
        <w:rPr>
          <w:rFonts w:ascii="FbShefa" w:hAnsi="FbShefa"/>
          <w:sz w:val="11"/>
          <w:rtl/>
        </w:rPr>
      </w:pPr>
      <w:r w:rsidRPr="001B3037">
        <w:rPr>
          <w:rFonts w:ascii="FbShefa" w:hAnsi="FbShefa"/>
          <w:b/>
          <w:bCs/>
          <w:color w:val="3B2F2A" w:themeColor="text2" w:themeShade="80"/>
          <w:sz w:val="11"/>
          <w:rtl/>
        </w:rPr>
        <w:t>דאי אמר ליה</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מארנקי חדשה יהבינא לך, לא מצי יהיב ליה מארנקי ישנה</w:t>
      </w:r>
      <w:r w:rsidR="00980F5A" w:rsidRPr="00270114">
        <w:rPr>
          <w:rFonts w:ascii="FbShefa" w:hAnsi="FbShefa"/>
          <w:sz w:val="11"/>
          <w:rtl/>
        </w:rPr>
        <w:t>.</w:t>
      </w:r>
    </w:p>
    <w:p w14:paraId="6D1689EB" w14:textId="474C3E31" w:rsidR="002F24DC" w:rsidRPr="00270114" w:rsidRDefault="00982943" w:rsidP="00982943">
      <w:pPr>
        <w:spacing w:line="240" w:lineRule="auto"/>
        <w:rPr>
          <w:rFonts w:ascii="FbShefa" w:hAnsi="FbShefa"/>
          <w:sz w:val="11"/>
          <w:rtl/>
        </w:rPr>
      </w:pPr>
      <w:r w:rsidRPr="001B3037">
        <w:rPr>
          <w:rFonts w:ascii="FbShefa" w:hAnsi="FbShefa"/>
          <w:b/>
          <w:bCs/>
          <w:color w:val="3B2F2A" w:themeColor="text2" w:themeShade="80"/>
          <w:sz w:val="11"/>
          <w:rtl/>
        </w:rPr>
        <w:t>אע"ג</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דעדיפי מינייהו</w:t>
      </w:r>
      <w:r w:rsidR="00980F5A" w:rsidRPr="00270114">
        <w:rPr>
          <w:rFonts w:ascii="FbShefa" w:hAnsi="FbShefa"/>
          <w:sz w:val="11"/>
          <w:rtl/>
        </w:rPr>
        <w:t>.</w:t>
      </w:r>
    </w:p>
    <w:p w14:paraId="04116C1C" w14:textId="787D9393" w:rsidR="00982943" w:rsidRPr="00270114" w:rsidRDefault="00BE3770" w:rsidP="00982943">
      <w:pPr>
        <w:spacing w:line="240" w:lineRule="auto"/>
        <w:rPr>
          <w:rFonts w:ascii="FbShefa" w:hAnsi="FbShefa"/>
          <w:sz w:val="11"/>
          <w:rtl/>
        </w:rPr>
      </w:pPr>
      <w:r w:rsidRPr="001B3037">
        <w:rPr>
          <w:rFonts w:ascii="FbShefa" w:hAnsi="FbShefa"/>
          <w:b/>
          <w:bCs/>
          <w:color w:val="3B2F2A" w:themeColor="text2" w:themeShade="80"/>
          <w:sz w:val="11"/>
          <w:rtl/>
        </w:rPr>
        <w:t>משו</w:t>
      </w:r>
      <w:r w:rsidR="00982943" w:rsidRPr="001B3037">
        <w:rPr>
          <w:rFonts w:ascii="FbShefa" w:hAnsi="FbShefa"/>
          <w:b/>
          <w:bCs/>
          <w:color w:val="3B2F2A" w:themeColor="text2" w:themeShade="80"/>
          <w:sz w:val="11"/>
          <w:rtl/>
        </w:rPr>
        <w:t>ם</w:t>
      </w:r>
      <w:r w:rsidR="00980F5A" w:rsidRPr="001B3037">
        <w:rPr>
          <w:rFonts w:ascii="FbShefa" w:hAnsi="FbShefa"/>
          <w:b/>
          <w:bCs/>
          <w:color w:val="3B2F2A" w:themeColor="text2" w:themeShade="80"/>
          <w:sz w:val="11"/>
          <w:rtl/>
        </w:rPr>
        <w:t>.</w:t>
      </w:r>
      <w:r w:rsidR="00982943" w:rsidRPr="00270114">
        <w:rPr>
          <w:rFonts w:ascii="FbShefa" w:hAnsi="FbShefa"/>
          <w:sz w:val="11"/>
          <w:rtl/>
        </w:rPr>
        <w:t xml:space="preserve"> </w:t>
      </w:r>
      <w:r w:rsidRPr="00270114">
        <w:rPr>
          <w:rFonts w:ascii="FbShefa" w:hAnsi="FbShefa"/>
          <w:sz w:val="11"/>
          <w:rtl/>
        </w:rPr>
        <w:t>ד</w:t>
      </w:r>
      <w:r w:rsidR="00982943" w:rsidRPr="00270114">
        <w:rPr>
          <w:rFonts w:ascii="FbShefa" w:hAnsi="FbShefa"/>
          <w:sz w:val="11"/>
          <w:rtl/>
        </w:rPr>
        <w:t>לישנן קא בעי להו</w:t>
      </w:r>
      <w:r w:rsidR="00980F5A" w:rsidRPr="00270114">
        <w:rPr>
          <w:rFonts w:ascii="FbShefa" w:hAnsi="FbShefa"/>
          <w:sz w:val="11"/>
          <w:rtl/>
        </w:rPr>
        <w:t>.</w:t>
      </w:r>
    </w:p>
    <w:p w14:paraId="6794B0C5" w14:textId="6FB85942" w:rsidR="009C3CB4" w:rsidRPr="00270114" w:rsidRDefault="009C3CB4" w:rsidP="009C3CB4">
      <w:pPr>
        <w:spacing w:line="240" w:lineRule="auto"/>
        <w:rPr>
          <w:rFonts w:ascii="FbShefa" w:hAnsi="FbShefa"/>
          <w:sz w:val="11"/>
          <w:rtl/>
        </w:rPr>
      </w:pPr>
    </w:p>
    <w:p w14:paraId="4E4E63A3"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לקנות מטבע בחליפין</w:t>
      </w:r>
    </w:p>
    <w:p w14:paraId="078E2F2E" w14:textId="20F4CAE4" w:rsidR="00EC1902" w:rsidRPr="00270114" w:rsidRDefault="009C3CB4" w:rsidP="007A06E6">
      <w:pPr>
        <w:pStyle w:val="3"/>
        <w:rPr>
          <w:rFonts w:ascii="FbShefa" w:hAnsi="FbShefa"/>
          <w:rtl/>
        </w:rPr>
      </w:pPr>
      <w:r w:rsidRPr="00270114">
        <w:rPr>
          <w:rFonts w:ascii="FbShefa" w:hAnsi="FbShefa"/>
          <w:rtl/>
        </w:rPr>
        <w:t>למ"ד אין מטבע נעשה חליפין</w:t>
      </w:r>
      <w:r w:rsidR="007A06E6" w:rsidRPr="00270114">
        <w:rPr>
          <w:rFonts w:ascii="FbShefa" w:hAnsi="FbShefa"/>
          <w:rtl/>
        </w:rPr>
        <w:t>:</w:t>
      </w:r>
    </w:p>
    <w:p w14:paraId="301D9EE6" w14:textId="6E8E8EE4" w:rsidR="00EC1902" w:rsidRPr="00270114" w:rsidRDefault="007A06E6" w:rsidP="007A06E6">
      <w:pPr>
        <w:rPr>
          <w:rFonts w:ascii="FbShefa" w:hAnsi="FbShefa"/>
          <w:sz w:val="11"/>
          <w:rtl/>
        </w:rPr>
      </w:pPr>
      <w:r w:rsidRPr="001B3037">
        <w:rPr>
          <w:rFonts w:ascii="FbShefa" w:hAnsi="FbShefa"/>
          <w:b/>
          <w:bCs/>
          <w:color w:val="3B2F2A" w:themeColor="text2" w:themeShade="80"/>
          <w:rtl/>
        </w:rPr>
        <w:t>דעה א</w:t>
      </w:r>
      <w:r w:rsidR="00980F5A" w:rsidRPr="001B3037">
        <w:rPr>
          <w:rFonts w:ascii="FbShefa" w:hAnsi="FbShefa"/>
          <w:b/>
          <w:bCs/>
          <w:color w:val="3B2F2A" w:themeColor="text2" w:themeShade="80"/>
          <w:rtl/>
        </w:rPr>
        <w:t>.</w:t>
      </w:r>
      <w:r w:rsidR="00EC1902" w:rsidRPr="00270114">
        <w:rPr>
          <w:rFonts w:ascii="FbShefa" w:hAnsi="FbShefa"/>
          <w:rtl/>
        </w:rPr>
        <w:t xml:space="preserve"> נקנה בחליפין</w:t>
      </w:r>
      <w:r w:rsidR="00980F5A" w:rsidRPr="00270114">
        <w:rPr>
          <w:rFonts w:ascii="FbShefa" w:hAnsi="FbShefa"/>
          <w:sz w:val="11"/>
          <w:rtl/>
        </w:rPr>
        <w:t>.</w:t>
      </w:r>
    </w:p>
    <w:p w14:paraId="30513789" w14:textId="6E0CA288" w:rsidR="009C3CB4" w:rsidRPr="00270114" w:rsidRDefault="009C3CB4" w:rsidP="00EC1902">
      <w:pPr>
        <w:spacing w:line="240" w:lineRule="auto"/>
        <w:rPr>
          <w:rFonts w:ascii="FbShefa" w:hAnsi="FbShefa"/>
          <w:sz w:val="11"/>
          <w:rtl/>
        </w:rPr>
      </w:pPr>
      <w:r w:rsidRPr="001B3037">
        <w:rPr>
          <w:rFonts w:ascii="FbShefa" w:hAnsi="FbShefa"/>
          <w:b/>
          <w:bCs/>
          <w:color w:val="3B2F2A" w:themeColor="text2" w:themeShade="80"/>
          <w:sz w:val="11"/>
          <w:rtl/>
        </w:rPr>
        <w:t>כמו</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פירא</w:t>
      </w:r>
      <w:r w:rsidR="001C0E38" w:rsidRPr="00270114">
        <w:rPr>
          <w:rFonts w:ascii="FbShefa" w:hAnsi="FbShefa"/>
          <w:sz w:val="11"/>
          <w:rtl/>
        </w:rPr>
        <w:t xml:space="preserve">, </w:t>
      </w:r>
      <w:r w:rsidRPr="00270114">
        <w:rPr>
          <w:rFonts w:ascii="FbShefa" w:hAnsi="FbShefa"/>
          <w:sz w:val="11"/>
          <w:rtl/>
        </w:rPr>
        <w:t>דלא עבדי חליפין</w:t>
      </w:r>
      <w:r w:rsidR="00EC1902" w:rsidRPr="00270114">
        <w:rPr>
          <w:rFonts w:ascii="FbShefa" w:hAnsi="FbShefa"/>
          <w:sz w:val="11"/>
          <w:rtl/>
        </w:rPr>
        <w:t>,</w:t>
      </w:r>
      <w:r w:rsidRPr="00270114">
        <w:rPr>
          <w:rFonts w:ascii="FbShefa" w:hAnsi="FbShefa"/>
          <w:sz w:val="11"/>
          <w:rtl/>
        </w:rPr>
        <w:t xml:space="preserve"> ונקני</w:t>
      </w:r>
      <w:r w:rsidR="00EC1902" w:rsidRPr="00270114">
        <w:rPr>
          <w:rFonts w:ascii="FbShefa" w:hAnsi="FbShefa"/>
          <w:sz w:val="11"/>
          <w:rtl/>
        </w:rPr>
        <w:t>ן</w:t>
      </w:r>
      <w:r w:rsidRPr="00270114">
        <w:rPr>
          <w:rFonts w:ascii="FbShefa" w:hAnsi="FbShefa"/>
          <w:sz w:val="11"/>
          <w:rtl/>
        </w:rPr>
        <w:t xml:space="preserve"> בחליפין</w:t>
      </w:r>
      <w:r w:rsidR="00980F5A" w:rsidRPr="00270114">
        <w:rPr>
          <w:rFonts w:ascii="FbShefa" w:hAnsi="FbShefa"/>
          <w:sz w:val="11"/>
          <w:rtl/>
        </w:rPr>
        <w:t>.</w:t>
      </w:r>
    </w:p>
    <w:p w14:paraId="01CF4552" w14:textId="77777777" w:rsidR="007A06E6" w:rsidRPr="001B3037" w:rsidRDefault="007A06E6" w:rsidP="009C3CB4">
      <w:pPr>
        <w:spacing w:line="240" w:lineRule="auto"/>
        <w:rPr>
          <w:rFonts w:ascii="FbShefa" w:hAnsi="FbShefa"/>
          <w:b/>
          <w:bCs/>
          <w:color w:val="3B2F2A" w:themeColor="text2" w:themeShade="80"/>
          <w:sz w:val="11"/>
          <w:rtl/>
        </w:rPr>
      </w:pPr>
    </w:p>
    <w:p w14:paraId="46F33245" w14:textId="5FD0C390"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מסקנא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אין מטבע נקנה בחליפין</w:t>
      </w:r>
      <w:r w:rsidR="00980F5A" w:rsidRPr="00270114">
        <w:rPr>
          <w:rFonts w:ascii="FbShefa" w:hAnsi="FbShefa"/>
          <w:sz w:val="11"/>
          <w:rtl/>
        </w:rPr>
        <w:t>.</w:t>
      </w:r>
    </w:p>
    <w:p w14:paraId="58F29F61" w14:textId="0DC12D4A" w:rsidR="009C3CB4" w:rsidRPr="00270114" w:rsidRDefault="009C3CB4" w:rsidP="00794C1A">
      <w:pPr>
        <w:pStyle w:val="1"/>
        <w:rPr>
          <w:rFonts w:ascii="FbShefa" w:hAnsi="FbShefa"/>
          <w:rtl/>
        </w:rPr>
      </w:pPr>
      <w:r w:rsidRPr="00270114">
        <w:rPr>
          <w:rFonts w:ascii="FbShefa" w:hAnsi="FbShefa"/>
          <w:sz w:val="11"/>
          <w:rtl/>
        </w:rPr>
        <w:t>מו</w:t>
      </w:r>
      <w:r w:rsidR="00B36BF2" w:rsidRPr="00270114">
        <w:rPr>
          <w:rFonts w:ascii="FbShefa" w:hAnsi="FbShefa"/>
          <w:sz w:val="11"/>
          <w:rtl/>
        </w:rPr>
        <w:t>, א</w:t>
      </w:r>
    </w:p>
    <w:p w14:paraId="45CAA819" w14:textId="77777777" w:rsidR="00A55DEB" w:rsidRPr="00270114" w:rsidRDefault="00A55DEB" w:rsidP="00A55DEB">
      <w:pPr>
        <w:pStyle w:val="3"/>
        <w:rPr>
          <w:rFonts w:ascii="FbShefa" w:hAnsi="FbShefa"/>
          <w:rtl/>
        </w:rPr>
      </w:pPr>
      <w:r w:rsidRPr="00270114">
        <w:rPr>
          <w:rFonts w:ascii="FbShefa" w:hAnsi="FbShefa"/>
          <w:rtl/>
        </w:rPr>
        <w:t>ת"ש:</w:t>
      </w:r>
    </w:p>
    <w:p w14:paraId="425BFEED" w14:textId="6B24B6B3" w:rsidR="00A55DEB" w:rsidRPr="00270114" w:rsidRDefault="00A55DEB" w:rsidP="00A55DEB">
      <w:pPr>
        <w:spacing w:line="240" w:lineRule="auto"/>
        <w:rPr>
          <w:rFonts w:ascii="FbShefa" w:hAnsi="FbShefa"/>
          <w:sz w:val="11"/>
          <w:rtl/>
        </w:rPr>
      </w:pPr>
      <w:r w:rsidRPr="001B3037">
        <w:rPr>
          <w:rFonts w:ascii="FbShefa" w:hAnsi="FbShefa"/>
          <w:b/>
          <w:bCs/>
          <w:color w:val="3B2F2A" w:themeColor="text2" w:themeShade="80"/>
          <w:sz w:val="11"/>
          <w:rtl/>
        </w:rPr>
        <w:t>עומד בגורן</w:t>
      </w:r>
      <w:r w:rsidR="00980F5A" w:rsidRPr="00270114">
        <w:rPr>
          <w:rFonts w:ascii="FbShefa" w:hAnsi="FbShefa"/>
          <w:sz w:val="11"/>
          <w:rtl/>
        </w:rPr>
        <w:t>.</w:t>
      </w:r>
      <w:r w:rsidRPr="00270114">
        <w:rPr>
          <w:rFonts w:ascii="FbShefa" w:hAnsi="FbShefa"/>
          <w:sz w:val="11"/>
          <w:rtl/>
        </w:rPr>
        <w:t xml:space="preserve"> ואין בידו מעות, נותן הפירות לחבירו, ומחללם על מעות שבביתו</w:t>
      </w:r>
      <w:r w:rsidR="00980F5A" w:rsidRPr="00270114">
        <w:rPr>
          <w:rFonts w:ascii="FbShefa" w:hAnsi="FbShefa"/>
          <w:sz w:val="11"/>
          <w:rtl/>
        </w:rPr>
        <w:t>.</w:t>
      </w:r>
    </w:p>
    <w:p w14:paraId="20FE4F50" w14:textId="4E8744E1" w:rsidR="002F24DC" w:rsidRPr="00270114" w:rsidRDefault="00A55DEB" w:rsidP="00A55DEB">
      <w:pPr>
        <w:spacing w:line="240" w:lineRule="auto"/>
        <w:rPr>
          <w:rFonts w:ascii="FbShefa" w:hAnsi="FbShefa"/>
          <w:sz w:val="11"/>
          <w:rtl/>
        </w:rPr>
      </w:pPr>
      <w:r w:rsidRPr="001B3037">
        <w:rPr>
          <w:rFonts w:ascii="FbShefa" w:hAnsi="FbShefa"/>
          <w:b/>
          <w:bCs/>
          <w:color w:val="3B2F2A" w:themeColor="text2" w:themeShade="80"/>
          <w:sz w:val="11"/>
          <w:rtl/>
        </w:rPr>
        <w:t>יש בידו מעות</w:t>
      </w:r>
      <w:r w:rsidR="00980F5A" w:rsidRPr="00270114">
        <w:rPr>
          <w:rFonts w:ascii="FbShefa" w:hAnsi="FbShefa"/>
          <w:sz w:val="11"/>
          <w:rtl/>
        </w:rPr>
        <w:t>.</w:t>
      </w:r>
      <w:r w:rsidRPr="00270114">
        <w:rPr>
          <w:rFonts w:ascii="FbShefa" w:hAnsi="FbShefa"/>
          <w:sz w:val="11"/>
          <w:rtl/>
        </w:rPr>
        <w:t xml:space="preserve"> מקנה אותם במשיכה, ופריק</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דהכי עדיף, דהוה ליה נכרי</w:t>
      </w:r>
      <w:r w:rsidR="00980F5A" w:rsidRPr="00270114">
        <w:rPr>
          <w:rFonts w:ascii="FbShefa" w:hAnsi="FbShefa"/>
          <w:sz w:val="11"/>
          <w:rtl/>
        </w:rPr>
        <w:t>.</w:t>
      </w:r>
    </w:p>
    <w:p w14:paraId="33006C61" w14:textId="14B5E426" w:rsidR="00A55DEB" w:rsidRPr="001B3037" w:rsidRDefault="00A55DEB" w:rsidP="00A55DEB">
      <w:pPr>
        <w:spacing w:line="240" w:lineRule="auto"/>
        <w:rPr>
          <w:rFonts w:ascii="FbShefa" w:hAnsi="FbShefa"/>
          <w:b/>
          <w:bCs/>
          <w:color w:val="3B2F2A" w:themeColor="text2" w:themeShade="80"/>
          <w:sz w:val="11"/>
          <w:rtl/>
        </w:rPr>
      </w:pPr>
    </w:p>
    <w:p w14:paraId="374F4A43" w14:textId="75C43636" w:rsidR="002F24DC" w:rsidRPr="00270114" w:rsidRDefault="008C145C" w:rsidP="008C145C">
      <w:pPr>
        <w:autoSpaceDE w:val="0"/>
        <w:autoSpaceDN w:val="0"/>
        <w:adjustRightInd w:val="0"/>
        <w:rPr>
          <w:rFonts w:ascii="FbShefa" w:hAnsi="FbShefa"/>
          <w:rtl/>
        </w:rPr>
      </w:pPr>
      <w:r w:rsidRPr="001B3037">
        <w:rPr>
          <w:rFonts w:ascii="FbShefa" w:hAnsi="FbShefa"/>
          <w:b/>
          <w:bCs/>
          <w:color w:val="3B2F2A" w:themeColor="text2" w:themeShade="80"/>
          <w:rtl/>
        </w:rPr>
        <w:t>ואם מטבע נקנה בחליפין</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ניקנו ליה מעות אגב סודר</w:t>
      </w:r>
      <w:r w:rsidR="00980F5A" w:rsidRPr="00270114">
        <w:rPr>
          <w:rFonts w:ascii="FbShefa" w:hAnsi="FbShefa"/>
          <w:rtl/>
        </w:rPr>
        <w:t>.</w:t>
      </w:r>
    </w:p>
    <w:p w14:paraId="6D9EC63F" w14:textId="0360AABC" w:rsidR="008C145C" w:rsidRPr="00270114" w:rsidRDefault="008C145C" w:rsidP="008C145C">
      <w:pPr>
        <w:autoSpaceDE w:val="0"/>
        <w:autoSpaceDN w:val="0"/>
        <w:adjustRightInd w:val="0"/>
        <w:rPr>
          <w:rFonts w:ascii="FbShefa" w:hAnsi="FbShefa"/>
          <w:rtl/>
        </w:rPr>
      </w:pPr>
      <w:r w:rsidRPr="001B3037">
        <w:rPr>
          <w:rFonts w:ascii="FbShefa" w:hAnsi="FbShefa"/>
          <w:b/>
          <w:bCs/>
          <w:color w:val="3B2F2A" w:themeColor="text2" w:themeShade="80"/>
          <w:rtl/>
        </w:rPr>
        <w:t>תשובה</w:t>
      </w:r>
      <w:r w:rsidR="00980F5A" w:rsidRPr="001B3037">
        <w:rPr>
          <w:rFonts w:ascii="FbShefa" w:hAnsi="FbShefa"/>
          <w:b/>
          <w:bCs/>
          <w:color w:val="3B2F2A" w:themeColor="text2" w:themeShade="80"/>
          <w:rtl/>
        </w:rPr>
        <w:t>.</w:t>
      </w:r>
      <w:r w:rsidRPr="00270114">
        <w:rPr>
          <w:rFonts w:ascii="FbShefa" w:hAnsi="FbShefa"/>
          <w:rtl/>
        </w:rPr>
        <w:t xml:space="preserve"> דלית ליה סודר</w:t>
      </w:r>
      <w:r w:rsidR="00980F5A" w:rsidRPr="00270114">
        <w:rPr>
          <w:rFonts w:ascii="FbShefa" w:hAnsi="FbShefa"/>
          <w:rtl/>
        </w:rPr>
        <w:t>.</w:t>
      </w:r>
    </w:p>
    <w:p w14:paraId="7C6E15DA" w14:textId="77777777" w:rsidR="009C47F3" w:rsidRPr="00270114" w:rsidRDefault="009C47F3" w:rsidP="008C145C">
      <w:pPr>
        <w:autoSpaceDE w:val="0"/>
        <w:autoSpaceDN w:val="0"/>
        <w:adjustRightInd w:val="0"/>
        <w:rPr>
          <w:rFonts w:ascii="FbShefa" w:hAnsi="FbShefa"/>
          <w:rtl/>
        </w:rPr>
      </w:pPr>
    </w:p>
    <w:p w14:paraId="02A460F8" w14:textId="2E829E2D" w:rsidR="002F24DC" w:rsidRPr="00270114" w:rsidRDefault="008C145C" w:rsidP="008C145C">
      <w:pPr>
        <w:autoSpaceDE w:val="0"/>
        <w:autoSpaceDN w:val="0"/>
        <w:adjustRightInd w:val="0"/>
        <w:rPr>
          <w:rFonts w:ascii="FbShefa" w:hAnsi="FbShefa"/>
          <w:rtl/>
        </w:rPr>
      </w:pPr>
      <w:r w:rsidRPr="001B3037">
        <w:rPr>
          <w:rFonts w:ascii="FbShefa" w:hAnsi="FbShefa"/>
          <w:b/>
          <w:bCs/>
          <w:color w:val="3B2F2A" w:themeColor="text2" w:themeShade="80"/>
          <w:rtl/>
        </w:rPr>
        <w:t>שאלה נוספת</w:t>
      </w:r>
      <w:r w:rsidR="00980F5A" w:rsidRPr="001B3037">
        <w:rPr>
          <w:rFonts w:ascii="FbShefa" w:hAnsi="FbShefa"/>
          <w:b/>
          <w:bCs/>
          <w:color w:val="3B2F2A" w:themeColor="text2" w:themeShade="80"/>
          <w:rtl/>
        </w:rPr>
        <w:t>.</w:t>
      </w:r>
      <w:r w:rsidRPr="00270114">
        <w:rPr>
          <w:rFonts w:ascii="FbShefa" w:hAnsi="FbShefa"/>
          <w:rtl/>
        </w:rPr>
        <w:t xml:space="preserve"> ונקנינהו נהליה אגב קרקע</w:t>
      </w:r>
      <w:r w:rsidR="00980F5A" w:rsidRPr="00270114">
        <w:rPr>
          <w:rFonts w:ascii="FbShefa" w:hAnsi="FbShefa"/>
          <w:rtl/>
        </w:rPr>
        <w:t>.</w:t>
      </w:r>
    </w:p>
    <w:p w14:paraId="6F70AD8F" w14:textId="63FB00CF" w:rsidR="002F24DC" w:rsidRPr="00270114" w:rsidRDefault="008C145C" w:rsidP="008C145C">
      <w:pPr>
        <w:autoSpaceDE w:val="0"/>
        <w:autoSpaceDN w:val="0"/>
        <w:adjustRightInd w:val="0"/>
        <w:rPr>
          <w:rFonts w:ascii="FbShefa" w:hAnsi="FbShefa"/>
          <w:rtl/>
        </w:rPr>
      </w:pPr>
      <w:r w:rsidRPr="001B3037">
        <w:rPr>
          <w:rFonts w:ascii="FbShefa" w:hAnsi="FbShefa"/>
          <w:b/>
          <w:bCs/>
          <w:color w:val="3B2F2A" w:themeColor="text2" w:themeShade="80"/>
          <w:rtl/>
        </w:rPr>
        <w:t>תשובה</w:t>
      </w:r>
      <w:r w:rsidR="00980F5A" w:rsidRPr="001B3037">
        <w:rPr>
          <w:rFonts w:ascii="FbShefa" w:hAnsi="FbShefa"/>
          <w:b/>
          <w:bCs/>
          <w:color w:val="3B2F2A" w:themeColor="text2" w:themeShade="80"/>
          <w:rtl/>
        </w:rPr>
        <w:t>.</w:t>
      </w:r>
      <w:r w:rsidRPr="00270114">
        <w:rPr>
          <w:rFonts w:ascii="FbShefa" w:hAnsi="FbShefa"/>
          <w:rtl/>
        </w:rPr>
        <w:t xml:space="preserve"> דלית ליה קרקע</w:t>
      </w:r>
      <w:r w:rsidR="00980F5A" w:rsidRPr="00270114">
        <w:rPr>
          <w:rFonts w:ascii="FbShefa" w:hAnsi="FbShefa"/>
          <w:rtl/>
        </w:rPr>
        <w:t>.</w:t>
      </w:r>
    </w:p>
    <w:p w14:paraId="51BB1BB6" w14:textId="2F5AE496" w:rsidR="002F24DC" w:rsidRPr="00270114" w:rsidRDefault="008C145C" w:rsidP="008C145C">
      <w:pPr>
        <w:autoSpaceDE w:val="0"/>
        <w:autoSpaceDN w:val="0"/>
        <w:adjustRightInd w:val="0"/>
        <w:rPr>
          <w:rFonts w:ascii="FbShefa" w:hAnsi="FbShefa"/>
          <w:rtl/>
        </w:rPr>
      </w:pPr>
      <w:r w:rsidRPr="001B3037">
        <w:rPr>
          <w:rFonts w:ascii="FbShefa" w:hAnsi="FbShefa"/>
          <w:b/>
          <w:bCs/>
          <w:color w:val="3B2F2A" w:themeColor="text2" w:themeShade="80"/>
          <w:rtl/>
        </w:rPr>
        <w:t>שאלה</w:t>
      </w:r>
      <w:r w:rsidR="00980F5A" w:rsidRPr="001B3037">
        <w:rPr>
          <w:rFonts w:ascii="FbShefa" w:hAnsi="FbShefa"/>
          <w:b/>
          <w:bCs/>
          <w:color w:val="3B2F2A" w:themeColor="text2" w:themeShade="80"/>
          <w:rtl/>
        </w:rPr>
        <w:t>.</w:t>
      </w:r>
      <w:r w:rsidRPr="00270114">
        <w:rPr>
          <w:rFonts w:ascii="FbShefa" w:hAnsi="FbShefa"/>
          <w:rtl/>
        </w:rPr>
        <w:t xml:space="preserve"> והא עומד בגורן קתני</w:t>
      </w:r>
      <w:r w:rsidR="00980F5A" w:rsidRPr="00270114">
        <w:rPr>
          <w:rFonts w:ascii="FbShefa" w:hAnsi="FbShefa"/>
          <w:rtl/>
        </w:rPr>
        <w:t>.</w:t>
      </w:r>
    </w:p>
    <w:p w14:paraId="637D846C" w14:textId="4D000ABC" w:rsidR="002F24DC" w:rsidRPr="00270114" w:rsidRDefault="008C145C" w:rsidP="008C145C">
      <w:pPr>
        <w:autoSpaceDE w:val="0"/>
        <w:autoSpaceDN w:val="0"/>
        <w:adjustRightInd w:val="0"/>
        <w:rPr>
          <w:rFonts w:ascii="FbShefa" w:hAnsi="FbShefa"/>
          <w:rtl/>
        </w:rPr>
      </w:pPr>
      <w:r w:rsidRPr="001B3037">
        <w:rPr>
          <w:rFonts w:ascii="FbShefa" w:hAnsi="FbShefa"/>
          <w:b/>
          <w:bCs/>
          <w:color w:val="3B2F2A" w:themeColor="text2" w:themeShade="80"/>
          <w:rtl/>
        </w:rPr>
        <w:t>תשובה</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בגורן שאינו שלו</w:t>
      </w:r>
      <w:r w:rsidR="00980F5A" w:rsidRPr="00270114">
        <w:rPr>
          <w:rFonts w:ascii="FbShefa" w:hAnsi="FbShefa"/>
          <w:rtl/>
        </w:rPr>
        <w:t>.</w:t>
      </w:r>
    </w:p>
    <w:p w14:paraId="2D5D44CF" w14:textId="1222FE2B" w:rsidR="008C145C" w:rsidRPr="00270114" w:rsidRDefault="008C145C" w:rsidP="008C145C">
      <w:pPr>
        <w:autoSpaceDE w:val="0"/>
        <w:autoSpaceDN w:val="0"/>
        <w:adjustRightInd w:val="0"/>
        <w:rPr>
          <w:rFonts w:ascii="FbShefa" w:hAnsi="FbShefa"/>
          <w:rtl/>
        </w:rPr>
      </w:pPr>
    </w:p>
    <w:p w14:paraId="08FDE78D" w14:textId="15A8A9A3" w:rsidR="002F24DC" w:rsidRPr="00270114" w:rsidRDefault="008C145C" w:rsidP="008C145C">
      <w:pPr>
        <w:autoSpaceDE w:val="0"/>
        <w:autoSpaceDN w:val="0"/>
        <w:adjustRightInd w:val="0"/>
        <w:rPr>
          <w:rFonts w:ascii="FbShefa" w:hAnsi="FbShefa"/>
          <w:rtl/>
        </w:rPr>
      </w:pPr>
      <w:r w:rsidRPr="001B3037">
        <w:rPr>
          <w:rFonts w:ascii="FbShefa" w:hAnsi="FbShefa"/>
          <w:b/>
          <w:bCs/>
          <w:color w:val="3B2F2A" w:themeColor="text2" w:themeShade="80"/>
          <w:rtl/>
        </w:rPr>
        <w:t>פירכא</w:t>
      </w:r>
      <w:r w:rsidR="00980F5A" w:rsidRPr="001B3037">
        <w:rPr>
          <w:rFonts w:ascii="FbShefa" w:hAnsi="FbShefa"/>
          <w:b/>
          <w:bCs/>
          <w:color w:val="3B2F2A" w:themeColor="text2" w:themeShade="80"/>
          <w:rtl/>
        </w:rPr>
        <w:t>.</w:t>
      </w:r>
      <w:r w:rsidRPr="00270114">
        <w:rPr>
          <w:rFonts w:ascii="FbShefa" w:hAnsi="FbShefa"/>
          <w:rtl/>
        </w:rPr>
        <w:t xml:space="preserve"> ואיכפל תנא לאשמועינן גברא ערטילאי דלית ליה ולא כלום</w:t>
      </w:r>
      <w:r w:rsidR="00980F5A" w:rsidRPr="00270114">
        <w:rPr>
          <w:rFonts w:ascii="FbShefa" w:hAnsi="FbShefa"/>
          <w:rtl/>
        </w:rPr>
        <w:t>.</w:t>
      </w:r>
    </w:p>
    <w:p w14:paraId="32C31597" w14:textId="02B39234" w:rsidR="008C145C" w:rsidRPr="00270114" w:rsidRDefault="008C145C" w:rsidP="008C145C">
      <w:pPr>
        <w:autoSpaceDE w:val="0"/>
        <w:autoSpaceDN w:val="0"/>
        <w:adjustRightInd w:val="0"/>
        <w:rPr>
          <w:rFonts w:ascii="FbShefa" w:hAnsi="FbShefa"/>
          <w:rtl/>
        </w:rPr>
      </w:pPr>
      <w:r w:rsidRPr="001B3037">
        <w:rPr>
          <w:rFonts w:ascii="FbShefa" w:hAnsi="FbShefa"/>
          <w:b/>
          <w:bCs/>
          <w:color w:val="3B2F2A" w:themeColor="text2" w:themeShade="80"/>
          <w:rtl/>
        </w:rPr>
        <w:t>אלא ש"מ</w:t>
      </w:r>
      <w:r w:rsidR="004D2288" w:rsidRPr="001B3037">
        <w:rPr>
          <w:rFonts w:ascii="FbShefa" w:hAnsi="FbShefa"/>
          <w:b/>
          <w:bCs/>
          <w:color w:val="3B2F2A" w:themeColor="text2" w:themeShade="80"/>
          <w:rtl/>
        </w:rPr>
        <w:t>.</w:t>
      </w:r>
      <w:r w:rsidRPr="00270114">
        <w:rPr>
          <w:rFonts w:ascii="FbShefa" w:hAnsi="FbShefa"/>
          <w:rtl/>
        </w:rPr>
        <w:t xml:space="preserve"> אין מטבע נקנה בחליפין</w:t>
      </w:r>
      <w:r w:rsidR="00980F5A" w:rsidRPr="00270114">
        <w:rPr>
          <w:rFonts w:ascii="FbShefa" w:hAnsi="FbShefa"/>
          <w:rtl/>
        </w:rPr>
        <w:t>.</w:t>
      </w:r>
    </w:p>
    <w:p w14:paraId="77662A2C" w14:textId="7ADC585B" w:rsidR="009C3CB4" w:rsidRPr="001B3037" w:rsidRDefault="009C3CB4" w:rsidP="009C3CB4">
      <w:pPr>
        <w:spacing w:line="240" w:lineRule="auto"/>
        <w:rPr>
          <w:rFonts w:ascii="FbShefa" w:hAnsi="FbShefa"/>
          <w:b/>
          <w:bCs/>
          <w:color w:val="3B2F2A" w:themeColor="text2" w:themeShade="80"/>
          <w:sz w:val="11"/>
          <w:vertAlign w:val="superscript"/>
          <w:rtl/>
        </w:rPr>
      </w:pPr>
    </w:p>
    <w:p w14:paraId="02E5DD17" w14:textId="77777777" w:rsidR="008C145C" w:rsidRPr="00270114" w:rsidRDefault="008C145C" w:rsidP="008C145C">
      <w:pPr>
        <w:pStyle w:val="3"/>
        <w:rPr>
          <w:rFonts w:ascii="FbShefa" w:hAnsi="FbShefa"/>
          <w:rtl/>
        </w:rPr>
      </w:pPr>
      <w:r w:rsidRPr="00270114">
        <w:rPr>
          <w:rFonts w:ascii="FbShefa" w:hAnsi="FbShefa"/>
          <w:rtl/>
        </w:rPr>
        <w:t>רב פפא:</w:t>
      </w:r>
    </w:p>
    <w:p w14:paraId="57CC27D4" w14:textId="19FFAD2C" w:rsidR="002F24DC" w:rsidRPr="00270114" w:rsidRDefault="008C145C" w:rsidP="008C145C">
      <w:pPr>
        <w:rPr>
          <w:rFonts w:ascii="FbShefa" w:hAnsi="FbShefa"/>
          <w:rtl/>
        </w:rPr>
      </w:pPr>
      <w:r w:rsidRPr="001B3037">
        <w:rPr>
          <w:rFonts w:ascii="FbShefa" w:hAnsi="FbShefa"/>
          <w:b/>
          <w:bCs/>
          <w:color w:val="3B2F2A" w:themeColor="text2" w:themeShade="80"/>
          <w:rtl/>
        </w:rPr>
        <w:t>ס"ד</w:t>
      </w:r>
      <w:r w:rsidR="00980F5A" w:rsidRPr="001B3037">
        <w:rPr>
          <w:rFonts w:ascii="FbShefa" w:hAnsi="FbShefa"/>
          <w:b/>
          <w:bCs/>
          <w:color w:val="3B2F2A" w:themeColor="text2" w:themeShade="80"/>
          <w:rtl/>
        </w:rPr>
        <w:t>.</w:t>
      </w:r>
      <w:r w:rsidRPr="00270114">
        <w:rPr>
          <w:rFonts w:ascii="FbShefa" w:hAnsi="FbShefa"/>
          <w:rtl/>
        </w:rPr>
        <w:t xml:space="preserve"> אין מטבע נ</w:t>
      </w:r>
      <w:r w:rsidR="002E3C93" w:rsidRPr="00270114">
        <w:rPr>
          <w:rFonts w:ascii="FbShefa" w:hAnsi="FbShefa"/>
          <w:rtl/>
        </w:rPr>
        <w:t>קנה בחליפין</w:t>
      </w:r>
      <w:r w:rsidR="00980F5A" w:rsidRPr="00270114">
        <w:rPr>
          <w:rFonts w:ascii="FbShefa" w:hAnsi="FbShefa"/>
          <w:rtl/>
        </w:rPr>
        <w:t>.</w:t>
      </w:r>
    </w:p>
    <w:p w14:paraId="5B7981E4" w14:textId="32414C48" w:rsidR="002F24DC" w:rsidRPr="00270114" w:rsidRDefault="00796CAB" w:rsidP="008C145C">
      <w:pPr>
        <w:spacing w:line="240" w:lineRule="auto"/>
        <w:rPr>
          <w:rFonts w:ascii="FbShefa" w:hAnsi="FbShefa"/>
          <w:rtl/>
        </w:rPr>
      </w:pPr>
      <w:r>
        <w:rPr>
          <w:rFonts w:ascii="FbShefa" w:hAnsi="FbShefa" w:hint="cs"/>
          <w:b/>
          <w:bCs/>
          <w:color w:val="3B2F2A" w:themeColor="text2" w:themeShade="80"/>
          <w:sz w:val="11"/>
          <w:rtl/>
        </w:rPr>
        <w:t>מסקנא</w:t>
      </w:r>
      <w:r w:rsidR="00980F5A" w:rsidRPr="001B3037">
        <w:rPr>
          <w:rFonts w:ascii="FbShefa" w:hAnsi="FbShefa"/>
          <w:b/>
          <w:bCs/>
          <w:color w:val="3B2F2A" w:themeColor="text2" w:themeShade="80"/>
          <w:sz w:val="11"/>
          <w:rtl/>
        </w:rPr>
        <w:t xml:space="preserve">. </w:t>
      </w:r>
      <w:r w:rsidR="008C145C" w:rsidRPr="00270114">
        <w:rPr>
          <w:rFonts w:ascii="FbShefa" w:hAnsi="FbShefa"/>
          <w:rtl/>
        </w:rPr>
        <w:t>הדר ביה</w:t>
      </w:r>
      <w:r w:rsidR="00980F5A" w:rsidRPr="00270114">
        <w:rPr>
          <w:rFonts w:ascii="FbShefa" w:hAnsi="FbShefa"/>
          <w:rtl/>
        </w:rPr>
        <w:t>.</w:t>
      </w:r>
    </w:p>
    <w:p w14:paraId="23E0C592" w14:textId="0D1C92A9" w:rsidR="008C145C" w:rsidRPr="00270114" w:rsidRDefault="002E3C93" w:rsidP="008C145C">
      <w:pPr>
        <w:spacing w:line="240" w:lineRule="auto"/>
        <w:rPr>
          <w:rFonts w:ascii="FbShefa" w:hAnsi="FbShefa"/>
          <w:sz w:val="11"/>
          <w:rtl/>
        </w:rPr>
      </w:pPr>
      <w:r w:rsidRPr="001B3037">
        <w:rPr>
          <w:rFonts w:ascii="FbShefa" w:hAnsi="FbShefa"/>
          <w:b/>
          <w:bCs/>
          <w:color w:val="3B2F2A" w:themeColor="text2" w:themeShade="80"/>
          <w:sz w:val="11"/>
          <w:rtl/>
        </w:rPr>
        <w:t>מעשה</w:t>
      </w:r>
      <w:r w:rsidR="00980F5A" w:rsidRPr="001B3037">
        <w:rPr>
          <w:rFonts w:ascii="FbShefa" w:hAnsi="FbShefa"/>
          <w:b/>
          <w:bCs/>
          <w:color w:val="3B2F2A" w:themeColor="text2" w:themeShade="80"/>
          <w:sz w:val="11"/>
          <w:rtl/>
        </w:rPr>
        <w:t>.</w:t>
      </w:r>
      <w:r w:rsidRPr="00270114">
        <w:rPr>
          <w:rFonts w:ascii="FbShefa" w:hAnsi="FbShefa"/>
          <w:sz w:val="11"/>
          <w:rtl/>
        </w:rPr>
        <w:t xml:space="preserve"> ד</w:t>
      </w:r>
      <w:r w:rsidR="008C145C" w:rsidRPr="00270114">
        <w:rPr>
          <w:rFonts w:ascii="FbShefa" w:hAnsi="FbShefa"/>
          <w:sz w:val="11"/>
          <w:rtl/>
        </w:rPr>
        <w:t>הוו ליה תריסר אלפי דינרי בי חוזאי</w:t>
      </w:r>
      <w:r w:rsidR="00980F5A" w:rsidRPr="00270114">
        <w:rPr>
          <w:rFonts w:ascii="FbShefa" w:hAnsi="FbShefa"/>
          <w:sz w:val="11"/>
          <w:rtl/>
        </w:rPr>
        <w:t>.</w:t>
      </w:r>
      <w:r w:rsidR="008C145C" w:rsidRPr="00270114">
        <w:rPr>
          <w:rFonts w:ascii="FbShefa" w:hAnsi="FbShefa"/>
          <w:sz w:val="11"/>
          <w:rtl/>
        </w:rPr>
        <w:t xml:space="preserve"> </w:t>
      </w:r>
      <w:r w:rsidR="008C145C" w:rsidRPr="001B3037">
        <w:rPr>
          <w:rFonts w:ascii="FbShefa" w:hAnsi="FbShefa"/>
          <w:b/>
          <w:bCs/>
          <w:color w:val="3B2F2A" w:themeColor="text2" w:themeShade="80"/>
          <w:sz w:val="11"/>
          <w:rtl/>
        </w:rPr>
        <w:t>אקנינהו</w:t>
      </w:r>
      <w:r w:rsidR="00980F5A" w:rsidRPr="00270114">
        <w:rPr>
          <w:rFonts w:ascii="FbShefa" w:hAnsi="FbShefa"/>
          <w:sz w:val="11"/>
          <w:rtl/>
        </w:rPr>
        <w:t>.</w:t>
      </w:r>
      <w:r w:rsidR="008C145C" w:rsidRPr="00270114">
        <w:rPr>
          <w:rFonts w:ascii="FbShefa" w:hAnsi="FbShefa"/>
          <w:sz w:val="11"/>
          <w:rtl/>
        </w:rPr>
        <w:t xml:space="preserve"> אגב אסיפא דביתיה</w:t>
      </w:r>
      <w:r w:rsidR="00980F5A" w:rsidRPr="00270114">
        <w:rPr>
          <w:rFonts w:ascii="FbShefa" w:hAnsi="FbShefa"/>
          <w:sz w:val="11"/>
          <w:rtl/>
        </w:rPr>
        <w:t>.</w:t>
      </w:r>
      <w:r w:rsidR="008C145C" w:rsidRPr="00270114">
        <w:rPr>
          <w:rFonts w:ascii="FbShefa" w:hAnsi="FbShefa"/>
          <w:sz w:val="11"/>
          <w:rtl/>
        </w:rPr>
        <w:t xml:space="preserve"> </w:t>
      </w:r>
      <w:r w:rsidR="008C145C" w:rsidRPr="001B3037">
        <w:rPr>
          <w:rFonts w:ascii="FbShefa" w:hAnsi="FbShefa"/>
          <w:b/>
          <w:bCs/>
          <w:color w:val="3B2F2A" w:themeColor="text2" w:themeShade="80"/>
          <w:sz w:val="11"/>
          <w:rtl/>
        </w:rPr>
        <w:t>כי אתא</w:t>
      </w:r>
      <w:r w:rsidR="00980F5A" w:rsidRPr="00270114">
        <w:rPr>
          <w:rFonts w:ascii="FbShefa" w:hAnsi="FbShefa"/>
          <w:sz w:val="11"/>
          <w:rtl/>
        </w:rPr>
        <w:t>.</w:t>
      </w:r>
      <w:r w:rsidR="008C145C" w:rsidRPr="00270114">
        <w:rPr>
          <w:rFonts w:ascii="FbShefa" w:hAnsi="FbShefa"/>
          <w:sz w:val="11"/>
          <w:rtl/>
        </w:rPr>
        <w:t xml:space="preserve"> נפק לאפיה עד תווך</w:t>
      </w:r>
      <w:r w:rsidR="00980F5A" w:rsidRPr="00270114">
        <w:rPr>
          <w:rFonts w:ascii="FbShefa" w:hAnsi="FbShefa"/>
          <w:sz w:val="11"/>
          <w:rtl/>
        </w:rPr>
        <w:t>.</w:t>
      </w:r>
    </w:p>
    <w:p w14:paraId="47F2ECC3" w14:textId="77777777" w:rsidR="002E3C93" w:rsidRPr="00270114" w:rsidRDefault="002E3C93" w:rsidP="008C145C">
      <w:pPr>
        <w:spacing w:line="240" w:lineRule="auto"/>
        <w:rPr>
          <w:rFonts w:ascii="FbShefa" w:hAnsi="FbShefa"/>
          <w:sz w:val="11"/>
          <w:rtl/>
        </w:rPr>
      </w:pPr>
    </w:p>
    <w:p w14:paraId="3F95F0CD" w14:textId="60764613" w:rsidR="0090190B" w:rsidRPr="00270114" w:rsidRDefault="0014214A" w:rsidP="0014214A">
      <w:pPr>
        <w:pStyle w:val="2"/>
        <w:rPr>
          <w:rFonts w:ascii="FbShefa" w:hAnsi="FbShefa"/>
          <w:rtl/>
        </w:rPr>
      </w:pPr>
      <w:r w:rsidRPr="00270114">
        <w:rPr>
          <w:rFonts w:ascii="FbShefa" w:hAnsi="FbShefa"/>
          <w:rtl/>
        </w:rPr>
        <w:t>ראיה נוספת למטבע נעשה חליפין</w:t>
      </w:r>
    </w:p>
    <w:p w14:paraId="6A39EF4F" w14:textId="10A1907C" w:rsidR="0014214A" w:rsidRPr="00270114" w:rsidRDefault="0057379E" w:rsidP="0057379E">
      <w:pPr>
        <w:pStyle w:val="3"/>
        <w:rPr>
          <w:rFonts w:ascii="FbShefa" w:hAnsi="FbShefa"/>
          <w:rtl/>
        </w:rPr>
      </w:pPr>
      <w:r w:rsidRPr="00270114">
        <w:rPr>
          <w:rFonts w:ascii="FbShefa" w:hAnsi="FbShefa"/>
          <w:rtl/>
        </w:rPr>
        <w:t>ראיה:</w:t>
      </w:r>
    </w:p>
    <w:p w14:paraId="3FA09ED0" w14:textId="4BA0565E" w:rsidR="002F24DC" w:rsidRPr="00270114" w:rsidRDefault="0057379E" w:rsidP="0014214A">
      <w:pPr>
        <w:rPr>
          <w:rFonts w:ascii="FbShefa" w:hAnsi="FbShefa"/>
          <w:rtl/>
        </w:rPr>
      </w:pPr>
      <w:r w:rsidRPr="001B3037">
        <w:rPr>
          <w:rFonts w:ascii="FbShefa" w:hAnsi="FbShefa"/>
          <w:b/>
          <w:bCs/>
          <w:color w:val="3B2F2A" w:themeColor="text2" w:themeShade="80"/>
          <w:rtl/>
        </w:rPr>
        <w:t>היו</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0014214A" w:rsidRPr="00270114">
        <w:rPr>
          <w:rFonts w:ascii="FbShefa" w:hAnsi="FbShefa"/>
          <w:rtl/>
        </w:rPr>
        <w:t>חמריו ופועליו תובעין אותו בשוק</w:t>
      </w:r>
      <w:r w:rsidR="00980F5A" w:rsidRPr="00270114">
        <w:rPr>
          <w:rFonts w:ascii="FbShefa" w:hAnsi="FbShefa"/>
          <w:rtl/>
        </w:rPr>
        <w:t>.</w:t>
      </w:r>
    </w:p>
    <w:p w14:paraId="6F60772A" w14:textId="5F3B848B" w:rsidR="002F24DC" w:rsidRPr="00270114" w:rsidRDefault="0014214A" w:rsidP="0014214A">
      <w:pPr>
        <w:rPr>
          <w:rFonts w:ascii="FbShefa" w:hAnsi="FbShefa"/>
          <w:rtl/>
        </w:rPr>
      </w:pPr>
      <w:r w:rsidRPr="001B3037">
        <w:rPr>
          <w:rFonts w:ascii="FbShefa" w:hAnsi="FbShefa"/>
          <w:b/>
          <w:bCs/>
          <w:color w:val="3B2F2A" w:themeColor="text2" w:themeShade="80"/>
          <w:rtl/>
        </w:rPr>
        <w:t>ואמר לשולחני</w:t>
      </w:r>
      <w:r w:rsidR="00980F5A" w:rsidRPr="00270114">
        <w:rPr>
          <w:rFonts w:ascii="FbShefa" w:hAnsi="FbShefa"/>
          <w:rtl/>
        </w:rPr>
        <w:t>.</w:t>
      </w:r>
      <w:r w:rsidRPr="00270114">
        <w:rPr>
          <w:rFonts w:ascii="FbShefa" w:hAnsi="FbShefa"/>
          <w:rtl/>
        </w:rPr>
        <w:t xml:space="preserve"> תן לי בדינר מעות ואפרנסם, ואני אעלה לך יפה דינר וטריסית</w:t>
      </w:r>
      <w:r w:rsidR="00980F5A" w:rsidRPr="00270114">
        <w:rPr>
          <w:rFonts w:ascii="FbShefa" w:hAnsi="FbShefa"/>
          <w:rtl/>
        </w:rPr>
        <w:t>.</w:t>
      </w:r>
    </w:p>
    <w:p w14:paraId="1D8A7B64" w14:textId="1C3303D6" w:rsidR="0014214A" w:rsidRPr="00270114" w:rsidRDefault="0014214A" w:rsidP="0014214A">
      <w:pPr>
        <w:rPr>
          <w:rFonts w:ascii="FbShefa" w:hAnsi="FbShefa"/>
          <w:rtl/>
        </w:rPr>
      </w:pPr>
      <w:r w:rsidRPr="001B3037">
        <w:rPr>
          <w:rFonts w:ascii="FbShefa" w:hAnsi="FbShefa"/>
          <w:b/>
          <w:bCs/>
          <w:color w:val="3B2F2A" w:themeColor="text2" w:themeShade="80"/>
          <w:rtl/>
        </w:rPr>
        <w:t>יש לו מעות</w:t>
      </w:r>
      <w:r w:rsidR="00980F5A" w:rsidRPr="001B3037">
        <w:rPr>
          <w:rFonts w:ascii="FbShefa" w:hAnsi="FbShefa"/>
          <w:b/>
          <w:bCs/>
          <w:color w:val="3B2F2A" w:themeColor="text2" w:themeShade="80"/>
          <w:rtl/>
        </w:rPr>
        <w:t>.</w:t>
      </w:r>
      <w:r w:rsidR="0057379E" w:rsidRPr="00270114">
        <w:rPr>
          <w:rFonts w:ascii="FbShefa" w:hAnsi="FbShefa"/>
          <w:rtl/>
        </w:rPr>
        <w:t xml:space="preserve"> מותר</w:t>
      </w:r>
      <w:r w:rsidR="00980F5A" w:rsidRPr="00270114">
        <w:rPr>
          <w:rFonts w:ascii="FbShefa" w:hAnsi="FbShefa"/>
          <w:rtl/>
        </w:rPr>
        <w:t>.</w:t>
      </w:r>
    </w:p>
    <w:p w14:paraId="2211C479" w14:textId="6C26EEAF" w:rsidR="0014214A" w:rsidRPr="00270114" w:rsidRDefault="0014214A" w:rsidP="0014214A">
      <w:pPr>
        <w:rPr>
          <w:rFonts w:ascii="FbShefa" w:hAnsi="FbShefa"/>
          <w:rtl/>
        </w:rPr>
      </w:pPr>
      <w:r w:rsidRPr="001B3037">
        <w:rPr>
          <w:rFonts w:ascii="FbShefa" w:hAnsi="FbShefa"/>
          <w:b/>
          <w:bCs/>
          <w:color w:val="3B2F2A" w:themeColor="text2" w:themeShade="80"/>
          <w:rtl/>
        </w:rPr>
        <w:t>אין לו בביתו</w:t>
      </w:r>
      <w:r w:rsidR="00980F5A" w:rsidRPr="001B3037">
        <w:rPr>
          <w:rFonts w:ascii="FbShefa" w:hAnsi="FbShefa"/>
          <w:b/>
          <w:bCs/>
          <w:color w:val="3B2F2A" w:themeColor="text2" w:themeShade="80"/>
          <w:rtl/>
        </w:rPr>
        <w:t>.</w:t>
      </w:r>
      <w:r w:rsidR="0057379E" w:rsidRPr="00270114">
        <w:rPr>
          <w:rFonts w:ascii="FbShefa" w:hAnsi="FbShefa"/>
          <w:rtl/>
        </w:rPr>
        <w:t xml:space="preserve"> אסור</w:t>
      </w:r>
      <w:r w:rsidR="00980F5A" w:rsidRPr="00270114">
        <w:rPr>
          <w:rFonts w:ascii="FbShefa" w:hAnsi="FbShefa"/>
          <w:rtl/>
        </w:rPr>
        <w:t>.</w:t>
      </w:r>
    </w:p>
    <w:p w14:paraId="260C5406" w14:textId="0E18441F" w:rsidR="009C3CB4" w:rsidRPr="00270114" w:rsidRDefault="009C3CB4" w:rsidP="00F933A9">
      <w:pPr>
        <w:spacing w:line="240" w:lineRule="auto"/>
        <w:rPr>
          <w:rFonts w:ascii="FbShefa" w:hAnsi="FbShefa"/>
          <w:sz w:val="11"/>
          <w:rtl/>
        </w:rPr>
      </w:pPr>
      <w:r w:rsidRPr="001B3037">
        <w:rPr>
          <w:rFonts w:ascii="FbShefa" w:hAnsi="FbShefa"/>
          <w:b/>
          <w:bCs/>
          <w:color w:val="3B2F2A" w:themeColor="text2" w:themeShade="80"/>
          <w:sz w:val="11"/>
          <w:rtl/>
        </w:rPr>
        <w:t>הראיה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אם אין מטבע נעשה חליפין</w:t>
      </w:r>
      <w:r w:rsidR="00796CAB">
        <w:rPr>
          <w:rFonts w:ascii="FbShefa" w:hAnsi="FbShefa" w:hint="cs"/>
          <w:sz w:val="11"/>
          <w:rtl/>
        </w:rPr>
        <w:t>,</w:t>
      </w:r>
      <w:r w:rsidRPr="00270114">
        <w:rPr>
          <w:rFonts w:ascii="FbShefa" w:hAnsi="FbShefa"/>
          <w:sz w:val="11"/>
          <w:rtl/>
        </w:rPr>
        <w:t xml:space="preserve"> הויא ליה הלואה, ואסור</w:t>
      </w:r>
      <w:r w:rsidR="00980F5A" w:rsidRPr="00270114">
        <w:rPr>
          <w:rFonts w:ascii="FbShefa" w:hAnsi="FbShefa"/>
          <w:sz w:val="11"/>
          <w:rtl/>
        </w:rPr>
        <w:t>.</w:t>
      </w:r>
    </w:p>
    <w:p w14:paraId="62A5D048" w14:textId="77777777" w:rsidR="00F933A9" w:rsidRPr="001B3037" w:rsidRDefault="00F933A9" w:rsidP="009C3CB4">
      <w:pPr>
        <w:spacing w:line="240" w:lineRule="auto"/>
        <w:rPr>
          <w:rFonts w:ascii="FbShefa" w:hAnsi="FbShefa"/>
          <w:b/>
          <w:bCs/>
          <w:color w:val="3B2F2A" w:themeColor="text2" w:themeShade="80"/>
          <w:sz w:val="11"/>
          <w:rtl/>
        </w:rPr>
      </w:pPr>
    </w:p>
    <w:p w14:paraId="7C13ED79" w14:textId="77777777" w:rsidR="00F933A9" w:rsidRPr="00270114" w:rsidRDefault="009C3CB4" w:rsidP="00F933A9">
      <w:pPr>
        <w:pStyle w:val="3"/>
        <w:rPr>
          <w:rFonts w:ascii="FbShefa" w:hAnsi="FbShefa"/>
          <w:rtl/>
        </w:rPr>
      </w:pPr>
      <w:r w:rsidRPr="00270114">
        <w:rPr>
          <w:rFonts w:ascii="FbShefa" w:hAnsi="FbShefa"/>
          <w:rtl/>
        </w:rPr>
        <w:t>דחיה א</w:t>
      </w:r>
      <w:r w:rsidR="00F933A9" w:rsidRPr="00270114">
        <w:rPr>
          <w:rFonts w:ascii="FbShefa" w:hAnsi="FbShefa"/>
          <w:rtl/>
        </w:rPr>
        <w:t>:</w:t>
      </w:r>
    </w:p>
    <w:p w14:paraId="3F6B6AC1" w14:textId="2C9FB223"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בפרוטטות</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דליכא עלייהו טבעא, והוו פירא ונקנים בחליפין</w:t>
      </w:r>
      <w:r w:rsidR="00980F5A" w:rsidRPr="00270114">
        <w:rPr>
          <w:rFonts w:ascii="FbShefa" w:hAnsi="FbShefa"/>
          <w:sz w:val="11"/>
          <w:rtl/>
        </w:rPr>
        <w:t>.</w:t>
      </w:r>
    </w:p>
    <w:p w14:paraId="420032EF" w14:textId="0581C302" w:rsidR="009C3CB4" w:rsidRPr="001B3037" w:rsidRDefault="009C3CB4" w:rsidP="009C3CB4">
      <w:pPr>
        <w:spacing w:line="240" w:lineRule="auto"/>
        <w:rPr>
          <w:rFonts w:ascii="FbShefa" w:hAnsi="FbShefa"/>
          <w:b/>
          <w:bCs/>
          <w:color w:val="3B2F2A" w:themeColor="text2" w:themeShade="80"/>
          <w:sz w:val="11"/>
          <w:rtl/>
        </w:rPr>
      </w:pPr>
      <w:r w:rsidRPr="001B3037">
        <w:rPr>
          <w:rFonts w:ascii="FbShefa" w:hAnsi="FbShefa"/>
          <w:b/>
          <w:bCs/>
          <w:color w:val="3B2F2A" w:themeColor="text2" w:themeShade="80"/>
          <w:sz w:val="11"/>
          <w:rtl/>
        </w:rPr>
        <w:t>דיקא נמי</w:t>
      </w:r>
      <w:r w:rsidR="00980F5A" w:rsidRPr="00270114">
        <w:rPr>
          <w:rFonts w:ascii="FbShefa" w:hAnsi="FbShefa"/>
          <w:sz w:val="11"/>
          <w:rtl/>
        </w:rPr>
        <w:t>.</w:t>
      </w:r>
      <w:r w:rsidRPr="00270114">
        <w:rPr>
          <w:rFonts w:ascii="FbShefa" w:hAnsi="FbShefa"/>
          <w:sz w:val="11"/>
          <w:rtl/>
        </w:rPr>
        <w:t xml:space="preserve"> דקתני</w:t>
      </w:r>
      <w:r w:rsidR="00F933A9" w:rsidRPr="00270114">
        <w:rPr>
          <w:rFonts w:ascii="FbShefa" w:hAnsi="FbShefa"/>
          <w:sz w:val="11"/>
          <w:rtl/>
        </w:rPr>
        <w:t>,</w:t>
      </w:r>
      <w:r w:rsidRPr="00270114">
        <w:rPr>
          <w:rFonts w:ascii="FbShefa" w:hAnsi="FbShefa"/>
          <w:sz w:val="11"/>
          <w:rtl/>
        </w:rPr>
        <w:t xml:space="preserve"> יפה דינר וטריסית</w:t>
      </w:r>
      <w:r w:rsidR="00980F5A" w:rsidRPr="00270114">
        <w:rPr>
          <w:rFonts w:ascii="FbShefa" w:hAnsi="FbShefa"/>
          <w:sz w:val="11"/>
          <w:rtl/>
        </w:rPr>
        <w:t>.</w:t>
      </w:r>
      <w:r w:rsidR="001C0E38" w:rsidRPr="00270114">
        <w:rPr>
          <w:rFonts w:ascii="FbShefa" w:hAnsi="FbShefa"/>
          <w:sz w:val="11"/>
          <w:rtl/>
        </w:rPr>
        <w:t xml:space="preserve"> </w:t>
      </w:r>
      <w:r w:rsidRPr="001B3037">
        <w:rPr>
          <w:rFonts w:ascii="FbShefa" w:hAnsi="FbShefa"/>
          <w:b/>
          <w:bCs/>
          <w:color w:val="3B2F2A" w:themeColor="text2" w:themeShade="80"/>
          <w:sz w:val="11"/>
          <w:rtl/>
        </w:rPr>
        <w:t>ולא קתני</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דינר יפה וטריסית</w:t>
      </w:r>
      <w:r w:rsidR="00980F5A" w:rsidRPr="00270114">
        <w:rPr>
          <w:rFonts w:ascii="FbShefa" w:hAnsi="FbShefa"/>
          <w:sz w:val="11"/>
          <w:rtl/>
        </w:rPr>
        <w:t>.</w:t>
      </w:r>
    </w:p>
    <w:p w14:paraId="06A68ED6" w14:textId="77777777" w:rsidR="00F933A9" w:rsidRPr="001B3037" w:rsidRDefault="00F933A9" w:rsidP="009C3CB4">
      <w:pPr>
        <w:spacing w:line="240" w:lineRule="auto"/>
        <w:rPr>
          <w:rFonts w:ascii="FbShefa" w:hAnsi="FbShefa"/>
          <w:b/>
          <w:bCs/>
          <w:color w:val="3B2F2A" w:themeColor="text2" w:themeShade="80"/>
          <w:sz w:val="11"/>
          <w:rtl/>
        </w:rPr>
      </w:pPr>
    </w:p>
    <w:p w14:paraId="40CCBE0F" w14:textId="77777777" w:rsidR="00F933A9" w:rsidRPr="00270114" w:rsidRDefault="009C3CB4" w:rsidP="00F933A9">
      <w:pPr>
        <w:pStyle w:val="3"/>
        <w:rPr>
          <w:rFonts w:ascii="FbShefa" w:hAnsi="FbShefa"/>
          <w:rtl/>
        </w:rPr>
      </w:pPr>
      <w:r w:rsidRPr="00270114">
        <w:rPr>
          <w:rFonts w:ascii="FbShefa" w:hAnsi="FbShefa"/>
          <w:rtl/>
        </w:rPr>
        <w:t>דחיה ב</w:t>
      </w:r>
      <w:r w:rsidR="00F933A9" w:rsidRPr="00270114">
        <w:rPr>
          <w:rFonts w:ascii="FbShefa" w:hAnsi="FbShefa"/>
          <w:rtl/>
        </w:rPr>
        <w:t>:</w:t>
      </w:r>
    </w:p>
    <w:p w14:paraId="40959B50" w14:textId="5E22D27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כשיש לו בביתו</w:t>
      </w:r>
      <w:r w:rsidR="00980F5A" w:rsidRPr="001B3037">
        <w:rPr>
          <w:rFonts w:ascii="FbShefa" w:hAnsi="FbShefa"/>
          <w:b/>
          <w:bCs/>
          <w:color w:val="3B2F2A" w:themeColor="text2" w:themeShade="80"/>
          <w:sz w:val="11"/>
          <w:rtl/>
        </w:rPr>
        <w:t>.</w:t>
      </w:r>
      <w:r w:rsidRPr="00270114">
        <w:rPr>
          <w:rFonts w:ascii="FbShefa" w:hAnsi="FbShefa"/>
          <w:sz w:val="11"/>
          <w:rtl/>
        </w:rPr>
        <w:t xml:space="preserve"> נעשה כאומר הלויני עד שיבא בני</w:t>
      </w:r>
      <w:r w:rsidR="00F933A9" w:rsidRPr="00270114">
        <w:rPr>
          <w:rFonts w:ascii="FbShefa" w:hAnsi="FbShefa"/>
          <w:sz w:val="11"/>
          <w:rtl/>
        </w:rPr>
        <w:t>,</w:t>
      </w:r>
      <w:r w:rsidRPr="00270114">
        <w:rPr>
          <w:rFonts w:ascii="FbShefa" w:hAnsi="FbShefa"/>
          <w:sz w:val="11"/>
          <w:rtl/>
        </w:rPr>
        <w:t xml:space="preserve"> או עד שאמצא מפתח</w:t>
      </w:r>
      <w:r w:rsidR="00980F5A" w:rsidRPr="00270114">
        <w:rPr>
          <w:rFonts w:ascii="FbShefa" w:hAnsi="FbShefa"/>
          <w:sz w:val="11"/>
          <w:rtl/>
        </w:rPr>
        <w:t>.</w:t>
      </w:r>
    </w:p>
    <w:p w14:paraId="7C4656BA" w14:textId="31B324C0" w:rsidR="009C3CB4" w:rsidRPr="00270114" w:rsidRDefault="009C3CB4" w:rsidP="00794C1A">
      <w:pPr>
        <w:pStyle w:val="1"/>
        <w:rPr>
          <w:rFonts w:ascii="FbShefa" w:hAnsi="FbShefa"/>
          <w:rtl/>
        </w:rPr>
      </w:pPr>
      <w:r w:rsidRPr="00270114">
        <w:rPr>
          <w:rFonts w:ascii="FbShefa" w:hAnsi="FbShefa"/>
          <w:sz w:val="11"/>
          <w:rtl/>
        </w:rPr>
        <w:t>מו</w:t>
      </w:r>
      <w:r w:rsidR="00B36BF2" w:rsidRPr="00270114">
        <w:rPr>
          <w:rFonts w:ascii="FbShefa" w:hAnsi="FbShefa"/>
          <w:sz w:val="11"/>
          <w:rtl/>
        </w:rPr>
        <w:t>, ב</w:t>
      </w:r>
    </w:p>
    <w:p w14:paraId="0AFFB75E" w14:textId="77777777" w:rsidR="0014214A" w:rsidRPr="00270114" w:rsidRDefault="0014214A" w:rsidP="0014214A">
      <w:pPr>
        <w:keepNext/>
        <w:keepLines/>
        <w:shd w:val="clear" w:color="auto" w:fill="FDF0E7"/>
        <w:spacing w:before="40" w:after="0"/>
        <w:ind w:left="-227"/>
        <w:outlineLvl w:val="1"/>
        <w:rPr>
          <w:rFonts w:ascii="FbShefa" w:eastAsiaTheme="majorEastAsia" w:hAnsi="FbShefa"/>
          <w:i/>
          <w:iCs/>
          <w:color w:val="7B3C17" w:themeColor="accent2" w:themeShade="80"/>
          <w:sz w:val="22"/>
          <w:szCs w:val="22"/>
          <w:rtl/>
        </w:rPr>
      </w:pPr>
      <w:r w:rsidRPr="00270114">
        <w:rPr>
          <w:rFonts w:ascii="FbShefa" w:eastAsiaTheme="majorEastAsia" w:hAnsi="FbShefa"/>
          <w:i/>
          <w:iCs/>
          <w:color w:val="7B3C17" w:themeColor="accent2" w:themeShade="80"/>
          <w:sz w:val="22"/>
          <w:szCs w:val="22"/>
          <w:rtl/>
        </w:rPr>
        <w:t>ראיה נוספת למטבע נעשה חליפין</w:t>
      </w:r>
    </w:p>
    <w:p w14:paraId="2A3E8C1F" w14:textId="1D9B24F4" w:rsidR="002D7D89" w:rsidRPr="00270114" w:rsidRDefault="002D7D89" w:rsidP="002D7D89">
      <w:pPr>
        <w:pStyle w:val="3"/>
        <w:rPr>
          <w:rFonts w:ascii="FbShefa" w:hAnsi="FbShefa"/>
          <w:rtl/>
        </w:rPr>
      </w:pPr>
      <w:r w:rsidRPr="00270114">
        <w:rPr>
          <w:rFonts w:ascii="FbShefa" w:hAnsi="FbShefa"/>
          <w:rtl/>
        </w:rPr>
        <w:t>הראיה:</w:t>
      </w:r>
    </w:p>
    <w:p w14:paraId="708004DB" w14:textId="78F19FB5"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כל הנעשה דמים באחר</w:t>
      </w:r>
      <w:r w:rsidR="00980F5A" w:rsidRPr="001B3037">
        <w:rPr>
          <w:rFonts w:ascii="FbShefa" w:hAnsi="FbShefa"/>
          <w:b/>
          <w:bCs/>
          <w:color w:val="3B2F2A" w:themeColor="text2" w:themeShade="80"/>
          <w:sz w:val="11"/>
          <w:rtl/>
        </w:rPr>
        <w:t>.</w:t>
      </w:r>
      <w:r w:rsidRPr="00270114">
        <w:rPr>
          <w:rFonts w:ascii="FbShefa" w:hAnsi="FbShefa"/>
          <w:sz w:val="11"/>
          <w:rtl/>
        </w:rPr>
        <w:t xml:space="preserve"> כיון שזכה זה, נתחייב זה בחליפין</w:t>
      </w:r>
      <w:r w:rsidR="00980F5A" w:rsidRPr="00270114">
        <w:rPr>
          <w:rFonts w:ascii="FbShefa" w:hAnsi="FbShefa"/>
          <w:sz w:val="11"/>
          <w:rtl/>
        </w:rPr>
        <w:t>.</w:t>
      </w:r>
    </w:p>
    <w:p w14:paraId="5942E3AF" w14:textId="525CA24B"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ס"ד</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כל הנעשה דמים באחר היינו מטבע</w:t>
      </w:r>
      <w:r w:rsidR="00980F5A" w:rsidRPr="00270114">
        <w:rPr>
          <w:rFonts w:ascii="FbShefa" w:hAnsi="FbShefa"/>
          <w:sz w:val="11"/>
          <w:rtl/>
        </w:rPr>
        <w:t>.</w:t>
      </w:r>
    </w:p>
    <w:p w14:paraId="31CA09A6" w14:textId="754D0B1B"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ש"מ</w:t>
      </w:r>
      <w:r w:rsidR="00980F5A" w:rsidRPr="001B3037">
        <w:rPr>
          <w:rFonts w:ascii="FbShefa" w:hAnsi="FbShefa"/>
          <w:b/>
          <w:bCs/>
          <w:color w:val="3B2F2A" w:themeColor="text2" w:themeShade="80"/>
          <w:sz w:val="11"/>
          <w:rtl/>
        </w:rPr>
        <w:t>.</w:t>
      </w:r>
      <w:r w:rsidRPr="00270114">
        <w:rPr>
          <w:rFonts w:ascii="FbShefa" w:hAnsi="FbShefa"/>
          <w:sz w:val="11"/>
          <w:rtl/>
        </w:rPr>
        <w:t xml:space="preserve"> מטבע נעשה חליפין</w:t>
      </w:r>
      <w:r w:rsidR="00980F5A" w:rsidRPr="00270114">
        <w:rPr>
          <w:rFonts w:ascii="FbShefa" w:hAnsi="FbShefa"/>
          <w:sz w:val="11"/>
          <w:rtl/>
        </w:rPr>
        <w:t>.</w:t>
      </w:r>
    </w:p>
    <w:p w14:paraId="7211DFB1" w14:textId="77777777" w:rsidR="002D7D89" w:rsidRPr="001B3037" w:rsidRDefault="002D7D89" w:rsidP="009C3CB4">
      <w:pPr>
        <w:spacing w:line="240" w:lineRule="auto"/>
        <w:rPr>
          <w:rFonts w:ascii="FbShefa" w:hAnsi="FbShefa"/>
          <w:b/>
          <w:bCs/>
          <w:color w:val="3B2F2A" w:themeColor="text2" w:themeShade="80"/>
          <w:sz w:val="11"/>
          <w:rtl/>
        </w:rPr>
      </w:pPr>
    </w:p>
    <w:p w14:paraId="56C004F3" w14:textId="77777777" w:rsidR="002D7D89" w:rsidRPr="00270114" w:rsidRDefault="009C3CB4" w:rsidP="002D7D89">
      <w:pPr>
        <w:pStyle w:val="3"/>
        <w:rPr>
          <w:rFonts w:ascii="FbShefa" w:hAnsi="FbShefa"/>
          <w:rtl/>
        </w:rPr>
      </w:pPr>
      <w:r w:rsidRPr="00270114">
        <w:rPr>
          <w:rFonts w:ascii="FbShefa" w:hAnsi="FbShefa"/>
          <w:rtl/>
        </w:rPr>
        <w:t>דחיה</w:t>
      </w:r>
      <w:r w:rsidR="002D7D89" w:rsidRPr="00270114">
        <w:rPr>
          <w:rFonts w:ascii="FbShefa" w:hAnsi="FbShefa"/>
          <w:rtl/>
        </w:rPr>
        <w:t>:</w:t>
      </w:r>
    </w:p>
    <w:p w14:paraId="1C86104A" w14:textId="6888D997" w:rsidR="002F24DC" w:rsidRPr="00270114" w:rsidRDefault="002D7D89" w:rsidP="009C3CB4">
      <w:pPr>
        <w:spacing w:line="240" w:lineRule="auto"/>
        <w:rPr>
          <w:rFonts w:ascii="FbShefa" w:hAnsi="FbShefa"/>
          <w:sz w:val="11"/>
          <w:rtl/>
        </w:rPr>
      </w:pPr>
      <w:r w:rsidRPr="001B3037">
        <w:rPr>
          <w:rFonts w:ascii="FbShefa" w:hAnsi="FbShefa"/>
          <w:b/>
          <w:bCs/>
          <w:color w:val="3B2F2A" w:themeColor="text2" w:themeShade="80"/>
          <w:sz w:val="11"/>
          <w:rtl/>
        </w:rPr>
        <w:t>הביאור</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9C3CB4" w:rsidRPr="00270114">
        <w:rPr>
          <w:rFonts w:ascii="FbShefa" w:hAnsi="FbShefa"/>
          <w:sz w:val="11"/>
          <w:rtl/>
        </w:rPr>
        <w:t>כל הנישום דמים באחר</w:t>
      </w:r>
      <w:r w:rsidR="00980F5A" w:rsidRPr="00270114">
        <w:rPr>
          <w:rFonts w:ascii="FbShefa" w:hAnsi="FbShefa"/>
          <w:sz w:val="11"/>
          <w:rtl/>
        </w:rPr>
        <w:t>.</w:t>
      </w:r>
    </w:p>
    <w:p w14:paraId="2EE102F7" w14:textId="52FB7D6F"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ה"נ</w:t>
      </w:r>
      <w:r w:rsidRPr="00270114">
        <w:rPr>
          <w:rFonts w:ascii="FbShefa" w:hAnsi="FbShefa"/>
          <w:sz w:val="11"/>
          <w:rtl/>
        </w:rPr>
        <w:t xml:space="preserve"> </w:t>
      </w:r>
      <w:r w:rsidRPr="001B3037">
        <w:rPr>
          <w:rFonts w:ascii="FbShefa" w:hAnsi="FbShefa"/>
          <w:b/>
          <w:bCs/>
          <w:color w:val="3B2F2A" w:themeColor="text2" w:themeShade="80"/>
          <w:sz w:val="11"/>
          <w:rtl/>
        </w:rPr>
        <w:t>מסתברא</w:t>
      </w:r>
      <w:r w:rsidR="00980F5A" w:rsidRPr="001B3037">
        <w:rPr>
          <w:rFonts w:ascii="FbShefa" w:hAnsi="FbShefa"/>
          <w:b/>
          <w:bCs/>
          <w:color w:val="3B2F2A" w:themeColor="text2" w:themeShade="80"/>
          <w:sz w:val="11"/>
          <w:rtl/>
        </w:rPr>
        <w:t>.</w:t>
      </w:r>
      <w:r w:rsidRPr="00270114">
        <w:rPr>
          <w:rFonts w:ascii="FbShefa" w:hAnsi="FbShefa"/>
          <w:sz w:val="11"/>
          <w:rtl/>
        </w:rPr>
        <w:t xml:space="preserve"> מסיפא</w:t>
      </w:r>
      <w:r w:rsidR="002D7D89" w:rsidRPr="00270114">
        <w:rPr>
          <w:rFonts w:ascii="FbShefa" w:hAnsi="FbShefa"/>
          <w:sz w:val="11"/>
          <w:rtl/>
        </w:rPr>
        <w:t>,</w:t>
      </w:r>
      <w:r w:rsidRPr="00270114">
        <w:rPr>
          <w:rFonts w:ascii="FbShefa" w:hAnsi="FbShefa"/>
          <w:sz w:val="11"/>
          <w:rtl/>
        </w:rPr>
        <w:t xml:space="preserve"> כיצד החליף שור בפרה, או חמור בשור</w:t>
      </w:r>
      <w:r w:rsidR="00980F5A" w:rsidRPr="00270114">
        <w:rPr>
          <w:rFonts w:ascii="FbShefa" w:hAnsi="FbShefa"/>
          <w:sz w:val="11"/>
          <w:rtl/>
        </w:rPr>
        <w:t>.</w:t>
      </w:r>
    </w:p>
    <w:p w14:paraId="4314A1E2" w14:textId="77777777" w:rsidR="0057379E" w:rsidRPr="00270114" w:rsidRDefault="0057379E" w:rsidP="009C3CB4">
      <w:pPr>
        <w:spacing w:line="240" w:lineRule="auto"/>
        <w:rPr>
          <w:rFonts w:ascii="FbShefa" w:hAnsi="FbShefa"/>
          <w:sz w:val="11"/>
          <w:rtl/>
        </w:rPr>
      </w:pPr>
    </w:p>
    <w:p w14:paraId="0C91090B" w14:textId="34F16177" w:rsidR="0057379E" w:rsidRPr="00270114" w:rsidRDefault="0057379E" w:rsidP="00B17BE3">
      <w:pPr>
        <w:pStyle w:val="2"/>
        <w:rPr>
          <w:rFonts w:ascii="FbShefa" w:hAnsi="FbShefa"/>
          <w:rtl/>
        </w:rPr>
      </w:pPr>
      <w:r w:rsidRPr="00270114">
        <w:rPr>
          <w:rFonts w:ascii="FbShefa" w:hAnsi="FbShefa"/>
          <w:rtl/>
        </w:rPr>
        <w:t xml:space="preserve">כל הנעשה דמים באחר כיון שזכה זה נתחייב זה בחליפין </w:t>
      </w:r>
    </w:p>
    <w:p w14:paraId="75DBF9A6" w14:textId="1E6ADAF7" w:rsidR="00B17BE3" w:rsidRPr="00270114" w:rsidRDefault="00B17BE3" w:rsidP="00B17BE3">
      <w:pPr>
        <w:pStyle w:val="3"/>
        <w:rPr>
          <w:rFonts w:ascii="FbShefa" w:hAnsi="FbShefa"/>
          <w:rtl/>
        </w:rPr>
      </w:pPr>
      <w:r w:rsidRPr="00270114">
        <w:rPr>
          <w:rFonts w:ascii="FbShefa" w:hAnsi="FbShefa"/>
          <w:rtl/>
        </w:rPr>
        <w:t>כל הנעשה דמים:</w:t>
      </w:r>
    </w:p>
    <w:p w14:paraId="4CC46AF4" w14:textId="651052FD" w:rsidR="002F24DC" w:rsidRPr="00270114" w:rsidRDefault="00B17BE3" w:rsidP="0057379E">
      <w:pPr>
        <w:spacing w:line="240" w:lineRule="auto"/>
        <w:rPr>
          <w:rFonts w:ascii="FbShefa" w:hAnsi="FbShefa"/>
          <w:rtl/>
        </w:rPr>
      </w:pPr>
      <w:r w:rsidRPr="001B3037">
        <w:rPr>
          <w:rFonts w:ascii="FbShefa" w:hAnsi="FbShefa"/>
          <w:b/>
          <w:bCs/>
          <w:color w:val="3B2F2A" w:themeColor="text2" w:themeShade="80"/>
          <w:rtl/>
        </w:rPr>
        <w:t>ביאור א</w:t>
      </w:r>
      <w:r w:rsidR="00980F5A" w:rsidRPr="001B3037">
        <w:rPr>
          <w:rFonts w:ascii="FbShefa" w:hAnsi="FbShefa"/>
          <w:b/>
          <w:bCs/>
          <w:color w:val="3B2F2A" w:themeColor="text2" w:themeShade="80"/>
          <w:rtl/>
        </w:rPr>
        <w:t>.</w:t>
      </w:r>
      <w:r w:rsidRPr="00270114">
        <w:rPr>
          <w:rFonts w:ascii="FbShefa" w:hAnsi="FbShefa"/>
          <w:rtl/>
        </w:rPr>
        <w:t xml:space="preserve"> </w:t>
      </w:r>
      <w:r w:rsidR="0057379E" w:rsidRPr="00270114">
        <w:rPr>
          <w:rFonts w:ascii="FbShefa" w:hAnsi="FbShefa"/>
          <w:rtl/>
        </w:rPr>
        <w:t>מטבע</w:t>
      </w:r>
      <w:r w:rsidR="00980F5A" w:rsidRPr="00270114">
        <w:rPr>
          <w:rFonts w:ascii="FbShefa" w:hAnsi="FbShefa"/>
          <w:rtl/>
        </w:rPr>
        <w:t>.</w:t>
      </w:r>
    </w:p>
    <w:p w14:paraId="3314A90A" w14:textId="7A2EF48F" w:rsidR="0057379E" w:rsidRPr="00270114" w:rsidRDefault="00B17BE3" w:rsidP="0057379E">
      <w:pPr>
        <w:spacing w:line="240" w:lineRule="auto"/>
        <w:rPr>
          <w:rFonts w:ascii="FbShefa" w:hAnsi="FbShefa"/>
          <w:rtl/>
        </w:rPr>
      </w:pPr>
      <w:r w:rsidRPr="001B3037">
        <w:rPr>
          <w:rFonts w:ascii="FbShefa" w:hAnsi="FbShefa"/>
          <w:b/>
          <w:bCs/>
          <w:color w:val="3B2F2A" w:themeColor="text2" w:themeShade="80"/>
          <w:rtl/>
        </w:rPr>
        <w:t>ביאור ב</w:t>
      </w:r>
      <w:r w:rsidR="00980F5A" w:rsidRPr="001B3037">
        <w:rPr>
          <w:rFonts w:ascii="FbShefa" w:hAnsi="FbShefa"/>
          <w:b/>
          <w:bCs/>
          <w:color w:val="3B2F2A" w:themeColor="text2" w:themeShade="80"/>
          <w:rtl/>
        </w:rPr>
        <w:t>.</w:t>
      </w:r>
      <w:r w:rsidRPr="00270114">
        <w:rPr>
          <w:rFonts w:ascii="FbShefa" w:hAnsi="FbShefa"/>
          <w:rtl/>
        </w:rPr>
        <w:t xml:space="preserve"> </w:t>
      </w:r>
      <w:r w:rsidR="00421236">
        <w:rPr>
          <w:rFonts w:ascii="FbShefa" w:hAnsi="FbShefa" w:hint="cs"/>
          <w:rtl/>
        </w:rPr>
        <w:t>הנישום דמים באחר</w:t>
      </w:r>
      <w:r w:rsidR="00980F5A" w:rsidRPr="00270114">
        <w:rPr>
          <w:rFonts w:ascii="FbShefa" w:hAnsi="FbShefa"/>
          <w:rtl/>
        </w:rPr>
        <w:t>.</w:t>
      </w:r>
    </w:p>
    <w:p w14:paraId="33717177" w14:textId="77777777" w:rsidR="00B17BE3" w:rsidRPr="00270114" w:rsidRDefault="00B17BE3" w:rsidP="0057379E">
      <w:pPr>
        <w:spacing w:line="240" w:lineRule="auto"/>
        <w:rPr>
          <w:rFonts w:ascii="FbShefa" w:hAnsi="FbShefa"/>
          <w:i/>
          <w:iCs/>
          <w:sz w:val="11"/>
          <w:rtl/>
        </w:rPr>
      </w:pPr>
    </w:p>
    <w:p w14:paraId="0013A177" w14:textId="045EEF6E" w:rsidR="0057379E" w:rsidRPr="001B3037" w:rsidRDefault="0057379E" w:rsidP="00B17BE3">
      <w:pPr>
        <w:pStyle w:val="3"/>
        <w:rPr>
          <w:rFonts w:ascii="FbShefa" w:hAnsi="FbShefa"/>
          <w:b/>
          <w:bCs/>
          <w:color w:val="3B2F2A" w:themeColor="text2" w:themeShade="80"/>
          <w:sz w:val="11"/>
          <w:rtl/>
        </w:rPr>
      </w:pPr>
      <w:r w:rsidRPr="00270114">
        <w:rPr>
          <w:rFonts w:ascii="FbShefa" w:hAnsi="FbShefa"/>
          <w:rtl/>
        </w:rPr>
        <w:t xml:space="preserve">כיצד </w:t>
      </w:r>
      <w:r w:rsidRPr="00270114">
        <w:rPr>
          <w:rFonts w:ascii="FbShefa" w:hAnsi="FbShefa"/>
          <w:sz w:val="11"/>
          <w:rtl/>
        </w:rPr>
        <w:t>החליף שור בפרה</w:t>
      </w:r>
      <w:r w:rsidR="00B17BE3" w:rsidRPr="00270114">
        <w:rPr>
          <w:rFonts w:ascii="FbShefa" w:hAnsi="FbShefa"/>
          <w:sz w:val="11"/>
          <w:rtl/>
        </w:rPr>
        <w:t>:</w:t>
      </w:r>
    </w:p>
    <w:p w14:paraId="2E25D4EE" w14:textId="247F2B15" w:rsidR="002F24DC" w:rsidRPr="00270114" w:rsidRDefault="00B17BE3" w:rsidP="0057379E">
      <w:pPr>
        <w:spacing w:line="240" w:lineRule="auto"/>
        <w:rPr>
          <w:rFonts w:ascii="FbShefa" w:hAnsi="FbShefa"/>
          <w:sz w:val="11"/>
          <w:rtl/>
        </w:rPr>
      </w:pPr>
      <w:r w:rsidRPr="001B3037">
        <w:rPr>
          <w:rFonts w:ascii="FbShefa" w:hAnsi="FbShefa"/>
          <w:b/>
          <w:bCs/>
          <w:color w:val="3B2F2A" w:themeColor="text2" w:themeShade="80"/>
          <w:sz w:val="11"/>
          <w:rtl/>
        </w:rPr>
        <w:t>ביאור 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57379E" w:rsidRPr="00270114">
        <w:rPr>
          <w:rFonts w:ascii="FbShefa" w:hAnsi="FbShefa"/>
          <w:rtl/>
        </w:rPr>
        <w:t>למ"ד חליפין</w:t>
      </w:r>
      <w:r w:rsidR="00182526">
        <w:rPr>
          <w:rFonts w:ascii="FbShefa" w:hAnsi="FbShefa" w:hint="cs"/>
          <w:rtl/>
        </w:rPr>
        <w:t>,</w:t>
      </w:r>
      <w:r w:rsidR="0057379E" w:rsidRPr="00270114">
        <w:rPr>
          <w:rFonts w:ascii="FbShefa" w:hAnsi="FbShefa"/>
          <w:sz w:val="11"/>
          <w:rtl/>
        </w:rPr>
        <w:t xml:space="preserve"> מובן</w:t>
      </w:r>
      <w:r w:rsidR="00980F5A" w:rsidRPr="00270114">
        <w:rPr>
          <w:rFonts w:ascii="FbShefa" w:hAnsi="FbShefa"/>
          <w:sz w:val="11"/>
          <w:rtl/>
        </w:rPr>
        <w:t>.</w:t>
      </w:r>
    </w:p>
    <w:p w14:paraId="2E130993" w14:textId="2647DE3F" w:rsidR="00B17BE3" w:rsidRPr="001B3037" w:rsidRDefault="00B17BE3" w:rsidP="0057379E">
      <w:pPr>
        <w:spacing w:line="240" w:lineRule="auto"/>
        <w:rPr>
          <w:rFonts w:ascii="FbShefa" w:hAnsi="FbShefa"/>
          <w:b/>
          <w:bCs/>
          <w:color w:val="3B2F2A" w:themeColor="text2" w:themeShade="80"/>
          <w:sz w:val="11"/>
          <w:rtl/>
        </w:rPr>
      </w:pPr>
    </w:p>
    <w:p w14:paraId="01126B7B" w14:textId="55855320" w:rsidR="002F24DC" w:rsidRPr="00270114" w:rsidRDefault="00B17BE3" w:rsidP="0057379E">
      <w:pPr>
        <w:spacing w:line="240" w:lineRule="auto"/>
        <w:rPr>
          <w:rFonts w:ascii="FbShefa" w:hAnsi="FbShefa"/>
          <w:sz w:val="11"/>
          <w:rtl/>
        </w:rPr>
      </w:pPr>
      <w:r w:rsidRPr="001B3037">
        <w:rPr>
          <w:rFonts w:ascii="FbShefa" w:hAnsi="FbShefa"/>
          <w:b/>
          <w:bCs/>
          <w:color w:val="3B2F2A" w:themeColor="text2" w:themeShade="80"/>
          <w:sz w:val="11"/>
          <w:rtl/>
        </w:rPr>
        <w:t>ביאור ב</w:t>
      </w:r>
      <w:r w:rsidR="00980F5A" w:rsidRPr="001B3037">
        <w:rPr>
          <w:rFonts w:ascii="FbShefa" w:hAnsi="FbShefa"/>
          <w:b/>
          <w:bCs/>
          <w:color w:val="3B2F2A" w:themeColor="text2" w:themeShade="80"/>
          <w:sz w:val="11"/>
          <w:rtl/>
        </w:rPr>
        <w:t>.</w:t>
      </w:r>
      <w:r w:rsidR="0057379E" w:rsidRPr="00270114">
        <w:rPr>
          <w:rFonts w:ascii="FbShefa" w:hAnsi="FbShefa"/>
          <w:sz w:val="11"/>
          <w:rtl/>
        </w:rPr>
        <w:t xml:space="preserve"> פירי נמי עבדי חליפין</w:t>
      </w:r>
      <w:r w:rsidR="00980F5A" w:rsidRPr="00270114">
        <w:rPr>
          <w:rFonts w:ascii="FbShefa" w:hAnsi="FbShefa"/>
          <w:sz w:val="11"/>
          <w:rtl/>
        </w:rPr>
        <w:t>.</w:t>
      </w:r>
    </w:p>
    <w:p w14:paraId="5A564E65" w14:textId="1E61BCD3" w:rsidR="002F24DC" w:rsidRPr="00270114" w:rsidRDefault="00B17BE3" w:rsidP="0057379E">
      <w:pPr>
        <w:spacing w:line="240" w:lineRule="auto"/>
        <w:rPr>
          <w:rFonts w:ascii="FbShefa" w:hAnsi="FbShefa"/>
          <w:sz w:val="11"/>
          <w:rtl/>
        </w:rPr>
      </w:pPr>
      <w:r w:rsidRPr="001B3037">
        <w:rPr>
          <w:rFonts w:ascii="FbShefa" w:hAnsi="FbShefa"/>
          <w:b/>
          <w:bCs/>
          <w:color w:val="3B2F2A" w:themeColor="text2" w:themeShade="80"/>
          <w:sz w:val="11"/>
          <w:rtl/>
        </w:rPr>
        <w:t>למ"ד</w:t>
      </w:r>
      <w:r w:rsidR="00980F5A" w:rsidRPr="001B3037">
        <w:rPr>
          <w:rFonts w:ascii="FbShefa" w:hAnsi="FbShefa"/>
          <w:b/>
          <w:bCs/>
          <w:color w:val="3B2F2A" w:themeColor="text2" w:themeShade="80"/>
          <w:sz w:val="11"/>
          <w:rtl/>
        </w:rPr>
        <w:t>.</w:t>
      </w:r>
      <w:r w:rsidRPr="00270114">
        <w:rPr>
          <w:rFonts w:ascii="FbShefa" w:hAnsi="FbShefa"/>
          <w:sz w:val="11"/>
          <w:rtl/>
        </w:rPr>
        <w:t xml:space="preserve"> מדובר על מטבע</w:t>
      </w:r>
      <w:r w:rsidR="00980F5A" w:rsidRPr="00270114">
        <w:rPr>
          <w:rFonts w:ascii="FbShefa" w:hAnsi="FbShefa"/>
          <w:sz w:val="11"/>
          <w:rtl/>
        </w:rPr>
        <w:t>.</w:t>
      </w:r>
    </w:p>
    <w:p w14:paraId="72FE9DB9" w14:textId="2695A300" w:rsidR="002F24DC" w:rsidRPr="00270114" w:rsidRDefault="00B17BE3" w:rsidP="0057379E">
      <w:pPr>
        <w:spacing w:line="240" w:lineRule="auto"/>
        <w:rPr>
          <w:rFonts w:ascii="FbShefa" w:hAnsi="FbShefa"/>
          <w:sz w:val="11"/>
          <w:rtl/>
        </w:rPr>
      </w:pPr>
      <w:r w:rsidRPr="001B3037">
        <w:rPr>
          <w:rFonts w:ascii="FbShefa" w:hAnsi="FbShefa"/>
          <w:b/>
          <w:bCs/>
          <w:color w:val="3B2F2A" w:themeColor="text2" w:themeShade="80"/>
          <w:sz w:val="11"/>
          <w:rtl/>
        </w:rPr>
        <w:t>ולמ"ד</w:t>
      </w:r>
      <w:r w:rsidR="00980F5A" w:rsidRPr="001B3037">
        <w:rPr>
          <w:rFonts w:ascii="FbShefa" w:hAnsi="FbShefa"/>
          <w:b/>
          <w:bCs/>
          <w:color w:val="3B2F2A" w:themeColor="text2" w:themeShade="80"/>
          <w:sz w:val="11"/>
          <w:rtl/>
        </w:rPr>
        <w:t>.</w:t>
      </w:r>
      <w:r w:rsidRPr="00270114">
        <w:rPr>
          <w:rFonts w:ascii="FbShefa" w:hAnsi="FbShefa"/>
          <w:sz w:val="11"/>
          <w:rtl/>
        </w:rPr>
        <w:t xml:space="preserve"> פירי עבדי חליפין</w:t>
      </w:r>
      <w:r w:rsidR="00980F5A" w:rsidRPr="00270114">
        <w:rPr>
          <w:rFonts w:ascii="FbShefa" w:hAnsi="FbShefa"/>
          <w:sz w:val="11"/>
          <w:rtl/>
        </w:rPr>
        <w:t>.</w:t>
      </w:r>
    </w:p>
    <w:p w14:paraId="42C14D09" w14:textId="3C0A5228" w:rsidR="00B17BE3" w:rsidRPr="001B3037" w:rsidRDefault="00B17BE3" w:rsidP="0057379E">
      <w:pPr>
        <w:spacing w:line="240" w:lineRule="auto"/>
        <w:rPr>
          <w:rFonts w:ascii="FbShefa" w:hAnsi="FbShefa"/>
          <w:b/>
          <w:bCs/>
          <w:color w:val="3B2F2A" w:themeColor="text2" w:themeShade="80"/>
          <w:sz w:val="11"/>
          <w:rtl/>
        </w:rPr>
      </w:pPr>
    </w:p>
    <w:p w14:paraId="6875873E" w14:textId="06627251" w:rsidR="002F24DC" w:rsidRPr="00270114" w:rsidRDefault="00B17BE3" w:rsidP="0057379E">
      <w:pPr>
        <w:spacing w:line="240" w:lineRule="auto"/>
        <w:rPr>
          <w:rFonts w:ascii="FbShefa" w:hAnsi="FbShefa"/>
          <w:sz w:val="11"/>
          <w:rtl/>
        </w:rPr>
      </w:pPr>
      <w:r w:rsidRPr="001B3037">
        <w:rPr>
          <w:rFonts w:ascii="FbShefa" w:hAnsi="FbShefa"/>
          <w:b/>
          <w:bCs/>
          <w:color w:val="3B2F2A" w:themeColor="text2" w:themeShade="80"/>
          <w:sz w:val="11"/>
          <w:rtl/>
        </w:rPr>
        <w:t>ביאור ג</w:t>
      </w:r>
      <w:r w:rsidR="00980F5A" w:rsidRPr="001B3037">
        <w:rPr>
          <w:rFonts w:ascii="FbShefa" w:hAnsi="FbShefa"/>
          <w:b/>
          <w:bCs/>
          <w:color w:val="3B2F2A" w:themeColor="text2" w:themeShade="80"/>
          <w:sz w:val="11"/>
          <w:rtl/>
        </w:rPr>
        <w:t>.</w:t>
      </w:r>
      <w:r w:rsidR="0057379E" w:rsidRPr="001B3037">
        <w:rPr>
          <w:rFonts w:ascii="FbShefa" w:hAnsi="FbShefa"/>
          <w:b/>
          <w:bCs/>
          <w:color w:val="3B2F2A" w:themeColor="text2" w:themeShade="80"/>
          <w:sz w:val="11"/>
          <w:rtl/>
        </w:rPr>
        <w:t xml:space="preserve"> </w:t>
      </w:r>
      <w:r w:rsidR="0057379E" w:rsidRPr="00270114">
        <w:rPr>
          <w:rFonts w:ascii="FbShefa" w:hAnsi="FbShefa"/>
          <w:sz w:val="11"/>
          <w:rtl/>
        </w:rPr>
        <w:t>יש דמים שהן כחליפין, המחליף דמי שור בפרה, או דמי חמור בשור</w:t>
      </w:r>
      <w:r w:rsidR="00980F5A" w:rsidRPr="00270114">
        <w:rPr>
          <w:rFonts w:ascii="FbShefa" w:hAnsi="FbShefa"/>
          <w:sz w:val="11"/>
          <w:rtl/>
        </w:rPr>
        <w:t>.</w:t>
      </w:r>
    </w:p>
    <w:p w14:paraId="57634190" w14:textId="559B0141" w:rsidR="00B17BE3" w:rsidRPr="00270114" w:rsidRDefault="00B17BE3" w:rsidP="0057379E">
      <w:pPr>
        <w:spacing w:line="240" w:lineRule="auto"/>
        <w:rPr>
          <w:rFonts w:ascii="FbShefa" w:hAnsi="FbShefa"/>
          <w:rtl/>
        </w:rPr>
      </w:pPr>
      <w:r w:rsidRPr="001B3037">
        <w:rPr>
          <w:rFonts w:ascii="FbShefa" w:hAnsi="FbShefa"/>
          <w:b/>
          <w:bCs/>
          <w:color w:val="3B2F2A" w:themeColor="text2" w:themeShade="80"/>
          <w:rtl/>
        </w:rPr>
        <w:t>למ"ד</w:t>
      </w:r>
      <w:r w:rsidR="00980F5A" w:rsidRPr="001B3037">
        <w:rPr>
          <w:rFonts w:ascii="FbShefa" w:hAnsi="FbShefa"/>
          <w:b/>
          <w:bCs/>
          <w:color w:val="3B2F2A" w:themeColor="text2" w:themeShade="80"/>
          <w:rtl/>
        </w:rPr>
        <w:t>.</w:t>
      </w:r>
      <w:r w:rsidRPr="00270114">
        <w:rPr>
          <w:rFonts w:ascii="FbShefa" w:hAnsi="FbShefa"/>
          <w:rtl/>
        </w:rPr>
        <w:t xml:space="preserve"> שמדובר על מטבע</w:t>
      </w:r>
      <w:r w:rsidR="00980F5A" w:rsidRPr="00270114">
        <w:rPr>
          <w:rFonts w:ascii="FbShefa" w:hAnsi="FbShefa"/>
          <w:rtl/>
        </w:rPr>
        <w:t>.</w:t>
      </w:r>
    </w:p>
    <w:p w14:paraId="37F69E66" w14:textId="368BF4AE" w:rsidR="00B17BE3" w:rsidRPr="00270114" w:rsidRDefault="00B17BE3" w:rsidP="0057379E">
      <w:pPr>
        <w:spacing w:line="240" w:lineRule="auto"/>
        <w:rPr>
          <w:rFonts w:ascii="FbShefa" w:hAnsi="FbShefa"/>
          <w:rtl/>
        </w:rPr>
      </w:pPr>
      <w:r w:rsidRPr="001B3037">
        <w:rPr>
          <w:rFonts w:ascii="FbShefa" w:hAnsi="FbShefa"/>
          <w:b/>
          <w:bCs/>
          <w:color w:val="3B2F2A" w:themeColor="text2" w:themeShade="80"/>
          <w:rtl/>
        </w:rPr>
        <w:t>ולמ"ד</w:t>
      </w:r>
      <w:r w:rsidR="00980F5A" w:rsidRPr="001B3037">
        <w:rPr>
          <w:rFonts w:ascii="FbShefa" w:hAnsi="FbShefa"/>
          <w:b/>
          <w:bCs/>
          <w:color w:val="3B2F2A" w:themeColor="text2" w:themeShade="80"/>
          <w:rtl/>
        </w:rPr>
        <w:t>.</w:t>
      </w:r>
      <w:r w:rsidRPr="00270114">
        <w:rPr>
          <w:rFonts w:ascii="FbShefa" w:hAnsi="FbShefa"/>
          <w:rtl/>
        </w:rPr>
        <w:t xml:space="preserve"> מעות אינן קונות רק מדרבנן (להלן)</w:t>
      </w:r>
      <w:r w:rsidR="00980F5A" w:rsidRPr="00270114">
        <w:rPr>
          <w:rFonts w:ascii="FbShefa" w:hAnsi="FbShefa"/>
          <w:rtl/>
        </w:rPr>
        <w:t>.</w:t>
      </w:r>
    </w:p>
    <w:p w14:paraId="70CD9FAE" w14:textId="77777777" w:rsidR="00B17BE3" w:rsidRPr="00270114" w:rsidRDefault="00B17BE3" w:rsidP="0057379E">
      <w:pPr>
        <w:spacing w:line="240" w:lineRule="auto"/>
        <w:rPr>
          <w:rFonts w:ascii="FbShefa" w:hAnsi="FbShefa"/>
          <w:i/>
          <w:iCs/>
          <w:sz w:val="11"/>
          <w:rtl/>
        </w:rPr>
      </w:pPr>
    </w:p>
    <w:p w14:paraId="4C41FD7F" w14:textId="72DC4DBA" w:rsidR="00B17BE3" w:rsidRPr="00270114" w:rsidRDefault="00B17BE3" w:rsidP="00B17BE3">
      <w:pPr>
        <w:pStyle w:val="2"/>
        <w:rPr>
          <w:rFonts w:ascii="FbShefa" w:hAnsi="FbShefa"/>
          <w:rtl/>
        </w:rPr>
      </w:pPr>
      <w:r w:rsidRPr="00270114">
        <w:rPr>
          <w:rFonts w:ascii="FbShefa" w:hAnsi="FbShefa"/>
          <w:rtl/>
        </w:rPr>
        <w:t>מכירת</w:t>
      </w:r>
      <w:r w:rsidR="001C0E38" w:rsidRPr="00270114">
        <w:rPr>
          <w:rFonts w:ascii="FbShefa" w:hAnsi="FbShefa"/>
          <w:rtl/>
        </w:rPr>
        <w:t xml:space="preserve"> </w:t>
      </w:r>
      <w:r w:rsidR="0057379E" w:rsidRPr="00270114">
        <w:rPr>
          <w:rFonts w:ascii="FbShefa" w:hAnsi="FbShefa"/>
          <w:rtl/>
        </w:rPr>
        <w:t>דמי שור בפרה</w:t>
      </w:r>
    </w:p>
    <w:p w14:paraId="587140B5" w14:textId="5BC20516" w:rsidR="00B17BE3" w:rsidRPr="00270114" w:rsidRDefault="00B17BE3" w:rsidP="00B17BE3">
      <w:pPr>
        <w:pStyle w:val="3"/>
        <w:rPr>
          <w:rFonts w:ascii="FbShefa" w:hAnsi="FbShefa"/>
          <w:rtl/>
        </w:rPr>
      </w:pPr>
      <w:r w:rsidRPr="00270114">
        <w:rPr>
          <w:rFonts w:ascii="FbShefa" w:hAnsi="FbShefa"/>
          <w:rtl/>
        </w:rPr>
        <w:t>דעה א:</w:t>
      </w:r>
    </w:p>
    <w:p w14:paraId="59303F51" w14:textId="3236776D" w:rsidR="00B17BE3" w:rsidRPr="00270114" w:rsidRDefault="00940EA7" w:rsidP="00B17BE3">
      <w:pPr>
        <w:rPr>
          <w:rFonts w:ascii="FbShefa" w:hAnsi="FbShefa"/>
          <w:rtl/>
        </w:rPr>
      </w:pPr>
      <w:r w:rsidRPr="001B3037">
        <w:rPr>
          <w:rFonts w:ascii="FbShefa" w:hAnsi="FbShefa"/>
          <w:b/>
          <w:bCs/>
          <w:color w:val="3B2F2A" w:themeColor="text2" w:themeShade="80"/>
          <w:rtl/>
        </w:rPr>
        <w:t>קונה</w:t>
      </w:r>
      <w:r w:rsidR="00980F5A" w:rsidRPr="001B3037">
        <w:rPr>
          <w:rFonts w:ascii="FbShefa" w:hAnsi="FbShefa"/>
          <w:b/>
          <w:bCs/>
          <w:color w:val="3B2F2A" w:themeColor="text2" w:themeShade="80"/>
          <w:rtl/>
        </w:rPr>
        <w:t>.</w:t>
      </w:r>
      <w:r w:rsidRPr="00270114">
        <w:rPr>
          <w:rFonts w:ascii="FbShefa" w:hAnsi="FbShefa"/>
          <w:rtl/>
        </w:rPr>
        <w:t xml:space="preserve"> בקנין כסף</w:t>
      </w:r>
      <w:r w:rsidR="00980F5A" w:rsidRPr="00270114">
        <w:rPr>
          <w:rFonts w:ascii="FbShefa" w:hAnsi="FbShefa"/>
          <w:rtl/>
        </w:rPr>
        <w:t>.</w:t>
      </w:r>
    </w:p>
    <w:p w14:paraId="3DF6EE61" w14:textId="5BDF9F47" w:rsidR="002F24DC" w:rsidRPr="00270114" w:rsidRDefault="00940EA7" w:rsidP="00940EA7">
      <w:pPr>
        <w:autoSpaceDE w:val="0"/>
        <w:autoSpaceDN w:val="0"/>
        <w:adjustRightInd w:val="0"/>
        <w:rPr>
          <w:rFonts w:ascii="FbShefa" w:hAnsi="FbShefa"/>
          <w:rtl/>
        </w:rPr>
      </w:pPr>
      <w:r w:rsidRPr="001B3037">
        <w:rPr>
          <w:rFonts w:ascii="FbShefa" w:hAnsi="FbShefa"/>
          <w:b/>
          <w:bCs/>
          <w:color w:val="3B2F2A" w:themeColor="text2" w:themeShade="80"/>
          <w:rtl/>
        </w:rPr>
        <w:t>קסבר</w:t>
      </w:r>
      <w:r w:rsidR="00980F5A" w:rsidRPr="001B3037">
        <w:rPr>
          <w:rFonts w:ascii="FbShefa" w:hAnsi="FbShefa"/>
          <w:b/>
          <w:bCs/>
          <w:color w:val="3B2F2A" w:themeColor="text2" w:themeShade="80"/>
          <w:rtl/>
        </w:rPr>
        <w:t>.</w:t>
      </w:r>
      <w:r w:rsidRPr="00270114">
        <w:rPr>
          <w:rFonts w:ascii="FbShefa" w:hAnsi="FbShefa"/>
          <w:rtl/>
        </w:rPr>
        <w:t xml:space="preserve"> דבר תורה מעות קונות</w:t>
      </w:r>
      <w:r w:rsidR="00531B0A">
        <w:rPr>
          <w:rFonts w:ascii="FbShefa" w:hAnsi="FbShefa" w:hint="cs"/>
          <w:rtl/>
        </w:rPr>
        <w:t>,</w:t>
      </w:r>
      <w:r w:rsidRPr="00270114">
        <w:rPr>
          <w:rFonts w:ascii="FbShefa" w:hAnsi="FbShefa"/>
          <w:rtl/>
        </w:rPr>
        <w:t xml:space="preserve"> ומפני מה אמרו משיכה קונה</w:t>
      </w:r>
      <w:r w:rsidR="00531B0A">
        <w:rPr>
          <w:rFonts w:ascii="FbShefa" w:hAnsi="FbShefa" w:hint="cs"/>
          <w:rtl/>
        </w:rPr>
        <w:t>,</w:t>
      </w:r>
      <w:r w:rsidRPr="00270114">
        <w:rPr>
          <w:rFonts w:ascii="FbShefa" w:hAnsi="FbShefa"/>
          <w:rtl/>
        </w:rPr>
        <w:t xml:space="preserve"> גזירה שמא יאמר לו נשרפו חטיך בעלייה</w:t>
      </w:r>
      <w:r w:rsidR="00980F5A" w:rsidRPr="00270114">
        <w:rPr>
          <w:rFonts w:ascii="FbShefa" w:hAnsi="FbShefa"/>
          <w:rtl/>
        </w:rPr>
        <w:t>.</w:t>
      </w:r>
    </w:p>
    <w:p w14:paraId="0AF569D2" w14:textId="3364927A" w:rsidR="002F24DC" w:rsidRPr="00270114" w:rsidRDefault="00940EA7" w:rsidP="00940EA7">
      <w:pPr>
        <w:rPr>
          <w:rFonts w:ascii="FbShefa" w:hAnsi="FbShefa"/>
          <w:rtl/>
        </w:rPr>
      </w:pPr>
      <w:r w:rsidRPr="001B3037">
        <w:rPr>
          <w:rFonts w:ascii="FbShefa" w:hAnsi="FbShefa"/>
          <w:b/>
          <w:bCs/>
          <w:color w:val="3B2F2A" w:themeColor="text2" w:themeShade="80"/>
          <w:rtl/>
        </w:rPr>
        <w:t>ומלתא דלא שכיחא</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לא גזרו ביה רבנן</w:t>
      </w:r>
      <w:r w:rsidR="00980F5A" w:rsidRPr="00270114">
        <w:rPr>
          <w:rFonts w:ascii="FbShefa" w:hAnsi="FbShefa"/>
          <w:rtl/>
        </w:rPr>
        <w:t>.</w:t>
      </w:r>
    </w:p>
    <w:p w14:paraId="372663C7" w14:textId="4523D6D4" w:rsidR="00940EA7" w:rsidRPr="00270114" w:rsidRDefault="00940EA7" w:rsidP="0057379E">
      <w:pPr>
        <w:spacing w:line="240" w:lineRule="auto"/>
        <w:rPr>
          <w:rFonts w:ascii="FbShefa" w:hAnsi="FbShefa"/>
          <w:sz w:val="11"/>
          <w:rtl/>
        </w:rPr>
      </w:pPr>
    </w:p>
    <w:p w14:paraId="4F35ADF5" w14:textId="2DFA4CD0" w:rsidR="00940EA7" w:rsidRPr="00270114" w:rsidRDefault="00940EA7" w:rsidP="00940EA7">
      <w:pPr>
        <w:pStyle w:val="3"/>
        <w:rPr>
          <w:rFonts w:ascii="FbShefa" w:hAnsi="FbShefa"/>
          <w:rtl/>
        </w:rPr>
      </w:pPr>
      <w:r w:rsidRPr="00270114">
        <w:rPr>
          <w:rFonts w:ascii="FbShefa" w:hAnsi="FbShefa"/>
          <w:rtl/>
        </w:rPr>
        <w:t>דעה ב:</w:t>
      </w:r>
    </w:p>
    <w:p w14:paraId="189F736E" w14:textId="34541395" w:rsidR="00940EA7" w:rsidRPr="00270114" w:rsidRDefault="00940EA7" w:rsidP="00940EA7">
      <w:pPr>
        <w:rPr>
          <w:rFonts w:ascii="FbShefa" w:hAnsi="FbShefa"/>
          <w:rtl/>
        </w:rPr>
      </w:pPr>
      <w:r w:rsidRPr="001B3037">
        <w:rPr>
          <w:rFonts w:ascii="FbShefa" w:hAnsi="FbShefa"/>
          <w:b/>
          <w:bCs/>
          <w:color w:val="3B2F2A" w:themeColor="text2" w:themeShade="80"/>
          <w:rtl/>
        </w:rPr>
        <w:t>אינו קונה</w:t>
      </w:r>
      <w:r w:rsidR="00980F5A" w:rsidRPr="001B3037">
        <w:rPr>
          <w:rFonts w:ascii="FbShefa" w:hAnsi="FbShefa"/>
          <w:b/>
          <w:bCs/>
          <w:color w:val="3B2F2A" w:themeColor="text2" w:themeShade="80"/>
          <w:rtl/>
        </w:rPr>
        <w:t>.</w:t>
      </w:r>
      <w:r w:rsidRPr="00270114">
        <w:rPr>
          <w:rFonts w:ascii="FbShefa" w:hAnsi="FbShefa"/>
          <w:rtl/>
        </w:rPr>
        <w:t xml:space="preserve"> בקנין כסף</w:t>
      </w:r>
      <w:r w:rsidR="00980F5A" w:rsidRPr="00270114">
        <w:rPr>
          <w:rFonts w:ascii="FbShefa" w:hAnsi="FbShefa"/>
          <w:rtl/>
        </w:rPr>
        <w:t>.</w:t>
      </w:r>
    </w:p>
    <w:p w14:paraId="347C550D" w14:textId="18801CFD" w:rsidR="00940EA7" w:rsidRPr="00270114" w:rsidRDefault="00940EA7" w:rsidP="00940EA7">
      <w:pPr>
        <w:rPr>
          <w:rFonts w:ascii="FbShefa" w:hAnsi="FbShefa"/>
          <w:rtl/>
        </w:rPr>
      </w:pPr>
      <w:r w:rsidRPr="001B3037">
        <w:rPr>
          <w:rFonts w:ascii="FbShefa" w:hAnsi="FbShefa"/>
          <w:b/>
          <w:bCs/>
          <w:color w:val="3B2F2A" w:themeColor="text2" w:themeShade="80"/>
          <w:rtl/>
        </w:rPr>
        <w:t>קסבר</w:t>
      </w:r>
      <w:r w:rsidR="00980F5A" w:rsidRPr="001B3037">
        <w:rPr>
          <w:rFonts w:ascii="FbShefa" w:hAnsi="FbShefa"/>
          <w:b/>
          <w:bCs/>
          <w:color w:val="3B2F2A" w:themeColor="text2" w:themeShade="80"/>
          <w:rtl/>
        </w:rPr>
        <w:t>.</w:t>
      </w:r>
      <w:r w:rsidRPr="00270114">
        <w:rPr>
          <w:rFonts w:ascii="FbShefa" w:hAnsi="FbShefa"/>
          <w:rtl/>
        </w:rPr>
        <w:t xml:space="preserve"> משיכה מפורשת מן התורה</w:t>
      </w:r>
      <w:r w:rsidR="00980F5A" w:rsidRPr="00270114">
        <w:rPr>
          <w:rFonts w:ascii="FbShefa" w:hAnsi="FbShefa"/>
          <w:rtl/>
        </w:rPr>
        <w:t>.</w:t>
      </w:r>
    </w:p>
    <w:p w14:paraId="093B9985" w14:textId="77777777" w:rsidR="009C3CB4" w:rsidRPr="00270114" w:rsidRDefault="009C3CB4" w:rsidP="009C3CB4">
      <w:pPr>
        <w:spacing w:line="240" w:lineRule="auto"/>
        <w:rPr>
          <w:rFonts w:ascii="FbShefa" w:hAnsi="FbShefa"/>
          <w:sz w:val="11"/>
          <w:rtl/>
        </w:rPr>
      </w:pPr>
    </w:p>
    <w:p w14:paraId="7C433876" w14:textId="77777777" w:rsidR="0014214A" w:rsidRPr="00270114" w:rsidRDefault="0014214A" w:rsidP="0014214A">
      <w:pPr>
        <w:keepNext/>
        <w:keepLines/>
        <w:shd w:val="clear" w:color="auto" w:fill="FDF0E7"/>
        <w:spacing w:before="40" w:after="0"/>
        <w:ind w:left="-227"/>
        <w:outlineLvl w:val="1"/>
        <w:rPr>
          <w:rFonts w:ascii="FbShefa" w:eastAsiaTheme="majorEastAsia" w:hAnsi="FbShefa"/>
          <w:i/>
          <w:iCs/>
          <w:color w:val="7B3C17" w:themeColor="accent2" w:themeShade="80"/>
          <w:sz w:val="22"/>
          <w:szCs w:val="22"/>
          <w:rtl/>
        </w:rPr>
      </w:pPr>
      <w:r w:rsidRPr="00270114">
        <w:rPr>
          <w:rFonts w:ascii="FbShefa" w:eastAsiaTheme="majorEastAsia" w:hAnsi="FbShefa"/>
          <w:i/>
          <w:iCs/>
          <w:color w:val="7B3C17" w:themeColor="accent2" w:themeShade="80"/>
          <w:sz w:val="22"/>
          <w:szCs w:val="22"/>
          <w:rtl/>
        </w:rPr>
        <w:t>ראיה נוספת למטבע נעשה חליפין</w:t>
      </w:r>
    </w:p>
    <w:p w14:paraId="189D1A6C" w14:textId="05E4D1EE"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כל המטלטלין</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קונין זה את זה</w:t>
      </w:r>
      <w:r w:rsidR="00980F5A" w:rsidRPr="00270114">
        <w:rPr>
          <w:rFonts w:ascii="FbShefa" w:hAnsi="FbShefa"/>
          <w:sz w:val="11"/>
          <w:rtl/>
        </w:rPr>
        <w:t>.</w:t>
      </w:r>
    </w:p>
    <w:p w14:paraId="778EEFD1" w14:textId="28517C11"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אפילו</w:t>
      </w:r>
      <w:r w:rsidR="00980F5A" w:rsidRPr="001B3037">
        <w:rPr>
          <w:rFonts w:ascii="FbShefa" w:hAnsi="FbShefa"/>
          <w:b/>
          <w:bCs/>
          <w:color w:val="3B2F2A" w:themeColor="text2" w:themeShade="80"/>
          <w:sz w:val="11"/>
          <w:rtl/>
        </w:rPr>
        <w:t>.</w:t>
      </w:r>
      <w:r w:rsidRPr="00270114">
        <w:rPr>
          <w:rFonts w:ascii="FbShefa" w:hAnsi="FbShefa"/>
          <w:sz w:val="11"/>
          <w:rtl/>
        </w:rPr>
        <w:t xml:space="preserve"> כיס מלא מעות בכיס מלא מעות</w:t>
      </w:r>
      <w:r w:rsidR="00980F5A" w:rsidRPr="00270114">
        <w:rPr>
          <w:rFonts w:ascii="FbShefa" w:hAnsi="FbShefa"/>
          <w:sz w:val="11"/>
          <w:rtl/>
        </w:rPr>
        <w:t>.</w:t>
      </w:r>
    </w:p>
    <w:p w14:paraId="21425378" w14:textId="2A5CEA24" w:rsidR="0090190B" w:rsidRPr="00270114" w:rsidRDefault="009C3CB4" w:rsidP="002D7D89">
      <w:pPr>
        <w:spacing w:line="240" w:lineRule="auto"/>
        <w:rPr>
          <w:rFonts w:ascii="FbShefa" w:hAnsi="FbShefa"/>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בדינר אנקא ואניגרא</w:t>
      </w:r>
      <w:r w:rsidR="00980F5A" w:rsidRPr="00270114">
        <w:rPr>
          <w:rFonts w:ascii="FbShefa" w:hAnsi="FbShefa"/>
          <w:sz w:val="11"/>
          <w:rtl/>
        </w:rPr>
        <w:t>.</w:t>
      </w:r>
      <w:r w:rsidR="001C0E38" w:rsidRPr="00270114">
        <w:rPr>
          <w:rFonts w:ascii="FbShefa" w:hAnsi="FbShefa"/>
          <w:sz w:val="11"/>
          <w:rtl/>
        </w:rPr>
        <w:t xml:space="preserve"> </w:t>
      </w:r>
      <w:r w:rsidR="0090190B" w:rsidRPr="001B3037">
        <w:rPr>
          <w:rFonts w:ascii="FbShefa" w:hAnsi="FbShefa"/>
          <w:b/>
          <w:bCs/>
          <w:color w:val="3B2F2A" w:themeColor="text2" w:themeShade="80"/>
          <w:rtl/>
        </w:rPr>
        <w:t>אחד</w:t>
      </w:r>
      <w:r w:rsidR="00980F5A" w:rsidRPr="001B3037">
        <w:rPr>
          <w:rFonts w:ascii="FbShefa" w:hAnsi="FbShefa"/>
          <w:b/>
          <w:bCs/>
          <w:color w:val="3B2F2A" w:themeColor="text2" w:themeShade="80"/>
          <w:rtl/>
        </w:rPr>
        <w:t>.</w:t>
      </w:r>
      <w:r w:rsidR="0090190B" w:rsidRPr="00270114">
        <w:rPr>
          <w:rFonts w:ascii="FbShefa" w:hAnsi="FbShefa"/>
          <w:rtl/>
        </w:rPr>
        <w:t xml:space="preserve"> שפסלתו מלכות</w:t>
      </w:r>
      <w:r w:rsidR="00980F5A" w:rsidRPr="00270114">
        <w:rPr>
          <w:rFonts w:ascii="FbShefa" w:hAnsi="FbShefa"/>
          <w:rtl/>
        </w:rPr>
        <w:t>.</w:t>
      </w:r>
      <w:r w:rsidR="001C0E38" w:rsidRPr="00270114">
        <w:rPr>
          <w:rFonts w:ascii="FbShefa" w:hAnsi="FbShefa"/>
          <w:rtl/>
        </w:rPr>
        <w:t xml:space="preserve"> </w:t>
      </w:r>
      <w:r w:rsidR="0090190B" w:rsidRPr="001B3037">
        <w:rPr>
          <w:rFonts w:ascii="FbShefa" w:hAnsi="FbShefa"/>
          <w:b/>
          <w:bCs/>
          <w:color w:val="3B2F2A" w:themeColor="text2" w:themeShade="80"/>
          <w:rtl/>
        </w:rPr>
        <w:t>ואחד</w:t>
      </w:r>
      <w:r w:rsidR="00980F5A" w:rsidRPr="001B3037">
        <w:rPr>
          <w:rFonts w:ascii="FbShefa" w:hAnsi="FbShefa"/>
          <w:b/>
          <w:bCs/>
          <w:color w:val="3B2F2A" w:themeColor="text2" w:themeShade="80"/>
          <w:rtl/>
        </w:rPr>
        <w:t>.</w:t>
      </w:r>
      <w:r w:rsidR="0090190B" w:rsidRPr="00270114">
        <w:rPr>
          <w:rFonts w:ascii="FbShefa" w:hAnsi="FbShefa"/>
          <w:rtl/>
        </w:rPr>
        <w:t xml:space="preserve"> שפסלתו מדינה</w:t>
      </w:r>
      <w:r w:rsidR="00980F5A" w:rsidRPr="00270114">
        <w:rPr>
          <w:rFonts w:ascii="FbShefa" w:hAnsi="FbShefa"/>
          <w:rtl/>
        </w:rPr>
        <w:t>.</w:t>
      </w:r>
    </w:p>
    <w:p w14:paraId="5B4BECD2" w14:textId="77777777" w:rsidR="0090190B" w:rsidRPr="00270114" w:rsidRDefault="0090190B" w:rsidP="0090190B">
      <w:pPr>
        <w:spacing w:line="240" w:lineRule="auto"/>
        <w:rPr>
          <w:rFonts w:ascii="FbShefa" w:hAnsi="FbShefa"/>
          <w:sz w:val="11"/>
          <w:u w:val="single"/>
          <w:rtl/>
        </w:rPr>
      </w:pPr>
    </w:p>
    <w:p w14:paraId="19FC7F5E" w14:textId="0AC90E22" w:rsidR="0090190B" w:rsidRPr="00270114" w:rsidRDefault="0090190B" w:rsidP="0090190B">
      <w:pPr>
        <w:pStyle w:val="3"/>
        <w:rPr>
          <w:rFonts w:ascii="FbShefa" w:hAnsi="FbShefa"/>
          <w:rtl/>
        </w:rPr>
      </w:pPr>
      <w:r w:rsidRPr="00270114">
        <w:rPr>
          <w:rFonts w:ascii="FbShefa" w:hAnsi="FbShefa"/>
          <w:rtl/>
        </w:rPr>
        <w:t>וצריכא:</w:t>
      </w:r>
    </w:p>
    <w:p w14:paraId="06AF0308" w14:textId="498F39A6" w:rsidR="0090190B" w:rsidRPr="00270114" w:rsidRDefault="0090190B" w:rsidP="0090190B">
      <w:pPr>
        <w:spacing w:line="240" w:lineRule="auto"/>
        <w:rPr>
          <w:rFonts w:ascii="FbShefa" w:hAnsi="FbShefa"/>
          <w:sz w:val="11"/>
          <w:rtl/>
        </w:rPr>
      </w:pPr>
      <w:r w:rsidRPr="001B3037">
        <w:rPr>
          <w:rFonts w:ascii="FbShefa" w:hAnsi="FbShefa"/>
          <w:b/>
          <w:bCs/>
          <w:color w:val="3B2F2A" w:themeColor="text2" w:themeShade="80"/>
          <w:sz w:val="11"/>
          <w:rtl/>
        </w:rPr>
        <w:t>פסלתו מלכות</w:t>
      </w:r>
      <w:r w:rsidR="00980F5A" w:rsidRPr="00270114">
        <w:rPr>
          <w:rFonts w:ascii="FbShefa" w:hAnsi="FbShefa"/>
          <w:sz w:val="11"/>
          <w:rtl/>
        </w:rPr>
        <w:t>.</w:t>
      </w:r>
      <w:r w:rsidRPr="00270114">
        <w:rPr>
          <w:rFonts w:ascii="FbShefa" w:hAnsi="FbShefa"/>
          <w:sz w:val="11"/>
          <w:rtl/>
        </w:rPr>
        <w:t xml:space="preserve"> לא סגי בשום מקום</w:t>
      </w:r>
      <w:r w:rsidR="00980F5A" w:rsidRPr="00270114">
        <w:rPr>
          <w:rFonts w:ascii="FbShefa" w:hAnsi="FbShefa"/>
          <w:sz w:val="11"/>
          <w:rtl/>
        </w:rPr>
        <w:t>.</w:t>
      </w:r>
      <w:r w:rsidR="001C0E38" w:rsidRPr="00270114">
        <w:rPr>
          <w:rFonts w:ascii="FbShefa" w:hAnsi="FbShefa"/>
          <w:sz w:val="11"/>
          <w:rtl/>
        </w:rPr>
        <w:t xml:space="preserve"> </w:t>
      </w:r>
      <w:r w:rsidRPr="001B3037">
        <w:rPr>
          <w:rFonts w:ascii="FbShefa" w:hAnsi="FbShefa"/>
          <w:b/>
          <w:bCs/>
          <w:color w:val="3B2F2A" w:themeColor="text2" w:themeShade="80"/>
          <w:sz w:val="11"/>
          <w:rtl/>
        </w:rPr>
        <w:t>אבל</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סגי בצנעא</w:t>
      </w:r>
      <w:r w:rsidR="00980F5A" w:rsidRPr="00270114">
        <w:rPr>
          <w:rFonts w:ascii="FbShefa" w:hAnsi="FbShefa"/>
          <w:sz w:val="11"/>
          <w:rtl/>
        </w:rPr>
        <w:t>.</w:t>
      </w:r>
    </w:p>
    <w:p w14:paraId="09EAB279" w14:textId="16A37597" w:rsidR="0090190B" w:rsidRPr="00270114" w:rsidRDefault="0090190B" w:rsidP="0090190B">
      <w:pPr>
        <w:spacing w:line="240" w:lineRule="auto"/>
        <w:rPr>
          <w:rFonts w:ascii="FbShefa" w:hAnsi="FbShefa"/>
          <w:sz w:val="11"/>
          <w:rtl/>
        </w:rPr>
      </w:pPr>
      <w:r w:rsidRPr="001B3037">
        <w:rPr>
          <w:rFonts w:ascii="FbShefa" w:hAnsi="FbShefa"/>
          <w:b/>
          <w:bCs/>
          <w:color w:val="3B2F2A" w:themeColor="text2" w:themeShade="80"/>
          <w:sz w:val="11"/>
          <w:rtl/>
        </w:rPr>
        <w:t>פסלתו מדינה</w:t>
      </w:r>
      <w:r w:rsidR="00980F5A" w:rsidRPr="001B3037">
        <w:rPr>
          <w:rFonts w:ascii="FbShefa" w:hAnsi="FbShefa"/>
          <w:b/>
          <w:bCs/>
          <w:color w:val="3B2F2A" w:themeColor="text2" w:themeShade="80"/>
          <w:sz w:val="11"/>
          <w:rtl/>
        </w:rPr>
        <w:t>.</w:t>
      </w:r>
      <w:r w:rsidRPr="00270114">
        <w:rPr>
          <w:rFonts w:ascii="FbShefa" w:hAnsi="FbShefa"/>
          <w:sz w:val="11"/>
          <w:rtl/>
        </w:rPr>
        <w:t xml:space="preserve"> סגי ליה במדינה אחריתי</w:t>
      </w:r>
      <w:r w:rsidR="00980F5A" w:rsidRPr="00270114">
        <w:rPr>
          <w:rFonts w:ascii="FbShefa" w:hAnsi="FbShefa"/>
          <w:sz w:val="11"/>
          <w:rtl/>
        </w:rPr>
        <w:t>.</w:t>
      </w:r>
      <w:r w:rsidR="001C0E38" w:rsidRPr="00270114">
        <w:rPr>
          <w:rFonts w:ascii="FbShefa" w:hAnsi="FbShefa"/>
          <w:sz w:val="11"/>
          <w:rtl/>
        </w:rPr>
        <w:t xml:space="preserve"> </w:t>
      </w:r>
      <w:r w:rsidRPr="001B3037">
        <w:rPr>
          <w:rFonts w:ascii="FbShefa" w:hAnsi="FbShefa"/>
          <w:b/>
          <w:bCs/>
          <w:color w:val="3B2F2A" w:themeColor="text2" w:themeShade="80"/>
          <w:sz w:val="11"/>
          <w:rtl/>
        </w:rPr>
        <w:t>אבל</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לא סגי בפרהסיא</w:t>
      </w:r>
      <w:r w:rsidR="00980F5A" w:rsidRPr="00270114">
        <w:rPr>
          <w:rFonts w:ascii="FbShefa" w:hAnsi="FbShefa"/>
          <w:sz w:val="11"/>
          <w:rtl/>
        </w:rPr>
        <w:t>.</w:t>
      </w:r>
    </w:p>
    <w:p w14:paraId="3B8CAA7D" w14:textId="41931099" w:rsidR="009C3CB4" w:rsidRPr="00270114" w:rsidRDefault="009C3CB4" w:rsidP="00794C1A">
      <w:pPr>
        <w:pStyle w:val="1"/>
        <w:rPr>
          <w:rFonts w:ascii="FbShefa" w:hAnsi="FbShefa"/>
          <w:rtl/>
        </w:rPr>
      </w:pPr>
      <w:r w:rsidRPr="00270114">
        <w:rPr>
          <w:rFonts w:ascii="FbShefa" w:hAnsi="FbShefa"/>
          <w:sz w:val="11"/>
          <w:rtl/>
        </w:rPr>
        <w:t>מז</w:t>
      </w:r>
      <w:r w:rsidR="00B36BF2" w:rsidRPr="00270114">
        <w:rPr>
          <w:rFonts w:ascii="FbShefa" w:hAnsi="FbShefa"/>
          <w:sz w:val="11"/>
          <w:rtl/>
        </w:rPr>
        <w:t>, א</w:t>
      </w:r>
    </w:p>
    <w:p w14:paraId="1E754ABD"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מכור לי באלו</w:t>
      </w:r>
    </w:p>
    <w:p w14:paraId="14C0F986" w14:textId="303CD958" w:rsidR="009C3CB4" w:rsidRPr="00270114" w:rsidRDefault="009C3CB4" w:rsidP="002446B7">
      <w:pPr>
        <w:pStyle w:val="3"/>
        <w:rPr>
          <w:rFonts w:ascii="FbShefa" w:hAnsi="FbShefa"/>
          <w:rtl/>
        </w:rPr>
      </w:pPr>
      <w:r w:rsidRPr="00270114">
        <w:rPr>
          <w:rFonts w:ascii="FbShefa" w:hAnsi="FbShefa"/>
          <w:rtl/>
        </w:rPr>
        <w:t>לענין קנין</w:t>
      </w:r>
      <w:r w:rsidR="002446B7" w:rsidRPr="00270114">
        <w:rPr>
          <w:rFonts w:ascii="FbShefa" w:hAnsi="FbShefa"/>
          <w:rtl/>
        </w:rPr>
        <w:t>:</w:t>
      </w:r>
    </w:p>
    <w:p w14:paraId="2A02B2E9" w14:textId="2D13FECE" w:rsidR="002F24DC" w:rsidRPr="00270114" w:rsidRDefault="009C3CB4" w:rsidP="002446B7">
      <w:pPr>
        <w:spacing w:line="240" w:lineRule="auto"/>
        <w:rPr>
          <w:rFonts w:ascii="FbShefa" w:hAnsi="FbShefa"/>
          <w:sz w:val="11"/>
          <w:rtl/>
        </w:rPr>
      </w:pPr>
      <w:r w:rsidRPr="001B3037">
        <w:rPr>
          <w:rFonts w:ascii="FbShefa" w:hAnsi="FbShefa"/>
          <w:b/>
          <w:bCs/>
          <w:color w:val="3B2F2A" w:themeColor="text2" w:themeShade="80"/>
          <w:sz w:val="11"/>
          <w:rtl/>
        </w:rPr>
        <w:t>קנה</w:t>
      </w:r>
      <w:r w:rsidR="00980F5A" w:rsidRPr="00270114">
        <w:rPr>
          <w:rFonts w:ascii="FbShefa" w:hAnsi="FbShefa"/>
          <w:sz w:val="11"/>
          <w:rtl/>
        </w:rPr>
        <w:t>.</w:t>
      </w:r>
      <w:r w:rsidRPr="00270114">
        <w:rPr>
          <w:rFonts w:ascii="FbShefa" w:hAnsi="FbShefa"/>
          <w:sz w:val="11"/>
          <w:rtl/>
        </w:rPr>
        <w:t xml:space="preserve"> אע"ג דלא משך</w:t>
      </w:r>
      <w:r w:rsidR="00980F5A" w:rsidRPr="00270114">
        <w:rPr>
          <w:rFonts w:ascii="FbShefa" w:hAnsi="FbShefa"/>
          <w:sz w:val="11"/>
          <w:rtl/>
        </w:rPr>
        <w:t>.</w:t>
      </w:r>
    </w:p>
    <w:p w14:paraId="5D999DFD" w14:textId="17E2E4FE" w:rsidR="009C3CB4" w:rsidRPr="00270114" w:rsidRDefault="009C3CB4" w:rsidP="002446B7">
      <w:pPr>
        <w:spacing w:line="240" w:lineRule="auto"/>
        <w:rPr>
          <w:rFonts w:ascii="FbShefa" w:hAnsi="FbShefa"/>
          <w:sz w:val="11"/>
          <w:rtl/>
        </w:rPr>
      </w:pPr>
      <w:r w:rsidRPr="001B3037">
        <w:rPr>
          <w:rFonts w:ascii="FbShefa" w:hAnsi="FbShefa"/>
          <w:b/>
          <w:bCs/>
          <w:color w:val="3B2F2A" w:themeColor="text2" w:themeShade="80"/>
          <w:sz w:val="11"/>
          <w:rtl/>
        </w:rPr>
        <w:t>כיון דלא קפיד</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דמי לחליפין</w:t>
      </w:r>
      <w:r w:rsidR="00980F5A" w:rsidRPr="00270114">
        <w:rPr>
          <w:rFonts w:ascii="FbShefa" w:hAnsi="FbShefa"/>
          <w:sz w:val="11"/>
          <w:rtl/>
        </w:rPr>
        <w:t>.</w:t>
      </w:r>
    </w:p>
    <w:p w14:paraId="49C74E99" w14:textId="77777777" w:rsidR="002446B7" w:rsidRPr="00270114" w:rsidRDefault="002446B7" w:rsidP="002446B7">
      <w:pPr>
        <w:spacing w:line="240" w:lineRule="auto"/>
        <w:rPr>
          <w:rFonts w:ascii="FbShefa" w:hAnsi="FbShefa"/>
          <w:sz w:val="11"/>
          <w:rtl/>
        </w:rPr>
      </w:pPr>
    </w:p>
    <w:p w14:paraId="694ECB53" w14:textId="1652071F"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טעם 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מטבע נקנה בחליפין</w:t>
      </w:r>
      <w:r w:rsidR="00980F5A" w:rsidRPr="00270114">
        <w:rPr>
          <w:rFonts w:ascii="FbShefa" w:hAnsi="FbShefa"/>
          <w:sz w:val="11"/>
          <w:rtl/>
        </w:rPr>
        <w:t>.</w:t>
      </w:r>
    </w:p>
    <w:p w14:paraId="0EDB15E2" w14:textId="5257E6DB"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טעם ב</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מהתורה מעות קונות, והכא לא שכיחא</w:t>
      </w:r>
      <w:r w:rsidR="002446B7" w:rsidRPr="00270114">
        <w:rPr>
          <w:rFonts w:ascii="FbShefa" w:hAnsi="FbShefa"/>
          <w:sz w:val="11"/>
          <w:rtl/>
        </w:rPr>
        <w:t>,</w:t>
      </w:r>
      <w:r w:rsidRPr="00270114">
        <w:rPr>
          <w:rFonts w:ascii="FbShefa" w:hAnsi="FbShefa"/>
          <w:sz w:val="11"/>
          <w:rtl/>
        </w:rPr>
        <w:t xml:space="preserve"> ולא גזרו רבנן</w:t>
      </w:r>
      <w:r w:rsidR="00980F5A" w:rsidRPr="00270114">
        <w:rPr>
          <w:rFonts w:ascii="FbShefa" w:hAnsi="FbShefa"/>
          <w:sz w:val="11"/>
          <w:rtl/>
        </w:rPr>
        <w:t>.</w:t>
      </w:r>
    </w:p>
    <w:p w14:paraId="05E333B5" w14:textId="77777777" w:rsidR="009C3CB4" w:rsidRPr="00270114" w:rsidRDefault="009C3CB4" w:rsidP="009C3CB4">
      <w:pPr>
        <w:spacing w:line="240" w:lineRule="auto"/>
        <w:rPr>
          <w:rFonts w:ascii="FbShefa" w:hAnsi="FbShefa"/>
          <w:i/>
          <w:iCs/>
          <w:sz w:val="11"/>
          <w:rtl/>
        </w:rPr>
      </w:pPr>
    </w:p>
    <w:p w14:paraId="7843477F" w14:textId="01ED1AAB" w:rsidR="009C3CB4" w:rsidRPr="00270114" w:rsidRDefault="009C3CB4" w:rsidP="002446B7">
      <w:pPr>
        <w:pStyle w:val="3"/>
        <w:rPr>
          <w:rFonts w:ascii="FbShefa" w:hAnsi="FbShefa"/>
          <w:rtl/>
        </w:rPr>
      </w:pPr>
      <w:r w:rsidRPr="00270114">
        <w:rPr>
          <w:rFonts w:ascii="FbShefa" w:hAnsi="FbShefa"/>
          <w:rtl/>
        </w:rPr>
        <w:t>לענין אונאה</w:t>
      </w:r>
      <w:r w:rsidR="00D456FA">
        <w:rPr>
          <w:rFonts w:ascii="FbShefa" w:hAnsi="FbShefa" w:hint="cs"/>
          <w:rtl/>
        </w:rPr>
        <w:t>:</w:t>
      </w:r>
    </w:p>
    <w:p w14:paraId="481ABB70" w14:textId="6634C341" w:rsidR="009C3CB4" w:rsidRPr="00270114" w:rsidRDefault="002446B7" w:rsidP="009C3CB4">
      <w:pPr>
        <w:spacing w:line="240" w:lineRule="auto"/>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יש לו עליו אונאה</w:t>
      </w:r>
      <w:r w:rsidR="00980F5A" w:rsidRPr="00270114">
        <w:rPr>
          <w:rFonts w:ascii="FbShefa" w:hAnsi="FbShefa"/>
          <w:sz w:val="11"/>
          <w:rtl/>
        </w:rPr>
        <w:t>.</w:t>
      </w:r>
    </w:p>
    <w:p w14:paraId="055C4438" w14:textId="7045B654" w:rsidR="002446B7" w:rsidRPr="00270114" w:rsidRDefault="002446B7" w:rsidP="009C3CB4">
      <w:pPr>
        <w:spacing w:line="240" w:lineRule="auto"/>
        <w:rPr>
          <w:rFonts w:ascii="FbShefa" w:hAnsi="FbShefa"/>
          <w:sz w:val="11"/>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D456FA">
        <w:rPr>
          <w:rFonts w:ascii="FbShefa" w:hAnsi="FbShefa" w:hint="cs"/>
          <w:sz w:val="11"/>
          <w:rtl/>
        </w:rPr>
        <w:t>אין</w:t>
      </w:r>
      <w:r w:rsidRPr="00270114">
        <w:rPr>
          <w:rFonts w:ascii="FbShefa" w:hAnsi="FbShefa"/>
          <w:sz w:val="11"/>
          <w:rtl/>
        </w:rPr>
        <w:t xml:space="preserve"> לו עליו אונאה</w:t>
      </w:r>
      <w:r w:rsidR="00980F5A" w:rsidRPr="00270114">
        <w:rPr>
          <w:rFonts w:ascii="FbShefa" w:hAnsi="FbShefa"/>
          <w:sz w:val="11"/>
          <w:rtl/>
        </w:rPr>
        <w:t>.</w:t>
      </w:r>
    </w:p>
    <w:p w14:paraId="44958B88" w14:textId="77777777" w:rsidR="009C3CB4" w:rsidRPr="00270114" w:rsidRDefault="009C3CB4" w:rsidP="009C3CB4">
      <w:pPr>
        <w:spacing w:line="240" w:lineRule="auto"/>
        <w:rPr>
          <w:rFonts w:ascii="FbShefa" w:hAnsi="FbShefa"/>
          <w:sz w:val="11"/>
          <w:rtl/>
        </w:rPr>
      </w:pPr>
    </w:p>
    <w:p w14:paraId="3816C410"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דמים וחליפין</w:t>
      </w:r>
    </w:p>
    <w:p w14:paraId="781C56B5" w14:textId="77777777" w:rsidR="002446B7" w:rsidRPr="00270114" w:rsidRDefault="009C3CB4" w:rsidP="002446B7">
      <w:pPr>
        <w:pStyle w:val="3"/>
        <w:rPr>
          <w:rFonts w:ascii="FbShefa" w:hAnsi="FbShefa"/>
          <w:rtl/>
        </w:rPr>
      </w:pPr>
      <w:r w:rsidRPr="00270114">
        <w:rPr>
          <w:rFonts w:ascii="FbShefa" w:hAnsi="FbShefa"/>
          <w:rtl/>
        </w:rPr>
        <w:t>דמים ואין מקפיד עליהן</w:t>
      </w:r>
      <w:r w:rsidR="002446B7" w:rsidRPr="00270114">
        <w:rPr>
          <w:rFonts w:ascii="FbShefa" w:hAnsi="FbShefa"/>
          <w:rtl/>
        </w:rPr>
        <w:t>:</w:t>
      </w:r>
    </w:p>
    <w:p w14:paraId="5BD56BE5" w14:textId="28392A20" w:rsidR="002446B7" w:rsidRPr="00F8002F" w:rsidRDefault="009C3CB4" w:rsidP="009C3CB4">
      <w:pPr>
        <w:spacing w:line="240" w:lineRule="auto"/>
        <w:rPr>
          <w:rtl/>
        </w:rPr>
      </w:pPr>
      <w:r w:rsidRPr="001B3037">
        <w:rPr>
          <w:rFonts w:ascii="FbShefa" w:hAnsi="FbShefa"/>
          <w:b/>
          <w:bCs/>
          <w:color w:val="3B2F2A" w:themeColor="text2" w:themeShade="80"/>
          <w:sz w:val="11"/>
          <w:rtl/>
        </w:rPr>
        <w:t>קני</w:t>
      </w:r>
      <w:r w:rsidR="00980F5A" w:rsidRPr="001B3037">
        <w:rPr>
          <w:rFonts w:ascii="FbShefa" w:hAnsi="FbShefa"/>
          <w:b/>
          <w:bCs/>
          <w:color w:val="3B2F2A" w:themeColor="text2" w:themeShade="80"/>
          <w:sz w:val="11"/>
          <w:rtl/>
        </w:rPr>
        <w:t>.</w:t>
      </w:r>
      <w:r w:rsidRPr="00270114">
        <w:rPr>
          <w:rFonts w:ascii="FbShefa" w:hAnsi="FbShefa"/>
          <w:sz w:val="11"/>
          <w:rtl/>
        </w:rPr>
        <w:t xml:space="preserve"> דכחליפין דמו</w:t>
      </w:r>
      <w:r w:rsidR="00980F5A" w:rsidRPr="00270114">
        <w:rPr>
          <w:rFonts w:ascii="FbShefa" w:hAnsi="FbShefa"/>
          <w:sz w:val="11"/>
          <w:rtl/>
        </w:rPr>
        <w:t>.</w:t>
      </w:r>
      <w:r w:rsidR="001C0E38" w:rsidRPr="00270114">
        <w:rPr>
          <w:rFonts w:ascii="FbShefa" w:hAnsi="FbShefa"/>
          <w:sz w:val="11"/>
          <w:rtl/>
        </w:rPr>
        <w:t xml:space="preserve"> </w:t>
      </w:r>
      <w:r w:rsidR="002446B7" w:rsidRPr="001B3037">
        <w:rPr>
          <w:rFonts w:ascii="FbShefa" w:hAnsi="FbShefa"/>
          <w:b/>
          <w:bCs/>
          <w:color w:val="3B2F2A" w:themeColor="text2" w:themeShade="80"/>
          <w:sz w:val="11"/>
          <w:rtl/>
        </w:rPr>
        <w:t>היינו</w:t>
      </w:r>
      <w:r w:rsidR="00D456FA">
        <w:rPr>
          <w:rFonts w:ascii="FbShefa" w:hAnsi="FbShefa" w:hint="cs"/>
          <w:b/>
          <w:bCs/>
          <w:color w:val="3B2F2A" w:themeColor="text2" w:themeShade="80"/>
          <w:sz w:val="11"/>
          <w:rtl/>
        </w:rPr>
        <w:t>.</w:t>
      </w:r>
      <w:r w:rsidR="002446B7" w:rsidRPr="00F8002F">
        <w:rPr>
          <w:rFonts w:hint="cs"/>
          <w:rtl/>
        </w:rPr>
        <w:t xml:space="preserve"> שאמר לו באלו </w:t>
      </w:r>
      <w:r w:rsidRPr="00F8002F">
        <w:rPr>
          <w:rtl/>
        </w:rPr>
        <w:t>(כנ"ל</w:t>
      </w:r>
      <w:r w:rsidR="002446B7" w:rsidRPr="00F8002F">
        <w:rPr>
          <w:rFonts w:hint="cs"/>
          <w:rtl/>
        </w:rPr>
        <w:t>)</w:t>
      </w:r>
      <w:r w:rsidR="00980F5A" w:rsidRPr="00F8002F">
        <w:rPr>
          <w:rFonts w:hint="cs"/>
          <w:rtl/>
        </w:rPr>
        <w:t>.</w:t>
      </w:r>
    </w:p>
    <w:p w14:paraId="7EC31CCD" w14:textId="77777777" w:rsidR="002446B7" w:rsidRPr="00270114" w:rsidRDefault="002446B7" w:rsidP="009C3CB4">
      <w:pPr>
        <w:spacing w:line="240" w:lineRule="auto"/>
        <w:rPr>
          <w:rFonts w:ascii="FbShefa" w:hAnsi="FbShefa"/>
          <w:sz w:val="11"/>
          <w:rtl/>
        </w:rPr>
      </w:pPr>
    </w:p>
    <w:p w14:paraId="473E736A" w14:textId="77777777" w:rsidR="002446B7" w:rsidRPr="00270114" w:rsidRDefault="009C3CB4" w:rsidP="002446B7">
      <w:pPr>
        <w:pStyle w:val="3"/>
        <w:rPr>
          <w:rFonts w:ascii="FbShefa" w:hAnsi="FbShefa"/>
          <w:rtl/>
        </w:rPr>
      </w:pPr>
      <w:r w:rsidRPr="00270114">
        <w:rPr>
          <w:rFonts w:ascii="FbShefa" w:hAnsi="FbShefa"/>
          <w:rtl/>
        </w:rPr>
        <w:t>חליפין ומקפיד עליהן</w:t>
      </w:r>
      <w:r w:rsidR="002446B7" w:rsidRPr="00270114">
        <w:rPr>
          <w:rFonts w:ascii="FbShefa" w:hAnsi="FbShefa"/>
          <w:rtl/>
        </w:rPr>
        <w:t>:</w:t>
      </w:r>
    </w:p>
    <w:p w14:paraId="127701C2" w14:textId="1ACF3FF5" w:rsidR="00B84043" w:rsidRPr="00270114" w:rsidRDefault="00B84043" w:rsidP="009C3CB4">
      <w:pPr>
        <w:spacing w:line="240" w:lineRule="auto"/>
        <w:rPr>
          <w:rFonts w:ascii="FbShefa" w:hAnsi="FbShefa"/>
          <w:sz w:val="11"/>
          <w:rtl/>
        </w:rPr>
      </w:pPr>
      <w:r w:rsidRPr="001B3037">
        <w:rPr>
          <w:rFonts w:ascii="FbShefa" w:hAnsi="FbShefa"/>
          <w:b/>
          <w:bCs/>
          <w:color w:val="3B2F2A" w:themeColor="text2" w:themeShade="80"/>
          <w:sz w:val="11"/>
          <w:rtl/>
        </w:rPr>
        <w:t>ספק</w:t>
      </w:r>
      <w:r w:rsidR="00980F5A" w:rsidRPr="001B3037">
        <w:rPr>
          <w:rFonts w:ascii="FbShefa" w:hAnsi="FbShefa"/>
          <w:b/>
          <w:bCs/>
          <w:color w:val="3B2F2A" w:themeColor="text2" w:themeShade="80"/>
          <w:sz w:val="11"/>
          <w:rtl/>
        </w:rPr>
        <w:t>.</w:t>
      </w:r>
      <w:r w:rsidRPr="00270114">
        <w:rPr>
          <w:rFonts w:ascii="FbShefa" w:hAnsi="FbShefa"/>
          <w:sz w:val="11"/>
          <w:rtl/>
        </w:rPr>
        <w:t xml:space="preserve"> האם מועיל</w:t>
      </w:r>
      <w:r w:rsidR="00980F5A" w:rsidRPr="00270114">
        <w:rPr>
          <w:rFonts w:ascii="FbShefa" w:hAnsi="FbShefa"/>
          <w:sz w:val="11"/>
          <w:rtl/>
        </w:rPr>
        <w:t>.</w:t>
      </w:r>
    </w:p>
    <w:p w14:paraId="4874CB8F" w14:textId="04AA9A30"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מסקנא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קנה</w:t>
      </w:r>
      <w:r w:rsidR="00980F5A" w:rsidRPr="00270114">
        <w:rPr>
          <w:rFonts w:ascii="FbShefa" w:hAnsi="FbShefa"/>
          <w:sz w:val="11"/>
          <w:rtl/>
        </w:rPr>
        <w:t>.</w:t>
      </w:r>
    </w:p>
    <w:p w14:paraId="561A2164" w14:textId="6B78E310" w:rsidR="009C3CB4" w:rsidRPr="001B3037" w:rsidRDefault="00B84043" w:rsidP="009C3CB4">
      <w:pPr>
        <w:spacing w:line="240" w:lineRule="auto"/>
        <w:rPr>
          <w:rFonts w:ascii="FbShefa" w:hAnsi="FbShefa"/>
          <w:b/>
          <w:bCs/>
          <w:color w:val="3B2F2A" w:themeColor="text2" w:themeShade="80"/>
          <w:sz w:val="11"/>
          <w:rtl/>
        </w:rPr>
      </w:pPr>
      <w:r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אטו חליפין בשופטני עסקינן, דלא קפדי</w:t>
      </w:r>
      <w:r w:rsidR="00980F5A" w:rsidRPr="00270114">
        <w:rPr>
          <w:rFonts w:ascii="FbShefa" w:hAnsi="FbShefa"/>
          <w:sz w:val="11"/>
          <w:rtl/>
        </w:rPr>
        <w:t>.</w:t>
      </w:r>
    </w:p>
    <w:p w14:paraId="437FEA78" w14:textId="77777777" w:rsidR="009C3CB4" w:rsidRPr="001B3037" w:rsidRDefault="009C3CB4" w:rsidP="009C3CB4">
      <w:pPr>
        <w:spacing w:line="240" w:lineRule="auto"/>
        <w:rPr>
          <w:rFonts w:ascii="FbShefa" w:hAnsi="FbShefa"/>
          <w:b/>
          <w:bCs/>
          <w:color w:val="3B2F2A" w:themeColor="text2" w:themeShade="80"/>
          <w:sz w:val="11"/>
          <w:rtl/>
        </w:rPr>
      </w:pPr>
    </w:p>
    <w:p w14:paraId="0CE92AB9" w14:textId="77777777" w:rsidR="00B84043" w:rsidRPr="00270114" w:rsidRDefault="009C3CB4" w:rsidP="00B84043">
      <w:pPr>
        <w:pStyle w:val="3"/>
        <w:rPr>
          <w:rFonts w:ascii="FbShefa" w:hAnsi="FbShefa"/>
          <w:rtl/>
        </w:rPr>
      </w:pPr>
      <w:r w:rsidRPr="00270114">
        <w:rPr>
          <w:rFonts w:ascii="FbShefa" w:hAnsi="FbShefa"/>
          <w:rtl/>
        </w:rPr>
        <w:t>ת"ש</w:t>
      </w:r>
      <w:r w:rsidR="00B84043" w:rsidRPr="00270114">
        <w:rPr>
          <w:rFonts w:ascii="FbShefa" w:hAnsi="FbShefa"/>
          <w:rtl/>
        </w:rPr>
        <w:t>:</w:t>
      </w:r>
    </w:p>
    <w:p w14:paraId="1D52E213" w14:textId="1BD553ED"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פרתך בכמה וכו'</w:t>
      </w:r>
      <w:r w:rsidR="00980F5A" w:rsidRPr="001B3037">
        <w:rPr>
          <w:rFonts w:ascii="FbShefa" w:hAnsi="FbShefa"/>
          <w:b/>
          <w:bCs/>
          <w:color w:val="3B2F2A" w:themeColor="text2" w:themeShade="80"/>
          <w:sz w:val="11"/>
          <w:rtl/>
        </w:rPr>
        <w:t>.</w:t>
      </w:r>
      <w:r w:rsidRPr="00270114">
        <w:rPr>
          <w:rFonts w:ascii="FbShefa" w:hAnsi="FbShefa"/>
          <w:sz w:val="11"/>
          <w:rtl/>
        </w:rPr>
        <w:t xml:space="preserve"> משך בעל החמור ומת החמור, לא קנה בעל החמור</w:t>
      </w:r>
      <w:r w:rsidR="00980F5A" w:rsidRPr="00270114">
        <w:rPr>
          <w:rFonts w:ascii="FbShefa" w:hAnsi="FbShefa"/>
          <w:sz w:val="11"/>
          <w:rtl/>
        </w:rPr>
        <w:t>.</w:t>
      </w:r>
    </w:p>
    <w:p w14:paraId="21451357" w14:textId="3FBE70FE"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ס"ד</w:t>
      </w:r>
      <w:r w:rsidR="00980F5A" w:rsidRPr="001B3037">
        <w:rPr>
          <w:rFonts w:ascii="FbShefa" w:hAnsi="FbShefa"/>
          <w:b/>
          <w:bCs/>
          <w:color w:val="3B2F2A" w:themeColor="text2" w:themeShade="80"/>
          <w:sz w:val="11"/>
          <w:rtl/>
        </w:rPr>
        <w:t>.</w:t>
      </w:r>
      <w:r w:rsidRPr="00270114">
        <w:rPr>
          <w:rFonts w:ascii="FbShefa" w:hAnsi="FbShefa"/>
          <w:sz w:val="11"/>
          <w:rtl/>
        </w:rPr>
        <w:t xml:space="preserve"> חליפין ומקפיד עליהן, לא קנה</w:t>
      </w:r>
      <w:r w:rsidR="00980F5A" w:rsidRPr="00270114">
        <w:rPr>
          <w:rFonts w:ascii="FbShefa" w:hAnsi="FbShefa"/>
          <w:sz w:val="11"/>
          <w:rtl/>
        </w:rPr>
        <w:t>.</w:t>
      </w:r>
    </w:p>
    <w:p w14:paraId="124A1954" w14:textId="24F6DCF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כגון דא"ל חמור בפרה וטלה, ומשך את הפרה ועדיין לא משך את הטלה</w:t>
      </w:r>
      <w:r w:rsidR="00980F5A" w:rsidRPr="00270114">
        <w:rPr>
          <w:rFonts w:ascii="FbShefa" w:hAnsi="FbShefa"/>
          <w:sz w:val="11"/>
          <w:rtl/>
        </w:rPr>
        <w:t>.</w:t>
      </w:r>
      <w:r w:rsidRPr="00270114">
        <w:rPr>
          <w:rFonts w:ascii="FbShefa" w:hAnsi="FbShefa"/>
          <w:sz w:val="11"/>
          <w:rtl/>
        </w:rPr>
        <w:t xml:space="preserve"> דלא הוה ליה משיכה מעליא</w:t>
      </w:r>
      <w:r w:rsidR="00980F5A" w:rsidRPr="00270114">
        <w:rPr>
          <w:rFonts w:ascii="FbShefa" w:hAnsi="FbShefa"/>
          <w:sz w:val="11"/>
          <w:rtl/>
        </w:rPr>
        <w:t>.</w:t>
      </w:r>
    </w:p>
    <w:p w14:paraId="39EBA590" w14:textId="7203AE7E" w:rsidR="009C3CB4" w:rsidRPr="00270114" w:rsidRDefault="009C3CB4" w:rsidP="009C3CB4">
      <w:pPr>
        <w:spacing w:line="240" w:lineRule="auto"/>
        <w:rPr>
          <w:rFonts w:ascii="FbShefa" w:hAnsi="FbShefa"/>
          <w:sz w:val="11"/>
          <w:rtl/>
        </w:rPr>
      </w:pPr>
    </w:p>
    <w:p w14:paraId="203B4FB8" w14:textId="5A784580" w:rsidR="009C3CB4" w:rsidRPr="00270114" w:rsidRDefault="009C3CB4" w:rsidP="009C3CB4">
      <w:pPr>
        <w:pStyle w:val="2"/>
        <w:rPr>
          <w:rFonts w:ascii="FbShefa" w:hAnsi="FbShefa"/>
          <w:color w:val="7C5F1D"/>
          <w:rtl/>
        </w:rPr>
      </w:pPr>
      <w:r w:rsidRPr="00270114">
        <w:rPr>
          <w:rFonts w:ascii="FbShefa" w:hAnsi="FbShefa"/>
          <w:color w:val="7C5F1D"/>
          <w:sz w:val="11"/>
          <w:rtl/>
        </w:rPr>
        <w:t>במה קונין</w:t>
      </w:r>
      <w:r w:rsidR="00B84043" w:rsidRPr="00270114">
        <w:rPr>
          <w:rFonts w:ascii="FbShefa" w:hAnsi="FbShefa"/>
          <w:color w:val="7C5F1D"/>
          <w:sz w:val="11"/>
          <w:rtl/>
        </w:rPr>
        <w:t xml:space="preserve"> בחליפין</w:t>
      </w:r>
    </w:p>
    <w:p w14:paraId="4D12B237" w14:textId="77777777" w:rsidR="00B84043" w:rsidRPr="00270114" w:rsidRDefault="00B84043" w:rsidP="00B84043">
      <w:pPr>
        <w:pStyle w:val="3"/>
        <w:rPr>
          <w:rFonts w:ascii="FbShefa" w:hAnsi="FbShefa"/>
          <w:rtl/>
        </w:rPr>
      </w:pPr>
      <w:r w:rsidRPr="00270114">
        <w:rPr>
          <w:rFonts w:ascii="FbShefa" w:hAnsi="FbShefa"/>
          <w:rtl/>
        </w:rPr>
        <w:t>דעה א:</w:t>
      </w:r>
    </w:p>
    <w:p w14:paraId="6C7E0E24" w14:textId="62016E3B" w:rsidR="00B84043"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בכליו</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של קונה</w:t>
      </w:r>
      <w:r w:rsidR="00980F5A" w:rsidRPr="00270114">
        <w:rPr>
          <w:rFonts w:ascii="FbShefa" w:hAnsi="FbShefa"/>
          <w:sz w:val="11"/>
          <w:rtl/>
        </w:rPr>
        <w:t>.</w:t>
      </w:r>
    </w:p>
    <w:p w14:paraId="395339A8" w14:textId="6BEEC40B" w:rsidR="00B84043" w:rsidRPr="00270114" w:rsidRDefault="00B84043" w:rsidP="009C3CB4">
      <w:pPr>
        <w:spacing w:line="240" w:lineRule="auto"/>
        <w:rPr>
          <w:rFonts w:ascii="FbShefa" w:hAnsi="FbShefa"/>
          <w:sz w:val="11"/>
          <w:rtl/>
        </w:rPr>
      </w:pPr>
      <w:r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Pr="00270114">
        <w:rPr>
          <w:rFonts w:ascii="FbShefa" w:hAnsi="FbShefa"/>
          <w:sz w:val="11"/>
          <w:rtl/>
        </w:rPr>
        <w:t xml:space="preserve"> דניחא ליה לקונה, כי היכי דלגמר ולקני ליה</w:t>
      </w:r>
      <w:r w:rsidR="00980F5A" w:rsidRPr="00270114">
        <w:rPr>
          <w:rFonts w:ascii="FbShefa" w:hAnsi="FbShefa"/>
          <w:sz w:val="11"/>
          <w:rtl/>
        </w:rPr>
        <w:t>.</w:t>
      </w:r>
    </w:p>
    <w:p w14:paraId="1615D9C8" w14:textId="77777777" w:rsidR="00B84043" w:rsidRPr="00270114" w:rsidRDefault="00B84043" w:rsidP="009C3CB4">
      <w:pPr>
        <w:spacing w:line="240" w:lineRule="auto"/>
        <w:rPr>
          <w:rFonts w:ascii="FbShefa" w:hAnsi="FbShefa"/>
          <w:sz w:val="11"/>
          <w:rtl/>
        </w:rPr>
      </w:pPr>
    </w:p>
    <w:p w14:paraId="2F0DB10B" w14:textId="77777777" w:rsidR="00B84043" w:rsidRPr="00270114" w:rsidRDefault="00B84043" w:rsidP="00B84043">
      <w:pPr>
        <w:pStyle w:val="3"/>
        <w:rPr>
          <w:rFonts w:ascii="FbShefa" w:hAnsi="FbShefa"/>
          <w:rtl/>
        </w:rPr>
      </w:pPr>
      <w:r w:rsidRPr="00270114">
        <w:rPr>
          <w:rFonts w:ascii="FbShefa" w:hAnsi="FbShefa"/>
          <w:rtl/>
        </w:rPr>
        <w:t>דעה ב:</w:t>
      </w:r>
    </w:p>
    <w:p w14:paraId="1E6E077C" w14:textId="41E3C871" w:rsidR="009C3CB4" w:rsidRPr="00270114" w:rsidRDefault="00B84043" w:rsidP="009C3CB4">
      <w:pPr>
        <w:spacing w:line="240" w:lineRule="auto"/>
        <w:rPr>
          <w:rFonts w:ascii="FbShefa" w:hAnsi="FbShefa"/>
          <w:sz w:val="11"/>
          <w:rtl/>
        </w:rPr>
      </w:pPr>
      <w:r w:rsidRPr="001B3037">
        <w:rPr>
          <w:rFonts w:ascii="FbShefa" w:hAnsi="FbShefa"/>
          <w:b/>
          <w:bCs/>
          <w:color w:val="3B2F2A" w:themeColor="text2" w:themeShade="80"/>
          <w:sz w:val="11"/>
          <w:rtl/>
        </w:rPr>
        <w:t>בכליו</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009C3CB4" w:rsidRPr="00270114">
        <w:rPr>
          <w:rFonts w:ascii="FbShefa" w:hAnsi="FbShefa"/>
          <w:sz w:val="11"/>
          <w:rtl/>
        </w:rPr>
        <w:t>של מקנה</w:t>
      </w:r>
      <w:r w:rsidR="00980F5A" w:rsidRPr="00270114">
        <w:rPr>
          <w:rFonts w:ascii="FbShefa" w:hAnsi="FbShefa"/>
          <w:sz w:val="11"/>
          <w:rtl/>
        </w:rPr>
        <w:t>.</w:t>
      </w:r>
    </w:p>
    <w:p w14:paraId="1EE45766" w14:textId="77777777" w:rsidR="00B84043" w:rsidRPr="001B3037" w:rsidRDefault="00B84043" w:rsidP="009C3CB4">
      <w:pPr>
        <w:spacing w:line="240" w:lineRule="auto"/>
        <w:rPr>
          <w:rFonts w:ascii="FbShefa" w:hAnsi="FbShefa"/>
          <w:b/>
          <w:bCs/>
          <w:color w:val="3B2F2A" w:themeColor="text2" w:themeShade="80"/>
          <w:sz w:val="11"/>
          <w:rtl/>
        </w:rPr>
      </w:pPr>
    </w:p>
    <w:p w14:paraId="67FA6932" w14:textId="75447E63" w:rsidR="00277F7A" w:rsidRPr="00270114" w:rsidRDefault="00277F7A" w:rsidP="00277F7A">
      <w:pPr>
        <w:spacing w:line="240" w:lineRule="auto"/>
        <w:rPr>
          <w:rFonts w:ascii="FbShefa" w:hAnsi="FbShefa"/>
          <w:rtl/>
        </w:rPr>
      </w:pPr>
      <w:r w:rsidRPr="001B3037">
        <w:rPr>
          <w:rFonts w:ascii="FbShefa" w:hAnsi="FbShefa"/>
          <w:b/>
          <w:bCs/>
          <w:color w:val="3B2F2A" w:themeColor="text2" w:themeShade="80"/>
          <w:rtl/>
        </w:rPr>
        <w:t>שאלה</w:t>
      </w:r>
      <w:r w:rsidR="00980F5A" w:rsidRPr="001B3037">
        <w:rPr>
          <w:rFonts w:ascii="FbShefa" w:hAnsi="FbShefa"/>
          <w:b/>
          <w:bCs/>
          <w:color w:val="3B2F2A" w:themeColor="text2" w:themeShade="80"/>
          <w:rtl/>
        </w:rPr>
        <w:t>.</w:t>
      </w:r>
      <w:r w:rsidRPr="00270114">
        <w:rPr>
          <w:rFonts w:ascii="FbShefa" w:hAnsi="FbShefa"/>
          <w:rtl/>
        </w:rPr>
        <w:t xml:space="preserve"> א"כ נכסים שיש להן אחריות נקנין עם שאין להן אחריות</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ואנן איפכא תנן</w:t>
      </w:r>
      <w:r w:rsidR="00980F5A" w:rsidRPr="001B3037">
        <w:rPr>
          <w:rFonts w:ascii="FbShefa" w:hAnsi="FbShefa"/>
          <w:b/>
          <w:bCs/>
          <w:color w:val="3B2F2A" w:themeColor="text2" w:themeShade="80"/>
          <w:rtl/>
        </w:rPr>
        <w:t>.</w:t>
      </w:r>
      <w:r w:rsidR="00980F5A" w:rsidRPr="00270114">
        <w:rPr>
          <w:rFonts w:ascii="FbShefa" w:hAnsi="FbShefa"/>
          <w:rtl/>
        </w:rPr>
        <w:t xml:space="preserve"> </w:t>
      </w:r>
      <w:r w:rsidRPr="00270114">
        <w:rPr>
          <w:rFonts w:ascii="FbShefa" w:hAnsi="FbShefa"/>
          <w:rtl/>
        </w:rPr>
        <w:t>שאין להן אחריות נקנין עם שיש להן אחריות</w:t>
      </w:r>
      <w:r w:rsidR="00980F5A" w:rsidRPr="00270114">
        <w:rPr>
          <w:rFonts w:ascii="FbShefa" w:hAnsi="FbShefa"/>
          <w:rtl/>
        </w:rPr>
        <w:t>.</w:t>
      </w:r>
    </w:p>
    <w:p w14:paraId="4552ECB8" w14:textId="4BC8C639"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270114">
        <w:rPr>
          <w:rFonts w:ascii="FbShefa" w:hAnsi="FbShefa"/>
          <w:sz w:val="11"/>
          <w:rtl/>
        </w:rPr>
        <w:t xml:space="preserve"> בההיא הנאה דקא מקבל מיניה, גמר ואקני ליה</w:t>
      </w:r>
      <w:r w:rsidR="00980F5A" w:rsidRPr="00270114">
        <w:rPr>
          <w:rFonts w:ascii="FbShefa" w:hAnsi="FbShefa"/>
          <w:sz w:val="11"/>
          <w:rtl/>
        </w:rPr>
        <w:t>.</w:t>
      </w:r>
    </w:p>
    <w:p w14:paraId="1F0860AD" w14:textId="390D1106" w:rsidR="009C3CB4" w:rsidRPr="00270114" w:rsidRDefault="009C3CB4" w:rsidP="009C3CB4">
      <w:pPr>
        <w:spacing w:line="240" w:lineRule="auto"/>
        <w:rPr>
          <w:rFonts w:ascii="FbShefa" w:hAnsi="FbShefa"/>
          <w:sz w:val="11"/>
          <w:rtl/>
        </w:rPr>
      </w:pPr>
    </w:p>
    <w:p w14:paraId="5DDBD5C1" w14:textId="77777777" w:rsidR="00277F7A" w:rsidRPr="00270114" w:rsidRDefault="009C3CB4" w:rsidP="00277F7A">
      <w:pPr>
        <w:pStyle w:val="3"/>
        <w:rPr>
          <w:rFonts w:ascii="FbShefa" w:hAnsi="FbShefa"/>
          <w:rtl/>
        </w:rPr>
      </w:pPr>
      <w:r w:rsidRPr="00270114">
        <w:rPr>
          <w:rFonts w:ascii="FbShefa" w:hAnsi="FbShefa"/>
          <w:rtl/>
        </w:rPr>
        <w:t>כתנאי</w:t>
      </w:r>
      <w:r w:rsidR="00277F7A" w:rsidRPr="00270114">
        <w:rPr>
          <w:rFonts w:ascii="FbShefa" w:hAnsi="FbShefa"/>
          <w:rtl/>
        </w:rPr>
        <w:t>:</w:t>
      </w:r>
    </w:p>
    <w:p w14:paraId="5692C553" w14:textId="1362989A" w:rsidR="002F24DC" w:rsidRPr="00270114" w:rsidRDefault="00277F7A" w:rsidP="009C3CB4">
      <w:pPr>
        <w:spacing w:line="240" w:lineRule="auto"/>
        <w:rPr>
          <w:rFonts w:ascii="FbShefa" w:hAnsi="FbShefa"/>
          <w:sz w:val="11"/>
          <w:rtl/>
        </w:rPr>
      </w:pPr>
      <w:r w:rsidRPr="001B3037">
        <w:rPr>
          <w:rFonts w:ascii="FbShefa" w:hAnsi="FbShefa"/>
          <w:b/>
          <w:bCs/>
          <w:color w:val="3B2F2A" w:themeColor="text2" w:themeShade="80"/>
          <w:sz w:val="11"/>
          <w:rtl/>
        </w:rPr>
        <w:t>כתוב</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שלף איש נעלו ונתן לרעהו</w:t>
      </w:r>
      <w:r w:rsidR="00980F5A" w:rsidRPr="00270114">
        <w:rPr>
          <w:rFonts w:ascii="FbShefa" w:hAnsi="FbShefa"/>
          <w:sz w:val="11"/>
          <w:rtl/>
        </w:rPr>
        <w:t>.</w:t>
      </w:r>
    </w:p>
    <w:p w14:paraId="0807E45B" w14:textId="355DF4D5" w:rsidR="002F24DC" w:rsidRPr="00270114" w:rsidRDefault="00277F7A" w:rsidP="009C3CB4">
      <w:pPr>
        <w:spacing w:line="240" w:lineRule="auto"/>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9C3CB4" w:rsidRPr="00270114">
        <w:rPr>
          <w:rFonts w:ascii="FbShefa" w:hAnsi="FbShefa"/>
          <w:sz w:val="11"/>
          <w:rtl/>
        </w:rPr>
        <w:t xml:space="preserve">בועז </w:t>
      </w:r>
      <w:r w:rsidRPr="00270114">
        <w:rPr>
          <w:rFonts w:ascii="FbShefa" w:hAnsi="FbShefa"/>
          <w:sz w:val="11"/>
          <w:rtl/>
        </w:rPr>
        <w:t xml:space="preserve">נתן </w:t>
      </w:r>
      <w:r w:rsidR="009C3CB4" w:rsidRPr="00270114">
        <w:rPr>
          <w:rFonts w:ascii="FbShefa" w:hAnsi="FbShefa"/>
          <w:sz w:val="11"/>
          <w:rtl/>
        </w:rPr>
        <w:t>לגואל</w:t>
      </w:r>
      <w:r w:rsidR="00980F5A" w:rsidRPr="00270114">
        <w:rPr>
          <w:rFonts w:ascii="FbShefa" w:hAnsi="FbShefa"/>
          <w:sz w:val="11"/>
          <w:rtl/>
        </w:rPr>
        <w:t>.</w:t>
      </w:r>
    </w:p>
    <w:p w14:paraId="43D0BF73" w14:textId="2D07EA53" w:rsidR="00277F7A" w:rsidRPr="00270114" w:rsidRDefault="00277F7A" w:rsidP="009C3CB4">
      <w:pPr>
        <w:spacing w:line="240" w:lineRule="auto"/>
        <w:rPr>
          <w:rFonts w:ascii="FbShefa" w:hAnsi="FbShefa"/>
          <w:sz w:val="11"/>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Pr="00270114">
        <w:rPr>
          <w:rFonts w:ascii="FbShefa" w:hAnsi="FbShefa"/>
          <w:sz w:val="11"/>
          <w:rtl/>
        </w:rPr>
        <w:t xml:space="preserve"> גואל נתן לבועז</w:t>
      </w:r>
      <w:r w:rsidR="00980F5A" w:rsidRPr="00270114">
        <w:rPr>
          <w:rFonts w:ascii="FbShefa" w:hAnsi="FbShefa"/>
          <w:sz w:val="11"/>
          <w:rtl/>
        </w:rPr>
        <w:t>.</w:t>
      </w:r>
    </w:p>
    <w:p w14:paraId="640F16E3" w14:textId="77777777" w:rsidR="009C3CB4" w:rsidRPr="00270114" w:rsidRDefault="009C3CB4" w:rsidP="009C3CB4">
      <w:pPr>
        <w:spacing w:line="240" w:lineRule="auto"/>
        <w:rPr>
          <w:rFonts w:ascii="FbShefa" w:hAnsi="FbShefa"/>
          <w:sz w:val="11"/>
          <w:rtl/>
        </w:rPr>
      </w:pPr>
    </w:p>
    <w:p w14:paraId="1022BBB6" w14:textId="7C1E304E" w:rsidR="00277F7A" w:rsidRPr="00270114" w:rsidRDefault="00277F7A" w:rsidP="00277F7A">
      <w:pPr>
        <w:pStyle w:val="3"/>
        <w:rPr>
          <w:rFonts w:ascii="FbShefa" w:hAnsi="FbShefa"/>
          <w:vertAlign w:val="subscript"/>
          <w:rtl/>
        </w:rPr>
      </w:pPr>
      <w:r w:rsidRPr="00270114">
        <w:rPr>
          <w:rFonts w:ascii="FbShefa" w:hAnsi="FbShefa"/>
          <w:vertAlign w:val="subscript"/>
          <w:rtl/>
        </w:rPr>
        <w:t>על הגאולה ועל התמורה:</w:t>
      </w:r>
    </w:p>
    <w:p w14:paraId="1D74162C" w14:textId="23B5355D" w:rsidR="00277F7A" w:rsidRPr="00270114" w:rsidRDefault="00277F7A" w:rsidP="00277F7A">
      <w:pPr>
        <w:spacing w:line="240" w:lineRule="auto"/>
        <w:rPr>
          <w:rFonts w:ascii="FbShefa" w:hAnsi="FbShefa"/>
          <w:sz w:val="11"/>
          <w:vertAlign w:val="subscript"/>
          <w:rtl/>
        </w:rPr>
      </w:pPr>
      <w:r w:rsidRPr="001B3037">
        <w:rPr>
          <w:rFonts w:ascii="FbShefa" w:hAnsi="FbShefa"/>
          <w:b/>
          <w:bCs/>
          <w:color w:val="3B2F2A" w:themeColor="text2" w:themeShade="80"/>
          <w:sz w:val="11"/>
          <w:vertAlign w:val="subscript"/>
          <w:rtl/>
        </w:rPr>
        <w:t>גאולה</w:t>
      </w:r>
      <w:r w:rsidR="00980F5A" w:rsidRPr="00270114">
        <w:rPr>
          <w:rFonts w:ascii="FbShefa" w:hAnsi="FbShefa"/>
          <w:sz w:val="11"/>
          <w:vertAlign w:val="subscript"/>
          <w:rtl/>
        </w:rPr>
        <w:t>.</w:t>
      </w:r>
      <w:r w:rsidRPr="00270114">
        <w:rPr>
          <w:rFonts w:ascii="FbShefa" w:hAnsi="FbShefa"/>
          <w:sz w:val="11"/>
          <w:vertAlign w:val="subscript"/>
          <w:rtl/>
        </w:rPr>
        <w:t xml:space="preserve"> זו מכירה</w:t>
      </w:r>
      <w:r w:rsidR="00980F5A" w:rsidRPr="00270114">
        <w:rPr>
          <w:rFonts w:ascii="FbShefa" w:hAnsi="FbShefa"/>
          <w:sz w:val="11"/>
          <w:vertAlign w:val="subscript"/>
          <w:rtl/>
        </w:rPr>
        <w:t>.</w:t>
      </w:r>
      <w:r w:rsidR="001C0E38" w:rsidRPr="00270114">
        <w:rPr>
          <w:rFonts w:ascii="FbShefa" w:hAnsi="FbShefa"/>
          <w:sz w:val="11"/>
          <w:vertAlign w:val="subscript"/>
          <w:rtl/>
        </w:rPr>
        <w:t xml:space="preserve"> </w:t>
      </w:r>
      <w:r w:rsidRPr="001B3037">
        <w:rPr>
          <w:rFonts w:ascii="FbShefa" w:hAnsi="FbShefa"/>
          <w:b/>
          <w:bCs/>
          <w:color w:val="3B2F2A" w:themeColor="text2" w:themeShade="80"/>
          <w:sz w:val="11"/>
          <w:vertAlign w:val="subscript"/>
          <w:rtl/>
        </w:rPr>
        <w:t>שנאמר</w:t>
      </w:r>
      <w:r w:rsidR="00980F5A" w:rsidRPr="001B3037">
        <w:rPr>
          <w:rFonts w:ascii="FbShefa" w:hAnsi="FbShefa"/>
          <w:b/>
          <w:bCs/>
          <w:color w:val="3B2F2A" w:themeColor="text2" w:themeShade="80"/>
          <w:sz w:val="11"/>
          <w:vertAlign w:val="subscript"/>
          <w:rtl/>
        </w:rPr>
        <w:t>.</w:t>
      </w:r>
      <w:r w:rsidRPr="00270114">
        <w:rPr>
          <w:rFonts w:ascii="FbShefa" w:hAnsi="FbShefa"/>
          <w:sz w:val="11"/>
          <w:vertAlign w:val="subscript"/>
          <w:rtl/>
        </w:rPr>
        <w:t xml:space="preserve"> לא יגאל</w:t>
      </w:r>
      <w:r w:rsidR="00980F5A" w:rsidRPr="00270114">
        <w:rPr>
          <w:rFonts w:ascii="FbShefa" w:hAnsi="FbShefa"/>
          <w:sz w:val="11"/>
          <w:vertAlign w:val="subscript"/>
          <w:rtl/>
        </w:rPr>
        <w:t>.</w:t>
      </w:r>
    </w:p>
    <w:p w14:paraId="5D2642C2" w14:textId="79CD0800" w:rsidR="00277F7A" w:rsidRPr="00270114" w:rsidRDefault="00277F7A" w:rsidP="00277F7A">
      <w:pPr>
        <w:spacing w:line="240" w:lineRule="auto"/>
        <w:rPr>
          <w:rFonts w:ascii="FbShefa" w:hAnsi="FbShefa"/>
          <w:sz w:val="11"/>
          <w:vertAlign w:val="subscript"/>
          <w:rtl/>
        </w:rPr>
      </w:pPr>
      <w:r w:rsidRPr="001B3037">
        <w:rPr>
          <w:rFonts w:ascii="FbShefa" w:hAnsi="FbShefa"/>
          <w:b/>
          <w:bCs/>
          <w:color w:val="3B2F2A" w:themeColor="text2" w:themeShade="80"/>
          <w:sz w:val="11"/>
          <w:vertAlign w:val="subscript"/>
          <w:rtl/>
        </w:rPr>
        <w:t>תמורה</w:t>
      </w:r>
      <w:r w:rsidR="00980F5A" w:rsidRPr="001B3037">
        <w:rPr>
          <w:rFonts w:ascii="FbShefa" w:hAnsi="FbShefa"/>
          <w:b/>
          <w:bCs/>
          <w:color w:val="3B2F2A" w:themeColor="text2" w:themeShade="80"/>
          <w:sz w:val="11"/>
          <w:vertAlign w:val="subscript"/>
          <w:rtl/>
        </w:rPr>
        <w:t>.</w:t>
      </w:r>
      <w:r w:rsidRPr="00270114">
        <w:rPr>
          <w:rFonts w:ascii="FbShefa" w:hAnsi="FbShefa"/>
          <w:sz w:val="11"/>
          <w:vertAlign w:val="subscript"/>
          <w:rtl/>
        </w:rPr>
        <w:t xml:space="preserve"> זו חליפין</w:t>
      </w:r>
      <w:r w:rsidR="00980F5A" w:rsidRPr="00270114">
        <w:rPr>
          <w:rFonts w:ascii="FbShefa" w:hAnsi="FbShefa"/>
          <w:sz w:val="11"/>
          <w:vertAlign w:val="subscript"/>
          <w:rtl/>
        </w:rPr>
        <w:t>.</w:t>
      </w:r>
      <w:r w:rsidR="001C0E38" w:rsidRPr="00270114">
        <w:rPr>
          <w:rFonts w:ascii="FbShefa" w:hAnsi="FbShefa"/>
          <w:sz w:val="11"/>
          <w:vertAlign w:val="subscript"/>
          <w:rtl/>
        </w:rPr>
        <w:t xml:space="preserve"> </w:t>
      </w:r>
      <w:r w:rsidRPr="001B3037">
        <w:rPr>
          <w:rFonts w:ascii="FbShefa" w:hAnsi="FbShefa"/>
          <w:b/>
          <w:bCs/>
          <w:color w:val="3B2F2A" w:themeColor="text2" w:themeShade="80"/>
          <w:sz w:val="11"/>
          <w:vertAlign w:val="subscript"/>
          <w:rtl/>
        </w:rPr>
        <w:t>שנאמר</w:t>
      </w:r>
      <w:r w:rsidR="00980F5A" w:rsidRPr="001B3037">
        <w:rPr>
          <w:rFonts w:ascii="FbShefa" w:hAnsi="FbShefa"/>
          <w:b/>
          <w:bCs/>
          <w:color w:val="3B2F2A" w:themeColor="text2" w:themeShade="80"/>
          <w:sz w:val="11"/>
          <w:vertAlign w:val="subscript"/>
          <w:rtl/>
        </w:rPr>
        <w:t>.</w:t>
      </w:r>
      <w:r w:rsidRPr="00270114">
        <w:rPr>
          <w:rFonts w:ascii="FbShefa" w:hAnsi="FbShefa"/>
          <w:sz w:val="11"/>
          <w:vertAlign w:val="subscript"/>
          <w:rtl/>
        </w:rPr>
        <w:t xml:space="preserve"> לא יחליפנו ולא ימיר אותו</w:t>
      </w:r>
      <w:r w:rsidR="00980F5A" w:rsidRPr="00270114">
        <w:rPr>
          <w:rFonts w:ascii="FbShefa" w:hAnsi="FbShefa"/>
          <w:sz w:val="11"/>
          <w:vertAlign w:val="subscript"/>
          <w:rtl/>
        </w:rPr>
        <w:t>.</w:t>
      </w:r>
    </w:p>
    <w:p w14:paraId="49C89BD7" w14:textId="77777777" w:rsidR="00277F7A" w:rsidRPr="00270114" w:rsidRDefault="00277F7A" w:rsidP="00277F7A">
      <w:pPr>
        <w:spacing w:line="240" w:lineRule="auto"/>
        <w:rPr>
          <w:rFonts w:ascii="FbShefa" w:hAnsi="FbShefa"/>
          <w:sz w:val="11"/>
          <w:rtl/>
        </w:rPr>
      </w:pPr>
    </w:p>
    <w:p w14:paraId="31EDE8BE"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דיני חליפין</w:t>
      </w:r>
    </w:p>
    <w:p w14:paraId="06A9BDD5" w14:textId="77777777" w:rsidR="00277F7A" w:rsidRPr="00270114" w:rsidRDefault="009C3CB4" w:rsidP="00277F7A">
      <w:pPr>
        <w:pStyle w:val="3"/>
        <w:rPr>
          <w:rFonts w:ascii="FbShefa" w:hAnsi="FbShefa"/>
          <w:rtl/>
        </w:rPr>
      </w:pPr>
      <w:r w:rsidRPr="00270114">
        <w:rPr>
          <w:rFonts w:ascii="FbShefa" w:hAnsi="FbShefa"/>
          <w:rtl/>
        </w:rPr>
        <w:t>כלי</w:t>
      </w:r>
      <w:r w:rsidR="00277F7A" w:rsidRPr="00270114">
        <w:rPr>
          <w:rFonts w:ascii="FbShefa" w:hAnsi="FbShefa"/>
          <w:rtl/>
        </w:rPr>
        <w:t>:</w:t>
      </w:r>
    </w:p>
    <w:p w14:paraId="338EAF3D" w14:textId="51C1D817" w:rsidR="00433741" w:rsidRPr="00270114" w:rsidRDefault="00277F7A" w:rsidP="009C3CB4">
      <w:pPr>
        <w:spacing w:line="240" w:lineRule="auto"/>
        <w:rPr>
          <w:rFonts w:ascii="FbShefa" w:hAnsi="FbShefa"/>
          <w:sz w:val="11"/>
          <w:rtl/>
        </w:rPr>
      </w:pPr>
      <w:r w:rsidRPr="001B3037">
        <w:rPr>
          <w:rFonts w:ascii="FbShefa" w:hAnsi="FbShefa"/>
          <w:b/>
          <w:bCs/>
          <w:color w:val="3B2F2A" w:themeColor="text2" w:themeShade="80"/>
          <w:sz w:val="11"/>
          <w:rtl/>
        </w:rPr>
        <w:t>מועיל</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אף שאין בו שוה פרוטה</w:t>
      </w:r>
      <w:r w:rsidR="00980F5A" w:rsidRPr="00270114">
        <w:rPr>
          <w:rFonts w:ascii="FbShefa" w:hAnsi="FbShefa"/>
          <w:sz w:val="11"/>
          <w:rtl/>
        </w:rPr>
        <w:t>.</w:t>
      </w:r>
    </w:p>
    <w:p w14:paraId="58ADD998" w14:textId="77777777" w:rsidR="00277F7A" w:rsidRPr="001B3037" w:rsidRDefault="00277F7A" w:rsidP="009C3CB4">
      <w:pPr>
        <w:spacing w:line="240" w:lineRule="auto"/>
        <w:rPr>
          <w:rFonts w:ascii="FbShefa" w:hAnsi="FbShefa"/>
          <w:b/>
          <w:bCs/>
          <w:color w:val="3B2F2A" w:themeColor="text2" w:themeShade="80"/>
          <w:sz w:val="11"/>
          <w:rtl/>
        </w:rPr>
      </w:pPr>
    </w:p>
    <w:p w14:paraId="6817771A" w14:textId="77777777" w:rsidR="00277F7A" w:rsidRPr="00270114" w:rsidRDefault="009C3CB4" w:rsidP="00277F7A">
      <w:pPr>
        <w:pStyle w:val="3"/>
        <w:rPr>
          <w:rFonts w:ascii="FbShefa" w:hAnsi="FbShefa"/>
          <w:rtl/>
        </w:rPr>
      </w:pPr>
      <w:r w:rsidRPr="00270114">
        <w:rPr>
          <w:rFonts w:ascii="FbShefa" w:hAnsi="FbShefa"/>
          <w:rtl/>
        </w:rPr>
        <w:t>בפירי</w:t>
      </w:r>
      <w:r w:rsidR="00277F7A" w:rsidRPr="00270114">
        <w:rPr>
          <w:rFonts w:ascii="FbShefa" w:hAnsi="FbShefa"/>
          <w:rtl/>
        </w:rPr>
        <w:t>:</w:t>
      </w:r>
    </w:p>
    <w:p w14:paraId="438FFAE1" w14:textId="52698A66" w:rsidR="00277F7A" w:rsidRPr="00270114" w:rsidRDefault="00277F7A" w:rsidP="009C3CB4">
      <w:pPr>
        <w:spacing w:line="240" w:lineRule="auto"/>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Pr="00270114">
        <w:rPr>
          <w:rFonts w:ascii="FbShefa" w:hAnsi="FbShefa"/>
          <w:sz w:val="11"/>
          <w:rtl/>
        </w:rPr>
        <w:t xml:space="preserve"> אין קונים</w:t>
      </w:r>
      <w:r w:rsidR="00980F5A" w:rsidRPr="00270114">
        <w:rPr>
          <w:rFonts w:ascii="FbShefa" w:hAnsi="FbShefa"/>
          <w:sz w:val="11"/>
          <w:rtl/>
        </w:rPr>
        <w:t>.</w:t>
      </w:r>
      <w:r w:rsidR="001C0E38" w:rsidRPr="00270114">
        <w:rPr>
          <w:rFonts w:ascii="FbShefa" w:hAnsi="FbShefa"/>
          <w:sz w:val="11"/>
          <w:rtl/>
        </w:rPr>
        <w:t xml:space="preserve"> </w:t>
      </w:r>
      <w:r w:rsidRPr="001B3037">
        <w:rPr>
          <w:rFonts w:ascii="FbShefa" w:hAnsi="FbShefa"/>
          <w:b/>
          <w:bCs/>
          <w:color w:val="3B2F2A" w:themeColor="text2" w:themeShade="80"/>
          <w:sz w:val="11"/>
          <w:rtl/>
        </w:rPr>
        <w:t>שנאמר</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9C3CB4" w:rsidRPr="00270114">
        <w:rPr>
          <w:rFonts w:ascii="FbShefa" w:hAnsi="FbShefa"/>
          <w:sz w:val="11"/>
          <w:rtl/>
        </w:rPr>
        <w:t>נעלו</w:t>
      </w:r>
      <w:r w:rsidR="00980F5A" w:rsidRPr="00270114">
        <w:rPr>
          <w:rFonts w:ascii="FbShefa" w:hAnsi="FbShefa"/>
          <w:sz w:val="11"/>
          <w:rtl/>
        </w:rPr>
        <w:t>.</w:t>
      </w:r>
    </w:p>
    <w:p w14:paraId="666D96E7" w14:textId="77777777" w:rsidR="00277F7A" w:rsidRPr="00270114" w:rsidRDefault="00277F7A" w:rsidP="009C3CB4">
      <w:pPr>
        <w:spacing w:line="240" w:lineRule="auto"/>
        <w:rPr>
          <w:rFonts w:ascii="FbShefa" w:hAnsi="FbShefa"/>
          <w:sz w:val="11"/>
          <w:rtl/>
        </w:rPr>
      </w:pPr>
    </w:p>
    <w:p w14:paraId="1701754F" w14:textId="3A49534D" w:rsidR="00433741" w:rsidRPr="00270114" w:rsidRDefault="00277F7A" w:rsidP="009C3CB4">
      <w:pPr>
        <w:spacing w:line="240" w:lineRule="auto"/>
        <w:rPr>
          <w:rFonts w:ascii="FbShefa" w:hAnsi="FbShefa"/>
          <w:sz w:val="11"/>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Pr="00270114">
        <w:rPr>
          <w:rFonts w:ascii="FbShefa" w:hAnsi="FbShefa"/>
          <w:sz w:val="11"/>
          <w:rtl/>
        </w:rPr>
        <w:t xml:space="preserve"> קונים</w:t>
      </w:r>
      <w:r w:rsidR="00980F5A" w:rsidRPr="00270114">
        <w:rPr>
          <w:rFonts w:ascii="FbShefa" w:hAnsi="FbShefa"/>
          <w:sz w:val="11"/>
          <w:rtl/>
        </w:rPr>
        <w:t>.</w:t>
      </w:r>
      <w:r w:rsidR="001C0E38" w:rsidRPr="00270114">
        <w:rPr>
          <w:rFonts w:ascii="FbShefa" w:hAnsi="FbShefa"/>
          <w:sz w:val="11"/>
          <w:rtl/>
        </w:rPr>
        <w:t xml:space="preserve"> </w:t>
      </w:r>
      <w:r w:rsidRPr="001B3037">
        <w:rPr>
          <w:rFonts w:ascii="FbShefa" w:hAnsi="FbShefa"/>
          <w:b/>
          <w:bCs/>
          <w:color w:val="3B2F2A" w:themeColor="text2" w:themeShade="80"/>
          <w:sz w:val="11"/>
          <w:rtl/>
        </w:rPr>
        <w:t>שנאמר</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9C3CB4" w:rsidRPr="00270114">
        <w:rPr>
          <w:rFonts w:ascii="FbShefa" w:hAnsi="FbShefa"/>
          <w:sz w:val="11"/>
          <w:rtl/>
        </w:rPr>
        <w:t>לקים כל דבר</w:t>
      </w:r>
      <w:r w:rsidR="00980F5A" w:rsidRPr="00270114">
        <w:rPr>
          <w:rFonts w:ascii="FbShefa" w:hAnsi="FbShefa"/>
          <w:sz w:val="11"/>
          <w:rtl/>
        </w:rPr>
        <w:t>.</w:t>
      </w:r>
    </w:p>
    <w:p w14:paraId="0F4E1502" w14:textId="75B5422F" w:rsidR="00277F7A" w:rsidRPr="00270114" w:rsidRDefault="00277F7A" w:rsidP="00277F7A">
      <w:pPr>
        <w:spacing w:line="240" w:lineRule="auto"/>
        <w:rPr>
          <w:rFonts w:ascii="FbShefa" w:hAnsi="FbShefa"/>
          <w:sz w:val="11"/>
          <w:rtl/>
        </w:rPr>
      </w:pPr>
      <w:r w:rsidRPr="001B3037">
        <w:rPr>
          <w:rFonts w:ascii="FbShefa" w:hAnsi="FbShefa"/>
          <w:b/>
          <w:bCs/>
          <w:color w:val="3B2F2A" w:themeColor="text2" w:themeShade="80"/>
          <w:sz w:val="11"/>
          <w:rtl/>
        </w:rPr>
        <w:t>ואידך</w:t>
      </w:r>
      <w:r w:rsidR="00980F5A" w:rsidRPr="001B3037">
        <w:rPr>
          <w:rFonts w:ascii="FbShefa" w:hAnsi="FbShefa"/>
          <w:b/>
          <w:bCs/>
          <w:color w:val="3B2F2A" w:themeColor="text2" w:themeShade="80"/>
          <w:sz w:val="11"/>
          <w:rtl/>
        </w:rPr>
        <w:t>.</w:t>
      </w:r>
      <w:r w:rsidRPr="00270114">
        <w:rPr>
          <w:rFonts w:ascii="FbShefa" w:hAnsi="FbShefa"/>
          <w:sz w:val="11"/>
          <w:rtl/>
        </w:rPr>
        <w:t xml:space="preserve"> ללמד שהכל נקנה בחליפין</w:t>
      </w:r>
      <w:r w:rsidR="009736A7">
        <w:rPr>
          <w:rFonts w:ascii="FbShefa" w:hAnsi="FbShefa" w:hint="cs"/>
          <w:sz w:val="11"/>
          <w:rtl/>
        </w:rPr>
        <w:t>.</w:t>
      </w:r>
    </w:p>
    <w:p w14:paraId="4F78DFC3" w14:textId="77777777" w:rsidR="00277F7A" w:rsidRPr="001B3037" w:rsidRDefault="00277F7A" w:rsidP="009C3CB4">
      <w:pPr>
        <w:spacing w:line="240" w:lineRule="auto"/>
        <w:rPr>
          <w:rFonts w:ascii="FbShefa" w:hAnsi="FbShefa"/>
          <w:b/>
          <w:bCs/>
          <w:color w:val="3B2F2A" w:themeColor="text2" w:themeShade="80"/>
          <w:sz w:val="11"/>
          <w:rtl/>
        </w:rPr>
      </w:pPr>
    </w:p>
    <w:p w14:paraId="1C481167" w14:textId="77777777" w:rsidR="00277F7A" w:rsidRPr="00270114" w:rsidRDefault="009C3CB4" w:rsidP="00277F7A">
      <w:pPr>
        <w:pStyle w:val="3"/>
        <w:rPr>
          <w:rFonts w:ascii="FbShefa" w:hAnsi="FbShefa"/>
          <w:rtl/>
        </w:rPr>
      </w:pPr>
      <w:r w:rsidRPr="00270114">
        <w:rPr>
          <w:rFonts w:ascii="FbShefa" w:hAnsi="FbShefa"/>
          <w:rtl/>
        </w:rPr>
        <w:t>חצי רמון וחצי אגוז</w:t>
      </w:r>
      <w:r w:rsidR="00277F7A" w:rsidRPr="00270114">
        <w:rPr>
          <w:rFonts w:ascii="FbShefa" w:hAnsi="FbShefa"/>
          <w:rtl/>
        </w:rPr>
        <w:t>:</w:t>
      </w:r>
    </w:p>
    <w:p w14:paraId="1C9D3D2E" w14:textId="2A0D759C"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לא</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קונה</w:t>
      </w:r>
      <w:r w:rsidR="00980F5A" w:rsidRPr="00270114">
        <w:rPr>
          <w:rFonts w:ascii="FbShefa" w:hAnsi="FbShefa"/>
          <w:sz w:val="11"/>
          <w:rtl/>
        </w:rPr>
        <w:t>.</w:t>
      </w:r>
    </w:p>
    <w:p w14:paraId="03B57AC9" w14:textId="7FA852EC" w:rsidR="009C3CB4" w:rsidRPr="00270114" w:rsidRDefault="00277F7A" w:rsidP="009C3CB4">
      <w:pPr>
        <w:spacing w:line="240" w:lineRule="auto"/>
        <w:rPr>
          <w:rFonts w:ascii="FbShefa" w:hAnsi="FbShefa"/>
          <w:sz w:val="11"/>
          <w:rtl/>
        </w:rPr>
      </w:pPr>
      <w:r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Pr="00270114">
        <w:rPr>
          <w:rFonts w:ascii="FbShefa" w:hAnsi="FbShefa"/>
          <w:sz w:val="11"/>
          <w:rtl/>
        </w:rPr>
        <w:t>ד</w:t>
      </w:r>
      <w:r w:rsidR="009C3CB4" w:rsidRPr="00270114">
        <w:rPr>
          <w:rFonts w:ascii="FbShefa" w:hAnsi="FbShefa"/>
          <w:sz w:val="11"/>
          <w:rtl/>
        </w:rPr>
        <w:t>דומיא דנעלו</w:t>
      </w:r>
      <w:r w:rsidRPr="00270114">
        <w:rPr>
          <w:rFonts w:ascii="FbShefa" w:hAnsi="FbShefa"/>
          <w:sz w:val="11"/>
          <w:rtl/>
        </w:rPr>
        <w:t>,</w:t>
      </w:r>
      <w:r w:rsidR="009C3CB4" w:rsidRPr="00270114">
        <w:rPr>
          <w:rFonts w:ascii="FbShefa" w:hAnsi="FbShefa"/>
          <w:sz w:val="11"/>
          <w:rtl/>
        </w:rPr>
        <w:t xml:space="preserve"> דבר המסוים</w:t>
      </w:r>
      <w:r w:rsidR="00980F5A" w:rsidRPr="00270114">
        <w:rPr>
          <w:rFonts w:ascii="FbShefa" w:hAnsi="FbShefa"/>
          <w:sz w:val="11"/>
          <w:rtl/>
        </w:rPr>
        <w:t>.</w:t>
      </w:r>
    </w:p>
    <w:p w14:paraId="423FDE3A" w14:textId="77777777" w:rsidR="00277F7A" w:rsidRPr="001B3037" w:rsidRDefault="00277F7A" w:rsidP="009C3CB4">
      <w:pPr>
        <w:spacing w:line="240" w:lineRule="auto"/>
        <w:rPr>
          <w:rFonts w:ascii="FbShefa" w:hAnsi="FbShefa"/>
          <w:b/>
          <w:bCs/>
          <w:color w:val="3B2F2A" w:themeColor="text2" w:themeShade="80"/>
          <w:sz w:val="11"/>
          <w:rtl/>
        </w:rPr>
      </w:pPr>
    </w:p>
    <w:p w14:paraId="22BF906E" w14:textId="77777777" w:rsidR="00277F7A" w:rsidRPr="00270114" w:rsidRDefault="009C3CB4" w:rsidP="00277F7A">
      <w:pPr>
        <w:pStyle w:val="3"/>
        <w:rPr>
          <w:rFonts w:ascii="FbShefa" w:hAnsi="FbShefa"/>
          <w:rtl/>
        </w:rPr>
      </w:pPr>
      <w:r w:rsidRPr="00270114">
        <w:rPr>
          <w:rFonts w:ascii="FbShefa" w:hAnsi="FbShefa"/>
          <w:rtl/>
        </w:rPr>
        <w:t>מרוקא</w:t>
      </w:r>
      <w:r w:rsidR="00277F7A" w:rsidRPr="00270114">
        <w:rPr>
          <w:rFonts w:ascii="FbShefa" w:hAnsi="FbShefa"/>
          <w:rtl/>
        </w:rPr>
        <w:t>:</w:t>
      </w:r>
    </w:p>
    <w:p w14:paraId="643433A1" w14:textId="6165A3D5" w:rsidR="009C3CB4" w:rsidRPr="00270114" w:rsidRDefault="00277F7A" w:rsidP="009C3CB4">
      <w:pPr>
        <w:spacing w:line="240" w:lineRule="auto"/>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Pr="00270114">
        <w:rPr>
          <w:rFonts w:ascii="FbShefa" w:hAnsi="FbShefa"/>
          <w:sz w:val="11"/>
          <w:rtl/>
        </w:rPr>
        <w:t xml:space="preserve"> לא קונה</w:t>
      </w:r>
      <w:r w:rsidR="00980F5A" w:rsidRPr="00270114">
        <w:rPr>
          <w:rFonts w:ascii="FbShefa" w:hAnsi="FbShefa"/>
          <w:sz w:val="11"/>
          <w:rtl/>
        </w:rPr>
        <w:t>.</w:t>
      </w:r>
    </w:p>
    <w:p w14:paraId="3F84A8FF" w14:textId="134B0B22" w:rsidR="00277F7A" w:rsidRPr="00270114" w:rsidRDefault="00277F7A" w:rsidP="009C3CB4">
      <w:pPr>
        <w:spacing w:line="240" w:lineRule="auto"/>
        <w:rPr>
          <w:rFonts w:ascii="FbShefa" w:hAnsi="FbShefa"/>
          <w:sz w:val="11"/>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Pr="00270114">
        <w:rPr>
          <w:rFonts w:ascii="FbShefa" w:hAnsi="FbShefa"/>
          <w:sz w:val="11"/>
          <w:rtl/>
        </w:rPr>
        <w:t xml:space="preserve"> קונה</w:t>
      </w:r>
      <w:r w:rsidR="00980F5A" w:rsidRPr="00270114">
        <w:rPr>
          <w:rFonts w:ascii="FbShefa" w:hAnsi="FbShefa"/>
          <w:sz w:val="11"/>
          <w:rtl/>
        </w:rPr>
        <w:t>.</w:t>
      </w:r>
    </w:p>
    <w:p w14:paraId="3B078581" w14:textId="2DFE0302" w:rsidR="009C3CB4" w:rsidRPr="00270114" w:rsidRDefault="009C3CB4" w:rsidP="00794C1A">
      <w:pPr>
        <w:pStyle w:val="1"/>
        <w:rPr>
          <w:rFonts w:ascii="FbShefa" w:hAnsi="FbShefa"/>
          <w:rtl/>
        </w:rPr>
      </w:pPr>
      <w:r w:rsidRPr="00270114">
        <w:rPr>
          <w:rFonts w:ascii="FbShefa" w:hAnsi="FbShefa"/>
          <w:sz w:val="11"/>
          <w:rtl/>
        </w:rPr>
        <w:t>מז</w:t>
      </w:r>
      <w:r w:rsidR="00B36BF2" w:rsidRPr="00270114">
        <w:rPr>
          <w:rFonts w:ascii="FbShefa" w:hAnsi="FbShefa"/>
          <w:sz w:val="11"/>
          <w:rtl/>
        </w:rPr>
        <w:t>, ב</w:t>
      </w:r>
    </w:p>
    <w:p w14:paraId="1F777561" w14:textId="79156D12" w:rsidR="00433741" w:rsidRPr="00270114" w:rsidRDefault="009C3CB4" w:rsidP="00C07F9D">
      <w:pPr>
        <w:pStyle w:val="2"/>
        <w:rPr>
          <w:rFonts w:ascii="FbShefa" w:hAnsi="FbShefa"/>
          <w:rtl/>
        </w:rPr>
      </w:pPr>
      <w:r w:rsidRPr="00270114">
        <w:rPr>
          <w:rFonts w:ascii="FbShefa" w:hAnsi="FbShefa"/>
          <w:rtl/>
        </w:rPr>
        <w:t>במנא דכשר למקניא ביה</w:t>
      </w:r>
    </w:p>
    <w:p w14:paraId="1A71CDAF" w14:textId="45B8EF79"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במנא</w:t>
      </w:r>
      <w:r w:rsidR="00980F5A" w:rsidRPr="00270114">
        <w:rPr>
          <w:rFonts w:ascii="FbShefa" w:hAnsi="FbShefa"/>
          <w:sz w:val="11"/>
          <w:rtl/>
        </w:rPr>
        <w:t>.</w:t>
      </w:r>
      <w:r w:rsidRPr="00270114">
        <w:rPr>
          <w:rFonts w:ascii="FbShefa" w:hAnsi="FbShefa"/>
          <w:sz w:val="11"/>
          <w:rtl/>
        </w:rPr>
        <w:t xml:space="preserve"> ולא בפירות (מחלוקת לעיל)</w:t>
      </w:r>
      <w:r w:rsidR="00980F5A" w:rsidRPr="00270114">
        <w:rPr>
          <w:rFonts w:ascii="FbShefa" w:hAnsi="FbShefa"/>
          <w:sz w:val="11"/>
          <w:rtl/>
        </w:rPr>
        <w:t>.</w:t>
      </w:r>
    </w:p>
    <w:p w14:paraId="55A479B7" w14:textId="77777777" w:rsidR="00C07F9D" w:rsidRPr="001B3037" w:rsidRDefault="00C07F9D" w:rsidP="009C3CB4">
      <w:pPr>
        <w:spacing w:line="240" w:lineRule="auto"/>
        <w:rPr>
          <w:rFonts w:ascii="FbShefa" w:hAnsi="FbShefa"/>
          <w:b/>
          <w:bCs/>
          <w:color w:val="3B2F2A" w:themeColor="text2" w:themeShade="80"/>
          <w:sz w:val="11"/>
          <w:rtl/>
        </w:rPr>
      </w:pPr>
    </w:p>
    <w:p w14:paraId="6ABF13E2" w14:textId="77777777" w:rsidR="00C07F9D" w:rsidRPr="00270114" w:rsidRDefault="009C3CB4" w:rsidP="00C07F9D">
      <w:pPr>
        <w:pStyle w:val="3"/>
        <w:rPr>
          <w:rFonts w:ascii="FbShefa" w:hAnsi="FbShefa"/>
          <w:rtl/>
        </w:rPr>
      </w:pPr>
      <w:r w:rsidRPr="00270114">
        <w:rPr>
          <w:rFonts w:ascii="FbShefa" w:hAnsi="FbShefa"/>
          <w:rtl/>
        </w:rPr>
        <w:t>דכשר</w:t>
      </w:r>
      <w:r w:rsidR="00C07F9D" w:rsidRPr="00270114">
        <w:rPr>
          <w:rFonts w:ascii="FbShefa" w:hAnsi="FbShefa"/>
          <w:rtl/>
        </w:rPr>
        <w:t>:</w:t>
      </w:r>
    </w:p>
    <w:p w14:paraId="39CE9F7B" w14:textId="4F9FB5B6" w:rsidR="00C07F9D" w:rsidRPr="001B3037" w:rsidRDefault="00C07F9D" w:rsidP="009C3CB4">
      <w:pPr>
        <w:spacing w:line="240" w:lineRule="auto"/>
        <w:rPr>
          <w:rFonts w:ascii="FbShefa" w:hAnsi="FbShefa"/>
          <w:b/>
          <w:bCs/>
          <w:color w:val="3B2F2A" w:themeColor="text2" w:themeShade="80"/>
          <w:sz w:val="11"/>
          <w:rtl/>
        </w:rPr>
      </w:pPr>
      <w:r w:rsidRPr="001B3037">
        <w:rPr>
          <w:rFonts w:ascii="FbShefa" w:hAnsi="FbShefa"/>
          <w:b/>
          <w:bCs/>
          <w:color w:val="3B2F2A" w:themeColor="text2" w:themeShade="80"/>
          <w:sz w:val="11"/>
          <w:rtl/>
        </w:rPr>
        <w:t xml:space="preserve">דעה </w:t>
      </w:r>
      <w:r w:rsidR="009C3CB4" w:rsidRPr="001B3037">
        <w:rPr>
          <w:rFonts w:ascii="FbShefa" w:hAnsi="FbShefa"/>
          <w:b/>
          <w:bCs/>
          <w:color w:val="3B2F2A" w:themeColor="text2" w:themeShade="80"/>
          <w:sz w:val="11"/>
          <w:rtl/>
        </w:rPr>
        <w:t>א</w:t>
      </w:r>
      <w:r w:rsidR="00980F5A" w:rsidRPr="00270114">
        <w:rPr>
          <w:rFonts w:ascii="FbShefa" w:hAnsi="FbShefa"/>
          <w:sz w:val="11"/>
          <w:rtl/>
        </w:rPr>
        <w:t>.</w:t>
      </w:r>
      <w:r w:rsidR="009C3CB4" w:rsidRPr="00270114">
        <w:rPr>
          <w:rFonts w:ascii="FbShefa" w:hAnsi="FbShefa"/>
          <w:sz w:val="11"/>
          <w:rtl/>
        </w:rPr>
        <w:t xml:space="preserve"> לא במרוקא</w:t>
      </w:r>
      <w:r w:rsidR="00980F5A" w:rsidRPr="00270114">
        <w:rPr>
          <w:rFonts w:ascii="FbShefa" w:hAnsi="FbShefa"/>
          <w:sz w:val="11"/>
          <w:rtl/>
        </w:rPr>
        <w:t>.</w:t>
      </w:r>
    </w:p>
    <w:p w14:paraId="1AEC67DA" w14:textId="65E0831D" w:rsidR="009C3CB4" w:rsidRPr="00270114" w:rsidRDefault="00C07F9D" w:rsidP="009C3CB4">
      <w:pPr>
        <w:spacing w:line="240" w:lineRule="auto"/>
        <w:rPr>
          <w:rFonts w:ascii="FbShefa" w:hAnsi="FbShefa"/>
          <w:sz w:val="11"/>
          <w:rtl/>
        </w:rPr>
      </w:pPr>
      <w:r w:rsidRPr="001B3037">
        <w:rPr>
          <w:rFonts w:ascii="FbShefa" w:hAnsi="FbShefa"/>
          <w:b/>
          <w:bCs/>
          <w:color w:val="3B2F2A" w:themeColor="text2" w:themeShade="80"/>
          <w:sz w:val="11"/>
          <w:rtl/>
        </w:rPr>
        <w:t xml:space="preserve">דעה </w:t>
      </w:r>
      <w:r w:rsidR="009C3CB4" w:rsidRPr="001B3037">
        <w:rPr>
          <w:rFonts w:ascii="FbShefa" w:hAnsi="FbShefa"/>
          <w:b/>
          <w:bCs/>
          <w:color w:val="3B2F2A" w:themeColor="text2" w:themeShade="80"/>
          <w:sz w:val="11"/>
          <w:rtl/>
        </w:rPr>
        <w:t>ב</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למעוטי איסורי הנאה</w:t>
      </w:r>
      <w:r w:rsidR="00980F5A" w:rsidRPr="00270114">
        <w:rPr>
          <w:rFonts w:ascii="FbShefa" w:hAnsi="FbShefa"/>
          <w:sz w:val="11"/>
          <w:rtl/>
        </w:rPr>
        <w:t>.</w:t>
      </w:r>
    </w:p>
    <w:p w14:paraId="03FB8C8D" w14:textId="77777777" w:rsidR="00C07F9D" w:rsidRPr="001B3037" w:rsidRDefault="00C07F9D" w:rsidP="009C3CB4">
      <w:pPr>
        <w:spacing w:line="240" w:lineRule="auto"/>
        <w:rPr>
          <w:rFonts w:ascii="FbShefa" w:hAnsi="FbShefa"/>
          <w:b/>
          <w:bCs/>
          <w:color w:val="3B2F2A" w:themeColor="text2" w:themeShade="80"/>
          <w:sz w:val="11"/>
          <w:rtl/>
        </w:rPr>
      </w:pPr>
    </w:p>
    <w:p w14:paraId="7A58CF4A" w14:textId="7AE3811A"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למקניא</w:t>
      </w:r>
      <w:r w:rsidR="00980F5A" w:rsidRPr="00270114">
        <w:rPr>
          <w:rFonts w:ascii="FbShefa" w:hAnsi="FbShefa"/>
          <w:sz w:val="11"/>
          <w:rtl/>
        </w:rPr>
        <w:t>.</w:t>
      </w:r>
      <w:r w:rsidRPr="00270114">
        <w:rPr>
          <w:rFonts w:ascii="FbShefa" w:hAnsi="FbShefa"/>
          <w:sz w:val="11"/>
          <w:rtl/>
        </w:rPr>
        <w:t xml:space="preserve"> בכליו של קונה (מחלוקת לעיל)</w:t>
      </w:r>
      <w:r w:rsidR="00980F5A" w:rsidRPr="00270114">
        <w:rPr>
          <w:rFonts w:ascii="FbShefa" w:hAnsi="FbShefa"/>
          <w:sz w:val="11"/>
          <w:rtl/>
        </w:rPr>
        <w:t>.</w:t>
      </w:r>
    </w:p>
    <w:p w14:paraId="465F195B" w14:textId="77777777" w:rsidR="00C07F9D" w:rsidRPr="001B3037" w:rsidRDefault="00C07F9D" w:rsidP="009C3CB4">
      <w:pPr>
        <w:spacing w:line="240" w:lineRule="auto"/>
        <w:rPr>
          <w:rFonts w:ascii="FbShefa" w:hAnsi="FbShefa"/>
          <w:b/>
          <w:bCs/>
          <w:color w:val="3B2F2A" w:themeColor="text2" w:themeShade="80"/>
          <w:sz w:val="11"/>
          <w:rtl/>
        </w:rPr>
      </w:pPr>
    </w:p>
    <w:p w14:paraId="3F794C8D" w14:textId="77777777" w:rsidR="00C07F9D" w:rsidRPr="00270114" w:rsidRDefault="009C3CB4" w:rsidP="00C07F9D">
      <w:pPr>
        <w:pStyle w:val="3"/>
        <w:rPr>
          <w:rFonts w:ascii="FbShefa" w:hAnsi="FbShefa"/>
          <w:rtl/>
        </w:rPr>
      </w:pPr>
      <w:r w:rsidRPr="00270114">
        <w:rPr>
          <w:rFonts w:ascii="FbShefa" w:hAnsi="FbShefa"/>
          <w:rtl/>
        </w:rPr>
        <w:t>ביה</w:t>
      </w:r>
      <w:r w:rsidR="00C07F9D" w:rsidRPr="00270114">
        <w:rPr>
          <w:rFonts w:ascii="FbShefa" w:hAnsi="FbShefa"/>
          <w:rtl/>
        </w:rPr>
        <w:t>:</w:t>
      </w:r>
    </w:p>
    <w:p w14:paraId="6F2567B9" w14:textId="225840BF" w:rsidR="002F24DC" w:rsidRPr="00270114" w:rsidRDefault="00C07F9D" w:rsidP="009C3CB4">
      <w:pPr>
        <w:spacing w:line="240" w:lineRule="auto"/>
        <w:rPr>
          <w:rFonts w:ascii="FbShefa" w:hAnsi="FbShefa"/>
          <w:sz w:val="11"/>
          <w:rtl/>
        </w:rPr>
      </w:pPr>
      <w:r w:rsidRPr="001B3037">
        <w:rPr>
          <w:rFonts w:ascii="FbShefa" w:hAnsi="FbShefa"/>
          <w:b/>
          <w:bCs/>
          <w:color w:val="3B2F2A" w:themeColor="text2" w:themeShade="80"/>
          <w:sz w:val="11"/>
          <w:rtl/>
        </w:rPr>
        <w:t xml:space="preserve">דעה </w:t>
      </w:r>
      <w:r w:rsidR="009C3CB4" w:rsidRPr="001B3037">
        <w:rPr>
          <w:rFonts w:ascii="FbShefa" w:hAnsi="FbShefa"/>
          <w:b/>
          <w:bCs/>
          <w:color w:val="3B2F2A" w:themeColor="text2" w:themeShade="80"/>
          <w:sz w:val="11"/>
          <w:rtl/>
        </w:rPr>
        <w:t>א</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למעוטי מטבע</w:t>
      </w:r>
      <w:r w:rsidR="00980F5A" w:rsidRPr="00270114">
        <w:rPr>
          <w:rFonts w:ascii="FbShefa" w:hAnsi="FbShefa"/>
          <w:sz w:val="11"/>
          <w:rtl/>
        </w:rPr>
        <w:t>.</w:t>
      </w:r>
    </w:p>
    <w:p w14:paraId="33CCDCDD" w14:textId="7BF50249" w:rsidR="00433741" w:rsidRPr="00270114" w:rsidRDefault="00C07F9D" w:rsidP="009C3CB4">
      <w:pPr>
        <w:spacing w:line="240" w:lineRule="auto"/>
        <w:rPr>
          <w:rFonts w:ascii="FbShefa" w:hAnsi="FbShefa"/>
          <w:sz w:val="11"/>
          <w:rtl/>
        </w:rPr>
      </w:pPr>
      <w:r w:rsidRPr="001B3037">
        <w:rPr>
          <w:rFonts w:ascii="FbShefa" w:hAnsi="FbShefa"/>
          <w:b/>
          <w:bCs/>
          <w:color w:val="3B2F2A" w:themeColor="text2" w:themeShade="80"/>
          <w:sz w:val="11"/>
          <w:rtl/>
        </w:rPr>
        <w:t xml:space="preserve">דעה </w:t>
      </w:r>
      <w:r w:rsidR="009C3CB4" w:rsidRPr="001B3037">
        <w:rPr>
          <w:rFonts w:ascii="FbShefa" w:hAnsi="FbShefa"/>
          <w:b/>
          <w:bCs/>
          <w:color w:val="3B2F2A" w:themeColor="text2" w:themeShade="80"/>
          <w:sz w:val="11"/>
          <w:rtl/>
        </w:rPr>
        <w:t>ב</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למעוטי איסורי הנאה</w:t>
      </w:r>
      <w:r w:rsidR="00980F5A" w:rsidRPr="00270114">
        <w:rPr>
          <w:rFonts w:ascii="FbShefa" w:hAnsi="FbShefa"/>
          <w:sz w:val="11"/>
          <w:rtl/>
        </w:rPr>
        <w:t>.</w:t>
      </w:r>
    </w:p>
    <w:p w14:paraId="1463E6CC" w14:textId="44DED637" w:rsidR="009C3CB4" w:rsidRPr="00270114" w:rsidRDefault="009C3CB4" w:rsidP="009C3CB4">
      <w:pPr>
        <w:spacing w:line="240" w:lineRule="auto"/>
        <w:rPr>
          <w:rFonts w:ascii="FbShefa" w:hAnsi="FbShefa"/>
          <w:sz w:val="11"/>
          <w:rtl/>
        </w:rPr>
      </w:pPr>
    </w:p>
    <w:p w14:paraId="5799EB09"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מאי אסימון</w:t>
      </w:r>
    </w:p>
    <w:p w14:paraId="5B0D5A7A" w14:textId="3639170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ס"ד</w:t>
      </w:r>
      <w:r w:rsidR="00980F5A" w:rsidRPr="001B3037">
        <w:rPr>
          <w:rFonts w:ascii="FbShefa" w:hAnsi="FbShefa"/>
          <w:b/>
          <w:bCs/>
          <w:color w:val="3B2F2A" w:themeColor="text2" w:themeShade="80"/>
          <w:sz w:val="11"/>
          <w:rtl/>
        </w:rPr>
        <w:t>.</w:t>
      </w:r>
      <w:r w:rsidRPr="00270114">
        <w:rPr>
          <w:rFonts w:ascii="FbShefa" w:hAnsi="FbShefa"/>
          <w:sz w:val="11"/>
          <w:rtl/>
        </w:rPr>
        <w:t xml:space="preserve"> מעות הניתנות בסימן לבית המרחץ</w:t>
      </w:r>
      <w:r w:rsidR="00980F5A" w:rsidRPr="00270114">
        <w:rPr>
          <w:rFonts w:ascii="FbShefa" w:hAnsi="FbShefa"/>
          <w:sz w:val="11"/>
          <w:rtl/>
        </w:rPr>
        <w:t>.</w:t>
      </w:r>
    </w:p>
    <w:p w14:paraId="4DD2E36D" w14:textId="5A6616F2"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מיתיבי</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מברייתא משמע שהם ב' דברים</w:t>
      </w:r>
      <w:r w:rsidR="00980F5A" w:rsidRPr="00270114">
        <w:rPr>
          <w:rFonts w:ascii="FbShefa" w:hAnsi="FbShefa"/>
          <w:sz w:val="11"/>
          <w:rtl/>
        </w:rPr>
        <w:t>.</w:t>
      </w:r>
    </w:p>
    <w:p w14:paraId="2E6B9CFF" w14:textId="083052BD"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מסקנא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פולסא</w:t>
      </w:r>
      <w:r w:rsidR="00980F5A" w:rsidRPr="00270114">
        <w:rPr>
          <w:rFonts w:ascii="FbShefa" w:hAnsi="FbShefa"/>
          <w:sz w:val="11"/>
          <w:rtl/>
        </w:rPr>
        <w:t>.</w:t>
      </w:r>
    </w:p>
    <w:p w14:paraId="7172B8A7" w14:textId="77777777" w:rsidR="009C3CB4" w:rsidRPr="00270114" w:rsidRDefault="009C3CB4" w:rsidP="009C3CB4">
      <w:pPr>
        <w:spacing w:line="240" w:lineRule="auto"/>
        <w:rPr>
          <w:rFonts w:ascii="FbShefa" w:hAnsi="FbShefa"/>
          <w:sz w:val="11"/>
          <w:rtl/>
        </w:rPr>
      </w:pPr>
    </w:p>
    <w:p w14:paraId="67E466DB" w14:textId="77777777" w:rsidR="00181756" w:rsidRPr="00270114" w:rsidRDefault="00181756" w:rsidP="00181756">
      <w:pPr>
        <w:pStyle w:val="2"/>
        <w:rPr>
          <w:rFonts w:ascii="FbShefa" w:hAnsi="FbShefa"/>
          <w:rtl/>
        </w:rPr>
      </w:pPr>
      <w:r w:rsidRPr="00270114">
        <w:rPr>
          <w:rFonts w:ascii="FbShefa" w:hAnsi="FbShefa"/>
          <w:rtl/>
        </w:rPr>
        <w:t>חילול מעשר שני</w:t>
      </w:r>
    </w:p>
    <w:p w14:paraId="404AC917" w14:textId="40F6C848" w:rsidR="00181756" w:rsidRPr="00270114" w:rsidRDefault="00181756" w:rsidP="00181756">
      <w:pPr>
        <w:spacing w:line="240" w:lineRule="auto"/>
        <w:rPr>
          <w:rFonts w:ascii="FbShefa" w:hAnsi="FbShefa"/>
          <w:sz w:val="11"/>
          <w:rtl/>
        </w:rPr>
      </w:pPr>
      <w:r w:rsidRPr="001B3037">
        <w:rPr>
          <w:rFonts w:ascii="FbShefa" w:hAnsi="FbShefa"/>
          <w:b/>
          <w:bCs/>
          <w:color w:val="3B2F2A" w:themeColor="text2" w:themeShade="80"/>
          <w:sz w:val="11"/>
          <w:rtl/>
        </w:rPr>
        <w:t>על מעות הניתנות בסימן לבית המרחץ</w:t>
      </w:r>
      <w:r w:rsidR="00980F5A" w:rsidRPr="001B3037">
        <w:rPr>
          <w:rFonts w:ascii="FbShefa" w:hAnsi="FbShefa"/>
          <w:b/>
          <w:bCs/>
          <w:color w:val="3B2F2A" w:themeColor="text2" w:themeShade="80"/>
          <w:sz w:val="11"/>
          <w:rtl/>
        </w:rPr>
        <w:t>.</w:t>
      </w:r>
      <w:r w:rsidRPr="00270114">
        <w:rPr>
          <w:rFonts w:ascii="FbShefa" w:hAnsi="FbShefa"/>
          <w:sz w:val="11"/>
          <w:rtl/>
        </w:rPr>
        <w:t xml:space="preserve"> לא מחללים</w:t>
      </w:r>
      <w:r w:rsidR="00980F5A" w:rsidRPr="00270114">
        <w:rPr>
          <w:rFonts w:ascii="FbShefa" w:hAnsi="FbShefa"/>
          <w:sz w:val="11"/>
          <w:rtl/>
        </w:rPr>
        <w:t>.</w:t>
      </w:r>
    </w:p>
    <w:p w14:paraId="0DBAE947" w14:textId="77777777" w:rsidR="00181756" w:rsidRPr="001B3037" w:rsidRDefault="00181756" w:rsidP="00181756">
      <w:pPr>
        <w:spacing w:line="240" w:lineRule="auto"/>
        <w:rPr>
          <w:rFonts w:ascii="FbShefa" w:hAnsi="FbShefa"/>
          <w:b/>
          <w:bCs/>
          <w:color w:val="3B2F2A" w:themeColor="text2" w:themeShade="80"/>
          <w:sz w:val="11"/>
          <w:rtl/>
        </w:rPr>
      </w:pPr>
    </w:p>
    <w:p w14:paraId="101156AB" w14:textId="1FF7C918" w:rsidR="00181756" w:rsidRPr="00270114" w:rsidRDefault="00181756" w:rsidP="00181756">
      <w:pPr>
        <w:pStyle w:val="3"/>
        <w:rPr>
          <w:rFonts w:ascii="FbShefa" w:hAnsi="FbShefa"/>
          <w:rtl/>
        </w:rPr>
      </w:pPr>
      <w:r w:rsidRPr="00270114">
        <w:rPr>
          <w:rFonts w:ascii="FbShefa" w:hAnsi="FbShefa"/>
          <w:rtl/>
        </w:rPr>
        <w:t>על אסימון:</w:t>
      </w:r>
    </w:p>
    <w:p w14:paraId="39E71A05" w14:textId="5E2A410B" w:rsidR="002F24DC" w:rsidRPr="00270114" w:rsidRDefault="00181756" w:rsidP="00181756">
      <w:pPr>
        <w:rPr>
          <w:rFonts w:ascii="FbShefa" w:hAnsi="FbShefa"/>
          <w:rtl/>
        </w:rPr>
      </w:pPr>
      <w:r w:rsidRPr="001B3037">
        <w:rPr>
          <w:rFonts w:ascii="FbShefa" w:hAnsi="FbShefa"/>
          <w:b/>
          <w:bCs/>
          <w:color w:val="3B2F2A" w:themeColor="text2" w:themeShade="80"/>
          <w:rtl/>
        </w:rPr>
        <w:t>דעה א</w:t>
      </w:r>
      <w:r w:rsidR="00980F5A" w:rsidRPr="001B3037">
        <w:rPr>
          <w:rFonts w:ascii="FbShefa" w:hAnsi="FbShefa"/>
          <w:b/>
          <w:bCs/>
          <w:color w:val="3B2F2A" w:themeColor="text2" w:themeShade="80"/>
          <w:rtl/>
        </w:rPr>
        <w:t>.</w:t>
      </w:r>
      <w:r w:rsidRPr="00270114">
        <w:rPr>
          <w:rFonts w:ascii="FbShefa" w:hAnsi="FbShefa"/>
          <w:rtl/>
        </w:rPr>
        <w:t xml:space="preserve"> מחללים</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שנאמר</w:t>
      </w:r>
      <w:r w:rsidR="00980F5A" w:rsidRPr="001B3037">
        <w:rPr>
          <w:rFonts w:ascii="FbShefa" w:hAnsi="FbShefa"/>
          <w:b/>
          <w:bCs/>
          <w:color w:val="3B2F2A" w:themeColor="text2" w:themeShade="80"/>
          <w:rtl/>
        </w:rPr>
        <w:t>.</w:t>
      </w:r>
      <w:r w:rsidRPr="00270114">
        <w:rPr>
          <w:rFonts w:ascii="FbShefa" w:hAnsi="FbShefa"/>
          <w:rtl/>
        </w:rPr>
        <w:t xml:space="preserve"> וצרת הכסף בידך, לרבות כל דבר הנצרר ביד</w:t>
      </w:r>
      <w:r w:rsidR="00980F5A" w:rsidRPr="00270114">
        <w:rPr>
          <w:rFonts w:ascii="FbShefa" w:hAnsi="FbShefa"/>
          <w:rtl/>
        </w:rPr>
        <w:t>.</w:t>
      </w:r>
    </w:p>
    <w:p w14:paraId="2D0AB71D" w14:textId="388E973B" w:rsidR="00181756" w:rsidRPr="00270114" w:rsidRDefault="00181756" w:rsidP="00181756">
      <w:pPr>
        <w:rPr>
          <w:rFonts w:ascii="FbShefa" w:hAnsi="FbShefa"/>
          <w:rtl/>
        </w:rPr>
      </w:pPr>
      <w:r w:rsidRPr="001B3037">
        <w:rPr>
          <w:rFonts w:ascii="FbShefa" w:hAnsi="FbShefa"/>
          <w:b/>
          <w:bCs/>
          <w:color w:val="3B2F2A" w:themeColor="text2" w:themeShade="80"/>
          <w:rtl/>
        </w:rPr>
        <w:t>דעה ב</w:t>
      </w:r>
      <w:r w:rsidR="00980F5A" w:rsidRPr="001B3037">
        <w:rPr>
          <w:rFonts w:ascii="FbShefa" w:hAnsi="FbShefa"/>
          <w:b/>
          <w:bCs/>
          <w:color w:val="3B2F2A" w:themeColor="text2" w:themeShade="80"/>
          <w:rtl/>
        </w:rPr>
        <w:t>.</w:t>
      </w:r>
      <w:r w:rsidRPr="00270114">
        <w:rPr>
          <w:rFonts w:ascii="FbShefa" w:hAnsi="FbShefa"/>
          <w:rtl/>
        </w:rPr>
        <w:t xml:space="preserve"> אין מחללים</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שנאמר</w:t>
      </w:r>
      <w:r w:rsidR="00980F5A" w:rsidRPr="001B3037">
        <w:rPr>
          <w:rFonts w:ascii="FbShefa" w:hAnsi="FbShefa"/>
          <w:b/>
          <w:bCs/>
          <w:color w:val="3B2F2A" w:themeColor="text2" w:themeShade="80"/>
          <w:rtl/>
        </w:rPr>
        <w:t>.</w:t>
      </w:r>
      <w:r w:rsidRPr="00270114">
        <w:rPr>
          <w:rFonts w:ascii="FbShefa" w:hAnsi="FbShefa"/>
          <w:rtl/>
        </w:rPr>
        <w:t xml:space="preserve"> וצרת הכסף בידך, כל דבר שיש עליו צורה</w:t>
      </w:r>
      <w:r w:rsidR="00980F5A" w:rsidRPr="00270114">
        <w:rPr>
          <w:rFonts w:ascii="FbShefa" w:hAnsi="FbShefa"/>
          <w:rtl/>
        </w:rPr>
        <w:t>.</w:t>
      </w:r>
    </w:p>
    <w:p w14:paraId="6FBC8B1D" w14:textId="77777777" w:rsidR="00181756" w:rsidRPr="00270114" w:rsidRDefault="00181756" w:rsidP="00181756">
      <w:pPr>
        <w:rPr>
          <w:rFonts w:ascii="FbShefa" w:hAnsi="FbShefa"/>
          <w:rtl/>
        </w:rPr>
      </w:pPr>
    </w:p>
    <w:p w14:paraId="5922CC96"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מעות ומשיכה</w:t>
      </w:r>
    </w:p>
    <w:p w14:paraId="270F8251" w14:textId="2F31DC29" w:rsidR="009C3CB4" w:rsidRPr="00270114" w:rsidRDefault="009C3CB4" w:rsidP="00181756">
      <w:pPr>
        <w:pStyle w:val="3"/>
        <w:rPr>
          <w:rFonts w:ascii="FbShefa" w:hAnsi="FbShefa"/>
          <w:rtl/>
        </w:rPr>
      </w:pPr>
      <w:r w:rsidRPr="00270114">
        <w:rPr>
          <w:rFonts w:ascii="FbShefa" w:hAnsi="FbShefa"/>
          <w:rtl/>
        </w:rPr>
        <w:t>רבי יוחנן</w:t>
      </w:r>
      <w:r w:rsidR="00181756" w:rsidRPr="00270114">
        <w:rPr>
          <w:rFonts w:ascii="FbShefa" w:hAnsi="FbShefa"/>
          <w:rtl/>
        </w:rPr>
        <w:t>:</w:t>
      </w:r>
    </w:p>
    <w:p w14:paraId="19071F84" w14:textId="6251DE6B"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דבר תורה</w:t>
      </w:r>
      <w:r w:rsidR="00980F5A" w:rsidRPr="00270114">
        <w:rPr>
          <w:rFonts w:ascii="FbShefa" w:hAnsi="FbShefa"/>
          <w:sz w:val="11"/>
          <w:rtl/>
        </w:rPr>
        <w:t>.</w:t>
      </w:r>
      <w:r w:rsidRPr="00270114">
        <w:rPr>
          <w:rFonts w:ascii="FbShefa" w:hAnsi="FbShefa"/>
          <w:sz w:val="11"/>
          <w:rtl/>
        </w:rPr>
        <w:t xml:space="preserve"> מעות קונות</w:t>
      </w:r>
      <w:r w:rsidR="00980F5A" w:rsidRPr="00270114">
        <w:rPr>
          <w:rFonts w:ascii="FbShefa" w:hAnsi="FbShefa"/>
          <w:sz w:val="11"/>
          <w:rtl/>
        </w:rPr>
        <w:t>.</w:t>
      </w:r>
    </w:p>
    <w:p w14:paraId="16E571D5" w14:textId="514C8873" w:rsidR="00433741" w:rsidRPr="00270114" w:rsidRDefault="003866BF" w:rsidP="009C3CB4">
      <w:pPr>
        <w:spacing w:line="240" w:lineRule="auto"/>
        <w:rPr>
          <w:rFonts w:ascii="FbShefa" w:hAnsi="FbShefa"/>
          <w:sz w:val="11"/>
          <w:rtl/>
        </w:rPr>
      </w:pPr>
      <w:r w:rsidRPr="001B3037">
        <w:rPr>
          <w:rFonts w:ascii="FbShefa" w:hAnsi="FbShefa"/>
          <w:b/>
          <w:bCs/>
          <w:color w:val="3B2F2A" w:themeColor="text2" w:themeShade="80"/>
          <w:sz w:val="11"/>
          <w:rtl/>
        </w:rPr>
        <w:t>מדרבנן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rtl/>
        </w:rPr>
        <w:t>משיכה</w:t>
      </w:r>
      <w:r w:rsidRPr="00270114">
        <w:rPr>
          <w:rFonts w:ascii="FbShefa" w:hAnsi="FbShefa"/>
          <w:rtl/>
        </w:rPr>
        <w:t xml:space="preserve"> קונה</w:t>
      </w:r>
      <w:r w:rsidR="00980F5A" w:rsidRPr="00270114">
        <w:rPr>
          <w:rFonts w:ascii="FbShefa" w:hAnsi="FbShefa"/>
          <w:rtl/>
        </w:rPr>
        <w:t>.</w:t>
      </w:r>
      <w:r w:rsidR="001C0E38" w:rsidRPr="00270114">
        <w:rPr>
          <w:rFonts w:ascii="FbShefa" w:hAnsi="FbShefa"/>
          <w:rtl/>
        </w:rPr>
        <w:t xml:space="preserve"> </w:t>
      </w:r>
      <w:r w:rsidR="009C3CB4" w:rsidRPr="001B3037">
        <w:rPr>
          <w:rFonts w:ascii="FbShefa" w:hAnsi="FbShefa"/>
          <w:b/>
          <w:bCs/>
          <w:color w:val="3B2F2A" w:themeColor="text2" w:themeShade="80"/>
          <w:rtl/>
        </w:rPr>
        <w:t>גזירה</w:t>
      </w:r>
      <w:r w:rsidR="00980F5A" w:rsidRPr="001B3037">
        <w:rPr>
          <w:rFonts w:ascii="FbShefa" w:hAnsi="FbShefa"/>
          <w:b/>
          <w:bCs/>
          <w:color w:val="3B2F2A" w:themeColor="text2" w:themeShade="80"/>
          <w:rtl/>
        </w:rPr>
        <w:t>.</w:t>
      </w:r>
      <w:r w:rsidR="009C3CB4" w:rsidRPr="00270114">
        <w:rPr>
          <w:rFonts w:ascii="FbShefa" w:hAnsi="FbShefa"/>
          <w:sz w:val="11"/>
          <w:rtl/>
        </w:rPr>
        <w:t xml:space="preserve"> שמא יאמר לו נשרפו חטיך בעלייה</w:t>
      </w:r>
      <w:r w:rsidR="00980F5A" w:rsidRPr="00270114">
        <w:rPr>
          <w:rFonts w:ascii="FbShefa" w:hAnsi="FbShefa"/>
          <w:sz w:val="11"/>
          <w:rtl/>
        </w:rPr>
        <w:t>.</w:t>
      </w:r>
    </w:p>
    <w:p w14:paraId="7B608123" w14:textId="77777777" w:rsidR="003866BF" w:rsidRPr="001B3037" w:rsidRDefault="003866BF" w:rsidP="009C3CB4">
      <w:pPr>
        <w:spacing w:line="240" w:lineRule="auto"/>
        <w:rPr>
          <w:rFonts w:ascii="FbShefa" w:hAnsi="FbShefa"/>
          <w:b/>
          <w:bCs/>
          <w:color w:val="3B2F2A" w:themeColor="text2" w:themeShade="80"/>
          <w:sz w:val="11"/>
          <w:rtl/>
        </w:rPr>
      </w:pPr>
    </w:p>
    <w:p w14:paraId="52D705EC" w14:textId="13EF0B21"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w:t>
      </w:r>
      <w:r w:rsidR="003866BF" w:rsidRPr="001B3037">
        <w:rPr>
          <w:rFonts w:ascii="FbShefa" w:hAnsi="FbShefa"/>
          <w:b/>
          <w:bCs/>
          <w:color w:val="3B2F2A" w:themeColor="text2" w:themeShade="80"/>
          <w:sz w:val="11"/>
          <w:rtl/>
        </w:rPr>
        <w:t>אל</w:t>
      </w:r>
      <w:r w:rsidRPr="001B3037">
        <w:rPr>
          <w:rFonts w:ascii="FbShefa" w:hAnsi="FbShefa"/>
          <w:b/>
          <w:bCs/>
          <w:color w:val="3B2F2A" w:themeColor="text2" w:themeShade="80"/>
          <w:sz w:val="11"/>
          <w:rtl/>
        </w:rPr>
        <w:t>ה</w:t>
      </w:r>
      <w:r w:rsidR="00980F5A" w:rsidRPr="001B3037">
        <w:rPr>
          <w:rFonts w:ascii="FbShefa" w:hAnsi="FbShefa"/>
          <w:b/>
          <w:bCs/>
          <w:color w:val="3B2F2A" w:themeColor="text2" w:themeShade="80"/>
          <w:sz w:val="11"/>
          <w:rtl/>
        </w:rPr>
        <w:t>.</w:t>
      </w:r>
      <w:r w:rsidRPr="00270114">
        <w:rPr>
          <w:rFonts w:ascii="FbShefa" w:hAnsi="FbShefa"/>
          <w:sz w:val="11"/>
          <w:rtl/>
        </w:rPr>
        <w:t xml:space="preserve"> מאן דשדא דליקה בעי שלומי</w:t>
      </w:r>
      <w:r w:rsidR="00980F5A" w:rsidRPr="00270114">
        <w:rPr>
          <w:rFonts w:ascii="FbShefa" w:hAnsi="FbShefa"/>
          <w:sz w:val="11"/>
          <w:rtl/>
        </w:rPr>
        <w:t>.</w:t>
      </w:r>
    </w:p>
    <w:p w14:paraId="1E0B1FA7" w14:textId="001B91B4"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270114">
        <w:rPr>
          <w:rFonts w:ascii="FbShefa" w:hAnsi="FbShefa"/>
          <w:sz w:val="11"/>
          <w:rtl/>
        </w:rPr>
        <w:t xml:space="preserve"> שמא תפול דליקה באונס</w:t>
      </w:r>
      <w:r w:rsidR="00980F5A" w:rsidRPr="00270114">
        <w:rPr>
          <w:rFonts w:ascii="FbShefa" w:hAnsi="FbShefa"/>
          <w:sz w:val="11"/>
          <w:rtl/>
        </w:rPr>
        <w:t>.</w:t>
      </w:r>
      <w:r w:rsidR="001C0E38" w:rsidRPr="00270114">
        <w:rPr>
          <w:rFonts w:ascii="FbShefa" w:hAnsi="FbShefa"/>
          <w:sz w:val="11"/>
          <w:rtl/>
        </w:rPr>
        <w:t xml:space="preserve"> </w:t>
      </w:r>
      <w:r w:rsidRPr="001B3037">
        <w:rPr>
          <w:rFonts w:ascii="FbShefa" w:hAnsi="FbShefa"/>
          <w:b/>
          <w:bCs/>
          <w:color w:val="3B2F2A" w:themeColor="text2" w:themeShade="80"/>
          <w:sz w:val="11"/>
          <w:rtl/>
        </w:rPr>
        <w:t>ואם אינם קונות</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טרח ומציל</w:t>
      </w:r>
      <w:r w:rsidR="00980F5A" w:rsidRPr="00270114">
        <w:rPr>
          <w:rFonts w:ascii="FbShefa" w:hAnsi="FbShefa"/>
          <w:sz w:val="11"/>
          <w:rtl/>
        </w:rPr>
        <w:t>.</w:t>
      </w:r>
    </w:p>
    <w:p w14:paraId="2BCA193E" w14:textId="77777777" w:rsidR="009C3CB4" w:rsidRPr="00270114" w:rsidRDefault="009C3CB4" w:rsidP="009C3CB4">
      <w:pPr>
        <w:spacing w:line="240" w:lineRule="auto"/>
        <w:rPr>
          <w:rFonts w:ascii="FbShefa" w:hAnsi="FbShefa"/>
          <w:sz w:val="11"/>
          <w:rtl/>
        </w:rPr>
      </w:pPr>
    </w:p>
    <w:p w14:paraId="0337359F" w14:textId="20F0C6E9" w:rsidR="009C3CB4" w:rsidRPr="00270114" w:rsidRDefault="009C3CB4" w:rsidP="003866BF">
      <w:pPr>
        <w:pStyle w:val="3"/>
        <w:rPr>
          <w:rFonts w:ascii="FbShefa" w:hAnsi="FbShefa"/>
          <w:rtl/>
        </w:rPr>
      </w:pPr>
      <w:r w:rsidRPr="00270114">
        <w:rPr>
          <w:rFonts w:ascii="FbShefa" w:hAnsi="FbShefa"/>
          <w:rtl/>
        </w:rPr>
        <w:t>ריש לקיש</w:t>
      </w:r>
      <w:r w:rsidR="0089387A">
        <w:rPr>
          <w:rFonts w:ascii="FbShefa" w:hAnsi="FbShefa" w:hint="cs"/>
          <w:rtl/>
        </w:rPr>
        <w:t>:</w:t>
      </w:r>
    </w:p>
    <w:p w14:paraId="48471846" w14:textId="2E71A15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משיכה</w:t>
      </w:r>
      <w:r w:rsidR="00980F5A" w:rsidRPr="00270114">
        <w:rPr>
          <w:rFonts w:ascii="FbShefa" w:hAnsi="FbShefa"/>
          <w:sz w:val="11"/>
          <w:rtl/>
        </w:rPr>
        <w:t>.</w:t>
      </w:r>
      <w:r w:rsidRPr="00270114">
        <w:rPr>
          <w:rFonts w:ascii="FbShefa" w:hAnsi="FbShefa"/>
          <w:sz w:val="11"/>
          <w:rtl/>
        </w:rPr>
        <w:t xml:space="preserve"> מפורשת מן התורה</w:t>
      </w:r>
      <w:r w:rsidR="00980F5A" w:rsidRPr="00270114">
        <w:rPr>
          <w:rFonts w:ascii="FbShefa" w:hAnsi="FbShefa"/>
          <w:sz w:val="11"/>
          <w:rtl/>
        </w:rPr>
        <w:t>.</w:t>
      </w:r>
    </w:p>
    <w:p w14:paraId="6D3E6B8A" w14:textId="3CB14569" w:rsidR="002F24DC" w:rsidRPr="00270114" w:rsidRDefault="003866BF" w:rsidP="003866BF">
      <w:pPr>
        <w:rPr>
          <w:rFonts w:ascii="FbShefa" w:hAnsi="FbShefa"/>
          <w:sz w:val="11"/>
          <w:rtl/>
        </w:rPr>
      </w:pPr>
      <w:r w:rsidRPr="001B3037">
        <w:rPr>
          <w:rFonts w:ascii="FbShefa" w:hAnsi="FbShefa"/>
          <w:b/>
          <w:bCs/>
          <w:color w:val="3B2F2A" w:themeColor="text2" w:themeShade="80"/>
          <w:rtl/>
        </w:rPr>
        <w:t>שנאמר</w:t>
      </w:r>
      <w:r w:rsidR="00980F5A" w:rsidRPr="001B3037">
        <w:rPr>
          <w:rFonts w:ascii="FbShefa" w:hAnsi="FbShefa"/>
          <w:b/>
          <w:bCs/>
          <w:color w:val="3B2F2A" w:themeColor="text2" w:themeShade="80"/>
          <w:rtl/>
        </w:rPr>
        <w:t>.</w:t>
      </w:r>
      <w:r w:rsidRPr="00270114">
        <w:rPr>
          <w:rFonts w:ascii="FbShefa" w:hAnsi="FbShefa"/>
          <w:rtl/>
        </w:rPr>
        <w:t xml:space="preserve"> </w:t>
      </w:r>
      <w:r w:rsidR="009C3CB4" w:rsidRPr="00270114">
        <w:rPr>
          <w:rFonts w:ascii="FbShefa" w:hAnsi="FbShefa"/>
          <w:rtl/>
        </w:rPr>
        <w:t>או קנה</w:t>
      </w:r>
      <w:r w:rsidR="00F470E4" w:rsidRPr="00270114">
        <w:rPr>
          <w:rFonts w:ascii="FbShefa" w:hAnsi="FbShefa"/>
          <w:rtl/>
        </w:rPr>
        <w:t xml:space="preserve"> מיד,</w:t>
      </w:r>
      <w:r w:rsidR="00F470E4" w:rsidRPr="001B3037">
        <w:rPr>
          <w:rFonts w:ascii="FbShefa" w:hAnsi="FbShefa"/>
          <w:b/>
          <w:bCs/>
          <w:color w:val="3B2F2A" w:themeColor="text2" w:themeShade="80"/>
          <w:sz w:val="11"/>
          <w:rtl/>
        </w:rPr>
        <w:t xml:space="preserve"> </w:t>
      </w:r>
      <w:r w:rsidR="009C3CB4" w:rsidRPr="00270114">
        <w:rPr>
          <w:rFonts w:ascii="FbShefa" w:hAnsi="FbShefa"/>
          <w:sz w:val="11"/>
          <w:rtl/>
        </w:rPr>
        <w:t>דבר הנקנה מיד ליד</w:t>
      </w:r>
      <w:r w:rsidR="00980F5A" w:rsidRPr="00270114">
        <w:rPr>
          <w:rFonts w:ascii="FbShefa" w:hAnsi="FbShefa"/>
          <w:sz w:val="11"/>
          <w:rtl/>
        </w:rPr>
        <w:t>.</w:t>
      </w:r>
    </w:p>
    <w:p w14:paraId="2CD24DC3" w14:textId="71DE03A3" w:rsidR="00F470E4" w:rsidRPr="00270114" w:rsidRDefault="00F470E4" w:rsidP="003866BF">
      <w:pPr>
        <w:rPr>
          <w:rFonts w:ascii="FbShefa" w:hAnsi="FbShefa"/>
          <w:sz w:val="11"/>
          <w:rtl/>
        </w:rPr>
      </w:pPr>
    </w:p>
    <w:p w14:paraId="1CFC3BF1" w14:textId="7790E596" w:rsidR="00F470E4" w:rsidRPr="00270114" w:rsidRDefault="00F470E4" w:rsidP="00F470E4">
      <w:pPr>
        <w:pStyle w:val="3"/>
        <w:rPr>
          <w:rFonts w:ascii="FbShefa" w:hAnsi="FbShefa"/>
          <w:rtl/>
        </w:rPr>
      </w:pPr>
      <w:r w:rsidRPr="00270114">
        <w:rPr>
          <w:rFonts w:ascii="FbShefa" w:hAnsi="FbShefa"/>
          <w:rtl/>
        </w:rPr>
        <w:t>או קנה מיד:</w:t>
      </w:r>
    </w:p>
    <w:p w14:paraId="71462E9C" w14:textId="39A7716A" w:rsidR="00F470E4" w:rsidRPr="00270114" w:rsidRDefault="00F470E4" w:rsidP="003866BF">
      <w:pPr>
        <w:rPr>
          <w:rFonts w:ascii="FbShefa" w:hAnsi="FbShefa"/>
          <w:rtl/>
        </w:rPr>
      </w:pPr>
      <w:r w:rsidRPr="001B3037">
        <w:rPr>
          <w:rFonts w:ascii="FbShefa" w:hAnsi="FbShefa"/>
          <w:b/>
          <w:bCs/>
          <w:color w:val="3B2F2A" w:themeColor="text2" w:themeShade="80"/>
          <w:sz w:val="11"/>
          <w:rtl/>
        </w:rPr>
        <w:t>ר"ל</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rtl/>
        </w:rPr>
        <w:t>לקנין משיכה (כנ"ל)</w:t>
      </w:r>
      <w:r w:rsidR="00980F5A" w:rsidRPr="00270114">
        <w:rPr>
          <w:rFonts w:ascii="FbShefa" w:hAnsi="FbShefa"/>
          <w:rtl/>
        </w:rPr>
        <w:t>.</w:t>
      </w:r>
    </w:p>
    <w:p w14:paraId="23341022" w14:textId="668E7896" w:rsidR="002F24DC" w:rsidRPr="00270114" w:rsidRDefault="009C3CB4" w:rsidP="003866BF">
      <w:pPr>
        <w:rPr>
          <w:rFonts w:ascii="FbShefa" w:hAnsi="FbShefa"/>
          <w:sz w:val="11"/>
          <w:rtl/>
        </w:rPr>
      </w:pPr>
      <w:r w:rsidRPr="001B3037">
        <w:rPr>
          <w:rFonts w:ascii="FbShefa" w:hAnsi="FbShefa"/>
          <w:b/>
          <w:bCs/>
          <w:color w:val="3B2F2A" w:themeColor="text2" w:themeShade="80"/>
          <w:sz w:val="11"/>
          <w:rtl/>
        </w:rPr>
        <w:t>ר"י</w:t>
      </w:r>
      <w:r w:rsidR="00980F5A" w:rsidRPr="00270114">
        <w:rPr>
          <w:rFonts w:ascii="FbShefa" w:hAnsi="FbShefa"/>
          <w:sz w:val="11"/>
          <w:rtl/>
        </w:rPr>
        <w:t>.</w:t>
      </w:r>
      <w:r w:rsidRPr="00270114">
        <w:rPr>
          <w:rFonts w:ascii="FbShefa" w:hAnsi="FbShefa"/>
          <w:sz w:val="11"/>
          <w:rtl/>
        </w:rPr>
        <w:t xml:space="preserve"> ללמד </w:t>
      </w:r>
      <w:r w:rsidR="00F470E4" w:rsidRPr="00270114">
        <w:rPr>
          <w:rFonts w:ascii="FbShefa" w:hAnsi="FbShefa"/>
          <w:sz w:val="11"/>
          <w:rtl/>
        </w:rPr>
        <w:t xml:space="preserve">שיש </w:t>
      </w:r>
      <w:r w:rsidRPr="00270114">
        <w:rPr>
          <w:rFonts w:ascii="FbShefa" w:hAnsi="FbShefa"/>
          <w:sz w:val="11"/>
          <w:rtl/>
        </w:rPr>
        <w:t>אונאה גם במוכר</w:t>
      </w:r>
      <w:r w:rsidR="00980F5A" w:rsidRPr="00270114">
        <w:rPr>
          <w:rFonts w:ascii="FbShefa" w:hAnsi="FbShefa"/>
          <w:sz w:val="11"/>
          <w:rtl/>
        </w:rPr>
        <w:t>.</w:t>
      </w:r>
    </w:p>
    <w:p w14:paraId="09D16F49" w14:textId="72F21E01" w:rsidR="009C3CB4" w:rsidRPr="00270114" w:rsidRDefault="009C3CB4" w:rsidP="003866BF">
      <w:pPr>
        <w:rPr>
          <w:rFonts w:ascii="FbShefa" w:hAnsi="FbShefa"/>
          <w:sz w:val="11"/>
          <w:rtl/>
        </w:rPr>
      </w:pPr>
      <w:r w:rsidRPr="001B3037">
        <w:rPr>
          <w:rFonts w:ascii="FbShefa" w:hAnsi="FbShefa"/>
          <w:b/>
          <w:bCs/>
          <w:color w:val="3B2F2A" w:themeColor="text2" w:themeShade="80"/>
          <w:sz w:val="11"/>
          <w:rtl/>
        </w:rPr>
        <w:t>ר"ל</w:t>
      </w:r>
      <w:r w:rsidR="00980F5A" w:rsidRPr="001B3037">
        <w:rPr>
          <w:rFonts w:ascii="FbShefa" w:hAnsi="FbShefa"/>
          <w:b/>
          <w:bCs/>
          <w:color w:val="3B2F2A" w:themeColor="text2" w:themeShade="80"/>
          <w:sz w:val="11"/>
          <w:rtl/>
        </w:rPr>
        <w:t>.</w:t>
      </w:r>
      <w:r w:rsidRPr="00270114">
        <w:rPr>
          <w:rFonts w:ascii="FbShefa" w:hAnsi="FbShefa"/>
          <w:sz w:val="11"/>
          <w:rtl/>
        </w:rPr>
        <w:t xml:space="preserve"> תרתי גמיר</w:t>
      </w:r>
      <w:r w:rsidR="00980F5A" w:rsidRPr="00270114">
        <w:rPr>
          <w:rFonts w:ascii="FbShefa" w:hAnsi="FbShefa"/>
          <w:sz w:val="11"/>
          <w:rtl/>
        </w:rPr>
        <w:t>.</w:t>
      </w:r>
    </w:p>
    <w:p w14:paraId="5E0222CA" w14:textId="77777777" w:rsidR="00F470E4" w:rsidRPr="00270114" w:rsidRDefault="00F470E4" w:rsidP="003866BF">
      <w:pPr>
        <w:rPr>
          <w:rFonts w:ascii="FbShefa" w:hAnsi="FbShefa"/>
          <w:sz w:val="11"/>
          <w:rtl/>
        </w:rPr>
      </w:pPr>
    </w:p>
    <w:p w14:paraId="26253792" w14:textId="4A6B01EF" w:rsidR="00F470E4" w:rsidRPr="00270114" w:rsidRDefault="00F470E4" w:rsidP="00F470E4">
      <w:pPr>
        <w:rPr>
          <w:rFonts w:ascii="FbShefa" w:hAnsi="FbShefa"/>
          <w:sz w:val="11"/>
          <w:rtl/>
        </w:rPr>
      </w:pPr>
      <w:r w:rsidRPr="001B3037">
        <w:rPr>
          <w:rFonts w:ascii="FbShefa" w:hAnsi="FbShefa"/>
          <w:b/>
          <w:bCs/>
          <w:color w:val="3B2F2A" w:themeColor="text2" w:themeShade="80"/>
          <w:sz w:val="11"/>
          <w:rtl/>
        </w:rPr>
        <w:t>מיד עמיתך</w:t>
      </w:r>
      <w:r w:rsidR="00980F5A" w:rsidRPr="001B3037">
        <w:rPr>
          <w:rFonts w:ascii="FbShefa" w:hAnsi="FbShefa"/>
          <w:b/>
          <w:bCs/>
          <w:color w:val="3B2F2A" w:themeColor="text2" w:themeShade="80"/>
          <w:sz w:val="11"/>
          <w:rtl/>
        </w:rPr>
        <w:t>.</w:t>
      </w:r>
      <w:r w:rsidRPr="00270114">
        <w:rPr>
          <w:rFonts w:ascii="FbShefa" w:hAnsi="FbShefa"/>
          <w:sz w:val="11"/>
          <w:rtl/>
        </w:rPr>
        <w:t xml:space="preserve"> למעוטי קרקע</w:t>
      </w:r>
      <w:r w:rsidR="00D36A50">
        <w:rPr>
          <w:rFonts w:ascii="FbShefa" w:hAnsi="FbShefa" w:hint="cs"/>
          <w:sz w:val="11"/>
          <w:rtl/>
        </w:rPr>
        <w:t>,</w:t>
      </w:r>
      <w:r w:rsidRPr="00270114">
        <w:rPr>
          <w:rFonts w:ascii="FbShefa" w:hAnsi="FbShefa"/>
          <w:sz w:val="11"/>
          <w:rtl/>
        </w:rPr>
        <w:t xml:space="preserve"> דלית בה אונאה</w:t>
      </w:r>
      <w:r w:rsidR="00980F5A" w:rsidRPr="00270114">
        <w:rPr>
          <w:rFonts w:ascii="FbShefa" w:hAnsi="FbShefa"/>
          <w:sz w:val="11"/>
          <w:rtl/>
        </w:rPr>
        <w:t>.</w:t>
      </w:r>
    </w:p>
    <w:p w14:paraId="09D8B2F8" w14:textId="77777777" w:rsidR="00F470E4" w:rsidRPr="00270114" w:rsidRDefault="00F470E4" w:rsidP="009C3CB4">
      <w:pPr>
        <w:spacing w:line="240" w:lineRule="auto"/>
        <w:rPr>
          <w:rFonts w:ascii="FbShefa" w:hAnsi="FbShefa"/>
          <w:i/>
          <w:iCs/>
          <w:sz w:val="11"/>
          <w:rtl/>
        </w:rPr>
      </w:pPr>
    </w:p>
    <w:p w14:paraId="16749633" w14:textId="3049D565" w:rsidR="00F470E4" w:rsidRPr="00270114" w:rsidRDefault="00F470E4" w:rsidP="00F470E4">
      <w:pPr>
        <w:pStyle w:val="3"/>
        <w:rPr>
          <w:rFonts w:ascii="FbShefa" w:hAnsi="FbShefa"/>
          <w:rtl/>
        </w:rPr>
      </w:pPr>
      <w:r w:rsidRPr="00270114">
        <w:rPr>
          <w:rFonts w:ascii="FbShefa" w:hAnsi="FbShefa"/>
          <w:rtl/>
        </w:rPr>
        <w:t>ת"ש:</w:t>
      </w:r>
    </w:p>
    <w:p w14:paraId="1A4A4737" w14:textId="39E98494" w:rsidR="009C3CB4" w:rsidRPr="00270114" w:rsidRDefault="00F470E4" w:rsidP="009C3CB4">
      <w:pPr>
        <w:spacing w:line="240" w:lineRule="auto"/>
        <w:rPr>
          <w:rFonts w:ascii="FbShefa" w:hAnsi="FbShefa"/>
          <w:sz w:val="11"/>
          <w:rtl/>
        </w:rPr>
      </w:pPr>
      <w:r w:rsidRPr="001B3037">
        <w:rPr>
          <w:rFonts w:ascii="FbShefa" w:hAnsi="FbShefa"/>
          <w:b/>
          <w:bCs/>
          <w:color w:val="3B2F2A" w:themeColor="text2" w:themeShade="80"/>
          <w:sz w:val="11"/>
          <w:rtl/>
        </w:rPr>
        <w:t>ל</w:t>
      </w:r>
      <w:r w:rsidR="009C3CB4" w:rsidRPr="001B3037">
        <w:rPr>
          <w:rFonts w:ascii="FbShefa" w:hAnsi="FbShefa"/>
          <w:b/>
          <w:bCs/>
          <w:color w:val="3B2F2A" w:themeColor="text2" w:themeShade="80"/>
          <w:sz w:val="11"/>
          <w:rtl/>
        </w:rPr>
        <w:t>ר"ש</w:t>
      </w:r>
      <w:r w:rsidR="00980F5A" w:rsidRPr="001B3037">
        <w:rPr>
          <w:rFonts w:ascii="FbShefa" w:hAnsi="FbShefa"/>
          <w:b/>
          <w:bCs/>
          <w:color w:val="3B2F2A" w:themeColor="text2" w:themeShade="80"/>
          <w:sz w:val="11"/>
          <w:rtl/>
        </w:rPr>
        <w:t>.</w:t>
      </w:r>
      <w:r w:rsidR="00980F5A" w:rsidRPr="00270114">
        <w:rPr>
          <w:rFonts w:ascii="FbShefa" w:hAnsi="FbShefa"/>
          <w:sz w:val="11"/>
          <w:rtl/>
        </w:rPr>
        <w:t xml:space="preserve"> </w:t>
      </w:r>
      <w:r w:rsidR="009C3CB4" w:rsidRPr="00270114">
        <w:rPr>
          <w:rFonts w:ascii="FbShefa" w:hAnsi="FbShefa"/>
          <w:sz w:val="11"/>
          <w:rtl/>
        </w:rPr>
        <w:t>רק מוכר מצי הדר ביה</w:t>
      </w:r>
      <w:r w:rsidR="001C0E38" w:rsidRPr="00270114">
        <w:rPr>
          <w:rFonts w:ascii="FbShefa" w:hAnsi="FbShefa"/>
          <w:sz w:val="11"/>
          <w:rtl/>
        </w:rPr>
        <w:t xml:space="preserve">, </w:t>
      </w:r>
      <w:r w:rsidR="009C3CB4" w:rsidRPr="00270114">
        <w:rPr>
          <w:rFonts w:ascii="FbShefa" w:hAnsi="FbShefa"/>
          <w:sz w:val="11"/>
          <w:rtl/>
        </w:rPr>
        <w:t>ולא לוקח</w:t>
      </w:r>
      <w:r w:rsidRPr="00270114">
        <w:rPr>
          <w:rFonts w:ascii="FbShefa" w:hAnsi="FbShefa"/>
          <w:sz w:val="11"/>
          <w:rtl/>
        </w:rPr>
        <w:t xml:space="preserve"> (מתני')</w:t>
      </w:r>
      <w:r w:rsidR="00980F5A" w:rsidRPr="00270114">
        <w:rPr>
          <w:rFonts w:ascii="FbShefa" w:hAnsi="FbShefa"/>
          <w:sz w:val="11"/>
          <w:rtl/>
        </w:rPr>
        <w:t>.</w:t>
      </w:r>
    </w:p>
    <w:p w14:paraId="2E9AD8DB" w14:textId="19A96E93"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ש"מ</w:t>
      </w:r>
      <w:r w:rsidR="00980F5A" w:rsidRPr="001B3037">
        <w:rPr>
          <w:rFonts w:ascii="FbShefa" w:hAnsi="FbShefa"/>
          <w:b/>
          <w:bCs/>
          <w:color w:val="3B2F2A" w:themeColor="text2" w:themeShade="80"/>
          <w:sz w:val="11"/>
          <w:rtl/>
        </w:rPr>
        <w:t>.</w:t>
      </w:r>
      <w:r w:rsidRPr="00270114">
        <w:rPr>
          <w:rFonts w:ascii="FbShefa" w:hAnsi="FbShefa"/>
          <w:sz w:val="11"/>
          <w:rtl/>
        </w:rPr>
        <w:t xml:space="preserve"> מעות קונות מהתורה</w:t>
      </w:r>
      <w:r w:rsidR="00980F5A" w:rsidRPr="00270114">
        <w:rPr>
          <w:rFonts w:ascii="FbShefa" w:hAnsi="FbShefa"/>
          <w:sz w:val="11"/>
          <w:rtl/>
        </w:rPr>
        <w:t>.</w:t>
      </w:r>
    </w:p>
    <w:p w14:paraId="1B80E2A5" w14:textId="6C6EDBDD"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בהא גופא קמיפלגי</w:t>
      </w:r>
      <w:r w:rsidR="00980F5A" w:rsidRPr="00270114">
        <w:rPr>
          <w:rFonts w:ascii="FbShefa" w:hAnsi="FbShefa"/>
          <w:sz w:val="11"/>
          <w:rtl/>
        </w:rPr>
        <w:t>.</w:t>
      </w:r>
    </w:p>
    <w:p w14:paraId="12DDC97E" w14:textId="1F5BB023" w:rsidR="00F470E4" w:rsidRPr="001B3037" w:rsidRDefault="00F470E4" w:rsidP="009C3CB4">
      <w:pPr>
        <w:spacing w:line="240" w:lineRule="auto"/>
        <w:rPr>
          <w:rFonts w:ascii="FbShefa" w:hAnsi="FbShefa"/>
          <w:b/>
          <w:bCs/>
          <w:color w:val="3B2F2A" w:themeColor="text2" w:themeShade="80"/>
          <w:sz w:val="11"/>
          <w:rtl/>
        </w:rPr>
      </w:pPr>
    </w:p>
    <w:p w14:paraId="057E152A" w14:textId="3338844B"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ואידך</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נחלקו</w:t>
      </w:r>
      <w:r w:rsidRPr="001B3037">
        <w:rPr>
          <w:rFonts w:ascii="FbShefa" w:hAnsi="FbShefa"/>
          <w:b/>
          <w:bCs/>
          <w:color w:val="3B2F2A" w:themeColor="text2" w:themeShade="80"/>
          <w:sz w:val="11"/>
          <w:rtl/>
        </w:rPr>
        <w:t xml:space="preserve"> </w:t>
      </w:r>
      <w:r w:rsidRPr="00270114">
        <w:rPr>
          <w:rFonts w:ascii="FbShefa" w:hAnsi="FbShefa"/>
          <w:sz w:val="11"/>
          <w:rtl/>
        </w:rPr>
        <w:t>אם תקנו משיכה בלקוחות כדרך שתקנו במוכרים</w:t>
      </w:r>
      <w:r w:rsidR="00980F5A" w:rsidRPr="00270114">
        <w:rPr>
          <w:rFonts w:ascii="FbShefa" w:hAnsi="FbShefa"/>
          <w:sz w:val="11"/>
          <w:rtl/>
        </w:rPr>
        <w:t>.</w:t>
      </w:r>
    </w:p>
    <w:p w14:paraId="50FEAA4C" w14:textId="77777777" w:rsidR="009C3CB4" w:rsidRPr="00270114" w:rsidRDefault="009C3CB4" w:rsidP="009C3CB4">
      <w:pPr>
        <w:spacing w:line="240" w:lineRule="auto"/>
        <w:rPr>
          <w:rFonts w:ascii="FbShefa" w:hAnsi="FbShefa"/>
          <w:sz w:val="11"/>
          <w:rtl/>
        </w:rPr>
      </w:pPr>
    </w:p>
    <w:p w14:paraId="65CCF288" w14:textId="4CF2B23C" w:rsidR="00F470E4" w:rsidRPr="00270114" w:rsidRDefault="00F470E4" w:rsidP="00F470E4">
      <w:pPr>
        <w:pStyle w:val="3"/>
        <w:rPr>
          <w:rFonts w:ascii="FbShefa" w:hAnsi="FbShefa"/>
          <w:rtl/>
        </w:rPr>
      </w:pPr>
      <w:r w:rsidRPr="00270114">
        <w:rPr>
          <w:rFonts w:ascii="FbShefa" w:hAnsi="FbShefa"/>
          <w:rtl/>
        </w:rPr>
        <w:t>ת"ש:</w:t>
      </w:r>
    </w:p>
    <w:p w14:paraId="0C67AE5D" w14:textId="7192ADB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תנן</w:t>
      </w:r>
      <w:r w:rsidR="00980F5A" w:rsidRPr="001B3037">
        <w:rPr>
          <w:rFonts w:ascii="FbShefa" w:hAnsi="FbShefa"/>
          <w:b/>
          <w:bCs/>
          <w:color w:val="3B2F2A" w:themeColor="text2" w:themeShade="80"/>
          <w:sz w:val="11"/>
          <w:rtl/>
        </w:rPr>
        <w:t>.</w:t>
      </w:r>
      <w:r w:rsidRPr="00270114">
        <w:rPr>
          <w:rFonts w:ascii="FbShefa" w:hAnsi="FbShefa"/>
          <w:sz w:val="11"/>
          <w:rtl/>
        </w:rPr>
        <w:t xml:space="preserve"> אבל אמרו מי שפרע מדור המבול הוא עתיד ליפרע ממי שאינו עומד בדיבורו</w:t>
      </w:r>
      <w:r w:rsidR="00980F5A" w:rsidRPr="00270114">
        <w:rPr>
          <w:rFonts w:ascii="FbShefa" w:hAnsi="FbShefa"/>
          <w:sz w:val="11"/>
          <w:rtl/>
        </w:rPr>
        <w:t>.</w:t>
      </w:r>
    </w:p>
    <w:p w14:paraId="7FBA1610" w14:textId="19B74858"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ס"ד</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מעות קונות, ומשו"ה קאי באבל</w:t>
      </w:r>
      <w:r w:rsidR="00980F5A" w:rsidRPr="00270114">
        <w:rPr>
          <w:rFonts w:ascii="FbShefa" w:hAnsi="FbShefa"/>
          <w:sz w:val="11"/>
          <w:rtl/>
        </w:rPr>
        <w:t>.</w:t>
      </w:r>
    </w:p>
    <w:p w14:paraId="20ED66DD" w14:textId="03E24A9E"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משום דברים ומעות, קאי באבל</w:t>
      </w:r>
      <w:r w:rsidR="00980F5A" w:rsidRPr="00270114">
        <w:rPr>
          <w:rFonts w:ascii="FbShefa" w:hAnsi="FbShefa"/>
          <w:sz w:val="11"/>
          <w:rtl/>
        </w:rPr>
        <w:t>.</w:t>
      </w:r>
    </w:p>
    <w:p w14:paraId="4E8FFA49" w14:textId="32BFB056" w:rsidR="009C3CB4" w:rsidRPr="00270114" w:rsidRDefault="009C3CB4" w:rsidP="00794C1A">
      <w:pPr>
        <w:pStyle w:val="1"/>
        <w:rPr>
          <w:rFonts w:ascii="FbShefa" w:hAnsi="FbShefa"/>
          <w:rtl/>
        </w:rPr>
      </w:pPr>
      <w:r w:rsidRPr="00270114">
        <w:rPr>
          <w:rFonts w:ascii="FbShefa" w:hAnsi="FbShefa"/>
          <w:sz w:val="11"/>
          <w:rtl/>
        </w:rPr>
        <w:t>מח</w:t>
      </w:r>
      <w:r w:rsidR="00B36BF2" w:rsidRPr="00270114">
        <w:rPr>
          <w:rFonts w:ascii="FbShefa" w:hAnsi="FbShefa"/>
          <w:sz w:val="11"/>
          <w:rtl/>
        </w:rPr>
        <w:t>, א</w:t>
      </w:r>
    </w:p>
    <w:p w14:paraId="0DE4D727" w14:textId="77777777" w:rsidR="000C48FB" w:rsidRPr="00270114" w:rsidRDefault="000C48FB" w:rsidP="000C48FB">
      <w:pPr>
        <w:pStyle w:val="2"/>
        <w:rPr>
          <w:rFonts w:ascii="FbShefa" w:hAnsi="FbShefa"/>
          <w:rtl/>
        </w:rPr>
      </w:pPr>
      <w:r w:rsidRPr="00270114">
        <w:rPr>
          <w:rFonts w:ascii="FbShefa" w:hAnsi="FbShefa"/>
          <w:rtl/>
        </w:rPr>
        <w:t>אבל אמרו</w:t>
      </w:r>
    </w:p>
    <w:p w14:paraId="38DB9979" w14:textId="3564802E" w:rsidR="00561195" w:rsidRPr="00270114" w:rsidRDefault="00561195" w:rsidP="00561195">
      <w:pPr>
        <w:pStyle w:val="3"/>
        <w:rPr>
          <w:rFonts w:ascii="FbShefa" w:hAnsi="FbShefa"/>
          <w:rtl/>
        </w:rPr>
      </w:pPr>
      <w:r w:rsidRPr="00270114">
        <w:rPr>
          <w:rFonts w:ascii="FbShefa" w:hAnsi="FbShefa"/>
          <w:rtl/>
        </w:rPr>
        <w:t>מי שפרע:</w:t>
      </w:r>
    </w:p>
    <w:p w14:paraId="6239CDB0" w14:textId="2F808DBB" w:rsidR="002F24DC" w:rsidRPr="00270114" w:rsidRDefault="000C48FB" w:rsidP="000C48FB">
      <w:pPr>
        <w:spacing w:after="0" w:line="240" w:lineRule="auto"/>
        <w:rPr>
          <w:rFonts w:ascii="FbShefa" w:hAnsi="FbShefa"/>
          <w:rtl/>
        </w:rPr>
      </w:pPr>
      <w:r w:rsidRPr="001B3037">
        <w:rPr>
          <w:rFonts w:ascii="FbShefa" w:hAnsi="FbShefa"/>
          <w:b/>
          <w:bCs/>
          <w:color w:val="3B2F2A" w:themeColor="text2" w:themeShade="80"/>
          <w:rtl/>
        </w:rPr>
        <w:t>טלית</w:t>
      </w:r>
      <w:r w:rsidR="00980F5A" w:rsidRPr="001B3037">
        <w:rPr>
          <w:rFonts w:ascii="FbShefa" w:hAnsi="FbShefa"/>
          <w:b/>
          <w:bCs/>
          <w:color w:val="3B2F2A" w:themeColor="text2" w:themeShade="80"/>
          <w:rtl/>
        </w:rPr>
        <w:t>.</w:t>
      </w:r>
      <w:r w:rsidRPr="00270114">
        <w:rPr>
          <w:rFonts w:ascii="FbShefa" w:hAnsi="FbShefa"/>
          <w:rtl/>
        </w:rPr>
        <w:t xml:space="preserve"> קונה דינר זהב, ולא להיפך</w:t>
      </w:r>
      <w:r w:rsidR="00980F5A" w:rsidRPr="00270114">
        <w:rPr>
          <w:rFonts w:ascii="FbShefa" w:hAnsi="FbShefa"/>
          <w:rtl/>
        </w:rPr>
        <w:t>.</w:t>
      </w:r>
    </w:p>
    <w:p w14:paraId="1F1E9C62" w14:textId="70421FD1" w:rsidR="000C48FB" w:rsidRPr="00270114" w:rsidRDefault="000C48FB" w:rsidP="000C48FB">
      <w:pPr>
        <w:spacing w:after="0" w:line="240" w:lineRule="auto"/>
        <w:rPr>
          <w:rFonts w:ascii="FbShefa" w:hAnsi="FbShefa"/>
          <w:rtl/>
        </w:rPr>
      </w:pPr>
      <w:r w:rsidRPr="001B3037">
        <w:rPr>
          <w:rFonts w:ascii="FbShefa" w:hAnsi="FbShefa"/>
          <w:b/>
          <w:bCs/>
          <w:color w:val="3B2F2A" w:themeColor="text2" w:themeShade="80"/>
          <w:rtl/>
        </w:rPr>
        <w:t>אבל אמרו</w:t>
      </w:r>
      <w:r w:rsidR="00980F5A" w:rsidRPr="00270114">
        <w:rPr>
          <w:rFonts w:ascii="FbShefa" w:hAnsi="FbShefa"/>
          <w:rtl/>
        </w:rPr>
        <w:t>.</w:t>
      </w:r>
      <w:r w:rsidRPr="00270114">
        <w:rPr>
          <w:rFonts w:ascii="FbShefa" w:hAnsi="FbShefa"/>
          <w:rtl/>
        </w:rPr>
        <w:t xml:space="preserve"> מי שפרע</w:t>
      </w:r>
      <w:r w:rsidR="00980F5A" w:rsidRPr="00270114">
        <w:rPr>
          <w:rFonts w:ascii="FbShefa" w:hAnsi="FbShefa"/>
          <w:rtl/>
        </w:rPr>
        <w:t>.</w:t>
      </w:r>
    </w:p>
    <w:p w14:paraId="0DF3BBEB" w14:textId="21228766" w:rsidR="002F24DC" w:rsidRPr="00270114" w:rsidRDefault="000C48FB" w:rsidP="000C48FB">
      <w:pPr>
        <w:spacing w:after="0" w:line="240" w:lineRule="auto"/>
        <w:rPr>
          <w:rFonts w:ascii="FbShefa" w:hAnsi="FbShefa"/>
          <w:rtl/>
        </w:rPr>
      </w:pPr>
      <w:r w:rsidRPr="001B3037">
        <w:rPr>
          <w:rFonts w:ascii="FbShefa" w:hAnsi="FbShefa"/>
          <w:b/>
          <w:bCs/>
          <w:color w:val="3B2F2A" w:themeColor="text2" w:themeShade="80"/>
          <w:rtl/>
        </w:rPr>
        <w:t>והנושא ונותן בדברים</w:t>
      </w:r>
      <w:r w:rsidR="00980F5A" w:rsidRPr="001B3037">
        <w:rPr>
          <w:rFonts w:ascii="FbShefa" w:hAnsi="FbShefa"/>
          <w:b/>
          <w:bCs/>
          <w:color w:val="3B2F2A" w:themeColor="text2" w:themeShade="80"/>
          <w:rtl/>
        </w:rPr>
        <w:t>.</w:t>
      </w:r>
      <w:r w:rsidRPr="00270114">
        <w:rPr>
          <w:rFonts w:ascii="FbShefa" w:hAnsi="FbShefa"/>
          <w:rtl/>
        </w:rPr>
        <w:t xml:space="preserve"> לא קנה</w:t>
      </w:r>
      <w:r w:rsidR="00980F5A" w:rsidRPr="00270114">
        <w:rPr>
          <w:rFonts w:ascii="FbShefa" w:hAnsi="FbShefa"/>
          <w:rtl/>
        </w:rPr>
        <w:t>.</w:t>
      </w:r>
    </w:p>
    <w:p w14:paraId="05226FF6" w14:textId="563E60CB" w:rsidR="002F24DC" w:rsidRPr="00270114" w:rsidRDefault="000C48FB" w:rsidP="000C48FB">
      <w:pPr>
        <w:spacing w:after="0" w:line="240" w:lineRule="auto"/>
        <w:rPr>
          <w:rFonts w:ascii="FbShefa" w:hAnsi="FbShefa"/>
          <w:rtl/>
        </w:rPr>
      </w:pPr>
      <w:r w:rsidRPr="001B3037">
        <w:rPr>
          <w:rFonts w:ascii="FbShefa" w:hAnsi="FbShefa"/>
          <w:b/>
          <w:bCs/>
          <w:color w:val="3B2F2A" w:themeColor="text2" w:themeShade="80"/>
          <w:rtl/>
        </w:rPr>
        <w:t>והחוזר בו</w:t>
      </w:r>
      <w:r w:rsidR="00980F5A" w:rsidRPr="00270114">
        <w:rPr>
          <w:rFonts w:ascii="FbShefa" w:hAnsi="FbShefa"/>
          <w:rtl/>
        </w:rPr>
        <w:t>.</w:t>
      </w:r>
      <w:r w:rsidRPr="00270114">
        <w:rPr>
          <w:rFonts w:ascii="FbShefa" w:hAnsi="FbShefa"/>
          <w:rtl/>
        </w:rPr>
        <w:t xml:space="preserve"> אין רוח חכמים נוחה הימנו</w:t>
      </w:r>
      <w:r w:rsidR="00980F5A" w:rsidRPr="00270114">
        <w:rPr>
          <w:rFonts w:ascii="FbShefa" w:hAnsi="FbShefa"/>
          <w:rtl/>
        </w:rPr>
        <w:t>.</w:t>
      </w:r>
    </w:p>
    <w:p w14:paraId="79ED660B" w14:textId="5A7CE9CE" w:rsidR="00561195" w:rsidRPr="001B3037" w:rsidRDefault="00561195" w:rsidP="000C48FB">
      <w:pPr>
        <w:spacing w:line="240" w:lineRule="auto"/>
        <w:rPr>
          <w:rFonts w:ascii="FbShefa" w:hAnsi="FbShefa"/>
          <w:b/>
          <w:bCs/>
          <w:color w:val="3B2F2A" w:themeColor="text2" w:themeShade="80"/>
          <w:rtl/>
        </w:rPr>
      </w:pPr>
    </w:p>
    <w:p w14:paraId="4DA6A8B3" w14:textId="77777777" w:rsidR="00561195" w:rsidRPr="00270114" w:rsidRDefault="000C48FB" w:rsidP="00561195">
      <w:pPr>
        <w:pStyle w:val="3"/>
        <w:rPr>
          <w:rFonts w:ascii="FbShefa" w:hAnsi="FbShefa"/>
          <w:rtl/>
        </w:rPr>
      </w:pPr>
      <w:r w:rsidRPr="00270114">
        <w:rPr>
          <w:rFonts w:ascii="FbShefa" w:hAnsi="FbShefa"/>
          <w:rtl/>
        </w:rPr>
        <w:t>הכלל</w:t>
      </w:r>
      <w:r w:rsidR="00561195" w:rsidRPr="00270114">
        <w:rPr>
          <w:rFonts w:ascii="FbShefa" w:hAnsi="FbShefa"/>
          <w:rtl/>
        </w:rPr>
        <w:t>:</w:t>
      </w:r>
    </w:p>
    <w:p w14:paraId="1D28C008" w14:textId="35F8246A" w:rsidR="002F24DC" w:rsidRPr="00270114" w:rsidRDefault="00561195" w:rsidP="00561195">
      <w:pPr>
        <w:autoSpaceDE w:val="0"/>
        <w:autoSpaceDN w:val="0"/>
        <w:adjustRightInd w:val="0"/>
        <w:rPr>
          <w:rFonts w:ascii="FbShefa" w:hAnsi="FbShefa"/>
          <w:rtl/>
        </w:rPr>
      </w:pPr>
      <w:r w:rsidRPr="001B3037">
        <w:rPr>
          <w:rFonts w:ascii="FbShefa" w:hAnsi="FbShefa"/>
          <w:b/>
          <w:bCs/>
          <w:color w:val="3B2F2A" w:themeColor="text2" w:themeShade="80"/>
          <w:rtl/>
        </w:rPr>
        <w:t>דברים ואיכא בהדייהו מעות</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קאי באבל</w:t>
      </w:r>
      <w:r w:rsidR="00980F5A" w:rsidRPr="00270114">
        <w:rPr>
          <w:rFonts w:ascii="FbShefa" w:hAnsi="FbShefa"/>
          <w:rtl/>
        </w:rPr>
        <w:t>.</w:t>
      </w:r>
    </w:p>
    <w:p w14:paraId="3A80A9F9" w14:textId="0B99CCC1" w:rsidR="002F24DC" w:rsidRPr="00270114" w:rsidRDefault="00561195" w:rsidP="00561195">
      <w:pPr>
        <w:autoSpaceDE w:val="0"/>
        <w:autoSpaceDN w:val="0"/>
        <w:adjustRightInd w:val="0"/>
        <w:spacing w:after="240"/>
        <w:rPr>
          <w:rFonts w:ascii="FbShefa" w:hAnsi="FbShefa"/>
          <w:rtl/>
        </w:rPr>
      </w:pPr>
      <w:r w:rsidRPr="001B3037">
        <w:rPr>
          <w:rFonts w:ascii="FbShefa" w:hAnsi="FbShefa"/>
          <w:b/>
          <w:bCs/>
          <w:color w:val="3B2F2A" w:themeColor="text2" w:themeShade="80"/>
          <w:rtl/>
        </w:rPr>
        <w:t>דברים וליכא בהדייהו מעות</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לא קאי באבל</w:t>
      </w:r>
      <w:r w:rsidR="00980F5A" w:rsidRPr="00270114">
        <w:rPr>
          <w:rFonts w:ascii="FbShefa" w:hAnsi="FbShefa"/>
          <w:rtl/>
        </w:rPr>
        <w:t>.</w:t>
      </w:r>
    </w:p>
    <w:p w14:paraId="0ABF8922" w14:textId="3F5BA974" w:rsidR="000C48FB" w:rsidRPr="001B3037" w:rsidRDefault="000C48FB" w:rsidP="000C48FB">
      <w:pPr>
        <w:spacing w:line="240" w:lineRule="auto"/>
        <w:rPr>
          <w:rFonts w:ascii="FbShefa" w:hAnsi="FbShefa"/>
          <w:b/>
          <w:bCs/>
          <w:color w:val="3B2F2A" w:themeColor="text2" w:themeShade="80"/>
          <w:sz w:val="11"/>
          <w:rtl/>
        </w:rPr>
      </w:pPr>
    </w:p>
    <w:p w14:paraId="22449E19" w14:textId="39E54023" w:rsidR="000C48FB" w:rsidRPr="00270114" w:rsidRDefault="000C48FB" w:rsidP="000C48FB">
      <w:pPr>
        <w:pStyle w:val="2"/>
        <w:rPr>
          <w:rFonts w:ascii="FbShefa" w:hAnsi="FbShefa"/>
          <w:rtl/>
        </w:rPr>
      </w:pPr>
      <w:r w:rsidRPr="00270114">
        <w:rPr>
          <w:rFonts w:ascii="FbShefa" w:hAnsi="FbShefa"/>
          <w:rtl/>
        </w:rPr>
        <w:t>קרא מסייעא לריש לקיש</w:t>
      </w:r>
    </w:p>
    <w:p w14:paraId="5BEC2DF8" w14:textId="046DA995" w:rsidR="008F35A7" w:rsidRPr="00270114" w:rsidRDefault="008F35A7" w:rsidP="008F35A7">
      <w:pPr>
        <w:pStyle w:val="3"/>
        <w:rPr>
          <w:rFonts w:ascii="FbShefa" w:hAnsi="FbShefa"/>
          <w:rtl/>
        </w:rPr>
      </w:pPr>
      <w:r w:rsidRPr="00270114">
        <w:rPr>
          <w:rFonts w:ascii="FbShefa" w:hAnsi="FbShefa"/>
          <w:rtl/>
        </w:rPr>
        <w:t>וכחש בעמיתו:</w:t>
      </w:r>
    </w:p>
    <w:p w14:paraId="6C8E73E1" w14:textId="2650BE37" w:rsidR="005955C3" w:rsidRPr="00270114" w:rsidRDefault="005955C3" w:rsidP="005955C3">
      <w:pPr>
        <w:rPr>
          <w:rFonts w:ascii="FbShefa" w:hAnsi="FbShefa"/>
          <w:rtl/>
        </w:rPr>
      </w:pPr>
      <w:r w:rsidRPr="001B3037">
        <w:rPr>
          <w:rFonts w:ascii="FbShefa" w:hAnsi="FbShefa"/>
          <w:b/>
          <w:bCs/>
          <w:color w:val="3B2F2A" w:themeColor="text2" w:themeShade="80"/>
          <w:rtl/>
        </w:rPr>
        <w:t>שנאמר</w:t>
      </w:r>
      <w:r w:rsidR="00980F5A" w:rsidRPr="001B3037">
        <w:rPr>
          <w:rFonts w:ascii="FbShefa" w:hAnsi="FbShefa"/>
          <w:b/>
          <w:bCs/>
          <w:color w:val="3B2F2A" w:themeColor="text2" w:themeShade="80"/>
          <w:rtl/>
        </w:rPr>
        <w:t>.</w:t>
      </w:r>
      <w:r w:rsidRPr="00270114">
        <w:rPr>
          <w:rFonts w:ascii="FbShefa" w:hAnsi="FbShefa"/>
          <w:rtl/>
        </w:rPr>
        <w:t xml:space="preserve"> וכחש בעמיתו בפקדון או בתשומת יד או בגזל או עשק את עמיתו</w:t>
      </w:r>
      <w:r w:rsidR="00980F5A" w:rsidRPr="00270114">
        <w:rPr>
          <w:rFonts w:ascii="FbShefa" w:hAnsi="FbShefa"/>
          <w:rtl/>
        </w:rPr>
        <w:t>.</w:t>
      </w:r>
    </w:p>
    <w:p w14:paraId="0EAC610F" w14:textId="24D7FC1A" w:rsidR="008F35A7" w:rsidRPr="00270114" w:rsidRDefault="008F35A7" w:rsidP="008F35A7">
      <w:pPr>
        <w:spacing w:after="0" w:line="240" w:lineRule="auto"/>
        <w:rPr>
          <w:rFonts w:ascii="FbShefa" w:hAnsi="FbShefa"/>
          <w:rtl/>
        </w:rPr>
      </w:pPr>
      <w:r w:rsidRPr="001B3037">
        <w:rPr>
          <w:rFonts w:ascii="FbShefa" w:hAnsi="FbShefa"/>
          <w:b/>
          <w:bCs/>
          <w:color w:val="3B2F2A" w:themeColor="text2" w:themeShade="80"/>
          <w:rtl/>
        </w:rPr>
        <w:t>תשומת יד</w:t>
      </w:r>
      <w:r w:rsidR="00980F5A" w:rsidRPr="001B3037">
        <w:rPr>
          <w:rFonts w:ascii="FbShefa" w:hAnsi="FbShefa"/>
          <w:b/>
          <w:bCs/>
          <w:color w:val="3B2F2A" w:themeColor="text2" w:themeShade="80"/>
          <w:rtl/>
        </w:rPr>
        <w:t>.</w:t>
      </w:r>
      <w:r w:rsidRPr="00270114">
        <w:rPr>
          <w:rFonts w:ascii="FbShefa" w:hAnsi="FbShefa"/>
          <w:rtl/>
        </w:rPr>
        <w:t xml:space="preserve"> שיחד לו כלי להלואתו</w:t>
      </w:r>
      <w:r w:rsidR="00980F5A" w:rsidRPr="00270114">
        <w:rPr>
          <w:rFonts w:ascii="FbShefa" w:hAnsi="FbShefa"/>
          <w:rtl/>
        </w:rPr>
        <w:t>.</w:t>
      </w:r>
    </w:p>
    <w:p w14:paraId="6EF2E3D3" w14:textId="5043D27E" w:rsidR="002F24DC" w:rsidRPr="00270114" w:rsidRDefault="008F35A7" w:rsidP="008F35A7">
      <w:pPr>
        <w:spacing w:after="0" w:line="240" w:lineRule="auto"/>
        <w:rPr>
          <w:rFonts w:ascii="FbShefa" w:hAnsi="FbShefa"/>
          <w:rtl/>
        </w:rPr>
      </w:pPr>
      <w:r w:rsidRPr="001B3037">
        <w:rPr>
          <w:rFonts w:ascii="FbShefa" w:hAnsi="FbShefa"/>
          <w:b/>
          <w:bCs/>
          <w:color w:val="3B2F2A" w:themeColor="text2" w:themeShade="80"/>
          <w:rtl/>
        </w:rPr>
        <w:t>עשק</w:t>
      </w:r>
      <w:r w:rsidR="00980F5A" w:rsidRPr="001B3037">
        <w:rPr>
          <w:rFonts w:ascii="FbShefa" w:hAnsi="FbShefa"/>
          <w:b/>
          <w:bCs/>
          <w:color w:val="3B2F2A" w:themeColor="text2" w:themeShade="80"/>
          <w:rtl/>
        </w:rPr>
        <w:t>.</w:t>
      </w:r>
      <w:r w:rsidRPr="00270114">
        <w:rPr>
          <w:rFonts w:ascii="FbShefa" w:hAnsi="FbShefa"/>
          <w:rtl/>
        </w:rPr>
        <w:t xml:space="preserve"> שיחד לו כלי לעשקו</w:t>
      </w:r>
      <w:r w:rsidR="00980F5A" w:rsidRPr="00270114">
        <w:rPr>
          <w:rFonts w:ascii="FbShefa" w:hAnsi="FbShefa"/>
          <w:rtl/>
        </w:rPr>
        <w:t>.</w:t>
      </w:r>
    </w:p>
    <w:p w14:paraId="4557903F" w14:textId="75057F55" w:rsidR="005955C3" w:rsidRPr="001B3037" w:rsidRDefault="005955C3" w:rsidP="008F35A7">
      <w:pPr>
        <w:spacing w:after="0" w:line="240" w:lineRule="auto"/>
        <w:rPr>
          <w:rFonts w:ascii="FbShefa" w:hAnsi="FbShefa"/>
          <w:b/>
          <w:bCs/>
          <w:color w:val="3B2F2A" w:themeColor="text2" w:themeShade="80"/>
          <w:rtl/>
        </w:rPr>
      </w:pPr>
    </w:p>
    <w:p w14:paraId="1448E4C6" w14:textId="77777777" w:rsidR="005955C3" w:rsidRPr="00270114" w:rsidRDefault="008F35A7" w:rsidP="005955C3">
      <w:pPr>
        <w:pStyle w:val="3"/>
        <w:rPr>
          <w:rFonts w:ascii="FbShefa" w:hAnsi="FbShefa"/>
          <w:rtl/>
        </w:rPr>
      </w:pPr>
      <w:r w:rsidRPr="00270114">
        <w:rPr>
          <w:rFonts w:ascii="FbShefa" w:hAnsi="FbShefa"/>
          <w:rtl/>
        </w:rPr>
        <w:t>אהדריה קרא</w:t>
      </w:r>
      <w:r w:rsidR="005955C3" w:rsidRPr="00270114">
        <w:rPr>
          <w:rFonts w:ascii="FbShefa" w:hAnsi="FbShefa"/>
          <w:rtl/>
        </w:rPr>
        <w:t>:</w:t>
      </w:r>
    </w:p>
    <w:p w14:paraId="4E37B783" w14:textId="037AE915" w:rsidR="008F35A7" w:rsidRPr="00270114" w:rsidRDefault="008F35A7" w:rsidP="008F35A7">
      <w:pPr>
        <w:spacing w:after="0" w:line="240" w:lineRule="auto"/>
        <w:rPr>
          <w:rFonts w:ascii="FbShefa" w:hAnsi="FbShefa"/>
          <w:rtl/>
        </w:rPr>
      </w:pPr>
      <w:r w:rsidRPr="001B3037">
        <w:rPr>
          <w:rFonts w:ascii="FbShefa" w:hAnsi="FbShefa"/>
          <w:b/>
          <w:bCs/>
          <w:color w:val="3B2F2A" w:themeColor="text2" w:themeShade="80"/>
          <w:rtl/>
        </w:rPr>
        <w:t>לעושק</w:t>
      </w:r>
      <w:r w:rsidR="00980F5A" w:rsidRPr="001B3037">
        <w:rPr>
          <w:rFonts w:ascii="FbShefa" w:hAnsi="FbShefa"/>
          <w:b/>
          <w:bCs/>
          <w:color w:val="3B2F2A" w:themeColor="text2" w:themeShade="80"/>
          <w:rtl/>
        </w:rPr>
        <w:t>.</w:t>
      </w:r>
      <w:r w:rsidR="00980F5A" w:rsidRPr="00270114">
        <w:rPr>
          <w:rFonts w:ascii="FbShefa" w:hAnsi="FbShefa"/>
          <w:rtl/>
        </w:rPr>
        <w:t xml:space="preserve"> </w:t>
      </w:r>
      <w:r w:rsidR="005955C3" w:rsidRPr="00270114">
        <w:rPr>
          <w:rFonts w:ascii="FbShefa" w:hAnsi="FbShefa"/>
          <w:rtl/>
        </w:rPr>
        <w:t xml:space="preserve">אהדריה קרא, </w:t>
      </w:r>
      <w:r w:rsidRPr="00270114">
        <w:rPr>
          <w:rFonts w:ascii="FbShefa" w:hAnsi="FbShefa"/>
          <w:rtl/>
        </w:rPr>
        <w:t>ולא לפקדון</w:t>
      </w:r>
      <w:r w:rsidR="00980F5A" w:rsidRPr="00270114">
        <w:rPr>
          <w:rFonts w:ascii="FbShefa" w:hAnsi="FbShefa"/>
          <w:rtl/>
        </w:rPr>
        <w:t>.</w:t>
      </w:r>
    </w:p>
    <w:p w14:paraId="4A87FF6C" w14:textId="3CCCC24F" w:rsidR="008F35A7" w:rsidRPr="00270114" w:rsidRDefault="008F35A7" w:rsidP="008F35A7">
      <w:pPr>
        <w:spacing w:after="0" w:line="240" w:lineRule="auto"/>
        <w:rPr>
          <w:rFonts w:ascii="FbShefa" w:hAnsi="FbShefa"/>
          <w:rtl/>
        </w:rPr>
      </w:pPr>
      <w:r w:rsidRPr="001B3037">
        <w:rPr>
          <w:rFonts w:ascii="FbShefa" w:hAnsi="FbShefa"/>
          <w:b/>
          <w:bCs/>
          <w:color w:val="3B2F2A" w:themeColor="text2" w:themeShade="80"/>
          <w:rtl/>
        </w:rPr>
        <w:t>ש"מ</w:t>
      </w:r>
      <w:r w:rsidR="00980F5A" w:rsidRPr="001B3037">
        <w:rPr>
          <w:rFonts w:ascii="FbShefa" w:hAnsi="FbShefa"/>
          <w:b/>
          <w:bCs/>
          <w:color w:val="3B2F2A" w:themeColor="text2" w:themeShade="80"/>
          <w:rtl/>
        </w:rPr>
        <w:t>.</w:t>
      </w:r>
      <w:r w:rsidRPr="00270114">
        <w:rPr>
          <w:rFonts w:ascii="FbShefa" w:hAnsi="FbShefa"/>
          <w:rtl/>
        </w:rPr>
        <w:t xml:space="preserve"> לא נקנה במשיכה</w:t>
      </w:r>
      <w:r w:rsidR="00980F5A" w:rsidRPr="00270114">
        <w:rPr>
          <w:rFonts w:ascii="FbShefa" w:hAnsi="FbShefa"/>
          <w:rtl/>
        </w:rPr>
        <w:t>.</w:t>
      </w:r>
    </w:p>
    <w:p w14:paraId="4AEF23C3" w14:textId="77777777" w:rsidR="005955C3" w:rsidRPr="001B3037" w:rsidRDefault="005955C3" w:rsidP="008F35A7">
      <w:pPr>
        <w:spacing w:after="0" w:line="240" w:lineRule="auto"/>
        <w:rPr>
          <w:rFonts w:ascii="FbShefa" w:hAnsi="FbShefa"/>
          <w:b/>
          <w:bCs/>
          <w:color w:val="3B2F2A" w:themeColor="text2" w:themeShade="80"/>
          <w:rtl/>
        </w:rPr>
      </w:pPr>
    </w:p>
    <w:p w14:paraId="64648CD7" w14:textId="01FFCB9C" w:rsidR="002F24DC" w:rsidRPr="00270114" w:rsidRDefault="00080AC4" w:rsidP="00080AC4">
      <w:pPr>
        <w:rPr>
          <w:rFonts w:ascii="FbShefa" w:hAnsi="FbShefa"/>
          <w:rtl/>
        </w:rPr>
      </w:pPr>
      <w:r w:rsidRPr="001B3037">
        <w:rPr>
          <w:rFonts w:ascii="FbShefa" w:hAnsi="FbShefa"/>
          <w:b/>
          <w:bCs/>
          <w:color w:val="3B2F2A" w:themeColor="text2" w:themeShade="80"/>
          <w:rtl/>
        </w:rPr>
        <w:t>שאלה</w:t>
      </w:r>
      <w:r w:rsidR="00980F5A" w:rsidRPr="001B3037">
        <w:rPr>
          <w:rFonts w:ascii="FbShefa" w:hAnsi="FbShefa"/>
          <w:b/>
          <w:bCs/>
          <w:color w:val="3B2F2A" w:themeColor="text2" w:themeShade="80"/>
          <w:rtl/>
        </w:rPr>
        <w:t>.</w:t>
      </w:r>
      <w:r w:rsidRPr="00270114">
        <w:rPr>
          <w:rFonts w:ascii="FbShefa" w:hAnsi="FbShefa"/>
          <w:rtl/>
        </w:rPr>
        <w:t xml:space="preserve"> אימא מעושק הוא דהדר קרא</w:t>
      </w:r>
      <w:r w:rsidR="00980F5A" w:rsidRPr="00270114">
        <w:rPr>
          <w:rFonts w:ascii="FbShefa" w:hAnsi="FbShefa"/>
          <w:rtl/>
        </w:rPr>
        <w:t>.</w:t>
      </w:r>
    </w:p>
    <w:p w14:paraId="2EE55D42" w14:textId="4D32D4A6" w:rsidR="002F24DC" w:rsidRPr="00270114" w:rsidRDefault="00080AC4" w:rsidP="00080AC4">
      <w:pPr>
        <w:rPr>
          <w:rFonts w:ascii="FbShefa" w:hAnsi="FbShefa"/>
          <w:rtl/>
        </w:rPr>
      </w:pPr>
      <w:r w:rsidRPr="001B3037">
        <w:rPr>
          <w:rFonts w:ascii="FbShefa" w:hAnsi="FbShefa"/>
          <w:b/>
          <w:bCs/>
          <w:color w:val="3B2F2A" w:themeColor="text2" w:themeShade="80"/>
          <w:rtl/>
        </w:rPr>
        <w:t>תשובה</w:t>
      </w:r>
      <w:r w:rsidR="00980F5A" w:rsidRPr="001B3037">
        <w:rPr>
          <w:rFonts w:ascii="FbShefa" w:hAnsi="FbShefa"/>
          <w:b/>
          <w:bCs/>
          <w:color w:val="3B2F2A" w:themeColor="text2" w:themeShade="80"/>
          <w:rtl/>
        </w:rPr>
        <w:t>.</w:t>
      </w:r>
      <w:r w:rsidRPr="00270114">
        <w:rPr>
          <w:rFonts w:ascii="FbShefa" w:hAnsi="FbShefa"/>
          <w:rtl/>
        </w:rPr>
        <w:t xml:space="preserve"> כגון שנטלו ממנו וחזרו והפקידו אצלו</w:t>
      </w:r>
      <w:r w:rsidR="00980F5A" w:rsidRPr="00270114">
        <w:rPr>
          <w:rFonts w:ascii="FbShefa" w:hAnsi="FbShefa"/>
          <w:rtl/>
        </w:rPr>
        <w:t>.</w:t>
      </w:r>
    </w:p>
    <w:p w14:paraId="5AE5F7FF" w14:textId="3214BEE4" w:rsidR="002F24DC" w:rsidRPr="00270114" w:rsidRDefault="00080AC4" w:rsidP="00080AC4">
      <w:pPr>
        <w:rPr>
          <w:rFonts w:ascii="FbShefa" w:hAnsi="FbShefa"/>
          <w:rtl/>
        </w:rPr>
      </w:pPr>
      <w:r w:rsidRPr="001B3037">
        <w:rPr>
          <w:rFonts w:ascii="FbShefa" w:hAnsi="FbShefa"/>
          <w:b/>
          <w:bCs/>
          <w:color w:val="3B2F2A" w:themeColor="text2" w:themeShade="80"/>
          <w:rtl/>
        </w:rPr>
        <w:t>שאלה</w:t>
      </w:r>
      <w:r w:rsidR="00980F5A" w:rsidRPr="001B3037">
        <w:rPr>
          <w:rFonts w:ascii="FbShefa" w:hAnsi="FbShefa"/>
          <w:b/>
          <w:bCs/>
          <w:color w:val="3B2F2A" w:themeColor="text2" w:themeShade="80"/>
          <w:rtl/>
        </w:rPr>
        <w:t>.</w:t>
      </w:r>
      <w:r w:rsidRPr="00270114">
        <w:rPr>
          <w:rFonts w:ascii="FbShefa" w:hAnsi="FbShefa"/>
          <w:rtl/>
        </w:rPr>
        <w:t xml:space="preserve"> היינו פקדון</w:t>
      </w:r>
      <w:r w:rsidR="00980F5A" w:rsidRPr="00270114">
        <w:rPr>
          <w:rFonts w:ascii="FbShefa" w:hAnsi="FbShefa"/>
          <w:rtl/>
        </w:rPr>
        <w:t>.</w:t>
      </w:r>
    </w:p>
    <w:p w14:paraId="041079C4" w14:textId="60EBF3D0" w:rsidR="002F24DC" w:rsidRPr="00270114" w:rsidRDefault="00080AC4" w:rsidP="00080AC4">
      <w:pPr>
        <w:rPr>
          <w:rFonts w:ascii="FbShefa" w:hAnsi="FbShefa"/>
          <w:rtl/>
        </w:rPr>
      </w:pPr>
      <w:r w:rsidRPr="001B3037">
        <w:rPr>
          <w:rFonts w:ascii="FbShefa" w:hAnsi="FbShefa"/>
          <w:b/>
          <w:bCs/>
          <w:color w:val="3B2F2A" w:themeColor="text2" w:themeShade="80"/>
          <w:rtl/>
        </w:rPr>
        <w:t>תשובה</w:t>
      </w:r>
      <w:r w:rsidR="00980F5A" w:rsidRPr="001B3037">
        <w:rPr>
          <w:rFonts w:ascii="FbShefa" w:hAnsi="FbShefa"/>
          <w:b/>
          <w:bCs/>
          <w:color w:val="3B2F2A" w:themeColor="text2" w:themeShade="80"/>
          <w:rtl/>
        </w:rPr>
        <w:t>.</w:t>
      </w:r>
      <w:r w:rsidRPr="00270114">
        <w:rPr>
          <w:rFonts w:ascii="FbShefa" w:hAnsi="FbShefa"/>
          <w:rtl/>
        </w:rPr>
        <w:t xml:space="preserve"> תרי גוני פקדון</w:t>
      </w:r>
      <w:r w:rsidR="00980F5A" w:rsidRPr="00270114">
        <w:rPr>
          <w:rFonts w:ascii="FbShefa" w:hAnsi="FbShefa"/>
          <w:rtl/>
        </w:rPr>
        <w:t>.</w:t>
      </w:r>
    </w:p>
    <w:p w14:paraId="58513C0A" w14:textId="56F55B3C" w:rsidR="002F24DC" w:rsidRPr="00270114" w:rsidRDefault="00080AC4" w:rsidP="00080AC4">
      <w:pPr>
        <w:rPr>
          <w:rFonts w:ascii="FbShefa" w:hAnsi="FbShefa"/>
          <w:rtl/>
        </w:rPr>
      </w:pPr>
      <w:r w:rsidRPr="001B3037">
        <w:rPr>
          <w:rFonts w:ascii="FbShefa" w:hAnsi="FbShefa"/>
          <w:b/>
          <w:bCs/>
          <w:color w:val="3B2F2A" w:themeColor="text2" w:themeShade="80"/>
          <w:rtl/>
        </w:rPr>
        <w:t>שאלה</w:t>
      </w:r>
      <w:r w:rsidR="00980F5A" w:rsidRPr="001B3037">
        <w:rPr>
          <w:rFonts w:ascii="FbShefa" w:hAnsi="FbShefa"/>
          <w:b/>
          <w:bCs/>
          <w:color w:val="3B2F2A" w:themeColor="text2" w:themeShade="80"/>
          <w:rtl/>
        </w:rPr>
        <w:t>.</w:t>
      </w:r>
      <w:r w:rsidRPr="00270114">
        <w:rPr>
          <w:rFonts w:ascii="FbShefa" w:hAnsi="FbShefa"/>
          <w:rtl/>
        </w:rPr>
        <w:t xml:space="preserve"> אי הכי תשומת יד נמי ליהדריה ולוקמיה כגון שנטלו הימנו וחזר והפקידו אצלו</w:t>
      </w:r>
      <w:r w:rsidR="00980F5A" w:rsidRPr="00270114">
        <w:rPr>
          <w:rFonts w:ascii="FbShefa" w:hAnsi="FbShefa"/>
          <w:rtl/>
        </w:rPr>
        <w:t>.</w:t>
      </w:r>
    </w:p>
    <w:p w14:paraId="261DDEF1" w14:textId="1DBA037C" w:rsidR="002F24DC" w:rsidRPr="00270114" w:rsidRDefault="00080AC4" w:rsidP="00080AC4">
      <w:pPr>
        <w:rPr>
          <w:rFonts w:ascii="FbShefa" w:hAnsi="FbShefa"/>
          <w:rtl/>
        </w:rPr>
      </w:pPr>
      <w:r w:rsidRPr="001B3037">
        <w:rPr>
          <w:rFonts w:ascii="FbShefa" w:hAnsi="FbShefa"/>
          <w:b/>
          <w:bCs/>
          <w:color w:val="3B2F2A" w:themeColor="text2" w:themeShade="80"/>
          <w:rtl/>
        </w:rPr>
        <w:t>תשובה</w:t>
      </w:r>
      <w:r w:rsidR="00980F5A" w:rsidRPr="001B3037">
        <w:rPr>
          <w:rFonts w:ascii="FbShefa" w:hAnsi="FbShefa"/>
          <w:b/>
          <w:bCs/>
          <w:color w:val="3B2F2A" w:themeColor="text2" w:themeShade="80"/>
          <w:rtl/>
        </w:rPr>
        <w:t>.</w:t>
      </w:r>
      <w:r w:rsidRPr="00270114">
        <w:rPr>
          <w:rFonts w:ascii="FbShefa" w:hAnsi="FbShefa"/>
          <w:rtl/>
        </w:rPr>
        <w:t xml:space="preserve"> אי אהדריה קרא לא תיובתא ולא סייעתא</w:t>
      </w:r>
      <w:r w:rsidR="001C0E38" w:rsidRPr="00270114">
        <w:rPr>
          <w:rFonts w:ascii="FbShefa" w:hAnsi="FbShefa"/>
          <w:rtl/>
        </w:rPr>
        <w:t xml:space="preserve">, </w:t>
      </w:r>
      <w:r w:rsidRPr="00270114">
        <w:rPr>
          <w:rFonts w:ascii="FbShefa" w:hAnsi="FbShefa"/>
          <w:rtl/>
        </w:rPr>
        <w:t>השתא דלא אהדריה קרא מסייע ליה</w:t>
      </w:r>
      <w:r w:rsidR="00980F5A" w:rsidRPr="00270114">
        <w:rPr>
          <w:rFonts w:ascii="FbShefa" w:hAnsi="FbShefa"/>
          <w:rtl/>
        </w:rPr>
        <w:t>.</w:t>
      </w:r>
    </w:p>
    <w:p w14:paraId="443B4799" w14:textId="3F7928C5" w:rsidR="00080AC4" w:rsidRPr="00270114" w:rsidRDefault="00080AC4" w:rsidP="00080AC4">
      <w:pPr>
        <w:rPr>
          <w:rFonts w:ascii="FbShefa" w:hAnsi="FbShefa"/>
          <w:rtl/>
        </w:rPr>
      </w:pPr>
    </w:p>
    <w:p w14:paraId="3ADA01E8" w14:textId="736A1A1B" w:rsidR="002F24DC" w:rsidRPr="00270114" w:rsidRDefault="00080AC4" w:rsidP="0086156F">
      <w:pPr>
        <w:rPr>
          <w:rFonts w:ascii="FbShefa" w:hAnsi="FbShefa"/>
          <w:rtl/>
        </w:rPr>
      </w:pPr>
      <w:r w:rsidRPr="001B3037">
        <w:rPr>
          <w:rFonts w:ascii="FbShefa" w:hAnsi="FbShefa"/>
          <w:b/>
          <w:bCs/>
          <w:color w:val="3B2F2A" w:themeColor="text2" w:themeShade="80"/>
          <w:rtl/>
        </w:rPr>
        <w:t>שאלה</w:t>
      </w:r>
      <w:r w:rsidR="00980F5A" w:rsidRPr="001B3037">
        <w:rPr>
          <w:rFonts w:ascii="FbShefa" w:hAnsi="FbShefa"/>
          <w:b/>
          <w:bCs/>
          <w:color w:val="3B2F2A" w:themeColor="text2" w:themeShade="80"/>
          <w:rtl/>
        </w:rPr>
        <w:t>.</w:t>
      </w:r>
      <w:r w:rsidRPr="00270114">
        <w:rPr>
          <w:rFonts w:ascii="FbShefa" w:hAnsi="FbShefa"/>
          <w:rtl/>
        </w:rPr>
        <w:t xml:space="preserve"> והרי מנין ליתן את האמור למעלה למטה, דכתיב או מכל אשר ישבע עליו לשקר</w:t>
      </w:r>
      <w:r w:rsidR="00980F5A" w:rsidRPr="00270114">
        <w:rPr>
          <w:rFonts w:ascii="FbShefa" w:hAnsi="FbShefa"/>
          <w:rtl/>
        </w:rPr>
        <w:t>.</w:t>
      </w:r>
      <w:r w:rsidR="0086156F">
        <w:rPr>
          <w:rFonts w:ascii="FbShefa" w:hAnsi="FbShefa" w:hint="cs"/>
          <w:rtl/>
        </w:rPr>
        <w:t xml:space="preserve"> </w:t>
      </w:r>
      <w:r w:rsidRPr="001B3037">
        <w:rPr>
          <w:rFonts w:ascii="FbShefa" w:hAnsi="FbShefa"/>
          <w:b/>
          <w:bCs/>
          <w:color w:val="3B2F2A" w:themeColor="text2" w:themeShade="80"/>
          <w:rtl/>
        </w:rPr>
        <w:t>לרבות</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תשומת יד להישבון</w:t>
      </w:r>
      <w:r w:rsidR="00980F5A" w:rsidRPr="00270114">
        <w:rPr>
          <w:rFonts w:ascii="FbShefa" w:hAnsi="FbShefa"/>
          <w:rtl/>
        </w:rPr>
        <w:t>.</w:t>
      </w:r>
    </w:p>
    <w:p w14:paraId="75A24FF2" w14:textId="591BB2D9" w:rsidR="002F24DC" w:rsidRPr="00270114" w:rsidRDefault="00080AC4" w:rsidP="00080AC4">
      <w:pPr>
        <w:rPr>
          <w:rFonts w:ascii="FbShefa" w:hAnsi="FbShefa"/>
          <w:rtl/>
        </w:rPr>
      </w:pPr>
      <w:r w:rsidRPr="001B3037">
        <w:rPr>
          <w:rFonts w:ascii="FbShefa" w:hAnsi="FbShefa"/>
          <w:b/>
          <w:bCs/>
          <w:color w:val="3B2F2A" w:themeColor="text2" w:themeShade="80"/>
          <w:rtl/>
        </w:rPr>
        <w:t>תשובה</w:t>
      </w:r>
      <w:r w:rsidR="00980F5A" w:rsidRPr="001B3037">
        <w:rPr>
          <w:rFonts w:ascii="FbShefa" w:hAnsi="FbShefa"/>
          <w:b/>
          <w:bCs/>
          <w:color w:val="3B2F2A" w:themeColor="text2" w:themeShade="80"/>
          <w:rtl/>
        </w:rPr>
        <w:t>.</w:t>
      </w:r>
      <w:r w:rsidRPr="00270114">
        <w:rPr>
          <w:rFonts w:ascii="FbShefa" w:hAnsi="FbShefa"/>
          <w:rtl/>
        </w:rPr>
        <w:t xml:space="preserve"> בהדיא מיהא לא אהדריה קרא</w:t>
      </w:r>
      <w:r w:rsidR="00980F5A" w:rsidRPr="00270114">
        <w:rPr>
          <w:rFonts w:ascii="FbShefa" w:hAnsi="FbShefa"/>
          <w:rtl/>
        </w:rPr>
        <w:t>.</w:t>
      </w:r>
    </w:p>
    <w:p w14:paraId="3FB5D4BE" w14:textId="588807DB" w:rsidR="00080AC4" w:rsidRPr="00270114" w:rsidRDefault="00080AC4" w:rsidP="008F35A7">
      <w:pPr>
        <w:rPr>
          <w:rFonts w:ascii="FbShefa" w:hAnsi="FbShefa"/>
          <w:rtl/>
        </w:rPr>
      </w:pPr>
    </w:p>
    <w:p w14:paraId="5ED0D627" w14:textId="608D0A67" w:rsidR="008F35A7" w:rsidRPr="00270114" w:rsidRDefault="008F35A7" w:rsidP="008F35A7">
      <w:pPr>
        <w:pStyle w:val="2"/>
        <w:rPr>
          <w:rFonts w:ascii="FbShefa" w:hAnsi="FbShefa"/>
          <w:rtl/>
        </w:rPr>
      </w:pPr>
      <w:r w:rsidRPr="00270114">
        <w:rPr>
          <w:rFonts w:ascii="FbShefa" w:hAnsi="FbShefa"/>
          <w:rtl/>
        </w:rPr>
        <w:t>מתניתא מסייעא לריש לקיש</w:t>
      </w:r>
    </w:p>
    <w:p w14:paraId="349769C7" w14:textId="77777777" w:rsidR="002F2458" w:rsidRPr="00270114" w:rsidRDefault="002F2458" w:rsidP="002F2458">
      <w:pPr>
        <w:pStyle w:val="3"/>
        <w:rPr>
          <w:rFonts w:ascii="FbShefa" w:hAnsi="FbShefa"/>
          <w:rtl/>
        </w:rPr>
      </w:pPr>
      <w:r w:rsidRPr="00270114">
        <w:rPr>
          <w:rFonts w:ascii="FbShefa" w:hAnsi="FbShefa"/>
          <w:rtl/>
        </w:rPr>
        <w:t>נתנה לבלן:</w:t>
      </w:r>
    </w:p>
    <w:p w14:paraId="51FC39BC" w14:textId="6F6ACCE2" w:rsidR="002F2458" w:rsidRPr="00270114" w:rsidRDefault="002F2458" w:rsidP="002F2458">
      <w:pPr>
        <w:rPr>
          <w:rFonts w:ascii="FbShefa" w:hAnsi="FbShefa"/>
          <w:rtl/>
        </w:rPr>
      </w:pPr>
      <w:r w:rsidRPr="001B3037">
        <w:rPr>
          <w:rFonts w:ascii="FbShefa" w:hAnsi="FbShefa"/>
          <w:b/>
          <w:bCs/>
          <w:color w:val="3B2F2A" w:themeColor="text2" w:themeShade="80"/>
          <w:rtl/>
        </w:rPr>
        <w:t>לכו"ע</w:t>
      </w:r>
      <w:r w:rsidR="00980F5A" w:rsidRPr="001B3037">
        <w:rPr>
          <w:rFonts w:ascii="FbShefa" w:hAnsi="FbShefa"/>
          <w:b/>
          <w:bCs/>
          <w:color w:val="3B2F2A" w:themeColor="text2" w:themeShade="80"/>
          <w:rtl/>
        </w:rPr>
        <w:t>.</w:t>
      </w:r>
      <w:r w:rsidRPr="00270114">
        <w:rPr>
          <w:rFonts w:ascii="FbShefa" w:hAnsi="FbShefa"/>
          <w:rtl/>
        </w:rPr>
        <w:t xml:space="preserve"> מעל</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משום</w:t>
      </w:r>
      <w:r w:rsidR="00980F5A" w:rsidRPr="001B3037">
        <w:rPr>
          <w:rFonts w:ascii="FbShefa" w:hAnsi="FbShefa"/>
          <w:b/>
          <w:bCs/>
          <w:color w:val="3B2F2A" w:themeColor="text2" w:themeShade="80"/>
          <w:rtl/>
        </w:rPr>
        <w:t>.</w:t>
      </w:r>
      <w:r w:rsidRPr="00270114">
        <w:rPr>
          <w:rFonts w:ascii="FbShefa" w:hAnsi="FbShefa"/>
          <w:rtl/>
        </w:rPr>
        <w:t xml:space="preserve"> דלא מיחסרא משיכה</w:t>
      </w:r>
      <w:r w:rsidR="00980F5A" w:rsidRPr="00270114">
        <w:rPr>
          <w:rFonts w:ascii="FbShefa" w:hAnsi="FbShefa"/>
          <w:rtl/>
        </w:rPr>
        <w:t>.</w:t>
      </w:r>
    </w:p>
    <w:p w14:paraId="325AD8E9" w14:textId="6A08DD8A" w:rsidR="00DF68CD" w:rsidRPr="00270114" w:rsidRDefault="00DF68CD" w:rsidP="00DF68CD">
      <w:pPr>
        <w:spacing w:line="240" w:lineRule="auto"/>
        <w:rPr>
          <w:rFonts w:ascii="FbShefa" w:hAnsi="FbShefa"/>
          <w:sz w:val="11"/>
          <w:rtl/>
        </w:rPr>
      </w:pPr>
      <w:r w:rsidRPr="001B3037">
        <w:rPr>
          <w:rFonts w:ascii="FbShefa" w:hAnsi="FbShefa"/>
          <w:b/>
          <w:bCs/>
          <w:color w:val="3B2F2A" w:themeColor="text2" w:themeShade="80"/>
          <w:sz w:val="11"/>
          <w:rtl/>
        </w:rPr>
        <w:t>ש"מ</w:t>
      </w:r>
      <w:r w:rsidR="00980F5A" w:rsidRPr="001B3037">
        <w:rPr>
          <w:rFonts w:ascii="FbShefa" w:hAnsi="FbShefa"/>
          <w:b/>
          <w:bCs/>
          <w:color w:val="3B2F2A" w:themeColor="text2" w:themeShade="80"/>
          <w:sz w:val="11"/>
          <w:rtl/>
        </w:rPr>
        <w:t>.</w:t>
      </w:r>
      <w:r w:rsidRPr="00270114">
        <w:rPr>
          <w:rFonts w:ascii="FbShefa" w:hAnsi="FbShefa"/>
          <w:sz w:val="11"/>
          <w:rtl/>
        </w:rPr>
        <w:t xml:space="preserve"> דוקא בלן דלא מחסרא משיכה, אבל מידי דמחסרא משיכה, לא מעל עד דמשיך</w:t>
      </w:r>
      <w:r w:rsidR="00980F5A" w:rsidRPr="00270114">
        <w:rPr>
          <w:rFonts w:ascii="FbShefa" w:hAnsi="FbShefa"/>
          <w:sz w:val="11"/>
          <w:rtl/>
        </w:rPr>
        <w:t>.</w:t>
      </w:r>
    </w:p>
    <w:p w14:paraId="68C597D2" w14:textId="77777777" w:rsidR="002F2458" w:rsidRPr="001B3037" w:rsidRDefault="002F2458" w:rsidP="002F2458">
      <w:pPr>
        <w:rPr>
          <w:rFonts w:ascii="FbShefa" w:hAnsi="FbShefa"/>
          <w:b/>
          <w:bCs/>
          <w:color w:val="3B2F2A" w:themeColor="text2" w:themeShade="80"/>
          <w:rtl/>
        </w:rPr>
      </w:pPr>
    </w:p>
    <w:p w14:paraId="35D574C3" w14:textId="169624D0" w:rsidR="002F2458" w:rsidRPr="00270114" w:rsidRDefault="002F2458" w:rsidP="002F2458">
      <w:pPr>
        <w:pStyle w:val="3"/>
        <w:rPr>
          <w:rFonts w:ascii="FbShefa" w:hAnsi="FbShefa"/>
          <w:rtl/>
        </w:rPr>
      </w:pPr>
      <w:r w:rsidRPr="00270114">
        <w:rPr>
          <w:rFonts w:ascii="FbShefa" w:hAnsi="FbShefa"/>
          <w:rtl/>
        </w:rPr>
        <w:t>נתנה לספר יהודי:</w:t>
      </w:r>
    </w:p>
    <w:p w14:paraId="21CB3164" w14:textId="6F42F9A1" w:rsidR="002F2458" w:rsidRPr="00270114" w:rsidRDefault="002F2458" w:rsidP="002F2458">
      <w:pPr>
        <w:rPr>
          <w:rFonts w:ascii="FbShefa" w:hAnsi="FbShefa"/>
          <w:rtl/>
        </w:rPr>
      </w:pPr>
      <w:r w:rsidRPr="001B3037">
        <w:rPr>
          <w:rFonts w:ascii="FbShefa" w:hAnsi="FbShefa"/>
          <w:b/>
          <w:bCs/>
          <w:color w:val="3B2F2A" w:themeColor="text2" w:themeShade="80"/>
          <w:rtl/>
        </w:rPr>
        <w:t>למ"ד מעות קונות</w:t>
      </w:r>
      <w:r w:rsidR="00980F5A" w:rsidRPr="001B3037">
        <w:rPr>
          <w:rFonts w:ascii="FbShefa" w:hAnsi="FbShefa"/>
          <w:b/>
          <w:bCs/>
          <w:color w:val="3B2F2A" w:themeColor="text2" w:themeShade="80"/>
          <w:rtl/>
        </w:rPr>
        <w:t>.</w:t>
      </w:r>
      <w:r w:rsidRPr="00270114">
        <w:rPr>
          <w:rFonts w:ascii="FbShefa" w:hAnsi="FbShefa"/>
          <w:rtl/>
        </w:rPr>
        <w:t xml:space="preserve"> מעל</w:t>
      </w:r>
      <w:r w:rsidR="00980F5A" w:rsidRPr="00270114">
        <w:rPr>
          <w:rFonts w:ascii="FbShefa" w:hAnsi="FbShefa"/>
          <w:rtl/>
        </w:rPr>
        <w:t>.</w:t>
      </w:r>
    </w:p>
    <w:p w14:paraId="543FB391" w14:textId="09F4B0EC" w:rsidR="002F2458" w:rsidRPr="00270114" w:rsidRDefault="002F2458" w:rsidP="002F2458">
      <w:pPr>
        <w:rPr>
          <w:rFonts w:ascii="FbShefa" w:hAnsi="FbShefa"/>
          <w:rtl/>
        </w:rPr>
      </w:pPr>
      <w:r w:rsidRPr="001B3037">
        <w:rPr>
          <w:rFonts w:ascii="FbShefa" w:hAnsi="FbShefa"/>
          <w:b/>
          <w:bCs/>
          <w:color w:val="3B2F2A" w:themeColor="text2" w:themeShade="80"/>
          <w:rtl/>
        </w:rPr>
        <w:t>למ"ד אין מעות קונות</w:t>
      </w:r>
      <w:r w:rsidR="00980F5A" w:rsidRPr="001B3037">
        <w:rPr>
          <w:rFonts w:ascii="FbShefa" w:hAnsi="FbShefa"/>
          <w:b/>
          <w:bCs/>
          <w:color w:val="3B2F2A" w:themeColor="text2" w:themeShade="80"/>
          <w:rtl/>
        </w:rPr>
        <w:t>.</w:t>
      </w:r>
      <w:r w:rsidRPr="00270114">
        <w:rPr>
          <w:rFonts w:ascii="FbShefa" w:hAnsi="FbShefa"/>
          <w:rtl/>
        </w:rPr>
        <w:t xml:space="preserve"> לא מעל</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משום</w:t>
      </w:r>
      <w:r w:rsidR="00980F5A" w:rsidRPr="001B3037">
        <w:rPr>
          <w:rFonts w:ascii="FbShefa" w:hAnsi="FbShefa"/>
          <w:b/>
          <w:bCs/>
          <w:color w:val="3B2F2A" w:themeColor="text2" w:themeShade="80"/>
          <w:rtl/>
        </w:rPr>
        <w:t>.</w:t>
      </w:r>
      <w:r w:rsidRPr="00270114">
        <w:rPr>
          <w:rFonts w:ascii="FbShefa" w:hAnsi="FbShefa"/>
          <w:rtl/>
        </w:rPr>
        <w:t xml:space="preserve"> דקא בעי לממשך תספורת</w:t>
      </w:r>
      <w:r w:rsidR="00980F5A" w:rsidRPr="00270114">
        <w:rPr>
          <w:rFonts w:ascii="FbShefa" w:hAnsi="FbShefa"/>
          <w:rtl/>
        </w:rPr>
        <w:t>.</w:t>
      </w:r>
    </w:p>
    <w:p w14:paraId="6CB51C8F" w14:textId="77777777" w:rsidR="002154DD" w:rsidRPr="001B3037" w:rsidRDefault="002154DD" w:rsidP="002F2458">
      <w:pPr>
        <w:rPr>
          <w:rFonts w:ascii="FbShefa" w:hAnsi="FbShefa"/>
          <w:b/>
          <w:bCs/>
          <w:color w:val="3B2F2A" w:themeColor="text2" w:themeShade="80"/>
          <w:rtl/>
        </w:rPr>
      </w:pPr>
    </w:p>
    <w:p w14:paraId="02CF1F5F" w14:textId="77777777" w:rsidR="002154DD" w:rsidRPr="00270114" w:rsidRDefault="002154DD" w:rsidP="002154DD">
      <w:pPr>
        <w:pStyle w:val="3"/>
        <w:rPr>
          <w:rFonts w:ascii="FbShefa" w:hAnsi="FbShefa"/>
          <w:rtl/>
        </w:rPr>
      </w:pPr>
      <w:r w:rsidRPr="00270114">
        <w:rPr>
          <w:rFonts w:ascii="FbShefa" w:hAnsi="FbShefa"/>
          <w:rtl/>
        </w:rPr>
        <w:t>נתנה ל</w:t>
      </w:r>
      <w:r w:rsidR="002F2458" w:rsidRPr="00270114">
        <w:rPr>
          <w:rFonts w:ascii="FbShefa" w:hAnsi="FbShefa"/>
          <w:rtl/>
        </w:rPr>
        <w:t>ספר נכרי</w:t>
      </w:r>
      <w:r w:rsidRPr="00270114">
        <w:rPr>
          <w:rFonts w:ascii="FbShefa" w:hAnsi="FbShefa"/>
          <w:rtl/>
        </w:rPr>
        <w:t>:</w:t>
      </w:r>
    </w:p>
    <w:p w14:paraId="6C3F9DC0" w14:textId="0B33F107" w:rsidR="002F24DC" w:rsidRPr="00270114" w:rsidRDefault="002F2458" w:rsidP="002F2458">
      <w:pPr>
        <w:rPr>
          <w:rFonts w:ascii="FbShefa" w:hAnsi="FbShefa"/>
          <w:rtl/>
        </w:rPr>
      </w:pPr>
      <w:r w:rsidRPr="001B3037">
        <w:rPr>
          <w:rFonts w:ascii="FbShefa" w:hAnsi="FbShefa"/>
          <w:b/>
          <w:bCs/>
          <w:color w:val="3B2F2A" w:themeColor="text2" w:themeShade="80"/>
          <w:rtl/>
        </w:rPr>
        <w:t>לכו"ע</w:t>
      </w:r>
      <w:r w:rsidR="00980F5A" w:rsidRPr="001B3037">
        <w:rPr>
          <w:rFonts w:ascii="FbShefa" w:hAnsi="FbShefa"/>
          <w:b/>
          <w:bCs/>
          <w:color w:val="3B2F2A" w:themeColor="text2" w:themeShade="80"/>
          <w:rtl/>
        </w:rPr>
        <w:t>.</w:t>
      </w:r>
      <w:r w:rsidRPr="00270114">
        <w:rPr>
          <w:rFonts w:ascii="FbShefa" w:hAnsi="FbShefa"/>
          <w:rtl/>
        </w:rPr>
        <w:t xml:space="preserve"> מעל</w:t>
      </w:r>
      <w:r w:rsidR="00980F5A" w:rsidRPr="00270114">
        <w:rPr>
          <w:rFonts w:ascii="FbShefa" w:hAnsi="FbShefa"/>
          <w:rtl/>
        </w:rPr>
        <w:t>.</w:t>
      </w:r>
    </w:p>
    <w:p w14:paraId="3FEDECA3" w14:textId="62B26239" w:rsidR="002F24DC" w:rsidRPr="00270114" w:rsidRDefault="002154DD" w:rsidP="002F2458">
      <w:pPr>
        <w:rPr>
          <w:rFonts w:ascii="FbShefa" w:hAnsi="FbShefa"/>
          <w:rtl/>
        </w:rPr>
      </w:pPr>
      <w:r w:rsidRPr="001B3037">
        <w:rPr>
          <w:rFonts w:ascii="FbShefa" w:hAnsi="FbShefa"/>
          <w:b/>
          <w:bCs/>
          <w:color w:val="3B2F2A" w:themeColor="text2" w:themeShade="80"/>
          <w:rtl/>
        </w:rPr>
        <w:t>משום</w:t>
      </w:r>
      <w:r w:rsidR="00980F5A" w:rsidRPr="001B3037">
        <w:rPr>
          <w:rFonts w:ascii="FbShefa" w:hAnsi="FbShefa"/>
          <w:b/>
          <w:bCs/>
          <w:color w:val="3B2F2A" w:themeColor="text2" w:themeShade="80"/>
          <w:rtl/>
        </w:rPr>
        <w:t>.</w:t>
      </w:r>
      <w:r w:rsidRPr="00270114">
        <w:rPr>
          <w:rFonts w:ascii="FbShefa" w:hAnsi="FbShefa"/>
          <w:rtl/>
        </w:rPr>
        <w:t xml:space="preserve"> </w:t>
      </w:r>
      <w:r w:rsidR="002F2458" w:rsidRPr="00270114">
        <w:rPr>
          <w:rFonts w:ascii="FbShefa" w:hAnsi="FbShefa"/>
          <w:rtl/>
        </w:rPr>
        <w:t>דלאו בר משיכה הוא</w:t>
      </w:r>
      <w:r w:rsidR="00980F5A" w:rsidRPr="00270114">
        <w:rPr>
          <w:rFonts w:ascii="FbShefa" w:hAnsi="FbShefa"/>
          <w:rtl/>
        </w:rPr>
        <w:t>.</w:t>
      </w:r>
    </w:p>
    <w:p w14:paraId="6ADA4F59" w14:textId="5F93B0AE" w:rsidR="002154DD" w:rsidRPr="001B3037" w:rsidRDefault="002154DD" w:rsidP="002F2458">
      <w:pPr>
        <w:rPr>
          <w:rFonts w:ascii="FbShefa" w:hAnsi="FbShefa"/>
          <w:b/>
          <w:bCs/>
          <w:color w:val="3B2F2A" w:themeColor="text2" w:themeShade="80"/>
          <w:rtl/>
        </w:rPr>
      </w:pPr>
    </w:p>
    <w:p w14:paraId="310E3A88" w14:textId="77777777" w:rsidR="002154DD" w:rsidRPr="00270114" w:rsidRDefault="002F2458" w:rsidP="002154DD">
      <w:pPr>
        <w:pStyle w:val="3"/>
        <w:rPr>
          <w:rFonts w:ascii="FbShefa" w:hAnsi="FbShefa"/>
          <w:rtl/>
        </w:rPr>
      </w:pPr>
      <w:r w:rsidRPr="00270114">
        <w:rPr>
          <w:rFonts w:ascii="FbShefa" w:hAnsi="FbShefa"/>
          <w:rtl/>
        </w:rPr>
        <w:t>נתנה לסיטון</w:t>
      </w:r>
      <w:r w:rsidR="002154DD" w:rsidRPr="00270114">
        <w:rPr>
          <w:rFonts w:ascii="FbShefa" w:hAnsi="FbShefa"/>
          <w:rtl/>
        </w:rPr>
        <w:t>:</w:t>
      </w:r>
    </w:p>
    <w:p w14:paraId="3EB20A5A" w14:textId="706F05E3" w:rsidR="002154DD" w:rsidRPr="00270114" w:rsidRDefault="002154DD" w:rsidP="002154DD">
      <w:pPr>
        <w:rPr>
          <w:rFonts w:ascii="FbShefa" w:hAnsi="FbShefa"/>
          <w:rtl/>
        </w:rPr>
      </w:pPr>
      <w:r w:rsidRPr="001B3037">
        <w:rPr>
          <w:rFonts w:ascii="FbShefa" w:hAnsi="FbShefa"/>
          <w:b/>
          <w:bCs/>
          <w:color w:val="3B2F2A" w:themeColor="text2" w:themeShade="80"/>
          <w:rtl/>
        </w:rPr>
        <w:t>למ"ד מעות קונות</w:t>
      </w:r>
      <w:r w:rsidR="00980F5A" w:rsidRPr="001B3037">
        <w:rPr>
          <w:rFonts w:ascii="FbShefa" w:hAnsi="FbShefa"/>
          <w:b/>
          <w:bCs/>
          <w:color w:val="3B2F2A" w:themeColor="text2" w:themeShade="80"/>
          <w:rtl/>
        </w:rPr>
        <w:t>.</w:t>
      </w:r>
      <w:r w:rsidRPr="00270114">
        <w:rPr>
          <w:rFonts w:ascii="FbShefa" w:hAnsi="FbShefa"/>
          <w:rtl/>
        </w:rPr>
        <w:t xml:space="preserve"> מעל</w:t>
      </w:r>
      <w:r w:rsidR="00980F5A" w:rsidRPr="00270114">
        <w:rPr>
          <w:rFonts w:ascii="FbShefa" w:hAnsi="FbShefa"/>
          <w:rtl/>
        </w:rPr>
        <w:t>.</w:t>
      </w:r>
    </w:p>
    <w:p w14:paraId="774B9B7E" w14:textId="6E41C5DB" w:rsidR="002F2458" w:rsidRPr="00270114" w:rsidRDefault="002154DD" w:rsidP="002154DD">
      <w:pPr>
        <w:rPr>
          <w:rFonts w:ascii="FbShefa" w:hAnsi="FbShefa"/>
          <w:rtl/>
        </w:rPr>
      </w:pPr>
      <w:r w:rsidRPr="001B3037">
        <w:rPr>
          <w:rFonts w:ascii="FbShefa" w:hAnsi="FbShefa"/>
          <w:b/>
          <w:bCs/>
          <w:color w:val="3B2F2A" w:themeColor="text2" w:themeShade="80"/>
          <w:rtl/>
        </w:rPr>
        <w:t>למ"ד אין מעות קונות</w:t>
      </w:r>
      <w:r w:rsidR="00980F5A" w:rsidRPr="001B3037">
        <w:rPr>
          <w:rFonts w:ascii="FbShefa" w:hAnsi="FbShefa"/>
          <w:b/>
          <w:bCs/>
          <w:color w:val="3B2F2A" w:themeColor="text2" w:themeShade="80"/>
          <w:rtl/>
        </w:rPr>
        <w:t>.</w:t>
      </w:r>
      <w:r w:rsidRPr="00270114">
        <w:rPr>
          <w:rFonts w:ascii="FbShefa" w:hAnsi="FbShefa"/>
          <w:rtl/>
        </w:rPr>
        <w:t xml:space="preserve"> לא מעל</w:t>
      </w:r>
      <w:r w:rsidR="00980F5A" w:rsidRPr="00270114">
        <w:rPr>
          <w:rFonts w:ascii="FbShefa" w:hAnsi="FbShefa"/>
          <w:rtl/>
        </w:rPr>
        <w:t>.</w:t>
      </w:r>
    </w:p>
    <w:p w14:paraId="10BC6277" w14:textId="77777777" w:rsidR="003338F6" w:rsidRPr="00270114" w:rsidRDefault="003338F6" w:rsidP="003338F6">
      <w:pPr>
        <w:rPr>
          <w:rFonts w:ascii="FbShefa" w:hAnsi="FbShefa"/>
          <w:rtl/>
        </w:rPr>
      </w:pPr>
    </w:p>
    <w:p w14:paraId="3A3D9A3A" w14:textId="79B9D3B1" w:rsidR="003338F6" w:rsidRPr="00270114" w:rsidRDefault="003338F6" w:rsidP="003338F6">
      <w:pPr>
        <w:rPr>
          <w:rFonts w:ascii="FbShefa" w:hAnsi="FbShefa"/>
          <w:rtl/>
        </w:rPr>
      </w:pPr>
      <w:r w:rsidRPr="001B3037">
        <w:rPr>
          <w:rFonts w:ascii="FbShefa" w:hAnsi="FbShefa"/>
          <w:b/>
          <w:bCs/>
          <w:color w:val="3B2F2A" w:themeColor="text2" w:themeShade="80"/>
          <w:rtl/>
        </w:rPr>
        <w:t>ת"ש</w:t>
      </w:r>
      <w:r w:rsidR="00980F5A" w:rsidRPr="001B3037">
        <w:rPr>
          <w:rFonts w:ascii="FbShefa" w:hAnsi="FbShefa"/>
          <w:b/>
          <w:bCs/>
          <w:color w:val="3B2F2A" w:themeColor="text2" w:themeShade="80"/>
          <w:rtl/>
        </w:rPr>
        <w:t>.</w:t>
      </w:r>
      <w:r w:rsidRPr="00270114">
        <w:rPr>
          <w:rFonts w:ascii="FbShefa" w:hAnsi="FbShefa"/>
          <w:rtl/>
        </w:rPr>
        <w:t xml:space="preserve"> נתנה לסיטון</w:t>
      </w:r>
      <w:r w:rsidR="00ED7619">
        <w:rPr>
          <w:rFonts w:ascii="FbShefa" w:hAnsi="FbShefa" w:hint="cs"/>
          <w:rtl/>
        </w:rPr>
        <w:t>,</w:t>
      </w:r>
      <w:r w:rsidRPr="00270114">
        <w:rPr>
          <w:rFonts w:ascii="FbShefa" w:hAnsi="FbShefa"/>
          <w:rtl/>
        </w:rPr>
        <w:t xml:space="preserve"> מעל</w:t>
      </w:r>
      <w:r w:rsidR="00980F5A" w:rsidRPr="00270114">
        <w:rPr>
          <w:rFonts w:ascii="FbShefa" w:hAnsi="FbShefa"/>
          <w:rtl/>
        </w:rPr>
        <w:t>.</w:t>
      </w:r>
    </w:p>
    <w:p w14:paraId="1A108DED" w14:textId="18D11787" w:rsidR="003338F6" w:rsidRPr="00270114" w:rsidRDefault="003338F6" w:rsidP="003338F6">
      <w:pPr>
        <w:rPr>
          <w:rFonts w:ascii="FbShefa" w:hAnsi="FbShefa"/>
          <w:rtl/>
        </w:rPr>
      </w:pPr>
      <w:r w:rsidRPr="001B3037">
        <w:rPr>
          <w:rFonts w:ascii="FbShefa" w:hAnsi="FbShefa"/>
          <w:b/>
          <w:bCs/>
          <w:color w:val="3B2F2A" w:themeColor="text2" w:themeShade="80"/>
          <w:rtl/>
        </w:rPr>
        <w:t>לר"ל</w:t>
      </w:r>
      <w:r w:rsidR="00980F5A" w:rsidRPr="001B3037">
        <w:rPr>
          <w:rFonts w:ascii="FbShefa" w:hAnsi="FbShefa"/>
          <w:b/>
          <w:bCs/>
          <w:color w:val="3B2F2A" w:themeColor="text2" w:themeShade="80"/>
          <w:rtl/>
        </w:rPr>
        <w:t>.</w:t>
      </w:r>
      <w:r w:rsidRPr="00270114">
        <w:rPr>
          <w:rFonts w:ascii="FbShefa" w:hAnsi="FbShefa"/>
          <w:rtl/>
        </w:rPr>
        <w:t xml:space="preserve"> הא מני רבי שמעון היא</w:t>
      </w:r>
      <w:r w:rsidR="001C0E38" w:rsidRPr="00270114">
        <w:rPr>
          <w:rFonts w:ascii="FbShefa" w:hAnsi="FbShefa"/>
          <w:rtl/>
        </w:rPr>
        <w:t>,</w:t>
      </w:r>
      <w:r w:rsidR="00980F5A" w:rsidRPr="00270114">
        <w:rPr>
          <w:rFonts w:ascii="FbShefa" w:hAnsi="FbShefa"/>
          <w:rtl/>
        </w:rPr>
        <w:t xml:space="preserve"> </w:t>
      </w:r>
      <w:r w:rsidRPr="00270114">
        <w:rPr>
          <w:rFonts w:ascii="FbShefa" w:hAnsi="FbShefa"/>
          <w:rtl/>
        </w:rPr>
        <w:t>דס"ל מעות קונות מהתורה</w:t>
      </w:r>
      <w:r w:rsidR="00980F5A" w:rsidRPr="00270114">
        <w:rPr>
          <w:rFonts w:ascii="FbShefa" w:hAnsi="FbShefa"/>
          <w:rtl/>
        </w:rPr>
        <w:t>.</w:t>
      </w:r>
    </w:p>
    <w:p w14:paraId="713BDCE5" w14:textId="0098EACC" w:rsidR="009C3CB4" w:rsidRPr="00270114" w:rsidRDefault="009C3CB4" w:rsidP="00794C1A">
      <w:pPr>
        <w:pStyle w:val="1"/>
        <w:rPr>
          <w:rFonts w:ascii="FbShefa" w:hAnsi="FbShefa"/>
          <w:rtl/>
        </w:rPr>
      </w:pPr>
      <w:r w:rsidRPr="00270114">
        <w:rPr>
          <w:rFonts w:ascii="FbShefa" w:hAnsi="FbShefa"/>
          <w:sz w:val="11"/>
          <w:rtl/>
        </w:rPr>
        <w:t>מח</w:t>
      </w:r>
      <w:r w:rsidR="00B36BF2" w:rsidRPr="00270114">
        <w:rPr>
          <w:rFonts w:ascii="FbShefa" w:hAnsi="FbShefa"/>
          <w:sz w:val="11"/>
          <w:rtl/>
        </w:rPr>
        <w:t>, ב</w:t>
      </w:r>
    </w:p>
    <w:p w14:paraId="20963468"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 xml:space="preserve">מי שפרע </w:t>
      </w:r>
    </w:p>
    <w:p w14:paraId="507365F4" w14:textId="77777777" w:rsidR="003338F6" w:rsidRPr="00270114" w:rsidRDefault="003338F6" w:rsidP="003338F6">
      <w:pPr>
        <w:pStyle w:val="3"/>
        <w:rPr>
          <w:rFonts w:ascii="FbShefa" w:hAnsi="FbShefa"/>
          <w:rtl/>
        </w:rPr>
      </w:pPr>
      <w:r w:rsidRPr="00270114">
        <w:rPr>
          <w:rFonts w:ascii="FbShefa" w:hAnsi="FbShefa"/>
          <w:rtl/>
        </w:rPr>
        <w:t>דעה א:</w:t>
      </w:r>
    </w:p>
    <w:p w14:paraId="04FC9769" w14:textId="77777777" w:rsidR="00ED7619" w:rsidRDefault="003338F6" w:rsidP="003338F6">
      <w:pPr>
        <w:autoSpaceDE w:val="0"/>
        <w:autoSpaceDN w:val="0"/>
        <w:adjustRightInd w:val="0"/>
        <w:rPr>
          <w:rFonts w:ascii="FbShefa" w:hAnsi="FbShefa"/>
          <w:b/>
          <w:bCs/>
          <w:color w:val="3B2F2A" w:themeColor="text2" w:themeShade="80"/>
          <w:rtl/>
        </w:rPr>
      </w:pPr>
      <w:r w:rsidRPr="001B3037">
        <w:rPr>
          <w:rFonts w:ascii="FbShefa" w:hAnsi="FbShefa"/>
          <w:b/>
          <w:bCs/>
          <w:color w:val="3B2F2A" w:themeColor="text2" w:themeShade="80"/>
          <w:rtl/>
        </w:rPr>
        <w:t>אודועי</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מודעינן ליה</w:t>
      </w:r>
      <w:r w:rsidR="00980F5A" w:rsidRPr="00270114">
        <w:rPr>
          <w:rFonts w:ascii="FbShefa" w:hAnsi="FbShefa"/>
          <w:rtl/>
        </w:rPr>
        <w:t>.</w:t>
      </w:r>
      <w:r w:rsidR="001C0E38" w:rsidRPr="00270114">
        <w:rPr>
          <w:rFonts w:ascii="FbShefa" w:hAnsi="FbShefa"/>
          <w:rtl/>
        </w:rPr>
        <w:t xml:space="preserve"> </w:t>
      </w:r>
    </w:p>
    <w:p w14:paraId="6AB2BE56" w14:textId="59919078" w:rsidR="002F24DC" w:rsidRPr="00270114" w:rsidRDefault="00ED7619" w:rsidP="003338F6">
      <w:pPr>
        <w:autoSpaceDE w:val="0"/>
        <w:autoSpaceDN w:val="0"/>
        <w:adjustRightInd w:val="0"/>
        <w:rPr>
          <w:rFonts w:ascii="FbShefa" w:hAnsi="FbShefa"/>
          <w:rtl/>
        </w:rPr>
      </w:pPr>
      <w:r>
        <w:rPr>
          <w:rFonts w:ascii="FbShefa" w:hAnsi="FbShefa" w:hint="cs"/>
          <w:b/>
          <w:bCs/>
          <w:color w:val="3B2F2A" w:themeColor="text2" w:themeShade="80"/>
          <w:rtl/>
        </w:rPr>
        <w:t xml:space="preserve">אבל לא ליטינן. </w:t>
      </w:r>
      <w:r w:rsidR="003338F6" w:rsidRPr="00ED7619">
        <w:rPr>
          <w:rtl/>
        </w:rPr>
        <w:t>דכתיב</w:t>
      </w:r>
      <w:r>
        <w:rPr>
          <w:rFonts w:hint="cs"/>
          <w:rtl/>
        </w:rPr>
        <w:t xml:space="preserve">, </w:t>
      </w:r>
      <w:r w:rsidR="003338F6" w:rsidRPr="00270114">
        <w:rPr>
          <w:rFonts w:ascii="FbShefa" w:hAnsi="FbShefa"/>
          <w:rtl/>
        </w:rPr>
        <w:t>ונשיא בעמך לא תאר</w:t>
      </w:r>
      <w:r w:rsidR="00980F5A" w:rsidRPr="00270114">
        <w:rPr>
          <w:rFonts w:ascii="FbShefa" w:hAnsi="FbShefa"/>
          <w:rtl/>
        </w:rPr>
        <w:t>.</w:t>
      </w:r>
    </w:p>
    <w:p w14:paraId="0A5B9F74" w14:textId="259BF27F" w:rsidR="003338F6" w:rsidRPr="00270114" w:rsidRDefault="003338F6" w:rsidP="003338F6">
      <w:pPr>
        <w:autoSpaceDE w:val="0"/>
        <w:autoSpaceDN w:val="0"/>
        <w:adjustRightInd w:val="0"/>
        <w:rPr>
          <w:rFonts w:ascii="FbShefa" w:hAnsi="FbShefa"/>
          <w:rtl/>
        </w:rPr>
      </w:pPr>
    </w:p>
    <w:p w14:paraId="7800D012" w14:textId="77777777" w:rsidR="003338F6" w:rsidRPr="00270114" w:rsidRDefault="003338F6" w:rsidP="003338F6">
      <w:pPr>
        <w:pStyle w:val="3"/>
        <w:rPr>
          <w:rFonts w:ascii="FbShefa" w:hAnsi="FbShefa"/>
          <w:rtl/>
        </w:rPr>
      </w:pPr>
      <w:r w:rsidRPr="00270114">
        <w:rPr>
          <w:rFonts w:ascii="FbShefa" w:hAnsi="FbShefa"/>
          <w:rtl/>
        </w:rPr>
        <w:t>דעה ב:</w:t>
      </w:r>
    </w:p>
    <w:p w14:paraId="4844FE10" w14:textId="33BBED26" w:rsidR="002F24DC" w:rsidRPr="00270114" w:rsidRDefault="003338F6" w:rsidP="003338F6">
      <w:pPr>
        <w:autoSpaceDE w:val="0"/>
        <w:autoSpaceDN w:val="0"/>
        <w:adjustRightInd w:val="0"/>
        <w:rPr>
          <w:rFonts w:ascii="FbShefa" w:hAnsi="FbShefa"/>
          <w:rtl/>
        </w:rPr>
      </w:pPr>
      <w:r w:rsidRPr="001B3037">
        <w:rPr>
          <w:rFonts w:ascii="FbShefa" w:hAnsi="FbShefa"/>
          <w:b/>
          <w:bCs/>
          <w:color w:val="3B2F2A" w:themeColor="text2" w:themeShade="80"/>
          <w:rtl/>
        </w:rPr>
        <w:t>מילט</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לייטינן ליה</w:t>
      </w:r>
      <w:r w:rsidR="00980F5A" w:rsidRPr="00270114">
        <w:rPr>
          <w:rFonts w:ascii="FbShefa" w:hAnsi="FbShefa"/>
          <w:rtl/>
        </w:rPr>
        <w:t>.</w:t>
      </w:r>
    </w:p>
    <w:p w14:paraId="62454EA4" w14:textId="4B859CED" w:rsidR="002F24DC" w:rsidRPr="00270114" w:rsidRDefault="003338F6" w:rsidP="003338F6">
      <w:pPr>
        <w:spacing w:line="240" w:lineRule="auto"/>
        <w:rPr>
          <w:rFonts w:ascii="FbShefa" w:hAnsi="FbShefa"/>
          <w:rtl/>
        </w:rPr>
      </w:pPr>
      <w:r w:rsidRPr="001B3037">
        <w:rPr>
          <w:rFonts w:ascii="FbShefa" w:hAnsi="FbShefa"/>
          <w:b/>
          <w:bCs/>
          <w:color w:val="3B2F2A" w:themeColor="text2" w:themeShade="80"/>
          <w:rtl/>
        </w:rPr>
        <w:t>דכתיב</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בעמך</w:t>
      </w:r>
      <w:r w:rsidR="001C0E38" w:rsidRPr="00270114">
        <w:rPr>
          <w:rFonts w:ascii="FbShefa" w:hAnsi="FbShefa"/>
          <w:rtl/>
        </w:rPr>
        <w:t xml:space="preserve">, </w:t>
      </w:r>
      <w:r w:rsidRPr="00270114">
        <w:rPr>
          <w:rFonts w:ascii="FbShefa" w:hAnsi="FbShefa"/>
          <w:rtl/>
        </w:rPr>
        <w:t>בעושה מעשה עמך</w:t>
      </w:r>
      <w:r w:rsidR="00980F5A" w:rsidRPr="00270114">
        <w:rPr>
          <w:rFonts w:ascii="FbShefa" w:hAnsi="FbShefa"/>
          <w:rtl/>
        </w:rPr>
        <w:t>.</w:t>
      </w:r>
    </w:p>
    <w:p w14:paraId="11D32822" w14:textId="19D38295" w:rsidR="009C3CB4" w:rsidRPr="00270114" w:rsidRDefault="009C3CB4" w:rsidP="009C3CB4">
      <w:pPr>
        <w:spacing w:line="240" w:lineRule="auto"/>
        <w:rPr>
          <w:rFonts w:ascii="FbShefa" w:hAnsi="FbShefa"/>
          <w:sz w:val="11"/>
          <w:rtl/>
        </w:rPr>
      </w:pPr>
    </w:p>
    <w:p w14:paraId="5A7B926C" w14:textId="77777777" w:rsidR="009A36FF" w:rsidRPr="00270114" w:rsidRDefault="009C3CB4" w:rsidP="009A36FF">
      <w:pPr>
        <w:pStyle w:val="3"/>
        <w:rPr>
          <w:rFonts w:ascii="FbShefa" w:hAnsi="FbShefa"/>
          <w:rtl/>
        </w:rPr>
      </w:pPr>
      <w:r w:rsidRPr="00270114">
        <w:rPr>
          <w:rFonts w:ascii="FbShefa" w:hAnsi="FbShefa"/>
          <w:rtl/>
        </w:rPr>
        <w:t>ת"ש</w:t>
      </w:r>
      <w:r w:rsidR="009A36FF" w:rsidRPr="00270114">
        <w:rPr>
          <w:rFonts w:ascii="FbShefa" w:hAnsi="FbShefa"/>
          <w:rtl/>
        </w:rPr>
        <w:t>:</w:t>
      </w:r>
    </w:p>
    <w:p w14:paraId="4AAF158B" w14:textId="5FE20CE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רבי חייא</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יהבו ליה זוזי אמלחא</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אייקר</w:t>
      </w:r>
      <w:r w:rsidR="00980F5A" w:rsidRPr="001B3037">
        <w:rPr>
          <w:rFonts w:ascii="FbShefa" w:hAnsi="FbShefa"/>
          <w:b/>
          <w:bCs/>
          <w:color w:val="3B2F2A" w:themeColor="text2" w:themeShade="80"/>
          <w:sz w:val="11"/>
          <w:rtl/>
        </w:rPr>
        <w:t>.</w:t>
      </w:r>
      <w:r w:rsidRPr="00270114">
        <w:rPr>
          <w:rFonts w:ascii="FbShefa" w:hAnsi="FbShefa"/>
          <w:sz w:val="11"/>
          <w:rtl/>
        </w:rPr>
        <w:t xml:space="preserve"> מלחא</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א"ל</w:t>
      </w:r>
      <w:r w:rsidR="00980F5A" w:rsidRPr="00270114">
        <w:rPr>
          <w:rFonts w:ascii="FbShefa" w:hAnsi="FbShefa"/>
          <w:sz w:val="11"/>
          <w:rtl/>
        </w:rPr>
        <w:t>.</w:t>
      </w:r>
      <w:r w:rsidRPr="00270114">
        <w:rPr>
          <w:rFonts w:ascii="FbShefa" w:hAnsi="FbShefa"/>
          <w:sz w:val="11"/>
          <w:rtl/>
        </w:rPr>
        <w:t xml:space="preserve"> זיל הב להו, ואי לא קביל עליך מי שפרע</w:t>
      </w:r>
      <w:r w:rsidR="00980F5A" w:rsidRPr="00270114">
        <w:rPr>
          <w:rFonts w:ascii="FbShefa" w:hAnsi="FbShefa"/>
          <w:sz w:val="11"/>
          <w:rtl/>
        </w:rPr>
        <w:t>.</w:t>
      </w:r>
    </w:p>
    <w:p w14:paraId="53E351F9" w14:textId="070E445B"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הראיה</w:t>
      </w:r>
      <w:r w:rsidR="00980F5A" w:rsidRPr="001B3037">
        <w:rPr>
          <w:rFonts w:ascii="FbShefa" w:hAnsi="FbShefa"/>
          <w:b/>
          <w:bCs/>
          <w:color w:val="3B2F2A" w:themeColor="text2" w:themeShade="80"/>
          <w:sz w:val="11"/>
          <w:rtl/>
        </w:rPr>
        <w:t>.</w:t>
      </w:r>
      <w:r w:rsidRPr="00270114">
        <w:rPr>
          <w:rFonts w:ascii="FbShefa" w:hAnsi="FbShefa"/>
          <w:sz w:val="11"/>
          <w:rtl/>
        </w:rPr>
        <w:t xml:space="preserve"> וכי ר' חייא בר אודועי הוא</w:t>
      </w:r>
      <w:r w:rsidR="00980F5A" w:rsidRPr="00270114">
        <w:rPr>
          <w:rFonts w:ascii="FbShefa" w:hAnsi="FbShefa"/>
          <w:sz w:val="11"/>
          <w:rtl/>
        </w:rPr>
        <w:t>.</w:t>
      </w:r>
    </w:p>
    <w:p w14:paraId="0D25778D" w14:textId="2E8B023C" w:rsidR="002F24DC" w:rsidRPr="00270114" w:rsidRDefault="00ED7619" w:rsidP="009C3CB4">
      <w:pPr>
        <w:spacing w:line="240" w:lineRule="auto"/>
        <w:rPr>
          <w:rFonts w:ascii="FbShefa" w:hAnsi="FbShefa"/>
          <w:sz w:val="11"/>
          <w:rtl/>
        </w:rPr>
      </w:pPr>
      <w:r>
        <w:rPr>
          <w:rFonts w:ascii="FbShefa" w:hAnsi="FbShefa" w:hint="cs"/>
          <w:b/>
          <w:bCs/>
          <w:color w:val="3B2F2A" w:themeColor="text2" w:themeShade="80"/>
          <w:sz w:val="11"/>
          <w:rtl/>
        </w:rPr>
        <w:t>ולטעמיך</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גם למ"ד לטותא קשה, וכי רבי חייא אתי לקבולי עליה לטותא דרבנן</w:t>
      </w:r>
      <w:r w:rsidR="00980F5A" w:rsidRPr="00270114">
        <w:rPr>
          <w:rFonts w:ascii="FbShefa" w:hAnsi="FbShefa"/>
          <w:sz w:val="11"/>
          <w:rtl/>
        </w:rPr>
        <w:t>.</w:t>
      </w:r>
    </w:p>
    <w:p w14:paraId="52CCB15F" w14:textId="7E1708AF"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אלא</w:t>
      </w:r>
      <w:r w:rsidR="00980F5A" w:rsidRPr="00270114">
        <w:rPr>
          <w:rFonts w:ascii="FbShefa" w:hAnsi="FbShefa"/>
          <w:sz w:val="11"/>
          <w:rtl/>
        </w:rPr>
        <w:t>.</w:t>
      </w:r>
      <w:r w:rsidRPr="00270114">
        <w:rPr>
          <w:rFonts w:ascii="FbShefa" w:hAnsi="FbShefa"/>
          <w:sz w:val="11"/>
          <w:rtl/>
        </w:rPr>
        <w:t xml:space="preserve"> ערבון הוא דיהבי ליה</w:t>
      </w:r>
      <w:r w:rsidR="00980F5A" w:rsidRPr="00270114">
        <w:rPr>
          <w:rFonts w:ascii="FbShefa" w:hAnsi="FbShefa"/>
          <w:sz w:val="11"/>
          <w:rtl/>
        </w:rPr>
        <w:t>.</w:t>
      </w:r>
      <w:r w:rsidR="001C0E38" w:rsidRPr="00270114">
        <w:rPr>
          <w:rFonts w:ascii="FbShefa" w:hAnsi="FbShefa"/>
          <w:sz w:val="11"/>
          <w:rtl/>
        </w:rPr>
        <w:t xml:space="preserve"> </w:t>
      </w:r>
      <w:r w:rsidRPr="001B3037">
        <w:rPr>
          <w:rFonts w:ascii="FbShefa" w:hAnsi="FbShefa"/>
          <w:b/>
          <w:bCs/>
          <w:color w:val="3B2F2A" w:themeColor="text2" w:themeShade="80"/>
          <w:sz w:val="11"/>
          <w:rtl/>
        </w:rPr>
        <w:t>וקמיפלגי</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אם קנה כנגדו</w:t>
      </w:r>
      <w:r w:rsidR="001C0E38" w:rsidRPr="00270114">
        <w:rPr>
          <w:rFonts w:ascii="FbShefa" w:hAnsi="FbShefa"/>
          <w:sz w:val="11"/>
          <w:rtl/>
        </w:rPr>
        <w:t xml:space="preserve">, </w:t>
      </w:r>
      <w:r w:rsidRPr="00270114">
        <w:rPr>
          <w:rFonts w:ascii="FbShefa" w:hAnsi="FbShefa"/>
          <w:sz w:val="11"/>
          <w:rtl/>
        </w:rPr>
        <w:t>או כנגד כולו</w:t>
      </w:r>
      <w:r w:rsidR="00980F5A" w:rsidRPr="00270114">
        <w:rPr>
          <w:rFonts w:ascii="FbShefa" w:hAnsi="FbShefa"/>
          <w:sz w:val="11"/>
          <w:rtl/>
        </w:rPr>
        <w:t>.</w:t>
      </w:r>
    </w:p>
    <w:p w14:paraId="11BD6347" w14:textId="77777777" w:rsidR="009C3CB4" w:rsidRPr="00270114" w:rsidRDefault="009C3CB4" w:rsidP="009C3CB4">
      <w:pPr>
        <w:spacing w:line="240" w:lineRule="auto"/>
        <w:rPr>
          <w:rFonts w:ascii="FbShefa" w:hAnsi="FbShefa"/>
          <w:sz w:val="11"/>
          <w:rtl/>
        </w:rPr>
      </w:pPr>
    </w:p>
    <w:p w14:paraId="29966580"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ערבון</w:t>
      </w:r>
    </w:p>
    <w:p w14:paraId="7F9AF1C6" w14:textId="4D71B3F6" w:rsidR="00C32EFE" w:rsidRPr="00270114" w:rsidRDefault="00C32EFE" w:rsidP="00C32EFE">
      <w:pPr>
        <w:pStyle w:val="3"/>
        <w:rPr>
          <w:rFonts w:ascii="FbShefa" w:hAnsi="FbShefa"/>
          <w:rtl/>
        </w:rPr>
      </w:pPr>
      <w:r w:rsidRPr="00270114">
        <w:rPr>
          <w:rFonts w:ascii="FbShefa" w:hAnsi="FbShefa"/>
          <w:rtl/>
        </w:rPr>
        <w:t>מחלוקת:</w:t>
      </w:r>
    </w:p>
    <w:p w14:paraId="42769D72" w14:textId="05DFBAE1" w:rsidR="002F24DC" w:rsidRPr="00270114" w:rsidRDefault="009A36FF" w:rsidP="009C3CB4">
      <w:pPr>
        <w:spacing w:line="240" w:lineRule="auto"/>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כנגדו הוא קונה</w:t>
      </w:r>
      <w:r w:rsidR="00980F5A" w:rsidRPr="00270114">
        <w:rPr>
          <w:rFonts w:ascii="FbShefa" w:hAnsi="FbShefa"/>
          <w:sz w:val="11"/>
          <w:rtl/>
        </w:rPr>
        <w:t>.</w:t>
      </w:r>
    </w:p>
    <w:p w14:paraId="064AD19E" w14:textId="54B515F0" w:rsidR="00433741" w:rsidRPr="00270114" w:rsidRDefault="009A36FF" w:rsidP="009C3CB4">
      <w:pPr>
        <w:spacing w:line="240" w:lineRule="auto"/>
        <w:rPr>
          <w:rFonts w:ascii="FbShefa" w:hAnsi="FbShefa"/>
          <w:sz w:val="11"/>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9C3CB4" w:rsidRPr="00270114">
        <w:rPr>
          <w:rFonts w:ascii="FbShefa" w:hAnsi="FbShefa"/>
          <w:sz w:val="11"/>
          <w:rtl/>
        </w:rPr>
        <w:t>כנגד כולו הוא קונה</w:t>
      </w:r>
      <w:r w:rsidR="00980F5A" w:rsidRPr="00270114">
        <w:rPr>
          <w:rFonts w:ascii="FbShefa" w:hAnsi="FbShefa"/>
          <w:sz w:val="11"/>
          <w:rtl/>
        </w:rPr>
        <w:t>.</w:t>
      </w:r>
    </w:p>
    <w:p w14:paraId="62B0D3E9" w14:textId="77777777" w:rsidR="009A36FF" w:rsidRPr="001B3037" w:rsidRDefault="009A36FF" w:rsidP="009C3CB4">
      <w:pPr>
        <w:spacing w:line="240" w:lineRule="auto"/>
        <w:rPr>
          <w:rFonts w:ascii="FbShefa" w:hAnsi="FbShefa"/>
          <w:b/>
          <w:bCs/>
          <w:color w:val="3B2F2A" w:themeColor="text2" w:themeShade="80"/>
          <w:sz w:val="11"/>
          <w:rtl/>
        </w:rPr>
      </w:pPr>
    </w:p>
    <w:p w14:paraId="0B8F7ECC" w14:textId="331931A4" w:rsidR="009A36FF" w:rsidRPr="00270114" w:rsidRDefault="009A36FF" w:rsidP="009A36FF">
      <w:pPr>
        <w:pStyle w:val="3"/>
        <w:rPr>
          <w:rFonts w:ascii="FbShefa" w:hAnsi="FbShefa"/>
          <w:rtl/>
        </w:rPr>
      </w:pPr>
      <w:r w:rsidRPr="00270114">
        <w:rPr>
          <w:rFonts w:ascii="FbShefa" w:hAnsi="FbShefa"/>
          <w:rtl/>
        </w:rPr>
        <w:t>ת"ש:</w:t>
      </w:r>
    </w:p>
    <w:p w14:paraId="4B88DB21" w14:textId="19028245" w:rsidR="002F24DC" w:rsidRPr="00270114" w:rsidRDefault="00042B09" w:rsidP="00042B09">
      <w:pPr>
        <w:rPr>
          <w:rFonts w:ascii="FbShefa" w:hAnsi="FbShefa"/>
          <w:rtl/>
        </w:rPr>
      </w:pPr>
      <w:r w:rsidRPr="001B3037">
        <w:rPr>
          <w:rFonts w:ascii="FbShefa" w:hAnsi="FbShefa"/>
          <w:b/>
          <w:bCs/>
          <w:color w:val="3B2F2A" w:themeColor="text2" w:themeShade="80"/>
          <w:rtl/>
        </w:rPr>
        <w:t>הנותן</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ערבון לחבירו</w:t>
      </w:r>
      <w:r w:rsidR="001C0E38" w:rsidRPr="00270114">
        <w:rPr>
          <w:rFonts w:ascii="FbShefa" w:hAnsi="FbShefa"/>
          <w:rtl/>
        </w:rPr>
        <w:t xml:space="preserve">, </w:t>
      </w:r>
      <w:r w:rsidRPr="00270114">
        <w:rPr>
          <w:rFonts w:ascii="FbShefa" w:hAnsi="FbShefa"/>
          <w:rtl/>
        </w:rPr>
        <w:t>ואמר לו אם אני חוזר בי ערבוני מחול לך</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והלה אמר לו</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אם אני אחזור בי</w:t>
      </w:r>
      <w:r w:rsidR="001C0E38" w:rsidRPr="00270114">
        <w:rPr>
          <w:rFonts w:ascii="FbShefa" w:hAnsi="FbShefa"/>
          <w:rtl/>
        </w:rPr>
        <w:t xml:space="preserve">, </w:t>
      </w:r>
      <w:r w:rsidRPr="00270114">
        <w:rPr>
          <w:rFonts w:ascii="FbShefa" w:hAnsi="FbShefa"/>
          <w:rtl/>
        </w:rPr>
        <w:t>אכפול לך ערבונך</w:t>
      </w:r>
      <w:r w:rsidR="00980F5A" w:rsidRPr="00270114">
        <w:rPr>
          <w:rFonts w:ascii="FbShefa" w:hAnsi="FbShefa"/>
          <w:rtl/>
        </w:rPr>
        <w:t>.</w:t>
      </w:r>
    </w:p>
    <w:p w14:paraId="51474FEE" w14:textId="59335710" w:rsidR="002F24DC" w:rsidRPr="00270114" w:rsidRDefault="00042B09" w:rsidP="00042B09">
      <w:pPr>
        <w:rPr>
          <w:rFonts w:ascii="FbShefa" w:hAnsi="FbShefa"/>
          <w:rtl/>
        </w:rPr>
      </w:pPr>
      <w:r w:rsidRPr="001B3037">
        <w:rPr>
          <w:rFonts w:ascii="FbShefa" w:hAnsi="FbShefa"/>
          <w:b/>
          <w:bCs/>
          <w:color w:val="3B2F2A" w:themeColor="text2" w:themeShade="80"/>
          <w:rtl/>
        </w:rPr>
        <w:t>דעה א</w:t>
      </w:r>
      <w:r w:rsidR="00980F5A" w:rsidRPr="001B3037">
        <w:rPr>
          <w:rFonts w:ascii="FbShefa" w:hAnsi="FbShefa"/>
          <w:b/>
          <w:bCs/>
          <w:color w:val="3B2F2A" w:themeColor="text2" w:themeShade="80"/>
          <w:rtl/>
        </w:rPr>
        <w:t>.</w:t>
      </w:r>
      <w:r w:rsidRPr="00270114">
        <w:rPr>
          <w:rFonts w:ascii="FbShefa" w:hAnsi="FbShefa"/>
          <w:rtl/>
        </w:rPr>
        <w:t xml:space="preserve"> נתקיימו התנאים</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קסבר</w:t>
      </w:r>
      <w:r w:rsidR="00980F5A" w:rsidRPr="001B3037">
        <w:rPr>
          <w:rFonts w:ascii="FbShefa" w:hAnsi="FbShefa"/>
          <w:b/>
          <w:bCs/>
          <w:color w:val="3B2F2A" w:themeColor="text2" w:themeShade="80"/>
          <w:rtl/>
        </w:rPr>
        <w:t>.</w:t>
      </w:r>
      <w:r w:rsidRPr="00270114">
        <w:rPr>
          <w:rFonts w:ascii="FbShefa" w:hAnsi="FbShefa"/>
          <w:rtl/>
        </w:rPr>
        <w:t xml:space="preserve"> אסמכתא קניא</w:t>
      </w:r>
      <w:r w:rsidR="00980F5A" w:rsidRPr="00270114">
        <w:rPr>
          <w:rFonts w:ascii="FbShefa" w:hAnsi="FbShefa"/>
          <w:rtl/>
        </w:rPr>
        <w:t>.</w:t>
      </w:r>
    </w:p>
    <w:p w14:paraId="16A61664" w14:textId="219FEA63" w:rsidR="002F24DC" w:rsidRPr="00270114" w:rsidRDefault="00042B09" w:rsidP="00042B09">
      <w:pPr>
        <w:rPr>
          <w:rFonts w:ascii="FbShefa" w:hAnsi="FbShefa"/>
          <w:rtl/>
        </w:rPr>
      </w:pPr>
      <w:r w:rsidRPr="001B3037">
        <w:rPr>
          <w:rFonts w:ascii="FbShefa" w:hAnsi="FbShefa"/>
          <w:b/>
          <w:bCs/>
          <w:color w:val="3B2F2A" w:themeColor="text2" w:themeShade="80"/>
          <w:rtl/>
        </w:rPr>
        <w:t>דעה ב</w:t>
      </w:r>
      <w:r w:rsidR="00980F5A" w:rsidRPr="001B3037">
        <w:rPr>
          <w:rFonts w:ascii="FbShefa" w:hAnsi="FbShefa"/>
          <w:b/>
          <w:bCs/>
          <w:color w:val="3B2F2A" w:themeColor="text2" w:themeShade="80"/>
          <w:rtl/>
        </w:rPr>
        <w:t>.</w:t>
      </w:r>
      <w:r w:rsidRPr="00270114">
        <w:rPr>
          <w:rFonts w:ascii="FbShefa" w:hAnsi="FbShefa"/>
          <w:rtl/>
        </w:rPr>
        <w:t xml:space="preserve"> דיו שיקנה כנגד ערבונו</w:t>
      </w:r>
      <w:r w:rsidR="00980F5A" w:rsidRPr="00270114">
        <w:rPr>
          <w:rFonts w:ascii="FbShefa" w:hAnsi="FbShefa"/>
          <w:rtl/>
        </w:rPr>
        <w:t>.</w:t>
      </w:r>
    </w:p>
    <w:p w14:paraId="630A4896" w14:textId="1C206209" w:rsidR="00042B09" w:rsidRPr="00270114" w:rsidRDefault="00042B09" w:rsidP="00042B09">
      <w:pPr>
        <w:rPr>
          <w:rFonts w:ascii="FbShefa" w:hAnsi="FbShefa"/>
          <w:rtl/>
        </w:rPr>
      </w:pPr>
      <w:r w:rsidRPr="001B3037">
        <w:rPr>
          <w:rFonts w:ascii="FbShefa" w:hAnsi="FbShefa"/>
          <w:b/>
          <w:bCs/>
          <w:color w:val="3B2F2A" w:themeColor="text2" w:themeShade="80"/>
          <w:rtl/>
        </w:rPr>
        <w:t>דעה ג</w:t>
      </w:r>
      <w:r w:rsidR="00980F5A" w:rsidRPr="001B3037">
        <w:rPr>
          <w:rFonts w:ascii="FbShefa" w:hAnsi="FbShefa"/>
          <w:b/>
          <w:bCs/>
          <w:color w:val="3B2F2A" w:themeColor="text2" w:themeShade="80"/>
          <w:rtl/>
        </w:rPr>
        <w:t>.</w:t>
      </w:r>
      <w:r w:rsidRPr="00270114">
        <w:rPr>
          <w:rFonts w:ascii="FbShefa" w:hAnsi="FbShefa"/>
          <w:rtl/>
        </w:rPr>
        <w:t xml:space="preserve"> אם אמר ערבוני יקון</w:t>
      </w:r>
      <w:r w:rsidR="001C0E38" w:rsidRPr="00270114">
        <w:rPr>
          <w:rFonts w:ascii="FbShefa" w:hAnsi="FbShefa"/>
          <w:rtl/>
        </w:rPr>
        <w:t xml:space="preserve">, </w:t>
      </w:r>
      <w:r w:rsidRPr="00270114">
        <w:rPr>
          <w:rFonts w:ascii="FbShefa" w:hAnsi="FbShefa"/>
          <w:rtl/>
        </w:rPr>
        <w:t>קנה</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אבל</w:t>
      </w:r>
      <w:r w:rsidR="00980F5A" w:rsidRPr="001B3037">
        <w:rPr>
          <w:rFonts w:ascii="FbShefa" w:hAnsi="FbShefa"/>
          <w:b/>
          <w:bCs/>
          <w:color w:val="3B2F2A" w:themeColor="text2" w:themeShade="80"/>
          <w:rtl/>
        </w:rPr>
        <w:t>.</w:t>
      </w:r>
      <w:r w:rsidRPr="00270114">
        <w:rPr>
          <w:rFonts w:ascii="FbShefa" w:hAnsi="FbShefa"/>
          <w:rtl/>
        </w:rPr>
        <w:t xml:space="preserve"> אם מכר באלף ושילם חמש מאות, קנה הכל</w:t>
      </w:r>
      <w:r w:rsidR="00980F5A" w:rsidRPr="00270114">
        <w:rPr>
          <w:rFonts w:ascii="FbShefa" w:hAnsi="FbShefa"/>
          <w:rtl/>
        </w:rPr>
        <w:t>.</w:t>
      </w:r>
    </w:p>
    <w:p w14:paraId="0059D99F" w14:textId="77777777" w:rsidR="00042B09" w:rsidRPr="001B3037" w:rsidRDefault="00042B09" w:rsidP="009C3CB4">
      <w:pPr>
        <w:spacing w:line="240" w:lineRule="auto"/>
        <w:rPr>
          <w:rFonts w:ascii="FbShefa" w:hAnsi="FbShefa"/>
          <w:b/>
          <w:bCs/>
          <w:color w:val="3B2F2A" w:themeColor="text2" w:themeShade="80"/>
          <w:sz w:val="11"/>
          <w:rtl/>
        </w:rPr>
      </w:pPr>
    </w:p>
    <w:p w14:paraId="4B3BD596" w14:textId="2392DA1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ס"ד</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הוא הדין למטלטלין, בדסתמא קני להו לכולהו</w:t>
      </w:r>
      <w:r w:rsidR="00980F5A" w:rsidRPr="00270114">
        <w:rPr>
          <w:rFonts w:ascii="FbShefa" w:hAnsi="FbShefa"/>
          <w:sz w:val="11"/>
          <w:rtl/>
        </w:rPr>
        <w:t>.</w:t>
      </w:r>
    </w:p>
    <w:p w14:paraId="776CC46A" w14:textId="215DC372"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דוקא קרקע ולא מטלטלין</w:t>
      </w:r>
      <w:r w:rsidR="00980F5A" w:rsidRPr="00270114">
        <w:rPr>
          <w:rFonts w:ascii="FbShefa" w:hAnsi="FbShefa"/>
          <w:sz w:val="11"/>
          <w:rtl/>
        </w:rPr>
        <w:t>.</w:t>
      </w:r>
      <w:r w:rsidR="001C0E38" w:rsidRPr="00270114">
        <w:rPr>
          <w:rFonts w:ascii="FbShefa" w:hAnsi="FbShefa"/>
          <w:sz w:val="11"/>
          <w:rtl/>
        </w:rPr>
        <w:t xml:space="preserve"> </w:t>
      </w:r>
      <w:r w:rsidR="00042B09"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Pr="00270114">
        <w:rPr>
          <w:rFonts w:ascii="FbShefa" w:hAnsi="FbShefa"/>
          <w:sz w:val="11"/>
          <w:rtl/>
        </w:rPr>
        <w:t xml:space="preserve"> קרקע בכספא קני ממש, מטלטלי לא קני אלא לקבולי מי שפרע</w:t>
      </w:r>
      <w:r w:rsidR="00980F5A" w:rsidRPr="00270114">
        <w:rPr>
          <w:rFonts w:ascii="FbShefa" w:hAnsi="FbShefa"/>
          <w:sz w:val="11"/>
          <w:rtl/>
        </w:rPr>
        <w:t>.</w:t>
      </w:r>
    </w:p>
    <w:p w14:paraId="22B81BE2" w14:textId="77777777" w:rsidR="009C3CB4" w:rsidRPr="00270114" w:rsidRDefault="009C3CB4" w:rsidP="009C3CB4">
      <w:pPr>
        <w:spacing w:line="240" w:lineRule="auto"/>
        <w:rPr>
          <w:rFonts w:ascii="FbShefa" w:hAnsi="FbShefa"/>
          <w:sz w:val="11"/>
          <w:rtl/>
        </w:rPr>
      </w:pPr>
    </w:p>
    <w:p w14:paraId="37F23888" w14:textId="77777777" w:rsidR="00C32EFE" w:rsidRPr="00270114" w:rsidRDefault="009C3CB4" w:rsidP="00C32EFE">
      <w:pPr>
        <w:pStyle w:val="3"/>
        <w:rPr>
          <w:rFonts w:ascii="FbShefa" w:hAnsi="FbShefa"/>
          <w:rtl/>
        </w:rPr>
      </w:pPr>
      <w:r w:rsidRPr="00270114">
        <w:rPr>
          <w:rFonts w:ascii="FbShefa" w:hAnsi="FbShefa"/>
          <w:rtl/>
        </w:rPr>
        <w:t>לימא כתנאי</w:t>
      </w:r>
      <w:r w:rsidR="00C32EFE" w:rsidRPr="00270114">
        <w:rPr>
          <w:rFonts w:ascii="FbShefa" w:hAnsi="FbShefa"/>
          <w:rtl/>
        </w:rPr>
        <w:t>:</w:t>
      </w:r>
    </w:p>
    <w:p w14:paraId="5F8C1882" w14:textId="251FAD87" w:rsidR="002F24DC" w:rsidRPr="00270114" w:rsidRDefault="00042B09" w:rsidP="00042B09">
      <w:pPr>
        <w:spacing w:line="240" w:lineRule="auto"/>
        <w:rPr>
          <w:rFonts w:ascii="FbShefa" w:hAnsi="FbShefa"/>
          <w:sz w:val="11"/>
          <w:rtl/>
        </w:rPr>
      </w:pPr>
      <w:r w:rsidRPr="001B3037">
        <w:rPr>
          <w:rFonts w:ascii="FbShefa" w:hAnsi="FbShefa"/>
          <w:b/>
          <w:bCs/>
          <w:color w:val="3B2F2A" w:themeColor="text2" w:themeShade="80"/>
          <w:sz w:val="11"/>
          <w:rtl/>
        </w:rPr>
        <w:t>המלוה את חבירו על המשכון</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ונכנסה השמיטה</w:t>
      </w:r>
      <w:r w:rsidR="00980F5A" w:rsidRPr="00270114">
        <w:rPr>
          <w:rFonts w:ascii="FbShefa" w:hAnsi="FbShefa"/>
          <w:sz w:val="11"/>
          <w:rtl/>
        </w:rPr>
        <w:t>.</w:t>
      </w:r>
    </w:p>
    <w:p w14:paraId="1FBDF8D9" w14:textId="4B50E7F6" w:rsidR="002F24DC" w:rsidRPr="00270114" w:rsidRDefault="00042B09" w:rsidP="00042B09">
      <w:pPr>
        <w:spacing w:line="240" w:lineRule="auto"/>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Pr="00270114">
        <w:rPr>
          <w:rFonts w:ascii="FbShefa" w:hAnsi="FbShefa"/>
          <w:sz w:val="11"/>
          <w:rtl/>
        </w:rPr>
        <w:t xml:space="preserve"> אף על פי שאינו שוה אלא פלג</w:t>
      </w:r>
      <w:r w:rsidR="001C0E38" w:rsidRPr="00270114">
        <w:rPr>
          <w:rFonts w:ascii="FbShefa" w:hAnsi="FbShefa"/>
          <w:sz w:val="11"/>
          <w:rtl/>
        </w:rPr>
        <w:t xml:space="preserve">, </w:t>
      </w:r>
      <w:r w:rsidRPr="00270114">
        <w:rPr>
          <w:rFonts w:ascii="FbShefa" w:hAnsi="FbShefa"/>
          <w:sz w:val="11"/>
          <w:rtl/>
        </w:rPr>
        <w:t>אינו משמט</w:t>
      </w:r>
      <w:r w:rsidR="00980F5A" w:rsidRPr="00270114">
        <w:rPr>
          <w:rFonts w:ascii="FbShefa" w:hAnsi="FbShefa"/>
          <w:sz w:val="11"/>
          <w:rtl/>
        </w:rPr>
        <w:t>.</w:t>
      </w:r>
    </w:p>
    <w:p w14:paraId="657773F9" w14:textId="15E27FF6" w:rsidR="002F24DC" w:rsidRPr="00270114" w:rsidRDefault="00042B09" w:rsidP="00042B09">
      <w:pPr>
        <w:spacing w:line="240" w:lineRule="auto"/>
        <w:rPr>
          <w:rFonts w:ascii="FbShefa" w:hAnsi="FbShefa"/>
          <w:sz w:val="11"/>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Pr="00270114">
        <w:rPr>
          <w:rFonts w:ascii="FbShefa" w:hAnsi="FbShefa"/>
          <w:sz w:val="11"/>
          <w:rtl/>
        </w:rPr>
        <w:t xml:space="preserve"> אם היה משכון כנגד הלואתו</w:t>
      </w:r>
      <w:r w:rsidR="001C0E38" w:rsidRPr="00270114">
        <w:rPr>
          <w:rFonts w:ascii="FbShefa" w:hAnsi="FbShefa"/>
          <w:sz w:val="11"/>
          <w:rtl/>
        </w:rPr>
        <w:t xml:space="preserve">, </w:t>
      </w:r>
      <w:r w:rsidRPr="00270114">
        <w:rPr>
          <w:rFonts w:ascii="FbShefa" w:hAnsi="FbShefa"/>
          <w:sz w:val="11"/>
          <w:rtl/>
        </w:rPr>
        <w:t>אינו משמט</w:t>
      </w:r>
      <w:r w:rsidR="00980F5A" w:rsidRPr="00270114">
        <w:rPr>
          <w:rFonts w:ascii="FbShefa" w:hAnsi="FbShefa"/>
          <w:sz w:val="11"/>
          <w:rtl/>
        </w:rPr>
        <w:t>.</w:t>
      </w:r>
      <w:r w:rsidR="001C0E38" w:rsidRPr="00270114">
        <w:rPr>
          <w:rFonts w:ascii="FbShefa" w:hAnsi="FbShefa"/>
          <w:sz w:val="11"/>
          <w:rtl/>
        </w:rPr>
        <w:t xml:space="preserve"> </w:t>
      </w:r>
      <w:r w:rsidRPr="001B3037">
        <w:rPr>
          <w:rFonts w:ascii="FbShefa" w:hAnsi="FbShefa"/>
          <w:b/>
          <w:bCs/>
          <w:color w:val="3B2F2A" w:themeColor="text2" w:themeShade="80"/>
          <w:sz w:val="11"/>
          <w:rtl/>
        </w:rPr>
        <w:t>ואם לאו</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משמט</w:t>
      </w:r>
      <w:r w:rsidR="00980F5A" w:rsidRPr="00270114">
        <w:rPr>
          <w:rFonts w:ascii="FbShefa" w:hAnsi="FbShefa"/>
          <w:sz w:val="11"/>
          <w:rtl/>
        </w:rPr>
        <w:t>.</w:t>
      </w:r>
    </w:p>
    <w:p w14:paraId="269A09D5" w14:textId="560052DB" w:rsidR="00042B09" w:rsidRPr="001B3037" w:rsidRDefault="00042B09" w:rsidP="009C3CB4">
      <w:pPr>
        <w:spacing w:line="240" w:lineRule="auto"/>
        <w:rPr>
          <w:rFonts w:ascii="FbShefa" w:hAnsi="FbShefa"/>
          <w:b/>
          <w:bCs/>
          <w:color w:val="3B2F2A" w:themeColor="text2" w:themeShade="80"/>
          <w:sz w:val="11"/>
          <w:rtl/>
        </w:rPr>
      </w:pPr>
    </w:p>
    <w:p w14:paraId="5C4F4A52" w14:textId="2E55E174"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ס"ד</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נחלקו על החצי שאינו כנגד ההלואה</w:t>
      </w:r>
      <w:r w:rsidR="00980F5A" w:rsidRPr="00270114">
        <w:rPr>
          <w:rFonts w:ascii="FbShefa" w:hAnsi="FbShefa"/>
          <w:sz w:val="11"/>
          <w:rtl/>
        </w:rPr>
        <w:t>.</w:t>
      </w:r>
    </w:p>
    <w:p w14:paraId="182C2C0A" w14:textId="1694E839"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נחלקו על החצי שכנגד המשכון</w:t>
      </w:r>
      <w:r w:rsidR="00980F5A" w:rsidRPr="00270114">
        <w:rPr>
          <w:rFonts w:ascii="FbShefa" w:hAnsi="FbShefa"/>
          <w:sz w:val="11"/>
          <w:rtl/>
        </w:rPr>
        <w:t>.</w:t>
      </w:r>
    </w:p>
    <w:p w14:paraId="69A65449" w14:textId="5F3C5C30"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ומשכון דנקיט</w:t>
      </w:r>
      <w:r w:rsidR="00980F5A" w:rsidRPr="001B3037">
        <w:rPr>
          <w:rFonts w:ascii="FbShefa" w:hAnsi="FbShefa"/>
          <w:b/>
          <w:bCs/>
          <w:color w:val="3B2F2A" w:themeColor="text2" w:themeShade="80"/>
          <w:sz w:val="11"/>
          <w:rtl/>
        </w:rPr>
        <w:t>.</w:t>
      </w:r>
      <w:r w:rsidRPr="00270114">
        <w:rPr>
          <w:rFonts w:ascii="FbShefa" w:hAnsi="FbShefa"/>
          <w:sz w:val="11"/>
          <w:rtl/>
        </w:rPr>
        <w:t xml:space="preserve"> לזכרון דברים בעלמא</w:t>
      </w:r>
      <w:r w:rsidR="00980F5A" w:rsidRPr="00270114">
        <w:rPr>
          <w:rFonts w:ascii="FbShefa" w:hAnsi="FbShefa"/>
          <w:sz w:val="11"/>
          <w:rtl/>
        </w:rPr>
        <w:t>.</w:t>
      </w:r>
    </w:p>
    <w:p w14:paraId="14DC1FBF" w14:textId="68E30E3E" w:rsidR="009C3CB4" w:rsidRPr="00270114" w:rsidRDefault="009C3CB4" w:rsidP="00794C1A">
      <w:pPr>
        <w:pStyle w:val="1"/>
        <w:rPr>
          <w:rFonts w:ascii="FbShefa" w:hAnsi="FbShefa"/>
          <w:rtl/>
        </w:rPr>
      </w:pPr>
      <w:r w:rsidRPr="00270114">
        <w:rPr>
          <w:rFonts w:ascii="FbShefa" w:hAnsi="FbShefa"/>
          <w:sz w:val="11"/>
          <w:rtl/>
        </w:rPr>
        <w:t>מט</w:t>
      </w:r>
      <w:r w:rsidR="00B36BF2" w:rsidRPr="00270114">
        <w:rPr>
          <w:rFonts w:ascii="FbShefa" w:hAnsi="FbShefa"/>
          <w:sz w:val="11"/>
          <w:rtl/>
        </w:rPr>
        <w:t>, א</w:t>
      </w:r>
    </w:p>
    <w:p w14:paraId="5BBAAC0A"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דברים</w:t>
      </w:r>
    </w:p>
    <w:p w14:paraId="19D673A9" w14:textId="0CCBB212" w:rsidR="00BA0DCA" w:rsidRPr="00270114" w:rsidRDefault="00BA0DCA" w:rsidP="00BA0DCA">
      <w:pPr>
        <w:pStyle w:val="3"/>
        <w:rPr>
          <w:rFonts w:ascii="FbShefa" w:hAnsi="FbShefa"/>
          <w:rtl/>
        </w:rPr>
      </w:pPr>
      <w:r w:rsidRPr="00270114">
        <w:rPr>
          <w:rFonts w:ascii="FbShefa" w:hAnsi="FbShefa"/>
          <w:rtl/>
        </w:rPr>
        <w:t>כיתנא דרב כהנא:</w:t>
      </w:r>
    </w:p>
    <w:p w14:paraId="78E734F5" w14:textId="67235B83" w:rsidR="002F24DC" w:rsidRPr="00270114" w:rsidRDefault="00BA0DCA" w:rsidP="00BA0DCA">
      <w:pPr>
        <w:autoSpaceDE w:val="0"/>
        <w:autoSpaceDN w:val="0"/>
        <w:adjustRightInd w:val="0"/>
        <w:rPr>
          <w:rFonts w:ascii="FbShefa" w:hAnsi="FbShefa"/>
          <w:rtl/>
        </w:rPr>
      </w:pPr>
      <w:r w:rsidRPr="001B3037">
        <w:rPr>
          <w:rFonts w:ascii="FbShefa" w:hAnsi="FbShefa"/>
          <w:b/>
          <w:bCs/>
          <w:color w:val="3B2F2A" w:themeColor="text2" w:themeShade="80"/>
          <w:rtl/>
        </w:rPr>
        <w:t>יהבי</w:t>
      </w:r>
      <w:r w:rsidRPr="00270114">
        <w:rPr>
          <w:rFonts w:ascii="FbShefa" w:hAnsi="FbShefa"/>
          <w:rtl/>
        </w:rPr>
        <w:t xml:space="preserve"> </w:t>
      </w:r>
      <w:r w:rsidRPr="001B3037">
        <w:rPr>
          <w:rFonts w:ascii="FbShefa" w:hAnsi="FbShefa"/>
          <w:b/>
          <w:bCs/>
          <w:color w:val="3B2F2A" w:themeColor="text2" w:themeShade="80"/>
          <w:rtl/>
        </w:rPr>
        <w:t>ליה</w:t>
      </w:r>
      <w:r w:rsidR="00980F5A" w:rsidRPr="00270114">
        <w:rPr>
          <w:rFonts w:ascii="FbShefa" w:hAnsi="FbShefa"/>
          <w:rtl/>
        </w:rPr>
        <w:t>.</w:t>
      </w:r>
      <w:r w:rsidRPr="00270114">
        <w:rPr>
          <w:rFonts w:ascii="FbShefa" w:hAnsi="FbShefa"/>
          <w:rtl/>
        </w:rPr>
        <w:t xml:space="preserve"> זוזי אכיתנא ואייקר</w:t>
      </w:r>
      <w:r w:rsidR="00980F5A" w:rsidRPr="00270114">
        <w:rPr>
          <w:rFonts w:ascii="FbShefa" w:hAnsi="FbShefa"/>
          <w:rtl/>
        </w:rPr>
        <w:t>.</w:t>
      </w:r>
    </w:p>
    <w:p w14:paraId="47541C59" w14:textId="457BC8D6" w:rsidR="002F24DC" w:rsidRPr="00270114" w:rsidRDefault="00BA0DCA" w:rsidP="00BA0DCA">
      <w:pPr>
        <w:autoSpaceDE w:val="0"/>
        <w:autoSpaceDN w:val="0"/>
        <w:adjustRightInd w:val="0"/>
        <w:rPr>
          <w:rFonts w:ascii="FbShefa" w:hAnsi="FbShefa"/>
          <w:rtl/>
        </w:rPr>
      </w:pPr>
      <w:r w:rsidRPr="001B3037">
        <w:rPr>
          <w:rFonts w:ascii="FbShefa" w:hAnsi="FbShefa"/>
          <w:b/>
          <w:bCs/>
          <w:color w:val="3B2F2A" w:themeColor="text2" w:themeShade="80"/>
          <w:rtl/>
        </w:rPr>
        <w:t>א"ל</w:t>
      </w:r>
      <w:r w:rsidR="00980F5A" w:rsidRPr="001B3037">
        <w:rPr>
          <w:rFonts w:ascii="FbShefa" w:hAnsi="FbShefa"/>
          <w:b/>
          <w:bCs/>
          <w:color w:val="3B2F2A" w:themeColor="text2" w:themeShade="80"/>
          <w:rtl/>
        </w:rPr>
        <w:t>.</w:t>
      </w:r>
      <w:r w:rsidRPr="00270114">
        <w:rPr>
          <w:rFonts w:ascii="FbShefa" w:hAnsi="FbShefa"/>
          <w:rtl/>
        </w:rPr>
        <w:t xml:space="preserve"> במאי דנקיטת זוזי, הב להו</w:t>
      </w:r>
      <w:r w:rsidR="00980F5A" w:rsidRPr="00270114">
        <w:rPr>
          <w:rFonts w:ascii="FbShefa" w:hAnsi="FbShefa"/>
          <w:rtl/>
        </w:rPr>
        <w:t>.</w:t>
      </w:r>
    </w:p>
    <w:p w14:paraId="6B6C8EFE" w14:textId="4CCFDC94" w:rsidR="00BA0DCA" w:rsidRPr="00270114" w:rsidRDefault="00BA0DCA" w:rsidP="00BA0DCA">
      <w:pPr>
        <w:autoSpaceDE w:val="0"/>
        <w:autoSpaceDN w:val="0"/>
        <w:adjustRightInd w:val="0"/>
        <w:rPr>
          <w:rFonts w:ascii="FbShefa" w:hAnsi="FbShefa"/>
          <w:rtl/>
        </w:rPr>
      </w:pPr>
      <w:r w:rsidRPr="001B3037">
        <w:rPr>
          <w:rFonts w:ascii="FbShefa" w:hAnsi="FbShefa"/>
          <w:b/>
          <w:bCs/>
          <w:color w:val="3B2F2A" w:themeColor="text2" w:themeShade="80"/>
          <w:rtl/>
        </w:rPr>
        <w:t>ואידך</w:t>
      </w:r>
      <w:r w:rsidR="00980F5A" w:rsidRPr="00270114">
        <w:rPr>
          <w:rFonts w:ascii="FbShefa" w:hAnsi="FbShefa"/>
          <w:rtl/>
        </w:rPr>
        <w:t>.</w:t>
      </w:r>
      <w:r w:rsidRPr="00270114">
        <w:rPr>
          <w:rFonts w:ascii="FbShefa" w:hAnsi="FbShefa"/>
          <w:rtl/>
        </w:rPr>
        <w:t xml:space="preserve"> דברים ואין בהן משום מחוסרי אמנה</w:t>
      </w:r>
      <w:r w:rsidR="00980F5A" w:rsidRPr="00270114">
        <w:rPr>
          <w:rFonts w:ascii="FbShefa" w:hAnsi="FbShefa"/>
          <w:rtl/>
        </w:rPr>
        <w:t>.</w:t>
      </w:r>
    </w:p>
    <w:p w14:paraId="7F14F3F6" w14:textId="77777777" w:rsidR="00BA0DCA" w:rsidRPr="00270114" w:rsidRDefault="00BA0DCA" w:rsidP="00BA0DCA">
      <w:pPr>
        <w:autoSpaceDE w:val="0"/>
        <w:autoSpaceDN w:val="0"/>
        <w:adjustRightInd w:val="0"/>
        <w:rPr>
          <w:rFonts w:ascii="FbShefa" w:hAnsi="FbShefa"/>
          <w:rtl/>
        </w:rPr>
      </w:pPr>
    </w:p>
    <w:p w14:paraId="198A3B86" w14:textId="57BA42F3" w:rsidR="00BA0DCA" w:rsidRPr="00270114" w:rsidRDefault="00BA0DCA" w:rsidP="00BA0DCA">
      <w:pPr>
        <w:pStyle w:val="3"/>
        <w:rPr>
          <w:rFonts w:ascii="FbShefa" w:hAnsi="FbShefa"/>
          <w:rtl/>
        </w:rPr>
      </w:pPr>
      <w:r w:rsidRPr="00270114">
        <w:rPr>
          <w:rFonts w:ascii="FbShefa" w:hAnsi="FbShefa"/>
          <w:rtl/>
        </w:rPr>
        <w:t>דברים:</w:t>
      </w:r>
    </w:p>
    <w:p w14:paraId="5311054E" w14:textId="603D3AB2" w:rsidR="002F24DC" w:rsidRPr="00270114" w:rsidRDefault="00BA0DCA" w:rsidP="00BA0DCA">
      <w:pPr>
        <w:autoSpaceDE w:val="0"/>
        <w:autoSpaceDN w:val="0"/>
        <w:adjustRightInd w:val="0"/>
        <w:rPr>
          <w:rFonts w:ascii="FbShefa" w:hAnsi="FbShefa"/>
          <w:rtl/>
        </w:rPr>
      </w:pPr>
      <w:r w:rsidRPr="001B3037">
        <w:rPr>
          <w:rFonts w:ascii="FbShefa" w:hAnsi="FbShefa"/>
          <w:b/>
          <w:bCs/>
          <w:color w:val="3B2F2A" w:themeColor="text2" w:themeShade="80"/>
          <w:rtl/>
        </w:rPr>
        <w:t>דעה א</w:t>
      </w:r>
      <w:r w:rsidR="00980F5A" w:rsidRPr="001B3037">
        <w:rPr>
          <w:rFonts w:ascii="FbShefa" w:hAnsi="FbShefa"/>
          <w:b/>
          <w:bCs/>
          <w:color w:val="3B2F2A" w:themeColor="text2" w:themeShade="80"/>
          <w:rtl/>
        </w:rPr>
        <w:t>.</w:t>
      </w:r>
      <w:r w:rsidR="00980F5A" w:rsidRPr="00270114">
        <w:rPr>
          <w:rFonts w:ascii="FbShefa" w:hAnsi="FbShefa"/>
          <w:rtl/>
        </w:rPr>
        <w:t xml:space="preserve"> </w:t>
      </w:r>
      <w:r w:rsidRPr="00270114">
        <w:rPr>
          <w:rFonts w:ascii="FbShefa" w:hAnsi="FbShefa"/>
          <w:rtl/>
        </w:rPr>
        <w:t>אין בהן משום מחוסרי אמנה</w:t>
      </w:r>
      <w:r w:rsidR="00980F5A" w:rsidRPr="00270114">
        <w:rPr>
          <w:rFonts w:ascii="FbShefa" w:hAnsi="FbShefa"/>
          <w:rtl/>
        </w:rPr>
        <w:t>.</w:t>
      </w:r>
    </w:p>
    <w:p w14:paraId="1B738B64" w14:textId="7EBFBBCB" w:rsidR="002F24DC" w:rsidRPr="00270114" w:rsidRDefault="00BA0DCA" w:rsidP="00BA0DCA">
      <w:pPr>
        <w:autoSpaceDE w:val="0"/>
        <w:autoSpaceDN w:val="0"/>
        <w:adjustRightInd w:val="0"/>
        <w:rPr>
          <w:rFonts w:ascii="FbShefa" w:hAnsi="FbShefa"/>
          <w:rtl/>
        </w:rPr>
      </w:pPr>
      <w:r w:rsidRPr="001B3037">
        <w:rPr>
          <w:rFonts w:ascii="FbShefa" w:hAnsi="FbShefa"/>
          <w:b/>
          <w:bCs/>
          <w:color w:val="3B2F2A" w:themeColor="text2" w:themeShade="80"/>
          <w:rtl/>
        </w:rPr>
        <w:t>דעה ב</w:t>
      </w:r>
      <w:r w:rsidR="00980F5A" w:rsidRPr="001B3037">
        <w:rPr>
          <w:rFonts w:ascii="FbShefa" w:hAnsi="FbShefa"/>
          <w:b/>
          <w:bCs/>
          <w:color w:val="3B2F2A" w:themeColor="text2" w:themeShade="80"/>
          <w:rtl/>
        </w:rPr>
        <w:t>.</w:t>
      </w:r>
      <w:r w:rsidRPr="00270114">
        <w:rPr>
          <w:rFonts w:ascii="FbShefa" w:hAnsi="FbShefa"/>
          <w:rtl/>
        </w:rPr>
        <w:t xml:space="preserve"> יש בהם משום מחוסרי אמנה</w:t>
      </w:r>
      <w:r w:rsidR="00980F5A" w:rsidRPr="00270114">
        <w:rPr>
          <w:rFonts w:ascii="FbShefa" w:hAnsi="FbShefa"/>
          <w:rtl/>
        </w:rPr>
        <w:t>.</w:t>
      </w:r>
    </w:p>
    <w:p w14:paraId="2366EAAE" w14:textId="4F055AA7" w:rsidR="009C3CB4" w:rsidRPr="00270114" w:rsidRDefault="009C3CB4" w:rsidP="009C3CB4">
      <w:pPr>
        <w:spacing w:line="240" w:lineRule="auto"/>
        <w:rPr>
          <w:rFonts w:ascii="FbShefa" w:hAnsi="FbShefa"/>
          <w:sz w:val="11"/>
          <w:rtl/>
        </w:rPr>
      </w:pPr>
    </w:p>
    <w:p w14:paraId="70935936" w14:textId="05DFD28B" w:rsidR="00BA0DCA" w:rsidRPr="00270114" w:rsidRDefault="00BA0DCA" w:rsidP="00BA0DCA">
      <w:pPr>
        <w:pStyle w:val="3"/>
        <w:rPr>
          <w:rFonts w:ascii="FbShefa" w:hAnsi="FbShefa"/>
          <w:rtl/>
        </w:rPr>
      </w:pPr>
      <w:r w:rsidRPr="00270114">
        <w:rPr>
          <w:rFonts w:ascii="FbShefa" w:hAnsi="FbShefa"/>
          <w:rtl/>
        </w:rPr>
        <w:t>ת"ש:</w:t>
      </w:r>
    </w:p>
    <w:p w14:paraId="3E45D008" w14:textId="019D3799"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הין צדק</w:t>
      </w:r>
      <w:r w:rsidR="00980F5A" w:rsidRPr="001B3037">
        <w:rPr>
          <w:rFonts w:ascii="FbShefa" w:hAnsi="FbShefa"/>
          <w:b/>
          <w:bCs/>
          <w:color w:val="3B2F2A" w:themeColor="text2" w:themeShade="80"/>
          <w:sz w:val="11"/>
          <w:rtl/>
        </w:rPr>
        <w:t>.</w:t>
      </w:r>
      <w:r w:rsidRPr="00270114">
        <w:rPr>
          <w:rFonts w:ascii="FbShefa" w:hAnsi="FbShefa"/>
          <w:sz w:val="11"/>
          <w:rtl/>
        </w:rPr>
        <w:t xml:space="preserve"> ללמד שיהא הן ולאו שלך צדק</w:t>
      </w:r>
      <w:r w:rsidR="00980F5A" w:rsidRPr="00270114">
        <w:rPr>
          <w:rFonts w:ascii="FbShefa" w:hAnsi="FbShefa"/>
          <w:sz w:val="11"/>
          <w:rtl/>
        </w:rPr>
        <w:t>.</w:t>
      </w:r>
      <w:r w:rsidR="001C0E38" w:rsidRPr="00270114">
        <w:rPr>
          <w:rFonts w:ascii="FbShefa" w:hAnsi="FbShefa"/>
          <w:sz w:val="11"/>
          <w:rtl/>
        </w:rPr>
        <w:t xml:space="preserve"> </w:t>
      </w:r>
      <w:r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הין בכלל איפה</w:t>
      </w:r>
      <w:r w:rsidR="00980F5A" w:rsidRPr="00270114">
        <w:rPr>
          <w:rFonts w:ascii="FbShefa" w:hAnsi="FbShefa"/>
          <w:sz w:val="11"/>
          <w:rtl/>
        </w:rPr>
        <w:t>.</w:t>
      </w:r>
    </w:p>
    <w:p w14:paraId="69FD2710" w14:textId="5C38101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ללמד שלא ידבר אחד בפה ואחד בלב</w:t>
      </w:r>
      <w:r w:rsidR="00980F5A" w:rsidRPr="00270114">
        <w:rPr>
          <w:rFonts w:ascii="FbShefa" w:hAnsi="FbShefa"/>
          <w:sz w:val="11"/>
          <w:rtl/>
        </w:rPr>
        <w:t>.</w:t>
      </w:r>
    </w:p>
    <w:p w14:paraId="1D948D78" w14:textId="77777777" w:rsidR="00BA0DCA" w:rsidRPr="001B3037" w:rsidRDefault="00BA0DCA" w:rsidP="009C3CB4">
      <w:pPr>
        <w:spacing w:line="240" w:lineRule="auto"/>
        <w:rPr>
          <w:rFonts w:ascii="FbShefa" w:hAnsi="FbShefa"/>
          <w:b/>
          <w:bCs/>
          <w:color w:val="3B2F2A" w:themeColor="text2" w:themeShade="80"/>
          <w:sz w:val="11"/>
          <w:rtl/>
        </w:rPr>
      </w:pPr>
    </w:p>
    <w:p w14:paraId="1E888E15" w14:textId="4DB8CABD" w:rsidR="00BA0DCA" w:rsidRPr="00270114" w:rsidRDefault="00BA0DCA" w:rsidP="00BA0DCA">
      <w:pPr>
        <w:pStyle w:val="3"/>
        <w:rPr>
          <w:rFonts w:ascii="FbShefa" w:hAnsi="FbShefa"/>
          <w:rtl/>
        </w:rPr>
      </w:pPr>
      <w:r w:rsidRPr="00270114">
        <w:rPr>
          <w:rFonts w:ascii="FbShefa" w:hAnsi="FbShefa"/>
          <w:rtl/>
        </w:rPr>
        <w:t>ת"ש:</w:t>
      </w:r>
    </w:p>
    <w:p w14:paraId="220D9859" w14:textId="20A1153C"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ר"ש אומר</w:t>
      </w:r>
      <w:r w:rsidR="00980F5A" w:rsidRPr="001B3037">
        <w:rPr>
          <w:rFonts w:ascii="FbShefa" w:hAnsi="FbShefa"/>
          <w:b/>
          <w:bCs/>
          <w:color w:val="3B2F2A" w:themeColor="text2" w:themeShade="80"/>
          <w:sz w:val="11"/>
          <w:rtl/>
        </w:rPr>
        <w:t>.</w:t>
      </w:r>
      <w:r w:rsidRPr="00270114">
        <w:rPr>
          <w:rFonts w:ascii="FbShefa" w:hAnsi="FbShefa"/>
          <w:sz w:val="11"/>
          <w:rtl/>
        </w:rPr>
        <w:t xml:space="preserve"> אף על פי שאמרו שאין דינר זהב קונה טלית, מכל מקום כך הלכה</w:t>
      </w:r>
      <w:r w:rsidR="00980F5A" w:rsidRPr="00270114">
        <w:rPr>
          <w:rFonts w:ascii="FbShefa" w:hAnsi="FbShefa"/>
          <w:sz w:val="11"/>
          <w:rtl/>
        </w:rPr>
        <w:t>.</w:t>
      </w:r>
      <w:r w:rsidR="001C0E38" w:rsidRPr="00270114">
        <w:rPr>
          <w:rFonts w:ascii="FbShefa" w:hAnsi="FbShefa"/>
          <w:sz w:val="11"/>
          <w:rtl/>
        </w:rPr>
        <w:t xml:space="preserve"> </w:t>
      </w:r>
      <w:r w:rsidRPr="001B3037">
        <w:rPr>
          <w:rFonts w:ascii="FbShefa" w:hAnsi="FbShefa"/>
          <w:b/>
          <w:bCs/>
          <w:color w:val="3B2F2A" w:themeColor="text2" w:themeShade="80"/>
          <w:sz w:val="11"/>
          <w:rtl/>
        </w:rPr>
        <w:t>אבל אמרו</w:t>
      </w:r>
      <w:r w:rsidR="00980F5A" w:rsidRPr="001B3037">
        <w:rPr>
          <w:rFonts w:ascii="FbShefa" w:hAnsi="FbShefa"/>
          <w:b/>
          <w:bCs/>
          <w:color w:val="3B2F2A" w:themeColor="text2" w:themeShade="80"/>
          <w:sz w:val="11"/>
          <w:rtl/>
        </w:rPr>
        <w:t>.</w:t>
      </w:r>
      <w:r w:rsidRPr="00270114">
        <w:rPr>
          <w:rFonts w:ascii="FbShefa" w:hAnsi="FbShefa"/>
          <w:sz w:val="11"/>
          <w:rtl/>
        </w:rPr>
        <w:t xml:space="preserve"> מי שפרע</w:t>
      </w:r>
      <w:r w:rsidR="00980F5A" w:rsidRPr="00270114">
        <w:rPr>
          <w:rFonts w:ascii="FbShefa" w:hAnsi="FbShefa"/>
          <w:sz w:val="11"/>
          <w:rtl/>
        </w:rPr>
        <w:t>.</w:t>
      </w:r>
    </w:p>
    <w:p w14:paraId="7E9A5AE8" w14:textId="0BA95CBB"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 xml:space="preserve">תנאי היא </w:t>
      </w:r>
      <w:r w:rsidR="00F503C2" w:rsidRPr="00270114">
        <w:rPr>
          <w:rFonts w:ascii="FbShefa" w:hAnsi="FbShefa"/>
          <w:sz w:val="11"/>
          <w:rtl/>
        </w:rPr>
        <w:t>(</w:t>
      </w:r>
      <w:r w:rsidRPr="00270114">
        <w:rPr>
          <w:rFonts w:ascii="FbShefa" w:hAnsi="FbShefa"/>
          <w:sz w:val="11"/>
          <w:rtl/>
        </w:rPr>
        <w:t>כדלהלן</w:t>
      </w:r>
      <w:r w:rsidR="00F503C2" w:rsidRPr="00270114">
        <w:rPr>
          <w:rFonts w:ascii="FbShefa" w:hAnsi="FbShefa"/>
          <w:sz w:val="11"/>
          <w:rtl/>
        </w:rPr>
        <w:t>)</w:t>
      </w:r>
      <w:r w:rsidR="00980F5A" w:rsidRPr="00270114">
        <w:rPr>
          <w:rFonts w:ascii="FbShefa" w:hAnsi="FbShefa"/>
          <w:sz w:val="11"/>
          <w:rtl/>
        </w:rPr>
        <w:t>.</w:t>
      </w:r>
    </w:p>
    <w:p w14:paraId="029E688D" w14:textId="77777777" w:rsidR="009C3CB4" w:rsidRPr="00270114" w:rsidRDefault="009C3CB4" w:rsidP="009C3CB4">
      <w:pPr>
        <w:spacing w:line="240" w:lineRule="auto"/>
        <w:rPr>
          <w:rFonts w:ascii="FbShefa" w:hAnsi="FbShefa"/>
          <w:sz w:val="11"/>
          <w:rtl/>
        </w:rPr>
      </w:pPr>
    </w:p>
    <w:p w14:paraId="14249D76" w14:textId="77777777" w:rsidR="00BA0DCA" w:rsidRPr="00270114" w:rsidRDefault="009C3CB4" w:rsidP="00BA0DCA">
      <w:pPr>
        <w:pStyle w:val="3"/>
        <w:rPr>
          <w:rFonts w:ascii="FbShefa" w:hAnsi="FbShefa"/>
          <w:rtl/>
        </w:rPr>
      </w:pPr>
      <w:r w:rsidRPr="00270114">
        <w:rPr>
          <w:rFonts w:ascii="FbShefa" w:hAnsi="FbShefa"/>
          <w:rtl/>
        </w:rPr>
        <w:t>לימא כתנאי</w:t>
      </w:r>
      <w:r w:rsidR="00BA0DCA" w:rsidRPr="00270114">
        <w:rPr>
          <w:rFonts w:ascii="FbShefa" w:hAnsi="FbShefa"/>
          <w:rtl/>
        </w:rPr>
        <w:t>:</w:t>
      </w:r>
    </w:p>
    <w:p w14:paraId="05BF0926" w14:textId="77777777" w:rsidR="00CB62C0" w:rsidRDefault="009C3CB4" w:rsidP="000B5350">
      <w:pPr>
        <w:spacing w:line="240" w:lineRule="auto"/>
        <w:rPr>
          <w:rFonts w:ascii="FbShefa" w:hAnsi="FbShefa"/>
          <w:sz w:val="11"/>
          <w:rtl/>
        </w:rPr>
      </w:pPr>
      <w:r w:rsidRPr="001B3037">
        <w:rPr>
          <w:rFonts w:ascii="FbShefa" w:hAnsi="FbShefa"/>
          <w:b/>
          <w:bCs/>
          <w:color w:val="3B2F2A" w:themeColor="text2" w:themeShade="80"/>
          <w:sz w:val="11"/>
          <w:rtl/>
        </w:rPr>
        <w:t>מעשה</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שאמר לבנו לשכור פועלים, ופסק להם מזונות, וא"ל צא אמור להם ע</w:t>
      </w:r>
      <w:r w:rsidR="00CB62C0">
        <w:rPr>
          <w:rFonts w:ascii="FbShefa" w:hAnsi="FbShefa" w:hint="cs"/>
          <w:sz w:val="11"/>
          <w:rtl/>
        </w:rPr>
        <w:t xml:space="preserve">ל </w:t>
      </w:r>
      <w:r w:rsidRPr="00270114">
        <w:rPr>
          <w:rFonts w:ascii="FbShefa" w:hAnsi="FbShefa"/>
          <w:sz w:val="11"/>
          <w:rtl/>
        </w:rPr>
        <w:t>מ</w:t>
      </w:r>
      <w:r w:rsidR="00CB62C0">
        <w:rPr>
          <w:rFonts w:ascii="FbShefa" w:hAnsi="FbShefa" w:hint="cs"/>
          <w:sz w:val="11"/>
          <w:rtl/>
        </w:rPr>
        <w:t>נת</w:t>
      </w:r>
      <w:r w:rsidRPr="00270114">
        <w:rPr>
          <w:rFonts w:ascii="FbShefa" w:hAnsi="FbShefa"/>
          <w:sz w:val="11"/>
          <w:rtl/>
        </w:rPr>
        <w:t xml:space="preserve"> פת וקטנית</w:t>
      </w:r>
      <w:r w:rsidR="00980F5A" w:rsidRPr="00270114">
        <w:rPr>
          <w:rFonts w:ascii="FbShefa" w:hAnsi="FbShefa"/>
          <w:sz w:val="11"/>
          <w:rtl/>
        </w:rPr>
        <w:t>.</w:t>
      </w:r>
    </w:p>
    <w:p w14:paraId="121D9CDA" w14:textId="04BD70AB" w:rsidR="009C3CB4" w:rsidRPr="00270114" w:rsidRDefault="000B5350" w:rsidP="000B5350">
      <w:pPr>
        <w:spacing w:line="240" w:lineRule="auto"/>
        <w:rPr>
          <w:rFonts w:ascii="FbShefa" w:hAnsi="FbShefa"/>
          <w:sz w:val="11"/>
          <w:rtl/>
        </w:rPr>
      </w:pPr>
      <w:r w:rsidRPr="001B3037">
        <w:rPr>
          <w:rFonts w:ascii="FbShefa" w:hAnsi="FbShefa"/>
          <w:b/>
          <w:bCs/>
          <w:color w:val="3B2F2A" w:themeColor="text2" w:themeShade="80"/>
          <w:sz w:val="11"/>
          <w:rtl/>
        </w:rPr>
        <w:t>אפילו</w:t>
      </w:r>
      <w:r w:rsidR="00980F5A" w:rsidRPr="001B3037">
        <w:rPr>
          <w:rFonts w:ascii="FbShefa" w:hAnsi="FbShefa"/>
          <w:b/>
          <w:bCs/>
          <w:color w:val="3B2F2A" w:themeColor="text2" w:themeShade="80"/>
          <w:sz w:val="11"/>
          <w:rtl/>
        </w:rPr>
        <w:t>.</w:t>
      </w:r>
      <w:r w:rsidRPr="00270114">
        <w:rPr>
          <w:rFonts w:ascii="FbShefa" w:hAnsi="FbShefa"/>
          <w:sz w:val="11"/>
          <w:rtl/>
        </w:rPr>
        <w:t xml:space="preserve"> אתה עושה להם כסעודת שלמה בשעתו לא יצאת ידי חובתך עמהם, שה</w:t>
      </w:r>
      <w:r w:rsidR="00CB62C0">
        <w:rPr>
          <w:rFonts w:ascii="FbShefa" w:hAnsi="FbShefa" w:hint="cs"/>
          <w:sz w:val="11"/>
          <w:rtl/>
        </w:rPr>
        <w:t>ם</w:t>
      </w:r>
      <w:r w:rsidRPr="00270114">
        <w:rPr>
          <w:rFonts w:ascii="FbShefa" w:hAnsi="FbShefa"/>
          <w:sz w:val="11"/>
          <w:rtl/>
        </w:rPr>
        <w:t xml:space="preserve"> בני אברהם יצחק ויעקב</w:t>
      </w:r>
      <w:r w:rsidR="00980F5A" w:rsidRPr="00270114">
        <w:rPr>
          <w:rFonts w:ascii="FbShefa" w:hAnsi="FbShefa"/>
          <w:sz w:val="11"/>
          <w:rtl/>
        </w:rPr>
        <w:t>.</w:t>
      </w:r>
    </w:p>
    <w:p w14:paraId="465E170A" w14:textId="77777777" w:rsidR="00203994" w:rsidRPr="001B3037" w:rsidRDefault="00203994" w:rsidP="009C3CB4">
      <w:pPr>
        <w:spacing w:line="240" w:lineRule="auto"/>
        <w:rPr>
          <w:rFonts w:ascii="FbShefa" w:hAnsi="FbShefa"/>
          <w:b/>
          <w:bCs/>
          <w:color w:val="3B2F2A" w:themeColor="text2" w:themeShade="80"/>
          <w:sz w:val="11"/>
          <w:rtl/>
        </w:rPr>
      </w:pPr>
    </w:p>
    <w:p w14:paraId="15171072" w14:textId="6C06E2AF"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ס"ד</w:t>
      </w:r>
      <w:r w:rsidR="00980F5A" w:rsidRPr="00270114">
        <w:rPr>
          <w:rFonts w:ascii="FbShefa" w:hAnsi="FbShefa"/>
          <w:sz w:val="11"/>
          <w:rtl/>
        </w:rPr>
        <w:t>.</w:t>
      </w:r>
      <w:r w:rsidRPr="00270114">
        <w:rPr>
          <w:rFonts w:ascii="FbShefa" w:hAnsi="FbShefa"/>
          <w:sz w:val="11"/>
          <w:rtl/>
        </w:rPr>
        <w:t xml:space="preserve"> אם יש בדברים משום מחוסרי אמנה, היכי אמר ליה זיל הדר בך</w:t>
      </w:r>
      <w:r w:rsidR="00980F5A" w:rsidRPr="00270114">
        <w:rPr>
          <w:rFonts w:ascii="FbShefa" w:hAnsi="FbShefa"/>
          <w:sz w:val="11"/>
          <w:rtl/>
        </w:rPr>
        <w:t>.</w:t>
      </w:r>
    </w:p>
    <w:p w14:paraId="30DEA734" w14:textId="4C5EAADA"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פועלים גופייהו לא סמכא דעתייהו, מידע ידעי דעל אבוה סמך</w:t>
      </w:r>
      <w:r w:rsidR="00980F5A" w:rsidRPr="00270114">
        <w:rPr>
          <w:rFonts w:ascii="FbShefa" w:hAnsi="FbShefa"/>
          <w:sz w:val="11"/>
          <w:rtl/>
        </w:rPr>
        <w:t>.</w:t>
      </w:r>
    </w:p>
    <w:p w14:paraId="68C13BCC" w14:textId="4B42281A" w:rsidR="009C3CB4" w:rsidRPr="00270114" w:rsidRDefault="00203994" w:rsidP="000B5350">
      <w:pPr>
        <w:spacing w:line="240" w:lineRule="auto"/>
        <w:rPr>
          <w:rFonts w:ascii="FbShefa" w:hAnsi="FbShefa"/>
          <w:sz w:val="11"/>
          <w:rtl/>
        </w:rPr>
      </w:pPr>
      <w:r w:rsidRPr="001B3037">
        <w:rPr>
          <w:rFonts w:ascii="FbShefa" w:hAnsi="FbShefa"/>
          <w:b/>
          <w:bCs/>
          <w:color w:val="3B2F2A" w:themeColor="text2" w:themeShade="80"/>
          <w:sz w:val="11"/>
          <w:rtl/>
        </w:rPr>
        <w:t>אבל</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0B5350" w:rsidRPr="00270114">
        <w:rPr>
          <w:rFonts w:ascii="FbShefa" w:hAnsi="FbShefa"/>
          <w:rtl/>
        </w:rPr>
        <w:t>אם התחילו במלאכה</w:t>
      </w:r>
      <w:r w:rsidR="00CB62C0">
        <w:rPr>
          <w:rFonts w:ascii="FbShefa" w:hAnsi="FbShefa" w:hint="cs"/>
          <w:rtl/>
        </w:rPr>
        <w:t>,</w:t>
      </w:r>
      <w:r w:rsidR="000B5350" w:rsidRPr="001B3037">
        <w:rPr>
          <w:rFonts w:ascii="FbShefa" w:hAnsi="FbShefa"/>
          <w:b/>
          <w:bCs/>
          <w:color w:val="3B2F2A" w:themeColor="text2" w:themeShade="80"/>
          <w:sz w:val="11"/>
          <w:rtl/>
        </w:rPr>
        <w:t xml:space="preserve"> </w:t>
      </w:r>
      <w:r w:rsidR="000B5350" w:rsidRPr="00270114">
        <w:rPr>
          <w:rFonts w:ascii="FbShefa" w:hAnsi="FbShefa"/>
          <w:sz w:val="11"/>
          <w:rtl/>
        </w:rPr>
        <w:t>סמכי דעתייהו</w:t>
      </w:r>
      <w:r w:rsidR="00980F5A" w:rsidRPr="00270114">
        <w:rPr>
          <w:rFonts w:ascii="FbShefa" w:hAnsi="FbShefa"/>
          <w:sz w:val="11"/>
          <w:rtl/>
        </w:rPr>
        <w:t>.</w:t>
      </w:r>
      <w:r w:rsidR="001C0E38" w:rsidRPr="00270114">
        <w:rPr>
          <w:rFonts w:ascii="FbShefa" w:hAnsi="FbShefa"/>
          <w:sz w:val="11"/>
          <w:rtl/>
        </w:rPr>
        <w:t xml:space="preserve"> </w:t>
      </w:r>
      <w:r w:rsidR="000B5350" w:rsidRPr="001B3037">
        <w:rPr>
          <w:rFonts w:ascii="FbShefa" w:hAnsi="FbShefa"/>
          <w:b/>
          <w:bCs/>
          <w:color w:val="3B2F2A" w:themeColor="text2" w:themeShade="80"/>
          <w:sz w:val="11"/>
          <w:rtl/>
        </w:rPr>
        <w:t>אמרו</w:t>
      </w:r>
      <w:r w:rsidR="00980F5A" w:rsidRPr="001B3037">
        <w:rPr>
          <w:rFonts w:ascii="FbShefa" w:hAnsi="FbShefa"/>
          <w:b/>
          <w:bCs/>
          <w:color w:val="3B2F2A" w:themeColor="text2" w:themeShade="80"/>
          <w:sz w:val="11"/>
          <w:rtl/>
        </w:rPr>
        <w:t>.</w:t>
      </w:r>
      <w:r w:rsidR="000B5350" w:rsidRPr="00270114">
        <w:rPr>
          <w:rFonts w:ascii="FbShefa" w:hAnsi="FbShefa"/>
          <w:sz w:val="11"/>
          <w:rtl/>
        </w:rPr>
        <w:t xml:space="preserve"> מימר אמר קמיה דאבוה, וניחא ליה</w:t>
      </w:r>
      <w:r w:rsidR="00980F5A" w:rsidRPr="00270114">
        <w:rPr>
          <w:rFonts w:ascii="FbShefa" w:hAnsi="FbShefa"/>
          <w:sz w:val="11"/>
          <w:rtl/>
        </w:rPr>
        <w:t>.</w:t>
      </w:r>
    </w:p>
    <w:p w14:paraId="3979B1F3" w14:textId="77777777" w:rsidR="000B5350" w:rsidRPr="00270114" w:rsidRDefault="000B5350" w:rsidP="009C3CB4">
      <w:pPr>
        <w:spacing w:line="240" w:lineRule="auto"/>
        <w:rPr>
          <w:rFonts w:ascii="FbShefa" w:hAnsi="FbShefa"/>
          <w:sz w:val="11"/>
          <w:rtl/>
        </w:rPr>
      </w:pPr>
    </w:p>
    <w:p w14:paraId="63144017" w14:textId="35B0E230" w:rsidR="008F7F5A" w:rsidRPr="00270114" w:rsidRDefault="008F7F5A" w:rsidP="008F7F5A">
      <w:pPr>
        <w:pStyle w:val="2"/>
        <w:rPr>
          <w:rFonts w:ascii="FbShefa" w:hAnsi="FbShefa"/>
          <w:rtl/>
        </w:rPr>
      </w:pPr>
      <w:r w:rsidRPr="00270114">
        <w:rPr>
          <w:rFonts w:ascii="FbShefa" w:hAnsi="FbShefa"/>
          <w:rtl/>
        </w:rPr>
        <w:t>מתנה מועטת</w:t>
      </w:r>
    </w:p>
    <w:p w14:paraId="6E63CEC7" w14:textId="2FB237D2" w:rsidR="00203994" w:rsidRPr="00270114" w:rsidRDefault="00203994" w:rsidP="00203994">
      <w:pPr>
        <w:pStyle w:val="3"/>
        <w:rPr>
          <w:rFonts w:ascii="FbShefa" w:hAnsi="FbShefa"/>
          <w:rtl/>
        </w:rPr>
      </w:pPr>
      <w:r w:rsidRPr="00270114">
        <w:rPr>
          <w:rFonts w:ascii="FbShefa" w:hAnsi="FbShefa"/>
          <w:rtl/>
        </w:rPr>
        <w:t>במתנה מועטת:</w:t>
      </w:r>
    </w:p>
    <w:p w14:paraId="7539E0FD" w14:textId="38138FB5" w:rsidR="008F7F5A" w:rsidRPr="00270114" w:rsidRDefault="008F7F5A" w:rsidP="009C3CB4">
      <w:pPr>
        <w:spacing w:line="240" w:lineRule="auto"/>
        <w:rPr>
          <w:rFonts w:ascii="FbShefa" w:hAnsi="FbShefa"/>
          <w:rtl/>
        </w:rPr>
      </w:pPr>
      <w:r w:rsidRPr="001B3037">
        <w:rPr>
          <w:rFonts w:ascii="FbShefa" w:hAnsi="FbShefa"/>
          <w:b/>
          <w:bCs/>
          <w:color w:val="3B2F2A" w:themeColor="text2" w:themeShade="80"/>
          <w:rtl/>
        </w:rPr>
        <w:t>לכו"ע</w:t>
      </w:r>
      <w:r w:rsidR="00980F5A" w:rsidRPr="001B3037">
        <w:rPr>
          <w:rFonts w:ascii="FbShefa" w:hAnsi="FbShefa"/>
          <w:b/>
          <w:bCs/>
          <w:color w:val="3B2F2A" w:themeColor="text2" w:themeShade="80"/>
          <w:rtl/>
        </w:rPr>
        <w:t>.</w:t>
      </w:r>
      <w:r w:rsidRPr="00270114">
        <w:rPr>
          <w:rFonts w:ascii="FbShefa" w:hAnsi="FbShefa"/>
          <w:rtl/>
        </w:rPr>
        <w:t xml:space="preserve"> </w:t>
      </w:r>
      <w:r w:rsidR="008C227E" w:rsidRPr="00270114">
        <w:rPr>
          <w:rFonts w:ascii="FbShefa" w:hAnsi="FbShefa"/>
          <w:rtl/>
        </w:rPr>
        <w:t>יש</w:t>
      </w:r>
      <w:r w:rsidRPr="00270114">
        <w:rPr>
          <w:rFonts w:ascii="FbShefa" w:hAnsi="FbShefa"/>
          <w:rtl/>
        </w:rPr>
        <w:t xml:space="preserve"> בהם משום מחוסרי אמנה</w:t>
      </w:r>
      <w:r w:rsidR="00980F5A" w:rsidRPr="00270114">
        <w:rPr>
          <w:rFonts w:ascii="FbShefa" w:hAnsi="FbShefa"/>
          <w:rtl/>
        </w:rPr>
        <w:t>.</w:t>
      </w:r>
    </w:p>
    <w:p w14:paraId="6A08754B" w14:textId="617CEB3E" w:rsidR="00433741" w:rsidRPr="00270114" w:rsidRDefault="008F7F5A" w:rsidP="009C3CB4">
      <w:pPr>
        <w:spacing w:line="240" w:lineRule="auto"/>
        <w:rPr>
          <w:rFonts w:ascii="FbShefa" w:hAnsi="FbShefa"/>
          <w:sz w:val="11"/>
          <w:rtl/>
        </w:rPr>
      </w:pPr>
      <w:r w:rsidRPr="001B3037">
        <w:rPr>
          <w:rFonts w:ascii="FbShefa" w:hAnsi="FbShefa"/>
          <w:b/>
          <w:bCs/>
          <w:color w:val="3B2F2A" w:themeColor="text2" w:themeShade="80"/>
          <w:sz w:val="11"/>
          <w:rtl/>
        </w:rPr>
        <w:t>כגון</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9C3CB4" w:rsidRPr="00270114">
        <w:rPr>
          <w:rFonts w:ascii="FbShefa" w:hAnsi="FbShefa"/>
          <w:sz w:val="11"/>
          <w:rtl/>
        </w:rPr>
        <w:t>האומר לחבירו מתנה אני נותן לך, מותר לחזור בו</w:t>
      </w:r>
      <w:r w:rsidR="00980F5A" w:rsidRPr="00270114">
        <w:rPr>
          <w:rFonts w:ascii="FbShefa" w:hAnsi="FbShefa"/>
          <w:sz w:val="11"/>
          <w:rtl/>
        </w:rPr>
        <w:t>.</w:t>
      </w:r>
    </w:p>
    <w:p w14:paraId="54D700C5" w14:textId="10599739" w:rsidR="00433741" w:rsidRPr="00270114" w:rsidRDefault="008F7F5A" w:rsidP="009C3CB4">
      <w:pPr>
        <w:spacing w:line="240" w:lineRule="auto"/>
        <w:rPr>
          <w:rFonts w:ascii="FbShefa" w:hAnsi="FbShefa"/>
          <w:sz w:val="11"/>
          <w:rtl/>
        </w:rPr>
      </w:pPr>
      <w:r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דסמכא דעתייהו</w:t>
      </w:r>
      <w:r w:rsidR="00980F5A" w:rsidRPr="00270114">
        <w:rPr>
          <w:rFonts w:ascii="FbShefa" w:hAnsi="FbShefa"/>
          <w:sz w:val="11"/>
          <w:rtl/>
        </w:rPr>
        <w:t>.</w:t>
      </w:r>
    </w:p>
    <w:p w14:paraId="6E2F829A" w14:textId="77777777" w:rsidR="008F7F5A" w:rsidRPr="001B3037" w:rsidRDefault="008F7F5A" w:rsidP="009C3CB4">
      <w:pPr>
        <w:spacing w:line="240" w:lineRule="auto"/>
        <w:rPr>
          <w:rFonts w:ascii="FbShefa" w:hAnsi="FbShefa"/>
          <w:b/>
          <w:bCs/>
          <w:color w:val="3B2F2A" w:themeColor="text2" w:themeShade="80"/>
          <w:sz w:val="11"/>
          <w:rtl/>
        </w:rPr>
      </w:pPr>
    </w:p>
    <w:p w14:paraId="4541A30C" w14:textId="3812F06A" w:rsidR="008F7F5A" w:rsidRPr="00270114" w:rsidRDefault="008F7F5A" w:rsidP="008F7F5A">
      <w:pPr>
        <w:pStyle w:val="3"/>
        <w:rPr>
          <w:rFonts w:ascii="FbShefa" w:hAnsi="FbShefa"/>
          <w:rtl/>
        </w:rPr>
      </w:pPr>
      <w:r w:rsidRPr="00270114">
        <w:rPr>
          <w:rFonts w:ascii="FbShefa" w:hAnsi="FbShefa"/>
          <w:rtl/>
        </w:rPr>
        <w:t>ת"ש:</w:t>
      </w:r>
    </w:p>
    <w:p w14:paraId="23994355" w14:textId="580B162F"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ישראל שאמר לבן לוי</w:t>
      </w:r>
      <w:r w:rsidR="00980F5A" w:rsidRPr="001B3037">
        <w:rPr>
          <w:rFonts w:ascii="FbShefa" w:hAnsi="FbShefa"/>
          <w:b/>
          <w:bCs/>
          <w:color w:val="3B2F2A" w:themeColor="text2" w:themeShade="80"/>
          <w:sz w:val="11"/>
          <w:rtl/>
        </w:rPr>
        <w:t>.</w:t>
      </w:r>
      <w:r w:rsidRPr="00270114">
        <w:rPr>
          <w:rFonts w:ascii="FbShefa" w:hAnsi="FbShefa"/>
          <w:sz w:val="11"/>
          <w:rtl/>
        </w:rPr>
        <w:t xml:space="preserve"> כור מעשר יש לך בידי, בן לוי רשאי לעשותו תרומת מעשר על מקום אחר</w:t>
      </w:r>
      <w:r w:rsidR="00980F5A" w:rsidRPr="00270114">
        <w:rPr>
          <w:rFonts w:ascii="FbShefa" w:hAnsi="FbShefa"/>
          <w:sz w:val="11"/>
          <w:rtl/>
        </w:rPr>
        <w:t>.</w:t>
      </w:r>
    </w:p>
    <w:p w14:paraId="1BB786F7" w14:textId="1E7D4F7D"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ש"מ</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A551A3" w:rsidRPr="00270114">
        <w:rPr>
          <w:rFonts w:ascii="FbShefa" w:hAnsi="FbShefa"/>
          <w:sz w:val="11"/>
          <w:rtl/>
        </w:rPr>
        <w:t xml:space="preserve">מתנה מועטת </w:t>
      </w:r>
      <w:r w:rsidRPr="00270114">
        <w:rPr>
          <w:rFonts w:ascii="FbShefa" w:hAnsi="FbShefa"/>
          <w:sz w:val="11"/>
          <w:rtl/>
        </w:rPr>
        <w:t>לא מצי למיהדר</w:t>
      </w:r>
      <w:r w:rsidR="00980F5A" w:rsidRPr="00270114">
        <w:rPr>
          <w:rFonts w:ascii="FbShefa" w:hAnsi="FbShefa"/>
          <w:sz w:val="11"/>
          <w:rtl/>
        </w:rPr>
        <w:t>.</w:t>
      </w:r>
    </w:p>
    <w:p w14:paraId="5C7A2C12" w14:textId="77777777" w:rsidR="00E74087" w:rsidRPr="001B3037" w:rsidRDefault="00E74087" w:rsidP="008C227E">
      <w:pPr>
        <w:spacing w:line="240" w:lineRule="auto"/>
        <w:rPr>
          <w:rFonts w:ascii="FbShefa" w:hAnsi="FbShefa"/>
          <w:b/>
          <w:bCs/>
          <w:color w:val="3B2F2A" w:themeColor="text2" w:themeShade="80"/>
          <w:sz w:val="11"/>
          <w:rtl/>
        </w:rPr>
      </w:pPr>
    </w:p>
    <w:p w14:paraId="55314CC6" w14:textId="07F6ACDC" w:rsidR="002F24DC" w:rsidRPr="00270114" w:rsidRDefault="008C227E" w:rsidP="008C227E">
      <w:pPr>
        <w:spacing w:line="240" w:lineRule="auto"/>
        <w:rPr>
          <w:rFonts w:ascii="FbShefa" w:hAnsi="FbShefa"/>
          <w:sz w:val="11"/>
          <w:rtl/>
        </w:rPr>
      </w:pPr>
      <w:r w:rsidRPr="001B3037">
        <w:rPr>
          <w:rFonts w:ascii="FbShefa" w:hAnsi="FbShefa"/>
          <w:b/>
          <w:bCs/>
          <w:color w:val="3B2F2A" w:themeColor="text2" w:themeShade="80"/>
          <w:sz w:val="11"/>
          <w:rtl/>
        </w:rPr>
        <w:t>אין לדחות</w:t>
      </w:r>
      <w:r w:rsidR="00980F5A" w:rsidRPr="001B3037">
        <w:rPr>
          <w:rFonts w:ascii="FbShefa" w:hAnsi="FbShefa"/>
          <w:b/>
          <w:bCs/>
          <w:color w:val="3B2F2A" w:themeColor="text2" w:themeShade="80"/>
          <w:sz w:val="11"/>
          <w:rtl/>
        </w:rPr>
        <w:t>.</w:t>
      </w:r>
      <w:r w:rsidRPr="00270114">
        <w:rPr>
          <w:rFonts w:ascii="FbShefa" w:hAnsi="FbShefa"/>
          <w:sz w:val="11"/>
          <w:rtl/>
        </w:rPr>
        <w:t xml:space="preserve"> כגון שנטלו ממנו, וחזר והפקידו אצלו</w:t>
      </w:r>
      <w:r w:rsidR="00980F5A" w:rsidRPr="00270114">
        <w:rPr>
          <w:rFonts w:ascii="FbShefa" w:hAnsi="FbShefa"/>
          <w:sz w:val="11"/>
          <w:rtl/>
        </w:rPr>
        <w:t>.</w:t>
      </w:r>
    </w:p>
    <w:p w14:paraId="66FADB36" w14:textId="74D7F90D" w:rsidR="009C3CB4" w:rsidRPr="00270114" w:rsidRDefault="008C227E" w:rsidP="008C227E">
      <w:pPr>
        <w:spacing w:line="240" w:lineRule="auto"/>
        <w:rPr>
          <w:rFonts w:ascii="FbShefa" w:hAnsi="FbShefa"/>
          <w:sz w:val="11"/>
          <w:rtl/>
        </w:rPr>
      </w:pPr>
      <w:r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בסיפא איתא נתנו לבן לוי אחר, אין לו עליו אלא תרעומת</w:t>
      </w:r>
      <w:r w:rsidR="00980F5A" w:rsidRPr="00270114">
        <w:rPr>
          <w:rFonts w:ascii="FbShefa" w:hAnsi="FbShefa"/>
          <w:sz w:val="11"/>
          <w:rtl/>
        </w:rPr>
        <w:t>.</w:t>
      </w:r>
    </w:p>
    <w:p w14:paraId="64EE34FF" w14:textId="77777777" w:rsidR="00E74087" w:rsidRPr="001B3037" w:rsidRDefault="00E74087" w:rsidP="009C3CB4">
      <w:pPr>
        <w:spacing w:line="240" w:lineRule="auto"/>
        <w:rPr>
          <w:rFonts w:ascii="FbShefa" w:hAnsi="FbShefa"/>
          <w:b/>
          <w:bCs/>
          <w:color w:val="3B2F2A" w:themeColor="text2" w:themeShade="80"/>
          <w:sz w:val="11"/>
          <w:rtl/>
        </w:rPr>
      </w:pPr>
    </w:p>
    <w:p w14:paraId="33759355" w14:textId="50DD503F" w:rsidR="00311547" w:rsidRPr="00270114" w:rsidRDefault="00311547" w:rsidP="00311547">
      <w:pPr>
        <w:pStyle w:val="2"/>
        <w:rPr>
          <w:rFonts w:ascii="FbShefa" w:hAnsi="FbShefa"/>
          <w:rtl/>
        </w:rPr>
      </w:pPr>
      <w:r w:rsidRPr="00270114">
        <w:rPr>
          <w:rFonts w:ascii="FbShefa" w:hAnsi="FbShefa"/>
          <w:rtl/>
        </w:rPr>
        <w:t>מעשה בקנין מעות:</w:t>
      </w:r>
    </w:p>
    <w:p w14:paraId="314FAFCC" w14:textId="77777777" w:rsidR="00311547" w:rsidRPr="00270114" w:rsidRDefault="009C3CB4" w:rsidP="00311547">
      <w:pPr>
        <w:pStyle w:val="3"/>
        <w:rPr>
          <w:rFonts w:ascii="FbShefa" w:hAnsi="FbShefa"/>
          <w:rtl/>
        </w:rPr>
      </w:pPr>
      <w:r w:rsidRPr="00270114">
        <w:rPr>
          <w:rFonts w:ascii="FbShefa" w:hAnsi="FbShefa"/>
          <w:rtl/>
        </w:rPr>
        <w:t>ההוא גברא</w:t>
      </w:r>
      <w:r w:rsidR="00311547" w:rsidRPr="00270114">
        <w:rPr>
          <w:rFonts w:ascii="FbShefa" w:hAnsi="FbShefa"/>
          <w:rtl/>
        </w:rPr>
        <w:t>:</w:t>
      </w:r>
    </w:p>
    <w:p w14:paraId="18D5CE1C" w14:textId="3C5EF6E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דיהיב</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זוזי אשומשמי</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אייקר</w:t>
      </w:r>
      <w:r w:rsidRPr="00270114">
        <w:rPr>
          <w:rFonts w:ascii="FbShefa" w:hAnsi="FbShefa"/>
          <w:sz w:val="11"/>
          <w:rtl/>
        </w:rPr>
        <w:t xml:space="preserve"> </w:t>
      </w:r>
      <w:r w:rsidRPr="001B3037">
        <w:rPr>
          <w:rFonts w:ascii="FbShefa" w:hAnsi="FbShefa"/>
          <w:b/>
          <w:bCs/>
          <w:color w:val="3B2F2A" w:themeColor="text2" w:themeShade="80"/>
          <w:sz w:val="11"/>
          <w:rtl/>
        </w:rPr>
        <w:t>שומשמי</w:t>
      </w:r>
      <w:r w:rsidR="00980F5A" w:rsidRPr="00270114">
        <w:rPr>
          <w:rFonts w:ascii="FbShefa" w:hAnsi="FbShefa"/>
          <w:sz w:val="11"/>
          <w:rtl/>
        </w:rPr>
        <w:t>.</w:t>
      </w:r>
      <w:r w:rsidRPr="00270114">
        <w:rPr>
          <w:rFonts w:ascii="FbShefa" w:hAnsi="FbShefa"/>
          <w:sz w:val="11"/>
          <w:rtl/>
        </w:rPr>
        <w:t xml:space="preserve"> הדרו בהו וא"ל, שקול זוזך</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לא שקיל</w:t>
      </w:r>
      <w:r w:rsidR="00980F5A" w:rsidRPr="001B3037">
        <w:rPr>
          <w:rFonts w:ascii="FbShefa" w:hAnsi="FbShefa"/>
          <w:b/>
          <w:bCs/>
          <w:color w:val="3B2F2A" w:themeColor="text2" w:themeShade="80"/>
          <w:sz w:val="11"/>
          <w:rtl/>
        </w:rPr>
        <w:t>.</w:t>
      </w:r>
      <w:r w:rsidRPr="00270114">
        <w:rPr>
          <w:rFonts w:ascii="FbShefa" w:hAnsi="FbShefa"/>
          <w:sz w:val="11"/>
          <w:rtl/>
        </w:rPr>
        <w:t xml:space="preserve"> זוזיה, איגנוב</w:t>
      </w:r>
      <w:r w:rsidR="00980F5A" w:rsidRPr="00270114">
        <w:rPr>
          <w:rFonts w:ascii="FbShefa" w:hAnsi="FbShefa"/>
          <w:sz w:val="11"/>
          <w:rtl/>
        </w:rPr>
        <w:t>.</w:t>
      </w:r>
    </w:p>
    <w:p w14:paraId="49FCA844" w14:textId="67CB3F8B" w:rsidR="002F24DC" w:rsidRPr="00270114" w:rsidRDefault="00311547" w:rsidP="009C3CB4">
      <w:pPr>
        <w:spacing w:line="240" w:lineRule="auto"/>
        <w:rPr>
          <w:rFonts w:ascii="FbShefa" w:hAnsi="FbShefa"/>
          <w:sz w:val="11"/>
          <w:rtl/>
        </w:rPr>
      </w:pPr>
      <w:r w:rsidRPr="001B3037">
        <w:rPr>
          <w:rFonts w:ascii="FbShefa" w:hAnsi="FbShefa"/>
          <w:b/>
          <w:bCs/>
          <w:color w:val="3B2F2A" w:themeColor="text2" w:themeShade="80"/>
          <w:sz w:val="11"/>
          <w:rtl/>
        </w:rPr>
        <w:t>א"ל</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כיון דאמרי שקול זוזך</w:t>
      </w:r>
      <w:r w:rsidR="00E40091">
        <w:rPr>
          <w:rFonts w:ascii="FbShefa" w:hAnsi="FbShefa" w:hint="cs"/>
          <w:sz w:val="11"/>
          <w:rtl/>
        </w:rPr>
        <w:t>,</w:t>
      </w:r>
      <w:r w:rsidR="009C3CB4" w:rsidRPr="00270114">
        <w:rPr>
          <w:rFonts w:ascii="FbShefa" w:hAnsi="FbShefa"/>
          <w:sz w:val="11"/>
          <w:rtl/>
        </w:rPr>
        <w:t xml:space="preserve"> אפילו שומר חנם נמי לא הוי</w:t>
      </w:r>
      <w:r w:rsidR="00980F5A" w:rsidRPr="00270114">
        <w:rPr>
          <w:rFonts w:ascii="FbShefa" w:hAnsi="FbShefa"/>
          <w:sz w:val="11"/>
          <w:rtl/>
        </w:rPr>
        <w:t>.</w:t>
      </w:r>
    </w:p>
    <w:p w14:paraId="0415F84C" w14:textId="60EB3DFB"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אלא</w:t>
      </w:r>
      <w:r w:rsidR="00980F5A" w:rsidRPr="001B3037">
        <w:rPr>
          <w:rFonts w:ascii="FbShefa" w:hAnsi="FbShefa"/>
          <w:b/>
          <w:bCs/>
          <w:color w:val="3B2F2A" w:themeColor="text2" w:themeShade="80"/>
          <w:sz w:val="11"/>
          <w:rtl/>
        </w:rPr>
        <w:t>.</w:t>
      </w:r>
      <w:r w:rsidRPr="00270114">
        <w:rPr>
          <w:rFonts w:ascii="FbShefa" w:hAnsi="FbShefa"/>
          <w:sz w:val="11"/>
          <w:rtl/>
        </w:rPr>
        <w:t xml:space="preserve"> דקבעי לקבולי עליה מי שפרע</w:t>
      </w:r>
      <w:r w:rsidR="00980F5A" w:rsidRPr="00270114">
        <w:rPr>
          <w:rFonts w:ascii="FbShefa" w:hAnsi="FbShefa"/>
          <w:sz w:val="11"/>
          <w:rtl/>
        </w:rPr>
        <w:t>.</w:t>
      </w:r>
    </w:p>
    <w:p w14:paraId="2749083E" w14:textId="77777777" w:rsidR="00311547" w:rsidRPr="00270114" w:rsidRDefault="00311547" w:rsidP="009C3CB4">
      <w:pPr>
        <w:spacing w:line="240" w:lineRule="auto"/>
        <w:rPr>
          <w:rFonts w:ascii="FbShefa" w:hAnsi="FbShefa"/>
          <w:sz w:val="11"/>
          <w:rtl/>
        </w:rPr>
      </w:pPr>
    </w:p>
    <w:p w14:paraId="6728B820" w14:textId="77777777" w:rsidR="00311547" w:rsidRPr="00270114" w:rsidRDefault="00311547" w:rsidP="00311547">
      <w:pPr>
        <w:pStyle w:val="3"/>
        <w:rPr>
          <w:rFonts w:ascii="FbShefa" w:hAnsi="FbShefa"/>
          <w:rtl/>
        </w:rPr>
      </w:pPr>
      <w:r w:rsidRPr="00270114">
        <w:rPr>
          <w:rFonts w:ascii="FbShefa" w:hAnsi="FbShefa"/>
          <w:rtl/>
        </w:rPr>
        <w:t>בדידי הוה עובדא:</w:t>
      </w:r>
    </w:p>
    <w:p w14:paraId="58105163" w14:textId="22337A27" w:rsidR="002F24DC" w:rsidRPr="00270114" w:rsidRDefault="00311547" w:rsidP="00311547">
      <w:pPr>
        <w:spacing w:line="240" w:lineRule="auto"/>
        <w:rPr>
          <w:rFonts w:ascii="FbShefa" w:hAnsi="FbShefa"/>
          <w:sz w:val="11"/>
          <w:rtl/>
        </w:rPr>
      </w:pPr>
      <w:r w:rsidRPr="001B3037">
        <w:rPr>
          <w:rFonts w:ascii="FbShefa" w:hAnsi="FbShefa"/>
          <w:b/>
          <w:bCs/>
          <w:color w:val="3B2F2A" w:themeColor="text2" w:themeShade="80"/>
          <w:sz w:val="11"/>
          <w:rtl/>
        </w:rPr>
        <w:t>אי הוו יהבי ליה</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כל חללא דעלמא לא הוי קא משני בדבוריה</w:t>
      </w:r>
      <w:r w:rsidR="00980F5A" w:rsidRPr="00270114">
        <w:rPr>
          <w:rFonts w:ascii="FbShefa" w:hAnsi="FbShefa"/>
          <w:sz w:val="11"/>
          <w:rtl/>
        </w:rPr>
        <w:t>.</w:t>
      </w:r>
    </w:p>
    <w:p w14:paraId="768E5901" w14:textId="591F7B8D" w:rsidR="00311547" w:rsidRPr="00270114" w:rsidRDefault="00311547" w:rsidP="00311547">
      <w:pPr>
        <w:spacing w:line="240" w:lineRule="auto"/>
        <w:rPr>
          <w:rFonts w:ascii="FbShefa" w:hAnsi="FbShefa"/>
          <w:sz w:val="11"/>
          <w:rtl/>
        </w:rPr>
      </w:pPr>
      <w:r w:rsidRPr="001B3037">
        <w:rPr>
          <w:rFonts w:ascii="FbShefa" w:hAnsi="FbShefa"/>
          <w:b/>
          <w:bCs/>
          <w:color w:val="3B2F2A" w:themeColor="text2" w:themeShade="80"/>
          <w:sz w:val="11"/>
          <w:rtl/>
        </w:rPr>
        <w:t>אלא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rtl/>
        </w:rPr>
        <w:t>אפניא</w:t>
      </w:r>
      <w:r w:rsidRPr="00270114">
        <w:rPr>
          <w:rFonts w:ascii="FbShefa" w:hAnsi="FbShefa"/>
          <w:sz w:val="11"/>
          <w:rtl/>
        </w:rPr>
        <w:t xml:space="preserve"> דמעלי שבתא הוה</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ואמרו</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לההוא גברא, אין כאן שומשמי לזבוני</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אמר</w:t>
      </w:r>
      <w:r w:rsidR="00980F5A" w:rsidRPr="001B3037">
        <w:rPr>
          <w:rFonts w:ascii="FbShefa" w:hAnsi="FbShefa"/>
          <w:b/>
          <w:bCs/>
          <w:color w:val="3B2F2A" w:themeColor="text2" w:themeShade="80"/>
          <w:sz w:val="11"/>
          <w:rtl/>
        </w:rPr>
        <w:t>.</w:t>
      </w:r>
      <w:r w:rsidRPr="00270114">
        <w:rPr>
          <w:rFonts w:ascii="FbShefa" w:hAnsi="FbShefa"/>
          <w:sz w:val="11"/>
          <w:rtl/>
        </w:rPr>
        <w:t xml:space="preserve"> ליהוו הנך זוזי בפקדון גבך, דהא חשכה לי</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א"ל</w:t>
      </w:r>
      <w:r w:rsidR="00980F5A" w:rsidRPr="001B3037">
        <w:rPr>
          <w:rFonts w:ascii="FbShefa" w:hAnsi="FbShefa"/>
          <w:b/>
          <w:bCs/>
          <w:color w:val="3B2F2A" w:themeColor="text2" w:themeShade="80"/>
          <w:sz w:val="11"/>
          <w:rtl/>
        </w:rPr>
        <w:t>.</w:t>
      </w:r>
      <w:r w:rsidRPr="00270114">
        <w:rPr>
          <w:rFonts w:ascii="FbShefa" w:hAnsi="FbShefa"/>
          <w:sz w:val="11"/>
          <w:rtl/>
        </w:rPr>
        <w:t xml:space="preserve"> הא ביתא קמך</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אותבינהו</w:t>
      </w:r>
      <w:r w:rsidR="00980F5A" w:rsidRPr="001B3037">
        <w:rPr>
          <w:rFonts w:ascii="FbShefa" w:hAnsi="FbShefa"/>
          <w:b/>
          <w:bCs/>
          <w:color w:val="3B2F2A" w:themeColor="text2" w:themeShade="80"/>
          <w:sz w:val="11"/>
          <w:rtl/>
        </w:rPr>
        <w:t>.</w:t>
      </w:r>
      <w:r w:rsidRPr="00270114">
        <w:rPr>
          <w:rFonts w:ascii="FbShefa" w:hAnsi="FbShefa"/>
          <w:sz w:val="11"/>
          <w:rtl/>
        </w:rPr>
        <w:t xml:space="preserve"> ואיגנוב</w:t>
      </w:r>
      <w:r w:rsidR="00980F5A" w:rsidRPr="00270114">
        <w:rPr>
          <w:rFonts w:ascii="FbShefa" w:hAnsi="FbShefa"/>
          <w:sz w:val="11"/>
          <w:rtl/>
        </w:rPr>
        <w:t>.</w:t>
      </w:r>
    </w:p>
    <w:p w14:paraId="72DA8A33" w14:textId="35031F63" w:rsidR="00311547" w:rsidRPr="00270114" w:rsidRDefault="00311547" w:rsidP="00311547">
      <w:pPr>
        <w:spacing w:line="240" w:lineRule="auto"/>
        <w:rPr>
          <w:rFonts w:ascii="FbShefa" w:hAnsi="FbShefa"/>
          <w:sz w:val="11"/>
          <w:rtl/>
        </w:rPr>
      </w:pPr>
      <w:r w:rsidRPr="001B3037">
        <w:rPr>
          <w:rFonts w:ascii="FbShefa" w:hAnsi="FbShefa"/>
          <w:b/>
          <w:bCs/>
          <w:color w:val="3B2F2A" w:themeColor="text2" w:themeShade="80"/>
          <w:sz w:val="11"/>
          <w:rtl/>
        </w:rPr>
        <w:t>לכן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אף שומר חינם לא הוי, שאמר הא ביתא קמך</w:t>
      </w:r>
      <w:r w:rsidR="00980F5A" w:rsidRPr="00270114">
        <w:rPr>
          <w:rFonts w:ascii="FbShefa" w:hAnsi="FbShefa"/>
          <w:sz w:val="11"/>
          <w:rtl/>
        </w:rPr>
        <w:t>.</w:t>
      </w:r>
    </w:p>
    <w:p w14:paraId="59E32917" w14:textId="40132149" w:rsidR="009C3CB4" w:rsidRPr="00270114" w:rsidRDefault="009C3CB4" w:rsidP="00794C1A">
      <w:pPr>
        <w:pStyle w:val="1"/>
        <w:rPr>
          <w:rFonts w:ascii="FbShefa" w:hAnsi="FbShefa"/>
          <w:rtl/>
        </w:rPr>
      </w:pPr>
      <w:r w:rsidRPr="00270114">
        <w:rPr>
          <w:rFonts w:ascii="FbShefa" w:hAnsi="FbShefa"/>
          <w:sz w:val="11"/>
          <w:rtl/>
        </w:rPr>
        <w:t>מט</w:t>
      </w:r>
      <w:r w:rsidR="00B36BF2" w:rsidRPr="00270114">
        <w:rPr>
          <w:rFonts w:ascii="FbShefa" w:hAnsi="FbShefa"/>
          <w:sz w:val="11"/>
          <w:rtl/>
        </w:rPr>
        <w:t>, ב</w:t>
      </w:r>
    </w:p>
    <w:p w14:paraId="7AAC3B02"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דעת ר' שמעון</w:t>
      </w:r>
    </w:p>
    <w:p w14:paraId="3C60ABE5" w14:textId="348392DB"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מתניתין</w:t>
      </w:r>
      <w:r w:rsidR="00980F5A" w:rsidRPr="001B3037">
        <w:rPr>
          <w:rFonts w:ascii="FbShefa" w:hAnsi="FbShefa"/>
          <w:b/>
          <w:bCs/>
          <w:color w:val="3B2F2A" w:themeColor="text2" w:themeShade="80"/>
          <w:sz w:val="11"/>
          <w:rtl/>
        </w:rPr>
        <w:t>.</w:t>
      </w:r>
      <w:r w:rsidRPr="00270114">
        <w:rPr>
          <w:rFonts w:ascii="FbShefa" w:hAnsi="FbShefa"/>
          <w:sz w:val="11"/>
          <w:rtl/>
        </w:rPr>
        <w:t xml:space="preserve"> רק המוכר יכול לחזור בו</w:t>
      </w:r>
      <w:r w:rsidR="00980F5A" w:rsidRPr="00270114">
        <w:rPr>
          <w:rFonts w:ascii="FbShefa" w:hAnsi="FbShefa"/>
          <w:sz w:val="11"/>
          <w:rtl/>
        </w:rPr>
        <w:t>.</w:t>
      </w:r>
    </w:p>
    <w:p w14:paraId="63AF46E2" w14:textId="0BF0D57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פשיטא</w:t>
      </w:r>
      <w:r w:rsidR="00980F5A" w:rsidRPr="001B3037">
        <w:rPr>
          <w:rFonts w:ascii="FbShefa" w:hAnsi="FbShefa"/>
          <w:b/>
          <w:bCs/>
          <w:color w:val="3B2F2A" w:themeColor="text2" w:themeShade="80"/>
          <w:sz w:val="11"/>
          <w:rtl/>
        </w:rPr>
        <w:t>.</w:t>
      </w:r>
      <w:r w:rsidRPr="00270114">
        <w:rPr>
          <w:rFonts w:ascii="FbShefa" w:hAnsi="FbShefa"/>
          <w:sz w:val="11"/>
          <w:rtl/>
        </w:rPr>
        <w:t xml:space="preserve"> שא</w:t>
      </w:r>
      <w:r w:rsidR="0071079F" w:rsidRPr="00270114">
        <w:rPr>
          <w:rFonts w:ascii="FbShefa" w:hAnsi="FbShefa"/>
          <w:sz w:val="11"/>
          <w:rtl/>
        </w:rPr>
        <w:t>ינו</w:t>
      </w:r>
      <w:r w:rsidRPr="00270114">
        <w:rPr>
          <w:rFonts w:ascii="FbShefa" w:hAnsi="FbShefa"/>
          <w:sz w:val="11"/>
          <w:rtl/>
        </w:rPr>
        <w:t xml:space="preserve"> לחזור כשכסף ביד מוכר ופירות ביד לוקח</w:t>
      </w:r>
      <w:r w:rsidR="00980F5A" w:rsidRPr="00270114">
        <w:rPr>
          <w:rFonts w:ascii="FbShefa" w:hAnsi="FbShefa"/>
          <w:sz w:val="11"/>
          <w:rtl/>
        </w:rPr>
        <w:t>.</w:t>
      </w:r>
    </w:p>
    <w:p w14:paraId="1188B289" w14:textId="77777777" w:rsidR="0071079F" w:rsidRPr="001B3037" w:rsidRDefault="0071079F" w:rsidP="009C3CB4">
      <w:pPr>
        <w:spacing w:line="240" w:lineRule="auto"/>
        <w:rPr>
          <w:rFonts w:ascii="FbShefa" w:hAnsi="FbShefa"/>
          <w:b/>
          <w:bCs/>
          <w:color w:val="3B2F2A" w:themeColor="text2" w:themeShade="80"/>
          <w:sz w:val="11"/>
          <w:rtl/>
        </w:rPr>
      </w:pPr>
    </w:p>
    <w:p w14:paraId="323DC093" w14:textId="17E11E3F"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החידוש</w:t>
      </w:r>
      <w:r w:rsidR="00980F5A" w:rsidRPr="001B3037">
        <w:rPr>
          <w:rFonts w:ascii="FbShefa" w:hAnsi="FbShefa"/>
          <w:b/>
          <w:bCs/>
          <w:color w:val="3B2F2A" w:themeColor="text2" w:themeShade="80"/>
          <w:sz w:val="11"/>
          <w:rtl/>
        </w:rPr>
        <w:t>.</w:t>
      </w:r>
      <w:r w:rsidRPr="00270114">
        <w:rPr>
          <w:rFonts w:ascii="FbShefa" w:hAnsi="FbShefa"/>
          <w:sz w:val="11"/>
          <w:rtl/>
        </w:rPr>
        <w:t xml:space="preserve"> שאינו יכול לחזור בו, כגון שהיתה עלייה של לוקח מושכרת ביד מוכר</w:t>
      </w:r>
      <w:r w:rsidR="00980F5A" w:rsidRPr="00270114">
        <w:rPr>
          <w:rFonts w:ascii="FbShefa" w:hAnsi="FbShefa"/>
          <w:sz w:val="11"/>
          <w:rtl/>
        </w:rPr>
        <w:t>.</w:t>
      </w:r>
    </w:p>
    <w:p w14:paraId="563F2C02" w14:textId="0FD1CA0E" w:rsidR="009C3CB4" w:rsidRPr="00270114" w:rsidRDefault="0071079F" w:rsidP="009C3CB4">
      <w:pPr>
        <w:spacing w:line="240" w:lineRule="auto"/>
        <w:rPr>
          <w:rFonts w:ascii="FbShefa" w:hAnsi="FbShefa"/>
          <w:sz w:val="11"/>
          <w:rtl/>
        </w:rPr>
      </w:pPr>
      <w:r w:rsidRPr="001B3037">
        <w:rPr>
          <w:rFonts w:ascii="FbShefa" w:hAnsi="FbShefa"/>
          <w:b/>
          <w:bCs/>
          <w:color w:val="3B2F2A" w:themeColor="text2" w:themeShade="80"/>
          <w:sz w:val="11"/>
          <w:rtl/>
        </w:rPr>
        <w:t>כיון</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w:t>
      </w:r>
      <w:r w:rsidRPr="00270114">
        <w:rPr>
          <w:rFonts w:ascii="FbShefa" w:hAnsi="FbShefa"/>
          <w:sz w:val="11"/>
          <w:rtl/>
        </w:rPr>
        <w:t>ש</w:t>
      </w:r>
      <w:r w:rsidR="009C3CB4" w:rsidRPr="00270114">
        <w:rPr>
          <w:rFonts w:ascii="FbShefa" w:hAnsi="FbShefa"/>
          <w:sz w:val="11"/>
          <w:rtl/>
        </w:rPr>
        <w:t>אין חשש נשרפו חטיך בעלייה, דאיהו טרח</w:t>
      </w:r>
      <w:r w:rsidR="00980F5A" w:rsidRPr="00270114">
        <w:rPr>
          <w:rFonts w:ascii="FbShefa" w:hAnsi="FbShefa"/>
          <w:sz w:val="11"/>
          <w:rtl/>
        </w:rPr>
        <w:t>.</w:t>
      </w:r>
    </w:p>
    <w:p w14:paraId="508835BF" w14:textId="77777777" w:rsidR="009C3CB4" w:rsidRPr="00270114" w:rsidRDefault="009C3CB4" w:rsidP="009C3CB4">
      <w:pPr>
        <w:spacing w:line="240" w:lineRule="auto"/>
        <w:rPr>
          <w:rFonts w:ascii="FbShefa" w:hAnsi="FbShefa"/>
          <w:sz w:val="11"/>
          <w:rtl/>
        </w:rPr>
      </w:pPr>
    </w:p>
    <w:p w14:paraId="1482C53E"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משיכה בלקוחות</w:t>
      </w:r>
    </w:p>
    <w:p w14:paraId="77D5A1BA" w14:textId="28531D14"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מעשה</w:t>
      </w:r>
      <w:r w:rsidR="00980F5A" w:rsidRPr="001B3037">
        <w:rPr>
          <w:rFonts w:ascii="FbShefa" w:hAnsi="FbShefa"/>
          <w:b/>
          <w:bCs/>
          <w:color w:val="3B2F2A" w:themeColor="text2" w:themeShade="80"/>
          <w:sz w:val="11"/>
          <w:rtl/>
        </w:rPr>
        <w:t>.</w:t>
      </w:r>
      <w:r w:rsidRPr="00270114">
        <w:rPr>
          <w:rFonts w:ascii="FbShefa" w:hAnsi="FbShefa"/>
          <w:sz w:val="11"/>
          <w:rtl/>
        </w:rPr>
        <w:t xml:space="preserve"> דיהיב זוזי אחמרא, לסוף שמע דקא בעי למנסביה דבי פרזק רופילא, ורוצה לחזור בו</w:t>
      </w:r>
      <w:r w:rsidR="00980F5A" w:rsidRPr="00270114">
        <w:rPr>
          <w:rFonts w:ascii="FbShefa" w:hAnsi="FbShefa"/>
          <w:sz w:val="11"/>
          <w:rtl/>
        </w:rPr>
        <w:t>.</w:t>
      </w:r>
    </w:p>
    <w:p w14:paraId="7E1EB6C2" w14:textId="6EC564BE"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הדין</w:t>
      </w:r>
      <w:r w:rsidR="00980F5A" w:rsidRPr="001B3037">
        <w:rPr>
          <w:rFonts w:ascii="FbShefa" w:hAnsi="FbShefa"/>
          <w:b/>
          <w:bCs/>
          <w:color w:val="3B2F2A" w:themeColor="text2" w:themeShade="80"/>
          <w:sz w:val="11"/>
          <w:rtl/>
        </w:rPr>
        <w:t>.</w:t>
      </w:r>
      <w:r w:rsidRPr="00270114">
        <w:rPr>
          <w:rFonts w:ascii="FbShefa" w:hAnsi="FbShefa"/>
          <w:sz w:val="11"/>
          <w:rtl/>
        </w:rPr>
        <w:t xml:space="preserve"> כדרך שתיקנו משיכה במוכרין, כך תיקנו משיכה בלקוחות</w:t>
      </w:r>
      <w:r w:rsidR="00980F5A" w:rsidRPr="00270114">
        <w:rPr>
          <w:rFonts w:ascii="FbShefa" w:hAnsi="FbShefa"/>
          <w:sz w:val="11"/>
          <w:rtl/>
        </w:rPr>
        <w:t>.</w:t>
      </w:r>
    </w:p>
    <w:p w14:paraId="78D83C89" w14:textId="5D50C191" w:rsidR="009C3CB4" w:rsidRPr="001B3037" w:rsidRDefault="009C3CB4" w:rsidP="009C3CB4">
      <w:pPr>
        <w:spacing w:before="100" w:beforeAutospacing="1" w:after="100" w:afterAutospacing="1" w:line="240" w:lineRule="auto"/>
        <w:ind w:rightChars="567" w:right="1134"/>
        <w:jc w:val="both"/>
        <w:rPr>
          <w:rFonts w:ascii="FbShefa" w:eastAsia="Times New Roman" w:hAnsi="FbShefa"/>
          <w:b/>
          <w:bCs/>
          <w:color w:val="3B2F2A" w:themeColor="text2" w:themeShade="80"/>
          <w:sz w:val="11"/>
          <w:rtl/>
        </w:rPr>
      </w:pPr>
    </w:p>
    <w:p w14:paraId="1A97594B" w14:textId="3183E6C5" w:rsidR="009C3CB4" w:rsidRPr="001B3037" w:rsidRDefault="009C3CB4" w:rsidP="0071079F">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rtl/>
        </w:rPr>
        <w:t>הָאוֹנָאָה, אַרְבָּעָה כֶסֶף מֵעֶשְׂרִים וְאַרְבָּעָה כֶסֶף לַסֶּלַע, שְׁתוּת לַמִּקָּח</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עַד מָתַי מֻתָּר לְהַחֲזִיר</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עַד כְּדֵי שֶׁיַּרְאֶה לְתַגָּר אוֹ לִקְרוֹבוֹ</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הוֹרָה רַבִּי טַרְפוֹן בְּלוֹד, הָאוֹנָאָה שְׁמֹנָה כֶסֶף לַסֶּלַע, שְׁלִישׁ לַמִּקָּח, וְשָׂמְחוּ תַגָּרֵי לוֹד</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אָמַר לָהֶם, כָּל הַיּוֹם מֻתָּר לְהַחֲזִיר</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אָמְרוּ לוֹ, יַנִּיחַ לָנוּ רַבִּי טַרְפוֹן בִּמְקוֹמֵנוּ, וְחָזְרוּ לְדִבְרֵי חֲכָמִים: </w:t>
      </w:r>
    </w:p>
    <w:p w14:paraId="3B496019" w14:textId="77777777" w:rsidR="009C3CB4" w:rsidRPr="00270114" w:rsidRDefault="009C3CB4" w:rsidP="009C3CB4">
      <w:pPr>
        <w:spacing w:line="240" w:lineRule="auto"/>
        <w:rPr>
          <w:rFonts w:ascii="FbShefa" w:hAnsi="FbShefa"/>
          <w:sz w:val="11"/>
          <w:rtl/>
        </w:rPr>
      </w:pPr>
    </w:p>
    <w:p w14:paraId="08F86E5C"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שיעור שתות</w:t>
      </w:r>
    </w:p>
    <w:p w14:paraId="74F64725" w14:textId="77777777" w:rsidR="00562303" w:rsidRPr="00270114" w:rsidRDefault="009C3CB4" w:rsidP="00AD6F41">
      <w:pPr>
        <w:pStyle w:val="3"/>
        <w:rPr>
          <w:rFonts w:ascii="FbShefa" w:hAnsi="FbShefa"/>
          <w:rtl/>
        </w:rPr>
      </w:pPr>
      <w:r w:rsidRPr="00270114">
        <w:rPr>
          <w:rFonts w:ascii="FbShefa" w:hAnsi="FbShefa"/>
          <w:rtl/>
        </w:rPr>
        <w:t>לכו"ע</w:t>
      </w:r>
      <w:r w:rsidR="00562303" w:rsidRPr="00270114">
        <w:rPr>
          <w:rFonts w:ascii="FbShefa" w:hAnsi="FbShefa"/>
          <w:rtl/>
        </w:rPr>
        <w:t>:</w:t>
      </w:r>
    </w:p>
    <w:p w14:paraId="717DD335" w14:textId="2BE1E969" w:rsidR="00AD6F41" w:rsidRPr="00270114" w:rsidRDefault="00AD6F41" w:rsidP="009C3CB4">
      <w:pPr>
        <w:spacing w:line="240" w:lineRule="auto"/>
        <w:rPr>
          <w:rFonts w:ascii="FbShefa" w:hAnsi="FbShefa"/>
          <w:sz w:val="11"/>
          <w:rtl/>
        </w:rPr>
      </w:pPr>
      <w:r w:rsidRPr="001B3037">
        <w:rPr>
          <w:rFonts w:ascii="FbShefa" w:hAnsi="FbShefa"/>
          <w:b/>
          <w:bCs/>
          <w:color w:val="3B2F2A" w:themeColor="text2" w:themeShade="80"/>
          <w:sz w:val="11"/>
          <w:rtl/>
        </w:rPr>
        <w:t>שתות מקח</w:t>
      </w:r>
      <w:r w:rsidR="00980F5A" w:rsidRPr="001B3037">
        <w:rPr>
          <w:rFonts w:ascii="FbShefa" w:hAnsi="FbShefa"/>
          <w:b/>
          <w:bCs/>
          <w:color w:val="3B2F2A" w:themeColor="text2" w:themeShade="80"/>
          <w:sz w:val="11"/>
          <w:rtl/>
        </w:rPr>
        <w:t>.</w:t>
      </w:r>
      <w:r w:rsidRPr="00270114">
        <w:rPr>
          <w:rFonts w:ascii="FbShefa" w:hAnsi="FbShefa"/>
          <w:sz w:val="11"/>
          <w:rtl/>
        </w:rPr>
        <w:t xml:space="preserve"> נחשב שתות</w:t>
      </w:r>
      <w:r w:rsidR="00980F5A" w:rsidRPr="00270114">
        <w:rPr>
          <w:rFonts w:ascii="FbShefa" w:hAnsi="FbShefa"/>
          <w:sz w:val="11"/>
          <w:rtl/>
        </w:rPr>
        <w:t>.</w:t>
      </w:r>
    </w:p>
    <w:p w14:paraId="6C27676B" w14:textId="14C42050" w:rsidR="002F24DC" w:rsidRPr="00270114" w:rsidRDefault="00AD6F41" w:rsidP="009C3CB4">
      <w:pPr>
        <w:spacing w:line="240" w:lineRule="auto"/>
        <w:rPr>
          <w:rFonts w:ascii="FbShefa" w:hAnsi="FbShefa"/>
          <w:sz w:val="11"/>
          <w:rtl/>
        </w:rPr>
      </w:pPr>
      <w:r w:rsidRPr="001B3037">
        <w:rPr>
          <w:rFonts w:ascii="FbShefa" w:hAnsi="FbShefa"/>
          <w:b/>
          <w:bCs/>
          <w:color w:val="3B2F2A" w:themeColor="text2" w:themeShade="80"/>
          <w:sz w:val="11"/>
          <w:rtl/>
        </w:rPr>
        <w:t>כגון</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9C3CB4" w:rsidRPr="00270114">
        <w:rPr>
          <w:rFonts w:ascii="FbShefa" w:hAnsi="FbShefa"/>
          <w:sz w:val="11"/>
          <w:rtl/>
        </w:rPr>
        <w:t>שוי שיתא</w:t>
      </w:r>
      <w:r w:rsidR="001C0E38" w:rsidRPr="00270114">
        <w:rPr>
          <w:rFonts w:ascii="FbShefa" w:hAnsi="FbShefa"/>
          <w:sz w:val="11"/>
          <w:rtl/>
        </w:rPr>
        <w:t xml:space="preserve">, </w:t>
      </w:r>
      <w:r w:rsidR="009C3CB4" w:rsidRPr="00270114">
        <w:rPr>
          <w:rFonts w:ascii="FbShefa" w:hAnsi="FbShefa"/>
          <w:sz w:val="11"/>
          <w:rtl/>
        </w:rPr>
        <w:t>בחמשא או בשבעה</w:t>
      </w:r>
      <w:r w:rsidR="00980F5A" w:rsidRPr="00270114">
        <w:rPr>
          <w:rFonts w:ascii="FbShefa" w:hAnsi="FbShefa"/>
          <w:sz w:val="11"/>
          <w:rtl/>
        </w:rPr>
        <w:t>.</w:t>
      </w:r>
    </w:p>
    <w:p w14:paraId="31B955DD" w14:textId="7E1D7C88"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בתר</w:t>
      </w:r>
      <w:r w:rsidR="00980F5A" w:rsidRPr="001B3037">
        <w:rPr>
          <w:rFonts w:ascii="FbShefa" w:hAnsi="FbShefa"/>
          <w:b/>
          <w:bCs/>
          <w:color w:val="3B2F2A" w:themeColor="text2" w:themeShade="80"/>
          <w:sz w:val="11"/>
          <w:rtl/>
        </w:rPr>
        <w:t>.</w:t>
      </w:r>
      <w:r w:rsidRPr="00270114">
        <w:rPr>
          <w:rFonts w:ascii="FbShefa" w:hAnsi="FbShefa"/>
          <w:sz w:val="11"/>
          <w:rtl/>
        </w:rPr>
        <w:t xml:space="preserve"> מקח אזלינן, ואונאה הויא</w:t>
      </w:r>
      <w:r w:rsidR="00980F5A" w:rsidRPr="00270114">
        <w:rPr>
          <w:rFonts w:ascii="FbShefa" w:hAnsi="FbShefa"/>
          <w:sz w:val="11"/>
          <w:rtl/>
        </w:rPr>
        <w:t>.</w:t>
      </w:r>
    </w:p>
    <w:p w14:paraId="336D78C0" w14:textId="77777777" w:rsidR="00FD6D15" w:rsidRPr="001B3037" w:rsidRDefault="00FD6D15" w:rsidP="009C3CB4">
      <w:pPr>
        <w:spacing w:line="240" w:lineRule="auto"/>
        <w:rPr>
          <w:rFonts w:ascii="FbShefa" w:hAnsi="FbShefa"/>
          <w:b/>
          <w:bCs/>
          <w:color w:val="3B2F2A" w:themeColor="text2" w:themeShade="80"/>
          <w:sz w:val="11"/>
          <w:rtl/>
        </w:rPr>
      </w:pPr>
    </w:p>
    <w:p w14:paraId="7681EE92" w14:textId="77777777" w:rsidR="00D61023" w:rsidRDefault="009C3CB4" w:rsidP="00D61023">
      <w:pPr>
        <w:pStyle w:val="3"/>
        <w:rPr>
          <w:rtl/>
        </w:rPr>
      </w:pPr>
      <w:r w:rsidRPr="00270114">
        <w:rPr>
          <w:rtl/>
        </w:rPr>
        <w:t>שתות מעות</w:t>
      </w:r>
      <w:r w:rsidR="00D61023">
        <w:rPr>
          <w:rFonts w:hint="cs"/>
          <w:rtl/>
        </w:rPr>
        <w:t>:</w:t>
      </w:r>
    </w:p>
    <w:p w14:paraId="16916D97" w14:textId="178BA7A9" w:rsidR="002F24DC" w:rsidRPr="00270114" w:rsidRDefault="00FD6D15" w:rsidP="00FD6D15">
      <w:pPr>
        <w:spacing w:line="240" w:lineRule="auto"/>
        <w:rPr>
          <w:rFonts w:ascii="FbShefa" w:hAnsi="FbShefa"/>
          <w:rtl/>
        </w:rPr>
      </w:pPr>
      <w:r w:rsidRPr="001B3037">
        <w:rPr>
          <w:rFonts w:ascii="FbShefa" w:hAnsi="FbShefa"/>
          <w:b/>
          <w:bCs/>
          <w:color w:val="3B2F2A" w:themeColor="text2" w:themeShade="80"/>
          <w:rtl/>
        </w:rPr>
        <w:t>כגון</w:t>
      </w:r>
      <w:r w:rsidR="00980F5A" w:rsidRPr="001B3037">
        <w:rPr>
          <w:rFonts w:ascii="FbShefa" w:hAnsi="FbShefa"/>
          <w:b/>
          <w:bCs/>
          <w:color w:val="3B2F2A" w:themeColor="text2" w:themeShade="80"/>
          <w:rtl/>
        </w:rPr>
        <w:t>.</w:t>
      </w:r>
      <w:r w:rsidRPr="00270114">
        <w:rPr>
          <w:rFonts w:ascii="FbShefa" w:hAnsi="FbShefa"/>
          <w:rtl/>
        </w:rPr>
        <w:t xml:space="preserve"> </w:t>
      </w:r>
      <w:r w:rsidR="009C3CB4" w:rsidRPr="00270114">
        <w:rPr>
          <w:rFonts w:ascii="FbShefa" w:hAnsi="FbShefa"/>
          <w:rtl/>
        </w:rPr>
        <w:t>שוי חמשא בשיתא</w:t>
      </w:r>
      <w:r w:rsidR="00980F5A" w:rsidRPr="00270114">
        <w:rPr>
          <w:rFonts w:ascii="FbShefa" w:hAnsi="FbShefa"/>
          <w:rtl/>
        </w:rPr>
        <w:t>.</w:t>
      </w:r>
    </w:p>
    <w:p w14:paraId="1D091352" w14:textId="63ABBA56" w:rsidR="002F24DC" w:rsidRPr="00270114" w:rsidRDefault="00FD6D15" w:rsidP="00FD6D15">
      <w:pPr>
        <w:spacing w:line="240" w:lineRule="auto"/>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9C3CB4" w:rsidRPr="00270114">
        <w:rPr>
          <w:rFonts w:ascii="FbShefa" w:hAnsi="FbShefa"/>
          <w:sz w:val="11"/>
          <w:rtl/>
        </w:rPr>
        <w:t>ביטול מקח</w:t>
      </w:r>
      <w:r w:rsidR="00980F5A" w:rsidRPr="00270114">
        <w:rPr>
          <w:rFonts w:ascii="FbShefa" w:hAnsi="FbShefa"/>
          <w:sz w:val="11"/>
          <w:rtl/>
        </w:rPr>
        <w:t>.</w:t>
      </w:r>
    </w:p>
    <w:p w14:paraId="0AFBCB9F" w14:textId="4E185B12" w:rsidR="009C3CB4" w:rsidRPr="00270114" w:rsidRDefault="00FD6D15" w:rsidP="00FD6D15">
      <w:pPr>
        <w:spacing w:line="240" w:lineRule="auto"/>
        <w:rPr>
          <w:rFonts w:ascii="FbShefa" w:hAnsi="FbShefa"/>
          <w:sz w:val="11"/>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9C3CB4" w:rsidRPr="00270114">
        <w:rPr>
          <w:rFonts w:ascii="FbShefa" w:hAnsi="FbShefa"/>
          <w:sz w:val="11"/>
          <w:rtl/>
        </w:rPr>
        <w:t>אונאה</w:t>
      </w:r>
      <w:r w:rsidR="00980F5A" w:rsidRPr="00270114">
        <w:rPr>
          <w:rFonts w:ascii="FbShefa" w:hAnsi="FbShefa"/>
          <w:sz w:val="11"/>
          <w:rtl/>
        </w:rPr>
        <w:t>.</w:t>
      </w:r>
    </w:p>
    <w:p w14:paraId="056D02C7" w14:textId="77777777" w:rsidR="00FD6D15" w:rsidRPr="001B3037" w:rsidRDefault="00FD6D15" w:rsidP="009C3CB4">
      <w:pPr>
        <w:spacing w:line="240" w:lineRule="auto"/>
        <w:rPr>
          <w:rFonts w:ascii="FbShefa" w:hAnsi="FbShefa"/>
          <w:b/>
          <w:bCs/>
          <w:color w:val="3B2F2A" w:themeColor="text2" w:themeShade="80"/>
          <w:sz w:val="11"/>
          <w:rtl/>
        </w:rPr>
      </w:pPr>
    </w:p>
    <w:p w14:paraId="5943C3CF" w14:textId="106EB9C5" w:rsidR="002F24DC" w:rsidRPr="00270114" w:rsidRDefault="00FD6D15" w:rsidP="009C3CB4">
      <w:pPr>
        <w:spacing w:line="240" w:lineRule="auto"/>
        <w:rPr>
          <w:rFonts w:ascii="FbShefa" w:hAnsi="FbShefa"/>
          <w:rtl/>
        </w:rPr>
      </w:pPr>
      <w:r w:rsidRPr="001B3037">
        <w:rPr>
          <w:rFonts w:ascii="FbShefa" w:hAnsi="FbShefa"/>
          <w:b/>
          <w:bCs/>
          <w:color w:val="3B2F2A" w:themeColor="text2" w:themeShade="80"/>
          <w:sz w:val="11"/>
          <w:rtl/>
        </w:rPr>
        <w:t>כגון</w:t>
      </w:r>
      <w:r w:rsidR="00980F5A" w:rsidRPr="001B3037">
        <w:rPr>
          <w:rFonts w:ascii="FbShefa" w:hAnsi="FbShefa"/>
          <w:b/>
          <w:bCs/>
          <w:color w:val="3B2F2A" w:themeColor="text2" w:themeShade="80"/>
          <w:sz w:val="11"/>
          <w:rtl/>
        </w:rPr>
        <w:t>.</w:t>
      </w:r>
      <w:r w:rsidR="00A726F5" w:rsidRPr="001B3037">
        <w:rPr>
          <w:rFonts w:ascii="FbShefa" w:hAnsi="FbShefa"/>
          <w:b/>
          <w:bCs/>
          <w:color w:val="3B2F2A" w:themeColor="text2" w:themeShade="80"/>
          <w:sz w:val="11"/>
          <w:rtl/>
        </w:rPr>
        <w:t xml:space="preserve"> </w:t>
      </w:r>
      <w:r w:rsidR="009C3CB4" w:rsidRPr="00270114">
        <w:rPr>
          <w:rFonts w:ascii="FbShefa" w:hAnsi="FbShefa"/>
          <w:rtl/>
        </w:rPr>
        <w:t>שוי שבעה בשיתא</w:t>
      </w:r>
      <w:r w:rsidR="00980F5A" w:rsidRPr="00270114">
        <w:rPr>
          <w:rFonts w:ascii="FbShefa" w:hAnsi="FbShefa"/>
          <w:rtl/>
        </w:rPr>
        <w:t>.</w:t>
      </w:r>
    </w:p>
    <w:p w14:paraId="172F5E99" w14:textId="176A959D" w:rsidR="002F24DC" w:rsidRPr="00270114" w:rsidRDefault="00A726F5" w:rsidP="009C3CB4">
      <w:pPr>
        <w:spacing w:line="240" w:lineRule="auto"/>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9C3CB4" w:rsidRPr="00270114">
        <w:rPr>
          <w:rFonts w:ascii="FbShefa" w:hAnsi="FbShefa"/>
          <w:sz w:val="11"/>
          <w:rtl/>
        </w:rPr>
        <w:t>מחילה</w:t>
      </w:r>
      <w:r w:rsidR="00980F5A" w:rsidRPr="00270114">
        <w:rPr>
          <w:rFonts w:ascii="FbShefa" w:hAnsi="FbShefa"/>
          <w:sz w:val="11"/>
          <w:rtl/>
        </w:rPr>
        <w:t>.</w:t>
      </w:r>
    </w:p>
    <w:p w14:paraId="78BF5C57" w14:textId="6EFA53DE" w:rsidR="009C3CB4" w:rsidRPr="00270114" w:rsidRDefault="00A726F5" w:rsidP="009C3CB4">
      <w:pPr>
        <w:spacing w:line="240" w:lineRule="auto"/>
        <w:rPr>
          <w:rFonts w:ascii="FbShefa" w:hAnsi="FbShefa"/>
          <w:sz w:val="11"/>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9C3CB4" w:rsidRPr="00270114">
        <w:rPr>
          <w:rFonts w:ascii="FbShefa" w:hAnsi="FbShefa"/>
          <w:sz w:val="11"/>
          <w:rtl/>
        </w:rPr>
        <w:t>אונאה</w:t>
      </w:r>
      <w:r w:rsidR="00980F5A" w:rsidRPr="00270114">
        <w:rPr>
          <w:rFonts w:ascii="FbShefa" w:hAnsi="FbShefa"/>
          <w:sz w:val="11"/>
          <w:rtl/>
        </w:rPr>
        <w:t>.</w:t>
      </w:r>
    </w:p>
    <w:p w14:paraId="0684C198" w14:textId="1017F18D" w:rsidR="009C3CB4" w:rsidRPr="00270114" w:rsidRDefault="009C3CB4" w:rsidP="009C3CB4">
      <w:pPr>
        <w:spacing w:line="240" w:lineRule="auto"/>
        <w:rPr>
          <w:rFonts w:ascii="FbShefa" w:hAnsi="FbShefa"/>
          <w:sz w:val="11"/>
          <w:rtl/>
        </w:rPr>
      </w:pPr>
    </w:p>
    <w:p w14:paraId="725AD732" w14:textId="0F2CE3AB" w:rsidR="002E1E3C" w:rsidRPr="00270114" w:rsidRDefault="002E1E3C" w:rsidP="002E1E3C">
      <w:pPr>
        <w:pStyle w:val="3"/>
        <w:rPr>
          <w:rFonts w:ascii="FbShefa" w:hAnsi="FbShefa"/>
          <w:rtl/>
        </w:rPr>
      </w:pPr>
      <w:r w:rsidRPr="00270114">
        <w:rPr>
          <w:rFonts w:ascii="FbShefa" w:hAnsi="FbShefa"/>
          <w:rtl/>
        </w:rPr>
        <w:t>ת"ש:</w:t>
      </w:r>
    </w:p>
    <w:p w14:paraId="49D0E132" w14:textId="14704F75"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האונאה</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ארבעה כסף מעשרים וארבעה כסף לסלע, שתות למקח</w:t>
      </w:r>
      <w:r w:rsidR="00980F5A" w:rsidRPr="00270114">
        <w:rPr>
          <w:rFonts w:ascii="FbShefa" w:hAnsi="FbShefa"/>
          <w:sz w:val="11"/>
          <w:rtl/>
        </w:rPr>
        <w:t>.</w:t>
      </w:r>
    </w:p>
    <w:p w14:paraId="1306D363" w14:textId="245E75C9"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ס"ד</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דזבין שוי עשרים בעשרין וארבעה</w:t>
      </w:r>
      <w:r w:rsidR="00980F5A" w:rsidRPr="00270114">
        <w:rPr>
          <w:rFonts w:ascii="FbShefa" w:hAnsi="FbShefa"/>
          <w:sz w:val="11"/>
          <w:rtl/>
        </w:rPr>
        <w:t>.</w:t>
      </w:r>
    </w:p>
    <w:p w14:paraId="597DC93E" w14:textId="6A4E01D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וש"מ</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שתות מעות</w:t>
      </w:r>
      <w:r w:rsidR="00980F5A" w:rsidRPr="00270114">
        <w:rPr>
          <w:rFonts w:ascii="FbShefa" w:hAnsi="FbShefa"/>
          <w:sz w:val="11"/>
          <w:rtl/>
        </w:rPr>
        <w:t>.</w:t>
      </w:r>
    </w:p>
    <w:p w14:paraId="1D0B7EA3" w14:textId="77777777" w:rsidR="00D764CC" w:rsidRPr="001B3037" w:rsidRDefault="00D764CC" w:rsidP="009C3CB4">
      <w:pPr>
        <w:spacing w:line="240" w:lineRule="auto"/>
        <w:rPr>
          <w:rFonts w:ascii="FbShefa" w:hAnsi="FbShefa"/>
          <w:b/>
          <w:bCs/>
          <w:color w:val="3B2F2A" w:themeColor="text2" w:themeShade="80"/>
          <w:sz w:val="11"/>
          <w:rtl/>
        </w:rPr>
      </w:pPr>
    </w:p>
    <w:p w14:paraId="727486C3" w14:textId="7CF19375"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אין לדחות</w:t>
      </w:r>
      <w:r w:rsidR="00980F5A" w:rsidRPr="001B3037">
        <w:rPr>
          <w:rFonts w:ascii="FbShefa" w:hAnsi="FbShefa"/>
          <w:b/>
          <w:bCs/>
          <w:color w:val="3B2F2A" w:themeColor="text2" w:themeShade="80"/>
          <w:sz w:val="11"/>
          <w:rtl/>
        </w:rPr>
        <w:t>.</w:t>
      </w:r>
      <w:r w:rsidRPr="00270114">
        <w:rPr>
          <w:rFonts w:ascii="FbShefa" w:hAnsi="FbShefa"/>
          <w:sz w:val="11"/>
          <w:rtl/>
        </w:rPr>
        <w:t xml:space="preserve"> דזבין שוי עשרים וארבעה בעשרים</w:t>
      </w:r>
      <w:r w:rsidR="00980F5A" w:rsidRPr="00270114">
        <w:rPr>
          <w:rFonts w:ascii="FbShefa" w:hAnsi="FbShefa"/>
          <w:sz w:val="11"/>
          <w:rtl/>
        </w:rPr>
        <w:t>.</w:t>
      </w:r>
    </w:p>
    <w:p w14:paraId="2DFCC4BB" w14:textId="33A4ECE2" w:rsidR="00D764CC" w:rsidRPr="00270114" w:rsidRDefault="009C3CB4" w:rsidP="00D764CC">
      <w:pPr>
        <w:spacing w:line="240" w:lineRule="auto"/>
        <w:rPr>
          <w:rFonts w:ascii="FbShefa" w:hAnsi="FbShefa"/>
          <w:sz w:val="11"/>
          <w:rtl/>
        </w:rPr>
      </w:pPr>
      <w:r w:rsidRPr="001B3037">
        <w:rPr>
          <w:rFonts w:ascii="FbShefa" w:hAnsi="FbShefa"/>
          <w:b/>
          <w:bCs/>
          <w:color w:val="3B2F2A" w:themeColor="text2" w:themeShade="80"/>
          <w:sz w:val="11"/>
          <w:rtl/>
        </w:rPr>
        <w:t>דא"כ</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נתאנה מוכר, ומתני' בנתאנה לוקח</w:t>
      </w:r>
      <w:r w:rsidR="00980F5A" w:rsidRPr="00270114">
        <w:rPr>
          <w:rFonts w:ascii="FbShefa" w:hAnsi="FbShefa"/>
          <w:sz w:val="11"/>
          <w:rtl/>
        </w:rPr>
        <w:t>.</w:t>
      </w:r>
      <w:r w:rsidR="001C0E38" w:rsidRPr="00270114">
        <w:rPr>
          <w:rFonts w:ascii="FbShefa" w:hAnsi="FbShefa"/>
          <w:sz w:val="11"/>
          <w:rtl/>
        </w:rPr>
        <w:t xml:space="preserve"> </w:t>
      </w:r>
      <w:r w:rsidR="00D764CC" w:rsidRPr="001B3037">
        <w:rPr>
          <w:rFonts w:ascii="FbShefa" w:hAnsi="FbShefa"/>
          <w:b/>
          <w:bCs/>
          <w:color w:val="3B2F2A" w:themeColor="text2" w:themeShade="80"/>
          <w:sz w:val="11"/>
          <w:rtl/>
        </w:rPr>
        <w:t>דקתני</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00D764CC" w:rsidRPr="00270114">
        <w:rPr>
          <w:rFonts w:ascii="FbShefa" w:hAnsi="FbShefa"/>
          <w:sz w:val="11"/>
          <w:rtl/>
        </w:rPr>
        <w:t>בכדי שיראה לתגר או לקרובו, ושיעור זה בלוקח, שהרי מוכר, לעולם חוזר</w:t>
      </w:r>
      <w:r w:rsidR="00980F5A" w:rsidRPr="00270114">
        <w:rPr>
          <w:rFonts w:ascii="FbShefa" w:hAnsi="FbShefa"/>
          <w:sz w:val="11"/>
          <w:rtl/>
        </w:rPr>
        <w:t>.</w:t>
      </w:r>
    </w:p>
    <w:p w14:paraId="1518FB54" w14:textId="77777777" w:rsidR="00D764CC" w:rsidRPr="001B3037" w:rsidRDefault="00D764CC" w:rsidP="009C3CB4">
      <w:pPr>
        <w:spacing w:line="240" w:lineRule="auto"/>
        <w:rPr>
          <w:rFonts w:ascii="FbShefa" w:hAnsi="FbShefa"/>
          <w:b/>
          <w:bCs/>
          <w:color w:val="3B2F2A" w:themeColor="text2" w:themeShade="80"/>
          <w:sz w:val="11"/>
          <w:rtl/>
        </w:rPr>
      </w:pPr>
    </w:p>
    <w:p w14:paraId="00EDA585" w14:textId="0449D521" w:rsidR="00433741" w:rsidRPr="00270114" w:rsidRDefault="00D764CC" w:rsidP="009C3CB4">
      <w:pPr>
        <w:spacing w:line="240" w:lineRule="auto"/>
        <w:rPr>
          <w:rFonts w:ascii="FbShefa" w:hAnsi="FbShefa"/>
          <w:sz w:val="11"/>
          <w:rtl/>
        </w:rPr>
      </w:pPr>
      <w:r w:rsidRPr="001B3037">
        <w:rPr>
          <w:rFonts w:ascii="FbShefa" w:hAnsi="FbShefa"/>
          <w:b/>
          <w:bCs/>
          <w:color w:val="3B2F2A" w:themeColor="text2" w:themeShade="80"/>
          <w:sz w:val="11"/>
          <w:rtl/>
        </w:rPr>
        <w:t>אלא</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דזבין שוי עשרים וארבעה בעשרין ותמניא</w:t>
      </w:r>
      <w:r w:rsidR="00980F5A" w:rsidRPr="00270114">
        <w:rPr>
          <w:rFonts w:ascii="FbShefa" w:hAnsi="FbShefa"/>
          <w:sz w:val="11"/>
          <w:rtl/>
        </w:rPr>
        <w:t>.</w:t>
      </w:r>
    </w:p>
    <w:p w14:paraId="73444AA1" w14:textId="6D5C1710" w:rsidR="009C3CB4" w:rsidRPr="00270114" w:rsidRDefault="009C3CB4" w:rsidP="009C3CB4">
      <w:pPr>
        <w:spacing w:line="240" w:lineRule="auto"/>
        <w:rPr>
          <w:rFonts w:ascii="FbShefa" w:hAnsi="FbShefa"/>
          <w:sz w:val="11"/>
          <w:rtl/>
        </w:rPr>
      </w:pPr>
    </w:p>
    <w:p w14:paraId="64520D39" w14:textId="520D1A5B" w:rsidR="00D764CC" w:rsidRPr="00270114" w:rsidRDefault="00D764CC" w:rsidP="00D764CC">
      <w:pPr>
        <w:pStyle w:val="3"/>
        <w:rPr>
          <w:rFonts w:ascii="FbShefa" w:hAnsi="FbShefa"/>
          <w:rtl/>
        </w:rPr>
      </w:pPr>
      <w:r w:rsidRPr="00270114">
        <w:rPr>
          <w:rFonts w:ascii="FbShefa" w:hAnsi="FbShefa"/>
          <w:rtl/>
        </w:rPr>
        <w:t>ת"ש:</w:t>
      </w:r>
    </w:p>
    <w:p w14:paraId="170B3F25" w14:textId="5920687A"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הורה רבי טרפון בלוד</w:t>
      </w:r>
      <w:r w:rsidR="00980F5A" w:rsidRPr="001B3037">
        <w:rPr>
          <w:rFonts w:ascii="FbShefa" w:hAnsi="FbShefa"/>
          <w:b/>
          <w:bCs/>
          <w:color w:val="3B2F2A" w:themeColor="text2" w:themeShade="80"/>
          <w:sz w:val="11"/>
          <w:rtl/>
        </w:rPr>
        <w:t>.</w:t>
      </w:r>
      <w:r w:rsidRPr="00270114">
        <w:rPr>
          <w:rFonts w:ascii="FbShefa" w:hAnsi="FbShefa"/>
          <w:sz w:val="11"/>
          <w:rtl/>
        </w:rPr>
        <w:t xml:space="preserve"> האונאה שמונה כסף מעשרים וארבעה כסף לסלע, שליש למקח</w:t>
      </w:r>
      <w:r w:rsidR="00980F5A" w:rsidRPr="00270114">
        <w:rPr>
          <w:rFonts w:ascii="FbShefa" w:hAnsi="FbShefa"/>
          <w:sz w:val="11"/>
          <w:rtl/>
        </w:rPr>
        <w:t>.</w:t>
      </w:r>
    </w:p>
    <w:p w14:paraId="19EF25B5" w14:textId="21FC51B8"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ס"ד</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דזבין שוי שיתסרי בעשרים וארבעה</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וש"מ</w:t>
      </w:r>
      <w:r w:rsidRPr="00270114">
        <w:rPr>
          <w:rFonts w:ascii="FbShefa" w:hAnsi="FbShefa"/>
          <w:sz w:val="11"/>
          <w:rtl/>
        </w:rPr>
        <w:t xml:space="preserve"> שליש מעות</w:t>
      </w:r>
      <w:r w:rsidR="00980F5A" w:rsidRPr="00270114">
        <w:rPr>
          <w:rFonts w:ascii="FbShefa" w:hAnsi="FbShefa"/>
          <w:sz w:val="11"/>
          <w:rtl/>
        </w:rPr>
        <w:t>.</w:t>
      </w:r>
    </w:p>
    <w:p w14:paraId="15F929AE" w14:textId="77777777" w:rsidR="00D764CC" w:rsidRPr="001B3037" w:rsidRDefault="00D764CC" w:rsidP="009C3CB4">
      <w:pPr>
        <w:spacing w:line="240" w:lineRule="auto"/>
        <w:rPr>
          <w:rFonts w:ascii="FbShefa" w:hAnsi="FbShefa"/>
          <w:b/>
          <w:bCs/>
          <w:color w:val="3B2F2A" w:themeColor="text2" w:themeShade="80"/>
          <w:sz w:val="11"/>
          <w:rtl/>
        </w:rPr>
      </w:pPr>
    </w:p>
    <w:p w14:paraId="6C4781E7" w14:textId="65380580" w:rsidR="00AA565D" w:rsidRPr="00270114" w:rsidRDefault="009C3CB4" w:rsidP="00AA565D">
      <w:pPr>
        <w:spacing w:line="240" w:lineRule="auto"/>
        <w:rPr>
          <w:rFonts w:ascii="FbShefa" w:hAnsi="FbShefa"/>
          <w:sz w:val="11"/>
          <w:rtl/>
        </w:rPr>
      </w:pPr>
      <w:r w:rsidRPr="001B3037">
        <w:rPr>
          <w:rFonts w:ascii="FbShefa" w:hAnsi="FbShefa"/>
          <w:b/>
          <w:bCs/>
          <w:color w:val="3B2F2A" w:themeColor="text2" w:themeShade="80"/>
          <w:sz w:val="11"/>
          <w:rtl/>
        </w:rPr>
        <w:t>אין לדחות</w:t>
      </w:r>
      <w:r w:rsidR="00980F5A" w:rsidRPr="001B3037">
        <w:rPr>
          <w:rFonts w:ascii="FbShefa" w:hAnsi="FbShefa"/>
          <w:b/>
          <w:bCs/>
          <w:color w:val="3B2F2A" w:themeColor="text2" w:themeShade="80"/>
          <w:sz w:val="11"/>
          <w:rtl/>
        </w:rPr>
        <w:t>.</w:t>
      </w:r>
      <w:r w:rsidRPr="00270114">
        <w:rPr>
          <w:rFonts w:ascii="FbShefa" w:hAnsi="FbShefa"/>
          <w:sz w:val="11"/>
          <w:rtl/>
        </w:rPr>
        <w:t xml:space="preserve"> דזבין שוי עשרים וארבעה בשיתסר</w:t>
      </w:r>
      <w:r w:rsidR="00980F5A" w:rsidRPr="00270114">
        <w:rPr>
          <w:rFonts w:ascii="FbShefa" w:hAnsi="FbShefa"/>
          <w:sz w:val="11"/>
          <w:rtl/>
        </w:rPr>
        <w:t>.</w:t>
      </w:r>
      <w:r w:rsidRPr="001B3037">
        <w:rPr>
          <w:rFonts w:ascii="FbShefa" w:hAnsi="FbShefa"/>
          <w:b/>
          <w:bCs/>
          <w:color w:val="3B2F2A" w:themeColor="text2" w:themeShade="80"/>
          <w:sz w:val="11"/>
          <w:rtl/>
        </w:rPr>
        <w:t xml:space="preserve"> דא"כ</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נתאנה מוכר ומתני' בנתאנה לוקח</w:t>
      </w:r>
      <w:r w:rsidR="00980F5A" w:rsidRPr="00270114">
        <w:rPr>
          <w:rFonts w:ascii="FbShefa" w:hAnsi="FbShefa"/>
          <w:sz w:val="11"/>
          <w:rtl/>
        </w:rPr>
        <w:t>.</w:t>
      </w:r>
      <w:r w:rsidR="001C0E38" w:rsidRPr="00270114">
        <w:rPr>
          <w:rFonts w:ascii="FbShefa" w:hAnsi="FbShefa"/>
          <w:sz w:val="11"/>
          <w:rtl/>
        </w:rPr>
        <w:t xml:space="preserve"> </w:t>
      </w:r>
      <w:r w:rsidR="00AA565D" w:rsidRPr="001B3037">
        <w:rPr>
          <w:rFonts w:ascii="FbShefa" w:hAnsi="FbShefa"/>
          <w:b/>
          <w:bCs/>
          <w:color w:val="3B2F2A" w:themeColor="text2" w:themeShade="80"/>
          <w:sz w:val="11"/>
          <w:rtl/>
        </w:rPr>
        <w:t>דקתני</w:t>
      </w:r>
      <w:r w:rsidR="00980F5A" w:rsidRPr="001B3037">
        <w:rPr>
          <w:rFonts w:ascii="FbShefa" w:hAnsi="FbShefa"/>
          <w:b/>
          <w:bCs/>
          <w:color w:val="3B2F2A" w:themeColor="text2" w:themeShade="80"/>
          <w:sz w:val="11"/>
          <w:rtl/>
        </w:rPr>
        <w:t>.</w:t>
      </w:r>
      <w:r w:rsidR="00980F5A" w:rsidRPr="00270114">
        <w:rPr>
          <w:rFonts w:ascii="FbShefa" w:hAnsi="FbShefa"/>
          <w:sz w:val="11"/>
          <w:rtl/>
        </w:rPr>
        <w:t xml:space="preserve"> </w:t>
      </w:r>
      <w:r w:rsidR="00AA565D" w:rsidRPr="00270114">
        <w:rPr>
          <w:rFonts w:ascii="FbShefa" w:hAnsi="FbShefa"/>
          <w:sz w:val="11"/>
          <w:rtl/>
        </w:rPr>
        <w:t>כל היום מותר לחזור, ושיעור זה בלוקח, שהרי מוכר, לעולם חוזר</w:t>
      </w:r>
      <w:r w:rsidR="00980F5A" w:rsidRPr="00270114">
        <w:rPr>
          <w:rFonts w:ascii="FbShefa" w:hAnsi="FbShefa"/>
          <w:sz w:val="11"/>
          <w:rtl/>
        </w:rPr>
        <w:t>.</w:t>
      </w:r>
    </w:p>
    <w:p w14:paraId="0EBA8AC2" w14:textId="166B1CD4"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דזבין שוי עשרים וארבעה בתלתין ותרין</w:t>
      </w:r>
      <w:r w:rsidR="00980F5A" w:rsidRPr="00270114">
        <w:rPr>
          <w:rFonts w:ascii="FbShefa" w:hAnsi="FbShefa"/>
          <w:sz w:val="11"/>
          <w:rtl/>
        </w:rPr>
        <w:t>.</w:t>
      </w:r>
    </w:p>
    <w:p w14:paraId="7CC82850" w14:textId="258231BB" w:rsidR="009C3CB4" w:rsidRPr="00270114" w:rsidRDefault="009C3CB4" w:rsidP="009C3CB4">
      <w:pPr>
        <w:spacing w:line="240" w:lineRule="auto"/>
        <w:rPr>
          <w:rFonts w:ascii="FbShefa" w:hAnsi="FbShefa"/>
          <w:sz w:val="11"/>
          <w:rtl/>
        </w:rPr>
      </w:pPr>
    </w:p>
    <w:p w14:paraId="6CBB1648" w14:textId="77777777" w:rsidR="00AA565D" w:rsidRPr="00270114" w:rsidRDefault="009C3CB4" w:rsidP="00AA565D">
      <w:pPr>
        <w:pStyle w:val="3"/>
        <w:rPr>
          <w:rFonts w:ascii="FbShefa" w:hAnsi="FbShefa"/>
          <w:rtl/>
        </w:rPr>
      </w:pPr>
      <w:r w:rsidRPr="00270114">
        <w:rPr>
          <w:rFonts w:ascii="FbShefa" w:hAnsi="FbShefa"/>
          <w:rtl/>
        </w:rPr>
        <w:t>ת"ש</w:t>
      </w:r>
      <w:r w:rsidR="00AA565D" w:rsidRPr="00270114">
        <w:rPr>
          <w:rFonts w:ascii="FbShefa" w:hAnsi="FbShefa"/>
          <w:rtl/>
        </w:rPr>
        <w:t>:</w:t>
      </w:r>
    </w:p>
    <w:p w14:paraId="1AA59593" w14:textId="13A238D4"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מי שהוטל עליו</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ידו על העליונה</w:t>
      </w:r>
      <w:r w:rsidR="00980F5A" w:rsidRPr="00270114">
        <w:rPr>
          <w:rFonts w:ascii="FbShefa" w:hAnsi="FbShefa"/>
          <w:sz w:val="11"/>
          <w:rtl/>
        </w:rPr>
        <w:t>.</w:t>
      </w:r>
    </w:p>
    <w:p w14:paraId="6CCE97F9" w14:textId="516AD848"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כיצד</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מכר לו שוה חמשה בששה</w:t>
      </w:r>
      <w:r w:rsidR="00980F5A" w:rsidRPr="00270114">
        <w:rPr>
          <w:rFonts w:ascii="FbShefa" w:hAnsi="FbShefa"/>
          <w:sz w:val="11"/>
          <w:rtl/>
        </w:rPr>
        <w:t>.</w:t>
      </w:r>
    </w:p>
    <w:p w14:paraId="407C4709" w14:textId="2569F451" w:rsidR="009C3CB4" w:rsidRPr="00270114" w:rsidRDefault="009C3CB4" w:rsidP="00794C1A">
      <w:pPr>
        <w:pStyle w:val="1"/>
        <w:rPr>
          <w:rFonts w:ascii="FbShefa" w:hAnsi="FbShefa"/>
          <w:rtl/>
        </w:rPr>
      </w:pPr>
      <w:r w:rsidRPr="00270114">
        <w:rPr>
          <w:rFonts w:ascii="FbShefa" w:hAnsi="FbShefa"/>
          <w:sz w:val="11"/>
          <w:rtl/>
        </w:rPr>
        <w:t>נ</w:t>
      </w:r>
      <w:r w:rsidR="00B36BF2" w:rsidRPr="00270114">
        <w:rPr>
          <w:rFonts w:ascii="FbShefa" w:hAnsi="FbShefa"/>
          <w:sz w:val="11"/>
          <w:rtl/>
        </w:rPr>
        <w:t>, א</w:t>
      </w:r>
    </w:p>
    <w:p w14:paraId="7ABDF8A3" w14:textId="27C8CC1A" w:rsidR="009C3CB4" w:rsidRPr="00270114" w:rsidRDefault="009C3CB4" w:rsidP="009C3CB4">
      <w:pPr>
        <w:pStyle w:val="2"/>
        <w:rPr>
          <w:rFonts w:ascii="FbShefa" w:hAnsi="FbShefa"/>
          <w:color w:val="7C5F1D"/>
          <w:rtl/>
        </w:rPr>
      </w:pPr>
      <w:r w:rsidRPr="00270114">
        <w:rPr>
          <w:rFonts w:ascii="FbShefa" w:hAnsi="FbShefa"/>
          <w:color w:val="7C5F1D"/>
          <w:sz w:val="11"/>
          <w:rtl/>
        </w:rPr>
        <w:t>פחות משתות</w:t>
      </w:r>
      <w:r w:rsidR="00AA565D" w:rsidRPr="00270114">
        <w:rPr>
          <w:rFonts w:ascii="FbShefa" w:hAnsi="FbShefa"/>
          <w:color w:val="7C5F1D"/>
          <w:sz w:val="11"/>
          <w:rtl/>
        </w:rPr>
        <w:t xml:space="preserve"> לרבנן</w:t>
      </w:r>
    </w:p>
    <w:p w14:paraId="5CCC80BD" w14:textId="77777777" w:rsidR="00AA565D" w:rsidRPr="00270114" w:rsidRDefault="009C3CB4" w:rsidP="00AA565D">
      <w:pPr>
        <w:pStyle w:val="3"/>
        <w:rPr>
          <w:rFonts w:ascii="FbShefa" w:hAnsi="FbShefa"/>
          <w:rtl/>
        </w:rPr>
      </w:pPr>
      <w:r w:rsidRPr="00270114">
        <w:rPr>
          <w:rFonts w:ascii="FbShefa" w:hAnsi="FbShefa"/>
          <w:rtl/>
        </w:rPr>
        <w:t>ספק</w:t>
      </w:r>
      <w:r w:rsidR="00AA565D" w:rsidRPr="00270114">
        <w:rPr>
          <w:rFonts w:ascii="FbShefa" w:hAnsi="FbShefa"/>
          <w:rtl/>
        </w:rPr>
        <w:t>:</w:t>
      </w:r>
    </w:p>
    <w:p w14:paraId="74039D10" w14:textId="0AF83600" w:rsidR="002F24DC" w:rsidRPr="00270114" w:rsidRDefault="00AA565D" w:rsidP="009C3CB4">
      <w:pPr>
        <w:spacing w:line="240" w:lineRule="auto"/>
        <w:rPr>
          <w:rFonts w:ascii="FbShefa" w:hAnsi="FbShefa"/>
          <w:sz w:val="11"/>
          <w:rtl/>
        </w:rPr>
      </w:pPr>
      <w:r w:rsidRPr="001B3037">
        <w:rPr>
          <w:rFonts w:ascii="FbShefa" w:hAnsi="FbShefa"/>
          <w:b/>
          <w:bCs/>
          <w:color w:val="3B2F2A" w:themeColor="text2" w:themeShade="80"/>
          <w:sz w:val="11"/>
          <w:rtl/>
        </w:rPr>
        <w:t>האם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מחילה לאלתר</w:t>
      </w:r>
      <w:r w:rsidR="00980F5A" w:rsidRPr="00270114">
        <w:rPr>
          <w:rFonts w:ascii="FbShefa" w:hAnsi="FbShefa"/>
          <w:sz w:val="11"/>
          <w:rtl/>
        </w:rPr>
        <w:t>.</w:t>
      </w:r>
    </w:p>
    <w:p w14:paraId="64F87348" w14:textId="6F3C4A6E" w:rsidR="009C3CB4" w:rsidRPr="00270114" w:rsidRDefault="00AA565D" w:rsidP="009C3CB4">
      <w:pPr>
        <w:spacing w:line="240" w:lineRule="auto"/>
        <w:rPr>
          <w:rFonts w:ascii="FbShefa" w:hAnsi="FbShefa"/>
          <w:sz w:val="11"/>
          <w:rtl/>
        </w:rPr>
      </w:pPr>
      <w:r w:rsidRPr="001B3037">
        <w:rPr>
          <w:rFonts w:ascii="FbShefa" w:hAnsi="FbShefa"/>
          <w:b/>
          <w:bCs/>
          <w:color w:val="3B2F2A" w:themeColor="text2" w:themeShade="80"/>
          <w:sz w:val="11"/>
          <w:rtl/>
        </w:rPr>
        <w:t>או</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9C3CB4" w:rsidRPr="00270114">
        <w:rPr>
          <w:rFonts w:ascii="FbShefa" w:hAnsi="FbShefa"/>
          <w:sz w:val="11"/>
          <w:rtl/>
        </w:rPr>
        <w:t>בכדי שיראה לתגר</w:t>
      </w:r>
      <w:r w:rsidR="00980F5A" w:rsidRPr="00270114">
        <w:rPr>
          <w:rFonts w:ascii="FbShefa" w:hAnsi="FbShefa"/>
          <w:sz w:val="11"/>
          <w:rtl/>
        </w:rPr>
        <w:t>.</w:t>
      </w:r>
    </w:p>
    <w:p w14:paraId="2F39FADC" w14:textId="77777777" w:rsidR="00AA565D" w:rsidRPr="001B3037" w:rsidRDefault="00AA565D" w:rsidP="009C3CB4">
      <w:pPr>
        <w:spacing w:line="240" w:lineRule="auto"/>
        <w:rPr>
          <w:rFonts w:ascii="FbShefa" w:hAnsi="FbShefa"/>
          <w:b/>
          <w:bCs/>
          <w:color w:val="3B2F2A" w:themeColor="text2" w:themeShade="80"/>
          <w:sz w:val="11"/>
          <w:rtl/>
        </w:rPr>
      </w:pPr>
    </w:p>
    <w:p w14:paraId="7491E86F" w14:textId="77777777" w:rsidR="00AA565D" w:rsidRPr="00270114" w:rsidRDefault="009C3CB4" w:rsidP="00AA565D">
      <w:pPr>
        <w:pStyle w:val="3"/>
        <w:rPr>
          <w:rFonts w:ascii="FbShefa" w:hAnsi="FbShefa"/>
          <w:rtl/>
        </w:rPr>
      </w:pPr>
      <w:r w:rsidRPr="00270114">
        <w:rPr>
          <w:rFonts w:ascii="FbShefa" w:hAnsi="FbShefa"/>
          <w:rtl/>
        </w:rPr>
        <w:t>אתצ"ל שהשיעור הוא בכדי שיראה</w:t>
      </w:r>
      <w:r w:rsidR="00AA565D" w:rsidRPr="00270114">
        <w:rPr>
          <w:rFonts w:ascii="FbShefa" w:hAnsi="FbShefa"/>
          <w:rtl/>
        </w:rPr>
        <w:t>:</w:t>
      </w:r>
    </w:p>
    <w:p w14:paraId="486D7466" w14:textId="77005325" w:rsidR="00AA565D" w:rsidRPr="00270114" w:rsidRDefault="00AA565D" w:rsidP="009C3CB4">
      <w:pPr>
        <w:spacing w:line="240" w:lineRule="auto"/>
        <w:rPr>
          <w:rFonts w:ascii="FbShefa" w:hAnsi="FbShefa"/>
          <w:sz w:val="11"/>
          <w:rtl/>
        </w:rPr>
      </w:pPr>
      <w:r w:rsidRPr="001B3037">
        <w:rPr>
          <w:rFonts w:ascii="FbShefa" w:hAnsi="FbShefa"/>
          <w:b/>
          <w:bCs/>
          <w:color w:val="3B2F2A" w:themeColor="text2" w:themeShade="80"/>
          <w:sz w:val="11"/>
          <w:rtl/>
        </w:rPr>
        <w:t>מאי איכא</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בין שתות לפחות משתות</w:t>
      </w:r>
      <w:r w:rsidR="00980F5A" w:rsidRPr="00270114">
        <w:rPr>
          <w:rFonts w:ascii="FbShefa" w:hAnsi="FbShefa"/>
          <w:sz w:val="11"/>
          <w:rtl/>
        </w:rPr>
        <w:t>.</w:t>
      </w:r>
    </w:p>
    <w:p w14:paraId="1CB407C6" w14:textId="11C1AC66"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שתות</w:t>
      </w:r>
      <w:r w:rsidR="00980F5A" w:rsidRPr="001B3037">
        <w:rPr>
          <w:rFonts w:ascii="FbShefa" w:hAnsi="FbShefa"/>
          <w:b/>
          <w:bCs/>
          <w:color w:val="3B2F2A" w:themeColor="text2" w:themeShade="80"/>
          <w:sz w:val="11"/>
          <w:rtl/>
        </w:rPr>
        <w:t>.</w:t>
      </w:r>
      <w:r w:rsidRPr="00270114">
        <w:rPr>
          <w:rFonts w:ascii="FbShefa" w:hAnsi="FbShefa"/>
          <w:sz w:val="11"/>
          <w:rtl/>
        </w:rPr>
        <w:t xml:space="preserve"> רצה חוזר</w:t>
      </w:r>
      <w:r w:rsidR="00980F5A" w:rsidRPr="00270114">
        <w:rPr>
          <w:rFonts w:ascii="FbShefa" w:hAnsi="FbShefa"/>
          <w:sz w:val="11"/>
          <w:rtl/>
        </w:rPr>
        <w:t>.</w:t>
      </w:r>
    </w:p>
    <w:p w14:paraId="0CC114FA" w14:textId="60494257"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פחות משתות</w:t>
      </w:r>
      <w:r w:rsidR="00980F5A" w:rsidRPr="00270114">
        <w:rPr>
          <w:rFonts w:ascii="FbShefa" w:hAnsi="FbShefa"/>
          <w:sz w:val="11"/>
          <w:rtl/>
        </w:rPr>
        <w:t>.</w:t>
      </w:r>
      <w:r w:rsidRPr="00270114">
        <w:rPr>
          <w:rFonts w:ascii="FbShefa" w:hAnsi="FbShefa"/>
          <w:sz w:val="11"/>
          <w:rtl/>
        </w:rPr>
        <w:t xml:space="preserve"> קנה ומחזיר אונאה</w:t>
      </w:r>
      <w:r w:rsidR="00980F5A" w:rsidRPr="00270114">
        <w:rPr>
          <w:rFonts w:ascii="FbShefa" w:hAnsi="FbShefa"/>
          <w:sz w:val="11"/>
          <w:rtl/>
        </w:rPr>
        <w:t>.</w:t>
      </w:r>
    </w:p>
    <w:p w14:paraId="64AF93CE" w14:textId="77777777" w:rsidR="00AA565D" w:rsidRPr="001B3037" w:rsidRDefault="00AA565D" w:rsidP="009C3CB4">
      <w:pPr>
        <w:spacing w:line="240" w:lineRule="auto"/>
        <w:rPr>
          <w:rFonts w:ascii="FbShefa" w:hAnsi="FbShefa"/>
          <w:b/>
          <w:bCs/>
          <w:color w:val="3B2F2A" w:themeColor="text2" w:themeShade="80"/>
          <w:sz w:val="11"/>
          <w:rtl/>
        </w:rPr>
      </w:pPr>
    </w:p>
    <w:p w14:paraId="7D30F748" w14:textId="77777777" w:rsidR="00AA565D" w:rsidRPr="00270114" w:rsidRDefault="009C3CB4" w:rsidP="00AA565D">
      <w:pPr>
        <w:pStyle w:val="3"/>
        <w:rPr>
          <w:rFonts w:ascii="FbShefa" w:hAnsi="FbShefa"/>
          <w:rtl/>
        </w:rPr>
      </w:pPr>
      <w:r w:rsidRPr="00270114">
        <w:rPr>
          <w:rFonts w:ascii="FbShefa" w:hAnsi="FbShefa"/>
          <w:rtl/>
        </w:rPr>
        <w:t>ת</w:t>
      </w:r>
      <w:r w:rsidR="00AA565D" w:rsidRPr="00270114">
        <w:rPr>
          <w:rFonts w:ascii="FbShefa" w:hAnsi="FbShefa"/>
          <w:rtl/>
        </w:rPr>
        <w:t>"ש:</w:t>
      </w:r>
    </w:p>
    <w:p w14:paraId="6FCEC190" w14:textId="6282B5F0"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חזרו</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לדברי חכמים</w:t>
      </w:r>
      <w:r w:rsidR="00980F5A" w:rsidRPr="00270114">
        <w:rPr>
          <w:rFonts w:ascii="FbShefa" w:hAnsi="FbShefa"/>
          <w:sz w:val="11"/>
          <w:rtl/>
        </w:rPr>
        <w:t>.</w:t>
      </w:r>
    </w:p>
    <w:p w14:paraId="023C2C27" w14:textId="39A99E50"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ס"ד</w:t>
      </w:r>
      <w:r w:rsidR="00980F5A" w:rsidRPr="001B3037">
        <w:rPr>
          <w:rFonts w:ascii="FbShefa" w:hAnsi="FbShefa"/>
          <w:b/>
          <w:bCs/>
          <w:color w:val="3B2F2A" w:themeColor="text2" w:themeShade="80"/>
          <w:sz w:val="11"/>
          <w:rtl/>
        </w:rPr>
        <w:t>.</w:t>
      </w:r>
      <w:r w:rsidRPr="00270114">
        <w:rPr>
          <w:rFonts w:ascii="FbShefa" w:hAnsi="FbShefa"/>
          <w:sz w:val="11"/>
          <w:rtl/>
        </w:rPr>
        <w:t xml:space="preserve"> פחות משליש לרבי טרפון כפחות משתות לרבנן דמי</w:t>
      </w:r>
      <w:r w:rsidR="00980F5A" w:rsidRPr="00270114">
        <w:rPr>
          <w:rFonts w:ascii="FbShefa" w:hAnsi="FbShefa"/>
          <w:sz w:val="11"/>
          <w:rtl/>
        </w:rPr>
        <w:t>.</w:t>
      </w:r>
    </w:p>
    <w:p w14:paraId="7ABD1336" w14:textId="228EB47D" w:rsidR="009C3CB4" w:rsidRPr="00270114" w:rsidRDefault="009C3CB4" w:rsidP="00E66774">
      <w:pPr>
        <w:spacing w:line="240" w:lineRule="auto"/>
        <w:rPr>
          <w:rFonts w:ascii="FbShefa" w:hAnsi="FbShefa"/>
          <w:sz w:val="11"/>
          <w:rtl/>
        </w:rPr>
      </w:pPr>
      <w:r w:rsidRPr="001B3037">
        <w:rPr>
          <w:rFonts w:ascii="FbShefa" w:hAnsi="FbShefa"/>
          <w:b/>
          <w:bCs/>
          <w:color w:val="3B2F2A" w:themeColor="text2" w:themeShade="80"/>
          <w:sz w:val="11"/>
          <w:rtl/>
        </w:rPr>
        <w:t>ש"מ</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בכדי שיראה</w:t>
      </w:r>
      <w:r w:rsidR="00980F5A" w:rsidRPr="00270114">
        <w:rPr>
          <w:rFonts w:ascii="FbShefa" w:hAnsi="FbShefa"/>
          <w:sz w:val="11"/>
          <w:rtl/>
        </w:rPr>
        <w:t>.</w:t>
      </w:r>
      <w:r w:rsidR="001C0E38" w:rsidRPr="00270114">
        <w:rPr>
          <w:rFonts w:ascii="FbShefa" w:hAnsi="FbShefa"/>
          <w:sz w:val="11"/>
          <w:rtl/>
        </w:rPr>
        <w:t xml:space="preserve"> </w:t>
      </w:r>
      <w:r w:rsidR="00E66774"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00E66774" w:rsidRPr="00270114">
        <w:rPr>
          <w:rFonts w:ascii="FbShefa" w:hAnsi="FbShefa"/>
          <w:sz w:val="11"/>
          <w:rtl/>
        </w:rPr>
        <w:t xml:space="preserve"> אם פחות משתות לאלתר הויא מחילה, אמאי חזרו</w:t>
      </w:r>
      <w:r w:rsidR="00980F5A" w:rsidRPr="00270114">
        <w:rPr>
          <w:rFonts w:ascii="FbShefa" w:hAnsi="FbShefa"/>
          <w:sz w:val="11"/>
          <w:rtl/>
        </w:rPr>
        <w:t>.</w:t>
      </w:r>
      <w:r w:rsidR="006225FE" w:rsidRPr="00270114">
        <w:rPr>
          <w:rFonts w:ascii="FbShefa" w:hAnsi="FbShefa"/>
          <w:sz w:val="11"/>
          <w:rtl/>
        </w:rPr>
        <w:t xml:space="preserve"> </w:t>
      </w:r>
      <w:r w:rsidR="00E66774" w:rsidRPr="001B3037">
        <w:rPr>
          <w:rFonts w:ascii="FbShefa" w:hAnsi="FbShefa"/>
          <w:b/>
          <w:bCs/>
          <w:color w:val="3B2F2A" w:themeColor="text2" w:themeShade="80"/>
          <w:sz w:val="11"/>
          <w:rtl/>
        </w:rPr>
        <w:t>הלא</w:t>
      </w:r>
      <w:r w:rsidR="00980F5A" w:rsidRPr="001B3037">
        <w:rPr>
          <w:rFonts w:ascii="FbShefa" w:hAnsi="FbShefa"/>
          <w:b/>
          <w:bCs/>
          <w:color w:val="3B2F2A" w:themeColor="text2" w:themeShade="80"/>
          <w:sz w:val="11"/>
          <w:rtl/>
        </w:rPr>
        <w:t>.</w:t>
      </w:r>
      <w:r w:rsidR="00E66774" w:rsidRPr="00270114">
        <w:rPr>
          <w:rFonts w:ascii="FbShefa" w:hAnsi="FbShefa"/>
          <w:sz w:val="11"/>
          <w:rtl/>
        </w:rPr>
        <w:t xml:space="preserve"> בדרבי טרפון ניחא להו טפי, דמאי דרבנן קא משוי להו אונאה, לרבי טרפון הויא מחילה</w:t>
      </w:r>
      <w:r w:rsidR="00980F5A" w:rsidRPr="00270114">
        <w:rPr>
          <w:rFonts w:ascii="FbShefa" w:hAnsi="FbShefa"/>
          <w:sz w:val="11"/>
          <w:rtl/>
        </w:rPr>
        <w:t>.</w:t>
      </w:r>
    </w:p>
    <w:p w14:paraId="42970783" w14:textId="071A31BD" w:rsidR="009C3CB4" w:rsidRPr="00270114" w:rsidRDefault="009C3CB4" w:rsidP="00794C1A">
      <w:pPr>
        <w:pStyle w:val="1"/>
        <w:rPr>
          <w:rFonts w:ascii="FbShefa" w:hAnsi="FbShefa"/>
          <w:rtl/>
        </w:rPr>
      </w:pPr>
      <w:r w:rsidRPr="00270114">
        <w:rPr>
          <w:rFonts w:ascii="FbShefa" w:hAnsi="FbShefa"/>
          <w:sz w:val="11"/>
          <w:rtl/>
        </w:rPr>
        <w:t>נ</w:t>
      </w:r>
      <w:r w:rsidR="00B36BF2" w:rsidRPr="00270114">
        <w:rPr>
          <w:rFonts w:ascii="FbShefa" w:hAnsi="FbShefa"/>
          <w:sz w:val="11"/>
          <w:rtl/>
        </w:rPr>
        <w:t>, ב</w:t>
      </w:r>
    </w:p>
    <w:p w14:paraId="37080109" w14:textId="7045DAFB"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משתות ועד שליש לר"ט כשתות לרבנן</w:t>
      </w:r>
      <w:r w:rsidR="00980F5A" w:rsidRPr="00270114">
        <w:rPr>
          <w:rFonts w:ascii="FbShefa" w:hAnsi="FbShefa"/>
          <w:sz w:val="11"/>
          <w:rtl/>
        </w:rPr>
        <w:t>.</w:t>
      </w:r>
    </w:p>
    <w:p w14:paraId="475C9E80" w14:textId="77777777" w:rsidR="00E66774" w:rsidRPr="001B3037" w:rsidRDefault="00E66774" w:rsidP="009C3CB4">
      <w:pPr>
        <w:spacing w:line="240" w:lineRule="auto"/>
        <w:rPr>
          <w:rFonts w:ascii="FbShefa" w:hAnsi="FbShefa"/>
          <w:b/>
          <w:bCs/>
          <w:color w:val="3B2F2A" w:themeColor="text2" w:themeShade="80"/>
          <w:sz w:val="11"/>
          <w:rtl/>
        </w:rPr>
      </w:pPr>
    </w:p>
    <w:p w14:paraId="35861C5D" w14:textId="5A836995"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שא</w:t>
      </w:r>
      <w:r w:rsidR="00E66774" w:rsidRPr="001B3037">
        <w:rPr>
          <w:rFonts w:ascii="FbShefa" w:hAnsi="FbShefa"/>
          <w:b/>
          <w:bCs/>
          <w:color w:val="3B2F2A" w:themeColor="text2" w:themeShade="80"/>
          <w:sz w:val="11"/>
          <w:rtl/>
        </w:rPr>
        <w:t>לה</w:t>
      </w:r>
      <w:r w:rsidR="00980F5A" w:rsidRPr="001B3037">
        <w:rPr>
          <w:rFonts w:ascii="FbShefa" w:hAnsi="FbShefa"/>
          <w:b/>
          <w:bCs/>
          <w:color w:val="3B2F2A" w:themeColor="text2" w:themeShade="80"/>
          <w:sz w:val="11"/>
          <w:rtl/>
        </w:rPr>
        <w:t>.</w:t>
      </w:r>
      <w:r w:rsidRPr="00270114">
        <w:rPr>
          <w:rFonts w:ascii="FbShefa" w:hAnsi="FbShefa"/>
          <w:sz w:val="11"/>
          <w:rtl/>
        </w:rPr>
        <w:t xml:space="preserve"> א"כ במאי שמחו מעיקרא</w:t>
      </w:r>
      <w:r w:rsidR="00980F5A" w:rsidRPr="00270114">
        <w:rPr>
          <w:rFonts w:ascii="FbShefa" w:hAnsi="FbShefa"/>
          <w:sz w:val="11"/>
          <w:rtl/>
        </w:rPr>
        <w:t>.</w:t>
      </w:r>
    </w:p>
    <w:p w14:paraId="690CD53D" w14:textId="1C3FE6E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תפשוט</w:t>
      </w:r>
      <w:r w:rsidR="00980F5A" w:rsidRPr="001B3037">
        <w:rPr>
          <w:rFonts w:ascii="FbShefa" w:hAnsi="FbShefa"/>
          <w:b/>
          <w:bCs/>
          <w:color w:val="3B2F2A" w:themeColor="text2" w:themeShade="80"/>
          <w:sz w:val="11"/>
          <w:rtl/>
        </w:rPr>
        <w:t>.</w:t>
      </w:r>
      <w:r w:rsidRPr="00270114">
        <w:rPr>
          <w:rFonts w:ascii="FbShefa" w:hAnsi="FbShefa"/>
          <w:sz w:val="11"/>
          <w:rtl/>
        </w:rPr>
        <w:t xml:space="preserve"> דבטול מקח לרבנן לעולם חוזר</w:t>
      </w:r>
      <w:r w:rsidR="00980F5A" w:rsidRPr="00270114">
        <w:rPr>
          <w:rFonts w:ascii="FbShefa" w:hAnsi="FbShefa"/>
          <w:sz w:val="11"/>
          <w:rtl/>
        </w:rPr>
        <w:t>.</w:t>
      </w:r>
    </w:p>
    <w:p w14:paraId="1690A379" w14:textId="68F9DED7"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w:t>
      </w:r>
      <w:r w:rsidR="00E66774" w:rsidRPr="001B3037">
        <w:rPr>
          <w:rFonts w:ascii="FbShefa" w:hAnsi="FbShefa"/>
          <w:b/>
          <w:bCs/>
          <w:color w:val="3B2F2A" w:themeColor="text2" w:themeShade="80"/>
          <w:sz w:val="11"/>
          <w:rtl/>
        </w:rPr>
        <w:t>שובה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שמחו בשתות עצמה</w:t>
      </w:r>
      <w:r w:rsidR="00980F5A" w:rsidRPr="00270114">
        <w:rPr>
          <w:rFonts w:ascii="FbShefa" w:hAnsi="FbShefa"/>
          <w:sz w:val="11"/>
          <w:rtl/>
        </w:rPr>
        <w:t>.</w:t>
      </w:r>
      <w:r w:rsidR="001C0E38" w:rsidRPr="00270114">
        <w:rPr>
          <w:rFonts w:ascii="FbShefa" w:hAnsi="FbShefa"/>
          <w:sz w:val="11"/>
          <w:rtl/>
        </w:rPr>
        <w:t xml:space="preserve"> </w:t>
      </w:r>
      <w:r w:rsidRPr="001B3037">
        <w:rPr>
          <w:rFonts w:ascii="FbShefa" w:hAnsi="FbShefa"/>
          <w:b/>
          <w:bCs/>
          <w:color w:val="3B2F2A" w:themeColor="text2" w:themeShade="80"/>
          <w:sz w:val="11"/>
          <w:rtl/>
        </w:rPr>
        <w:t>דלר"ט</w:t>
      </w:r>
      <w:r w:rsidR="00980F5A" w:rsidRPr="001B3037">
        <w:rPr>
          <w:rFonts w:ascii="FbShefa" w:hAnsi="FbShefa"/>
          <w:b/>
          <w:bCs/>
          <w:color w:val="3B2F2A" w:themeColor="text2" w:themeShade="80"/>
          <w:sz w:val="11"/>
          <w:rtl/>
        </w:rPr>
        <w:t>.</w:t>
      </w:r>
      <w:r w:rsidRPr="00270114">
        <w:rPr>
          <w:rFonts w:ascii="FbShefa" w:hAnsi="FbShefa"/>
          <w:sz w:val="11"/>
          <w:rtl/>
        </w:rPr>
        <w:t xml:space="preserve"> מחילה</w:t>
      </w:r>
      <w:r w:rsidR="00980F5A" w:rsidRPr="00270114">
        <w:rPr>
          <w:rFonts w:ascii="FbShefa" w:hAnsi="FbShefa"/>
          <w:sz w:val="11"/>
          <w:rtl/>
        </w:rPr>
        <w:t>.</w:t>
      </w:r>
      <w:r w:rsidR="001C0E38" w:rsidRPr="00270114">
        <w:rPr>
          <w:rFonts w:ascii="FbShefa" w:hAnsi="FbShefa"/>
          <w:sz w:val="11"/>
          <w:rtl/>
        </w:rPr>
        <w:t xml:space="preserve"> </w:t>
      </w:r>
      <w:r w:rsidRPr="001B3037">
        <w:rPr>
          <w:rFonts w:ascii="FbShefa" w:hAnsi="FbShefa"/>
          <w:b/>
          <w:bCs/>
          <w:color w:val="3B2F2A" w:themeColor="text2" w:themeShade="80"/>
          <w:sz w:val="11"/>
          <w:rtl/>
        </w:rPr>
        <w:t>ולרבנן</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אונאה</w:t>
      </w:r>
      <w:r w:rsidR="00980F5A" w:rsidRPr="00270114">
        <w:rPr>
          <w:rFonts w:ascii="FbShefa" w:hAnsi="FbShefa"/>
          <w:sz w:val="11"/>
          <w:rtl/>
        </w:rPr>
        <w:t>.</w:t>
      </w:r>
    </w:p>
    <w:p w14:paraId="358EBD26" w14:textId="2C5D68F7" w:rsidR="009C3CB4" w:rsidRPr="00270114" w:rsidRDefault="009C3CB4" w:rsidP="009C3CB4">
      <w:pPr>
        <w:spacing w:line="240" w:lineRule="auto"/>
        <w:rPr>
          <w:rFonts w:ascii="FbShefa" w:hAnsi="FbShefa"/>
          <w:sz w:val="11"/>
          <w:rtl/>
        </w:rPr>
      </w:pPr>
    </w:p>
    <w:p w14:paraId="3FFB3DEF"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 xml:space="preserve">בטול מקח לרבנן </w:t>
      </w:r>
    </w:p>
    <w:p w14:paraId="74C2DC1D" w14:textId="77777777" w:rsidR="0054274B" w:rsidRPr="00270114" w:rsidRDefault="009C3CB4" w:rsidP="0054274B">
      <w:pPr>
        <w:pStyle w:val="3"/>
        <w:rPr>
          <w:rFonts w:ascii="FbShefa" w:hAnsi="FbShefa"/>
          <w:rtl/>
        </w:rPr>
      </w:pPr>
      <w:r w:rsidRPr="00270114">
        <w:rPr>
          <w:rFonts w:ascii="FbShefa" w:hAnsi="FbShefa"/>
          <w:rtl/>
        </w:rPr>
        <w:t>ספק</w:t>
      </w:r>
      <w:r w:rsidR="0054274B" w:rsidRPr="00270114">
        <w:rPr>
          <w:rFonts w:ascii="FbShefa" w:hAnsi="FbShefa"/>
          <w:rtl/>
        </w:rPr>
        <w:t>:</w:t>
      </w:r>
    </w:p>
    <w:p w14:paraId="65A32A9F" w14:textId="54E6DB03" w:rsidR="0054274B" w:rsidRPr="00270114" w:rsidRDefault="0054274B" w:rsidP="009C3CB4">
      <w:pPr>
        <w:spacing w:line="240" w:lineRule="auto"/>
        <w:rPr>
          <w:rFonts w:ascii="FbShefa" w:hAnsi="FbShefa"/>
          <w:sz w:val="11"/>
          <w:rtl/>
        </w:rPr>
      </w:pPr>
      <w:r w:rsidRPr="001B3037">
        <w:rPr>
          <w:rFonts w:ascii="FbShefa" w:hAnsi="FbShefa"/>
          <w:b/>
          <w:bCs/>
          <w:color w:val="3B2F2A" w:themeColor="text2" w:themeShade="80"/>
          <w:sz w:val="11"/>
          <w:rtl/>
        </w:rPr>
        <w:t>האם</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9C3CB4" w:rsidRPr="00270114">
        <w:rPr>
          <w:rFonts w:ascii="FbShefa" w:hAnsi="FbShefa"/>
          <w:sz w:val="11"/>
          <w:rtl/>
        </w:rPr>
        <w:t>לעולם חוזר</w:t>
      </w:r>
      <w:r w:rsidR="00980F5A" w:rsidRPr="00270114">
        <w:rPr>
          <w:rFonts w:ascii="FbShefa" w:hAnsi="FbShefa"/>
          <w:sz w:val="11"/>
          <w:rtl/>
        </w:rPr>
        <w:t>.</w:t>
      </w:r>
    </w:p>
    <w:p w14:paraId="2483DF94" w14:textId="376CD410"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או</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בכדי שיראה לתגר או לקרובו</w:t>
      </w:r>
      <w:r w:rsidR="00980F5A" w:rsidRPr="00270114">
        <w:rPr>
          <w:rFonts w:ascii="FbShefa" w:hAnsi="FbShefa"/>
          <w:sz w:val="11"/>
          <w:rtl/>
        </w:rPr>
        <w:t>.</w:t>
      </w:r>
    </w:p>
    <w:p w14:paraId="582730EA" w14:textId="77777777" w:rsidR="0054274B" w:rsidRPr="001B3037" w:rsidRDefault="0054274B" w:rsidP="009C3CB4">
      <w:pPr>
        <w:spacing w:line="240" w:lineRule="auto"/>
        <w:rPr>
          <w:rFonts w:ascii="FbShefa" w:hAnsi="FbShefa"/>
          <w:b/>
          <w:bCs/>
          <w:color w:val="3B2F2A" w:themeColor="text2" w:themeShade="80"/>
          <w:sz w:val="11"/>
          <w:rtl/>
        </w:rPr>
      </w:pPr>
    </w:p>
    <w:p w14:paraId="74A7DE3D" w14:textId="77777777" w:rsidR="007D5A29" w:rsidRPr="00270114" w:rsidRDefault="009C3CB4" w:rsidP="007D5A29">
      <w:pPr>
        <w:pStyle w:val="3"/>
        <w:rPr>
          <w:rFonts w:ascii="FbShefa" w:hAnsi="FbShefa"/>
          <w:rtl/>
        </w:rPr>
      </w:pPr>
      <w:r w:rsidRPr="00270114">
        <w:rPr>
          <w:rFonts w:ascii="FbShefa" w:hAnsi="FbShefa"/>
          <w:rtl/>
        </w:rPr>
        <w:t>אתצ"ל בכדי שיראה לתגר או לקרובו</w:t>
      </w:r>
      <w:r w:rsidR="007D5A29" w:rsidRPr="00270114">
        <w:rPr>
          <w:rFonts w:ascii="FbShefa" w:hAnsi="FbShefa"/>
          <w:rtl/>
        </w:rPr>
        <w:t>:</w:t>
      </w:r>
    </w:p>
    <w:p w14:paraId="5FF85428" w14:textId="651038B6" w:rsidR="007D5A29" w:rsidRPr="00270114" w:rsidRDefault="007D5A29" w:rsidP="009C3CB4">
      <w:pPr>
        <w:spacing w:line="240" w:lineRule="auto"/>
        <w:rPr>
          <w:rFonts w:ascii="FbShefa" w:hAnsi="FbShefa"/>
          <w:sz w:val="11"/>
          <w:rtl/>
        </w:rPr>
      </w:pPr>
      <w:r w:rsidRPr="001B3037">
        <w:rPr>
          <w:rFonts w:ascii="FbShefa" w:hAnsi="FbShefa"/>
          <w:b/>
          <w:bCs/>
          <w:color w:val="3B2F2A" w:themeColor="text2" w:themeShade="80"/>
          <w:sz w:val="11"/>
          <w:rtl/>
        </w:rPr>
        <w:t>מאי איכא</w:t>
      </w:r>
      <w:r w:rsidR="00980F5A" w:rsidRPr="001B3037">
        <w:rPr>
          <w:rFonts w:ascii="FbShefa" w:hAnsi="FbShefa"/>
          <w:b/>
          <w:bCs/>
          <w:color w:val="3B2F2A" w:themeColor="text2" w:themeShade="80"/>
          <w:sz w:val="11"/>
          <w:rtl/>
        </w:rPr>
        <w:t>.</w:t>
      </w:r>
      <w:r w:rsidRPr="00270114">
        <w:rPr>
          <w:rFonts w:ascii="FbShefa" w:hAnsi="FbShefa"/>
          <w:sz w:val="11"/>
          <w:rtl/>
        </w:rPr>
        <w:t xml:space="preserve"> בין שתות ליותר</w:t>
      </w:r>
      <w:r w:rsidR="001C0E38" w:rsidRPr="00270114">
        <w:rPr>
          <w:rFonts w:ascii="FbShefa" w:hAnsi="FbShefa"/>
          <w:sz w:val="11"/>
          <w:rtl/>
        </w:rPr>
        <w:t xml:space="preserve"> </w:t>
      </w:r>
      <w:r w:rsidRPr="00270114">
        <w:rPr>
          <w:rFonts w:ascii="FbShefa" w:hAnsi="FbShefa"/>
          <w:sz w:val="11"/>
          <w:rtl/>
        </w:rPr>
        <w:t>משתות</w:t>
      </w:r>
      <w:r w:rsidR="00980F5A" w:rsidRPr="00270114">
        <w:rPr>
          <w:rFonts w:ascii="FbShefa" w:hAnsi="FbShefa"/>
          <w:sz w:val="11"/>
          <w:rtl/>
        </w:rPr>
        <w:t>.</w:t>
      </w:r>
    </w:p>
    <w:p w14:paraId="596BDB48" w14:textId="53197AB5"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שתות</w:t>
      </w:r>
      <w:r w:rsidR="00980F5A" w:rsidRPr="00270114">
        <w:rPr>
          <w:rFonts w:ascii="FbShefa" w:hAnsi="FbShefa"/>
          <w:sz w:val="11"/>
          <w:rtl/>
        </w:rPr>
        <w:t>.</w:t>
      </w:r>
      <w:r w:rsidRPr="00270114">
        <w:rPr>
          <w:rFonts w:ascii="FbShefa" w:hAnsi="FbShefa"/>
          <w:sz w:val="11"/>
          <w:rtl/>
        </w:rPr>
        <w:t xml:space="preserve"> מי שנתאנה חוזר</w:t>
      </w:r>
      <w:r w:rsidR="00980F5A" w:rsidRPr="00270114">
        <w:rPr>
          <w:rFonts w:ascii="FbShefa" w:hAnsi="FbShefa"/>
          <w:sz w:val="11"/>
          <w:rtl/>
        </w:rPr>
        <w:t>.</w:t>
      </w:r>
    </w:p>
    <w:p w14:paraId="7224FDDD" w14:textId="7E91B6C8"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יתר על שתות</w:t>
      </w:r>
      <w:r w:rsidR="00980F5A" w:rsidRPr="00270114">
        <w:rPr>
          <w:rFonts w:ascii="FbShefa" w:hAnsi="FbShefa"/>
          <w:sz w:val="11"/>
          <w:rtl/>
        </w:rPr>
        <w:t>.</w:t>
      </w:r>
      <w:r w:rsidRPr="00270114">
        <w:rPr>
          <w:rFonts w:ascii="FbShefa" w:hAnsi="FbShefa"/>
          <w:sz w:val="11"/>
          <w:rtl/>
        </w:rPr>
        <w:t xml:space="preserve"> שניהם חוזרים</w:t>
      </w:r>
      <w:r w:rsidR="00980F5A" w:rsidRPr="00270114">
        <w:rPr>
          <w:rFonts w:ascii="FbShefa" w:hAnsi="FbShefa"/>
          <w:sz w:val="11"/>
          <w:rtl/>
        </w:rPr>
        <w:t>.</w:t>
      </w:r>
    </w:p>
    <w:p w14:paraId="102C03F8" w14:textId="77777777" w:rsidR="009C3CB4" w:rsidRPr="00270114" w:rsidRDefault="009C3CB4" w:rsidP="009C3CB4">
      <w:pPr>
        <w:spacing w:line="240" w:lineRule="auto"/>
        <w:rPr>
          <w:rFonts w:ascii="FbShefa" w:hAnsi="FbShefa"/>
          <w:sz w:val="11"/>
          <w:rtl/>
        </w:rPr>
      </w:pPr>
    </w:p>
    <w:p w14:paraId="0B95A38C" w14:textId="77777777" w:rsidR="007D5A29" w:rsidRPr="00270114" w:rsidRDefault="009C3CB4" w:rsidP="007D5A29">
      <w:pPr>
        <w:pStyle w:val="3"/>
        <w:rPr>
          <w:rFonts w:ascii="FbShefa" w:hAnsi="FbShefa"/>
          <w:rtl/>
        </w:rPr>
      </w:pPr>
      <w:r w:rsidRPr="00270114">
        <w:rPr>
          <w:rFonts w:ascii="FbShefa" w:hAnsi="FbShefa"/>
          <w:rtl/>
        </w:rPr>
        <w:t>ת"ש</w:t>
      </w:r>
      <w:r w:rsidR="007D5A29" w:rsidRPr="00270114">
        <w:rPr>
          <w:rFonts w:ascii="FbShefa" w:hAnsi="FbShefa"/>
          <w:rtl/>
        </w:rPr>
        <w:t>:</w:t>
      </w:r>
    </w:p>
    <w:p w14:paraId="307BB0C2" w14:textId="7122F67B" w:rsidR="002F24DC" w:rsidRPr="00C34940" w:rsidRDefault="009C3CB4" w:rsidP="009C3CB4">
      <w:pPr>
        <w:spacing w:line="240" w:lineRule="auto"/>
        <w:rPr>
          <w:rtl/>
        </w:rPr>
      </w:pPr>
      <w:r w:rsidRPr="001B3037">
        <w:rPr>
          <w:rFonts w:ascii="FbShefa" w:hAnsi="FbShefa"/>
          <w:b/>
          <w:bCs/>
          <w:color w:val="3B2F2A" w:themeColor="text2" w:themeShade="80"/>
          <w:sz w:val="11"/>
          <w:rtl/>
        </w:rPr>
        <w:t>חזרו</w:t>
      </w:r>
      <w:r w:rsidR="00C34940">
        <w:rPr>
          <w:rFonts w:ascii="FbShefa" w:hAnsi="FbShefa" w:hint="cs"/>
          <w:b/>
          <w:bCs/>
          <w:color w:val="3B2F2A" w:themeColor="text2" w:themeShade="80"/>
          <w:sz w:val="11"/>
          <w:rtl/>
        </w:rPr>
        <w:t>.</w:t>
      </w:r>
      <w:r w:rsidRPr="00C34940">
        <w:rPr>
          <w:rtl/>
        </w:rPr>
        <w:t xml:space="preserve"> לדברי חכמים</w:t>
      </w:r>
      <w:r w:rsidR="00980F5A" w:rsidRPr="00C34940">
        <w:rPr>
          <w:rtl/>
        </w:rPr>
        <w:t>.</w:t>
      </w:r>
    </w:p>
    <w:p w14:paraId="03A0FE2A" w14:textId="09FC91F6" w:rsidR="009C3CB4" w:rsidRPr="00270114" w:rsidRDefault="009C3CB4" w:rsidP="007D5A29">
      <w:pPr>
        <w:spacing w:line="240" w:lineRule="auto"/>
        <w:rPr>
          <w:rFonts w:ascii="FbShefa" w:hAnsi="FbShefa"/>
          <w:sz w:val="11"/>
          <w:rtl/>
        </w:rPr>
      </w:pPr>
      <w:r w:rsidRPr="001B3037">
        <w:rPr>
          <w:rFonts w:ascii="FbShefa" w:hAnsi="FbShefa"/>
          <w:b/>
          <w:bCs/>
          <w:color w:val="3B2F2A" w:themeColor="text2" w:themeShade="80"/>
          <w:sz w:val="11"/>
          <w:rtl/>
        </w:rPr>
        <w:t>ש"מ</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בכדי שיראה לתגר או לקרובו</w:t>
      </w:r>
      <w:r w:rsidR="00980F5A" w:rsidRPr="00270114">
        <w:rPr>
          <w:rFonts w:ascii="FbShefa" w:hAnsi="FbShefa"/>
          <w:sz w:val="11"/>
          <w:rtl/>
        </w:rPr>
        <w:t>.</w:t>
      </w:r>
      <w:r w:rsidR="001C0E38" w:rsidRPr="00270114">
        <w:rPr>
          <w:rFonts w:ascii="FbShefa" w:hAnsi="FbShefa"/>
          <w:sz w:val="11"/>
          <w:rtl/>
        </w:rPr>
        <w:t xml:space="preserve"> </w:t>
      </w:r>
      <w:r w:rsidR="007D5A29" w:rsidRPr="001B3037">
        <w:rPr>
          <w:rFonts w:ascii="FbShefa" w:hAnsi="FbShefa"/>
          <w:b/>
          <w:bCs/>
          <w:color w:val="3B2F2A" w:themeColor="text2" w:themeShade="80"/>
          <w:sz w:val="11"/>
          <w:rtl/>
        </w:rPr>
        <w:t>דאי אמרת לעולם חוזר</w:t>
      </w:r>
      <w:r w:rsidR="00980F5A" w:rsidRPr="001B3037">
        <w:rPr>
          <w:rFonts w:ascii="FbShefa" w:hAnsi="FbShefa"/>
          <w:b/>
          <w:bCs/>
          <w:color w:val="3B2F2A" w:themeColor="text2" w:themeShade="80"/>
          <w:sz w:val="11"/>
          <w:rtl/>
        </w:rPr>
        <w:t>.</w:t>
      </w:r>
      <w:r w:rsidR="007D5A29" w:rsidRPr="00270114">
        <w:rPr>
          <w:rFonts w:ascii="FbShefa" w:hAnsi="FbShefa"/>
          <w:sz w:val="11"/>
          <w:rtl/>
        </w:rPr>
        <w:t xml:space="preserve"> בדר"ט ניחא להו טפי, דקא משוי להו אונאה כל היום ותו לא</w:t>
      </w:r>
      <w:r w:rsidR="00980F5A" w:rsidRPr="00270114">
        <w:rPr>
          <w:rFonts w:ascii="FbShefa" w:hAnsi="FbShefa"/>
          <w:sz w:val="11"/>
          <w:rtl/>
        </w:rPr>
        <w:t>.</w:t>
      </w:r>
    </w:p>
    <w:p w14:paraId="29DDC192" w14:textId="01CB9E2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בטול מקח לא שכיח</w:t>
      </w:r>
      <w:r w:rsidR="00980F5A" w:rsidRPr="00270114">
        <w:rPr>
          <w:rFonts w:ascii="FbShefa" w:hAnsi="FbShefa"/>
          <w:sz w:val="11"/>
          <w:rtl/>
        </w:rPr>
        <w:t>.</w:t>
      </w:r>
    </w:p>
    <w:p w14:paraId="79E74F82" w14:textId="45DC2755" w:rsidR="009C3CB4" w:rsidRPr="00270114" w:rsidRDefault="009C3CB4" w:rsidP="009C3CB4">
      <w:pPr>
        <w:spacing w:line="240" w:lineRule="auto"/>
        <w:rPr>
          <w:rFonts w:ascii="FbShefa" w:hAnsi="FbShefa"/>
          <w:sz w:val="11"/>
          <w:rtl/>
        </w:rPr>
      </w:pPr>
    </w:p>
    <w:p w14:paraId="39E22C68"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הלכתא</w:t>
      </w:r>
    </w:p>
    <w:p w14:paraId="0772AB82" w14:textId="53116739" w:rsidR="00F862EC" w:rsidRPr="00270114" w:rsidRDefault="00F862EC" w:rsidP="00F862EC">
      <w:pPr>
        <w:pStyle w:val="3"/>
        <w:rPr>
          <w:rFonts w:ascii="FbShefa" w:hAnsi="FbShefa"/>
          <w:rtl/>
        </w:rPr>
      </w:pPr>
      <w:r w:rsidRPr="00270114">
        <w:rPr>
          <w:rFonts w:ascii="FbShefa" w:hAnsi="FbShefa"/>
          <w:rtl/>
        </w:rPr>
        <w:t>שיעור האונאה:</w:t>
      </w:r>
    </w:p>
    <w:p w14:paraId="34CE6720" w14:textId="6DB942AD"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פחות משתות</w:t>
      </w:r>
      <w:r w:rsidR="00980F5A" w:rsidRPr="00270114">
        <w:rPr>
          <w:rFonts w:ascii="FbShefa" w:hAnsi="FbShefa"/>
          <w:sz w:val="11"/>
          <w:rtl/>
        </w:rPr>
        <w:t>.</w:t>
      </w:r>
      <w:r w:rsidRPr="00270114">
        <w:rPr>
          <w:rFonts w:ascii="FbShefa" w:hAnsi="FbShefa"/>
          <w:sz w:val="11"/>
          <w:rtl/>
        </w:rPr>
        <w:t xml:space="preserve"> נקנה מקח</w:t>
      </w:r>
      <w:r w:rsidR="00980F5A" w:rsidRPr="00270114">
        <w:rPr>
          <w:rFonts w:ascii="FbShefa" w:hAnsi="FbShefa"/>
          <w:sz w:val="11"/>
          <w:rtl/>
        </w:rPr>
        <w:t>.</w:t>
      </w:r>
    </w:p>
    <w:p w14:paraId="30B1AA90" w14:textId="67118C2D"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יותר על שתות</w:t>
      </w:r>
      <w:r w:rsidR="00980F5A" w:rsidRPr="00270114">
        <w:rPr>
          <w:rFonts w:ascii="FbShefa" w:hAnsi="FbShefa"/>
          <w:sz w:val="11"/>
          <w:rtl/>
        </w:rPr>
        <w:t>.</w:t>
      </w:r>
      <w:r w:rsidRPr="00270114">
        <w:rPr>
          <w:rFonts w:ascii="FbShefa" w:hAnsi="FbShefa"/>
          <w:sz w:val="11"/>
          <w:rtl/>
        </w:rPr>
        <w:t xml:space="preserve"> ביטול מקח</w:t>
      </w:r>
      <w:r w:rsidR="00980F5A" w:rsidRPr="00270114">
        <w:rPr>
          <w:rFonts w:ascii="FbShefa" w:hAnsi="FbShefa"/>
          <w:sz w:val="11"/>
          <w:rtl/>
        </w:rPr>
        <w:t>.</w:t>
      </w:r>
    </w:p>
    <w:p w14:paraId="3F7B9E46" w14:textId="34C1A39A"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שתות</w:t>
      </w:r>
      <w:r w:rsidR="00980F5A" w:rsidRPr="001B3037">
        <w:rPr>
          <w:rFonts w:ascii="FbShefa" w:hAnsi="FbShefa"/>
          <w:b/>
          <w:bCs/>
          <w:color w:val="3B2F2A" w:themeColor="text2" w:themeShade="80"/>
          <w:sz w:val="11"/>
          <w:rtl/>
        </w:rPr>
        <w:t>.</w:t>
      </w:r>
      <w:r w:rsidRPr="00270114">
        <w:rPr>
          <w:rFonts w:ascii="FbShefa" w:hAnsi="FbShefa"/>
          <w:sz w:val="11"/>
          <w:rtl/>
        </w:rPr>
        <w:t xml:space="preserve"> קנה ומחזיר אונאה</w:t>
      </w:r>
      <w:r w:rsidR="00980F5A" w:rsidRPr="00270114">
        <w:rPr>
          <w:rFonts w:ascii="FbShefa" w:hAnsi="FbShefa"/>
          <w:sz w:val="11"/>
          <w:rtl/>
        </w:rPr>
        <w:t>.</w:t>
      </w:r>
    </w:p>
    <w:p w14:paraId="7161881E" w14:textId="77777777" w:rsidR="00F862EC" w:rsidRPr="001B3037" w:rsidRDefault="00F862EC" w:rsidP="009C3CB4">
      <w:pPr>
        <w:spacing w:line="240" w:lineRule="auto"/>
        <w:rPr>
          <w:rFonts w:ascii="FbShefa" w:hAnsi="FbShefa"/>
          <w:b/>
          <w:bCs/>
          <w:color w:val="3B2F2A" w:themeColor="text2" w:themeShade="80"/>
          <w:sz w:val="11"/>
          <w:rtl/>
        </w:rPr>
      </w:pPr>
    </w:p>
    <w:p w14:paraId="0C53DE6D" w14:textId="23364415" w:rsidR="00F862EC" w:rsidRPr="00270114" w:rsidRDefault="00F862EC" w:rsidP="00F862EC">
      <w:pPr>
        <w:pStyle w:val="3"/>
        <w:rPr>
          <w:rFonts w:ascii="FbShefa" w:hAnsi="FbShefa"/>
          <w:rtl/>
        </w:rPr>
      </w:pPr>
      <w:r w:rsidRPr="00270114">
        <w:rPr>
          <w:rFonts w:ascii="FbShefa" w:hAnsi="FbShefa"/>
          <w:rtl/>
        </w:rPr>
        <w:t>שיעור הזמן:</w:t>
      </w:r>
    </w:p>
    <w:p w14:paraId="4D0ECF2E" w14:textId="3978484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זה וזה</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בכדי שיראה לתגר או לקרובו</w:t>
      </w:r>
      <w:r w:rsidR="00980F5A" w:rsidRPr="00270114">
        <w:rPr>
          <w:rFonts w:ascii="FbShefa" w:hAnsi="FbShefa"/>
          <w:sz w:val="11"/>
          <w:rtl/>
        </w:rPr>
        <w:t>.</w:t>
      </w:r>
    </w:p>
    <w:p w14:paraId="16FAD1D9" w14:textId="77777777" w:rsidR="00F862EC" w:rsidRPr="001B3037" w:rsidRDefault="00F862EC" w:rsidP="009C3CB4">
      <w:pPr>
        <w:spacing w:line="240" w:lineRule="auto"/>
        <w:rPr>
          <w:rFonts w:ascii="FbShefa" w:hAnsi="FbShefa"/>
          <w:b/>
          <w:bCs/>
          <w:color w:val="3B2F2A" w:themeColor="text2" w:themeShade="80"/>
          <w:sz w:val="11"/>
          <w:rtl/>
        </w:rPr>
      </w:pPr>
    </w:p>
    <w:p w14:paraId="440D6C90" w14:textId="6B4C5F31" w:rsidR="00DD3ACF" w:rsidRPr="00270114" w:rsidRDefault="00DD3ACF" w:rsidP="00DD3ACF">
      <w:pPr>
        <w:pStyle w:val="2"/>
        <w:rPr>
          <w:rFonts w:ascii="FbShefa" w:hAnsi="FbShefa"/>
          <w:rtl/>
        </w:rPr>
      </w:pPr>
      <w:r w:rsidRPr="00270114">
        <w:rPr>
          <w:rFonts w:ascii="FbShefa" w:hAnsi="FbShefa"/>
          <w:rtl/>
        </w:rPr>
        <w:t xml:space="preserve">שתות </w:t>
      </w:r>
    </w:p>
    <w:p w14:paraId="62AE3503" w14:textId="5678E72A" w:rsidR="002F24DC" w:rsidRPr="00270114" w:rsidRDefault="00EC7390" w:rsidP="00DD3ACF">
      <w:pPr>
        <w:autoSpaceDE w:val="0"/>
        <w:autoSpaceDN w:val="0"/>
        <w:adjustRightInd w:val="0"/>
        <w:rPr>
          <w:rFonts w:ascii="FbShefa" w:hAnsi="FbShefa"/>
          <w:rtl/>
        </w:rPr>
      </w:pPr>
      <w:r w:rsidRPr="001B3037">
        <w:rPr>
          <w:rFonts w:ascii="FbShefa" w:hAnsi="FbShefa"/>
          <w:b/>
          <w:bCs/>
          <w:color w:val="3B2F2A" w:themeColor="text2" w:themeShade="80"/>
          <w:rtl/>
        </w:rPr>
        <w:t>רבי נתן</w:t>
      </w:r>
      <w:r w:rsidR="00980F5A" w:rsidRPr="001B3037">
        <w:rPr>
          <w:rFonts w:ascii="FbShefa" w:hAnsi="FbShefa"/>
          <w:b/>
          <w:bCs/>
          <w:color w:val="3B2F2A" w:themeColor="text2" w:themeShade="80"/>
          <w:rtl/>
        </w:rPr>
        <w:t>.</w:t>
      </w:r>
      <w:r w:rsidR="00DD3ACF" w:rsidRPr="00270114">
        <w:rPr>
          <w:rFonts w:ascii="FbShefa" w:hAnsi="FbShefa"/>
          <w:rtl/>
        </w:rPr>
        <w:t xml:space="preserve"> קנה ומחזיר אונאה</w:t>
      </w:r>
      <w:r w:rsidR="00980F5A" w:rsidRPr="00270114">
        <w:rPr>
          <w:rFonts w:ascii="FbShefa" w:hAnsi="FbShefa"/>
          <w:rtl/>
        </w:rPr>
        <w:t>.</w:t>
      </w:r>
    </w:p>
    <w:p w14:paraId="0E4391F6" w14:textId="6CB5A468" w:rsidR="002F24DC" w:rsidRPr="00270114" w:rsidRDefault="00EC7390" w:rsidP="00DD3ACF">
      <w:pPr>
        <w:autoSpaceDE w:val="0"/>
        <w:autoSpaceDN w:val="0"/>
        <w:adjustRightInd w:val="0"/>
        <w:rPr>
          <w:rFonts w:ascii="FbShefa" w:hAnsi="FbShefa"/>
          <w:rtl/>
        </w:rPr>
      </w:pPr>
      <w:r w:rsidRPr="001B3037">
        <w:rPr>
          <w:rFonts w:ascii="FbShefa" w:hAnsi="FbShefa"/>
          <w:b/>
          <w:bCs/>
          <w:color w:val="3B2F2A" w:themeColor="text2" w:themeShade="80"/>
          <w:rtl/>
        </w:rPr>
        <w:t>רבי יהודה הנשיא</w:t>
      </w:r>
      <w:r w:rsidR="00980F5A" w:rsidRPr="001B3037">
        <w:rPr>
          <w:rFonts w:ascii="FbShefa" w:hAnsi="FbShefa"/>
          <w:b/>
          <w:bCs/>
          <w:color w:val="3B2F2A" w:themeColor="text2" w:themeShade="80"/>
          <w:rtl/>
        </w:rPr>
        <w:t>.</w:t>
      </w:r>
      <w:r w:rsidR="00DD3ACF" w:rsidRPr="00270114">
        <w:rPr>
          <w:rFonts w:ascii="FbShefa" w:hAnsi="FbShefa"/>
          <w:rtl/>
        </w:rPr>
        <w:t xml:space="preserve"> יד מוכר על העליונה</w:t>
      </w:r>
      <w:r w:rsidR="00980F5A" w:rsidRPr="00270114">
        <w:rPr>
          <w:rFonts w:ascii="FbShefa" w:hAnsi="FbShefa"/>
          <w:rtl/>
        </w:rPr>
        <w:t>.</w:t>
      </w:r>
      <w:r w:rsidR="001C0E38" w:rsidRPr="00270114">
        <w:rPr>
          <w:rFonts w:ascii="FbShefa" w:hAnsi="FbShefa"/>
          <w:rtl/>
        </w:rPr>
        <w:t xml:space="preserve"> </w:t>
      </w:r>
      <w:r w:rsidR="00DD3ACF" w:rsidRPr="001B3037">
        <w:rPr>
          <w:rFonts w:ascii="FbShefa" w:hAnsi="FbShefa"/>
          <w:b/>
          <w:bCs/>
          <w:color w:val="3B2F2A" w:themeColor="text2" w:themeShade="80"/>
          <w:rtl/>
        </w:rPr>
        <w:t>רוצה</w:t>
      </w:r>
      <w:r w:rsidR="00980F5A" w:rsidRPr="001B3037">
        <w:rPr>
          <w:rFonts w:ascii="FbShefa" w:hAnsi="FbShefa"/>
          <w:b/>
          <w:bCs/>
          <w:color w:val="3B2F2A" w:themeColor="text2" w:themeShade="80"/>
          <w:rtl/>
        </w:rPr>
        <w:t>.</w:t>
      </w:r>
      <w:r w:rsidR="001C0E38" w:rsidRPr="00270114">
        <w:rPr>
          <w:rFonts w:ascii="FbShefa" w:hAnsi="FbShefa"/>
          <w:rtl/>
        </w:rPr>
        <w:t xml:space="preserve"> </w:t>
      </w:r>
      <w:r w:rsidR="00DD3ACF" w:rsidRPr="00270114">
        <w:rPr>
          <w:rFonts w:ascii="FbShefa" w:hAnsi="FbShefa"/>
          <w:rtl/>
        </w:rPr>
        <w:t>אומר לו תן לי מקחי</w:t>
      </w:r>
      <w:r w:rsidR="00980F5A" w:rsidRPr="00270114">
        <w:rPr>
          <w:rFonts w:ascii="FbShefa" w:hAnsi="FbShefa"/>
          <w:rtl/>
        </w:rPr>
        <w:t>.</w:t>
      </w:r>
      <w:r w:rsidR="001C0E38" w:rsidRPr="00270114">
        <w:rPr>
          <w:rFonts w:ascii="FbShefa" w:hAnsi="FbShefa"/>
          <w:rtl/>
        </w:rPr>
        <w:t xml:space="preserve"> </w:t>
      </w:r>
      <w:r w:rsidR="00DD3ACF" w:rsidRPr="001B3037">
        <w:rPr>
          <w:rFonts w:ascii="FbShefa" w:hAnsi="FbShefa"/>
          <w:b/>
          <w:bCs/>
          <w:color w:val="3B2F2A" w:themeColor="text2" w:themeShade="80"/>
          <w:rtl/>
        </w:rPr>
        <w:t>או</w:t>
      </w:r>
      <w:r w:rsidR="00980F5A" w:rsidRPr="001B3037">
        <w:rPr>
          <w:rFonts w:ascii="FbShefa" w:hAnsi="FbShefa"/>
          <w:b/>
          <w:bCs/>
          <w:color w:val="3B2F2A" w:themeColor="text2" w:themeShade="80"/>
          <w:rtl/>
        </w:rPr>
        <w:t>.</w:t>
      </w:r>
      <w:r w:rsidR="001C0E38" w:rsidRPr="00270114">
        <w:rPr>
          <w:rFonts w:ascii="FbShefa" w:hAnsi="FbShefa"/>
          <w:rtl/>
        </w:rPr>
        <w:t xml:space="preserve"> </w:t>
      </w:r>
      <w:r w:rsidR="00DD3ACF" w:rsidRPr="00270114">
        <w:rPr>
          <w:rFonts w:ascii="FbShefa" w:hAnsi="FbShefa"/>
          <w:rtl/>
        </w:rPr>
        <w:t>תן לי מה שאניתני</w:t>
      </w:r>
      <w:r w:rsidR="00980F5A" w:rsidRPr="00270114">
        <w:rPr>
          <w:rFonts w:ascii="FbShefa" w:hAnsi="FbShefa"/>
          <w:rtl/>
        </w:rPr>
        <w:t>.</w:t>
      </w:r>
    </w:p>
    <w:p w14:paraId="7EB865A1" w14:textId="0F7109D8" w:rsidR="00DD3ACF" w:rsidRPr="00270114" w:rsidRDefault="00DD3ACF" w:rsidP="00DD3ACF">
      <w:pPr>
        <w:autoSpaceDE w:val="0"/>
        <w:autoSpaceDN w:val="0"/>
        <w:adjustRightInd w:val="0"/>
        <w:rPr>
          <w:rFonts w:ascii="FbShefa" w:hAnsi="FbShefa"/>
          <w:rtl/>
        </w:rPr>
      </w:pPr>
      <w:r w:rsidRPr="001B3037">
        <w:rPr>
          <w:rFonts w:ascii="FbShefa" w:hAnsi="FbShefa"/>
          <w:b/>
          <w:bCs/>
          <w:color w:val="3B2F2A" w:themeColor="text2" w:themeShade="80"/>
          <w:rtl/>
        </w:rPr>
        <w:t>וראה להלן</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נא, ב</w:t>
      </w:r>
      <w:r w:rsidR="00980F5A" w:rsidRPr="00270114">
        <w:rPr>
          <w:rFonts w:ascii="FbShefa" w:hAnsi="FbShefa"/>
          <w:rtl/>
        </w:rPr>
        <w:t>.</w:t>
      </w:r>
    </w:p>
    <w:p w14:paraId="52DF16B5" w14:textId="5ADCFD9D" w:rsidR="009C3CB4" w:rsidRPr="00270114" w:rsidRDefault="009C3CB4" w:rsidP="00794C1A">
      <w:pPr>
        <w:pStyle w:val="1"/>
        <w:rPr>
          <w:rFonts w:ascii="FbShefa" w:hAnsi="FbShefa"/>
          <w:rtl/>
        </w:rPr>
      </w:pPr>
      <w:r w:rsidRPr="00270114">
        <w:rPr>
          <w:rFonts w:ascii="FbShefa" w:hAnsi="FbShefa"/>
          <w:sz w:val="11"/>
          <w:rtl/>
        </w:rPr>
        <w:t>נא</w:t>
      </w:r>
      <w:r w:rsidR="00B36BF2" w:rsidRPr="00270114">
        <w:rPr>
          <w:rFonts w:ascii="FbShefa" w:hAnsi="FbShefa"/>
          <w:sz w:val="11"/>
          <w:rtl/>
        </w:rPr>
        <w:t>, א</w:t>
      </w:r>
    </w:p>
    <w:p w14:paraId="537701B5"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 xml:space="preserve">עד מתי מותר להחזיר </w:t>
      </w:r>
    </w:p>
    <w:p w14:paraId="1789626F" w14:textId="402F0D5D"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לוקח</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בכדי שיראה לתגר או לקרובו</w:t>
      </w:r>
      <w:r w:rsidR="00980F5A" w:rsidRPr="00270114">
        <w:rPr>
          <w:rFonts w:ascii="FbShefa" w:hAnsi="FbShefa"/>
          <w:sz w:val="11"/>
          <w:rtl/>
        </w:rPr>
        <w:t>.</w:t>
      </w:r>
    </w:p>
    <w:p w14:paraId="3E4EF2E8" w14:textId="3FAAE38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מוכר</w:t>
      </w:r>
      <w:r w:rsidR="00980F5A" w:rsidRPr="001B3037">
        <w:rPr>
          <w:rFonts w:ascii="FbShefa" w:hAnsi="FbShefa"/>
          <w:b/>
          <w:bCs/>
          <w:color w:val="3B2F2A" w:themeColor="text2" w:themeShade="80"/>
          <w:sz w:val="11"/>
          <w:rtl/>
        </w:rPr>
        <w:t>.</w:t>
      </w:r>
      <w:r w:rsidRPr="00270114">
        <w:rPr>
          <w:rFonts w:ascii="FbShefa" w:hAnsi="FbShefa"/>
          <w:sz w:val="11"/>
          <w:rtl/>
        </w:rPr>
        <w:t xml:space="preserve"> לעולם חוזר</w:t>
      </w:r>
      <w:r w:rsidR="00980F5A" w:rsidRPr="00270114">
        <w:rPr>
          <w:rFonts w:ascii="FbShefa" w:hAnsi="FbShefa"/>
          <w:sz w:val="11"/>
          <w:rtl/>
        </w:rPr>
        <w:t>.</w:t>
      </w:r>
    </w:p>
    <w:p w14:paraId="58751CF1" w14:textId="782CBA16" w:rsidR="009C3CB4" w:rsidRPr="001B3037" w:rsidRDefault="009C3CB4" w:rsidP="009C3CB4">
      <w:pPr>
        <w:spacing w:line="240" w:lineRule="auto"/>
        <w:rPr>
          <w:rFonts w:ascii="FbShefa" w:hAnsi="FbShefa"/>
          <w:b/>
          <w:bCs/>
          <w:color w:val="3B2F2A" w:themeColor="text2" w:themeShade="80"/>
          <w:sz w:val="11"/>
          <w:rtl/>
        </w:rPr>
      </w:pPr>
      <w:r w:rsidRPr="001B3037">
        <w:rPr>
          <w:rFonts w:ascii="FbShefa" w:hAnsi="FbShefa"/>
          <w:b/>
          <w:bCs/>
          <w:color w:val="3B2F2A" w:themeColor="text2" w:themeShade="80"/>
          <w:sz w:val="11"/>
          <w:rtl/>
        </w:rPr>
        <w:t>הטעם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לוקח מקחו בידו, כל היכא דאזיל מחוי ליה, מוכר עד דמיתרמי ליה זבינתא כזבינתיה</w:t>
      </w:r>
      <w:r w:rsidR="00980F5A" w:rsidRPr="00270114">
        <w:rPr>
          <w:rFonts w:ascii="FbShefa" w:hAnsi="FbShefa"/>
          <w:sz w:val="11"/>
          <w:rtl/>
        </w:rPr>
        <w:t>.</w:t>
      </w:r>
    </w:p>
    <w:p w14:paraId="1FE42C9C" w14:textId="77777777" w:rsidR="009C3CB4" w:rsidRPr="001B3037" w:rsidRDefault="009C3CB4" w:rsidP="009C3CB4">
      <w:pPr>
        <w:spacing w:line="240" w:lineRule="auto"/>
        <w:rPr>
          <w:rFonts w:ascii="FbShefa" w:hAnsi="FbShefa"/>
          <w:b/>
          <w:bCs/>
          <w:color w:val="3B2F2A" w:themeColor="text2" w:themeShade="80"/>
          <w:sz w:val="11"/>
          <w:rtl/>
        </w:rPr>
      </w:pPr>
    </w:p>
    <w:p w14:paraId="0F901519" w14:textId="0D069CD6"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ראיה</w:t>
      </w:r>
      <w:r w:rsidR="00980F5A" w:rsidRPr="001B3037">
        <w:rPr>
          <w:rFonts w:ascii="FbShefa" w:hAnsi="FbShefa"/>
          <w:b/>
          <w:bCs/>
          <w:color w:val="3B2F2A" w:themeColor="text2" w:themeShade="80"/>
          <w:sz w:val="11"/>
          <w:rtl/>
        </w:rPr>
        <w:t>.</w:t>
      </w:r>
      <w:r w:rsidRPr="00270114">
        <w:rPr>
          <w:rFonts w:ascii="FbShefa" w:hAnsi="FbShefa"/>
          <w:sz w:val="11"/>
          <w:rtl/>
        </w:rPr>
        <w:t xml:space="preserve"> חזרו לדברי חכמים</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ש"מ</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מוכר לעולם חוזר</w:t>
      </w:r>
      <w:r w:rsidR="00EF4CE2">
        <w:rPr>
          <w:rFonts w:ascii="FbShefa" w:hAnsi="FbShefa"/>
          <w:sz w:val="11"/>
          <w:rtl/>
        </w:rPr>
        <w:t xml:space="preserve"> </w:t>
      </w:r>
      <w:r w:rsidR="00B20AB4">
        <w:rPr>
          <w:rFonts w:ascii="FbShefa" w:hAnsi="FbShefa" w:hint="cs"/>
          <w:sz w:val="11"/>
          <w:rtl/>
        </w:rPr>
        <w:t>. \</w:t>
      </w:r>
      <w:r w:rsidRPr="00270114">
        <w:rPr>
          <w:rFonts w:ascii="FbShefa" w:hAnsi="FbShefa"/>
          <w:sz w:val="11"/>
          <w:rtl/>
        </w:rPr>
        <w:t>דאל"כ</w:t>
      </w:r>
      <w:r w:rsidR="00B20AB4">
        <w:rPr>
          <w:rFonts w:ascii="FbShefa" w:hAnsi="FbShefa" w:hint="cs"/>
          <w:sz w:val="11"/>
          <w:rtl/>
        </w:rPr>
        <w:t>.</w:t>
      </w:r>
      <w:r w:rsidRPr="00270114">
        <w:rPr>
          <w:rFonts w:ascii="FbShefa" w:hAnsi="FbShefa"/>
          <w:sz w:val="11"/>
          <w:rtl/>
        </w:rPr>
        <w:t xml:space="preserve"> אמאי חזרו, דהתקנה היא לשניהם</w:t>
      </w:r>
      <w:r w:rsidR="00980F5A" w:rsidRPr="00270114">
        <w:rPr>
          <w:rFonts w:ascii="FbShefa" w:hAnsi="FbShefa"/>
          <w:sz w:val="11"/>
          <w:rtl/>
        </w:rPr>
        <w:t>.</w:t>
      </w:r>
    </w:p>
    <w:p w14:paraId="4E330D8C" w14:textId="59BBC9F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תגרי לוד לא שכיח דטעו</w:t>
      </w:r>
      <w:r w:rsidR="00980F5A" w:rsidRPr="00270114">
        <w:rPr>
          <w:rFonts w:ascii="FbShefa" w:hAnsi="FbShefa"/>
          <w:sz w:val="11"/>
          <w:rtl/>
        </w:rPr>
        <w:t>.</w:t>
      </w:r>
    </w:p>
    <w:p w14:paraId="225E957F" w14:textId="75C97FA7" w:rsidR="009C3CB4" w:rsidRPr="00270114" w:rsidRDefault="009C3CB4" w:rsidP="009C3CB4">
      <w:pPr>
        <w:spacing w:line="240" w:lineRule="auto"/>
        <w:rPr>
          <w:rFonts w:ascii="FbShefa" w:hAnsi="FbShefa"/>
          <w:sz w:val="11"/>
          <w:rtl/>
        </w:rPr>
      </w:pPr>
    </w:p>
    <w:p w14:paraId="2199E9BA"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לוקח מבעל הבית</w:t>
      </w:r>
    </w:p>
    <w:p w14:paraId="7849EEC6" w14:textId="77777777" w:rsidR="00AD1BA0" w:rsidRPr="00270114" w:rsidRDefault="009C3CB4" w:rsidP="00AD1BA0">
      <w:pPr>
        <w:pStyle w:val="3"/>
        <w:rPr>
          <w:rFonts w:ascii="FbShefa" w:hAnsi="FbShefa"/>
          <w:rtl/>
        </w:rPr>
      </w:pPr>
      <w:r w:rsidRPr="00270114">
        <w:rPr>
          <w:rFonts w:ascii="FbShefa" w:hAnsi="FbShefa"/>
          <w:rtl/>
        </w:rPr>
        <w:t>מאני תשמישתיה</w:t>
      </w:r>
      <w:r w:rsidR="00AD1BA0" w:rsidRPr="00270114">
        <w:rPr>
          <w:rFonts w:ascii="FbShefa" w:hAnsi="FbShefa"/>
          <w:rtl/>
        </w:rPr>
        <w:t>:</w:t>
      </w:r>
    </w:p>
    <w:p w14:paraId="1A552867" w14:textId="7E9351D9"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 xml:space="preserve">אין </w:t>
      </w:r>
      <w:r w:rsidR="00AD1BA0" w:rsidRPr="001B3037">
        <w:rPr>
          <w:rFonts w:ascii="FbShefa" w:hAnsi="FbShefa"/>
          <w:b/>
          <w:bCs/>
          <w:color w:val="3B2F2A" w:themeColor="text2" w:themeShade="80"/>
          <w:sz w:val="11"/>
          <w:rtl/>
        </w:rPr>
        <w:t>בהם</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אונאה</w:t>
      </w:r>
      <w:r w:rsidR="00980F5A" w:rsidRPr="00270114">
        <w:rPr>
          <w:rFonts w:ascii="FbShefa" w:hAnsi="FbShefa"/>
          <w:sz w:val="11"/>
          <w:rtl/>
        </w:rPr>
        <w:t>.</w:t>
      </w:r>
    </w:p>
    <w:p w14:paraId="4655952A" w14:textId="74B7DC61"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כיון דיקירי עליה</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לא מזבין אלא בדמי יתירי</w:t>
      </w:r>
      <w:r w:rsidR="00980F5A" w:rsidRPr="00270114">
        <w:rPr>
          <w:rFonts w:ascii="FbShefa" w:hAnsi="FbShefa"/>
          <w:sz w:val="11"/>
          <w:rtl/>
        </w:rPr>
        <w:t>.</w:t>
      </w:r>
    </w:p>
    <w:p w14:paraId="6B675E1B" w14:textId="77777777" w:rsidR="00AD1BA0" w:rsidRPr="00270114" w:rsidRDefault="00AD1BA0" w:rsidP="009C3CB4">
      <w:pPr>
        <w:spacing w:line="240" w:lineRule="auto"/>
        <w:rPr>
          <w:rFonts w:ascii="FbShefa" w:hAnsi="FbShefa"/>
          <w:sz w:val="11"/>
          <w:rtl/>
        </w:rPr>
      </w:pPr>
    </w:p>
    <w:p w14:paraId="01369D83" w14:textId="17B5D501" w:rsidR="00AD1BA0" w:rsidRPr="00270114" w:rsidRDefault="00AD1BA0" w:rsidP="00AD1BA0">
      <w:pPr>
        <w:pStyle w:val="3"/>
        <w:rPr>
          <w:rFonts w:ascii="FbShefa" w:hAnsi="FbShefa"/>
          <w:vertAlign w:val="subscript"/>
          <w:rtl/>
        </w:rPr>
      </w:pPr>
      <w:r w:rsidRPr="00270114">
        <w:rPr>
          <w:rFonts w:ascii="FbShefa" w:hAnsi="FbShefa"/>
          <w:vertAlign w:val="subscript"/>
          <w:rtl/>
        </w:rPr>
        <w:t>מעשה:</w:t>
      </w:r>
    </w:p>
    <w:p w14:paraId="08A938E5" w14:textId="54E954AC" w:rsidR="002F24DC" w:rsidRPr="00270114" w:rsidRDefault="00AD1BA0" w:rsidP="00AD1BA0">
      <w:pPr>
        <w:spacing w:line="240" w:lineRule="auto"/>
        <w:rPr>
          <w:rFonts w:ascii="FbShefa" w:hAnsi="FbShefa"/>
          <w:sz w:val="11"/>
          <w:vertAlign w:val="subscript"/>
          <w:rtl/>
        </w:rPr>
      </w:pPr>
      <w:r w:rsidRPr="001B3037">
        <w:rPr>
          <w:rFonts w:ascii="FbShefa" w:hAnsi="FbShefa"/>
          <w:b/>
          <w:bCs/>
          <w:color w:val="3B2F2A" w:themeColor="text2" w:themeShade="80"/>
          <w:sz w:val="11"/>
          <w:vertAlign w:val="subscript"/>
          <w:rtl/>
        </w:rPr>
        <w:t>דקרי</w:t>
      </w:r>
      <w:r w:rsidR="00980F5A" w:rsidRPr="001B3037">
        <w:rPr>
          <w:rFonts w:ascii="FbShefa" w:hAnsi="FbShefa"/>
          <w:b/>
          <w:bCs/>
          <w:color w:val="3B2F2A" w:themeColor="text2" w:themeShade="80"/>
          <w:sz w:val="11"/>
          <w:vertAlign w:val="subscript"/>
          <w:rtl/>
        </w:rPr>
        <w:t>.</w:t>
      </w:r>
      <w:r w:rsidRPr="00270114">
        <w:rPr>
          <w:rFonts w:ascii="FbShefa" w:hAnsi="FbShefa"/>
          <w:sz w:val="11"/>
          <w:vertAlign w:val="subscript"/>
          <w:rtl/>
        </w:rPr>
        <w:t xml:space="preserve"> שיתא, ושויא חמשא</w:t>
      </w:r>
      <w:r w:rsidR="00980F5A" w:rsidRPr="00270114">
        <w:rPr>
          <w:rFonts w:ascii="FbShefa" w:hAnsi="FbShefa"/>
          <w:sz w:val="11"/>
          <w:vertAlign w:val="subscript"/>
          <w:rtl/>
        </w:rPr>
        <w:t>.</w:t>
      </w:r>
      <w:r w:rsidRPr="00270114">
        <w:rPr>
          <w:rFonts w:ascii="FbShefa" w:hAnsi="FbShefa"/>
          <w:sz w:val="11"/>
          <w:vertAlign w:val="subscript"/>
          <w:rtl/>
        </w:rPr>
        <w:t xml:space="preserve"> </w:t>
      </w:r>
      <w:r w:rsidRPr="001B3037">
        <w:rPr>
          <w:rFonts w:ascii="FbShefa" w:hAnsi="FbShefa"/>
          <w:b/>
          <w:bCs/>
          <w:color w:val="3B2F2A" w:themeColor="text2" w:themeShade="80"/>
          <w:sz w:val="11"/>
          <w:vertAlign w:val="subscript"/>
          <w:rtl/>
        </w:rPr>
        <w:t>ואי</w:t>
      </w:r>
      <w:r w:rsidRPr="00270114">
        <w:rPr>
          <w:rFonts w:ascii="FbShefa" w:hAnsi="FbShefa"/>
          <w:sz w:val="11"/>
          <w:vertAlign w:val="subscript"/>
          <w:rtl/>
        </w:rPr>
        <w:t xml:space="preserve"> </w:t>
      </w:r>
      <w:r w:rsidRPr="001B3037">
        <w:rPr>
          <w:rFonts w:ascii="FbShefa" w:hAnsi="FbShefa"/>
          <w:b/>
          <w:bCs/>
          <w:color w:val="3B2F2A" w:themeColor="text2" w:themeShade="80"/>
          <w:sz w:val="11"/>
          <w:vertAlign w:val="subscript"/>
          <w:rtl/>
        </w:rPr>
        <w:t>יהבי</w:t>
      </w:r>
      <w:r w:rsidR="00980F5A" w:rsidRPr="001B3037">
        <w:rPr>
          <w:rFonts w:ascii="FbShefa" w:hAnsi="FbShefa"/>
          <w:b/>
          <w:bCs/>
          <w:color w:val="3B2F2A" w:themeColor="text2" w:themeShade="80"/>
          <w:sz w:val="11"/>
          <w:vertAlign w:val="subscript"/>
          <w:rtl/>
        </w:rPr>
        <w:t>.</w:t>
      </w:r>
      <w:r w:rsidRPr="00270114">
        <w:rPr>
          <w:rFonts w:ascii="FbShefa" w:hAnsi="FbShefa"/>
          <w:sz w:val="11"/>
          <w:vertAlign w:val="subscript"/>
          <w:rtl/>
        </w:rPr>
        <w:t xml:space="preserve"> חמשא ופלגא שקיל</w:t>
      </w:r>
      <w:r w:rsidR="00980F5A" w:rsidRPr="00270114">
        <w:rPr>
          <w:rFonts w:ascii="FbShefa" w:hAnsi="FbShefa"/>
          <w:sz w:val="11"/>
          <w:vertAlign w:val="subscript"/>
          <w:rtl/>
        </w:rPr>
        <w:t>.</w:t>
      </w:r>
    </w:p>
    <w:p w14:paraId="3C3F89BD" w14:textId="4DB97A17" w:rsidR="00AD1BA0" w:rsidRPr="00270114" w:rsidRDefault="00AD1BA0" w:rsidP="00AD1BA0">
      <w:pPr>
        <w:spacing w:line="240" w:lineRule="auto"/>
        <w:rPr>
          <w:rFonts w:ascii="FbShefa" w:hAnsi="FbShefa"/>
          <w:sz w:val="11"/>
          <w:vertAlign w:val="subscript"/>
          <w:rtl/>
        </w:rPr>
      </w:pPr>
      <w:r w:rsidRPr="001B3037">
        <w:rPr>
          <w:rFonts w:ascii="FbShefa" w:hAnsi="FbShefa"/>
          <w:b/>
          <w:bCs/>
          <w:color w:val="3B2F2A" w:themeColor="text2" w:themeShade="80"/>
          <w:sz w:val="11"/>
          <w:vertAlign w:val="subscript"/>
          <w:rtl/>
        </w:rPr>
        <w:t>אמר</w:t>
      </w:r>
      <w:r w:rsidR="00980F5A" w:rsidRPr="001B3037">
        <w:rPr>
          <w:rFonts w:ascii="FbShefa" w:hAnsi="FbShefa"/>
          <w:b/>
          <w:bCs/>
          <w:color w:val="3B2F2A" w:themeColor="text2" w:themeShade="80"/>
          <w:sz w:val="11"/>
          <w:vertAlign w:val="subscript"/>
          <w:rtl/>
        </w:rPr>
        <w:t>.</w:t>
      </w:r>
      <w:r w:rsidRPr="00270114">
        <w:rPr>
          <w:rFonts w:ascii="FbShefa" w:hAnsi="FbShefa"/>
          <w:sz w:val="11"/>
          <w:vertAlign w:val="subscript"/>
          <w:rtl/>
        </w:rPr>
        <w:t xml:space="preserve"> אתן ליה שיתא ואתבעיה לדינא</w:t>
      </w:r>
      <w:r w:rsidR="00980F5A" w:rsidRPr="00270114">
        <w:rPr>
          <w:rFonts w:ascii="FbShefa" w:hAnsi="FbShefa"/>
          <w:sz w:val="11"/>
          <w:vertAlign w:val="subscript"/>
          <w:rtl/>
        </w:rPr>
        <w:t>.</w:t>
      </w:r>
    </w:p>
    <w:p w14:paraId="139FA4F4" w14:textId="4C8E5A77" w:rsidR="00AD1BA0" w:rsidRPr="00270114" w:rsidRDefault="00AD1BA0" w:rsidP="00AD1BA0">
      <w:pPr>
        <w:spacing w:line="240" w:lineRule="auto"/>
        <w:rPr>
          <w:rFonts w:ascii="FbShefa" w:hAnsi="FbShefa"/>
          <w:sz w:val="11"/>
          <w:vertAlign w:val="subscript"/>
          <w:rtl/>
        </w:rPr>
      </w:pPr>
      <w:r w:rsidRPr="001B3037">
        <w:rPr>
          <w:rFonts w:ascii="FbShefa" w:hAnsi="FbShefa"/>
          <w:b/>
          <w:bCs/>
          <w:color w:val="3B2F2A" w:themeColor="text2" w:themeShade="80"/>
          <w:sz w:val="11"/>
          <w:vertAlign w:val="subscript"/>
          <w:rtl/>
        </w:rPr>
        <w:t>א"ל</w:t>
      </w:r>
      <w:r w:rsidR="00980F5A" w:rsidRPr="001B3037">
        <w:rPr>
          <w:rFonts w:ascii="FbShefa" w:hAnsi="FbShefa"/>
          <w:b/>
          <w:bCs/>
          <w:color w:val="3B2F2A" w:themeColor="text2" w:themeShade="80"/>
          <w:sz w:val="11"/>
          <w:vertAlign w:val="subscript"/>
          <w:rtl/>
        </w:rPr>
        <w:t>.</w:t>
      </w:r>
      <w:r w:rsidRPr="00270114">
        <w:rPr>
          <w:rFonts w:ascii="FbShefa" w:hAnsi="FbShefa"/>
          <w:sz w:val="11"/>
          <w:vertAlign w:val="subscript"/>
          <w:rtl/>
        </w:rPr>
        <w:t xml:space="preserve"> </w:t>
      </w:r>
      <w:r w:rsidR="003A6191" w:rsidRPr="00270114">
        <w:rPr>
          <w:rFonts w:ascii="FbShefa" w:hAnsi="FbShefa"/>
          <w:sz w:val="11"/>
          <w:vertAlign w:val="subscript"/>
          <w:rtl/>
        </w:rPr>
        <w:t>אין אונאה בלוקח מבעה"ב</w:t>
      </w:r>
      <w:r w:rsidR="00980F5A" w:rsidRPr="00270114">
        <w:rPr>
          <w:rFonts w:ascii="FbShefa" w:hAnsi="FbShefa"/>
          <w:sz w:val="11"/>
          <w:vertAlign w:val="subscript"/>
          <w:rtl/>
        </w:rPr>
        <w:t>.</w:t>
      </w:r>
    </w:p>
    <w:p w14:paraId="7FDBAD3E" w14:textId="77777777" w:rsidR="00AD1BA0" w:rsidRPr="00270114" w:rsidRDefault="00AD1BA0" w:rsidP="009C3CB4">
      <w:pPr>
        <w:spacing w:line="240" w:lineRule="auto"/>
        <w:rPr>
          <w:rFonts w:ascii="FbShefa" w:hAnsi="FbShefa"/>
          <w:sz w:val="11"/>
          <w:rtl/>
        </w:rPr>
      </w:pPr>
    </w:p>
    <w:p w14:paraId="04795759" w14:textId="4AD5EAD5" w:rsidR="003A6191" w:rsidRPr="00270114" w:rsidRDefault="003A6191" w:rsidP="003A6191">
      <w:pPr>
        <w:pStyle w:val="3"/>
        <w:rPr>
          <w:rFonts w:ascii="FbShefa" w:hAnsi="FbShefa"/>
          <w:rtl/>
        </w:rPr>
      </w:pPr>
      <w:r w:rsidRPr="00270114">
        <w:rPr>
          <w:rFonts w:ascii="FbShefa" w:hAnsi="FbShefa"/>
          <w:rtl/>
        </w:rPr>
        <w:t>ת"ש:</w:t>
      </w:r>
    </w:p>
    <w:p w14:paraId="5BC81002" w14:textId="0C31705C"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כשם</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שאונאה להדיוט כך אונאה לתגר</w:t>
      </w:r>
      <w:r w:rsidR="00980F5A" w:rsidRPr="00270114">
        <w:rPr>
          <w:rFonts w:ascii="FbShefa" w:hAnsi="FbShefa"/>
          <w:sz w:val="11"/>
          <w:rtl/>
        </w:rPr>
        <w:t>.</w:t>
      </w:r>
    </w:p>
    <w:p w14:paraId="42824A85" w14:textId="40AD7AC1"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w:t>
      </w:r>
      <w:r w:rsidR="003A6191" w:rsidRPr="001B3037">
        <w:rPr>
          <w:rFonts w:ascii="FbShefa" w:hAnsi="FbShefa"/>
          <w:b/>
          <w:bCs/>
          <w:color w:val="3B2F2A" w:themeColor="text2" w:themeShade="80"/>
          <w:sz w:val="11"/>
          <w:rtl/>
        </w:rPr>
        <w:t>שובה</w:t>
      </w:r>
      <w:r w:rsidR="00980F5A" w:rsidRPr="001B3037">
        <w:rPr>
          <w:rFonts w:ascii="FbShefa" w:hAnsi="FbShefa"/>
          <w:b/>
          <w:bCs/>
          <w:color w:val="3B2F2A" w:themeColor="text2" w:themeShade="80"/>
          <w:sz w:val="11"/>
          <w:rtl/>
        </w:rPr>
        <w:t>.</w:t>
      </w:r>
      <w:r w:rsidRPr="00270114">
        <w:rPr>
          <w:rFonts w:ascii="FbShefa" w:hAnsi="FbShefa"/>
          <w:sz w:val="11"/>
          <w:rtl/>
        </w:rPr>
        <w:t xml:space="preserve"> בצדרייתא אף בבעה"ב יש הונאה</w:t>
      </w:r>
      <w:r w:rsidR="00980F5A" w:rsidRPr="00270114">
        <w:rPr>
          <w:rFonts w:ascii="FbShefa" w:hAnsi="FbShefa"/>
          <w:sz w:val="11"/>
          <w:rtl/>
        </w:rPr>
        <w:t>.</w:t>
      </w:r>
    </w:p>
    <w:p w14:paraId="53D97E9B" w14:textId="3C3F6AC5" w:rsidR="00433741" w:rsidRPr="00270114" w:rsidRDefault="00433741" w:rsidP="009C3CB4">
      <w:pPr>
        <w:spacing w:line="240" w:lineRule="auto"/>
        <w:rPr>
          <w:rFonts w:ascii="FbShefa" w:hAnsi="FbShefa"/>
          <w:sz w:val="11"/>
          <w:rtl/>
        </w:rPr>
      </w:pPr>
    </w:p>
    <w:p w14:paraId="24354FEB" w14:textId="0C0880AE" w:rsidR="009C3CB4" w:rsidRPr="001B3037" w:rsidRDefault="009C3CB4" w:rsidP="0071079F">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rtl/>
        </w:rPr>
        <w:t>אֶחָד הַלּוֹקֵחַ וְאֶחָד הַמּוֹכֵר, יֵשׁ לָהֶן אוֹנָאָה</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כְּשֵׁם שֶׁאוֹנָאָה לְהֶדְיוֹט, כָּךְ אוֹנָאָה לְתַגָּר</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רַבִּי יְהוּדָה אוֹמֵר, אֵין אוֹנָאָה לְתַגָּר</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מִי שֶׁהֻטַּל עָלָיו, יָדוֹ עַל הָעֶלְיוֹנָה, רָצָה, אוֹמֵר תֶּן לִי מְעוֹתַי, אוֹ תֶן לִי מַה שֶּׁאוֹנִיתַנִי: </w:t>
      </w:r>
    </w:p>
    <w:p w14:paraId="59DAEED4" w14:textId="77777777" w:rsidR="009C3CB4" w:rsidRPr="00270114" w:rsidRDefault="009C3CB4" w:rsidP="009C3CB4">
      <w:pPr>
        <w:spacing w:line="240" w:lineRule="auto"/>
        <w:rPr>
          <w:rFonts w:ascii="FbShefa" w:hAnsi="FbShefa"/>
          <w:sz w:val="11"/>
          <w:rtl/>
        </w:rPr>
      </w:pPr>
    </w:p>
    <w:p w14:paraId="3F0911C8" w14:textId="7052D8DA" w:rsidR="009C3CB4" w:rsidRPr="00270114" w:rsidRDefault="009C3CB4" w:rsidP="009C3CB4">
      <w:pPr>
        <w:pStyle w:val="2"/>
        <w:rPr>
          <w:rFonts w:ascii="FbShefa" w:hAnsi="FbShefa"/>
          <w:color w:val="7C5F1D"/>
          <w:rtl/>
        </w:rPr>
      </w:pPr>
      <w:r w:rsidRPr="00270114">
        <w:rPr>
          <w:rFonts w:ascii="FbShefa" w:hAnsi="FbShefa"/>
          <w:color w:val="7C5F1D"/>
          <w:sz w:val="11"/>
          <w:rtl/>
        </w:rPr>
        <w:t>לימוד</w:t>
      </w:r>
      <w:r w:rsidR="003A6191" w:rsidRPr="00270114">
        <w:rPr>
          <w:rFonts w:ascii="FbShefa" w:hAnsi="FbShefa"/>
          <w:color w:val="7C5F1D"/>
          <w:sz w:val="11"/>
          <w:rtl/>
        </w:rPr>
        <w:t>ים</w:t>
      </w:r>
    </w:p>
    <w:p w14:paraId="7BB3FF03" w14:textId="74548E05"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נתאנה לוקח</w:t>
      </w:r>
      <w:r w:rsidR="00980F5A" w:rsidRPr="001B3037">
        <w:rPr>
          <w:rFonts w:ascii="FbShefa" w:hAnsi="FbShefa"/>
          <w:b/>
          <w:bCs/>
          <w:color w:val="3B2F2A" w:themeColor="text2" w:themeShade="80"/>
          <w:sz w:val="11"/>
          <w:rtl/>
        </w:rPr>
        <w:t>.</w:t>
      </w:r>
      <w:r w:rsidRPr="00270114">
        <w:rPr>
          <w:rFonts w:ascii="FbShefa" w:hAnsi="FbShefa"/>
          <w:sz w:val="11"/>
          <w:rtl/>
        </w:rPr>
        <w:t xml:space="preserve"> וכי תמכרו ממכר לעמיתך</w:t>
      </w:r>
      <w:r w:rsidR="00980F5A" w:rsidRPr="00270114">
        <w:rPr>
          <w:rFonts w:ascii="FbShefa" w:hAnsi="FbShefa"/>
          <w:sz w:val="11"/>
          <w:rtl/>
        </w:rPr>
        <w:t>.</w:t>
      </w:r>
    </w:p>
    <w:p w14:paraId="67119BB0" w14:textId="2B33B8B1" w:rsidR="003A619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נתאנה מוכר</w:t>
      </w:r>
      <w:r w:rsidR="00980F5A" w:rsidRPr="00270114">
        <w:rPr>
          <w:rFonts w:ascii="FbShefa" w:hAnsi="FbShefa"/>
          <w:sz w:val="11"/>
          <w:rtl/>
        </w:rPr>
        <w:t>.</w:t>
      </w:r>
      <w:r w:rsidRPr="00270114">
        <w:rPr>
          <w:rFonts w:ascii="FbShefa" w:hAnsi="FbShefa"/>
          <w:sz w:val="11"/>
          <w:rtl/>
        </w:rPr>
        <w:t xml:space="preserve"> או קנה אל תונו</w:t>
      </w:r>
      <w:r w:rsidR="00980F5A" w:rsidRPr="00270114">
        <w:rPr>
          <w:rFonts w:ascii="FbShefa" w:hAnsi="FbShefa"/>
          <w:sz w:val="11"/>
          <w:rtl/>
        </w:rPr>
        <w:t>.</w:t>
      </w:r>
    </w:p>
    <w:p w14:paraId="5EB44E59" w14:textId="77777777" w:rsidR="003A6191" w:rsidRPr="00270114" w:rsidRDefault="003A6191" w:rsidP="009C3CB4">
      <w:pPr>
        <w:spacing w:line="240" w:lineRule="auto"/>
        <w:rPr>
          <w:rFonts w:ascii="FbShefa" w:hAnsi="FbShefa"/>
          <w:sz w:val="11"/>
          <w:rtl/>
        </w:rPr>
      </w:pPr>
    </w:p>
    <w:p w14:paraId="3E74B16E" w14:textId="77777777" w:rsidR="002F4153" w:rsidRPr="00270114" w:rsidRDefault="002F4153" w:rsidP="002F4153">
      <w:pPr>
        <w:pStyle w:val="3"/>
        <w:rPr>
          <w:rFonts w:ascii="FbShefa" w:hAnsi="FbShefa"/>
          <w:rtl/>
        </w:rPr>
      </w:pPr>
      <w:r w:rsidRPr="00270114">
        <w:rPr>
          <w:rFonts w:ascii="FbShefa" w:hAnsi="FbShefa"/>
          <w:rtl/>
        </w:rPr>
        <w:t>צריכותא:</w:t>
      </w:r>
    </w:p>
    <w:p w14:paraId="2F503346" w14:textId="5FB026D4" w:rsidR="002F24DC" w:rsidRPr="00270114" w:rsidRDefault="002F4153" w:rsidP="002F4153">
      <w:pPr>
        <w:autoSpaceDE w:val="0"/>
        <w:autoSpaceDN w:val="0"/>
        <w:adjustRightInd w:val="0"/>
        <w:rPr>
          <w:rFonts w:ascii="FbShefa" w:hAnsi="FbShefa"/>
          <w:rtl/>
        </w:rPr>
      </w:pPr>
      <w:r w:rsidRPr="001B3037">
        <w:rPr>
          <w:rFonts w:ascii="FbShefa" w:hAnsi="FbShefa"/>
          <w:b/>
          <w:bCs/>
          <w:color w:val="3B2F2A" w:themeColor="text2" w:themeShade="80"/>
          <w:rtl/>
        </w:rPr>
        <w:t>אי כתב רחמנא מוכר</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משום דקים ליה בזבינתיה</w:t>
      </w:r>
      <w:r w:rsidR="00980F5A" w:rsidRPr="00270114">
        <w:rPr>
          <w:rFonts w:ascii="FbShefa" w:hAnsi="FbShefa"/>
          <w:rtl/>
        </w:rPr>
        <w:t>.</w:t>
      </w:r>
    </w:p>
    <w:p w14:paraId="51E9F0F0" w14:textId="28155B96" w:rsidR="002F24DC" w:rsidRPr="00270114" w:rsidRDefault="002F4153" w:rsidP="002F4153">
      <w:pPr>
        <w:spacing w:line="240" w:lineRule="auto"/>
        <w:rPr>
          <w:rFonts w:ascii="FbShefa" w:hAnsi="FbShefa"/>
          <w:rtl/>
        </w:rPr>
      </w:pPr>
      <w:r w:rsidRPr="001B3037">
        <w:rPr>
          <w:rFonts w:ascii="FbShefa" w:hAnsi="FbShefa"/>
          <w:b/>
          <w:bCs/>
          <w:color w:val="3B2F2A" w:themeColor="text2" w:themeShade="80"/>
          <w:rtl/>
        </w:rPr>
        <w:t>ואי כתב רחמנא לוקח</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משום דקא קני</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דאמרי אינשי</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זבנית קנית</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אבל מוכר</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דאבודי קא מוביד</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דאמרי אינשי</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זבין אוביד</w:t>
      </w:r>
      <w:r w:rsidR="001C0E38" w:rsidRPr="00270114">
        <w:rPr>
          <w:rFonts w:ascii="FbShefa" w:hAnsi="FbShefa"/>
          <w:rtl/>
        </w:rPr>
        <w:t xml:space="preserve">, </w:t>
      </w:r>
      <w:r w:rsidRPr="00270114">
        <w:rPr>
          <w:rFonts w:ascii="FbShefa" w:hAnsi="FbShefa"/>
          <w:rtl/>
        </w:rPr>
        <w:t>אימא לא אזהריה רחמנא בלא תונו</w:t>
      </w:r>
      <w:r w:rsidR="00980F5A" w:rsidRPr="00270114">
        <w:rPr>
          <w:rFonts w:ascii="FbShefa" w:hAnsi="FbShefa"/>
          <w:rtl/>
        </w:rPr>
        <w:t>.</w:t>
      </w:r>
    </w:p>
    <w:p w14:paraId="16EDE391" w14:textId="32CBDCFF" w:rsidR="009C3CB4" w:rsidRPr="00270114" w:rsidRDefault="009C3CB4" w:rsidP="009C3CB4">
      <w:pPr>
        <w:spacing w:line="240" w:lineRule="auto"/>
        <w:rPr>
          <w:rFonts w:ascii="FbShefa" w:hAnsi="FbShefa"/>
          <w:sz w:val="11"/>
          <w:rtl/>
        </w:rPr>
      </w:pPr>
    </w:p>
    <w:p w14:paraId="3F3FF45D" w14:textId="6BFC72E5" w:rsidR="009C3CB4" w:rsidRPr="00270114" w:rsidRDefault="009C3CB4" w:rsidP="009C3CB4">
      <w:pPr>
        <w:pStyle w:val="2"/>
        <w:rPr>
          <w:rFonts w:ascii="FbShefa" w:hAnsi="FbShefa"/>
          <w:color w:val="7C5F1D"/>
          <w:rtl/>
        </w:rPr>
      </w:pPr>
      <w:r w:rsidRPr="00270114">
        <w:rPr>
          <w:rFonts w:ascii="FbShefa" w:hAnsi="FbShefa"/>
          <w:color w:val="7C5F1D"/>
          <w:sz w:val="11"/>
          <w:rtl/>
        </w:rPr>
        <w:t>אונאה לתגר</w:t>
      </w:r>
      <w:r w:rsidR="002F4153" w:rsidRPr="00270114">
        <w:rPr>
          <w:rFonts w:ascii="FbShefa" w:hAnsi="FbShefa"/>
          <w:color w:val="7C5F1D"/>
          <w:sz w:val="11"/>
          <w:rtl/>
        </w:rPr>
        <w:t xml:space="preserve"> לדעת רבי יהודה</w:t>
      </w:r>
    </w:p>
    <w:p w14:paraId="581C3B4C" w14:textId="3F983A0C" w:rsidR="009C3CB4" w:rsidRPr="00270114" w:rsidRDefault="002F4153" w:rsidP="009C3CB4">
      <w:pPr>
        <w:spacing w:line="240" w:lineRule="auto"/>
        <w:rPr>
          <w:rFonts w:ascii="FbShefa" w:hAnsi="FbShefa"/>
          <w:sz w:val="11"/>
          <w:rtl/>
        </w:rPr>
      </w:pPr>
      <w:r w:rsidRPr="001B3037">
        <w:rPr>
          <w:rFonts w:ascii="FbShefa" w:hAnsi="FbShefa"/>
          <w:b/>
          <w:bCs/>
          <w:color w:val="3B2F2A" w:themeColor="text2" w:themeShade="80"/>
          <w:sz w:val="11"/>
          <w:rtl/>
        </w:rPr>
        <w:t xml:space="preserve">דעה </w:t>
      </w:r>
      <w:r w:rsidR="009C3CB4" w:rsidRPr="001B3037">
        <w:rPr>
          <w:rFonts w:ascii="FbShefa" w:hAnsi="FbShefa"/>
          <w:b/>
          <w:bCs/>
          <w:color w:val="3B2F2A" w:themeColor="text2" w:themeShade="80"/>
          <w:sz w:val="11"/>
          <w:rtl/>
        </w:rPr>
        <w:t>א</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בתגר ספסר שנו, דמידע ידע כמה שויא, ואחולי אחיל</w:t>
      </w:r>
      <w:r w:rsidR="00980F5A" w:rsidRPr="00270114">
        <w:rPr>
          <w:rFonts w:ascii="FbShefa" w:hAnsi="FbShefa"/>
          <w:sz w:val="11"/>
          <w:rtl/>
        </w:rPr>
        <w:t>.</w:t>
      </w:r>
    </w:p>
    <w:p w14:paraId="4E1BC686" w14:textId="35117ACD" w:rsidR="009C3CB4" w:rsidRPr="00270114" w:rsidRDefault="00EC7390" w:rsidP="009C3CB4">
      <w:pPr>
        <w:spacing w:line="240" w:lineRule="auto"/>
        <w:rPr>
          <w:rFonts w:ascii="FbShefa" w:hAnsi="FbShefa"/>
          <w:sz w:val="11"/>
          <w:rtl/>
        </w:rPr>
      </w:pPr>
      <w:r w:rsidRPr="001B3037">
        <w:rPr>
          <w:rFonts w:ascii="FbShefa" w:hAnsi="FbShefa"/>
          <w:b/>
          <w:bCs/>
          <w:color w:val="3B2F2A" w:themeColor="text2" w:themeShade="80"/>
          <w:sz w:val="11"/>
          <w:rtl/>
        </w:rPr>
        <w:t xml:space="preserve">דעה </w:t>
      </w:r>
      <w:r w:rsidR="009C3CB4" w:rsidRPr="001B3037">
        <w:rPr>
          <w:rFonts w:ascii="FbShefa" w:hAnsi="FbShefa"/>
          <w:b/>
          <w:bCs/>
          <w:color w:val="3B2F2A" w:themeColor="text2" w:themeShade="80"/>
          <w:sz w:val="11"/>
          <w:rtl/>
        </w:rPr>
        <w:t>ב</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תגר אינו בתורת אונאה, שאפילו פחות מכדי אונאה חוזר</w:t>
      </w:r>
      <w:r w:rsidR="00980F5A" w:rsidRPr="00270114">
        <w:rPr>
          <w:rFonts w:ascii="FbShefa" w:hAnsi="FbShefa"/>
          <w:sz w:val="11"/>
          <w:rtl/>
        </w:rPr>
        <w:t>.</w:t>
      </w:r>
    </w:p>
    <w:p w14:paraId="1A9BDC72" w14:textId="77777777" w:rsidR="009C3CB4" w:rsidRPr="00270114" w:rsidRDefault="009C3CB4" w:rsidP="009C3CB4">
      <w:pPr>
        <w:spacing w:line="240" w:lineRule="auto"/>
        <w:rPr>
          <w:rFonts w:ascii="FbShefa" w:hAnsi="FbShefa"/>
          <w:sz w:val="11"/>
          <w:rtl/>
        </w:rPr>
      </w:pPr>
    </w:p>
    <w:p w14:paraId="7DF77868" w14:textId="304984AA" w:rsidR="009C3CB4" w:rsidRPr="00270114" w:rsidRDefault="007D0BAF" w:rsidP="007D0BAF">
      <w:pPr>
        <w:pStyle w:val="2"/>
        <w:rPr>
          <w:rFonts w:ascii="FbShefa" w:hAnsi="FbShefa"/>
          <w:rtl/>
        </w:rPr>
      </w:pPr>
      <w:r w:rsidRPr="00270114">
        <w:rPr>
          <w:rFonts w:ascii="FbShefa" w:hAnsi="FbShefa"/>
          <w:rtl/>
        </w:rPr>
        <w:t xml:space="preserve">מחלוקת רבי נתן </w:t>
      </w:r>
      <w:r w:rsidR="009C3CB4" w:rsidRPr="00270114">
        <w:rPr>
          <w:rFonts w:ascii="FbShefa" w:hAnsi="FbShefa"/>
          <w:rtl/>
        </w:rPr>
        <w:t>ורבי יהודה הנשיא</w:t>
      </w:r>
    </w:p>
    <w:p w14:paraId="761B52E6" w14:textId="77777777" w:rsidR="007D0BAF" w:rsidRPr="00270114" w:rsidRDefault="007D0BAF" w:rsidP="007D0BAF">
      <w:pPr>
        <w:pStyle w:val="3"/>
        <w:rPr>
          <w:rFonts w:ascii="FbShefa" w:hAnsi="FbShefa"/>
          <w:rtl/>
        </w:rPr>
      </w:pPr>
      <w:r w:rsidRPr="00270114">
        <w:rPr>
          <w:rFonts w:ascii="FbShefa" w:hAnsi="FbShefa"/>
          <w:rtl/>
        </w:rPr>
        <w:t xml:space="preserve">דעה </w:t>
      </w:r>
      <w:r w:rsidR="009C3CB4" w:rsidRPr="00270114">
        <w:rPr>
          <w:rFonts w:ascii="FbShefa" w:hAnsi="FbShefa"/>
          <w:rtl/>
        </w:rPr>
        <w:t>א</w:t>
      </w:r>
      <w:r w:rsidRPr="00270114">
        <w:rPr>
          <w:rFonts w:ascii="FbShefa" w:hAnsi="FbShefa"/>
          <w:rtl/>
        </w:rPr>
        <w:t>:</w:t>
      </w:r>
    </w:p>
    <w:p w14:paraId="059253F8" w14:textId="56674283" w:rsidR="007D0BAF"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קמיפלגי</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בתרתי</w:t>
      </w:r>
      <w:r w:rsidR="00980F5A" w:rsidRPr="00270114">
        <w:rPr>
          <w:rFonts w:ascii="FbShefa" w:hAnsi="FbShefa"/>
          <w:sz w:val="11"/>
          <w:rtl/>
        </w:rPr>
        <w:t>.</w:t>
      </w:r>
    </w:p>
    <w:p w14:paraId="509C2780" w14:textId="526F7E32" w:rsidR="002F24DC" w:rsidRPr="00270114" w:rsidRDefault="007D0BAF" w:rsidP="009C3CB4">
      <w:pPr>
        <w:spacing w:line="240" w:lineRule="auto"/>
        <w:rPr>
          <w:rFonts w:ascii="FbShefa" w:hAnsi="FbShefa"/>
          <w:sz w:val="11"/>
          <w:rtl/>
        </w:rPr>
      </w:pPr>
      <w:r w:rsidRPr="001B3037">
        <w:rPr>
          <w:rFonts w:ascii="FbShefa" w:hAnsi="FbShefa"/>
          <w:b/>
          <w:bCs/>
          <w:color w:val="3B2F2A" w:themeColor="text2" w:themeShade="80"/>
          <w:sz w:val="11"/>
          <w:rtl/>
        </w:rPr>
        <w:t>ה</w:t>
      </w:r>
      <w:r w:rsidR="009C3CB4" w:rsidRPr="001B3037">
        <w:rPr>
          <w:rFonts w:ascii="FbShefa" w:hAnsi="FbShefa"/>
          <w:b/>
          <w:bCs/>
          <w:color w:val="3B2F2A" w:themeColor="text2" w:themeShade="80"/>
          <w:sz w:val="11"/>
          <w:rtl/>
        </w:rPr>
        <w:t>אם</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009C3CB4" w:rsidRPr="00270114">
        <w:rPr>
          <w:rFonts w:ascii="FbShefa" w:hAnsi="FbShefa"/>
          <w:sz w:val="11"/>
          <w:rtl/>
        </w:rPr>
        <w:t>תלוי ברצונו</w:t>
      </w:r>
      <w:r w:rsidR="00980F5A" w:rsidRPr="00270114">
        <w:rPr>
          <w:rFonts w:ascii="FbShefa" w:hAnsi="FbShefa"/>
          <w:sz w:val="11"/>
          <w:rtl/>
        </w:rPr>
        <w:t>.</w:t>
      </w:r>
    </w:p>
    <w:p w14:paraId="646EF579" w14:textId="04ABF8EA" w:rsidR="002F24DC" w:rsidRPr="00270114" w:rsidRDefault="007D0BAF" w:rsidP="009C3CB4">
      <w:pPr>
        <w:spacing w:line="240" w:lineRule="auto"/>
        <w:rPr>
          <w:rFonts w:ascii="FbShefa" w:hAnsi="FbShefa"/>
          <w:sz w:val="11"/>
          <w:rtl/>
        </w:rPr>
      </w:pPr>
      <w:r w:rsidRPr="001B3037">
        <w:rPr>
          <w:rFonts w:ascii="FbShefa" w:hAnsi="FbShefa"/>
          <w:b/>
          <w:bCs/>
          <w:color w:val="3B2F2A" w:themeColor="text2" w:themeShade="80"/>
          <w:sz w:val="11"/>
          <w:rtl/>
        </w:rPr>
        <w:t>והא</w:t>
      </w:r>
      <w:r w:rsidR="009C3CB4" w:rsidRPr="001B3037">
        <w:rPr>
          <w:rFonts w:ascii="FbShefa" w:hAnsi="FbShefa"/>
          <w:b/>
          <w:bCs/>
          <w:color w:val="3B2F2A" w:themeColor="text2" w:themeShade="80"/>
          <w:sz w:val="11"/>
          <w:rtl/>
        </w:rPr>
        <w:t>ם</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דוקא המוכר ידו על העליונה או גם הלוקח</w:t>
      </w:r>
      <w:r w:rsidR="00980F5A" w:rsidRPr="00270114">
        <w:rPr>
          <w:rFonts w:ascii="FbShefa" w:hAnsi="FbShefa"/>
          <w:sz w:val="11"/>
          <w:rtl/>
        </w:rPr>
        <w:t>.</w:t>
      </w:r>
    </w:p>
    <w:p w14:paraId="56077415" w14:textId="11A43AC3" w:rsidR="007D0BAF" w:rsidRPr="001B3037" w:rsidRDefault="007D0BAF" w:rsidP="009C3CB4">
      <w:pPr>
        <w:spacing w:line="240" w:lineRule="auto"/>
        <w:rPr>
          <w:rFonts w:ascii="FbShefa" w:hAnsi="FbShefa"/>
          <w:b/>
          <w:bCs/>
          <w:color w:val="3B2F2A" w:themeColor="text2" w:themeShade="80"/>
          <w:sz w:val="11"/>
          <w:rtl/>
        </w:rPr>
      </w:pPr>
    </w:p>
    <w:p w14:paraId="19D321FF" w14:textId="3CA0C7DB"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מתני'</w:t>
      </w:r>
      <w:r w:rsidR="00980F5A" w:rsidRPr="001B3037">
        <w:rPr>
          <w:rFonts w:ascii="FbShefa" w:hAnsi="FbShefa"/>
          <w:b/>
          <w:bCs/>
          <w:color w:val="3B2F2A" w:themeColor="text2" w:themeShade="80"/>
          <w:sz w:val="11"/>
          <w:rtl/>
        </w:rPr>
        <w:t>.</w:t>
      </w:r>
      <w:r w:rsidRPr="00270114">
        <w:rPr>
          <w:rFonts w:ascii="FbShefa" w:hAnsi="FbShefa"/>
          <w:sz w:val="11"/>
          <w:rtl/>
        </w:rPr>
        <w:t xml:space="preserve"> אונאה זו איני יודע מי שנאה</w:t>
      </w:r>
      <w:r w:rsidR="00980F5A" w:rsidRPr="00270114">
        <w:rPr>
          <w:rFonts w:ascii="FbShefa" w:hAnsi="FbShefa"/>
          <w:sz w:val="11"/>
          <w:rtl/>
        </w:rPr>
        <w:t>.</w:t>
      </w:r>
    </w:p>
    <w:p w14:paraId="1CAD9A30" w14:textId="77777777" w:rsidR="007D0BAF" w:rsidRPr="001B3037" w:rsidRDefault="007D0BAF" w:rsidP="009C3CB4">
      <w:pPr>
        <w:spacing w:line="240" w:lineRule="auto"/>
        <w:rPr>
          <w:rFonts w:ascii="FbShefa" w:hAnsi="FbShefa"/>
          <w:b/>
          <w:bCs/>
          <w:color w:val="3B2F2A" w:themeColor="text2" w:themeShade="80"/>
          <w:sz w:val="11"/>
          <w:rtl/>
        </w:rPr>
      </w:pPr>
    </w:p>
    <w:p w14:paraId="7CCE2352" w14:textId="1DC72DEE" w:rsidR="007D0BAF" w:rsidRPr="00270114" w:rsidRDefault="007D0BAF" w:rsidP="007D0BAF">
      <w:pPr>
        <w:pStyle w:val="3"/>
        <w:rPr>
          <w:rFonts w:ascii="FbShefa" w:hAnsi="FbShefa"/>
          <w:rtl/>
        </w:rPr>
      </w:pPr>
      <w:r w:rsidRPr="00270114">
        <w:rPr>
          <w:rFonts w:ascii="FbShefa" w:hAnsi="FbShefa"/>
          <w:rtl/>
        </w:rPr>
        <w:t>דעה ב:</w:t>
      </w:r>
    </w:p>
    <w:p w14:paraId="21B63860" w14:textId="7C8E262C"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נחלקו</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 xml:space="preserve">רק </w:t>
      </w:r>
      <w:r w:rsidR="008259BB" w:rsidRPr="008259BB">
        <w:rPr>
          <w:rFonts w:ascii="FbShefa" w:hAnsi="FbShefa"/>
          <w:sz w:val="11"/>
          <w:rtl/>
        </w:rPr>
        <w:t>האם דוקא המוכר ידו על העליונה</w:t>
      </w:r>
      <w:r w:rsidR="008259BB">
        <w:rPr>
          <w:rFonts w:ascii="FbShefa" w:hAnsi="FbShefa" w:hint="cs"/>
          <w:sz w:val="11"/>
          <w:rtl/>
        </w:rPr>
        <w:t>,</w:t>
      </w:r>
      <w:r w:rsidR="008259BB" w:rsidRPr="008259BB">
        <w:rPr>
          <w:rFonts w:ascii="FbShefa" w:hAnsi="FbShefa"/>
          <w:sz w:val="11"/>
          <w:rtl/>
        </w:rPr>
        <w:t xml:space="preserve"> או גם הלוקח.</w:t>
      </w:r>
    </w:p>
    <w:p w14:paraId="53CC02FC" w14:textId="4A23278A"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ותני בברייתא</w:t>
      </w:r>
      <w:r w:rsidR="00980F5A" w:rsidRPr="001B3037">
        <w:rPr>
          <w:rFonts w:ascii="FbShefa" w:hAnsi="FbShefa"/>
          <w:b/>
          <w:bCs/>
          <w:color w:val="3B2F2A" w:themeColor="text2" w:themeShade="80"/>
          <w:sz w:val="11"/>
          <w:rtl/>
        </w:rPr>
        <w:t>.</w:t>
      </w:r>
      <w:r w:rsidR="00980F5A" w:rsidRPr="00270114">
        <w:rPr>
          <w:rFonts w:ascii="FbShefa" w:hAnsi="FbShefa"/>
          <w:sz w:val="11"/>
          <w:rtl/>
        </w:rPr>
        <w:t xml:space="preserve"> </w:t>
      </w:r>
      <w:r w:rsidRPr="00270114">
        <w:rPr>
          <w:rFonts w:ascii="FbShefa" w:hAnsi="FbShefa"/>
          <w:sz w:val="11"/>
          <w:rtl/>
        </w:rPr>
        <w:t>רצה</w:t>
      </w:r>
      <w:r w:rsidR="00980F5A" w:rsidRPr="00270114">
        <w:rPr>
          <w:rFonts w:ascii="FbShefa" w:hAnsi="FbShefa"/>
          <w:sz w:val="11"/>
          <w:rtl/>
        </w:rPr>
        <w:t>.</w:t>
      </w:r>
    </w:p>
    <w:p w14:paraId="2BDB1376" w14:textId="77777777" w:rsidR="007D0BAF" w:rsidRPr="001B3037" w:rsidRDefault="007D0BAF" w:rsidP="009C3CB4">
      <w:pPr>
        <w:spacing w:line="240" w:lineRule="auto"/>
        <w:rPr>
          <w:rFonts w:ascii="FbShefa" w:hAnsi="FbShefa"/>
          <w:b/>
          <w:bCs/>
          <w:color w:val="3B2F2A" w:themeColor="text2" w:themeShade="80"/>
          <w:sz w:val="11"/>
          <w:rtl/>
        </w:rPr>
      </w:pPr>
    </w:p>
    <w:p w14:paraId="1B04F72D" w14:textId="77777777" w:rsidR="007D0BAF" w:rsidRPr="00270114" w:rsidRDefault="007D0BAF" w:rsidP="007D0BAF">
      <w:pPr>
        <w:pStyle w:val="3"/>
        <w:rPr>
          <w:rFonts w:ascii="FbShefa" w:hAnsi="FbShefa"/>
          <w:rtl/>
        </w:rPr>
      </w:pPr>
      <w:r w:rsidRPr="00270114">
        <w:rPr>
          <w:rFonts w:ascii="FbShefa" w:hAnsi="FbShefa"/>
          <w:rtl/>
        </w:rPr>
        <w:t xml:space="preserve">דעה </w:t>
      </w:r>
      <w:r w:rsidR="009C3CB4" w:rsidRPr="00270114">
        <w:rPr>
          <w:rFonts w:ascii="FbShefa" w:hAnsi="FbShefa"/>
          <w:rtl/>
        </w:rPr>
        <w:t>ג</w:t>
      </w:r>
      <w:r w:rsidRPr="00270114">
        <w:rPr>
          <w:rFonts w:ascii="FbShefa" w:hAnsi="FbShefa"/>
          <w:rtl/>
        </w:rPr>
        <w:t>:</w:t>
      </w:r>
    </w:p>
    <w:p w14:paraId="43C14049" w14:textId="7CB9E41C"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נחלקו</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 xml:space="preserve">רק </w:t>
      </w:r>
      <w:r w:rsidR="00A86D46" w:rsidRPr="00A86D46">
        <w:rPr>
          <w:rFonts w:ascii="FbShefa" w:hAnsi="FbShefa"/>
          <w:sz w:val="11"/>
          <w:rtl/>
        </w:rPr>
        <w:t>האם תלוי ברצונו.</w:t>
      </w:r>
    </w:p>
    <w:p w14:paraId="19D01BEF" w14:textId="01D4DDAE"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מאי דשייר במתניתין</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קא מפרש בברייתא</w:t>
      </w:r>
      <w:r w:rsidR="00980F5A" w:rsidRPr="00270114">
        <w:rPr>
          <w:rFonts w:ascii="FbShefa" w:hAnsi="FbShefa"/>
          <w:sz w:val="11"/>
          <w:rtl/>
        </w:rPr>
        <w:t>.</w:t>
      </w:r>
    </w:p>
    <w:p w14:paraId="549B6519" w14:textId="5514AB4B"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דיקא נמי</w:t>
      </w:r>
      <w:r w:rsidR="00980F5A" w:rsidRPr="00270114">
        <w:rPr>
          <w:rFonts w:ascii="FbShefa" w:hAnsi="FbShefa"/>
          <w:sz w:val="11"/>
          <w:rtl/>
        </w:rPr>
        <w:t>.</w:t>
      </w:r>
      <w:r w:rsidRPr="00270114">
        <w:rPr>
          <w:rFonts w:ascii="FbShefa" w:hAnsi="FbShefa"/>
          <w:sz w:val="11"/>
          <w:rtl/>
        </w:rPr>
        <w:t xml:space="preserve"> דקתני</w:t>
      </w:r>
      <w:r w:rsidR="007D0BAF" w:rsidRPr="00270114">
        <w:rPr>
          <w:rFonts w:ascii="FbShefa" w:hAnsi="FbShefa"/>
          <w:sz w:val="11"/>
          <w:rtl/>
        </w:rPr>
        <w:t>,</w:t>
      </w:r>
      <w:r w:rsidRPr="00270114">
        <w:rPr>
          <w:rFonts w:ascii="FbShefa" w:hAnsi="FbShefa"/>
          <w:sz w:val="11"/>
          <w:rtl/>
        </w:rPr>
        <w:t xml:space="preserve"> אחד הלוקח ואחד המוכר</w:t>
      </w:r>
      <w:r w:rsidR="00980F5A" w:rsidRPr="00270114">
        <w:rPr>
          <w:rFonts w:ascii="FbShefa" w:hAnsi="FbShefa"/>
          <w:sz w:val="11"/>
          <w:rtl/>
        </w:rPr>
        <w:t>.</w:t>
      </w:r>
    </w:p>
    <w:p w14:paraId="68824AF8" w14:textId="77777777" w:rsidR="009C3CB4" w:rsidRPr="00270114" w:rsidRDefault="009C3CB4" w:rsidP="009C3CB4">
      <w:pPr>
        <w:spacing w:line="240" w:lineRule="auto"/>
        <w:rPr>
          <w:rFonts w:ascii="FbShefa" w:hAnsi="FbShefa"/>
          <w:sz w:val="11"/>
          <w:rtl/>
        </w:rPr>
      </w:pPr>
    </w:p>
    <w:p w14:paraId="6982F298" w14:textId="4035A2C4" w:rsidR="009C3CB4" w:rsidRPr="00270114" w:rsidRDefault="009C3CB4" w:rsidP="009C3CB4">
      <w:pPr>
        <w:pStyle w:val="2"/>
        <w:rPr>
          <w:rFonts w:ascii="FbShefa" w:hAnsi="FbShefa"/>
          <w:color w:val="7C5F1D"/>
          <w:rtl/>
        </w:rPr>
      </w:pPr>
      <w:r w:rsidRPr="00270114">
        <w:rPr>
          <w:rFonts w:ascii="FbShefa" w:hAnsi="FbShefa"/>
          <w:color w:val="7C5F1D"/>
          <w:sz w:val="11"/>
          <w:rtl/>
        </w:rPr>
        <w:t>ע</w:t>
      </w:r>
      <w:r w:rsidR="007D0BAF" w:rsidRPr="00270114">
        <w:rPr>
          <w:rFonts w:ascii="FbShefa" w:hAnsi="FbShefa"/>
          <w:color w:val="7C5F1D"/>
          <w:sz w:val="11"/>
          <w:rtl/>
        </w:rPr>
        <w:t xml:space="preserve">ל </w:t>
      </w:r>
      <w:r w:rsidRPr="00270114">
        <w:rPr>
          <w:rFonts w:ascii="FbShefa" w:hAnsi="FbShefa"/>
          <w:color w:val="7C5F1D"/>
          <w:sz w:val="11"/>
          <w:rtl/>
        </w:rPr>
        <w:t>מ</w:t>
      </w:r>
      <w:r w:rsidR="007D0BAF" w:rsidRPr="00270114">
        <w:rPr>
          <w:rFonts w:ascii="FbShefa" w:hAnsi="FbShefa"/>
          <w:color w:val="7C5F1D"/>
          <w:sz w:val="11"/>
          <w:rtl/>
        </w:rPr>
        <w:t>נת</w:t>
      </w:r>
      <w:r w:rsidRPr="00270114">
        <w:rPr>
          <w:rFonts w:ascii="FbShefa" w:hAnsi="FbShefa"/>
          <w:color w:val="7C5F1D"/>
          <w:sz w:val="11"/>
          <w:rtl/>
        </w:rPr>
        <w:t xml:space="preserve"> שאין אונאה</w:t>
      </w:r>
    </w:p>
    <w:p w14:paraId="5FA19DA3" w14:textId="6B37AD73" w:rsidR="009C3CB4" w:rsidRPr="00270114" w:rsidRDefault="009C3CB4" w:rsidP="007D0BAF">
      <w:pPr>
        <w:pStyle w:val="3"/>
        <w:rPr>
          <w:rFonts w:ascii="FbShefa" w:hAnsi="FbShefa"/>
          <w:rtl/>
        </w:rPr>
      </w:pPr>
      <w:r w:rsidRPr="00270114">
        <w:rPr>
          <w:rFonts w:ascii="FbShefa" w:hAnsi="FbShefa"/>
          <w:rtl/>
        </w:rPr>
        <w:t>האומר על מנת שאין לך עלי אונאה</w:t>
      </w:r>
      <w:r w:rsidR="007D0BAF" w:rsidRPr="00270114">
        <w:rPr>
          <w:rFonts w:ascii="FbShefa" w:hAnsi="FbShefa"/>
          <w:rtl/>
        </w:rPr>
        <w:t>:</w:t>
      </w:r>
    </w:p>
    <w:p w14:paraId="3CC42139" w14:textId="5E491EF8" w:rsidR="002F24DC" w:rsidRPr="00270114" w:rsidRDefault="007D0BAF" w:rsidP="007D0BAF">
      <w:pPr>
        <w:autoSpaceDE w:val="0"/>
        <w:autoSpaceDN w:val="0"/>
        <w:adjustRightInd w:val="0"/>
        <w:rPr>
          <w:rFonts w:ascii="FbShefa" w:hAnsi="FbShefa"/>
          <w:rtl/>
        </w:rPr>
      </w:pPr>
      <w:r w:rsidRPr="001B3037">
        <w:rPr>
          <w:rFonts w:ascii="FbShefa" w:hAnsi="FbShefa"/>
          <w:b/>
          <w:bCs/>
          <w:color w:val="3B2F2A" w:themeColor="text2" w:themeShade="80"/>
          <w:rtl/>
        </w:rPr>
        <w:t>דעה א</w:t>
      </w:r>
      <w:r w:rsidR="00980F5A" w:rsidRPr="001B3037">
        <w:rPr>
          <w:rFonts w:ascii="FbShefa" w:hAnsi="FbShefa"/>
          <w:b/>
          <w:bCs/>
          <w:color w:val="3B2F2A" w:themeColor="text2" w:themeShade="80"/>
          <w:rtl/>
        </w:rPr>
        <w:t>.</w:t>
      </w:r>
      <w:r w:rsidRPr="00270114">
        <w:rPr>
          <w:rFonts w:ascii="FbShefa" w:hAnsi="FbShefa"/>
          <w:rtl/>
        </w:rPr>
        <w:t xml:space="preserve"> יש לו עליו אונאה</w:t>
      </w:r>
      <w:r w:rsidR="00980F5A" w:rsidRPr="00270114">
        <w:rPr>
          <w:rFonts w:ascii="FbShefa" w:hAnsi="FbShefa"/>
          <w:rtl/>
        </w:rPr>
        <w:t>.</w:t>
      </w:r>
    </w:p>
    <w:p w14:paraId="3EFD7656" w14:textId="36360A3B" w:rsidR="002F24DC" w:rsidRPr="00270114" w:rsidRDefault="007D0BAF" w:rsidP="007D0BAF">
      <w:pPr>
        <w:spacing w:line="240" w:lineRule="auto"/>
        <w:rPr>
          <w:rFonts w:ascii="FbShefa" w:hAnsi="FbShefa"/>
          <w:rtl/>
        </w:rPr>
      </w:pPr>
      <w:r w:rsidRPr="001B3037">
        <w:rPr>
          <w:rFonts w:ascii="FbShefa" w:hAnsi="FbShefa"/>
          <w:b/>
          <w:bCs/>
          <w:color w:val="3B2F2A" w:themeColor="text2" w:themeShade="80"/>
          <w:rtl/>
        </w:rPr>
        <w:t>דעה ב</w:t>
      </w:r>
      <w:r w:rsidR="00980F5A" w:rsidRPr="001B3037">
        <w:rPr>
          <w:rFonts w:ascii="FbShefa" w:hAnsi="FbShefa"/>
          <w:b/>
          <w:bCs/>
          <w:color w:val="3B2F2A" w:themeColor="text2" w:themeShade="80"/>
          <w:rtl/>
        </w:rPr>
        <w:t>.</w:t>
      </w:r>
      <w:r w:rsidRPr="00270114">
        <w:rPr>
          <w:rFonts w:ascii="FbShefa" w:hAnsi="FbShefa"/>
          <w:rtl/>
        </w:rPr>
        <w:t xml:space="preserve"> אין לו עליו אונאה</w:t>
      </w:r>
      <w:r w:rsidR="00980F5A" w:rsidRPr="00270114">
        <w:rPr>
          <w:rFonts w:ascii="FbShefa" w:hAnsi="FbShefa"/>
          <w:rtl/>
        </w:rPr>
        <w:t>.</w:t>
      </w:r>
    </w:p>
    <w:p w14:paraId="5629700C" w14:textId="4B3B5A21" w:rsidR="009C3CB4" w:rsidRPr="00270114" w:rsidRDefault="009C3CB4" w:rsidP="00794C1A">
      <w:pPr>
        <w:pStyle w:val="1"/>
        <w:rPr>
          <w:rFonts w:ascii="FbShefa" w:hAnsi="FbShefa"/>
          <w:rtl/>
        </w:rPr>
      </w:pPr>
      <w:r w:rsidRPr="00270114">
        <w:rPr>
          <w:rFonts w:ascii="FbShefa" w:hAnsi="FbShefa"/>
          <w:sz w:val="11"/>
          <w:rtl/>
        </w:rPr>
        <w:t>נא</w:t>
      </w:r>
      <w:r w:rsidR="00B36BF2" w:rsidRPr="00270114">
        <w:rPr>
          <w:rFonts w:ascii="FbShefa" w:hAnsi="FbShefa"/>
          <w:sz w:val="11"/>
          <w:rtl/>
        </w:rPr>
        <w:t>, ב</w:t>
      </w:r>
    </w:p>
    <w:p w14:paraId="376BF88F" w14:textId="77777777" w:rsidR="007D0BAF" w:rsidRPr="00270114" w:rsidRDefault="009C3CB4" w:rsidP="007D0BAF">
      <w:pPr>
        <w:pStyle w:val="3"/>
        <w:rPr>
          <w:rFonts w:ascii="FbShefa" w:hAnsi="FbShefa"/>
          <w:rtl/>
        </w:rPr>
      </w:pPr>
      <w:r w:rsidRPr="00270114">
        <w:rPr>
          <w:rFonts w:ascii="FbShefa" w:hAnsi="FbShefa"/>
          <w:rtl/>
        </w:rPr>
        <w:t>לימא כתנאי</w:t>
      </w:r>
      <w:r w:rsidR="007D0BAF" w:rsidRPr="00270114">
        <w:rPr>
          <w:rFonts w:ascii="FbShefa" w:hAnsi="FbShefa"/>
          <w:rtl/>
        </w:rPr>
        <w:t>:</w:t>
      </w:r>
    </w:p>
    <w:p w14:paraId="384A1BE4" w14:textId="55962121" w:rsidR="007D0BAF" w:rsidRPr="00270114" w:rsidRDefault="007D0BAF" w:rsidP="007D0BAF">
      <w:pPr>
        <w:rPr>
          <w:rFonts w:ascii="FbShefa" w:hAnsi="FbShefa"/>
          <w:rtl/>
        </w:rPr>
      </w:pPr>
      <w:r w:rsidRPr="001B3037">
        <w:rPr>
          <w:rFonts w:ascii="FbShefa" w:hAnsi="FbShefa"/>
          <w:b/>
          <w:bCs/>
          <w:color w:val="3B2F2A" w:themeColor="text2" w:themeShade="80"/>
          <w:rtl/>
        </w:rPr>
        <w:t>הרי את מקודשת</w:t>
      </w:r>
      <w:r w:rsidR="00980F5A" w:rsidRPr="00270114">
        <w:rPr>
          <w:rFonts w:ascii="FbShefa" w:hAnsi="FbShefa"/>
          <w:rtl/>
        </w:rPr>
        <w:t>.</w:t>
      </w:r>
      <w:r w:rsidRPr="00270114">
        <w:rPr>
          <w:rFonts w:ascii="FbShefa" w:hAnsi="FbShefa"/>
          <w:rtl/>
        </w:rPr>
        <w:t xml:space="preserve"> ע"מ שאין שאר כסות ועונה</w:t>
      </w:r>
      <w:r w:rsidR="00980F5A" w:rsidRPr="00270114">
        <w:rPr>
          <w:rFonts w:ascii="FbShefa" w:hAnsi="FbShefa"/>
          <w:rtl/>
        </w:rPr>
        <w:t>.</w:t>
      </w:r>
    </w:p>
    <w:p w14:paraId="0E1CBF84" w14:textId="599DC80D" w:rsidR="007D0BAF" w:rsidRPr="00270114" w:rsidRDefault="007D0BAF" w:rsidP="007D0BAF">
      <w:pPr>
        <w:rPr>
          <w:rFonts w:ascii="FbShefa" w:hAnsi="FbShefa"/>
          <w:rtl/>
        </w:rPr>
      </w:pPr>
      <w:r w:rsidRPr="001B3037">
        <w:rPr>
          <w:rFonts w:ascii="FbShefa" w:hAnsi="FbShefa"/>
          <w:b/>
          <w:bCs/>
          <w:color w:val="3B2F2A" w:themeColor="text2" w:themeShade="80"/>
          <w:rtl/>
        </w:rPr>
        <w:t>ר</w:t>
      </w:r>
      <w:r w:rsidR="00A67B09">
        <w:rPr>
          <w:rFonts w:ascii="FbShefa" w:hAnsi="FbShefa" w:hint="cs"/>
          <w:b/>
          <w:bCs/>
          <w:color w:val="3B2F2A" w:themeColor="text2" w:themeShade="80"/>
          <w:rtl/>
        </w:rPr>
        <w:t xml:space="preserve">בי </w:t>
      </w:r>
      <w:r w:rsidRPr="001B3037">
        <w:rPr>
          <w:rFonts w:ascii="FbShefa" w:hAnsi="FbShefa"/>
          <w:b/>
          <w:bCs/>
          <w:color w:val="3B2F2A" w:themeColor="text2" w:themeShade="80"/>
          <w:rtl/>
        </w:rPr>
        <w:t>מ</w:t>
      </w:r>
      <w:r w:rsidR="00A67B09">
        <w:rPr>
          <w:rFonts w:ascii="FbShefa" w:hAnsi="FbShefa" w:hint="cs"/>
          <w:b/>
          <w:bCs/>
          <w:color w:val="3B2F2A" w:themeColor="text2" w:themeShade="80"/>
          <w:rtl/>
        </w:rPr>
        <w:t>איר</w:t>
      </w:r>
      <w:r w:rsidR="00980F5A" w:rsidRPr="001B3037">
        <w:rPr>
          <w:rFonts w:ascii="FbShefa" w:hAnsi="FbShefa"/>
          <w:b/>
          <w:bCs/>
          <w:color w:val="3B2F2A" w:themeColor="text2" w:themeShade="80"/>
          <w:rtl/>
        </w:rPr>
        <w:t>.</w:t>
      </w:r>
      <w:r w:rsidRPr="00270114">
        <w:rPr>
          <w:rFonts w:ascii="FbShefa" w:hAnsi="FbShefa"/>
          <w:rtl/>
        </w:rPr>
        <w:t xml:space="preserve"> הרי זו מקודשת, ותנאו בטל</w:t>
      </w:r>
      <w:r w:rsidR="00980F5A" w:rsidRPr="00270114">
        <w:rPr>
          <w:rFonts w:ascii="FbShefa" w:hAnsi="FbShefa"/>
          <w:rtl/>
        </w:rPr>
        <w:t>.</w:t>
      </w:r>
    </w:p>
    <w:p w14:paraId="2FA7E43B" w14:textId="6DEF32EA" w:rsidR="007D0BAF" w:rsidRPr="00270114" w:rsidRDefault="007D0BAF" w:rsidP="007D0BAF">
      <w:pPr>
        <w:rPr>
          <w:rFonts w:ascii="FbShefa" w:hAnsi="FbShefa"/>
          <w:rtl/>
        </w:rPr>
      </w:pPr>
      <w:r w:rsidRPr="001B3037">
        <w:rPr>
          <w:rFonts w:ascii="FbShefa" w:hAnsi="FbShefa"/>
          <w:b/>
          <w:bCs/>
          <w:color w:val="3B2F2A" w:themeColor="text2" w:themeShade="80"/>
          <w:rtl/>
        </w:rPr>
        <w:t>ר</w:t>
      </w:r>
      <w:r w:rsidR="00A67B09">
        <w:rPr>
          <w:rFonts w:ascii="FbShefa" w:hAnsi="FbShefa" w:hint="cs"/>
          <w:b/>
          <w:bCs/>
          <w:color w:val="3B2F2A" w:themeColor="text2" w:themeShade="80"/>
          <w:rtl/>
        </w:rPr>
        <w:t>ב</w:t>
      </w:r>
      <w:r w:rsidRPr="001B3037">
        <w:rPr>
          <w:rFonts w:ascii="FbShefa" w:hAnsi="FbShefa"/>
          <w:b/>
          <w:bCs/>
          <w:color w:val="3B2F2A" w:themeColor="text2" w:themeShade="80"/>
          <w:rtl/>
        </w:rPr>
        <w:t>י</w:t>
      </w:r>
      <w:r w:rsidR="00A67B09">
        <w:rPr>
          <w:rFonts w:ascii="FbShefa" w:hAnsi="FbShefa" w:hint="cs"/>
          <w:b/>
          <w:bCs/>
          <w:color w:val="3B2F2A" w:themeColor="text2" w:themeShade="80"/>
          <w:rtl/>
        </w:rPr>
        <w:t xml:space="preserve"> יהודה</w:t>
      </w:r>
      <w:r w:rsidR="00980F5A" w:rsidRPr="001B3037">
        <w:rPr>
          <w:rFonts w:ascii="FbShefa" w:hAnsi="FbShefa"/>
          <w:b/>
          <w:bCs/>
          <w:color w:val="3B2F2A" w:themeColor="text2" w:themeShade="80"/>
          <w:rtl/>
        </w:rPr>
        <w:t>.</w:t>
      </w:r>
      <w:r w:rsidRPr="00270114">
        <w:rPr>
          <w:rFonts w:ascii="FbShefa" w:hAnsi="FbShefa"/>
          <w:rtl/>
        </w:rPr>
        <w:t xml:space="preserve"> בדבר שבממון תנאו קיים</w:t>
      </w:r>
      <w:r w:rsidR="00980F5A" w:rsidRPr="00270114">
        <w:rPr>
          <w:rFonts w:ascii="FbShefa" w:hAnsi="FbShefa"/>
          <w:rtl/>
        </w:rPr>
        <w:t>.</w:t>
      </w:r>
    </w:p>
    <w:p w14:paraId="1EFD2738" w14:textId="77777777" w:rsidR="007D0BAF" w:rsidRPr="001B3037" w:rsidRDefault="007D0BAF" w:rsidP="009C3CB4">
      <w:pPr>
        <w:spacing w:line="240" w:lineRule="auto"/>
        <w:rPr>
          <w:rFonts w:ascii="FbShefa" w:hAnsi="FbShefa"/>
          <w:b/>
          <w:bCs/>
          <w:color w:val="3B2F2A" w:themeColor="text2" w:themeShade="80"/>
          <w:sz w:val="11"/>
          <w:rtl/>
        </w:rPr>
      </w:pPr>
    </w:p>
    <w:p w14:paraId="35E87685" w14:textId="0AC755A8" w:rsidR="00CC420F" w:rsidRPr="00270114" w:rsidRDefault="00CC420F" w:rsidP="00CC420F">
      <w:pPr>
        <w:pStyle w:val="3"/>
        <w:rPr>
          <w:rFonts w:ascii="FbShefa" w:hAnsi="FbShefa"/>
          <w:rtl/>
        </w:rPr>
      </w:pPr>
      <w:r w:rsidRPr="00270114">
        <w:rPr>
          <w:rFonts w:ascii="FbShefa" w:hAnsi="FbShefa"/>
          <w:rtl/>
        </w:rPr>
        <w:t>דחיה:</w:t>
      </w:r>
    </w:p>
    <w:p w14:paraId="668D38D5" w14:textId="57A26213" w:rsidR="00CC420F" w:rsidRPr="00270114" w:rsidRDefault="00CC420F" w:rsidP="00CC420F">
      <w:pPr>
        <w:spacing w:line="240" w:lineRule="auto"/>
        <w:rPr>
          <w:rFonts w:ascii="FbShefa" w:hAnsi="FbShefa"/>
          <w:rtl/>
        </w:rPr>
      </w:pPr>
      <w:r w:rsidRPr="001B3037">
        <w:rPr>
          <w:rFonts w:ascii="FbShefa" w:hAnsi="FbShefa"/>
          <w:b/>
          <w:bCs/>
          <w:color w:val="3B2F2A" w:themeColor="text2" w:themeShade="80"/>
          <w:rtl/>
        </w:rPr>
        <w:t>אפילו לרבי יהודה</w:t>
      </w:r>
      <w:r w:rsidR="00980F5A" w:rsidRPr="001B3037">
        <w:rPr>
          <w:rFonts w:ascii="FbShefa" w:hAnsi="FbShefa"/>
          <w:b/>
          <w:bCs/>
          <w:color w:val="3B2F2A" w:themeColor="text2" w:themeShade="80"/>
          <w:rtl/>
        </w:rPr>
        <w:t>.</w:t>
      </w:r>
      <w:r w:rsidR="00980F5A" w:rsidRPr="00270114">
        <w:rPr>
          <w:rFonts w:ascii="FbShefa" w:hAnsi="FbShefa"/>
          <w:rtl/>
        </w:rPr>
        <w:t xml:space="preserve"> </w:t>
      </w:r>
      <w:r w:rsidRPr="00270114">
        <w:rPr>
          <w:rFonts w:ascii="FbShefa" w:hAnsi="FbShefa"/>
          <w:rtl/>
        </w:rPr>
        <w:t>התם ידעה ומחלה</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הכא</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מי ידע דמחיל</w:t>
      </w:r>
      <w:r w:rsidR="00980F5A" w:rsidRPr="00270114">
        <w:rPr>
          <w:rFonts w:ascii="FbShefa" w:hAnsi="FbShefa"/>
          <w:rtl/>
        </w:rPr>
        <w:t xml:space="preserve">. </w:t>
      </w:r>
    </w:p>
    <w:p w14:paraId="626C7F42" w14:textId="4E263A1B" w:rsidR="002F24DC" w:rsidRPr="00270114" w:rsidRDefault="00CC420F" w:rsidP="00CC420F">
      <w:pPr>
        <w:spacing w:line="240" w:lineRule="auto"/>
        <w:rPr>
          <w:rFonts w:ascii="FbShefa" w:hAnsi="FbShefa"/>
          <w:rtl/>
        </w:rPr>
      </w:pPr>
      <w:r w:rsidRPr="001B3037">
        <w:rPr>
          <w:rFonts w:ascii="FbShefa" w:hAnsi="FbShefa"/>
          <w:b/>
          <w:bCs/>
          <w:color w:val="3B2F2A" w:themeColor="text2" w:themeShade="80"/>
          <w:rtl/>
        </w:rPr>
        <w:t>אפילו לרבי מאיר</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התם ודאי קא עקר</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אבל הכא</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מי יימר דקא עקר</w:t>
      </w:r>
      <w:r w:rsidR="00980F5A" w:rsidRPr="00270114">
        <w:rPr>
          <w:rFonts w:ascii="FbShefa" w:hAnsi="FbShefa"/>
          <w:rtl/>
        </w:rPr>
        <w:t>.</w:t>
      </w:r>
    </w:p>
    <w:p w14:paraId="5CED13FB" w14:textId="1CB18C9F" w:rsidR="00CC420F" w:rsidRPr="001B3037" w:rsidRDefault="00CC420F" w:rsidP="009C3CB4">
      <w:pPr>
        <w:spacing w:line="240" w:lineRule="auto"/>
        <w:rPr>
          <w:rFonts w:ascii="FbShefa" w:hAnsi="FbShefa"/>
          <w:b/>
          <w:bCs/>
          <w:color w:val="3B2F2A" w:themeColor="text2" w:themeShade="80"/>
          <w:sz w:val="11"/>
          <w:rtl/>
        </w:rPr>
      </w:pPr>
    </w:p>
    <w:p w14:paraId="7E4B86C3" w14:textId="1119847A" w:rsidR="009C3CB4" w:rsidRPr="00270114" w:rsidRDefault="009C3CB4" w:rsidP="00F745C8">
      <w:pPr>
        <w:pStyle w:val="3"/>
        <w:rPr>
          <w:rFonts w:ascii="FbShefa" w:hAnsi="FbShefa"/>
          <w:rtl/>
        </w:rPr>
      </w:pPr>
      <w:r w:rsidRPr="00270114">
        <w:rPr>
          <w:rFonts w:ascii="FbShefa" w:hAnsi="FbShefa"/>
          <w:rtl/>
        </w:rPr>
        <w:t>על מנת שאין בו אונאה</w:t>
      </w:r>
      <w:r w:rsidR="00F745C8" w:rsidRPr="00270114">
        <w:rPr>
          <w:rFonts w:ascii="FbShefa" w:hAnsi="FbShefa"/>
          <w:rtl/>
        </w:rPr>
        <w:t>:</w:t>
      </w:r>
    </w:p>
    <w:p w14:paraId="5016C0AA" w14:textId="2B8FF63A" w:rsidR="00F745C8" w:rsidRPr="00270114" w:rsidRDefault="00F745C8" w:rsidP="00F745C8">
      <w:pPr>
        <w:rPr>
          <w:rFonts w:ascii="FbShefa" w:hAnsi="FbShefa"/>
          <w:rtl/>
        </w:rPr>
      </w:pPr>
      <w:r w:rsidRPr="001B3037">
        <w:rPr>
          <w:rFonts w:ascii="FbShefa" w:hAnsi="FbShefa"/>
          <w:b/>
          <w:bCs/>
          <w:color w:val="3B2F2A" w:themeColor="text2" w:themeShade="80"/>
          <w:rtl/>
        </w:rPr>
        <w:t>לכו"ע</w:t>
      </w:r>
      <w:r w:rsidR="00980F5A" w:rsidRPr="001B3037">
        <w:rPr>
          <w:rFonts w:ascii="FbShefa" w:hAnsi="FbShefa"/>
          <w:b/>
          <w:bCs/>
          <w:color w:val="3B2F2A" w:themeColor="text2" w:themeShade="80"/>
          <w:rtl/>
        </w:rPr>
        <w:t>.</w:t>
      </w:r>
      <w:r w:rsidRPr="00270114">
        <w:rPr>
          <w:rFonts w:ascii="FbShefa" w:hAnsi="FbShefa"/>
          <w:rtl/>
        </w:rPr>
        <w:t xml:space="preserve"> יש אונאה</w:t>
      </w:r>
      <w:r w:rsidR="00980F5A" w:rsidRPr="00270114">
        <w:rPr>
          <w:rFonts w:ascii="FbShefa" w:hAnsi="FbShefa"/>
          <w:rtl/>
        </w:rPr>
        <w:t>.</w:t>
      </w:r>
    </w:p>
    <w:p w14:paraId="146D9C65" w14:textId="4CE5CF6F" w:rsidR="00F745C8" w:rsidRPr="00270114" w:rsidRDefault="00F745C8" w:rsidP="00F745C8">
      <w:pPr>
        <w:rPr>
          <w:rFonts w:ascii="FbShefa" w:hAnsi="FbShefa"/>
          <w:rtl/>
        </w:rPr>
      </w:pPr>
      <w:r w:rsidRPr="001B3037">
        <w:rPr>
          <w:rFonts w:ascii="FbShefa" w:hAnsi="FbShefa"/>
          <w:b/>
          <w:bCs/>
          <w:color w:val="3B2F2A" w:themeColor="text2" w:themeShade="80"/>
          <w:rtl/>
        </w:rPr>
        <w:t>שהרי</w:t>
      </w:r>
      <w:r w:rsidR="00980F5A" w:rsidRPr="001B3037">
        <w:rPr>
          <w:rFonts w:ascii="FbShefa" w:hAnsi="FbShefa"/>
          <w:b/>
          <w:bCs/>
          <w:color w:val="3B2F2A" w:themeColor="text2" w:themeShade="80"/>
          <w:rtl/>
        </w:rPr>
        <w:t>.</w:t>
      </w:r>
      <w:r w:rsidRPr="00270114">
        <w:rPr>
          <w:rFonts w:ascii="FbShefa" w:hAnsi="FbShefa"/>
          <w:rtl/>
        </w:rPr>
        <w:t xml:space="preserve"> יש בו אונאה</w:t>
      </w:r>
      <w:r w:rsidR="00980F5A" w:rsidRPr="00270114">
        <w:rPr>
          <w:rFonts w:ascii="FbShefa" w:hAnsi="FbShefa"/>
          <w:rtl/>
        </w:rPr>
        <w:t>.</w:t>
      </w:r>
    </w:p>
    <w:p w14:paraId="20130568" w14:textId="77777777" w:rsidR="009C3CB4" w:rsidRPr="001B3037" w:rsidRDefault="009C3CB4" w:rsidP="009C3CB4">
      <w:pPr>
        <w:spacing w:line="240" w:lineRule="auto"/>
        <w:rPr>
          <w:rFonts w:ascii="FbShefa" w:hAnsi="FbShefa"/>
          <w:b/>
          <w:bCs/>
          <w:color w:val="3B2F2A" w:themeColor="text2" w:themeShade="80"/>
          <w:sz w:val="11"/>
          <w:rtl/>
        </w:rPr>
      </w:pPr>
    </w:p>
    <w:p w14:paraId="7FC15A8C" w14:textId="77777777" w:rsidR="00610D0E" w:rsidRPr="00270114" w:rsidRDefault="009C3CB4" w:rsidP="00610D0E">
      <w:pPr>
        <w:pStyle w:val="3"/>
        <w:rPr>
          <w:rFonts w:ascii="FbShefa" w:hAnsi="FbShefa"/>
          <w:rtl/>
        </w:rPr>
      </w:pPr>
      <w:r w:rsidRPr="00270114">
        <w:rPr>
          <w:rFonts w:ascii="FbShefa" w:hAnsi="FbShefa"/>
          <w:rtl/>
        </w:rPr>
        <w:t>במפרש</w:t>
      </w:r>
      <w:r w:rsidR="00610D0E" w:rsidRPr="00270114">
        <w:rPr>
          <w:rFonts w:ascii="FbShefa" w:hAnsi="FbShefa"/>
          <w:rtl/>
        </w:rPr>
        <w:t>:</w:t>
      </w:r>
    </w:p>
    <w:p w14:paraId="5E005F67" w14:textId="2753B04A" w:rsidR="00610D0E" w:rsidRPr="00270114" w:rsidRDefault="00610D0E" w:rsidP="009C3CB4">
      <w:pPr>
        <w:spacing w:line="240" w:lineRule="auto"/>
        <w:rPr>
          <w:rFonts w:ascii="FbShefa" w:hAnsi="FbShefa"/>
          <w:sz w:val="11"/>
          <w:rtl/>
        </w:rPr>
      </w:pPr>
      <w:r w:rsidRPr="001B3037">
        <w:rPr>
          <w:rFonts w:ascii="FbShefa" w:hAnsi="FbShefa"/>
          <w:b/>
          <w:bCs/>
          <w:color w:val="3B2F2A" w:themeColor="text2" w:themeShade="80"/>
          <w:sz w:val="11"/>
          <w:rtl/>
        </w:rPr>
        <w:t>אין</w:t>
      </w:r>
      <w:r w:rsidR="00980F5A" w:rsidRPr="001B3037">
        <w:rPr>
          <w:rFonts w:ascii="FbShefa" w:hAnsi="FbShefa"/>
          <w:b/>
          <w:bCs/>
          <w:color w:val="3B2F2A" w:themeColor="text2" w:themeShade="80"/>
          <w:sz w:val="11"/>
          <w:rtl/>
        </w:rPr>
        <w:t>.</w:t>
      </w:r>
      <w:r w:rsidRPr="00270114">
        <w:rPr>
          <w:rFonts w:ascii="FbShefa" w:hAnsi="FbShefa"/>
          <w:sz w:val="11"/>
          <w:rtl/>
        </w:rPr>
        <w:t xml:space="preserve"> אונאה</w:t>
      </w:r>
      <w:r w:rsidR="00980F5A" w:rsidRPr="00270114">
        <w:rPr>
          <w:rFonts w:ascii="FbShefa" w:hAnsi="FbShefa"/>
          <w:sz w:val="11"/>
          <w:rtl/>
        </w:rPr>
        <w:t>.</w:t>
      </w:r>
    </w:p>
    <w:p w14:paraId="690C8EF6" w14:textId="77514B35" w:rsidR="00610D0E" w:rsidRPr="00270114" w:rsidRDefault="00610D0E" w:rsidP="00610D0E">
      <w:pPr>
        <w:spacing w:line="240" w:lineRule="auto"/>
        <w:rPr>
          <w:rFonts w:ascii="FbShefa" w:hAnsi="FbShefa"/>
          <w:sz w:val="11"/>
          <w:rtl/>
        </w:rPr>
      </w:pPr>
      <w:r w:rsidRPr="001B3037">
        <w:rPr>
          <w:rFonts w:ascii="FbShefa" w:hAnsi="FbShefa"/>
          <w:b/>
          <w:bCs/>
          <w:color w:val="3B2F2A" w:themeColor="text2" w:themeShade="80"/>
          <w:sz w:val="11"/>
          <w:rtl/>
        </w:rPr>
        <w:t>כגון</w:t>
      </w:r>
      <w:r w:rsidR="00980F5A" w:rsidRPr="001B3037">
        <w:rPr>
          <w:rFonts w:ascii="FbShefa" w:hAnsi="FbShefa"/>
          <w:b/>
          <w:bCs/>
          <w:color w:val="3B2F2A" w:themeColor="text2" w:themeShade="80"/>
          <w:sz w:val="11"/>
          <w:rtl/>
        </w:rPr>
        <w:t>.</w:t>
      </w:r>
      <w:r w:rsidRPr="00270114">
        <w:rPr>
          <w:rFonts w:ascii="FbShefa" w:hAnsi="FbShefa"/>
          <w:sz w:val="11"/>
          <w:rtl/>
        </w:rPr>
        <w:t xml:space="preserve"> מוכר שאמר ללוקח חפץ זה שאני מוכר לך במאתים</w:t>
      </w:r>
      <w:r w:rsidR="001C0E38" w:rsidRPr="00270114">
        <w:rPr>
          <w:rFonts w:ascii="FbShefa" w:hAnsi="FbShefa"/>
          <w:sz w:val="11"/>
          <w:rtl/>
        </w:rPr>
        <w:t xml:space="preserve">, </w:t>
      </w:r>
      <w:r w:rsidRPr="00270114">
        <w:rPr>
          <w:rFonts w:ascii="FbShefa" w:hAnsi="FbShefa"/>
          <w:sz w:val="11"/>
          <w:rtl/>
        </w:rPr>
        <w:t>יודע אני בו שאינו שוה אלא מנה</w:t>
      </w:r>
      <w:r w:rsidR="00980F5A" w:rsidRPr="00270114">
        <w:rPr>
          <w:rFonts w:ascii="FbShefa" w:hAnsi="FbShefa"/>
          <w:sz w:val="11"/>
          <w:rtl/>
        </w:rPr>
        <w:t>.</w:t>
      </w:r>
      <w:r w:rsidR="001C0E38" w:rsidRPr="00270114">
        <w:rPr>
          <w:rFonts w:ascii="FbShefa" w:hAnsi="FbShefa"/>
          <w:sz w:val="11"/>
          <w:rtl/>
        </w:rPr>
        <w:t xml:space="preserve"> </w:t>
      </w:r>
      <w:r w:rsidRPr="001B3037">
        <w:rPr>
          <w:rFonts w:ascii="FbShefa" w:hAnsi="FbShefa"/>
          <w:b/>
          <w:bCs/>
          <w:color w:val="3B2F2A" w:themeColor="text2" w:themeShade="80"/>
          <w:sz w:val="11"/>
          <w:rtl/>
        </w:rPr>
        <w:t>על מנת</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שאין לך עלי אונאה</w:t>
      </w:r>
      <w:r w:rsidR="001C0E38" w:rsidRPr="00270114">
        <w:rPr>
          <w:rFonts w:ascii="FbShefa" w:hAnsi="FbShefa"/>
          <w:sz w:val="11"/>
          <w:rtl/>
        </w:rPr>
        <w:t xml:space="preserve"> </w:t>
      </w:r>
    </w:p>
    <w:p w14:paraId="789433E0" w14:textId="34CCD499" w:rsidR="002F24DC" w:rsidRPr="00270114" w:rsidRDefault="00610D0E" w:rsidP="00610D0E">
      <w:pPr>
        <w:spacing w:line="240" w:lineRule="auto"/>
        <w:rPr>
          <w:rFonts w:ascii="FbShefa" w:hAnsi="FbShefa"/>
          <w:sz w:val="11"/>
          <w:rtl/>
        </w:rPr>
      </w:pPr>
      <w:r w:rsidRPr="001B3037">
        <w:rPr>
          <w:rFonts w:ascii="FbShefa" w:hAnsi="FbShefa"/>
          <w:b/>
          <w:bCs/>
          <w:color w:val="3B2F2A" w:themeColor="text2" w:themeShade="80"/>
          <w:sz w:val="11"/>
          <w:rtl/>
        </w:rPr>
        <w:t>או כגון</w:t>
      </w:r>
      <w:r w:rsidR="00980F5A" w:rsidRPr="001B3037">
        <w:rPr>
          <w:rFonts w:ascii="FbShefa" w:hAnsi="FbShefa"/>
          <w:b/>
          <w:bCs/>
          <w:color w:val="3B2F2A" w:themeColor="text2" w:themeShade="80"/>
          <w:sz w:val="11"/>
          <w:rtl/>
        </w:rPr>
        <w:t>.</w:t>
      </w:r>
      <w:r w:rsidRPr="00270114">
        <w:rPr>
          <w:rFonts w:ascii="FbShefa" w:hAnsi="FbShefa"/>
          <w:sz w:val="11"/>
          <w:rtl/>
        </w:rPr>
        <w:t xml:space="preserve"> לוקח שאמר למוכר חפץ זה שאני לוקח ממך במנה</w:t>
      </w:r>
      <w:r w:rsidR="001C0E38" w:rsidRPr="00270114">
        <w:rPr>
          <w:rFonts w:ascii="FbShefa" w:hAnsi="FbShefa"/>
          <w:sz w:val="11"/>
          <w:rtl/>
        </w:rPr>
        <w:t xml:space="preserve">, </w:t>
      </w:r>
      <w:r w:rsidRPr="00270114">
        <w:rPr>
          <w:rFonts w:ascii="FbShefa" w:hAnsi="FbShefa"/>
          <w:sz w:val="11"/>
          <w:rtl/>
        </w:rPr>
        <w:t>יודע אני בו ששוה מאתים</w:t>
      </w:r>
      <w:r w:rsidR="00980F5A" w:rsidRPr="00270114">
        <w:rPr>
          <w:rFonts w:ascii="FbShefa" w:hAnsi="FbShefa"/>
          <w:sz w:val="11"/>
          <w:rtl/>
        </w:rPr>
        <w:t>.</w:t>
      </w:r>
      <w:r w:rsidR="001C0E38" w:rsidRPr="00270114">
        <w:rPr>
          <w:rFonts w:ascii="FbShefa" w:hAnsi="FbShefa"/>
          <w:sz w:val="11"/>
          <w:rtl/>
        </w:rPr>
        <w:t xml:space="preserve"> </w:t>
      </w:r>
      <w:r w:rsidRPr="001B3037">
        <w:rPr>
          <w:rFonts w:ascii="FbShefa" w:hAnsi="FbShefa"/>
          <w:b/>
          <w:bCs/>
          <w:color w:val="3B2F2A" w:themeColor="text2" w:themeShade="80"/>
          <w:sz w:val="11"/>
          <w:rtl/>
        </w:rPr>
        <w:t>על מנת</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שאין לך עלי אונאה</w:t>
      </w:r>
      <w:r w:rsidR="00980F5A" w:rsidRPr="00270114">
        <w:rPr>
          <w:rFonts w:ascii="FbShefa" w:hAnsi="FbShefa"/>
          <w:sz w:val="11"/>
          <w:rtl/>
        </w:rPr>
        <w:t>.</w:t>
      </w:r>
    </w:p>
    <w:p w14:paraId="71F166C8" w14:textId="775AFC76" w:rsidR="00610D0E" w:rsidRPr="00270114" w:rsidRDefault="00610D0E" w:rsidP="009C3CB4">
      <w:pPr>
        <w:spacing w:line="240" w:lineRule="auto"/>
        <w:rPr>
          <w:rFonts w:ascii="FbShefa" w:hAnsi="FbShefa"/>
          <w:sz w:val="11"/>
          <w:rtl/>
        </w:rPr>
      </w:pPr>
    </w:p>
    <w:p w14:paraId="21A3BAA2"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הנושא והנותן באמנה</w:t>
      </w:r>
    </w:p>
    <w:p w14:paraId="213BA1D6" w14:textId="0290810E"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אונאה</w:t>
      </w:r>
      <w:r w:rsidR="00980F5A" w:rsidRPr="001B3037">
        <w:rPr>
          <w:rFonts w:ascii="FbShefa" w:hAnsi="FbShefa"/>
          <w:b/>
          <w:bCs/>
          <w:color w:val="3B2F2A" w:themeColor="text2" w:themeShade="80"/>
          <w:sz w:val="11"/>
          <w:rtl/>
        </w:rPr>
        <w:t>.</w:t>
      </w:r>
      <w:r w:rsidRPr="00270114">
        <w:rPr>
          <w:rFonts w:ascii="FbShefa" w:hAnsi="FbShefa"/>
          <w:sz w:val="11"/>
          <w:rtl/>
        </w:rPr>
        <w:t xml:space="preserve"> אין אונאה לנושא ונותן באמנה</w:t>
      </w:r>
      <w:r w:rsidR="00980F5A" w:rsidRPr="00270114">
        <w:rPr>
          <w:rFonts w:ascii="FbShefa" w:hAnsi="FbShefa"/>
          <w:sz w:val="11"/>
          <w:rtl/>
        </w:rPr>
        <w:t>.</w:t>
      </w:r>
    </w:p>
    <w:p w14:paraId="464E94FE" w14:textId="77777777" w:rsidR="004E5109" w:rsidRPr="001B3037" w:rsidRDefault="004E5109" w:rsidP="009C3CB4">
      <w:pPr>
        <w:spacing w:line="240" w:lineRule="auto"/>
        <w:rPr>
          <w:rFonts w:ascii="FbShefa" w:hAnsi="FbShefa"/>
          <w:b/>
          <w:bCs/>
          <w:color w:val="3B2F2A" w:themeColor="text2" w:themeShade="80"/>
          <w:sz w:val="11"/>
          <w:rtl/>
        </w:rPr>
      </w:pPr>
    </w:p>
    <w:p w14:paraId="308CC5D3" w14:textId="6CE89DF5" w:rsidR="004E5109" w:rsidRPr="00270114" w:rsidRDefault="004E5109" w:rsidP="004E5109">
      <w:pPr>
        <w:pStyle w:val="3"/>
        <w:rPr>
          <w:rFonts w:ascii="FbShefa" w:hAnsi="FbShefa"/>
          <w:rtl/>
        </w:rPr>
      </w:pPr>
      <w:r w:rsidRPr="00270114">
        <w:rPr>
          <w:rFonts w:ascii="FbShefa" w:hAnsi="FbShefa"/>
          <w:rtl/>
        </w:rPr>
        <w:t>ריבית:</w:t>
      </w:r>
    </w:p>
    <w:p w14:paraId="07BC5614" w14:textId="3104C25B"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אסור לחשב</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את הרע באמנה ואת היפה בשוה</w:t>
      </w:r>
      <w:r w:rsidR="00980F5A" w:rsidRPr="00270114">
        <w:rPr>
          <w:rFonts w:ascii="FbShefa" w:hAnsi="FbShefa"/>
          <w:sz w:val="11"/>
          <w:rtl/>
        </w:rPr>
        <w:t>.</w:t>
      </w:r>
    </w:p>
    <w:p w14:paraId="5B20857A" w14:textId="0EC8A9D1"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אלא</w:t>
      </w:r>
      <w:r w:rsidR="00980F5A" w:rsidRPr="001B3037">
        <w:rPr>
          <w:rFonts w:ascii="FbShefa" w:hAnsi="FbShefa"/>
          <w:b/>
          <w:bCs/>
          <w:color w:val="3B2F2A" w:themeColor="text2" w:themeShade="80"/>
          <w:sz w:val="11"/>
          <w:rtl/>
        </w:rPr>
        <w:t>.</w:t>
      </w:r>
      <w:r w:rsidRPr="00270114">
        <w:rPr>
          <w:rFonts w:ascii="FbShefa" w:hAnsi="FbShefa"/>
          <w:sz w:val="11"/>
          <w:rtl/>
        </w:rPr>
        <w:t xml:space="preserve"> או זה וזה באמנה, או זה וזה בשוה</w:t>
      </w:r>
      <w:r w:rsidR="00980F5A" w:rsidRPr="00270114">
        <w:rPr>
          <w:rFonts w:ascii="FbShefa" w:hAnsi="FbShefa"/>
          <w:sz w:val="11"/>
          <w:rtl/>
        </w:rPr>
        <w:t>.</w:t>
      </w:r>
    </w:p>
    <w:p w14:paraId="3155643A" w14:textId="77777777" w:rsidR="004E5109" w:rsidRPr="001B3037" w:rsidRDefault="004E5109" w:rsidP="009C3CB4">
      <w:pPr>
        <w:spacing w:line="240" w:lineRule="auto"/>
        <w:rPr>
          <w:rFonts w:ascii="FbShefa" w:hAnsi="FbShefa"/>
          <w:b/>
          <w:bCs/>
          <w:color w:val="3B2F2A" w:themeColor="text2" w:themeShade="80"/>
          <w:sz w:val="11"/>
          <w:rtl/>
        </w:rPr>
      </w:pPr>
    </w:p>
    <w:p w14:paraId="6C3CA4C1" w14:textId="77777777" w:rsidR="004E5109" w:rsidRPr="00270114" w:rsidRDefault="009C3CB4" w:rsidP="004E5109">
      <w:pPr>
        <w:pStyle w:val="3"/>
        <w:rPr>
          <w:rFonts w:ascii="FbShefa" w:hAnsi="FbShefa"/>
          <w:rtl/>
        </w:rPr>
      </w:pPr>
      <w:r w:rsidRPr="00270114">
        <w:rPr>
          <w:rFonts w:ascii="FbShefa" w:hAnsi="FbShefa"/>
          <w:rtl/>
        </w:rPr>
        <w:t>נותן לו</w:t>
      </w:r>
      <w:r w:rsidR="004E5109" w:rsidRPr="00270114">
        <w:rPr>
          <w:rFonts w:ascii="FbShefa" w:hAnsi="FbShefa"/>
          <w:rtl/>
        </w:rPr>
        <w:t>:</w:t>
      </w:r>
    </w:p>
    <w:p w14:paraId="03DC6274" w14:textId="392D061D"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שכר</w:t>
      </w:r>
      <w:r w:rsidR="00980F5A" w:rsidRPr="001B3037">
        <w:rPr>
          <w:rFonts w:ascii="FbShefa" w:hAnsi="FbShefa"/>
          <w:b/>
          <w:bCs/>
          <w:color w:val="3B2F2A" w:themeColor="text2" w:themeShade="80"/>
          <w:sz w:val="11"/>
          <w:rtl/>
        </w:rPr>
        <w:t>.</w:t>
      </w:r>
      <w:r w:rsidRPr="00270114">
        <w:rPr>
          <w:rFonts w:ascii="FbShefa" w:hAnsi="FbShefa"/>
          <w:sz w:val="11"/>
          <w:rtl/>
        </w:rPr>
        <w:t xml:space="preserve"> כתף</w:t>
      </w:r>
      <w:r w:rsidR="001C0E38" w:rsidRPr="00270114">
        <w:rPr>
          <w:rFonts w:ascii="FbShefa" w:hAnsi="FbShefa"/>
          <w:sz w:val="11"/>
          <w:rtl/>
        </w:rPr>
        <w:t>,</w:t>
      </w:r>
      <w:r w:rsidR="00980F5A" w:rsidRPr="00270114">
        <w:rPr>
          <w:rFonts w:ascii="FbShefa" w:hAnsi="FbShefa"/>
          <w:sz w:val="11"/>
          <w:rtl/>
        </w:rPr>
        <w:t xml:space="preserve"> </w:t>
      </w:r>
      <w:r w:rsidRPr="00270114">
        <w:rPr>
          <w:rFonts w:ascii="FbShefa" w:hAnsi="FbShefa"/>
          <w:sz w:val="11"/>
          <w:rtl/>
        </w:rPr>
        <w:t>גמל</w:t>
      </w:r>
      <w:r w:rsidR="001C0E38" w:rsidRPr="00270114">
        <w:rPr>
          <w:rFonts w:ascii="FbShefa" w:hAnsi="FbShefa"/>
          <w:sz w:val="11"/>
          <w:rtl/>
        </w:rPr>
        <w:t>,</w:t>
      </w:r>
      <w:r w:rsidR="00980F5A" w:rsidRPr="00270114">
        <w:rPr>
          <w:rFonts w:ascii="FbShefa" w:hAnsi="FbShefa"/>
          <w:sz w:val="11"/>
          <w:rtl/>
        </w:rPr>
        <w:t xml:space="preserve"> </w:t>
      </w:r>
      <w:r w:rsidRPr="00270114">
        <w:rPr>
          <w:rFonts w:ascii="FbShefa" w:hAnsi="FbShefa"/>
          <w:sz w:val="11"/>
          <w:rtl/>
        </w:rPr>
        <w:t>פונדק</w:t>
      </w:r>
      <w:r w:rsidR="00980F5A" w:rsidRPr="00270114">
        <w:rPr>
          <w:rFonts w:ascii="FbShefa" w:hAnsi="FbShefa"/>
          <w:sz w:val="11"/>
          <w:rtl/>
        </w:rPr>
        <w:t>.</w:t>
      </w:r>
    </w:p>
    <w:p w14:paraId="2D1DECC6" w14:textId="6896FFB3" w:rsidR="004E5109" w:rsidRPr="001B3037" w:rsidRDefault="004E5109" w:rsidP="009C3CB4">
      <w:pPr>
        <w:spacing w:line="240" w:lineRule="auto"/>
        <w:rPr>
          <w:rFonts w:ascii="FbShefa" w:hAnsi="FbShefa"/>
          <w:b/>
          <w:bCs/>
          <w:color w:val="3B2F2A" w:themeColor="text2" w:themeShade="80"/>
          <w:sz w:val="11"/>
          <w:rtl/>
        </w:rPr>
      </w:pPr>
    </w:p>
    <w:p w14:paraId="459EBD10" w14:textId="264F631E"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אינו נוטל</w:t>
      </w:r>
      <w:r w:rsidR="00980F5A" w:rsidRPr="001B3037">
        <w:rPr>
          <w:rFonts w:ascii="FbShefa" w:hAnsi="FbShefa"/>
          <w:b/>
          <w:bCs/>
          <w:color w:val="3B2F2A" w:themeColor="text2" w:themeShade="80"/>
          <w:sz w:val="11"/>
          <w:rtl/>
        </w:rPr>
        <w:t>.</w:t>
      </w:r>
      <w:r w:rsidRPr="00270114">
        <w:rPr>
          <w:rFonts w:ascii="FbShefa" w:hAnsi="FbShefa"/>
          <w:sz w:val="11"/>
          <w:rtl/>
        </w:rPr>
        <w:t xml:space="preserve"> שכר עצמו</w:t>
      </w:r>
      <w:r w:rsidR="00980F5A" w:rsidRPr="00270114">
        <w:rPr>
          <w:rFonts w:ascii="FbShefa" w:hAnsi="FbShefa"/>
          <w:sz w:val="11"/>
          <w:rtl/>
        </w:rPr>
        <w:t>.</w:t>
      </w:r>
    </w:p>
    <w:p w14:paraId="11E47874" w14:textId="1F12F3E7"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w:t>
      </w:r>
      <w:r w:rsidR="004E5109" w:rsidRPr="001B3037">
        <w:rPr>
          <w:rFonts w:ascii="FbShefa" w:hAnsi="FbShefa"/>
          <w:b/>
          <w:bCs/>
          <w:color w:val="3B2F2A" w:themeColor="text2" w:themeShade="80"/>
          <w:sz w:val="11"/>
          <w:rtl/>
        </w:rPr>
        <w:t>הרי</w:t>
      </w:r>
      <w:r w:rsidR="00980F5A" w:rsidRPr="001B3037">
        <w:rPr>
          <w:rFonts w:ascii="FbShefa" w:hAnsi="FbShefa"/>
          <w:b/>
          <w:bCs/>
          <w:color w:val="3B2F2A" w:themeColor="text2" w:themeShade="80"/>
          <w:sz w:val="11"/>
          <w:rtl/>
        </w:rPr>
        <w:t>.</w:t>
      </w:r>
      <w:r w:rsidR="004E5109" w:rsidRPr="00270114">
        <w:rPr>
          <w:rFonts w:ascii="FbShefa" w:hAnsi="FbShefa"/>
          <w:sz w:val="11"/>
          <w:rtl/>
        </w:rPr>
        <w:t xml:space="preserve"> </w:t>
      </w:r>
      <w:r w:rsidRPr="00270114">
        <w:rPr>
          <w:rFonts w:ascii="FbShefa" w:hAnsi="FbShefa"/>
          <w:sz w:val="11"/>
          <w:rtl/>
        </w:rPr>
        <w:t>כבר נתן לו שכרו משלם</w:t>
      </w:r>
      <w:r w:rsidR="00980F5A" w:rsidRPr="00270114">
        <w:rPr>
          <w:rFonts w:ascii="FbShefa" w:hAnsi="FbShefa"/>
          <w:sz w:val="11"/>
          <w:rtl/>
        </w:rPr>
        <w:t>.</w:t>
      </w:r>
    </w:p>
    <w:p w14:paraId="6174D78B" w14:textId="717C1AB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כגון</w:t>
      </w:r>
      <w:r w:rsidR="00980F5A" w:rsidRPr="001B3037">
        <w:rPr>
          <w:rFonts w:ascii="FbShefa" w:hAnsi="FbShefa"/>
          <w:b/>
          <w:bCs/>
          <w:color w:val="3B2F2A" w:themeColor="text2" w:themeShade="80"/>
          <w:sz w:val="11"/>
          <w:rtl/>
        </w:rPr>
        <w:t>.</w:t>
      </w:r>
      <w:r w:rsidRPr="00270114">
        <w:rPr>
          <w:rFonts w:ascii="FbShefa" w:hAnsi="FbShefa"/>
          <w:sz w:val="11"/>
          <w:rtl/>
        </w:rPr>
        <w:t xml:space="preserve"> בצדרויי, דיהבי ארבע למאה</w:t>
      </w:r>
      <w:r w:rsidR="00980F5A" w:rsidRPr="00270114">
        <w:rPr>
          <w:rFonts w:ascii="FbShefa" w:hAnsi="FbShefa"/>
          <w:sz w:val="11"/>
          <w:rtl/>
        </w:rPr>
        <w:t>.</w:t>
      </w:r>
    </w:p>
    <w:p w14:paraId="2EBD4C6E" w14:textId="09AD8931" w:rsidR="009C3CB4" w:rsidRPr="00270114" w:rsidRDefault="009C3CB4" w:rsidP="009C3CB4">
      <w:pPr>
        <w:spacing w:line="240" w:lineRule="auto"/>
        <w:rPr>
          <w:rFonts w:ascii="FbShefa" w:hAnsi="FbShefa"/>
          <w:sz w:val="11"/>
          <w:rtl/>
        </w:rPr>
      </w:pPr>
    </w:p>
    <w:p w14:paraId="2F29D734" w14:textId="12A1A993" w:rsidR="009C3CB4" w:rsidRPr="001B3037" w:rsidRDefault="009C3CB4" w:rsidP="0071079F">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rtl/>
        </w:rPr>
        <w:t>כַּמָּה תְהֵא הַסֶּלַע חֲסֵרָה וְלֹא יְהֵא בָהּ אוֹנָאָה</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רַבִּי מֵאִיר אוֹמֵר, אַרְבָּעָה אִסָּרִין, אִסָּר לְדִינָר</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רַבִּי יְהוּדָה אוֹמֵר, אַרְבָּעָה פֻנְדְּיוֹנוֹת, פֻּנְדְּיוֹן לְדִינָר</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רַבִּי שִׁמְעוֹן אוֹמֵר, שְׁמֹנָה פֻנְדְּיוֹנוֹת, שְׁנֵי פֻנְדְּיוֹנוֹת לְדִינָר: עַד מָתַי מֻתָּר לְהַחֲזִיר, בַּכְּרַכִּים, עַד כְּדֵי שֶׁיַּרְאֶה לְשֻׁלְחָנִי, וּבַכְּפָרִים, עַד עַרְבֵי שַׁבָּתוֹת</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אִם הָיָה מַכִּירָהּ, אֲפִלּוּ לְאַחַר שְׁנֵים עָשָׂר חֹדֶשׁ מְקַבְּלָהּ הֵימֶנּוּ, וְאֵין לוֹ עָלָיו אֶלָּא תַרְעֹמֶת</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וְנוֹתְנָהּ לְמַעֲשֵׂר שֵׁנִי וְאֵינוֹ חוֹשֵׁשׁ, שֶׁאֵינוֹ אֶלָּא נֶפֶשׁ רָעָה: </w:t>
      </w:r>
    </w:p>
    <w:p w14:paraId="7331A50D" w14:textId="210A6FDD" w:rsidR="009C3CB4" w:rsidRPr="00270114" w:rsidRDefault="009C3CB4" w:rsidP="00794C1A">
      <w:pPr>
        <w:pStyle w:val="1"/>
        <w:rPr>
          <w:rFonts w:ascii="FbShefa" w:hAnsi="FbShefa"/>
          <w:rtl/>
        </w:rPr>
      </w:pPr>
      <w:r w:rsidRPr="00270114">
        <w:rPr>
          <w:rFonts w:ascii="FbShefa" w:hAnsi="FbShefa"/>
          <w:sz w:val="11"/>
          <w:rtl/>
        </w:rPr>
        <w:t>נב</w:t>
      </w:r>
      <w:r w:rsidR="00B36BF2" w:rsidRPr="00270114">
        <w:rPr>
          <w:rFonts w:ascii="FbShefa" w:hAnsi="FbShefa"/>
          <w:sz w:val="11"/>
          <w:rtl/>
        </w:rPr>
        <w:t>, א</w:t>
      </w:r>
    </w:p>
    <w:p w14:paraId="5295E8A5"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שיעור מטבע</w:t>
      </w:r>
    </w:p>
    <w:p w14:paraId="2FAE3B1A" w14:textId="3523AC2D" w:rsidR="002F24DC" w:rsidRPr="00270114" w:rsidRDefault="00BE4FF2" w:rsidP="00BE4FF2">
      <w:pPr>
        <w:autoSpaceDE w:val="0"/>
        <w:autoSpaceDN w:val="0"/>
        <w:adjustRightInd w:val="0"/>
        <w:rPr>
          <w:rFonts w:ascii="FbShefa" w:hAnsi="FbShefa"/>
          <w:rtl/>
        </w:rPr>
      </w:pPr>
      <w:r w:rsidRPr="001B3037">
        <w:rPr>
          <w:rFonts w:ascii="FbShefa" w:hAnsi="FbShefa"/>
          <w:b/>
          <w:bCs/>
          <w:color w:val="3B2F2A" w:themeColor="text2" w:themeShade="80"/>
          <w:rtl/>
        </w:rPr>
        <w:t>תנא דידן</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קא חשיב ממטה למעלה</w:t>
      </w:r>
      <w:r w:rsidR="00980F5A" w:rsidRPr="00270114">
        <w:rPr>
          <w:rFonts w:ascii="FbShefa" w:hAnsi="FbShefa"/>
          <w:rtl/>
        </w:rPr>
        <w:t>.</w:t>
      </w:r>
    </w:p>
    <w:p w14:paraId="02753D1C" w14:textId="34910A39" w:rsidR="002F24DC" w:rsidRPr="00270114" w:rsidRDefault="00BE4FF2" w:rsidP="00BE4FF2">
      <w:pPr>
        <w:spacing w:line="240" w:lineRule="auto"/>
        <w:rPr>
          <w:rFonts w:ascii="FbShefa" w:hAnsi="FbShefa"/>
          <w:rtl/>
        </w:rPr>
      </w:pPr>
      <w:r w:rsidRPr="001B3037">
        <w:rPr>
          <w:rFonts w:ascii="FbShefa" w:hAnsi="FbShefa"/>
          <w:b/>
          <w:bCs/>
          <w:color w:val="3B2F2A" w:themeColor="text2" w:themeShade="80"/>
          <w:rtl/>
        </w:rPr>
        <w:t>תנא ברא</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קא חשיב מלמעלה למטה</w:t>
      </w:r>
      <w:r w:rsidR="00980F5A" w:rsidRPr="00270114">
        <w:rPr>
          <w:rFonts w:ascii="FbShefa" w:hAnsi="FbShefa"/>
          <w:rtl/>
        </w:rPr>
        <w:t>.</w:t>
      </w:r>
    </w:p>
    <w:p w14:paraId="31D767C9" w14:textId="4A1E2B70" w:rsidR="009C3CB4" w:rsidRPr="00270114" w:rsidRDefault="009C3CB4" w:rsidP="009C3CB4">
      <w:pPr>
        <w:spacing w:line="240" w:lineRule="auto"/>
        <w:rPr>
          <w:rFonts w:ascii="FbShefa" w:hAnsi="FbShefa"/>
          <w:sz w:val="11"/>
          <w:rtl/>
        </w:rPr>
      </w:pPr>
    </w:p>
    <w:p w14:paraId="2FB55ED7"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שיעור אונאה</w:t>
      </w:r>
    </w:p>
    <w:p w14:paraId="2DE9C425" w14:textId="77777777" w:rsidR="00BE4FF2" w:rsidRPr="00270114" w:rsidRDefault="009C3CB4" w:rsidP="00BE4FF2">
      <w:pPr>
        <w:pStyle w:val="3"/>
        <w:rPr>
          <w:rFonts w:ascii="FbShefa" w:hAnsi="FbShefa"/>
          <w:rtl/>
        </w:rPr>
      </w:pPr>
      <w:r w:rsidRPr="00270114">
        <w:rPr>
          <w:rFonts w:ascii="FbShefa" w:hAnsi="FbShefa"/>
          <w:rtl/>
        </w:rPr>
        <w:t>מטבע</w:t>
      </w:r>
      <w:r w:rsidR="00BE4FF2" w:rsidRPr="00270114">
        <w:rPr>
          <w:rFonts w:ascii="FbShefa" w:hAnsi="FbShefa"/>
          <w:rtl/>
        </w:rPr>
        <w:t>:</w:t>
      </w:r>
    </w:p>
    <w:p w14:paraId="5C042942" w14:textId="199F6AC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מחלוקת</w:t>
      </w:r>
      <w:r w:rsidR="00980F5A" w:rsidRPr="001B3037">
        <w:rPr>
          <w:rFonts w:ascii="FbShefa" w:hAnsi="FbShefa"/>
          <w:b/>
          <w:bCs/>
          <w:color w:val="3B2F2A" w:themeColor="text2" w:themeShade="80"/>
          <w:sz w:val="11"/>
          <w:rtl/>
        </w:rPr>
        <w:t>.</w:t>
      </w:r>
      <w:r w:rsidR="00980F5A" w:rsidRPr="00270114">
        <w:rPr>
          <w:rFonts w:ascii="FbShefa" w:hAnsi="FbShefa"/>
          <w:sz w:val="11"/>
          <w:rtl/>
        </w:rPr>
        <w:t xml:space="preserve"> </w:t>
      </w:r>
      <w:r w:rsidRPr="00270114">
        <w:rPr>
          <w:rFonts w:ascii="FbShefa" w:hAnsi="FbShefa"/>
          <w:sz w:val="11"/>
          <w:rtl/>
        </w:rPr>
        <w:t>בשיעור אונאה</w:t>
      </w:r>
      <w:r w:rsidR="00BE4FF2" w:rsidRPr="00270114">
        <w:rPr>
          <w:rFonts w:ascii="FbShefa" w:hAnsi="FbShefa"/>
          <w:sz w:val="11"/>
          <w:rtl/>
        </w:rPr>
        <w:t xml:space="preserve"> (מתני')</w:t>
      </w:r>
      <w:r w:rsidR="00980F5A" w:rsidRPr="00270114">
        <w:rPr>
          <w:rFonts w:ascii="FbShefa" w:hAnsi="FbShefa"/>
          <w:sz w:val="11"/>
          <w:rtl/>
        </w:rPr>
        <w:t>.</w:t>
      </w:r>
    </w:p>
    <w:p w14:paraId="2C9A6CEE" w14:textId="77777777" w:rsidR="00BE4FF2" w:rsidRPr="001B3037" w:rsidRDefault="00BE4FF2" w:rsidP="009C3CB4">
      <w:pPr>
        <w:spacing w:line="240" w:lineRule="auto"/>
        <w:rPr>
          <w:rFonts w:ascii="FbShefa" w:hAnsi="FbShefa"/>
          <w:b/>
          <w:bCs/>
          <w:color w:val="3B2F2A" w:themeColor="text2" w:themeShade="80"/>
          <w:sz w:val="11"/>
          <w:rtl/>
        </w:rPr>
      </w:pPr>
    </w:p>
    <w:p w14:paraId="5C2EE25B" w14:textId="77777777" w:rsidR="00BE4FF2" w:rsidRPr="00270114" w:rsidRDefault="009C3CB4" w:rsidP="00BE4FF2">
      <w:pPr>
        <w:pStyle w:val="3"/>
        <w:rPr>
          <w:rFonts w:ascii="FbShefa" w:hAnsi="FbShefa"/>
          <w:rtl/>
        </w:rPr>
      </w:pPr>
      <w:r w:rsidRPr="00270114">
        <w:rPr>
          <w:rFonts w:ascii="FbShefa" w:hAnsi="FbShefa"/>
          <w:rtl/>
        </w:rPr>
        <w:t>טלית</w:t>
      </w:r>
      <w:r w:rsidR="00BE4FF2" w:rsidRPr="00270114">
        <w:rPr>
          <w:rFonts w:ascii="FbShefa" w:hAnsi="FbShefa"/>
          <w:rtl/>
        </w:rPr>
        <w:t>:</w:t>
      </w:r>
    </w:p>
    <w:p w14:paraId="26AFA9F0" w14:textId="42FEFC10" w:rsidR="009C3CB4" w:rsidRPr="00270114" w:rsidRDefault="00BE4FF2" w:rsidP="009C3CB4">
      <w:pPr>
        <w:spacing w:line="240" w:lineRule="auto"/>
        <w:rPr>
          <w:rFonts w:ascii="FbShefa" w:hAnsi="FbShefa"/>
          <w:sz w:val="11"/>
          <w:rtl/>
        </w:rPr>
      </w:pPr>
      <w:r w:rsidRPr="001B3037">
        <w:rPr>
          <w:rFonts w:ascii="FbShefa" w:hAnsi="FbShefa"/>
          <w:b/>
          <w:bCs/>
          <w:color w:val="3B2F2A" w:themeColor="text2" w:themeShade="80"/>
          <w:sz w:val="11"/>
          <w:rtl/>
        </w:rPr>
        <w:t xml:space="preserve">דעה </w:t>
      </w:r>
      <w:r w:rsidR="009C3CB4" w:rsidRPr="001B3037">
        <w:rPr>
          <w:rFonts w:ascii="FbShefa" w:hAnsi="FbShefa"/>
          <w:b/>
          <w:bCs/>
          <w:color w:val="3B2F2A" w:themeColor="text2" w:themeShade="80"/>
          <w:sz w:val="11"/>
          <w:rtl/>
        </w:rPr>
        <w:t>א</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תלוי ב</w:t>
      </w:r>
      <w:r w:rsidR="00770715">
        <w:rPr>
          <w:rFonts w:ascii="FbShefa" w:hAnsi="FbShefa" w:hint="cs"/>
          <w:sz w:val="11"/>
          <w:rtl/>
        </w:rPr>
        <w:t>דע</w:t>
      </w:r>
      <w:r w:rsidR="009C3CB4" w:rsidRPr="00270114">
        <w:rPr>
          <w:rFonts w:ascii="FbShefa" w:hAnsi="FbShefa"/>
          <w:sz w:val="11"/>
          <w:rtl/>
        </w:rPr>
        <w:t xml:space="preserve">ות </w:t>
      </w:r>
      <w:r w:rsidR="00770715">
        <w:rPr>
          <w:rFonts w:ascii="FbShefa" w:hAnsi="FbShefa" w:hint="cs"/>
          <w:sz w:val="11"/>
          <w:rtl/>
        </w:rPr>
        <w:t>שב</w:t>
      </w:r>
      <w:r w:rsidR="009C3CB4" w:rsidRPr="00270114">
        <w:rPr>
          <w:rFonts w:ascii="FbShefa" w:hAnsi="FbShefa"/>
          <w:sz w:val="11"/>
          <w:rtl/>
        </w:rPr>
        <w:t>משנה</w:t>
      </w:r>
      <w:r w:rsidR="00980F5A" w:rsidRPr="00270114">
        <w:rPr>
          <w:rFonts w:ascii="FbShefa" w:hAnsi="FbShefa"/>
          <w:sz w:val="11"/>
          <w:rtl/>
        </w:rPr>
        <w:t>.</w:t>
      </w:r>
      <w:r w:rsidR="001C0E38" w:rsidRPr="00270114">
        <w:rPr>
          <w:rFonts w:ascii="FbShefa" w:hAnsi="FbShefa"/>
          <w:sz w:val="11"/>
          <w:rtl/>
        </w:rPr>
        <w:t xml:space="preserve"> </w:t>
      </w:r>
      <w:r w:rsidR="009C3CB4" w:rsidRPr="001B3037">
        <w:rPr>
          <w:rFonts w:ascii="FbShefa" w:hAnsi="FbShefa"/>
          <w:b/>
          <w:bCs/>
          <w:color w:val="3B2F2A" w:themeColor="text2" w:themeShade="80"/>
          <w:sz w:val="11"/>
          <w:rtl/>
        </w:rPr>
        <w:t>מאן תנא טלית</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ר"ש</w:t>
      </w:r>
      <w:r w:rsidR="00980F5A" w:rsidRPr="00270114">
        <w:rPr>
          <w:rFonts w:ascii="FbShefa" w:hAnsi="FbShefa"/>
          <w:sz w:val="11"/>
          <w:rtl/>
        </w:rPr>
        <w:t>.</w:t>
      </w:r>
    </w:p>
    <w:p w14:paraId="3C171150" w14:textId="3902BDBB" w:rsidR="009C3CB4" w:rsidRPr="00270114" w:rsidRDefault="00BE4FF2" w:rsidP="00BE4FF2">
      <w:pPr>
        <w:spacing w:line="240" w:lineRule="auto"/>
        <w:rPr>
          <w:rFonts w:ascii="FbShefa" w:hAnsi="FbShefa"/>
          <w:sz w:val="11"/>
          <w:rtl/>
        </w:rPr>
      </w:pPr>
      <w:r w:rsidRPr="001B3037">
        <w:rPr>
          <w:rFonts w:ascii="FbShefa" w:hAnsi="FbShefa"/>
          <w:b/>
          <w:bCs/>
          <w:color w:val="3B2F2A" w:themeColor="text2" w:themeShade="80"/>
          <w:sz w:val="11"/>
          <w:rtl/>
        </w:rPr>
        <w:t>דעה</w:t>
      </w:r>
      <w:r w:rsidR="001C0E38" w:rsidRPr="001B3037">
        <w:rPr>
          <w:rFonts w:ascii="FbShefa" w:hAnsi="FbShefa"/>
          <w:b/>
          <w:bCs/>
          <w:color w:val="3B2F2A" w:themeColor="text2" w:themeShade="80"/>
          <w:sz w:val="11"/>
          <w:rtl/>
        </w:rPr>
        <w:t xml:space="preserve"> </w:t>
      </w:r>
      <w:r w:rsidR="009C3CB4" w:rsidRPr="001B3037">
        <w:rPr>
          <w:rFonts w:ascii="FbShefa" w:hAnsi="FbShefa"/>
          <w:b/>
          <w:bCs/>
          <w:color w:val="3B2F2A" w:themeColor="text2" w:themeShade="80"/>
          <w:sz w:val="11"/>
          <w:rtl/>
        </w:rPr>
        <w:t>ב</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לכו"ע שתות</w:t>
      </w:r>
      <w:r w:rsidR="00980F5A" w:rsidRPr="00270114">
        <w:rPr>
          <w:rFonts w:ascii="FbShefa" w:hAnsi="FbShefa"/>
          <w:sz w:val="11"/>
          <w:rtl/>
        </w:rPr>
        <w:t>.</w:t>
      </w:r>
      <w:r w:rsidR="009C3CB4" w:rsidRPr="00270114">
        <w:rPr>
          <w:rFonts w:ascii="FbShefa" w:hAnsi="FbShefa"/>
          <w:sz w:val="11"/>
          <w:rtl/>
        </w:rPr>
        <w:t xml:space="preserve"> </w:t>
      </w:r>
      <w:r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טלית עד שתות מחיל איניש</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אמרי אינשי</w:t>
      </w:r>
      <w:r w:rsidR="00980F5A" w:rsidRPr="001B3037">
        <w:rPr>
          <w:rFonts w:ascii="FbShefa" w:hAnsi="FbShefa"/>
          <w:b/>
          <w:bCs/>
          <w:color w:val="3B2F2A" w:themeColor="text2" w:themeShade="80"/>
          <w:sz w:val="11"/>
          <w:rtl/>
        </w:rPr>
        <w:t>.</w:t>
      </w:r>
      <w:r w:rsidRPr="00270114">
        <w:rPr>
          <w:rFonts w:ascii="FbShefa" w:hAnsi="FbShefa"/>
          <w:sz w:val="11"/>
          <w:rtl/>
        </w:rPr>
        <w:t xml:space="preserve"> עשיק לגבך ושוי לכסותך</w:t>
      </w:r>
      <w:r w:rsidR="00980F5A" w:rsidRPr="00270114">
        <w:rPr>
          <w:rFonts w:ascii="FbShefa" w:hAnsi="FbShefa"/>
          <w:sz w:val="11"/>
          <w:rtl/>
        </w:rPr>
        <w:t>.</w:t>
      </w:r>
    </w:p>
    <w:p w14:paraId="5BFFFB95" w14:textId="207B29BF" w:rsidR="009C3CB4" w:rsidRPr="00270114" w:rsidRDefault="009C3CB4" w:rsidP="009C3CB4">
      <w:pPr>
        <w:spacing w:line="240" w:lineRule="auto"/>
        <w:rPr>
          <w:rFonts w:ascii="FbShefa" w:hAnsi="FbShefa"/>
          <w:sz w:val="11"/>
          <w:rtl/>
        </w:rPr>
      </w:pPr>
    </w:p>
    <w:p w14:paraId="308A3E62" w14:textId="20496B7A" w:rsidR="009C3CB4" w:rsidRPr="00270114" w:rsidRDefault="009C3CB4" w:rsidP="005E09E6">
      <w:pPr>
        <w:pStyle w:val="2"/>
        <w:rPr>
          <w:rFonts w:ascii="FbShefa" w:hAnsi="FbShefa"/>
          <w:rtl/>
        </w:rPr>
      </w:pPr>
      <w:r w:rsidRPr="00270114">
        <w:rPr>
          <w:rFonts w:ascii="FbShefa" w:hAnsi="FbShefa"/>
          <w:rtl/>
        </w:rPr>
        <w:t>עד כמה תיפחת ויהא רשאי לקיימה</w:t>
      </w:r>
    </w:p>
    <w:p w14:paraId="4288009B" w14:textId="56767DF8"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בסלע</w:t>
      </w:r>
      <w:r w:rsidR="00980F5A" w:rsidRPr="00270114">
        <w:rPr>
          <w:rFonts w:ascii="FbShefa" w:hAnsi="FbShefa"/>
          <w:sz w:val="11"/>
          <w:rtl/>
        </w:rPr>
        <w:t>.</w:t>
      </w:r>
      <w:r w:rsidRPr="00270114">
        <w:rPr>
          <w:rFonts w:ascii="FbShefa" w:hAnsi="FbShefa"/>
          <w:sz w:val="11"/>
          <w:rtl/>
        </w:rPr>
        <w:t xml:space="preserve"> עד שקל</w:t>
      </w:r>
      <w:r w:rsidR="00980F5A" w:rsidRPr="00270114">
        <w:rPr>
          <w:rFonts w:ascii="FbShefa" w:hAnsi="FbShefa"/>
          <w:sz w:val="11"/>
          <w:rtl/>
        </w:rPr>
        <w:t>.</w:t>
      </w:r>
    </w:p>
    <w:p w14:paraId="73B9BA1A" w14:textId="77777777" w:rsidR="005E09E6" w:rsidRPr="001B3037" w:rsidRDefault="005E09E6" w:rsidP="009C3CB4">
      <w:pPr>
        <w:spacing w:line="240" w:lineRule="auto"/>
        <w:rPr>
          <w:rFonts w:ascii="FbShefa" w:hAnsi="FbShefa"/>
          <w:b/>
          <w:bCs/>
          <w:color w:val="3B2F2A" w:themeColor="text2" w:themeShade="80"/>
          <w:sz w:val="11"/>
          <w:rtl/>
        </w:rPr>
      </w:pPr>
    </w:p>
    <w:p w14:paraId="5403F854" w14:textId="77777777" w:rsidR="005E09E6" w:rsidRPr="00270114" w:rsidRDefault="009C3CB4" w:rsidP="005E09E6">
      <w:pPr>
        <w:pStyle w:val="3"/>
        <w:rPr>
          <w:rFonts w:ascii="FbShefa" w:hAnsi="FbShefa"/>
          <w:rtl/>
        </w:rPr>
      </w:pPr>
      <w:r w:rsidRPr="00270114">
        <w:rPr>
          <w:rFonts w:ascii="FbShefa" w:hAnsi="FbShefa"/>
          <w:rtl/>
        </w:rPr>
        <w:t>בדינר</w:t>
      </w:r>
      <w:r w:rsidR="005E09E6" w:rsidRPr="00270114">
        <w:rPr>
          <w:rFonts w:ascii="FbShefa" w:hAnsi="FbShefa"/>
          <w:rtl/>
        </w:rPr>
        <w:t>:</w:t>
      </w:r>
    </w:p>
    <w:p w14:paraId="71C44352" w14:textId="61B27591"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עד</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רובע</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היינו</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רובע שקל</w:t>
      </w:r>
      <w:r w:rsidR="00980F5A" w:rsidRPr="00270114">
        <w:rPr>
          <w:rFonts w:ascii="FbShefa" w:hAnsi="FbShefa"/>
          <w:sz w:val="11"/>
          <w:rtl/>
        </w:rPr>
        <w:t>.</w:t>
      </w:r>
    </w:p>
    <w:p w14:paraId="682CF470" w14:textId="762939FB"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הכרח א</w:t>
      </w:r>
      <w:r w:rsidR="00980F5A" w:rsidRPr="001B3037">
        <w:rPr>
          <w:rFonts w:ascii="FbShefa" w:hAnsi="FbShefa"/>
          <w:b/>
          <w:bCs/>
          <w:color w:val="3B2F2A" w:themeColor="text2" w:themeShade="80"/>
          <w:sz w:val="11"/>
          <w:rtl/>
        </w:rPr>
        <w:t>.</w:t>
      </w:r>
      <w:r w:rsidRPr="00270114">
        <w:rPr>
          <w:rFonts w:ascii="FbShefa" w:hAnsi="FbShefa"/>
          <w:sz w:val="11"/>
          <w:rtl/>
        </w:rPr>
        <w:t xml:space="preserve"> דומיא דסלע</w:t>
      </w:r>
      <w:r w:rsidR="005E09E6" w:rsidRPr="00270114">
        <w:rPr>
          <w:rFonts w:ascii="FbShefa" w:hAnsi="FbShefa"/>
          <w:sz w:val="11"/>
          <w:rtl/>
        </w:rPr>
        <w:t>,</w:t>
      </w:r>
      <w:r w:rsidRPr="00270114">
        <w:rPr>
          <w:rFonts w:ascii="FbShefa" w:hAnsi="FbShefa"/>
          <w:sz w:val="11"/>
          <w:rtl/>
        </w:rPr>
        <w:t xml:space="preserve"> עד שקל</w:t>
      </w:r>
      <w:r w:rsidR="00980F5A" w:rsidRPr="00270114">
        <w:rPr>
          <w:rFonts w:ascii="FbShefa" w:hAnsi="FbShefa"/>
          <w:sz w:val="11"/>
          <w:rtl/>
        </w:rPr>
        <w:t>.</w:t>
      </w:r>
    </w:p>
    <w:p w14:paraId="768C0D53" w14:textId="386E1DAF" w:rsidR="009C3CB4" w:rsidRPr="00270114" w:rsidRDefault="005E09E6" w:rsidP="009C3CB4">
      <w:pPr>
        <w:spacing w:line="240" w:lineRule="auto"/>
        <w:rPr>
          <w:rFonts w:ascii="FbShefa" w:hAnsi="FbShefa"/>
          <w:sz w:val="11"/>
          <w:rtl/>
        </w:rPr>
      </w:pPr>
      <w:r w:rsidRPr="001B3037">
        <w:rPr>
          <w:rFonts w:ascii="FbShefa" w:hAnsi="FbShefa"/>
          <w:b/>
          <w:bCs/>
          <w:color w:val="3B2F2A" w:themeColor="text2" w:themeShade="80"/>
          <w:sz w:val="11"/>
          <w:rtl/>
        </w:rPr>
        <w:t xml:space="preserve">הכרח </w:t>
      </w:r>
      <w:r w:rsidR="009C3CB4" w:rsidRPr="001B3037">
        <w:rPr>
          <w:rFonts w:ascii="FbShefa" w:hAnsi="FbShefa"/>
          <w:b/>
          <w:bCs/>
          <w:color w:val="3B2F2A" w:themeColor="text2" w:themeShade="80"/>
          <w:sz w:val="11"/>
          <w:rtl/>
        </w:rPr>
        <w:t>ב</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דקתני רובע ולא רביע</w:t>
      </w:r>
      <w:r w:rsidR="00980F5A" w:rsidRPr="00270114">
        <w:rPr>
          <w:rFonts w:ascii="FbShefa" w:hAnsi="FbShefa"/>
          <w:sz w:val="11"/>
          <w:rtl/>
        </w:rPr>
        <w:t>.</w:t>
      </w:r>
    </w:p>
    <w:p w14:paraId="7AED33C4" w14:textId="77777777" w:rsidR="00814C23" w:rsidRPr="00270114" w:rsidRDefault="00814C23" w:rsidP="009C3CB4">
      <w:pPr>
        <w:spacing w:line="240" w:lineRule="auto"/>
        <w:rPr>
          <w:rFonts w:ascii="FbShefa" w:hAnsi="FbShefa"/>
          <w:sz w:val="11"/>
          <w:rtl/>
        </w:rPr>
      </w:pPr>
    </w:p>
    <w:p w14:paraId="64630390" w14:textId="165535E3" w:rsidR="002F24DC" w:rsidRPr="00270114" w:rsidRDefault="00814C23" w:rsidP="00814C23">
      <w:pPr>
        <w:spacing w:line="240" w:lineRule="auto"/>
        <w:rPr>
          <w:rFonts w:ascii="FbShefa" w:hAnsi="FbShefa"/>
          <w:sz w:val="11"/>
          <w:rtl/>
        </w:rPr>
      </w:pPr>
      <w:r w:rsidRPr="001B3037">
        <w:rPr>
          <w:rFonts w:ascii="FbShefa" w:hAnsi="FbShefa"/>
          <w:b/>
          <w:bCs/>
          <w:color w:val="3B2F2A" w:themeColor="text2" w:themeShade="80"/>
          <w:sz w:val="11"/>
          <w:rtl/>
        </w:rPr>
        <w:t>שאלה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למה ליה למתלייה לדינר בשקל</w:t>
      </w:r>
      <w:r w:rsidR="00980F5A" w:rsidRPr="00270114">
        <w:rPr>
          <w:rFonts w:ascii="FbShefa" w:hAnsi="FbShefa"/>
          <w:sz w:val="11"/>
          <w:rtl/>
        </w:rPr>
        <w:t>.</w:t>
      </w:r>
    </w:p>
    <w:p w14:paraId="10D97F35" w14:textId="2F64FB20" w:rsidR="00814C23" w:rsidRPr="00270114" w:rsidRDefault="00814C23" w:rsidP="00814C23">
      <w:pPr>
        <w:spacing w:line="240" w:lineRule="auto"/>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270114">
        <w:rPr>
          <w:rFonts w:ascii="FbShefa" w:hAnsi="FbShefa"/>
          <w:sz w:val="11"/>
          <w:rtl/>
        </w:rPr>
        <w:t xml:space="preserve"> מלתא אגב אורחיה קא משמע לן</w:t>
      </w:r>
      <w:r w:rsidR="001C0E38" w:rsidRPr="00270114">
        <w:rPr>
          <w:rFonts w:ascii="FbShefa" w:hAnsi="FbShefa"/>
          <w:sz w:val="11"/>
          <w:rtl/>
        </w:rPr>
        <w:t xml:space="preserve">, </w:t>
      </w:r>
      <w:r w:rsidRPr="00270114">
        <w:rPr>
          <w:rFonts w:ascii="FbShefa" w:hAnsi="FbShefa"/>
          <w:sz w:val="11"/>
          <w:rtl/>
        </w:rPr>
        <w:t>דאיכא דינר דאתי משקל</w:t>
      </w:r>
      <w:r w:rsidR="001C0E38" w:rsidRPr="00270114">
        <w:rPr>
          <w:rFonts w:ascii="FbShefa" w:hAnsi="FbShefa"/>
          <w:sz w:val="11"/>
          <w:rtl/>
        </w:rPr>
        <w:t>,</w:t>
      </w:r>
      <w:r w:rsidR="00980F5A" w:rsidRPr="00270114">
        <w:rPr>
          <w:rFonts w:ascii="FbShefa" w:hAnsi="FbShefa"/>
          <w:sz w:val="11"/>
          <w:rtl/>
        </w:rPr>
        <w:t xml:space="preserve"> </w:t>
      </w:r>
      <w:r w:rsidRPr="00270114">
        <w:rPr>
          <w:rFonts w:ascii="FbShefa" w:hAnsi="FbShefa"/>
          <w:sz w:val="11"/>
          <w:rtl/>
        </w:rPr>
        <w:t>ולכן:</w:t>
      </w:r>
    </w:p>
    <w:p w14:paraId="3F3B2888" w14:textId="67D39647" w:rsidR="002F24DC" w:rsidRPr="00270114" w:rsidRDefault="00814C23" w:rsidP="00814C23">
      <w:pPr>
        <w:spacing w:line="240" w:lineRule="auto"/>
        <w:rPr>
          <w:rFonts w:ascii="FbShefa" w:hAnsi="FbShefa"/>
          <w:sz w:val="11"/>
          <w:rtl/>
        </w:rPr>
      </w:pPr>
      <w:r w:rsidRPr="001B3037">
        <w:rPr>
          <w:rFonts w:ascii="FbShefa" w:hAnsi="FbShefa"/>
          <w:b/>
          <w:bCs/>
          <w:color w:val="3B2F2A" w:themeColor="text2" w:themeShade="80"/>
          <w:sz w:val="11"/>
          <w:rtl/>
        </w:rPr>
        <w:t>דינר הבא משקל</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מותר לקיימו</w:t>
      </w:r>
      <w:r w:rsidR="00980F5A" w:rsidRPr="00270114">
        <w:rPr>
          <w:rFonts w:ascii="FbShefa" w:hAnsi="FbShefa"/>
          <w:sz w:val="11"/>
          <w:rtl/>
        </w:rPr>
        <w:t>.</w:t>
      </w:r>
    </w:p>
    <w:p w14:paraId="3ADB5A65" w14:textId="3B391EC6" w:rsidR="002F24DC" w:rsidRPr="00270114" w:rsidRDefault="00814C23" w:rsidP="00814C23">
      <w:pPr>
        <w:spacing w:line="240" w:lineRule="auto"/>
        <w:rPr>
          <w:rFonts w:ascii="FbShefa" w:hAnsi="FbShefa"/>
          <w:sz w:val="11"/>
          <w:rtl/>
        </w:rPr>
      </w:pPr>
      <w:r w:rsidRPr="001B3037">
        <w:rPr>
          <w:rFonts w:ascii="FbShefa" w:hAnsi="FbShefa"/>
          <w:b/>
          <w:bCs/>
          <w:color w:val="3B2F2A" w:themeColor="text2" w:themeShade="80"/>
          <w:sz w:val="11"/>
          <w:rtl/>
        </w:rPr>
        <w:t>דינר הבא מסלע</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אסור לקיימו</w:t>
      </w:r>
      <w:r w:rsidR="00980F5A" w:rsidRPr="00270114">
        <w:rPr>
          <w:rFonts w:ascii="FbShefa" w:hAnsi="FbShefa"/>
          <w:sz w:val="11"/>
          <w:rtl/>
        </w:rPr>
        <w:t>.</w:t>
      </w:r>
    </w:p>
    <w:p w14:paraId="6802C8BB" w14:textId="0C279EF3" w:rsidR="002F24DC" w:rsidRPr="00270114" w:rsidRDefault="002F24DC" w:rsidP="00814C23">
      <w:pPr>
        <w:spacing w:line="240" w:lineRule="auto"/>
        <w:rPr>
          <w:rFonts w:ascii="FbShefa" w:hAnsi="FbShefa"/>
          <w:sz w:val="11"/>
          <w:rtl/>
        </w:rPr>
      </w:pPr>
    </w:p>
    <w:p w14:paraId="4AC6A421" w14:textId="77777777" w:rsidR="009C3CB4" w:rsidRPr="00270114" w:rsidRDefault="009C3CB4" w:rsidP="00814C23">
      <w:pPr>
        <w:pStyle w:val="3"/>
        <w:rPr>
          <w:rFonts w:ascii="FbShefa" w:hAnsi="FbShefa"/>
          <w:rtl/>
        </w:rPr>
      </w:pPr>
      <w:r w:rsidRPr="00270114">
        <w:rPr>
          <w:rFonts w:ascii="FbShefa" w:hAnsi="FbShefa"/>
          <w:rtl/>
        </w:rPr>
        <w:t>פחות מיכן</w:t>
      </w:r>
      <w:r w:rsidR="00814C23" w:rsidRPr="00270114">
        <w:rPr>
          <w:rFonts w:ascii="FbShefa" w:hAnsi="FbShefa"/>
          <w:rtl/>
        </w:rPr>
        <w:t>:</w:t>
      </w:r>
    </w:p>
    <w:p w14:paraId="07D08476" w14:textId="0095CBC8"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פחות מיכן איסר</w:t>
      </w:r>
      <w:r w:rsidR="00980F5A" w:rsidRPr="00270114">
        <w:rPr>
          <w:rFonts w:ascii="FbShefa" w:hAnsi="FbShefa"/>
          <w:sz w:val="11"/>
          <w:rtl/>
        </w:rPr>
        <w:t>.</w:t>
      </w:r>
      <w:r w:rsidRPr="00270114">
        <w:rPr>
          <w:rFonts w:ascii="FbShefa" w:hAnsi="FbShefa"/>
          <w:sz w:val="11"/>
          <w:rtl/>
        </w:rPr>
        <w:t xml:space="preserve"> אסור</w:t>
      </w:r>
      <w:r w:rsidR="00980F5A" w:rsidRPr="00270114">
        <w:rPr>
          <w:rFonts w:ascii="FbShefa" w:hAnsi="FbShefa"/>
          <w:sz w:val="11"/>
          <w:rtl/>
        </w:rPr>
        <w:t>.</w:t>
      </w:r>
    </w:p>
    <w:p w14:paraId="0534DE2A" w14:textId="4F4B37E5"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ביאור 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פחתה סלע יותר מכדי אונאה איסר, אסור</w:t>
      </w:r>
      <w:r w:rsidR="00980F5A" w:rsidRPr="00270114">
        <w:rPr>
          <w:rFonts w:ascii="FbShefa" w:hAnsi="FbShefa"/>
          <w:sz w:val="11"/>
          <w:rtl/>
        </w:rPr>
        <w:t>.</w:t>
      </w:r>
    </w:p>
    <w:p w14:paraId="08E375CC" w14:textId="51EC180E"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w:t>
      </w:r>
      <w:r w:rsidR="00814C23" w:rsidRPr="001B3037">
        <w:rPr>
          <w:rFonts w:ascii="FbShefa" w:hAnsi="FbShefa"/>
          <w:b/>
          <w:bCs/>
          <w:color w:val="3B2F2A" w:themeColor="text2" w:themeShade="80"/>
          <w:sz w:val="11"/>
          <w:rtl/>
        </w:rPr>
        <w:t>אל</w:t>
      </w:r>
      <w:r w:rsidRPr="001B3037">
        <w:rPr>
          <w:rFonts w:ascii="FbShefa" w:hAnsi="FbShefa"/>
          <w:b/>
          <w:bCs/>
          <w:color w:val="3B2F2A" w:themeColor="text2" w:themeShade="80"/>
          <w:sz w:val="11"/>
          <w:rtl/>
        </w:rPr>
        <w:t>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אי הכי, אפילו משהו נמי</w:t>
      </w:r>
      <w:r w:rsidR="00980F5A" w:rsidRPr="00270114">
        <w:rPr>
          <w:rFonts w:ascii="FbShefa" w:hAnsi="FbShefa"/>
          <w:sz w:val="11"/>
          <w:rtl/>
        </w:rPr>
        <w:t>.</w:t>
      </w:r>
    </w:p>
    <w:p w14:paraId="0442917A" w14:textId="77777777" w:rsidR="00814C23" w:rsidRPr="001B3037" w:rsidRDefault="00814C23" w:rsidP="009C3CB4">
      <w:pPr>
        <w:spacing w:line="240" w:lineRule="auto"/>
        <w:rPr>
          <w:rFonts w:ascii="FbShefa" w:hAnsi="FbShefa"/>
          <w:b/>
          <w:bCs/>
          <w:color w:val="3B2F2A" w:themeColor="text2" w:themeShade="80"/>
          <w:sz w:val="11"/>
          <w:rtl/>
        </w:rPr>
      </w:pPr>
    </w:p>
    <w:p w14:paraId="051FBB78" w14:textId="3321EF6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ביאור ב</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פחתה סלע איסר לדינר אסור, וכר"מ</w:t>
      </w:r>
      <w:r w:rsidR="00980F5A" w:rsidRPr="00270114">
        <w:rPr>
          <w:rFonts w:ascii="FbShefa" w:hAnsi="FbShefa"/>
          <w:sz w:val="11"/>
          <w:rtl/>
        </w:rPr>
        <w:t>.</w:t>
      </w:r>
    </w:p>
    <w:p w14:paraId="171D10AB" w14:textId="583BB1C5" w:rsidR="009C3CB4" w:rsidRPr="00270114" w:rsidRDefault="009C3CB4" w:rsidP="009C3CB4">
      <w:pPr>
        <w:spacing w:line="240" w:lineRule="auto"/>
        <w:rPr>
          <w:rFonts w:ascii="FbShefa" w:hAnsi="FbShefa"/>
          <w:i/>
          <w:iCs/>
          <w:sz w:val="11"/>
          <w:rtl/>
        </w:rPr>
      </w:pPr>
    </w:p>
    <w:p w14:paraId="51153DAC" w14:textId="77777777" w:rsidR="009C3CB4" w:rsidRPr="001B3037" w:rsidRDefault="009C3CB4" w:rsidP="00814C23">
      <w:pPr>
        <w:pStyle w:val="2"/>
        <w:rPr>
          <w:rFonts w:ascii="FbShefa" w:hAnsi="FbShefa"/>
          <w:b/>
          <w:bCs/>
          <w:color w:val="3B2F2A" w:themeColor="text2" w:themeShade="80"/>
          <w:rtl/>
        </w:rPr>
      </w:pPr>
      <w:r w:rsidRPr="00270114">
        <w:rPr>
          <w:rFonts w:ascii="FbShefa" w:hAnsi="FbShefa"/>
          <w:rtl/>
        </w:rPr>
        <w:t>סלע שנפחתה</w:t>
      </w:r>
    </w:p>
    <w:p w14:paraId="7CDCD68D" w14:textId="36DEC93A"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לא</w:t>
      </w:r>
      <w:r w:rsidRPr="00270114">
        <w:rPr>
          <w:rFonts w:ascii="FbShefa" w:hAnsi="FbShefa"/>
          <w:sz w:val="11"/>
          <w:rtl/>
        </w:rPr>
        <w:t xml:space="preserve"> </w:t>
      </w:r>
      <w:r w:rsidRPr="001B3037">
        <w:rPr>
          <w:rFonts w:ascii="FbShefa" w:hAnsi="FbShefa"/>
          <w:b/>
          <w:bCs/>
          <w:color w:val="3B2F2A" w:themeColor="text2" w:themeShade="80"/>
          <w:sz w:val="11"/>
          <w:rtl/>
        </w:rPr>
        <w:t>ימכרנה</w:t>
      </w:r>
      <w:r w:rsidR="00980F5A" w:rsidRPr="00270114">
        <w:rPr>
          <w:rFonts w:ascii="FbShefa" w:hAnsi="FbShefa"/>
          <w:sz w:val="11"/>
          <w:rtl/>
        </w:rPr>
        <w:t>.</w:t>
      </w:r>
      <w:r w:rsidRPr="00270114">
        <w:rPr>
          <w:rFonts w:ascii="FbShefa" w:hAnsi="FbShefa"/>
          <w:sz w:val="11"/>
          <w:rtl/>
        </w:rPr>
        <w:t xml:space="preserve"> לתגר ולחרם ולהרג</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מפני</w:t>
      </w:r>
      <w:r w:rsidR="00980F5A" w:rsidRPr="001B3037">
        <w:rPr>
          <w:rFonts w:ascii="FbShefa" w:hAnsi="FbShefa"/>
          <w:b/>
          <w:bCs/>
          <w:color w:val="3B2F2A" w:themeColor="text2" w:themeShade="80"/>
          <w:sz w:val="11"/>
          <w:rtl/>
        </w:rPr>
        <w:t>.</w:t>
      </w:r>
      <w:r w:rsidRPr="00270114">
        <w:rPr>
          <w:rFonts w:ascii="FbShefa" w:hAnsi="FbShefa"/>
          <w:sz w:val="11"/>
          <w:rtl/>
        </w:rPr>
        <w:t xml:space="preserve"> שמרמין בה את אחרים</w:t>
      </w:r>
      <w:r w:rsidR="00980F5A" w:rsidRPr="00270114">
        <w:rPr>
          <w:rFonts w:ascii="FbShefa" w:hAnsi="FbShefa"/>
          <w:sz w:val="11"/>
          <w:rtl/>
        </w:rPr>
        <w:t>.</w:t>
      </w:r>
    </w:p>
    <w:p w14:paraId="3EA502AB" w14:textId="277715DB" w:rsidR="006E60E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אסור</w:t>
      </w:r>
      <w:r w:rsidR="00980F5A" w:rsidRPr="001B3037">
        <w:rPr>
          <w:rFonts w:ascii="FbShefa" w:hAnsi="FbShefa"/>
          <w:b/>
          <w:bCs/>
          <w:color w:val="3B2F2A" w:themeColor="text2" w:themeShade="80"/>
          <w:sz w:val="11"/>
          <w:rtl/>
        </w:rPr>
        <w:t>.</w:t>
      </w:r>
      <w:r w:rsidRPr="00270114">
        <w:rPr>
          <w:rFonts w:ascii="FbShefa" w:hAnsi="FbShefa"/>
          <w:sz w:val="11"/>
          <w:rtl/>
        </w:rPr>
        <w:t xml:space="preserve"> לעשותה משקל</w:t>
      </w:r>
      <w:r w:rsidR="00980F5A" w:rsidRPr="00270114">
        <w:rPr>
          <w:rFonts w:ascii="FbShefa" w:hAnsi="FbShefa"/>
          <w:sz w:val="11"/>
          <w:rtl/>
        </w:rPr>
        <w:t>.</w:t>
      </w:r>
    </w:p>
    <w:p w14:paraId="0E9466F5" w14:textId="195E6ADF" w:rsidR="009C3CB4" w:rsidRPr="00270114" w:rsidRDefault="006E60E1" w:rsidP="009C3CB4">
      <w:pPr>
        <w:spacing w:line="240" w:lineRule="auto"/>
        <w:rPr>
          <w:rFonts w:ascii="FbShefa" w:hAnsi="FbShefa"/>
          <w:sz w:val="11"/>
          <w:rtl/>
        </w:rPr>
      </w:pPr>
      <w:r w:rsidRPr="001B3037">
        <w:rPr>
          <w:rFonts w:ascii="FbShefa" w:hAnsi="FbShefa"/>
          <w:b/>
          <w:bCs/>
          <w:color w:val="3B2F2A" w:themeColor="text2" w:themeShade="80"/>
          <w:sz w:val="11"/>
          <w:rtl/>
        </w:rPr>
        <w:t>ואסור</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9C3CB4" w:rsidRPr="00270114">
        <w:rPr>
          <w:rFonts w:ascii="FbShefa" w:hAnsi="FbShefa"/>
          <w:sz w:val="11"/>
          <w:rtl/>
        </w:rPr>
        <w:t>לזרקה בין גרוטאותיו</w:t>
      </w:r>
      <w:r w:rsidR="00980F5A" w:rsidRPr="00270114">
        <w:rPr>
          <w:rFonts w:ascii="FbShefa" w:hAnsi="FbShefa"/>
          <w:sz w:val="11"/>
          <w:rtl/>
        </w:rPr>
        <w:t>.</w:t>
      </w:r>
    </w:p>
    <w:p w14:paraId="6E3E7C26" w14:textId="5AB6699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אלא</w:t>
      </w:r>
      <w:r w:rsidR="00980F5A" w:rsidRPr="001B3037">
        <w:rPr>
          <w:rFonts w:ascii="FbShefa" w:hAnsi="FbShefa"/>
          <w:b/>
          <w:bCs/>
          <w:color w:val="3B2F2A" w:themeColor="text2" w:themeShade="80"/>
          <w:sz w:val="11"/>
          <w:rtl/>
        </w:rPr>
        <w:t>.</w:t>
      </w:r>
      <w:r w:rsidRPr="00270114">
        <w:rPr>
          <w:rFonts w:ascii="FbShefa" w:hAnsi="FbShefa"/>
          <w:sz w:val="11"/>
          <w:rtl/>
        </w:rPr>
        <w:t xml:space="preserve"> ישחוק, יתוך, יקוץ, יוליך לים המלח</w:t>
      </w:r>
      <w:r w:rsidR="00980F5A" w:rsidRPr="00270114">
        <w:rPr>
          <w:rFonts w:ascii="FbShefa" w:hAnsi="FbShefa"/>
          <w:sz w:val="11"/>
          <w:rtl/>
        </w:rPr>
        <w:t>.</w:t>
      </w:r>
    </w:p>
    <w:p w14:paraId="39110207" w14:textId="77777777" w:rsidR="00814C23" w:rsidRPr="001B3037" w:rsidRDefault="00814C23" w:rsidP="009C3CB4">
      <w:pPr>
        <w:spacing w:line="240" w:lineRule="auto"/>
        <w:rPr>
          <w:rFonts w:ascii="FbShefa" w:hAnsi="FbShefa"/>
          <w:b/>
          <w:bCs/>
          <w:color w:val="3B2F2A" w:themeColor="text2" w:themeShade="80"/>
          <w:sz w:val="11"/>
          <w:rtl/>
        </w:rPr>
      </w:pPr>
    </w:p>
    <w:p w14:paraId="297A7DC7" w14:textId="77777777" w:rsidR="00814C23" w:rsidRPr="00270114" w:rsidRDefault="009C3CB4" w:rsidP="00814C23">
      <w:pPr>
        <w:pStyle w:val="3"/>
        <w:rPr>
          <w:rFonts w:ascii="FbShefa" w:hAnsi="FbShefa"/>
          <w:rtl/>
        </w:rPr>
      </w:pPr>
      <w:r w:rsidRPr="00270114">
        <w:rPr>
          <w:rFonts w:ascii="FbShefa" w:hAnsi="FbShefa"/>
          <w:rtl/>
        </w:rPr>
        <w:t>לנקב ולתלות בצואר</w:t>
      </w:r>
      <w:r w:rsidR="00814C23" w:rsidRPr="00270114">
        <w:rPr>
          <w:rFonts w:ascii="FbShefa" w:hAnsi="FbShefa"/>
          <w:rtl/>
        </w:rPr>
        <w:t>:</w:t>
      </w:r>
    </w:p>
    <w:p w14:paraId="5D2188B7" w14:textId="7A87976E"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באמצע</w:t>
      </w:r>
      <w:r w:rsidR="00980F5A" w:rsidRPr="001B3037">
        <w:rPr>
          <w:rFonts w:ascii="FbShefa" w:hAnsi="FbShefa"/>
          <w:b/>
          <w:bCs/>
          <w:color w:val="3B2F2A" w:themeColor="text2" w:themeShade="80"/>
          <w:sz w:val="11"/>
          <w:rtl/>
        </w:rPr>
        <w:t>.</w:t>
      </w:r>
      <w:r w:rsidRPr="00270114">
        <w:rPr>
          <w:rFonts w:ascii="FbShefa" w:hAnsi="FbShefa"/>
          <w:sz w:val="11"/>
          <w:rtl/>
        </w:rPr>
        <w:t xml:space="preserve"> מותר</w:t>
      </w:r>
      <w:r w:rsidR="00980F5A" w:rsidRPr="00270114">
        <w:rPr>
          <w:rFonts w:ascii="FbShefa" w:hAnsi="FbShefa"/>
          <w:sz w:val="11"/>
          <w:rtl/>
        </w:rPr>
        <w:t>.</w:t>
      </w:r>
    </w:p>
    <w:p w14:paraId="6E2DB204" w14:textId="4E2FEBD9"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מן הצד</w:t>
      </w:r>
      <w:r w:rsidR="00980F5A" w:rsidRPr="001B3037">
        <w:rPr>
          <w:rFonts w:ascii="FbShefa" w:hAnsi="FbShefa"/>
          <w:b/>
          <w:bCs/>
          <w:color w:val="3B2F2A" w:themeColor="text2" w:themeShade="80"/>
          <w:sz w:val="11"/>
          <w:rtl/>
        </w:rPr>
        <w:t>.</w:t>
      </w:r>
      <w:r w:rsidRPr="00270114">
        <w:rPr>
          <w:rFonts w:ascii="FbShefa" w:hAnsi="FbShefa"/>
          <w:sz w:val="11"/>
          <w:rtl/>
        </w:rPr>
        <w:t xml:space="preserve"> אסור</w:t>
      </w:r>
      <w:r w:rsidR="00980F5A" w:rsidRPr="00270114">
        <w:rPr>
          <w:rFonts w:ascii="FbShefa" w:hAnsi="FbShefa"/>
          <w:sz w:val="11"/>
          <w:rtl/>
        </w:rPr>
        <w:t>.</w:t>
      </w:r>
    </w:p>
    <w:p w14:paraId="6A13392A" w14:textId="77777777" w:rsidR="009C3CB4" w:rsidRPr="00270114" w:rsidRDefault="009C3CB4" w:rsidP="009C3CB4">
      <w:pPr>
        <w:spacing w:line="240" w:lineRule="auto"/>
        <w:rPr>
          <w:rFonts w:ascii="FbShefa" w:hAnsi="FbShefa"/>
          <w:sz w:val="11"/>
          <w:rtl/>
        </w:rPr>
      </w:pPr>
    </w:p>
    <w:p w14:paraId="7E84E7E1"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סלע שנפסלה</w:t>
      </w:r>
    </w:p>
    <w:p w14:paraId="4BC0AAF5" w14:textId="5636B7CA"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 xml:space="preserve">התקינה </w:t>
      </w:r>
      <w:r w:rsidR="006E60E1" w:rsidRPr="001B3037">
        <w:rPr>
          <w:rFonts w:ascii="FbShefa" w:hAnsi="FbShefa"/>
          <w:b/>
          <w:bCs/>
          <w:color w:val="3B2F2A" w:themeColor="text2" w:themeShade="80"/>
          <w:sz w:val="11"/>
          <w:rtl/>
        </w:rPr>
        <w:t>ל</w:t>
      </w:r>
      <w:r w:rsidRPr="001B3037">
        <w:rPr>
          <w:rFonts w:ascii="FbShefa" w:hAnsi="FbShefa"/>
          <w:b/>
          <w:bCs/>
          <w:color w:val="3B2F2A" w:themeColor="text2" w:themeShade="80"/>
          <w:sz w:val="11"/>
          <w:rtl/>
        </w:rPr>
        <w:t>משקלות</w:t>
      </w:r>
      <w:r w:rsidR="00980F5A" w:rsidRPr="001B3037">
        <w:rPr>
          <w:rFonts w:ascii="FbShefa" w:hAnsi="FbShefa"/>
          <w:b/>
          <w:bCs/>
          <w:color w:val="3B2F2A" w:themeColor="text2" w:themeShade="80"/>
          <w:sz w:val="11"/>
          <w:rtl/>
        </w:rPr>
        <w:t>.</w:t>
      </w:r>
      <w:r w:rsidR="006E60E1" w:rsidRPr="00270114">
        <w:rPr>
          <w:rFonts w:ascii="FbShefa" w:hAnsi="FbShefa"/>
          <w:sz w:val="11"/>
          <w:rtl/>
        </w:rPr>
        <w:t xml:space="preserve"> טמאה</w:t>
      </w:r>
      <w:r w:rsidR="00980F5A" w:rsidRPr="00270114">
        <w:rPr>
          <w:rFonts w:ascii="FbShefa" w:hAnsi="FbShefa"/>
          <w:sz w:val="11"/>
          <w:rtl/>
        </w:rPr>
        <w:t>.</w:t>
      </w:r>
    </w:p>
    <w:p w14:paraId="396B5B89" w14:textId="0C35A4DD"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נפחתה שני דינרים לסלע</w:t>
      </w:r>
      <w:r w:rsidR="00980F5A" w:rsidRPr="001B3037">
        <w:rPr>
          <w:rFonts w:ascii="FbShefa" w:hAnsi="FbShefa"/>
          <w:b/>
          <w:bCs/>
          <w:color w:val="3B2F2A" w:themeColor="text2" w:themeShade="80"/>
          <w:sz w:val="11"/>
          <w:rtl/>
        </w:rPr>
        <w:t>.</w:t>
      </w:r>
      <w:r w:rsidR="006E60E1" w:rsidRPr="00270114">
        <w:rPr>
          <w:rFonts w:ascii="FbShefa" w:hAnsi="FbShefa"/>
          <w:sz w:val="11"/>
          <w:rtl/>
        </w:rPr>
        <w:t xml:space="preserve"> רשאי לקיימה</w:t>
      </w:r>
      <w:r w:rsidR="00980F5A" w:rsidRPr="00270114">
        <w:rPr>
          <w:rFonts w:ascii="FbShefa" w:hAnsi="FbShefa"/>
          <w:sz w:val="11"/>
          <w:rtl/>
        </w:rPr>
        <w:t>.</w:t>
      </w:r>
    </w:p>
    <w:p w14:paraId="66A36B23" w14:textId="01027C05"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פחות מכן</w:t>
      </w:r>
      <w:r w:rsidR="00980F5A" w:rsidRPr="001B3037">
        <w:rPr>
          <w:rFonts w:ascii="FbShefa" w:hAnsi="FbShefa"/>
          <w:b/>
          <w:bCs/>
          <w:color w:val="3B2F2A" w:themeColor="text2" w:themeShade="80"/>
          <w:sz w:val="11"/>
          <w:rtl/>
        </w:rPr>
        <w:t>.</w:t>
      </w:r>
      <w:r w:rsidR="006E60E1" w:rsidRPr="00270114">
        <w:rPr>
          <w:rFonts w:ascii="FbShefa" w:hAnsi="FbShefa"/>
          <w:sz w:val="11"/>
          <w:rtl/>
        </w:rPr>
        <w:t xml:space="preserve"> יקוץ</w:t>
      </w:r>
      <w:r w:rsidR="00980F5A" w:rsidRPr="00270114">
        <w:rPr>
          <w:rFonts w:ascii="FbShefa" w:hAnsi="FbShefa"/>
          <w:sz w:val="11"/>
          <w:rtl/>
        </w:rPr>
        <w:t>.</w:t>
      </w:r>
    </w:p>
    <w:p w14:paraId="4FE4704F" w14:textId="77777777" w:rsidR="006E60E1" w:rsidRPr="00270114" w:rsidRDefault="006E60E1" w:rsidP="009C3CB4">
      <w:pPr>
        <w:spacing w:line="240" w:lineRule="auto"/>
        <w:rPr>
          <w:rFonts w:ascii="FbShefa" w:hAnsi="FbShefa"/>
          <w:sz w:val="11"/>
          <w:rtl/>
        </w:rPr>
      </w:pPr>
    </w:p>
    <w:p w14:paraId="7B32FD67" w14:textId="77777777" w:rsidR="006E60E1" w:rsidRPr="00270114" w:rsidRDefault="009C3CB4" w:rsidP="006E60E1">
      <w:pPr>
        <w:pStyle w:val="3"/>
        <w:rPr>
          <w:rFonts w:ascii="FbShefa" w:hAnsi="FbShefa"/>
          <w:rtl/>
        </w:rPr>
      </w:pPr>
      <w:r w:rsidRPr="00270114">
        <w:rPr>
          <w:rFonts w:ascii="FbShefa" w:hAnsi="FbShefa"/>
          <w:rtl/>
        </w:rPr>
        <w:t xml:space="preserve">יתר על כן: </w:t>
      </w:r>
    </w:p>
    <w:p w14:paraId="4CDFE5B1" w14:textId="575C751A" w:rsidR="002F24DC" w:rsidRPr="00270114" w:rsidRDefault="006E60E1" w:rsidP="009C3CB4">
      <w:pPr>
        <w:spacing w:line="240" w:lineRule="auto"/>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9C3CB4" w:rsidRPr="00270114">
        <w:rPr>
          <w:rFonts w:ascii="FbShefa" w:hAnsi="FbShefa"/>
          <w:sz w:val="11"/>
          <w:rtl/>
        </w:rPr>
        <w:t>יקוץ</w:t>
      </w:r>
      <w:r w:rsidR="00980F5A" w:rsidRPr="00270114">
        <w:rPr>
          <w:rFonts w:ascii="FbShefa" w:hAnsi="FbShefa"/>
          <w:sz w:val="11"/>
          <w:rtl/>
        </w:rPr>
        <w:t>.</w:t>
      </w:r>
    </w:p>
    <w:p w14:paraId="42D700D9" w14:textId="0065436F" w:rsidR="00433741" w:rsidRPr="00270114" w:rsidRDefault="006E60E1" w:rsidP="009C3CB4">
      <w:pPr>
        <w:spacing w:line="240" w:lineRule="auto"/>
        <w:rPr>
          <w:rFonts w:ascii="FbShefa" w:hAnsi="FbShefa"/>
          <w:sz w:val="11"/>
          <w:rtl/>
        </w:rPr>
      </w:pPr>
      <w:r w:rsidRPr="00626818">
        <w:rPr>
          <w:rFonts w:ascii="FbShefa" w:hAnsi="FbShefa"/>
          <w:b/>
          <w:bCs/>
          <w:color w:val="3B2F2A" w:themeColor="text2" w:themeShade="80"/>
          <w:sz w:val="11"/>
          <w:rtl/>
        </w:rPr>
        <w:t>דעה ב</w:t>
      </w:r>
      <w:r w:rsidR="00626818">
        <w:rPr>
          <w:rFonts w:ascii="FbShefa" w:hAnsi="FbShefa" w:hint="cs"/>
          <w:b/>
          <w:bCs/>
          <w:color w:val="3B2F2A" w:themeColor="text2" w:themeShade="80"/>
          <w:sz w:val="11"/>
          <w:rtl/>
        </w:rPr>
        <w:t>.</w:t>
      </w:r>
      <w:r w:rsidRPr="00270114">
        <w:rPr>
          <w:rFonts w:ascii="FbShefa" w:hAnsi="FbShefa"/>
          <w:sz w:val="11"/>
          <w:rtl/>
        </w:rPr>
        <w:t xml:space="preserve"> </w:t>
      </w:r>
      <w:r w:rsidR="009C3CB4" w:rsidRPr="00270114">
        <w:rPr>
          <w:rFonts w:ascii="FbShefa" w:hAnsi="FbShefa"/>
          <w:sz w:val="11"/>
          <w:rtl/>
        </w:rPr>
        <w:t>יקיים</w:t>
      </w:r>
      <w:r w:rsidR="00980F5A" w:rsidRPr="00270114">
        <w:rPr>
          <w:rFonts w:ascii="FbShefa" w:hAnsi="FbShefa"/>
          <w:sz w:val="11"/>
          <w:rtl/>
        </w:rPr>
        <w:t>.</w:t>
      </w:r>
    </w:p>
    <w:p w14:paraId="349AF157" w14:textId="3F1FD263" w:rsidR="009C3CB4" w:rsidRPr="00270114" w:rsidRDefault="009C3CB4" w:rsidP="00794C1A">
      <w:pPr>
        <w:pStyle w:val="1"/>
        <w:rPr>
          <w:rFonts w:ascii="FbShefa" w:hAnsi="FbShefa"/>
          <w:rtl/>
        </w:rPr>
      </w:pPr>
      <w:r w:rsidRPr="00270114">
        <w:rPr>
          <w:rFonts w:ascii="FbShefa" w:hAnsi="FbShefa"/>
          <w:sz w:val="11"/>
          <w:rtl/>
        </w:rPr>
        <w:t>נב</w:t>
      </w:r>
      <w:r w:rsidR="00B36BF2" w:rsidRPr="00270114">
        <w:rPr>
          <w:rFonts w:ascii="FbShefa" w:hAnsi="FbShefa"/>
          <w:sz w:val="11"/>
          <w:rtl/>
        </w:rPr>
        <w:t>, ב</w:t>
      </w:r>
    </w:p>
    <w:p w14:paraId="62DBAEB8" w14:textId="5607D79C" w:rsidR="00C205B8" w:rsidRPr="00270114" w:rsidRDefault="00C205B8" w:rsidP="00C205B8">
      <w:pPr>
        <w:pStyle w:val="3"/>
        <w:rPr>
          <w:rFonts w:ascii="FbShefa" w:hAnsi="FbShefa"/>
          <w:rtl/>
        </w:rPr>
      </w:pPr>
      <w:r w:rsidRPr="00270114">
        <w:rPr>
          <w:rFonts w:ascii="FbShefa" w:hAnsi="FbShefa"/>
          <w:rtl/>
        </w:rPr>
        <w:t>ת"ש:</w:t>
      </w:r>
    </w:p>
    <w:p w14:paraId="6B98A756" w14:textId="1105438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יתר על כן</w:t>
      </w:r>
      <w:r w:rsidR="00980F5A" w:rsidRPr="001B3037">
        <w:rPr>
          <w:rFonts w:ascii="FbShefa" w:hAnsi="FbShefa"/>
          <w:b/>
          <w:bCs/>
          <w:color w:val="3B2F2A" w:themeColor="text2" w:themeShade="80"/>
          <w:sz w:val="11"/>
          <w:rtl/>
        </w:rPr>
        <w:t>.</w:t>
      </w:r>
      <w:r w:rsidRPr="00270114">
        <w:rPr>
          <w:rFonts w:ascii="FbShefa" w:hAnsi="FbShefa"/>
          <w:sz w:val="11"/>
          <w:rtl/>
        </w:rPr>
        <w:t xml:space="preserve"> מוכרה בשויה</w:t>
      </w:r>
      <w:r w:rsidR="00980F5A" w:rsidRPr="00270114">
        <w:rPr>
          <w:rFonts w:ascii="FbShefa" w:hAnsi="FbShefa"/>
          <w:sz w:val="11"/>
          <w:rtl/>
        </w:rPr>
        <w:t>.</w:t>
      </w:r>
    </w:p>
    <w:p w14:paraId="4BB4981F" w14:textId="5F15B4CB"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ס"ד</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שפחתה יותר מכדי אונאתה</w:t>
      </w:r>
      <w:r w:rsidR="00980F5A" w:rsidRPr="00270114">
        <w:rPr>
          <w:rFonts w:ascii="FbShefa" w:hAnsi="FbShefa"/>
          <w:sz w:val="11"/>
          <w:rtl/>
        </w:rPr>
        <w:t>.</w:t>
      </w:r>
    </w:p>
    <w:p w14:paraId="6A3CB141" w14:textId="629CD36B"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יתירה</w:t>
      </w:r>
      <w:r w:rsidR="00C205B8" w:rsidRPr="00270114">
        <w:rPr>
          <w:rFonts w:ascii="FbShefa" w:hAnsi="FbShefa"/>
          <w:sz w:val="11"/>
          <w:rtl/>
        </w:rPr>
        <w:t>,</w:t>
      </w:r>
      <w:r w:rsidRPr="00270114">
        <w:rPr>
          <w:rFonts w:ascii="FbShefa" w:hAnsi="FbShefa"/>
          <w:sz w:val="11"/>
          <w:rtl/>
        </w:rPr>
        <w:t xml:space="preserve"> דאכתי לא פחתה בכדי אונאתה</w:t>
      </w:r>
      <w:r w:rsidR="00980F5A" w:rsidRPr="00270114">
        <w:rPr>
          <w:rFonts w:ascii="FbShefa" w:hAnsi="FbShefa"/>
          <w:sz w:val="11"/>
          <w:rtl/>
        </w:rPr>
        <w:t>.</w:t>
      </w:r>
    </w:p>
    <w:p w14:paraId="3568FC35" w14:textId="77777777" w:rsidR="009C3CB4" w:rsidRPr="00270114" w:rsidRDefault="009C3CB4" w:rsidP="009C3CB4">
      <w:pPr>
        <w:spacing w:line="240" w:lineRule="auto"/>
        <w:rPr>
          <w:rFonts w:ascii="FbShefa" w:hAnsi="FbShefa"/>
          <w:sz w:val="11"/>
          <w:rtl/>
        </w:rPr>
      </w:pPr>
    </w:p>
    <w:p w14:paraId="17666D27" w14:textId="2754B324" w:rsidR="00C205B8" w:rsidRPr="00270114" w:rsidRDefault="00C205B8" w:rsidP="00C205B8">
      <w:pPr>
        <w:pStyle w:val="3"/>
        <w:rPr>
          <w:rFonts w:ascii="FbShefa" w:hAnsi="FbShefa"/>
          <w:rtl/>
        </w:rPr>
      </w:pPr>
      <w:r w:rsidRPr="00270114">
        <w:rPr>
          <w:rFonts w:ascii="FbShefa" w:hAnsi="FbShefa"/>
          <w:rtl/>
        </w:rPr>
        <w:t>ת"ש:</w:t>
      </w:r>
    </w:p>
    <w:p w14:paraId="102736B7" w14:textId="11FBA819"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עד כמה תיפחת ויהא רשאי לקיימה</w:t>
      </w:r>
      <w:r w:rsidR="00980F5A" w:rsidRPr="001B3037">
        <w:rPr>
          <w:rFonts w:ascii="FbShefa" w:hAnsi="FbShefa"/>
          <w:b/>
          <w:bCs/>
          <w:color w:val="3B2F2A" w:themeColor="text2" w:themeShade="80"/>
          <w:sz w:val="11"/>
          <w:rtl/>
        </w:rPr>
        <w:t>.</w:t>
      </w:r>
      <w:r w:rsidRPr="00270114">
        <w:rPr>
          <w:rFonts w:ascii="FbShefa" w:hAnsi="FbShefa"/>
          <w:sz w:val="11"/>
          <w:rtl/>
        </w:rPr>
        <w:t xml:space="preserve"> בסלע עד שקל</w:t>
      </w:r>
      <w:r w:rsidR="00980F5A" w:rsidRPr="00270114">
        <w:rPr>
          <w:rFonts w:ascii="FbShefa" w:hAnsi="FbShefa"/>
          <w:sz w:val="11"/>
          <w:rtl/>
        </w:rPr>
        <w:t>.</w:t>
      </w:r>
    </w:p>
    <w:p w14:paraId="7996AF4A" w14:textId="28B8395B"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ס"ד</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דפחית פורתא פורתא</w:t>
      </w:r>
      <w:r w:rsidR="00980F5A" w:rsidRPr="00270114">
        <w:rPr>
          <w:rFonts w:ascii="FbShefa" w:hAnsi="FbShefa"/>
          <w:sz w:val="11"/>
          <w:rtl/>
        </w:rPr>
        <w:t>.</w:t>
      </w:r>
    </w:p>
    <w:p w14:paraId="5BFA2FA9" w14:textId="6091BD0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דנפיל לנורא ואפחות בחדא זימנא</w:t>
      </w:r>
      <w:r w:rsidR="00980F5A" w:rsidRPr="00270114">
        <w:rPr>
          <w:rFonts w:ascii="FbShefa" w:hAnsi="FbShefa"/>
          <w:sz w:val="11"/>
          <w:rtl/>
        </w:rPr>
        <w:t>.</w:t>
      </w:r>
    </w:p>
    <w:p w14:paraId="4C8C2D72" w14:textId="4B6AD1A9" w:rsidR="009C3CB4" w:rsidRPr="00270114" w:rsidRDefault="009C3CB4" w:rsidP="009C3CB4">
      <w:pPr>
        <w:spacing w:line="240" w:lineRule="auto"/>
        <w:rPr>
          <w:rFonts w:ascii="FbShefa" w:hAnsi="FbShefa"/>
          <w:sz w:val="11"/>
          <w:rtl/>
        </w:rPr>
      </w:pPr>
    </w:p>
    <w:p w14:paraId="38B85D9C"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עד מתי</w:t>
      </w:r>
    </w:p>
    <w:p w14:paraId="13EBF26E" w14:textId="68BEE843"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סלע</w:t>
      </w:r>
      <w:r w:rsidR="00980F5A" w:rsidRPr="001B3037">
        <w:rPr>
          <w:rFonts w:ascii="FbShefa" w:hAnsi="FbShefa"/>
          <w:b/>
          <w:bCs/>
          <w:color w:val="3B2F2A" w:themeColor="text2" w:themeShade="80"/>
          <w:sz w:val="11"/>
          <w:rtl/>
        </w:rPr>
        <w:t>.</w:t>
      </w:r>
      <w:r w:rsidRPr="00270114">
        <w:rPr>
          <w:rFonts w:ascii="FbShefa" w:hAnsi="FbShefa"/>
          <w:sz w:val="11"/>
          <w:rtl/>
        </w:rPr>
        <w:t xml:space="preserve"> בכרכים עד שיראה לשולחני, בכפרים עד ערבי שבתות (מתני')</w:t>
      </w:r>
      <w:r w:rsidR="00980F5A" w:rsidRPr="00270114">
        <w:rPr>
          <w:rFonts w:ascii="FbShefa" w:hAnsi="FbShefa"/>
          <w:sz w:val="11"/>
          <w:rtl/>
        </w:rPr>
        <w:t>.</w:t>
      </w:r>
    </w:p>
    <w:p w14:paraId="5DC027BF" w14:textId="77777777" w:rsidR="009C3CB4" w:rsidRPr="00270114" w:rsidRDefault="009C3CB4" w:rsidP="009C3CB4">
      <w:pPr>
        <w:spacing w:line="240" w:lineRule="auto"/>
        <w:rPr>
          <w:rFonts w:ascii="FbShefa" w:hAnsi="FbShefa"/>
          <w:sz w:val="11"/>
          <w:rtl/>
        </w:rPr>
      </w:pPr>
    </w:p>
    <w:p w14:paraId="292A999A" w14:textId="77777777" w:rsidR="00362987" w:rsidRPr="00270114" w:rsidRDefault="009C3CB4" w:rsidP="00362987">
      <w:pPr>
        <w:pStyle w:val="3"/>
        <w:rPr>
          <w:rFonts w:ascii="FbShefa" w:hAnsi="FbShefa"/>
          <w:rtl/>
        </w:rPr>
      </w:pPr>
      <w:r w:rsidRPr="00270114">
        <w:rPr>
          <w:rFonts w:ascii="FbShefa" w:hAnsi="FbShefa"/>
          <w:rtl/>
        </w:rPr>
        <w:t>טלית</w:t>
      </w:r>
      <w:r w:rsidR="00362987" w:rsidRPr="00270114">
        <w:rPr>
          <w:rFonts w:ascii="FbShefa" w:hAnsi="FbShefa"/>
          <w:rtl/>
        </w:rPr>
        <w:t>:</w:t>
      </w:r>
    </w:p>
    <w:p w14:paraId="2FC1B6A9" w14:textId="2065A701" w:rsidR="009C3CB4" w:rsidRPr="00270114" w:rsidRDefault="00362987" w:rsidP="009C3CB4">
      <w:pPr>
        <w:spacing w:line="240" w:lineRule="auto"/>
        <w:rPr>
          <w:rFonts w:ascii="FbShefa" w:hAnsi="FbShefa"/>
          <w:sz w:val="11"/>
          <w:rtl/>
        </w:rPr>
      </w:pPr>
      <w:r w:rsidRPr="001B3037">
        <w:rPr>
          <w:rFonts w:ascii="FbShefa" w:hAnsi="FbShefa"/>
          <w:b/>
          <w:bCs/>
          <w:color w:val="3B2F2A" w:themeColor="text2" w:themeShade="80"/>
          <w:sz w:val="11"/>
          <w:rtl/>
        </w:rPr>
        <w:t xml:space="preserve">דעה </w:t>
      </w:r>
      <w:r w:rsidR="009C3CB4" w:rsidRPr="001B3037">
        <w:rPr>
          <w:rFonts w:ascii="FbShefa" w:hAnsi="FbShefa"/>
          <w:b/>
          <w:bCs/>
          <w:color w:val="3B2F2A" w:themeColor="text2" w:themeShade="80"/>
          <w:sz w:val="11"/>
          <w:rtl/>
        </w:rPr>
        <w:t>א</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בכפרים עד ע</w:t>
      </w:r>
      <w:r w:rsidRPr="00270114">
        <w:rPr>
          <w:rFonts w:ascii="FbShefa" w:hAnsi="FbShefa"/>
          <w:sz w:val="11"/>
          <w:rtl/>
        </w:rPr>
        <w:t xml:space="preserve">רב שבת, ובכרכים </w:t>
      </w:r>
      <w:r w:rsidR="009C3CB4" w:rsidRPr="00270114">
        <w:rPr>
          <w:rFonts w:ascii="FbShefa" w:hAnsi="FbShefa"/>
          <w:sz w:val="11"/>
          <w:rtl/>
        </w:rPr>
        <w:t>ועד שיראה לתגר</w:t>
      </w:r>
      <w:r w:rsidR="00980F5A" w:rsidRPr="00270114">
        <w:rPr>
          <w:rFonts w:ascii="FbShefa" w:hAnsi="FbShefa"/>
          <w:sz w:val="11"/>
          <w:rtl/>
        </w:rPr>
        <w:t>.</w:t>
      </w:r>
    </w:p>
    <w:p w14:paraId="358936EE" w14:textId="4F4D0394" w:rsidR="009C3CB4" w:rsidRPr="00270114" w:rsidRDefault="00362987" w:rsidP="009C3CB4">
      <w:pPr>
        <w:spacing w:line="240" w:lineRule="auto"/>
        <w:rPr>
          <w:rFonts w:ascii="FbShefa" w:hAnsi="FbShefa"/>
          <w:sz w:val="11"/>
          <w:rtl/>
        </w:rPr>
      </w:pPr>
      <w:r w:rsidRPr="001B3037">
        <w:rPr>
          <w:rFonts w:ascii="FbShefa" w:hAnsi="FbShefa"/>
          <w:b/>
          <w:bCs/>
          <w:color w:val="3B2F2A" w:themeColor="text2" w:themeShade="80"/>
          <w:sz w:val="11"/>
          <w:rtl/>
        </w:rPr>
        <w:t xml:space="preserve">דעה </w:t>
      </w:r>
      <w:r w:rsidR="009C3CB4" w:rsidRPr="001B3037">
        <w:rPr>
          <w:rFonts w:ascii="FbShefa" w:hAnsi="FbShefa"/>
          <w:b/>
          <w:bCs/>
          <w:color w:val="3B2F2A" w:themeColor="text2" w:themeShade="80"/>
          <w:sz w:val="11"/>
          <w:rtl/>
        </w:rPr>
        <w:t>ב</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עד שיראה לתגר</w:t>
      </w:r>
      <w:r w:rsidR="00980F5A" w:rsidRPr="00270114">
        <w:rPr>
          <w:rFonts w:ascii="FbShefa" w:hAnsi="FbShefa"/>
          <w:sz w:val="11"/>
          <w:rtl/>
        </w:rPr>
        <w:t>.</w:t>
      </w:r>
      <w:r w:rsidR="009C3CB4" w:rsidRPr="00270114">
        <w:rPr>
          <w:rFonts w:ascii="FbShefa" w:hAnsi="FbShefa"/>
          <w:sz w:val="11"/>
          <w:rtl/>
        </w:rPr>
        <w:t xml:space="preserve"> </w:t>
      </w:r>
      <w:r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טלית כל איניש קים בגויה</w:t>
      </w:r>
      <w:r w:rsidR="00980F5A" w:rsidRPr="00270114">
        <w:rPr>
          <w:rFonts w:ascii="FbShefa" w:hAnsi="FbShefa"/>
          <w:sz w:val="11"/>
          <w:rtl/>
        </w:rPr>
        <w:t>.</w:t>
      </w:r>
    </w:p>
    <w:p w14:paraId="6C0D1183" w14:textId="77777777" w:rsidR="009C3CB4" w:rsidRPr="00270114" w:rsidRDefault="009C3CB4" w:rsidP="009C3CB4">
      <w:pPr>
        <w:spacing w:line="240" w:lineRule="auto"/>
        <w:rPr>
          <w:rFonts w:ascii="FbShefa" w:hAnsi="FbShefa"/>
          <w:sz w:val="11"/>
          <w:rtl/>
        </w:rPr>
      </w:pPr>
    </w:p>
    <w:p w14:paraId="4C65D29D"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היה מכירה</w:t>
      </w:r>
    </w:p>
    <w:p w14:paraId="794DACF8" w14:textId="071A0086"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בכרכין</w:t>
      </w:r>
      <w:r w:rsidR="00980F5A" w:rsidRPr="001B3037">
        <w:rPr>
          <w:rFonts w:ascii="FbShefa" w:hAnsi="FbShefa"/>
          <w:b/>
          <w:bCs/>
          <w:color w:val="3B2F2A" w:themeColor="text2" w:themeShade="80"/>
          <w:sz w:val="11"/>
          <w:rtl/>
        </w:rPr>
        <w:t>.</w:t>
      </w:r>
      <w:r w:rsidRPr="00270114">
        <w:rPr>
          <w:rFonts w:ascii="FbShefa" w:hAnsi="FbShefa"/>
          <w:sz w:val="11"/>
          <w:rtl/>
        </w:rPr>
        <w:t xml:space="preserve"> עד שיראה לשולחני</w:t>
      </w:r>
      <w:r w:rsidR="00980F5A" w:rsidRPr="00270114">
        <w:rPr>
          <w:rFonts w:ascii="FbShefa" w:hAnsi="FbShefa"/>
          <w:sz w:val="11"/>
          <w:rtl/>
        </w:rPr>
        <w:t>.</w:t>
      </w:r>
    </w:p>
    <w:p w14:paraId="33F1A16D" w14:textId="1BE13801"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בכפרים</w:t>
      </w:r>
      <w:r w:rsidR="00980F5A" w:rsidRPr="00270114">
        <w:rPr>
          <w:rFonts w:ascii="FbShefa" w:hAnsi="FbShefa"/>
          <w:sz w:val="11"/>
          <w:rtl/>
        </w:rPr>
        <w:t>.</w:t>
      </w:r>
      <w:r w:rsidRPr="00270114">
        <w:rPr>
          <w:rFonts w:ascii="FbShefa" w:hAnsi="FbShefa"/>
          <w:sz w:val="11"/>
          <w:rtl/>
        </w:rPr>
        <w:t xml:space="preserve"> עד ערבי שבתות</w:t>
      </w:r>
      <w:r w:rsidR="00980F5A" w:rsidRPr="00270114">
        <w:rPr>
          <w:rFonts w:ascii="FbShefa" w:hAnsi="FbShefa"/>
          <w:sz w:val="11"/>
          <w:rtl/>
        </w:rPr>
        <w:t>.</w:t>
      </w:r>
    </w:p>
    <w:p w14:paraId="57CAABD6" w14:textId="4A9C66DF"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מידת חסידות</w:t>
      </w:r>
      <w:r w:rsidR="00980F5A" w:rsidRPr="00270114">
        <w:rPr>
          <w:rFonts w:ascii="FbShefa" w:hAnsi="FbShefa"/>
          <w:sz w:val="11"/>
          <w:rtl/>
        </w:rPr>
        <w:t>.</w:t>
      </w:r>
      <w:r w:rsidRPr="00270114">
        <w:rPr>
          <w:rFonts w:ascii="FbShefa" w:hAnsi="FbShefa"/>
          <w:sz w:val="11"/>
          <w:rtl/>
        </w:rPr>
        <w:t xml:space="preserve"> עד י"ב חודש</w:t>
      </w:r>
      <w:r w:rsidR="00980F5A" w:rsidRPr="00270114">
        <w:rPr>
          <w:rFonts w:ascii="FbShefa" w:hAnsi="FbShefa"/>
          <w:sz w:val="11"/>
          <w:rtl/>
        </w:rPr>
        <w:t>.</w:t>
      </w:r>
    </w:p>
    <w:p w14:paraId="152F1766" w14:textId="77777777" w:rsidR="009C3CB4" w:rsidRPr="00270114" w:rsidRDefault="009C3CB4" w:rsidP="009C3CB4">
      <w:pPr>
        <w:spacing w:line="240" w:lineRule="auto"/>
        <w:rPr>
          <w:rFonts w:ascii="FbShefa" w:hAnsi="FbShefa"/>
          <w:sz w:val="11"/>
          <w:rtl/>
        </w:rPr>
      </w:pPr>
    </w:p>
    <w:p w14:paraId="4AA151B0"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תרעומת</w:t>
      </w:r>
    </w:p>
    <w:p w14:paraId="29C7982B" w14:textId="7DE3B5BC"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לחסיד</w:t>
      </w:r>
      <w:r w:rsidR="00980F5A" w:rsidRPr="001B3037">
        <w:rPr>
          <w:rFonts w:ascii="FbShefa" w:hAnsi="FbShefa"/>
          <w:b/>
          <w:bCs/>
          <w:color w:val="3B2F2A" w:themeColor="text2" w:themeShade="80"/>
          <w:sz w:val="11"/>
          <w:rtl/>
        </w:rPr>
        <w:t>.</w:t>
      </w:r>
      <w:r w:rsidRPr="00270114">
        <w:rPr>
          <w:rFonts w:ascii="FbShefa" w:hAnsi="FbShefa"/>
          <w:sz w:val="11"/>
          <w:rtl/>
        </w:rPr>
        <w:t xml:space="preserve"> לא ליקבלה, ולא ליהוי תרעומת</w:t>
      </w:r>
      <w:r w:rsidR="00980F5A" w:rsidRPr="00270114">
        <w:rPr>
          <w:rFonts w:ascii="FbShefa" w:hAnsi="FbShefa"/>
          <w:sz w:val="11"/>
          <w:rtl/>
        </w:rPr>
        <w:t>.</w:t>
      </w:r>
    </w:p>
    <w:p w14:paraId="69256B2E" w14:textId="1701027D"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לאחר</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271AFB" w:rsidRPr="00270114">
        <w:rPr>
          <w:rFonts w:ascii="FbShefa" w:hAnsi="FbShefa"/>
          <w:sz w:val="11"/>
          <w:rtl/>
        </w:rPr>
        <w:t>אם החליט ל</w:t>
      </w:r>
      <w:r w:rsidRPr="00270114">
        <w:rPr>
          <w:rFonts w:ascii="FbShefa" w:hAnsi="FbShefa"/>
          <w:sz w:val="11"/>
          <w:rtl/>
        </w:rPr>
        <w:t>קבלה</w:t>
      </w:r>
      <w:r w:rsidR="00271AFB" w:rsidRPr="00270114">
        <w:rPr>
          <w:rFonts w:ascii="FbShefa" w:hAnsi="FbShefa"/>
          <w:sz w:val="11"/>
          <w:rtl/>
        </w:rPr>
        <w:t xml:space="preserve">, איזו </w:t>
      </w:r>
      <w:r w:rsidRPr="00270114">
        <w:rPr>
          <w:rFonts w:ascii="FbShefa" w:hAnsi="FbShefa"/>
          <w:sz w:val="11"/>
          <w:rtl/>
        </w:rPr>
        <w:t>תרעומת</w:t>
      </w:r>
      <w:r w:rsidR="00271AFB" w:rsidRPr="00270114">
        <w:rPr>
          <w:rFonts w:ascii="FbShefa" w:hAnsi="FbShefa"/>
          <w:sz w:val="11"/>
          <w:rtl/>
        </w:rPr>
        <w:t xml:space="preserve"> יש לו</w:t>
      </w:r>
      <w:r w:rsidR="00980F5A" w:rsidRPr="00270114">
        <w:rPr>
          <w:rFonts w:ascii="FbShefa" w:hAnsi="FbShefa"/>
          <w:sz w:val="11"/>
          <w:rtl/>
        </w:rPr>
        <w:t>.</w:t>
      </w:r>
    </w:p>
    <w:p w14:paraId="23FFBEB7" w14:textId="6DB66CAD"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אחר</w:t>
      </w:r>
      <w:r w:rsidR="00980F5A" w:rsidRPr="00270114">
        <w:rPr>
          <w:rFonts w:ascii="FbShefa" w:hAnsi="FbShefa"/>
          <w:sz w:val="11"/>
          <w:rtl/>
        </w:rPr>
        <w:t>.</w:t>
      </w:r>
      <w:r w:rsidRPr="00270114">
        <w:rPr>
          <w:rFonts w:ascii="FbShefa" w:hAnsi="FbShefa"/>
          <w:sz w:val="11"/>
          <w:rtl/>
        </w:rPr>
        <w:t xml:space="preserve"> שאין מקבלה הימנו</w:t>
      </w:r>
      <w:r w:rsidR="00271AFB" w:rsidRPr="00270114">
        <w:rPr>
          <w:rFonts w:ascii="FbShefa" w:hAnsi="FbShefa"/>
          <w:sz w:val="11"/>
          <w:rtl/>
        </w:rPr>
        <w:t>,</w:t>
      </w:r>
      <w:r w:rsidRPr="00270114">
        <w:rPr>
          <w:rFonts w:ascii="FbShefa" w:hAnsi="FbShefa"/>
          <w:sz w:val="11"/>
          <w:rtl/>
        </w:rPr>
        <w:t xml:space="preserve"> אין לו עליו אלא תרעומת</w:t>
      </w:r>
      <w:r w:rsidR="00980F5A" w:rsidRPr="00270114">
        <w:rPr>
          <w:rFonts w:ascii="FbShefa" w:hAnsi="FbShefa"/>
          <w:sz w:val="11"/>
          <w:rtl/>
        </w:rPr>
        <w:t>.</w:t>
      </w:r>
    </w:p>
    <w:p w14:paraId="6842DDF2" w14:textId="28035C7C" w:rsidR="009C3CB4" w:rsidRPr="00270114" w:rsidRDefault="009C3CB4" w:rsidP="009C3CB4">
      <w:pPr>
        <w:spacing w:line="240" w:lineRule="auto"/>
        <w:rPr>
          <w:rFonts w:ascii="FbShefa" w:hAnsi="FbShefa"/>
          <w:sz w:val="11"/>
          <w:rtl/>
        </w:rPr>
      </w:pPr>
    </w:p>
    <w:p w14:paraId="68497B35"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נפש רעה</w:t>
      </w:r>
    </w:p>
    <w:p w14:paraId="6608887A" w14:textId="2263AB69"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מתניתין</w:t>
      </w:r>
      <w:r w:rsidR="00980F5A" w:rsidRPr="001B3037">
        <w:rPr>
          <w:rFonts w:ascii="FbShefa" w:hAnsi="FbShefa"/>
          <w:b/>
          <w:bCs/>
          <w:color w:val="3B2F2A" w:themeColor="text2" w:themeShade="80"/>
          <w:sz w:val="11"/>
          <w:rtl/>
        </w:rPr>
        <w:t>.</w:t>
      </w:r>
      <w:r w:rsidRPr="00270114">
        <w:rPr>
          <w:rFonts w:ascii="FbShefa" w:hAnsi="FbShefa"/>
          <w:sz w:val="11"/>
          <w:rtl/>
        </w:rPr>
        <w:t xml:space="preserve"> אינו אלא נפש רעה</w:t>
      </w:r>
      <w:r w:rsidR="00980F5A" w:rsidRPr="00270114">
        <w:rPr>
          <w:rFonts w:ascii="FbShefa" w:hAnsi="FbShefa"/>
          <w:sz w:val="11"/>
          <w:rtl/>
        </w:rPr>
        <w:t>.</w:t>
      </w:r>
    </w:p>
    <w:p w14:paraId="7068A38F" w14:textId="58D4CB86"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שמע מינה</w:t>
      </w:r>
      <w:r w:rsidR="00980F5A" w:rsidRPr="00270114">
        <w:rPr>
          <w:rFonts w:ascii="FbShefa" w:hAnsi="FbShefa"/>
          <w:sz w:val="11"/>
          <w:rtl/>
        </w:rPr>
        <w:t>.</w:t>
      </w:r>
      <w:r w:rsidRPr="00270114">
        <w:rPr>
          <w:rFonts w:ascii="FbShefa" w:hAnsi="FbShefa"/>
          <w:sz w:val="11"/>
          <w:rtl/>
        </w:rPr>
        <w:t xml:space="preserve"> האי מאן דמוקים אזוזי, מיקרי נפש רעה</w:t>
      </w:r>
      <w:r w:rsidR="00980F5A" w:rsidRPr="00270114">
        <w:rPr>
          <w:rFonts w:ascii="FbShefa" w:hAnsi="FbShefa"/>
          <w:sz w:val="11"/>
          <w:rtl/>
        </w:rPr>
        <w:t>.</w:t>
      </w:r>
    </w:p>
    <w:p w14:paraId="45427937" w14:textId="2BD2C5A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וה"מ</w:t>
      </w:r>
      <w:r w:rsidR="00980F5A" w:rsidRPr="001B3037">
        <w:rPr>
          <w:rFonts w:ascii="FbShefa" w:hAnsi="FbShefa"/>
          <w:b/>
          <w:bCs/>
          <w:color w:val="3B2F2A" w:themeColor="text2" w:themeShade="80"/>
          <w:sz w:val="11"/>
          <w:rtl/>
        </w:rPr>
        <w:t>.</w:t>
      </w:r>
      <w:r w:rsidRPr="00270114">
        <w:rPr>
          <w:rFonts w:ascii="FbShefa" w:hAnsi="FbShefa"/>
          <w:sz w:val="11"/>
          <w:rtl/>
        </w:rPr>
        <w:t xml:space="preserve"> דסגי להו</w:t>
      </w:r>
      <w:r w:rsidR="00980F5A" w:rsidRPr="00270114">
        <w:rPr>
          <w:rFonts w:ascii="FbShefa" w:hAnsi="FbShefa"/>
          <w:sz w:val="11"/>
          <w:rtl/>
        </w:rPr>
        <w:t>.</w:t>
      </w:r>
    </w:p>
    <w:p w14:paraId="2EBE8514" w14:textId="254438C4" w:rsidR="009C3CB4" w:rsidRPr="00270114" w:rsidRDefault="009C3CB4" w:rsidP="00271AFB">
      <w:pPr>
        <w:rPr>
          <w:rFonts w:ascii="FbShefa" w:hAnsi="FbShefa"/>
          <w:rtl/>
        </w:rPr>
      </w:pPr>
    </w:p>
    <w:p w14:paraId="5E040B15" w14:textId="77777777" w:rsidR="009C3CB4" w:rsidRPr="00270114" w:rsidRDefault="009C3CB4" w:rsidP="009C3CB4">
      <w:pPr>
        <w:pStyle w:val="2"/>
        <w:rPr>
          <w:rFonts w:ascii="FbShefa" w:hAnsi="FbShefa"/>
          <w:color w:val="7C5F1D"/>
          <w:rtl/>
        </w:rPr>
      </w:pPr>
      <w:r w:rsidRPr="00270114">
        <w:rPr>
          <w:rFonts w:ascii="FbShefa" w:hAnsi="FbShefa"/>
          <w:color w:val="7C5F1D"/>
          <w:rtl/>
        </w:rPr>
        <w:t xml:space="preserve">מעשר שני </w:t>
      </w:r>
    </w:p>
    <w:p w14:paraId="5C2A1505" w14:textId="3070F305"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סלע חסרה</w:t>
      </w:r>
      <w:r w:rsidR="00980F5A" w:rsidRPr="001B3037">
        <w:rPr>
          <w:rFonts w:ascii="FbShefa" w:hAnsi="FbShefa"/>
          <w:b/>
          <w:bCs/>
          <w:color w:val="3B2F2A" w:themeColor="text2" w:themeShade="80"/>
          <w:sz w:val="11"/>
          <w:rtl/>
        </w:rPr>
        <w:t>.</w:t>
      </w:r>
      <w:r w:rsidRPr="00270114">
        <w:rPr>
          <w:rFonts w:ascii="FbShefa" w:hAnsi="FbShefa"/>
          <w:sz w:val="11"/>
          <w:rtl/>
        </w:rPr>
        <w:t xml:space="preserve"> נותנה למעשר שני ואינו חושש</w:t>
      </w:r>
      <w:r w:rsidR="00A94292">
        <w:rPr>
          <w:rFonts w:ascii="FbShefa" w:hAnsi="FbShefa"/>
          <w:sz w:val="11"/>
          <w:rtl/>
        </w:rPr>
        <w:t xml:space="preserve"> (</w:t>
      </w:r>
      <w:r w:rsidRPr="00270114">
        <w:rPr>
          <w:rFonts w:ascii="FbShefa" w:hAnsi="FbShefa"/>
          <w:sz w:val="11"/>
          <w:rtl/>
        </w:rPr>
        <w:t>מתני')</w:t>
      </w:r>
      <w:r w:rsidR="00980F5A" w:rsidRPr="00270114">
        <w:rPr>
          <w:rFonts w:ascii="FbShefa" w:hAnsi="FbShefa"/>
          <w:sz w:val="11"/>
          <w:rtl/>
        </w:rPr>
        <w:t>.</w:t>
      </w:r>
    </w:p>
    <w:p w14:paraId="6C031533" w14:textId="77777777" w:rsidR="00271AFB" w:rsidRPr="00270114" w:rsidRDefault="00271AFB" w:rsidP="009C3CB4">
      <w:pPr>
        <w:spacing w:line="240" w:lineRule="auto"/>
        <w:rPr>
          <w:rFonts w:ascii="FbShefa" w:hAnsi="FbShefa"/>
          <w:i/>
          <w:iCs/>
          <w:sz w:val="11"/>
          <w:rtl/>
        </w:rPr>
      </w:pPr>
    </w:p>
    <w:p w14:paraId="55754C56" w14:textId="4D51401C" w:rsidR="009C3CB4" w:rsidRPr="00270114" w:rsidRDefault="009C3CB4" w:rsidP="00271AFB">
      <w:pPr>
        <w:pStyle w:val="3"/>
        <w:rPr>
          <w:rFonts w:ascii="FbShefa" w:hAnsi="FbShefa"/>
          <w:rtl/>
        </w:rPr>
      </w:pPr>
      <w:r w:rsidRPr="00270114">
        <w:rPr>
          <w:rFonts w:ascii="FbShefa" w:hAnsi="FbShefa"/>
          <w:rtl/>
        </w:rPr>
        <w:t>שיעור החילול</w:t>
      </w:r>
      <w:r w:rsidR="00271AFB" w:rsidRPr="00270114">
        <w:rPr>
          <w:rFonts w:ascii="FbShefa" w:hAnsi="FbShefa"/>
          <w:rtl/>
        </w:rPr>
        <w:t>:</w:t>
      </w:r>
    </w:p>
    <w:p w14:paraId="4EEB0447" w14:textId="54D7DEE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ס"ד</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אע"פ שפורטה בשויה, מחללה ביפה</w:t>
      </w:r>
      <w:r w:rsidR="00980F5A" w:rsidRPr="00270114">
        <w:rPr>
          <w:rFonts w:ascii="FbShefa" w:hAnsi="FbShefa"/>
          <w:sz w:val="11"/>
          <w:rtl/>
        </w:rPr>
        <w:t>.</w:t>
      </w:r>
    </w:p>
    <w:p w14:paraId="2F6F40FA" w14:textId="7E6C80B3" w:rsidR="009C3CB4" w:rsidRPr="00270114" w:rsidRDefault="009C3CB4" w:rsidP="00271AFB">
      <w:pPr>
        <w:spacing w:line="240" w:lineRule="auto"/>
        <w:rPr>
          <w:rFonts w:ascii="FbShefa" w:hAnsi="FbShefa"/>
          <w:sz w:val="11"/>
          <w:rtl/>
        </w:rPr>
      </w:pPr>
      <w:r w:rsidRPr="001B3037">
        <w:rPr>
          <w:rFonts w:ascii="FbShefa" w:hAnsi="FbShefa"/>
          <w:b/>
          <w:bCs/>
          <w:color w:val="3B2F2A" w:themeColor="text2" w:themeShade="80"/>
          <w:sz w:val="11"/>
          <w:rtl/>
        </w:rPr>
        <w:t>ש</w:t>
      </w:r>
      <w:r w:rsidR="00271AFB" w:rsidRPr="001B3037">
        <w:rPr>
          <w:rFonts w:ascii="FbShefa" w:hAnsi="FbShefa"/>
          <w:b/>
          <w:bCs/>
          <w:color w:val="3B2F2A" w:themeColor="text2" w:themeShade="80"/>
          <w:sz w:val="11"/>
          <w:rtl/>
        </w:rPr>
        <w:t>אל</w:t>
      </w:r>
      <w:r w:rsidRPr="001B3037">
        <w:rPr>
          <w:rFonts w:ascii="FbShefa" w:hAnsi="FbShefa"/>
          <w:b/>
          <w:bCs/>
          <w:color w:val="3B2F2A" w:themeColor="text2" w:themeShade="80"/>
          <w:sz w:val="11"/>
          <w:rtl/>
        </w:rPr>
        <w:t>ה</w:t>
      </w:r>
      <w:r w:rsidR="00980F5A" w:rsidRPr="00270114">
        <w:rPr>
          <w:rFonts w:ascii="FbShefa" w:hAnsi="FbShefa"/>
          <w:sz w:val="11"/>
          <w:rtl/>
        </w:rPr>
        <w:t>.</w:t>
      </w:r>
      <w:r w:rsidRPr="00270114">
        <w:rPr>
          <w:rFonts w:ascii="FbShefa" w:hAnsi="FbShefa"/>
          <w:sz w:val="11"/>
          <w:rtl/>
        </w:rPr>
        <w:t xml:space="preserve"> אין מזלזלין במעשר שני</w:t>
      </w:r>
      <w:r w:rsidR="00980F5A" w:rsidRPr="00270114">
        <w:rPr>
          <w:rFonts w:ascii="FbShefa" w:hAnsi="FbShefa"/>
          <w:sz w:val="11"/>
          <w:rtl/>
        </w:rPr>
        <w:t>.</w:t>
      </w:r>
      <w:r w:rsidR="001C0E38" w:rsidRPr="00270114">
        <w:rPr>
          <w:rFonts w:ascii="FbShefa" w:hAnsi="FbShefa"/>
          <w:sz w:val="11"/>
          <w:rtl/>
        </w:rPr>
        <w:t xml:space="preserve"> </w:t>
      </w:r>
      <w:r w:rsidR="00271AFB" w:rsidRPr="001B3037">
        <w:rPr>
          <w:rFonts w:ascii="FbShefa" w:hAnsi="FbShefa"/>
          <w:b/>
          <w:bCs/>
          <w:color w:val="3B2F2A" w:themeColor="text2" w:themeShade="80"/>
          <w:sz w:val="11"/>
          <w:rtl/>
        </w:rPr>
        <w:t>וכמו שמצינו</w:t>
      </w:r>
      <w:r w:rsidR="00980F5A" w:rsidRPr="001B3037">
        <w:rPr>
          <w:rFonts w:ascii="FbShefa" w:hAnsi="FbShefa"/>
          <w:b/>
          <w:bCs/>
          <w:color w:val="3B2F2A" w:themeColor="text2" w:themeShade="80"/>
          <w:sz w:val="11"/>
          <w:rtl/>
        </w:rPr>
        <w:t>.</w:t>
      </w:r>
      <w:r w:rsidR="00271AFB" w:rsidRPr="00270114">
        <w:rPr>
          <w:rFonts w:ascii="FbShefa" w:hAnsi="FbShefa"/>
          <w:sz w:val="11"/>
          <w:rtl/>
        </w:rPr>
        <w:t xml:space="preserve"> שאי אפשר לו לאדם לצמצם מעותיו (להלן)</w:t>
      </w:r>
      <w:r w:rsidR="00980F5A" w:rsidRPr="00270114">
        <w:rPr>
          <w:rFonts w:ascii="FbShefa" w:hAnsi="FbShefa"/>
          <w:sz w:val="11"/>
          <w:rtl/>
        </w:rPr>
        <w:t>.</w:t>
      </w:r>
    </w:p>
    <w:p w14:paraId="5A1C90BC" w14:textId="29E7A22C"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מסקנ</w:t>
      </w:r>
      <w:r w:rsidR="00E1705F">
        <w:rPr>
          <w:rFonts w:ascii="FbShefa" w:hAnsi="FbShefa" w:hint="cs"/>
          <w:b/>
          <w:bCs/>
          <w:color w:val="3B2F2A" w:themeColor="text2" w:themeShade="80"/>
          <w:sz w:val="11"/>
          <w:rtl/>
        </w:rPr>
        <w:t>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מחללה בתורת יפה</w:t>
      </w:r>
      <w:r w:rsidR="00980F5A" w:rsidRPr="00270114">
        <w:rPr>
          <w:rFonts w:ascii="FbShefa" w:hAnsi="FbShefa"/>
          <w:sz w:val="11"/>
          <w:rtl/>
        </w:rPr>
        <w:t>.</w:t>
      </w:r>
      <w:r w:rsidR="001C0E38" w:rsidRPr="00270114">
        <w:rPr>
          <w:rFonts w:ascii="FbShefa" w:hAnsi="FbShefa"/>
          <w:sz w:val="11"/>
          <w:rtl/>
        </w:rPr>
        <w:t xml:space="preserve"> </w:t>
      </w:r>
      <w:r w:rsidR="00271AFB"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Pr="00270114">
        <w:rPr>
          <w:rFonts w:ascii="FbShefa" w:hAnsi="FbShefa"/>
          <w:sz w:val="11"/>
          <w:rtl/>
        </w:rPr>
        <w:t xml:space="preserve"> דתרי זילי לא מזלזלינן</w:t>
      </w:r>
      <w:r w:rsidR="00980F5A" w:rsidRPr="00270114">
        <w:rPr>
          <w:rFonts w:ascii="FbShefa" w:hAnsi="FbShefa"/>
          <w:sz w:val="11"/>
          <w:rtl/>
        </w:rPr>
        <w:t>.</w:t>
      </w:r>
    </w:p>
    <w:p w14:paraId="14E954F1" w14:textId="77777777" w:rsidR="009C3CB4" w:rsidRPr="00270114" w:rsidRDefault="009C3CB4" w:rsidP="009C3CB4">
      <w:pPr>
        <w:spacing w:line="240" w:lineRule="auto"/>
        <w:rPr>
          <w:rFonts w:ascii="FbShefa" w:hAnsi="FbShefa"/>
          <w:sz w:val="11"/>
          <w:rtl/>
        </w:rPr>
      </w:pPr>
    </w:p>
    <w:p w14:paraId="566C5074"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מעשר שני שאין בו שוה פרוטה</w:t>
      </w:r>
    </w:p>
    <w:p w14:paraId="1457671B" w14:textId="65C66886"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אומר</w:t>
      </w:r>
      <w:r w:rsidR="00980F5A" w:rsidRPr="00270114">
        <w:rPr>
          <w:rFonts w:ascii="FbShefa" w:hAnsi="FbShefa"/>
          <w:sz w:val="11"/>
          <w:rtl/>
        </w:rPr>
        <w:t>.</w:t>
      </w:r>
      <w:r w:rsidRPr="00270114">
        <w:rPr>
          <w:rFonts w:ascii="FbShefa" w:hAnsi="FbShefa"/>
          <w:sz w:val="11"/>
          <w:rtl/>
        </w:rPr>
        <w:t xml:space="preserve"> הוא וחומשו מחולל על מעות הראשונות</w:t>
      </w:r>
      <w:r w:rsidR="00980F5A" w:rsidRPr="00270114">
        <w:rPr>
          <w:rFonts w:ascii="FbShefa" w:hAnsi="FbShefa"/>
          <w:sz w:val="11"/>
          <w:rtl/>
        </w:rPr>
        <w:t>.</w:t>
      </w:r>
    </w:p>
    <w:p w14:paraId="671C9E56" w14:textId="3DBB4530"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לפי</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שאי אפשר לו לאדם לצמצם מעותיו</w:t>
      </w:r>
      <w:r w:rsidR="00980F5A" w:rsidRPr="00270114">
        <w:rPr>
          <w:rFonts w:ascii="FbShefa" w:hAnsi="FbShefa"/>
          <w:sz w:val="11"/>
          <w:rtl/>
        </w:rPr>
        <w:t>.</w:t>
      </w:r>
    </w:p>
    <w:p w14:paraId="484E405E" w14:textId="29100856" w:rsidR="009C3CB4" w:rsidRPr="00270114" w:rsidRDefault="009C3CB4" w:rsidP="00794C1A">
      <w:pPr>
        <w:pStyle w:val="1"/>
        <w:rPr>
          <w:rFonts w:ascii="FbShefa" w:hAnsi="FbShefa"/>
          <w:rtl/>
        </w:rPr>
      </w:pPr>
      <w:r w:rsidRPr="00270114">
        <w:rPr>
          <w:rFonts w:ascii="FbShefa" w:hAnsi="FbShefa"/>
          <w:sz w:val="11"/>
          <w:rtl/>
        </w:rPr>
        <w:t>נג</w:t>
      </w:r>
      <w:r w:rsidR="00B36BF2" w:rsidRPr="00270114">
        <w:rPr>
          <w:rFonts w:ascii="FbShefa" w:hAnsi="FbShefa"/>
          <w:sz w:val="11"/>
          <w:rtl/>
        </w:rPr>
        <w:t>, א</w:t>
      </w:r>
    </w:p>
    <w:p w14:paraId="1F414314" w14:textId="2A2AD6A7" w:rsidR="00C94DE2" w:rsidRPr="00270114" w:rsidRDefault="00C94DE2" w:rsidP="00C94DE2">
      <w:pPr>
        <w:pStyle w:val="3"/>
        <w:rPr>
          <w:rFonts w:ascii="FbShefa" w:hAnsi="FbShefa"/>
          <w:rtl/>
        </w:rPr>
      </w:pPr>
      <w:r w:rsidRPr="00270114">
        <w:rPr>
          <w:rFonts w:ascii="FbShefa" w:hAnsi="FbShefa"/>
          <w:rtl/>
        </w:rPr>
        <w:t>ת"ש:</w:t>
      </w:r>
    </w:p>
    <w:p w14:paraId="54B535A7" w14:textId="1D18E2B4" w:rsidR="002F24DC" w:rsidRPr="00270114" w:rsidRDefault="00BC51A3" w:rsidP="00BC51A3">
      <w:pPr>
        <w:spacing w:line="240" w:lineRule="auto"/>
        <w:rPr>
          <w:rFonts w:ascii="FbShefa" w:hAnsi="FbShefa"/>
          <w:rtl/>
        </w:rPr>
      </w:pPr>
      <w:r w:rsidRPr="001B3037">
        <w:rPr>
          <w:rFonts w:ascii="FbShefa" w:hAnsi="FbShefa"/>
          <w:b/>
          <w:bCs/>
          <w:color w:val="3B2F2A" w:themeColor="text2" w:themeShade="80"/>
          <w:rtl/>
        </w:rPr>
        <w:t>הרי אלו</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בתרומה ובכורים</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מה שאין כן</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במעשר</w:t>
      </w:r>
      <w:r w:rsidR="00980F5A" w:rsidRPr="00270114">
        <w:rPr>
          <w:rFonts w:ascii="FbShefa" w:hAnsi="FbShefa"/>
          <w:rtl/>
        </w:rPr>
        <w:t>.</w:t>
      </w:r>
    </w:p>
    <w:p w14:paraId="2B4A5972" w14:textId="5EBDDDB8" w:rsidR="00BC51A3" w:rsidRPr="00270114" w:rsidRDefault="00BC51A3" w:rsidP="00BC51A3">
      <w:pPr>
        <w:spacing w:line="240" w:lineRule="auto"/>
        <w:rPr>
          <w:rFonts w:ascii="FbShefa" w:hAnsi="FbShefa"/>
          <w:rtl/>
        </w:rPr>
      </w:pPr>
      <w:r w:rsidRPr="001B3037">
        <w:rPr>
          <w:rFonts w:ascii="FbShefa" w:hAnsi="FbShefa"/>
          <w:b/>
          <w:bCs/>
          <w:color w:val="3B2F2A" w:themeColor="text2" w:themeShade="80"/>
          <w:rtl/>
        </w:rPr>
        <w:t>חייבין עליהן</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מיתה וחומש</w:t>
      </w:r>
      <w:r w:rsidR="00980F5A" w:rsidRPr="00270114">
        <w:rPr>
          <w:rFonts w:ascii="FbShefa" w:hAnsi="FbShefa"/>
          <w:rtl/>
        </w:rPr>
        <w:t>.</w:t>
      </w:r>
    </w:p>
    <w:p w14:paraId="6E255767" w14:textId="34EFBCE0" w:rsidR="002F24DC" w:rsidRPr="00270114" w:rsidRDefault="00BC51A3" w:rsidP="00BC51A3">
      <w:pPr>
        <w:spacing w:line="240" w:lineRule="auto"/>
        <w:rPr>
          <w:rFonts w:ascii="FbShefa" w:hAnsi="FbShefa"/>
          <w:rtl/>
        </w:rPr>
      </w:pPr>
      <w:r w:rsidRPr="001B3037">
        <w:rPr>
          <w:rFonts w:ascii="FbShefa" w:hAnsi="FbShefa"/>
          <w:b/>
          <w:bCs/>
          <w:color w:val="3B2F2A" w:themeColor="text2" w:themeShade="80"/>
          <w:rtl/>
        </w:rPr>
        <w:t>ואסורים</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לזרים</w:t>
      </w:r>
      <w:r w:rsidR="00980F5A" w:rsidRPr="00270114">
        <w:rPr>
          <w:rFonts w:ascii="FbShefa" w:hAnsi="FbShefa"/>
          <w:rtl/>
        </w:rPr>
        <w:t>.</w:t>
      </w:r>
    </w:p>
    <w:p w14:paraId="205A4023" w14:textId="6C2DBFD4" w:rsidR="002F24DC" w:rsidRPr="00270114" w:rsidRDefault="00BC51A3" w:rsidP="00BC51A3">
      <w:pPr>
        <w:spacing w:line="240" w:lineRule="auto"/>
        <w:rPr>
          <w:rFonts w:ascii="FbShefa" w:hAnsi="FbShefa"/>
          <w:rtl/>
        </w:rPr>
      </w:pPr>
      <w:r w:rsidRPr="001B3037">
        <w:rPr>
          <w:rFonts w:ascii="FbShefa" w:hAnsi="FbShefa"/>
          <w:b/>
          <w:bCs/>
          <w:color w:val="3B2F2A" w:themeColor="text2" w:themeShade="80"/>
          <w:rtl/>
        </w:rPr>
        <w:t>והן</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נכסי כהן</w:t>
      </w:r>
      <w:r w:rsidR="00980F5A" w:rsidRPr="00270114">
        <w:rPr>
          <w:rFonts w:ascii="FbShefa" w:hAnsi="FbShefa"/>
          <w:rtl/>
        </w:rPr>
        <w:t>.</w:t>
      </w:r>
    </w:p>
    <w:p w14:paraId="6589D1FA" w14:textId="32251BC8" w:rsidR="002F24DC" w:rsidRPr="00270114" w:rsidRDefault="00BC51A3" w:rsidP="00BC51A3">
      <w:pPr>
        <w:spacing w:line="240" w:lineRule="auto"/>
        <w:rPr>
          <w:rFonts w:ascii="FbShefa" w:hAnsi="FbShefa"/>
          <w:rtl/>
        </w:rPr>
      </w:pPr>
      <w:r w:rsidRPr="001B3037">
        <w:rPr>
          <w:rFonts w:ascii="FbShefa" w:hAnsi="FbShefa"/>
          <w:b/>
          <w:bCs/>
          <w:color w:val="3B2F2A" w:themeColor="text2" w:themeShade="80"/>
          <w:rtl/>
        </w:rPr>
        <w:t>ועולים</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באחד ומאה</w:t>
      </w:r>
      <w:r w:rsidR="00980F5A" w:rsidRPr="00270114">
        <w:rPr>
          <w:rFonts w:ascii="FbShefa" w:hAnsi="FbShefa"/>
          <w:rtl/>
        </w:rPr>
        <w:t>.</w:t>
      </w:r>
    </w:p>
    <w:p w14:paraId="5CC3A312" w14:textId="54A7938F" w:rsidR="002F24DC" w:rsidRPr="00270114" w:rsidRDefault="00BC51A3" w:rsidP="00BC51A3">
      <w:pPr>
        <w:spacing w:line="240" w:lineRule="auto"/>
        <w:rPr>
          <w:rFonts w:ascii="FbShefa" w:hAnsi="FbShefa"/>
          <w:rtl/>
        </w:rPr>
      </w:pPr>
      <w:r w:rsidRPr="001B3037">
        <w:rPr>
          <w:rFonts w:ascii="FbShefa" w:hAnsi="FbShefa"/>
          <w:b/>
          <w:bCs/>
          <w:color w:val="3B2F2A" w:themeColor="text2" w:themeShade="80"/>
          <w:rtl/>
        </w:rPr>
        <w:t>וטעונין</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רחיצת ידים והערב שמש</w:t>
      </w:r>
      <w:r w:rsidR="00980F5A" w:rsidRPr="00270114">
        <w:rPr>
          <w:rFonts w:ascii="FbShefa" w:hAnsi="FbShefa"/>
          <w:rtl/>
        </w:rPr>
        <w:t>.</w:t>
      </w:r>
    </w:p>
    <w:p w14:paraId="09528308" w14:textId="73494407" w:rsidR="00BC51A3" w:rsidRPr="00270114" w:rsidRDefault="00BC51A3" w:rsidP="00BC51A3">
      <w:pPr>
        <w:spacing w:line="240" w:lineRule="auto"/>
        <w:rPr>
          <w:rFonts w:ascii="FbShefa" w:hAnsi="FbShefa"/>
          <w:rtl/>
        </w:rPr>
      </w:pPr>
    </w:p>
    <w:p w14:paraId="256BF902" w14:textId="3BD4AEDD" w:rsidR="002F24DC" w:rsidRPr="00270114" w:rsidRDefault="00BC51A3" w:rsidP="00BC51A3">
      <w:pPr>
        <w:spacing w:line="240" w:lineRule="auto"/>
        <w:rPr>
          <w:rFonts w:ascii="FbShefa" w:hAnsi="FbShefa"/>
          <w:rtl/>
        </w:rPr>
      </w:pPr>
      <w:r w:rsidRPr="001B3037">
        <w:rPr>
          <w:rFonts w:ascii="FbShefa" w:hAnsi="FbShefa"/>
          <w:b/>
          <w:bCs/>
          <w:color w:val="3B2F2A" w:themeColor="text2" w:themeShade="80"/>
          <w:rtl/>
        </w:rPr>
        <w:t>הכוונה</w:t>
      </w:r>
      <w:r w:rsidR="00980F5A" w:rsidRPr="001B3037">
        <w:rPr>
          <w:rFonts w:ascii="FbShefa" w:hAnsi="FbShefa"/>
          <w:b/>
          <w:bCs/>
          <w:color w:val="3B2F2A" w:themeColor="text2" w:themeShade="80"/>
          <w:rtl/>
        </w:rPr>
        <w:t>.</w:t>
      </w:r>
      <w:r w:rsidRPr="00270114">
        <w:rPr>
          <w:rFonts w:ascii="FbShefa" w:hAnsi="FbShefa"/>
          <w:rtl/>
        </w:rPr>
        <w:t xml:space="preserve"> דמעשר בטיל ברובא</w:t>
      </w:r>
      <w:r w:rsidR="00980F5A" w:rsidRPr="00270114">
        <w:rPr>
          <w:rFonts w:ascii="FbShefa" w:hAnsi="FbShefa"/>
          <w:rtl/>
        </w:rPr>
        <w:t>.</w:t>
      </w:r>
    </w:p>
    <w:p w14:paraId="4090ADB6" w14:textId="09879937" w:rsidR="002F24DC" w:rsidRPr="00270114" w:rsidRDefault="00E1705F" w:rsidP="00BC51A3">
      <w:pPr>
        <w:spacing w:line="240" w:lineRule="auto"/>
        <w:rPr>
          <w:rFonts w:ascii="FbShefa" w:hAnsi="FbShefa"/>
          <w:rtl/>
        </w:rPr>
      </w:pPr>
      <w:r>
        <w:rPr>
          <w:rFonts w:ascii="FbShefa" w:hAnsi="FbShefa" w:hint="cs"/>
          <w:b/>
          <w:bCs/>
          <w:color w:val="3B2F2A" w:themeColor="text2" w:themeShade="80"/>
          <w:rtl/>
        </w:rPr>
        <w:t>ש"מ</w:t>
      </w:r>
      <w:r w:rsidR="00980F5A" w:rsidRPr="001B3037">
        <w:rPr>
          <w:rFonts w:ascii="FbShefa" w:hAnsi="FbShefa"/>
          <w:b/>
          <w:bCs/>
          <w:color w:val="3B2F2A" w:themeColor="text2" w:themeShade="80"/>
          <w:rtl/>
        </w:rPr>
        <w:t>.</w:t>
      </w:r>
      <w:r w:rsidR="00BC51A3" w:rsidRPr="00270114">
        <w:rPr>
          <w:rFonts w:ascii="FbShefa" w:hAnsi="FbShefa"/>
          <w:rtl/>
        </w:rPr>
        <w:t xml:space="preserve"> כיון שאפשר לחלל מעשר שאין בו פרוטה (כנ"ל), זהו דבר שיש לו מתירין</w:t>
      </w:r>
      <w:r w:rsidR="001C0E38" w:rsidRPr="00270114">
        <w:rPr>
          <w:rFonts w:ascii="FbShefa" w:hAnsi="FbShefa"/>
          <w:rtl/>
        </w:rPr>
        <w:t xml:space="preserve">, </w:t>
      </w:r>
      <w:r w:rsidR="00BC51A3" w:rsidRPr="00270114">
        <w:rPr>
          <w:rFonts w:ascii="FbShefa" w:hAnsi="FbShefa"/>
          <w:rtl/>
        </w:rPr>
        <w:t>שאפילו באלף לא בטיל</w:t>
      </w:r>
      <w:r w:rsidR="00980F5A" w:rsidRPr="00270114">
        <w:rPr>
          <w:rFonts w:ascii="FbShefa" w:hAnsi="FbShefa"/>
          <w:rtl/>
        </w:rPr>
        <w:t>.</w:t>
      </w:r>
    </w:p>
    <w:p w14:paraId="4337DC07" w14:textId="3A3C90ED" w:rsidR="00BC51A3" w:rsidRPr="00270114" w:rsidRDefault="00BC51A3" w:rsidP="009C3CB4">
      <w:pPr>
        <w:spacing w:line="240" w:lineRule="auto"/>
        <w:rPr>
          <w:rFonts w:ascii="FbShefa" w:hAnsi="FbShefa"/>
          <w:rtl/>
        </w:rPr>
      </w:pPr>
    </w:p>
    <w:p w14:paraId="7C74A68B" w14:textId="5306A6A3"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אין אפשרות, וכדלהלן:</w:t>
      </w:r>
    </w:p>
    <w:p w14:paraId="401C7134" w14:textId="746B3A6D"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מעות הראשונות</w:t>
      </w:r>
      <w:r w:rsidR="00980F5A" w:rsidRPr="00270114">
        <w:rPr>
          <w:rFonts w:ascii="FbShefa" w:hAnsi="FbShefa"/>
          <w:sz w:val="11"/>
          <w:rtl/>
        </w:rPr>
        <w:t>.</w:t>
      </w:r>
      <w:r w:rsidRPr="00270114">
        <w:rPr>
          <w:rFonts w:ascii="FbShefa" w:hAnsi="FbShefa"/>
          <w:sz w:val="11"/>
          <w:rtl/>
        </w:rPr>
        <w:t xml:space="preserve"> לא פריק</w:t>
      </w:r>
      <w:r w:rsidR="00980F5A" w:rsidRPr="00270114">
        <w:rPr>
          <w:rFonts w:ascii="FbShefa" w:hAnsi="FbShefa"/>
          <w:sz w:val="11"/>
          <w:rtl/>
        </w:rPr>
        <w:t>.</w:t>
      </w:r>
    </w:p>
    <w:p w14:paraId="25B6D0A2" w14:textId="251E101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לצרף מעשר</w:t>
      </w:r>
      <w:r w:rsidR="00980F5A" w:rsidRPr="001B3037">
        <w:rPr>
          <w:rFonts w:ascii="FbShefa" w:hAnsi="FbShefa"/>
          <w:b/>
          <w:bCs/>
          <w:color w:val="3B2F2A" w:themeColor="text2" w:themeShade="80"/>
          <w:sz w:val="11"/>
          <w:rtl/>
        </w:rPr>
        <w:t>.</w:t>
      </w:r>
      <w:r w:rsidRPr="00270114">
        <w:rPr>
          <w:rFonts w:ascii="FbShefa" w:hAnsi="FbShefa"/>
          <w:sz w:val="11"/>
          <w:rtl/>
        </w:rPr>
        <w:t xml:space="preserve"> דאורייתא ודרבנן לא מצטרפי</w:t>
      </w:r>
      <w:r w:rsidR="00980F5A" w:rsidRPr="00270114">
        <w:rPr>
          <w:rFonts w:ascii="FbShefa" w:hAnsi="FbShefa"/>
          <w:sz w:val="11"/>
          <w:rtl/>
        </w:rPr>
        <w:t>.</w:t>
      </w:r>
    </w:p>
    <w:p w14:paraId="3E5DA965" w14:textId="4CE4AA52" w:rsidR="00433741" w:rsidRPr="00270114" w:rsidRDefault="00510942" w:rsidP="009C3CB4">
      <w:pPr>
        <w:spacing w:line="240" w:lineRule="auto"/>
        <w:rPr>
          <w:rFonts w:ascii="FbShefa" w:hAnsi="FbShefa"/>
          <w:sz w:val="11"/>
          <w:rtl/>
        </w:rPr>
      </w:pPr>
      <w:r w:rsidRPr="001B3037">
        <w:rPr>
          <w:rFonts w:ascii="FbShefa" w:hAnsi="FbShefa"/>
          <w:b/>
          <w:bCs/>
          <w:color w:val="3B2F2A" w:themeColor="text2" w:themeShade="80"/>
          <w:sz w:val="11"/>
          <w:rtl/>
        </w:rPr>
        <w:t xml:space="preserve">להביא </w:t>
      </w:r>
      <w:r w:rsidR="009C3CB4" w:rsidRPr="001B3037">
        <w:rPr>
          <w:rFonts w:ascii="FbShefa" w:hAnsi="FbShefa"/>
          <w:b/>
          <w:bCs/>
          <w:color w:val="3B2F2A" w:themeColor="text2" w:themeShade="80"/>
          <w:sz w:val="11"/>
          <w:rtl/>
        </w:rPr>
        <w:t>דמאי</w:t>
      </w:r>
      <w:r w:rsidR="00980F5A" w:rsidRPr="00270114">
        <w:rPr>
          <w:rFonts w:ascii="FbShefa" w:hAnsi="FbShefa"/>
          <w:sz w:val="11"/>
          <w:rtl/>
        </w:rPr>
        <w:t>.</w:t>
      </w:r>
      <w:r w:rsidR="009C3CB4" w:rsidRPr="00270114">
        <w:rPr>
          <w:rFonts w:ascii="FbShefa" w:hAnsi="FbShefa"/>
          <w:sz w:val="11"/>
          <w:rtl/>
        </w:rPr>
        <w:t xml:space="preserve"> </w:t>
      </w:r>
      <w:r w:rsidRPr="00270114">
        <w:rPr>
          <w:rFonts w:ascii="FbShefa" w:hAnsi="FbShefa"/>
          <w:sz w:val="11"/>
          <w:rtl/>
        </w:rPr>
        <w:t xml:space="preserve">גזירה שמא יביא </w:t>
      </w:r>
      <w:r w:rsidR="009C3CB4" w:rsidRPr="00270114">
        <w:rPr>
          <w:rFonts w:ascii="FbShefa" w:hAnsi="FbShefa"/>
          <w:sz w:val="11"/>
          <w:rtl/>
        </w:rPr>
        <w:t>ודאי</w:t>
      </w:r>
      <w:r w:rsidR="00980F5A" w:rsidRPr="00270114">
        <w:rPr>
          <w:rFonts w:ascii="FbShefa" w:hAnsi="FbShefa"/>
          <w:sz w:val="11"/>
          <w:rtl/>
        </w:rPr>
        <w:t>.</w:t>
      </w:r>
    </w:p>
    <w:p w14:paraId="2E96DD02" w14:textId="569F1BEE" w:rsidR="009C3CB4" w:rsidRPr="00270114" w:rsidRDefault="00510942" w:rsidP="009C3CB4">
      <w:pPr>
        <w:spacing w:line="240" w:lineRule="auto"/>
        <w:rPr>
          <w:rFonts w:ascii="FbShefa" w:hAnsi="FbShefa"/>
          <w:sz w:val="11"/>
          <w:rtl/>
        </w:rPr>
      </w:pPr>
      <w:r w:rsidRPr="001B3037">
        <w:rPr>
          <w:rFonts w:ascii="FbShefa" w:hAnsi="FbShefa"/>
          <w:b/>
          <w:bCs/>
          <w:color w:val="3B2F2A" w:themeColor="text2" w:themeShade="80"/>
          <w:sz w:val="11"/>
          <w:rtl/>
        </w:rPr>
        <w:t>להביא</w:t>
      </w:r>
      <w:r w:rsidR="009C3CB4" w:rsidRPr="001B3037">
        <w:rPr>
          <w:rFonts w:ascii="FbShefa" w:hAnsi="FbShefa"/>
          <w:b/>
          <w:bCs/>
          <w:color w:val="3B2F2A" w:themeColor="text2" w:themeShade="80"/>
          <w:sz w:val="11"/>
          <w:rtl/>
        </w:rPr>
        <w:t xml:space="preserve"> שתי פרוטות</w:t>
      </w:r>
      <w:r w:rsidR="00980F5A" w:rsidRPr="00270114">
        <w:rPr>
          <w:rFonts w:ascii="FbShefa" w:hAnsi="FbShefa"/>
          <w:sz w:val="11"/>
          <w:rtl/>
        </w:rPr>
        <w:t>.</w:t>
      </w:r>
      <w:r w:rsidR="009C3CB4" w:rsidRPr="00270114">
        <w:rPr>
          <w:rFonts w:ascii="FbShefa" w:hAnsi="FbShefa"/>
          <w:sz w:val="11"/>
          <w:rtl/>
        </w:rPr>
        <w:t xml:space="preserve"> ו</w:t>
      </w:r>
      <w:r w:rsidRPr="00270114">
        <w:rPr>
          <w:rFonts w:ascii="FbShefa" w:hAnsi="FbShefa"/>
          <w:sz w:val="11"/>
          <w:rtl/>
        </w:rPr>
        <w:t>ל</w:t>
      </w:r>
      <w:r w:rsidR="009C3CB4" w:rsidRPr="00270114">
        <w:rPr>
          <w:rFonts w:ascii="FbShefa" w:hAnsi="FbShefa"/>
          <w:sz w:val="11"/>
          <w:rtl/>
        </w:rPr>
        <w:t xml:space="preserve">חלל מעשר בפרוטה ומחצה, </w:t>
      </w:r>
      <w:r w:rsidRPr="00270114">
        <w:rPr>
          <w:rFonts w:ascii="FbShefa" w:hAnsi="FbShefa"/>
          <w:sz w:val="11"/>
          <w:rtl/>
        </w:rPr>
        <w:t xml:space="preserve">ועוד חצי </w:t>
      </w:r>
      <w:r w:rsidR="009C3CB4" w:rsidRPr="00270114">
        <w:rPr>
          <w:rFonts w:ascii="FbShefa" w:hAnsi="FbShefa"/>
          <w:sz w:val="11"/>
          <w:rtl/>
        </w:rPr>
        <w:t xml:space="preserve">על </w:t>
      </w:r>
      <w:r w:rsidRPr="00270114">
        <w:rPr>
          <w:rFonts w:ascii="FbShefa" w:hAnsi="FbShefa"/>
          <w:sz w:val="11"/>
          <w:rtl/>
        </w:rPr>
        <w:t>הפרוטה ההיא</w:t>
      </w:r>
      <w:r w:rsidR="00980F5A" w:rsidRPr="00270114">
        <w:rPr>
          <w:rFonts w:ascii="FbShefa" w:hAnsi="FbShefa"/>
          <w:sz w:val="11"/>
          <w:rtl/>
        </w:rPr>
        <w:t>.</w:t>
      </w:r>
      <w:r w:rsidR="001C0E38" w:rsidRPr="00270114">
        <w:rPr>
          <w:rFonts w:ascii="FbShefa" w:hAnsi="FbShefa"/>
          <w:sz w:val="11"/>
          <w:rtl/>
        </w:rPr>
        <w:t xml:space="preserve"> </w:t>
      </w:r>
      <w:r w:rsidR="00D10473">
        <w:rPr>
          <w:rFonts w:ascii="FbShefa" w:hAnsi="FbShefa" w:hint="cs"/>
          <w:b/>
          <w:bCs/>
          <w:color w:val="3B2F2A" w:themeColor="text2" w:themeShade="80"/>
          <w:sz w:val="11"/>
          <w:rtl/>
        </w:rPr>
        <w:t>הרי</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9C3CB4" w:rsidRPr="00270114">
        <w:rPr>
          <w:rFonts w:ascii="FbShefa" w:hAnsi="FbShefa"/>
          <w:sz w:val="11"/>
          <w:rtl/>
        </w:rPr>
        <w:t>פרוטה תפסה פרוטה, וחצי פרוטה לא תפסה</w:t>
      </w:r>
      <w:r w:rsidR="00980F5A" w:rsidRPr="00270114">
        <w:rPr>
          <w:rFonts w:ascii="FbShefa" w:hAnsi="FbShefa"/>
          <w:sz w:val="11"/>
          <w:rtl/>
        </w:rPr>
        <w:t>.</w:t>
      </w:r>
    </w:p>
    <w:p w14:paraId="50FF64B2" w14:textId="760DE5E4" w:rsidR="00433741" w:rsidRPr="00270114" w:rsidRDefault="00510942" w:rsidP="009C3CB4">
      <w:pPr>
        <w:spacing w:line="240" w:lineRule="auto"/>
        <w:rPr>
          <w:rFonts w:ascii="FbShefa" w:hAnsi="FbShefa"/>
          <w:sz w:val="11"/>
          <w:rtl/>
        </w:rPr>
      </w:pPr>
      <w:r w:rsidRPr="001B3037">
        <w:rPr>
          <w:rFonts w:ascii="FbShefa" w:hAnsi="FbShefa"/>
          <w:b/>
          <w:bCs/>
          <w:color w:val="3B2F2A" w:themeColor="text2" w:themeShade="80"/>
          <w:sz w:val="11"/>
          <w:rtl/>
        </w:rPr>
        <w:t xml:space="preserve">להביא </w:t>
      </w:r>
      <w:r w:rsidR="009C3CB4" w:rsidRPr="001B3037">
        <w:rPr>
          <w:rFonts w:ascii="FbShefa" w:hAnsi="FbShefa"/>
          <w:b/>
          <w:bCs/>
          <w:color w:val="3B2F2A" w:themeColor="text2" w:themeShade="80"/>
          <w:sz w:val="11"/>
          <w:rtl/>
        </w:rPr>
        <w:t>איסר</w:t>
      </w:r>
      <w:r w:rsidR="00980F5A" w:rsidRPr="00270114">
        <w:rPr>
          <w:rFonts w:ascii="FbShefa" w:hAnsi="FbShefa"/>
          <w:sz w:val="11"/>
          <w:rtl/>
        </w:rPr>
        <w:t>.</w:t>
      </w:r>
      <w:r w:rsidR="009C3CB4" w:rsidRPr="00270114">
        <w:rPr>
          <w:rFonts w:ascii="FbShefa" w:hAnsi="FbShefa"/>
          <w:sz w:val="11"/>
          <w:rtl/>
        </w:rPr>
        <w:t xml:space="preserve"> </w:t>
      </w:r>
      <w:r w:rsidRPr="00270114">
        <w:rPr>
          <w:rFonts w:ascii="FbShefa" w:hAnsi="FbShefa"/>
          <w:sz w:val="11"/>
          <w:rtl/>
        </w:rPr>
        <w:t xml:space="preserve">גזירה שמא יביא </w:t>
      </w:r>
      <w:r w:rsidR="009C3CB4" w:rsidRPr="00270114">
        <w:rPr>
          <w:rFonts w:ascii="FbShefa" w:hAnsi="FbShefa"/>
          <w:sz w:val="11"/>
          <w:rtl/>
        </w:rPr>
        <w:t>פרוטות</w:t>
      </w:r>
      <w:r w:rsidR="00980F5A" w:rsidRPr="00270114">
        <w:rPr>
          <w:rFonts w:ascii="FbShefa" w:hAnsi="FbShefa"/>
          <w:sz w:val="11"/>
          <w:rtl/>
        </w:rPr>
        <w:t>.</w:t>
      </w:r>
    </w:p>
    <w:p w14:paraId="399D3132" w14:textId="2A386820" w:rsidR="009C3CB4" w:rsidRPr="00270114" w:rsidRDefault="009C3CB4" w:rsidP="00794C1A">
      <w:pPr>
        <w:pStyle w:val="1"/>
        <w:rPr>
          <w:rFonts w:ascii="FbShefa" w:hAnsi="FbShefa"/>
          <w:rtl/>
        </w:rPr>
      </w:pPr>
      <w:r w:rsidRPr="00270114">
        <w:rPr>
          <w:rFonts w:ascii="FbShefa" w:hAnsi="FbShefa"/>
          <w:sz w:val="11"/>
          <w:rtl/>
        </w:rPr>
        <w:t>נג</w:t>
      </w:r>
      <w:r w:rsidR="00B36BF2" w:rsidRPr="00270114">
        <w:rPr>
          <w:rFonts w:ascii="FbShefa" w:hAnsi="FbShefa"/>
          <w:sz w:val="11"/>
          <w:rtl/>
        </w:rPr>
        <w:t>, ב</w:t>
      </w:r>
    </w:p>
    <w:p w14:paraId="5E751DCF" w14:textId="69EDE558" w:rsidR="009C3CB4" w:rsidRPr="00270114" w:rsidRDefault="009C3CB4" w:rsidP="009C3CB4">
      <w:pPr>
        <w:pStyle w:val="2"/>
        <w:rPr>
          <w:rFonts w:ascii="FbShefa" w:hAnsi="FbShefa"/>
          <w:color w:val="7C5F1D"/>
          <w:rtl/>
        </w:rPr>
      </w:pPr>
      <w:r w:rsidRPr="00270114">
        <w:rPr>
          <w:rFonts w:ascii="FbShefa" w:hAnsi="FbShefa"/>
          <w:color w:val="7C5F1D"/>
          <w:sz w:val="11"/>
          <w:rtl/>
        </w:rPr>
        <w:t>מעש</w:t>
      </w:r>
      <w:r w:rsidR="00510942" w:rsidRPr="00270114">
        <w:rPr>
          <w:rFonts w:ascii="FbShefa" w:hAnsi="FbShefa"/>
          <w:color w:val="7C5F1D"/>
          <w:sz w:val="11"/>
          <w:rtl/>
        </w:rPr>
        <w:t>ר שני</w:t>
      </w:r>
      <w:r w:rsidRPr="00270114">
        <w:rPr>
          <w:rFonts w:ascii="FbShefa" w:hAnsi="FbShefa"/>
          <w:color w:val="7C5F1D"/>
          <w:sz w:val="11"/>
          <w:rtl/>
        </w:rPr>
        <w:t xml:space="preserve"> שנכנס לירושלים ויצא</w:t>
      </w:r>
    </w:p>
    <w:p w14:paraId="4E057573" w14:textId="4550C17C" w:rsidR="009C3CB4" w:rsidRPr="00270114" w:rsidRDefault="00351EB4" w:rsidP="009C3CB4">
      <w:pPr>
        <w:spacing w:line="240" w:lineRule="auto"/>
        <w:rPr>
          <w:rFonts w:ascii="FbShefa" w:hAnsi="FbShefa"/>
          <w:sz w:val="11"/>
          <w:rtl/>
        </w:rPr>
      </w:pPr>
      <w:r w:rsidRPr="001B3037">
        <w:rPr>
          <w:rFonts w:ascii="FbShefa" w:hAnsi="FbShefa"/>
          <w:b/>
          <w:bCs/>
          <w:color w:val="3B2F2A" w:themeColor="text2" w:themeShade="80"/>
          <w:sz w:val="11"/>
          <w:rtl/>
        </w:rPr>
        <w:t>טהור</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ליהדר ונעייליה</w:t>
      </w:r>
      <w:r w:rsidR="00980F5A" w:rsidRPr="00270114">
        <w:rPr>
          <w:rFonts w:ascii="FbShefa" w:hAnsi="FbShefa"/>
          <w:sz w:val="11"/>
          <w:rtl/>
        </w:rPr>
        <w:t>.</w:t>
      </w:r>
    </w:p>
    <w:p w14:paraId="5E9AB632" w14:textId="77777777" w:rsidR="00054514" w:rsidRPr="001B3037" w:rsidRDefault="00054514" w:rsidP="009C3CB4">
      <w:pPr>
        <w:spacing w:line="240" w:lineRule="auto"/>
        <w:rPr>
          <w:rFonts w:ascii="FbShefa" w:hAnsi="FbShefa"/>
          <w:b/>
          <w:bCs/>
          <w:color w:val="3B2F2A" w:themeColor="text2" w:themeShade="80"/>
          <w:sz w:val="11"/>
          <w:rtl/>
        </w:rPr>
      </w:pPr>
    </w:p>
    <w:p w14:paraId="06C0F1E9" w14:textId="77777777" w:rsidR="00054514" w:rsidRPr="00270114" w:rsidRDefault="009C3CB4" w:rsidP="00054514">
      <w:pPr>
        <w:pStyle w:val="3"/>
        <w:rPr>
          <w:rFonts w:ascii="FbShefa" w:hAnsi="FbShefa"/>
          <w:rtl/>
        </w:rPr>
      </w:pPr>
      <w:r w:rsidRPr="00270114">
        <w:rPr>
          <w:rFonts w:ascii="FbShefa" w:hAnsi="FbShefa"/>
          <w:rtl/>
        </w:rPr>
        <w:t>נטמא</w:t>
      </w:r>
      <w:r w:rsidR="00054514" w:rsidRPr="00270114">
        <w:rPr>
          <w:rFonts w:ascii="FbShefa" w:hAnsi="FbShefa"/>
          <w:rtl/>
        </w:rPr>
        <w:t>:</w:t>
      </w:r>
    </w:p>
    <w:p w14:paraId="031410A5" w14:textId="35ACC5C0"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פודין אותו</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אפילו בירושלים</w:t>
      </w:r>
      <w:r w:rsidR="00980F5A" w:rsidRPr="00270114">
        <w:rPr>
          <w:rFonts w:ascii="FbShefa" w:hAnsi="FbShefa"/>
          <w:sz w:val="11"/>
          <w:rtl/>
        </w:rPr>
        <w:t>.</w:t>
      </w:r>
    </w:p>
    <w:p w14:paraId="4277A228" w14:textId="515060EB" w:rsidR="009C3CB4" w:rsidRPr="00270114" w:rsidRDefault="00351EB4" w:rsidP="009C3CB4">
      <w:pPr>
        <w:spacing w:line="240" w:lineRule="auto"/>
        <w:rPr>
          <w:rFonts w:ascii="FbShefa" w:hAnsi="FbShefa"/>
          <w:sz w:val="11"/>
          <w:rtl/>
        </w:rPr>
      </w:pPr>
      <w:r w:rsidRPr="001B3037">
        <w:rPr>
          <w:rFonts w:ascii="FbShefa" w:hAnsi="FbShefa"/>
          <w:b/>
          <w:bCs/>
          <w:color w:val="3B2F2A" w:themeColor="text2" w:themeShade="80"/>
          <w:sz w:val="11"/>
          <w:rtl/>
        </w:rPr>
        <w:t>שנאמר</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9C3CB4" w:rsidRPr="00270114">
        <w:rPr>
          <w:rFonts w:ascii="FbShefa" w:hAnsi="FbShefa"/>
          <w:sz w:val="11"/>
          <w:rtl/>
        </w:rPr>
        <w:t>לא תוכל שאתו</w:t>
      </w:r>
      <w:r w:rsidR="00980F5A" w:rsidRPr="00270114">
        <w:rPr>
          <w:rFonts w:ascii="FbShefa" w:hAnsi="FbShefa"/>
          <w:sz w:val="11"/>
          <w:rtl/>
        </w:rPr>
        <w:t>.</w:t>
      </w:r>
      <w:r w:rsidR="001C0E38" w:rsidRPr="00270114">
        <w:rPr>
          <w:rFonts w:ascii="FbShefa" w:hAnsi="FbShefa"/>
          <w:sz w:val="11"/>
          <w:rtl/>
        </w:rPr>
        <w:t xml:space="preserve"> </w:t>
      </w:r>
      <w:r w:rsidR="009C3CB4" w:rsidRPr="001B3037">
        <w:rPr>
          <w:rFonts w:ascii="FbShefa" w:hAnsi="FbShefa"/>
          <w:b/>
          <w:bCs/>
          <w:color w:val="3B2F2A" w:themeColor="text2" w:themeShade="80"/>
          <w:sz w:val="11"/>
          <w:rtl/>
        </w:rPr>
        <w:t>ואין שאת</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009C3CB4" w:rsidRPr="00270114">
        <w:rPr>
          <w:rFonts w:ascii="FbShefa" w:hAnsi="FbShefa"/>
          <w:sz w:val="11"/>
          <w:rtl/>
        </w:rPr>
        <w:t>אלא אכילה</w:t>
      </w:r>
      <w:r w:rsidR="00980F5A" w:rsidRPr="00270114">
        <w:rPr>
          <w:rFonts w:ascii="FbShefa" w:hAnsi="FbShefa"/>
          <w:sz w:val="11"/>
          <w:rtl/>
        </w:rPr>
        <w:t>.</w:t>
      </w:r>
    </w:p>
    <w:p w14:paraId="17322317" w14:textId="77777777" w:rsidR="00351EB4" w:rsidRPr="001B3037" w:rsidRDefault="00351EB4" w:rsidP="009C3CB4">
      <w:pPr>
        <w:spacing w:line="240" w:lineRule="auto"/>
        <w:rPr>
          <w:rFonts w:ascii="FbShefa" w:hAnsi="FbShefa"/>
          <w:b/>
          <w:bCs/>
          <w:color w:val="3B2F2A" w:themeColor="text2" w:themeShade="80"/>
          <w:sz w:val="11"/>
          <w:rtl/>
        </w:rPr>
      </w:pPr>
    </w:p>
    <w:p w14:paraId="061443E4" w14:textId="77777777" w:rsidR="00351EB4" w:rsidRPr="00270114" w:rsidRDefault="009C3CB4" w:rsidP="00351EB4">
      <w:pPr>
        <w:pStyle w:val="3"/>
        <w:rPr>
          <w:rFonts w:ascii="FbShefa" w:hAnsi="FbShefa"/>
          <w:rtl/>
        </w:rPr>
      </w:pPr>
      <w:r w:rsidRPr="00270114">
        <w:rPr>
          <w:rFonts w:ascii="FbShefa" w:hAnsi="FbShefa"/>
          <w:rtl/>
        </w:rPr>
        <w:t>לקוח בכסף מעשר שני שנטמא</w:t>
      </w:r>
      <w:r w:rsidR="00351EB4" w:rsidRPr="00270114">
        <w:rPr>
          <w:rFonts w:ascii="FbShefa" w:hAnsi="FbShefa"/>
          <w:rtl/>
        </w:rPr>
        <w:t>:</w:t>
      </w:r>
    </w:p>
    <w:p w14:paraId="2E8B5988" w14:textId="13A2FA21" w:rsidR="002F24DC" w:rsidRPr="00270114" w:rsidRDefault="00351EB4" w:rsidP="009C3CB4">
      <w:pPr>
        <w:spacing w:line="240" w:lineRule="auto"/>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9C3CB4" w:rsidRPr="00270114">
        <w:rPr>
          <w:rFonts w:ascii="FbShefa" w:hAnsi="FbShefa"/>
          <w:sz w:val="11"/>
          <w:rtl/>
        </w:rPr>
        <w:t>יפדה</w:t>
      </w:r>
      <w:r w:rsidR="00980F5A" w:rsidRPr="00270114">
        <w:rPr>
          <w:rFonts w:ascii="FbShefa" w:hAnsi="FbShefa"/>
          <w:sz w:val="11"/>
          <w:rtl/>
        </w:rPr>
        <w:t>.</w:t>
      </w:r>
    </w:p>
    <w:p w14:paraId="372B3C84" w14:textId="6E6286E6" w:rsidR="002F24DC" w:rsidRPr="00270114" w:rsidRDefault="00351EB4" w:rsidP="009C3CB4">
      <w:pPr>
        <w:spacing w:line="240" w:lineRule="auto"/>
        <w:rPr>
          <w:rFonts w:ascii="FbShefa" w:hAnsi="FbShefa"/>
          <w:sz w:val="11"/>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9C3CB4" w:rsidRPr="00270114">
        <w:rPr>
          <w:rFonts w:ascii="FbShefa" w:hAnsi="FbShefa"/>
          <w:sz w:val="11"/>
          <w:rtl/>
        </w:rPr>
        <w:t>יקבר</w:t>
      </w:r>
      <w:r w:rsidR="00980F5A" w:rsidRPr="00270114">
        <w:rPr>
          <w:rFonts w:ascii="FbShefa" w:hAnsi="FbShefa"/>
          <w:sz w:val="11"/>
          <w:rtl/>
        </w:rPr>
        <w:t>.</w:t>
      </w:r>
    </w:p>
    <w:p w14:paraId="0294A928" w14:textId="3E974F02"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אין חילוק</w:t>
      </w:r>
      <w:r w:rsidR="00980F5A" w:rsidRPr="001B3037">
        <w:rPr>
          <w:rFonts w:ascii="FbShefa" w:hAnsi="FbShefa"/>
          <w:b/>
          <w:bCs/>
          <w:color w:val="3B2F2A" w:themeColor="text2" w:themeShade="80"/>
          <w:sz w:val="11"/>
          <w:rtl/>
        </w:rPr>
        <w:t>.</w:t>
      </w:r>
      <w:r w:rsidRPr="00270114">
        <w:rPr>
          <w:rFonts w:ascii="FbShefa" w:hAnsi="FbShefa"/>
          <w:sz w:val="11"/>
          <w:rtl/>
        </w:rPr>
        <w:t xml:space="preserve"> בין יצא ללא יצא</w:t>
      </w:r>
      <w:r w:rsidR="00980F5A" w:rsidRPr="00270114">
        <w:rPr>
          <w:rFonts w:ascii="FbShefa" w:hAnsi="FbShefa"/>
          <w:sz w:val="11"/>
          <w:rtl/>
        </w:rPr>
        <w:t>.</w:t>
      </w:r>
    </w:p>
    <w:p w14:paraId="1717EDDA" w14:textId="77777777" w:rsidR="00351EB4" w:rsidRPr="001B3037" w:rsidRDefault="00351EB4" w:rsidP="009C3CB4">
      <w:pPr>
        <w:spacing w:line="240" w:lineRule="auto"/>
        <w:rPr>
          <w:rFonts w:ascii="FbShefa" w:hAnsi="FbShefa"/>
          <w:b/>
          <w:bCs/>
          <w:color w:val="3B2F2A" w:themeColor="text2" w:themeShade="80"/>
          <w:sz w:val="11"/>
          <w:rtl/>
        </w:rPr>
      </w:pPr>
    </w:p>
    <w:p w14:paraId="51E117EC" w14:textId="77777777" w:rsidR="00351EB4" w:rsidRPr="00270114" w:rsidRDefault="009C3CB4" w:rsidP="00351EB4">
      <w:pPr>
        <w:pStyle w:val="3"/>
        <w:rPr>
          <w:rFonts w:ascii="FbShefa" w:hAnsi="FbShefa"/>
          <w:rtl/>
        </w:rPr>
      </w:pPr>
      <w:r w:rsidRPr="00270114">
        <w:rPr>
          <w:rFonts w:ascii="FbShefa" w:hAnsi="FbShefa"/>
          <w:rtl/>
        </w:rPr>
        <w:t>נפול מחיצות</w:t>
      </w:r>
      <w:r w:rsidR="00351EB4" w:rsidRPr="00270114">
        <w:rPr>
          <w:rFonts w:ascii="FbShefa" w:hAnsi="FbShefa"/>
          <w:rtl/>
        </w:rPr>
        <w:t>:</w:t>
      </w:r>
    </w:p>
    <w:p w14:paraId="1C2A2818" w14:textId="64C969C8"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בטל</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ברוב</w:t>
      </w:r>
      <w:r w:rsidR="00980F5A" w:rsidRPr="00270114">
        <w:rPr>
          <w:rFonts w:ascii="FbShefa" w:hAnsi="FbShefa"/>
          <w:sz w:val="11"/>
          <w:rtl/>
        </w:rPr>
        <w:t>.</w:t>
      </w:r>
      <w:r w:rsidR="001C0E38" w:rsidRPr="00270114">
        <w:rPr>
          <w:rFonts w:ascii="FbShefa" w:hAnsi="FbShefa"/>
          <w:sz w:val="11"/>
          <w:rtl/>
        </w:rPr>
        <w:t xml:space="preserve"> </w:t>
      </w:r>
      <w:r w:rsidR="00351EB4"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00351EB4" w:rsidRPr="00270114">
        <w:rPr>
          <w:rFonts w:ascii="FbShefa" w:hAnsi="FbShefa"/>
          <w:sz w:val="11"/>
          <w:rtl/>
        </w:rPr>
        <w:t xml:space="preserve"> </w:t>
      </w:r>
      <w:r w:rsidRPr="00270114">
        <w:rPr>
          <w:rFonts w:ascii="FbShefa" w:hAnsi="FbShefa"/>
          <w:sz w:val="11"/>
          <w:rtl/>
        </w:rPr>
        <w:t>אין לו פדיון</w:t>
      </w:r>
      <w:r w:rsidR="00980F5A" w:rsidRPr="00270114">
        <w:rPr>
          <w:rFonts w:ascii="FbShefa" w:hAnsi="FbShefa"/>
          <w:sz w:val="11"/>
          <w:rtl/>
        </w:rPr>
        <w:t>.</w:t>
      </w:r>
    </w:p>
    <w:p w14:paraId="4FA82538" w14:textId="0ECC5B65" w:rsidR="002F24DC" w:rsidRPr="00270114" w:rsidRDefault="00351EB4" w:rsidP="00054514">
      <w:pPr>
        <w:spacing w:line="240" w:lineRule="auto"/>
        <w:rPr>
          <w:rFonts w:ascii="FbShefa" w:hAnsi="FbShefa"/>
          <w:sz w:val="11"/>
          <w:rtl/>
        </w:rPr>
      </w:pPr>
      <w:r w:rsidRPr="001B3037">
        <w:rPr>
          <w:rFonts w:ascii="FbShefa" w:hAnsi="FbShefa"/>
          <w:b/>
          <w:bCs/>
          <w:color w:val="3B2F2A" w:themeColor="text2" w:themeShade="80"/>
          <w:sz w:val="11"/>
          <w:rtl/>
        </w:rPr>
        <w:t>למרות</w:t>
      </w:r>
      <w:r w:rsidR="00E42AA0">
        <w:rPr>
          <w:rFonts w:ascii="FbShefa" w:hAnsi="FbShefa" w:hint="cs"/>
          <w:b/>
          <w:bCs/>
          <w:color w:val="3B2F2A" w:themeColor="text2" w:themeShade="80"/>
          <w:sz w:val="11"/>
          <w:rtl/>
        </w:rPr>
        <w:t>.</w:t>
      </w:r>
      <w:r w:rsidR="00980F5A" w:rsidRPr="001B3037">
        <w:rPr>
          <w:rFonts w:ascii="FbShefa" w:hAnsi="FbShefa"/>
          <w:b/>
          <w:bCs/>
          <w:color w:val="3B2F2A" w:themeColor="text2" w:themeShade="80"/>
          <w:sz w:val="11"/>
          <w:rtl/>
        </w:rPr>
        <w:t xml:space="preserve"> </w:t>
      </w:r>
      <w:r w:rsidRPr="00E42AA0">
        <w:rPr>
          <w:rFonts w:hint="cs"/>
          <w:rtl/>
        </w:rPr>
        <w:t xml:space="preserve">שמחיצה </w:t>
      </w:r>
      <w:r w:rsidRPr="00E42AA0">
        <w:rPr>
          <w:rtl/>
        </w:rPr>
        <w:t>לאכול</w:t>
      </w:r>
      <w:r w:rsidR="00054514" w:rsidRPr="00E42AA0">
        <w:rPr>
          <w:rFonts w:hint="cs"/>
          <w:rtl/>
        </w:rPr>
        <w:t xml:space="preserve">, </w:t>
      </w:r>
      <w:r w:rsidRPr="00E42AA0">
        <w:rPr>
          <w:rtl/>
        </w:rPr>
        <w:t>דאורייתא</w:t>
      </w:r>
      <w:r w:rsidR="00980F5A" w:rsidRPr="00E42AA0">
        <w:rPr>
          <w:rFonts w:hint="cs"/>
          <w:rtl/>
        </w:rPr>
        <w:t>.</w:t>
      </w:r>
      <w:r w:rsidR="001C0E38" w:rsidRPr="00270114">
        <w:rPr>
          <w:rFonts w:ascii="FbShefa" w:hAnsi="FbShefa"/>
          <w:rtl/>
        </w:rPr>
        <w:t xml:space="preserve"> </w:t>
      </w:r>
      <w:r w:rsidR="00054514" w:rsidRPr="001B3037">
        <w:rPr>
          <w:rFonts w:ascii="FbShefa" w:hAnsi="FbShefa"/>
          <w:b/>
          <w:bCs/>
          <w:color w:val="3B2F2A" w:themeColor="text2" w:themeShade="80"/>
          <w:rtl/>
        </w:rPr>
        <w:t>ו</w:t>
      </w:r>
      <w:r w:rsidR="00E42AA0">
        <w:rPr>
          <w:rFonts w:ascii="FbShefa" w:hAnsi="FbShefa" w:hint="cs"/>
          <w:b/>
          <w:bCs/>
          <w:color w:val="3B2F2A" w:themeColor="text2" w:themeShade="80"/>
          <w:rtl/>
        </w:rPr>
        <w:t xml:space="preserve">אילו. </w:t>
      </w:r>
      <w:r w:rsidR="00054514" w:rsidRPr="00E42AA0">
        <w:rPr>
          <w:rFonts w:hint="cs"/>
          <w:rtl/>
        </w:rPr>
        <w:t xml:space="preserve">מחיצה </w:t>
      </w:r>
      <w:r w:rsidRPr="00E42AA0">
        <w:rPr>
          <w:rtl/>
        </w:rPr>
        <w:t>לקלוט</w:t>
      </w:r>
      <w:r w:rsidR="00E42AA0">
        <w:rPr>
          <w:rFonts w:hint="cs"/>
          <w:rtl/>
        </w:rPr>
        <w:t>,</w:t>
      </w:r>
      <w:r w:rsidRPr="00270114">
        <w:rPr>
          <w:rFonts w:ascii="FbShefa" w:hAnsi="FbShefa"/>
          <w:sz w:val="11"/>
          <w:rtl/>
        </w:rPr>
        <w:t xml:space="preserve"> דרבנן</w:t>
      </w:r>
      <w:r w:rsidR="00980F5A" w:rsidRPr="00270114">
        <w:rPr>
          <w:rFonts w:ascii="FbShefa" w:hAnsi="FbShefa"/>
          <w:sz w:val="11"/>
          <w:rtl/>
        </w:rPr>
        <w:t>.</w:t>
      </w:r>
    </w:p>
    <w:p w14:paraId="271467AB" w14:textId="2CBCCC2A" w:rsidR="00351EB4" w:rsidRPr="00270114" w:rsidRDefault="00351EB4" w:rsidP="00351EB4">
      <w:pPr>
        <w:spacing w:line="240" w:lineRule="auto"/>
        <w:rPr>
          <w:rFonts w:ascii="FbShefa" w:hAnsi="FbShefa"/>
          <w:sz w:val="11"/>
          <w:rtl/>
        </w:rPr>
      </w:pPr>
      <w:r w:rsidRPr="001B3037">
        <w:rPr>
          <w:rFonts w:ascii="FbShefa" w:hAnsi="FbShefa"/>
          <w:b/>
          <w:bCs/>
          <w:color w:val="3B2F2A" w:themeColor="text2" w:themeShade="80"/>
          <w:sz w:val="11"/>
          <w:rtl/>
        </w:rPr>
        <w:t>לא פלוג</w:t>
      </w:r>
      <w:r w:rsidR="00980F5A" w:rsidRPr="00270114">
        <w:rPr>
          <w:rFonts w:ascii="FbShefa" w:hAnsi="FbShefa"/>
          <w:sz w:val="11"/>
          <w:rtl/>
        </w:rPr>
        <w:t>.</w:t>
      </w:r>
      <w:r w:rsidRPr="00270114">
        <w:rPr>
          <w:rFonts w:ascii="FbShefa" w:hAnsi="FbShefa"/>
          <w:sz w:val="11"/>
          <w:rtl/>
        </w:rPr>
        <w:t xml:space="preserve"> וגזרו אף היכא דנפלו מחיצות</w:t>
      </w:r>
      <w:r w:rsidR="00980F5A" w:rsidRPr="00270114">
        <w:rPr>
          <w:rFonts w:ascii="FbShefa" w:hAnsi="FbShefa"/>
          <w:sz w:val="11"/>
          <w:rtl/>
        </w:rPr>
        <w:t>.</w:t>
      </w:r>
    </w:p>
    <w:p w14:paraId="5453349A" w14:textId="77777777" w:rsidR="0084395B" w:rsidRPr="00270114" w:rsidRDefault="0084395B" w:rsidP="00351EB4">
      <w:pPr>
        <w:spacing w:line="240" w:lineRule="auto"/>
        <w:rPr>
          <w:rFonts w:ascii="FbShefa" w:hAnsi="FbShefa"/>
          <w:sz w:val="11"/>
          <w:rtl/>
        </w:rPr>
      </w:pPr>
    </w:p>
    <w:p w14:paraId="609DA388" w14:textId="0A6BC8E7" w:rsidR="002F24DC" w:rsidRPr="00270114" w:rsidRDefault="0084395B" w:rsidP="0084395B">
      <w:pPr>
        <w:spacing w:line="240" w:lineRule="auto"/>
        <w:rPr>
          <w:rFonts w:ascii="FbShefa" w:hAnsi="FbShefa"/>
          <w:sz w:val="11"/>
          <w:rtl/>
        </w:rPr>
      </w:pPr>
      <w:r w:rsidRPr="001B3037">
        <w:rPr>
          <w:rFonts w:ascii="FbShefa" w:hAnsi="FbShefa"/>
          <w:b/>
          <w:bCs/>
          <w:color w:val="3B2F2A" w:themeColor="text2" w:themeShade="80"/>
          <w:sz w:val="11"/>
          <w:rtl/>
        </w:rPr>
        <w:t>לא מיבעיא</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כאשר יש בו שוה פרוטה</w:t>
      </w:r>
      <w:r w:rsidR="00980F5A" w:rsidRPr="00270114">
        <w:rPr>
          <w:rFonts w:ascii="FbShefa" w:hAnsi="FbShefa"/>
          <w:sz w:val="11"/>
          <w:rtl/>
        </w:rPr>
        <w:t>.</w:t>
      </w:r>
    </w:p>
    <w:p w14:paraId="3ABC2217" w14:textId="640702AF" w:rsidR="0084395B" w:rsidRPr="00270114" w:rsidRDefault="0084395B" w:rsidP="0084395B">
      <w:pPr>
        <w:spacing w:line="240" w:lineRule="auto"/>
        <w:rPr>
          <w:rFonts w:ascii="FbShefa" w:hAnsi="FbShefa"/>
          <w:sz w:val="11"/>
          <w:rtl/>
        </w:rPr>
      </w:pPr>
      <w:r w:rsidRPr="001B3037">
        <w:rPr>
          <w:rFonts w:ascii="FbShefa" w:hAnsi="FbShefa"/>
          <w:b/>
          <w:bCs/>
          <w:color w:val="3B2F2A" w:themeColor="text2" w:themeShade="80"/>
          <w:sz w:val="11"/>
          <w:rtl/>
        </w:rPr>
        <w:t>אלא אפילו</w:t>
      </w:r>
      <w:r w:rsidR="00980F5A" w:rsidRPr="001B3037">
        <w:rPr>
          <w:rFonts w:ascii="FbShefa" w:hAnsi="FbShefa"/>
          <w:b/>
          <w:bCs/>
          <w:color w:val="3B2F2A" w:themeColor="text2" w:themeShade="80"/>
          <w:sz w:val="11"/>
          <w:rtl/>
        </w:rPr>
        <w:t>.</w:t>
      </w:r>
      <w:r w:rsidRPr="00270114">
        <w:rPr>
          <w:rFonts w:ascii="FbShefa" w:hAnsi="FbShefa"/>
          <w:sz w:val="11"/>
          <w:rtl/>
        </w:rPr>
        <w:t xml:space="preserve"> כשאין בו שוה פרוטה</w:t>
      </w:r>
      <w:r w:rsidR="00980F5A" w:rsidRPr="00270114">
        <w:rPr>
          <w:rFonts w:ascii="FbShefa" w:hAnsi="FbShefa"/>
          <w:sz w:val="11"/>
          <w:rtl/>
        </w:rPr>
        <w:t>.</w:t>
      </w:r>
    </w:p>
    <w:p w14:paraId="367EF37A" w14:textId="77777777" w:rsidR="00054514" w:rsidRPr="001B3037" w:rsidRDefault="00054514" w:rsidP="009C3CB4">
      <w:pPr>
        <w:spacing w:line="240" w:lineRule="auto"/>
        <w:rPr>
          <w:rFonts w:ascii="FbShefa" w:hAnsi="FbShefa"/>
          <w:b/>
          <w:bCs/>
          <w:color w:val="3B2F2A" w:themeColor="text2" w:themeShade="80"/>
          <w:sz w:val="11"/>
          <w:rtl/>
        </w:rPr>
      </w:pPr>
    </w:p>
    <w:p w14:paraId="4709252B" w14:textId="1939FF78" w:rsidR="009C3CB4" w:rsidRPr="00270114" w:rsidRDefault="009C3CB4" w:rsidP="009C3CB4">
      <w:pPr>
        <w:pStyle w:val="2"/>
        <w:rPr>
          <w:rFonts w:ascii="FbShefa" w:hAnsi="FbShefa"/>
          <w:color w:val="7C5F1D"/>
          <w:rtl/>
        </w:rPr>
      </w:pPr>
      <w:r w:rsidRPr="00270114">
        <w:rPr>
          <w:rFonts w:ascii="FbShefa" w:hAnsi="FbShefa"/>
          <w:color w:val="7C5F1D"/>
          <w:sz w:val="11"/>
          <w:rtl/>
        </w:rPr>
        <w:t>מעש</w:t>
      </w:r>
      <w:r w:rsidR="00D602C4" w:rsidRPr="00270114">
        <w:rPr>
          <w:rFonts w:ascii="FbShefa" w:hAnsi="FbShefa"/>
          <w:color w:val="7C5F1D"/>
          <w:sz w:val="11"/>
          <w:rtl/>
        </w:rPr>
        <w:t>ר שני</w:t>
      </w:r>
      <w:r w:rsidRPr="00270114">
        <w:rPr>
          <w:rFonts w:ascii="FbShefa" w:hAnsi="FbShefa"/>
          <w:color w:val="7C5F1D"/>
          <w:sz w:val="11"/>
          <w:rtl/>
        </w:rPr>
        <w:t xml:space="preserve"> שאין בו שו</w:t>
      </w:r>
      <w:r w:rsidR="00D602C4" w:rsidRPr="00270114">
        <w:rPr>
          <w:rFonts w:ascii="FbShefa" w:hAnsi="FbShefa"/>
          <w:color w:val="7C5F1D"/>
          <w:sz w:val="11"/>
          <w:rtl/>
        </w:rPr>
        <w:t xml:space="preserve">ה </w:t>
      </w:r>
      <w:r w:rsidRPr="00270114">
        <w:rPr>
          <w:rFonts w:ascii="FbShefa" w:hAnsi="FbShefa"/>
          <w:color w:val="7C5F1D"/>
          <w:sz w:val="11"/>
          <w:rtl/>
        </w:rPr>
        <w:t>פ</w:t>
      </w:r>
      <w:r w:rsidR="00D602C4" w:rsidRPr="00270114">
        <w:rPr>
          <w:rFonts w:ascii="FbShefa" w:hAnsi="FbShefa"/>
          <w:color w:val="7C5F1D"/>
          <w:sz w:val="11"/>
          <w:rtl/>
        </w:rPr>
        <w:t>רוטה</w:t>
      </w:r>
    </w:p>
    <w:p w14:paraId="62FE5997" w14:textId="34BB9E6A" w:rsidR="00D602C4" w:rsidRPr="00270114" w:rsidRDefault="00D602C4" w:rsidP="00D602C4">
      <w:pPr>
        <w:pStyle w:val="3"/>
        <w:rPr>
          <w:rFonts w:ascii="FbShefa" w:hAnsi="FbShefa"/>
          <w:rtl/>
        </w:rPr>
      </w:pPr>
      <w:r w:rsidRPr="00270114">
        <w:rPr>
          <w:rFonts w:ascii="FbShefa" w:hAnsi="FbShefa"/>
          <w:rtl/>
        </w:rPr>
        <w:t>פדיה:</w:t>
      </w:r>
    </w:p>
    <w:p w14:paraId="44E3B1F8" w14:textId="7BFED953" w:rsidR="009C3CB4" w:rsidRPr="001B3037" w:rsidRDefault="009C3CB4" w:rsidP="009C3CB4">
      <w:pPr>
        <w:spacing w:line="240" w:lineRule="auto"/>
        <w:rPr>
          <w:rFonts w:ascii="FbShefa" w:hAnsi="FbShefa"/>
          <w:b/>
          <w:bCs/>
          <w:color w:val="3B2F2A" w:themeColor="text2" w:themeShade="80"/>
          <w:sz w:val="11"/>
          <w:rtl/>
        </w:rPr>
      </w:pPr>
      <w:r w:rsidRPr="001B3037">
        <w:rPr>
          <w:rFonts w:ascii="FbShefa" w:hAnsi="FbShefa"/>
          <w:b/>
          <w:bCs/>
          <w:color w:val="3B2F2A" w:themeColor="text2" w:themeShade="80"/>
          <w:sz w:val="11"/>
          <w:rtl/>
        </w:rPr>
        <w:t>אין</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פודין אותו</w:t>
      </w:r>
      <w:r w:rsidR="00980F5A" w:rsidRPr="00270114">
        <w:rPr>
          <w:rFonts w:ascii="FbShefa" w:hAnsi="FbShefa"/>
          <w:sz w:val="11"/>
          <w:rtl/>
        </w:rPr>
        <w:t>.</w:t>
      </w:r>
    </w:p>
    <w:p w14:paraId="6E2F5EA4" w14:textId="7EAD640B" w:rsidR="009C3CB4" w:rsidRPr="00270114" w:rsidRDefault="00D602C4" w:rsidP="00D602C4">
      <w:pPr>
        <w:spacing w:line="240" w:lineRule="auto"/>
        <w:rPr>
          <w:rFonts w:ascii="FbShefa" w:hAnsi="FbShefa"/>
          <w:sz w:val="11"/>
          <w:rtl/>
        </w:rPr>
      </w:pPr>
      <w:r w:rsidRPr="001B3037">
        <w:rPr>
          <w:rFonts w:ascii="FbShefa" w:hAnsi="FbShefa"/>
          <w:b/>
          <w:bCs/>
          <w:color w:val="3B2F2A" w:themeColor="text2" w:themeShade="80"/>
          <w:sz w:val="11"/>
          <w:rtl/>
        </w:rPr>
        <w:t>שנאמר</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ממעשרו</w:t>
      </w:r>
      <w:r w:rsidRPr="00270114">
        <w:rPr>
          <w:rFonts w:ascii="FbShefa" w:hAnsi="FbShefa"/>
          <w:sz w:val="11"/>
          <w:rtl/>
        </w:rPr>
        <w:t xml:space="preserve">, </w:t>
      </w:r>
      <w:r w:rsidR="009C3CB4" w:rsidRPr="00270114">
        <w:rPr>
          <w:rFonts w:ascii="FbShefa" w:hAnsi="FbShefa"/>
          <w:sz w:val="11"/>
          <w:rtl/>
        </w:rPr>
        <w:t>ולא כל מעשרו</w:t>
      </w:r>
      <w:r w:rsidR="00980F5A" w:rsidRPr="00270114">
        <w:rPr>
          <w:rFonts w:ascii="FbShefa" w:hAnsi="FbShefa"/>
          <w:sz w:val="11"/>
          <w:rtl/>
        </w:rPr>
        <w:t>.</w:t>
      </w:r>
    </w:p>
    <w:p w14:paraId="7AA88169" w14:textId="77777777" w:rsidR="00D602C4" w:rsidRPr="001B3037" w:rsidRDefault="00D602C4" w:rsidP="009C3CB4">
      <w:pPr>
        <w:spacing w:line="240" w:lineRule="auto"/>
        <w:rPr>
          <w:rFonts w:ascii="FbShefa" w:hAnsi="FbShefa"/>
          <w:b/>
          <w:bCs/>
          <w:color w:val="3B2F2A" w:themeColor="text2" w:themeShade="80"/>
          <w:sz w:val="11"/>
          <w:rtl/>
        </w:rPr>
      </w:pPr>
    </w:p>
    <w:p w14:paraId="38A3F369" w14:textId="5AE1E19A" w:rsidR="00D602C4" w:rsidRPr="00270114" w:rsidRDefault="00B71EF2" w:rsidP="00D602C4">
      <w:pPr>
        <w:pStyle w:val="3"/>
        <w:rPr>
          <w:rFonts w:ascii="FbShefa" w:hAnsi="FbShefa"/>
          <w:rtl/>
        </w:rPr>
      </w:pPr>
      <w:r w:rsidRPr="00270114">
        <w:rPr>
          <w:rFonts w:ascii="FbShefa" w:hAnsi="FbShefa"/>
          <w:rtl/>
        </w:rPr>
        <w:t>גדר אין בו:</w:t>
      </w:r>
    </w:p>
    <w:p w14:paraId="41767BF6" w14:textId="30363162" w:rsidR="002F24DC" w:rsidRPr="00270114" w:rsidRDefault="00D602C4" w:rsidP="009C3CB4">
      <w:pPr>
        <w:spacing w:line="240" w:lineRule="auto"/>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אין בו</w:t>
      </w:r>
      <w:r w:rsidR="00980F5A" w:rsidRPr="00270114">
        <w:rPr>
          <w:rFonts w:ascii="FbShefa" w:hAnsi="FbShefa"/>
          <w:sz w:val="11"/>
          <w:rtl/>
        </w:rPr>
        <w:t>.</w:t>
      </w:r>
    </w:p>
    <w:p w14:paraId="1ACCF51A" w14:textId="7AE4389D" w:rsidR="00433741" w:rsidRPr="00270114" w:rsidRDefault="00B71EF2" w:rsidP="009C3CB4">
      <w:pPr>
        <w:spacing w:line="240" w:lineRule="auto"/>
        <w:rPr>
          <w:rFonts w:ascii="FbShefa" w:hAnsi="FbShefa"/>
          <w:sz w:val="11"/>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9C3CB4" w:rsidRPr="00270114">
        <w:rPr>
          <w:rFonts w:ascii="FbShefa" w:hAnsi="FbShefa"/>
          <w:sz w:val="11"/>
          <w:rtl/>
        </w:rPr>
        <w:t>אין בחומשו</w:t>
      </w:r>
      <w:r w:rsidR="00980F5A" w:rsidRPr="00270114">
        <w:rPr>
          <w:rFonts w:ascii="FbShefa" w:hAnsi="FbShefa"/>
          <w:sz w:val="11"/>
          <w:rtl/>
        </w:rPr>
        <w:t>.</w:t>
      </w:r>
    </w:p>
    <w:p w14:paraId="107D5AA1" w14:textId="77777777" w:rsidR="00B71EF2" w:rsidRPr="001B3037" w:rsidRDefault="00B71EF2" w:rsidP="009C3CB4">
      <w:pPr>
        <w:spacing w:line="240" w:lineRule="auto"/>
        <w:rPr>
          <w:rFonts w:ascii="FbShefa" w:hAnsi="FbShefa"/>
          <w:b/>
          <w:bCs/>
          <w:color w:val="3B2F2A" w:themeColor="text2" w:themeShade="80"/>
          <w:sz w:val="11"/>
          <w:rtl/>
        </w:rPr>
      </w:pPr>
    </w:p>
    <w:p w14:paraId="153D69D3" w14:textId="0AA800DF" w:rsidR="00B71EF2" w:rsidRPr="00270114" w:rsidRDefault="00B71EF2" w:rsidP="00B71EF2">
      <w:pPr>
        <w:pStyle w:val="3"/>
        <w:rPr>
          <w:rFonts w:ascii="FbShefa" w:hAnsi="FbShefa"/>
          <w:rtl/>
        </w:rPr>
      </w:pPr>
      <w:r w:rsidRPr="00270114">
        <w:rPr>
          <w:rFonts w:ascii="FbShefa" w:hAnsi="FbShefa"/>
          <w:rtl/>
        </w:rPr>
        <w:t>ת"ש:</w:t>
      </w:r>
    </w:p>
    <w:p w14:paraId="10C51FAE" w14:textId="205CDBC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אין בו שו</w:t>
      </w:r>
      <w:r w:rsidR="002E2AA5" w:rsidRPr="001B3037">
        <w:rPr>
          <w:rFonts w:ascii="FbShefa" w:hAnsi="FbShefa"/>
          <w:b/>
          <w:bCs/>
          <w:color w:val="3B2F2A" w:themeColor="text2" w:themeShade="80"/>
          <w:sz w:val="11"/>
          <w:rtl/>
        </w:rPr>
        <w:t>ה פרוטה</w:t>
      </w:r>
      <w:r w:rsidR="00980F5A" w:rsidRPr="001B3037">
        <w:rPr>
          <w:rFonts w:ascii="FbShefa" w:hAnsi="FbShefa"/>
          <w:b/>
          <w:bCs/>
          <w:color w:val="3B2F2A" w:themeColor="text2" w:themeShade="80"/>
          <w:sz w:val="11"/>
          <w:rtl/>
        </w:rPr>
        <w:t>.</w:t>
      </w:r>
      <w:r w:rsidR="002E2AA5" w:rsidRPr="00270114">
        <w:rPr>
          <w:rFonts w:ascii="FbShefa" w:hAnsi="FbShefa"/>
          <w:sz w:val="11"/>
          <w:rtl/>
        </w:rPr>
        <w:t xml:space="preserve"> </w:t>
      </w:r>
      <w:r w:rsidRPr="00270114">
        <w:rPr>
          <w:rFonts w:ascii="FbShefa" w:hAnsi="FbShefa"/>
          <w:sz w:val="11"/>
          <w:rtl/>
        </w:rPr>
        <w:t>דיו שיאמר הוא וחומשו מחולל על מעות ראשונות</w:t>
      </w:r>
      <w:r w:rsidR="00980F5A" w:rsidRPr="00270114">
        <w:rPr>
          <w:rFonts w:ascii="FbShefa" w:hAnsi="FbShefa"/>
          <w:sz w:val="11"/>
          <w:rtl/>
        </w:rPr>
        <w:t>.</w:t>
      </w:r>
    </w:p>
    <w:p w14:paraId="7752A09F" w14:textId="46008683" w:rsidR="00E35A73"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בשלמא</w:t>
      </w:r>
      <w:r w:rsidR="00980F5A" w:rsidRPr="00270114">
        <w:rPr>
          <w:rFonts w:ascii="FbShefa" w:hAnsi="FbShefa"/>
          <w:sz w:val="11"/>
          <w:rtl/>
        </w:rPr>
        <w:t>.</w:t>
      </w:r>
      <w:r w:rsidRPr="00270114">
        <w:rPr>
          <w:rFonts w:ascii="FbShefa" w:hAnsi="FbShefa"/>
          <w:sz w:val="11"/>
          <w:rtl/>
        </w:rPr>
        <w:t xml:space="preserve"> למ"ד אין בחומשו, היינו דקתני דיו</w:t>
      </w:r>
      <w:r w:rsidR="00980F5A" w:rsidRPr="00270114">
        <w:rPr>
          <w:rFonts w:ascii="FbShefa" w:hAnsi="FbShefa"/>
          <w:sz w:val="11"/>
          <w:rtl/>
        </w:rPr>
        <w:t>.</w:t>
      </w:r>
    </w:p>
    <w:p w14:paraId="100C96CC" w14:textId="2568BEDC" w:rsidR="00433741" w:rsidRPr="00270114" w:rsidRDefault="009C3CB4" w:rsidP="009C3CB4">
      <w:pPr>
        <w:spacing w:line="240" w:lineRule="auto"/>
        <w:rPr>
          <w:rFonts w:ascii="FbShefa" w:hAnsi="FbShefa"/>
          <w:rtl/>
        </w:rPr>
      </w:pPr>
      <w:r w:rsidRPr="001B3037">
        <w:rPr>
          <w:rFonts w:ascii="FbShefa" w:hAnsi="FbShefa"/>
          <w:b/>
          <w:bCs/>
          <w:color w:val="3B2F2A" w:themeColor="text2" w:themeShade="80"/>
          <w:rtl/>
        </w:rPr>
        <w:t>אלא למאן דאמר אין בו</w:t>
      </w:r>
      <w:r w:rsidR="00980F5A" w:rsidRPr="001B3037">
        <w:rPr>
          <w:rFonts w:ascii="FbShefa" w:hAnsi="FbShefa"/>
          <w:b/>
          <w:bCs/>
          <w:color w:val="3B2F2A" w:themeColor="text2" w:themeShade="80"/>
          <w:rtl/>
        </w:rPr>
        <w:t>.</w:t>
      </w:r>
      <w:r w:rsidRPr="00270114">
        <w:rPr>
          <w:rFonts w:ascii="FbShefa" w:hAnsi="FbShefa"/>
          <w:rtl/>
        </w:rPr>
        <w:t xml:space="preserve"> קשיא</w:t>
      </w:r>
      <w:r w:rsidR="00980F5A" w:rsidRPr="00270114">
        <w:rPr>
          <w:rFonts w:ascii="FbShefa" w:hAnsi="FbShefa"/>
          <w:rtl/>
        </w:rPr>
        <w:t>.</w:t>
      </w:r>
    </w:p>
    <w:p w14:paraId="4725E93C" w14:textId="755D1C1E" w:rsidR="009C3CB4" w:rsidRPr="00270114" w:rsidRDefault="009C3CB4" w:rsidP="00794C1A">
      <w:pPr>
        <w:pStyle w:val="1"/>
        <w:rPr>
          <w:rFonts w:ascii="FbShefa" w:hAnsi="FbShefa"/>
          <w:rtl/>
        </w:rPr>
      </w:pPr>
      <w:r w:rsidRPr="00270114">
        <w:rPr>
          <w:rFonts w:ascii="FbShefa" w:hAnsi="FbShefa"/>
          <w:sz w:val="11"/>
          <w:rtl/>
        </w:rPr>
        <w:t>נד</w:t>
      </w:r>
      <w:r w:rsidR="00B36BF2" w:rsidRPr="00270114">
        <w:rPr>
          <w:rFonts w:ascii="FbShefa" w:hAnsi="FbShefa"/>
          <w:sz w:val="11"/>
          <w:rtl/>
        </w:rPr>
        <w:t>, א</w:t>
      </w:r>
    </w:p>
    <w:p w14:paraId="14718A5A"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חומש דמעשר שני</w:t>
      </w:r>
    </w:p>
    <w:p w14:paraId="3D0CC6E6" w14:textId="24739AEE" w:rsidR="00F8440C" w:rsidRPr="00270114" w:rsidRDefault="00F8440C" w:rsidP="00F8440C">
      <w:pPr>
        <w:pStyle w:val="3"/>
        <w:rPr>
          <w:rFonts w:ascii="FbShefa" w:hAnsi="FbShefa"/>
          <w:rtl/>
        </w:rPr>
      </w:pPr>
      <w:r w:rsidRPr="00270114">
        <w:rPr>
          <w:rFonts w:ascii="FbShefa" w:hAnsi="FbShefa"/>
          <w:rtl/>
        </w:rPr>
        <w:t>ספק:</w:t>
      </w:r>
    </w:p>
    <w:p w14:paraId="7E15F419" w14:textId="1D18A00F" w:rsidR="002F24DC" w:rsidRPr="00270114" w:rsidRDefault="00D72966" w:rsidP="009C3CB4">
      <w:pPr>
        <w:spacing w:line="240" w:lineRule="auto"/>
        <w:rPr>
          <w:rFonts w:ascii="FbShefa" w:hAnsi="FbShefa"/>
          <w:sz w:val="11"/>
          <w:rtl/>
        </w:rPr>
      </w:pPr>
      <w:r w:rsidRPr="001B3037">
        <w:rPr>
          <w:rFonts w:ascii="FbShefa" w:hAnsi="FbShefa"/>
          <w:b/>
          <w:bCs/>
          <w:color w:val="3B2F2A" w:themeColor="text2" w:themeShade="80"/>
          <w:sz w:val="11"/>
          <w:rtl/>
        </w:rPr>
        <w:t>האם</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חומשא מלגיו</w:t>
      </w:r>
      <w:r w:rsidR="00980F5A" w:rsidRPr="00270114">
        <w:rPr>
          <w:rFonts w:ascii="FbShefa" w:hAnsi="FbShefa"/>
          <w:sz w:val="11"/>
          <w:rtl/>
        </w:rPr>
        <w:t>.</w:t>
      </w:r>
    </w:p>
    <w:p w14:paraId="62D55338" w14:textId="3E6EB5AB"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או</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חומשא מלבר</w:t>
      </w:r>
      <w:r w:rsidR="00980F5A" w:rsidRPr="00270114">
        <w:rPr>
          <w:rFonts w:ascii="FbShefa" w:hAnsi="FbShefa"/>
          <w:sz w:val="11"/>
          <w:rtl/>
        </w:rPr>
        <w:t>.</w:t>
      </w:r>
    </w:p>
    <w:p w14:paraId="69FE8D53" w14:textId="77777777" w:rsidR="00D72966" w:rsidRPr="001B3037" w:rsidRDefault="00D72966" w:rsidP="009C3CB4">
      <w:pPr>
        <w:spacing w:line="240" w:lineRule="auto"/>
        <w:rPr>
          <w:rFonts w:ascii="FbShefa" w:hAnsi="FbShefa"/>
          <w:b/>
          <w:bCs/>
          <w:color w:val="3B2F2A" w:themeColor="text2" w:themeShade="80"/>
          <w:sz w:val="11"/>
          <w:rtl/>
        </w:rPr>
      </w:pPr>
    </w:p>
    <w:p w14:paraId="7F85BFF9" w14:textId="77777777" w:rsidR="00D72966" w:rsidRPr="00270114" w:rsidRDefault="009C3CB4" w:rsidP="00D72966">
      <w:pPr>
        <w:pStyle w:val="3"/>
        <w:rPr>
          <w:rFonts w:ascii="FbShefa" w:hAnsi="FbShefa"/>
          <w:rtl/>
        </w:rPr>
      </w:pPr>
      <w:r w:rsidRPr="00270114">
        <w:rPr>
          <w:rFonts w:ascii="FbShefa" w:hAnsi="FbShefa"/>
          <w:rtl/>
        </w:rPr>
        <w:t>ת"ש</w:t>
      </w:r>
      <w:r w:rsidR="00D72966" w:rsidRPr="00270114">
        <w:rPr>
          <w:rFonts w:ascii="FbShefa" w:hAnsi="FbShefa"/>
          <w:rtl/>
        </w:rPr>
        <w:t>:</w:t>
      </w:r>
    </w:p>
    <w:p w14:paraId="05846F0F" w14:textId="5586323D" w:rsidR="00D72966" w:rsidRPr="00270114" w:rsidRDefault="00D72966" w:rsidP="00D72966">
      <w:pPr>
        <w:spacing w:before="120" w:after="0" w:line="240" w:lineRule="auto"/>
        <w:rPr>
          <w:rFonts w:ascii="FbShefa" w:hAnsi="FbShefa"/>
          <w:rtl/>
        </w:rPr>
      </w:pPr>
      <w:r w:rsidRPr="001B3037">
        <w:rPr>
          <w:rFonts w:ascii="FbShefa" w:hAnsi="FbShefa"/>
          <w:b/>
          <w:bCs/>
          <w:color w:val="3B2F2A" w:themeColor="text2" w:themeShade="80"/>
          <w:rtl/>
        </w:rPr>
        <w:t>בעלים</w:t>
      </w:r>
      <w:r w:rsidR="00980F5A" w:rsidRPr="001B3037">
        <w:rPr>
          <w:rFonts w:ascii="FbShefa" w:hAnsi="FbShefa"/>
          <w:b/>
          <w:bCs/>
          <w:color w:val="3B2F2A" w:themeColor="text2" w:themeShade="80"/>
          <w:rtl/>
        </w:rPr>
        <w:t>.</w:t>
      </w:r>
      <w:r w:rsidR="00980F5A" w:rsidRPr="00270114">
        <w:rPr>
          <w:rFonts w:ascii="FbShefa" w:hAnsi="FbShefa"/>
          <w:rtl/>
        </w:rPr>
        <w:t xml:space="preserve"> </w:t>
      </w:r>
      <w:r w:rsidRPr="00270114">
        <w:rPr>
          <w:rFonts w:ascii="FbShefa" w:hAnsi="FbShefa"/>
          <w:rtl/>
        </w:rPr>
        <w:t>אומרים בעשרים</w:t>
      </w:r>
      <w:r w:rsidR="00980F5A" w:rsidRPr="00270114">
        <w:rPr>
          <w:rFonts w:ascii="FbShefa" w:hAnsi="FbShefa"/>
          <w:rtl/>
        </w:rPr>
        <w:t>.</w:t>
      </w:r>
    </w:p>
    <w:p w14:paraId="2E1E2B4D" w14:textId="27A8F685" w:rsidR="002F24DC" w:rsidRPr="00270114" w:rsidRDefault="00D72966" w:rsidP="00D72966">
      <w:pPr>
        <w:spacing w:after="0" w:line="240" w:lineRule="auto"/>
        <w:rPr>
          <w:rFonts w:ascii="FbShefa" w:hAnsi="FbShefa"/>
          <w:rtl/>
        </w:rPr>
      </w:pPr>
      <w:r w:rsidRPr="001B3037">
        <w:rPr>
          <w:rFonts w:ascii="FbShefa" w:hAnsi="FbShefa"/>
          <w:b/>
          <w:bCs/>
          <w:color w:val="3B2F2A" w:themeColor="text2" w:themeShade="80"/>
          <w:rtl/>
        </w:rPr>
        <w:t>וכל אדם בעשרים</w:t>
      </w:r>
      <w:r w:rsidR="00980F5A" w:rsidRPr="00270114">
        <w:rPr>
          <w:rFonts w:ascii="FbShefa" w:hAnsi="FbShefa"/>
          <w:rtl/>
        </w:rPr>
        <w:t>.</w:t>
      </w:r>
      <w:r w:rsidRPr="00270114">
        <w:rPr>
          <w:rFonts w:ascii="FbShefa" w:hAnsi="FbShefa"/>
          <w:rtl/>
        </w:rPr>
        <w:t xml:space="preserve"> הבעלים קודמין</w:t>
      </w:r>
      <w:r w:rsidR="00980F5A" w:rsidRPr="00270114">
        <w:rPr>
          <w:rFonts w:ascii="FbShefa" w:hAnsi="FbShefa"/>
          <w:rtl/>
        </w:rPr>
        <w:t>.</w:t>
      </w:r>
      <w:r w:rsidRPr="00270114">
        <w:rPr>
          <w:rFonts w:ascii="FbShefa" w:hAnsi="FbShefa"/>
          <w:rtl/>
        </w:rPr>
        <w:t xml:space="preserve"> </w:t>
      </w:r>
      <w:r w:rsidRPr="001B3037">
        <w:rPr>
          <w:rFonts w:ascii="FbShefa" w:hAnsi="FbShefa"/>
          <w:b/>
          <w:bCs/>
          <w:color w:val="3B2F2A" w:themeColor="text2" w:themeShade="80"/>
          <w:rtl/>
        </w:rPr>
        <w:t>מפני</w:t>
      </w:r>
      <w:r w:rsidR="00980F5A" w:rsidRPr="00270114">
        <w:rPr>
          <w:rFonts w:ascii="FbShefa" w:hAnsi="FbShefa"/>
          <w:rtl/>
        </w:rPr>
        <w:t>.</w:t>
      </w:r>
      <w:r w:rsidRPr="00270114">
        <w:rPr>
          <w:rFonts w:ascii="FbShefa" w:hAnsi="FbShefa"/>
          <w:rtl/>
        </w:rPr>
        <w:t xml:space="preserve"> שמוסיפין חומש</w:t>
      </w:r>
      <w:r w:rsidR="00980F5A" w:rsidRPr="00270114">
        <w:rPr>
          <w:rFonts w:ascii="FbShefa" w:hAnsi="FbShefa"/>
          <w:rtl/>
        </w:rPr>
        <w:t>.</w:t>
      </w:r>
    </w:p>
    <w:p w14:paraId="1FAD73D1" w14:textId="3B74A66D" w:rsidR="002F24DC" w:rsidRPr="00270114" w:rsidRDefault="00D72966" w:rsidP="00D72966">
      <w:pPr>
        <w:spacing w:after="0" w:line="240" w:lineRule="auto"/>
        <w:rPr>
          <w:rFonts w:ascii="FbShefa" w:hAnsi="FbShefa"/>
          <w:rtl/>
        </w:rPr>
      </w:pPr>
      <w:r w:rsidRPr="001B3037">
        <w:rPr>
          <w:rFonts w:ascii="FbShefa" w:hAnsi="FbShefa"/>
          <w:b/>
          <w:bCs/>
          <w:color w:val="3B2F2A" w:themeColor="text2" w:themeShade="80"/>
          <w:rtl/>
        </w:rPr>
        <w:t>בעשרים ואחד</w:t>
      </w:r>
      <w:r w:rsidR="00980F5A" w:rsidRPr="00270114">
        <w:rPr>
          <w:rFonts w:ascii="FbShefa" w:hAnsi="FbShefa"/>
          <w:rtl/>
        </w:rPr>
        <w:t>.</w:t>
      </w:r>
      <w:r w:rsidRPr="00270114">
        <w:rPr>
          <w:rFonts w:ascii="FbShefa" w:hAnsi="FbShefa"/>
          <w:rtl/>
        </w:rPr>
        <w:t xml:space="preserve"> הבעלים נותנין עשרים ושש</w:t>
      </w:r>
      <w:r w:rsidR="00980F5A" w:rsidRPr="00270114">
        <w:rPr>
          <w:rFonts w:ascii="FbShefa" w:hAnsi="FbShefa"/>
          <w:rtl/>
        </w:rPr>
        <w:t>.</w:t>
      </w:r>
    </w:p>
    <w:p w14:paraId="411E8CDA" w14:textId="6D5DCB52" w:rsidR="002F24DC" w:rsidRPr="00270114" w:rsidRDefault="00D72966" w:rsidP="00D72966">
      <w:pPr>
        <w:spacing w:after="0" w:line="240" w:lineRule="auto"/>
        <w:rPr>
          <w:rFonts w:ascii="FbShefa" w:hAnsi="FbShefa"/>
          <w:rtl/>
        </w:rPr>
      </w:pPr>
      <w:r w:rsidRPr="001B3037">
        <w:rPr>
          <w:rFonts w:ascii="FbShefa" w:hAnsi="FbShefa"/>
          <w:b/>
          <w:bCs/>
          <w:color w:val="3B2F2A" w:themeColor="text2" w:themeShade="80"/>
          <w:rtl/>
        </w:rPr>
        <w:t>עשרים ושנים</w:t>
      </w:r>
      <w:r w:rsidR="00980F5A" w:rsidRPr="00270114">
        <w:rPr>
          <w:rFonts w:ascii="FbShefa" w:hAnsi="FbShefa"/>
          <w:rtl/>
        </w:rPr>
        <w:t>.</w:t>
      </w:r>
      <w:r w:rsidRPr="00270114">
        <w:rPr>
          <w:rFonts w:ascii="FbShefa" w:hAnsi="FbShefa"/>
          <w:rtl/>
        </w:rPr>
        <w:t xml:space="preserve"> הבעלים נותנין עשרים ושבע</w:t>
      </w:r>
      <w:r w:rsidR="00980F5A" w:rsidRPr="00270114">
        <w:rPr>
          <w:rFonts w:ascii="FbShefa" w:hAnsi="FbShefa"/>
          <w:rtl/>
        </w:rPr>
        <w:t>.</w:t>
      </w:r>
    </w:p>
    <w:p w14:paraId="5E378D3E" w14:textId="42076022" w:rsidR="002F24DC" w:rsidRPr="00270114" w:rsidRDefault="00D72966" w:rsidP="00D72966">
      <w:pPr>
        <w:spacing w:after="0" w:line="240" w:lineRule="auto"/>
        <w:rPr>
          <w:rFonts w:ascii="FbShefa" w:hAnsi="FbShefa"/>
          <w:rtl/>
        </w:rPr>
      </w:pPr>
      <w:r w:rsidRPr="001B3037">
        <w:rPr>
          <w:rFonts w:ascii="FbShefa" w:hAnsi="FbShefa"/>
          <w:b/>
          <w:bCs/>
          <w:color w:val="3B2F2A" w:themeColor="text2" w:themeShade="80"/>
          <w:rtl/>
        </w:rPr>
        <w:t>עשרים ושלש</w:t>
      </w:r>
      <w:r w:rsidR="00980F5A" w:rsidRPr="00270114">
        <w:rPr>
          <w:rFonts w:ascii="FbShefa" w:hAnsi="FbShefa"/>
          <w:rtl/>
        </w:rPr>
        <w:t>.</w:t>
      </w:r>
      <w:r w:rsidRPr="00270114">
        <w:rPr>
          <w:rFonts w:ascii="FbShefa" w:hAnsi="FbShefa"/>
          <w:rtl/>
        </w:rPr>
        <w:t xml:space="preserve"> הבעלים נותנין עשרים ושמונה</w:t>
      </w:r>
      <w:r w:rsidR="00980F5A" w:rsidRPr="00270114">
        <w:rPr>
          <w:rFonts w:ascii="FbShefa" w:hAnsi="FbShefa"/>
          <w:rtl/>
        </w:rPr>
        <w:t>.</w:t>
      </w:r>
    </w:p>
    <w:p w14:paraId="6D765076" w14:textId="042C939B" w:rsidR="002F24DC" w:rsidRPr="00270114" w:rsidRDefault="00D72966" w:rsidP="00D72966">
      <w:pPr>
        <w:spacing w:after="0" w:line="240" w:lineRule="auto"/>
        <w:rPr>
          <w:rFonts w:ascii="FbShefa" w:hAnsi="FbShefa"/>
          <w:rtl/>
        </w:rPr>
      </w:pPr>
      <w:r w:rsidRPr="001B3037">
        <w:rPr>
          <w:rFonts w:ascii="FbShefa" w:hAnsi="FbShefa"/>
          <w:b/>
          <w:bCs/>
          <w:color w:val="3B2F2A" w:themeColor="text2" w:themeShade="80"/>
          <w:rtl/>
        </w:rPr>
        <w:t>עשרים וארבע</w:t>
      </w:r>
      <w:r w:rsidR="00980F5A" w:rsidRPr="00270114">
        <w:rPr>
          <w:rFonts w:ascii="FbShefa" w:hAnsi="FbShefa"/>
          <w:rtl/>
        </w:rPr>
        <w:t>.</w:t>
      </w:r>
      <w:r w:rsidRPr="00270114">
        <w:rPr>
          <w:rFonts w:ascii="FbShefa" w:hAnsi="FbShefa"/>
          <w:rtl/>
        </w:rPr>
        <w:t xml:space="preserve"> הבעלים נותנין עשרים ותשע</w:t>
      </w:r>
      <w:r w:rsidR="00980F5A" w:rsidRPr="00270114">
        <w:rPr>
          <w:rFonts w:ascii="FbShefa" w:hAnsi="FbShefa"/>
          <w:rtl/>
        </w:rPr>
        <w:t>.</w:t>
      </w:r>
    </w:p>
    <w:p w14:paraId="57966CE5" w14:textId="31754576" w:rsidR="00D72966" w:rsidRPr="001B3037" w:rsidRDefault="00D72966" w:rsidP="00D72966">
      <w:pPr>
        <w:spacing w:line="240" w:lineRule="auto"/>
        <w:rPr>
          <w:rFonts w:ascii="FbShefa" w:hAnsi="FbShefa"/>
          <w:b/>
          <w:bCs/>
          <w:color w:val="3B2F2A" w:themeColor="text2" w:themeShade="80"/>
          <w:sz w:val="11"/>
          <w:rtl/>
        </w:rPr>
      </w:pPr>
      <w:r w:rsidRPr="001B3037">
        <w:rPr>
          <w:rFonts w:ascii="FbShefa" w:hAnsi="FbShefa"/>
          <w:b/>
          <w:bCs/>
          <w:color w:val="3B2F2A" w:themeColor="text2" w:themeShade="80"/>
          <w:rtl/>
        </w:rPr>
        <w:t>עשרים וחמש</w:t>
      </w:r>
      <w:r w:rsidR="00980F5A" w:rsidRPr="00270114">
        <w:rPr>
          <w:rFonts w:ascii="FbShefa" w:hAnsi="FbShefa"/>
          <w:rtl/>
        </w:rPr>
        <w:t>.</w:t>
      </w:r>
      <w:r w:rsidRPr="00270114">
        <w:rPr>
          <w:rFonts w:ascii="FbShefa" w:hAnsi="FbShefa"/>
          <w:rtl/>
        </w:rPr>
        <w:t xml:space="preserve"> הבעלים נותנין שלשים</w:t>
      </w:r>
      <w:r w:rsidR="00980F5A" w:rsidRPr="00270114">
        <w:rPr>
          <w:rFonts w:ascii="FbShefa" w:hAnsi="FbShefa"/>
          <w:rtl/>
        </w:rPr>
        <w:t>.</w:t>
      </w:r>
      <w:r w:rsidRPr="00270114">
        <w:rPr>
          <w:rFonts w:ascii="FbShefa" w:hAnsi="FbShefa"/>
          <w:rtl/>
        </w:rPr>
        <w:t xml:space="preserve"> </w:t>
      </w:r>
      <w:r w:rsidRPr="001B3037">
        <w:rPr>
          <w:rFonts w:ascii="FbShefa" w:hAnsi="FbShefa"/>
          <w:b/>
          <w:bCs/>
          <w:color w:val="3B2F2A" w:themeColor="text2" w:themeShade="80"/>
          <w:rtl/>
        </w:rPr>
        <w:t>לפי</w:t>
      </w:r>
      <w:r w:rsidR="00980F5A" w:rsidRPr="00270114">
        <w:rPr>
          <w:rFonts w:ascii="FbShefa" w:hAnsi="FbShefa"/>
          <w:rtl/>
        </w:rPr>
        <w:t>.</w:t>
      </w:r>
      <w:r w:rsidRPr="00270114">
        <w:rPr>
          <w:rFonts w:ascii="FbShefa" w:hAnsi="FbShefa"/>
          <w:rtl/>
        </w:rPr>
        <w:t xml:space="preserve"> שאין מוסיפין חומש על עילוי של זה</w:t>
      </w:r>
      <w:r w:rsidR="00980F5A" w:rsidRPr="00270114">
        <w:rPr>
          <w:rFonts w:ascii="FbShefa" w:hAnsi="FbShefa"/>
          <w:rtl/>
        </w:rPr>
        <w:t>.</w:t>
      </w:r>
    </w:p>
    <w:p w14:paraId="7AABAF52" w14:textId="6239DD80"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שמע מינה</w:t>
      </w:r>
      <w:r w:rsidR="00980F5A" w:rsidRPr="00270114">
        <w:rPr>
          <w:rFonts w:ascii="FbShefa" w:hAnsi="FbShefa"/>
          <w:sz w:val="11"/>
          <w:rtl/>
        </w:rPr>
        <w:t>.</w:t>
      </w:r>
      <w:r w:rsidRPr="00270114">
        <w:rPr>
          <w:rFonts w:ascii="FbShefa" w:hAnsi="FbShefa"/>
          <w:sz w:val="11"/>
          <w:rtl/>
        </w:rPr>
        <w:t xml:space="preserve"> חומשא מלב</w:t>
      </w:r>
      <w:r w:rsidR="00F8440C" w:rsidRPr="00270114">
        <w:rPr>
          <w:rFonts w:ascii="FbShefa" w:hAnsi="FbShefa"/>
          <w:sz w:val="11"/>
          <w:rtl/>
        </w:rPr>
        <w:t>ר</w:t>
      </w:r>
      <w:r w:rsidR="00980F5A" w:rsidRPr="00270114">
        <w:rPr>
          <w:rFonts w:ascii="FbShefa" w:hAnsi="FbShefa"/>
          <w:sz w:val="11"/>
          <w:rtl/>
        </w:rPr>
        <w:t>.</w:t>
      </w:r>
    </w:p>
    <w:p w14:paraId="0D2B85FE" w14:textId="6EF9A7EA" w:rsidR="00F8440C" w:rsidRPr="001B3037" w:rsidRDefault="00F8440C" w:rsidP="009C3CB4">
      <w:pPr>
        <w:spacing w:line="240" w:lineRule="auto"/>
        <w:rPr>
          <w:rFonts w:ascii="FbShefa" w:hAnsi="FbShefa"/>
          <w:b/>
          <w:bCs/>
          <w:color w:val="3B2F2A" w:themeColor="text2" w:themeShade="80"/>
          <w:sz w:val="11"/>
          <w:rtl/>
        </w:rPr>
      </w:pPr>
    </w:p>
    <w:p w14:paraId="37537A14" w14:textId="516D75C2" w:rsidR="00F8440C" w:rsidRPr="00270114" w:rsidRDefault="009C3CB4" w:rsidP="00F8440C">
      <w:pPr>
        <w:pStyle w:val="3"/>
        <w:rPr>
          <w:rFonts w:ascii="FbShefa" w:hAnsi="FbShefa"/>
          <w:rtl/>
        </w:rPr>
      </w:pPr>
      <w:r w:rsidRPr="00270114">
        <w:rPr>
          <w:rFonts w:ascii="FbShefa" w:hAnsi="FbShefa"/>
          <w:rtl/>
        </w:rPr>
        <w:t>מסקנא</w:t>
      </w:r>
      <w:r w:rsidR="00F8440C" w:rsidRPr="00270114">
        <w:rPr>
          <w:rFonts w:ascii="FbShefa" w:hAnsi="FbShefa"/>
          <w:rtl/>
        </w:rPr>
        <w:t>, כתנאי:</w:t>
      </w:r>
    </w:p>
    <w:p w14:paraId="539CEC06" w14:textId="7A7DB7B9" w:rsidR="002F24DC" w:rsidRPr="00270114" w:rsidRDefault="00F8440C" w:rsidP="009C3CB4">
      <w:pPr>
        <w:spacing w:line="240" w:lineRule="auto"/>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9C3CB4" w:rsidRPr="00270114">
        <w:rPr>
          <w:rFonts w:ascii="FbShefa" w:hAnsi="FbShefa"/>
          <w:sz w:val="11"/>
          <w:rtl/>
        </w:rPr>
        <w:t>חמשתו</w:t>
      </w:r>
      <w:r w:rsidRPr="00270114">
        <w:rPr>
          <w:rFonts w:ascii="FbShefa" w:hAnsi="FbShefa"/>
          <w:sz w:val="11"/>
          <w:rtl/>
        </w:rPr>
        <w:t>,</w:t>
      </w:r>
      <w:r w:rsidR="009C3CB4" w:rsidRPr="00270114">
        <w:rPr>
          <w:rFonts w:ascii="FbShefa" w:hAnsi="FbShefa"/>
          <w:sz w:val="11"/>
          <w:rtl/>
        </w:rPr>
        <w:t xml:space="preserve"> הוא וחומשו חמשה</w:t>
      </w:r>
      <w:r w:rsidR="00980F5A" w:rsidRPr="00270114">
        <w:rPr>
          <w:rFonts w:ascii="FbShefa" w:hAnsi="FbShefa"/>
          <w:sz w:val="11"/>
          <w:rtl/>
        </w:rPr>
        <w:t>.</w:t>
      </w:r>
    </w:p>
    <w:p w14:paraId="2F7F77EE" w14:textId="43FE3E26" w:rsidR="00433741" w:rsidRPr="00270114" w:rsidRDefault="00F8440C" w:rsidP="009C3CB4">
      <w:pPr>
        <w:spacing w:line="240" w:lineRule="auto"/>
        <w:rPr>
          <w:rFonts w:ascii="FbShefa" w:hAnsi="FbShefa"/>
          <w:sz w:val="11"/>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9C3CB4" w:rsidRPr="00270114">
        <w:rPr>
          <w:rFonts w:ascii="FbShefa" w:hAnsi="FbShefa"/>
          <w:sz w:val="11"/>
          <w:rtl/>
        </w:rPr>
        <w:t>חומשו של קרן</w:t>
      </w:r>
      <w:r w:rsidR="00980F5A" w:rsidRPr="00270114">
        <w:rPr>
          <w:rFonts w:ascii="FbShefa" w:hAnsi="FbShefa"/>
          <w:sz w:val="11"/>
          <w:rtl/>
        </w:rPr>
        <w:t>.</w:t>
      </w:r>
    </w:p>
    <w:p w14:paraId="7CD7DFC8" w14:textId="4CBDFC28" w:rsidR="009C3CB4" w:rsidRPr="00270114" w:rsidRDefault="009C3CB4" w:rsidP="009C3CB4">
      <w:pPr>
        <w:spacing w:line="240" w:lineRule="auto"/>
        <w:rPr>
          <w:rFonts w:ascii="FbShefa" w:hAnsi="FbShefa"/>
          <w:sz w:val="11"/>
          <w:rtl/>
        </w:rPr>
      </w:pPr>
    </w:p>
    <w:p w14:paraId="00B1006F"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עיכוב החומש</w:t>
      </w:r>
    </w:p>
    <w:p w14:paraId="7537A672" w14:textId="77777777" w:rsidR="002A7099" w:rsidRPr="00270114" w:rsidRDefault="002A7099" w:rsidP="002A7099">
      <w:pPr>
        <w:pStyle w:val="3"/>
        <w:rPr>
          <w:rFonts w:ascii="FbShefa" w:hAnsi="FbShefa"/>
          <w:rtl/>
        </w:rPr>
      </w:pPr>
      <w:r w:rsidRPr="00270114">
        <w:rPr>
          <w:rFonts w:ascii="FbShefa" w:hAnsi="FbShefa"/>
          <w:rtl/>
        </w:rPr>
        <w:t>ספק:</w:t>
      </w:r>
    </w:p>
    <w:p w14:paraId="7B5AB9BC" w14:textId="3C44C256" w:rsidR="002A7099" w:rsidRPr="00270114" w:rsidRDefault="002A7099" w:rsidP="002A7099">
      <w:pPr>
        <w:spacing w:line="240" w:lineRule="auto"/>
        <w:rPr>
          <w:rFonts w:ascii="FbShefa" w:hAnsi="FbShefa"/>
          <w:sz w:val="11"/>
          <w:rtl/>
        </w:rPr>
      </w:pPr>
      <w:r w:rsidRPr="001B3037">
        <w:rPr>
          <w:rFonts w:ascii="FbShefa" w:hAnsi="FbShefa"/>
          <w:b/>
          <w:bCs/>
          <w:color w:val="3B2F2A" w:themeColor="text2" w:themeShade="80"/>
          <w:sz w:val="11"/>
          <w:rtl/>
        </w:rPr>
        <w:t>האם</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חומש מעכב</w:t>
      </w:r>
      <w:r w:rsidR="00980F5A" w:rsidRPr="00270114">
        <w:rPr>
          <w:rFonts w:ascii="FbShefa" w:hAnsi="FbShefa"/>
          <w:sz w:val="11"/>
          <w:rtl/>
        </w:rPr>
        <w:t xml:space="preserve">. </w:t>
      </w:r>
      <w:r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דארבעה בחמשה פריק</w:t>
      </w:r>
      <w:r w:rsidR="00980F5A" w:rsidRPr="00270114">
        <w:rPr>
          <w:rFonts w:ascii="FbShefa" w:hAnsi="FbShefa"/>
          <w:sz w:val="11"/>
          <w:rtl/>
        </w:rPr>
        <w:t>.</w:t>
      </w:r>
    </w:p>
    <w:p w14:paraId="216A50B5" w14:textId="7CA86DE6"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 xml:space="preserve">או </w:t>
      </w:r>
      <w:r w:rsidR="002A7099" w:rsidRPr="001B3037">
        <w:rPr>
          <w:rFonts w:ascii="FbShefa" w:hAnsi="FbShefa"/>
          <w:b/>
          <w:bCs/>
          <w:color w:val="3B2F2A" w:themeColor="text2" w:themeShade="80"/>
          <w:sz w:val="11"/>
          <w:rtl/>
        </w:rPr>
        <w:t>דלמא</w:t>
      </w:r>
      <w:r w:rsidR="00980F5A" w:rsidRPr="001B3037">
        <w:rPr>
          <w:rFonts w:ascii="FbShefa" w:hAnsi="FbShefa"/>
          <w:b/>
          <w:bCs/>
          <w:color w:val="3B2F2A" w:themeColor="text2" w:themeShade="80"/>
          <w:sz w:val="11"/>
          <w:rtl/>
        </w:rPr>
        <w:t>.</w:t>
      </w:r>
      <w:r w:rsidR="002A7099" w:rsidRPr="00270114">
        <w:rPr>
          <w:rFonts w:ascii="FbShefa" w:hAnsi="FbShefa"/>
          <w:sz w:val="11"/>
          <w:rtl/>
        </w:rPr>
        <w:t xml:space="preserve"> </w:t>
      </w:r>
      <w:r w:rsidRPr="00270114">
        <w:rPr>
          <w:rFonts w:ascii="FbShefa" w:hAnsi="FbShefa"/>
          <w:sz w:val="11"/>
          <w:rtl/>
        </w:rPr>
        <w:t>אינו מעכב</w:t>
      </w:r>
      <w:r w:rsidR="00980F5A" w:rsidRPr="00270114">
        <w:rPr>
          <w:rFonts w:ascii="FbShefa" w:hAnsi="FbShefa"/>
          <w:sz w:val="11"/>
          <w:rtl/>
        </w:rPr>
        <w:t>.</w:t>
      </w:r>
      <w:r w:rsidR="001C0E38" w:rsidRPr="00270114">
        <w:rPr>
          <w:rFonts w:ascii="FbShefa" w:hAnsi="FbShefa"/>
          <w:sz w:val="11"/>
          <w:rtl/>
        </w:rPr>
        <w:t xml:space="preserve"> </w:t>
      </w:r>
      <w:r w:rsidR="002A7099"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002A7099" w:rsidRPr="001B3037">
        <w:rPr>
          <w:rFonts w:ascii="FbShefa" w:hAnsi="FbShefa"/>
          <w:b/>
          <w:bCs/>
          <w:color w:val="3B2F2A" w:themeColor="text2" w:themeShade="80"/>
          <w:sz w:val="11"/>
          <w:rtl/>
        </w:rPr>
        <w:t xml:space="preserve"> </w:t>
      </w:r>
      <w:r w:rsidR="002A7099" w:rsidRPr="00270114">
        <w:rPr>
          <w:rFonts w:ascii="FbShefa" w:hAnsi="FbShefa"/>
          <w:rtl/>
        </w:rPr>
        <w:t>דארבעה</w:t>
      </w:r>
      <w:r w:rsidR="002A7099" w:rsidRPr="00270114">
        <w:rPr>
          <w:rFonts w:ascii="FbShefa" w:hAnsi="FbShefa"/>
          <w:sz w:val="11"/>
          <w:rtl/>
        </w:rPr>
        <w:t xml:space="preserve"> בארבעה פריק, ואכנפשיה מוסיף חומש</w:t>
      </w:r>
      <w:r w:rsidR="00980F5A" w:rsidRPr="00270114">
        <w:rPr>
          <w:rFonts w:ascii="FbShefa" w:hAnsi="FbShefa"/>
          <w:sz w:val="11"/>
          <w:rtl/>
        </w:rPr>
        <w:t>.</w:t>
      </w:r>
    </w:p>
    <w:p w14:paraId="7A01226B" w14:textId="77777777" w:rsidR="002A7099" w:rsidRPr="00270114" w:rsidRDefault="002A7099" w:rsidP="009C3CB4">
      <w:pPr>
        <w:spacing w:line="240" w:lineRule="auto"/>
        <w:rPr>
          <w:rFonts w:ascii="FbShefa" w:hAnsi="FbShefa"/>
          <w:sz w:val="11"/>
          <w:rtl/>
        </w:rPr>
      </w:pPr>
    </w:p>
    <w:p w14:paraId="2E0E6170" w14:textId="77777777" w:rsidR="00086123" w:rsidRPr="00270114" w:rsidRDefault="00086123" w:rsidP="00086123">
      <w:pPr>
        <w:pStyle w:val="3"/>
        <w:rPr>
          <w:rFonts w:ascii="FbShefa" w:hAnsi="FbShefa"/>
          <w:rtl/>
        </w:rPr>
      </w:pPr>
      <w:r w:rsidRPr="00270114">
        <w:rPr>
          <w:rFonts w:ascii="FbShefa" w:hAnsi="FbShefa"/>
          <w:rtl/>
        </w:rPr>
        <w:t>ת"ש:</w:t>
      </w:r>
    </w:p>
    <w:p w14:paraId="0E84B76A" w14:textId="648D0597" w:rsidR="002F24DC" w:rsidRPr="00270114" w:rsidRDefault="00086123" w:rsidP="00086123">
      <w:pPr>
        <w:rPr>
          <w:rFonts w:ascii="FbShefa" w:hAnsi="FbShefa"/>
          <w:rtl/>
        </w:rPr>
      </w:pPr>
      <w:r w:rsidRPr="001B3037">
        <w:rPr>
          <w:rFonts w:ascii="FbShefa" w:hAnsi="FbShefa"/>
          <w:b/>
          <w:bCs/>
          <w:color w:val="3B2F2A" w:themeColor="text2" w:themeShade="80"/>
          <w:rtl/>
        </w:rPr>
        <w:t>הדמאי</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אין לו חומש ואין לו ביעור</w:t>
      </w:r>
      <w:r w:rsidR="00980F5A" w:rsidRPr="00270114">
        <w:rPr>
          <w:rFonts w:ascii="FbShefa" w:hAnsi="FbShefa"/>
          <w:rtl/>
        </w:rPr>
        <w:t>.</w:t>
      </w:r>
    </w:p>
    <w:p w14:paraId="1CA8493B" w14:textId="111C6792" w:rsidR="002F24DC" w:rsidRPr="00270114" w:rsidRDefault="00086123" w:rsidP="00086123">
      <w:pPr>
        <w:rPr>
          <w:rFonts w:ascii="FbShefa" w:hAnsi="FbShefa"/>
          <w:rtl/>
        </w:rPr>
      </w:pPr>
      <w:r w:rsidRPr="001B3037">
        <w:rPr>
          <w:rFonts w:ascii="FbShefa" w:hAnsi="FbShefa"/>
          <w:b/>
          <w:bCs/>
          <w:color w:val="3B2F2A" w:themeColor="text2" w:themeShade="80"/>
          <w:rtl/>
        </w:rPr>
        <w:t>משמע</w:t>
      </w:r>
      <w:r w:rsidR="00980F5A" w:rsidRPr="001B3037">
        <w:rPr>
          <w:rFonts w:ascii="FbShefa" w:hAnsi="FbShefa"/>
          <w:b/>
          <w:bCs/>
          <w:color w:val="3B2F2A" w:themeColor="text2" w:themeShade="80"/>
          <w:rtl/>
        </w:rPr>
        <w:t>.</w:t>
      </w:r>
      <w:r w:rsidRPr="00270114">
        <w:rPr>
          <w:rFonts w:ascii="FbShefa" w:hAnsi="FbShefa"/>
          <w:rtl/>
        </w:rPr>
        <w:t xml:space="preserve"> קרן יש לו</w:t>
      </w:r>
      <w:r w:rsidR="00980F5A" w:rsidRPr="00270114">
        <w:rPr>
          <w:rFonts w:ascii="FbShefa" w:hAnsi="FbShefa"/>
          <w:rtl/>
        </w:rPr>
        <w:t>.</w:t>
      </w:r>
    </w:p>
    <w:p w14:paraId="5B59BA3C" w14:textId="09BE0D3B" w:rsidR="002F24DC" w:rsidRPr="00270114" w:rsidRDefault="00086123" w:rsidP="00086123">
      <w:pPr>
        <w:rPr>
          <w:rFonts w:ascii="FbShefa" w:hAnsi="FbShefa"/>
          <w:rtl/>
        </w:rPr>
      </w:pPr>
      <w:r w:rsidRPr="001B3037">
        <w:rPr>
          <w:rFonts w:ascii="FbShefa" w:hAnsi="FbShefa"/>
          <w:b/>
          <w:bCs/>
          <w:color w:val="3B2F2A" w:themeColor="text2" w:themeShade="80"/>
          <w:rtl/>
        </w:rPr>
        <w:t>משום</w:t>
      </w:r>
      <w:r w:rsidR="00980F5A" w:rsidRPr="001B3037">
        <w:rPr>
          <w:rFonts w:ascii="FbShefa" w:hAnsi="FbShefa"/>
          <w:b/>
          <w:bCs/>
          <w:color w:val="3B2F2A" w:themeColor="text2" w:themeShade="80"/>
          <w:rtl/>
        </w:rPr>
        <w:t>.</w:t>
      </w:r>
      <w:r w:rsidRPr="00270114">
        <w:rPr>
          <w:rFonts w:ascii="FbShefa" w:hAnsi="FbShefa"/>
          <w:rtl/>
        </w:rPr>
        <w:t xml:space="preserve"> דקרן דמעכב בדאורייתא איתא בדרבנן</w:t>
      </w:r>
      <w:r w:rsidR="001C0E38" w:rsidRPr="00270114">
        <w:rPr>
          <w:rFonts w:ascii="FbShefa" w:hAnsi="FbShefa"/>
          <w:rtl/>
        </w:rPr>
        <w:t xml:space="preserve">, </w:t>
      </w:r>
      <w:r w:rsidRPr="00270114">
        <w:rPr>
          <w:rFonts w:ascii="FbShefa" w:hAnsi="FbShefa"/>
          <w:rtl/>
        </w:rPr>
        <w:t>חומש דלא מעכב בדאורייתא ליתא בדרבנן</w:t>
      </w:r>
      <w:r w:rsidR="00980F5A" w:rsidRPr="00270114">
        <w:rPr>
          <w:rFonts w:ascii="FbShefa" w:hAnsi="FbShefa"/>
          <w:rtl/>
        </w:rPr>
        <w:t>.</w:t>
      </w:r>
    </w:p>
    <w:p w14:paraId="05B3FEF8" w14:textId="7F0E1C1E" w:rsidR="009C3CB4" w:rsidRPr="00270114" w:rsidRDefault="009C3CB4" w:rsidP="009C3CB4">
      <w:pPr>
        <w:spacing w:line="240" w:lineRule="auto"/>
        <w:rPr>
          <w:rFonts w:ascii="FbShefa" w:hAnsi="FbShefa"/>
          <w:sz w:val="11"/>
          <w:rtl/>
        </w:rPr>
      </w:pPr>
    </w:p>
    <w:p w14:paraId="1F4784D6" w14:textId="77777777" w:rsidR="00086123" w:rsidRPr="00270114" w:rsidRDefault="009C3CB4" w:rsidP="00086123">
      <w:pPr>
        <w:pStyle w:val="3"/>
        <w:rPr>
          <w:rFonts w:ascii="FbShefa" w:hAnsi="FbShefa"/>
          <w:rtl/>
        </w:rPr>
      </w:pPr>
      <w:r w:rsidRPr="00270114">
        <w:rPr>
          <w:rFonts w:ascii="FbShefa" w:hAnsi="FbShefa"/>
          <w:rtl/>
        </w:rPr>
        <w:t>לימא כתנאי</w:t>
      </w:r>
      <w:r w:rsidR="00086123" w:rsidRPr="00270114">
        <w:rPr>
          <w:rFonts w:ascii="FbShefa" w:hAnsi="FbShefa"/>
          <w:rtl/>
        </w:rPr>
        <w:t>:</w:t>
      </w:r>
    </w:p>
    <w:p w14:paraId="782C6DBA" w14:textId="5B0E44F5" w:rsidR="00E5320D"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שנחלקו</w:t>
      </w:r>
      <w:r w:rsidR="00980F5A" w:rsidRPr="001B3037">
        <w:rPr>
          <w:rFonts w:ascii="FbShefa" w:hAnsi="FbShefa"/>
          <w:b/>
          <w:bCs/>
          <w:color w:val="3B2F2A" w:themeColor="text2" w:themeShade="80"/>
          <w:sz w:val="11"/>
          <w:rtl/>
        </w:rPr>
        <w:t>.</w:t>
      </w:r>
      <w:r w:rsidRPr="00270114">
        <w:rPr>
          <w:rFonts w:ascii="FbShefa" w:hAnsi="FbShefa"/>
          <w:sz w:val="11"/>
          <w:rtl/>
        </w:rPr>
        <w:t xml:space="preserve"> נתן את הקרן ולא נתן את החומש</w:t>
      </w:r>
      <w:r w:rsidR="00116A04" w:rsidRPr="00270114">
        <w:rPr>
          <w:rFonts w:ascii="FbShefa" w:hAnsi="FbShefa"/>
          <w:sz w:val="11"/>
          <w:rtl/>
        </w:rPr>
        <w:t xml:space="preserve"> (להלן)</w:t>
      </w:r>
      <w:r w:rsidR="00980F5A" w:rsidRPr="00270114">
        <w:rPr>
          <w:rFonts w:ascii="FbShefa" w:hAnsi="FbShefa"/>
          <w:sz w:val="11"/>
          <w:rtl/>
        </w:rPr>
        <w:t>.</w:t>
      </w:r>
    </w:p>
    <w:p w14:paraId="413CD157" w14:textId="6DA2D996"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ס"ד</w:t>
      </w:r>
      <w:r w:rsidR="00980F5A" w:rsidRPr="001B3037">
        <w:rPr>
          <w:rFonts w:ascii="FbShefa" w:hAnsi="FbShefa"/>
          <w:b/>
          <w:bCs/>
          <w:color w:val="3B2F2A" w:themeColor="text2" w:themeShade="80"/>
          <w:sz w:val="11"/>
          <w:rtl/>
        </w:rPr>
        <w:t>.</w:t>
      </w:r>
      <w:r w:rsidRPr="00270114">
        <w:rPr>
          <w:rFonts w:ascii="FbShefa" w:hAnsi="FbShefa"/>
          <w:sz w:val="11"/>
          <w:rtl/>
        </w:rPr>
        <w:t xml:space="preserve"> קמיפלגי אם חומש מעכב</w:t>
      </w:r>
      <w:r w:rsidR="00980F5A" w:rsidRPr="00270114">
        <w:rPr>
          <w:rFonts w:ascii="FbShefa" w:hAnsi="FbShefa"/>
          <w:sz w:val="11"/>
          <w:rtl/>
        </w:rPr>
        <w:t>.</w:t>
      </w:r>
    </w:p>
    <w:p w14:paraId="5537DCF5" w14:textId="6D4FDE6A"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לכו"ע אינו מעכב, ונחלקו אם חיישינן לפשיעותא</w:t>
      </w:r>
      <w:r w:rsidR="00980F5A" w:rsidRPr="00270114">
        <w:rPr>
          <w:rFonts w:ascii="FbShefa" w:hAnsi="FbShefa"/>
          <w:sz w:val="11"/>
          <w:rtl/>
        </w:rPr>
        <w:t>.</w:t>
      </w:r>
    </w:p>
    <w:p w14:paraId="6CF4945B" w14:textId="77777777" w:rsidR="00C82BAD" w:rsidRPr="00270114" w:rsidRDefault="00C82BAD" w:rsidP="009C3CB4">
      <w:pPr>
        <w:spacing w:line="240" w:lineRule="auto"/>
        <w:rPr>
          <w:rFonts w:ascii="FbShefa" w:hAnsi="FbShefa"/>
          <w:sz w:val="11"/>
          <w:rtl/>
        </w:rPr>
      </w:pPr>
    </w:p>
    <w:p w14:paraId="79008819" w14:textId="77777777" w:rsidR="00C82BAD" w:rsidRPr="00270114" w:rsidRDefault="00C82BAD" w:rsidP="00C82BAD">
      <w:pPr>
        <w:pStyle w:val="2"/>
        <w:rPr>
          <w:rFonts w:ascii="FbShefa" w:hAnsi="FbShefa"/>
          <w:rtl/>
        </w:rPr>
      </w:pPr>
      <w:r w:rsidRPr="00270114">
        <w:rPr>
          <w:rFonts w:ascii="FbShefa" w:hAnsi="FbShefa"/>
          <w:rtl/>
        </w:rPr>
        <w:t xml:space="preserve">נתן את הקרן ולא נתן את החומש </w:t>
      </w:r>
    </w:p>
    <w:p w14:paraId="24722F01" w14:textId="77777777" w:rsidR="00C82BAD" w:rsidRPr="00270114" w:rsidRDefault="00C82BAD" w:rsidP="00C82BAD">
      <w:pPr>
        <w:pStyle w:val="3"/>
        <w:rPr>
          <w:rFonts w:ascii="FbShefa" w:hAnsi="FbShefa"/>
          <w:rtl/>
        </w:rPr>
      </w:pPr>
      <w:r w:rsidRPr="00270114">
        <w:rPr>
          <w:rFonts w:ascii="FbShefa" w:hAnsi="FbShefa"/>
          <w:rtl/>
        </w:rPr>
        <w:t>במעשר שני:</w:t>
      </w:r>
    </w:p>
    <w:p w14:paraId="4B820005" w14:textId="4D785181" w:rsidR="00C82BAD" w:rsidRPr="00270114" w:rsidRDefault="00C82BAD" w:rsidP="0064182C">
      <w:pPr>
        <w:rPr>
          <w:rtl/>
        </w:rPr>
      </w:pPr>
      <w:r w:rsidRPr="001B3037">
        <w:rPr>
          <w:b/>
          <w:bCs/>
          <w:color w:val="3B2F2A" w:themeColor="text2" w:themeShade="80"/>
          <w:rtl/>
        </w:rPr>
        <w:t>דעה א</w:t>
      </w:r>
      <w:r w:rsidR="00980F5A" w:rsidRPr="001B3037">
        <w:rPr>
          <w:b/>
          <w:bCs/>
          <w:color w:val="3B2F2A" w:themeColor="text2" w:themeShade="80"/>
          <w:rtl/>
        </w:rPr>
        <w:t>.</w:t>
      </w:r>
      <w:r w:rsidRPr="00270114">
        <w:rPr>
          <w:rtl/>
        </w:rPr>
        <w:t xml:space="preserve"> יאכל</w:t>
      </w:r>
      <w:r w:rsidR="00980F5A" w:rsidRPr="00270114">
        <w:rPr>
          <w:rtl/>
        </w:rPr>
        <w:t>.</w:t>
      </w:r>
    </w:p>
    <w:p w14:paraId="5547A4AB" w14:textId="1BDBAE49" w:rsidR="00C82BAD" w:rsidRPr="00270114" w:rsidRDefault="00C82BAD" w:rsidP="0064182C">
      <w:pPr>
        <w:rPr>
          <w:rtl/>
        </w:rPr>
      </w:pPr>
      <w:r w:rsidRPr="001B3037">
        <w:rPr>
          <w:b/>
          <w:bCs/>
          <w:color w:val="3B2F2A" w:themeColor="text2" w:themeShade="80"/>
          <w:rtl/>
        </w:rPr>
        <w:t>דעה ב</w:t>
      </w:r>
      <w:r w:rsidR="00980F5A" w:rsidRPr="001B3037">
        <w:rPr>
          <w:b/>
          <w:bCs/>
          <w:color w:val="3B2F2A" w:themeColor="text2" w:themeShade="80"/>
          <w:rtl/>
        </w:rPr>
        <w:t>.</w:t>
      </w:r>
      <w:r w:rsidRPr="00270114">
        <w:rPr>
          <w:rtl/>
        </w:rPr>
        <w:t xml:space="preserve"> לא יאכל</w:t>
      </w:r>
      <w:r w:rsidR="00980F5A" w:rsidRPr="00270114">
        <w:rPr>
          <w:rtl/>
        </w:rPr>
        <w:t>.</w:t>
      </w:r>
    </w:p>
    <w:p w14:paraId="388520B1" w14:textId="77777777" w:rsidR="00C82BAD" w:rsidRPr="00270114" w:rsidRDefault="00C82BAD" w:rsidP="00C82BAD">
      <w:pPr>
        <w:rPr>
          <w:rFonts w:ascii="FbShefa" w:hAnsi="FbShefa"/>
          <w:rtl/>
        </w:rPr>
      </w:pPr>
    </w:p>
    <w:p w14:paraId="664407B5" w14:textId="77777777" w:rsidR="00C82BAD" w:rsidRPr="00270114" w:rsidRDefault="00C82BAD" w:rsidP="00C82BAD">
      <w:pPr>
        <w:pStyle w:val="3"/>
        <w:rPr>
          <w:rFonts w:ascii="FbShefa" w:hAnsi="FbShefa"/>
          <w:rtl/>
        </w:rPr>
      </w:pPr>
      <w:r w:rsidRPr="00270114">
        <w:rPr>
          <w:rFonts w:ascii="FbShefa" w:hAnsi="FbShefa"/>
          <w:rtl/>
        </w:rPr>
        <w:t>דעה ג:</w:t>
      </w:r>
    </w:p>
    <w:p w14:paraId="5AE889B0" w14:textId="19BF0604" w:rsidR="00C82BAD" w:rsidRPr="00270114" w:rsidRDefault="00C82BAD" w:rsidP="00C82BAD">
      <w:pPr>
        <w:rPr>
          <w:rFonts w:ascii="FbShefa" w:hAnsi="FbShefa"/>
          <w:rtl/>
        </w:rPr>
      </w:pPr>
      <w:r w:rsidRPr="001B3037">
        <w:rPr>
          <w:rFonts w:ascii="FbShefa" w:hAnsi="FbShefa"/>
          <w:b/>
          <w:bCs/>
          <w:color w:val="3B2F2A" w:themeColor="text2" w:themeShade="80"/>
          <w:rtl/>
        </w:rPr>
        <w:t>בשבת</w:t>
      </w:r>
      <w:r w:rsidR="00980F5A" w:rsidRPr="001B3037">
        <w:rPr>
          <w:rFonts w:ascii="FbShefa" w:hAnsi="FbShefa"/>
          <w:b/>
          <w:bCs/>
          <w:color w:val="3B2F2A" w:themeColor="text2" w:themeShade="80"/>
          <w:rtl/>
        </w:rPr>
        <w:t>.</w:t>
      </w:r>
      <w:r w:rsidR="00980F5A" w:rsidRPr="00270114">
        <w:rPr>
          <w:rFonts w:ascii="FbShefa" w:hAnsi="FbShefa"/>
          <w:rtl/>
        </w:rPr>
        <w:t xml:space="preserve"> </w:t>
      </w:r>
      <w:r w:rsidRPr="00270114">
        <w:rPr>
          <w:rFonts w:ascii="FbShefa" w:hAnsi="FbShefa"/>
          <w:rtl/>
        </w:rPr>
        <w:t>יאכל</w:t>
      </w:r>
      <w:r w:rsidR="00980F5A" w:rsidRPr="00270114">
        <w:rPr>
          <w:rFonts w:ascii="FbShefa" w:hAnsi="FbShefa"/>
          <w:rtl/>
        </w:rPr>
        <w:t>.</w:t>
      </w:r>
    </w:p>
    <w:p w14:paraId="25F70419" w14:textId="5AB84616" w:rsidR="00C82BAD" w:rsidRPr="00270114" w:rsidRDefault="00C82BAD" w:rsidP="00C82BAD">
      <w:pPr>
        <w:rPr>
          <w:rFonts w:ascii="FbShefa" w:hAnsi="FbShefa"/>
          <w:rtl/>
        </w:rPr>
      </w:pPr>
      <w:r w:rsidRPr="001B3037">
        <w:rPr>
          <w:rFonts w:ascii="FbShefa" w:hAnsi="FbShefa"/>
          <w:b/>
          <w:bCs/>
          <w:color w:val="3B2F2A" w:themeColor="text2" w:themeShade="80"/>
          <w:rtl/>
        </w:rPr>
        <w:t>בחול</w:t>
      </w:r>
      <w:r w:rsidR="00980F5A" w:rsidRPr="001B3037">
        <w:rPr>
          <w:rFonts w:ascii="FbShefa" w:hAnsi="FbShefa"/>
          <w:b/>
          <w:bCs/>
          <w:color w:val="3B2F2A" w:themeColor="text2" w:themeShade="80"/>
          <w:rtl/>
        </w:rPr>
        <w:t>.</w:t>
      </w:r>
      <w:r w:rsidRPr="00270114">
        <w:rPr>
          <w:rFonts w:ascii="FbShefa" w:hAnsi="FbShefa"/>
          <w:rtl/>
        </w:rPr>
        <w:t xml:space="preserve"> לא יאכל</w:t>
      </w:r>
      <w:r w:rsidR="00980F5A" w:rsidRPr="00270114">
        <w:rPr>
          <w:rFonts w:ascii="FbShefa" w:hAnsi="FbShefa"/>
          <w:rtl/>
        </w:rPr>
        <w:t>.</w:t>
      </w:r>
    </w:p>
    <w:p w14:paraId="106500C9" w14:textId="77777777" w:rsidR="00C82BAD" w:rsidRPr="00270114" w:rsidRDefault="00C82BAD" w:rsidP="00C82BAD">
      <w:pPr>
        <w:rPr>
          <w:rFonts w:ascii="FbShefa" w:hAnsi="FbShefa"/>
          <w:rtl/>
        </w:rPr>
      </w:pPr>
    </w:p>
    <w:p w14:paraId="0DDBE05C" w14:textId="77777777" w:rsidR="00C82BAD" w:rsidRPr="00270114" w:rsidRDefault="00C82BAD" w:rsidP="00C82BAD">
      <w:pPr>
        <w:pStyle w:val="3"/>
        <w:rPr>
          <w:rFonts w:ascii="FbShefa" w:hAnsi="FbShefa"/>
          <w:rtl/>
        </w:rPr>
      </w:pPr>
      <w:r w:rsidRPr="00270114">
        <w:rPr>
          <w:rFonts w:ascii="FbShefa" w:hAnsi="FbShefa"/>
          <w:rtl/>
        </w:rPr>
        <w:t>בהקדש:</w:t>
      </w:r>
    </w:p>
    <w:p w14:paraId="473AEBE2" w14:textId="6A659866" w:rsidR="00C82BAD" w:rsidRPr="00270114" w:rsidRDefault="00C82BAD" w:rsidP="0064182C">
      <w:pPr>
        <w:rPr>
          <w:rtl/>
        </w:rPr>
      </w:pPr>
      <w:r w:rsidRPr="001B3037">
        <w:rPr>
          <w:b/>
          <w:bCs/>
          <w:color w:val="3B2F2A" w:themeColor="text2" w:themeShade="80"/>
          <w:rtl/>
        </w:rPr>
        <w:t>דעה א</w:t>
      </w:r>
      <w:r w:rsidR="00980F5A" w:rsidRPr="001B3037">
        <w:rPr>
          <w:b/>
          <w:bCs/>
          <w:color w:val="3B2F2A" w:themeColor="text2" w:themeShade="80"/>
          <w:rtl/>
        </w:rPr>
        <w:t>.</w:t>
      </w:r>
      <w:r w:rsidRPr="00270114">
        <w:rPr>
          <w:rtl/>
        </w:rPr>
        <w:t xml:space="preserve"> חילל</w:t>
      </w:r>
      <w:r w:rsidR="00980F5A" w:rsidRPr="00270114">
        <w:rPr>
          <w:rtl/>
        </w:rPr>
        <w:t>.</w:t>
      </w:r>
    </w:p>
    <w:p w14:paraId="3A781B5D" w14:textId="56947C29" w:rsidR="00C82BAD" w:rsidRPr="00270114" w:rsidRDefault="00C82BAD" w:rsidP="0064182C">
      <w:pPr>
        <w:rPr>
          <w:rtl/>
        </w:rPr>
      </w:pPr>
      <w:r w:rsidRPr="001B3037">
        <w:rPr>
          <w:b/>
          <w:bCs/>
          <w:color w:val="3B2F2A" w:themeColor="text2" w:themeShade="80"/>
          <w:rtl/>
        </w:rPr>
        <w:t>דעה ב</w:t>
      </w:r>
      <w:r w:rsidR="00980F5A" w:rsidRPr="001B3037">
        <w:rPr>
          <w:b/>
          <w:bCs/>
          <w:color w:val="3B2F2A" w:themeColor="text2" w:themeShade="80"/>
          <w:rtl/>
        </w:rPr>
        <w:t>.</w:t>
      </w:r>
      <w:r w:rsidRPr="00270114">
        <w:rPr>
          <w:rtl/>
        </w:rPr>
        <w:t xml:space="preserve"> לא חילל</w:t>
      </w:r>
      <w:r w:rsidR="00980F5A" w:rsidRPr="00270114">
        <w:rPr>
          <w:rtl/>
        </w:rPr>
        <w:t>.</w:t>
      </w:r>
    </w:p>
    <w:p w14:paraId="2CBE8598" w14:textId="77777777" w:rsidR="00C82BAD" w:rsidRPr="00270114" w:rsidRDefault="00C82BAD" w:rsidP="00C82BAD">
      <w:pPr>
        <w:rPr>
          <w:rFonts w:ascii="FbShefa" w:hAnsi="FbShefa"/>
          <w:rtl/>
        </w:rPr>
      </w:pPr>
    </w:p>
    <w:p w14:paraId="2417E4A6" w14:textId="77777777" w:rsidR="00C82BAD" w:rsidRPr="00270114" w:rsidRDefault="00C82BAD" w:rsidP="00C82BAD">
      <w:pPr>
        <w:pStyle w:val="3"/>
        <w:rPr>
          <w:rFonts w:ascii="FbShefa" w:hAnsi="FbShefa"/>
          <w:rtl/>
        </w:rPr>
      </w:pPr>
      <w:r w:rsidRPr="00270114">
        <w:rPr>
          <w:rFonts w:ascii="FbShefa" w:hAnsi="FbShefa"/>
          <w:rtl/>
        </w:rPr>
        <w:t>הכרעת רבי:</w:t>
      </w:r>
    </w:p>
    <w:p w14:paraId="43AB7245" w14:textId="25377A46" w:rsidR="00C82BAD" w:rsidRPr="00270114" w:rsidRDefault="00C82BAD" w:rsidP="00C82BAD">
      <w:pPr>
        <w:rPr>
          <w:rFonts w:ascii="FbShefa" w:hAnsi="FbShefa"/>
          <w:rtl/>
        </w:rPr>
      </w:pPr>
      <w:r w:rsidRPr="001B3037">
        <w:rPr>
          <w:rFonts w:ascii="FbShefa" w:hAnsi="FbShefa"/>
          <w:b/>
          <w:bCs/>
          <w:color w:val="3B2F2A" w:themeColor="text2" w:themeShade="80"/>
          <w:rtl/>
        </w:rPr>
        <w:t>בהקדש</w:t>
      </w:r>
      <w:r w:rsidR="00980F5A" w:rsidRPr="001B3037">
        <w:rPr>
          <w:rFonts w:ascii="FbShefa" w:hAnsi="FbShefa"/>
          <w:b/>
          <w:bCs/>
          <w:color w:val="3B2F2A" w:themeColor="text2" w:themeShade="80"/>
          <w:rtl/>
        </w:rPr>
        <w:t>.</w:t>
      </w:r>
      <w:r w:rsidR="00980F5A" w:rsidRPr="00270114">
        <w:rPr>
          <w:rFonts w:ascii="FbShefa" w:hAnsi="FbShefa"/>
          <w:rtl/>
        </w:rPr>
        <w:t xml:space="preserve"> </w:t>
      </w:r>
      <w:r w:rsidRPr="00270114">
        <w:rPr>
          <w:rFonts w:ascii="FbShefa" w:hAnsi="FbShefa"/>
          <w:rtl/>
        </w:rPr>
        <w:t>חילל</w:t>
      </w:r>
      <w:r w:rsidR="00980F5A" w:rsidRPr="00270114">
        <w:rPr>
          <w:rFonts w:ascii="FbShefa" w:hAnsi="FbShefa"/>
          <w:rtl/>
        </w:rPr>
        <w:t>.</w:t>
      </w:r>
    </w:p>
    <w:p w14:paraId="70868412" w14:textId="1C9B338F" w:rsidR="002F24DC" w:rsidRPr="00270114" w:rsidRDefault="00C82BAD" w:rsidP="00C82BAD">
      <w:pPr>
        <w:rPr>
          <w:rFonts w:ascii="FbShefa" w:hAnsi="FbShefa"/>
          <w:rtl/>
        </w:rPr>
      </w:pPr>
      <w:r w:rsidRPr="001B3037">
        <w:rPr>
          <w:rFonts w:ascii="FbShefa" w:hAnsi="FbShefa"/>
          <w:b/>
          <w:bCs/>
          <w:color w:val="3B2F2A" w:themeColor="text2" w:themeShade="80"/>
          <w:rtl/>
        </w:rPr>
        <w:t>במעשר</w:t>
      </w:r>
      <w:r w:rsidR="00980F5A" w:rsidRPr="001B3037">
        <w:rPr>
          <w:rFonts w:ascii="FbShefa" w:hAnsi="FbShefa"/>
          <w:b/>
          <w:bCs/>
          <w:color w:val="3B2F2A" w:themeColor="text2" w:themeShade="80"/>
          <w:rtl/>
        </w:rPr>
        <w:t>.</w:t>
      </w:r>
      <w:r w:rsidR="00980F5A" w:rsidRPr="00270114">
        <w:rPr>
          <w:rFonts w:ascii="FbShefa" w:hAnsi="FbShefa"/>
          <w:rtl/>
        </w:rPr>
        <w:t xml:space="preserve"> </w:t>
      </w:r>
      <w:r w:rsidRPr="00270114">
        <w:rPr>
          <w:rFonts w:ascii="FbShefa" w:hAnsi="FbShefa"/>
          <w:rtl/>
        </w:rPr>
        <w:t>לא יאכל</w:t>
      </w:r>
      <w:r w:rsidR="00980F5A" w:rsidRPr="00270114">
        <w:rPr>
          <w:rFonts w:ascii="FbShefa" w:hAnsi="FbShefa"/>
          <w:rtl/>
        </w:rPr>
        <w:t>.</w:t>
      </w:r>
    </w:p>
    <w:p w14:paraId="27C1999A" w14:textId="1C4A7C12" w:rsidR="00C82BAD" w:rsidRPr="00270114" w:rsidRDefault="00C82BAD" w:rsidP="00C82BAD">
      <w:pPr>
        <w:rPr>
          <w:rFonts w:ascii="FbShefa" w:hAnsi="FbShefa"/>
          <w:rtl/>
        </w:rPr>
      </w:pPr>
    </w:p>
    <w:p w14:paraId="492E5EE5" w14:textId="3ECDF1CA" w:rsidR="00C82BAD" w:rsidRPr="00270114" w:rsidRDefault="00C82BAD" w:rsidP="00C82BAD">
      <w:pPr>
        <w:pStyle w:val="3"/>
        <w:rPr>
          <w:rFonts w:ascii="FbShefa" w:hAnsi="FbShefa"/>
          <w:rtl/>
        </w:rPr>
      </w:pPr>
      <w:r w:rsidRPr="00270114">
        <w:rPr>
          <w:rFonts w:ascii="FbShefa" w:hAnsi="FbShefa"/>
          <w:rtl/>
        </w:rPr>
        <w:t>בשבת בהקדש</w:t>
      </w:r>
      <w:r w:rsidR="001C0E38" w:rsidRPr="00270114">
        <w:rPr>
          <w:rFonts w:ascii="FbShefa" w:hAnsi="FbShefa"/>
          <w:rtl/>
        </w:rPr>
        <w:t xml:space="preserve">: </w:t>
      </w:r>
    </w:p>
    <w:p w14:paraId="66D6B5BD" w14:textId="4D30041A" w:rsidR="002F24DC" w:rsidRPr="00270114" w:rsidRDefault="00C82BAD" w:rsidP="00C82BAD">
      <w:pPr>
        <w:rPr>
          <w:rFonts w:ascii="FbShefa" w:hAnsi="FbShefa"/>
          <w:rtl/>
        </w:rPr>
      </w:pPr>
      <w:r w:rsidRPr="001B3037">
        <w:rPr>
          <w:rFonts w:ascii="FbShefa" w:hAnsi="FbShefa"/>
          <w:b/>
          <w:bCs/>
          <w:color w:val="3B2F2A" w:themeColor="text2" w:themeShade="80"/>
          <w:rtl/>
        </w:rPr>
        <w:t>הכל מודים</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שחילל</w:t>
      </w:r>
      <w:r w:rsidR="00980F5A" w:rsidRPr="00270114">
        <w:rPr>
          <w:rFonts w:ascii="FbShefa" w:hAnsi="FbShefa"/>
          <w:rtl/>
        </w:rPr>
        <w:t>.</w:t>
      </w:r>
    </w:p>
    <w:p w14:paraId="642B09A7" w14:textId="75765177" w:rsidR="002F24DC" w:rsidRPr="00270114" w:rsidRDefault="00C82BAD" w:rsidP="00C82BAD">
      <w:pPr>
        <w:spacing w:after="240"/>
        <w:jc w:val="both"/>
        <w:rPr>
          <w:rFonts w:ascii="FbShefa" w:hAnsi="FbShefa"/>
          <w:rtl/>
        </w:rPr>
      </w:pPr>
      <w:r w:rsidRPr="001B3037">
        <w:rPr>
          <w:rFonts w:ascii="FbShefa" w:hAnsi="FbShefa"/>
          <w:b/>
          <w:bCs/>
          <w:color w:val="3B2F2A" w:themeColor="text2" w:themeShade="80"/>
          <w:rtl/>
        </w:rPr>
        <w:t>חדא</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דכתיב וקראת לשבת ענג</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ועוד</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הואיל וגזברין תובעין אותו בשוק</w:t>
      </w:r>
      <w:r w:rsidR="00980F5A" w:rsidRPr="00270114">
        <w:rPr>
          <w:rFonts w:ascii="FbShefa" w:hAnsi="FbShefa"/>
          <w:rtl/>
        </w:rPr>
        <w:t>.</w:t>
      </w:r>
    </w:p>
    <w:p w14:paraId="5B24817D" w14:textId="5606F67D" w:rsidR="009C3CB4" w:rsidRPr="00270114" w:rsidRDefault="009C3CB4" w:rsidP="009C3CB4">
      <w:pPr>
        <w:spacing w:line="240" w:lineRule="auto"/>
        <w:rPr>
          <w:rFonts w:ascii="FbShefa" w:hAnsi="FbShefa"/>
          <w:sz w:val="11"/>
          <w:rtl/>
        </w:rPr>
      </w:pPr>
    </w:p>
    <w:p w14:paraId="22FF4A49" w14:textId="77777777" w:rsidR="000E26FA" w:rsidRPr="00270114" w:rsidRDefault="009C3CB4" w:rsidP="000E26FA">
      <w:pPr>
        <w:pStyle w:val="2"/>
        <w:rPr>
          <w:rFonts w:ascii="FbShefa" w:hAnsi="FbShefa"/>
          <w:rtl/>
        </w:rPr>
      </w:pPr>
      <w:r w:rsidRPr="00270114">
        <w:rPr>
          <w:rFonts w:ascii="FbShefa" w:hAnsi="FbShefa"/>
          <w:rtl/>
        </w:rPr>
        <w:t>חומש כקרן</w:t>
      </w:r>
    </w:p>
    <w:p w14:paraId="67DBAFB0" w14:textId="0B492940" w:rsidR="009C3CB4" w:rsidRPr="00270114" w:rsidRDefault="009C3CB4" w:rsidP="000E26FA">
      <w:pPr>
        <w:pStyle w:val="3"/>
        <w:rPr>
          <w:rFonts w:ascii="FbShefa" w:hAnsi="FbShefa"/>
          <w:rtl/>
        </w:rPr>
      </w:pPr>
      <w:r w:rsidRPr="00270114">
        <w:rPr>
          <w:rFonts w:ascii="FbShefa" w:hAnsi="FbShefa"/>
          <w:rtl/>
        </w:rPr>
        <w:t>לענין</w:t>
      </w:r>
      <w:r w:rsidR="001C0E38" w:rsidRPr="00270114">
        <w:rPr>
          <w:rFonts w:ascii="FbShefa" w:hAnsi="FbShefa"/>
          <w:rtl/>
        </w:rPr>
        <w:t xml:space="preserve">: </w:t>
      </w:r>
    </w:p>
    <w:p w14:paraId="71EFD863" w14:textId="6F55BAEF"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הקדש</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64182C">
        <w:rPr>
          <w:rFonts w:ascii="FbShefa" w:hAnsi="FbShefa" w:hint="cs"/>
          <w:sz w:val="11"/>
          <w:rtl/>
        </w:rPr>
        <w:t>ש</w:t>
      </w:r>
      <w:r w:rsidRPr="00270114">
        <w:rPr>
          <w:rFonts w:ascii="FbShefa" w:hAnsi="FbShefa"/>
          <w:sz w:val="11"/>
          <w:rtl/>
        </w:rPr>
        <w:t>אינו מתחלל על הקרקע</w:t>
      </w:r>
      <w:r w:rsidR="00980F5A" w:rsidRPr="00270114">
        <w:rPr>
          <w:rFonts w:ascii="FbShefa" w:hAnsi="FbShefa"/>
          <w:sz w:val="11"/>
          <w:rtl/>
        </w:rPr>
        <w:t>.</w:t>
      </w:r>
      <w:r w:rsidR="001C0E38" w:rsidRPr="00270114">
        <w:rPr>
          <w:rFonts w:ascii="FbShefa" w:hAnsi="FbShefa"/>
          <w:sz w:val="11"/>
          <w:rtl/>
        </w:rPr>
        <w:t xml:space="preserve"> </w:t>
      </w:r>
      <w:r w:rsidR="000E26FA" w:rsidRPr="001B3037">
        <w:rPr>
          <w:rFonts w:ascii="FbShefa" w:hAnsi="FbShefa"/>
          <w:b/>
          <w:bCs/>
          <w:color w:val="3B2F2A" w:themeColor="text2" w:themeShade="80"/>
          <w:sz w:val="11"/>
          <w:rtl/>
        </w:rPr>
        <w:t>שנאמר</w:t>
      </w:r>
      <w:r w:rsidR="00980F5A" w:rsidRPr="001B3037">
        <w:rPr>
          <w:rFonts w:ascii="FbShefa" w:hAnsi="FbShefa"/>
          <w:b/>
          <w:bCs/>
          <w:color w:val="3B2F2A" w:themeColor="text2" w:themeShade="80"/>
          <w:sz w:val="11"/>
          <w:rtl/>
        </w:rPr>
        <w:t>.</w:t>
      </w:r>
      <w:r w:rsidR="000E26FA" w:rsidRPr="00270114">
        <w:rPr>
          <w:rFonts w:ascii="FbShefa" w:hAnsi="FbShefa"/>
          <w:sz w:val="11"/>
          <w:rtl/>
        </w:rPr>
        <w:t xml:space="preserve"> </w:t>
      </w:r>
      <w:r w:rsidRPr="00270114">
        <w:rPr>
          <w:rFonts w:ascii="FbShefa" w:hAnsi="FbShefa"/>
          <w:sz w:val="11"/>
          <w:rtl/>
        </w:rPr>
        <w:t>ונתן הכסף וקם לו</w:t>
      </w:r>
      <w:r w:rsidR="00980F5A" w:rsidRPr="00270114">
        <w:rPr>
          <w:rFonts w:ascii="FbShefa" w:hAnsi="FbShefa"/>
          <w:sz w:val="11"/>
          <w:rtl/>
        </w:rPr>
        <w:t>.</w:t>
      </w:r>
    </w:p>
    <w:p w14:paraId="194D4BEC" w14:textId="46F165E0"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תרומה</w:t>
      </w:r>
      <w:r w:rsidR="00980F5A" w:rsidRPr="00270114">
        <w:rPr>
          <w:rFonts w:ascii="FbShefa" w:hAnsi="FbShefa"/>
          <w:sz w:val="11"/>
          <w:rtl/>
        </w:rPr>
        <w:t>.</w:t>
      </w:r>
      <w:r w:rsidRPr="00270114">
        <w:rPr>
          <w:rFonts w:ascii="FbShefa" w:hAnsi="FbShefa"/>
          <w:sz w:val="11"/>
          <w:rtl/>
        </w:rPr>
        <w:t xml:space="preserve"> </w:t>
      </w:r>
      <w:r w:rsidR="0064182C">
        <w:rPr>
          <w:rFonts w:ascii="FbShefa" w:hAnsi="FbShefa" w:hint="cs"/>
          <w:sz w:val="11"/>
          <w:rtl/>
        </w:rPr>
        <w:t>ש</w:t>
      </w:r>
      <w:r w:rsidRPr="00270114">
        <w:rPr>
          <w:rFonts w:ascii="FbShefa" w:hAnsi="FbShefa"/>
          <w:sz w:val="11"/>
          <w:rtl/>
        </w:rPr>
        <w:t>אינה משתלמת אלא מן החולין</w:t>
      </w:r>
      <w:r w:rsidR="00980F5A" w:rsidRPr="00270114">
        <w:rPr>
          <w:rFonts w:ascii="FbShefa" w:hAnsi="FbShefa"/>
          <w:sz w:val="11"/>
          <w:rtl/>
        </w:rPr>
        <w:t>.</w:t>
      </w:r>
      <w:r w:rsidR="001C0E38" w:rsidRPr="00270114">
        <w:rPr>
          <w:rFonts w:ascii="FbShefa" w:hAnsi="FbShefa"/>
          <w:sz w:val="11"/>
          <w:rtl/>
        </w:rPr>
        <w:t xml:space="preserve"> </w:t>
      </w:r>
      <w:r w:rsidR="000E26FA" w:rsidRPr="001B3037">
        <w:rPr>
          <w:rFonts w:ascii="FbShefa" w:hAnsi="FbShefa"/>
          <w:b/>
          <w:bCs/>
          <w:color w:val="3B2F2A" w:themeColor="text2" w:themeShade="80"/>
          <w:sz w:val="11"/>
          <w:rtl/>
        </w:rPr>
        <w:t>שנאמר</w:t>
      </w:r>
      <w:r w:rsidR="00980F5A" w:rsidRPr="001B3037">
        <w:rPr>
          <w:rFonts w:ascii="FbShefa" w:hAnsi="FbShefa"/>
          <w:b/>
          <w:bCs/>
          <w:color w:val="3B2F2A" w:themeColor="text2" w:themeShade="80"/>
          <w:sz w:val="11"/>
          <w:rtl/>
        </w:rPr>
        <w:t>.</w:t>
      </w:r>
      <w:r w:rsidR="000E26FA" w:rsidRPr="00270114">
        <w:rPr>
          <w:rFonts w:ascii="FbShefa" w:hAnsi="FbShefa"/>
          <w:sz w:val="11"/>
          <w:rtl/>
        </w:rPr>
        <w:t xml:space="preserve"> </w:t>
      </w:r>
      <w:r w:rsidRPr="00270114">
        <w:rPr>
          <w:rFonts w:ascii="FbShefa" w:hAnsi="FbShefa"/>
          <w:sz w:val="11"/>
          <w:rtl/>
        </w:rPr>
        <w:t>ונתן לכהן את הקדש, דבר הראוי להיות קדש</w:t>
      </w:r>
      <w:r w:rsidR="00980F5A" w:rsidRPr="00270114">
        <w:rPr>
          <w:rFonts w:ascii="FbShefa" w:hAnsi="FbShefa"/>
          <w:sz w:val="11"/>
          <w:rtl/>
        </w:rPr>
        <w:t>.</w:t>
      </w:r>
    </w:p>
    <w:p w14:paraId="45665D3F" w14:textId="2CA0F456"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מעשר</w:t>
      </w:r>
      <w:r w:rsidR="0064182C">
        <w:rPr>
          <w:rFonts w:ascii="FbShefa" w:hAnsi="FbShefa" w:hint="cs"/>
          <w:b/>
          <w:bCs/>
          <w:color w:val="3B2F2A" w:themeColor="text2" w:themeShade="80"/>
          <w:sz w:val="11"/>
          <w:rtl/>
        </w:rPr>
        <w:t>.</w:t>
      </w:r>
      <w:r w:rsidRPr="00270114">
        <w:rPr>
          <w:rFonts w:ascii="FbShefa" w:hAnsi="FbShefa"/>
          <w:sz w:val="11"/>
          <w:rtl/>
        </w:rPr>
        <w:t xml:space="preserve"> </w:t>
      </w:r>
      <w:r w:rsidR="0064182C">
        <w:rPr>
          <w:rFonts w:ascii="FbShefa" w:hAnsi="FbShefa" w:hint="cs"/>
          <w:sz w:val="11"/>
          <w:rtl/>
        </w:rPr>
        <w:t>ש</w:t>
      </w:r>
      <w:r w:rsidRPr="00270114">
        <w:rPr>
          <w:rFonts w:ascii="FbShefa" w:hAnsi="FbShefa"/>
          <w:sz w:val="11"/>
          <w:rtl/>
        </w:rPr>
        <w:t>אין מתחלל על האסימון</w:t>
      </w:r>
      <w:r w:rsidR="00980F5A" w:rsidRPr="00270114">
        <w:rPr>
          <w:rFonts w:ascii="FbShefa" w:hAnsi="FbShefa"/>
          <w:sz w:val="11"/>
          <w:rtl/>
        </w:rPr>
        <w:t>.</w:t>
      </w:r>
      <w:r w:rsidR="001C0E38" w:rsidRPr="00270114">
        <w:rPr>
          <w:rFonts w:ascii="FbShefa" w:hAnsi="FbShefa"/>
          <w:sz w:val="11"/>
          <w:rtl/>
        </w:rPr>
        <w:t xml:space="preserve"> </w:t>
      </w:r>
      <w:r w:rsidR="000E26FA" w:rsidRPr="001B3037">
        <w:rPr>
          <w:rFonts w:ascii="FbShefa" w:hAnsi="FbShefa"/>
          <w:b/>
          <w:bCs/>
          <w:color w:val="3B2F2A" w:themeColor="text2" w:themeShade="80"/>
          <w:sz w:val="11"/>
          <w:rtl/>
        </w:rPr>
        <w:t>שנאמר</w:t>
      </w:r>
      <w:r w:rsidR="00980F5A" w:rsidRPr="001B3037">
        <w:rPr>
          <w:rFonts w:ascii="FbShefa" w:hAnsi="FbShefa"/>
          <w:b/>
          <w:bCs/>
          <w:color w:val="3B2F2A" w:themeColor="text2" w:themeShade="80"/>
          <w:sz w:val="11"/>
          <w:rtl/>
        </w:rPr>
        <w:t>.</w:t>
      </w:r>
      <w:r w:rsidR="000E26FA" w:rsidRPr="00270114">
        <w:rPr>
          <w:rFonts w:ascii="FbShefa" w:hAnsi="FbShefa"/>
          <w:sz w:val="11"/>
          <w:rtl/>
        </w:rPr>
        <w:t xml:space="preserve"> </w:t>
      </w:r>
      <w:r w:rsidRPr="00270114">
        <w:rPr>
          <w:rFonts w:ascii="FbShefa" w:hAnsi="FbShefa"/>
          <w:sz w:val="11"/>
          <w:rtl/>
        </w:rPr>
        <w:t>וצרת הכסף בידך, לרבות כל דבר שיש עליו צורה</w:t>
      </w:r>
      <w:r w:rsidR="00980F5A" w:rsidRPr="00270114">
        <w:rPr>
          <w:rFonts w:ascii="FbShefa" w:hAnsi="FbShefa"/>
          <w:sz w:val="11"/>
          <w:rtl/>
        </w:rPr>
        <w:t>.</w:t>
      </w:r>
    </w:p>
    <w:p w14:paraId="031422CA" w14:textId="77777777" w:rsidR="009C3CB4" w:rsidRPr="00270114" w:rsidRDefault="009C3CB4" w:rsidP="009C3CB4">
      <w:pPr>
        <w:spacing w:line="240" w:lineRule="auto"/>
        <w:rPr>
          <w:rFonts w:ascii="FbShefa" w:hAnsi="FbShefa"/>
          <w:sz w:val="11"/>
          <w:rtl/>
        </w:rPr>
      </w:pPr>
    </w:p>
    <w:p w14:paraId="0E130C91" w14:textId="24EF6F1A" w:rsidR="00433741" w:rsidRPr="00270114" w:rsidRDefault="00586EC9" w:rsidP="009C3CB4">
      <w:pPr>
        <w:spacing w:line="240" w:lineRule="auto"/>
        <w:rPr>
          <w:rFonts w:ascii="FbShefa" w:hAnsi="FbShefa"/>
          <w:sz w:val="11"/>
          <w:rtl/>
        </w:rPr>
      </w:pPr>
      <w:r w:rsidRPr="001B3037">
        <w:rPr>
          <w:rFonts w:ascii="FbShefa" w:hAnsi="FbShefa"/>
          <w:b/>
          <w:bCs/>
          <w:color w:val="3B2F2A" w:themeColor="text2" w:themeShade="80"/>
          <w:sz w:val="11"/>
          <w:rtl/>
        </w:rPr>
        <w:t>שנאמר</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עליו</w:t>
      </w:r>
      <w:r w:rsidRPr="00270114">
        <w:rPr>
          <w:rFonts w:ascii="FbShefa" w:hAnsi="FbShefa"/>
          <w:sz w:val="11"/>
          <w:rtl/>
        </w:rPr>
        <w:t>,</w:t>
      </w:r>
      <w:r w:rsidR="009C3CB4" w:rsidRPr="00270114">
        <w:rPr>
          <w:rFonts w:ascii="FbShefa" w:hAnsi="FbShefa"/>
          <w:sz w:val="11"/>
          <w:rtl/>
        </w:rPr>
        <w:t xml:space="preserve"> לרבות חומשו כמותו</w:t>
      </w:r>
      <w:r w:rsidR="00980F5A" w:rsidRPr="00270114">
        <w:rPr>
          <w:rFonts w:ascii="FbShefa" w:hAnsi="FbShefa"/>
          <w:sz w:val="11"/>
          <w:rtl/>
        </w:rPr>
        <w:t>.</w:t>
      </w:r>
    </w:p>
    <w:p w14:paraId="3D217C52" w14:textId="77777777" w:rsidR="00586EC9" w:rsidRPr="001B3037" w:rsidRDefault="00586EC9" w:rsidP="009C3CB4">
      <w:pPr>
        <w:spacing w:line="240" w:lineRule="auto"/>
        <w:rPr>
          <w:rFonts w:ascii="FbShefa" w:hAnsi="FbShefa"/>
          <w:b/>
          <w:bCs/>
          <w:color w:val="3B2F2A" w:themeColor="text2" w:themeShade="80"/>
          <w:sz w:val="11"/>
          <w:rtl/>
        </w:rPr>
      </w:pPr>
    </w:p>
    <w:p w14:paraId="688319DA" w14:textId="5B557806" w:rsidR="00586EC9" w:rsidRPr="00270114" w:rsidRDefault="00586EC9" w:rsidP="00586EC9">
      <w:pPr>
        <w:pStyle w:val="3"/>
        <w:rPr>
          <w:rFonts w:ascii="FbShefa" w:hAnsi="FbShefa"/>
          <w:rtl/>
        </w:rPr>
      </w:pPr>
      <w:r w:rsidRPr="00270114">
        <w:rPr>
          <w:rFonts w:ascii="FbShefa" w:hAnsi="FbShefa"/>
          <w:rtl/>
        </w:rPr>
        <w:t>ת"ש:</w:t>
      </w:r>
    </w:p>
    <w:p w14:paraId="3A21776F" w14:textId="7DF7A00C" w:rsidR="002F24DC" w:rsidRPr="00270114" w:rsidRDefault="00586EC9" w:rsidP="00586EC9">
      <w:pPr>
        <w:rPr>
          <w:rFonts w:ascii="FbShefa" w:hAnsi="FbShefa"/>
          <w:rtl/>
        </w:rPr>
      </w:pPr>
      <w:r w:rsidRPr="001B3037">
        <w:rPr>
          <w:rFonts w:ascii="FbShefa" w:hAnsi="FbShefa"/>
          <w:b/>
          <w:bCs/>
          <w:color w:val="3B2F2A" w:themeColor="text2" w:themeShade="80"/>
          <w:rtl/>
        </w:rPr>
        <w:t>הגונב תרומה</w:t>
      </w:r>
      <w:r w:rsidR="00980F5A" w:rsidRPr="00270114">
        <w:rPr>
          <w:rFonts w:ascii="FbShefa" w:hAnsi="FbShefa"/>
          <w:rtl/>
        </w:rPr>
        <w:t>.</w:t>
      </w:r>
      <w:r w:rsidRPr="00270114">
        <w:rPr>
          <w:rFonts w:ascii="FbShefa" w:hAnsi="FbShefa"/>
          <w:rtl/>
        </w:rPr>
        <w:t xml:space="preserve"> תשלומי כפל דמי תרומה</w:t>
      </w:r>
      <w:r w:rsidR="00980F5A" w:rsidRPr="00270114">
        <w:rPr>
          <w:rFonts w:ascii="FbShefa" w:hAnsi="FbShefa"/>
          <w:rtl/>
        </w:rPr>
        <w:t>.</w:t>
      </w:r>
    </w:p>
    <w:p w14:paraId="1F257195" w14:textId="5D16A0B1" w:rsidR="00586EC9" w:rsidRPr="00270114" w:rsidRDefault="00586EC9" w:rsidP="00EB682A">
      <w:pPr>
        <w:rPr>
          <w:rFonts w:ascii="FbShefa" w:hAnsi="FbShefa"/>
          <w:rtl/>
        </w:rPr>
      </w:pPr>
      <w:r w:rsidRPr="001B3037">
        <w:rPr>
          <w:rFonts w:ascii="FbShefa" w:hAnsi="FbShefa"/>
          <w:b/>
          <w:bCs/>
          <w:color w:val="3B2F2A" w:themeColor="text2" w:themeShade="80"/>
          <w:rtl/>
        </w:rPr>
        <w:t>אכלה</w:t>
      </w:r>
      <w:r w:rsidR="00980F5A" w:rsidRPr="001B3037">
        <w:rPr>
          <w:rFonts w:ascii="FbShefa" w:hAnsi="FbShefa"/>
          <w:b/>
          <w:bCs/>
          <w:color w:val="3B2F2A" w:themeColor="text2" w:themeShade="80"/>
          <w:rtl/>
        </w:rPr>
        <w:t>.</w:t>
      </w:r>
      <w:r w:rsidRPr="00270114">
        <w:rPr>
          <w:rFonts w:ascii="FbShefa" w:hAnsi="FbShefa"/>
          <w:rtl/>
        </w:rPr>
        <w:t xml:space="preserve"> </w:t>
      </w:r>
      <w:r w:rsidR="00EB682A" w:rsidRPr="00270114">
        <w:rPr>
          <w:rFonts w:ascii="FbShefa" w:hAnsi="FbShefa"/>
          <w:rtl/>
        </w:rPr>
        <w:t>משלם שני קרנים וחומש</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קרן וחומש</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מן החולין</w:t>
      </w:r>
      <w:r w:rsidR="00980F5A" w:rsidRPr="00270114">
        <w:rPr>
          <w:rFonts w:ascii="FbShefa" w:hAnsi="FbShefa"/>
          <w:rtl/>
        </w:rPr>
        <w:t>.</w:t>
      </w:r>
      <w:r w:rsidR="001C0E38" w:rsidRPr="00270114">
        <w:rPr>
          <w:rFonts w:ascii="FbShefa" w:hAnsi="FbShefa"/>
          <w:rtl/>
        </w:rPr>
        <w:t xml:space="preserve"> </w:t>
      </w:r>
      <w:r w:rsidR="00EB682A" w:rsidRPr="001B3037">
        <w:rPr>
          <w:rFonts w:ascii="FbShefa" w:hAnsi="FbShefa"/>
          <w:b/>
          <w:bCs/>
          <w:color w:val="3B2F2A" w:themeColor="text2" w:themeShade="80"/>
          <w:rtl/>
        </w:rPr>
        <w:t>ו</w:t>
      </w:r>
      <w:r w:rsidRPr="001B3037">
        <w:rPr>
          <w:rFonts w:ascii="FbShefa" w:hAnsi="FbShefa"/>
          <w:b/>
          <w:bCs/>
          <w:color w:val="3B2F2A" w:themeColor="text2" w:themeShade="80"/>
          <w:rtl/>
        </w:rPr>
        <w:t>עוד קרן</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דמי תרומה</w:t>
      </w:r>
      <w:r w:rsidR="00980F5A" w:rsidRPr="00270114">
        <w:rPr>
          <w:rFonts w:ascii="FbShefa" w:hAnsi="FbShefa"/>
          <w:rtl/>
        </w:rPr>
        <w:t>.</w:t>
      </w:r>
    </w:p>
    <w:p w14:paraId="5F928AD1" w14:textId="481F85AF" w:rsidR="00EB682A" w:rsidRPr="00270114" w:rsidRDefault="00EB682A" w:rsidP="00EB682A">
      <w:pPr>
        <w:rPr>
          <w:rFonts w:ascii="FbShefa" w:hAnsi="FbShefa"/>
          <w:rtl/>
        </w:rPr>
      </w:pPr>
      <w:r w:rsidRPr="001B3037">
        <w:rPr>
          <w:rFonts w:ascii="FbShefa" w:hAnsi="FbShefa"/>
          <w:b/>
          <w:bCs/>
          <w:color w:val="3B2F2A" w:themeColor="text2" w:themeShade="80"/>
          <w:rtl/>
        </w:rPr>
        <w:t>ש"מ</w:t>
      </w:r>
      <w:r w:rsidR="00980F5A" w:rsidRPr="001B3037">
        <w:rPr>
          <w:rFonts w:ascii="FbShefa" w:hAnsi="FbShefa"/>
          <w:b/>
          <w:bCs/>
          <w:color w:val="3B2F2A" w:themeColor="text2" w:themeShade="80"/>
          <w:rtl/>
        </w:rPr>
        <w:t>.</w:t>
      </w:r>
      <w:r w:rsidRPr="00270114">
        <w:rPr>
          <w:rFonts w:ascii="FbShefa" w:hAnsi="FbShefa"/>
          <w:rtl/>
        </w:rPr>
        <w:t xml:space="preserve"> חומשו כמותו</w:t>
      </w:r>
      <w:r w:rsidR="00980F5A" w:rsidRPr="00270114">
        <w:rPr>
          <w:rFonts w:ascii="FbShefa" w:hAnsi="FbShefa"/>
          <w:rtl/>
        </w:rPr>
        <w:t>.</w:t>
      </w:r>
    </w:p>
    <w:p w14:paraId="2633FDFE" w14:textId="6B42BBE4" w:rsidR="009C3CB4" w:rsidRPr="00270114" w:rsidRDefault="009C3CB4" w:rsidP="00794C1A">
      <w:pPr>
        <w:pStyle w:val="1"/>
        <w:rPr>
          <w:rFonts w:ascii="FbShefa" w:hAnsi="FbShefa"/>
          <w:rtl/>
        </w:rPr>
      </w:pPr>
      <w:r w:rsidRPr="00270114">
        <w:rPr>
          <w:rFonts w:ascii="FbShefa" w:hAnsi="FbShefa"/>
          <w:sz w:val="11"/>
          <w:rtl/>
        </w:rPr>
        <w:t>נד</w:t>
      </w:r>
      <w:r w:rsidR="00B36BF2" w:rsidRPr="00270114">
        <w:rPr>
          <w:rFonts w:ascii="FbShefa" w:hAnsi="FbShefa"/>
          <w:sz w:val="11"/>
          <w:rtl/>
        </w:rPr>
        <w:t>, ב</w:t>
      </w:r>
    </w:p>
    <w:p w14:paraId="33A3D105"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חומש על חומש</w:t>
      </w:r>
    </w:p>
    <w:p w14:paraId="0B49FA15" w14:textId="300BC016" w:rsidR="008753CC" w:rsidRPr="00270114" w:rsidRDefault="008753CC" w:rsidP="008753CC">
      <w:pPr>
        <w:pStyle w:val="3"/>
        <w:rPr>
          <w:rFonts w:ascii="FbShefa" w:hAnsi="FbShefa"/>
          <w:rtl/>
        </w:rPr>
      </w:pPr>
      <w:r w:rsidRPr="00270114">
        <w:rPr>
          <w:rFonts w:ascii="FbShefa" w:hAnsi="FbShefa"/>
          <w:rtl/>
        </w:rPr>
        <w:t>ב</w:t>
      </w:r>
      <w:r w:rsidR="009C3CB4" w:rsidRPr="00270114">
        <w:rPr>
          <w:rFonts w:ascii="FbShefa" w:hAnsi="FbShefa"/>
          <w:rtl/>
        </w:rPr>
        <w:t>גזל</w:t>
      </w:r>
      <w:r w:rsidRPr="00270114">
        <w:rPr>
          <w:rFonts w:ascii="FbShefa" w:hAnsi="FbShefa"/>
          <w:rtl/>
        </w:rPr>
        <w:t>:</w:t>
      </w:r>
    </w:p>
    <w:p w14:paraId="751F3146" w14:textId="1329F5A9"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כת</w:t>
      </w:r>
      <w:r w:rsidR="008753CC" w:rsidRPr="001B3037">
        <w:rPr>
          <w:rFonts w:ascii="FbShefa" w:hAnsi="FbShefa"/>
          <w:b/>
          <w:bCs/>
          <w:color w:val="3B2F2A" w:themeColor="text2" w:themeShade="80"/>
          <w:sz w:val="11"/>
          <w:rtl/>
        </w:rPr>
        <w:t>ו</w:t>
      </w:r>
      <w:r w:rsidRPr="001B3037">
        <w:rPr>
          <w:rFonts w:ascii="FbShefa" w:hAnsi="FbShefa"/>
          <w:b/>
          <w:bCs/>
          <w:color w:val="3B2F2A" w:themeColor="text2" w:themeShade="80"/>
          <w:sz w:val="11"/>
          <w:rtl/>
        </w:rPr>
        <w:t>ב</w:t>
      </w:r>
      <w:r w:rsidR="00980F5A" w:rsidRPr="00270114">
        <w:rPr>
          <w:rFonts w:ascii="FbShefa" w:hAnsi="FbShefa"/>
          <w:sz w:val="11"/>
          <w:rtl/>
        </w:rPr>
        <w:t>.</w:t>
      </w:r>
      <w:r w:rsidRPr="00270114">
        <w:rPr>
          <w:rFonts w:ascii="FbShefa" w:hAnsi="FbShefa"/>
          <w:sz w:val="11"/>
          <w:rtl/>
        </w:rPr>
        <w:t xml:space="preserve"> וחמשתיו יסף עליו</w:t>
      </w:r>
      <w:r w:rsidR="00980F5A" w:rsidRPr="00270114">
        <w:rPr>
          <w:rFonts w:ascii="FbShefa" w:hAnsi="FbShefa"/>
          <w:sz w:val="11"/>
          <w:rtl/>
        </w:rPr>
        <w:t>.</w:t>
      </w:r>
    </w:p>
    <w:p w14:paraId="2653EDD7" w14:textId="7097867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ותנן</w:t>
      </w:r>
      <w:r w:rsidR="00980F5A" w:rsidRPr="001B3037">
        <w:rPr>
          <w:rFonts w:ascii="FbShefa" w:hAnsi="FbShefa"/>
          <w:b/>
          <w:bCs/>
          <w:color w:val="3B2F2A" w:themeColor="text2" w:themeShade="80"/>
          <w:sz w:val="11"/>
          <w:rtl/>
        </w:rPr>
        <w:t>.</w:t>
      </w:r>
      <w:r w:rsidRPr="00270114">
        <w:rPr>
          <w:rFonts w:ascii="FbShefa" w:hAnsi="FbShefa"/>
          <w:sz w:val="11"/>
          <w:rtl/>
        </w:rPr>
        <w:t xml:space="preserve"> מוסיף חומש על חומש</w:t>
      </w:r>
      <w:r w:rsidR="00BF6300" w:rsidRPr="00270114">
        <w:rPr>
          <w:rFonts w:ascii="FbShefa" w:hAnsi="FbShefa"/>
          <w:sz w:val="11"/>
          <w:rtl/>
        </w:rPr>
        <w:t>,</w:t>
      </w:r>
      <w:r w:rsidRPr="00270114">
        <w:rPr>
          <w:rFonts w:ascii="FbShefa" w:hAnsi="FbShefa"/>
          <w:sz w:val="11"/>
          <w:rtl/>
        </w:rPr>
        <w:t xml:space="preserve"> עד שיתמעט הקרן פחות משוה פרוטה</w:t>
      </w:r>
      <w:r w:rsidR="00980F5A" w:rsidRPr="00270114">
        <w:rPr>
          <w:rFonts w:ascii="FbShefa" w:hAnsi="FbShefa"/>
          <w:sz w:val="11"/>
          <w:rtl/>
        </w:rPr>
        <w:t>.</w:t>
      </w:r>
    </w:p>
    <w:p w14:paraId="1AD1422E" w14:textId="77777777" w:rsidR="008753CC" w:rsidRPr="001B3037" w:rsidRDefault="008753CC" w:rsidP="009C3CB4">
      <w:pPr>
        <w:spacing w:line="240" w:lineRule="auto"/>
        <w:rPr>
          <w:rFonts w:ascii="FbShefa" w:hAnsi="FbShefa"/>
          <w:b/>
          <w:bCs/>
          <w:color w:val="3B2F2A" w:themeColor="text2" w:themeShade="80"/>
          <w:sz w:val="11"/>
          <w:rtl/>
        </w:rPr>
      </w:pPr>
    </w:p>
    <w:p w14:paraId="15E05F40" w14:textId="5BB2C808" w:rsidR="008753CC" w:rsidRPr="00270114" w:rsidRDefault="008753CC" w:rsidP="008753CC">
      <w:pPr>
        <w:pStyle w:val="3"/>
        <w:rPr>
          <w:rFonts w:ascii="FbShefa" w:hAnsi="FbShefa"/>
          <w:rtl/>
        </w:rPr>
      </w:pPr>
      <w:r w:rsidRPr="00270114">
        <w:rPr>
          <w:rFonts w:ascii="FbShefa" w:hAnsi="FbShefa"/>
          <w:rtl/>
        </w:rPr>
        <w:t>ב</w:t>
      </w:r>
      <w:r w:rsidR="009C3CB4" w:rsidRPr="00270114">
        <w:rPr>
          <w:rFonts w:ascii="FbShefa" w:hAnsi="FbShefa"/>
          <w:rtl/>
        </w:rPr>
        <w:t>תרומה</w:t>
      </w:r>
      <w:r w:rsidRPr="00270114">
        <w:rPr>
          <w:rFonts w:ascii="FbShefa" w:hAnsi="FbShefa"/>
          <w:rtl/>
        </w:rPr>
        <w:t>:</w:t>
      </w:r>
    </w:p>
    <w:p w14:paraId="7B2537C0" w14:textId="27871F38"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כת</w:t>
      </w:r>
      <w:r w:rsidR="008753CC" w:rsidRPr="001B3037">
        <w:rPr>
          <w:rFonts w:ascii="FbShefa" w:hAnsi="FbShefa"/>
          <w:b/>
          <w:bCs/>
          <w:color w:val="3B2F2A" w:themeColor="text2" w:themeShade="80"/>
          <w:sz w:val="11"/>
          <w:rtl/>
        </w:rPr>
        <w:t>ו</w:t>
      </w:r>
      <w:r w:rsidRPr="001B3037">
        <w:rPr>
          <w:rFonts w:ascii="FbShefa" w:hAnsi="FbShefa"/>
          <w:b/>
          <w:bCs/>
          <w:color w:val="3B2F2A" w:themeColor="text2" w:themeShade="80"/>
          <w:sz w:val="11"/>
          <w:rtl/>
        </w:rPr>
        <w:t>ב</w:t>
      </w:r>
      <w:r w:rsidR="00980F5A" w:rsidRPr="001B3037">
        <w:rPr>
          <w:rFonts w:ascii="FbShefa" w:hAnsi="FbShefa"/>
          <w:b/>
          <w:bCs/>
          <w:color w:val="3B2F2A" w:themeColor="text2" w:themeShade="80"/>
          <w:sz w:val="11"/>
          <w:rtl/>
        </w:rPr>
        <w:t>.</w:t>
      </w:r>
      <w:r w:rsidRPr="00270114">
        <w:rPr>
          <w:rFonts w:ascii="FbShefa" w:hAnsi="FbShefa"/>
          <w:sz w:val="11"/>
          <w:rtl/>
        </w:rPr>
        <w:t xml:space="preserve"> ויסף חמשיתו עליו</w:t>
      </w:r>
      <w:r w:rsidR="00980F5A" w:rsidRPr="00270114">
        <w:rPr>
          <w:rFonts w:ascii="FbShefa" w:hAnsi="FbShefa"/>
          <w:sz w:val="11"/>
          <w:rtl/>
        </w:rPr>
        <w:t>.</w:t>
      </w:r>
    </w:p>
    <w:p w14:paraId="5E528F1D" w14:textId="6761590C" w:rsidR="002F24DC" w:rsidRPr="00270114" w:rsidRDefault="002B7F97" w:rsidP="002B7F97">
      <w:pPr>
        <w:rPr>
          <w:rFonts w:ascii="FbShefa" w:hAnsi="FbShefa"/>
          <w:rtl/>
        </w:rPr>
      </w:pPr>
      <w:r w:rsidRPr="001B3037">
        <w:rPr>
          <w:rFonts w:ascii="FbShefa" w:hAnsi="FbShefa"/>
          <w:b/>
          <w:bCs/>
          <w:color w:val="3B2F2A" w:themeColor="text2" w:themeShade="80"/>
          <w:rtl/>
        </w:rPr>
        <w:t>ותנן</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האוכל תרומה בשוגג</w:t>
      </w:r>
      <w:r w:rsidR="001C0E38" w:rsidRPr="00270114">
        <w:rPr>
          <w:rFonts w:ascii="FbShefa" w:hAnsi="FbShefa"/>
          <w:rtl/>
        </w:rPr>
        <w:t xml:space="preserve">, </w:t>
      </w:r>
      <w:r w:rsidRPr="00270114">
        <w:rPr>
          <w:rFonts w:ascii="FbShefa" w:hAnsi="FbShefa"/>
          <w:rtl/>
        </w:rPr>
        <w:t>משלם קרן וחומש</w:t>
      </w:r>
      <w:r w:rsidR="001C0E38" w:rsidRPr="00270114">
        <w:rPr>
          <w:rFonts w:ascii="FbShefa" w:hAnsi="FbShefa"/>
          <w:rtl/>
        </w:rPr>
        <w:t xml:space="preserve">, </w:t>
      </w:r>
      <w:r w:rsidRPr="00270114">
        <w:rPr>
          <w:rFonts w:ascii="FbShefa" w:hAnsi="FbShefa"/>
          <w:rtl/>
        </w:rPr>
        <w:t>אחד האוכל ואחד השותה ואחד הסך</w:t>
      </w:r>
      <w:r w:rsidR="001C0E38" w:rsidRPr="00270114">
        <w:rPr>
          <w:rFonts w:ascii="FbShefa" w:hAnsi="FbShefa"/>
          <w:rtl/>
        </w:rPr>
        <w:t xml:space="preserve">, </w:t>
      </w:r>
      <w:r w:rsidRPr="00270114">
        <w:rPr>
          <w:rFonts w:ascii="FbShefa" w:hAnsi="FbShefa"/>
          <w:rtl/>
        </w:rPr>
        <w:t>אחד תרומה טהורה ואחד תרומה טמאה</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משלם</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חומשה וחומשא דחומשא</w:t>
      </w:r>
      <w:r w:rsidR="00980F5A" w:rsidRPr="00270114">
        <w:rPr>
          <w:rFonts w:ascii="FbShefa" w:hAnsi="FbShefa"/>
          <w:rtl/>
        </w:rPr>
        <w:t>.</w:t>
      </w:r>
    </w:p>
    <w:p w14:paraId="0437548B" w14:textId="5DD8B988" w:rsidR="008753CC" w:rsidRPr="001B3037" w:rsidRDefault="008753CC" w:rsidP="009C3CB4">
      <w:pPr>
        <w:spacing w:line="240" w:lineRule="auto"/>
        <w:rPr>
          <w:rFonts w:ascii="FbShefa" w:hAnsi="FbShefa"/>
          <w:b/>
          <w:bCs/>
          <w:color w:val="3B2F2A" w:themeColor="text2" w:themeShade="80"/>
          <w:sz w:val="11"/>
          <w:rtl/>
        </w:rPr>
      </w:pPr>
    </w:p>
    <w:p w14:paraId="47248825" w14:textId="77777777" w:rsidR="002B7F97" w:rsidRPr="00270114" w:rsidRDefault="002B7F97" w:rsidP="002B7F97">
      <w:pPr>
        <w:pStyle w:val="3"/>
        <w:rPr>
          <w:rFonts w:ascii="FbShefa" w:hAnsi="FbShefa"/>
          <w:rtl/>
        </w:rPr>
      </w:pPr>
      <w:r w:rsidRPr="00270114">
        <w:rPr>
          <w:rFonts w:ascii="FbShefa" w:hAnsi="FbShefa"/>
          <w:rtl/>
        </w:rPr>
        <w:t>במעשר:</w:t>
      </w:r>
    </w:p>
    <w:p w14:paraId="34C09C4B" w14:textId="1CA20B63" w:rsidR="002F24DC" w:rsidRPr="00270114" w:rsidRDefault="002B7F97" w:rsidP="002B7F97">
      <w:pPr>
        <w:spacing w:line="240" w:lineRule="auto"/>
        <w:rPr>
          <w:rFonts w:ascii="FbShefa" w:hAnsi="FbShefa"/>
          <w:sz w:val="11"/>
          <w:rtl/>
        </w:rPr>
      </w:pPr>
      <w:r w:rsidRPr="001B3037">
        <w:rPr>
          <w:rFonts w:ascii="FbShefa" w:hAnsi="FbShefa"/>
          <w:b/>
          <w:bCs/>
          <w:color w:val="3B2F2A" w:themeColor="text2" w:themeShade="80"/>
          <w:sz w:val="11"/>
          <w:rtl/>
        </w:rPr>
        <w:t>אינו מוסיף</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חומש על חומש</w:t>
      </w:r>
      <w:r w:rsidR="00980F5A" w:rsidRPr="00270114">
        <w:rPr>
          <w:rFonts w:ascii="FbShefa" w:hAnsi="FbShefa"/>
          <w:sz w:val="11"/>
          <w:rtl/>
        </w:rPr>
        <w:t>.</w:t>
      </w:r>
    </w:p>
    <w:p w14:paraId="73AC0738" w14:textId="7AB3C014" w:rsidR="002B7F97" w:rsidRPr="00270114" w:rsidRDefault="002B7F97" w:rsidP="002B7F97">
      <w:pPr>
        <w:spacing w:line="240" w:lineRule="auto"/>
        <w:rPr>
          <w:rFonts w:ascii="FbShefa" w:hAnsi="FbShefa"/>
          <w:sz w:val="11"/>
          <w:rtl/>
        </w:rPr>
      </w:pPr>
      <w:r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לא מכתב כתיב ולא מיתנא תנא, ולא איבעויי איבעיא לן</w:t>
      </w:r>
      <w:r w:rsidR="00980F5A" w:rsidRPr="00270114">
        <w:rPr>
          <w:rFonts w:ascii="FbShefa" w:hAnsi="FbShefa"/>
          <w:sz w:val="11"/>
          <w:rtl/>
        </w:rPr>
        <w:t>.</w:t>
      </w:r>
    </w:p>
    <w:p w14:paraId="2860905C" w14:textId="77777777" w:rsidR="002B7F97" w:rsidRPr="00270114" w:rsidRDefault="002B7F97" w:rsidP="002B7F97">
      <w:pPr>
        <w:spacing w:line="240" w:lineRule="auto"/>
        <w:rPr>
          <w:rFonts w:ascii="FbShefa" w:hAnsi="FbShefa"/>
          <w:sz w:val="11"/>
          <w:rtl/>
        </w:rPr>
      </w:pPr>
    </w:p>
    <w:p w14:paraId="74394CCD" w14:textId="77777777" w:rsidR="002B7F97" w:rsidRPr="00270114" w:rsidRDefault="009C3CB4" w:rsidP="002B7F97">
      <w:pPr>
        <w:pStyle w:val="3"/>
        <w:rPr>
          <w:rFonts w:ascii="FbShefa" w:hAnsi="FbShefa"/>
          <w:rtl/>
        </w:rPr>
      </w:pPr>
      <w:r w:rsidRPr="00270114">
        <w:rPr>
          <w:rFonts w:ascii="FbShefa" w:hAnsi="FbShefa"/>
          <w:rtl/>
        </w:rPr>
        <w:t>הקדש</w:t>
      </w:r>
      <w:r w:rsidR="002B7F97" w:rsidRPr="00270114">
        <w:rPr>
          <w:rFonts w:ascii="FbShefa" w:hAnsi="FbShefa"/>
          <w:rtl/>
        </w:rPr>
        <w:t>:</w:t>
      </w:r>
    </w:p>
    <w:p w14:paraId="0705E729" w14:textId="0F9B8945" w:rsidR="002F24DC" w:rsidRPr="00270114" w:rsidRDefault="009D261C" w:rsidP="009D261C">
      <w:pPr>
        <w:rPr>
          <w:rFonts w:ascii="FbShefa" w:hAnsi="FbShefa"/>
          <w:rtl/>
        </w:rPr>
      </w:pPr>
      <w:r w:rsidRPr="001B3037">
        <w:rPr>
          <w:rFonts w:ascii="FbShefa" w:hAnsi="FbShefa"/>
          <w:b/>
          <w:bCs/>
          <w:color w:val="3B2F2A" w:themeColor="text2" w:themeShade="80"/>
          <w:rtl/>
        </w:rPr>
        <w:t>כתוב</w:t>
      </w:r>
      <w:r w:rsidR="00980F5A" w:rsidRPr="001B3037">
        <w:rPr>
          <w:rFonts w:ascii="FbShefa" w:hAnsi="FbShefa"/>
          <w:b/>
          <w:bCs/>
          <w:color w:val="3B2F2A" w:themeColor="text2" w:themeShade="80"/>
          <w:rtl/>
        </w:rPr>
        <w:t>.</w:t>
      </w:r>
      <w:r w:rsidRPr="00270114">
        <w:rPr>
          <w:rFonts w:ascii="FbShefa" w:hAnsi="FbShefa"/>
          <w:rtl/>
        </w:rPr>
        <w:t xml:space="preserve"> ואם המקדיש יגאל את ביתו ויסף חמישית כסף ערכך</w:t>
      </w:r>
      <w:r w:rsidR="00980F5A" w:rsidRPr="00270114">
        <w:rPr>
          <w:rFonts w:ascii="FbShefa" w:hAnsi="FbShefa"/>
          <w:rtl/>
        </w:rPr>
        <w:t>.</w:t>
      </w:r>
    </w:p>
    <w:p w14:paraId="77336E08" w14:textId="5CEDC74C" w:rsidR="002F24DC" w:rsidRPr="00270114" w:rsidRDefault="009D261C" w:rsidP="009D261C">
      <w:pPr>
        <w:rPr>
          <w:rFonts w:ascii="FbShefa" w:hAnsi="FbShefa"/>
          <w:rtl/>
        </w:rPr>
      </w:pPr>
      <w:r w:rsidRPr="001B3037">
        <w:rPr>
          <w:rFonts w:ascii="FbShefa" w:hAnsi="FbShefa"/>
          <w:b/>
          <w:bCs/>
          <w:color w:val="3B2F2A" w:themeColor="text2" w:themeShade="80"/>
          <w:rtl/>
        </w:rPr>
        <w:t>ותנן</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הפודה את הקדשו</w:t>
      </w:r>
      <w:r w:rsidR="001C0E38" w:rsidRPr="00270114">
        <w:rPr>
          <w:rFonts w:ascii="FbShefa" w:hAnsi="FbShefa"/>
          <w:rtl/>
        </w:rPr>
        <w:t xml:space="preserve">, </w:t>
      </w:r>
      <w:r w:rsidRPr="00270114">
        <w:rPr>
          <w:rFonts w:ascii="FbShefa" w:hAnsi="FbShefa"/>
          <w:rtl/>
        </w:rPr>
        <w:t>מוסיף חומש</w:t>
      </w:r>
      <w:r w:rsidR="00980F5A" w:rsidRPr="00270114">
        <w:rPr>
          <w:rFonts w:ascii="FbShefa" w:hAnsi="FbShefa"/>
          <w:rtl/>
        </w:rPr>
        <w:t>.</w:t>
      </w:r>
    </w:p>
    <w:p w14:paraId="69C149B8" w14:textId="0881D0C9" w:rsidR="009D261C" w:rsidRPr="00270114" w:rsidRDefault="009D261C" w:rsidP="009D261C">
      <w:pPr>
        <w:rPr>
          <w:rFonts w:ascii="FbShefa" w:hAnsi="FbShefa"/>
          <w:rtl/>
        </w:rPr>
      </w:pPr>
    </w:p>
    <w:p w14:paraId="7C901E09" w14:textId="23A558D3" w:rsidR="009D261C" w:rsidRPr="00270114" w:rsidRDefault="009D261C" w:rsidP="009D261C">
      <w:pPr>
        <w:rPr>
          <w:rFonts w:ascii="FbShefa" w:hAnsi="FbShefa"/>
          <w:rtl/>
        </w:rPr>
      </w:pPr>
      <w:r w:rsidRPr="001B3037">
        <w:rPr>
          <w:rFonts w:ascii="FbShefa" w:hAnsi="FbShefa"/>
          <w:b/>
          <w:bCs/>
          <w:color w:val="3B2F2A" w:themeColor="text2" w:themeShade="80"/>
          <w:rtl/>
        </w:rPr>
        <w:t>חומשא דחומשא</w:t>
      </w:r>
      <w:r w:rsidR="00980F5A" w:rsidRPr="001B3037">
        <w:rPr>
          <w:rFonts w:ascii="FbShefa" w:hAnsi="FbShefa"/>
          <w:b/>
          <w:bCs/>
          <w:color w:val="3B2F2A" w:themeColor="text2" w:themeShade="80"/>
          <w:rtl/>
        </w:rPr>
        <w:t>.</w:t>
      </w:r>
      <w:r w:rsidR="00980F5A" w:rsidRPr="00270114">
        <w:rPr>
          <w:rFonts w:ascii="FbShefa" w:hAnsi="FbShefa"/>
          <w:rtl/>
        </w:rPr>
        <w:t xml:space="preserve"> </w:t>
      </w:r>
      <w:r w:rsidRPr="00270114">
        <w:rPr>
          <w:rFonts w:ascii="FbShefa" w:hAnsi="FbShefa"/>
          <w:rtl/>
        </w:rPr>
        <w:t>ספק</w:t>
      </w:r>
      <w:r w:rsidR="00980F5A" w:rsidRPr="00270114">
        <w:rPr>
          <w:rFonts w:ascii="FbShefa" w:hAnsi="FbShefa"/>
          <w:rtl/>
        </w:rPr>
        <w:t>.</w:t>
      </w:r>
    </w:p>
    <w:p w14:paraId="3FDD38EA" w14:textId="19BD6B03" w:rsidR="009D261C" w:rsidRPr="00270114" w:rsidRDefault="009D261C" w:rsidP="009D261C">
      <w:pPr>
        <w:rPr>
          <w:rFonts w:ascii="FbShefa" w:hAnsi="FbShefa"/>
          <w:rtl/>
        </w:rPr>
      </w:pPr>
      <w:r w:rsidRPr="001B3037">
        <w:rPr>
          <w:rFonts w:ascii="FbShefa" w:hAnsi="FbShefa"/>
          <w:b/>
          <w:bCs/>
          <w:color w:val="3B2F2A" w:themeColor="text2" w:themeShade="80"/>
          <w:rtl/>
        </w:rPr>
        <w:t>האם</w:t>
      </w:r>
      <w:r w:rsidR="00980F5A" w:rsidRPr="001B3037">
        <w:rPr>
          <w:rFonts w:ascii="FbShefa" w:hAnsi="FbShefa"/>
          <w:b/>
          <w:bCs/>
          <w:color w:val="3B2F2A" w:themeColor="text2" w:themeShade="80"/>
          <w:rtl/>
        </w:rPr>
        <w:t>.</w:t>
      </w:r>
      <w:r w:rsidRPr="00270114">
        <w:rPr>
          <w:rFonts w:ascii="FbShefa" w:hAnsi="FbShefa"/>
          <w:rtl/>
        </w:rPr>
        <w:t xml:space="preserve"> חומשו כמוהו</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דומיא דתרומה</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דכתיב ויסף</w:t>
      </w:r>
      <w:r w:rsidR="00980F5A" w:rsidRPr="00270114">
        <w:rPr>
          <w:rFonts w:ascii="FbShefa" w:hAnsi="FbShefa"/>
          <w:rtl/>
        </w:rPr>
        <w:t>.</w:t>
      </w:r>
    </w:p>
    <w:p w14:paraId="2B0158C1" w14:textId="0608F736" w:rsidR="002F24DC" w:rsidRPr="00270114" w:rsidRDefault="009D261C" w:rsidP="009D261C">
      <w:pPr>
        <w:rPr>
          <w:rFonts w:ascii="FbShefa" w:hAnsi="FbShefa"/>
          <w:rtl/>
        </w:rPr>
      </w:pPr>
      <w:r w:rsidRPr="001B3037">
        <w:rPr>
          <w:rFonts w:ascii="FbShefa" w:hAnsi="FbShefa"/>
          <w:b/>
          <w:bCs/>
          <w:color w:val="3B2F2A" w:themeColor="text2" w:themeShade="80"/>
          <w:rtl/>
        </w:rPr>
        <w:t>או דלמא</w:t>
      </w:r>
      <w:r w:rsidR="00980F5A" w:rsidRPr="001B3037">
        <w:rPr>
          <w:rFonts w:ascii="FbShefa" w:hAnsi="FbShefa"/>
          <w:b/>
          <w:bCs/>
          <w:color w:val="3B2F2A" w:themeColor="text2" w:themeShade="80"/>
          <w:rtl/>
        </w:rPr>
        <w:t>.</w:t>
      </w:r>
      <w:r w:rsidRPr="00270114">
        <w:rPr>
          <w:rFonts w:ascii="FbShefa" w:hAnsi="FbShefa"/>
          <w:rtl/>
        </w:rPr>
        <w:t xml:space="preserve"> אין חומשו כמוהו</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שדוקא בתרומה</w:t>
      </w:r>
      <w:r w:rsidR="00AF2551">
        <w:rPr>
          <w:rFonts w:ascii="FbShefa" w:hAnsi="FbShefa" w:hint="cs"/>
          <w:b/>
          <w:bCs/>
          <w:color w:val="3B2F2A" w:themeColor="text2" w:themeShade="80"/>
          <w:rtl/>
        </w:rPr>
        <w:t>.</w:t>
      </w:r>
      <w:r w:rsidRPr="00AF2551">
        <w:rPr>
          <w:rFonts w:hint="cs"/>
          <w:rtl/>
        </w:rPr>
        <w:t xml:space="preserve"> שכתוב </w:t>
      </w:r>
      <w:r w:rsidRPr="00AF2551">
        <w:rPr>
          <w:rtl/>
        </w:rPr>
        <w:t>חמשיתו</w:t>
      </w:r>
      <w:r w:rsidR="001C0E38" w:rsidRPr="00AF2551">
        <w:rPr>
          <w:rFonts w:hint="cs"/>
          <w:rtl/>
        </w:rPr>
        <w:t>,</w:t>
      </w:r>
      <w:r w:rsidR="00980F5A" w:rsidRPr="00AF2551">
        <w:rPr>
          <w:rFonts w:hint="cs"/>
          <w:rtl/>
        </w:rPr>
        <w:t xml:space="preserve"> </w:t>
      </w:r>
      <w:r w:rsidRPr="00AF2551">
        <w:rPr>
          <w:rFonts w:hint="cs"/>
          <w:rtl/>
        </w:rPr>
        <w:t>ו</w:t>
      </w:r>
      <w:r w:rsidRPr="00AF2551">
        <w:rPr>
          <w:rtl/>
        </w:rPr>
        <w:t>הוה ליה חמישיתיו</w:t>
      </w:r>
      <w:r w:rsidR="00980F5A" w:rsidRPr="00AF2551">
        <w:rPr>
          <w:rtl/>
        </w:rPr>
        <w:t>.</w:t>
      </w:r>
      <w:r w:rsidR="001C0E38" w:rsidRPr="00270114">
        <w:rPr>
          <w:rFonts w:ascii="FbShefa" w:hAnsi="FbShefa"/>
          <w:rtl/>
        </w:rPr>
        <w:t xml:space="preserve"> </w:t>
      </w:r>
      <w:r w:rsidRPr="001B3037">
        <w:rPr>
          <w:rFonts w:ascii="FbShefa" w:hAnsi="FbShefa"/>
          <w:b/>
          <w:bCs/>
          <w:color w:val="3B2F2A" w:themeColor="text2" w:themeShade="80"/>
          <w:rtl/>
        </w:rPr>
        <w:t>אבל בהקדש</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כתוב חמישית</w:t>
      </w:r>
      <w:r w:rsidR="001C0E38" w:rsidRPr="00270114">
        <w:rPr>
          <w:rFonts w:ascii="FbShefa" w:hAnsi="FbShefa"/>
          <w:rtl/>
        </w:rPr>
        <w:t>,</w:t>
      </w:r>
      <w:r w:rsidR="00980F5A" w:rsidRPr="00270114">
        <w:rPr>
          <w:rFonts w:ascii="FbShefa" w:hAnsi="FbShefa"/>
          <w:rtl/>
        </w:rPr>
        <w:t xml:space="preserve"> </w:t>
      </w:r>
      <w:r w:rsidRPr="00270114">
        <w:rPr>
          <w:rFonts w:ascii="FbShefa" w:hAnsi="FbShefa"/>
          <w:rtl/>
        </w:rPr>
        <w:t>סוף סוף הוה ליה חמשיתו</w:t>
      </w:r>
      <w:r w:rsidR="00980F5A" w:rsidRPr="00270114">
        <w:rPr>
          <w:rFonts w:ascii="FbShefa" w:hAnsi="FbShefa"/>
          <w:rtl/>
        </w:rPr>
        <w:t>.</w:t>
      </w:r>
    </w:p>
    <w:p w14:paraId="599EF661" w14:textId="0B111FE5" w:rsidR="009D261C" w:rsidRPr="00270114" w:rsidRDefault="009D261C" w:rsidP="009D261C">
      <w:pPr>
        <w:rPr>
          <w:rFonts w:ascii="FbShefa" w:hAnsi="FbShefa"/>
          <w:rtl/>
        </w:rPr>
      </w:pPr>
    </w:p>
    <w:p w14:paraId="425ECC2B" w14:textId="2441CB45" w:rsidR="009D261C" w:rsidRPr="00270114" w:rsidRDefault="009D261C" w:rsidP="009D261C">
      <w:pPr>
        <w:rPr>
          <w:rFonts w:ascii="FbShefa" w:hAnsi="FbShefa"/>
          <w:rtl/>
        </w:rPr>
      </w:pPr>
      <w:r w:rsidRPr="001B3037">
        <w:rPr>
          <w:rFonts w:ascii="FbShefa" w:hAnsi="FbShefa"/>
          <w:b/>
          <w:bCs/>
          <w:color w:val="3B2F2A" w:themeColor="text2" w:themeShade="80"/>
          <w:rtl/>
        </w:rPr>
        <w:t>שאלה</w:t>
      </w:r>
      <w:r w:rsidR="00980F5A" w:rsidRPr="001B3037">
        <w:rPr>
          <w:rFonts w:ascii="FbShefa" w:hAnsi="FbShefa"/>
          <w:b/>
          <w:bCs/>
          <w:color w:val="3B2F2A" w:themeColor="text2" w:themeShade="80"/>
          <w:rtl/>
        </w:rPr>
        <w:t>.</w:t>
      </w:r>
      <w:r w:rsidRPr="00270114">
        <w:rPr>
          <w:rFonts w:ascii="FbShefa" w:hAnsi="FbShefa"/>
          <w:rtl/>
        </w:rPr>
        <w:t xml:space="preserve"> ותיפוק ליה דהוה ליה הקדש שני (להלן)</w:t>
      </w:r>
      <w:r w:rsidR="00980F5A" w:rsidRPr="00270114">
        <w:rPr>
          <w:rFonts w:ascii="FbShefa" w:hAnsi="FbShefa"/>
          <w:rtl/>
        </w:rPr>
        <w:t>.</w:t>
      </w:r>
    </w:p>
    <w:p w14:paraId="120A6036" w14:textId="0B1FD516" w:rsidR="002F24DC" w:rsidRPr="00270114" w:rsidRDefault="009D261C" w:rsidP="009D261C">
      <w:pPr>
        <w:rPr>
          <w:rFonts w:ascii="FbShefa" w:hAnsi="FbShefa"/>
          <w:rtl/>
        </w:rPr>
      </w:pPr>
      <w:r w:rsidRPr="001B3037">
        <w:rPr>
          <w:rFonts w:ascii="FbShefa" w:hAnsi="FbShefa"/>
          <w:b/>
          <w:bCs/>
          <w:color w:val="3B2F2A" w:themeColor="text2" w:themeShade="80"/>
          <w:rtl/>
        </w:rPr>
        <w:t>תשובה</w:t>
      </w:r>
      <w:r w:rsidR="00980F5A" w:rsidRPr="001B3037">
        <w:rPr>
          <w:rFonts w:ascii="FbShefa" w:hAnsi="FbShefa"/>
          <w:b/>
          <w:bCs/>
          <w:color w:val="3B2F2A" w:themeColor="text2" w:themeShade="80"/>
          <w:rtl/>
        </w:rPr>
        <w:t>.</w:t>
      </w:r>
      <w:r w:rsidRPr="00270114">
        <w:rPr>
          <w:rFonts w:ascii="FbShefa" w:hAnsi="FbShefa"/>
          <w:rtl/>
        </w:rPr>
        <w:t xml:space="preserve"> חומש כתחילת הקדש דמי</w:t>
      </w:r>
      <w:r w:rsidR="00980F5A" w:rsidRPr="00270114">
        <w:rPr>
          <w:rFonts w:ascii="FbShefa" w:hAnsi="FbShefa"/>
          <w:rtl/>
        </w:rPr>
        <w:t>.</w:t>
      </w:r>
    </w:p>
    <w:p w14:paraId="43FFD029" w14:textId="6DB69F4E" w:rsidR="009D261C" w:rsidRPr="001B3037" w:rsidRDefault="009D261C" w:rsidP="009C3CB4">
      <w:pPr>
        <w:spacing w:line="240" w:lineRule="auto"/>
        <w:rPr>
          <w:rFonts w:ascii="FbShefa" w:hAnsi="FbShefa"/>
          <w:b/>
          <w:bCs/>
          <w:color w:val="3B2F2A" w:themeColor="text2" w:themeShade="80"/>
          <w:sz w:val="11"/>
          <w:rtl/>
        </w:rPr>
      </w:pPr>
    </w:p>
    <w:p w14:paraId="7A584E4D" w14:textId="7C42A958"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מסקנא</w:t>
      </w:r>
      <w:r w:rsidR="00980F5A" w:rsidRPr="00270114">
        <w:rPr>
          <w:rFonts w:ascii="FbShefa" w:hAnsi="FbShefa"/>
          <w:sz w:val="11"/>
          <w:rtl/>
        </w:rPr>
        <w:t>.</w:t>
      </w:r>
      <w:r w:rsidRPr="00270114">
        <w:rPr>
          <w:rFonts w:ascii="FbShefa" w:hAnsi="FbShefa"/>
          <w:sz w:val="11"/>
          <w:rtl/>
        </w:rPr>
        <w:t xml:space="preserve"> חומשו כמוהו</w:t>
      </w:r>
      <w:r w:rsidR="00980F5A" w:rsidRPr="00270114">
        <w:rPr>
          <w:rFonts w:ascii="FbShefa" w:hAnsi="FbShefa"/>
          <w:sz w:val="11"/>
          <w:rtl/>
        </w:rPr>
        <w:t>.</w:t>
      </w:r>
    </w:p>
    <w:p w14:paraId="78C86E07" w14:textId="3306B65A" w:rsidR="009C3CB4" w:rsidRPr="00270114" w:rsidRDefault="009D261C" w:rsidP="009C3CB4">
      <w:pPr>
        <w:spacing w:line="240" w:lineRule="auto"/>
        <w:rPr>
          <w:rFonts w:ascii="FbShefa" w:hAnsi="FbShefa"/>
          <w:sz w:val="11"/>
          <w:rtl/>
        </w:rPr>
      </w:pPr>
      <w:r w:rsidRPr="001B3037">
        <w:rPr>
          <w:rFonts w:ascii="FbShefa" w:hAnsi="FbShefa"/>
          <w:b/>
          <w:bCs/>
          <w:color w:val="3B2F2A" w:themeColor="text2" w:themeShade="80"/>
          <w:sz w:val="11"/>
          <w:rtl/>
        </w:rPr>
        <w:t>שנאמר</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חמישית כסף ערכך</w:t>
      </w:r>
      <w:r w:rsidRPr="00270114">
        <w:rPr>
          <w:rFonts w:ascii="FbShefa" w:hAnsi="FbShefa"/>
          <w:sz w:val="11"/>
          <w:rtl/>
        </w:rPr>
        <w:t>,</w:t>
      </w:r>
      <w:r w:rsidR="009C3CB4" w:rsidRPr="00270114">
        <w:rPr>
          <w:rFonts w:ascii="FbShefa" w:hAnsi="FbShefa"/>
          <w:sz w:val="11"/>
          <w:rtl/>
        </w:rPr>
        <w:t xml:space="preserve"> מקיש חומשו לכסף ערכו</w:t>
      </w:r>
      <w:r w:rsidR="00980F5A" w:rsidRPr="00270114">
        <w:rPr>
          <w:rFonts w:ascii="FbShefa" w:hAnsi="FbShefa"/>
          <w:sz w:val="11"/>
          <w:rtl/>
        </w:rPr>
        <w:t>.</w:t>
      </w:r>
    </w:p>
    <w:p w14:paraId="3C31F75B" w14:textId="77777777" w:rsidR="009C3CB4" w:rsidRPr="00270114" w:rsidRDefault="009C3CB4" w:rsidP="009C3CB4">
      <w:pPr>
        <w:spacing w:line="240" w:lineRule="auto"/>
        <w:rPr>
          <w:rFonts w:ascii="FbShefa" w:hAnsi="FbShefa"/>
          <w:sz w:val="11"/>
          <w:rtl/>
        </w:rPr>
      </w:pPr>
    </w:p>
    <w:p w14:paraId="63EB3ECA"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הקדש שני</w:t>
      </w:r>
    </w:p>
    <w:p w14:paraId="019B6519" w14:textId="77777777" w:rsidR="0005689E" w:rsidRPr="00270114" w:rsidRDefault="009C3CB4" w:rsidP="0005689E">
      <w:pPr>
        <w:pStyle w:val="3"/>
        <w:rPr>
          <w:rFonts w:ascii="FbShefa" w:hAnsi="FbShefa"/>
          <w:rtl/>
        </w:rPr>
      </w:pPr>
      <w:r w:rsidRPr="00270114">
        <w:rPr>
          <w:rFonts w:ascii="FbShefa" w:hAnsi="FbShefa"/>
          <w:rtl/>
        </w:rPr>
        <w:t>חומש</w:t>
      </w:r>
      <w:r w:rsidR="0005689E" w:rsidRPr="00270114">
        <w:rPr>
          <w:rFonts w:ascii="FbShefa" w:hAnsi="FbShefa"/>
          <w:rtl/>
        </w:rPr>
        <w:t>:</w:t>
      </w:r>
    </w:p>
    <w:p w14:paraId="52D4B854" w14:textId="5F3E5740"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על הקדש שני</w:t>
      </w:r>
      <w:r w:rsidR="00980F5A" w:rsidRPr="001B3037">
        <w:rPr>
          <w:rFonts w:ascii="FbShefa" w:hAnsi="FbShefa"/>
          <w:b/>
          <w:bCs/>
          <w:color w:val="3B2F2A" w:themeColor="text2" w:themeShade="80"/>
          <w:sz w:val="11"/>
          <w:rtl/>
        </w:rPr>
        <w:t>.</w:t>
      </w:r>
      <w:r w:rsidR="00570FD6" w:rsidRPr="00270114">
        <w:rPr>
          <w:rFonts w:ascii="FbShefa" w:hAnsi="FbShefa"/>
          <w:sz w:val="11"/>
          <w:rtl/>
        </w:rPr>
        <w:t xml:space="preserve"> אינו מוסיף חומש</w:t>
      </w:r>
      <w:r w:rsidR="00980F5A" w:rsidRPr="00270114">
        <w:rPr>
          <w:rFonts w:ascii="FbShefa" w:hAnsi="FbShefa"/>
          <w:sz w:val="11"/>
          <w:rtl/>
        </w:rPr>
        <w:t>.</w:t>
      </w:r>
    </w:p>
    <w:p w14:paraId="7CD66D1A" w14:textId="77777777" w:rsidR="00570FD6" w:rsidRPr="001B3037" w:rsidRDefault="00570FD6" w:rsidP="009C3CB4">
      <w:pPr>
        <w:spacing w:line="240" w:lineRule="auto"/>
        <w:rPr>
          <w:rFonts w:ascii="FbShefa" w:hAnsi="FbShefa"/>
          <w:b/>
          <w:bCs/>
          <w:color w:val="3B2F2A" w:themeColor="text2" w:themeShade="80"/>
          <w:sz w:val="11"/>
          <w:rtl/>
        </w:rPr>
      </w:pPr>
    </w:p>
    <w:p w14:paraId="06965568" w14:textId="75A61D2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לימוד</w:t>
      </w:r>
      <w:r w:rsidR="00570FD6" w:rsidRPr="001B3037">
        <w:rPr>
          <w:rFonts w:ascii="FbShefa" w:hAnsi="FbShefa"/>
          <w:b/>
          <w:bCs/>
          <w:color w:val="3B2F2A" w:themeColor="text2" w:themeShade="80"/>
          <w:sz w:val="11"/>
          <w:rtl/>
        </w:rPr>
        <w:t xml:space="preserve"> א</w:t>
      </w:r>
      <w:r w:rsidR="00980F5A" w:rsidRPr="001B3037">
        <w:rPr>
          <w:rFonts w:ascii="FbShefa" w:hAnsi="FbShefa"/>
          <w:b/>
          <w:bCs/>
          <w:color w:val="3B2F2A" w:themeColor="text2" w:themeShade="80"/>
          <w:sz w:val="11"/>
          <w:rtl/>
        </w:rPr>
        <w:t>.</w:t>
      </w:r>
      <w:r w:rsidRPr="00270114">
        <w:rPr>
          <w:rFonts w:ascii="FbShefa" w:hAnsi="FbShefa"/>
          <w:sz w:val="11"/>
          <w:rtl/>
        </w:rPr>
        <w:t xml:space="preserve"> ואם המקדיש יגאל</w:t>
      </w:r>
      <w:r w:rsidR="00980F5A" w:rsidRPr="00270114">
        <w:rPr>
          <w:rFonts w:ascii="FbShefa" w:hAnsi="FbShefa"/>
          <w:sz w:val="11"/>
          <w:rtl/>
        </w:rPr>
        <w:t>.</w:t>
      </w:r>
      <w:r w:rsidR="001C0E38" w:rsidRPr="00270114">
        <w:rPr>
          <w:rFonts w:ascii="FbShefa" w:hAnsi="FbShefa"/>
          <w:sz w:val="11"/>
          <w:rtl/>
        </w:rPr>
        <w:t xml:space="preserve"> </w:t>
      </w:r>
      <w:r w:rsidRPr="001B3037">
        <w:rPr>
          <w:rFonts w:ascii="FbShefa" w:hAnsi="FbShefa"/>
          <w:b/>
          <w:bCs/>
          <w:color w:val="3B2F2A" w:themeColor="text2" w:themeShade="80"/>
          <w:sz w:val="11"/>
          <w:rtl/>
        </w:rPr>
        <w:t>המקדיש</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ולא המתפיס</w:t>
      </w:r>
      <w:r w:rsidR="00980F5A" w:rsidRPr="00270114">
        <w:rPr>
          <w:rFonts w:ascii="FbShefa" w:hAnsi="FbShefa"/>
          <w:sz w:val="11"/>
          <w:rtl/>
        </w:rPr>
        <w:t>.</w:t>
      </w:r>
    </w:p>
    <w:p w14:paraId="7318F465" w14:textId="59301307" w:rsidR="002F24DC" w:rsidRPr="00270114" w:rsidRDefault="00A756C5" w:rsidP="003A574C">
      <w:pPr>
        <w:spacing w:line="240" w:lineRule="auto"/>
        <w:rPr>
          <w:rFonts w:ascii="FbShefa" w:hAnsi="FbShefa"/>
          <w:sz w:val="11"/>
          <w:rtl/>
        </w:rPr>
      </w:pPr>
      <w:r w:rsidRPr="001B3037">
        <w:rPr>
          <w:rFonts w:ascii="FbShefa" w:hAnsi="FbShefa"/>
          <w:b/>
          <w:bCs/>
          <w:color w:val="3B2F2A" w:themeColor="text2" w:themeShade="80"/>
          <w:sz w:val="11"/>
          <w:rtl/>
        </w:rPr>
        <w:t>לימוד ב</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3A574C" w:rsidRPr="00270114">
        <w:rPr>
          <w:rFonts w:ascii="FbShefa" w:hAnsi="FbShefa"/>
          <w:sz w:val="11"/>
          <w:rtl/>
        </w:rPr>
        <w:t>מבהמה טמאה (להלן)</w:t>
      </w:r>
      <w:r w:rsidR="00980F5A" w:rsidRPr="00270114">
        <w:rPr>
          <w:rFonts w:ascii="FbShefa" w:hAnsi="FbShefa"/>
          <w:sz w:val="11"/>
          <w:rtl/>
        </w:rPr>
        <w:t>.</w:t>
      </w:r>
    </w:p>
    <w:p w14:paraId="3A91BA1C" w14:textId="1F64BA15" w:rsidR="002F24DC" w:rsidRPr="00270114" w:rsidRDefault="002F24DC" w:rsidP="003A574C">
      <w:pPr>
        <w:spacing w:line="240" w:lineRule="auto"/>
        <w:rPr>
          <w:rFonts w:ascii="FbShefa" w:hAnsi="FbShefa"/>
          <w:sz w:val="11"/>
          <w:rtl/>
        </w:rPr>
      </w:pPr>
    </w:p>
    <w:p w14:paraId="419369B8" w14:textId="77777777" w:rsidR="0005689E" w:rsidRPr="00270114" w:rsidRDefault="0005689E" w:rsidP="001B30BE">
      <w:pPr>
        <w:pStyle w:val="2"/>
        <w:rPr>
          <w:rFonts w:ascii="FbShefa" w:hAnsi="FbShefa"/>
          <w:rtl/>
        </w:rPr>
      </w:pPr>
      <w:r w:rsidRPr="00270114">
        <w:rPr>
          <w:rFonts w:ascii="FbShefa" w:hAnsi="FbShefa"/>
          <w:rtl/>
        </w:rPr>
        <w:t>ואם בבהמה הטמאה ופדה בערכך</w:t>
      </w:r>
    </w:p>
    <w:p w14:paraId="42F6A3D2" w14:textId="77777777" w:rsidR="001B30BE" w:rsidRPr="00270114" w:rsidRDefault="0005689E" w:rsidP="001B30BE">
      <w:pPr>
        <w:pStyle w:val="3"/>
        <w:rPr>
          <w:rFonts w:ascii="FbShefa" w:hAnsi="FbShefa"/>
          <w:rtl/>
        </w:rPr>
      </w:pPr>
      <w:r w:rsidRPr="00270114">
        <w:rPr>
          <w:rFonts w:ascii="FbShefa" w:hAnsi="FbShefa"/>
          <w:rtl/>
        </w:rPr>
        <w:t>לימוד א</w:t>
      </w:r>
      <w:r w:rsidR="001B30BE" w:rsidRPr="00270114">
        <w:rPr>
          <w:rFonts w:ascii="FbShefa" w:hAnsi="FbShefa"/>
          <w:rtl/>
        </w:rPr>
        <w:t>:</w:t>
      </w:r>
    </w:p>
    <w:p w14:paraId="0ACC6B71" w14:textId="00BA028C" w:rsidR="002F24DC" w:rsidRPr="00270114" w:rsidRDefault="001B30BE" w:rsidP="0005689E">
      <w:pPr>
        <w:spacing w:line="240" w:lineRule="auto"/>
        <w:rPr>
          <w:rFonts w:ascii="FbShefa" w:hAnsi="FbShefa"/>
          <w:sz w:val="11"/>
          <w:rtl/>
        </w:rPr>
      </w:pPr>
      <w:r w:rsidRPr="001B3037">
        <w:rPr>
          <w:rFonts w:ascii="FbShefa" w:hAnsi="FbShefa"/>
          <w:b/>
          <w:bCs/>
          <w:color w:val="3B2F2A" w:themeColor="text2" w:themeShade="80"/>
          <w:sz w:val="11"/>
          <w:rtl/>
        </w:rPr>
        <w:t>כ</w:t>
      </w:r>
      <w:r w:rsidR="0005689E" w:rsidRPr="001B3037">
        <w:rPr>
          <w:rFonts w:ascii="FbShefa" w:hAnsi="FbShefa"/>
          <w:b/>
          <w:bCs/>
          <w:color w:val="3B2F2A" w:themeColor="text2" w:themeShade="80"/>
          <w:sz w:val="11"/>
          <w:rtl/>
        </w:rPr>
        <w:t>בהמה טמאה</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0005689E" w:rsidRPr="00270114">
        <w:rPr>
          <w:rFonts w:ascii="FbShefa" w:hAnsi="FbShefa"/>
          <w:sz w:val="11"/>
          <w:rtl/>
        </w:rPr>
        <w:t>שכולה לשמים</w:t>
      </w:r>
      <w:r w:rsidR="00980F5A" w:rsidRPr="00270114">
        <w:rPr>
          <w:rFonts w:ascii="FbShefa" w:hAnsi="FbShefa"/>
          <w:sz w:val="11"/>
          <w:rtl/>
        </w:rPr>
        <w:t>.</w:t>
      </w:r>
    </w:p>
    <w:p w14:paraId="172D75AC" w14:textId="2CDCAD51" w:rsidR="002F24DC" w:rsidRPr="00270114" w:rsidRDefault="0005689E" w:rsidP="0005689E">
      <w:pPr>
        <w:spacing w:line="240" w:lineRule="auto"/>
        <w:rPr>
          <w:rFonts w:ascii="FbShefa" w:hAnsi="FbShefa"/>
          <w:sz w:val="11"/>
          <w:rtl/>
        </w:rPr>
      </w:pPr>
      <w:r w:rsidRPr="001B3037">
        <w:rPr>
          <w:rFonts w:ascii="FbShefa" w:hAnsi="FbShefa"/>
          <w:b/>
          <w:bCs/>
          <w:color w:val="3B2F2A" w:themeColor="text2" w:themeShade="80"/>
          <w:sz w:val="11"/>
          <w:rtl/>
        </w:rPr>
        <w:t>למעוטי</w:t>
      </w:r>
      <w:r w:rsidR="00980F5A" w:rsidRPr="00270114">
        <w:rPr>
          <w:rFonts w:ascii="FbShefa" w:hAnsi="FbShefa"/>
          <w:sz w:val="11"/>
          <w:rtl/>
        </w:rPr>
        <w:t>.</w:t>
      </w:r>
      <w:r w:rsidRPr="00270114">
        <w:rPr>
          <w:rFonts w:ascii="FbShefa" w:hAnsi="FbShefa"/>
          <w:sz w:val="11"/>
          <w:rtl/>
        </w:rPr>
        <w:t xml:space="preserve"> קדשים קלים, דאית להו לבעלים</w:t>
      </w:r>
      <w:r w:rsidR="001B30BE" w:rsidRPr="00270114">
        <w:rPr>
          <w:rFonts w:ascii="FbShefa" w:hAnsi="FbShefa"/>
          <w:sz w:val="11"/>
          <w:rtl/>
        </w:rPr>
        <w:t>,</w:t>
      </w:r>
      <w:r w:rsidRPr="00270114">
        <w:rPr>
          <w:rFonts w:ascii="FbShefa" w:hAnsi="FbShefa"/>
          <w:sz w:val="11"/>
          <w:rtl/>
        </w:rPr>
        <w:t xml:space="preserve"> ולית בהו מעילה</w:t>
      </w:r>
      <w:r w:rsidR="00980F5A" w:rsidRPr="00270114">
        <w:rPr>
          <w:rFonts w:ascii="FbShefa" w:hAnsi="FbShefa"/>
          <w:sz w:val="11"/>
          <w:rtl/>
        </w:rPr>
        <w:t>.</w:t>
      </w:r>
    </w:p>
    <w:p w14:paraId="271423EC" w14:textId="5F428D24" w:rsidR="001B30BE" w:rsidRPr="00270114" w:rsidRDefault="001B30BE" w:rsidP="0005689E">
      <w:pPr>
        <w:spacing w:line="240" w:lineRule="auto"/>
        <w:rPr>
          <w:rFonts w:ascii="FbShefa" w:hAnsi="FbShefa"/>
          <w:i/>
          <w:iCs/>
          <w:sz w:val="11"/>
          <w:rtl/>
        </w:rPr>
      </w:pPr>
    </w:p>
    <w:p w14:paraId="4D26D2B2" w14:textId="3A0A4A49" w:rsidR="001B30BE" w:rsidRPr="00270114" w:rsidRDefault="001B30BE" w:rsidP="001B30BE">
      <w:pPr>
        <w:pStyle w:val="3"/>
        <w:rPr>
          <w:rFonts w:ascii="FbShefa" w:hAnsi="FbShefa"/>
          <w:rtl/>
        </w:rPr>
      </w:pPr>
      <w:r w:rsidRPr="00270114">
        <w:rPr>
          <w:rFonts w:ascii="FbShefa" w:hAnsi="FbShefa"/>
          <w:rtl/>
        </w:rPr>
        <w:t>לימוד ב:</w:t>
      </w:r>
    </w:p>
    <w:p w14:paraId="3D24CAAB" w14:textId="7B005526" w:rsidR="002F24DC" w:rsidRPr="00270114" w:rsidRDefault="003A574C" w:rsidP="001B30BE">
      <w:pPr>
        <w:rPr>
          <w:rFonts w:ascii="FbShefa" w:hAnsi="FbShefa"/>
          <w:rtl/>
        </w:rPr>
      </w:pPr>
      <w:r w:rsidRPr="001B3037">
        <w:rPr>
          <w:rFonts w:ascii="FbShefa" w:hAnsi="FbShefa"/>
          <w:b/>
          <w:bCs/>
          <w:color w:val="3B2F2A" w:themeColor="text2" w:themeShade="80"/>
          <w:rtl/>
        </w:rPr>
        <w:t>דומיא דבהמה טמאה</w:t>
      </w:r>
      <w:r w:rsidR="00980F5A" w:rsidRPr="001B3037">
        <w:rPr>
          <w:rFonts w:ascii="FbShefa" w:hAnsi="FbShefa"/>
          <w:b/>
          <w:bCs/>
          <w:color w:val="3B2F2A" w:themeColor="text2" w:themeShade="80"/>
          <w:rtl/>
        </w:rPr>
        <w:t>.</w:t>
      </w:r>
      <w:r w:rsidRPr="00270114">
        <w:rPr>
          <w:rFonts w:ascii="FbShefa" w:hAnsi="FbShefa"/>
          <w:rtl/>
        </w:rPr>
        <w:t xml:space="preserve"> שתחילתה הקדש</w:t>
      </w:r>
      <w:r w:rsidR="00980F5A" w:rsidRPr="00270114">
        <w:rPr>
          <w:rFonts w:ascii="FbShefa" w:hAnsi="FbShefa"/>
          <w:rtl/>
        </w:rPr>
        <w:t>.</w:t>
      </w:r>
    </w:p>
    <w:p w14:paraId="73749B4B" w14:textId="56CF9E06" w:rsidR="003A574C" w:rsidRPr="00270114" w:rsidRDefault="003A574C" w:rsidP="001B30BE">
      <w:pPr>
        <w:rPr>
          <w:rFonts w:ascii="FbShefa" w:hAnsi="FbShefa"/>
          <w:rtl/>
        </w:rPr>
      </w:pPr>
      <w:r w:rsidRPr="001B3037">
        <w:rPr>
          <w:rFonts w:ascii="FbShefa" w:hAnsi="FbShefa"/>
          <w:b/>
          <w:bCs/>
          <w:color w:val="3B2F2A" w:themeColor="text2" w:themeShade="80"/>
          <w:rtl/>
        </w:rPr>
        <w:t>לאפוקי</w:t>
      </w:r>
      <w:r w:rsidR="00980F5A" w:rsidRPr="001B3037">
        <w:rPr>
          <w:rFonts w:ascii="FbShefa" w:hAnsi="FbShefa"/>
          <w:b/>
          <w:bCs/>
          <w:color w:val="3B2F2A" w:themeColor="text2" w:themeShade="80"/>
          <w:rtl/>
        </w:rPr>
        <w:t>.</w:t>
      </w:r>
      <w:r w:rsidRPr="00270114">
        <w:rPr>
          <w:rFonts w:ascii="FbShefa" w:hAnsi="FbShefa"/>
          <w:rtl/>
        </w:rPr>
        <w:t xml:space="preserve"> הקדש שני, שאין בו חומש (כדלעיל)</w:t>
      </w:r>
      <w:r w:rsidR="00980F5A" w:rsidRPr="00270114">
        <w:rPr>
          <w:rFonts w:ascii="FbShefa" w:hAnsi="FbShefa"/>
          <w:rtl/>
        </w:rPr>
        <w:t>.</w:t>
      </w:r>
    </w:p>
    <w:p w14:paraId="3B8842A6" w14:textId="77777777" w:rsidR="00CF39BF" w:rsidRPr="00270114" w:rsidRDefault="00CF39BF" w:rsidP="00CF39BF">
      <w:pPr>
        <w:pStyle w:val="1"/>
        <w:rPr>
          <w:rFonts w:ascii="FbShefa" w:hAnsi="FbShefa"/>
          <w:rtl/>
        </w:rPr>
      </w:pPr>
      <w:r w:rsidRPr="00270114">
        <w:rPr>
          <w:rFonts w:ascii="FbShefa" w:hAnsi="FbShefa"/>
          <w:sz w:val="11"/>
          <w:rtl/>
        </w:rPr>
        <w:t>נה, א</w:t>
      </w:r>
    </w:p>
    <w:p w14:paraId="605C3FC4" w14:textId="77777777" w:rsidR="00075C97" w:rsidRPr="00270114" w:rsidRDefault="00075C97" w:rsidP="00075C97">
      <w:pPr>
        <w:pStyle w:val="3"/>
        <w:rPr>
          <w:rFonts w:ascii="FbShefa" w:hAnsi="FbShefa"/>
          <w:rtl/>
        </w:rPr>
      </w:pPr>
      <w:r w:rsidRPr="00270114">
        <w:rPr>
          <w:rFonts w:ascii="FbShefa" w:hAnsi="FbShefa"/>
          <w:rtl/>
        </w:rPr>
        <w:t>גדר הלימוד:</w:t>
      </w:r>
    </w:p>
    <w:p w14:paraId="0BB9857D" w14:textId="21007C94" w:rsidR="002F24DC" w:rsidRPr="00270114" w:rsidRDefault="00075C97" w:rsidP="00075C97">
      <w:pPr>
        <w:rPr>
          <w:rFonts w:ascii="FbShefa" w:hAnsi="FbShefa"/>
          <w:rtl/>
        </w:rPr>
      </w:pPr>
      <w:r w:rsidRPr="001B3037">
        <w:rPr>
          <w:rFonts w:ascii="FbShefa" w:hAnsi="FbShefa"/>
          <w:b/>
          <w:bCs/>
          <w:color w:val="3B2F2A" w:themeColor="text2" w:themeShade="80"/>
          <w:rtl/>
        </w:rPr>
        <w:t>שאלה</w:t>
      </w:r>
      <w:r w:rsidR="00980F5A" w:rsidRPr="001B3037">
        <w:rPr>
          <w:rFonts w:ascii="FbShefa" w:hAnsi="FbShefa"/>
          <w:b/>
          <w:bCs/>
          <w:color w:val="3B2F2A" w:themeColor="text2" w:themeShade="80"/>
          <w:rtl/>
        </w:rPr>
        <w:t>.</w:t>
      </w:r>
      <w:r w:rsidRPr="00270114">
        <w:rPr>
          <w:rFonts w:ascii="FbShefa" w:hAnsi="FbShefa"/>
          <w:rtl/>
        </w:rPr>
        <w:t xml:space="preserve"> הרי בהמה טמאה</w:t>
      </w:r>
      <w:r w:rsidR="001C0E38" w:rsidRPr="00270114">
        <w:rPr>
          <w:rFonts w:ascii="FbShefa" w:hAnsi="FbShefa"/>
          <w:rtl/>
        </w:rPr>
        <w:t>,</w:t>
      </w:r>
      <w:r w:rsidR="00980F5A" w:rsidRPr="00270114">
        <w:rPr>
          <w:rFonts w:ascii="FbShefa" w:hAnsi="FbShefa"/>
          <w:rtl/>
        </w:rPr>
        <w:t xml:space="preserve"> </w:t>
      </w:r>
      <w:r w:rsidRPr="00270114">
        <w:rPr>
          <w:rFonts w:ascii="FbShefa" w:hAnsi="FbShefa"/>
          <w:rtl/>
        </w:rPr>
        <w:t>איתא גם בתחילת הקדש</w:t>
      </w:r>
      <w:r w:rsidR="00AF2551">
        <w:rPr>
          <w:rFonts w:ascii="FbShefa" w:hAnsi="FbShefa" w:hint="cs"/>
          <w:rtl/>
        </w:rPr>
        <w:t>,</w:t>
      </w:r>
      <w:r w:rsidRPr="00270114">
        <w:rPr>
          <w:rFonts w:ascii="FbShefa" w:hAnsi="FbShefa"/>
          <w:rtl/>
        </w:rPr>
        <w:t xml:space="preserve"> וגם באמצע הקדש</w:t>
      </w:r>
      <w:r w:rsidR="00980F5A" w:rsidRPr="00270114">
        <w:rPr>
          <w:rFonts w:ascii="FbShefa" w:hAnsi="FbShefa"/>
          <w:rtl/>
        </w:rPr>
        <w:t>.</w:t>
      </w:r>
    </w:p>
    <w:p w14:paraId="055B2991" w14:textId="4AFEED75" w:rsidR="002F24DC" w:rsidRPr="00270114" w:rsidRDefault="00075C97" w:rsidP="00075C97">
      <w:pPr>
        <w:rPr>
          <w:rFonts w:ascii="FbShefa" w:hAnsi="FbShefa"/>
          <w:rtl/>
        </w:rPr>
      </w:pPr>
      <w:r w:rsidRPr="001B3037">
        <w:rPr>
          <w:rFonts w:ascii="FbShefa" w:hAnsi="FbShefa"/>
          <w:b/>
          <w:bCs/>
          <w:color w:val="3B2F2A" w:themeColor="text2" w:themeShade="80"/>
          <w:rtl/>
        </w:rPr>
        <w:t>תשובה</w:t>
      </w:r>
      <w:r w:rsidR="00980F5A" w:rsidRPr="001B3037">
        <w:rPr>
          <w:rFonts w:ascii="FbShefa" w:hAnsi="FbShefa"/>
          <w:b/>
          <w:bCs/>
          <w:color w:val="3B2F2A" w:themeColor="text2" w:themeShade="80"/>
          <w:rtl/>
        </w:rPr>
        <w:t>.</w:t>
      </w:r>
      <w:r w:rsidRPr="00270114">
        <w:rPr>
          <w:rFonts w:ascii="FbShefa" w:hAnsi="FbShefa"/>
          <w:rtl/>
        </w:rPr>
        <w:t xml:space="preserve"> לפי שאינה בסוף הקדש</w:t>
      </w:r>
      <w:r w:rsidR="00980F5A" w:rsidRPr="00270114">
        <w:rPr>
          <w:rFonts w:ascii="FbShefa" w:hAnsi="FbShefa"/>
          <w:rtl/>
        </w:rPr>
        <w:t>.</w:t>
      </w:r>
    </w:p>
    <w:p w14:paraId="67F787B2" w14:textId="6742B65E" w:rsidR="00075C97" w:rsidRPr="00270114" w:rsidRDefault="00075C97" w:rsidP="00075C97">
      <w:pPr>
        <w:rPr>
          <w:rFonts w:ascii="FbShefa" w:hAnsi="FbShefa"/>
          <w:rtl/>
        </w:rPr>
      </w:pPr>
    </w:p>
    <w:p w14:paraId="29A18949" w14:textId="5F7ACB8A" w:rsidR="002F24DC" w:rsidRPr="00270114" w:rsidRDefault="00075C97" w:rsidP="00075C97">
      <w:pPr>
        <w:rPr>
          <w:rFonts w:ascii="FbShefa" w:hAnsi="FbShefa"/>
          <w:rtl/>
        </w:rPr>
      </w:pPr>
      <w:r w:rsidRPr="001B3037">
        <w:rPr>
          <w:rFonts w:ascii="FbShefa" w:hAnsi="FbShefa"/>
          <w:b/>
          <w:bCs/>
          <w:color w:val="3B2F2A" w:themeColor="text2" w:themeShade="80"/>
          <w:rtl/>
        </w:rPr>
        <w:t>שאלה</w:t>
      </w:r>
      <w:r w:rsidR="00980F5A" w:rsidRPr="001B3037">
        <w:rPr>
          <w:rFonts w:ascii="FbShefa" w:hAnsi="FbShefa"/>
          <w:b/>
          <w:bCs/>
          <w:color w:val="3B2F2A" w:themeColor="text2" w:themeShade="80"/>
          <w:rtl/>
        </w:rPr>
        <w:t>.</w:t>
      </w:r>
      <w:r w:rsidRPr="00270114">
        <w:rPr>
          <w:rFonts w:ascii="FbShefa" w:hAnsi="FbShefa"/>
          <w:rtl/>
        </w:rPr>
        <w:t xml:space="preserve"> כיון דאיתא באמצע הקדש</w:t>
      </w:r>
      <w:r w:rsidR="001C0E38" w:rsidRPr="00270114">
        <w:rPr>
          <w:rFonts w:ascii="FbShefa" w:hAnsi="FbShefa"/>
          <w:rtl/>
        </w:rPr>
        <w:t>,</w:t>
      </w:r>
      <w:r w:rsidR="00980F5A" w:rsidRPr="00270114">
        <w:rPr>
          <w:rFonts w:ascii="FbShefa" w:hAnsi="FbShefa"/>
          <w:rtl/>
        </w:rPr>
        <w:t xml:space="preserve"> </w:t>
      </w:r>
      <w:r w:rsidRPr="00270114">
        <w:rPr>
          <w:rFonts w:ascii="FbShefa" w:hAnsi="FbShefa"/>
          <w:rtl/>
        </w:rPr>
        <w:t>לוסיף חומש</w:t>
      </w:r>
      <w:r w:rsidR="00980F5A" w:rsidRPr="00270114">
        <w:rPr>
          <w:rFonts w:ascii="FbShefa" w:hAnsi="FbShefa"/>
          <w:rtl/>
        </w:rPr>
        <w:t>.</w:t>
      </w:r>
    </w:p>
    <w:p w14:paraId="7726E10B" w14:textId="4656FF56" w:rsidR="002F24DC" w:rsidRPr="00270114" w:rsidRDefault="00075C97" w:rsidP="00075C97">
      <w:pPr>
        <w:rPr>
          <w:rFonts w:ascii="FbShefa" w:hAnsi="FbShefa"/>
          <w:rtl/>
        </w:rPr>
      </w:pPr>
      <w:r w:rsidRPr="001B3037">
        <w:rPr>
          <w:rFonts w:ascii="FbShefa" w:hAnsi="FbShefa"/>
          <w:b/>
          <w:bCs/>
          <w:color w:val="3B2F2A" w:themeColor="text2" w:themeShade="80"/>
          <w:rtl/>
        </w:rPr>
        <w:t>שהרי</w:t>
      </w:r>
      <w:r w:rsidR="00980F5A" w:rsidRPr="001B3037">
        <w:rPr>
          <w:rFonts w:ascii="FbShefa" w:hAnsi="FbShefa"/>
          <w:b/>
          <w:bCs/>
          <w:color w:val="3B2F2A" w:themeColor="text2" w:themeShade="80"/>
          <w:rtl/>
        </w:rPr>
        <w:t>.</w:t>
      </w:r>
      <w:r w:rsidRPr="00270114">
        <w:rPr>
          <w:rFonts w:ascii="FbShefa" w:hAnsi="FbShefa"/>
          <w:rtl/>
        </w:rPr>
        <w:t xml:space="preserve"> מאי חזית דמדמית ליה לסוף הקדש</w:t>
      </w:r>
      <w:r w:rsidR="00980F5A" w:rsidRPr="00270114">
        <w:rPr>
          <w:rFonts w:ascii="FbShefa" w:hAnsi="FbShefa"/>
          <w:rtl/>
        </w:rPr>
        <w:t>.</w:t>
      </w:r>
      <w:r w:rsidR="006225FE" w:rsidRPr="00270114">
        <w:rPr>
          <w:rFonts w:ascii="FbShefa" w:hAnsi="FbShefa"/>
          <w:rtl/>
        </w:rPr>
        <w:t xml:space="preserve"> </w:t>
      </w:r>
      <w:r w:rsidRPr="001B3037">
        <w:rPr>
          <w:rFonts w:ascii="FbShefa" w:hAnsi="FbShefa"/>
          <w:b/>
          <w:bCs/>
          <w:color w:val="3B2F2A" w:themeColor="text2" w:themeShade="80"/>
          <w:rtl/>
        </w:rPr>
        <w:t>שכן</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נתפס מנתפס</w:t>
      </w:r>
      <w:r w:rsidR="00980F5A" w:rsidRPr="00270114">
        <w:rPr>
          <w:rFonts w:ascii="FbShefa" w:hAnsi="FbShefa"/>
          <w:rtl/>
        </w:rPr>
        <w:t>.</w:t>
      </w:r>
    </w:p>
    <w:p w14:paraId="3DAE41B1" w14:textId="79680A0D" w:rsidR="002F24DC" w:rsidRPr="00270114" w:rsidRDefault="00075C97" w:rsidP="00075C97">
      <w:pPr>
        <w:rPr>
          <w:rFonts w:ascii="FbShefa" w:hAnsi="FbShefa"/>
          <w:rtl/>
        </w:rPr>
      </w:pPr>
      <w:r w:rsidRPr="001B3037">
        <w:rPr>
          <w:rFonts w:ascii="FbShefa" w:hAnsi="FbShefa"/>
          <w:b/>
          <w:bCs/>
          <w:color w:val="3B2F2A" w:themeColor="text2" w:themeShade="80"/>
          <w:rtl/>
        </w:rPr>
        <w:t>אדרבה</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נדמייה לתחילת הקדש</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שכן</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דבר שיש אחריו קדושה</w:t>
      </w:r>
      <w:r w:rsidR="001C0E38" w:rsidRPr="00270114">
        <w:rPr>
          <w:rFonts w:ascii="FbShefa" w:hAnsi="FbShefa"/>
          <w:rtl/>
        </w:rPr>
        <w:t xml:space="preserve">, </w:t>
      </w:r>
      <w:r w:rsidRPr="00270114">
        <w:rPr>
          <w:rFonts w:ascii="FbShefa" w:hAnsi="FbShefa"/>
          <w:rtl/>
        </w:rPr>
        <w:t>מדבר שיש אחריו קדושה</w:t>
      </w:r>
      <w:r w:rsidR="00980F5A" w:rsidRPr="00270114">
        <w:rPr>
          <w:rFonts w:ascii="FbShefa" w:hAnsi="FbShefa"/>
          <w:rtl/>
        </w:rPr>
        <w:t>.</w:t>
      </w:r>
    </w:p>
    <w:p w14:paraId="08B1C49A" w14:textId="299469DE" w:rsidR="00075C97" w:rsidRPr="00270114" w:rsidRDefault="00075C97" w:rsidP="0005689E">
      <w:pPr>
        <w:spacing w:line="240" w:lineRule="auto"/>
        <w:rPr>
          <w:rFonts w:ascii="FbShefa" w:hAnsi="FbShefa"/>
          <w:i/>
          <w:iCs/>
          <w:sz w:val="11"/>
          <w:rtl/>
        </w:rPr>
      </w:pPr>
    </w:p>
    <w:p w14:paraId="6023E5A4" w14:textId="27568438" w:rsidR="002F24DC" w:rsidRPr="00270114" w:rsidRDefault="00075C97" w:rsidP="00075C97">
      <w:pPr>
        <w:spacing w:line="240" w:lineRule="auto"/>
        <w:rPr>
          <w:rFonts w:ascii="FbShefa" w:hAnsi="FbShefa"/>
          <w:rtl/>
        </w:rPr>
      </w:pPr>
      <w:r w:rsidRPr="001B3037">
        <w:rPr>
          <w:rFonts w:ascii="FbShefa" w:hAnsi="FbShefa"/>
          <w:b/>
          <w:bCs/>
          <w:color w:val="3B2F2A" w:themeColor="text2" w:themeShade="80"/>
          <w:rtl/>
        </w:rPr>
        <w:t>תשובה</w:t>
      </w:r>
      <w:r w:rsidR="00980F5A" w:rsidRPr="001B3037">
        <w:rPr>
          <w:rFonts w:ascii="FbShefa" w:hAnsi="FbShefa"/>
          <w:b/>
          <w:bCs/>
          <w:color w:val="3B2F2A" w:themeColor="text2" w:themeShade="80"/>
          <w:rtl/>
        </w:rPr>
        <w:t>.</w:t>
      </w:r>
      <w:r w:rsidRPr="00270114">
        <w:rPr>
          <w:rFonts w:ascii="FbShefa" w:hAnsi="FbShefa"/>
          <w:rtl/>
        </w:rPr>
        <w:t xml:space="preserve"> </w:t>
      </w:r>
      <w:r w:rsidR="0005689E" w:rsidRPr="00270114">
        <w:rPr>
          <w:rFonts w:ascii="FbShefa" w:hAnsi="FbShefa"/>
          <w:rtl/>
        </w:rPr>
        <w:t>הטמאה</w:t>
      </w:r>
      <w:r w:rsidRPr="00270114">
        <w:rPr>
          <w:rFonts w:ascii="FbShefa" w:hAnsi="FbShefa"/>
          <w:rtl/>
        </w:rPr>
        <w:t>,</w:t>
      </w:r>
      <w:r w:rsidR="0005689E" w:rsidRPr="00270114">
        <w:rPr>
          <w:rFonts w:ascii="FbShefa" w:hAnsi="FbShefa"/>
          <w:rtl/>
        </w:rPr>
        <w:t xml:space="preserve"> טמאה ראשונה</w:t>
      </w:r>
      <w:r w:rsidR="00980F5A" w:rsidRPr="00270114">
        <w:rPr>
          <w:rFonts w:ascii="FbShefa" w:hAnsi="FbShefa"/>
          <w:rtl/>
        </w:rPr>
        <w:t>.</w:t>
      </w:r>
    </w:p>
    <w:p w14:paraId="76E6D594" w14:textId="3D1B169C" w:rsidR="0005689E" w:rsidRPr="00270114" w:rsidRDefault="00075C97" w:rsidP="0005689E">
      <w:pPr>
        <w:spacing w:line="240" w:lineRule="auto"/>
        <w:rPr>
          <w:rFonts w:ascii="FbShefa" w:hAnsi="FbShefa"/>
          <w:sz w:val="11"/>
          <w:rtl/>
        </w:rPr>
      </w:pPr>
      <w:r w:rsidRPr="001B3037">
        <w:rPr>
          <w:rFonts w:ascii="FbShefa" w:hAnsi="FbShefa"/>
          <w:b/>
          <w:bCs/>
          <w:color w:val="3B2F2A" w:themeColor="text2" w:themeShade="80"/>
          <w:sz w:val="11"/>
          <w:rtl/>
        </w:rPr>
        <w:t>כדרך שמצינו</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05689E" w:rsidRPr="00270114">
        <w:rPr>
          <w:rFonts w:ascii="FbShefa" w:hAnsi="FbShefa"/>
          <w:sz w:val="11"/>
          <w:rtl/>
        </w:rPr>
        <w:t>העולה</w:t>
      </w:r>
      <w:r w:rsidRPr="00270114">
        <w:rPr>
          <w:rFonts w:ascii="FbShefa" w:hAnsi="FbShefa"/>
          <w:sz w:val="11"/>
          <w:rtl/>
        </w:rPr>
        <w:t>,</w:t>
      </w:r>
      <w:r w:rsidR="006225FE" w:rsidRPr="00270114">
        <w:rPr>
          <w:rFonts w:ascii="FbShefa" w:hAnsi="FbShefa"/>
          <w:sz w:val="11"/>
          <w:rtl/>
        </w:rPr>
        <w:t xml:space="preserve"> </w:t>
      </w:r>
      <w:r w:rsidR="0005689E" w:rsidRPr="00270114">
        <w:rPr>
          <w:rFonts w:ascii="FbShefa" w:hAnsi="FbShefa"/>
          <w:sz w:val="11"/>
          <w:rtl/>
        </w:rPr>
        <w:t>עולה ראשונה</w:t>
      </w:r>
      <w:r w:rsidR="00980F5A" w:rsidRPr="00270114">
        <w:rPr>
          <w:rFonts w:ascii="FbShefa" w:hAnsi="FbShefa"/>
          <w:sz w:val="11"/>
          <w:rtl/>
        </w:rPr>
        <w:t>.</w:t>
      </w:r>
    </w:p>
    <w:p w14:paraId="46CC0832" w14:textId="77777777" w:rsidR="00075C97" w:rsidRPr="00270114" w:rsidRDefault="00075C97" w:rsidP="0005689E">
      <w:pPr>
        <w:spacing w:line="240" w:lineRule="auto"/>
        <w:rPr>
          <w:rFonts w:ascii="FbShefa" w:hAnsi="FbShefa"/>
          <w:sz w:val="11"/>
          <w:rtl/>
        </w:rPr>
      </w:pPr>
    </w:p>
    <w:p w14:paraId="4B6BB3BF" w14:textId="77777777" w:rsidR="00AF2551" w:rsidRDefault="00AF2551" w:rsidP="00AF2551">
      <w:pPr>
        <w:pStyle w:val="2"/>
        <w:rPr>
          <w:color w:val="3B2F2A" w:themeColor="text2" w:themeShade="80"/>
          <w:rtl/>
        </w:rPr>
      </w:pPr>
      <w:r w:rsidRPr="00AF2551">
        <w:rPr>
          <w:rtl/>
        </w:rPr>
        <w:t>פרה זו תחת פרת הקדש</w:t>
      </w:r>
    </w:p>
    <w:p w14:paraId="249081C4" w14:textId="7A6D3A8A" w:rsidR="00433741" w:rsidRPr="00270114" w:rsidRDefault="00AF2551" w:rsidP="00AF2551">
      <w:pPr>
        <w:spacing w:line="240" w:lineRule="auto"/>
        <w:rPr>
          <w:rFonts w:ascii="FbShefa" w:hAnsi="FbShefa"/>
          <w:sz w:val="11"/>
          <w:rtl/>
        </w:rPr>
      </w:pPr>
      <w:r>
        <w:rPr>
          <w:rFonts w:ascii="FbShefa" w:hAnsi="FbShefa" w:hint="cs"/>
          <w:b/>
          <w:bCs/>
          <w:color w:val="3B2F2A" w:themeColor="text2" w:themeShade="80"/>
          <w:sz w:val="11"/>
          <w:rtl/>
        </w:rPr>
        <w:t>לא הזכיר סכום כסף</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הקדשו פדוי, ויד הקדש על העליונה</w:t>
      </w:r>
      <w:r w:rsidR="00980F5A" w:rsidRPr="00270114">
        <w:rPr>
          <w:rFonts w:ascii="FbShefa" w:hAnsi="FbShefa"/>
          <w:sz w:val="11"/>
          <w:rtl/>
        </w:rPr>
        <w:t>.</w:t>
      </w:r>
    </w:p>
    <w:p w14:paraId="60A78003" w14:textId="7F187307" w:rsidR="00433741" w:rsidRPr="00270114" w:rsidRDefault="00AF2551" w:rsidP="009C3CB4">
      <w:pPr>
        <w:spacing w:line="240" w:lineRule="auto"/>
        <w:rPr>
          <w:rFonts w:ascii="FbShefa" w:hAnsi="FbShefa"/>
          <w:sz w:val="11"/>
          <w:rtl/>
        </w:rPr>
      </w:pPr>
      <w:r>
        <w:rPr>
          <w:rFonts w:ascii="FbShefa" w:hAnsi="FbShefa" w:hint="cs"/>
          <w:b/>
          <w:bCs/>
          <w:color w:val="3B2F2A" w:themeColor="text2" w:themeShade="80"/>
          <w:sz w:val="11"/>
          <w:rtl/>
        </w:rPr>
        <w:t xml:space="preserve">הזכיר סכום כסף. </w:t>
      </w:r>
      <w:r w:rsidR="009C3CB4" w:rsidRPr="00270114">
        <w:rPr>
          <w:rFonts w:ascii="FbShefa" w:hAnsi="FbShefa"/>
          <w:sz w:val="11"/>
          <w:rtl/>
        </w:rPr>
        <w:t>הקדשו פדוי</w:t>
      </w:r>
      <w:r w:rsidR="00980F5A" w:rsidRPr="00270114">
        <w:rPr>
          <w:rFonts w:ascii="FbShefa" w:hAnsi="FbShefa"/>
          <w:sz w:val="11"/>
          <w:rtl/>
        </w:rPr>
        <w:t>.</w:t>
      </w:r>
    </w:p>
    <w:p w14:paraId="467B9179" w14:textId="56CF100C" w:rsidR="009C3CB4" w:rsidRPr="00270114" w:rsidRDefault="009C3CB4" w:rsidP="009C3CB4">
      <w:pPr>
        <w:spacing w:line="240" w:lineRule="auto"/>
        <w:rPr>
          <w:rFonts w:ascii="FbShefa" w:hAnsi="FbShefa"/>
          <w:sz w:val="11"/>
          <w:rtl/>
        </w:rPr>
      </w:pPr>
    </w:p>
    <w:p w14:paraId="0D88ABB9" w14:textId="18F6249F" w:rsidR="009C3CB4" w:rsidRPr="001B3037" w:rsidRDefault="009C3CB4" w:rsidP="0071079F">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rtl/>
        </w:rPr>
        <w:t>הָאוֹנָאָה אַרְבָּעָה כֶסֶף, וְהַטַּעֲנָה שְׁתֵּי כֶסֶף, וְהַהוֹדָאָה שָׁוֶה פְרוּטָה</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חָמֵשׁ פְּרוּטוֹת הֵן</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הַהוֹדָאָה שָׁוֶה פְרוּטָה, וְהָאִשָּׁה מִתְקַדֶּשֶׁת בְּשָׁוֶה פְרוּטָה, וְהַנֶּהֱנֶה בְשָׁוֶה פְרוּטָה מִן הַהֶקְדֵּשׁ מָעַל, וְהַמּוֹצֵא שָׁוֶה פְרוּטָה חַיָּב לְהַכְרִיז, וְהַגּוֹזֵל אֶת חֲבֵרוֹ שָׁוֶה פְרוּטָה וְנִשְׁבַּע לוֹ, יוֹלִיכֶנּוּ אַחֲרָיו אֲפִלּוּ </w:t>
      </w:r>
      <w:r w:rsidR="0021198B" w:rsidRPr="001B3037">
        <w:rPr>
          <w:rFonts w:ascii="FbShefa" w:eastAsia="Times New Roman" w:hAnsi="FbShefa"/>
          <w:b/>
          <w:bCs/>
          <w:color w:val="3B2F2A" w:themeColor="text2" w:themeShade="80"/>
          <w:rtl/>
        </w:rPr>
        <w:t>לְמָדַ</w:t>
      </w:r>
      <w:r w:rsidRPr="001B3037">
        <w:rPr>
          <w:rFonts w:ascii="FbShefa" w:eastAsia="Times New Roman" w:hAnsi="FbShefa"/>
          <w:b/>
          <w:bCs/>
          <w:color w:val="3B2F2A" w:themeColor="text2" w:themeShade="80"/>
          <w:rtl/>
        </w:rPr>
        <w:t>י</w:t>
      </w:r>
      <w:r w:rsidR="00980F5A" w:rsidRPr="001B3037">
        <w:rPr>
          <w:rFonts w:ascii="FbShefa" w:eastAsia="Times New Roman" w:hAnsi="FbShefa"/>
          <w:b/>
          <w:bCs/>
          <w:color w:val="3B2F2A" w:themeColor="text2" w:themeShade="80"/>
          <w:rtl/>
        </w:rPr>
        <w:t>.</w:t>
      </w:r>
    </w:p>
    <w:p w14:paraId="6B59AD87" w14:textId="77777777" w:rsidR="00484AA0" w:rsidRPr="00270114" w:rsidRDefault="00484AA0" w:rsidP="00484AA0">
      <w:pPr>
        <w:rPr>
          <w:rFonts w:ascii="FbShefa" w:hAnsi="FbShefa"/>
          <w:rtl/>
        </w:rPr>
      </w:pPr>
    </w:p>
    <w:p w14:paraId="13ADD2C9" w14:textId="70EA660B" w:rsidR="009C3CB4" w:rsidRPr="00270114" w:rsidRDefault="009C3CB4" w:rsidP="009C3CB4">
      <w:pPr>
        <w:pStyle w:val="2"/>
        <w:rPr>
          <w:rFonts w:ascii="FbShefa" w:hAnsi="FbShefa"/>
          <w:color w:val="7C5F1D"/>
          <w:rtl/>
        </w:rPr>
      </w:pPr>
      <w:r w:rsidRPr="00270114">
        <w:rPr>
          <w:rFonts w:ascii="FbShefa" w:hAnsi="FbShefa"/>
          <w:color w:val="7C5F1D"/>
          <w:sz w:val="11"/>
          <w:rtl/>
        </w:rPr>
        <w:t>צריכותא</w:t>
      </w:r>
    </w:p>
    <w:p w14:paraId="0E7C1F7F" w14:textId="14F2BA07" w:rsidR="009C3CB4" w:rsidRPr="00270114" w:rsidRDefault="00484AA0" w:rsidP="009C3CB4">
      <w:pPr>
        <w:spacing w:line="240" w:lineRule="auto"/>
        <w:rPr>
          <w:rFonts w:ascii="FbShefa" w:hAnsi="FbShefa"/>
          <w:sz w:val="11"/>
          <w:rtl/>
        </w:rPr>
      </w:pPr>
      <w:r w:rsidRPr="001B3037">
        <w:rPr>
          <w:rFonts w:ascii="FbShefa" w:hAnsi="FbShefa"/>
          <w:b/>
          <w:bCs/>
          <w:color w:val="3B2F2A" w:themeColor="text2" w:themeShade="80"/>
          <w:sz w:val="11"/>
          <w:rtl/>
        </w:rPr>
        <w:t>שאלה</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w:t>
      </w:r>
      <w:r w:rsidRPr="00270114">
        <w:rPr>
          <w:rFonts w:ascii="FbShefa" w:hAnsi="FbShefa"/>
          <w:sz w:val="11"/>
          <w:rtl/>
        </w:rPr>
        <w:t xml:space="preserve">הא </w:t>
      </w:r>
      <w:r w:rsidR="009C3CB4" w:rsidRPr="00270114">
        <w:rPr>
          <w:rFonts w:ascii="FbShefa" w:hAnsi="FbShefa"/>
          <w:sz w:val="11"/>
          <w:rtl/>
        </w:rPr>
        <w:t>תנינא חדא זימנא</w:t>
      </w:r>
      <w:r w:rsidR="00980F5A" w:rsidRPr="00270114">
        <w:rPr>
          <w:rFonts w:ascii="FbShefa" w:hAnsi="FbShefa"/>
          <w:sz w:val="11"/>
          <w:rtl/>
        </w:rPr>
        <w:t>.</w:t>
      </w:r>
    </w:p>
    <w:p w14:paraId="78A93197" w14:textId="67ED9EE8" w:rsidR="00433741" w:rsidRPr="00270114" w:rsidRDefault="00484AA0" w:rsidP="009C3CB4">
      <w:pPr>
        <w:spacing w:line="240" w:lineRule="auto"/>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סיפא אצטריכא ליה</w:t>
      </w:r>
      <w:r w:rsidRPr="00270114">
        <w:rPr>
          <w:rFonts w:ascii="FbShefa" w:hAnsi="FbShefa"/>
          <w:sz w:val="11"/>
          <w:rtl/>
        </w:rPr>
        <w:t>,</w:t>
      </w:r>
      <w:r w:rsidR="009C3CB4" w:rsidRPr="00270114">
        <w:rPr>
          <w:rFonts w:ascii="FbShefa" w:hAnsi="FbShefa"/>
          <w:sz w:val="11"/>
          <w:rtl/>
        </w:rPr>
        <w:t xml:space="preserve"> חמש פרוטות הן</w:t>
      </w:r>
      <w:r w:rsidR="00980F5A" w:rsidRPr="00270114">
        <w:rPr>
          <w:rFonts w:ascii="FbShefa" w:hAnsi="FbShefa"/>
          <w:sz w:val="11"/>
          <w:rtl/>
        </w:rPr>
        <w:t>.</w:t>
      </w:r>
    </w:p>
    <w:p w14:paraId="4F123B37" w14:textId="14E6E343" w:rsidR="009C3CB4" w:rsidRPr="00270114" w:rsidRDefault="009C3CB4" w:rsidP="009C3CB4">
      <w:pPr>
        <w:spacing w:line="240" w:lineRule="auto"/>
        <w:rPr>
          <w:rFonts w:ascii="FbShefa" w:hAnsi="FbShefa"/>
          <w:sz w:val="11"/>
          <w:rtl/>
        </w:rPr>
      </w:pPr>
    </w:p>
    <w:p w14:paraId="09768A32"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חמש פרוטות</w:t>
      </w:r>
    </w:p>
    <w:p w14:paraId="4E0EDA5D" w14:textId="77777777" w:rsidR="006F5B1D" w:rsidRPr="00270114" w:rsidRDefault="009C3CB4" w:rsidP="006F5B1D">
      <w:pPr>
        <w:pStyle w:val="3"/>
        <w:rPr>
          <w:rFonts w:ascii="FbShefa" w:hAnsi="FbShefa"/>
          <w:rtl/>
        </w:rPr>
      </w:pPr>
      <w:r w:rsidRPr="00270114">
        <w:rPr>
          <w:rFonts w:ascii="FbShefa" w:hAnsi="FbShefa"/>
          <w:rtl/>
        </w:rPr>
        <w:t>מחלוקת</w:t>
      </w:r>
      <w:r w:rsidR="006F5B1D" w:rsidRPr="00270114">
        <w:rPr>
          <w:rFonts w:ascii="FbShefa" w:hAnsi="FbShefa"/>
          <w:rtl/>
        </w:rPr>
        <w:t>:</w:t>
      </w:r>
    </w:p>
    <w:p w14:paraId="56B48DA9" w14:textId="7775FA82" w:rsidR="006F5B1D" w:rsidRPr="00270114" w:rsidRDefault="006F5B1D" w:rsidP="009C3CB4">
      <w:pPr>
        <w:spacing w:line="240" w:lineRule="auto"/>
        <w:rPr>
          <w:rFonts w:ascii="FbShefa" w:hAnsi="FbShefa"/>
          <w:sz w:val="11"/>
          <w:rtl/>
        </w:rPr>
      </w:pPr>
      <w:r w:rsidRPr="001B3037">
        <w:rPr>
          <w:rFonts w:ascii="FbShefa" w:hAnsi="FbShefa"/>
          <w:b/>
          <w:bCs/>
          <w:color w:val="3B2F2A" w:themeColor="text2" w:themeShade="80"/>
          <w:sz w:val="11"/>
          <w:rtl/>
        </w:rPr>
        <w:t>מתני'</w:t>
      </w:r>
      <w:r w:rsidR="00980F5A" w:rsidRPr="001B3037">
        <w:rPr>
          <w:rFonts w:ascii="FbShefa" w:hAnsi="FbShefa"/>
          <w:b/>
          <w:bCs/>
          <w:color w:val="3B2F2A" w:themeColor="text2" w:themeShade="80"/>
          <w:sz w:val="11"/>
          <w:rtl/>
        </w:rPr>
        <w:t>.</w:t>
      </w:r>
      <w:r w:rsidRPr="00270114">
        <w:rPr>
          <w:rFonts w:ascii="FbShefa" w:hAnsi="FbShefa"/>
          <w:sz w:val="11"/>
          <w:rtl/>
        </w:rPr>
        <w:t xml:space="preserve"> הודאה, קידושין, מעילה, אבידה</w:t>
      </w:r>
      <w:r w:rsidR="009B153A" w:rsidRPr="00270114">
        <w:rPr>
          <w:rFonts w:ascii="FbShefa" w:hAnsi="FbShefa"/>
          <w:sz w:val="11"/>
          <w:rtl/>
        </w:rPr>
        <w:t>,</w:t>
      </w:r>
      <w:r w:rsidRPr="00270114">
        <w:rPr>
          <w:rFonts w:ascii="FbShefa" w:hAnsi="FbShefa"/>
          <w:sz w:val="11"/>
          <w:rtl/>
        </w:rPr>
        <w:t xml:space="preserve"> גזילה</w:t>
      </w:r>
      <w:r w:rsidR="00980F5A" w:rsidRPr="00270114">
        <w:rPr>
          <w:rFonts w:ascii="FbShefa" w:hAnsi="FbShefa"/>
          <w:sz w:val="11"/>
          <w:rtl/>
        </w:rPr>
        <w:t>.</w:t>
      </w:r>
    </w:p>
    <w:p w14:paraId="376CD3C6" w14:textId="533F3656" w:rsidR="009B153A" w:rsidRPr="00270114" w:rsidRDefault="009B153A" w:rsidP="009B153A">
      <w:pPr>
        <w:rPr>
          <w:rFonts w:ascii="FbShefa" w:hAnsi="FbShefa"/>
          <w:rtl/>
        </w:rPr>
      </w:pPr>
      <w:r w:rsidRPr="001B3037">
        <w:rPr>
          <w:rFonts w:ascii="FbShefa" w:hAnsi="FbShefa"/>
          <w:b/>
          <w:bCs/>
          <w:color w:val="3B2F2A" w:themeColor="text2" w:themeShade="80"/>
          <w:rtl/>
        </w:rPr>
        <w:t>לוי</w:t>
      </w:r>
      <w:r w:rsidR="00980F5A" w:rsidRPr="001B3037">
        <w:rPr>
          <w:rFonts w:ascii="FbShefa" w:hAnsi="FbShefa"/>
          <w:b/>
          <w:bCs/>
          <w:color w:val="3B2F2A" w:themeColor="text2" w:themeShade="80"/>
          <w:rtl/>
        </w:rPr>
        <w:t>.</w:t>
      </w:r>
      <w:r w:rsidRPr="00270114">
        <w:rPr>
          <w:rFonts w:ascii="FbShefa" w:hAnsi="FbShefa"/>
          <w:rtl/>
        </w:rPr>
        <w:t xml:space="preserve"> אונאה, הודאה, קדושין, גזל, ישיבת הדיינין</w:t>
      </w:r>
      <w:r w:rsidR="00980F5A" w:rsidRPr="00270114">
        <w:rPr>
          <w:rFonts w:ascii="FbShefa" w:hAnsi="FbShefa"/>
          <w:rtl/>
        </w:rPr>
        <w:t>.</w:t>
      </w:r>
    </w:p>
    <w:p w14:paraId="086A693D" w14:textId="65051E9B" w:rsidR="006F5B1D" w:rsidRPr="00270114" w:rsidRDefault="006F5B1D" w:rsidP="009C3CB4">
      <w:pPr>
        <w:spacing w:line="240" w:lineRule="auto"/>
        <w:rPr>
          <w:rFonts w:ascii="FbShefa" w:hAnsi="FbShefa"/>
          <w:sz w:val="11"/>
          <w:rtl/>
        </w:rPr>
      </w:pPr>
      <w:r w:rsidRPr="00270114">
        <w:rPr>
          <w:rFonts w:ascii="FbShefa" w:hAnsi="FbShefa"/>
          <w:sz w:val="11"/>
          <w:rtl/>
        </w:rPr>
        <w:t xml:space="preserve"> </w:t>
      </w:r>
    </w:p>
    <w:p w14:paraId="44BD6B74" w14:textId="77777777" w:rsidR="009B153A" w:rsidRPr="00270114" w:rsidRDefault="009C3CB4" w:rsidP="009B153A">
      <w:pPr>
        <w:pStyle w:val="3"/>
        <w:rPr>
          <w:rFonts w:ascii="FbShefa" w:hAnsi="FbShefa"/>
          <w:rtl/>
        </w:rPr>
      </w:pPr>
      <w:r w:rsidRPr="00270114">
        <w:rPr>
          <w:rFonts w:ascii="FbShefa" w:hAnsi="FbShefa"/>
          <w:rtl/>
        </w:rPr>
        <w:t>אונאה</w:t>
      </w:r>
      <w:r w:rsidR="009B153A" w:rsidRPr="00270114">
        <w:rPr>
          <w:rFonts w:ascii="FbShefa" w:hAnsi="FbShefa"/>
          <w:rtl/>
        </w:rPr>
        <w:t>:</w:t>
      </w:r>
    </w:p>
    <w:p w14:paraId="75C888BF" w14:textId="3B146F03" w:rsidR="00433741" w:rsidRPr="00270114" w:rsidRDefault="009B153A" w:rsidP="009C3CB4">
      <w:pPr>
        <w:spacing w:line="240" w:lineRule="auto"/>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יש אונאה לפרוטות</w:t>
      </w:r>
      <w:r w:rsidRPr="00270114">
        <w:rPr>
          <w:rFonts w:ascii="FbShefa" w:hAnsi="FbShefa"/>
          <w:sz w:val="11"/>
          <w:rtl/>
        </w:rPr>
        <w:t xml:space="preserve"> (מתני')</w:t>
      </w:r>
      <w:r w:rsidR="00980F5A" w:rsidRPr="00270114">
        <w:rPr>
          <w:rFonts w:ascii="FbShefa" w:hAnsi="FbShefa"/>
          <w:sz w:val="11"/>
          <w:rtl/>
        </w:rPr>
        <w:t>.</w:t>
      </w:r>
    </w:p>
    <w:p w14:paraId="361E7A73" w14:textId="19F3A3E7" w:rsidR="009B153A" w:rsidRPr="00270114" w:rsidRDefault="009B153A" w:rsidP="009C3CB4">
      <w:pPr>
        <w:spacing w:line="240" w:lineRule="auto"/>
        <w:rPr>
          <w:rFonts w:ascii="FbShefa" w:hAnsi="FbShefa"/>
          <w:sz w:val="11"/>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Pr="00270114">
        <w:rPr>
          <w:rFonts w:ascii="FbShefa" w:hAnsi="FbShefa"/>
          <w:sz w:val="11"/>
          <w:rtl/>
        </w:rPr>
        <w:t xml:space="preserve"> אין אונאה לפרוטות (לוי)</w:t>
      </w:r>
      <w:r w:rsidR="00980F5A" w:rsidRPr="00270114">
        <w:rPr>
          <w:rFonts w:ascii="FbShefa" w:hAnsi="FbShefa"/>
          <w:sz w:val="11"/>
          <w:rtl/>
        </w:rPr>
        <w:t>.</w:t>
      </w:r>
    </w:p>
    <w:p w14:paraId="0FE6940E" w14:textId="77777777" w:rsidR="00EF0542" w:rsidRPr="00270114" w:rsidRDefault="00EF0542" w:rsidP="009C3CB4">
      <w:pPr>
        <w:spacing w:line="240" w:lineRule="auto"/>
        <w:rPr>
          <w:rFonts w:ascii="FbShefa" w:hAnsi="FbShefa"/>
          <w:sz w:val="11"/>
          <w:rtl/>
        </w:rPr>
      </w:pPr>
    </w:p>
    <w:p w14:paraId="459FCFE8" w14:textId="440B389B" w:rsidR="00EF0542" w:rsidRPr="00270114" w:rsidRDefault="00EF0542" w:rsidP="00EF0542">
      <w:pPr>
        <w:pStyle w:val="3"/>
        <w:rPr>
          <w:rFonts w:ascii="FbShefa" w:hAnsi="FbShefa"/>
          <w:rtl/>
        </w:rPr>
      </w:pPr>
      <w:r w:rsidRPr="00270114">
        <w:rPr>
          <w:rFonts w:ascii="FbShefa" w:hAnsi="FbShefa"/>
          <w:rtl/>
        </w:rPr>
        <w:t>אבידה:</w:t>
      </w:r>
    </w:p>
    <w:p w14:paraId="022CBE8B" w14:textId="5C29191A" w:rsidR="00340223" w:rsidRPr="00270114" w:rsidRDefault="00340223" w:rsidP="00340223">
      <w:pPr>
        <w:spacing w:line="240" w:lineRule="auto"/>
        <w:rPr>
          <w:rFonts w:ascii="FbShefa" w:hAnsi="FbShefa"/>
          <w:sz w:val="11"/>
          <w:rtl/>
        </w:rPr>
      </w:pPr>
      <w:r w:rsidRPr="001B3037">
        <w:rPr>
          <w:rFonts w:ascii="FbShefa" w:hAnsi="FbShefa"/>
          <w:b/>
          <w:bCs/>
          <w:color w:val="3B2F2A" w:themeColor="text2" w:themeShade="80"/>
          <w:rtl/>
        </w:rPr>
        <w:t>דעה א</w:t>
      </w:r>
      <w:r w:rsidR="00980F5A" w:rsidRPr="001B3037">
        <w:rPr>
          <w:rFonts w:ascii="FbShefa" w:hAnsi="FbShefa"/>
          <w:b/>
          <w:bCs/>
          <w:color w:val="3B2F2A" w:themeColor="text2" w:themeShade="80"/>
          <w:rtl/>
        </w:rPr>
        <w:t>.</w:t>
      </w:r>
      <w:r w:rsidRPr="00270114">
        <w:rPr>
          <w:rFonts w:ascii="FbShefa" w:hAnsi="FbShefa"/>
          <w:rtl/>
        </w:rPr>
        <w:t xml:space="preserve"> צריכא (מתני')</w:t>
      </w:r>
      <w:r w:rsidR="00AD0131">
        <w:rPr>
          <w:rFonts w:ascii="FbShefa" w:hAnsi="FbShefa" w:hint="cs"/>
          <w:rtl/>
        </w:rPr>
        <w:t>.</w:t>
      </w:r>
      <w:r w:rsidRPr="00270114">
        <w:rPr>
          <w:rFonts w:ascii="FbShefa" w:hAnsi="FbShefa"/>
          <w:rtl/>
        </w:rPr>
        <w:t xml:space="preserve"> </w:t>
      </w:r>
      <w:r w:rsidRPr="001B3037">
        <w:rPr>
          <w:rFonts w:ascii="FbShefa" w:hAnsi="FbShefa"/>
          <w:b/>
          <w:bCs/>
          <w:color w:val="3B2F2A" w:themeColor="text2" w:themeShade="80"/>
          <w:sz w:val="11"/>
          <w:rtl/>
        </w:rPr>
        <w:t>גזל</w:t>
      </w:r>
      <w:r w:rsidR="00980F5A" w:rsidRPr="001B3037">
        <w:rPr>
          <w:rFonts w:ascii="FbShefa" w:hAnsi="FbShefa"/>
          <w:b/>
          <w:bCs/>
          <w:color w:val="3B2F2A" w:themeColor="text2" w:themeShade="80"/>
          <w:sz w:val="11"/>
          <w:rtl/>
        </w:rPr>
        <w:t>.</w:t>
      </w:r>
      <w:r w:rsidRPr="00270114">
        <w:rPr>
          <w:rFonts w:ascii="FbShefa" w:hAnsi="FbShefa"/>
          <w:sz w:val="11"/>
          <w:rtl/>
        </w:rPr>
        <w:t xml:space="preserve"> אפילו למדי</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אבידה</w:t>
      </w:r>
      <w:r w:rsidR="00980F5A" w:rsidRPr="00270114">
        <w:rPr>
          <w:rFonts w:ascii="FbShefa" w:hAnsi="FbShefa"/>
          <w:sz w:val="11"/>
          <w:rtl/>
        </w:rPr>
        <w:t>.</w:t>
      </w:r>
      <w:r w:rsidRPr="00270114">
        <w:rPr>
          <w:rFonts w:ascii="FbShefa" w:hAnsi="FbShefa"/>
          <w:sz w:val="11"/>
          <w:rtl/>
        </w:rPr>
        <w:t xml:space="preserve"> אף על גב דזל</w:t>
      </w:r>
      <w:r w:rsidR="00980F5A" w:rsidRPr="00270114">
        <w:rPr>
          <w:rFonts w:ascii="FbShefa" w:hAnsi="FbShefa"/>
          <w:sz w:val="11"/>
          <w:rtl/>
        </w:rPr>
        <w:t>.</w:t>
      </w:r>
    </w:p>
    <w:p w14:paraId="27DCB9C0" w14:textId="6055C0F2" w:rsidR="009C3CB4" w:rsidRPr="00270114" w:rsidRDefault="00EF0542" w:rsidP="009C3CB4">
      <w:pPr>
        <w:spacing w:line="240" w:lineRule="auto"/>
        <w:rPr>
          <w:rFonts w:ascii="FbShefa" w:hAnsi="FbShefa"/>
          <w:rtl/>
        </w:rPr>
      </w:pPr>
      <w:r w:rsidRPr="001B3037">
        <w:rPr>
          <w:rFonts w:ascii="FbShefa" w:hAnsi="FbShefa"/>
          <w:b/>
          <w:bCs/>
          <w:color w:val="3B2F2A" w:themeColor="text2" w:themeShade="80"/>
          <w:rtl/>
        </w:rPr>
        <w:t xml:space="preserve">דעה </w:t>
      </w:r>
      <w:r w:rsidR="00340223" w:rsidRPr="001B3037">
        <w:rPr>
          <w:rFonts w:ascii="FbShefa" w:hAnsi="FbShefa"/>
          <w:b/>
          <w:bCs/>
          <w:color w:val="3B2F2A" w:themeColor="text2" w:themeShade="80"/>
          <w:rtl/>
        </w:rPr>
        <w:t>ב</w:t>
      </w:r>
      <w:r w:rsidR="00980F5A" w:rsidRPr="001B3037">
        <w:rPr>
          <w:rFonts w:ascii="FbShefa" w:hAnsi="FbShefa"/>
          <w:b/>
          <w:bCs/>
          <w:color w:val="3B2F2A" w:themeColor="text2" w:themeShade="80"/>
          <w:rtl/>
        </w:rPr>
        <w:t>.</w:t>
      </w:r>
      <w:r w:rsidRPr="00270114">
        <w:rPr>
          <w:rFonts w:ascii="FbShefa" w:hAnsi="FbShefa"/>
          <w:rtl/>
        </w:rPr>
        <w:t xml:space="preserve"> כלול בגזל (</w:t>
      </w:r>
      <w:r w:rsidR="00340223" w:rsidRPr="00270114">
        <w:rPr>
          <w:rFonts w:ascii="FbShefa" w:hAnsi="FbShefa"/>
          <w:rtl/>
        </w:rPr>
        <w:t>לוי</w:t>
      </w:r>
      <w:r w:rsidRPr="00270114">
        <w:rPr>
          <w:rFonts w:ascii="FbShefa" w:hAnsi="FbShefa"/>
          <w:rtl/>
        </w:rPr>
        <w:t>)</w:t>
      </w:r>
      <w:r w:rsidR="00980F5A" w:rsidRPr="00270114">
        <w:rPr>
          <w:rFonts w:ascii="FbShefa" w:hAnsi="FbShefa"/>
          <w:rtl/>
        </w:rPr>
        <w:t>.</w:t>
      </w:r>
    </w:p>
    <w:p w14:paraId="22902F1C" w14:textId="77777777" w:rsidR="00EF0542" w:rsidRPr="001B3037" w:rsidRDefault="00EF0542" w:rsidP="009C3CB4">
      <w:pPr>
        <w:spacing w:line="240" w:lineRule="auto"/>
        <w:rPr>
          <w:rFonts w:ascii="FbShefa" w:hAnsi="FbShefa"/>
          <w:b/>
          <w:bCs/>
          <w:color w:val="3B2F2A" w:themeColor="text2" w:themeShade="80"/>
          <w:sz w:val="11"/>
          <w:rtl/>
        </w:rPr>
      </w:pPr>
    </w:p>
    <w:p w14:paraId="102642E2" w14:textId="77777777" w:rsidR="00EF0542" w:rsidRPr="00270114" w:rsidRDefault="009C3CB4" w:rsidP="00EF0542">
      <w:pPr>
        <w:pStyle w:val="3"/>
        <w:rPr>
          <w:rFonts w:ascii="FbShefa" w:hAnsi="FbShefa"/>
          <w:rtl/>
        </w:rPr>
      </w:pPr>
      <w:r w:rsidRPr="00270114">
        <w:rPr>
          <w:rFonts w:ascii="FbShefa" w:hAnsi="FbShefa"/>
          <w:rtl/>
        </w:rPr>
        <w:t>ישיבת הדיינין</w:t>
      </w:r>
      <w:r w:rsidR="00EF0542" w:rsidRPr="00270114">
        <w:rPr>
          <w:rFonts w:ascii="FbShefa" w:hAnsi="FbShefa"/>
          <w:rtl/>
        </w:rPr>
        <w:t>:</w:t>
      </w:r>
    </w:p>
    <w:p w14:paraId="32FB9352" w14:textId="54D7E5FF" w:rsidR="00887712" w:rsidRPr="00270114" w:rsidRDefault="00887712" w:rsidP="009C3CB4">
      <w:pPr>
        <w:spacing w:line="240" w:lineRule="auto"/>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Pr="00270114">
        <w:rPr>
          <w:rFonts w:ascii="FbShefa" w:hAnsi="FbShefa"/>
          <w:sz w:val="11"/>
          <w:rtl/>
        </w:rPr>
        <w:t xml:space="preserve"> כלול בגזל (מתני')</w:t>
      </w:r>
      <w:r w:rsidR="00980F5A" w:rsidRPr="00270114">
        <w:rPr>
          <w:rFonts w:ascii="FbShefa" w:hAnsi="FbShefa"/>
          <w:sz w:val="11"/>
          <w:rtl/>
        </w:rPr>
        <w:t>.</w:t>
      </w:r>
    </w:p>
    <w:p w14:paraId="6BB099B4" w14:textId="799F388E" w:rsidR="009C3CB4" w:rsidRPr="00270114" w:rsidRDefault="00887712" w:rsidP="00340223">
      <w:pPr>
        <w:spacing w:line="240" w:lineRule="auto"/>
        <w:rPr>
          <w:rFonts w:ascii="FbShefa" w:hAnsi="FbShefa"/>
          <w:sz w:val="11"/>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9C3CB4" w:rsidRPr="00270114">
        <w:rPr>
          <w:rFonts w:ascii="FbShefa" w:hAnsi="FbShefa"/>
          <w:sz w:val="11"/>
          <w:rtl/>
        </w:rPr>
        <w:t>לאפוקי ממ"ד שנזקקין אפילו לפחות משוה פרוטה</w:t>
      </w:r>
      <w:r w:rsidR="00980F5A" w:rsidRPr="00270114">
        <w:rPr>
          <w:rFonts w:ascii="FbShefa" w:hAnsi="FbShefa"/>
          <w:sz w:val="11"/>
          <w:rtl/>
        </w:rPr>
        <w:t>.</w:t>
      </w:r>
    </w:p>
    <w:p w14:paraId="1531BE77" w14:textId="77777777" w:rsidR="004B1AE1" w:rsidRPr="001B3037" w:rsidRDefault="004B1AE1" w:rsidP="009C3CB4">
      <w:pPr>
        <w:spacing w:line="240" w:lineRule="auto"/>
        <w:rPr>
          <w:rFonts w:ascii="FbShefa" w:hAnsi="FbShefa"/>
          <w:b/>
          <w:bCs/>
          <w:color w:val="3B2F2A" w:themeColor="text2" w:themeShade="80"/>
          <w:sz w:val="11"/>
          <w:rtl/>
        </w:rPr>
      </w:pPr>
    </w:p>
    <w:p w14:paraId="7F99F260" w14:textId="77777777" w:rsidR="004B1AE1" w:rsidRPr="00270114" w:rsidRDefault="009C3CB4" w:rsidP="004B1AE1">
      <w:pPr>
        <w:pStyle w:val="3"/>
        <w:rPr>
          <w:rFonts w:ascii="FbShefa" w:hAnsi="FbShefa"/>
          <w:rtl/>
        </w:rPr>
      </w:pPr>
      <w:r w:rsidRPr="00270114">
        <w:rPr>
          <w:rFonts w:ascii="FbShefa" w:hAnsi="FbShefa"/>
          <w:rtl/>
        </w:rPr>
        <w:t>הקדש</w:t>
      </w:r>
      <w:r w:rsidR="004B1AE1" w:rsidRPr="00270114">
        <w:rPr>
          <w:rFonts w:ascii="FbShefa" w:hAnsi="FbShefa"/>
          <w:rtl/>
        </w:rPr>
        <w:t>:</w:t>
      </w:r>
    </w:p>
    <w:p w14:paraId="083FCC82" w14:textId="6C49A661" w:rsidR="004B1AE1" w:rsidRPr="00270114" w:rsidRDefault="004B1AE1" w:rsidP="009C3CB4">
      <w:pPr>
        <w:spacing w:line="240" w:lineRule="auto"/>
        <w:rPr>
          <w:rFonts w:ascii="FbShefa" w:hAnsi="FbShefa"/>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rtl/>
        </w:rPr>
        <w:t>בכלל המנין (מתני')</w:t>
      </w:r>
      <w:r w:rsidR="00980F5A" w:rsidRPr="00270114">
        <w:rPr>
          <w:rFonts w:ascii="FbShefa" w:hAnsi="FbShefa"/>
          <w:rtl/>
        </w:rPr>
        <w:t>.</w:t>
      </w:r>
    </w:p>
    <w:p w14:paraId="2289652B" w14:textId="6080CEBF" w:rsidR="00433741" w:rsidRPr="00270114" w:rsidRDefault="004B1AE1" w:rsidP="009C3CB4">
      <w:pPr>
        <w:spacing w:line="240" w:lineRule="auto"/>
        <w:rPr>
          <w:rFonts w:ascii="FbShefa" w:hAnsi="FbShefa"/>
          <w:sz w:val="11"/>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בקדשים לא קמיירי</w:t>
      </w:r>
      <w:r w:rsidRPr="00270114">
        <w:rPr>
          <w:rFonts w:ascii="FbShefa" w:hAnsi="FbShefa"/>
          <w:sz w:val="11"/>
          <w:rtl/>
        </w:rPr>
        <w:t xml:space="preserve"> (לוי)</w:t>
      </w:r>
      <w:r w:rsidR="00980F5A" w:rsidRPr="00270114">
        <w:rPr>
          <w:rFonts w:ascii="FbShefa" w:hAnsi="FbShefa"/>
          <w:sz w:val="11"/>
          <w:rtl/>
        </w:rPr>
        <w:t>.</w:t>
      </w:r>
    </w:p>
    <w:p w14:paraId="6160C66E" w14:textId="77777777" w:rsidR="004B1AE1" w:rsidRPr="00270114" w:rsidRDefault="004B1AE1" w:rsidP="009C3CB4">
      <w:pPr>
        <w:spacing w:line="240" w:lineRule="auto"/>
        <w:rPr>
          <w:rFonts w:ascii="FbShefa" w:hAnsi="FbShefa"/>
          <w:i/>
          <w:iCs/>
          <w:sz w:val="11"/>
          <w:rtl/>
        </w:rPr>
      </w:pPr>
    </w:p>
    <w:p w14:paraId="02A305E6" w14:textId="77777777" w:rsidR="004B1AE1" w:rsidRPr="00270114" w:rsidRDefault="009C3CB4" w:rsidP="004B1AE1">
      <w:pPr>
        <w:pStyle w:val="3"/>
        <w:rPr>
          <w:rFonts w:ascii="FbShefa" w:hAnsi="FbShefa"/>
          <w:rtl/>
        </w:rPr>
      </w:pPr>
      <w:r w:rsidRPr="00270114">
        <w:rPr>
          <w:rFonts w:ascii="FbShefa" w:hAnsi="FbShefa"/>
          <w:rtl/>
        </w:rPr>
        <w:t>מעשר</w:t>
      </w:r>
      <w:r w:rsidR="004B1AE1" w:rsidRPr="00270114">
        <w:rPr>
          <w:rFonts w:ascii="FbShefa" w:hAnsi="FbShefa"/>
          <w:rtl/>
        </w:rPr>
        <w:t>:</w:t>
      </w:r>
    </w:p>
    <w:p w14:paraId="090A8DAE" w14:textId="2D95F3AD" w:rsidR="004B1AE1" w:rsidRPr="00270114" w:rsidRDefault="004B1AE1" w:rsidP="009C3CB4">
      <w:pPr>
        <w:spacing w:line="240" w:lineRule="auto"/>
        <w:rPr>
          <w:rFonts w:ascii="FbShefa" w:hAnsi="FbShefa"/>
          <w:rtl/>
        </w:rPr>
      </w:pPr>
      <w:r w:rsidRPr="001B3037">
        <w:rPr>
          <w:rFonts w:ascii="FbShefa" w:hAnsi="FbShefa"/>
          <w:b/>
          <w:bCs/>
          <w:color w:val="3B2F2A" w:themeColor="text2" w:themeShade="80"/>
          <w:sz w:val="11"/>
          <w:rtl/>
        </w:rPr>
        <w:t>לכו"ע</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rtl/>
        </w:rPr>
        <w:t>לא מונים</w:t>
      </w:r>
      <w:r w:rsidR="00980F5A" w:rsidRPr="00270114">
        <w:rPr>
          <w:rFonts w:ascii="FbShefa" w:hAnsi="FbShefa"/>
          <w:rtl/>
        </w:rPr>
        <w:t>.</w:t>
      </w:r>
    </w:p>
    <w:p w14:paraId="316A2974" w14:textId="57D72EC7" w:rsidR="00433741" w:rsidRPr="00270114" w:rsidRDefault="004B1AE1" w:rsidP="009C3CB4">
      <w:pPr>
        <w:spacing w:line="240" w:lineRule="auto"/>
        <w:rPr>
          <w:rFonts w:ascii="FbShefa" w:hAnsi="FbShefa"/>
          <w:sz w:val="11"/>
          <w:rtl/>
        </w:rPr>
      </w:pPr>
      <w:r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דס"ל </w:t>
      </w:r>
      <w:r w:rsidR="00474807">
        <w:rPr>
          <w:rFonts w:ascii="FbShefa" w:hAnsi="FbShefa"/>
          <w:sz w:val="11"/>
          <w:rtl/>
        </w:rPr>
        <w:t>\כמ"ד</w:t>
      </w:r>
      <w:r w:rsidRPr="00270114">
        <w:rPr>
          <w:rFonts w:ascii="FbShefa" w:hAnsi="FbShefa"/>
          <w:sz w:val="11"/>
          <w:rtl/>
        </w:rPr>
        <w:t>,</w:t>
      </w:r>
      <w:r w:rsidR="009C3CB4" w:rsidRPr="00270114">
        <w:rPr>
          <w:rFonts w:ascii="FbShefa" w:hAnsi="FbShefa"/>
          <w:sz w:val="11"/>
          <w:rtl/>
        </w:rPr>
        <w:t xml:space="preserve"> אין בחומשו פרוטה</w:t>
      </w:r>
      <w:r w:rsidR="00980F5A" w:rsidRPr="00270114">
        <w:rPr>
          <w:rFonts w:ascii="FbShefa" w:hAnsi="FbShefa"/>
          <w:sz w:val="11"/>
          <w:rtl/>
        </w:rPr>
        <w:t>.</w:t>
      </w:r>
      <w:r w:rsidR="009C3CB4" w:rsidRPr="00270114">
        <w:rPr>
          <w:rFonts w:ascii="FbShefa" w:hAnsi="FbShefa"/>
          <w:sz w:val="11"/>
          <w:rtl/>
        </w:rPr>
        <w:t xml:space="preserve"> </w:t>
      </w:r>
      <w:r w:rsidR="009C3CB4" w:rsidRPr="001B3037">
        <w:rPr>
          <w:rFonts w:ascii="FbShefa" w:hAnsi="FbShefa"/>
          <w:b/>
          <w:bCs/>
          <w:color w:val="3B2F2A" w:themeColor="text2" w:themeShade="80"/>
          <w:sz w:val="11"/>
          <w:rtl/>
        </w:rPr>
        <w:t>ובקרנא</w:t>
      </w:r>
      <w:r w:rsidR="009C3CB4" w:rsidRPr="00270114">
        <w:rPr>
          <w:rFonts w:ascii="FbShefa" w:hAnsi="FbShefa"/>
          <w:sz w:val="11"/>
          <w:rtl/>
        </w:rPr>
        <w:t xml:space="preserve"> קא מיירי, בחומש לא קא מיירי</w:t>
      </w:r>
      <w:r w:rsidR="00980F5A" w:rsidRPr="00270114">
        <w:rPr>
          <w:rFonts w:ascii="FbShefa" w:hAnsi="FbShefa"/>
          <w:sz w:val="11"/>
          <w:rtl/>
        </w:rPr>
        <w:t>.</w:t>
      </w:r>
    </w:p>
    <w:p w14:paraId="3D39DC15" w14:textId="727DD40F" w:rsidR="009C3CB4" w:rsidRPr="00270114" w:rsidRDefault="00F042DE" w:rsidP="00F042DE">
      <w:pPr>
        <w:pStyle w:val="1"/>
        <w:rPr>
          <w:rFonts w:ascii="FbShefa" w:hAnsi="FbShefa"/>
          <w:rtl/>
        </w:rPr>
      </w:pPr>
      <w:r w:rsidRPr="00270114">
        <w:rPr>
          <w:rFonts w:ascii="FbShefa" w:hAnsi="FbShefa"/>
          <w:rtl/>
        </w:rPr>
        <w:t>נה, ב</w:t>
      </w:r>
    </w:p>
    <w:p w14:paraId="5238CDFB" w14:textId="2C731A45" w:rsidR="00F042DE" w:rsidRPr="00270114" w:rsidRDefault="00F042DE" w:rsidP="00365D27">
      <w:pPr>
        <w:pStyle w:val="2"/>
        <w:rPr>
          <w:rFonts w:ascii="FbShefa" w:hAnsi="FbShefa"/>
          <w:rtl/>
        </w:rPr>
      </w:pPr>
      <w:r w:rsidRPr="00270114">
        <w:rPr>
          <w:rFonts w:ascii="FbShefa" w:hAnsi="FbShefa"/>
          <w:rtl/>
        </w:rPr>
        <w:t>ישיבת דיינים על פחות משו</w:t>
      </w:r>
      <w:r w:rsidR="00365D27" w:rsidRPr="00270114">
        <w:rPr>
          <w:rFonts w:ascii="FbShefa" w:hAnsi="FbShefa"/>
          <w:rtl/>
        </w:rPr>
        <w:t xml:space="preserve">ה </w:t>
      </w:r>
      <w:r w:rsidRPr="00270114">
        <w:rPr>
          <w:rFonts w:ascii="FbShefa" w:hAnsi="FbShefa"/>
          <w:rtl/>
        </w:rPr>
        <w:t>פ</w:t>
      </w:r>
      <w:r w:rsidR="00365D27" w:rsidRPr="00270114">
        <w:rPr>
          <w:rFonts w:ascii="FbShefa" w:hAnsi="FbShefa"/>
          <w:rtl/>
        </w:rPr>
        <w:t>רוטה</w:t>
      </w:r>
    </w:p>
    <w:p w14:paraId="2684BB8A" w14:textId="4A4DCAF6" w:rsidR="00365D27" w:rsidRPr="00270114" w:rsidRDefault="00365D27" w:rsidP="00365D27">
      <w:pPr>
        <w:pStyle w:val="3"/>
        <w:rPr>
          <w:rFonts w:ascii="FbShefa" w:hAnsi="FbShefa"/>
          <w:rtl/>
        </w:rPr>
      </w:pPr>
      <w:r w:rsidRPr="00270114">
        <w:rPr>
          <w:rFonts w:ascii="FbShefa" w:hAnsi="FbShefa"/>
          <w:rtl/>
        </w:rPr>
        <w:t>תחילת דין:</w:t>
      </w:r>
    </w:p>
    <w:p w14:paraId="684305E6" w14:textId="1232C92E" w:rsidR="00F042DE" w:rsidRPr="00270114" w:rsidRDefault="00F042DE" w:rsidP="00F042DE">
      <w:pPr>
        <w:rPr>
          <w:rFonts w:ascii="FbShefa" w:hAnsi="FbShefa"/>
          <w:rtl/>
        </w:rPr>
      </w:pPr>
      <w:r w:rsidRPr="001B3037">
        <w:rPr>
          <w:rFonts w:ascii="FbShefa" w:hAnsi="FbShefa"/>
          <w:b/>
          <w:bCs/>
          <w:color w:val="3B2F2A" w:themeColor="text2" w:themeShade="80"/>
          <w:rtl/>
        </w:rPr>
        <w:t>הדיוט</w:t>
      </w:r>
      <w:r w:rsidR="00980F5A" w:rsidRPr="001B3037">
        <w:rPr>
          <w:rFonts w:ascii="FbShefa" w:hAnsi="FbShefa"/>
          <w:b/>
          <w:bCs/>
          <w:color w:val="3B2F2A" w:themeColor="text2" w:themeShade="80"/>
          <w:rtl/>
        </w:rPr>
        <w:t>.</w:t>
      </w:r>
      <w:r w:rsidRPr="00270114">
        <w:rPr>
          <w:rFonts w:ascii="FbShefa" w:hAnsi="FbShefa"/>
          <w:rtl/>
        </w:rPr>
        <w:t xml:space="preserve"> אין נזקקין</w:t>
      </w:r>
      <w:r w:rsidR="00980F5A" w:rsidRPr="00270114">
        <w:rPr>
          <w:rFonts w:ascii="FbShefa" w:hAnsi="FbShefa"/>
          <w:rtl/>
        </w:rPr>
        <w:t>.</w:t>
      </w:r>
    </w:p>
    <w:p w14:paraId="6E464216" w14:textId="34760627" w:rsidR="00F042DE" w:rsidRPr="00270114" w:rsidRDefault="00F042DE" w:rsidP="00F042DE">
      <w:pPr>
        <w:rPr>
          <w:rFonts w:ascii="FbShefa" w:hAnsi="FbShefa"/>
          <w:rtl/>
        </w:rPr>
      </w:pPr>
      <w:r w:rsidRPr="001B3037">
        <w:rPr>
          <w:rFonts w:ascii="FbShefa" w:hAnsi="FbShefa"/>
          <w:b/>
          <w:bCs/>
          <w:color w:val="3B2F2A" w:themeColor="text2" w:themeShade="80"/>
          <w:rtl/>
        </w:rPr>
        <w:t>הקדש</w:t>
      </w:r>
      <w:r w:rsidR="00980F5A" w:rsidRPr="001B3037">
        <w:rPr>
          <w:rFonts w:ascii="FbShefa" w:hAnsi="FbShefa"/>
          <w:b/>
          <w:bCs/>
          <w:color w:val="3B2F2A" w:themeColor="text2" w:themeShade="80"/>
          <w:rtl/>
        </w:rPr>
        <w:t>.</w:t>
      </w:r>
      <w:r w:rsidRPr="00270114">
        <w:rPr>
          <w:rFonts w:ascii="FbShefa" w:hAnsi="FbShefa"/>
          <w:rtl/>
        </w:rPr>
        <w:t xml:space="preserve"> נזקקין</w:t>
      </w:r>
      <w:r w:rsidR="00980F5A" w:rsidRPr="00270114">
        <w:rPr>
          <w:rFonts w:ascii="FbShefa" w:hAnsi="FbShefa"/>
          <w:rtl/>
        </w:rPr>
        <w:t>.</w:t>
      </w:r>
      <w:r w:rsidR="001C0E38" w:rsidRPr="00270114">
        <w:rPr>
          <w:rFonts w:ascii="FbShefa" w:hAnsi="FbShefa"/>
          <w:rtl/>
        </w:rPr>
        <w:t xml:space="preserve"> </w:t>
      </w:r>
      <w:r w:rsidR="00365D27" w:rsidRPr="001B3037">
        <w:rPr>
          <w:rFonts w:ascii="FbShefa" w:hAnsi="FbShefa"/>
          <w:b/>
          <w:bCs/>
          <w:color w:val="3B2F2A" w:themeColor="text2" w:themeShade="80"/>
          <w:rtl/>
        </w:rPr>
        <w:t>שנאמר</w:t>
      </w:r>
      <w:r w:rsidR="00980F5A" w:rsidRPr="001B3037">
        <w:rPr>
          <w:rFonts w:ascii="FbShefa" w:hAnsi="FbShefa"/>
          <w:b/>
          <w:bCs/>
          <w:color w:val="3B2F2A" w:themeColor="text2" w:themeShade="80"/>
          <w:rtl/>
        </w:rPr>
        <w:t>.</w:t>
      </w:r>
      <w:r w:rsidR="00365D27" w:rsidRPr="00270114">
        <w:rPr>
          <w:rFonts w:ascii="FbShefa" w:hAnsi="FbShefa"/>
          <w:rtl/>
        </w:rPr>
        <w:t xml:space="preserve"> </w:t>
      </w:r>
      <w:r w:rsidRPr="00270114">
        <w:rPr>
          <w:rFonts w:ascii="FbShefa" w:hAnsi="FbShefa"/>
          <w:rtl/>
        </w:rPr>
        <w:t>ואת אשר חטא מן הקדש ישלם</w:t>
      </w:r>
      <w:r w:rsidR="00980F5A" w:rsidRPr="00270114">
        <w:rPr>
          <w:rFonts w:ascii="FbShefa" w:hAnsi="FbShefa"/>
          <w:rtl/>
        </w:rPr>
        <w:t>.</w:t>
      </w:r>
    </w:p>
    <w:p w14:paraId="46C2CFDB" w14:textId="77777777" w:rsidR="00365D27" w:rsidRPr="001B3037" w:rsidRDefault="00365D27" w:rsidP="00F042DE">
      <w:pPr>
        <w:rPr>
          <w:rFonts w:ascii="FbShefa" w:hAnsi="FbShefa"/>
          <w:b/>
          <w:bCs/>
          <w:color w:val="3B2F2A" w:themeColor="text2" w:themeShade="80"/>
          <w:rtl/>
        </w:rPr>
      </w:pPr>
    </w:p>
    <w:p w14:paraId="6E53087E" w14:textId="45E931A1" w:rsidR="00365D27" w:rsidRPr="00270114" w:rsidRDefault="00F042DE" w:rsidP="00365D27">
      <w:pPr>
        <w:pStyle w:val="3"/>
        <w:rPr>
          <w:rFonts w:ascii="FbShefa" w:hAnsi="FbShefa"/>
          <w:rtl/>
        </w:rPr>
      </w:pPr>
      <w:r w:rsidRPr="00270114">
        <w:rPr>
          <w:rFonts w:ascii="FbShefa" w:hAnsi="FbShefa"/>
          <w:rtl/>
        </w:rPr>
        <w:t>גמר דין</w:t>
      </w:r>
      <w:r w:rsidR="00AD0131">
        <w:rPr>
          <w:rFonts w:ascii="FbShefa" w:hAnsi="FbShefa" w:hint="cs"/>
          <w:rtl/>
        </w:rPr>
        <w:t xml:space="preserve"> בהדיוט</w:t>
      </w:r>
      <w:r w:rsidR="00365D27" w:rsidRPr="00270114">
        <w:rPr>
          <w:rFonts w:ascii="FbShefa" w:hAnsi="FbShefa"/>
          <w:rtl/>
        </w:rPr>
        <w:t>:</w:t>
      </w:r>
    </w:p>
    <w:p w14:paraId="3D4B7ADA" w14:textId="2ED6CB2E" w:rsidR="00365D27" w:rsidRPr="00270114" w:rsidRDefault="00365D27" w:rsidP="00F042DE">
      <w:pPr>
        <w:rPr>
          <w:rFonts w:ascii="FbShefa" w:hAnsi="FbShefa"/>
          <w:rtl/>
        </w:rPr>
      </w:pPr>
      <w:r w:rsidRPr="001B3037">
        <w:rPr>
          <w:rFonts w:ascii="FbShefa" w:hAnsi="FbShefa"/>
          <w:b/>
          <w:bCs/>
          <w:color w:val="3B2F2A" w:themeColor="text2" w:themeShade="80"/>
          <w:rtl/>
        </w:rPr>
        <w:t>דעה א</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אין נזקקים</w:t>
      </w:r>
      <w:r w:rsidR="00980F5A" w:rsidRPr="00270114">
        <w:rPr>
          <w:rFonts w:ascii="FbShefa" w:hAnsi="FbShefa"/>
          <w:rtl/>
        </w:rPr>
        <w:t>.</w:t>
      </w:r>
    </w:p>
    <w:p w14:paraId="25655CF0" w14:textId="013D625B" w:rsidR="00F042DE" w:rsidRPr="00270114" w:rsidRDefault="00365D27" w:rsidP="00F042DE">
      <w:pPr>
        <w:rPr>
          <w:rFonts w:ascii="FbShefa" w:hAnsi="FbShefa"/>
          <w:rtl/>
        </w:rPr>
      </w:pPr>
      <w:r w:rsidRPr="001B3037">
        <w:rPr>
          <w:rFonts w:ascii="FbShefa" w:hAnsi="FbShefa"/>
          <w:b/>
          <w:bCs/>
          <w:color w:val="3B2F2A" w:themeColor="text2" w:themeShade="80"/>
          <w:rtl/>
        </w:rPr>
        <w:t>דעה ב</w:t>
      </w:r>
      <w:r w:rsidR="00980F5A" w:rsidRPr="001B3037">
        <w:rPr>
          <w:rFonts w:ascii="FbShefa" w:hAnsi="FbShefa"/>
          <w:b/>
          <w:bCs/>
          <w:color w:val="3B2F2A" w:themeColor="text2" w:themeShade="80"/>
          <w:rtl/>
        </w:rPr>
        <w:t>.</w:t>
      </w:r>
      <w:r w:rsidR="00F042DE" w:rsidRPr="00270114">
        <w:rPr>
          <w:rFonts w:ascii="FbShefa" w:hAnsi="FbShefa"/>
          <w:rtl/>
        </w:rPr>
        <w:t xml:space="preserve"> כשהוזקקו לשוה פרוטה, גומרי</w:t>
      </w:r>
      <w:r w:rsidRPr="00270114">
        <w:rPr>
          <w:rFonts w:ascii="FbShefa" w:hAnsi="FbShefa"/>
          <w:rtl/>
        </w:rPr>
        <w:t>ם</w:t>
      </w:r>
      <w:r w:rsidR="00F042DE" w:rsidRPr="00270114">
        <w:rPr>
          <w:rFonts w:ascii="FbShefa" w:hAnsi="FbShefa"/>
          <w:rtl/>
        </w:rPr>
        <w:t xml:space="preserve"> לפחות משוה פרוטה</w:t>
      </w:r>
      <w:r w:rsidR="00980F5A" w:rsidRPr="00270114">
        <w:rPr>
          <w:rFonts w:ascii="FbShefa" w:hAnsi="FbShefa"/>
          <w:rtl/>
        </w:rPr>
        <w:t>.</w:t>
      </w:r>
    </w:p>
    <w:p w14:paraId="342D4426" w14:textId="77777777" w:rsidR="00365D27" w:rsidRPr="00270114" w:rsidRDefault="00365D27" w:rsidP="00F042DE">
      <w:pPr>
        <w:rPr>
          <w:rFonts w:ascii="FbShefa" w:hAnsi="FbShefa"/>
          <w:rtl/>
        </w:rPr>
      </w:pPr>
    </w:p>
    <w:p w14:paraId="6FBCEAF1" w14:textId="7929A24A" w:rsidR="009C3CB4" w:rsidRPr="001B3037" w:rsidRDefault="009C3CB4" w:rsidP="0071079F">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rtl/>
        </w:rPr>
        <w:t>חֲמִשָּׁה חֻמְשִׁין הֵן</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הָאוֹכֵל תְּרוּמָה, וּתְרוּמַת מַעֲשֵׂר, וּתְרוּמַת מַעֲשֵׂר שֶׁל דְּמַאי, וְהַחַלָּה, וְהַבִּכּוּרִים מוֹסִיף חֹמֶשׁ</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וְהַפּוֹדֶה נֶטַע רְבָעִי וּמַעֲשֵׂר שֵׁנִי שֶׁלּוֹ, מוֹסִיף חֹמֶשׁ</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הַפּוֹדֶה אֶת הֶקְדֵּשׁוֹ, מוֹסִיף חֹמֶשׁ</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הַנֶּהֱנֶה בְשָׁוֶה פְרוּטָה מִן הַהֶקְדֵּשׁ, מוֹסִיף חֹמֶשׁ</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וְהַגּוֹזֵל אֶת חֲבֵרוֹ שָׁוֶה פְרוּטָה וְנִשְׁבַּע לוֹ, מוֹסִיף חֹמֶשׁ: </w:t>
      </w:r>
    </w:p>
    <w:p w14:paraId="3D8E0D2C" w14:textId="77777777" w:rsidR="009C3CB4" w:rsidRPr="00270114" w:rsidRDefault="009C3CB4" w:rsidP="009C3CB4">
      <w:pPr>
        <w:spacing w:line="240" w:lineRule="auto"/>
        <w:rPr>
          <w:rFonts w:ascii="FbShefa" w:hAnsi="FbShefa"/>
          <w:sz w:val="11"/>
          <w:rtl/>
        </w:rPr>
      </w:pPr>
    </w:p>
    <w:p w14:paraId="0D9C20F0" w14:textId="1681020B" w:rsidR="009C3CB4" w:rsidRPr="00270114" w:rsidRDefault="009C3CB4" w:rsidP="009C3CB4">
      <w:pPr>
        <w:pStyle w:val="2"/>
        <w:rPr>
          <w:rFonts w:ascii="FbShefa" w:hAnsi="FbShefa"/>
          <w:color w:val="7C5F1D"/>
          <w:rtl/>
        </w:rPr>
      </w:pPr>
      <w:r w:rsidRPr="00270114">
        <w:rPr>
          <w:rFonts w:ascii="FbShefa" w:hAnsi="FbShefa"/>
          <w:color w:val="7C5F1D"/>
          <w:sz w:val="11"/>
          <w:rtl/>
        </w:rPr>
        <w:t>חיזוק לדבריהם</w:t>
      </w:r>
      <w:r w:rsidR="0047210E" w:rsidRPr="00270114">
        <w:rPr>
          <w:rFonts w:ascii="FbShefa" w:hAnsi="FbShefa"/>
          <w:color w:val="7C5F1D"/>
          <w:rtl/>
        </w:rPr>
        <w:t xml:space="preserve"> כשל תורה</w:t>
      </w:r>
    </w:p>
    <w:p w14:paraId="47C5377A" w14:textId="11D2F4B5" w:rsidR="0047210E" w:rsidRPr="00270114" w:rsidRDefault="009C3CB4" w:rsidP="0047210E">
      <w:pPr>
        <w:pStyle w:val="3"/>
        <w:rPr>
          <w:rFonts w:ascii="FbShefa" w:hAnsi="FbShefa"/>
          <w:rtl/>
        </w:rPr>
      </w:pPr>
      <w:r w:rsidRPr="00270114">
        <w:rPr>
          <w:rFonts w:ascii="FbShefa" w:hAnsi="FbShefa"/>
          <w:rtl/>
        </w:rPr>
        <w:t>מחלוקת</w:t>
      </w:r>
      <w:r w:rsidR="0047210E" w:rsidRPr="00270114">
        <w:rPr>
          <w:rFonts w:ascii="FbShefa" w:hAnsi="FbShefa"/>
          <w:rtl/>
        </w:rPr>
        <w:t>:</w:t>
      </w:r>
    </w:p>
    <w:p w14:paraId="2A76E62D" w14:textId="2AF2EAD7" w:rsidR="0047210E" w:rsidRPr="00270114" w:rsidRDefault="0047210E" w:rsidP="009C3CB4">
      <w:pPr>
        <w:spacing w:line="240" w:lineRule="auto"/>
        <w:rPr>
          <w:rFonts w:ascii="FbShefa" w:hAnsi="FbShefa"/>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rtl/>
        </w:rPr>
        <w:t>עשו חיזוק לדבריהם כשל תורה</w:t>
      </w:r>
      <w:r w:rsidR="00980F5A" w:rsidRPr="00270114">
        <w:rPr>
          <w:rFonts w:ascii="FbShefa" w:hAnsi="FbShefa"/>
          <w:rtl/>
        </w:rPr>
        <w:t>.</w:t>
      </w:r>
    </w:p>
    <w:p w14:paraId="7696AFC4" w14:textId="44281345" w:rsidR="0047210E" w:rsidRPr="00270114" w:rsidRDefault="0047210E" w:rsidP="009C3CB4">
      <w:pPr>
        <w:spacing w:line="240" w:lineRule="auto"/>
        <w:rPr>
          <w:rFonts w:ascii="FbShefa" w:hAnsi="FbShefa"/>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Pr="00270114">
        <w:rPr>
          <w:rFonts w:ascii="FbShefa" w:hAnsi="FbShefa"/>
          <w:rtl/>
        </w:rPr>
        <w:t xml:space="preserve"> לא עשו</w:t>
      </w:r>
      <w:r w:rsidR="00980F5A" w:rsidRPr="00270114">
        <w:rPr>
          <w:rFonts w:ascii="FbShefa" w:hAnsi="FbShefa"/>
          <w:rtl/>
        </w:rPr>
        <w:t>.</w:t>
      </w:r>
    </w:p>
    <w:p w14:paraId="56280167" w14:textId="77777777" w:rsidR="0047210E" w:rsidRPr="00270114" w:rsidRDefault="0047210E" w:rsidP="009C3CB4">
      <w:pPr>
        <w:spacing w:line="240" w:lineRule="auto"/>
        <w:rPr>
          <w:rFonts w:ascii="FbShefa" w:hAnsi="FbShefa"/>
          <w:rtl/>
        </w:rPr>
      </w:pPr>
    </w:p>
    <w:p w14:paraId="77452478" w14:textId="77777777" w:rsidR="00CE033C" w:rsidRPr="00270114" w:rsidRDefault="009C3CB4" w:rsidP="00CE033C">
      <w:pPr>
        <w:pStyle w:val="3"/>
        <w:rPr>
          <w:rFonts w:ascii="FbShefa" w:hAnsi="FbShefa"/>
          <w:rtl/>
        </w:rPr>
      </w:pPr>
      <w:r w:rsidRPr="00270114">
        <w:rPr>
          <w:rFonts w:ascii="FbShefa" w:hAnsi="FbShefa"/>
          <w:rtl/>
        </w:rPr>
        <w:t>נפק"מ א</w:t>
      </w:r>
      <w:r w:rsidR="00CE033C" w:rsidRPr="00270114">
        <w:rPr>
          <w:rFonts w:ascii="FbShefa" w:hAnsi="FbShefa"/>
          <w:rtl/>
        </w:rPr>
        <w:t>:</w:t>
      </w:r>
    </w:p>
    <w:p w14:paraId="072E59FA" w14:textId="50782940"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חומש</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בתרומת מעשר של דמאי</w:t>
      </w:r>
      <w:r w:rsidR="00CE033C" w:rsidRPr="00270114">
        <w:rPr>
          <w:rFonts w:ascii="FbShefa" w:hAnsi="FbShefa"/>
          <w:sz w:val="11"/>
          <w:rtl/>
        </w:rPr>
        <w:t xml:space="preserve"> (מתני')</w:t>
      </w:r>
      <w:r w:rsidR="00980F5A" w:rsidRPr="00270114">
        <w:rPr>
          <w:rFonts w:ascii="FbShefa" w:hAnsi="FbShefa"/>
          <w:sz w:val="11"/>
          <w:rtl/>
        </w:rPr>
        <w:t>.</w:t>
      </w:r>
    </w:p>
    <w:p w14:paraId="57FFADF1" w14:textId="77777777" w:rsidR="000D1BA5" w:rsidRPr="00270114" w:rsidRDefault="000D1BA5" w:rsidP="000D1BA5">
      <w:pPr>
        <w:rPr>
          <w:rFonts w:ascii="FbShefa" w:hAnsi="FbShefa"/>
          <w:rtl/>
        </w:rPr>
      </w:pPr>
    </w:p>
    <w:p w14:paraId="097EA2AC" w14:textId="04C36B80" w:rsidR="000D1BA5" w:rsidRPr="00270114" w:rsidRDefault="000D1BA5" w:rsidP="000D1BA5">
      <w:pPr>
        <w:pStyle w:val="3"/>
        <w:rPr>
          <w:rFonts w:ascii="FbShefa" w:hAnsi="FbShefa"/>
          <w:rtl/>
        </w:rPr>
      </w:pPr>
      <w:r w:rsidRPr="00270114">
        <w:rPr>
          <w:rFonts w:ascii="FbShefa" w:hAnsi="FbShefa"/>
          <w:rtl/>
        </w:rPr>
        <w:t>נפק"מ ב:</w:t>
      </w:r>
    </w:p>
    <w:p w14:paraId="5FCC81E4" w14:textId="069B3A26" w:rsidR="002F24DC" w:rsidRPr="00270114" w:rsidRDefault="000D1BA5" w:rsidP="000D1BA5">
      <w:pPr>
        <w:rPr>
          <w:rFonts w:ascii="FbShefa" w:hAnsi="FbShefa"/>
          <w:rtl/>
        </w:rPr>
      </w:pPr>
      <w:r w:rsidRPr="001B3037">
        <w:rPr>
          <w:rFonts w:ascii="FbShefa" w:hAnsi="FbShefa"/>
          <w:b/>
          <w:bCs/>
          <w:color w:val="3B2F2A" w:themeColor="text2" w:themeShade="80"/>
          <w:rtl/>
        </w:rPr>
        <w:t>המביא גט ממדינת הים</w:t>
      </w:r>
      <w:r w:rsidR="00980F5A" w:rsidRPr="001B3037">
        <w:rPr>
          <w:rFonts w:ascii="FbShefa" w:hAnsi="FbShefa"/>
          <w:b/>
          <w:bCs/>
          <w:color w:val="3B2F2A" w:themeColor="text2" w:themeShade="80"/>
          <w:rtl/>
        </w:rPr>
        <w:t>.</w:t>
      </w:r>
      <w:r w:rsidR="00980F5A" w:rsidRPr="00270114">
        <w:rPr>
          <w:rFonts w:ascii="FbShefa" w:hAnsi="FbShefa"/>
          <w:rtl/>
        </w:rPr>
        <w:t xml:space="preserve"> </w:t>
      </w:r>
      <w:r w:rsidRPr="00270114">
        <w:rPr>
          <w:rFonts w:ascii="FbShefa" w:hAnsi="FbShefa"/>
          <w:rtl/>
        </w:rPr>
        <w:t>ולא אמר בפני נכתב ובפני נחתם</w:t>
      </w:r>
      <w:r w:rsidR="00980F5A" w:rsidRPr="00270114">
        <w:rPr>
          <w:rFonts w:ascii="FbShefa" w:hAnsi="FbShefa"/>
          <w:rtl/>
        </w:rPr>
        <w:t>.</w:t>
      </w:r>
    </w:p>
    <w:p w14:paraId="6AAC2BBE" w14:textId="15171522" w:rsidR="002F24DC" w:rsidRPr="00270114" w:rsidRDefault="000D1BA5" w:rsidP="000D1BA5">
      <w:pPr>
        <w:rPr>
          <w:rFonts w:ascii="FbShefa" w:hAnsi="FbShefa"/>
          <w:rtl/>
        </w:rPr>
      </w:pPr>
      <w:r w:rsidRPr="001B3037">
        <w:rPr>
          <w:rFonts w:ascii="FbShefa" w:hAnsi="FbShefa"/>
          <w:b/>
          <w:bCs/>
          <w:color w:val="3B2F2A" w:themeColor="text2" w:themeShade="80"/>
          <w:rtl/>
        </w:rPr>
        <w:t>דעה א</w:t>
      </w:r>
      <w:r w:rsidR="00980F5A" w:rsidRPr="001B3037">
        <w:rPr>
          <w:rFonts w:ascii="FbShefa" w:hAnsi="FbShefa"/>
          <w:b/>
          <w:bCs/>
          <w:color w:val="3B2F2A" w:themeColor="text2" w:themeShade="80"/>
          <w:rtl/>
        </w:rPr>
        <w:t>.</w:t>
      </w:r>
      <w:r w:rsidRPr="00270114">
        <w:rPr>
          <w:rFonts w:ascii="FbShefa" w:hAnsi="FbShefa"/>
          <w:rtl/>
        </w:rPr>
        <w:t xml:space="preserve"> יוציא והולד ממזר</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קסבר</w:t>
      </w:r>
      <w:r w:rsidR="00980F5A" w:rsidRPr="001B3037">
        <w:rPr>
          <w:rFonts w:ascii="FbShefa" w:hAnsi="FbShefa"/>
          <w:b/>
          <w:bCs/>
          <w:color w:val="3B2F2A" w:themeColor="text2" w:themeShade="80"/>
          <w:rtl/>
        </w:rPr>
        <w:t>.</w:t>
      </w:r>
      <w:r w:rsidRPr="00270114">
        <w:rPr>
          <w:rFonts w:ascii="FbShefa" w:hAnsi="FbShefa"/>
          <w:rtl/>
        </w:rPr>
        <w:t xml:space="preserve"> עשו חיזוק לדבריהם כשל תורה</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וכל המשנה ממטבע שטבעו חכמים בגיטין</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יוציא והולד ממזר</w:t>
      </w:r>
      <w:r w:rsidR="00980F5A" w:rsidRPr="00270114">
        <w:rPr>
          <w:rFonts w:ascii="FbShefa" w:hAnsi="FbShefa"/>
          <w:rtl/>
        </w:rPr>
        <w:t>.</w:t>
      </w:r>
    </w:p>
    <w:p w14:paraId="7625A2B3" w14:textId="31926350" w:rsidR="000D1BA5" w:rsidRPr="00270114" w:rsidRDefault="000D1BA5" w:rsidP="000D1BA5">
      <w:pPr>
        <w:rPr>
          <w:rFonts w:ascii="FbShefa" w:hAnsi="FbShefa"/>
          <w:rtl/>
        </w:rPr>
      </w:pPr>
      <w:r w:rsidRPr="001B3037">
        <w:rPr>
          <w:rFonts w:ascii="FbShefa" w:hAnsi="FbShefa"/>
          <w:b/>
          <w:bCs/>
          <w:color w:val="3B2F2A" w:themeColor="text2" w:themeShade="80"/>
          <w:rtl/>
        </w:rPr>
        <w:t>דעה ב</w:t>
      </w:r>
      <w:r w:rsidR="00980F5A" w:rsidRPr="001B3037">
        <w:rPr>
          <w:rFonts w:ascii="FbShefa" w:hAnsi="FbShefa"/>
          <w:b/>
          <w:bCs/>
          <w:color w:val="3B2F2A" w:themeColor="text2" w:themeShade="80"/>
          <w:rtl/>
        </w:rPr>
        <w:t>.</w:t>
      </w:r>
      <w:r w:rsidRPr="00270114">
        <w:rPr>
          <w:rFonts w:ascii="FbShefa" w:hAnsi="FbShefa"/>
          <w:rtl/>
        </w:rPr>
        <w:t xml:space="preserve"> יטלנו ממנה ויחזור ויתננו לה בפני שנים</w:t>
      </w:r>
      <w:r w:rsidR="001C0E38" w:rsidRPr="00270114">
        <w:rPr>
          <w:rFonts w:ascii="FbShefa" w:hAnsi="FbShefa"/>
          <w:rtl/>
        </w:rPr>
        <w:t xml:space="preserve">, </w:t>
      </w:r>
      <w:r w:rsidRPr="00270114">
        <w:rPr>
          <w:rFonts w:ascii="FbShefa" w:hAnsi="FbShefa"/>
          <w:rtl/>
        </w:rPr>
        <w:t>ויאמר לה בפני נכתב ובפני נחתם</w:t>
      </w:r>
      <w:r w:rsidR="00980F5A" w:rsidRPr="00270114">
        <w:rPr>
          <w:rFonts w:ascii="FbShefa" w:hAnsi="FbShefa"/>
          <w:rtl/>
        </w:rPr>
        <w:t>.</w:t>
      </w:r>
    </w:p>
    <w:p w14:paraId="00120EB3" w14:textId="776F70DF" w:rsidR="009C3CB4" w:rsidRPr="00270114" w:rsidRDefault="009C3CB4" w:rsidP="00794C1A">
      <w:pPr>
        <w:pStyle w:val="1"/>
        <w:rPr>
          <w:rFonts w:ascii="FbShefa" w:hAnsi="FbShefa"/>
          <w:rtl/>
        </w:rPr>
      </w:pPr>
      <w:r w:rsidRPr="00270114">
        <w:rPr>
          <w:rFonts w:ascii="FbShefa" w:hAnsi="FbShefa"/>
          <w:sz w:val="11"/>
          <w:rtl/>
        </w:rPr>
        <w:t>נו</w:t>
      </w:r>
      <w:r w:rsidR="00B36BF2" w:rsidRPr="00270114">
        <w:rPr>
          <w:rFonts w:ascii="FbShefa" w:hAnsi="FbShefa"/>
          <w:sz w:val="11"/>
          <w:rtl/>
        </w:rPr>
        <w:t>, א</w:t>
      </w:r>
    </w:p>
    <w:p w14:paraId="4FCA9276"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שיטת ר"מ בדמאי</w:t>
      </w:r>
    </w:p>
    <w:p w14:paraId="452466CB" w14:textId="77777777" w:rsidR="009E148F" w:rsidRPr="00270114" w:rsidRDefault="009C3CB4" w:rsidP="009E148F">
      <w:pPr>
        <w:pStyle w:val="3"/>
        <w:rPr>
          <w:rFonts w:ascii="FbShefa" w:hAnsi="FbShefa"/>
          <w:rtl/>
        </w:rPr>
      </w:pPr>
      <w:r w:rsidRPr="00270114">
        <w:rPr>
          <w:rFonts w:ascii="FbShefa" w:hAnsi="FbShefa"/>
          <w:rtl/>
        </w:rPr>
        <w:t>מיקל בפדיונו</w:t>
      </w:r>
      <w:r w:rsidR="009E148F" w:rsidRPr="00270114">
        <w:rPr>
          <w:rFonts w:ascii="FbShefa" w:hAnsi="FbShefa"/>
          <w:rtl/>
        </w:rPr>
        <w:t>:</w:t>
      </w:r>
    </w:p>
    <w:p w14:paraId="2961A3DE" w14:textId="7434DF8D" w:rsidR="009C3CB4" w:rsidRPr="00270114" w:rsidRDefault="007A5589" w:rsidP="009C3CB4">
      <w:pPr>
        <w:spacing w:line="240" w:lineRule="auto"/>
        <w:rPr>
          <w:rFonts w:ascii="FbShefa" w:hAnsi="FbShefa"/>
          <w:sz w:val="11"/>
          <w:rtl/>
        </w:rPr>
      </w:pPr>
      <w:r w:rsidRPr="001B3037">
        <w:rPr>
          <w:rFonts w:ascii="FbShefa" w:hAnsi="FbShefa"/>
          <w:b/>
          <w:bCs/>
          <w:color w:val="3B2F2A" w:themeColor="text2" w:themeShade="80"/>
          <w:sz w:val="11"/>
          <w:rtl/>
        </w:rPr>
        <w:t>שבדמאי</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E148F" w:rsidRPr="00270114">
        <w:rPr>
          <w:rFonts w:ascii="FbShefa" w:hAnsi="FbShefa"/>
          <w:rtl/>
        </w:rPr>
        <w:t>מחללים</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כסף על כסף, נחושת על נחושת, כסף על נחושת, ונחושת על הפירות</w:t>
      </w:r>
      <w:r w:rsidRPr="00270114">
        <w:rPr>
          <w:rFonts w:ascii="FbShefa" w:hAnsi="FbShefa"/>
          <w:sz w:val="11"/>
          <w:rtl/>
        </w:rPr>
        <w:t xml:space="preserve"> (להלן)</w:t>
      </w:r>
      <w:r w:rsidR="00980F5A" w:rsidRPr="00270114">
        <w:rPr>
          <w:rFonts w:ascii="FbShefa" w:hAnsi="FbShefa"/>
          <w:sz w:val="11"/>
          <w:rtl/>
        </w:rPr>
        <w:t>.</w:t>
      </w:r>
    </w:p>
    <w:p w14:paraId="6B28259C" w14:textId="57F8C31C" w:rsidR="007A5589" w:rsidRPr="00270114" w:rsidRDefault="007A5589" w:rsidP="009C3CB4">
      <w:pPr>
        <w:spacing w:line="240" w:lineRule="auto"/>
        <w:rPr>
          <w:rFonts w:ascii="FbShefa" w:hAnsi="FbShefa"/>
          <w:rtl/>
        </w:rPr>
      </w:pPr>
      <w:r w:rsidRPr="001B3037">
        <w:rPr>
          <w:rFonts w:ascii="FbShefa" w:hAnsi="FbShefa"/>
          <w:b/>
          <w:bCs/>
          <w:color w:val="3B2F2A" w:themeColor="text2" w:themeShade="80"/>
          <w:sz w:val="11"/>
          <w:rtl/>
        </w:rPr>
        <w:t>ואילו בודאי</w:t>
      </w:r>
      <w:r w:rsidR="00980F5A" w:rsidRPr="001B3037">
        <w:rPr>
          <w:rFonts w:ascii="FbShefa" w:hAnsi="FbShefa"/>
          <w:b/>
          <w:bCs/>
          <w:color w:val="3B2F2A" w:themeColor="text2" w:themeShade="80"/>
          <w:sz w:val="11"/>
          <w:rtl/>
        </w:rPr>
        <w:t>.</w:t>
      </w:r>
      <w:r w:rsidRPr="00270114">
        <w:rPr>
          <w:rFonts w:ascii="FbShefa" w:hAnsi="FbShefa"/>
          <w:rtl/>
        </w:rPr>
        <w:t xml:space="preserve"> רק מדוחק מחללים</w:t>
      </w:r>
      <w:r w:rsidR="00980F5A" w:rsidRPr="00270114">
        <w:rPr>
          <w:rFonts w:ascii="FbShefa" w:hAnsi="FbShefa"/>
          <w:rtl/>
        </w:rPr>
        <w:t>.</w:t>
      </w:r>
    </w:p>
    <w:p w14:paraId="095C1076" w14:textId="77777777" w:rsidR="007A5589" w:rsidRPr="001B3037" w:rsidRDefault="007A5589" w:rsidP="009C3CB4">
      <w:pPr>
        <w:spacing w:line="240" w:lineRule="auto"/>
        <w:rPr>
          <w:rFonts w:ascii="FbShefa" w:hAnsi="FbShefa"/>
          <w:b/>
          <w:bCs/>
          <w:color w:val="3B2F2A" w:themeColor="text2" w:themeShade="80"/>
          <w:sz w:val="11"/>
          <w:rtl/>
        </w:rPr>
      </w:pPr>
    </w:p>
    <w:p w14:paraId="6DD5B24E" w14:textId="77777777" w:rsidR="007A5589" w:rsidRPr="00270114" w:rsidRDefault="009C3CB4" w:rsidP="007A5589">
      <w:pPr>
        <w:pStyle w:val="3"/>
        <w:rPr>
          <w:rFonts w:ascii="FbShefa" w:hAnsi="FbShefa"/>
          <w:rtl/>
        </w:rPr>
      </w:pPr>
      <w:r w:rsidRPr="00270114">
        <w:rPr>
          <w:rFonts w:ascii="FbShefa" w:hAnsi="FbShefa"/>
          <w:rtl/>
        </w:rPr>
        <w:t>מחמיר באכילתו</w:t>
      </w:r>
      <w:r w:rsidR="007A5589" w:rsidRPr="00270114">
        <w:rPr>
          <w:rFonts w:ascii="FbShefa" w:hAnsi="FbShefa"/>
          <w:rtl/>
        </w:rPr>
        <w:t>:</w:t>
      </w:r>
    </w:p>
    <w:p w14:paraId="125422E5" w14:textId="7D61FB36" w:rsidR="002F24DC" w:rsidRPr="00270114" w:rsidRDefault="007A5589" w:rsidP="009C3CB4">
      <w:pPr>
        <w:spacing w:line="240" w:lineRule="auto"/>
        <w:rPr>
          <w:rFonts w:ascii="FbShefa" w:hAnsi="FbShefa"/>
          <w:sz w:val="11"/>
          <w:rtl/>
        </w:rPr>
      </w:pPr>
      <w:r w:rsidRPr="001B3037">
        <w:rPr>
          <w:rFonts w:ascii="FbShefa" w:hAnsi="FbShefa"/>
          <w:b/>
          <w:bCs/>
          <w:color w:val="3B2F2A" w:themeColor="text2" w:themeShade="80"/>
          <w:sz w:val="11"/>
          <w:rtl/>
        </w:rPr>
        <w:t>לענין</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חומש בתרו"מ של דמאי (כנ"ל)</w:t>
      </w:r>
      <w:r w:rsidR="00980F5A" w:rsidRPr="00270114">
        <w:rPr>
          <w:rFonts w:ascii="FbShefa" w:hAnsi="FbShefa"/>
          <w:sz w:val="11"/>
          <w:rtl/>
        </w:rPr>
        <w:t>.</w:t>
      </w:r>
    </w:p>
    <w:p w14:paraId="21D84B73" w14:textId="3E5F780F" w:rsidR="009C3CB4" w:rsidRPr="00270114" w:rsidRDefault="007A5589" w:rsidP="009C3CB4">
      <w:pPr>
        <w:spacing w:line="240" w:lineRule="auto"/>
        <w:rPr>
          <w:rFonts w:ascii="FbShefa" w:hAnsi="FbShefa"/>
          <w:sz w:val="11"/>
          <w:rtl/>
        </w:rPr>
      </w:pPr>
      <w:r w:rsidRPr="001B3037">
        <w:rPr>
          <w:rFonts w:ascii="FbShefa" w:hAnsi="FbShefa"/>
          <w:b/>
          <w:bCs/>
          <w:color w:val="3B2F2A" w:themeColor="text2" w:themeShade="80"/>
          <w:sz w:val="11"/>
          <w:rtl/>
        </w:rPr>
        <w:t>ולענין</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דס"ל לא התירו למכור דמאי אלא לסיטון בלבד</w:t>
      </w:r>
      <w:r w:rsidR="00583182" w:rsidRPr="00270114">
        <w:rPr>
          <w:rFonts w:ascii="FbShefa" w:hAnsi="FbShefa"/>
          <w:sz w:val="11"/>
          <w:rtl/>
        </w:rPr>
        <w:t xml:space="preserve"> (להלן)</w:t>
      </w:r>
      <w:r w:rsidR="00980F5A" w:rsidRPr="00270114">
        <w:rPr>
          <w:rFonts w:ascii="FbShefa" w:hAnsi="FbShefa"/>
          <w:sz w:val="11"/>
          <w:rtl/>
        </w:rPr>
        <w:t>.</w:t>
      </w:r>
    </w:p>
    <w:p w14:paraId="4995C000" w14:textId="77777777" w:rsidR="009E148F" w:rsidRPr="00270114" w:rsidRDefault="009E148F" w:rsidP="009C3CB4">
      <w:pPr>
        <w:spacing w:line="240" w:lineRule="auto"/>
        <w:rPr>
          <w:rFonts w:ascii="FbShefa" w:hAnsi="FbShefa"/>
          <w:sz w:val="11"/>
          <w:rtl/>
        </w:rPr>
      </w:pPr>
    </w:p>
    <w:p w14:paraId="12E0086F" w14:textId="42C8788B" w:rsidR="009E148F" w:rsidRPr="00270114" w:rsidRDefault="009E148F" w:rsidP="00583182">
      <w:pPr>
        <w:pStyle w:val="2"/>
        <w:rPr>
          <w:rFonts w:ascii="FbShefa" w:hAnsi="FbShefa"/>
          <w:rtl/>
        </w:rPr>
      </w:pPr>
      <w:r w:rsidRPr="00270114">
        <w:rPr>
          <w:rFonts w:ascii="FbShefa" w:hAnsi="FbShefa"/>
          <w:rtl/>
        </w:rPr>
        <w:t>חילול מעש</w:t>
      </w:r>
      <w:r w:rsidR="00583182" w:rsidRPr="00270114">
        <w:rPr>
          <w:rFonts w:ascii="FbShefa" w:hAnsi="FbShefa"/>
          <w:rtl/>
        </w:rPr>
        <w:t>ר שני</w:t>
      </w:r>
    </w:p>
    <w:p w14:paraId="37B04226" w14:textId="1FC55579" w:rsidR="009E148F" w:rsidRPr="00270114" w:rsidRDefault="009E148F" w:rsidP="00583182">
      <w:pPr>
        <w:pStyle w:val="3"/>
        <w:rPr>
          <w:rFonts w:ascii="FbShefa" w:hAnsi="FbShefa"/>
          <w:rtl/>
        </w:rPr>
      </w:pPr>
      <w:r w:rsidRPr="00270114">
        <w:rPr>
          <w:rFonts w:ascii="FbShefa" w:hAnsi="FbShefa"/>
          <w:rtl/>
        </w:rPr>
        <w:t>דמאי</w:t>
      </w:r>
      <w:r w:rsidR="00583182" w:rsidRPr="00270114">
        <w:rPr>
          <w:rFonts w:ascii="FbShefa" w:hAnsi="FbShefa"/>
          <w:rtl/>
        </w:rPr>
        <w:t>:</w:t>
      </w:r>
    </w:p>
    <w:p w14:paraId="539447F5" w14:textId="2B38C5A6" w:rsidR="002F24DC" w:rsidRPr="00270114" w:rsidRDefault="009E148F" w:rsidP="009E148F">
      <w:pPr>
        <w:spacing w:line="240" w:lineRule="auto"/>
        <w:rPr>
          <w:rFonts w:ascii="FbShefa" w:hAnsi="FbShefa"/>
          <w:sz w:val="11"/>
          <w:rtl/>
        </w:rPr>
      </w:pPr>
      <w:r w:rsidRPr="001B3037">
        <w:rPr>
          <w:rFonts w:ascii="FbShefa" w:hAnsi="FbShefa"/>
          <w:b/>
          <w:bCs/>
          <w:color w:val="3B2F2A" w:themeColor="text2" w:themeShade="80"/>
          <w:sz w:val="11"/>
          <w:rtl/>
        </w:rPr>
        <w:t>מחללים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כסף על כסף, נחושת על נחושת, כסף על נחושת, ונחושת על הפירות</w:t>
      </w:r>
      <w:r w:rsidR="00980F5A" w:rsidRPr="00270114">
        <w:rPr>
          <w:rFonts w:ascii="FbShefa" w:hAnsi="FbShefa"/>
          <w:sz w:val="11"/>
          <w:rtl/>
        </w:rPr>
        <w:t>.</w:t>
      </w:r>
    </w:p>
    <w:p w14:paraId="6AC98398" w14:textId="641EEADB" w:rsidR="002F24DC" w:rsidRPr="00270114" w:rsidRDefault="00583182" w:rsidP="009E148F">
      <w:pPr>
        <w:spacing w:line="240" w:lineRule="auto"/>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009E148F" w:rsidRPr="001B3037">
        <w:rPr>
          <w:rFonts w:ascii="FbShefa" w:hAnsi="FbShefa"/>
          <w:b/>
          <w:bCs/>
          <w:color w:val="3B2F2A" w:themeColor="text2" w:themeShade="80"/>
          <w:sz w:val="11"/>
          <w:rtl/>
        </w:rPr>
        <w:t xml:space="preserve"> </w:t>
      </w:r>
      <w:r w:rsidR="009E148F" w:rsidRPr="00270114">
        <w:rPr>
          <w:rFonts w:ascii="FbShefa" w:hAnsi="FbShefa"/>
          <w:sz w:val="11"/>
          <w:rtl/>
        </w:rPr>
        <w:t>יחזור ויפדה את הפירות</w:t>
      </w:r>
      <w:r w:rsidR="00980F5A" w:rsidRPr="00270114">
        <w:rPr>
          <w:rFonts w:ascii="FbShefa" w:hAnsi="FbShefa"/>
          <w:sz w:val="11"/>
          <w:rtl/>
        </w:rPr>
        <w:t>.</w:t>
      </w:r>
    </w:p>
    <w:p w14:paraId="1C7661F5" w14:textId="32EF31FE" w:rsidR="002F24DC" w:rsidRPr="00270114" w:rsidRDefault="00583182" w:rsidP="009E148F">
      <w:pPr>
        <w:spacing w:line="240" w:lineRule="auto"/>
        <w:rPr>
          <w:rFonts w:ascii="FbShefa" w:hAnsi="FbShefa"/>
          <w:sz w:val="11"/>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9E148F" w:rsidRPr="00270114">
        <w:rPr>
          <w:rFonts w:ascii="FbShefa" w:hAnsi="FbShefa"/>
          <w:sz w:val="11"/>
          <w:rtl/>
        </w:rPr>
        <w:t>יעלו פירות ויאכלו בירושלים</w:t>
      </w:r>
      <w:r w:rsidR="00980F5A" w:rsidRPr="00270114">
        <w:rPr>
          <w:rFonts w:ascii="FbShefa" w:hAnsi="FbShefa"/>
          <w:sz w:val="11"/>
          <w:rtl/>
        </w:rPr>
        <w:t>.</w:t>
      </w:r>
    </w:p>
    <w:p w14:paraId="25E0CC74" w14:textId="4FCA3C41" w:rsidR="00583182" w:rsidRPr="00270114" w:rsidRDefault="00583182" w:rsidP="009E148F">
      <w:pPr>
        <w:spacing w:line="240" w:lineRule="auto"/>
        <w:rPr>
          <w:rFonts w:ascii="FbShefa" w:hAnsi="FbShefa"/>
          <w:sz w:val="11"/>
          <w:rtl/>
        </w:rPr>
      </w:pPr>
    </w:p>
    <w:p w14:paraId="74413CCD" w14:textId="77777777" w:rsidR="006B1B41" w:rsidRPr="00270114" w:rsidRDefault="006B1B41" w:rsidP="006B1B41">
      <w:pPr>
        <w:pStyle w:val="3"/>
        <w:rPr>
          <w:rFonts w:ascii="FbShefa" w:hAnsi="FbShefa"/>
          <w:rtl/>
        </w:rPr>
      </w:pPr>
      <w:r w:rsidRPr="00270114">
        <w:rPr>
          <w:rFonts w:ascii="FbShefa" w:hAnsi="FbShefa"/>
          <w:rtl/>
        </w:rPr>
        <w:t>ודאי:</w:t>
      </w:r>
    </w:p>
    <w:p w14:paraId="70410123" w14:textId="39E468EF" w:rsidR="002F24DC" w:rsidRPr="00270114" w:rsidRDefault="006B1B41" w:rsidP="006B1B41">
      <w:pPr>
        <w:rPr>
          <w:rFonts w:ascii="FbShefa" w:hAnsi="FbShefa"/>
          <w:rtl/>
        </w:rPr>
      </w:pPr>
      <w:r w:rsidRPr="001B3037">
        <w:rPr>
          <w:rFonts w:ascii="FbShefa" w:hAnsi="FbShefa"/>
          <w:b/>
          <w:bCs/>
          <w:color w:val="3B2F2A" w:themeColor="text2" w:themeShade="80"/>
          <w:rtl/>
        </w:rPr>
        <w:t>סלע של מעשר שני</w:t>
      </w:r>
      <w:r w:rsidR="00980F5A" w:rsidRPr="001B3037">
        <w:rPr>
          <w:rFonts w:ascii="FbShefa" w:hAnsi="FbShefa"/>
          <w:b/>
          <w:bCs/>
          <w:color w:val="3B2F2A" w:themeColor="text2" w:themeShade="80"/>
          <w:rtl/>
        </w:rPr>
        <w:t>.</w:t>
      </w:r>
      <w:r w:rsidR="00980F5A" w:rsidRPr="00270114">
        <w:rPr>
          <w:rFonts w:ascii="FbShefa" w:hAnsi="FbShefa"/>
          <w:rtl/>
        </w:rPr>
        <w:t xml:space="preserve"> </w:t>
      </w:r>
      <w:r w:rsidRPr="00270114">
        <w:rPr>
          <w:rFonts w:ascii="FbShefa" w:hAnsi="FbShefa"/>
          <w:rtl/>
        </w:rPr>
        <w:t>שנתערב בשל חולין</w:t>
      </w:r>
      <w:r w:rsidR="00980F5A" w:rsidRPr="00270114">
        <w:rPr>
          <w:rFonts w:ascii="FbShefa" w:hAnsi="FbShefa"/>
          <w:rtl/>
        </w:rPr>
        <w:t>.</w:t>
      </w:r>
    </w:p>
    <w:p w14:paraId="02EE5906" w14:textId="54AAFF39" w:rsidR="002F24DC" w:rsidRPr="00270114" w:rsidRDefault="006B1B41" w:rsidP="006B1B41">
      <w:pPr>
        <w:rPr>
          <w:rFonts w:ascii="FbShefa" w:hAnsi="FbShefa"/>
          <w:rtl/>
        </w:rPr>
      </w:pPr>
      <w:r w:rsidRPr="001B3037">
        <w:rPr>
          <w:rFonts w:ascii="FbShefa" w:hAnsi="FbShefa"/>
          <w:b/>
          <w:bCs/>
          <w:color w:val="3B2F2A" w:themeColor="text2" w:themeShade="80"/>
          <w:rtl/>
        </w:rPr>
        <w:t>מביא</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בסלע מעות</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ואומר</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מחולל במקום שישנה</w:t>
      </w:r>
      <w:r w:rsidR="00980F5A" w:rsidRPr="00270114">
        <w:rPr>
          <w:rFonts w:ascii="FbShefa" w:hAnsi="FbShefa"/>
          <w:rtl/>
        </w:rPr>
        <w:t>.</w:t>
      </w:r>
    </w:p>
    <w:p w14:paraId="6EA8D0EC" w14:textId="40BB3E60" w:rsidR="006B1B41" w:rsidRPr="00270114" w:rsidRDefault="006B1B41" w:rsidP="006B1B41">
      <w:pPr>
        <w:rPr>
          <w:rFonts w:ascii="FbShefa" w:hAnsi="FbShefa"/>
          <w:rtl/>
        </w:rPr>
      </w:pPr>
      <w:r w:rsidRPr="001B3037">
        <w:rPr>
          <w:rFonts w:ascii="FbShefa" w:hAnsi="FbShefa"/>
          <w:b/>
          <w:bCs/>
          <w:color w:val="3B2F2A" w:themeColor="text2" w:themeShade="80"/>
          <w:rtl/>
        </w:rPr>
        <w:t>ובורר</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את היפה שבהן</w:t>
      </w:r>
      <w:r w:rsidR="0026540E">
        <w:rPr>
          <w:rFonts w:hint="cs"/>
          <w:rtl/>
        </w:rPr>
        <w:t>,</w:t>
      </w:r>
      <w:r w:rsidR="001C0E38" w:rsidRPr="0026540E">
        <w:rPr>
          <w:rtl/>
        </w:rPr>
        <w:t xml:space="preserve"> </w:t>
      </w:r>
      <w:r w:rsidRPr="0026540E">
        <w:rPr>
          <w:rtl/>
        </w:rPr>
        <w:t>ומחללו עליה</w:t>
      </w:r>
      <w:r w:rsidR="00980F5A" w:rsidRPr="0026540E">
        <w:rPr>
          <w:rtl/>
        </w:rPr>
        <w:t>.</w:t>
      </w:r>
      <w:r w:rsidR="00980F5A" w:rsidRPr="00270114">
        <w:rPr>
          <w:rFonts w:ascii="FbShefa" w:hAnsi="FbShefa"/>
          <w:rtl/>
        </w:rPr>
        <w:t xml:space="preserve"> </w:t>
      </w:r>
    </w:p>
    <w:p w14:paraId="21D5FB7D" w14:textId="5D10ABC2" w:rsidR="002F24DC" w:rsidRPr="00270114" w:rsidRDefault="006B1B41" w:rsidP="006B1B41">
      <w:pPr>
        <w:rPr>
          <w:rFonts w:ascii="FbShefa" w:hAnsi="FbShefa"/>
          <w:rtl/>
        </w:rPr>
      </w:pPr>
      <w:r w:rsidRPr="001B3037">
        <w:rPr>
          <w:rFonts w:ascii="FbShefa" w:hAnsi="FbShefa"/>
          <w:b/>
          <w:bCs/>
          <w:color w:val="3B2F2A" w:themeColor="text2" w:themeShade="80"/>
          <w:rtl/>
        </w:rPr>
        <w:t>מפני</w:t>
      </w:r>
      <w:r w:rsidR="00980F5A" w:rsidRPr="001B3037">
        <w:rPr>
          <w:rFonts w:ascii="FbShefa" w:hAnsi="FbShefa"/>
          <w:b/>
          <w:bCs/>
          <w:color w:val="3B2F2A" w:themeColor="text2" w:themeShade="80"/>
          <w:rtl/>
        </w:rPr>
        <w:t>.</w:t>
      </w:r>
      <w:r w:rsidR="00980F5A" w:rsidRPr="00270114">
        <w:rPr>
          <w:rFonts w:ascii="FbShefa" w:hAnsi="FbShefa"/>
          <w:rtl/>
        </w:rPr>
        <w:t xml:space="preserve"> </w:t>
      </w:r>
      <w:r w:rsidRPr="00270114">
        <w:rPr>
          <w:rFonts w:ascii="FbShefa" w:hAnsi="FbShefa"/>
          <w:rtl/>
        </w:rPr>
        <w:t>שמחללין כסף על נחשת מדוחק</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וחוזר</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ומחללן על הכסף</w:t>
      </w:r>
      <w:r w:rsidR="00980F5A" w:rsidRPr="00270114">
        <w:rPr>
          <w:rFonts w:ascii="FbShefa" w:hAnsi="FbShefa"/>
          <w:rtl/>
        </w:rPr>
        <w:t>.</w:t>
      </w:r>
    </w:p>
    <w:p w14:paraId="338C6111" w14:textId="0CD9FD45" w:rsidR="006B1B41" w:rsidRPr="00270114" w:rsidRDefault="006B1B41" w:rsidP="006B1B41">
      <w:pPr>
        <w:rPr>
          <w:rFonts w:ascii="FbShefa" w:hAnsi="FbShefa"/>
          <w:rtl/>
        </w:rPr>
      </w:pPr>
    </w:p>
    <w:p w14:paraId="05D78CDC" w14:textId="77777777" w:rsidR="00583182" w:rsidRPr="00270114" w:rsidRDefault="00583182" w:rsidP="0009410F">
      <w:pPr>
        <w:pStyle w:val="2"/>
        <w:rPr>
          <w:rFonts w:ascii="FbShefa" w:hAnsi="FbShefa"/>
          <w:rtl/>
        </w:rPr>
      </w:pPr>
      <w:r w:rsidRPr="00270114">
        <w:rPr>
          <w:rFonts w:ascii="FbShefa" w:hAnsi="FbShefa"/>
          <w:rtl/>
        </w:rPr>
        <w:t>מכירת דמאי</w:t>
      </w:r>
    </w:p>
    <w:p w14:paraId="333BC512" w14:textId="03A281C4" w:rsidR="0009410F" w:rsidRPr="00270114" w:rsidRDefault="0009410F" w:rsidP="0009410F">
      <w:pPr>
        <w:pStyle w:val="3"/>
        <w:rPr>
          <w:rFonts w:ascii="FbShefa" w:hAnsi="FbShefa"/>
          <w:rtl/>
        </w:rPr>
      </w:pPr>
      <w:r w:rsidRPr="00270114">
        <w:rPr>
          <w:rFonts w:ascii="FbShefa" w:hAnsi="FbShefa"/>
          <w:rtl/>
        </w:rPr>
        <w:t>דעה א:</w:t>
      </w:r>
    </w:p>
    <w:p w14:paraId="78F67BC6" w14:textId="29B09D14" w:rsidR="0009410F" w:rsidRPr="00270114" w:rsidRDefault="00583182" w:rsidP="00583182">
      <w:pPr>
        <w:spacing w:line="240" w:lineRule="auto"/>
        <w:rPr>
          <w:rFonts w:ascii="FbShefa" w:hAnsi="FbShefa"/>
          <w:sz w:val="11"/>
          <w:rtl/>
        </w:rPr>
      </w:pPr>
      <w:r w:rsidRPr="001B3037">
        <w:rPr>
          <w:rFonts w:ascii="FbShefa" w:hAnsi="FbShefa"/>
          <w:b/>
          <w:bCs/>
          <w:color w:val="3B2F2A" w:themeColor="text2" w:themeShade="80"/>
          <w:sz w:val="11"/>
          <w:rtl/>
        </w:rPr>
        <w:t>לסיטון</w:t>
      </w:r>
      <w:r w:rsidR="00980F5A" w:rsidRPr="001B3037">
        <w:rPr>
          <w:rFonts w:ascii="FbShefa" w:hAnsi="FbShefa"/>
          <w:b/>
          <w:bCs/>
          <w:color w:val="3B2F2A" w:themeColor="text2" w:themeShade="80"/>
          <w:sz w:val="11"/>
          <w:rtl/>
        </w:rPr>
        <w:t>.</w:t>
      </w:r>
      <w:r w:rsidR="00980F5A" w:rsidRPr="00270114">
        <w:rPr>
          <w:rFonts w:ascii="FbShefa" w:hAnsi="FbShefa"/>
          <w:sz w:val="11"/>
          <w:rtl/>
        </w:rPr>
        <w:t xml:space="preserve"> </w:t>
      </w:r>
      <w:r w:rsidR="0009410F" w:rsidRPr="00270114">
        <w:rPr>
          <w:rFonts w:ascii="FbShefa" w:hAnsi="FbShefa"/>
          <w:sz w:val="11"/>
          <w:rtl/>
        </w:rPr>
        <w:t>מותר</w:t>
      </w:r>
      <w:r w:rsidR="00980F5A" w:rsidRPr="00270114">
        <w:rPr>
          <w:rFonts w:ascii="FbShefa" w:hAnsi="FbShefa"/>
          <w:sz w:val="11"/>
          <w:rtl/>
        </w:rPr>
        <w:t>.</w:t>
      </w:r>
    </w:p>
    <w:p w14:paraId="39439842" w14:textId="313372DA" w:rsidR="00583182" w:rsidRPr="00270114" w:rsidRDefault="00583182" w:rsidP="00583182">
      <w:pPr>
        <w:spacing w:line="240" w:lineRule="auto"/>
        <w:rPr>
          <w:rFonts w:ascii="FbShefa" w:hAnsi="FbShefa"/>
          <w:sz w:val="11"/>
          <w:rtl/>
        </w:rPr>
      </w:pPr>
      <w:r w:rsidRPr="001B3037">
        <w:rPr>
          <w:rFonts w:ascii="FbShefa" w:hAnsi="FbShefa"/>
          <w:b/>
          <w:bCs/>
          <w:color w:val="3B2F2A" w:themeColor="text2" w:themeShade="80"/>
          <w:sz w:val="11"/>
          <w:rtl/>
        </w:rPr>
        <w:t>בעל הבית</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צריך לעשר</w:t>
      </w:r>
      <w:r w:rsidR="00980F5A" w:rsidRPr="00270114">
        <w:rPr>
          <w:rFonts w:ascii="FbShefa" w:hAnsi="FbShefa"/>
          <w:sz w:val="11"/>
          <w:rtl/>
        </w:rPr>
        <w:t>.</w:t>
      </w:r>
    </w:p>
    <w:p w14:paraId="6F06DC8F" w14:textId="77777777" w:rsidR="0009410F" w:rsidRPr="00270114" w:rsidRDefault="0009410F" w:rsidP="00583182">
      <w:pPr>
        <w:spacing w:line="240" w:lineRule="auto"/>
        <w:rPr>
          <w:rFonts w:ascii="FbShefa" w:hAnsi="FbShefa"/>
          <w:sz w:val="11"/>
          <w:rtl/>
        </w:rPr>
      </w:pPr>
    </w:p>
    <w:p w14:paraId="70F71BAC" w14:textId="6AEE8BF5" w:rsidR="0009410F" w:rsidRPr="00270114" w:rsidRDefault="0009410F" w:rsidP="0009410F">
      <w:pPr>
        <w:pStyle w:val="3"/>
        <w:rPr>
          <w:rFonts w:ascii="FbShefa" w:hAnsi="FbShefa"/>
          <w:rtl/>
        </w:rPr>
      </w:pPr>
      <w:r w:rsidRPr="00270114">
        <w:rPr>
          <w:rFonts w:ascii="FbShefa" w:hAnsi="FbShefa"/>
          <w:rtl/>
        </w:rPr>
        <w:t>דעה ב:</w:t>
      </w:r>
    </w:p>
    <w:p w14:paraId="73ED58BE" w14:textId="1DC9D1BD" w:rsidR="002F24DC" w:rsidRPr="00270114" w:rsidRDefault="0009410F" w:rsidP="00583182">
      <w:pPr>
        <w:spacing w:line="240" w:lineRule="auto"/>
        <w:rPr>
          <w:rFonts w:ascii="FbShefa" w:hAnsi="FbShefa"/>
          <w:sz w:val="11"/>
          <w:rtl/>
        </w:rPr>
      </w:pPr>
      <w:r w:rsidRPr="001B3037">
        <w:rPr>
          <w:rFonts w:ascii="FbShefa" w:hAnsi="FbShefa"/>
          <w:b/>
          <w:bCs/>
          <w:color w:val="3B2F2A" w:themeColor="text2" w:themeShade="80"/>
          <w:sz w:val="11"/>
          <w:rtl/>
        </w:rPr>
        <w:t>אין הבדל</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 xml:space="preserve">בין </w:t>
      </w:r>
      <w:r w:rsidR="00583182" w:rsidRPr="00270114">
        <w:rPr>
          <w:rFonts w:ascii="FbShefa" w:hAnsi="FbShefa"/>
          <w:sz w:val="11"/>
          <w:rtl/>
        </w:rPr>
        <w:t xml:space="preserve">סיטון </w:t>
      </w:r>
      <w:r w:rsidRPr="00270114">
        <w:rPr>
          <w:rFonts w:ascii="FbShefa" w:hAnsi="FbShefa"/>
          <w:sz w:val="11"/>
          <w:rtl/>
        </w:rPr>
        <w:t>ל</w:t>
      </w:r>
      <w:r w:rsidR="00583182" w:rsidRPr="00270114">
        <w:rPr>
          <w:rFonts w:ascii="FbShefa" w:hAnsi="FbShefa"/>
          <w:sz w:val="11"/>
          <w:rtl/>
        </w:rPr>
        <w:t>בעה"ב</w:t>
      </w:r>
      <w:r w:rsidR="00980F5A" w:rsidRPr="00270114">
        <w:rPr>
          <w:rFonts w:ascii="FbShefa" w:hAnsi="FbShefa"/>
          <w:sz w:val="11"/>
          <w:rtl/>
        </w:rPr>
        <w:t>.</w:t>
      </w:r>
    </w:p>
    <w:p w14:paraId="57F2820A" w14:textId="62801082" w:rsidR="00583182" w:rsidRPr="00270114" w:rsidRDefault="0009410F" w:rsidP="00583182">
      <w:pPr>
        <w:spacing w:line="240" w:lineRule="auto"/>
        <w:rPr>
          <w:rFonts w:ascii="FbShefa" w:hAnsi="FbShefa"/>
          <w:sz w:val="11"/>
          <w:rtl/>
        </w:rPr>
      </w:pPr>
      <w:r w:rsidRPr="001B3037">
        <w:rPr>
          <w:rFonts w:ascii="FbShefa" w:hAnsi="FbShefa"/>
          <w:b/>
          <w:bCs/>
          <w:color w:val="3B2F2A" w:themeColor="text2" w:themeShade="80"/>
          <w:sz w:val="11"/>
          <w:rtl/>
        </w:rPr>
        <w:t>שניהם</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583182" w:rsidRPr="00270114">
        <w:rPr>
          <w:rFonts w:ascii="FbShefa" w:hAnsi="FbShefa"/>
          <w:sz w:val="11"/>
          <w:rtl/>
        </w:rPr>
        <w:t>מוכר, ושולח ונותן במתנה, ואינו חושש</w:t>
      </w:r>
      <w:r w:rsidR="00980F5A" w:rsidRPr="00270114">
        <w:rPr>
          <w:rFonts w:ascii="FbShefa" w:hAnsi="FbShefa"/>
          <w:sz w:val="11"/>
          <w:rtl/>
        </w:rPr>
        <w:t>.</w:t>
      </w:r>
    </w:p>
    <w:p w14:paraId="581B92B8" w14:textId="77777777" w:rsidR="0009410F" w:rsidRPr="00270114" w:rsidRDefault="0009410F" w:rsidP="009E148F">
      <w:pPr>
        <w:spacing w:line="240" w:lineRule="auto"/>
        <w:rPr>
          <w:rFonts w:ascii="FbShefa" w:hAnsi="FbShefa"/>
          <w:i/>
          <w:iCs/>
          <w:sz w:val="11"/>
          <w:rtl/>
        </w:rPr>
      </w:pPr>
    </w:p>
    <w:p w14:paraId="01D33F6A" w14:textId="0E43E0E0" w:rsidR="009C3CB4" w:rsidRPr="00270114" w:rsidRDefault="00EF40ED" w:rsidP="00EF40ED">
      <w:pPr>
        <w:pStyle w:val="2"/>
        <w:rPr>
          <w:rFonts w:ascii="FbShefa" w:hAnsi="FbShefa"/>
          <w:rtl/>
        </w:rPr>
      </w:pPr>
      <w:r w:rsidRPr="00270114">
        <w:rPr>
          <w:rFonts w:ascii="FbShefa" w:hAnsi="FbShefa"/>
          <w:rtl/>
        </w:rPr>
        <w:t xml:space="preserve">לעשר </w:t>
      </w:r>
      <w:r w:rsidR="009C3CB4" w:rsidRPr="00270114">
        <w:rPr>
          <w:rFonts w:ascii="FbShefa" w:hAnsi="FbShefa"/>
          <w:rtl/>
        </w:rPr>
        <w:t>מדפוסים הרבה</w:t>
      </w:r>
    </w:p>
    <w:p w14:paraId="72C2DC26" w14:textId="77777777" w:rsidR="00EF40ED" w:rsidRPr="00270114" w:rsidRDefault="009C3CB4" w:rsidP="00EF40ED">
      <w:pPr>
        <w:pStyle w:val="3"/>
        <w:rPr>
          <w:rFonts w:ascii="FbShefa" w:hAnsi="FbShefa"/>
          <w:rtl/>
        </w:rPr>
      </w:pPr>
      <w:r w:rsidRPr="00270114">
        <w:rPr>
          <w:rFonts w:ascii="FbShefa" w:hAnsi="FbShefa"/>
          <w:rtl/>
        </w:rPr>
        <w:t>לוקח מנחתום</w:t>
      </w:r>
      <w:r w:rsidR="00EF40ED" w:rsidRPr="00270114">
        <w:rPr>
          <w:rFonts w:ascii="FbShefa" w:hAnsi="FbShefa"/>
          <w:rtl/>
        </w:rPr>
        <w:t>:</w:t>
      </w:r>
    </w:p>
    <w:p w14:paraId="0459AECB" w14:textId="660624B0"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מעשר</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אפילו מדפוסים הרבה</w:t>
      </w:r>
      <w:r w:rsidR="00980F5A" w:rsidRPr="00270114">
        <w:rPr>
          <w:rFonts w:ascii="FbShefa" w:hAnsi="FbShefa"/>
          <w:sz w:val="11"/>
          <w:rtl/>
        </w:rPr>
        <w:t>.</w:t>
      </w:r>
    </w:p>
    <w:p w14:paraId="203487AC" w14:textId="3A3B769B" w:rsidR="009C3CB4" w:rsidRPr="00270114" w:rsidRDefault="00EF40ED" w:rsidP="009C3CB4">
      <w:pPr>
        <w:spacing w:line="240" w:lineRule="auto"/>
        <w:rPr>
          <w:rFonts w:ascii="FbShefa" w:hAnsi="FbShefa"/>
          <w:sz w:val="11"/>
          <w:rtl/>
        </w:rPr>
      </w:pPr>
      <w:r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Pr="00270114">
        <w:rPr>
          <w:rFonts w:ascii="FbShefa" w:hAnsi="FbShefa"/>
          <w:sz w:val="11"/>
          <w:rtl/>
        </w:rPr>
        <w:t>ד</w:t>
      </w:r>
      <w:r w:rsidR="009C3CB4" w:rsidRPr="00270114">
        <w:rPr>
          <w:rFonts w:ascii="FbShefa" w:hAnsi="FbShefa"/>
          <w:sz w:val="11"/>
          <w:rtl/>
        </w:rPr>
        <w:t>נחתום מחד גברא זבין</w:t>
      </w:r>
      <w:r w:rsidR="00980F5A" w:rsidRPr="00270114">
        <w:rPr>
          <w:rFonts w:ascii="FbShefa" w:hAnsi="FbShefa"/>
          <w:sz w:val="11"/>
          <w:rtl/>
        </w:rPr>
        <w:t>.</w:t>
      </w:r>
    </w:p>
    <w:p w14:paraId="58CDB89B" w14:textId="77777777" w:rsidR="00783511" w:rsidRPr="00270114" w:rsidRDefault="00783511" w:rsidP="009C3CB4">
      <w:pPr>
        <w:spacing w:line="240" w:lineRule="auto"/>
        <w:rPr>
          <w:rFonts w:ascii="FbShefa" w:hAnsi="FbShefa"/>
          <w:sz w:val="11"/>
          <w:rtl/>
        </w:rPr>
      </w:pPr>
    </w:p>
    <w:p w14:paraId="767B0DFA" w14:textId="13C04F5B" w:rsidR="00783511" w:rsidRPr="00270114" w:rsidRDefault="00783511" w:rsidP="00783511">
      <w:pPr>
        <w:pStyle w:val="3"/>
        <w:rPr>
          <w:rFonts w:ascii="FbShefa" w:hAnsi="FbShefa"/>
          <w:rtl/>
        </w:rPr>
      </w:pPr>
      <w:r w:rsidRPr="00270114">
        <w:rPr>
          <w:rFonts w:ascii="FbShefa" w:hAnsi="FbShefa"/>
          <w:rtl/>
        </w:rPr>
        <w:t>צוננת וחמה:</w:t>
      </w:r>
    </w:p>
    <w:p w14:paraId="52F6F4D8" w14:textId="14BA6F7F" w:rsidR="002F24DC" w:rsidRPr="00270114" w:rsidRDefault="00783511" w:rsidP="00783511">
      <w:pPr>
        <w:spacing w:line="240" w:lineRule="auto"/>
        <w:rPr>
          <w:rFonts w:ascii="FbShefa" w:hAnsi="FbShefa"/>
          <w:rtl/>
        </w:rPr>
      </w:pPr>
      <w:r w:rsidRPr="001B3037">
        <w:rPr>
          <w:rFonts w:ascii="FbShefa" w:hAnsi="FbShefa"/>
          <w:b/>
          <w:bCs/>
          <w:color w:val="3B2F2A" w:themeColor="text2" w:themeShade="80"/>
          <w:rtl/>
        </w:rPr>
        <w:t>בדמאי</w:t>
      </w:r>
      <w:r w:rsidR="00980F5A" w:rsidRPr="001B3037">
        <w:rPr>
          <w:rFonts w:ascii="FbShefa" w:hAnsi="FbShefa"/>
          <w:b/>
          <w:bCs/>
          <w:color w:val="3B2F2A" w:themeColor="text2" w:themeShade="80"/>
          <w:rtl/>
        </w:rPr>
        <w:t>.</w:t>
      </w:r>
      <w:r w:rsidRPr="00270114">
        <w:rPr>
          <w:rFonts w:ascii="FbShefa" w:hAnsi="FbShefa"/>
          <w:rtl/>
        </w:rPr>
        <w:t xml:space="preserve"> מעשרים מחמה על צוננת, ולהיפך</w:t>
      </w:r>
      <w:r w:rsidR="00980F5A" w:rsidRPr="00270114">
        <w:rPr>
          <w:rFonts w:ascii="FbShefa" w:hAnsi="FbShefa"/>
          <w:rtl/>
        </w:rPr>
        <w:t>.</w:t>
      </w:r>
    </w:p>
    <w:p w14:paraId="324A1B19" w14:textId="4F5422C4" w:rsidR="002F24DC" w:rsidRPr="00270114" w:rsidRDefault="00A766B6" w:rsidP="00783511">
      <w:pPr>
        <w:spacing w:line="240" w:lineRule="auto"/>
        <w:rPr>
          <w:rFonts w:ascii="FbShefa" w:hAnsi="FbShefa"/>
          <w:sz w:val="11"/>
          <w:rtl/>
        </w:rPr>
      </w:pPr>
      <w:r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00783511" w:rsidRPr="00270114">
        <w:rPr>
          <w:rFonts w:ascii="FbShefa" w:hAnsi="FbShefa"/>
          <w:sz w:val="11"/>
          <w:rtl/>
        </w:rPr>
        <w:t xml:space="preserve"> </w:t>
      </w:r>
      <w:r w:rsidRPr="00270114">
        <w:rPr>
          <w:rFonts w:ascii="FbShefa" w:hAnsi="FbShefa"/>
          <w:sz w:val="11"/>
          <w:rtl/>
        </w:rPr>
        <w:t>ה</w:t>
      </w:r>
      <w:r w:rsidR="00783511" w:rsidRPr="00270114">
        <w:rPr>
          <w:rFonts w:ascii="FbShefa" w:hAnsi="FbShefa"/>
          <w:sz w:val="11"/>
          <w:rtl/>
        </w:rPr>
        <w:t>תורם מן הרעה על היפה תרומתו תרומה</w:t>
      </w:r>
      <w:r w:rsidR="00980F5A" w:rsidRPr="00270114">
        <w:rPr>
          <w:rFonts w:ascii="FbShefa" w:hAnsi="FbShefa"/>
          <w:sz w:val="11"/>
          <w:rtl/>
        </w:rPr>
        <w:t>.</w:t>
      </w:r>
    </w:p>
    <w:p w14:paraId="37C1FA1A" w14:textId="69C6ABEB" w:rsidR="00783511" w:rsidRPr="00270114" w:rsidRDefault="00783511" w:rsidP="00783511">
      <w:pPr>
        <w:spacing w:line="240" w:lineRule="auto"/>
        <w:rPr>
          <w:rFonts w:ascii="FbShefa" w:hAnsi="FbShefa"/>
          <w:sz w:val="11"/>
          <w:rtl/>
        </w:rPr>
      </w:pPr>
      <w:r w:rsidRPr="001B3037">
        <w:rPr>
          <w:rFonts w:ascii="FbShefa" w:hAnsi="FbShefa"/>
          <w:b/>
          <w:bCs/>
          <w:color w:val="3B2F2A" w:themeColor="text2" w:themeShade="80"/>
          <w:sz w:val="11"/>
          <w:rtl/>
        </w:rPr>
        <w:t>שנאמר</w:t>
      </w:r>
      <w:r w:rsidR="00980F5A" w:rsidRPr="001B3037">
        <w:rPr>
          <w:rFonts w:ascii="FbShefa" w:hAnsi="FbShefa"/>
          <w:b/>
          <w:bCs/>
          <w:color w:val="3B2F2A" w:themeColor="text2" w:themeShade="80"/>
          <w:sz w:val="11"/>
          <w:rtl/>
        </w:rPr>
        <w:t>.</w:t>
      </w:r>
      <w:r w:rsidRPr="00270114">
        <w:rPr>
          <w:rFonts w:ascii="FbShefa" w:hAnsi="FbShefa"/>
          <w:sz w:val="11"/>
          <w:rtl/>
        </w:rPr>
        <w:t xml:space="preserve"> ולא תשאו עליו חטא בהרימכם את חלבו</w:t>
      </w:r>
      <w:r w:rsidR="00980F5A" w:rsidRPr="00270114">
        <w:rPr>
          <w:rFonts w:ascii="FbShefa" w:hAnsi="FbShefa"/>
          <w:sz w:val="11"/>
          <w:rtl/>
        </w:rPr>
        <w:t>.</w:t>
      </w:r>
      <w:r w:rsidR="001C0E38" w:rsidRPr="00270114">
        <w:rPr>
          <w:rFonts w:ascii="FbShefa" w:hAnsi="FbShefa"/>
          <w:sz w:val="11"/>
          <w:rtl/>
        </w:rPr>
        <w:t xml:space="preserve"> </w:t>
      </w:r>
      <w:r w:rsidRPr="001B3037">
        <w:rPr>
          <w:rFonts w:ascii="FbShefa" w:hAnsi="FbShefa"/>
          <w:b/>
          <w:bCs/>
          <w:color w:val="3B2F2A" w:themeColor="text2" w:themeShade="80"/>
          <w:sz w:val="11"/>
          <w:rtl/>
        </w:rPr>
        <w:t>אם אינו קדש</w:t>
      </w:r>
      <w:r w:rsidR="00980F5A" w:rsidRPr="001B3037">
        <w:rPr>
          <w:rFonts w:ascii="FbShefa" w:hAnsi="FbShefa"/>
          <w:b/>
          <w:bCs/>
          <w:color w:val="3B2F2A" w:themeColor="text2" w:themeShade="80"/>
          <w:sz w:val="11"/>
          <w:rtl/>
        </w:rPr>
        <w:t>.</w:t>
      </w:r>
      <w:r w:rsidRPr="00270114">
        <w:rPr>
          <w:rFonts w:ascii="FbShefa" w:hAnsi="FbShefa"/>
          <w:sz w:val="11"/>
          <w:rtl/>
        </w:rPr>
        <w:t xml:space="preserve"> נשיאת חטא למה</w:t>
      </w:r>
      <w:r w:rsidR="00980F5A" w:rsidRPr="00270114">
        <w:rPr>
          <w:rFonts w:ascii="FbShefa" w:hAnsi="FbShefa"/>
          <w:sz w:val="11"/>
          <w:rtl/>
        </w:rPr>
        <w:t>.</w:t>
      </w:r>
    </w:p>
    <w:p w14:paraId="6F1312F0" w14:textId="77777777" w:rsidR="00783511" w:rsidRPr="00270114" w:rsidRDefault="00783511" w:rsidP="009C3CB4">
      <w:pPr>
        <w:spacing w:line="240" w:lineRule="auto"/>
        <w:rPr>
          <w:rFonts w:ascii="FbShefa" w:hAnsi="FbShefa"/>
          <w:sz w:val="11"/>
          <w:rtl/>
        </w:rPr>
      </w:pPr>
    </w:p>
    <w:p w14:paraId="1BC93BE5" w14:textId="77777777" w:rsidR="00A766B6" w:rsidRPr="00270114" w:rsidRDefault="009C3CB4" w:rsidP="00A766B6">
      <w:pPr>
        <w:pStyle w:val="3"/>
        <w:rPr>
          <w:rFonts w:ascii="FbShefa" w:hAnsi="FbShefa"/>
          <w:rtl/>
        </w:rPr>
      </w:pPr>
      <w:r w:rsidRPr="00270114">
        <w:rPr>
          <w:rFonts w:ascii="FbShefa" w:hAnsi="FbShefa"/>
          <w:rtl/>
        </w:rPr>
        <w:t>לוקח מפלטר</w:t>
      </w:r>
      <w:r w:rsidR="00A766B6" w:rsidRPr="00270114">
        <w:rPr>
          <w:rFonts w:ascii="FbShefa" w:hAnsi="FbShefa"/>
          <w:rtl/>
        </w:rPr>
        <w:t>:</w:t>
      </w:r>
    </w:p>
    <w:p w14:paraId="3B72F69A" w14:textId="05BE33BC"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מעשר</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מכל דפוס ודפוס</w:t>
      </w:r>
      <w:r w:rsidR="00980F5A" w:rsidRPr="00270114">
        <w:rPr>
          <w:rFonts w:ascii="FbShefa" w:hAnsi="FbShefa"/>
          <w:sz w:val="11"/>
          <w:rtl/>
        </w:rPr>
        <w:t>.</w:t>
      </w:r>
    </w:p>
    <w:p w14:paraId="5FDD5701" w14:textId="6CD37335" w:rsidR="002F24DC" w:rsidRPr="00270114" w:rsidRDefault="00A766B6" w:rsidP="009C3CB4">
      <w:pPr>
        <w:spacing w:line="240" w:lineRule="auto"/>
        <w:rPr>
          <w:rFonts w:ascii="FbShefa" w:hAnsi="FbShefa"/>
          <w:sz w:val="11"/>
          <w:rtl/>
        </w:rPr>
      </w:pPr>
      <w:r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פלטר מתרי תלתא גברא זבין</w:t>
      </w:r>
      <w:r w:rsidR="00980F5A" w:rsidRPr="00270114">
        <w:rPr>
          <w:rFonts w:ascii="FbShefa" w:hAnsi="FbShefa"/>
          <w:sz w:val="11"/>
          <w:rtl/>
        </w:rPr>
        <w:t>.</w:t>
      </w:r>
    </w:p>
    <w:p w14:paraId="1A4593E0" w14:textId="06F7B623" w:rsidR="009C3CB4" w:rsidRPr="00270114" w:rsidRDefault="00A766B6" w:rsidP="009C3CB4">
      <w:pPr>
        <w:spacing w:line="240" w:lineRule="auto"/>
        <w:rPr>
          <w:rFonts w:ascii="FbShefa" w:hAnsi="FbShefa"/>
          <w:sz w:val="11"/>
          <w:rtl/>
        </w:rPr>
      </w:pPr>
      <w:r w:rsidRPr="001B3037">
        <w:rPr>
          <w:rFonts w:ascii="FbShefa" w:hAnsi="FbShefa"/>
          <w:b/>
          <w:bCs/>
          <w:color w:val="3B2F2A" w:themeColor="text2" w:themeShade="80"/>
          <w:sz w:val="11"/>
          <w:rtl/>
        </w:rPr>
        <w:t>שמא</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w:t>
      </w:r>
      <w:r w:rsidRPr="00270114">
        <w:rPr>
          <w:rFonts w:ascii="FbShefa" w:hAnsi="FbShefa"/>
          <w:sz w:val="11"/>
          <w:rtl/>
        </w:rPr>
        <w:t>י</w:t>
      </w:r>
      <w:r w:rsidR="009C3CB4" w:rsidRPr="00270114">
        <w:rPr>
          <w:rFonts w:ascii="FbShefa" w:hAnsi="FbShefa"/>
          <w:sz w:val="11"/>
          <w:rtl/>
        </w:rPr>
        <w:t>פר</w:t>
      </w:r>
      <w:r w:rsidRPr="00270114">
        <w:rPr>
          <w:rFonts w:ascii="FbShefa" w:hAnsi="FbShefa"/>
          <w:sz w:val="11"/>
          <w:rtl/>
        </w:rPr>
        <w:t>י</w:t>
      </w:r>
      <w:r w:rsidR="009C3CB4" w:rsidRPr="00270114">
        <w:rPr>
          <w:rFonts w:ascii="FbShefa" w:hAnsi="FbShefa"/>
          <w:sz w:val="11"/>
          <w:rtl/>
        </w:rPr>
        <w:t>ש מפטור על החיוב</w:t>
      </w:r>
      <w:r w:rsidRPr="00270114">
        <w:rPr>
          <w:rFonts w:ascii="FbShefa" w:hAnsi="FbShefa"/>
          <w:sz w:val="11"/>
          <w:rtl/>
        </w:rPr>
        <w:t>,</w:t>
      </w:r>
      <w:r w:rsidR="009C3CB4" w:rsidRPr="00270114">
        <w:rPr>
          <w:rFonts w:ascii="FbShefa" w:hAnsi="FbShefa"/>
          <w:sz w:val="11"/>
          <w:rtl/>
        </w:rPr>
        <w:t xml:space="preserve"> ולהיפך</w:t>
      </w:r>
      <w:r w:rsidR="00980F5A" w:rsidRPr="00270114">
        <w:rPr>
          <w:rFonts w:ascii="FbShefa" w:hAnsi="FbShefa"/>
          <w:sz w:val="11"/>
          <w:rtl/>
        </w:rPr>
        <w:t>.</w:t>
      </w:r>
    </w:p>
    <w:p w14:paraId="7A46C04E" w14:textId="77777777" w:rsidR="009C3CB4" w:rsidRPr="00270114" w:rsidRDefault="009C3CB4" w:rsidP="009C3CB4">
      <w:pPr>
        <w:spacing w:line="240" w:lineRule="auto"/>
        <w:rPr>
          <w:rFonts w:ascii="FbShefa" w:hAnsi="FbShefa"/>
          <w:sz w:val="11"/>
          <w:rtl/>
        </w:rPr>
      </w:pPr>
    </w:p>
    <w:p w14:paraId="35C0774D" w14:textId="77777777" w:rsidR="006C0328" w:rsidRPr="00270114" w:rsidRDefault="006C0328" w:rsidP="006C0328">
      <w:pPr>
        <w:pStyle w:val="2"/>
        <w:rPr>
          <w:rFonts w:ascii="FbShefa" w:hAnsi="FbShefa"/>
          <w:rtl/>
        </w:rPr>
      </w:pPr>
      <w:r w:rsidRPr="00270114">
        <w:rPr>
          <w:rFonts w:ascii="FbShefa" w:hAnsi="FbShefa"/>
          <w:rtl/>
        </w:rPr>
        <w:t>משא ומתן</w:t>
      </w:r>
    </w:p>
    <w:p w14:paraId="33AD8676" w14:textId="77777777" w:rsidR="006C0328" w:rsidRPr="00270114" w:rsidRDefault="006C0328" w:rsidP="006C0328">
      <w:pPr>
        <w:pStyle w:val="3"/>
        <w:rPr>
          <w:rFonts w:ascii="FbShefa" w:hAnsi="FbShefa"/>
          <w:rtl/>
        </w:rPr>
      </w:pPr>
      <w:r w:rsidRPr="00270114">
        <w:rPr>
          <w:rFonts w:ascii="FbShefa" w:hAnsi="FbShefa"/>
          <w:rtl/>
        </w:rPr>
        <w:t>אביי:</w:t>
      </w:r>
    </w:p>
    <w:p w14:paraId="230C2D44" w14:textId="6DD15969" w:rsidR="006C0328" w:rsidRPr="00270114" w:rsidRDefault="006C0328" w:rsidP="006C0328">
      <w:pPr>
        <w:rPr>
          <w:rFonts w:ascii="FbShefa" w:hAnsi="FbShefa"/>
          <w:rtl/>
        </w:rPr>
      </w:pPr>
      <w:r w:rsidRPr="001B3037">
        <w:rPr>
          <w:rFonts w:ascii="FbShefa" w:hAnsi="FbShefa"/>
          <w:b/>
          <w:bCs/>
          <w:color w:val="3B2F2A" w:themeColor="text2" w:themeShade="80"/>
          <w:rtl/>
        </w:rPr>
        <w:t>רבי אלעזר</w:t>
      </w:r>
      <w:r w:rsidR="00980F5A" w:rsidRPr="001B3037">
        <w:rPr>
          <w:rFonts w:ascii="FbShefa" w:hAnsi="FbShefa"/>
          <w:b/>
          <w:bCs/>
          <w:color w:val="3B2F2A" w:themeColor="text2" w:themeShade="80"/>
          <w:rtl/>
        </w:rPr>
        <w:t>.</w:t>
      </w:r>
      <w:r w:rsidR="00980F5A" w:rsidRPr="00270114">
        <w:rPr>
          <w:rFonts w:ascii="FbShefa" w:hAnsi="FbShefa"/>
          <w:rtl/>
        </w:rPr>
        <w:t xml:space="preserve"> </w:t>
      </w:r>
      <w:r w:rsidRPr="00270114">
        <w:rPr>
          <w:rFonts w:ascii="FbShefa" w:hAnsi="FbShefa"/>
          <w:rtl/>
        </w:rPr>
        <w:t xml:space="preserve">שאל </w:t>
      </w:r>
      <w:r w:rsidR="0026540E">
        <w:rPr>
          <w:rFonts w:ascii="FbShefa" w:hAnsi="FbShefa" w:hint="cs"/>
          <w:rtl/>
        </w:rPr>
        <w:t>שפיר</w:t>
      </w:r>
      <w:r w:rsidRPr="00270114">
        <w:rPr>
          <w:rFonts w:ascii="FbShefa" w:hAnsi="FbShefa"/>
          <w:rtl/>
        </w:rPr>
        <w:t>, למה במיתה בידי שמים עשו חיזוק לדבריהם</w:t>
      </w:r>
      <w:r w:rsidR="00980F5A" w:rsidRPr="00270114">
        <w:rPr>
          <w:rFonts w:ascii="FbShefa" w:hAnsi="FbShefa"/>
          <w:rtl/>
        </w:rPr>
        <w:t>.</w:t>
      </w:r>
    </w:p>
    <w:p w14:paraId="778680E2" w14:textId="1F50879A" w:rsidR="002F24DC" w:rsidRPr="00270114" w:rsidRDefault="006C0328" w:rsidP="006C0328">
      <w:pPr>
        <w:rPr>
          <w:rFonts w:ascii="FbShefa" w:hAnsi="FbShefa"/>
          <w:rtl/>
        </w:rPr>
      </w:pPr>
      <w:r w:rsidRPr="001B3037">
        <w:rPr>
          <w:rFonts w:ascii="FbShefa" w:hAnsi="FbShefa"/>
          <w:b/>
          <w:bCs/>
          <w:color w:val="3B2F2A" w:themeColor="text2" w:themeShade="80"/>
          <w:rtl/>
        </w:rPr>
        <w:t>ושמואל</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לא שפיר קא משני ליה שתירץ מגט</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דלמא</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שאני מיתת בית דין</w:t>
      </w:r>
      <w:r w:rsidR="001C0E38" w:rsidRPr="00270114">
        <w:rPr>
          <w:rFonts w:ascii="FbShefa" w:hAnsi="FbShefa"/>
          <w:rtl/>
        </w:rPr>
        <w:t xml:space="preserve">, </w:t>
      </w:r>
      <w:r w:rsidRPr="00270114">
        <w:rPr>
          <w:rFonts w:ascii="FbShefa" w:hAnsi="FbShefa"/>
          <w:rtl/>
        </w:rPr>
        <w:t>דחמירא</w:t>
      </w:r>
      <w:r w:rsidR="00980F5A" w:rsidRPr="00270114">
        <w:rPr>
          <w:rFonts w:ascii="FbShefa" w:hAnsi="FbShefa"/>
          <w:rtl/>
        </w:rPr>
        <w:t>.</w:t>
      </w:r>
    </w:p>
    <w:p w14:paraId="1287469B" w14:textId="68190401" w:rsidR="002F24DC" w:rsidRPr="00270114" w:rsidRDefault="006C0328" w:rsidP="006C0328">
      <w:pPr>
        <w:rPr>
          <w:rFonts w:ascii="FbShefa" w:hAnsi="FbShefa"/>
          <w:rtl/>
        </w:rPr>
      </w:pPr>
      <w:r w:rsidRPr="001B3037">
        <w:rPr>
          <w:rFonts w:ascii="FbShefa" w:hAnsi="FbShefa"/>
          <w:b/>
          <w:bCs/>
          <w:color w:val="3B2F2A" w:themeColor="text2" w:themeShade="80"/>
          <w:rtl/>
        </w:rPr>
        <w:t>ורב ששת</w:t>
      </w:r>
      <w:r w:rsidR="00980F5A" w:rsidRPr="001B3037">
        <w:rPr>
          <w:rFonts w:ascii="FbShefa" w:hAnsi="FbShefa"/>
          <w:b/>
          <w:bCs/>
          <w:color w:val="3B2F2A" w:themeColor="text2" w:themeShade="80"/>
          <w:rtl/>
        </w:rPr>
        <w:t>.</w:t>
      </w:r>
      <w:r w:rsidR="00980F5A" w:rsidRPr="00270114">
        <w:rPr>
          <w:rFonts w:ascii="FbShefa" w:hAnsi="FbShefa"/>
          <w:rtl/>
        </w:rPr>
        <w:t xml:space="preserve"> </w:t>
      </w:r>
      <w:r w:rsidRPr="00270114">
        <w:rPr>
          <w:rFonts w:ascii="FbShefa" w:hAnsi="FbShefa"/>
          <w:rtl/>
        </w:rPr>
        <w:t xml:space="preserve">לא שאל </w:t>
      </w:r>
      <w:r w:rsidR="0026540E">
        <w:rPr>
          <w:rFonts w:ascii="FbShefa" w:hAnsi="FbShefa" w:hint="cs"/>
          <w:rtl/>
        </w:rPr>
        <w:t>שפיר</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דקאמרי אינהו</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מיתה</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ומותיב</w:t>
      </w:r>
      <w:r w:rsidR="00980F5A" w:rsidRPr="001B3037">
        <w:rPr>
          <w:rFonts w:ascii="FbShefa" w:hAnsi="FbShefa"/>
          <w:b/>
          <w:bCs/>
          <w:color w:val="3B2F2A" w:themeColor="text2" w:themeShade="80"/>
          <w:rtl/>
        </w:rPr>
        <w:t>.</w:t>
      </w:r>
      <w:r w:rsidR="00980F5A" w:rsidRPr="00270114">
        <w:rPr>
          <w:rFonts w:ascii="FbShefa" w:hAnsi="FbShefa"/>
          <w:rtl/>
        </w:rPr>
        <w:t xml:space="preserve"> </w:t>
      </w:r>
      <w:r w:rsidRPr="00270114">
        <w:rPr>
          <w:rFonts w:ascii="FbShefa" w:hAnsi="FbShefa"/>
          <w:rtl/>
        </w:rPr>
        <w:t>לאו</w:t>
      </w:r>
      <w:r w:rsidR="001C0E38" w:rsidRPr="00270114">
        <w:rPr>
          <w:rFonts w:ascii="FbShefa" w:hAnsi="FbShefa"/>
          <w:rtl/>
        </w:rPr>
        <w:t xml:space="preserve">, </w:t>
      </w:r>
      <w:r w:rsidRPr="00270114">
        <w:rPr>
          <w:rFonts w:ascii="FbShefa" w:hAnsi="FbShefa"/>
          <w:rtl/>
        </w:rPr>
        <w:t>דכתיב לא תוכל לאכל בשעריך</w:t>
      </w:r>
      <w:r w:rsidR="00980F5A" w:rsidRPr="00270114">
        <w:rPr>
          <w:rFonts w:ascii="FbShefa" w:hAnsi="FbShefa"/>
          <w:rtl/>
        </w:rPr>
        <w:t>.</w:t>
      </w:r>
    </w:p>
    <w:p w14:paraId="744C5D07" w14:textId="48E9A5AA" w:rsidR="002F24DC" w:rsidRPr="00270114" w:rsidRDefault="006C0328" w:rsidP="006C0328">
      <w:pPr>
        <w:rPr>
          <w:rFonts w:ascii="FbShefa" w:hAnsi="FbShefa"/>
          <w:rtl/>
        </w:rPr>
      </w:pPr>
      <w:r w:rsidRPr="001B3037">
        <w:rPr>
          <w:rFonts w:ascii="FbShefa" w:hAnsi="FbShefa"/>
          <w:b/>
          <w:bCs/>
          <w:color w:val="3B2F2A" w:themeColor="text2" w:themeShade="80"/>
          <w:rtl/>
        </w:rPr>
        <w:t>ולמאי דמותיב</w:t>
      </w:r>
      <w:r w:rsidR="00980F5A" w:rsidRPr="001B3037">
        <w:rPr>
          <w:rFonts w:ascii="FbShefa" w:hAnsi="FbShefa"/>
          <w:b/>
          <w:bCs/>
          <w:color w:val="3B2F2A" w:themeColor="text2" w:themeShade="80"/>
          <w:rtl/>
        </w:rPr>
        <w:t>.</w:t>
      </w:r>
      <w:r w:rsidR="00980F5A" w:rsidRPr="00270114">
        <w:rPr>
          <w:rFonts w:ascii="FbShefa" w:hAnsi="FbShefa"/>
          <w:rtl/>
        </w:rPr>
        <w:t xml:space="preserve"> </w:t>
      </w:r>
      <w:r w:rsidRPr="00270114">
        <w:rPr>
          <w:rFonts w:ascii="FbShefa" w:hAnsi="FbShefa"/>
          <w:rtl/>
        </w:rPr>
        <w:t>שפיר קא משני ליה</w:t>
      </w:r>
      <w:r w:rsidR="00980F5A" w:rsidRPr="00270114">
        <w:rPr>
          <w:rFonts w:ascii="FbShefa" w:hAnsi="FbShefa"/>
          <w:rtl/>
        </w:rPr>
        <w:t>.</w:t>
      </w:r>
    </w:p>
    <w:p w14:paraId="19CF04F2" w14:textId="1A2C142B" w:rsidR="002F24DC" w:rsidRPr="00270114" w:rsidRDefault="006C0328" w:rsidP="006C0328">
      <w:pPr>
        <w:rPr>
          <w:rFonts w:ascii="FbShefa" w:hAnsi="FbShefa"/>
          <w:rtl/>
        </w:rPr>
      </w:pPr>
      <w:r w:rsidRPr="001B3037">
        <w:rPr>
          <w:rFonts w:ascii="FbShefa" w:hAnsi="FbShefa"/>
          <w:b/>
          <w:bCs/>
          <w:color w:val="3B2F2A" w:themeColor="text2" w:themeShade="80"/>
          <w:rtl/>
        </w:rPr>
        <w:t>אבל רבינא</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עד דמותיב מנחתום לסייע ליה מפלטר</w:t>
      </w:r>
      <w:r w:rsidR="00980F5A" w:rsidRPr="00270114">
        <w:rPr>
          <w:rFonts w:ascii="FbShefa" w:hAnsi="FbShefa"/>
          <w:rtl/>
        </w:rPr>
        <w:t>.</w:t>
      </w:r>
    </w:p>
    <w:p w14:paraId="498E581A" w14:textId="3099DD64" w:rsidR="006C0328" w:rsidRPr="00270114" w:rsidRDefault="006C0328" w:rsidP="006C0328">
      <w:pPr>
        <w:rPr>
          <w:rFonts w:ascii="FbShefa" w:hAnsi="FbShefa"/>
          <w:rtl/>
        </w:rPr>
      </w:pPr>
    </w:p>
    <w:p w14:paraId="74D6B03D" w14:textId="77777777" w:rsidR="006C0328" w:rsidRPr="00270114" w:rsidRDefault="006C0328" w:rsidP="006C0328">
      <w:pPr>
        <w:pStyle w:val="3"/>
        <w:rPr>
          <w:rFonts w:ascii="FbShefa" w:hAnsi="FbShefa"/>
          <w:rtl/>
        </w:rPr>
      </w:pPr>
      <w:r w:rsidRPr="00270114">
        <w:rPr>
          <w:rFonts w:ascii="FbShefa" w:hAnsi="FbShefa"/>
          <w:rtl/>
        </w:rPr>
        <w:t>רבא:</w:t>
      </w:r>
    </w:p>
    <w:p w14:paraId="5746FEE7" w14:textId="280E6B46" w:rsidR="002F24DC" w:rsidRPr="00270114" w:rsidRDefault="006C0328" w:rsidP="006C0328">
      <w:pPr>
        <w:rPr>
          <w:rFonts w:ascii="FbShefa" w:hAnsi="FbShefa"/>
          <w:rtl/>
        </w:rPr>
      </w:pPr>
      <w:r w:rsidRPr="001B3037">
        <w:rPr>
          <w:rFonts w:ascii="FbShefa" w:hAnsi="FbShefa"/>
          <w:b/>
          <w:bCs/>
          <w:color w:val="3B2F2A" w:themeColor="text2" w:themeShade="80"/>
          <w:rtl/>
        </w:rPr>
        <w:t>שמואל</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שפיר קא משני ליה</w:t>
      </w:r>
      <w:r w:rsidR="00980F5A" w:rsidRPr="00270114">
        <w:rPr>
          <w:rFonts w:ascii="FbShefa" w:hAnsi="FbShefa"/>
          <w:rtl/>
        </w:rPr>
        <w:t>.</w:t>
      </w:r>
    </w:p>
    <w:p w14:paraId="7AF09AA7" w14:textId="4C361201" w:rsidR="002F24DC" w:rsidRPr="00270114" w:rsidRDefault="006C0328" w:rsidP="006C0328">
      <w:pPr>
        <w:rPr>
          <w:rFonts w:ascii="FbShefa" w:hAnsi="FbShefa"/>
          <w:rtl/>
        </w:rPr>
      </w:pPr>
      <w:r w:rsidRPr="001B3037">
        <w:rPr>
          <w:rFonts w:ascii="FbShefa" w:hAnsi="FbShefa"/>
          <w:b/>
          <w:bCs/>
          <w:color w:val="3B2F2A" w:themeColor="text2" w:themeShade="80"/>
          <w:rtl/>
        </w:rPr>
        <w:t>משום</w:t>
      </w:r>
      <w:r w:rsidR="00980F5A" w:rsidRPr="001B3037">
        <w:rPr>
          <w:rFonts w:ascii="FbShefa" w:hAnsi="FbShefa"/>
          <w:b/>
          <w:bCs/>
          <w:color w:val="3B2F2A" w:themeColor="text2" w:themeShade="80"/>
          <w:rtl/>
        </w:rPr>
        <w:t>.</w:t>
      </w:r>
      <w:r w:rsidRPr="00270114">
        <w:rPr>
          <w:rFonts w:ascii="FbShefa" w:hAnsi="FbShefa"/>
          <w:rtl/>
        </w:rPr>
        <w:t xml:space="preserve"> שם מיתה בעולם</w:t>
      </w:r>
      <w:r w:rsidR="00980F5A" w:rsidRPr="00270114">
        <w:rPr>
          <w:rFonts w:ascii="FbShefa" w:hAnsi="FbShefa"/>
          <w:rtl/>
        </w:rPr>
        <w:t>.</w:t>
      </w:r>
    </w:p>
    <w:p w14:paraId="4A694437" w14:textId="59ADC878" w:rsidR="006C0328" w:rsidRPr="00270114" w:rsidRDefault="006C0328" w:rsidP="009C3CB4">
      <w:pPr>
        <w:spacing w:line="240" w:lineRule="auto"/>
        <w:rPr>
          <w:rFonts w:ascii="FbShefa" w:hAnsi="FbShefa"/>
          <w:sz w:val="11"/>
          <w:rtl/>
        </w:rPr>
      </w:pPr>
    </w:p>
    <w:p w14:paraId="074C5891" w14:textId="2B421E8C" w:rsidR="009C3CB4" w:rsidRPr="001B3037" w:rsidRDefault="009C3CB4" w:rsidP="0071079F">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rtl/>
        </w:rPr>
        <w:t>אֵלּוּ דְבָרִים שֶׁאֵין לָהֶם אוֹנָאָה</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הָעֲבָדִים, וְהַשְּׁטָרוֹת, וְהַקַּרְקָעוֹת, וְהַהֶקְדֵּשׁוֹת</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אֵין לָהֶן לֹא תַשְׁלוּמֵי כֶפֶל וְלֹא תַשְׁלוּמֵי אַרְבָּעָה וַחֲמִשָּׁה, שׁוֹמֵר חִנָּם אֵינוֹ נִשְׁבָּע, וְנוֹשֵׂא שָׂכָר אֵינוֹ מְשַׁלֵּם</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רַבִּי שִׁמְעוֹן אוֹמֵר, קָדָשִׁים שֶׁהוּא חַיָּב בְּאַחֲרָיוּתָן, יֵשׁ לָהֶן אוֹנָאָה, וְשֶׁאֵינוֹ חַיָּב בְּאַחֲרָיוּתָן, אֵין לָהֶן אוֹנָאָה</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רַבִּי יְהוּדָה אוֹמֵר, אַף הַמּוֹכֵר סֵפֶר תּוֹרָה, בְּהֵמָה וּמַרְגָּלִית, אֵין לָהֶם אוֹנָאָה</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אָמְרוּ לוֹ, לֹא אָמְרוּ אֶלָּא אֶת אֵלּוּ: </w:t>
      </w:r>
    </w:p>
    <w:p w14:paraId="16EE5944" w14:textId="77777777" w:rsidR="009C3CB4" w:rsidRPr="00270114" w:rsidRDefault="009C3CB4" w:rsidP="009C3CB4">
      <w:pPr>
        <w:spacing w:line="240" w:lineRule="auto"/>
        <w:rPr>
          <w:rFonts w:ascii="FbShefa" w:hAnsi="FbShefa"/>
          <w:sz w:val="11"/>
          <w:rtl/>
        </w:rPr>
      </w:pPr>
    </w:p>
    <w:p w14:paraId="50E34E15"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מנהני מילי</w:t>
      </w:r>
    </w:p>
    <w:p w14:paraId="40663FD9" w14:textId="77777777" w:rsidR="00990712" w:rsidRPr="00270114" w:rsidRDefault="00990712" w:rsidP="00990712">
      <w:pPr>
        <w:pStyle w:val="3"/>
        <w:rPr>
          <w:rFonts w:ascii="FbShefa" w:hAnsi="FbShefa"/>
          <w:rtl/>
        </w:rPr>
      </w:pPr>
      <w:r w:rsidRPr="00270114">
        <w:rPr>
          <w:rFonts w:ascii="FbShefa" w:hAnsi="FbShefa"/>
          <w:rtl/>
        </w:rPr>
        <w:t>לימודים:</w:t>
      </w:r>
    </w:p>
    <w:p w14:paraId="29584D63" w14:textId="515D8555" w:rsidR="002F24DC" w:rsidRPr="00270114" w:rsidRDefault="00990712" w:rsidP="00990712">
      <w:pPr>
        <w:rPr>
          <w:rFonts w:ascii="FbShefa" w:hAnsi="FbShefa"/>
          <w:rtl/>
        </w:rPr>
      </w:pPr>
      <w:r w:rsidRPr="001B3037">
        <w:rPr>
          <w:rFonts w:ascii="FbShefa" w:hAnsi="FbShefa"/>
          <w:b/>
          <w:bCs/>
          <w:color w:val="3B2F2A" w:themeColor="text2" w:themeShade="80"/>
          <w:rtl/>
        </w:rPr>
        <w:t>שנאמר</w:t>
      </w:r>
      <w:r w:rsidR="00980F5A" w:rsidRPr="001B3037">
        <w:rPr>
          <w:rFonts w:ascii="FbShefa" w:hAnsi="FbShefa"/>
          <w:b/>
          <w:bCs/>
          <w:color w:val="3B2F2A" w:themeColor="text2" w:themeShade="80"/>
          <w:rtl/>
        </w:rPr>
        <w:t>.</w:t>
      </w:r>
      <w:r w:rsidRPr="00270114">
        <w:rPr>
          <w:rFonts w:ascii="FbShefa" w:hAnsi="FbShefa"/>
          <w:rtl/>
        </w:rPr>
        <w:t xml:space="preserve"> וכי תמכרו ממכר לעמיתך או קנה מיד עמיתך</w:t>
      </w:r>
      <w:r w:rsidR="00980F5A" w:rsidRPr="00270114">
        <w:rPr>
          <w:rFonts w:ascii="FbShefa" w:hAnsi="FbShefa"/>
          <w:rtl/>
        </w:rPr>
        <w:t>.</w:t>
      </w:r>
    </w:p>
    <w:p w14:paraId="278D591A" w14:textId="03753171" w:rsidR="002F24DC" w:rsidRPr="00270114" w:rsidRDefault="00990712" w:rsidP="00990712">
      <w:pPr>
        <w:rPr>
          <w:rFonts w:ascii="FbShefa" w:hAnsi="FbShefa"/>
          <w:rtl/>
        </w:rPr>
      </w:pPr>
      <w:r w:rsidRPr="001B3037">
        <w:rPr>
          <w:rFonts w:ascii="FbShefa" w:hAnsi="FbShefa"/>
          <w:b/>
          <w:bCs/>
          <w:color w:val="3B2F2A" w:themeColor="text2" w:themeShade="80"/>
          <w:rtl/>
        </w:rPr>
        <w:t>מיד עמיתך</w:t>
      </w:r>
      <w:r w:rsidR="00980F5A" w:rsidRPr="001B3037">
        <w:rPr>
          <w:rFonts w:ascii="FbShefa" w:hAnsi="FbShefa"/>
          <w:b/>
          <w:bCs/>
          <w:color w:val="3B2F2A" w:themeColor="text2" w:themeShade="80"/>
          <w:rtl/>
        </w:rPr>
        <w:t>.</w:t>
      </w:r>
      <w:r w:rsidRPr="00270114">
        <w:rPr>
          <w:rFonts w:ascii="FbShefa" w:hAnsi="FbShefa"/>
          <w:rtl/>
        </w:rPr>
        <w:t xml:space="preserve"> דבר הנקנה מיד ליד</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יצאו קרקעות</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שאינן מטלטלים</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יצאו עבדים</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שהוקשו לקרקעות</w:t>
      </w:r>
      <w:r w:rsidR="00980F5A" w:rsidRPr="00270114">
        <w:rPr>
          <w:rFonts w:ascii="FbShefa" w:hAnsi="FbShefa"/>
          <w:rtl/>
        </w:rPr>
        <w:t>.</w:t>
      </w:r>
    </w:p>
    <w:p w14:paraId="36CD8487" w14:textId="1AFEFD49" w:rsidR="002F24DC" w:rsidRPr="00270114" w:rsidRDefault="00990712" w:rsidP="00990712">
      <w:pPr>
        <w:rPr>
          <w:rFonts w:ascii="FbShefa" w:hAnsi="FbShefa"/>
          <w:rtl/>
        </w:rPr>
      </w:pPr>
      <w:r w:rsidRPr="001B3037">
        <w:rPr>
          <w:rFonts w:ascii="FbShefa" w:hAnsi="FbShefa"/>
          <w:b/>
          <w:bCs/>
          <w:color w:val="3B2F2A" w:themeColor="text2" w:themeShade="80"/>
          <w:rtl/>
        </w:rPr>
        <w:t>יצאו שטרות</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דכתיב וכי תמכרו ממכר</w:t>
      </w:r>
      <w:r w:rsidR="001C0E38" w:rsidRPr="00270114">
        <w:rPr>
          <w:rFonts w:ascii="FbShefa" w:hAnsi="FbShefa"/>
          <w:rtl/>
        </w:rPr>
        <w:t xml:space="preserve">, </w:t>
      </w:r>
      <w:r w:rsidRPr="00270114">
        <w:rPr>
          <w:rFonts w:ascii="FbShefa" w:hAnsi="FbShefa"/>
          <w:rtl/>
        </w:rPr>
        <w:t>שגופו מכור וגופו קנוי</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ואילו שטרות</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אין גופן מכור וקנוי</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שאינן עומדין</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אלא לראיה שבהם</w:t>
      </w:r>
      <w:r w:rsidR="00980F5A" w:rsidRPr="00270114">
        <w:rPr>
          <w:rFonts w:ascii="FbShefa" w:hAnsi="FbShefa"/>
          <w:rtl/>
        </w:rPr>
        <w:t>.</w:t>
      </w:r>
    </w:p>
    <w:p w14:paraId="16EB8876" w14:textId="0C74AD4F" w:rsidR="00A65D88" w:rsidRPr="00270114" w:rsidRDefault="00A65D88" w:rsidP="00A65D88">
      <w:pPr>
        <w:spacing w:line="240" w:lineRule="auto"/>
        <w:rPr>
          <w:rFonts w:ascii="FbShefa" w:hAnsi="FbShefa"/>
          <w:sz w:val="11"/>
          <w:rtl/>
        </w:rPr>
      </w:pPr>
      <w:r w:rsidRPr="001B3037">
        <w:rPr>
          <w:rFonts w:ascii="FbShefa" w:hAnsi="FbShefa"/>
          <w:b/>
          <w:bCs/>
          <w:color w:val="3B2F2A" w:themeColor="text2" w:themeShade="80"/>
          <w:sz w:val="11"/>
          <w:rtl/>
        </w:rPr>
        <w:t>יצאו</w:t>
      </w:r>
      <w:r w:rsidRPr="00270114">
        <w:rPr>
          <w:rFonts w:ascii="FbShefa" w:hAnsi="FbShefa"/>
          <w:sz w:val="11"/>
          <w:rtl/>
        </w:rPr>
        <w:t xml:space="preserve"> </w:t>
      </w:r>
      <w:r w:rsidRPr="001B3037">
        <w:rPr>
          <w:rFonts w:ascii="FbShefa" w:hAnsi="FbShefa"/>
          <w:b/>
          <w:bCs/>
          <w:color w:val="3B2F2A" w:themeColor="text2" w:themeShade="80"/>
          <w:sz w:val="11"/>
          <w:rtl/>
        </w:rPr>
        <w:t>הקדשות</w:t>
      </w:r>
      <w:r w:rsidR="00980F5A" w:rsidRPr="00270114">
        <w:rPr>
          <w:rFonts w:ascii="FbShefa" w:hAnsi="FbShefa"/>
          <w:sz w:val="11"/>
          <w:rtl/>
        </w:rPr>
        <w:t>.</w:t>
      </w:r>
      <w:r w:rsidRPr="00270114">
        <w:rPr>
          <w:rFonts w:ascii="FbShefa" w:hAnsi="FbShefa"/>
          <w:sz w:val="11"/>
          <w:rtl/>
        </w:rPr>
        <w:t xml:space="preserve"> אחיו, ולא הקדש</w:t>
      </w:r>
      <w:r w:rsidR="00980F5A" w:rsidRPr="00270114">
        <w:rPr>
          <w:rFonts w:ascii="FbShefa" w:hAnsi="FbShefa"/>
          <w:sz w:val="11"/>
          <w:rtl/>
        </w:rPr>
        <w:t>.</w:t>
      </w:r>
    </w:p>
    <w:p w14:paraId="3D185AFC" w14:textId="77777777" w:rsidR="00990712" w:rsidRPr="00270114" w:rsidRDefault="00990712" w:rsidP="009C3CB4">
      <w:pPr>
        <w:spacing w:line="240" w:lineRule="auto"/>
        <w:rPr>
          <w:rFonts w:ascii="FbShefa" w:hAnsi="FbShefa"/>
          <w:sz w:val="11"/>
          <w:rtl/>
        </w:rPr>
      </w:pPr>
    </w:p>
    <w:p w14:paraId="2F1E0B8D" w14:textId="77777777" w:rsidR="00A043E2" w:rsidRPr="00270114" w:rsidRDefault="00990712" w:rsidP="00A043E2">
      <w:pPr>
        <w:pStyle w:val="2"/>
        <w:rPr>
          <w:rFonts w:ascii="FbShefa" w:hAnsi="FbShefa"/>
          <w:rtl/>
        </w:rPr>
      </w:pPr>
      <w:r w:rsidRPr="00270114">
        <w:rPr>
          <w:rFonts w:ascii="FbShefa" w:hAnsi="FbShefa"/>
          <w:rtl/>
        </w:rPr>
        <w:t>מוכר שטרותיו לבשם</w:t>
      </w:r>
    </w:p>
    <w:p w14:paraId="638187EE" w14:textId="4E888445" w:rsidR="00A043E2" w:rsidRPr="00270114" w:rsidRDefault="00A043E2" w:rsidP="00A043E2">
      <w:pPr>
        <w:pStyle w:val="3"/>
        <w:rPr>
          <w:rFonts w:ascii="FbShefa" w:hAnsi="FbShefa"/>
          <w:rtl/>
        </w:rPr>
      </w:pPr>
      <w:r w:rsidRPr="00270114">
        <w:rPr>
          <w:rFonts w:ascii="FbShefa" w:hAnsi="FbShefa"/>
          <w:rtl/>
        </w:rPr>
        <w:t>דעה א:</w:t>
      </w:r>
    </w:p>
    <w:p w14:paraId="5057615C" w14:textId="4347A7AB" w:rsidR="00A043E2" w:rsidRPr="00270114" w:rsidRDefault="00A043E2" w:rsidP="00A043E2">
      <w:pPr>
        <w:rPr>
          <w:rFonts w:ascii="FbShefa" w:hAnsi="FbShefa"/>
          <w:rtl/>
        </w:rPr>
      </w:pPr>
      <w:r w:rsidRPr="001B3037">
        <w:rPr>
          <w:rFonts w:ascii="FbShefa" w:hAnsi="FbShefa"/>
          <w:b/>
          <w:bCs/>
          <w:color w:val="3B2F2A" w:themeColor="text2" w:themeShade="80"/>
          <w:rtl/>
        </w:rPr>
        <w:t>יש להם</w:t>
      </w:r>
      <w:r w:rsidR="00980F5A" w:rsidRPr="001B3037">
        <w:rPr>
          <w:rFonts w:ascii="FbShefa" w:hAnsi="FbShefa"/>
          <w:b/>
          <w:bCs/>
          <w:color w:val="3B2F2A" w:themeColor="text2" w:themeShade="80"/>
          <w:rtl/>
        </w:rPr>
        <w:t>.</w:t>
      </w:r>
      <w:r w:rsidRPr="00270114">
        <w:rPr>
          <w:rFonts w:ascii="FbShefa" w:hAnsi="FbShefa"/>
          <w:rtl/>
        </w:rPr>
        <w:t xml:space="preserve"> אונאה</w:t>
      </w:r>
      <w:r w:rsidR="00980F5A" w:rsidRPr="00270114">
        <w:rPr>
          <w:rFonts w:ascii="FbShefa" w:hAnsi="FbShefa"/>
          <w:rtl/>
        </w:rPr>
        <w:t>.</w:t>
      </w:r>
    </w:p>
    <w:p w14:paraId="0592F09F" w14:textId="2EF83645" w:rsidR="00A043E2" w:rsidRPr="00270114" w:rsidRDefault="00A043E2" w:rsidP="00A043E2">
      <w:pPr>
        <w:rPr>
          <w:rFonts w:ascii="FbShefa" w:hAnsi="FbShefa"/>
          <w:rtl/>
        </w:rPr>
      </w:pPr>
      <w:r w:rsidRPr="001B3037">
        <w:rPr>
          <w:rFonts w:ascii="FbShefa" w:hAnsi="FbShefa"/>
          <w:b/>
          <w:bCs/>
          <w:color w:val="3B2F2A" w:themeColor="text2" w:themeShade="80"/>
          <w:rtl/>
        </w:rPr>
        <w:t>משום</w:t>
      </w:r>
      <w:r w:rsidR="00980F5A" w:rsidRPr="001B3037">
        <w:rPr>
          <w:rFonts w:ascii="FbShefa" w:hAnsi="FbShefa"/>
          <w:b/>
          <w:bCs/>
          <w:color w:val="3B2F2A" w:themeColor="text2" w:themeShade="80"/>
          <w:rtl/>
        </w:rPr>
        <w:t>.</w:t>
      </w:r>
      <w:r w:rsidRPr="00270114">
        <w:rPr>
          <w:rFonts w:ascii="FbShefa" w:hAnsi="FbShefa"/>
          <w:rtl/>
        </w:rPr>
        <w:t xml:space="preserve"> שגופם קנוי</w:t>
      </w:r>
      <w:r w:rsidR="00980F5A" w:rsidRPr="00270114">
        <w:rPr>
          <w:rFonts w:ascii="FbShefa" w:hAnsi="FbShefa"/>
          <w:rtl/>
        </w:rPr>
        <w:t>.</w:t>
      </w:r>
    </w:p>
    <w:p w14:paraId="79316C4F" w14:textId="0346C52B" w:rsidR="00A043E2" w:rsidRPr="00270114" w:rsidRDefault="00A043E2" w:rsidP="00A043E2">
      <w:pPr>
        <w:rPr>
          <w:rFonts w:ascii="FbShefa" w:hAnsi="FbShefa"/>
          <w:rtl/>
        </w:rPr>
      </w:pPr>
      <w:r w:rsidRPr="001B3037">
        <w:rPr>
          <w:rFonts w:ascii="FbShefa" w:hAnsi="FbShefa"/>
          <w:b/>
          <w:bCs/>
          <w:color w:val="3B2F2A" w:themeColor="text2" w:themeShade="80"/>
          <w:rtl/>
        </w:rPr>
        <w:t>קסבר</w:t>
      </w:r>
      <w:r w:rsidR="00980F5A" w:rsidRPr="001B3037">
        <w:rPr>
          <w:rFonts w:ascii="FbShefa" w:hAnsi="FbShefa"/>
          <w:b/>
          <w:bCs/>
          <w:color w:val="3B2F2A" w:themeColor="text2" w:themeShade="80"/>
          <w:rtl/>
        </w:rPr>
        <w:t>.</w:t>
      </w:r>
      <w:r w:rsidRPr="00270114">
        <w:rPr>
          <w:rFonts w:ascii="FbShefa" w:hAnsi="FbShefa"/>
          <w:rtl/>
        </w:rPr>
        <w:t xml:space="preserve"> יש אונאה לפרוטות</w:t>
      </w:r>
      <w:r w:rsidR="00980F5A" w:rsidRPr="00270114">
        <w:rPr>
          <w:rFonts w:ascii="FbShefa" w:hAnsi="FbShefa"/>
          <w:rtl/>
        </w:rPr>
        <w:t>.</w:t>
      </w:r>
    </w:p>
    <w:p w14:paraId="7DC9A00F" w14:textId="77777777" w:rsidR="00A043E2" w:rsidRPr="00270114" w:rsidRDefault="00A043E2" w:rsidP="00A043E2">
      <w:pPr>
        <w:rPr>
          <w:rFonts w:ascii="FbShefa" w:hAnsi="FbShefa"/>
          <w:rtl/>
        </w:rPr>
      </w:pPr>
    </w:p>
    <w:p w14:paraId="2E2B4170" w14:textId="7B3997BC" w:rsidR="00A043E2" w:rsidRPr="00270114" w:rsidRDefault="00A043E2" w:rsidP="00A043E2">
      <w:pPr>
        <w:pStyle w:val="3"/>
        <w:rPr>
          <w:rFonts w:ascii="FbShefa" w:hAnsi="FbShefa"/>
          <w:rtl/>
        </w:rPr>
      </w:pPr>
      <w:r w:rsidRPr="00270114">
        <w:rPr>
          <w:rFonts w:ascii="FbShefa" w:hAnsi="FbShefa"/>
          <w:rtl/>
        </w:rPr>
        <w:t>דעה ב:</w:t>
      </w:r>
    </w:p>
    <w:p w14:paraId="1BA2A74C" w14:textId="72288081" w:rsidR="002F24DC" w:rsidRPr="00492C58" w:rsidRDefault="00A043E2" w:rsidP="00990712">
      <w:pPr>
        <w:spacing w:line="240" w:lineRule="auto"/>
        <w:rPr>
          <w:rtl/>
        </w:rPr>
      </w:pPr>
      <w:r w:rsidRPr="001B3037">
        <w:rPr>
          <w:rFonts w:ascii="FbShefa" w:hAnsi="FbShefa"/>
          <w:b/>
          <w:bCs/>
          <w:color w:val="3B2F2A" w:themeColor="text2" w:themeShade="80"/>
          <w:sz w:val="11"/>
          <w:rtl/>
        </w:rPr>
        <w:t xml:space="preserve">אין </w:t>
      </w:r>
      <w:r w:rsidR="00990712" w:rsidRPr="001B3037">
        <w:rPr>
          <w:rFonts w:ascii="FbShefa" w:hAnsi="FbShefa"/>
          <w:b/>
          <w:bCs/>
          <w:color w:val="3B2F2A" w:themeColor="text2" w:themeShade="80"/>
          <w:sz w:val="11"/>
          <w:rtl/>
        </w:rPr>
        <w:t>להם</w:t>
      </w:r>
      <w:r w:rsidR="00492C58">
        <w:rPr>
          <w:rFonts w:ascii="FbShefa" w:hAnsi="FbShefa" w:hint="cs"/>
          <w:b/>
          <w:bCs/>
          <w:color w:val="3B2F2A" w:themeColor="text2" w:themeShade="80"/>
          <w:sz w:val="11"/>
          <w:rtl/>
        </w:rPr>
        <w:t>.</w:t>
      </w:r>
      <w:r w:rsidR="00990712" w:rsidRPr="00492C58">
        <w:rPr>
          <w:rtl/>
        </w:rPr>
        <w:t xml:space="preserve"> אונאה</w:t>
      </w:r>
      <w:r w:rsidR="00980F5A" w:rsidRPr="00492C58">
        <w:rPr>
          <w:rtl/>
        </w:rPr>
        <w:t>.</w:t>
      </w:r>
    </w:p>
    <w:p w14:paraId="1851DB28" w14:textId="4A1DA727" w:rsidR="00990712" w:rsidRPr="00270114" w:rsidRDefault="00990712" w:rsidP="00990712">
      <w:pPr>
        <w:spacing w:line="240" w:lineRule="auto"/>
        <w:rPr>
          <w:rFonts w:ascii="FbShefa" w:hAnsi="FbShefa"/>
          <w:sz w:val="11"/>
          <w:rtl/>
        </w:rPr>
      </w:pPr>
      <w:r w:rsidRPr="001B3037">
        <w:rPr>
          <w:rFonts w:ascii="FbShefa" w:hAnsi="FbShefa"/>
          <w:b/>
          <w:bCs/>
          <w:color w:val="3B2F2A" w:themeColor="text2" w:themeShade="80"/>
          <w:sz w:val="11"/>
          <w:rtl/>
        </w:rPr>
        <w:t>ק</w:t>
      </w:r>
      <w:r w:rsidR="00A043E2" w:rsidRPr="001B3037">
        <w:rPr>
          <w:rFonts w:ascii="FbShefa" w:hAnsi="FbShefa"/>
          <w:b/>
          <w:bCs/>
          <w:color w:val="3B2F2A" w:themeColor="text2" w:themeShade="80"/>
          <w:sz w:val="11"/>
          <w:rtl/>
        </w:rPr>
        <w:t>סבר</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A043E2" w:rsidRPr="00270114">
        <w:rPr>
          <w:rFonts w:ascii="FbShefa" w:hAnsi="FbShefa"/>
          <w:sz w:val="11"/>
          <w:rtl/>
        </w:rPr>
        <w:t>א</w:t>
      </w:r>
      <w:r w:rsidRPr="00270114">
        <w:rPr>
          <w:rFonts w:ascii="FbShefa" w:hAnsi="FbShefa"/>
          <w:sz w:val="11"/>
          <w:rtl/>
        </w:rPr>
        <w:t>י</w:t>
      </w:r>
      <w:r w:rsidR="00A043E2" w:rsidRPr="00270114">
        <w:rPr>
          <w:rFonts w:ascii="FbShefa" w:hAnsi="FbShefa"/>
          <w:sz w:val="11"/>
          <w:rtl/>
        </w:rPr>
        <w:t>ן</w:t>
      </w:r>
      <w:r w:rsidRPr="00270114">
        <w:rPr>
          <w:rFonts w:ascii="FbShefa" w:hAnsi="FbShefa"/>
          <w:sz w:val="11"/>
          <w:rtl/>
        </w:rPr>
        <w:t xml:space="preserve"> אונאה לפרוטות</w:t>
      </w:r>
      <w:r w:rsidR="00980F5A" w:rsidRPr="00270114">
        <w:rPr>
          <w:rFonts w:ascii="FbShefa" w:hAnsi="FbShefa"/>
          <w:sz w:val="11"/>
          <w:rtl/>
        </w:rPr>
        <w:t>.</w:t>
      </w:r>
    </w:p>
    <w:p w14:paraId="106C977E" w14:textId="50C51105" w:rsidR="009C3CB4" w:rsidRPr="00270114" w:rsidRDefault="009C3CB4" w:rsidP="009C3CB4">
      <w:pPr>
        <w:spacing w:line="240" w:lineRule="auto"/>
        <w:rPr>
          <w:rFonts w:ascii="FbShefa" w:hAnsi="FbShefa"/>
          <w:sz w:val="11"/>
          <w:rtl/>
        </w:rPr>
      </w:pPr>
    </w:p>
    <w:p w14:paraId="1D6CB8E3" w14:textId="5DD2E788" w:rsidR="009740FC" w:rsidRPr="00270114" w:rsidRDefault="009740FC" w:rsidP="00EE04BE">
      <w:pPr>
        <w:pStyle w:val="2"/>
        <w:rPr>
          <w:rFonts w:ascii="FbShefa" w:hAnsi="FbShefa"/>
          <w:rtl/>
        </w:rPr>
      </w:pPr>
      <w:r w:rsidRPr="00270114">
        <w:rPr>
          <w:rFonts w:ascii="FbShefa" w:hAnsi="FbShefa"/>
          <w:rtl/>
        </w:rPr>
        <w:t>ידו דקרא</w:t>
      </w:r>
    </w:p>
    <w:p w14:paraId="3C70EAF9" w14:textId="06519347" w:rsidR="00E55271" w:rsidRPr="00492C58" w:rsidRDefault="009740FC" w:rsidP="00492C58">
      <w:pPr>
        <w:pStyle w:val="3"/>
        <w:rPr>
          <w:rtl/>
        </w:rPr>
      </w:pPr>
      <w:r w:rsidRPr="00492C58">
        <w:rPr>
          <w:rFonts w:hint="cs"/>
          <w:rtl/>
        </w:rPr>
        <w:t>בדרך כלל</w:t>
      </w:r>
      <w:r w:rsidR="00492C58" w:rsidRPr="00492C58">
        <w:rPr>
          <w:rFonts w:hint="cs"/>
          <w:rtl/>
        </w:rPr>
        <w:t xml:space="preserve"> </w:t>
      </w:r>
      <w:r w:rsidRPr="00492C58">
        <w:rPr>
          <w:rFonts w:hint="cs"/>
          <w:rtl/>
        </w:rPr>
        <w:t>ידו</w:t>
      </w:r>
      <w:r w:rsidR="001C0E38" w:rsidRPr="00492C58">
        <w:rPr>
          <w:rFonts w:hint="cs"/>
          <w:rtl/>
        </w:rPr>
        <w:t xml:space="preserve"> </w:t>
      </w:r>
      <w:r w:rsidRPr="00492C58">
        <w:rPr>
          <w:rtl/>
        </w:rPr>
        <w:t>ממש</w:t>
      </w:r>
      <w:r w:rsidR="00492C58" w:rsidRPr="00492C58">
        <w:rPr>
          <w:rFonts w:hint="cs"/>
          <w:rtl/>
        </w:rPr>
        <w:t>:</w:t>
      </w:r>
    </w:p>
    <w:p w14:paraId="14593641" w14:textId="39D4B712" w:rsidR="009740FC" w:rsidRPr="00270114" w:rsidRDefault="009740FC" w:rsidP="009740FC">
      <w:pPr>
        <w:spacing w:line="240" w:lineRule="auto"/>
        <w:rPr>
          <w:rFonts w:ascii="FbShefa" w:hAnsi="FbShefa"/>
          <w:sz w:val="11"/>
          <w:rtl/>
        </w:rPr>
      </w:pPr>
      <w:r w:rsidRPr="001B3037">
        <w:rPr>
          <w:rFonts w:ascii="FbShefa" w:hAnsi="FbShefa"/>
          <w:b/>
          <w:bCs/>
          <w:color w:val="3B2F2A" w:themeColor="text2" w:themeShade="80"/>
          <w:sz w:val="11"/>
          <w:rtl/>
        </w:rPr>
        <w:t>אונאה</w:t>
      </w:r>
      <w:r w:rsidR="00980F5A" w:rsidRPr="001B3037">
        <w:rPr>
          <w:rFonts w:ascii="FbShefa" w:hAnsi="FbShefa"/>
          <w:b/>
          <w:bCs/>
          <w:color w:val="3B2F2A" w:themeColor="text2" w:themeShade="80"/>
          <w:sz w:val="11"/>
          <w:rtl/>
        </w:rPr>
        <w:t>.</w:t>
      </w:r>
      <w:r w:rsidRPr="00270114">
        <w:rPr>
          <w:rFonts w:ascii="FbShefa" w:hAnsi="FbShefa"/>
          <w:sz w:val="11"/>
          <w:rtl/>
        </w:rPr>
        <w:t xml:space="preserve"> כנ"ל</w:t>
      </w:r>
      <w:r w:rsidR="00980F5A" w:rsidRPr="00270114">
        <w:rPr>
          <w:rFonts w:ascii="FbShefa" w:hAnsi="FbShefa"/>
          <w:sz w:val="11"/>
          <w:rtl/>
        </w:rPr>
        <w:t>.</w:t>
      </w:r>
    </w:p>
    <w:p w14:paraId="3D832113" w14:textId="74ABE2C6" w:rsidR="009740FC" w:rsidRPr="00270114" w:rsidRDefault="009740FC" w:rsidP="009740FC">
      <w:pPr>
        <w:spacing w:line="240" w:lineRule="auto"/>
        <w:rPr>
          <w:rFonts w:ascii="FbShefa" w:hAnsi="FbShefa"/>
          <w:sz w:val="11"/>
          <w:rtl/>
        </w:rPr>
      </w:pPr>
      <w:r w:rsidRPr="001B3037">
        <w:rPr>
          <w:rFonts w:ascii="FbShefa" w:hAnsi="FbShefa"/>
          <w:b/>
          <w:bCs/>
          <w:color w:val="3B2F2A" w:themeColor="text2" w:themeShade="80"/>
          <w:sz w:val="11"/>
          <w:rtl/>
        </w:rPr>
        <w:t>גניבה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המצא תמצא בידו</w:t>
      </w:r>
      <w:r w:rsidR="00980F5A" w:rsidRPr="00270114">
        <w:rPr>
          <w:rFonts w:ascii="FbShefa" w:hAnsi="FbShefa"/>
          <w:sz w:val="11"/>
          <w:rtl/>
        </w:rPr>
        <w:t>.</w:t>
      </w:r>
      <w:r w:rsidR="001C0E38" w:rsidRPr="00270114">
        <w:rPr>
          <w:rFonts w:ascii="FbShefa" w:hAnsi="FbShefa"/>
          <w:sz w:val="11"/>
          <w:rtl/>
        </w:rPr>
        <w:t xml:space="preserve"> </w:t>
      </w:r>
      <w:r w:rsidRPr="001B3037">
        <w:rPr>
          <w:rFonts w:ascii="FbShefa" w:hAnsi="FbShefa"/>
          <w:b/>
          <w:bCs/>
          <w:color w:val="3B2F2A" w:themeColor="text2" w:themeShade="80"/>
          <w:sz w:val="11"/>
          <w:rtl/>
        </w:rPr>
        <w:t>וצריך לימוד</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לגגו חצירו וקרפיפו</w:t>
      </w:r>
      <w:r w:rsidR="00980F5A" w:rsidRPr="00270114">
        <w:rPr>
          <w:rFonts w:ascii="FbShefa" w:hAnsi="FbShefa"/>
          <w:sz w:val="11"/>
          <w:rtl/>
        </w:rPr>
        <w:t>.</w:t>
      </w:r>
    </w:p>
    <w:p w14:paraId="6A9897FD" w14:textId="0127AC70" w:rsidR="009740FC" w:rsidRPr="00270114" w:rsidRDefault="009740FC" w:rsidP="009740FC">
      <w:pPr>
        <w:spacing w:line="240" w:lineRule="auto"/>
        <w:rPr>
          <w:rFonts w:ascii="FbShefa" w:hAnsi="FbShefa"/>
          <w:sz w:val="11"/>
          <w:rtl/>
        </w:rPr>
      </w:pPr>
      <w:r w:rsidRPr="001B3037">
        <w:rPr>
          <w:rFonts w:ascii="FbShefa" w:hAnsi="FbShefa"/>
          <w:b/>
          <w:bCs/>
          <w:color w:val="3B2F2A" w:themeColor="text2" w:themeShade="80"/>
          <w:sz w:val="11"/>
          <w:rtl/>
        </w:rPr>
        <w:t>גט</w:t>
      </w:r>
      <w:r w:rsidR="00980F5A" w:rsidRPr="001B3037">
        <w:rPr>
          <w:rFonts w:ascii="FbShefa" w:hAnsi="FbShefa"/>
          <w:b/>
          <w:bCs/>
          <w:color w:val="3B2F2A" w:themeColor="text2" w:themeShade="80"/>
          <w:sz w:val="11"/>
          <w:rtl/>
        </w:rPr>
        <w:t>.</w:t>
      </w:r>
      <w:r w:rsidRPr="00270114">
        <w:rPr>
          <w:rFonts w:ascii="FbShefa" w:hAnsi="FbShefa"/>
          <w:sz w:val="11"/>
          <w:rtl/>
        </w:rPr>
        <w:t xml:space="preserve"> ונתן בידה</w:t>
      </w:r>
      <w:r w:rsidR="00980F5A" w:rsidRPr="00270114">
        <w:rPr>
          <w:rFonts w:ascii="FbShefa" w:hAnsi="FbShefa"/>
          <w:sz w:val="11"/>
          <w:rtl/>
        </w:rPr>
        <w:t>.</w:t>
      </w:r>
      <w:r w:rsidR="001C0E38" w:rsidRPr="00270114">
        <w:rPr>
          <w:rFonts w:ascii="FbShefa" w:hAnsi="FbShefa"/>
          <w:sz w:val="11"/>
          <w:rtl/>
        </w:rPr>
        <w:t xml:space="preserve"> </w:t>
      </w:r>
      <w:r w:rsidRPr="001B3037">
        <w:rPr>
          <w:rFonts w:ascii="FbShefa" w:hAnsi="FbShefa"/>
          <w:b/>
          <w:bCs/>
          <w:color w:val="3B2F2A" w:themeColor="text2" w:themeShade="80"/>
          <w:sz w:val="11"/>
          <w:rtl/>
        </w:rPr>
        <w:t>ו</w:t>
      </w:r>
      <w:r w:rsidR="00E55271" w:rsidRPr="001B3037">
        <w:rPr>
          <w:rFonts w:ascii="FbShefa" w:hAnsi="FbShefa"/>
          <w:b/>
          <w:bCs/>
          <w:color w:val="3B2F2A" w:themeColor="text2" w:themeShade="80"/>
          <w:sz w:val="11"/>
          <w:rtl/>
        </w:rPr>
        <w:t>צריך לימוד</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לגגה חצירה וקרפיפה</w:t>
      </w:r>
      <w:r w:rsidR="00980F5A" w:rsidRPr="00270114">
        <w:rPr>
          <w:rFonts w:ascii="FbShefa" w:hAnsi="FbShefa"/>
          <w:sz w:val="11"/>
          <w:rtl/>
        </w:rPr>
        <w:t>.</w:t>
      </w:r>
    </w:p>
    <w:p w14:paraId="7CC14BB3" w14:textId="77777777" w:rsidR="00E55271" w:rsidRPr="001B3037" w:rsidRDefault="00E55271" w:rsidP="009740FC">
      <w:pPr>
        <w:spacing w:line="240" w:lineRule="auto"/>
        <w:rPr>
          <w:rFonts w:ascii="FbShefa" w:hAnsi="FbShefa"/>
          <w:b/>
          <w:bCs/>
          <w:color w:val="3B2F2A" w:themeColor="text2" w:themeShade="80"/>
          <w:sz w:val="11"/>
          <w:rtl/>
        </w:rPr>
      </w:pPr>
    </w:p>
    <w:p w14:paraId="4CA0F1DD" w14:textId="77777777" w:rsidR="00E55271" w:rsidRPr="00270114" w:rsidRDefault="009740FC" w:rsidP="00E55271">
      <w:pPr>
        <w:pStyle w:val="3"/>
        <w:rPr>
          <w:rFonts w:ascii="FbShefa" w:hAnsi="FbShefa"/>
          <w:rtl/>
        </w:rPr>
      </w:pPr>
      <w:r w:rsidRPr="00270114">
        <w:rPr>
          <w:rFonts w:ascii="FbShefa" w:hAnsi="FbShefa"/>
          <w:rtl/>
        </w:rPr>
        <w:t>ויקח את כל ארצו מידו</w:t>
      </w:r>
      <w:r w:rsidR="00E55271" w:rsidRPr="00270114">
        <w:rPr>
          <w:rFonts w:ascii="FbShefa" w:hAnsi="FbShefa"/>
          <w:rtl/>
        </w:rPr>
        <w:t>:</w:t>
      </w:r>
    </w:p>
    <w:p w14:paraId="66885FAE" w14:textId="7F60CD60" w:rsidR="002F24DC" w:rsidRPr="00270114" w:rsidRDefault="009740FC" w:rsidP="009740FC">
      <w:pPr>
        <w:spacing w:line="240" w:lineRule="auto"/>
        <w:rPr>
          <w:rFonts w:ascii="FbShefa" w:hAnsi="FbShefa"/>
          <w:sz w:val="11"/>
          <w:rtl/>
        </w:rPr>
      </w:pPr>
      <w:r w:rsidRPr="001B3037">
        <w:rPr>
          <w:rFonts w:ascii="FbShefa" w:hAnsi="FbShefa"/>
          <w:b/>
          <w:bCs/>
          <w:color w:val="3B2F2A" w:themeColor="text2" w:themeShade="80"/>
          <w:sz w:val="11"/>
          <w:rtl/>
        </w:rPr>
        <w:t>היינו</w:t>
      </w:r>
      <w:r w:rsidR="00980F5A" w:rsidRPr="001B3037">
        <w:rPr>
          <w:rFonts w:ascii="FbShefa" w:hAnsi="FbShefa"/>
          <w:b/>
          <w:bCs/>
          <w:color w:val="3B2F2A" w:themeColor="text2" w:themeShade="80"/>
          <w:sz w:val="11"/>
          <w:rtl/>
        </w:rPr>
        <w:t>.</w:t>
      </w:r>
      <w:r w:rsidR="00980F5A" w:rsidRPr="00270114">
        <w:rPr>
          <w:rFonts w:ascii="FbShefa" w:hAnsi="FbShefa"/>
          <w:sz w:val="11"/>
          <w:rtl/>
        </w:rPr>
        <w:t xml:space="preserve"> </w:t>
      </w:r>
      <w:r w:rsidR="00E55271" w:rsidRPr="00270114">
        <w:rPr>
          <w:rFonts w:ascii="FbShefa" w:hAnsi="FbShefa"/>
          <w:sz w:val="11"/>
          <w:rtl/>
        </w:rPr>
        <w:t>מ</w:t>
      </w:r>
      <w:r w:rsidRPr="00270114">
        <w:rPr>
          <w:rFonts w:ascii="FbShefa" w:hAnsi="FbShefa"/>
          <w:sz w:val="11"/>
          <w:rtl/>
        </w:rPr>
        <w:t>רשותו</w:t>
      </w:r>
      <w:r w:rsidR="00980F5A" w:rsidRPr="00270114">
        <w:rPr>
          <w:rFonts w:ascii="FbShefa" w:hAnsi="FbShefa"/>
          <w:sz w:val="11"/>
          <w:rtl/>
        </w:rPr>
        <w:t>.</w:t>
      </w:r>
    </w:p>
    <w:p w14:paraId="298197D4" w14:textId="155877A8" w:rsidR="009740FC" w:rsidRPr="00270114" w:rsidRDefault="009740FC" w:rsidP="009740FC">
      <w:pPr>
        <w:spacing w:line="240" w:lineRule="auto"/>
        <w:rPr>
          <w:rFonts w:ascii="FbShefa" w:hAnsi="FbShefa"/>
          <w:sz w:val="11"/>
          <w:rtl/>
        </w:rPr>
      </w:pPr>
      <w:r w:rsidRPr="001B3037">
        <w:rPr>
          <w:rFonts w:ascii="FbShefa" w:hAnsi="FbShefa"/>
          <w:b/>
          <w:bCs/>
          <w:color w:val="3B2F2A" w:themeColor="text2" w:themeShade="80"/>
          <w:sz w:val="11"/>
          <w:rtl/>
        </w:rPr>
        <w:t>כיון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E55271" w:rsidRPr="00270114">
        <w:rPr>
          <w:rFonts w:ascii="FbShefa" w:hAnsi="FbShefa"/>
          <w:sz w:val="11"/>
          <w:rtl/>
        </w:rPr>
        <w:t>ש</w:t>
      </w:r>
      <w:r w:rsidRPr="00270114">
        <w:rPr>
          <w:rFonts w:ascii="FbShefa" w:hAnsi="FbShefa"/>
          <w:sz w:val="11"/>
          <w:rtl/>
        </w:rPr>
        <w:t xml:space="preserve">לא אפשר </w:t>
      </w:r>
      <w:r w:rsidR="00E55271" w:rsidRPr="00270114">
        <w:rPr>
          <w:rFonts w:ascii="FbShefa" w:hAnsi="FbShefa"/>
          <w:sz w:val="11"/>
          <w:rtl/>
        </w:rPr>
        <w:t xml:space="preserve">לפרש </w:t>
      </w:r>
      <w:r w:rsidRPr="00270114">
        <w:rPr>
          <w:rFonts w:ascii="FbShefa" w:hAnsi="FbShefa"/>
          <w:sz w:val="11"/>
          <w:rtl/>
        </w:rPr>
        <w:t>כפשוטו</w:t>
      </w:r>
      <w:r w:rsidR="00980F5A" w:rsidRPr="00270114">
        <w:rPr>
          <w:rFonts w:ascii="FbShefa" w:hAnsi="FbShefa"/>
          <w:sz w:val="11"/>
          <w:rtl/>
        </w:rPr>
        <w:t>.</w:t>
      </w:r>
    </w:p>
    <w:p w14:paraId="750FAFA6" w14:textId="77777777" w:rsidR="00E55271" w:rsidRPr="00270114" w:rsidRDefault="00E55271" w:rsidP="009740FC">
      <w:pPr>
        <w:spacing w:line="240" w:lineRule="auto"/>
        <w:rPr>
          <w:rFonts w:ascii="FbShefa" w:hAnsi="FbShefa"/>
          <w:sz w:val="11"/>
          <w:rtl/>
        </w:rPr>
      </w:pPr>
    </w:p>
    <w:p w14:paraId="30FC68D5"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אונאה בשכירות</w:t>
      </w:r>
    </w:p>
    <w:p w14:paraId="022A2513" w14:textId="77777777" w:rsidR="00F728BC" w:rsidRPr="00270114" w:rsidRDefault="009C3CB4" w:rsidP="00F728BC">
      <w:pPr>
        <w:pStyle w:val="3"/>
        <w:rPr>
          <w:rFonts w:ascii="FbShefa" w:hAnsi="FbShefa"/>
          <w:rtl/>
        </w:rPr>
      </w:pPr>
      <w:r w:rsidRPr="00270114">
        <w:rPr>
          <w:rFonts w:ascii="FbShefa" w:hAnsi="FbShefa"/>
          <w:rtl/>
        </w:rPr>
        <w:t>ספק</w:t>
      </w:r>
      <w:r w:rsidR="00F728BC" w:rsidRPr="00270114">
        <w:rPr>
          <w:rFonts w:ascii="FbShefa" w:hAnsi="FbShefa"/>
          <w:rtl/>
        </w:rPr>
        <w:t>:</w:t>
      </w:r>
    </w:p>
    <w:p w14:paraId="5350C975" w14:textId="585C5712" w:rsidR="002F24DC" w:rsidRPr="00270114" w:rsidRDefault="00F728BC" w:rsidP="009C3CB4">
      <w:pPr>
        <w:spacing w:line="240" w:lineRule="auto"/>
        <w:rPr>
          <w:rFonts w:ascii="FbShefa" w:hAnsi="FbShefa"/>
          <w:sz w:val="11"/>
          <w:rtl/>
        </w:rPr>
      </w:pPr>
      <w:r w:rsidRPr="001B3037">
        <w:rPr>
          <w:rFonts w:ascii="FbShefa" w:hAnsi="FbShefa"/>
          <w:b/>
          <w:bCs/>
          <w:color w:val="3B2F2A" w:themeColor="text2" w:themeShade="80"/>
          <w:sz w:val="11"/>
          <w:rtl/>
        </w:rPr>
        <w:t>האם</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009C3CB4" w:rsidRPr="00270114">
        <w:rPr>
          <w:rFonts w:ascii="FbShefa" w:hAnsi="FbShefa"/>
          <w:sz w:val="11"/>
          <w:rtl/>
        </w:rPr>
        <w:t>שכירות יש לו אונאה</w:t>
      </w:r>
      <w:r w:rsidR="00980F5A" w:rsidRPr="00270114">
        <w:rPr>
          <w:rFonts w:ascii="FbShefa" w:hAnsi="FbShefa"/>
          <w:sz w:val="11"/>
          <w:rtl/>
        </w:rPr>
        <w:t>.</w:t>
      </w:r>
    </w:p>
    <w:p w14:paraId="5E4E85B9" w14:textId="6985402D"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או</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אין לו אונאה</w:t>
      </w:r>
      <w:r w:rsidR="00980F5A" w:rsidRPr="00270114">
        <w:rPr>
          <w:rFonts w:ascii="FbShefa" w:hAnsi="FbShefa"/>
          <w:sz w:val="11"/>
          <w:rtl/>
        </w:rPr>
        <w:t>.</w:t>
      </w:r>
    </w:p>
    <w:p w14:paraId="49C22198" w14:textId="77777777" w:rsidR="00F728BC" w:rsidRPr="00270114" w:rsidRDefault="00F728BC" w:rsidP="009C3CB4">
      <w:pPr>
        <w:spacing w:line="240" w:lineRule="auto"/>
        <w:rPr>
          <w:rFonts w:ascii="FbShefa" w:hAnsi="FbShefa"/>
          <w:sz w:val="11"/>
          <w:rtl/>
        </w:rPr>
      </w:pPr>
    </w:p>
    <w:p w14:paraId="17F3622C" w14:textId="77777777" w:rsidR="00F728BC" w:rsidRPr="00270114" w:rsidRDefault="009C3CB4" w:rsidP="00F728BC">
      <w:pPr>
        <w:pStyle w:val="3"/>
        <w:rPr>
          <w:rFonts w:ascii="FbShefa" w:hAnsi="FbShefa"/>
          <w:rtl/>
        </w:rPr>
      </w:pPr>
      <w:r w:rsidRPr="00270114">
        <w:rPr>
          <w:rFonts w:ascii="FbShefa" w:hAnsi="FbShefa"/>
          <w:rtl/>
        </w:rPr>
        <w:t>מסקנא</w:t>
      </w:r>
      <w:r w:rsidR="00F728BC" w:rsidRPr="00270114">
        <w:rPr>
          <w:rFonts w:ascii="FbShefa" w:hAnsi="FbShefa"/>
          <w:rtl/>
        </w:rPr>
        <w:t>:</w:t>
      </w:r>
    </w:p>
    <w:p w14:paraId="7F5F972B" w14:textId="37FBFB1B"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יש</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אונאה</w:t>
      </w:r>
      <w:r w:rsidR="00F728BC" w:rsidRPr="00270114">
        <w:rPr>
          <w:rFonts w:ascii="FbShefa" w:hAnsi="FbShefa"/>
          <w:sz w:val="11"/>
          <w:rtl/>
        </w:rPr>
        <w:t xml:space="preserve"> לשכירות</w:t>
      </w:r>
      <w:r w:rsidR="00980F5A" w:rsidRPr="00270114">
        <w:rPr>
          <w:rFonts w:ascii="FbShefa" w:hAnsi="FbShefa"/>
          <w:sz w:val="11"/>
          <w:rtl/>
        </w:rPr>
        <w:t>.</w:t>
      </w:r>
    </w:p>
    <w:p w14:paraId="202D3D51" w14:textId="58DCFED8" w:rsidR="00433741" w:rsidRPr="00270114" w:rsidRDefault="00F728BC" w:rsidP="009C3CB4">
      <w:pPr>
        <w:spacing w:line="240" w:lineRule="auto"/>
        <w:rPr>
          <w:rFonts w:ascii="FbShefa" w:hAnsi="FbShefa"/>
          <w:sz w:val="11"/>
          <w:rtl/>
        </w:rPr>
      </w:pPr>
      <w:r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ממכר כתיב</w:t>
      </w:r>
      <w:r w:rsidR="00980F5A" w:rsidRPr="00270114">
        <w:rPr>
          <w:rFonts w:ascii="FbShefa" w:hAnsi="FbShefa"/>
          <w:sz w:val="11"/>
          <w:rtl/>
        </w:rPr>
        <w:t>.</w:t>
      </w:r>
      <w:r w:rsidR="001C0E38" w:rsidRPr="00270114">
        <w:rPr>
          <w:rFonts w:ascii="FbShefa" w:hAnsi="FbShefa"/>
          <w:sz w:val="11"/>
          <w:rtl/>
        </w:rPr>
        <w:t xml:space="preserve"> </w:t>
      </w:r>
      <w:r w:rsidR="009C3CB4" w:rsidRPr="001B3037">
        <w:rPr>
          <w:rFonts w:ascii="FbShefa" w:hAnsi="FbShefa"/>
          <w:b/>
          <w:bCs/>
          <w:color w:val="3B2F2A" w:themeColor="text2" w:themeShade="80"/>
          <w:sz w:val="11"/>
          <w:rtl/>
        </w:rPr>
        <w:t>והאי נמי</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009C3CB4" w:rsidRPr="00270114">
        <w:rPr>
          <w:rFonts w:ascii="FbShefa" w:hAnsi="FbShefa"/>
          <w:sz w:val="11"/>
          <w:rtl/>
        </w:rPr>
        <w:t>ביומיה מכירה היא</w:t>
      </w:r>
      <w:r w:rsidR="00980F5A" w:rsidRPr="00270114">
        <w:rPr>
          <w:rFonts w:ascii="FbShefa" w:hAnsi="FbShefa"/>
          <w:sz w:val="11"/>
          <w:rtl/>
        </w:rPr>
        <w:t>.</w:t>
      </w:r>
    </w:p>
    <w:p w14:paraId="410A68C7" w14:textId="0BA3A63E" w:rsidR="009C3CB4" w:rsidRPr="00270114" w:rsidRDefault="009C3CB4" w:rsidP="009C3CB4">
      <w:pPr>
        <w:spacing w:line="240" w:lineRule="auto"/>
        <w:rPr>
          <w:rFonts w:ascii="FbShefa" w:hAnsi="FbShefa"/>
          <w:sz w:val="11"/>
          <w:rtl/>
        </w:rPr>
      </w:pPr>
    </w:p>
    <w:p w14:paraId="4762696B" w14:textId="41A768F0" w:rsidR="009C3CB4" w:rsidRPr="00270114" w:rsidRDefault="009C3CB4" w:rsidP="009C3CB4">
      <w:pPr>
        <w:pStyle w:val="2"/>
        <w:rPr>
          <w:rFonts w:ascii="FbShefa" w:hAnsi="FbShefa"/>
          <w:color w:val="7C5F1D"/>
          <w:rtl/>
        </w:rPr>
      </w:pPr>
      <w:r w:rsidRPr="00270114">
        <w:rPr>
          <w:rFonts w:ascii="FbShefa" w:hAnsi="FbShefa"/>
          <w:color w:val="7C5F1D"/>
          <w:sz w:val="11"/>
          <w:rtl/>
        </w:rPr>
        <w:t>ח</w:t>
      </w:r>
      <w:r w:rsidR="003401EB" w:rsidRPr="00270114">
        <w:rPr>
          <w:rFonts w:ascii="FbShefa" w:hAnsi="FbShefa"/>
          <w:color w:val="7C5F1D"/>
          <w:sz w:val="11"/>
          <w:rtl/>
        </w:rPr>
        <w:t>י</w:t>
      </w:r>
      <w:r w:rsidRPr="00270114">
        <w:rPr>
          <w:rFonts w:ascii="FbShefa" w:hAnsi="FbShefa"/>
          <w:color w:val="7C5F1D"/>
          <w:sz w:val="11"/>
          <w:rtl/>
        </w:rPr>
        <w:t>ט</w:t>
      </w:r>
      <w:r w:rsidR="003401EB" w:rsidRPr="00270114">
        <w:rPr>
          <w:rFonts w:ascii="FbShefa" w:hAnsi="FbShefa"/>
          <w:color w:val="7C5F1D"/>
          <w:sz w:val="11"/>
          <w:rtl/>
        </w:rPr>
        <w:t>ים</w:t>
      </w:r>
      <w:r w:rsidRPr="00270114">
        <w:rPr>
          <w:rFonts w:ascii="FbShefa" w:hAnsi="FbShefa"/>
          <w:color w:val="7C5F1D"/>
          <w:sz w:val="11"/>
          <w:rtl/>
        </w:rPr>
        <w:t xml:space="preserve"> וזרע</w:t>
      </w:r>
      <w:r w:rsidR="003401EB" w:rsidRPr="00270114">
        <w:rPr>
          <w:rFonts w:ascii="FbShefa" w:hAnsi="FbShefa"/>
          <w:color w:val="7C5F1D"/>
          <w:sz w:val="11"/>
          <w:rtl/>
        </w:rPr>
        <w:t>ם</w:t>
      </w:r>
      <w:r w:rsidRPr="00270114">
        <w:rPr>
          <w:rFonts w:ascii="FbShefa" w:hAnsi="FbShefa"/>
          <w:color w:val="7C5F1D"/>
          <w:sz w:val="11"/>
          <w:rtl/>
        </w:rPr>
        <w:t xml:space="preserve"> בקרקע</w:t>
      </w:r>
    </w:p>
    <w:p w14:paraId="62DBB741" w14:textId="77777777" w:rsidR="00450CDB" w:rsidRPr="00270114" w:rsidRDefault="009C3CB4" w:rsidP="00450CDB">
      <w:pPr>
        <w:pStyle w:val="3"/>
        <w:rPr>
          <w:rFonts w:ascii="FbShefa" w:hAnsi="FbShefa"/>
          <w:rtl/>
        </w:rPr>
      </w:pPr>
      <w:r w:rsidRPr="00270114">
        <w:rPr>
          <w:rFonts w:ascii="FbShefa" w:hAnsi="FbShefa"/>
          <w:rtl/>
        </w:rPr>
        <w:t>אונאה</w:t>
      </w:r>
      <w:r w:rsidR="00450CDB" w:rsidRPr="00270114">
        <w:rPr>
          <w:rFonts w:ascii="FbShefa" w:hAnsi="FbShefa"/>
          <w:rtl/>
        </w:rPr>
        <w:t>:</w:t>
      </w:r>
    </w:p>
    <w:p w14:paraId="47C84858" w14:textId="028BB26F" w:rsidR="00450CDB" w:rsidRPr="00270114" w:rsidRDefault="00492C58" w:rsidP="00450CDB">
      <w:pPr>
        <w:rPr>
          <w:rFonts w:ascii="FbShefa" w:hAnsi="FbShefa"/>
          <w:rtl/>
        </w:rPr>
      </w:pPr>
      <w:r>
        <w:rPr>
          <w:rFonts w:ascii="FbShefa" w:hAnsi="FbShefa" w:hint="cs"/>
          <w:rtl/>
        </w:rPr>
        <w:t>\</w:t>
      </w:r>
      <w:r w:rsidR="00450CDB" w:rsidRPr="00270114">
        <w:rPr>
          <w:rFonts w:ascii="FbShefa" w:hAnsi="FbShefa"/>
          <w:rtl/>
        </w:rPr>
        <w:t>אמר</w:t>
      </w:r>
      <w:r w:rsidR="00980F5A" w:rsidRPr="00270114">
        <w:rPr>
          <w:rFonts w:ascii="FbShefa" w:hAnsi="FbShefa"/>
          <w:rtl/>
        </w:rPr>
        <w:t>.</w:t>
      </w:r>
      <w:r w:rsidR="001C0E38" w:rsidRPr="00270114">
        <w:rPr>
          <w:rFonts w:ascii="FbShefa" w:hAnsi="FbShefa"/>
          <w:rtl/>
        </w:rPr>
        <w:t xml:space="preserve"> </w:t>
      </w:r>
      <w:r w:rsidR="00450CDB" w:rsidRPr="00270114">
        <w:rPr>
          <w:rFonts w:ascii="FbShefa" w:hAnsi="FbShefa"/>
          <w:rtl/>
        </w:rPr>
        <w:t>שדאי שיתא</w:t>
      </w:r>
      <w:r w:rsidR="00980F5A" w:rsidRPr="00270114">
        <w:rPr>
          <w:rFonts w:ascii="FbShefa" w:hAnsi="FbShefa"/>
          <w:rtl/>
        </w:rPr>
        <w:t>.</w:t>
      </w:r>
      <w:r w:rsidR="001C0E38" w:rsidRPr="00270114">
        <w:rPr>
          <w:rFonts w:ascii="FbShefa" w:hAnsi="FbShefa"/>
          <w:rtl/>
        </w:rPr>
        <w:t xml:space="preserve"> </w:t>
      </w:r>
      <w:r w:rsidR="00450CDB" w:rsidRPr="001B3037">
        <w:rPr>
          <w:rFonts w:ascii="FbShefa" w:hAnsi="FbShefa"/>
          <w:b/>
          <w:bCs/>
          <w:color w:val="3B2F2A" w:themeColor="text2" w:themeShade="80"/>
          <w:rtl/>
        </w:rPr>
        <w:t>ואתו סהדי</w:t>
      </w:r>
      <w:r w:rsidR="00980F5A" w:rsidRPr="001B3037">
        <w:rPr>
          <w:rFonts w:ascii="FbShefa" w:hAnsi="FbShefa"/>
          <w:b/>
          <w:bCs/>
          <w:color w:val="3B2F2A" w:themeColor="text2" w:themeShade="80"/>
          <w:rtl/>
        </w:rPr>
        <w:t>.</w:t>
      </w:r>
      <w:r w:rsidR="001C0E38" w:rsidRPr="00270114">
        <w:rPr>
          <w:rFonts w:ascii="FbShefa" w:hAnsi="FbShefa"/>
          <w:rtl/>
        </w:rPr>
        <w:t xml:space="preserve"> </w:t>
      </w:r>
      <w:r w:rsidR="00450CDB" w:rsidRPr="00270114">
        <w:rPr>
          <w:rFonts w:ascii="FbShefa" w:hAnsi="FbShefa"/>
          <w:rtl/>
        </w:rPr>
        <w:t>דשדא חמשה</w:t>
      </w:r>
      <w:r w:rsidR="00980F5A" w:rsidRPr="00270114">
        <w:rPr>
          <w:rFonts w:ascii="FbShefa" w:hAnsi="FbShefa"/>
          <w:rtl/>
        </w:rPr>
        <w:t>.</w:t>
      </w:r>
    </w:p>
    <w:p w14:paraId="1271020E" w14:textId="155371EB" w:rsidR="002F24DC" w:rsidRPr="00492C58" w:rsidRDefault="00450CDB" w:rsidP="00450CDB">
      <w:pPr>
        <w:rPr>
          <w:rtl/>
        </w:rPr>
      </w:pPr>
      <w:r w:rsidRPr="001B3037">
        <w:rPr>
          <w:rFonts w:ascii="FbShefa" w:hAnsi="FbShefa"/>
          <w:b/>
          <w:bCs/>
          <w:color w:val="3B2F2A" w:themeColor="text2" w:themeShade="80"/>
          <w:rtl/>
        </w:rPr>
        <w:t>כל דבר</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שבמדה ושבמשקל ושבמנין</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אפילו</w:t>
      </w:r>
      <w:r w:rsidR="00492C58">
        <w:rPr>
          <w:rFonts w:ascii="FbShefa" w:hAnsi="FbShefa" w:hint="cs"/>
          <w:b/>
          <w:bCs/>
          <w:color w:val="3B2F2A" w:themeColor="text2" w:themeShade="80"/>
          <w:rtl/>
        </w:rPr>
        <w:t>.</w:t>
      </w:r>
      <w:r w:rsidRPr="00492C58">
        <w:rPr>
          <w:rtl/>
        </w:rPr>
        <w:t xml:space="preserve"> פחות מכדי אונאה</w:t>
      </w:r>
      <w:r w:rsidR="00492C58">
        <w:rPr>
          <w:rFonts w:hint="cs"/>
          <w:rtl/>
        </w:rPr>
        <w:t>,</w:t>
      </w:r>
      <w:r w:rsidR="001C0E38" w:rsidRPr="00492C58">
        <w:rPr>
          <w:rtl/>
        </w:rPr>
        <w:t xml:space="preserve"> </w:t>
      </w:r>
      <w:r w:rsidRPr="00492C58">
        <w:rPr>
          <w:rtl/>
        </w:rPr>
        <w:t>חוזר</w:t>
      </w:r>
      <w:r w:rsidR="00980F5A" w:rsidRPr="00492C58">
        <w:rPr>
          <w:rtl/>
        </w:rPr>
        <w:t>.</w:t>
      </w:r>
    </w:p>
    <w:p w14:paraId="43179B98" w14:textId="113752D2" w:rsidR="00450CDB" w:rsidRPr="00270114" w:rsidRDefault="00450CDB" w:rsidP="00450CDB">
      <w:pPr>
        <w:rPr>
          <w:rFonts w:ascii="FbShefa" w:hAnsi="FbShefa"/>
          <w:rtl/>
        </w:rPr>
      </w:pPr>
    </w:p>
    <w:p w14:paraId="2E61D4CD" w14:textId="77777777" w:rsidR="00EF2F88" w:rsidRPr="00270114" w:rsidRDefault="00EF2F88" w:rsidP="00EF2F88">
      <w:pPr>
        <w:pStyle w:val="3"/>
        <w:rPr>
          <w:rFonts w:ascii="FbShefa" w:hAnsi="FbShefa"/>
          <w:rtl/>
        </w:rPr>
      </w:pPr>
      <w:r w:rsidRPr="00270114">
        <w:rPr>
          <w:rFonts w:ascii="FbShefa" w:hAnsi="FbShefa"/>
          <w:rtl/>
        </w:rPr>
        <w:t xml:space="preserve">הספק בשבועה: </w:t>
      </w:r>
    </w:p>
    <w:p w14:paraId="0C4F0DD6" w14:textId="0F0C23D9" w:rsidR="002F24DC" w:rsidRPr="00270114" w:rsidRDefault="00EF2F88" w:rsidP="00EF2F88">
      <w:pPr>
        <w:rPr>
          <w:rFonts w:ascii="FbShefa" w:hAnsi="FbShefa"/>
          <w:rtl/>
        </w:rPr>
      </w:pPr>
      <w:r w:rsidRPr="001B3037">
        <w:rPr>
          <w:rFonts w:ascii="FbShefa" w:hAnsi="FbShefa"/>
          <w:b/>
          <w:bCs/>
          <w:color w:val="3B2F2A" w:themeColor="text2" w:themeShade="80"/>
          <w:rtl/>
        </w:rPr>
        <w:t>האם</w:t>
      </w:r>
      <w:r w:rsidR="00980F5A" w:rsidRPr="001B3037">
        <w:rPr>
          <w:rFonts w:ascii="FbShefa" w:hAnsi="FbShefa"/>
          <w:b/>
          <w:bCs/>
          <w:color w:val="3B2F2A" w:themeColor="text2" w:themeShade="80"/>
          <w:rtl/>
        </w:rPr>
        <w:t>.</w:t>
      </w:r>
      <w:r w:rsidRPr="00270114">
        <w:rPr>
          <w:rFonts w:ascii="FbShefa" w:hAnsi="FbShefa"/>
          <w:rtl/>
        </w:rPr>
        <w:t xml:space="preserve"> כמאן דשדיין בכדא דמיין</w:t>
      </w:r>
      <w:r w:rsidR="001C0E38" w:rsidRPr="00270114">
        <w:rPr>
          <w:rFonts w:ascii="FbShefa" w:hAnsi="FbShefa"/>
          <w:rtl/>
        </w:rPr>
        <w:t xml:space="preserve">, </w:t>
      </w:r>
      <w:r w:rsidRPr="00270114">
        <w:rPr>
          <w:rFonts w:ascii="FbShefa" w:hAnsi="FbShefa"/>
          <w:rtl/>
        </w:rPr>
        <w:t>ונשבעין עליהן</w:t>
      </w:r>
      <w:r w:rsidR="00980F5A" w:rsidRPr="00270114">
        <w:rPr>
          <w:rFonts w:ascii="FbShefa" w:hAnsi="FbShefa"/>
          <w:rtl/>
        </w:rPr>
        <w:t>.</w:t>
      </w:r>
    </w:p>
    <w:p w14:paraId="5AF8C83A" w14:textId="5FC7ECE9" w:rsidR="002F24DC" w:rsidRPr="00270114" w:rsidRDefault="00EF2F88" w:rsidP="00EF2F88">
      <w:pPr>
        <w:rPr>
          <w:rFonts w:ascii="FbShefa" w:hAnsi="FbShefa"/>
          <w:rtl/>
        </w:rPr>
      </w:pPr>
      <w:r w:rsidRPr="001B3037">
        <w:rPr>
          <w:rFonts w:ascii="FbShefa" w:hAnsi="FbShefa"/>
          <w:b/>
          <w:bCs/>
          <w:color w:val="3B2F2A" w:themeColor="text2" w:themeShade="80"/>
          <w:rtl/>
        </w:rPr>
        <w:t>או דלמא</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בטלינהו אגב ארעא</w:t>
      </w:r>
      <w:r w:rsidR="001C0E38" w:rsidRPr="00270114">
        <w:rPr>
          <w:rFonts w:ascii="FbShefa" w:hAnsi="FbShefa"/>
          <w:rtl/>
        </w:rPr>
        <w:t xml:space="preserve">, </w:t>
      </w:r>
      <w:r w:rsidRPr="00270114">
        <w:rPr>
          <w:rFonts w:ascii="FbShefa" w:hAnsi="FbShefa"/>
          <w:rtl/>
        </w:rPr>
        <w:t>ואין נשבעין עליהן</w:t>
      </w:r>
      <w:r w:rsidR="00980F5A" w:rsidRPr="00270114">
        <w:rPr>
          <w:rFonts w:ascii="FbShefa" w:hAnsi="FbShefa"/>
          <w:rtl/>
        </w:rPr>
        <w:t>.</w:t>
      </w:r>
    </w:p>
    <w:p w14:paraId="4F564843" w14:textId="4FD289AE" w:rsidR="00EF2F88" w:rsidRPr="00270114" w:rsidRDefault="00EF2F88" w:rsidP="00EF2F88">
      <w:pPr>
        <w:rPr>
          <w:rFonts w:ascii="FbShefa" w:hAnsi="FbShefa"/>
          <w:rtl/>
        </w:rPr>
      </w:pPr>
    </w:p>
    <w:p w14:paraId="3C1F0882" w14:textId="3A60A84F" w:rsidR="00EF2F88" w:rsidRPr="00270114" w:rsidRDefault="00EF2F88" w:rsidP="00EF2F88">
      <w:pPr>
        <w:pStyle w:val="3"/>
        <w:rPr>
          <w:rFonts w:ascii="FbShefa" w:hAnsi="FbShefa"/>
          <w:rtl/>
        </w:rPr>
      </w:pPr>
      <w:r w:rsidRPr="00270114">
        <w:rPr>
          <w:rFonts w:ascii="FbShefa" w:hAnsi="FbShefa"/>
          <w:rtl/>
        </w:rPr>
        <w:t>עומר</w:t>
      </w:r>
      <w:r w:rsidR="001C0E38" w:rsidRPr="00270114">
        <w:rPr>
          <w:rFonts w:ascii="FbShefa" w:hAnsi="FbShefa"/>
          <w:rtl/>
        </w:rPr>
        <w:t xml:space="preserve">: </w:t>
      </w:r>
    </w:p>
    <w:p w14:paraId="78A961B7" w14:textId="2BA34490" w:rsidR="002F24DC" w:rsidRPr="00270114" w:rsidRDefault="00EF2F88" w:rsidP="00EF2F88">
      <w:pPr>
        <w:rPr>
          <w:rFonts w:ascii="FbShefa" w:hAnsi="FbShefa"/>
          <w:rtl/>
        </w:rPr>
      </w:pPr>
      <w:r w:rsidRPr="001B3037">
        <w:rPr>
          <w:rFonts w:ascii="FbShefa" w:hAnsi="FbShefa"/>
          <w:b/>
          <w:bCs/>
          <w:color w:val="3B2F2A" w:themeColor="text2" w:themeShade="80"/>
          <w:rtl/>
        </w:rPr>
        <w:t>השרישו קודם לעומר</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עומר מתירן</w:t>
      </w:r>
      <w:r w:rsidR="00980F5A" w:rsidRPr="00270114">
        <w:rPr>
          <w:rFonts w:ascii="FbShefa" w:hAnsi="FbShefa"/>
          <w:rtl/>
        </w:rPr>
        <w:t>.</w:t>
      </w:r>
    </w:p>
    <w:p w14:paraId="1F19EB89" w14:textId="73A08866" w:rsidR="002F24DC" w:rsidRPr="00270114" w:rsidRDefault="00EF2F88" w:rsidP="00EF2F88">
      <w:pPr>
        <w:rPr>
          <w:rFonts w:ascii="FbShefa" w:hAnsi="FbShefa"/>
          <w:rtl/>
        </w:rPr>
      </w:pPr>
      <w:r w:rsidRPr="001B3037">
        <w:rPr>
          <w:rFonts w:ascii="FbShefa" w:hAnsi="FbShefa"/>
          <w:b/>
          <w:bCs/>
          <w:color w:val="3B2F2A" w:themeColor="text2" w:themeShade="80"/>
          <w:rtl/>
        </w:rPr>
        <w:t>ואם לאו</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אסורין עד שיבא עומר הבא</w:t>
      </w:r>
      <w:r w:rsidR="00980F5A" w:rsidRPr="00270114">
        <w:rPr>
          <w:rFonts w:ascii="FbShefa" w:hAnsi="FbShefa"/>
          <w:rtl/>
        </w:rPr>
        <w:t>.</w:t>
      </w:r>
    </w:p>
    <w:p w14:paraId="549B0E90" w14:textId="151699E0" w:rsidR="00EF2F88" w:rsidRPr="00270114" w:rsidRDefault="00EF2F88" w:rsidP="00EF2F88">
      <w:pPr>
        <w:rPr>
          <w:rFonts w:ascii="FbShefa" w:hAnsi="FbShefa"/>
          <w:rtl/>
        </w:rPr>
      </w:pPr>
    </w:p>
    <w:p w14:paraId="4B86293C" w14:textId="691C8B62" w:rsidR="002F24DC" w:rsidRPr="00270114" w:rsidRDefault="00EF2F88" w:rsidP="00EF2F88">
      <w:pPr>
        <w:rPr>
          <w:rFonts w:ascii="FbShefa" w:hAnsi="FbShefa"/>
          <w:rtl/>
        </w:rPr>
      </w:pPr>
      <w:r w:rsidRPr="001B3037">
        <w:rPr>
          <w:rFonts w:ascii="FbShefa" w:hAnsi="FbShefa"/>
          <w:b/>
          <w:bCs/>
          <w:color w:val="3B2F2A" w:themeColor="text2" w:themeShade="80"/>
          <w:rtl/>
        </w:rPr>
        <w:t>הספק</w:t>
      </w:r>
      <w:r w:rsidR="00980F5A" w:rsidRPr="001B3037">
        <w:rPr>
          <w:rFonts w:ascii="FbShefa" w:hAnsi="FbShefa"/>
          <w:b/>
          <w:bCs/>
          <w:color w:val="3B2F2A" w:themeColor="text2" w:themeShade="80"/>
          <w:rtl/>
        </w:rPr>
        <w:t>.</w:t>
      </w:r>
      <w:r w:rsidRPr="00270114">
        <w:rPr>
          <w:rFonts w:ascii="FbShefa" w:hAnsi="FbShefa"/>
          <w:rtl/>
        </w:rPr>
        <w:t xml:space="preserve"> דחצדינהו וזרעינהו קודם לעומר</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ואתא עומר</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וחליף עילוייהו</w:t>
      </w:r>
      <w:r w:rsidR="001C0E38" w:rsidRPr="00270114">
        <w:rPr>
          <w:rFonts w:ascii="FbShefa" w:hAnsi="FbShefa"/>
          <w:rtl/>
        </w:rPr>
        <w:t xml:space="preserve">, </w:t>
      </w:r>
      <w:r w:rsidRPr="00270114">
        <w:rPr>
          <w:rFonts w:ascii="FbShefa" w:hAnsi="FbShefa"/>
          <w:rtl/>
        </w:rPr>
        <w:t>ולא אשרוש קודם לעומר</w:t>
      </w:r>
      <w:r w:rsidR="00980F5A" w:rsidRPr="00270114">
        <w:rPr>
          <w:rFonts w:ascii="FbShefa" w:hAnsi="FbShefa"/>
          <w:rtl/>
        </w:rPr>
        <w:t>.</w:t>
      </w:r>
    </w:p>
    <w:p w14:paraId="1F9C6AC2" w14:textId="61363287" w:rsidR="002F24DC" w:rsidRPr="00270114" w:rsidRDefault="00C01B44" w:rsidP="00EF2F88">
      <w:pPr>
        <w:rPr>
          <w:rFonts w:ascii="FbShefa" w:hAnsi="FbShefa"/>
          <w:rtl/>
        </w:rPr>
      </w:pPr>
      <w:r>
        <w:rPr>
          <w:rFonts w:ascii="FbShefa" w:hAnsi="FbShefa" w:hint="cs"/>
          <w:b/>
          <w:bCs/>
          <w:color w:val="3B2F2A" w:themeColor="text2" w:themeShade="80"/>
          <w:rtl/>
        </w:rPr>
        <w:t>מהו</w:t>
      </w:r>
      <w:r w:rsidR="00980F5A" w:rsidRPr="001B3037">
        <w:rPr>
          <w:rFonts w:ascii="FbShefa" w:hAnsi="FbShefa"/>
          <w:b/>
          <w:bCs/>
          <w:color w:val="3B2F2A" w:themeColor="text2" w:themeShade="80"/>
          <w:rtl/>
        </w:rPr>
        <w:t>.</w:t>
      </w:r>
      <w:r w:rsidR="00EF2F88" w:rsidRPr="00270114">
        <w:rPr>
          <w:rFonts w:ascii="FbShefa" w:hAnsi="FbShefa"/>
          <w:rtl/>
        </w:rPr>
        <w:t xml:space="preserve"> למינקט ומיכל מינייהו</w:t>
      </w:r>
      <w:r w:rsidR="00980F5A" w:rsidRPr="00270114">
        <w:rPr>
          <w:rFonts w:ascii="FbShefa" w:hAnsi="FbShefa"/>
          <w:rtl/>
        </w:rPr>
        <w:t>.</w:t>
      </w:r>
    </w:p>
    <w:p w14:paraId="13C072DC" w14:textId="5E3F71E3" w:rsidR="002F24DC" w:rsidRPr="00270114" w:rsidRDefault="00EF2F88" w:rsidP="00EF2F88">
      <w:pPr>
        <w:rPr>
          <w:rFonts w:ascii="FbShefa" w:hAnsi="FbShefa"/>
          <w:rtl/>
        </w:rPr>
      </w:pPr>
      <w:r w:rsidRPr="001B3037">
        <w:rPr>
          <w:rFonts w:ascii="FbShefa" w:hAnsi="FbShefa"/>
          <w:b/>
          <w:bCs/>
          <w:color w:val="3B2F2A" w:themeColor="text2" w:themeShade="80"/>
          <w:rtl/>
        </w:rPr>
        <w:t>האם</w:t>
      </w:r>
      <w:r w:rsidR="00980F5A" w:rsidRPr="001B3037">
        <w:rPr>
          <w:rFonts w:ascii="FbShefa" w:hAnsi="FbShefa"/>
          <w:b/>
          <w:bCs/>
          <w:color w:val="3B2F2A" w:themeColor="text2" w:themeShade="80"/>
          <w:rtl/>
        </w:rPr>
        <w:t>.</w:t>
      </w:r>
      <w:r w:rsidRPr="00270114">
        <w:rPr>
          <w:rFonts w:ascii="FbShefa" w:hAnsi="FbShefa"/>
          <w:rtl/>
        </w:rPr>
        <w:t xml:space="preserve"> כמאן דשדיין בכדא דמי</w:t>
      </w:r>
      <w:r w:rsidR="001C0E38" w:rsidRPr="00270114">
        <w:rPr>
          <w:rFonts w:ascii="FbShefa" w:hAnsi="FbShefa"/>
          <w:rtl/>
        </w:rPr>
        <w:t xml:space="preserve">, </w:t>
      </w:r>
      <w:r w:rsidRPr="00270114">
        <w:rPr>
          <w:rFonts w:ascii="FbShefa" w:hAnsi="FbShefa"/>
          <w:rtl/>
        </w:rPr>
        <w:t>ושרינהו עומר</w:t>
      </w:r>
      <w:r w:rsidR="00980F5A" w:rsidRPr="00270114">
        <w:rPr>
          <w:rFonts w:ascii="FbShefa" w:hAnsi="FbShefa"/>
          <w:rtl/>
        </w:rPr>
        <w:t>.</w:t>
      </w:r>
    </w:p>
    <w:p w14:paraId="68D6DF04" w14:textId="4300FC3D" w:rsidR="002F24DC" w:rsidRPr="00270114" w:rsidRDefault="00EF2F88" w:rsidP="00EF2F88">
      <w:pPr>
        <w:rPr>
          <w:rFonts w:ascii="FbShefa" w:hAnsi="FbShefa"/>
          <w:rtl/>
        </w:rPr>
      </w:pPr>
      <w:r w:rsidRPr="001B3037">
        <w:rPr>
          <w:rFonts w:ascii="FbShefa" w:hAnsi="FbShefa"/>
          <w:b/>
          <w:bCs/>
          <w:color w:val="3B2F2A" w:themeColor="text2" w:themeShade="80"/>
          <w:rtl/>
        </w:rPr>
        <w:t>או דלמא</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בטלינהו אגב ארעא</w:t>
      </w:r>
      <w:r w:rsidR="00980F5A" w:rsidRPr="00270114">
        <w:rPr>
          <w:rFonts w:ascii="FbShefa" w:hAnsi="FbShefa"/>
          <w:rtl/>
        </w:rPr>
        <w:t>.</w:t>
      </w:r>
    </w:p>
    <w:p w14:paraId="4FDEA97A" w14:textId="59032608" w:rsidR="009C3CB4" w:rsidRPr="00270114" w:rsidRDefault="009C3CB4" w:rsidP="00794C1A">
      <w:pPr>
        <w:pStyle w:val="1"/>
        <w:rPr>
          <w:rFonts w:ascii="FbShefa" w:hAnsi="FbShefa"/>
          <w:rtl/>
        </w:rPr>
      </w:pPr>
      <w:r w:rsidRPr="00270114">
        <w:rPr>
          <w:rFonts w:ascii="FbShefa" w:hAnsi="FbShefa"/>
          <w:sz w:val="11"/>
          <w:rtl/>
        </w:rPr>
        <w:t>נז</w:t>
      </w:r>
      <w:r w:rsidR="00B36BF2" w:rsidRPr="00270114">
        <w:rPr>
          <w:rFonts w:ascii="FbShefa" w:hAnsi="FbShefa"/>
          <w:sz w:val="11"/>
          <w:rtl/>
        </w:rPr>
        <w:t>, א</w:t>
      </w:r>
    </w:p>
    <w:p w14:paraId="2C189A31"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קרקעות</w:t>
      </w:r>
    </w:p>
    <w:p w14:paraId="46E020B8" w14:textId="2DA5D5E9"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אונאה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אין להם</w:t>
      </w:r>
      <w:r w:rsidR="00A94292">
        <w:rPr>
          <w:rFonts w:ascii="FbShefa" w:hAnsi="FbShefa"/>
          <w:sz w:val="11"/>
          <w:rtl/>
        </w:rPr>
        <w:t xml:space="preserve"> (</w:t>
      </w:r>
      <w:r w:rsidRPr="00270114">
        <w:rPr>
          <w:rFonts w:ascii="FbShefa" w:hAnsi="FbShefa"/>
          <w:sz w:val="11"/>
          <w:rtl/>
        </w:rPr>
        <w:t>מתני')</w:t>
      </w:r>
      <w:r w:rsidR="00980F5A" w:rsidRPr="00270114">
        <w:rPr>
          <w:rFonts w:ascii="FbShefa" w:hAnsi="FbShefa"/>
          <w:sz w:val="11"/>
          <w:rtl/>
        </w:rPr>
        <w:t>.</w:t>
      </w:r>
    </w:p>
    <w:p w14:paraId="1F54014C" w14:textId="036E781B" w:rsidR="009C3CB4" w:rsidRPr="001B3037" w:rsidRDefault="009C3CB4" w:rsidP="009C3CB4">
      <w:pPr>
        <w:spacing w:line="240" w:lineRule="auto"/>
        <w:rPr>
          <w:rFonts w:ascii="FbShefa" w:hAnsi="FbShefa"/>
          <w:b/>
          <w:bCs/>
          <w:color w:val="3B2F2A" w:themeColor="text2" w:themeShade="80"/>
          <w:sz w:val="11"/>
          <w:rtl/>
        </w:rPr>
      </w:pPr>
      <w:r w:rsidRPr="001B3037">
        <w:rPr>
          <w:rFonts w:ascii="FbShefa" w:hAnsi="FbShefa"/>
          <w:b/>
          <w:bCs/>
          <w:color w:val="3B2F2A" w:themeColor="text2" w:themeShade="80"/>
          <w:sz w:val="11"/>
          <w:rtl/>
        </w:rPr>
        <w:t>ביטול מקח</w:t>
      </w:r>
      <w:r w:rsidR="00C01B44">
        <w:rPr>
          <w:rFonts w:ascii="FbShefa" w:hAnsi="FbShefa" w:hint="cs"/>
          <w:b/>
          <w:bCs/>
          <w:color w:val="3B2F2A" w:themeColor="text2" w:themeShade="80"/>
          <w:sz w:val="11"/>
          <w:rtl/>
        </w:rPr>
        <w:t>.</w:t>
      </w:r>
      <w:r w:rsidRPr="00270114">
        <w:rPr>
          <w:rFonts w:ascii="FbShefa" w:hAnsi="FbShefa"/>
          <w:sz w:val="11"/>
          <w:rtl/>
        </w:rPr>
        <w:t xml:space="preserve"> יש להם</w:t>
      </w:r>
      <w:r w:rsidR="00980F5A" w:rsidRPr="00270114">
        <w:rPr>
          <w:rFonts w:ascii="FbShefa" w:hAnsi="FbShefa"/>
          <w:sz w:val="11"/>
          <w:rtl/>
        </w:rPr>
        <w:t>.</w:t>
      </w:r>
    </w:p>
    <w:p w14:paraId="74C27AE7" w14:textId="77777777" w:rsidR="009C3CB4" w:rsidRPr="00270114" w:rsidRDefault="009C3CB4" w:rsidP="009C3CB4">
      <w:pPr>
        <w:spacing w:line="240" w:lineRule="auto"/>
        <w:rPr>
          <w:rFonts w:ascii="FbShefa" w:hAnsi="FbShefa"/>
          <w:sz w:val="11"/>
          <w:rtl/>
        </w:rPr>
      </w:pPr>
    </w:p>
    <w:p w14:paraId="63F1D5E5"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אונאת הקדש</w:t>
      </w:r>
    </w:p>
    <w:p w14:paraId="79C67B88" w14:textId="77777777" w:rsidR="00923C2D" w:rsidRPr="00270114" w:rsidRDefault="009C3CB4" w:rsidP="00923C2D">
      <w:pPr>
        <w:pStyle w:val="3"/>
        <w:rPr>
          <w:rFonts w:ascii="FbShefa" w:hAnsi="FbShefa"/>
          <w:rtl/>
        </w:rPr>
      </w:pPr>
      <w:r w:rsidRPr="00270114">
        <w:rPr>
          <w:rFonts w:ascii="FbShefa" w:hAnsi="FbShefa"/>
          <w:rtl/>
        </w:rPr>
        <w:t>בכדי אונאה</w:t>
      </w:r>
      <w:r w:rsidR="00923C2D" w:rsidRPr="00270114">
        <w:rPr>
          <w:rFonts w:ascii="FbShefa" w:hAnsi="FbShefa"/>
          <w:rtl/>
        </w:rPr>
        <w:t>:</w:t>
      </w:r>
    </w:p>
    <w:p w14:paraId="4333E39B" w14:textId="17D983C8" w:rsidR="002F24DC" w:rsidRPr="00270114" w:rsidRDefault="00923C2D" w:rsidP="009C3CB4">
      <w:pPr>
        <w:spacing w:line="240" w:lineRule="auto"/>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אין אונאה להקדש</w:t>
      </w:r>
      <w:r w:rsidR="00980F5A" w:rsidRPr="00270114">
        <w:rPr>
          <w:rFonts w:ascii="FbShefa" w:hAnsi="FbShefa"/>
          <w:sz w:val="11"/>
          <w:rtl/>
        </w:rPr>
        <w:t>.</w:t>
      </w:r>
    </w:p>
    <w:p w14:paraId="5098264E" w14:textId="5FAF91F2" w:rsidR="00433741" w:rsidRPr="00270114" w:rsidRDefault="00923C2D" w:rsidP="009C3CB4">
      <w:pPr>
        <w:spacing w:line="240" w:lineRule="auto"/>
        <w:rPr>
          <w:rFonts w:ascii="FbShefa" w:hAnsi="FbShefa"/>
          <w:sz w:val="11"/>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9C3CB4" w:rsidRPr="00270114">
        <w:rPr>
          <w:rFonts w:ascii="FbShefa" w:hAnsi="FbShefa"/>
          <w:sz w:val="11"/>
          <w:rtl/>
        </w:rPr>
        <w:t>אינו בתורת אונאה</w:t>
      </w:r>
      <w:r w:rsidR="00980F5A" w:rsidRPr="00270114">
        <w:rPr>
          <w:rFonts w:ascii="FbShefa" w:hAnsi="FbShefa"/>
          <w:sz w:val="11"/>
          <w:rtl/>
        </w:rPr>
        <w:t>.</w:t>
      </w:r>
      <w:r w:rsidR="001C0E38" w:rsidRPr="00270114">
        <w:rPr>
          <w:rFonts w:ascii="FbShefa" w:hAnsi="FbShefa"/>
          <w:sz w:val="11"/>
          <w:rtl/>
        </w:rPr>
        <w:t xml:space="preserve"> </w:t>
      </w:r>
      <w:r w:rsidR="009C3CB4" w:rsidRPr="001B3037">
        <w:rPr>
          <w:rFonts w:ascii="FbShefa" w:hAnsi="FbShefa"/>
          <w:b/>
          <w:bCs/>
          <w:color w:val="3B2F2A" w:themeColor="text2" w:themeShade="80"/>
          <w:sz w:val="11"/>
          <w:rtl/>
        </w:rPr>
        <w:t>דאפילו</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009C3CB4" w:rsidRPr="00270114">
        <w:rPr>
          <w:rFonts w:ascii="FbShefa" w:hAnsi="FbShefa"/>
          <w:sz w:val="11"/>
          <w:rtl/>
        </w:rPr>
        <w:t>פחות מכדי אונאה חוזר</w:t>
      </w:r>
      <w:r w:rsidR="00980F5A" w:rsidRPr="00270114">
        <w:rPr>
          <w:rFonts w:ascii="FbShefa" w:hAnsi="FbShefa"/>
          <w:sz w:val="11"/>
          <w:rtl/>
        </w:rPr>
        <w:t>.</w:t>
      </w:r>
    </w:p>
    <w:p w14:paraId="371FD544" w14:textId="77777777" w:rsidR="00923C2D" w:rsidRPr="001B3037" w:rsidRDefault="00923C2D" w:rsidP="009C3CB4">
      <w:pPr>
        <w:spacing w:line="240" w:lineRule="auto"/>
        <w:rPr>
          <w:rFonts w:ascii="FbShefa" w:hAnsi="FbShefa"/>
          <w:b/>
          <w:bCs/>
          <w:color w:val="3B2F2A" w:themeColor="text2" w:themeShade="80"/>
          <w:sz w:val="11"/>
          <w:rtl/>
        </w:rPr>
      </w:pPr>
    </w:p>
    <w:p w14:paraId="0635AE18" w14:textId="2D905919" w:rsidR="00923C2D" w:rsidRPr="00270114" w:rsidRDefault="009C3CB4" w:rsidP="00923C2D">
      <w:pPr>
        <w:pStyle w:val="3"/>
        <w:rPr>
          <w:rFonts w:ascii="FbShefa" w:hAnsi="FbShefa"/>
          <w:rtl/>
        </w:rPr>
      </w:pPr>
      <w:r w:rsidRPr="00270114">
        <w:rPr>
          <w:rFonts w:ascii="FbShefa" w:hAnsi="FbShefa"/>
          <w:rtl/>
        </w:rPr>
        <w:t>ביטול מקח</w:t>
      </w:r>
      <w:r w:rsidR="00923C2D" w:rsidRPr="00270114">
        <w:rPr>
          <w:rFonts w:ascii="FbShefa" w:hAnsi="FbShefa"/>
          <w:rtl/>
        </w:rPr>
        <w:t>:</w:t>
      </w:r>
    </w:p>
    <w:p w14:paraId="42EFB1AA" w14:textId="67A39F92" w:rsidR="002F24DC" w:rsidRPr="00270114" w:rsidRDefault="00923C2D" w:rsidP="009C3CB4">
      <w:pPr>
        <w:spacing w:line="240" w:lineRule="auto"/>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יש להם</w:t>
      </w:r>
      <w:r w:rsidR="00980F5A" w:rsidRPr="00270114">
        <w:rPr>
          <w:rFonts w:ascii="FbShefa" w:hAnsi="FbShefa"/>
          <w:sz w:val="11"/>
          <w:rtl/>
        </w:rPr>
        <w:t>.</w:t>
      </w:r>
    </w:p>
    <w:p w14:paraId="6AF0125A" w14:textId="6D7EECC5" w:rsidR="009C3CB4" w:rsidRPr="00270114" w:rsidRDefault="00923C2D" w:rsidP="009C3CB4">
      <w:pPr>
        <w:spacing w:line="240" w:lineRule="auto"/>
        <w:rPr>
          <w:rFonts w:ascii="FbShefa" w:hAnsi="FbShefa"/>
          <w:sz w:val="11"/>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rtl/>
        </w:rPr>
        <w:t>אין להם</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קסבר</w:t>
      </w:r>
      <w:r w:rsidR="00980F5A" w:rsidRPr="001B3037">
        <w:rPr>
          <w:rFonts w:ascii="FbShefa" w:hAnsi="FbShefa"/>
          <w:b/>
          <w:bCs/>
          <w:color w:val="3B2F2A" w:themeColor="text2" w:themeShade="80"/>
          <w:rtl/>
        </w:rPr>
        <w:t>.</w:t>
      </w:r>
      <w:r w:rsidRPr="00270114">
        <w:rPr>
          <w:rFonts w:ascii="FbShefa" w:hAnsi="FbShefa"/>
          <w:rtl/>
        </w:rPr>
        <w:t xml:space="preserve"> </w:t>
      </w:r>
      <w:r w:rsidR="009C3CB4" w:rsidRPr="00270114">
        <w:rPr>
          <w:rFonts w:ascii="FbShefa" w:hAnsi="FbShefa"/>
          <w:sz w:val="11"/>
          <w:rtl/>
        </w:rPr>
        <w:t>הקדש שוה מנה</w:t>
      </w:r>
      <w:r w:rsidR="001C0E38" w:rsidRPr="00270114">
        <w:rPr>
          <w:rFonts w:ascii="FbShefa" w:hAnsi="FbShefa"/>
          <w:sz w:val="11"/>
          <w:rtl/>
        </w:rPr>
        <w:t xml:space="preserve">, </w:t>
      </w:r>
      <w:r w:rsidR="009C3CB4" w:rsidRPr="00270114">
        <w:rPr>
          <w:rFonts w:ascii="FbShefa" w:hAnsi="FbShefa"/>
          <w:sz w:val="11"/>
          <w:rtl/>
        </w:rPr>
        <w:t>שחיללו על שוה פרוטה</w:t>
      </w:r>
      <w:r w:rsidR="002478AC" w:rsidRPr="00270114">
        <w:rPr>
          <w:rFonts w:ascii="FbShefa" w:hAnsi="FbShefa"/>
          <w:sz w:val="11"/>
          <w:rtl/>
        </w:rPr>
        <w:t>, מחולל</w:t>
      </w:r>
      <w:r w:rsidR="00980F5A" w:rsidRPr="00270114">
        <w:rPr>
          <w:rFonts w:ascii="FbShefa" w:hAnsi="FbShefa"/>
          <w:sz w:val="11"/>
          <w:rtl/>
        </w:rPr>
        <w:t>.</w:t>
      </w:r>
    </w:p>
    <w:p w14:paraId="281C7CCB" w14:textId="77777777" w:rsidR="009E0402" w:rsidRPr="00270114" w:rsidRDefault="009E0402" w:rsidP="009C3CB4">
      <w:pPr>
        <w:spacing w:line="240" w:lineRule="auto"/>
        <w:rPr>
          <w:rFonts w:ascii="FbShefa" w:hAnsi="FbShefa"/>
          <w:sz w:val="11"/>
          <w:rtl/>
        </w:rPr>
      </w:pPr>
    </w:p>
    <w:p w14:paraId="7F3BAE22" w14:textId="3A48D5CB" w:rsidR="009C3CB4" w:rsidRPr="00270114" w:rsidRDefault="009C3CB4" w:rsidP="009E0402">
      <w:pPr>
        <w:pStyle w:val="2"/>
        <w:rPr>
          <w:rFonts w:ascii="FbShefa" w:hAnsi="FbShefa"/>
          <w:rtl/>
        </w:rPr>
      </w:pPr>
      <w:r w:rsidRPr="00270114">
        <w:rPr>
          <w:rFonts w:ascii="FbShefa" w:hAnsi="FbShefa"/>
          <w:rtl/>
        </w:rPr>
        <w:t xml:space="preserve">בעל מום </w:t>
      </w:r>
    </w:p>
    <w:p w14:paraId="2F9443B1" w14:textId="0F4D403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לחולין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יצא</w:t>
      </w:r>
      <w:r w:rsidR="00980F5A" w:rsidRPr="00270114">
        <w:rPr>
          <w:rFonts w:ascii="FbShefa" w:hAnsi="FbShefa"/>
          <w:sz w:val="11"/>
          <w:rtl/>
        </w:rPr>
        <w:t>.</w:t>
      </w:r>
    </w:p>
    <w:p w14:paraId="0BBE8D62" w14:textId="5981060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דמים</w:t>
      </w:r>
      <w:r w:rsidR="00980F5A" w:rsidRPr="001B3037">
        <w:rPr>
          <w:rFonts w:ascii="FbShefa" w:hAnsi="FbShefa"/>
          <w:b/>
          <w:bCs/>
          <w:color w:val="3B2F2A" w:themeColor="text2" w:themeShade="80"/>
          <w:sz w:val="11"/>
          <w:rtl/>
        </w:rPr>
        <w:t>.</w:t>
      </w:r>
      <w:r w:rsidRPr="00270114">
        <w:rPr>
          <w:rFonts w:ascii="FbShefa" w:hAnsi="FbShefa"/>
          <w:sz w:val="11"/>
          <w:rtl/>
        </w:rPr>
        <w:t xml:space="preserve"> צריך לעשות לו</w:t>
      </w:r>
      <w:r w:rsidR="00980F5A" w:rsidRPr="00270114">
        <w:rPr>
          <w:rFonts w:ascii="FbShefa" w:hAnsi="FbShefa"/>
          <w:sz w:val="11"/>
          <w:rtl/>
        </w:rPr>
        <w:t>.</w:t>
      </w:r>
    </w:p>
    <w:p w14:paraId="3B635DB4" w14:textId="6A286CB5" w:rsidR="002F24DC" w:rsidRPr="00270114" w:rsidRDefault="009E0402" w:rsidP="009C3CB4">
      <w:pPr>
        <w:spacing w:line="240" w:lineRule="auto"/>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דבר תורה</w:t>
      </w:r>
      <w:r w:rsidR="00980F5A" w:rsidRPr="00270114">
        <w:rPr>
          <w:rFonts w:ascii="FbShefa" w:hAnsi="FbShefa"/>
          <w:sz w:val="11"/>
          <w:rtl/>
        </w:rPr>
        <w:t>.</w:t>
      </w:r>
    </w:p>
    <w:p w14:paraId="1B5AD5F7" w14:textId="394E2512" w:rsidR="009C3CB4" w:rsidRPr="001B3037" w:rsidRDefault="009E0402" w:rsidP="009C3CB4">
      <w:pPr>
        <w:spacing w:line="240" w:lineRule="auto"/>
        <w:rPr>
          <w:rFonts w:ascii="FbShefa" w:hAnsi="FbShefa"/>
          <w:b/>
          <w:bCs/>
          <w:color w:val="3B2F2A" w:themeColor="text2" w:themeShade="80"/>
          <w:sz w:val="11"/>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מדבריהם</w:t>
      </w:r>
      <w:r w:rsidR="00980F5A" w:rsidRPr="00270114">
        <w:rPr>
          <w:rFonts w:ascii="FbShefa" w:hAnsi="FbShefa"/>
          <w:sz w:val="11"/>
          <w:rtl/>
        </w:rPr>
        <w:t>.</w:t>
      </w:r>
    </w:p>
    <w:p w14:paraId="580E2B3C" w14:textId="77777777" w:rsidR="009E0402" w:rsidRPr="001B3037" w:rsidRDefault="009E0402" w:rsidP="009C3CB4">
      <w:pPr>
        <w:spacing w:line="240" w:lineRule="auto"/>
        <w:rPr>
          <w:rFonts w:ascii="FbShefa" w:hAnsi="FbShefa"/>
          <w:b/>
          <w:bCs/>
          <w:color w:val="3B2F2A" w:themeColor="text2" w:themeShade="80"/>
          <w:sz w:val="11"/>
          <w:rtl/>
        </w:rPr>
      </w:pPr>
    </w:p>
    <w:p w14:paraId="5FEBD638" w14:textId="77777777" w:rsidR="009E0402" w:rsidRPr="00270114" w:rsidRDefault="009C3CB4" w:rsidP="009E0402">
      <w:pPr>
        <w:pStyle w:val="3"/>
        <w:rPr>
          <w:rFonts w:ascii="FbShefa" w:hAnsi="FbShefa"/>
          <w:rtl/>
        </w:rPr>
      </w:pPr>
      <w:r w:rsidRPr="00270114">
        <w:rPr>
          <w:rFonts w:ascii="FbShefa" w:hAnsi="FbShefa"/>
          <w:rtl/>
        </w:rPr>
        <w:t>אופן א במחלוקתם</w:t>
      </w:r>
      <w:r w:rsidR="009E0402" w:rsidRPr="00270114">
        <w:rPr>
          <w:rFonts w:ascii="FbShefa" w:hAnsi="FbShefa"/>
          <w:rtl/>
        </w:rPr>
        <w:t>:</w:t>
      </w:r>
    </w:p>
    <w:p w14:paraId="1C931226" w14:textId="05F105C6" w:rsidR="00433741" w:rsidRPr="00270114" w:rsidRDefault="009E0402" w:rsidP="009C3CB4">
      <w:pPr>
        <w:spacing w:line="240" w:lineRule="auto"/>
        <w:rPr>
          <w:rFonts w:ascii="FbShefa" w:hAnsi="FbShefa"/>
          <w:sz w:val="11"/>
          <w:rtl/>
        </w:rPr>
      </w:pPr>
      <w:r w:rsidRPr="001B3037">
        <w:rPr>
          <w:rFonts w:ascii="FbShefa" w:hAnsi="FbShefa"/>
          <w:b/>
          <w:bCs/>
          <w:color w:val="3B2F2A" w:themeColor="text2" w:themeShade="80"/>
          <w:sz w:val="11"/>
          <w:rtl/>
        </w:rPr>
        <w:t>מחלוקתם</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 xml:space="preserve">ביותר מכדי אונאה </w:t>
      </w:r>
      <w:r w:rsidRPr="00270114">
        <w:rPr>
          <w:rFonts w:ascii="FbShefa" w:hAnsi="FbShefa"/>
          <w:sz w:val="11"/>
          <w:rtl/>
        </w:rPr>
        <w:t>(</w:t>
      </w:r>
      <w:r w:rsidR="009C3CB4" w:rsidRPr="00270114">
        <w:rPr>
          <w:rFonts w:ascii="FbShefa" w:hAnsi="FbShefa"/>
          <w:sz w:val="11"/>
          <w:rtl/>
        </w:rPr>
        <w:t>וכנ"ל</w:t>
      </w:r>
      <w:r w:rsidRPr="00270114">
        <w:rPr>
          <w:rFonts w:ascii="FbShefa" w:hAnsi="FbShefa"/>
          <w:sz w:val="11"/>
          <w:rtl/>
        </w:rPr>
        <w:t xml:space="preserve">, </w:t>
      </w:r>
      <w:r w:rsidR="009C3CB4" w:rsidRPr="00270114">
        <w:rPr>
          <w:rFonts w:ascii="FbShefa" w:hAnsi="FbShefa"/>
          <w:sz w:val="11"/>
          <w:rtl/>
        </w:rPr>
        <w:t>ואיפןך)</w:t>
      </w:r>
      <w:r w:rsidR="00980F5A" w:rsidRPr="00270114">
        <w:rPr>
          <w:rFonts w:ascii="FbShefa" w:hAnsi="FbShefa"/>
          <w:sz w:val="11"/>
          <w:rtl/>
        </w:rPr>
        <w:t>.</w:t>
      </w:r>
    </w:p>
    <w:p w14:paraId="3FD1B47C" w14:textId="38A902F4" w:rsidR="002F24DC" w:rsidRPr="00270114" w:rsidRDefault="00130ECE" w:rsidP="009C3CB4">
      <w:pPr>
        <w:spacing w:line="240" w:lineRule="auto"/>
        <w:rPr>
          <w:rFonts w:ascii="FbShefa" w:hAnsi="FbShefa"/>
          <w:sz w:val="11"/>
          <w:rtl/>
        </w:rPr>
      </w:pPr>
      <w:r w:rsidRPr="001B3037">
        <w:rPr>
          <w:rFonts w:ascii="FbShefa" w:hAnsi="FbShefa"/>
          <w:b/>
          <w:bCs/>
          <w:color w:val="3B2F2A" w:themeColor="text2" w:themeShade="80"/>
          <w:sz w:val="11"/>
          <w:rtl/>
        </w:rPr>
        <w:t>ונחלקו</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בהקדש שוה מנה שחיללו על שוה פרוטה (וכנ"ל)</w:t>
      </w:r>
      <w:r w:rsidR="00980F5A" w:rsidRPr="00270114">
        <w:rPr>
          <w:rFonts w:ascii="FbShefa" w:hAnsi="FbShefa"/>
          <w:sz w:val="11"/>
          <w:rtl/>
        </w:rPr>
        <w:t>.</w:t>
      </w:r>
    </w:p>
    <w:p w14:paraId="76B3F7EF" w14:textId="6E0E90B0" w:rsidR="00130ECE" w:rsidRPr="001B3037" w:rsidRDefault="00130ECE" w:rsidP="009C3CB4">
      <w:pPr>
        <w:spacing w:line="240" w:lineRule="auto"/>
        <w:rPr>
          <w:rFonts w:ascii="FbShefa" w:hAnsi="FbShefa"/>
          <w:b/>
          <w:bCs/>
          <w:color w:val="3B2F2A" w:themeColor="text2" w:themeShade="80"/>
          <w:sz w:val="11"/>
          <w:rtl/>
        </w:rPr>
      </w:pPr>
    </w:p>
    <w:p w14:paraId="191E6E59" w14:textId="405ADDF0" w:rsidR="00130ECE" w:rsidRPr="00270114" w:rsidRDefault="00130ECE" w:rsidP="00130ECE">
      <w:pPr>
        <w:keepNext/>
        <w:keepLines/>
        <w:spacing w:before="40" w:after="120" w:line="240" w:lineRule="auto"/>
        <w:ind w:left="0"/>
        <w:outlineLvl w:val="2"/>
        <w:rPr>
          <w:rFonts w:ascii="FbShefa" w:eastAsiaTheme="majorEastAsia" w:hAnsi="FbShefa"/>
          <w:color w:val="7B3C17" w:themeColor="accent2" w:themeShade="80"/>
          <w:shd w:val="clear" w:color="auto" w:fill="FDF0E7"/>
          <w:rtl/>
        </w:rPr>
      </w:pPr>
      <w:r w:rsidRPr="00270114">
        <w:rPr>
          <w:rFonts w:ascii="FbShefa" w:eastAsiaTheme="majorEastAsia" w:hAnsi="FbShefa"/>
          <w:color w:val="7B3C17" w:themeColor="accent2" w:themeShade="80"/>
          <w:shd w:val="clear" w:color="auto" w:fill="FDF0E7"/>
          <w:rtl/>
        </w:rPr>
        <w:t>אופן ב במחלוקתם:</w:t>
      </w:r>
    </w:p>
    <w:p w14:paraId="3F7BFEC2" w14:textId="0A77356E" w:rsidR="00130ECE" w:rsidRPr="00270114" w:rsidRDefault="00130ECE" w:rsidP="00130ECE">
      <w:pPr>
        <w:spacing w:line="240" w:lineRule="auto"/>
        <w:rPr>
          <w:rFonts w:ascii="FbShefa" w:hAnsi="FbShefa"/>
          <w:sz w:val="11"/>
          <w:rtl/>
        </w:rPr>
      </w:pPr>
      <w:r w:rsidRPr="001B3037">
        <w:rPr>
          <w:rFonts w:ascii="FbShefa" w:hAnsi="FbShefa"/>
          <w:b/>
          <w:bCs/>
          <w:color w:val="3B2F2A" w:themeColor="text2" w:themeShade="80"/>
          <w:sz w:val="11"/>
          <w:rtl/>
        </w:rPr>
        <w:t>מחלוקתם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ביותר מכדי אונאה (וכנ"ל, ואיפןך)</w:t>
      </w:r>
      <w:r w:rsidR="00980F5A" w:rsidRPr="00270114">
        <w:rPr>
          <w:rFonts w:ascii="FbShefa" w:hAnsi="FbShefa"/>
          <w:sz w:val="11"/>
          <w:rtl/>
        </w:rPr>
        <w:t>.</w:t>
      </w:r>
    </w:p>
    <w:p w14:paraId="210286BD" w14:textId="1B74E326" w:rsidR="00433741" w:rsidRPr="00270114" w:rsidRDefault="00130ECE" w:rsidP="009C3CB4">
      <w:pPr>
        <w:spacing w:line="240" w:lineRule="auto"/>
        <w:rPr>
          <w:rFonts w:ascii="FbShefa" w:hAnsi="FbShefa"/>
          <w:sz w:val="11"/>
          <w:rtl/>
        </w:rPr>
      </w:pPr>
      <w:r w:rsidRPr="001B3037">
        <w:rPr>
          <w:rFonts w:ascii="FbShefa" w:hAnsi="FbShefa"/>
          <w:b/>
          <w:bCs/>
          <w:color w:val="3B2F2A" w:themeColor="text2" w:themeShade="80"/>
          <w:sz w:val="11"/>
          <w:rtl/>
        </w:rPr>
        <w:t>ונחלקו</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w:t>
      </w:r>
      <w:r w:rsidRPr="00270114">
        <w:rPr>
          <w:rFonts w:ascii="FbShefa" w:hAnsi="FbShefa"/>
          <w:sz w:val="11"/>
          <w:rtl/>
        </w:rPr>
        <w:t xml:space="preserve">בדין </w:t>
      </w:r>
      <w:r w:rsidR="009C3CB4" w:rsidRPr="00270114">
        <w:rPr>
          <w:rFonts w:ascii="FbShefa" w:hAnsi="FbShefa"/>
          <w:sz w:val="11"/>
          <w:rtl/>
        </w:rPr>
        <w:t>חיללו על שוה פרוטה</w:t>
      </w:r>
      <w:r w:rsidR="006E65ED" w:rsidRPr="00270114">
        <w:rPr>
          <w:rFonts w:ascii="FbShefa" w:hAnsi="FbShefa"/>
          <w:sz w:val="11"/>
          <w:rtl/>
        </w:rPr>
        <w:t>, האם</w:t>
      </w:r>
      <w:r w:rsidR="009C3CB4" w:rsidRPr="00270114">
        <w:rPr>
          <w:rFonts w:ascii="FbShefa" w:hAnsi="FbShefa"/>
          <w:sz w:val="11"/>
          <w:rtl/>
        </w:rPr>
        <w:t xml:space="preserve"> דיעבד או אפילו לכתחלה</w:t>
      </w:r>
      <w:r w:rsidR="00980F5A" w:rsidRPr="00270114">
        <w:rPr>
          <w:rFonts w:ascii="FbShefa" w:hAnsi="FbShefa"/>
          <w:sz w:val="11"/>
          <w:rtl/>
        </w:rPr>
        <w:t>.</w:t>
      </w:r>
    </w:p>
    <w:p w14:paraId="4A0C1BB3" w14:textId="77777777" w:rsidR="009E0402" w:rsidRPr="00270114" w:rsidRDefault="009E0402" w:rsidP="009C3CB4">
      <w:pPr>
        <w:spacing w:line="240" w:lineRule="auto"/>
        <w:rPr>
          <w:rFonts w:ascii="FbShefa" w:hAnsi="FbShefa"/>
          <w:sz w:val="11"/>
          <w:rtl/>
        </w:rPr>
      </w:pPr>
    </w:p>
    <w:p w14:paraId="6D3F9B72" w14:textId="6A27DBB6" w:rsidR="009E0402" w:rsidRPr="00270114" w:rsidRDefault="009C3CB4" w:rsidP="009E0402">
      <w:pPr>
        <w:pStyle w:val="3"/>
        <w:rPr>
          <w:rFonts w:ascii="FbShefa" w:hAnsi="FbShefa"/>
          <w:rtl/>
        </w:rPr>
      </w:pPr>
      <w:r w:rsidRPr="00270114">
        <w:rPr>
          <w:rFonts w:ascii="FbShefa" w:hAnsi="FbShefa"/>
          <w:rtl/>
        </w:rPr>
        <w:t xml:space="preserve">אופן </w:t>
      </w:r>
      <w:r w:rsidR="006E65ED" w:rsidRPr="00270114">
        <w:rPr>
          <w:rFonts w:ascii="FbShefa" w:hAnsi="FbShefa"/>
          <w:rtl/>
        </w:rPr>
        <w:t xml:space="preserve">ג </w:t>
      </w:r>
      <w:r w:rsidRPr="00270114">
        <w:rPr>
          <w:rFonts w:ascii="FbShefa" w:hAnsi="FbShefa"/>
          <w:rtl/>
        </w:rPr>
        <w:t>במחלוקתם</w:t>
      </w:r>
      <w:r w:rsidR="009E0402" w:rsidRPr="00270114">
        <w:rPr>
          <w:rFonts w:ascii="FbShefa" w:hAnsi="FbShefa"/>
          <w:rtl/>
        </w:rPr>
        <w:t>:</w:t>
      </w:r>
    </w:p>
    <w:p w14:paraId="4DE28D02" w14:textId="64917746" w:rsidR="006E65ED" w:rsidRPr="00270114" w:rsidRDefault="006E65ED" w:rsidP="009C3CB4">
      <w:pPr>
        <w:spacing w:line="240" w:lineRule="auto"/>
        <w:rPr>
          <w:rFonts w:ascii="FbShefa" w:hAnsi="FbShefa"/>
          <w:sz w:val="11"/>
          <w:rtl/>
        </w:rPr>
      </w:pPr>
      <w:r w:rsidRPr="001B3037">
        <w:rPr>
          <w:rFonts w:ascii="FbShefa" w:hAnsi="FbShefa"/>
          <w:b/>
          <w:bCs/>
          <w:color w:val="3B2F2A" w:themeColor="text2" w:themeShade="80"/>
          <w:sz w:val="11"/>
          <w:rtl/>
        </w:rPr>
        <w:t>מחלוקתם</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בכדי אונאה</w:t>
      </w:r>
      <w:r w:rsidR="00980F5A" w:rsidRPr="00270114">
        <w:rPr>
          <w:rFonts w:ascii="FbShefa" w:hAnsi="FbShefa"/>
          <w:sz w:val="11"/>
          <w:rtl/>
        </w:rPr>
        <w:t>.</w:t>
      </w:r>
    </w:p>
    <w:p w14:paraId="55BA46DD" w14:textId="0E2C0D35"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וס"ל</w:t>
      </w:r>
      <w:r w:rsidR="00980F5A" w:rsidRPr="001B3037">
        <w:rPr>
          <w:rFonts w:ascii="FbShefa" w:hAnsi="FbShefa"/>
          <w:b/>
          <w:bCs/>
          <w:color w:val="3B2F2A" w:themeColor="text2" w:themeShade="80"/>
          <w:sz w:val="11"/>
          <w:rtl/>
        </w:rPr>
        <w:t>.</w:t>
      </w:r>
      <w:r w:rsidRPr="00270114">
        <w:rPr>
          <w:rFonts w:ascii="FbShefa" w:hAnsi="FbShefa"/>
          <w:sz w:val="11"/>
          <w:rtl/>
        </w:rPr>
        <w:t xml:space="preserve"> שהקדש אינו בתורת אונאה</w:t>
      </w:r>
      <w:r w:rsidR="00980F5A" w:rsidRPr="00270114">
        <w:rPr>
          <w:rFonts w:ascii="FbShefa" w:hAnsi="FbShefa"/>
          <w:sz w:val="11"/>
          <w:rtl/>
        </w:rPr>
        <w:t>.</w:t>
      </w:r>
      <w:r w:rsidR="001C0E38" w:rsidRPr="00270114">
        <w:rPr>
          <w:rFonts w:ascii="FbShefa" w:hAnsi="FbShefa"/>
          <w:sz w:val="11"/>
          <w:rtl/>
        </w:rPr>
        <w:t xml:space="preserve"> </w:t>
      </w:r>
      <w:r w:rsidRPr="001B3037">
        <w:rPr>
          <w:rFonts w:ascii="FbShefa" w:hAnsi="FbShefa"/>
          <w:b/>
          <w:bCs/>
          <w:color w:val="3B2F2A" w:themeColor="text2" w:themeShade="80"/>
          <w:sz w:val="11"/>
          <w:rtl/>
        </w:rPr>
        <w:t>דאפילו</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פחות מכדי אונאה חוזר</w:t>
      </w:r>
      <w:r w:rsidR="00980F5A" w:rsidRPr="00270114">
        <w:rPr>
          <w:rFonts w:ascii="FbShefa" w:hAnsi="FbShefa"/>
          <w:sz w:val="11"/>
          <w:rtl/>
        </w:rPr>
        <w:t>.</w:t>
      </w:r>
    </w:p>
    <w:p w14:paraId="22F3C388" w14:textId="78F7CE82" w:rsidR="009C3CB4" w:rsidRPr="00270114" w:rsidRDefault="009C3CB4" w:rsidP="00794C1A">
      <w:pPr>
        <w:pStyle w:val="1"/>
        <w:rPr>
          <w:rFonts w:ascii="FbShefa" w:hAnsi="FbShefa"/>
          <w:rtl/>
        </w:rPr>
      </w:pPr>
      <w:r w:rsidRPr="00270114">
        <w:rPr>
          <w:rFonts w:ascii="FbShefa" w:hAnsi="FbShefa"/>
          <w:sz w:val="11"/>
          <w:rtl/>
        </w:rPr>
        <w:t>נז</w:t>
      </w:r>
      <w:r w:rsidR="00B36BF2" w:rsidRPr="00270114">
        <w:rPr>
          <w:rFonts w:ascii="FbShefa" w:hAnsi="FbShefa"/>
          <w:sz w:val="11"/>
          <w:rtl/>
        </w:rPr>
        <w:t>, ב</w:t>
      </w:r>
    </w:p>
    <w:p w14:paraId="6331E15C" w14:textId="024F07E3" w:rsidR="006E65ED" w:rsidRPr="00270114" w:rsidRDefault="006E65ED" w:rsidP="006E65ED">
      <w:pPr>
        <w:pStyle w:val="2"/>
        <w:rPr>
          <w:rFonts w:ascii="FbShefa" w:hAnsi="FbShefa"/>
          <w:rtl/>
        </w:rPr>
      </w:pPr>
      <w:r w:rsidRPr="00270114">
        <w:rPr>
          <w:rFonts w:ascii="FbShefa" w:hAnsi="FbShefa"/>
          <w:rtl/>
        </w:rPr>
        <w:t>אונאה בהקדש</w:t>
      </w:r>
    </w:p>
    <w:p w14:paraId="4BFDE40D" w14:textId="158D8D53" w:rsidR="006E65ED" w:rsidRPr="00270114" w:rsidRDefault="006E65ED" w:rsidP="006E65ED">
      <w:pPr>
        <w:pStyle w:val="3"/>
        <w:rPr>
          <w:rFonts w:ascii="FbShefa" w:hAnsi="FbShefa"/>
          <w:rtl/>
        </w:rPr>
      </w:pPr>
      <w:r w:rsidRPr="00270114">
        <w:rPr>
          <w:rFonts w:ascii="FbShefa" w:hAnsi="FbShefa"/>
          <w:rtl/>
        </w:rPr>
        <w:t>מחלוקת:</w:t>
      </w:r>
    </w:p>
    <w:p w14:paraId="516CFEDD" w14:textId="4B036B37" w:rsidR="006E65ED" w:rsidRPr="00270114" w:rsidRDefault="006E65ED" w:rsidP="006E65ED">
      <w:pPr>
        <w:rPr>
          <w:rFonts w:ascii="FbShefa" w:hAnsi="FbShefa"/>
          <w:rtl/>
        </w:rPr>
      </w:pPr>
      <w:r w:rsidRPr="001B3037">
        <w:rPr>
          <w:rFonts w:ascii="FbShefa" w:hAnsi="FbShefa"/>
          <w:b/>
          <w:bCs/>
          <w:color w:val="3B2F2A" w:themeColor="text2" w:themeShade="80"/>
          <w:rtl/>
        </w:rPr>
        <w:t>דעה א</w:t>
      </w:r>
      <w:r w:rsidR="00980F5A" w:rsidRPr="001B3037">
        <w:rPr>
          <w:rFonts w:ascii="FbShefa" w:hAnsi="FbShefa"/>
          <w:b/>
          <w:bCs/>
          <w:color w:val="3B2F2A" w:themeColor="text2" w:themeShade="80"/>
          <w:rtl/>
        </w:rPr>
        <w:t>.</w:t>
      </w:r>
      <w:r w:rsidRPr="00270114">
        <w:rPr>
          <w:rFonts w:ascii="FbShefa" w:hAnsi="FbShefa"/>
          <w:rtl/>
        </w:rPr>
        <w:t xml:space="preserve"> אין אונאה כלל</w:t>
      </w:r>
      <w:r w:rsidR="00980F5A" w:rsidRPr="00270114">
        <w:rPr>
          <w:rFonts w:ascii="FbShefa" w:hAnsi="FbShefa"/>
          <w:rtl/>
        </w:rPr>
        <w:t>.</w:t>
      </w:r>
    </w:p>
    <w:p w14:paraId="512D4643" w14:textId="56B3A804" w:rsidR="006E65ED" w:rsidRPr="00270114" w:rsidRDefault="006E65ED" w:rsidP="006E65ED">
      <w:pPr>
        <w:rPr>
          <w:rFonts w:ascii="FbShefa" w:hAnsi="FbShefa"/>
          <w:rtl/>
        </w:rPr>
      </w:pPr>
      <w:r w:rsidRPr="001B3037">
        <w:rPr>
          <w:rFonts w:ascii="FbShefa" w:hAnsi="FbShefa"/>
          <w:b/>
          <w:bCs/>
          <w:color w:val="3B2F2A" w:themeColor="text2" w:themeShade="80"/>
          <w:rtl/>
        </w:rPr>
        <w:t>דעה ב</w:t>
      </w:r>
      <w:r w:rsidR="00980F5A" w:rsidRPr="001B3037">
        <w:rPr>
          <w:rFonts w:ascii="FbShefa" w:hAnsi="FbShefa"/>
          <w:b/>
          <w:bCs/>
          <w:color w:val="3B2F2A" w:themeColor="text2" w:themeShade="80"/>
          <w:rtl/>
        </w:rPr>
        <w:t>.</w:t>
      </w:r>
      <w:r w:rsidRPr="00270114">
        <w:rPr>
          <w:rFonts w:ascii="FbShefa" w:hAnsi="FbShefa"/>
          <w:rtl/>
        </w:rPr>
        <w:t xml:space="preserve"> אינו בתורת אונאה</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שאפילו</w:t>
      </w:r>
      <w:r w:rsidR="00980F5A" w:rsidRPr="001B3037">
        <w:rPr>
          <w:rFonts w:ascii="FbShefa" w:hAnsi="FbShefa"/>
          <w:b/>
          <w:bCs/>
          <w:color w:val="3B2F2A" w:themeColor="text2" w:themeShade="80"/>
          <w:rtl/>
        </w:rPr>
        <w:t>.</w:t>
      </w:r>
      <w:r w:rsidRPr="00270114">
        <w:rPr>
          <w:rFonts w:ascii="FbShefa" w:hAnsi="FbShefa"/>
          <w:rtl/>
        </w:rPr>
        <w:t xml:space="preserve"> פחות מכדי הונאה, חוזר</w:t>
      </w:r>
      <w:r w:rsidR="00980F5A" w:rsidRPr="00270114">
        <w:rPr>
          <w:rFonts w:ascii="FbShefa" w:hAnsi="FbShefa"/>
          <w:rtl/>
        </w:rPr>
        <w:t>.</w:t>
      </w:r>
    </w:p>
    <w:p w14:paraId="52F54606" w14:textId="77777777" w:rsidR="006E65ED" w:rsidRPr="00270114" w:rsidRDefault="006E65ED" w:rsidP="006E65ED">
      <w:pPr>
        <w:rPr>
          <w:rFonts w:ascii="FbShefa" w:hAnsi="FbShefa"/>
          <w:rtl/>
        </w:rPr>
      </w:pPr>
    </w:p>
    <w:p w14:paraId="34F62C21" w14:textId="3D759715" w:rsidR="006E65ED" w:rsidRPr="00270114" w:rsidRDefault="009C3CB4" w:rsidP="006E65ED">
      <w:pPr>
        <w:pStyle w:val="3"/>
        <w:rPr>
          <w:rFonts w:ascii="FbShefa" w:hAnsi="FbShefa"/>
          <w:rtl/>
        </w:rPr>
      </w:pPr>
      <w:r w:rsidRPr="00270114">
        <w:rPr>
          <w:rFonts w:ascii="FbShefa" w:hAnsi="FbShefa"/>
          <w:rtl/>
        </w:rPr>
        <w:t>מיתיבי</w:t>
      </w:r>
      <w:r w:rsidR="006E65ED" w:rsidRPr="00270114">
        <w:rPr>
          <w:rFonts w:ascii="FbShefa" w:hAnsi="FbShefa"/>
          <w:rtl/>
        </w:rPr>
        <w:t>:</w:t>
      </w:r>
    </w:p>
    <w:p w14:paraId="7CA0FF83" w14:textId="7EC17FC8"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אונאה</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להדיוט</w:t>
      </w:r>
      <w:r w:rsidR="00980F5A" w:rsidRPr="00270114">
        <w:rPr>
          <w:rFonts w:ascii="FbShefa" w:hAnsi="FbShefa"/>
          <w:sz w:val="11"/>
          <w:rtl/>
        </w:rPr>
        <w:t>.</w:t>
      </w:r>
      <w:r w:rsidR="001C0E38" w:rsidRPr="00270114">
        <w:rPr>
          <w:rFonts w:ascii="FbShefa" w:hAnsi="FbShefa"/>
          <w:sz w:val="11"/>
          <w:rtl/>
        </w:rPr>
        <w:t xml:space="preserve"> </w:t>
      </w:r>
      <w:r w:rsidRPr="001B3037">
        <w:rPr>
          <w:rFonts w:ascii="FbShefa" w:hAnsi="FbShefa"/>
          <w:b/>
          <w:bCs/>
          <w:color w:val="3B2F2A" w:themeColor="text2" w:themeShade="80"/>
          <w:sz w:val="11"/>
          <w:rtl/>
        </w:rPr>
        <w:t>ואין אונאה</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להקדש</w:t>
      </w:r>
      <w:r w:rsidR="00980F5A" w:rsidRPr="00270114">
        <w:rPr>
          <w:rFonts w:ascii="FbShefa" w:hAnsi="FbShefa"/>
          <w:sz w:val="11"/>
          <w:rtl/>
        </w:rPr>
        <w:t>.</w:t>
      </w:r>
    </w:p>
    <w:p w14:paraId="47772CE4" w14:textId="66EAF300"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ראיה</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4F6D10" w:rsidRPr="00270114">
        <w:rPr>
          <w:rFonts w:ascii="FbShefa" w:hAnsi="FbShefa"/>
          <w:sz w:val="11"/>
          <w:rtl/>
        </w:rPr>
        <w:t>ש"מ כדעה א</w:t>
      </w:r>
      <w:r w:rsidR="00980F5A" w:rsidRPr="00270114">
        <w:rPr>
          <w:rFonts w:ascii="FbShefa" w:hAnsi="FbShefa"/>
          <w:sz w:val="11"/>
          <w:rtl/>
        </w:rPr>
        <w:t>.</w:t>
      </w:r>
    </w:p>
    <w:p w14:paraId="5D8C1F66" w14:textId="689FE1C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הכונה שאין דין אונאה להקדש</w:t>
      </w:r>
      <w:r w:rsidR="00980F5A" w:rsidRPr="00270114">
        <w:rPr>
          <w:rFonts w:ascii="FbShefa" w:hAnsi="FbShefa"/>
          <w:sz w:val="11"/>
          <w:rtl/>
        </w:rPr>
        <w:t>.</w:t>
      </w:r>
    </w:p>
    <w:p w14:paraId="790B6C76" w14:textId="77777777" w:rsidR="004F6D10" w:rsidRPr="00270114" w:rsidRDefault="004F6D10" w:rsidP="009C3CB4">
      <w:pPr>
        <w:spacing w:line="240" w:lineRule="auto"/>
        <w:rPr>
          <w:rFonts w:ascii="FbShefa" w:hAnsi="FbShefa"/>
          <w:sz w:val="11"/>
          <w:rtl/>
        </w:rPr>
      </w:pPr>
    </w:p>
    <w:p w14:paraId="5B554AAB" w14:textId="41E3445F" w:rsidR="002F24DC" w:rsidRPr="00270114" w:rsidRDefault="004F6D10" w:rsidP="004F6D10">
      <w:pPr>
        <w:spacing w:line="240" w:lineRule="auto"/>
        <w:rPr>
          <w:rFonts w:ascii="FbShefa" w:hAnsi="FbShefa"/>
          <w:sz w:val="11"/>
          <w:rtl/>
        </w:rPr>
      </w:pPr>
      <w:r w:rsidRPr="001B3037">
        <w:rPr>
          <w:rFonts w:ascii="FbShefa" w:hAnsi="FbShefa"/>
          <w:b/>
          <w:bCs/>
          <w:color w:val="3B2F2A" w:themeColor="text2" w:themeShade="80"/>
          <w:sz w:val="11"/>
          <w:rtl/>
        </w:rPr>
        <w:t>שאלה</w:t>
      </w:r>
      <w:r w:rsidR="00980F5A" w:rsidRPr="001B3037">
        <w:rPr>
          <w:rFonts w:ascii="FbShefa" w:hAnsi="FbShefa"/>
          <w:b/>
          <w:bCs/>
          <w:color w:val="3B2F2A" w:themeColor="text2" w:themeShade="80"/>
          <w:sz w:val="11"/>
          <w:rtl/>
        </w:rPr>
        <w:t>.</w:t>
      </w:r>
      <w:r w:rsidRPr="00270114">
        <w:rPr>
          <w:rFonts w:ascii="FbShefa" w:hAnsi="FbShefa"/>
          <w:sz w:val="11"/>
          <w:rtl/>
        </w:rPr>
        <w:t xml:space="preserve"> ליתני זה חומר בהקדש מבהדיוט אאונאה</w:t>
      </w:r>
      <w:r w:rsidR="00980F5A" w:rsidRPr="00270114">
        <w:rPr>
          <w:rFonts w:ascii="FbShefa" w:hAnsi="FbShefa"/>
          <w:sz w:val="11"/>
          <w:rtl/>
        </w:rPr>
        <w:t>.</w:t>
      </w:r>
    </w:p>
    <w:p w14:paraId="0E871303" w14:textId="3983743F" w:rsidR="004F6D10" w:rsidRPr="00270114" w:rsidRDefault="004F6D10" w:rsidP="004F6D10">
      <w:pPr>
        <w:spacing w:line="240" w:lineRule="auto"/>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שיש חומרות הרבה</w:t>
      </w:r>
      <w:r w:rsidR="00980F5A" w:rsidRPr="00270114">
        <w:rPr>
          <w:rFonts w:ascii="FbShefa" w:hAnsi="FbShefa"/>
          <w:sz w:val="11"/>
          <w:rtl/>
        </w:rPr>
        <w:t>.</w:t>
      </w:r>
    </w:p>
    <w:p w14:paraId="60FA7C23" w14:textId="663D6D04" w:rsidR="009C3CB4" w:rsidRPr="00270114" w:rsidRDefault="009C3CB4" w:rsidP="009C3CB4">
      <w:pPr>
        <w:spacing w:line="240" w:lineRule="auto"/>
        <w:rPr>
          <w:rFonts w:ascii="FbShefa" w:hAnsi="FbShefa"/>
          <w:sz w:val="11"/>
          <w:rtl/>
        </w:rPr>
      </w:pPr>
    </w:p>
    <w:p w14:paraId="04793AE3"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 xml:space="preserve">רבית דהקדש </w:t>
      </w:r>
    </w:p>
    <w:p w14:paraId="6A1F962D" w14:textId="77777777" w:rsidR="004F6D10" w:rsidRPr="00270114" w:rsidRDefault="009C3CB4" w:rsidP="004F6D10">
      <w:pPr>
        <w:pStyle w:val="3"/>
        <w:rPr>
          <w:rFonts w:ascii="FbShefa" w:hAnsi="FbShefa"/>
          <w:rtl/>
        </w:rPr>
      </w:pPr>
      <w:r w:rsidRPr="00270114">
        <w:rPr>
          <w:rFonts w:ascii="FbShefa" w:hAnsi="FbShefa"/>
          <w:rtl/>
        </w:rPr>
        <w:t>אוזפיה גזבר מאה במאה ועשרים</w:t>
      </w:r>
      <w:r w:rsidR="004F6D10" w:rsidRPr="00270114">
        <w:rPr>
          <w:rFonts w:ascii="FbShefa" w:hAnsi="FbShefa"/>
          <w:rtl/>
        </w:rPr>
        <w:t>:</w:t>
      </w:r>
    </w:p>
    <w:p w14:paraId="6932F6C3" w14:textId="60501A49" w:rsidR="004F6D10" w:rsidRPr="00270114" w:rsidRDefault="004F6D10" w:rsidP="004F6D10">
      <w:pPr>
        <w:spacing w:line="240" w:lineRule="auto"/>
        <w:rPr>
          <w:rFonts w:ascii="FbShefa" w:hAnsi="FbShefa"/>
          <w:sz w:val="11"/>
          <w:rtl/>
        </w:rPr>
      </w:pPr>
      <w:r w:rsidRPr="001B3037">
        <w:rPr>
          <w:rFonts w:ascii="FbShefa" w:hAnsi="FbShefa"/>
          <w:b/>
          <w:bCs/>
          <w:color w:val="3B2F2A" w:themeColor="text2" w:themeShade="80"/>
          <w:sz w:val="11"/>
          <w:rtl/>
        </w:rPr>
        <w:t>לא שייך</w:t>
      </w:r>
      <w:r w:rsidR="00980F5A" w:rsidRPr="001B3037">
        <w:rPr>
          <w:rFonts w:ascii="FbShefa" w:hAnsi="FbShefa"/>
          <w:b/>
          <w:bCs/>
          <w:color w:val="3B2F2A" w:themeColor="text2" w:themeShade="80"/>
          <w:sz w:val="11"/>
          <w:rtl/>
        </w:rPr>
        <w:t>.</w:t>
      </w:r>
      <w:r w:rsidRPr="00270114">
        <w:rPr>
          <w:rFonts w:ascii="FbShefa" w:hAnsi="FbShefa"/>
          <w:sz w:val="11"/>
          <w:rtl/>
        </w:rPr>
        <w:t xml:space="preserve"> לדון על ריבית בהקדש</w:t>
      </w:r>
      <w:r w:rsidR="00980F5A" w:rsidRPr="00270114">
        <w:rPr>
          <w:rFonts w:ascii="FbShefa" w:hAnsi="FbShefa"/>
          <w:sz w:val="11"/>
          <w:rtl/>
        </w:rPr>
        <w:t>.</w:t>
      </w:r>
    </w:p>
    <w:p w14:paraId="32D859C9" w14:textId="537BA221" w:rsidR="009C3CB4" w:rsidRPr="00270114" w:rsidRDefault="009C3CB4" w:rsidP="004F6D10">
      <w:pPr>
        <w:spacing w:line="240" w:lineRule="auto"/>
        <w:rPr>
          <w:rFonts w:ascii="FbShefa" w:hAnsi="FbShefa"/>
          <w:sz w:val="11"/>
          <w:rtl/>
        </w:rPr>
      </w:pPr>
      <w:r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מעל הגזבר, ויצאו מעותיו לחולין</w:t>
      </w:r>
      <w:r w:rsidR="00980F5A" w:rsidRPr="00270114">
        <w:rPr>
          <w:rFonts w:ascii="FbShefa" w:hAnsi="FbShefa"/>
          <w:sz w:val="11"/>
          <w:rtl/>
        </w:rPr>
        <w:t>.</w:t>
      </w:r>
    </w:p>
    <w:p w14:paraId="70AE8C12" w14:textId="77777777" w:rsidR="004F6D10" w:rsidRPr="001B3037" w:rsidRDefault="004F6D10" w:rsidP="009C3CB4">
      <w:pPr>
        <w:spacing w:line="240" w:lineRule="auto"/>
        <w:rPr>
          <w:rFonts w:ascii="FbShefa" w:hAnsi="FbShefa"/>
          <w:b/>
          <w:bCs/>
          <w:color w:val="3B2F2A" w:themeColor="text2" w:themeShade="80"/>
          <w:sz w:val="11"/>
          <w:rtl/>
        </w:rPr>
      </w:pPr>
    </w:p>
    <w:p w14:paraId="5EF3F916" w14:textId="1B769538" w:rsidR="004A4668" w:rsidRPr="00270114" w:rsidRDefault="004A4668" w:rsidP="004A4668">
      <w:pPr>
        <w:pStyle w:val="3"/>
        <w:rPr>
          <w:rFonts w:ascii="FbShefa" w:hAnsi="FbShefa"/>
          <w:rtl/>
        </w:rPr>
      </w:pPr>
      <w:r w:rsidRPr="00270114">
        <w:rPr>
          <w:rFonts w:ascii="FbShefa" w:hAnsi="FbShefa"/>
          <w:rtl/>
        </w:rPr>
        <w:t>אין ריבית להקדש:</w:t>
      </w:r>
    </w:p>
    <w:p w14:paraId="28F60CE2" w14:textId="471254EF" w:rsidR="00433741" w:rsidRPr="00270114" w:rsidRDefault="004A4668" w:rsidP="004A4668">
      <w:pPr>
        <w:spacing w:line="240" w:lineRule="auto"/>
        <w:rPr>
          <w:rFonts w:ascii="FbShefa" w:hAnsi="FbShefa"/>
          <w:sz w:val="11"/>
          <w:rtl/>
        </w:rPr>
      </w:pPr>
      <w:r w:rsidRPr="001B3037">
        <w:rPr>
          <w:rFonts w:ascii="FbShefa" w:hAnsi="FbShefa"/>
          <w:b/>
          <w:bCs/>
          <w:color w:val="3B2F2A" w:themeColor="text2" w:themeShade="80"/>
          <w:sz w:val="11"/>
          <w:rtl/>
        </w:rPr>
        <w:t>כגון 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שקיבל עליו לספק סלתות מארבע, ועמדו משלש</w:t>
      </w:r>
      <w:r w:rsidR="00980F5A" w:rsidRPr="00270114">
        <w:rPr>
          <w:rFonts w:ascii="FbShefa" w:hAnsi="FbShefa"/>
          <w:sz w:val="11"/>
          <w:rtl/>
        </w:rPr>
        <w:t>.</w:t>
      </w:r>
    </w:p>
    <w:p w14:paraId="25E8F696" w14:textId="79410119" w:rsidR="009C3CB4" w:rsidRPr="00270114" w:rsidRDefault="004A4668" w:rsidP="004A4668">
      <w:pPr>
        <w:spacing w:line="240" w:lineRule="auto"/>
        <w:rPr>
          <w:rFonts w:ascii="FbShefa" w:hAnsi="FbShefa"/>
          <w:sz w:val="11"/>
          <w:rtl/>
        </w:rPr>
      </w:pPr>
      <w:r w:rsidRPr="001B3037">
        <w:rPr>
          <w:rFonts w:ascii="FbShefa" w:hAnsi="FbShefa"/>
          <w:b/>
          <w:bCs/>
          <w:color w:val="3B2F2A" w:themeColor="text2" w:themeShade="80"/>
          <w:sz w:val="11"/>
          <w:rtl/>
        </w:rPr>
        <w:t xml:space="preserve">כגון </w:t>
      </w:r>
      <w:r w:rsidR="009C3CB4" w:rsidRPr="001B3037">
        <w:rPr>
          <w:rFonts w:ascii="FbShefa" w:hAnsi="FbShefa"/>
          <w:b/>
          <w:bCs/>
          <w:color w:val="3B2F2A" w:themeColor="text2" w:themeShade="80"/>
          <w:sz w:val="11"/>
          <w:rtl/>
        </w:rPr>
        <w:t>ב</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באבני בנין המסורות לגזבר</w:t>
      </w:r>
      <w:r w:rsidR="00980F5A" w:rsidRPr="00270114">
        <w:rPr>
          <w:rFonts w:ascii="FbShefa" w:hAnsi="FbShefa"/>
          <w:sz w:val="11"/>
          <w:rtl/>
        </w:rPr>
        <w:t>.</w:t>
      </w:r>
      <w:r w:rsidR="001C0E38" w:rsidRPr="00270114">
        <w:rPr>
          <w:rFonts w:ascii="FbShefa" w:hAnsi="FbShefa"/>
          <w:sz w:val="11"/>
          <w:rtl/>
        </w:rPr>
        <w:t xml:space="preserve"> </w:t>
      </w:r>
      <w:r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Pr="00270114">
        <w:rPr>
          <w:rFonts w:ascii="FbShefa" w:hAnsi="FbShefa"/>
          <w:sz w:val="11"/>
          <w:rtl/>
        </w:rPr>
        <w:t xml:space="preserve"> ב</w:t>
      </w:r>
      <w:r w:rsidR="00D96443">
        <w:rPr>
          <w:rFonts w:ascii="FbShefa" w:hAnsi="FbShefa" w:hint="cs"/>
          <w:sz w:val="11"/>
          <w:rtl/>
        </w:rPr>
        <w:t>ונים ב</w:t>
      </w:r>
      <w:r w:rsidRPr="00270114">
        <w:rPr>
          <w:rFonts w:ascii="FbShefa" w:hAnsi="FbShefa"/>
          <w:sz w:val="11"/>
          <w:rtl/>
        </w:rPr>
        <w:t>חול, ואחר כך מקדישין</w:t>
      </w:r>
      <w:r w:rsidR="00980F5A" w:rsidRPr="00270114">
        <w:rPr>
          <w:rFonts w:ascii="FbShefa" w:hAnsi="FbShefa"/>
          <w:sz w:val="11"/>
          <w:rtl/>
        </w:rPr>
        <w:t>.</w:t>
      </w:r>
    </w:p>
    <w:p w14:paraId="23368237" w14:textId="77777777" w:rsidR="004A4668" w:rsidRPr="00270114" w:rsidRDefault="004A4668" w:rsidP="004A4668">
      <w:pPr>
        <w:spacing w:line="240" w:lineRule="auto"/>
        <w:rPr>
          <w:rFonts w:ascii="FbShefa" w:hAnsi="FbShefa"/>
          <w:sz w:val="11"/>
          <w:rtl/>
        </w:rPr>
      </w:pPr>
    </w:p>
    <w:p w14:paraId="20BC3A87" w14:textId="77777777" w:rsidR="004A4668" w:rsidRPr="00270114" w:rsidRDefault="004A4668" w:rsidP="004A4668">
      <w:pPr>
        <w:pStyle w:val="2"/>
        <w:rPr>
          <w:rFonts w:ascii="FbShefa" w:hAnsi="FbShefa"/>
          <w:rtl/>
        </w:rPr>
      </w:pPr>
      <w:r w:rsidRPr="00270114">
        <w:rPr>
          <w:rFonts w:ascii="FbShefa" w:hAnsi="FbShefa"/>
          <w:rtl/>
        </w:rPr>
        <w:t>הקדש</w:t>
      </w:r>
    </w:p>
    <w:p w14:paraId="243E075F" w14:textId="4DD41A8F" w:rsidR="002F24DC" w:rsidRPr="00270114" w:rsidRDefault="004A4668" w:rsidP="004A4668">
      <w:pPr>
        <w:spacing w:line="240" w:lineRule="auto"/>
        <w:rPr>
          <w:rFonts w:ascii="FbShefa" w:hAnsi="FbShefa"/>
          <w:sz w:val="11"/>
          <w:rtl/>
        </w:rPr>
      </w:pPr>
      <w:r w:rsidRPr="001B3037">
        <w:rPr>
          <w:rFonts w:ascii="FbShefa" w:hAnsi="FbShefa"/>
          <w:b/>
          <w:bCs/>
          <w:color w:val="3B2F2A" w:themeColor="text2" w:themeShade="80"/>
          <w:sz w:val="11"/>
          <w:rtl/>
        </w:rPr>
        <w:t>כגון</w:t>
      </w:r>
      <w:r w:rsidR="00980F5A" w:rsidRPr="001B3037">
        <w:rPr>
          <w:rFonts w:ascii="FbShefa" w:hAnsi="FbShefa"/>
          <w:b/>
          <w:bCs/>
          <w:color w:val="3B2F2A" w:themeColor="text2" w:themeShade="80"/>
          <w:sz w:val="11"/>
          <w:rtl/>
        </w:rPr>
        <w:t>.</w:t>
      </w:r>
      <w:r w:rsidRPr="00270114">
        <w:rPr>
          <w:rFonts w:ascii="FbShefa" w:hAnsi="FbShefa"/>
          <w:sz w:val="11"/>
          <w:rtl/>
        </w:rPr>
        <w:t xml:space="preserve"> קיבל לספק שלש ועמדו בארבע</w:t>
      </w:r>
      <w:r w:rsidR="00D96443">
        <w:rPr>
          <w:rFonts w:ascii="FbShefa" w:hAnsi="FbShefa" w:hint="cs"/>
          <w:sz w:val="11"/>
          <w:rtl/>
        </w:rPr>
        <w:t>,</w:t>
      </w:r>
      <w:r w:rsidRPr="00270114">
        <w:rPr>
          <w:rFonts w:ascii="FbShefa" w:hAnsi="FbShefa"/>
          <w:sz w:val="11"/>
          <w:rtl/>
        </w:rPr>
        <w:t xml:space="preserve"> ולהיפך</w:t>
      </w:r>
      <w:r w:rsidR="00980F5A" w:rsidRPr="00270114">
        <w:rPr>
          <w:rFonts w:ascii="FbShefa" w:hAnsi="FbShefa"/>
          <w:sz w:val="11"/>
          <w:rtl/>
        </w:rPr>
        <w:t>.</w:t>
      </w:r>
    </w:p>
    <w:p w14:paraId="7225D811" w14:textId="46A7A43A" w:rsidR="004A4668" w:rsidRPr="00270114" w:rsidRDefault="00D96443" w:rsidP="00D96443">
      <w:pPr>
        <w:spacing w:line="240" w:lineRule="auto"/>
        <w:rPr>
          <w:rFonts w:ascii="FbShefa" w:hAnsi="FbShefa"/>
          <w:sz w:val="11"/>
          <w:rtl/>
        </w:rPr>
      </w:pPr>
      <w:r w:rsidRPr="001B3037">
        <w:rPr>
          <w:rFonts w:ascii="FbShefa" w:hAnsi="FbShefa"/>
          <w:b/>
          <w:bCs/>
          <w:color w:val="3B2F2A" w:themeColor="text2" w:themeShade="80"/>
          <w:sz w:val="11"/>
          <w:rtl/>
        </w:rPr>
        <w:t>יד הקדש</w:t>
      </w:r>
      <w:r w:rsidRPr="00270114">
        <w:rPr>
          <w:rFonts w:ascii="FbShefa" w:hAnsi="FbShefa"/>
          <w:sz w:val="11"/>
          <w:rtl/>
        </w:rPr>
        <w:t>. על העליונה.</w:t>
      </w:r>
      <w:r>
        <w:rPr>
          <w:rFonts w:ascii="FbShefa" w:hAnsi="FbShefa" w:hint="cs"/>
          <w:sz w:val="11"/>
          <w:rtl/>
        </w:rPr>
        <w:t xml:space="preserve"> </w:t>
      </w:r>
      <w:r>
        <w:rPr>
          <w:rFonts w:ascii="FbShefa" w:hAnsi="FbShefa" w:hint="cs"/>
          <w:b/>
          <w:bCs/>
          <w:color w:val="3B2F2A" w:themeColor="text2" w:themeShade="80"/>
          <w:sz w:val="11"/>
          <w:rtl/>
        </w:rPr>
        <w:t>ו</w:t>
      </w:r>
      <w:r w:rsidR="004A4668" w:rsidRPr="001B3037">
        <w:rPr>
          <w:rFonts w:ascii="FbShefa" w:hAnsi="FbShefa"/>
          <w:b/>
          <w:bCs/>
          <w:color w:val="3B2F2A" w:themeColor="text2" w:themeShade="80"/>
          <w:sz w:val="11"/>
          <w:rtl/>
        </w:rPr>
        <w:t>לעולם</w:t>
      </w:r>
      <w:r w:rsidR="00980F5A" w:rsidRPr="001B3037">
        <w:rPr>
          <w:rFonts w:ascii="FbShefa" w:hAnsi="FbShefa"/>
          <w:b/>
          <w:bCs/>
          <w:color w:val="3B2F2A" w:themeColor="text2" w:themeShade="80"/>
          <w:sz w:val="11"/>
          <w:rtl/>
        </w:rPr>
        <w:t>.</w:t>
      </w:r>
      <w:r w:rsidR="004A4668" w:rsidRPr="00270114">
        <w:rPr>
          <w:rFonts w:ascii="FbShefa" w:hAnsi="FbShefa"/>
          <w:sz w:val="11"/>
          <w:rtl/>
        </w:rPr>
        <w:t xml:space="preserve"> משלם ארבע</w:t>
      </w:r>
      <w:r w:rsidR="00980F5A" w:rsidRPr="00270114">
        <w:rPr>
          <w:rFonts w:ascii="FbShefa" w:hAnsi="FbShefa"/>
          <w:sz w:val="11"/>
          <w:rtl/>
        </w:rPr>
        <w:t>.</w:t>
      </w:r>
    </w:p>
    <w:p w14:paraId="7548A823" w14:textId="77777777" w:rsidR="009C3CB4" w:rsidRPr="00270114" w:rsidRDefault="009C3CB4" w:rsidP="009C3CB4">
      <w:pPr>
        <w:spacing w:line="240" w:lineRule="auto"/>
        <w:rPr>
          <w:rFonts w:ascii="FbShefa" w:hAnsi="FbShefa"/>
          <w:sz w:val="11"/>
          <w:rtl/>
        </w:rPr>
      </w:pPr>
    </w:p>
    <w:p w14:paraId="7F674A23" w14:textId="40AD6CE8" w:rsidR="009C3CB4" w:rsidRPr="00270114" w:rsidRDefault="009C3CB4" w:rsidP="009C3CB4">
      <w:pPr>
        <w:pStyle w:val="2"/>
        <w:rPr>
          <w:rFonts w:ascii="FbShefa" w:hAnsi="FbShefa"/>
          <w:color w:val="7C5F1D"/>
          <w:rtl/>
        </w:rPr>
      </w:pPr>
      <w:r w:rsidRPr="00270114">
        <w:rPr>
          <w:rFonts w:ascii="FbShefa" w:hAnsi="FbShefa"/>
          <w:color w:val="7C5F1D"/>
          <w:sz w:val="11"/>
          <w:rtl/>
        </w:rPr>
        <w:t xml:space="preserve">לימודים </w:t>
      </w:r>
    </w:p>
    <w:p w14:paraId="389411A2" w14:textId="5837D33A" w:rsidR="009C3CB4" w:rsidRPr="00270114" w:rsidRDefault="009C3CB4" w:rsidP="00A43791">
      <w:pPr>
        <w:pStyle w:val="3"/>
        <w:rPr>
          <w:rFonts w:ascii="FbShefa" w:hAnsi="FbShefa"/>
          <w:rtl/>
        </w:rPr>
      </w:pPr>
      <w:r w:rsidRPr="00270114">
        <w:rPr>
          <w:rFonts w:ascii="FbShefa" w:hAnsi="FbShefa"/>
          <w:rtl/>
        </w:rPr>
        <w:t>כפל</w:t>
      </w:r>
      <w:r w:rsidR="00A43791" w:rsidRPr="00270114">
        <w:rPr>
          <w:rFonts w:ascii="FbShefa" w:hAnsi="FbShefa"/>
          <w:rtl/>
        </w:rPr>
        <w:t>:</w:t>
      </w:r>
    </w:p>
    <w:p w14:paraId="16D80634" w14:textId="4685CA05" w:rsidR="00A43791" w:rsidRPr="00270114" w:rsidRDefault="00A43791" w:rsidP="00A43791">
      <w:pPr>
        <w:spacing w:line="240" w:lineRule="auto"/>
        <w:rPr>
          <w:rFonts w:ascii="FbShefa" w:hAnsi="FbShefa"/>
          <w:sz w:val="11"/>
          <w:rtl/>
        </w:rPr>
      </w:pPr>
      <w:r w:rsidRPr="001B3037">
        <w:rPr>
          <w:rFonts w:ascii="FbShefa" w:hAnsi="FbShefa"/>
          <w:b/>
          <w:bCs/>
          <w:color w:val="3B2F2A" w:themeColor="text2" w:themeShade="80"/>
          <w:sz w:val="11"/>
          <w:rtl/>
        </w:rPr>
        <w:t>כלל</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על כל דבר פשע</w:t>
      </w:r>
      <w:r w:rsidR="00980F5A" w:rsidRPr="00270114">
        <w:rPr>
          <w:rFonts w:ascii="FbShefa" w:hAnsi="FbShefa"/>
          <w:sz w:val="11"/>
          <w:rtl/>
        </w:rPr>
        <w:t>.</w:t>
      </w:r>
      <w:r w:rsidRPr="001B3037">
        <w:rPr>
          <w:rFonts w:ascii="FbShefa" w:hAnsi="FbShefa"/>
          <w:b/>
          <w:bCs/>
          <w:color w:val="3B2F2A" w:themeColor="text2" w:themeShade="80"/>
          <w:sz w:val="11"/>
          <w:rtl/>
        </w:rPr>
        <w:t xml:space="preserve"> פרט</w:t>
      </w:r>
      <w:r w:rsidR="00980F5A" w:rsidRPr="001B3037">
        <w:rPr>
          <w:rFonts w:ascii="FbShefa" w:hAnsi="FbShefa"/>
          <w:b/>
          <w:bCs/>
          <w:color w:val="3B2F2A" w:themeColor="text2" w:themeShade="80"/>
          <w:sz w:val="11"/>
          <w:rtl/>
        </w:rPr>
        <w:t>.</w:t>
      </w:r>
      <w:r w:rsidRPr="00270114">
        <w:rPr>
          <w:rFonts w:ascii="FbShefa" w:hAnsi="FbShefa"/>
          <w:sz w:val="11"/>
          <w:rtl/>
        </w:rPr>
        <w:t xml:space="preserve"> שור חמור שה שלמה</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כלל</w:t>
      </w:r>
      <w:r w:rsidR="00980F5A" w:rsidRPr="001B3037">
        <w:rPr>
          <w:rFonts w:ascii="FbShefa" w:hAnsi="FbShefa"/>
          <w:b/>
          <w:bCs/>
          <w:color w:val="3B2F2A" w:themeColor="text2" w:themeShade="80"/>
          <w:sz w:val="11"/>
          <w:rtl/>
        </w:rPr>
        <w:t>.</w:t>
      </w:r>
      <w:r w:rsidRPr="00270114">
        <w:rPr>
          <w:rFonts w:ascii="FbShefa" w:hAnsi="FbShefa"/>
          <w:sz w:val="11"/>
          <w:rtl/>
        </w:rPr>
        <w:t xml:space="preserve"> כל אבדה</w:t>
      </w:r>
    </w:p>
    <w:p w14:paraId="6CC148AA" w14:textId="22AEE8A6"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כעין הפרט</w:t>
      </w:r>
      <w:r w:rsidR="00980F5A" w:rsidRPr="001B3037">
        <w:rPr>
          <w:rFonts w:ascii="FbShefa" w:hAnsi="FbShefa"/>
          <w:b/>
          <w:bCs/>
          <w:color w:val="3B2F2A" w:themeColor="text2" w:themeShade="80"/>
          <w:sz w:val="11"/>
          <w:rtl/>
        </w:rPr>
        <w:t>.</w:t>
      </w:r>
      <w:r w:rsidRPr="00270114">
        <w:rPr>
          <w:rFonts w:ascii="FbShefa" w:hAnsi="FbShefa"/>
          <w:sz w:val="11"/>
          <w:rtl/>
        </w:rPr>
        <w:t xml:space="preserve"> דבר המטלטל וגופו ממון</w:t>
      </w:r>
      <w:r w:rsidR="00980F5A" w:rsidRPr="00270114">
        <w:rPr>
          <w:rFonts w:ascii="FbShefa" w:hAnsi="FbShefa"/>
          <w:sz w:val="11"/>
          <w:rtl/>
        </w:rPr>
        <w:t>.</w:t>
      </w:r>
    </w:p>
    <w:p w14:paraId="23754381" w14:textId="5167F068"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להוציא</w:t>
      </w:r>
      <w:r w:rsidR="00980F5A" w:rsidRPr="001B3037">
        <w:rPr>
          <w:rFonts w:ascii="FbShefa" w:hAnsi="FbShefa"/>
          <w:b/>
          <w:bCs/>
          <w:color w:val="3B2F2A" w:themeColor="text2" w:themeShade="80"/>
          <w:sz w:val="11"/>
          <w:rtl/>
        </w:rPr>
        <w:t>.</w:t>
      </w:r>
      <w:r w:rsidRPr="00270114">
        <w:rPr>
          <w:rFonts w:ascii="FbShefa" w:hAnsi="FbShefa"/>
          <w:sz w:val="11"/>
          <w:rtl/>
        </w:rPr>
        <w:t xml:space="preserve"> קרקעות, עבדים, שטרות</w:t>
      </w:r>
      <w:r w:rsidR="00980F5A" w:rsidRPr="00270114">
        <w:rPr>
          <w:rFonts w:ascii="FbShefa" w:hAnsi="FbShefa"/>
          <w:sz w:val="11"/>
          <w:rtl/>
        </w:rPr>
        <w:t>.</w:t>
      </w:r>
    </w:p>
    <w:p w14:paraId="20A09D47" w14:textId="77777777" w:rsidR="00A43791" w:rsidRPr="001B3037" w:rsidRDefault="00A43791" w:rsidP="009C3CB4">
      <w:pPr>
        <w:spacing w:line="240" w:lineRule="auto"/>
        <w:rPr>
          <w:rFonts w:ascii="FbShefa" w:hAnsi="FbShefa"/>
          <w:b/>
          <w:bCs/>
          <w:color w:val="3B2F2A" w:themeColor="text2" w:themeShade="80"/>
          <w:sz w:val="11"/>
          <w:rtl/>
        </w:rPr>
      </w:pPr>
    </w:p>
    <w:p w14:paraId="29B30C06" w14:textId="6462410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הקדשות</w:t>
      </w:r>
      <w:r w:rsidR="00980F5A" w:rsidRPr="001B3037">
        <w:rPr>
          <w:rFonts w:ascii="FbShefa" w:hAnsi="FbShefa"/>
          <w:b/>
          <w:bCs/>
          <w:color w:val="3B2F2A" w:themeColor="text2" w:themeShade="80"/>
          <w:sz w:val="11"/>
          <w:rtl/>
        </w:rPr>
        <w:t>.</w:t>
      </w:r>
      <w:r w:rsidRPr="00270114">
        <w:rPr>
          <w:rFonts w:ascii="FbShefa" w:hAnsi="FbShefa"/>
          <w:sz w:val="11"/>
          <w:rtl/>
        </w:rPr>
        <w:t xml:space="preserve"> רעהו</w:t>
      </w:r>
      <w:r w:rsidR="00A43791" w:rsidRPr="00270114">
        <w:rPr>
          <w:rFonts w:ascii="FbShefa" w:hAnsi="FbShefa"/>
          <w:sz w:val="11"/>
          <w:rtl/>
        </w:rPr>
        <w:t>,</w:t>
      </w:r>
      <w:r w:rsidRPr="00270114">
        <w:rPr>
          <w:rFonts w:ascii="FbShefa" w:hAnsi="FbShefa"/>
          <w:sz w:val="11"/>
          <w:rtl/>
        </w:rPr>
        <w:t xml:space="preserve"> ולא הקדש</w:t>
      </w:r>
      <w:r w:rsidR="00980F5A" w:rsidRPr="00270114">
        <w:rPr>
          <w:rFonts w:ascii="FbShefa" w:hAnsi="FbShefa"/>
          <w:sz w:val="11"/>
          <w:rtl/>
        </w:rPr>
        <w:t>.</w:t>
      </w:r>
    </w:p>
    <w:p w14:paraId="5F3A0415" w14:textId="77777777" w:rsidR="00A43791" w:rsidRPr="00270114" w:rsidRDefault="00A43791" w:rsidP="009C3CB4">
      <w:pPr>
        <w:spacing w:line="240" w:lineRule="auto"/>
        <w:rPr>
          <w:rFonts w:ascii="FbShefa" w:hAnsi="FbShefa"/>
          <w:i/>
          <w:iCs/>
          <w:sz w:val="11"/>
          <w:rtl/>
        </w:rPr>
      </w:pPr>
    </w:p>
    <w:p w14:paraId="1DF0F8B8" w14:textId="69D5BFE3" w:rsidR="009C3CB4" w:rsidRPr="00270114" w:rsidRDefault="009C3CB4" w:rsidP="00A43791">
      <w:pPr>
        <w:pStyle w:val="3"/>
        <w:rPr>
          <w:rFonts w:ascii="FbShefa" w:hAnsi="FbShefa"/>
          <w:rtl/>
        </w:rPr>
      </w:pPr>
      <w:r w:rsidRPr="00270114">
        <w:rPr>
          <w:rFonts w:ascii="FbShefa" w:hAnsi="FbShefa"/>
          <w:rtl/>
        </w:rPr>
        <w:t>ארבעה וחמשה</w:t>
      </w:r>
      <w:r w:rsidR="00A43791" w:rsidRPr="00270114">
        <w:rPr>
          <w:rFonts w:ascii="FbShefa" w:hAnsi="FbShefa"/>
          <w:rtl/>
        </w:rPr>
        <w:t>:</w:t>
      </w:r>
    </w:p>
    <w:p w14:paraId="24D01531" w14:textId="2B1FE692" w:rsidR="005C21A1" w:rsidRPr="00270114" w:rsidRDefault="00A43791" w:rsidP="009C3CB4">
      <w:pPr>
        <w:spacing w:line="240" w:lineRule="auto"/>
        <w:rPr>
          <w:rFonts w:ascii="FbShefa" w:hAnsi="FbShefa"/>
          <w:rtl/>
        </w:rPr>
      </w:pPr>
      <w:r w:rsidRPr="001B3037">
        <w:rPr>
          <w:rFonts w:ascii="FbShefa" w:hAnsi="FbShefa"/>
          <w:b/>
          <w:bCs/>
          <w:color w:val="3B2F2A" w:themeColor="text2" w:themeShade="80"/>
          <w:rtl/>
        </w:rPr>
        <w:t>שנאמר</w:t>
      </w:r>
      <w:r w:rsidR="00980F5A" w:rsidRPr="001B3037">
        <w:rPr>
          <w:rFonts w:ascii="FbShefa" w:hAnsi="FbShefa"/>
          <w:b/>
          <w:bCs/>
          <w:color w:val="3B2F2A" w:themeColor="text2" w:themeShade="80"/>
          <w:rtl/>
        </w:rPr>
        <w:t>.</w:t>
      </w:r>
      <w:r w:rsidRPr="00270114">
        <w:rPr>
          <w:rFonts w:ascii="FbShefa" w:hAnsi="FbShefa"/>
          <w:rtl/>
        </w:rPr>
        <w:t xml:space="preserve"> </w:t>
      </w:r>
      <w:r w:rsidR="009C3CB4" w:rsidRPr="00270114">
        <w:rPr>
          <w:rFonts w:ascii="FbShefa" w:hAnsi="FbShefa"/>
          <w:rtl/>
        </w:rPr>
        <w:t>ארבעה וחמשה</w:t>
      </w:r>
      <w:r w:rsidR="00980F5A" w:rsidRPr="00270114">
        <w:rPr>
          <w:rFonts w:ascii="FbShefa" w:hAnsi="FbShefa"/>
          <w:rtl/>
        </w:rPr>
        <w:t>.</w:t>
      </w:r>
    </w:p>
    <w:p w14:paraId="591FA9F5" w14:textId="01DD46B6" w:rsidR="00433741" w:rsidRPr="00270114" w:rsidRDefault="009C3CB4" w:rsidP="009C3CB4">
      <w:pPr>
        <w:spacing w:line="240" w:lineRule="auto"/>
        <w:rPr>
          <w:rFonts w:ascii="FbShefa" w:hAnsi="FbShefa"/>
          <w:rtl/>
        </w:rPr>
      </w:pPr>
      <w:r w:rsidRPr="001B3037">
        <w:rPr>
          <w:rFonts w:ascii="FbShefa" w:hAnsi="FbShefa"/>
          <w:b/>
          <w:bCs/>
          <w:color w:val="3B2F2A" w:themeColor="text2" w:themeShade="80"/>
          <w:rtl/>
        </w:rPr>
        <w:t>ולא</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שלשה וארבעה</w:t>
      </w:r>
      <w:r w:rsidR="00980F5A" w:rsidRPr="00270114">
        <w:rPr>
          <w:rFonts w:ascii="FbShefa" w:hAnsi="FbShefa"/>
          <w:rtl/>
        </w:rPr>
        <w:t>.</w:t>
      </w:r>
    </w:p>
    <w:p w14:paraId="03A91D16" w14:textId="77777777" w:rsidR="00A43791" w:rsidRPr="00270114" w:rsidRDefault="00A43791" w:rsidP="009C3CB4">
      <w:pPr>
        <w:spacing w:line="240" w:lineRule="auto"/>
        <w:rPr>
          <w:rFonts w:ascii="FbShefa" w:hAnsi="FbShefa"/>
          <w:rtl/>
        </w:rPr>
      </w:pPr>
    </w:p>
    <w:p w14:paraId="66888904" w14:textId="2F3B590B" w:rsidR="009C3CB4" w:rsidRPr="00270114" w:rsidRDefault="009C3CB4" w:rsidP="005C21A1">
      <w:pPr>
        <w:pStyle w:val="3"/>
        <w:rPr>
          <w:rFonts w:ascii="FbShefa" w:hAnsi="FbShefa"/>
          <w:rtl/>
        </w:rPr>
      </w:pPr>
      <w:r w:rsidRPr="00270114">
        <w:rPr>
          <w:rFonts w:ascii="FbShefa" w:hAnsi="FbShefa"/>
          <w:rtl/>
        </w:rPr>
        <w:t>שומרים</w:t>
      </w:r>
      <w:r w:rsidR="005C21A1" w:rsidRPr="00270114">
        <w:rPr>
          <w:rFonts w:ascii="FbShefa" w:hAnsi="FbShefa"/>
          <w:rtl/>
        </w:rPr>
        <w:t>:</w:t>
      </w:r>
    </w:p>
    <w:p w14:paraId="7CA6D5AA" w14:textId="7957618A" w:rsidR="005C21A1" w:rsidRPr="00270114" w:rsidRDefault="005C21A1" w:rsidP="005C21A1">
      <w:pPr>
        <w:rPr>
          <w:rFonts w:ascii="FbShefa" w:hAnsi="FbShefa"/>
          <w:rtl/>
        </w:rPr>
      </w:pPr>
      <w:r w:rsidRPr="001B3037">
        <w:rPr>
          <w:rFonts w:ascii="FbShefa" w:hAnsi="FbShefa"/>
          <w:b/>
          <w:bCs/>
          <w:color w:val="3B2F2A" w:themeColor="text2" w:themeShade="80"/>
          <w:rtl/>
        </w:rPr>
        <w:t>שומר חנם</w:t>
      </w:r>
      <w:r w:rsidR="00980F5A" w:rsidRPr="00270114">
        <w:rPr>
          <w:rFonts w:ascii="FbShefa" w:hAnsi="FbShefa"/>
          <w:rtl/>
        </w:rPr>
        <w:t>.</w:t>
      </w:r>
      <w:r w:rsidRPr="00270114">
        <w:rPr>
          <w:rFonts w:ascii="FbShefa" w:hAnsi="FbShefa"/>
          <w:rtl/>
        </w:rPr>
        <w:t xml:space="preserve"> שנאמר</w:t>
      </w:r>
      <w:r w:rsidR="00980F5A" w:rsidRPr="00270114">
        <w:rPr>
          <w:rFonts w:ascii="FbShefa" w:hAnsi="FbShefa"/>
          <w:rtl/>
        </w:rPr>
        <w:t>.</w:t>
      </w:r>
      <w:r w:rsidRPr="00270114">
        <w:rPr>
          <w:rFonts w:ascii="FbShefa" w:hAnsi="FbShefa"/>
          <w:rtl/>
        </w:rPr>
        <w:t xml:space="preserve"> </w:t>
      </w:r>
      <w:r w:rsidRPr="001B3037">
        <w:rPr>
          <w:rFonts w:ascii="FbShefa" w:hAnsi="FbShefa"/>
          <w:b/>
          <w:bCs/>
          <w:color w:val="3B2F2A" w:themeColor="text2" w:themeShade="80"/>
          <w:rtl/>
        </w:rPr>
        <w:t>כלל</w:t>
      </w:r>
      <w:r w:rsidR="00980F5A" w:rsidRPr="001B3037">
        <w:rPr>
          <w:rFonts w:ascii="FbShefa" w:hAnsi="FbShefa"/>
          <w:b/>
          <w:bCs/>
          <w:color w:val="3B2F2A" w:themeColor="text2" w:themeShade="80"/>
          <w:rtl/>
        </w:rPr>
        <w:t>.</w:t>
      </w:r>
      <w:r w:rsidRPr="00270114">
        <w:rPr>
          <w:rFonts w:ascii="FbShefa" w:hAnsi="FbShefa"/>
          <w:rtl/>
        </w:rPr>
        <w:t xml:space="preserve"> כי יתן איש אל רעהו</w:t>
      </w:r>
      <w:r w:rsidR="00980F5A" w:rsidRPr="00270114">
        <w:rPr>
          <w:rFonts w:ascii="FbShefa" w:hAnsi="FbShefa"/>
          <w:rtl/>
        </w:rPr>
        <w:t>.</w:t>
      </w:r>
      <w:r w:rsidRPr="00270114">
        <w:rPr>
          <w:rFonts w:ascii="FbShefa" w:hAnsi="FbShefa"/>
          <w:rtl/>
        </w:rPr>
        <w:t xml:space="preserve"> </w:t>
      </w:r>
      <w:r w:rsidRPr="001B3037">
        <w:rPr>
          <w:rFonts w:ascii="FbShefa" w:hAnsi="FbShefa"/>
          <w:b/>
          <w:bCs/>
          <w:color w:val="3B2F2A" w:themeColor="text2" w:themeShade="80"/>
          <w:rtl/>
        </w:rPr>
        <w:t>פרט</w:t>
      </w:r>
      <w:r w:rsidR="00980F5A" w:rsidRPr="001B3037">
        <w:rPr>
          <w:rFonts w:ascii="FbShefa" w:hAnsi="FbShefa"/>
          <w:b/>
          <w:bCs/>
          <w:color w:val="3B2F2A" w:themeColor="text2" w:themeShade="80"/>
          <w:rtl/>
        </w:rPr>
        <w:t>.</w:t>
      </w:r>
      <w:r w:rsidRPr="00270114">
        <w:rPr>
          <w:rFonts w:ascii="FbShefa" w:hAnsi="FbShefa"/>
          <w:rtl/>
        </w:rPr>
        <w:t xml:space="preserve"> כסף או כלים</w:t>
      </w:r>
      <w:r w:rsidR="00980F5A" w:rsidRPr="00270114">
        <w:rPr>
          <w:rFonts w:ascii="FbShefa" w:hAnsi="FbShefa"/>
          <w:rtl/>
        </w:rPr>
        <w:t>.</w:t>
      </w:r>
      <w:r w:rsidRPr="00270114">
        <w:rPr>
          <w:rFonts w:ascii="FbShefa" w:hAnsi="FbShefa"/>
          <w:rtl/>
        </w:rPr>
        <w:t xml:space="preserve"> </w:t>
      </w:r>
      <w:r w:rsidRPr="001B3037">
        <w:rPr>
          <w:rFonts w:ascii="FbShefa" w:hAnsi="FbShefa"/>
          <w:b/>
          <w:bCs/>
          <w:color w:val="3B2F2A" w:themeColor="text2" w:themeShade="80"/>
          <w:rtl/>
        </w:rPr>
        <w:t>כלל</w:t>
      </w:r>
      <w:r w:rsidR="00980F5A" w:rsidRPr="001B3037">
        <w:rPr>
          <w:rFonts w:ascii="FbShefa" w:hAnsi="FbShefa"/>
          <w:b/>
          <w:bCs/>
          <w:color w:val="3B2F2A" w:themeColor="text2" w:themeShade="80"/>
          <w:rtl/>
        </w:rPr>
        <w:t>.</w:t>
      </w:r>
      <w:r w:rsidRPr="00270114">
        <w:rPr>
          <w:rFonts w:ascii="FbShefa" w:hAnsi="FbShefa"/>
          <w:rtl/>
        </w:rPr>
        <w:t xml:space="preserve"> לשמור</w:t>
      </w:r>
      <w:r w:rsidR="00980F5A" w:rsidRPr="00270114">
        <w:rPr>
          <w:rFonts w:ascii="FbShefa" w:hAnsi="FbShefa"/>
          <w:rtl/>
        </w:rPr>
        <w:t>.</w:t>
      </w:r>
    </w:p>
    <w:p w14:paraId="5E0D4D3B" w14:textId="7F5B4D74" w:rsidR="005C21A1" w:rsidRPr="00270114" w:rsidRDefault="005C21A1" w:rsidP="005C21A1">
      <w:pPr>
        <w:rPr>
          <w:rFonts w:ascii="FbShefa" w:hAnsi="FbShefa"/>
          <w:rtl/>
        </w:rPr>
      </w:pPr>
      <w:r w:rsidRPr="001B3037">
        <w:rPr>
          <w:rFonts w:ascii="FbShefa" w:hAnsi="FbShefa"/>
          <w:b/>
          <w:bCs/>
          <w:color w:val="3B2F2A" w:themeColor="text2" w:themeShade="80"/>
          <w:rtl/>
        </w:rPr>
        <w:t>נושא שכר</w:t>
      </w:r>
      <w:r w:rsidR="00980F5A" w:rsidRPr="00270114">
        <w:rPr>
          <w:rFonts w:ascii="FbShefa" w:hAnsi="FbShefa"/>
          <w:rtl/>
        </w:rPr>
        <w:t>.</w:t>
      </w:r>
      <w:r w:rsidRPr="00270114">
        <w:rPr>
          <w:rFonts w:ascii="FbShefa" w:hAnsi="FbShefa"/>
          <w:rtl/>
        </w:rPr>
        <w:t xml:space="preserve"> שנאמר</w:t>
      </w:r>
      <w:r w:rsidR="00980F5A" w:rsidRPr="00270114">
        <w:rPr>
          <w:rFonts w:ascii="FbShefa" w:hAnsi="FbShefa"/>
          <w:rtl/>
        </w:rPr>
        <w:t>.</w:t>
      </w:r>
      <w:r w:rsidRPr="00270114">
        <w:rPr>
          <w:rFonts w:ascii="FbShefa" w:hAnsi="FbShefa"/>
          <w:rtl/>
        </w:rPr>
        <w:t xml:space="preserve"> </w:t>
      </w:r>
      <w:r w:rsidRPr="001B3037">
        <w:rPr>
          <w:rFonts w:ascii="FbShefa" w:hAnsi="FbShefa"/>
          <w:b/>
          <w:bCs/>
          <w:color w:val="3B2F2A" w:themeColor="text2" w:themeShade="80"/>
          <w:rtl/>
        </w:rPr>
        <w:t>כלל</w:t>
      </w:r>
      <w:r w:rsidR="00980F5A" w:rsidRPr="001B3037">
        <w:rPr>
          <w:rFonts w:ascii="FbShefa" w:hAnsi="FbShefa"/>
          <w:b/>
          <w:bCs/>
          <w:color w:val="3B2F2A" w:themeColor="text2" w:themeShade="80"/>
          <w:rtl/>
        </w:rPr>
        <w:t>.</w:t>
      </w:r>
      <w:r w:rsidRPr="00270114">
        <w:rPr>
          <w:rFonts w:ascii="FbShefa" w:hAnsi="FbShefa"/>
          <w:rtl/>
        </w:rPr>
        <w:t xml:space="preserve"> כי יתן איש אל רעהו</w:t>
      </w:r>
      <w:r w:rsidR="00980F5A" w:rsidRPr="00270114">
        <w:rPr>
          <w:rFonts w:ascii="FbShefa" w:hAnsi="FbShefa"/>
          <w:rtl/>
        </w:rPr>
        <w:t>.</w:t>
      </w:r>
      <w:r w:rsidRPr="00270114">
        <w:rPr>
          <w:rFonts w:ascii="FbShefa" w:hAnsi="FbShefa"/>
          <w:rtl/>
        </w:rPr>
        <w:t xml:space="preserve"> </w:t>
      </w:r>
      <w:r w:rsidRPr="001B3037">
        <w:rPr>
          <w:rFonts w:ascii="FbShefa" w:hAnsi="FbShefa"/>
          <w:b/>
          <w:bCs/>
          <w:color w:val="3B2F2A" w:themeColor="text2" w:themeShade="80"/>
          <w:rtl/>
        </w:rPr>
        <w:t>פרט</w:t>
      </w:r>
      <w:r w:rsidR="00980F5A" w:rsidRPr="001B3037">
        <w:rPr>
          <w:rFonts w:ascii="FbShefa" w:hAnsi="FbShefa"/>
          <w:b/>
          <w:bCs/>
          <w:color w:val="3B2F2A" w:themeColor="text2" w:themeShade="80"/>
          <w:rtl/>
        </w:rPr>
        <w:t>.</w:t>
      </w:r>
      <w:r w:rsidRPr="00270114">
        <w:rPr>
          <w:rFonts w:ascii="FbShefa" w:hAnsi="FbShefa"/>
          <w:rtl/>
        </w:rPr>
        <w:t xml:space="preserve"> חמור או שור</w:t>
      </w:r>
      <w:r w:rsidR="00980F5A" w:rsidRPr="00270114">
        <w:rPr>
          <w:rFonts w:ascii="FbShefa" w:hAnsi="FbShefa"/>
          <w:rtl/>
        </w:rPr>
        <w:t>.</w:t>
      </w:r>
      <w:r w:rsidRPr="00270114">
        <w:rPr>
          <w:rFonts w:ascii="FbShefa" w:hAnsi="FbShefa"/>
          <w:rtl/>
        </w:rPr>
        <w:t xml:space="preserve"> </w:t>
      </w:r>
      <w:r w:rsidRPr="001B3037">
        <w:rPr>
          <w:rFonts w:ascii="FbShefa" w:hAnsi="FbShefa"/>
          <w:b/>
          <w:bCs/>
          <w:color w:val="3B2F2A" w:themeColor="text2" w:themeShade="80"/>
          <w:rtl/>
        </w:rPr>
        <w:t>כלל</w:t>
      </w:r>
      <w:r w:rsidR="00980F5A" w:rsidRPr="001B3037">
        <w:rPr>
          <w:rFonts w:ascii="FbShefa" w:hAnsi="FbShefa"/>
          <w:b/>
          <w:bCs/>
          <w:color w:val="3B2F2A" w:themeColor="text2" w:themeShade="80"/>
          <w:rtl/>
        </w:rPr>
        <w:t>.</w:t>
      </w:r>
      <w:r w:rsidRPr="00270114">
        <w:rPr>
          <w:rFonts w:ascii="FbShefa" w:hAnsi="FbShefa"/>
          <w:rtl/>
        </w:rPr>
        <w:t xml:space="preserve"> לשמור</w:t>
      </w:r>
      <w:r w:rsidR="00980F5A" w:rsidRPr="00270114">
        <w:rPr>
          <w:rFonts w:ascii="FbShefa" w:hAnsi="FbShefa"/>
          <w:rtl/>
        </w:rPr>
        <w:t>.</w:t>
      </w:r>
    </w:p>
    <w:p w14:paraId="7B813251" w14:textId="20EE552A"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כעין הפרט</w:t>
      </w:r>
      <w:r w:rsidR="00980F5A" w:rsidRPr="001B3037">
        <w:rPr>
          <w:rFonts w:ascii="FbShefa" w:hAnsi="FbShefa"/>
          <w:b/>
          <w:bCs/>
          <w:color w:val="3B2F2A" w:themeColor="text2" w:themeShade="80"/>
          <w:sz w:val="11"/>
          <w:rtl/>
        </w:rPr>
        <w:t>.</w:t>
      </w:r>
      <w:r w:rsidRPr="00270114">
        <w:rPr>
          <w:rFonts w:ascii="FbShefa" w:hAnsi="FbShefa"/>
          <w:sz w:val="11"/>
          <w:rtl/>
        </w:rPr>
        <w:t xml:space="preserve"> דבר המטלטל וגופו ממון</w:t>
      </w:r>
      <w:r w:rsidR="00980F5A" w:rsidRPr="00270114">
        <w:rPr>
          <w:rFonts w:ascii="FbShefa" w:hAnsi="FbShefa"/>
          <w:sz w:val="11"/>
          <w:rtl/>
        </w:rPr>
        <w:t>.</w:t>
      </w:r>
    </w:p>
    <w:p w14:paraId="1EFD5298" w14:textId="3DF3C1E1"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להוציא</w:t>
      </w:r>
      <w:r w:rsidR="00980F5A" w:rsidRPr="001B3037">
        <w:rPr>
          <w:rFonts w:ascii="FbShefa" w:hAnsi="FbShefa"/>
          <w:b/>
          <w:bCs/>
          <w:color w:val="3B2F2A" w:themeColor="text2" w:themeShade="80"/>
          <w:sz w:val="11"/>
          <w:rtl/>
        </w:rPr>
        <w:t>.</w:t>
      </w:r>
      <w:r w:rsidRPr="00270114">
        <w:rPr>
          <w:rFonts w:ascii="FbShefa" w:hAnsi="FbShefa"/>
          <w:sz w:val="11"/>
          <w:rtl/>
        </w:rPr>
        <w:t xml:space="preserve"> קרקעות, עבדים, שטרות</w:t>
      </w:r>
      <w:r w:rsidR="00980F5A" w:rsidRPr="00270114">
        <w:rPr>
          <w:rFonts w:ascii="FbShefa" w:hAnsi="FbShefa"/>
          <w:sz w:val="11"/>
          <w:rtl/>
        </w:rPr>
        <w:t>.</w:t>
      </w:r>
    </w:p>
    <w:p w14:paraId="4B8AAA79" w14:textId="7AD85370"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הקדשות</w:t>
      </w:r>
      <w:r w:rsidR="00980F5A" w:rsidRPr="001B3037">
        <w:rPr>
          <w:rFonts w:ascii="FbShefa" w:hAnsi="FbShefa"/>
          <w:b/>
          <w:bCs/>
          <w:color w:val="3B2F2A" w:themeColor="text2" w:themeShade="80"/>
          <w:sz w:val="11"/>
          <w:rtl/>
        </w:rPr>
        <w:t>.</w:t>
      </w:r>
      <w:r w:rsidRPr="00270114">
        <w:rPr>
          <w:rFonts w:ascii="FbShefa" w:hAnsi="FbShefa"/>
          <w:sz w:val="11"/>
          <w:rtl/>
        </w:rPr>
        <w:t xml:space="preserve"> רעהו</w:t>
      </w:r>
      <w:r w:rsidR="005C21A1" w:rsidRPr="00270114">
        <w:rPr>
          <w:rFonts w:ascii="FbShefa" w:hAnsi="FbShefa"/>
          <w:sz w:val="11"/>
          <w:rtl/>
        </w:rPr>
        <w:t>,</w:t>
      </w:r>
      <w:r w:rsidRPr="00270114">
        <w:rPr>
          <w:rFonts w:ascii="FbShefa" w:hAnsi="FbShefa"/>
          <w:sz w:val="11"/>
          <w:rtl/>
        </w:rPr>
        <w:t xml:space="preserve"> ולא של הקדש</w:t>
      </w:r>
      <w:r w:rsidR="00980F5A" w:rsidRPr="00270114">
        <w:rPr>
          <w:rFonts w:ascii="FbShefa" w:hAnsi="FbShefa"/>
          <w:sz w:val="11"/>
          <w:rtl/>
        </w:rPr>
        <w:t>.</w:t>
      </w:r>
    </w:p>
    <w:p w14:paraId="46B54E62" w14:textId="2EC80C3F" w:rsidR="009C3CB4" w:rsidRPr="00270114" w:rsidRDefault="009C3CB4" w:rsidP="00794C1A">
      <w:pPr>
        <w:pStyle w:val="1"/>
        <w:rPr>
          <w:rFonts w:ascii="FbShefa" w:hAnsi="FbShefa"/>
          <w:rtl/>
        </w:rPr>
      </w:pPr>
      <w:r w:rsidRPr="00270114">
        <w:rPr>
          <w:rFonts w:ascii="FbShefa" w:hAnsi="FbShefa"/>
          <w:sz w:val="11"/>
          <w:rtl/>
        </w:rPr>
        <w:t>נח</w:t>
      </w:r>
      <w:r w:rsidR="00B36BF2" w:rsidRPr="00270114">
        <w:rPr>
          <w:rFonts w:ascii="FbShefa" w:hAnsi="FbShefa"/>
          <w:sz w:val="11"/>
          <w:rtl/>
        </w:rPr>
        <w:t>, א</w:t>
      </w:r>
    </w:p>
    <w:p w14:paraId="348CE43D"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שמירה בהקדש</w:t>
      </w:r>
    </w:p>
    <w:p w14:paraId="1C1CBB73" w14:textId="764C9585"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מתניתין</w:t>
      </w:r>
      <w:r w:rsidR="00980F5A" w:rsidRPr="001B3037">
        <w:rPr>
          <w:rFonts w:ascii="FbShefa" w:hAnsi="FbShefa"/>
          <w:b/>
          <w:bCs/>
          <w:color w:val="3B2F2A" w:themeColor="text2" w:themeShade="80"/>
          <w:sz w:val="11"/>
          <w:rtl/>
        </w:rPr>
        <w:t>.</w:t>
      </w:r>
      <w:r w:rsidRPr="00270114">
        <w:rPr>
          <w:rFonts w:ascii="FbShefa" w:hAnsi="FbShefa"/>
          <w:sz w:val="11"/>
          <w:rtl/>
        </w:rPr>
        <w:t xml:space="preserve"> אין שמירה להקדש</w:t>
      </w:r>
      <w:r w:rsidR="00980F5A" w:rsidRPr="00270114">
        <w:rPr>
          <w:rFonts w:ascii="FbShefa" w:hAnsi="FbShefa"/>
          <w:sz w:val="11"/>
          <w:rtl/>
        </w:rPr>
        <w:t>.</w:t>
      </w:r>
    </w:p>
    <w:p w14:paraId="4324F2BB" w14:textId="77777777" w:rsidR="00A9445B" w:rsidRPr="001B3037" w:rsidRDefault="00A9445B" w:rsidP="009C3CB4">
      <w:pPr>
        <w:spacing w:line="240" w:lineRule="auto"/>
        <w:rPr>
          <w:rFonts w:ascii="FbShefa" w:hAnsi="FbShefa"/>
          <w:b/>
          <w:bCs/>
          <w:color w:val="3B2F2A" w:themeColor="text2" w:themeShade="80"/>
          <w:sz w:val="11"/>
          <w:rtl/>
        </w:rPr>
      </w:pPr>
    </w:p>
    <w:p w14:paraId="0EC4D7C5" w14:textId="77777777" w:rsidR="00A9445B" w:rsidRPr="00270114" w:rsidRDefault="009C3CB4" w:rsidP="00A9445B">
      <w:pPr>
        <w:pStyle w:val="3"/>
        <w:rPr>
          <w:rFonts w:ascii="FbShefa" w:hAnsi="FbShefa"/>
          <w:rtl/>
        </w:rPr>
      </w:pPr>
      <w:r w:rsidRPr="00270114">
        <w:rPr>
          <w:rFonts w:ascii="FbShefa" w:hAnsi="FbShefa"/>
          <w:rtl/>
        </w:rPr>
        <w:t>ורמינהו</w:t>
      </w:r>
      <w:r w:rsidR="00A9445B" w:rsidRPr="00270114">
        <w:rPr>
          <w:rFonts w:ascii="FbShefa" w:hAnsi="FbShefa"/>
          <w:rtl/>
        </w:rPr>
        <w:t>:</w:t>
      </w:r>
    </w:p>
    <w:p w14:paraId="15818746" w14:textId="7245E3B4" w:rsidR="00A9445B" w:rsidRPr="00270114" w:rsidRDefault="00A9445B" w:rsidP="00A9445B">
      <w:pPr>
        <w:spacing w:line="240" w:lineRule="auto"/>
        <w:rPr>
          <w:rFonts w:ascii="FbShefa" w:hAnsi="FbShefa"/>
          <w:rtl/>
        </w:rPr>
      </w:pPr>
      <w:r w:rsidRPr="001B3037">
        <w:rPr>
          <w:rFonts w:ascii="FbShefa" w:hAnsi="FbShefa"/>
          <w:b/>
          <w:bCs/>
          <w:color w:val="3B2F2A" w:themeColor="text2" w:themeShade="80"/>
          <w:rtl/>
        </w:rPr>
        <w:t>בני העיר</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ששלחו שקליהן, ונגנבו ואבדו</w:t>
      </w:r>
      <w:r w:rsidR="00980F5A" w:rsidRPr="00270114">
        <w:rPr>
          <w:rFonts w:ascii="FbShefa" w:hAnsi="FbShefa"/>
          <w:rtl/>
        </w:rPr>
        <w:t>.</w:t>
      </w:r>
    </w:p>
    <w:p w14:paraId="252F4127" w14:textId="2C422CB4" w:rsidR="00A9445B" w:rsidRPr="00270114" w:rsidRDefault="00A9445B" w:rsidP="00A9445B">
      <w:pPr>
        <w:spacing w:line="240" w:lineRule="auto"/>
        <w:rPr>
          <w:rFonts w:ascii="FbShefa" w:hAnsi="FbShefa"/>
          <w:sz w:val="11"/>
          <w:rtl/>
        </w:rPr>
      </w:pPr>
      <w:r w:rsidRPr="001B3037">
        <w:rPr>
          <w:rFonts w:ascii="FbShefa" w:hAnsi="FbShefa"/>
          <w:b/>
          <w:bCs/>
          <w:color w:val="3B2F2A" w:themeColor="text2" w:themeShade="80"/>
          <w:sz w:val="11"/>
          <w:rtl/>
        </w:rPr>
        <w:t>משנתרמה התרומה</w:t>
      </w:r>
      <w:r w:rsidR="00980F5A" w:rsidRPr="00270114">
        <w:rPr>
          <w:rFonts w:ascii="FbShefa" w:hAnsi="FbShefa"/>
          <w:sz w:val="11"/>
          <w:rtl/>
        </w:rPr>
        <w:t>.</w:t>
      </w:r>
      <w:r w:rsidRPr="00270114">
        <w:rPr>
          <w:rFonts w:ascii="FbShefa" w:hAnsi="FbShefa"/>
          <w:sz w:val="11"/>
          <w:rtl/>
        </w:rPr>
        <w:t xml:space="preserve"> נשבעין לגזברין</w:t>
      </w:r>
      <w:r w:rsidR="00980F5A" w:rsidRPr="00270114">
        <w:rPr>
          <w:rFonts w:ascii="FbShefa" w:hAnsi="FbShefa"/>
          <w:sz w:val="11"/>
          <w:rtl/>
        </w:rPr>
        <w:t>.</w:t>
      </w:r>
    </w:p>
    <w:p w14:paraId="58B2F5B6" w14:textId="4D4AAA65" w:rsidR="002F24DC" w:rsidRPr="00270114" w:rsidRDefault="00A9445B" w:rsidP="00A9445B">
      <w:pPr>
        <w:spacing w:line="240" w:lineRule="auto"/>
        <w:rPr>
          <w:rFonts w:ascii="FbShefa" w:hAnsi="FbShefa"/>
          <w:sz w:val="11"/>
          <w:rtl/>
        </w:rPr>
      </w:pPr>
      <w:r w:rsidRPr="001B3037">
        <w:rPr>
          <w:rFonts w:ascii="FbShefa" w:hAnsi="FbShefa"/>
          <w:b/>
          <w:bCs/>
          <w:color w:val="3B2F2A" w:themeColor="text2" w:themeShade="80"/>
          <w:sz w:val="11"/>
          <w:rtl/>
        </w:rPr>
        <w:t>לא נתרמה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נשבעין לבני העיר, ובני העיר שוקלין אחרים תחתיהן</w:t>
      </w:r>
      <w:r w:rsidR="00980F5A" w:rsidRPr="00270114">
        <w:rPr>
          <w:rFonts w:ascii="FbShefa" w:hAnsi="FbShefa"/>
          <w:sz w:val="11"/>
          <w:rtl/>
        </w:rPr>
        <w:t>.</w:t>
      </w:r>
    </w:p>
    <w:p w14:paraId="34402FC6" w14:textId="4477C8C3" w:rsidR="00A9445B" w:rsidRPr="00270114" w:rsidRDefault="00A9445B" w:rsidP="00A9445B">
      <w:pPr>
        <w:spacing w:line="240" w:lineRule="auto"/>
        <w:rPr>
          <w:rFonts w:ascii="FbShefa" w:hAnsi="FbShefa"/>
          <w:sz w:val="11"/>
          <w:rtl/>
        </w:rPr>
      </w:pPr>
      <w:r w:rsidRPr="001B3037">
        <w:rPr>
          <w:rFonts w:ascii="FbShefa" w:hAnsi="FbShefa"/>
          <w:b/>
          <w:bCs/>
          <w:color w:val="3B2F2A" w:themeColor="text2" w:themeShade="80"/>
          <w:sz w:val="11"/>
          <w:rtl/>
        </w:rPr>
        <w:t>נמצאו או שהחזירום הגנבים</w:t>
      </w:r>
      <w:r w:rsidR="00980F5A" w:rsidRPr="00270114">
        <w:rPr>
          <w:rFonts w:ascii="FbShefa" w:hAnsi="FbShefa"/>
          <w:sz w:val="11"/>
          <w:rtl/>
        </w:rPr>
        <w:t>.</w:t>
      </w:r>
      <w:r w:rsidRPr="00270114">
        <w:rPr>
          <w:rFonts w:ascii="FbShefa" w:hAnsi="FbShefa"/>
          <w:sz w:val="11"/>
          <w:rtl/>
        </w:rPr>
        <w:t xml:space="preserve"> אלו ואלו שקלים, ואין עולין לשנה הבאה</w:t>
      </w:r>
    </w:p>
    <w:p w14:paraId="34B4EDC9" w14:textId="77777777" w:rsidR="009C3CB4" w:rsidRPr="001B3037" w:rsidRDefault="009C3CB4" w:rsidP="009C3CB4">
      <w:pPr>
        <w:spacing w:line="240" w:lineRule="auto"/>
        <w:rPr>
          <w:rFonts w:ascii="FbShefa" w:hAnsi="FbShefa"/>
          <w:b/>
          <w:bCs/>
          <w:color w:val="3B2F2A" w:themeColor="text2" w:themeShade="80"/>
          <w:sz w:val="11"/>
          <w:rtl/>
        </w:rPr>
      </w:pPr>
    </w:p>
    <w:p w14:paraId="72DE6614" w14:textId="77777777" w:rsidR="00A9445B" w:rsidRPr="00270114" w:rsidRDefault="009C3CB4" w:rsidP="00A9445B">
      <w:pPr>
        <w:pStyle w:val="3"/>
        <w:rPr>
          <w:rFonts w:ascii="FbShefa" w:hAnsi="FbShefa"/>
          <w:rtl/>
        </w:rPr>
      </w:pPr>
      <w:r w:rsidRPr="00270114">
        <w:rPr>
          <w:rFonts w:ascii="FbShefa" w:hAnsi="FbShefa"/>
          <w:rtl/>
        </w:rPr>
        <w:t>דחיה א</w:t>
      </w:r>
      <w:r w:rsidR="00A9445B" w:rsidRPr="00270114">
        <w:rPr>
          <w:rFonts w:ascii="FbShefa" w:hAnsi="FbShefa"/>
          <w:rtl/>
        </w:rPr>
        <w:t>:</w:t>
      </w:r>
    </w:p>
    <w:p w14:paraId="134F7573" w14:textId="7E3D711D" w:rsidR="00433741" w:rsidRPr="00270114" w:rsidRDefault="00A9445B" w:rsidP="009C3CB4">
      <w:pPr>
        <w:spacing w:line="240" w:lineRule="auto"/>
        <w:rPr>
          <w:rFonts w:ascii="FbShefa" w:hAnsi="FbShefa"/>
          <w:sz w:val="11"/>
          <w:rtl/>
        </w:rPr>
      </w:pPr>
      <w:r w:rsidRPr="001B3037">
        <w:rPr>
          <w:rFonts w:ascii="FbShefa" w:hAnsi="FbShefa"/>
          <w:b/>
          <w:bCs/>
          <w:color w:val="3B2F2A" w:themeColor="text2" w:themeShade="80"/>
          <w:sz w:val="11"/>
          <w:rtl/>
        </w:rPr>
        <w:t>כגון</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9C3CB4" w:rsidRPr="00270114">
        <w:rPr>
          <w:rFonts w:ascii="FbShefa" w:hAnsi="FbShefa"/>
          <w:sz w:val="11"/>
          <w:rtl/>
        </w:rPr>
        <w:t>בנושא שכר, ונשבעין ליטול שכרן</w:t>
      </w:r>
      <w:r w:rsidR="00980F5A" w:rsidRPr="00270114">
        <w:rPr>
          <w:rFonts w:ascii="FbShefa" w:hAnsi="FbShefa"/>
          <w:sz w:val="11"/>
          <w:rtl/>
        </w:rPr>
        <w:t>.</w:t>
      </w:r>
    </w:p>
    <w:p w14:paraId="7E20AD62" w14:textId="44606FBF"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וצ"ל</w:t>
      </w:r>
      <w:r w:rsidR="00980F5A" w:rsidRPr="001B3037">
        <w:rPr>
          <w:rFonts w:ascii="FbShefa" w:hAnsi="FbShefa"/>
          <w:b/>
          <w:bCs/>
          <w:color w:val="3B2F2A" w:themeColor="text2" w:themeShade="80"/>
          <w:sz w:val="11"/>
          <w:rtl/>
        </w:rPr>
        <w:t>.</w:t>
      </w:r>
      <w:r w:rsidRPr="00270114">
        <w:rPr>
          <w:rFonts w:ascii="FbShefa" w:hAnsi="FbShefa"/>
          <w:sz w:val="11"/>
          <w:rtl/>
        </w:rPr>
        <w:t xml:space="preserve"> שנשבעין לבני העיר במעמד גזברין</w:t>
      </w:r>
      <w:r w:rsidR="00980F5A" w:rsidRPr="00270114">
        <w:rPr>
          <w:rFonts w:ascii="FbShefa" w:hAnsi="FbShefa"/>
          <w:sz w:val="11"/>
          <w:rtl/>
        </w:rPr>
        <w:t>.</w:t>
      </w:r>
    </w:p>
    <w:p w14:paraId="05455301" w14:textId="5731684A" w:rsidR="00433741" w:rsidRPr="00270114" w:rsidRDefault="00A9445B" w:rsidP="009C3CB4">
      <w:pPr>
        <w:spacing w:line="240" w:lineRule="auto"/>
        <w:rPr>
          <w:rFonts w:ascii="FbShefa" w:hAnsi="FbShefa"/>
          <w:sz w:val="11"/>
          <w:rtl/>
        </w:rPr>
      </w:pPr>
      <w:r w:rsidRPr="001B3037">
        <w:rPr>
          <w:rFonts w:ascii="FbShefa" w:hAnsi="FbShefa"/>
          <w:b/>
          <w:bCs/>
          <w:color w:val="3B2F2A" w:themeColor="text2" w:themeShade="80"/>
          <w:sz w:val="11"/>
          <w:rtl/>
        </w:rPr>
        <w:t>בשביל</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דלא נחשדינהו</w:t>
      </w:r>
      <w:r w:rsidR="00980F5A" w:rsidRPr="00270114">
        <w:rPr>
          <w:rFonts w:ascii="FbShefa" w:hAnsi="FbShefa"/>
          <w:sz w:val="11"/>
          <w:rtl/>
        </w:rPr>
        <w:t>.</w:t>
      </w:r>
      <w:r w:rsidR="009C3CB4" w:rsidRPr="00270114">
        <w:rPr>
          <w:rFonts w:ascii="FbShefa" w:hAnsi="FbShefa"/>
          <w:sz w:val="11"/>
          <w:rtl/>
        </w:rPr>
        <w:t xml:space="preserve"> </w:t>
      </w:r>
      <w:r w:rsidRPr="001B3037">
        <w:rPr>
          <w:rFonts w:ascii="FbShefa" w:hAnsi="FbShefa"/>
          <w:b/>
          <w:bCs/>
          <w:color w:val="3B2F2A" w:themeColor="text2" w:themeShade="80"/>
          <w:sz w:val="11"/>
          <w:rtl/>
        </w:rPr>
        <w:t>או</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דלא לקרו להו פושעים</w:t>
      </w:r>
      <w:r w:rsidR="00980F5A" w:rsidRPr="00270114">
        <w:rPr>
          <w:rFonts w:ascii="FbShefa" w:hAnsi="FbShefa"/>
          <w:sz w:val="11"/>
          <w:rtl/>
        </w:rPr>
        <w:t>.</w:t>
      </w:r>
    </w:p>
    <w:p w14:paraId="1483F823" w14:textId="4D8CD145" w:rsidR="00433741" w:rsidRPr="00270114" w:rsidRDefault="00315C53" w:rsidP="009C3CB4">
      <w:pPr>
        <w:spacing w:line="240" w:lineRule="auto"/>
        <w:rPr>
          <w:rFonts w:ascii="FbShefa" w:hAnsi="FbShefa"/>
          <w:sz w:val="11"/>
          <w:rtl/>
        </w:rPr>
      </w:pPr>
      <w:r w:rsidRPr="001B3037">
        <w:rPr>
          <w:rFonts w:ascii="FbShefa" w:hAnsi="FbShefa"/>
          <w:b/>
          <w:bCs/>
          <w:color w:val="3B2F2A" w:themeColor="text2" w:themeShade="80"/>
          <w:sz w:val="11"/>
          <w:rtl/>
        </w:rPr>
        <w:t xml:space="preserve">ומאי </w:t>
      </w:r>
      <w:r w:rsidR="009C3CB4" w:rsidRPr="001B3037">
        <w:rPr>
          <w:rFonts w:ascii="FbShefa" w:hAnsi="FbShefa"/>
          <w:b/>
          <w:bCs/>
          <w:color w:val="3B2F2A" w:themeColor="text2" w:themeShade="80"/>
          <w:sz w:val="11"/>
          <w:rtl/>
        </w:rPr>
        <w:t>נגנבו</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בלסטים מזויין</w:t>
      </w:r>
      <w:r w:rsidR="00980F5A" w:rsidRPr="00270114">
        <w:rPr>
          <w:rFonts w:ascii="FbShefa" w:hAnsi="FbShefa"/>
          <w:sz w:val="11"/>
          <w:rtl/>
        </w:rPr>
        <w:t>.</w:t>
      </w:r>
      <w:r w:rsidR="006225FE" w:rsidRPr="00270114">
        <w:rPr>
          <w:rFonts w:ascii="FbShefa" w:hAnsi="FbShefa"/>
          <w:sz w:val="11"/>
          <w:rtl/>
        </w:rPr>
        <w:t xml:space="preserve"> </w:t>
      </w:r>
      <w:r w:rsidRPr="001B3037">
        <w:rPr>
          <w:rFonts w:ascii="FbShefa" w:hAnsi="FbShefa"/>
          <w:b/>
          <w:bCs/>
          <w:color w:val="3B2F2A" w:themeColor="text2" w:themeShade="80"/>
          <w:sz w:val="11"/>
          <w:rtl/>
        </w:rPr>
        <w:t>ו</w:t>
      </w:r>
      <w:r w:rsidR="009C3CB4" w:rsidRPr="001B3037">
        <w:rPr>
          <w:rFonts w:ascii="FbShefa" w:hAnsi="FbShefa"/>
          <w:b/>
          <w:bCs/>
          <w:color w:val="3B2F2A" w:themeColor="text2" w:themeShade="80"/>
          <w:sz w:val="11"/>
          <w:rtl/>
        </w:rPr>
        <w:t>אבדו</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שטבעה ספינתו בים</w:t>
      </w:r>
      <w:r w:rsidR="00980F5A" w:rsidRPr="00270114">
        <w:rPr>
          <w:rFonts w:ascii="FbShefa" w:hAnsi="FbShefa"/>
          <w:sz w:val="11"/>
          <w:rtl/>
        </w:rPr>
        <w:t>.</w:t>
      </w:r>
    </w:p>
    <w:p w14:paraId="37DD9BC1" w14:textId="2B0F50AC" w:rsidR="009C3CB4" w:rsidRPr="00270114" w:rsidRDefault="00315C53" w:rsidP="00315C53">
      <w:pPr>
        <w:spacing w:line="240" w:lineRule="auto"/>
        <w:rPr>
          <w:rFonts w:ascii="FbShefa" w:hAnsi="FbShefa"/>
          <w:sz w:val="11"/>
          <w:rtl/>
        </w:rPr>
      </w:pPr>
      <w:r w:rsidRPr="001B3037">
        <w:rPr>
          <w:rFonts w:ascii="FbShefa" w:hAnsi="FbShefa"/>
          <w:b/>
          <w:bCs/>
          <w:color w:val="3B2F2A" w:themeColor="text2" w:themeShade="80"/>
          <w:sz w:val="11"/>
          <w:rtl/>
        </w:rPr>
        <w:t>ולמרות</w:t>
      </w:r>
      <w:r w:rsidR="00980F5A" w:rsidRPr="001B3037">
        <w:rPr>
          <w:rFonts w:ascii="FbShefa" w:hAnsi="FbShefa"/>
          <w:b/>
          <w:bCs/>
          <w:color w:val="3B2F2A" w:themeColor="text2" w:themeShade="80"/>
          <w:sz w:val="11"/>
          <w:rtl/>
        </w:rPr>
        <w:t>.</w:t>
      </w:r>
      <w:r w:rsidRPr="00270114">
        <w:rPr>
          <w:rFonts w:ascii="FbShefa" w:hAnsi="FbShefa"/>
          <w:sz w:val="11"/>
          <w:rtl/>
        </w:rPr>
        <w:t xml:space="preserve"> שבהקדש אין חיוב שמירה</w:t>
      </w:r>
      <w:r w:rsidR="00980F5A" w:rsidRPr="00270114">
        <w:rPr>
          <w:rFonts w:ascii="FbShefa" w:hAnsi="FbShefa"/>
          <w:sz w:val="11"/>
          <w:rtl/>
        </w:rPr>
        <w:t>.</w:t>
      </w:r>
      <w:r w:rsidR="001C0E38" w:rsidRPr="00270114">
        <w:rPr>
          <w:rFonts w:ascii="FbShefa" w:hAnsi="FbShefa"/>
          <w:sz w:val="11"/>
          <w:rtl/>
        </w:rPr>
        <w:t xml:space="preserve"> </w:t>
      </w:r>
      <w:r w:rsidRPr="001B3037">
        <w:rPr>
          <w:rFonts w:ascii="FbShefa" w:hAnsi="FbShefa"/>
          <w:b/>
          <w:bCs/>
          <w:color w:val="3B2F2A" w:themeColor="text2" w:themeShade="80"/>
          <w:sz w:val="11"/>
          <w:rtl/>
        </w:rPr>
        <w:t>מכל מקום</w:t>
      </w:r>
      <w:r w:rsidR="00980F5A" w:rsidRPr="001B3037">
        <w:rPr>
          <w:rFonts w:ascii="FbShefa" w:hAnsi="FbShefa"/>
          <w:b/>
          <w:bCs/>
          <w:color w:val="3B2F2A" w:themeColor="text2" w:themeShade="80"/>
          <w:sz w:val="11"/>
          <w:rtl/>
        </w:rPr>
        <w:t>.</w:t>
      </w:r>
      <w:r w:rsidRPr="00270114">
        <w:rPr>
          <w:rFonts w:ascii="FbShefa" w:hAnsi="FbShefa"/>
          <w:sz w:val="11"/>
          <w:rtl/>
        </w:rPr>
        <w:t xml:space="preserve"> אגרייהו מיהא מפסיד</w:t>
      </w:r>
      <w:r w:rsidR="00980F5A" w:rsidRPr="00270114">
        <w:rPr>
          <w:rFonts w:ascii="FbShefa" w:hAnsi="FbShefa"/>
          <w:sz w:val="11"/>
          <w:rtl/>
        </w:rPr>
        <w:t>.</w:t>
      </w:r>
    </w:p>
    <w:p w14:paraId="191D445B" w14:textId="77777777" w:rsidR="00315C53" w:rsidRPr="001B3037" w:rsidRDefault="00315C53" w:rsidP="009C3CB4">
      <w:pPr>
        <w:spacing w:line="240" w:lineRule="auto"/>
        <w:rPr>
          <w:rFonts w:ascii="FbShefa" w:hAnsi="FbShefa"/>
          <w:b/>
          <w:bCs/>
          <w:color w:val="3B2F2A" w:themeColor="text2" w:themeShade="80"/>
          <w:sz w:val="11"/>
          <w:rtl/>
        </w:rPr>
      </w:pPr>
    </w:p>
    <w:p w14:paraId="218C1A6B" w14:textId="77777777" w:rsidR="00315C53" w:rsidRPr="00270114" w:rsidRDefault="009C3CB4" w:rsidP="00315C53">
      <w:pPr>
        <w:pStyle w:val="3"/>
        <w:rPr>
          <w:rFonts w:ascii="FbShefa" w:hAnsi="FbShefa"/>
          <w:rtl/>
        </w:rPr>
      </w:pPr>
      <w:r w:rsidRPr="00270114">
        <w:rPr>
          <w:rFonts w:ascii="FbShefa" w:hAnsi="FbShefa"/>
          <w:rtl/>
        </w:rPr>
        <w:t>דחיה ב</w:t>
      </w:r>
      <w:r w:rsidR="00315C53" w:rsidRPr="00270114">
        <w:rPr>
          <w:rFonts w:ascii="FbShefa" w:hAnsi="FbShefa"/>
          <w:rtl/>
        </w:rPr>
        <w:t>:</w:t>
      </w:r>
    </w:p>
    <w:p w14:paraId="2BB9714B" w14:textId="0596A503" w:rsidR="00433741" w:rsidRPr="00270114" w:rsidRDefault="00315C53" w:rsidP="009C3CB4">
      <w:pPr>
        <w:spacing w:line="240" w:lineRule="auto"/>
        <w:rPr>
          <w:rFonts w:ascii="FbShefa" w:hAnsi="FbShefa"/>
          <w:sz w:val="11"/>
          <w:rtl/>
        </w:rPr>
      </w:pPr>
      <w:r w:rsidRPr="001B3037">
        <w:rPr>
          <w:rFonts w:ascii="FbShefa" w:hAnsi="FbShefa"/>
          <w:b/>
          <w:bCs/>
          <w:color w:val="3B2F2A" w:themeColor="text2" w:themeShade="80"/>
          <w:sz w:val="11"/>
          <w:rtl/>
        </w:rPr>
        <w:t>אליבא</w:t>
      </w:r>
      <w:r w:rsidR="00980F5A" w:rsidRPr="001B3037">
        <w:rPr>
          <w:rFonts w:ascii="FbShefa" w:hAnsi="FbShefa"/>
          <w:b/>
          <w:bCs/>
          <w:color w:val="3B2F2A" w:themeColor="text2" w:themeShade="80"/>
          <w:sz w:val="11"/>
          <w:rtl/>
        </w:rPr>
        <w:t>.</w:t>
      </w:r>
      <w:r w:rsidRPr="00270114">
        <w:rPr>
          <w:rFonts w:ascii="FbShefa" w:hAnsi="FbShefa"/>
          <w:sz w:val="11"/>
          <w:rtl/>
        </w:rPr>
        <w:t xml:space="preserve"> ד</w:t>
      </w:r>
      <w:r w:rsidR="009C3CB4" w:rsidRPr="00270114">
        <w:rPr>
          <w:rFonts w:ascii="FbShefa" w:hAnsi="FbShefa"/>
          <w:sz w:val="11"/>
          <w:rtl/>
        </w:rPr>
        <w:t>ר"ש שקדשים שחייב באחריותן, נשבעין עליהם</w:t>
      </w:r>
      <w:r w:rsidR="00980F5A" w:rsidRPr="00270114">
        <w:rPr>
          <w:rFonts w:ascii="FbShefa" w:hAnsi="FbShefa"/>
          <w:sz w:val="11"/>
          <w:rtl/>
        </w:rPr>
        <w:t>.</w:t>
      </w:r>
    </w:p>
    <w:p w14:paraId="4A20A547" w14:textId="7F452559" w:rsidR="009C3CB4" w:rsidRPr="00270114" w:rsidRDefault="009C3CB4" w:rsidP="0078559A">
      <w:pPr>
        <w:spacing w:line="240" w:lineRule="auto"/>
        <w:rPr>
          <w:rFonts w:ascii="FbShefa" w:hAnsi="FbShefa"/>
          <w:sz w:val="11"/>
          <w:rtl/>
        </w:rPr>
      </w:pPr>
      <w:r w:rsidRPr="001B3037">
        <w:rPr>
          <w:rFonts w:ascii="FbShefa" w:hAnsi="FbShefa"/>
          <w:b/>
          <w:bCs/>
          <w:color w:val="3B2F2A" w:themeColor="text2" w:themeShade="80"/>
          <w:sz w:val="11"/>
          <w:rtl/>
        </w:rPr>
        <w:t>פירכ</w:t>
      </w:r>
      <w:r w:rsidR="00315C53" w:rsidRPr="001B3037">
        <w:rPr>
          <w:rFonts w:ascii="FbShefa" w:hAnsi="FbShefa"/>
          <w:b/>
          <w:bCs/>
          <w:color w:val="3B2F2A" w:themeColor="text2" w:themeShade="80"/>
          <w:sz w:val="11"/>
          <w:rtl/>
        </w:rPr>
        <w:t>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התינח עד שלא נתרמה התר</w:t>
      </w:r>
      <w:r w:rsidRPr="00270114">
        <w:rPr>
          <w:rFonts w:ascii="FbShefa" w:hAnsi="FbShefa"/>
          <w:rtl/>
        </w:rPr>
        <w:t>ומה, משנתרמה התרומה הו"ל קדשים שאינו חייב באחריותן</w:t>
      </w:r>
      <w:r w:rsidR="00980F5A" w:rsidRPr="00270114">
        <w:rPr>
          <w:rFonts w:ascii="FbShefa" w:hAnsi="FbShefa"/>
          <w:rtl/>
        </w:rPr>
        <w:t>.</w:t>
      </w:r>
      <w:r w:rsidR="001C0E38" w:rsidRPr="00270114">
        <w:rPr>
          <w:rFonts w:ascii="FbShefa" w:hAnsi="FbShefa"/>
          <w:rtl/>
        </w:rPr>
        <w:t xml:space="preserve"> </w:t>
      </w:r>
      <w:r w:rsidR="0078559A" w:rsidRPr="001B3037">
        <w:rPr>
          <w:rFonts w:ascii="FbShefa" w:hAnsi="FbShefa"/>
          <w:b/>
          <w:bCs/>
          <w:color w:val="3B2F2A" w:themeColor="text2" w:themeShade="80"/>
          <w:rtl/>
        </w:rPr>
        <w:t>שהרי</w:t>
      </w:r>
      <w:r w:rsidR="00980F5A" w:rsidRPr="001B3037">
        <w:rPr>
          <w:rFonts w:ascii="FbShefa" w:hAnsi="FbShefa"/>
          <w:b/>
          <w:bCs/>
          <w:color w:val="3B2F2A" w:themeColor="text2" w:themeShade="80"/>
          <w:rtl/>
        </w:rPr>
        <w:t>.</w:t>
      </w:r>
      <w:r w:rsidR="0078559A" w:rsidRPr="00270114">
        <w:rPr>
          <w:rFonts w:ascii="FbShefa" w:hAnsi="FbShefa"/>
          <w:rtl/>
        </w:rPr>
        <w:t xml:space="preserve"> תורמין על האבוד ועל הגבוי ועל העתיד לגבות</w:t>
      </w:r>
      <w:r w:rsidR="00980F5A" w:rsidRPr="00270114">
        <w:rPr>
          <w:rFonts w:ascii="FbShefa" w:hAnsi="FbShefa"/>
          <w:rtl/>
        </w:rPr>
        <w:t>.</w:t>
      </w:r>
    </w:p>
    <w:p w14:paraId="61717393" w14:textId="77777777" w:rsidR="009C3CB4" w:rsidRPr="00270114" w:rsidRDefault="009C3CB4" w:rsidP="009C3CB4">
      <w:pPr>
        <w:spacing w:line="240" w:lineRule="auto"/>
        <w:rPr>
          <w:rFonts w:ascii="FbShefa" w:hAnsi="FbShefa"/>
          <w:sz w:val="11"/>
          <w:rtl/>
        </w:rPr>
      </w:pPr>
    </w:p>
    <w:p w14:paraId="33F53F92" w14:textId="77777777" w:rsidR="0078559A" w:rsidRPr="00270114" w:rsidRDefault="009C3CB4" w:rsidP="0078559A">
      <w:pPr>
        <w:pStyle w:val="3"/>
        <w:rPr>
          <w:rFonts w:ascii="FbShefa" w:hAnsi="FbShefa"/>
          <w:rtl/>
        </w:rPr>
      </w:pPr>
      <w:r w:rsidRPr="00270114">
        <w:rPr>
          <w:rFonts w:ascii="FbShefa" w:hAnsi="FbShefa"/>
          <w:rtl/>
        </w:rPr>
        <w:t>דחיה ג</w:t>
      </w:r>
      <w:r w:rsidR="0078559A" w:rsidRPr="00270114">
        <w:rPr>
          <w:rFonts w:ascii="FbShefa" w:hAnsi="FbShefa"/>
          <w:rtl/>
        </w:rPr>
        <w:t>:</w:t>
      </w:r>
    </w:p>
    <w:p w14:paraId="113B9D70" w14:textId="724536C0"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שבועה זו</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תקנת חכמים היא</w:t>
      </w:r>
      <w:r w:rsidR="00980F5A" w:rsidRPr="00270114">
        <w:rPr>
          <w:rFonts w:ascii="FbShefa" w:hAnsi="FbShefa"/>
          <w:sz w:val="11"/>
          <w:rtl/>
        </w:rPr>
        <w:t>.</w:t>
      </w:r>
      <w:r w:rsidR="001C0E38" w:rsidRPr="00270114">
        <w:rPr>
          <w:rFonts w:ascii="FbShefa" w:hAnsi="FbShefa"/>
          <w:sz w:val="11"/>
          <w:rtl/>
        </w:rPr>
        <w:t xml:space="preserve"> </w:t>
      </w:r>
      <w:r w:rsidRPr="001B3037">
        <w:rPr>
          <w:rFonts w:ascii="FbShefa" w:hAnsi="FbShefa"/>
          <w:b/>
          <w:bCs/>
          <w:color w:val="3B2F2A" w:themeColor="text2" w:themeShade="80"/>
          <w:sz w:val="11"/>
          <w:rtl/>
        </w:rPr>
        <w:t>שלא יהו</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בני אדם מזלזלים בהקדשות</w:t>
      </w:r>
      <w:r w:rsidR="00980F5A" w:rsidRPr="00270114">
        <w:rPr>
          <w:rFonts w:ascii="FbShefa" w:hAnsi="FbShefa"/>
          <w:sz w:val="11"/>
          <w:rtl/>
        </w:rPr>
        <w:t>.</w:t>
      </w:r>
    </w:p>
    <w:p w14:paraId="399750DB" w14:textId="043C1D45" w:rsidR="009C3CB4" w:rsidRPr="00270114" w:rsidRDefault="009C3CB4" w:rsidP="009C3CB4">
      <w:pPr>
        <w:spacing w:line="240" w:lineRule="auto"/>
        <w:rPr>
          <w:rFonts w:ascii="FbShefa" w:hAnsi="FbShefa"/>
          <w:sz w:val="11"/>
          <w:rtl/>
        </w:rPr>
      </w:pPr>
    </w:p>
    <w:p w14:paraId="7D05A225" w14:textId="030D6226"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ורמינהו</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מצינו חיוב תשלומין בשמירה להקדש</w:t>
      </w:r>
      <w:r w:rsidR="0078559A" w:rsidRPr="00270114">
        <w:rPr>
          <w:rFonts w:ascii="FbShefa" w:hAnsi="FbShefa"/>
          <w:sz w:val="11"/>
          <w:rtl/>
        </w:rPr>
        <w:t xml:space="preserve"> (להלן)</w:t>
      </w:r>
      <w:r w:rsidR="00980F5A" w:rsidRPr="00270114">
        <w:rPr>
          <w:rFonts w:ascii="FbShefa" w:hAnsi="FbShefa"/>
          <w:sz w:val="11"/>
          <w:rtl/>
        </w:rPr>
        <w:t>.</w:t>
      </w:r>
    </w:p>
    <w:p w14:paraId="5C2A554F" w14:textId="0DA6811B" w:rsidR="009C3CB4" w:rsidRPr="001B3037" w:rsidRDefault="009C3CB4" w:rsidP="009C3CB4">
      <w:pPr>
        <w:spacing w:line="240" w:lineRule="auto"/>
        <w:rPr>
          <w:rFonts w:ascii="FbShefa" w:hAnsi="FbShefa"/>
          <w:b/>
          <w:bCs/>
          <w:color w:val="3B2F2A" w:themeColor="text2" w:themeShade="80"/>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בשקנו מידו משלם גם בהקדש</w:t>
      </w:r>
      <w:r w:rsidR="00980F5A" w:rsidRPr="00270114">
        <w:rPr>
          <w:rFonts w:ascii="FbShefa" w:hAnsi="FbShefa"/>
          <w:sz w:val="11"/>
          <w:rtl/>
        </w:rPr>
        <w:t>.</w:t>
      </w:r>
    </w:p>
    <w:p w14:paraId="5F1798E1" w14:textId="77777777" w:rsidR="009C3CB4" w:rsidRPr="00270114" w:rsidRDefault="009C3CB4" w:rsidP="009C3CB4">
      <w:pPr>
        <w:spacing w:line="240" w:lineRule="auto"/>
        <w:rPr>
          <w:rFonts w:ascii="FbShefa" w:hAnsi="FbShefa"/>
          <w:sz w:val="11"/>
          <w:rtl/>
        </w:rPr>
      </w:pPr>
    </w:p>
    <w:p w14:paraId="6975BBE2" w14:textId="521F5590" w:rsidR="0078559A" w:rsidRPr="00270114" w:rsidRDefault="0078559A" w:rsidP="0078559A">
      <w:pPr>
        <w:pStyle w:val="2"/>
        <w:rPr>
          <w:rFonts w:ascii="FbShefa" w:hAnsi="FbShefa"/>
          <w:rtl/>
        </w:rPr>
      </w:pPr>
      <w:r w:rsidRPr="00270114">
        <w:rPr>
          <w:rFonts w:ascii="FbShefa" w:hAnsi="FbShefa"/>
          <w:rtl/>
        </w:rPr>
        <w:t>השוכר פועל לשמור פרה תינוק וזרעים</w:t>
      </w:r>
    </w:p>
    <w:p w14:paraId="7FD4501A" w14:textId="77777777" w:rsidR="0078559A" w:rsidRPr="00270114" w:rsidRDefault="0078559A" w:rsidP="0078559A">
      <w:pPr>
        <w:pStyle w:val="3"/>
        <w:rPr>
          <w:rFonts w:ascii="FbShefa" w:hAnsi="FbShefa"/>
          <w:rtl/>
        </w:rPr>
      </w:pPr>
      <w:r w:rsidRPr="00270114">
        <w:rPr>
          <w:rFonts w:ascii="FbShefa" w:hAnsi="FbShefa"/>
          <w:rtl/>
        </w:rPr>
        <w:t>בסתמא:</w:t>
      </w:r>
    </w:p>
    <w:p w14:paraId="4C6F632B" w14:textId="64525E7B" w:rsidR="002F24DC" w:rsidRPr="00270114" w:rsidRDefault="0078559A" w:rsidP="0078559A">
      <w:pPr>
        <w:spacing w:line="240" w:lineRule="auto"/>
        <w:rPr>
          <w:rFonts w:ascii="FbShefa" w:hAnsi="FbShefa"/>
          <w:sz w:val="11"/>
          <w:rtl/>
        </w:rPr>
      </w:pPr>
      <w:r w:rsidRPr="001B3037">
        <w:rPr>
          <w:rFonts w:ascii="FbShefa" w:hAnsi="FbShefa"/>
          <w:b/>
          <w:bCs/>
          <w:color w:val="3B2F2A" w:themeColor="text2" w:themeShade="80"/>
          <w:sz w:val="11"/>
          <w:rtl/>
        </w:rPr>
        <w:t>אין נותנים לו</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שכר שבת</w:t>
      </w:r>
      <w:r w:rsidR="00980F5A" w:rsidRPr="00270114">
        <w:rPr>
          <w:rFonts w:ascii="FbShefa" w:hAnsi="FbShefa"/>
          <w:sz w:val="11"/>
          <w:rtl/>
        </w:rPr>
        <w:t>.</w:t>
      </w:r>
    </w:p>
    <w:p w14:paraId="6C528914" w14:textId="46B89B2B" w:rsidR="002F24DC" w:rsidRPr="00270114" w:rsidRDefault="0078559A" w:rsidP="0078559A">
      <w:pPr>
        <w:spacing w:line="240" w:lineRule="auto"/>
        <w:rPr>
          <w:rFonts w:ascii="FbShefa" w:hAnsi="FbShefa"/>
          <w:sz w:val="11"/>
          <w:rtl/>
        </w:rPr>
      </w:pPr>
      <w:r w:rsidRPr="001B3037">
        <w:rPr>
          <w:rFonts w:ascii="FbShefa" w:hAnsi="FbShefa"/>
          <w:b/>
          <w:bCs/>
          <w:color w:val="3B2F2A" w:themeColor="text2" w:themeShade="80"/>
          <w:sz w:val="11"/>
          <w:rtl/>
        </w:rPr>
        <w:t>לפיכך</w:t>
      </w:r>
      <w:r w:rsidR="004F17C9">
        <w:rPr>
          <w:rFonts w:ascii="FbShefa" w:hAnsi="FbShefa" w:hint="cs"/>
          <w:b/>
          <w:bCs/>
          <w:color w:val="3B2F2A" w:themeColor="text2" w:themeShade="80"/>
          <w:sz w:val="11"/>
          <w:rtl/>
        </w:rPr>
        <w:t>.</w:t>
      </w:r>
      <w:r w:rsidRPr="00270114">
        <w:rPr>
          <w:rFonts w:ascii="FbShefa" w:hAnsi="FbShefa"/>
          <w:sz w:val="11"/>
          <w:rtl/>
        </w:rPr>
        <w:t xml:space="preserve"> אין אחריות שבת עליו</w:t>
      </w:r>
      <w:r w:rsidR="00980F5A" w:rsidRPr="00270114">
        <w:rPr>
          <w:rFonts w:ascii="FbShefa" w:hAnsi="FbShefa"/>
          <w:sz w:val="11"/>
          <w:rtl/>
        </w:rPr>
        <w:t>.</w:t>
      </w:r>
    </w:p>
    <w:p w14:paraId="5A159241" w14:textId="683C4C93" w:rsidR="0078559A" w:rsidRPr="001B3037" w:rsidRDefault="0078559A" w:rsidP="0078559A">
      <w:pPr>
        <w:spacing w:line="240" w:lineRule="auto"/>
        <w:rPr>
          <w:rFonts w:ascii="FbShefa" w:hAnsi="FbShefa"/>
          <w:b/>
          <w:bCs/>
          <w:color w:val="3B2F2A" w:themeColor="text2" w:themeShade="80"/>
          <w:sz w:val="11"/>
          <w:rtl/>
        </w:rPr>
      </w:pPr>
    </w:p>
    <w:p w14:paraId="6200D61D" w14:textId="0D8C95F4" w:rsidR="0078559A" w:rsidRPr="00270114" w:rsidRDefault="0078559A" w:rsidP="0078559A">
      <w:pPr>
        <w:pStyle w:val="3"/>
        <w:rPr>
          <w:rFonts w:ascii="FbShefa" w:hAnsi="FbShefa"/>
          <w:rtl/>
        </w:rPr>
      </w:pPr>
      <w:r w:rsidRPr="00270114">
        <w:rPr>
          <w:rFonts w:ascii="FbShefa" w:hAnsi="FbShefa"/>
          <w:rtl/>
        </w:rPr>
        <w:t>בהבלעה</w:t>
      </w:r>
      <w:r w:rsidR="00CF2AE3">
        <w:rPr>
          <w:rFonts w:ascii="FbShefa" w:hAnsi="FbShefa" w:hint="cs"/>
          <w:rtl/>
        </w:rPr>
        <w:t>:</w:t>
      </w:r>
    </w:p>
    <w:p w14:paraId="7FC70346" w14:textId="533691F7" w:rsidR="002F24DC" w:rsidRPr="00270114" w:rsidRDefault="0078559A" w:rsidP="0078559A">
      <w:pPr>
        <w:spacing w:line="240" w:lineRule="auto"/>
        <w:rPr>
          <w:rFonts w:ascii="FbShefa" w:hAnsi="FbShefa"/>
          <w:sz w:val="11"/>
          <w:rtl/>
        </w:rPr>
      </w:pPr>
      <w:r w:rsidRPr="001B3037">
        <w:rPr>
          <w:rFonts w:ascii="FbShefa" w:hAnsi="FbShefa"/>
          <w:b/>
          <w:bCs/>
          <w:color w:val="3B2F2A" w:themeColor="text2" w:themeShade="80"/>
          <w:sz w:val="11"/>
          <w:rtl/>
        </w:rPr>
        <w:t>אבל</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שכיר שבת, חדש, שנה, שבוע</w:t>
      </w:r>
      <w:r w:rsidR="00980F5A" w:rsidRPr="00270114">
        <w:rPr>
          <w:rFonts w:ascii="FbShefa" w:hAnsi="FbShefa"/>
          <w:sz w:val="11"/>
          <w:rtl/>
        </w:rPr>
        <w:t>.</w:t>
      </w:r>
    </w:p>
    <w:p w14:paraId="6E156CC4" w14:textId="341D703E" w:rsidR="002F24DC" w:rsidRPr="00270114" w:rsidRDefault="0078559A" w:rsidP="0078559A">
      <w:pPr>
        <w:spacing w:line="240" w:lineRule="auto"/>
        <w:rPr>
          <w:rFonts w:ascii="FbShefa" w:hAnsi="FbShefa"/>
          <w:sz w:val="11"/>
          <w:rtl/>
        </w:rPr>
      </w:pPr>
      <w:r w:rsidRPr="001B3037">
        <w:rPr>
          <w:rFonts w:ascii="FbShefa" w:hAnsi="FbShefa"/>
          <w:b/>
          <w:bCs/>
          <w:color w:val="3B2F2A" w:themeColor="text2" w:themeShade="80"/>
          <w:sz w:val="11"/>
          <w:rtl/>
        </w:rPr>
        <w:t>נותנין</w:t>
      </w:r>
      <w:r w:rsidRPr="00270114">
        <w:rPr>
          <w:rFonts w:ascii="FbShefa" w:hAnsi="FbShefa"/>
          <w:sz w:val="11"/>
          <w:rtl/>
        </w:rPr>
        <w:t xml:space="preserve"> </w:t>
      </w:r>
      <w:r w:rsidRPr="001B3037">
        <w:rPr>
          <w:rFonts w:ascii="FbShefa" w:hAnsi="FbShefa"/>
          <w:b/>
          <w:bCs/>
          <w:color w:val="3B2F2A" w:themeColor="text2" w:themeShade="80"/>
          <w:sz w:val="11"/>
          <w:rtl/>
        </w:rPr>
        <w:t>לו</w:t>
      </w:r>
      <w:r w:rsidR="00980F5A" w:rsidRPr="001B3037">
        <w:rPr>
          <w:rFonts w:ascii="FbShefa" w:hAnsi="FbShefa"/>
          <w:b/>
          <w:bCs/>
          <w:color w:val="3B2F2A" w:themeColor="text2" w:themeShade="80"/>
          <w:sz w:val="11"/>
          <w:rtl/>
        </w:rPr>
        <w:t>.</w:t>
      </w:r>
      <w:r w:rsidRPr="00270114">
        <w:rPr>
          <w:rFonts w:ascii="FbShefa" w:hAnsi="FbShefa"/>
          <w:sz w:val="11"/>
          <w:rtl/>
        </w:rPr>
        <w:t xml:space="preserve"> שכר שבת</w:t>
      </w:r>
      <w:r w:rsidR="00980F5A" w:rsidRPr="00270114">
        <w:rPr>
          <w:rFonts w:ascii="FbShefa" w:hAnsi="FbShefa"/>
          <w:sz w:val="11"/>
          <w:rtl/>
        </w:rPr>
        <w:t>.</w:t>
      </w:r>
    </w:p>
    <w:p w14:paraId="02B5851E" w14:textId="708A59A1" w:rsidR="0078559A" w:rsidRPr="00270114" w:rsidRDefault="0078559A" w:rsidP="0078559A">
      <w:pPr>
        <w:spacing w:line="240" w:lineRule="auto"/>
        <w:rPr>
          <w:rFonts w:ascii="FbShefa" w:hAnsi="FbShefa"/>
          <w:sz w:val="11"/>
          <w:rtl/>
        </w:rPr>
      </w:pPr>
      <w:r w:rsidRPr="001B3037">
        <w:rPr>
          <w:rFonts w:ascii="FbShefa" w:hAnsi="FbShefa"/>
          <w:b/>
          <w:bCs/>
          <w:color w:val="3B2F2A" w:themeColor="text2" w:themeShade="80"/>
          <w:sz w:val="11"/>
          <w:rtl/>
        </w:rPr>
        <w:t>לפיכך</w:t>
      </w:r>
      <w:r w:rsidR="00980F5A" w:rsidRPr="001B3037">
        <w:rPr>
          <w:rFonts w:ascii="FbShefa" w:hAnsi="FbShefa"/>
          <w:b/>
          <w:bCs/>
          <w:color w:val="3B2F2A" w:themeColor="text2" w:themeShade="80"/>
          <w:sz w:val="11"/>
          <w:rtl/>
        </w:rPr>
        <w:t>.</w:t>
      </w:r>
      <w:r w:rsidRPr="00270114">
        <w:rPr>
          <w:rFonts w:ascii="FbShefa" w:hAnsi="FbShefa"/>
          <w:sz w:val="11"/>
          <w:rtl/>
        </w:rPr>
        <w:t xml:space="preserve"> אחריות שבת עליו</w:t>
      </w:r>
      <w:r w:rsidR="00980F5A" w:rsidRPr="00270114">
        <w:rPr>
          <w:rFonts w:ascii="FbShefa" w:hAnsi="FbShefa"/>
          <w:sz w:val="11"/>
          <w:rtl/>
        </w:rPr>
        <w:t>.</w:t>
      </w:r>
    </w:p>
    <w:p w14:paraId="720DCCF8" w14:textId="77777777" w:rsidR="0078559A" w:rsidRPr="00270114" w:rsidRDefault="0078559A" w:rsidP="0078559A">
      <w:pPr>
        <w:spacing w:line="240" w:lineRule="auto"/>
        <w:rPr>
          <w:rFonts w:ascii="FbShefa" w:hAnsi="FbShefa"/>
          <w:sz w:val="11"/>
          <w:rtl/>
        </w:rPr>
      </w:pPr>
    </w:p>
    <w:p w14:paraId="717806F1" w14:textId="6DF9395E" w:rsidR="00FE52AF" w:rsidRPr="00270114" w:rsidRDefault="00FE52AF" w:rsidP="00FE52AF">
      <w:pPr>
        <w:pStyle w:val="2"/>
        <w:rPr>
          <w:rFonts w:ascii="FbShefa" w:hAnsi="FbShefa"/>
          <w:rtl/>
        </w:rPr>
      </w:pPr>
      <w:r w:rsidRPr="00270114">
        <w:rPr>
          <w:rFonts w:ascii="FbShefa" w:hAnsi="FbShefa"/>
          <w:rtl/>
        </w:rPr>
        <w:t xml:space="preserve">דעת </w:t>
      </w:r>
      <w:r w:rsidR="009C3CB4" w:rsidRPr="00270114">
        <w:rPr>
          <w:rFonts w:ascii="FbShefa" w:hAnsi="FbShefa"/>
          <w:rtl/>
        </w:rPr>
        <w:t>רבי שמעון</w:t>
      </w:r>
    </w:p>
    <w:p w14:paraId="64B33D82" w14:textId="46FF82E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קדשים שחייב באחריותן</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יש להן אונאה</w:t>
      </w:r>
      <w:r w:rsidR="00980F5A" w:rsidRPr="00270114">
        <w:rPr>
          <w:rFonts w:ascii="FbShefa" w:hAnsi="FbShefa"/>
          <w:sz w:val="11"/>
          <w:rtl/>
        </w:rPr>
        <w:t>.</w:t>
      </w:r>
    </w:p>
    <w:p w14:paraId="4B4B972B" w14:textId="67C5C458" w:rsidR="009C3CB4" w:rsidRPr="00270114" w:rsidRDefault="00FE52AF" w:rsidP="009C3CB4">
      <w:pPr>
        <w:spacing w:line="240" w:lineRule="auto"/>
        <w:rPr>
          <w:rFonts w:ascii="FbShefa" w:hAnsi="FbShefa"/>
          <w:rtl/>
        </w:rPr>
      </w:pPr>
      <w:r w:rsidRPr="001B3037">
        <w:rPr>
          <w:rFonts w:ascii="FbShefa" w:hAnsi="FbShefa"/>
          <w:b/>
          <w:bCs/>
          <w:color w:val="3B2F2A" w:themeColor="text2" w:themeShade="80"/>
          <w:rtl/>
        </w:rPr>
        <w:t>כתוב</w:t>
      </w:r>
      <w:r w:rsidR="00980F5A" w:rsidRPr="001B3037">
        <w:rPr>
          <w:rFonts w:ascii="FbShefa" w:hAnsi="FbShefa"/>
          <w:b/>
          <w:bCs/>
          <w:color w:val="3B2F2A" w:themeColor="text2" w:themeShade="80"/>
          <w:rtl/>
        </w:rPr>
        <w:t>.</w:t>
      </w:r>
      <w:r w:rsidRPr="00270114">
        <w:rPr>
          <w:rFonts w:ascii="FbShefa" w:hAnsi="FbShefa"/>
          <w:rtl/>
        </w:rPr>
        <w:t xml:space="preserve"> </w:t>
      </w:r>
      <w:r w:rsidR="009C3CB4" w:rsidRPr="00270114">
        <w:rPr>
          <w:rFonts w:ascii="FbShefa" w:hAnsi="FbShefa"/>
          <w:rtl/>
        </w:rPr>
        <w:t>בה' וכחש</w:t>
      </w:r>
      <w:r w:rsidR="00980F5A" w:rsidRPr="00270114">
        <w:rPr>
          <w:rFonts w:ascii="FbShefa" w:hAnsi="FbShefa"/>
          <w:rtl/>
        </w:rPr>
        <w:t>.</w:t>
      </w:r>
      <w:r w:rsidR="001C0E38" w:rsidRPr="00270114">
        <w:rPr>
          <w:rFonts w:ascii="FbShefa" w:hAnsi="FbShefa"/>
          <w:rtl/>
        </w:rPr>
        <w:t xml:space="preserve"> </w:t>
      </w:r>
      <w:r w:rsidR="009C3CB4" w:rsidRPr="001B3037">
        <w:rPr>
          <w:rFonts w:ascii="FbShefa" w:hAnsi="FbShefa"/>
          <w:b/>
          <w:bCs/>
          <w:color w:val="3B2F2A" w:themeColor="text2" w:themeShade="80"/>
          <w:rtl/>
        </w:rPr>
        <w:t>לרבות</w:t>
      </w:r>
      <w:r w:rsidR="00980F5A" w:rsidRPr="001B3037">
        <w:rPr>
          <w:rFonts w:ascii="FbShefa" w:hAnsi="FbShefa"/>
          <w:b/>
          <w:bCs/>
          <w:color w:val="3B2F2A" w:themeColor="text2" w:themeShade="80"/>
          <w:rtl/>
        </w:rPr>
        <w:t>.</w:t>
      </w:r>
      <w:r w:rsidR="001C0E38" w:rsidRPr="00270114">
        <w:rPr>
          <w:rFonts w:ascii="FbShefa" w:hAnsi="FbShefa"/>
          <w:rtl/>
        </w:rPr>
        <w:t xml:space="preserve"> </w:t>
      </w:r>
      <w:r w:rsidR="009C3CB4" w:rsidRPr="00270114">
        <w:rPr>
          <w:rFonts w:ascii="FbShefa" w:hAnsi="FbShefa"/>
          <w:rtl/>
        </w:rPr>
        <w:t>קדשים שחייב באחריותן</w:t>
      </w:r>
      <w:r w:rsidR="00980F5A" w:rsidRPr="00270114">
        <w:rPr>
          <w:rFonts w:ascii="FbShefa" w:hAnsi="FbShefa"/>
          <w:rtl/>
        </w:rPr>
        <w:t>.</w:t>
      </w:r>
    </w:p>
    <w:p w14:paraId="2DF31886" w14:textId="0AFA4877" w:rsidR="009C3CB4" w:rsidRPr="00270114" w:rsidRDefault="00FE52AF" w:rsidP="009C3CB4">
      <w:pPr>
        <w:spacing w:line="240" w:lineRule="auto"/>
        <w:rPr>
          <w:rFonts w:ascii="FbShefa" w:hAnsi="FbShefa"/>
          <w:rtl/>
        </w:rPr>
      </w:pPr>
      <w:r w:rsidRPr="001B3037">
        <w:rPr>
          <w:rFonts w:ascii="FbShefa" w:hAnsi="FbShefa"/>
          <w:b/>
          <w:bCs/>
          <w:color w:val="3B2F2A" w:themeColor="text2" w:themeShade="80"/>
          <w:rtl/>
        </w:rPr>
        <w:t>וכתוב</w:t>
      </w:r>
      <w:r w:rsidR="00980F5A" w:rsidRPr="001B3037">
        <w:rPr>
          <w:rFonts w:ascii="FbShefa" w:hAnsi="FbShefa"/>
          <w:b/>
          <w:bCs/>
          <w:color w:val="3B2F2A" w:themeColor="text2" w:themeShade="80"/>
          <w:rtl/>
        </w:rPr>
        <w:t>.</w:t>
      </w:r>
      <w:r w:rsidRPr="00270114">
        <w:rPr>
          <w:rFonts w:ascii="FbShefa" w:hAnsi="FbShefa"/>
          <w:rtl/>
        </w:rPr>
        <w:t xml:space="preserve"> </w:t>
      </w:r>
      <w:r w:rsidR="009C3CB4" w:rsidRPr="00270114">
        <w:rPr>
          <w:rFonts w:ascii="FbShefa" w:hAnsi="FbShefa"/>
          <w:rtl/>
        </w:rPr>
        <w:t>בעמיתו וכחש</w:t>
      </w:r>
      <w:r w:rsidR="00980F5A" w:rsidRPr="00270114">
        <w:rPr>
          <w:rFonts w:ascii="FbShefa" w:hAnsi="FbShefa"/>
          <w:rtl/>
        </w:rPr>
        <w:t>.</w:t>
      </w:r>
      <w:r w:rsidR="001C0E38" w:rsidRPr="00270114">
        <w:rPr>
          <w:rFonts w:ascii="FbShefa" w:hAnsi="FbShefa"/>
          <w:rtl/>
        </w:rPr>
        <w:t xml:space="preserve"> </w:t>
      </w:r>
      <w:r w:rsidR="009C3CB4" w:rsidRPr="001B3037">
        <w:rPr>
          <w:rFonts w:ascii="FbShefa" w:hAnsi="FbShefa"/>
          <w:b/>
          <w:bCs/>
          <w:color w:val="3B2F2A" w:themeColor="text2" w:themeShade="80"/>
          <w:rtl/>
        </w:rPr>
        <w:t>למעט</w:t>
      </w:r>
      <w:r w:rsidR="00980F5A" w:rsidRPr="001B3037">
        <w:rPr>
          <w:rFonts w:ascii="FbShefa" w:hAnsi="FbShefa"/>
          <w:b/>
          <w:bCs/>
          <w:color w:val="3B2F2A" w:themeColor="text2" w:themeShade="80"/>
          <w:rtl/>
        </w:rPr>
        <w:t>.</w:t>
      </w:r>
      <w:r w:rsidR="001C0E38" w:rsidRPr="00270114">
        <w:rPr>
          <w:rFonts w:ascii="FbShefa" w:hAnsi="FbShefa"/>
          <w:rtl/>
        </w:rPr>
        <w:t xml:space="preserve"> </w:t>
      </w:r>
      <w:r w:rsidR="009C3CB4" w:rsidRPr="00270114">
        <w:rPr>
          <w:rFonts w:ascii="FbShefa" w:hAnsi="FbShefa"/>
          <w:rtl/>
        </w:rPr>
        <w:t>קדשים שאינו חייב באחריותן</w:t>
      </w:r>
      <w:r w:rsidR="00980F5A" w:rsidRPr="00270114">
        <w:rPr>
          <w:rFonts w:ascii="FbShefa" w:hAnsi="FbShefa"/>
          <w:rtl/>
        </w:rPr>
        <w:t>.</w:t>
      </w:r>
    </w:p>
    <w:p w14:paraId="6200A698" w14:textId="1FAA35FE" w:rsidR="009C3CB4" w:rsidRPr="00270114" w:rsidRDefault="009C3CB4" w:rsidP="00794C1A">
      <w:pPr>
        <w:pStyle w:val="1"/>
        <w:rPr>
          <w:rFonts w:ascii="FbShefa" w:hAnsi="FbShefa"/>
          <w:rtl/>
        </w:rPr>
      </w:pPr>
      <w:r w:rsidRPr="00270114">
        <w:rPr>
          <w:rFonts w:ascii="FbShefa" w:hAnsi="FbShefa"/>
          <w:sz w:val="11"/>
          <w:rtl/>
        </w:rPr>
        <w:t>נח</w:t>
      </w:r>
      <w:r w:rsidR="00B36BF2" w:rsidRPr="00270114">
        <w:rPr>
          <w:rFonts w:ascii="FbShefa" w:hAnsi="FbShefa"/>
          <w:sz w:val="11"/>
          <w:rtl/>
        </w:rPr>
        <w:t>, א</w:t>
      </w:r>
    </w:p>
    <w:p w14:paraId="4E03EDDC" w14:textId="4F353F78" w:rsidR="009C3CB4" w:rsidRPr="00270114" w:rsidRDefault="00FE52AF" w:rsidP="009C3CB4">
      <w:pPr>
        <w:pStyle w:val="2"/>
        <w:rPr>
          <w:rFonts w:ascii="FbShefa" w:hAnsi="FbShefa"/>
          <w:color w:val="7C5F1D"/>
          <w:rtl/>
        </w:rPr>
      </w:pPr>
      <w:r w:rsidRPr="00270114">
        <w:rPr>
          <w:rFonts w:ascii="FbShefa" w:hAnsi="FbShefa"/>
          <w:color w:val="7C5F1D"/>
          <w:sz w:val="11"/>
          <w:rtl/>
        </w:rPr>
        <w:t>דעת רבי יהודה</w:t>
      </w:r>
    </w:p>
    <w:p w14:paraId="07C8E632" w14:textId="3EBAC59D" w:rsidR="009C3CB4" w:rsidRPr="00270114" w:rsidRDefault="00FE52AF" w:rsidP="009C3CB4">
      <w:pPr>
        <w:spacing w:line="240" w:lineRule="auto"/>
        <w:rPr>
          <w:rFonts w:ascii="FbShefa" w:hAnsi="FbShefa"/>
          <w:sz w:val="11"/>
          <w:rtl/>
        </w:rPr>
      </w:pPr>
      <w:r w:rsidRPr="001B3037">
        <w:rPr>
          <w:rFonts w:ascii="FbShefa" w:hAnsi="FbShefa"/>
          <w:b/>
          <w:bCs/>
          <w:color w:val="3B2F2A" w:themeColor="text2" w:themeShade="80"/>
          <w:sz w:val="11"/>
          <w:rtl/>
        </w:rPr>
        <w:t xml:space="preserve">אין </w:t>
      </w:r>
      <w:r w:rsidR="009C3CB4" w:rsidRPr="001B3037">
        <w:rPr>
          <w:rFonts w:ascii="FbShefa" w:hAnsi="FbShefa"/>
          <w:b/>
          <w:bCs/>
          <w:color w:val="3B2F2A" w:themeColor="text2" w:themeShade="80"/>
          <w:sz w:val="11"/>
          <w:rtl/>
        </w:rPr>
        <w:t>אונאה</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009C3CB4" w:rsidRPr="00270114">
        <w:rPr>
          <w:rFonts w:ascii="FbShefa" w:hAnsi="FbShefa"/>
          <w:sz w:val="11"/>
          <w:rtl/>
        </w:rPr>
        <w:t>בדברים דלהלן</w:t>
      </w:r>
      <w:r w:rsidR="00980F5A" w:rsidRPr="00270114">
        <w:rPr>
          <w:rFonts w:ascii="FbShefa" w:hAnsi="FbShefa"/>
          <w:sz w:val="11"/>
          <w:rtl/>
        </w:rPr>
        <w:t>.</w:t>
      </w:r>
    </w:p>
    <w:p w14:paraId="018C9D95" w14:textId="7974B16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ספר תורה</w:t>
      </w:r>
      <w:r w:rsidR="00980F5A" w:rsidRPr="00270114">
        <w:rPr>
          <w:rFonts w:ascii="FbShefa" w:hAnsi="FbShefa"/>
          <w:sz w:val="11"/>
          <w:rtl/>
        </w:rPr>
        <w:t>.</w:t>
      </w:r>
      <w:r w:rsidRPr="00270114">
        <w:rPr>
          <w:rFonts w:ascii="FbShefa" w:hAnsi="FbShefa"/>
          <w:sz w:val="11"/>
          <w:rtl/>
        </w:rPr>
        <w:t xml:space="preserve"> לפי שאין קץ לדמיה</w:t>
      </w:r>
      <w:r w:rsidR="00980F5A" w:rsidRPr="00270114">
        <w:rPr>
          <w:rFonts w:ascii="FbShefa" w:hAnsi="FbShefa"/>
          <w:sz w:val="11"/>
          <w:rtl/>
        </w:rPr>
        <w:t>.</w:t>
      </w:r>
    </w:p>
    <w:p w14:paraId="779C9BA5" w14:textId="1E3BDD59"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בהמה ומרגלית</w:t>
      </w:r>
      <w:r w:rsidR="00980F5A" w:rsidRPr="00270114">
        <w:rPr>
          <w:rFonts w:ascii="FbShefa" w:hAnsi="FbShefa"/>
          <w:sz w:val="11"/>
          <w:rtl/>
        </w:rPr>
        <w:t>.</w:t>
      </w:r>
      <w:r w:rsidRPr="00270114">
        <w:rPr>
          <w:rFonts w:ascii="FbShefa" w:hAnsi="FbShefa"/>
          <w:sz w:val="11"/>
          <w:rtl/>
        </w:rPr>
        <w:t xml:space="preserve"> מפני שאדם רוצה לזווגן</w:t>
      </w:r>
      <w:r w:rsidR="00980F5A" w:rsidRPr="00270114">
        <w:rPr>
          <w:rFonts w:ascii="FbShefa" w:hAnsi="FbShefa"/>
          <w:sz w:val="11"/>
          <w:rtl/>
        </w:rPr>
        <w:t>.</w:t>
      </w:r>
      <w:r w:rsidR="001C0E38" w:rsidRPr="00270114">
        <w:rPr>
          <w:rFonts w:ascii="FbShefa" w:hAnsi="FbShefa"/>
          <w:sz w:val="11"/>
          <w:rtl/>
        </w:rPr>
        <w:t xml:space="preserve"> </w:t>
      </w:r>
      <w:r w:rsidRPr="001B3037">
        <w:rPr>
          <w:rFonts w:ascii="FbShefa" w:hAnsi="FbShefa"/>
          <w:b/>
          <w:bCs/>
          <w:color w:val="3B2F2A" w:themeColor="text2" w:themeShade="80"/>
          <w:sz w:val="11"/>
          <w:rtl/>
        </w:rPr>
        <w:t>וגם</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חשיבי ליה</w:t>
      </w:r>
      <w:r w:rsidR="00980F5A" w:rsidRPr="00270114">
        <w:rPr>
          <w:rFonts w:ascii="FbShefa" w:hAnsi="FbShefa"/>
          <w:sz w:val="11"/>
          <w:rtl/>
        </w:rPr>
        <w:t>.</w:t>
      </w:r>
    </w:p>
    <w:p w14:paraId="5423BCE3" w14:textId="7DF2AB98"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עד כמה</w:t>
      </w:r>
      <w:r w:rsidR="00980F5A" w:rsidRPr="001B3037">
        <w:rPr>
          <w:rFonts w:ascii="FbShefa" w:hAnsi="FbShefa"/>
          <w:b/>
          <w:bCs/>
          <w:color w:val="3B2F2A" w:themeColor="text2" w:themeShade="80"/>
          <w:sz w:val="11"/>
          <w:rtl/>
        </w:rPr>
        <w:t>.</w:t>
      </w:r>
      <w:r w:rsidRPr="00270114">
        <w:rPr>
          <w:rFonts w:ascii="FbShefa" w:hAnsi="FbShefa"/>
          <w:sz w:val="11"/>
          <w:rtl/>
        </w:rPr>
        <w:t xml:space="preserve"> עד כדי דמיהם</w:t>
      </w:r>
      <w:r w:rsidR="00980F5A" w:rsidRPr="00270114">
        <w:rPr>
          <w:rFonts w:ascii="FbShefa" w:hAnsi="FbShefa"/>
          <w:sz w:val="11"/>
          <w:rtl/>
        </w:rPr>
        <w:t>.</w:t>
      </w:r>
    </w:p>
    <w:p w14:paraId="3F5D1B77" w14:textId="68C39FAA"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מפני חיי נפש</w:t>
      </w:r>
      <w:r w:rsidR="00980F5A" w:rsidRPr="001B3037">
        <w:rPr>
          <w:rFonts w:ascii="FbShefa" w:hAnsi="FbShefa"/>
          <w:b/>
          <w:bCs/>
          <w:color w:val="3B2F2A" w:themeColor="text2" w:themeShade="80"/>
          <w:sz w:val="11"/>
          <w:rtl/>
        </w:rPr>
        <w:t>.</w:t>
      </w:r>
      <w:r w:rsidRPr="00270114">
        <w:rPr>
          <w:rFonts w:ascii="FbShefa" w:hAnsi="FbShefa"/>
          <w:sz w:val="11"/>
          <w:rtl/>
        </w:rPr>
        <w:t xml:space="preserve"> סוס וסייף וחטיטום במלחמה</w:t>
      </w:r>
      <w:r w:rsidR="00980F5A" w:rsidRPr="00270114">
        <w:rPr>
          <w:rFonts w:ascii="FbShefa" w:hAnsi="FbShefa"/>
          <w:sz w:val="11"/>
          <w:rtl/>
        </w:rPr>
        <w:t>.</w:t>
      </w:r>
    </w:p>
    <w:p w14:paraId="71F36E1B" w14:textId="77777777" w:rsidR="009C3CB4" w:rsidRPr="00270114" w:rsidRDefault="009C3CB4" w:rsidP="009C3CB4">
      <w:pPr>
        <w:spacing w:line="240" w:lineRule="auto"/>
        <w:rPr>
          <w:rFonts w:ascii="FbShefa" w:hAnsi="FbShefa"/>
          <w:sz w:val="11"/>
          <w:rtl/>
        </w:rPr>
      </w:pPr>
    </w:p>
    <w:p w14:paraId="22D405C2" w14:textId="15DF9E30" w:rsidR="009C3CB4" w:rsidRPr="001B3037" w:rsidRDefault="009C3CB4" w:rsidP="003C62D1">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rtl/>
        </w:rPr>
        <w:t>כְּשֵׁם שֶׁאוֹנָאָה בְמִקָּח וּמִמְכָּר, כָּךְ אוֹנָאָה בִדְבָרִים</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לֹא יֹאמַר לוֹ בְּכַמָּה חֵפֶץ זֶה, וְהוּא אֵינוֹ רוֹצֶה לִקַּח</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אִם הָיָה בַעַל תְּשׁוּבָה, לֹא יֹאמַר לוֹ זְכֹר מַעֲשֶׂיךָ הָרִאשׁוֹנִים</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אִם הוּא בֶן גֵּרִים, לֹא יֹאמַר לוֹ זְכֹר מַעֲשֵׂה אֲבוֹתֶיךָ, שֶׁנֶּאֱמַר וְגֵר לֹא תוֹנֶה וְלֹא תִלְחָצֶנּוּ: </w:t>
      </w:r>
    </w:p>
    <w:p w14:paraId="3AEDB85F" w14:textId="77777777" w:rsidR="009C3CB4" w:rsidRPr="00270114" w:rsidRDefault="009C3CB4" w:rsidP="009C3CB4">
      <w:pPr>
        <w:spacing w:line="240" w:lineRule="auto"/>
        <w:rPr>
          <w:rFonts w:ascii="FbShefa" w:hAnsi="FbShefa"/>
          <w:sz w:val="11"/>
          <w:rtl/>
        </w:rPr>
      </w:pPr>
    </w:p>
    <w:p w14:paraId="4CC6E6A2"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אונאת דברים</w:t>
      </w:r>
    </w:p>
    <w:p w14:paraId="2312CC0A" w14:textId="4E5FECAC" w:rsidR="00FE52AF" w:rsidRPr="00270114" w:rsidRDefault="00FE52AF" w:rsidP="00FE52AF">
      <w:pPr>
        <w:pStyle w:val="3"/>
        <w:rPr>
          <w:rFonts w:ascii="FbShefa" w:hAnsi="FbShefa"/>
          <w:rtl/>
        </w:rPr>
      </w:pPr>
      <w:r w:rsidRPr="00270114">
        <w:rPr>
          <w:rFonts w:ascii="FbShefa" w:hAnsi="FbShefa"/>
          <w:rtl/>
        </w:rPr>
        <w:t>לימודים:</w:t>
      </w:r>
    </w:p>
    <w:p w14:paraId="058AB1B1" w14:textId="233A7FB6" w:rsidR="009C3CB4" w:rsidRPr="00270114" w:rsidRDefault="00FE52AF" w:rsidP="00FE52AF">
      <w:pPr>
        <w:spacing w:line="240" w:lineRule="auto"/>
        <w:rPr>
          <w:rFonts w:ascii="FbShefa" w:hAnsi="FbShefa"/>
          <w:rtl/>
        </w:rPr>
      </w:pPr>
      <w:r w:rsidRPr="001B3037">
        <w:rPr>
          <w:rFonts w:ascii="FbShefa" w:hAnsi="FbShefa"/>
          <w:b/>
          <w:bCs/>
          <w:color w:val="3B2F2A" w:themeColor="text2" w:themeShade="80"/>
          <w:rtl/>
        </w:rPr>
        <w:t>כתוב</w:t>
      </w:r>
      <w:r w:rsidR="00980F5A" w:rsidRPr="001B3037">
        <w:rPr>
          <w:rFonts w:ascii="FbShefa" w:hAnsi="FbShefa"/>
          <w:b/>
          <w:bCs/>
          <w:color w:val="3B2F2A" w:themeColor="text2" w:themeShade="80"/>
          <w:rtl/>
        </w:rPr>
        <w:t>.</w:t>
      </w:r>
      <w:r w:rsidRPr="00270114">
        <w:rPr>
          <w:rFonts w:ascii="FbShefa" w:hAnsi="FbShefa"/>
          <w:rtl/>
        </w:rPr>
        <w:t xml:space="preserve"> </w:t>
      </w:r>
      <w:r w:rsidR="009C3CB4" w:rsidRPr="00270114">
        <w:rPr>
          <w:rFonts w:ascii="FbShefa" w:hAnsi="FbShefa"/>
          <w:rtl/>
        </w:rPr>
        <w:t>וכי תמכרו ממכר</w:t>
      </w:r>
      <w:r w:rsidR="00980F5A" w:rsidRPr="00270114">
        <w:rPr>
          <w:rFonts w:ascii="FbShefa" w:hAnsi="FbShefa"/>
          <w:rtl/>
        </w:rPr>
        <w:t>.</w:t>
      </w:r>
      <w:r w:rsidR="001C0E38" w:rsidRPr="00270114">
        <w:rPr>
          <w:rFonts w:ascii="FbShefa" w:hAnsi="FbShefa"/>
          <w:rtl/>
        </w:rPr>
        <w:t xml:space="preserve"> </w:t>
      </w:r>
      <w:r w:rsidR="009C3CB4" w:rsidRPr="001B3037">
        <w:rPr>
          <w:rFonts w:ascii="FbShefa" w:hAnsi="FbShefa"/>
          <w:b/>
          <w:bCs/>
          <w:color w:val="3B2F2A" w:themeColor="text2" w:themeShade="80"/>
          <w:rtl/>
        </w:rPr>
        <w:t>הרי</w:t>
      </w:r>
      <w:r w:rsidR="00980F5A" w:rsidRPr="001B3037">
        <w:rPr>
          <w:rFonts w:ascii="FbShefa" w:hAnsi="FbShefa"/>
          <w:b/>
          <w:bCs/>
          <w:color w:val="3B2F2A" w:themeColor="text2" w:themeShade="80"/>
          <w:rtl/>
        </w:rPr>
        <w:t>.</w:t>
      </w:r>
      <w:r w:rsidR="001C0E38" w:rsidRPr="00270114">
        <w:rPr>
          <w:rFonts w:ascii="FbShefa" w:hAnsi="FbShefa"/>
          <w:rtl/>
        </w:rPr>
        <w:t xml:space="preserve"> </w:t>
      </w:r>
      <w:r w:rsidR="009C3CB4" w:rsidRPr="00270114">
        <w:rPr>
          <w:rFonts w:ascii="FbShefa" w:hAnsi="FbShefa"/>
          <w:rtl/>
        </w:rPr>
        <w:t>אונאת ממון אמור</w:t>
      </w:r>
      <w:r w:rsidR="00980F5A" w:rsidRPr="00270114">
        <w:rPr>
          <w:rFonts w:ascii="FbShefa" w:hAnsi="FbShefa"/>
          <w:rtl/>
        </w:rPr>
        <w:t>.</w:t>
      </w:r>
    </w:p>
    <w:p w14:paraId="2628B152" w14:textId="01724358" w:rsidR="00433741" w:rsidRPr="00270114" w:rsidRDefault="00FE52AF" w:rsidP="009C3CB4">
      <w:pPr>
        <w:spacing w:line="240" w:lineRule="auto"/>
        <w:rPr>
          <w:rFonts w:ascii="FbShefa" w:hAnsi="FbShefa"/>
          <w:rtl/>
        </w:rPr>
      </w:pPr>
      <w:r w:rsidRPr="001B3037">
        <w:rPr>
          <w:rFonts w:ascii="FbShefa" w:hAnsi="FbShefa"/>
          <w:b/>
          <w:bCs/>
          <w:color w:val="3B2F2A" w:themeColor="text2" w:themeShade="80"/>
          <w:rtl/>
        </w:rPr>
        <w:t>וכתוב</w:t>
      </w:r>
      <w:r w:rsidR="00980F5A" w:rsidRPr="001B3037">
        <w:rPr>
          <w:rFonts w:ascii="FbShefa" w:hAnsi="FbShefa"/>
          <w:b/>
          <w:bCs/>
          <w:color w:val="3B2F2A" w:themeColor="text2" w:themeShade="80"/>
          <w:rtl/>
        </w:rPr>
        <w:t>.</w:t>
      </w:r>
      <w:r w:rsidRPr="00270114">
        <w:rPr>
          <w:rFonts w:ascii="FbShefa" w:hAnsi="FbShefa"/>
          <w:rtl/>
        </w:rPr>
        <w:t xml:space="preserve"> </w:t>
      </w:r>
      <w:r w:rsidR="009C3CB4" w:rsidRPr="00270114">
        <w:rPr>
          <w:rFonts w:ascii="FbShefa" w:hAnsi="FbShefa"/>
          <w:rtl/>
        </w:rPr>
        <w:t>לא תונו איש את עמיתו</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היינו</w:t>
      </w:r>
      <w:r w:rsidR="00980F5A" w:rsidRPr="001B3037">
        <w:rPr>
          <w:rFonts w:ascii="FbShefa" w:hAnsi="FbShefa"/>
          <w:b/>
          <w:bCs/>
          <w:color w:val="3B2F2A" w:themeColor="text2" w:themeShade="80"/>
          <w:rtl/>
        </w:rPr>
        <w:t>.</w:t>
      </w:r>
      <w:r w:rsidRPr="00270114">
        <w:rPr>
          <w:rFonts w:ascii="FbShefa" w:hAnsi="FbShefa"/>
          <w:rtl/>
        </w:rPr>
        <w:t xml:space="preserve"> </w:t>
      </w:r>
      <w:r w:rsidR="009C3CB4" w:rsidRPr="00270114">
        <w:rPr>
          <w:rFonts w:ascii="FbShefa" w:hAnsi="FbShefa"/>
          <w:rtl/>
        </w:rPr>
        <w:t>אונאת דברים</w:t>
      </w:r>
      <w:r w:rsidR="00980F5A" w:rsidRPr="00270114">
        <w:rPr>
          <w:rFonts w:ascii="FbShefa" w:hAnsi="FbShefa"/>
          <w:rtl/>
        </w:rPr>
        <w:t>.</w:t>
      </w:r>
    </w:p>
    <w:p w14:paraId="27C1796F" w14:textId="77777777" w:rsidR="00FE52AF" w:rsidRPr="00270114" w:rsidRDefault="00FE52AF" w:rsidP="009C3CB4">
      <w:pPr>
        <w:spacing w:line="240" w:lineRule="auto"/>
        <w:rPr>
          <w:rFonts w:ascii="FbShefa" w:hAnsi="FbShefa"/>
          <w:i/>
          <w:iCs/>
          <w:sz w:val="11"/>
          <w:rtl/>
        </w:rPr>
      </w:pPr>
    </w:p>
    <w:p w14:paraId="18BFEE7A" w14:textId="445C5823" w:rsidR="009C3CB4" w:rsidRPr="00270114" w:rsidRDefault="009C3CB4" w:rsidP="00FE52AF">
      <w:pPr>
        <w:pStyle w:val="3"/>
        <w:rPr>
          <w:rFonts w:ascii="FbShefa" w:hAnsi="FbShefa"/>
          <w:rtl/>
        </w:rPr>
      </w:pPr>
      <w:r w:rsidRPr="00270114">
        <w:rPr>
          <w:rFonts w:ascii="FbShefa" w:hAnsi="FbShefa"/>
          <w:rtl/>
        </w:rPr>
        <w:t>כגון</w:t>
      </w:r>
      <w:r w:rsidR="00FE52AF" w:rsidRPr="00270114">
        <w:rPr>
          <w:rFonts w:ascii="FbShefa" w:hAnsi="FbShefa"/>
          <w:rtl/>
        </w:rPr>
        <w:t>:</w:t>
      </w:r>
    </w:p>
    <w:p w14:paraId="162C752C" w14:textId="0AF84C3A" w:rsidR="009C3CB4" w:rsidRPr="00270114" w:rsidRDefault="002B228B" w:rsidP="009C3CB4">
      <w:pPr>
        <w:spacing w:line="240" w:lineRule="auto"/>
        <w:rPr>
          <w:rFonts w:ascii="FbShefa" w:hAnsi="FbShefa"/>
          <w:sz w:val="11"/>
          <w:rtl/>
        </w:rPr>
      </w:pPr>
      <w:r w:rsidRPr="001B3037">
        <w:rPr>
          <w:rFonts w:ascii="FbShefa" w:hAnsi="FbShefa"/>
          <w:b/>
          <w:bCs/>
          <w:color w:val="3B2F2A" w:themeColor="text2" w:themeShade="80"/>
          <w:sz w:val="11"/>
          <w:rtl/>
        </w:rPr>
        <w:t>ל</w:t>
      </w:r>
      <w:r w:rsidR="009C3CB4" w:rsidRPr="001B3037">
        <w:rPr>
          <w:rFonts w:ascii="FbShefa" w:hAnsi="FbShefa"/>
          <w:b/>
          <w:bCs/>
          <w:color w:val="3B2F2A" w:themeColor="text2" w:themeShade="80"/>
          <w:sz w:val="11"/>
          <w:rtl/>
        </w:rPr>
        <w:t>בעל תשובה</w:t>
      </w:r>
      <w:r w:rsidR="00980F5A" w:rsidRPr="00270114">
        <w:rPr>
          <w:rFonts w:ascii="FbShefa" w:hAnsi="FbShefa"/>
          <w:sz w:val="11"/>
          <w:rtl/>
        </w:rPr>
        <w:t>.</w:t>
      </w:r>
      <w:r w:rsidR="009C3CB4" w:rsidRPr="00270114">
        <w:rPr>
          <w:rFonts w:ascii="FbShefa" w:hAnsi="FbShefa"/>
          <w:sz w:val="11"/>
          <w:rtl/>
        </w:rPr>
        <w:t xml:space="preserve"> זכור מעשיך הראשונים</w:t>
      </w:r>
      <w:r w:rsidR="00980F5A" w:rsidRPr="00270114">
        <w:rPr>
          <w:rFonts w:ascii="FbShefa" w:hAnsi="FbShefa"/>
          <w:sz w:val="11"/>
          <w:rtl/>
        </w:rPr>
        <w:t>.</w:t>
      </w:r>
    </w:p>
    <w:p w14:paraId="4297CAF6" w14:textId="3E957AA1" w:rsidR="009C3CB4" w:rsidRPr="00270114" w:rsidRDefault="002B228B" w:rsidP="009C3CB4">
      <w:pPr>
        <w:spacing w:line="240" w:lineRule="auto"/>
        <w:rPr>
          <w:rFonts w:ascii="FbShefa" w:hAnsi="FbShefa"/>
          <w:sz w:val="11"/>
          <w:rtl/>
        </w:rPr>
      </w:pPr>
      <w:r w:rsidRPr="001B3037">
        <w:rPr>
          <w:rFonts w:ascii="FbShefa" w:hAnsi="FbShefa"/>
          <w:b/>
          <w:bCs/>
          <w:color w:val="3B2F2A" w:themeColor="text2" w:themeShade="80"/>
          <w:sz w:val="11"/>
          <w:rtl/>
        </w:rPr>
        <w:t>ל</w:t>
      </w:r>
      <w:r w:rsidR="009C3CB4" w:rsidRPr="001B3037">
        <w:rPr>
          <w:rFonts w:ascii="FbShefa" w:hAnsi="FbShefa"/>
          <w:b/>
          <w:bCs/>
          <w:color w:val="3B2F2A" w:themeColor="text2" w:themeShade="80"/>
          <w:sz w:val="11"/>
          <w:rtl/>
        </w:rPr>
        <w:t>בן גרים</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זכור מעשה אבותיך</w:t>
      </w:r>
      <w:r w:rsidR="00980F5A" w:rsidRPr="00270114">
        <w:rPr>
          <w:rFonts w:ascii="FbShefa" w:hAnsi="FbShefa"/>
          <w:sz w:val="11"/>
          <w:rtl/>
        </w:rPr>
        <w:t>.</w:t>
      </w:r>
    </w:p>
    <w:p w14:paraId="3C583656" w14:textId="7758581A" w:rsidR="00433741" w:rsidRPr="00270114" w:rsidRDefault="002B228B" w:rsidP="009C3CB4">
      <w:pPr>
        <w:spacing w:line="240" w:lineRule="auto"/>
        <w:rPr>
          <w:rFonts w:ascii="FbShefa" w:hAnsi="FbShefa"/>
          <w:sz w:val="11"/>
          <w:rtl/>
        </w:rPr>
      </w:pPr>
      <w:r w:rsidRPr="001B3037">
        <w:rPr>
          <w:rFonts w:ascii="FbShefa" w:hAnsi="FbShefa"/>
          <w:b/>
          <w:bCs/>
          <w:color w:val="3B2F2A" w:themeColor="text2" w:themeShade="80"/>
          <w:sz w:val="11"/>
          <w:rtl/>
        </w:rPr>
        <w:t>ל</w:t>
      </w:r>
      <w:r w:rsidR="009C3CB4" w:rsidRPr="001B3037">
        <w:rPr>
          <w:rFonts w:ascii="FbShefa" w:hAnsi="FbShefa"/>
          <w:b/>
          <w:bCs/>
          <w:color w:val="3B2F2A" w:themeColor="text2" w:themeShade="80"/>
          <w:sz w:val="11"/>
          <w:rtl/>
        </w:rPr>
        <w:t>גר שבא ללמוד תורה</w:t>
      </w:r>
      <w:r w:rsidR="00980F5A" w:rsidRPr="00270114">
        <w:rPr>
          <w:rFonts w:ascii="FbShefa" w:hAnsi="FbShefa"/>
          <w:sz w:val="11"/>
          <w:rtl/>
        </w:rPr>
        <w:t>.</w:t>
      </w:r>
      <w:r w:rsidR="009C3CB4" w:rsidRPr="00270114">
        <w:rPr>
          <w:rFonts w:ascii="FbShefa" w:hAnsi="FbShefa"/>
          <w:sz w:val="11"/>
          <w:rtl/>
        </w:rPr>
        <w:t xml:space="preserve"> פה שאכל נבילות וטריפות, שקצים ורמשים בא ללמוד תורה שנאמרה מפי הגבורה</w:t>
      </w:r>
      <w:r w:rsidR="00980F5A" w:rsidRPr="00270114">
        <w:rPr>
          <w:rFonts w:ascii="FbShefa" w:hAnsi="FbShefa"/>
          <w:sz w:val="11"/>
          <w:rtl/>
        </w:rPr>
        <w:t>.</w:t>
      </w:r>
    </w:p>
    <w:p w14:paraId="384B1474" w14:textId="77777777" w:rsidR="002B228B" w:rsidRPr="001B3037" w:rsidRDefault="002B228B" w:rsidP="009C3CB4">
      <w:pPr>
        <w:spacing w:line="240" w:lineRule="auto"/>
        <w:rPr>
          <w:rFonts w:ascii="FbShefa" w:hAnsi="FbShefa"/>
          <w:b/>
          <w:bCs/>
          <w:color w:val="3B2F2A" w:themeColor="text2" w:themeShade="80"/>
          <w:sz w:val="11"/>
          <w:rtl/>
        </w:rPr>
      </w:pPr>
    </w:p>
    <w:p w14:paraId="1212E48F" w14:textId="29FE9061" w:rsidR="002B228B" w:rsidRPr="00270114" w:rsidRDefault="002B228B" w:rsidP="002B228B">
      <w:pPr>
        <w:pStyle w:val="3"/>
        <w:rPr>
          <w:rFonts w:ascii="FbShefa" w:hAnsi="FbShefa"/>
          <w:rtl/>
        </w:rPr>
      </w:pPr>
      <w:r w:rsidRPr="00270114">
        <w:rPr>
          <w:rFonts w:ascii="FbShefa" w:hAnsi="FbShefa"/>
          <w:rtl/>
        </w:rPr>
        <w:t xml:space="preserve">לומר לבעל </w:t>
      </w:r>
      <w:r w:rsidR="009C3CB4" w:rsidRPr="00270114">
        <w:rPr>
          <w:rFonts w:ascii="FbShefa" w:hAnsi="FbShefa"/>
          <w:rtl/>
        </w:rPr>
        <w:t>יסורין</w:t>
      </w:r>
      <w:r w:rsidRPr="00270114">
        <w:rPr>
          <w:rFonts w:ascii="FbShefa" w:hAnsi="FbShefa"/>
          <w:rtl/>
        </w:rPr>
        <w:t>:</w:t>
      </w:r>
    </w:p>
    <w:p w14:paraId="12350FA4" w14:textId="178E2EE9" w:rsidR="002F24DC" w:rsidRPr="00270114" w:rsidRDefault="002B228B" w:rsidP="009C3CB4">
      <w:pPr>
        <w:spacing w:line="240" w:lineRule="auto"/>
        <w:rPr>
          <w:rFonts w:ascii="FbShefa" w:hAnsi="FbShefa"/>
          <w:sz w:val="11"/>
          <w:rtl/>
        </w:rPr>
      </w:pPr>
      <w:r w:rsidRPr="001B3037">
        <w:rPr>
          <w:rFonts w:ascii="FbShefa" w:hAnsi="FbShefa"/>
          <w:b/>
          <w:bCs/>
          <w:color w:val="3B2F2A" w:themeColor="text2" w:themeShade="80"/>
          <w:sz w:val="11"/>
          <w:rtl/>
        </w:rPr>
        <w:t>כגון</w:t>
      </w:r>
      <w:r w:rsidR="00980F5A" w:rsidRPr="001B3037">
        <w:rPr>
          <w:rFonts w:ascii="FbShefa" w:hAnsi="FbShefa"/>
          <w:b/>
          <w:bCs/>
          <w:color w:val="3B2F2A" w:themeColor="text2" w:themeShade="80"/>
          <w:sz w:val="11"/>
          <w:rtl/>
        </w:rPr>
        <w:t>.</w:t>
      </w:r>
      <w:r w:rsidRPr="00270114">
        <w:rPr>
          <w:rFonts w:ascii="FbShefa" w:hAnsi="FbShefa"/>
          <w:sz w:val="11"/>
          <w:rtl/>
        </w:rPr>
        <w:t xml:space="preserve"> בעל </w:t>
      </w:r>
      <w:r w:rsidR="009C3CB4" w:rsidRPr="00270114">
        <w:rPr>
          <w:rFonts w:ascii="FbShefa" w:hAnsi="FbShefa"/>
          <w:sz w:val="11"/>
          <w:rtl/>
        </w:rPr>
        <w:t>יסורין, חלאים, מקבר את בניו</w:t>
      </w:r>
      <w:r w:rsidR="00980F5A" w:rsidRPr="00270114">
        <w:rPr>
          <w:rFonts w:ascii="FbShefa" w:hAnsi="FbShefa"/>
          <w:sz w:val="11"/>
          <w:rtl/>
        </w:rPr>
        <w:t>.</w:t>
      </w:r>
    </w:p>
    <w:p w14:paraId="0F226E1F" w14:textId="72007911"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אל יאמר</w:t>
      </w:r>
      <w:r w:rsidR="00980F5A" w:rsidRPr="00270114">
        <w:rPr>
          <w:rFonts w:ascii="FbShefa" w:hAnsi="FbShefa"/>
          <w:sz w:val="11"/>
          <w:rtl/>
        </w:rPr>
        <w:t>.</w:t>
      </w:r>
      <w:r w:rsidRPr="00270114">
        <w:rPr>
          <w:rFonts w:ascii="FbShefa" w:hAnsi="FbShefa"/>
          <w:sz w:val="11"/>
          <w:rtl/>
        </w:rPr>
        <w:t xml:space="preserve"> כחברי איוב</w:t>
      </w:r>
      <w:r w:rsidR="002B228B" w:rsidRPr="00270114">
        <w:rPr>
          <w:rFonts w:ascii="FbShefa" w:hAnsi="FbShefa"/>
          <w:sz w:val="11"/>
          <w:rtl/>
        </w:rPr>
        <w:t>,</w:t>
      </w:r>
      <w:r w:rsidRPr="00270114">
        <w:rPr>
          <w:rFonts w:ascii="FbShefa" w:hAnsi="FbShefa"/>
          <w:sz w:val="11"/>
          <w:rtl/>
        </w:rPr>
        <w:t xml:space="preserve"> הלא יראתך כסלתך תקותך ותם דרכיך זכר נא מי הוא נקי אבד</w:t>
      </w:r>
      <w:r w:rsidR="00980F5A" w:rsidRPr="00270114">
        <w:rPr>
          <w:rFonts w:ascii="FbShefa" w:hAnsi="FbShefa"/>
          <w:sz w:val="11"/>
          <w:rtl/>
        </w:rPr>
        <w:t>.</w:t>
      </w:r>
    </w:p>
    <w:p w14:paraId="50D03B95" w14:textId="77777777" w:rsidR="002B228B" w:rsidRPr="001B3037" w:rsidRDefault="002B228B" w:rsidP="009C3CB4">
      <w:pPr>
        <w:spacing w:line="240" w:lineRule="auto"/>
        <w:rPr>
          <w:rFonts w:ascii="FbShefa" w:hAnsi="FbShefa"/>
          <w:b/>
          <w:bCs/>
          <w:color w:val="3B2F2A" w:themeColor="text2" w:themeShade="80"/>
          <w:sz w:val="11"/>
          <w:rtl/>
        </w:rPr>
      </w:pPr>
    </w:p>
    <w:p w14:paraId="1C1F8797" w14:textId="77777777" w:rsidR="002B228B" w:rsidRPr="00270114" w:rsidRDefault="009C3CB4" w:rsidP="002B228B">
      <w:pPr>
        <w:pStyle w:val="3"/>
        <w:rPr>
          <w:rFonts w:ascii="FbShefa" w:hAnsi="FbShefa"/>
          <w:rtl/>
        </w:rPr>
      </w:pPr>
      <w:r w:rsidRPr="00270114">
        <w:rPr>
          <w:rFonts w:ascii="FbShefa" w:hAnsi="FbShefa"/>
          <w:rtl/>
        </w:rPr>
        <w:t>חמרים מבקשין תבואה</w:t>
      </w:r>
      <w:r w:rsidR="002B228B" w:rsidRPr="00270114">
        <w:rPr>
          <w:rFonts w:ascii="FbShefa" w:hAnsi="FbShefa"/>
          <w:rtl/>
        </w:rPr>
        <w:t>:</w:t>
      </w:r>
    </w:p>
    <w:p w14:paraId="6123AD15" w14:textId="44AA4D01" w:rsidR="00433741" w:rsidRPr="00270114" w:rsidRDefault="002B228B" w:rsidP="009C3CB4">
      <w:pPr>
        <w:spacing w:line="240" w:lineRule="auto"/>
        <w:rPr>
          <w:rFonts w:ascii="FbShefa" w:hAnsi="FbShefa"/>
          <w:sz w:val="11"/>
          <w:rtl/>
        </w:rPr>
      </w:pPr>
      <w:r w:rsidRPr="001B3037">
        <w:rPr>
          <w:rFonts w:ascii="FbShefa" w:hAnsi="FbShefa"/>
          <w:b/>
          <w:bCs/>
          <w:color w:val="3B2F2A" w:themeColor="text2" w:themeShade="80"/>
          <w:sz w:val="11"/>
          <w:rtl/>
        </w:rPr>
        <w:t>לא יאמר</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9C3CB4" w:rsidRPr="00270114">
        <w:rPr>
          <w:rFonts w:ascii="FbShefa" w:hAnsi="FbShefa"/>
          <w:sz w:val="11"/>
          <w:rtl/>
        </w:rPr>
        <w:t>לכו אצל פלוני שלא מכר מעולם</w:t>
      </w:r>
      <w:r w:rsidR="00980F5A" w:rsidRPr="00270114">
        <w:rPr>
          <w:rFonts w:ascii="FbShefa" w:hAnsi="FbShefa"/>
          <w:sz w:val="11"/>
          <w:rtl/>
        </w:rPr>
        <w:t>.</w:t>
      </w:r>
    </w:p>
    <w:p w14:paraId="66B4E1A7" w14:textId="36E743E0" w:rsidR="009C3CB4" w:rsidRPr="00270114" w:rsidRDefault="009C3CB4" w:rsidP="009C3CB4">
      <w:pPr>
        <w:spacing w:line="240" w:lineRule="auto"/>
        <w:rPr>
          <w:rFonts w:ascii="FbShefa" w:hAnsi="FbShefa"/>
          <w:sz w:val="11"/>
          <w:rtl/>
        </w:rPr>
      </w:pPr>
    </w:p>
    <w:p w14:paraId="22FC8B73" w14:textId="77777777" w:rsidR="002B228B" w:rsidRPr="00270114" w:rsidRDefault="009C3CB4" w:rsidP="002B228B">
      <w:pPr>
        <w:pStyle w:val="3"/>
        <w:rPr>
          <w:rFonts w:ascii="FbShefa" w:hAnsi="FbShefa"/>
          <w:rtl/>
        </w:rPr>
      </w:pPr>
      <w:r w:rsidRPr="00270114">
        <w:rPr>
          <w:rFonts w:ascii="FbShefa" w:hAnsi="FbShefa"/>
          <w:rtl/>
        </w:rPr>
        <w:t>רבי יהודה</w:t>
      </w:r>
      <w:r w:rsidR="002B228B" w:rsidRPr="00270114">
        <w:rPr>
          <w:rFonts w:ascii="FbShefa" w:hAnsi="FbShefa"/>
          <w:rtl/>
        </w:rPr>
        <w:t>:</w:t>
      </w:r>
    </w:p>
    <w:p w14:paraId="4441AC1E" w14:textId="5458F2B8"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אף</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לא יתלה עיניו על המקח בשעה שאין לו דמים</w:t>
      </w:r>
      <w:r w:rsidR="00980F5A" w:rsidRPr="00270114">
        <w:rPr>
          <w:rFonts w:ascii="FbShefa" w:hAnsi="FbShefa"/>
          <w:sz w:val="11"/>
          <w:rtl/>
        </w:rPr>
        <w:t>.</w:t>
      </w:r>
    </w:p>
    <w:p w14:paraId="2674DCAF" w14:textId="77777777" w:rsidR="009C3CB4" w:rsidRPr="00270114" w:rsidRDefault="009C3CB4" w:rsidP="009C3CB4">
      <w:pPr>
        <w:spacing w:line="240" w:lineRule="auto"/>
        <w:rPr>
          <w:rFonts w:ascii="FbShefa" w:hAnsi="FbShefa"/>
          <w:sz w:val="11"/>
          <w:rtl/>
        </w:rPr>
      </w:pPr>
    </w:p>
    <w:p w14:paraId="6C42DA9F" w14:textId="0883D9EA" w:rsidR="009C3CB4" w:rsidRPr="00270114" w:rsidRDefault="009C3CB4" w:rsidP="002B228B">
      <w:pPr>
        <w:pStyle w:val="3"/>
        <w:rPr>
          <w:rFonts w:ascii="FbShefa" w:hAnsi="FbShefa"/>
          <w:rtl/>
        </w:rPr>
      </w:pPr>
      <w:r w:rsidRPr="00270114">
        <w:rPr>
          <w:rFonts w:ascii="FbShefa" w:hAnsi="FbShefa"/>
          <w:rtl/>
        </w:rPr>
        <w:t>גדול אונאת דברים מאונאת ממון</w:t>
      </w:r>
      <w:r w:rsidR="002B228B" w:rsidRPr="00270114">
        <w:rPr>
          <w:rFonts w:ascii="FbShefa" w:hAnsi="FbShefa"/>
          <w:rtl/>
        </w:rPr>
        <w:t>:</w:t>
      </w:r>
    </w:p>
    <w:p w14:paraId="5BC9F6AD" w14:textId="6EAE4318"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שזה</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נאמר בו ויראת מאלהיך</w:t>
      </w:r>
      <w:r w:rsidR="00980F5A" w:rsidRPr="00270114">
        <w:rPr>
          <w:rFonts w:ascii="FbShefa" w:hAnsi="FbShefa"/>
          <w:sz w:val="11"/>
          <w:rtl/>
        </w:rPr>
        <w:t>.</w:t>
      </w:r>
      <w:r w:rsidR="001C0E38" w:rsidRPr="00270114">
        <w:rPr>
          <w:rFonts w:ascii="FbShefa" w:hAnsi="FbShefa"/>
          <w:sz w:val="11"/>
          <w:rtl/>
        </w:rPr>
        <w:t xml:space="preserve"> </w:t>
      </w:r>
      <w:r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הדבר מסור ללב, וכל המסור ללב נאמר בו ויראת מאלהיך</w:t>
      </w:r>
      <w:r w:rsidR="00980F5A" w:rsidRPr="00270114">
        <w:rPr>
          <w:rFonts w:ascii="FbShefa" w:hAnsi="FbShefa"/>
          <w:sz w:val="11"/>
          <w:rtl/>
        </w:rPr>
        <w:t>.</w:t>
      </w:r>
    </w:p>
    <w:p w14:paraId="01C2FFE5" w14:textId="2E50D519" w:rsidR="00433741" w:rsidRPr="00270114" w:rsidRDefault="002B228B" w:rsidP="009C3CB4">
      <w:pPr>
        <w:spacing w:line="240" w:lineRule="auto"/>
        <w:rPr>
          <w:rFonts w:ascii="FbShefa" w:hAnsi="FbShefa"/>
          <w:sz w:val="11"/>
          <w:rtl/>
        </w:rPr>
      </w:pPr>
      <w:r w:rsidRPr="001B3037">
        <w:rPr>
          <w:rFonts w:ascii="FbShefa" w:hAnsi="FbShefa"/>
          <w:b/>
          <w:bCs/>
          <w:color w:val="3B2F2A" w:themeColor="text2" w:themeShade="80"/>
          <w:sz w:val="11"/>
          <w:rtl/>
        </w:rPr>
        <w:t>שזה</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בגופו וזה בממונו</w:t>
      </w:r>
      <w:r w:rsidR="00980F5A" w:rsidRPr="00270114">
        <w:rPr>
          <w:rFonts w:ascii="FbShefa" w:hAnsi="FbShefa"/>
          <w:sz w:val="11"/>
          <w:rtl/>
        </w:rPr>
        <w:t>.</w:t>
      </w:r>
    </w:p>
    <w:p w14:paraId="0EDCC08D" w14:textId="6E0BF0C7" w:rsidR="00433741" w:rsidRPr="00270114" w:rsidRDefault="002B228B" w:rsidP="009C3CB4">
      <w:pPr>
        <w:spacing w:line="240" w:lineRule="auto"/>
        <w:rPr>
          <w:rFonts w:ascii="FbShefa" w:hAnsi="FbShefa"/>
          <w:sz w:val="11"/>
          <w:rtl/>
        </w:rPr>
      </w:pPr>
      <w:r w:rsidRPr="001B3037">
        <w:rPr>
          <w:rFonts w:ascii="FbShefa" w:hAnsi="FbShefa"/>
          <w:b/>
          <w:bCs/>
          <w:color w:val="3B2F2A" w:themeColor="text2" w:themeShade="80"/>
          <w:sz w:val="11"/>
          <w:rtl/>
        </w:rPr>
        <w:t>ש</w:t>
      </w:r>
      <w:r w:rsidR="009C3CB4" w:rsidRPr="001B3037">
        <w:rPr>
          <w:rFonts w:ascii="FbShefa" w:hAnsi="FbShefa"/>
          <w:b/>
          <w:bCs/>
          <w:color w:val="3B2F2A" w:themeColor="text2" w:themeShade="80"/>
          <w:sz w:val="11"/>
          <w:rtl/>
        </w:rPr>
        <w:t>זה</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009C3CB4" w:rsidRPr="00270114">
        <w:rPr>
          <w:rFonts w:ascii="FbShefa" w:hAnsi="FbShefa"/>
          <w:sz w:val="11"/>
          <w:rtl/>
        </w:rPr>
        <w:t>ניתן להישבון, וזה לא ניתן להישבון</w:t>
      </w:r>
      <w:r w:rsidR="00980F5A" w:rsidRPr="00270114">
        <w:rPr>
          <w:rFonts w:ascii="FbShefa" w:hAnsi="FbShefa"/>
          <w:sz w:val="11"/>
          <w:rtl/>
        </w:rPr>
        <w:t>.</w:t>
      </w:r>
    </w:p>
    <w:p w14:paraId="41D3D21A" w14:textId="30DFA57F" w:rsidR="009C3CB4" w:rsidRPr="00270114" w:rsidRDefault="009C3CB4" w:rsidP="009C3CB4">
      <w:pPr>
        <w:spacing w:line="240" w:lineRule="auto"/>
        <w:rPr>
          <w:rFonts w:ascii="FbShefa" w:hAnsi="FbShefa"/>
          <w:sz w:val="11"/>
          <w:rtl/>
        </w:rPr>
      </w:pPr>
    </w:p>
    <w:p w14:paraId="762FFF17"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מלבין פני חבירו</w:t>
      </w:r>
    </w:p>
    <w:p w14:paraId="274A2EFF" w14:textId="54900E03"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המלבין</w:t>
      </w:r>
      <w:r w:rsidR="00980F5A" w:rsidRPr="001B3037">
        <w:rPr>
          <w:rFonts w:ascii="FbShefa" w:hAnsi="FbShefa"/>
          <w:b/>
          <w:bCs/>
          <w:color w:val="3B2F2A" w:themeColor="text2" w:themeShade="80"/>
          <w:sz w:val="11"/>
          <w:rtl/>
        </w:rPr>
        <w:t>.</w:t>
      </w:r>
      <w:r w:rsidRPr="00270114">
        <w:rPr>
          <w:rFonts w:ascii="FbShefa" w:hAnsi="FbShefa"/>
          <w:sz w:val="11"/>
          <w:rtl/>
        </w:rPr>
        <w:t xml:space="preserve"> פני חבירו ברבים כאילו שופך דמים</w:t>
      </w:r>
      <w:r w:rsidR="00980F5A" w:rsidRPr="00270114">
        <w:rPr>
          <w:rFonts w:ascii="FbShefa" w:hAnsi="FbShefa"/>
          <w:sz w:val="11"/>
          <w:rtl/>
        </w:rPr>
        <w:t>.</w:t>
      </w:r>
    </w:p>
    <w:p w14:paraId="5F477C5B" w14:textId="1DA94900"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דחזינא</w:t>
      </w:r>
      <w:r w:rsidR="00980F5A" w:rsidRPr="00270114">
        <w:rPr>
          <w:rFonts w:ascii="FbShefa" w:hAnsi="FbShefa"/>
          <w:sz w:val="11"/>
          <w:rtl/>
        </w:rPr>
        <w:t>.</w:t>
      </w:r>
      <w:r w:rsidRPr="00270114">
        <w:rPr>
          <w:rFonts w:ascii="FbShefa" w:hAnsi="FbShefa"/>
          <w:sz w:val="11"/>
          <w:rtl/>
        </w:rPr>
        <w:t xml:space="preserve"> דאזיל סומקא ואתי חוורא</w:t>
      </w:r>
      <w:r w:rsidR="00980F5A" w:rsidRPr="00270114">
        <w:rPr>
          <w:rFonts w:ascii="FbShefa" w:hAnsi="FbShefa"/>
          <w:sz w:val="11"/>
          <w:rtl/>
        </w:rPr>
        <w:t>.</w:t>
      </w:r>
    </w:p>
    <w:p w14:paraId="7DB45C46" w14:textId="0FFA7104"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במערבא</w:t>
      </w:r>
      <w:r w:rsidR="00980F5A" w:rsidRPr="00270114">
        <w:rPr>
          <w:rFonts w:ascii="FbShefa" w:hAnsi="FbShefa"/>
          <w:sz w:val="11"/>
          <w:rtl/>
        </w:rPr>
        <w:t>.</w:t>
      </w:r>
      <w:r w:rsidRPr="00270114">
        <w:rPr>
          <w:rFonts w:ascii="FbShefa" w:hAnsi="FbShefa"/>
          <w:sz w:val="11"/>
          <w:rtl/>
        </w:rPr>
        <w:t xml:space="preserve"> זהירי באחוורי אפי</w:t>
      </w:r>
      <w:r w:rsidR="00980F5A" w:rsidRPr="00270114">
        <w:rPr>
          <w:rFonts w:ascii="FbShefa" w:hAnsi="FbShefa"/>
          <w:sz w:val="11"/>
          <w:rtl/>
        </w:rPr>
        <w:t>.</w:t>
      </w:r>
    </w:p>
    <w:p w14:paraId="2E745F69" w14:textId="77777777" w:rsidR="002B228B" w:rsidRPr="00270114" w:rsidRDefault="002B228B" w:rsidP="009C3CB4">
      <w:pPr>
        <w:spacing w:line="240" w:lineRule="auto"/>
        <w:rPr>
          <w:rFonts w:ascii="FbShefa" w:hAnsi="FbShefa"/>
          <w:sz w:val="11"/>
          <w:rtl/>
        </w:rPr>
      </w:pPr>
    </w:p>
    <w:p w14:paraId="3BF3A04E" w14:textId="77777777" w:rsidR="002B228B" w:rsidRPr="00270114" w:rsidRDefault="002B228B" w:rsidP="002B228B">
      <w:pPr>
        <w:pStyle w:val="2"/>
        <w:rPr>
          <w:rFonts w:ascii="FbShefa" w:hAnsi="FbShefa"/>
          <w:rtl/>
        </w:rPr>
      </w:pPr>
      <w:r w:rsidRPr="00270114">
        <w:rPr>
          <w:rFonts w:ascii="FbShefa" w:hAnsi="FbShefa"/>
          <w:rtl/>
        </w:rPr>
        <w:t xml:space="preserve">היורדין לגיהנם </w:t>
      </w:r>
    </w:p>
    <w:p w14:paraId="0C59B677" w14:textId="5B20F42F" w:rsidR="002B228B" w:rsidRPr="00270114" w:rsidRDefault="002B228B" w:rsidP="002B228B">
      <w:pPr>
        <w:spacing w:line="240" w:lineRule="auto"/>
        <w:rPr>
          <w:rFonts w:ascii="FbShefa" w:hAnsi="FbShefa"/>
          <w:rtl/>
        </w:rPr>
      </w:pPr>
      <w:r w:rsidRPr="001B3037">
        <w:rPr>
          <w:rFonts w:ascii="FbShefa" w:hAnsi="FbShefa"/>
          <w:b/>
          <w:bCs/>
          <w:color w:val="3B2F2A" w:themeColor="text2" w:themeShade="80"/>
          <w:rtl/>
        </w:rPr>
        <w:t>כל היורדים</w:t>
      </w:r>
      <w:r w:rsidR="00980F5A" w:rsidRPr="001B3037">
        <w:rPr>
          <w:rFonts w:ascii="FbShefa" w:hAnsi="FbShefa"/>
          <w:b/>
          <w:bCs/>
          <w:color w:val="3B2F2A" w:themeColor="text2" w:themeShade="80"/>
          <w:rtl/>
        </w:rPr>
        <w:t>.</w:t>
      </w:r>
      <w:r w:rsidRPr="00270114">
        <w:rPr>
          <w:rFonts w:ascii="FbShefa" w:hAnsi="FbShefa"/>
          <w:rtl/>
        </w:rPr>
        <w:t xml:space="preserve"> עולים</w:t>
      </w:r>
      <w:r w:rsidR="00980F5A" w:rsidRPr="00270114">
        <w:rPr>
          <w:rFonts w:ascii="FbShefa" w:hAnsi="FbShefa"/>
          <w:rtl/>
        </w:rPr>
        <w:t>.</w:t>
      </w:r>
    </w:p>
    <w:p w14:paraId="7B46A148" w14:textId="1A448C83" w:rsidR="002F24DC" w:rsidRPr="00270114" w:rsidRDefault="002B228B" w:rsidP="002B228B">
      <w:pPr>
        <w:spacing w:line="240" w:lineRule="auto"/>
        <w:rPr>
          <w:rFonts w:ascii="FbShefa" w:hAnsi="FbShefa"/>
          <w:rtl/>
        </w:rPr>
      </w:pPr>
      <w:r w:rsidRPr="001B3037">
        <w:rPr>
          <w:rFonts w:ascii="FbShefa" w:hAnsi="FbShefa"/>
          <w:b/>
          <w:bCs/>
          <w:color w:val="3B2F2A" w:themeColor="text2" w:themeShade="80"/>
          <w:rtl/>
        </w:rPr>
        <w:t>חוץ</w:t>
      </w:r>
      <w:r w:rsidR="00980F5A" w:rsidRPr="001B3037">
        <w:rPr>
          <w:rFonts w:ascii="FbShefa" w:hAnsi="FbShefa"/>
          <w:b/>
          <w:bCs/>
          <w:color w:val="3B2F2A" w:themeColor="text2" w:themeShade="80"/>
          <w:rtl/>
        </w:rPr>
        <w:t>.</w:t>
      </w:r>
      <w:r w:rsidRPr="00270114">
        <w:rPr>
          <w:rFonts w:ascii="FbShefa" w:hAnsi="FbShefa"/>
          <w:rtl/>
        </w:rPr>
        <w:t xml:space="preserve"> משלשה שאין עולין</w:t>
      </w:r>
      <w:r w:rsidR="00980F5A" w:rsidRPr="00270114">
        <w:rPr>
          <w:rFonts w:ascii="FbShefa" w:hAnsi="FbShefa"/>
          <w:rtl/>
        </w:rPr>
        <w:t>.</w:t>
      </w:r>
    </w:p>
    <w:p w14:paraId="069CA250" w14:textId="52CF4479" w:rsidR="002F24DC" w:rsidRPr="00270114" w:rsidRDefault="002B228B" w:rsidP="002B228B">
      <w:pPr>
        <w:spacing w:line="240" w:lineRule="auto"/>
        <w:rPr>
          <w:rFonts w:ascii="FbShefa" w:hAnsi="FbShefa"/>
          <w:rtl/>
        </w:rPr>
      </w:pPr>
      <w:r w:rsidRPr="001B3037">
        <w:rPr>
          <w:rFonts w:ascii="FbShefa" w:hAnsi="FbShefa"/>
          <w:b/>
          <w:bCs/>
          <w:color w:val="3B2F2A" w:themeColor="text2" w:themeShade="80"/>
          <w:rtl/>
        </w:rPr>
        <w:t>הבא</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על אשת איש</w:t>
      </w:r>
      <w:r w:rsidR="00980F5A" w:rsidRPr="00270114">
        <w:rPr>
          <w:rFonts w:ascii="FbShefa" w:hAnsi="FbShefa"/>
          <w:rtl/>
        </w:rPr>
        <w:t>.</w:t>
      </w:r>
    </w:p>
    <w:p w14:paraId="4DDD582D" w14:textId="7482A959" w:rsidR="002F24DC" w:rsidRPr="00270114" w:rsidRDefault="002B228B" w:rsidP="002B228B">
      <w:pPr>
        <w:spacing w:line="240" w:lineRule="auto"/>
        <w:rPr>
          <w:rFonts w:ascii="FbShefa" w:hAnsi="FbShefa"/>
          <w:rtl/>
        </w:rPr>
      </w:pPr>
      <w:r w:rsidRPr="001B3037">
        <w:rPr>
          <w:rFonts w:ascii="FbShefa" w:hAnsi="FbShefa"/>
          <w:b/>
          <w:bCs/>
          <w:color w:val="3B2F2A" w:themeColor="text2" w:themeShade="80"/>
          <w:rtl/>
        </w:rPr>
        <w:t>המלבין</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פני חבירו ברבים</w:t>
      </w:r>
      <w:r w:rsidR="00980F5A" w:rsidRPr="00270114">
        <w:rPr>
          <w:rFonts w:ascii="FbShefa" w:hAnsi="FbShefa"/>
          <w:rtl/>
        </w:rPr>
        <w:t>.</w:t>
      </w:r>
    </w:p>
    <w:p w14:paraId="72660491" w14:textId="7DF4314F" w:rsidR="002B228B" w:rsidRPr="00270114" w:rsidRDefault="002B228B" w:rsidP="002B228B">
      <w:pPr>
        <w:spacing w:line="240" w:lineRule="auto"/>
        <w:rPr>
          <w:rFonts w:ascii="FbShefa" w:hAnsi="FbShefa"/>
          <w:rtl/>
        </w:rPr>
      </w:pPr>
      <w:r w:rsidRPr="001B3037">
        <w:rPr>
          <w:rFonts w:ascii="FbShefa" w:hAnsi="FbShefa"/>
          <w:b/>
          <w:bCs/>
          <w:color w:val="3B2F2A" w:themeColor="text2" w:themeShade="80"/>
          <w:rtl/>
        </w:rPr>
        <w:t>המכנה</w:t>
      </w:r>
      <w:r w:rsidR="00F90F24">
        <w:rPr>
          <w:rFonts w:ascii="FbShefa" w:hAnsi="FbShefa" w:hint="cs"/>
          <w:b/>
          <w:bCs/>
          <w:color w:val="3B2F2A" w:themeColor="text2" w:themeShade="80"/>
          <w:rtl/>
        </w:rPr>
        <w:t>.</w:t>
      </w:r>
      <w:r w:rsidRPr="00F90F24">
        <w:rPr>
          <w:rtl/>
        </w:rPr>
        <w:t xml:space="preserve"> שם רע לחבירו</w:t>
      </w:r>
      <w:r w:rsidR="00980F5A" w:rsidRPr="00F90F24">
        <w:rPr>
          <w:rtl/>
        </w:rPr>
        <w:t>.</w:t>
      </w:r>
      <w:r w:rsidR="001C0E38" w:rsidRPr="00F90F24">
        <w:rPr>
          <w:rtl/>
        </w:rPr>
        <w:t xml:space="preserve"> </w:t>
      </w:r>
      <w:r w:rsidRPr="001B3037">
        <w:rPr>
          <w:rFonts w:ascii="FbShefa" w:hAnsi="FbShefa"/>
          <w:b/>
          <w:bCs/>
          <w:color w:val="3B2F2A" w:themeColor="text2" w:themeShade="80"/>
          <w:rtl/>
        </w:rPr>
        <w:t>אע"ג</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דדש ביה בשמיה, ואינו מלבין פניו</w:t>
      </w:r>
      <w:r w:rsidR="00980F5A" w:rsidRPr="00270114">
        <w:rPr>
          <w:rFonts w:ascii="FbShefa" w:hAnsi="FbShefa"/>
          <w:rtl/>
        </w:rPr>
        <w:t>.</w:t>
      </w:r>
    </w:p>
    <w:p w14:paraId="7F049630" w14:textId="547A9509" w:rsidR="009C3CB4" w:rsidRPr="00270114" w:rsidRDefault="009C3CB4" w:rsidP="00794C1A">
      <w:pPr>
        <w:pStyle w:val="1"/>
        <w:rPr>
          <w:rFonts w:ascii="FbShefa" w:hAnsi="FbShefa"/>
          <w:rtl/>
        </w:rPr>
      </w:pPr>
      <w:r w:rsidRPr="00270114">
        <w:rPr>
          <w:rFonts w:ascii="FbShefa" w:hAnsi="FbShefa"/>
          <w:sz w:val="11"/>
          <w:rtl/>
        </w:rPr>
        <w:t>נט</w:t>
      </w:r>
      <w:r w:rsidR="00B36BF2" w:rsidRPr="00270114">
        <w:rPr>
          <w:rFonts w:ascii="FbShefa" w:hAnsi="FbShefa"/>
          <w:sz w:val="11"/>
          <w:rtl/>
        </w:rPr>
        <w:t>, א</w:t>
      </w:r>
      <w:r w:rsidRPr="00270114">
        <w:rPr>
          <w:rFonts w:ascii="FbShefa" w:hAnsi="FbShefa"/>
          <w:sz w:val="11"/>
          <w:rtl/>
        </w:rPr>
        <w:t xml:space="preserve"> </w:t>
      </w:r>
    </w:p>
    <w:p w14:paraId="23F75210" w14:textId="77777777" w:rsidR="005C4D04" w:rsidRPr="00270114" w:rsidRDefault="009C3CB4" w:rsidP="005C4D04">
      <w:pPr>
        <w:pStyle w:val="2"/>
        <w:rPr>
          <w:rFonts w:ascii="FbShefa" w:hAnsi="FbShefa"/>
          <w:rtl/>
        </w:rPr>
      </w:pPr>
      <w:r w:rsidRPr="00270114">
        <w:rPr>
          <w:rFonts w:ascii="FbShefa" w:hAnsi="FbShefa"/>
          <w:rtl/>
        </w:rPr>
        <w:t>נוח לאדם</w:t>
      </w:r>
    </w:p>
    <w:p w14:paraId="699DA7E1" w14:textId="3F854096" w:rsidR="005C4D04" w:rsidRPr="00270114" w:rsidRDefault="005C4D04" w:rsidP="005C4D04">
      <w:pPr>
        <w:pStyle w:val="3"/>
        <w:rPr>
          <w:rFonts w:ascii="FbShefa" w:hAnsi="FbShefa"/>
          <w:rtl/>
        </w:rPr>
      </w:pPr>
      <w:r w:rsidRPr="00270114">
        <w:rPr>
          <w:rFonts w:ascii="FbShefa" w:hAnsi="FbShefa"/>
          <w:rtl/>
        </w:rPr>
        <w:t>לימוד מדוד המלך:</w:t>
      </w:r>
    </w:p>
    <w:p w14:paraId="11CE8D38" w14:textId="159BFC4A" w:rsidR="002F24DC" w:rsidRPr="00F90F24" w:rsidRDefault="00F90F24" w:rsidP="00F90F24">
      <w:pPr>
        <w:spacing w:line="240" w:lineRule="auto"/>
        <w:rPr>
          <w:rtl/>
        </w:rPr>
      </w:pPr>
      <w:r>
        <w:rPr>
          <w:rFonts w:ascii="FbShefa" w:hAnsi="FbShefa" w:hint="cs"/>
          <w:b/>
          <w:bCs/>
          <w:color w:val="3B2F2A" w:themeColor="text2" w:themeShade="80"/>
          <w:sz w:val="11"/>
          <w:rtl/>
        </w:rPr>
        <w:t xml:space="preserve">מוטב. </w:t>
      </w:r>
      <w:r w:rsidRPr="00F90F24">
        <w:rPr>
          <w:rFonts w:hint="cs"/>
          <w:rtl/>
        </w:rPr>
        <w:t>ל</w:t>
      </w:r>
      <w:r w:rsidR="009C3CB4" w:rsidRPr="00F90F24">
        <w:rPr>
          <w:rtl/>
        </w:rPr>
        <w:t>בוא על ספק אשת איש ואל ילבין פני חבירו ברבים</w:t>
      </w:r>
      <w:r w:rsidR="00980F5A" w:rsidRPr="00F90F24">
        <w:rPr>
          <w:rtl/>
        </w:rPr>
        <w:t>.</w:t>
      </w:r>
    </w:p>
    <w:p w14:paraId="6E02ABE4" w14:textId="29BF4273"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מנא לן</w:t>
      </w:r>
      <w:r w:rsidR="00980F5A" w:rsidRPr="00270114">
        <w:rPr>
          <w:rFonts w:ascii="FbShefa" w:hAnsi="FbShefa"/>
          <w:sz w:val="11"/>
          <w:rtl/>
        </w:rPr>
        <w:t>.</w:t>
      </w:r>
      <w:r w:rsidRPr="00270114">
        <w:rPr>
          <w:rFonts w:ascii="FbShefa" w:hAnsi="FbShefa"/>
          <w:sz w:val="11"/>
          <w:rtl/>
        </w:rPr>
        <w:t xml:space="preserve"> מדוד</w:t>
      </w:r>
      <w:r w:rsidR="00980F5A" w:rsidRPr="00270114">
        <w:rPr>
          <w:rFonts w:ascii="FbShefa" w:hAnsi="FbShefa"/>
          <w:sz w:val="11"/>
          <w:rtl/>
        </w:rPr>
        <w:t>.</w:t>
      </w:r>
    </w:p>
    <w:p w14:paraId="35B66D82" w14:textId="77777777" w:rsidR="005C4D04" w:rsidRPr="00270114" w:rsidRDefault="005C4D04" w:rsidP="009C3CB4">
      <w:pPr>
        <w:spacing w:line="240" w:lineRule="auto"/>
        <w:rPr>
          <w:rFonts w:ascii="FbShefa" w:hAnsi="FbShefa"/>
          <w:sz w:val="11"/>
          <w:rtl/>
        </w:rPr>
      </w:pPr>
    </w:p>
    <w:p w14:paraId="427957F3" w14:textId="2351BD61" w:rsidR="002F24DC" w:rsidRPr="00270114" w:rsidRDefault="005C4D04" w:rsidP="005C4D04">
      <w:pPr>
        <w:spacing w:line="240" w:lineRule="auto"/>
        <w:rPr>
          <w:rFonts w:ascii="FbShefa" w:hAnsi="FbShefa"/>
          <w:sz w:val="11"/>
          <w:rtl/>
        </w:rPr>
      </w:pPr>
      <w:r w:rsidRPr="001B3037">
        <w:rPr>
          <w:rFonts w:ascii="FbShefa" w:hAnsi="FbShefa"/>
          <w:b/>
          <w:bCs/>
          <w:color w:val="3B2F2A" w:themeColor="text2" w:themeShade="80"/>
          <w:sz w:val="11"/>
          <w:rtl/>
        </w:rPr>
        <w:t>קרעו ולא דמו</w:t>
      </w:r>
      <w:r w:rsidR="00980F5A" w:rsidRPr="00270114">
        <w:rPr>
          <w:rFonts w:ascii="FbShefa" w:hAnsi="FbShefa"/>
          <w:sz w:val="11"/>
          <w:rtl/>
        </w:rPr>
        <w:t>.</w:t>
      </w:r>
      <w:r w:rsidRPr="00270114">
        <w:rPr>
          <w:rFonts w:ascii="FbShefa" w:hAnsi="FbShefa"/>
          <w:sz w:val="11"/>
          <w:rtl/>
        </w:rPr>
        <w:t xml:space="preserve"> שאם היו מקרעים בשרי לא היה דמי שותת לארץ</w:t>
      </w:r>
      <w:r w:rsidR="00980F5A" w:rsidRPr="00270114">
        <w:rPr>
          <w:rFonts w:ascii="FbShefa" w:hAnsi="FbShefa"/>
          <w:sz w:val="11"/>
          <w:rtl/>
        </w:rPr>
        <w:t>.</w:t>
      </w:r>
    </w:p>
    <w:p w14:paraId="7A0B4507" w14:textId="23648960" w:rsidR="002F24DC" w:rsidRPr="00270114" w:rsidRDefault="005C4D04" w:rsidP="005C4D04">
      <w:pPr>
        <w:spacing w:line="240" w:lineRule="auto"/>
        <w:rPr>
          <w:rFonts w:ascii="FbShefa" w:hAnsi="FbShefa"/>
          <w:sz w:val="11"/>
          <w:rtl/>
        </w:rPr>
      </w:pPr>
      <w:r w:rsidRPr="001B3037">
        <w:rPr>
          <w:rFonts w:ascii="FbShefa" w:hAnsi="FbShefa"/>
          <w:b/>
          <w:bCs/>
          <w:color w:val="3B2F2A" w:themeColor="text2" w:themeShade="80"/>
          <w:sz w:val="11"/>
          <w:rtl/>
        </w:rPr>
        <w:t>בשעה שעוסקין</w:t>
      </w:r>
      <w:r w:rsidR="00980F5A" w:rsidRPr="00270114">
        <w:rPr>
          <w:rFonts w:ascii="FbShefa" w:hAnsi="FbShefa"/>
          <w:sz w:val="11"/>
          <w:rtl/>
        </w:rPr>
        <w:t>.</w:t>
      </w:r>
      <w:r w:rsidRPr="00270114">
        <w:rPr>
          <w:rFonts w:ascii="FbShefa" w:hAnsi="FbShefa"/>
          <w:sz w:val="11"/>
          <w:rtl/>
        </w:rPr>
        <w:t xml:space="preserve"> בנגעים ואהלות, אומרים לי</w:t>
      </w:r>
      <w:r w:rsidR="00F90F24">
        <w:rPr>
          <w:rFonts w:ascii="FbShefa" w:hAnsi="FbShefa" w:hint="cs"/>
          <w:sz w:val="11"/>
          <w:rtl/>
        </w:rPr>
        <w:t>,</w:t>
      </w:r>
      <w:r w:rsidRPr="00270114">
        <w:rPr>
          <w:rFonts w:ascii="FbShefa" w:hAnsi="FbShefa"/>
          <w:sz w:val="11"/>
          <w:rtl/>
        </w:rPr>
        <w:t xml:space="preserve"> דוד, הבא על אשת איש מיתתו במה</w:t>
      </w:r>
      <w:r w:rsidR="00980F5A" w:rsidRPr="00270114">
        <w:rPr>
          <w:rFonts w:ascii="FbShefa" w:hAnsi="FbShefa"/>
          <w:sz w:val="11"/>
          <w:rtl/>
        </w:rPr>
        <w:t>.</w:t>
      </w:r>
    </w:p>
    <w:p w14:paraId="5F22279C" w14:textId="19388E84" w:rsidR="005C4D04" w:rsidRPr="00270114" w:rsidRDefault="005C4D04" w:rsidP="005C4D04">
      <w:pPr>
        <w:spacing w:line="240" w:lineRule="auto"/>
        <w:rPr>
          <w:rFonts w:ascii="FbShefa" w:hAnsi="FbShefa"/>
          <w:sz w:val="11"/>
          <w:rtl/>
        </w:rPr>
      </w:pPr>
      <w:r w:rsidRPr="001B3037">
        <w:rPr>
          <w:rFonts w:ascii="FbShefa" w:hAnsi="FbShefa"/>
          <w:b/>
          <w:bCs/>
          <w:color w:val="3B2F2A" w:themeColor="text2" w:themeShade="80"/>
          <w:sz w:val="11"/>
          <w:rtl/>
        </w:rPr>
        <w:t>ואני אומר להם</w:t>
      </w:r>
      <w:r w:rsidR="00980F5A" w:rsidRPr="00270114">
        <w:rPr>
          <w:rFonts w:ascii="FbShefa" w:hAnsi="FbShefa"/>
          <w:sz w:val="11"/>
          <w:rtl/>
        </w:rPr>
        <w:t>.</w:t>
      </w:r>
      <w:r w:rsidRPr="00270114">
        <w:rPr>
          <w:rFonts w:ascii="FbShefa" w:hAnsi="FbShefa"/>
          <w:sz w:val="11"/>
          <w:rtl/>
        </w:rPr>
        <w:t xml:space="preserve"> מיתתו בחנק, ויש לו חלק לעולם הבא</w:t>
      </w:r>
      <w:r w:rsidR="00980F5A" w:rsidRPr="00270114">
        <w:rPr>
          <w:rFonts w:ascii="FbShefa" w:hAnsi="FbShefa"/>
          <w:sz w:val="11"/>
          <w:rtl/>
        </w:rPr>
        <w:t>.</w:t>
      </w:r>
      <w:r w:rsidR="001C0E38" w:rsidRPr="00270114">
        <w:rPr>
          <w:rFonts w:ascii="FbShefa" w:hAnsi="FbShefa"/>
          <w:sz w:val="11"/>
          <w:rtl/>
        </w:rPr>
        <w:t xml:space="preserve"> </w:t>
      </w:r>
      <w:r w:rsidRPr="001B3037">
        <w:rPr>
          <w:rFonts w:ascii="FbShefa" w:hAnsi="FbShefa"/>
          <w:b/>
          <w:bCs/>
          <w:color w:val="3B2F2A" w:themeColor="text2" w:themeShade="80"/>
          <w:sz w:val="11"/>
          <w:rtl/>
        </w:rPr>
        <w:t>אבל</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המלבין את פני חבירו ברבים, אין לו חלק לעולם הבא</w:t>
      </w:r>
      <w:r w:rsidR="00980F5A" w:rsidRPr="00270114">
        <w:rPr>
          <w:rFonts w:ascii="FbShefa" w:hAnsi="FbShefa"/>
          <w:sz w:val="11"/>
          <w:rtl/>
        </w:rPr>
        <w:t>.</w:t>
      </w:r>
    </w:p>
    <w:p w14:paraId="535ED906" w14:textId="77777777" w:rsidR="005C4D04" w:rsidRPr="00270114" w:rsidRDefault="005C4D04" w:rsidP="005C4D04">
      <w:pPr>
        <w:spacing w:line="240" w:lineRule="auto"/>
        <w:rPr>
          <w:rFonts w:ascii="FbShefa" w:hAnsi="FbShefa"/>
          <w:sz w:val="11"/>
          <w:rtl/>
        </w:rPr>
      </w:pPr>
    </w:p>
    <w:p w14:paraId="6EFBA109" w14:textId="622D2F68" w:rsidR="005C4D04" w:rsidRPr="00270114" w:rsidRDefault="005C4D04" w:rsidP="005C4D04">
      <w:pPr>
        <w:pStyle w:val="3"/>
        <w:rPr>
          <w:rFonts w:ascii="FbShefa" w:hAnsi="FbShefa"/>
          <w:rtl/>
        </w:rPr>
      </w:pPr>
      <w:r w:rsidRPr="00270114">
        <w:rPr>
          <w:rFonts w:ascii="FbShefa" w:hAnsi="FbShefa"/>
          <w:rtl/>
        </w:rPr>
        <w:t>לימוד מתמר:</w:t>
      </w:r>
    </w:p>
    <w:p w14:paraId="21E7BBF7" w14:textId="62F6E8C3"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נוח</w:t>
      </w:r>
      <w:r w:rsidRPr="00270114">
        <w:rPr>
          <w:rFonts w:ascii="FbShefa" w:hAnsi="FbShefa"/>
          <w:sz w:val="11"/>
          <w:rtl/>
        </w:rPr>
        <w:t xml:space="preserve"> </w:t>
      </w:r>
      <w:r w:rsidRPr="001B3037">
        <w:rPr>
          <w:rFonts w:ascii="FbShefa" w:hAnsi="FbShefa"/>
          <w:b/>
          <w:bCs/>
          <w:color w:val="3B2F2A" w:themeColor="text2" w:themeShade="80"/>
          <w:sz w:val="11"/>
          <w:rtl/>
        </w:rPr>
        <w:t>לאדם</w:t>
      </w:r>
      <w:r w:rsidR="00980F5A" w:rsidRPr="001B3037">
        <w:rPr>
          <w:rFonts w:ascii="FbShefa" w:hAnsi="FbShefa"/>
          <w:b/>
          <w:bCs/>
          <w:color w:val="3B2F2A" w:themeColor="text2" w:themeShade="80"/>
          <w:sz w:val="11"/>
          <w:rtl/>
        </w:rPr>
        <w:t>.</w:t>
      </w:r>
      <w:r w:rsidRPr="00270114">
        <w:rPr>
          <w:rFonts w:ascii="FbShefa" w:hAnsi="FbShefa"/>
          <w:sz w:val="11"/>
          <w:rtl/>
        </w:rPr>
        <w:t xml:space="preserve"> שיפיל עצמו לכבשן האש</w:t>
      </w:r>
      <w:r w:rsidR="00F90F24">
        <w:rPr>
          <w:rFonts w:ascii="FbShefa" w:hAnsi="FbShefa" w:hint="cs"/>
          <w:sz w:val="11"/>
          <w:rtl/>
        </w:rPr>
        <w:t>,</w:t>
      </w:r>
      <w:r w:rsidRPr="00270114">
        <w:rPr>
          <w:rFonts w:ascii="FbShefa" w:hAnsi="FbShefa"/>
          <w:sz w:val="11"/>
          <w:rtl/>
        </w:rPr>
        <w:t xml:space="preserve"> ואל ילבין פני חבירו ברבים</w:t>
      </w:r>
      <w:r w:rsidR="00980F5A" w:rsidRPr="00270114">
        <w:rPr>
          <w:rFonts w:ascii="FbShefa" w:hAnsi="FbShefa"/>
          <w:sz w:val="11"/>
          <w:rtl/>
        </w:rPr>
        <w:t>.</w:t>
      </w:r>
    </w:p>
    <w:p w14:paraId="6B625903" w14:textId="29C00AE9"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מנא לן</w:t>
      </w:r>
      <w:r w:rsidR="00980F5A" w:rsidRPr="00270114">
        <w:rPr>
          <w:rFonts w:ascii="FbShefa" w:hAnsi="FbShefa"/>
          <w:sz w:val="11"/>
          <w:rtl/>
        </w:rPr>
        <w:t>.</w:t>
      </w:r>
      <w:r w:rsidRPr="00270114">
        <w:rPr>
          <w:rFonts w:ascii="FbShefa" w:hAnsi="FbShefa"/>
          <w:sz w:val="11"/>
          <w:rtl/>
        </w:rPr>
        <w:t xml:space="preserve"> מתמר</w:t>
      </w:r>
      <w:r w:rsidR="00980F5A" w:rsidRPr="00270114">
        <w:rPr>
          <w:rFonts w:ascii="FbShefa" w:hAnsi="FbShefa"/>
          <w:sz w:val="11"/>
          <w:rtl/>
        </w:rPr>
        <w:t>.</w:t>
      </w:r>
      <w:r w:rsidR="001C0E38" w:rsidRPr="00270114">
        <w:rPr>
          <w:rFonts w:ascii="FbShefa" w:hAnsi="FbShefa"/>
          <w:sz w:val="11"/>
          <w:rtl/>
        </w:rPr>
        <w:t xml:space="preserve"> </w:t>
      </w:r>
      <w:r w:rsidR="005C4D04" w:rsidRPr="001B3037">
        <w:rPr>
          <w:rFonts w:ascii="FbShefa" w:hAnsi="FbShefa"/>
          <w:b/>
          <w:bCs/>
          <w:color w:val="3B2F2A" w:themeColor="text2" w:themeShade="80"/>
          <w:sz w:val="11"/>
          <w:rtl/>
        </w:rPr>
        <w:t>שנאמר</w:t>
      </w:r>
      <w:r w:rsidR="00980F5A" w:rsidRPr="001B3037">
        <w:rPr>
          <w:rFonts w:ascii="FbShefa" w:hAnsi="FbShefa"/>
          <w:b/>
          <w:bCs/>
          <w:color w:val="3B2F2A" w:themeColor="text2" w:themeShade="80"/>
          <w:sz w:val="11"/>
          <w:rtl/>
        </w:rPr>
        <w:t>.</w:t>
      </w:r>
      <w:r w:rsidR="005C4D04" w:rsidRPr="00270114">
        <w:rPr>
          <w:rFonts w:ascii="FbShefa" w:hAnsi="FbShefa"/>
          <w:sz w:val="11"/>
          <w:rtl/>
        </w:rPr>
        <w:t xml:space="preserve"> </w:t>
      </w:r>
      <w:r w:rsidRPr="00270114">
        <w:rPr>
          <w:rFonts w:ascii="FbShefa" w:hAnsi="FbShefa"/>
          <w:sz w:val="11"/>
          <w:rtl/>
        </w:rPr>
        <w:t>היא מוצאת והיא שלחה אל חמיה</w:t>
      </w:r>
      <w:r w:rsidR="00980F5A" w:rsidRPr="00270114">
        <w:rPr>
          <w:rFonts w:ascii="FbShefa" w:hAnsi="FbShefa"/>
          <w:sz w:val="11"/>
          <w:rtl/>
        </w:rPr>
        <w:t>.</w:t>
      </w:r>
    </w:p>
    <w:p w14:paraId="673ABA0D" w14:textId="0B44D9C0" w:rsidR="009C3CB4" w:rsidRPr="00270114" w:rsidRDefault="009C3CB4" w:rsidP="009C3CB4">
      <w:pPr>
        <w:spacing w:line="240" w:lineRule="auto"/>
        <w:rPr>
          <w:rFonts w:ascii="FbShefa" w:hAnsi="FbShefa"/>
          <w:sz w:val="11"/>
          <w:rtl/>
        </w:rPr>
      </w:pPr>
    </w:p>
    <w:p w14:paraId="53006980"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אונאת דברים</w:t>
      </w:r>
    </w:p>
    <w:p w14:paraId="63DCA911" w14:textId="2C35F63F" w:rsidR="00A064D4" w:rsidRPr="00270114" w:rsidRDefault="00A064D4" w:rsidP="00A064D4">
      <w:pPr>
        <w:pStyle w:val="3"/>
        <w:rPr>
          <w:rFonts w:ascii="FbShefa" w:hAnsi="FbShefa"/>
          <w:rtl/>
        </w:rPr>
      </w:pPr>
      <w:r w:rsidRPr="00270114">
        <w:rPr>
          <w:rFonts w:ascii="FbShefa" w:hAnsi="FbShefa"/>
          <w:rtl/>
        </w:rPr>
        <w:t>אישים שונים</w:t>
      </w:r>
      <w:r w:rsidR="00F90F24">
        <w:rPr>
          <w:rFonts w:ascii="FbShefa" w:hAnsi="FbShefa"/>
        </w:rPr>
        <w:t>:</w:t>
      </w:r>
    </w:p>
    <w:p w14:paraId="40A65AD2" w14:textId="47CFAA08"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את עמיתו</w:t>
      </w:r>
      <w:r w:rsidR="00980F5A" w:rsidRPr="00270114">
        <w:rPr>
          <w:rFonts w:ascii="FbShefa" w:hAnsi="FbShefa"/>
          <w:sz w:val="11"/>
          <w:rtl/>
        </w:rPr>
        <w:t>.</w:t>
      </w:r>
      <w:r w:rsidRPr="00270114">
        <w:rPr>
          <w:rFonts w:ascii="FbShefa" w:hAnsi="FbShefa"/>
          <w:sz w:val="11"/>
          <w:rtl/>
        </w:rPr>
        <w:t xml:space="preserve"> עם שאתך בתורה ובמצוות אל תוניהו</w:t>
      </w:r>
      <w:r w:rsidR="00980F5A" w:rsidRPr="00270114">
        <w:rPr>
          <w:rFonts w:ascii="FbShefa" w:hAnsi="FbShefa"/>
          <w:sz w:val="11"/>
          <w:rtl/>
        </w:rPr>
        <w:t>.</w:t>
      </w:r>
    </w:p>
    <w:p w14:paraId="44557AF7" w14:textId="1029A99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אונאת אשתו</w:t>
      </w:r>
      <w:r w:rsidR="00980F5A" w:rsidRPr="001B3037">
        <w:rPr>
          <w:rFonts w:ascii="FbShefa" w:hAnsi="FbShefa"/>
          <w:b/>
          <w:bCs/>
          <w:color w:val="3B2F2A" w:themeColor="text2" w:themeShade="80"/>
          <w:sz w:val="11"/>
          <w:rtl/>
        </w:rPr>
        <w:t>.</w:t>
      </w:r>
      <w:r w:rsidRPr="00270114">
        <w:rPr>
          <w:rFonts w:ascii="FbShefa" w:hAnsi="FbShefa"/>
          <w:sz w:val="11"/>
          <w:rtl/>
        </w:rPr>
        <w:t xml:space="preserve"> לעולם יהא אדם זהיר</w:t>
      </w:r>
      <w:r w:rsidR="005C4D04" w:rsidRPr="00270114">
        <w:rPr>
          <w:rFonts w:ascii="FbShefa" w:hAnsi="FbShefa"/>
          <w:sz w:val="11"/>
          <w:rtl/>
        </w:rPr>
        <w:t>,</w:t>
      </w:r>
      <w:r w:rsidRPr="00270114">
        <w:rPr>
          <w:rFonts w:ascii="FbShefa" w:hAnsi="FbShefa"/>
          <w:sz w:val="11"/>
          <w:rtl/>
        </w:rPr>
        <w:t xml:space="preserve"> שמתוך שדמעתה מצויה אונאתה קרובה</w:t>
      </w:r>
      <w:r w:rsidR="00980F5A" w:rsidRPr="00270114">
        <w:rPr>
          <w:rFonts w:ascii="FbShefa" w:hAnsi="FbShefa"/>
          <w:sz w:val="11"/>
          <w:rtl/>
        </w:rPr>
        <w:t>.</w:t>
      </w:r>
    </w:p>
    <w:p w14:paraId="4C599986" w14:textId="77777777" w:rsidR="005C4D04" w:rsidRPr="00270114" w:rsidRDefault="005C4D04" w:rsidP="005C4D04">
      <w:pPr>
        <w:spacing w:line="240" w:lineRule="auto"/>
        <w:rPr>
          <w:rFonts w:ascii="FbShefa" w:hAnsi="FbShefa"/>
          <w:sz w:val="11"/>
          <w:u w:val="single"/>
          <w:rtl/>
        </w:rPr>
      </w:pPr>
    </w:p>
    <w:p w14:paraId="10BAA0F0" w14:textId="683D1C35" w:rsidR="005C4D04" w:rsidRPr="00270114" w:rsidRDefault="005C4D04" w:rsidP="005C4D04">
      <w:pPr>
        <w:pStyle w:val="3"/>
        <w:rPr>
          <w:rFonts w:ascii="FbShefa" w:hAnsi="FbShefa"/>
          <w:rtl/>
        </w:rPr>
      </w:pPr>
      <w:r w:rsidRPr="00270114">
        <w:rPr>
          <w:rFonts w:ascii="FbShefa" w:hAnsi="FbShefa"/>
          <w:rtl/>
        </w:rPr>
        <w:t>משנחרב הבית</w:t>
      </w:r>
      <w:r w:rsidR="00A064D4" w:rsidRPr="00270114">
        <w:rPr>
          <w:rFonts w:ascii="FbShefa" w:hAnsi="FbShefa"/>
          <w:rtl/>
        </w:rPr>
        <w:t>:</w:t>
      </w:r>
    </w:p>
    <w:p w14:paraId="62BCC38B" w14:textId="3569EAB3" w:rsidR="005C4D04" w:rsidRPr="00270114" w:rsidRDefault="005C4D04" w:rsidP="005C4D04">
      <w:pPr>
        <w:spacing w:line="240" w:lineRule="auto"/>
        <w:rPr>
          <w:rFonts w:ascii="FbShefa" w:hAnsi="FbShefa"/>
          <w:sz w:val="11"/>
          <w:rtl/>
        </w:rPr>
      </w:pPr>
      <w:r w:rsidRPr="001B3037">
        <w:rPr>
          <w:rFonts w:ascii="FbShefa" w:hAnsi="FbShefa"/>
          <w:b/>
          <w:bCs/>
          <w:color w:val="3B2F2A" w:themeColor="text2" w:themeShade="80"/>
          <w:sz w:val="11"/>
          <w:rtl/>
        </w:rPr>
        <w:t>שערי תפילה</w:t>
      </w:r>
      <w:r w:rsidR="007F3A14">
        <w:rPr>
          <w:rFonts w:ascii="FbShefa" w:hAnsi="FbShefa" w:hint="cs"/>
          <w:b/>
          <w:bCs/>
          <w:color w:val="3B2F2A" w:themeColor="text2" w:themeShade="80"/>
          <w:sz w:val="11"/>
          <w:rtl/>
        </w:rPr>
        <w:t>.</w:t>
      </w:r>
      <w:r w:rsidRPr="00270114">
        <w:rPr>
          <w:rFonts w:ascii="FbShefa" w:hAnsi="FbShefa"/>
          <w:sz w:val="11"/>
          <w:rtl/>
        </w:rPr>
        <w:t xml:space="preserve"> ננעלו</w:t>
      </w:r>
      <w:r w:rsidR="00980F5A" w:rsidRPr="00270114">
        <w:rPr>
          <w:rFonts w:ascii="FbShefa" w:hAnsi="FbShefa"/>
          <w:sz w:val="11"/>
          <w:rtl/>
        </w:rPr>
        <w:t>.</w:t>
      </w:r>
      <w:r w:rsidR="006225FE" w:rsidRPr="00270114">
        <w:rPr>
          <w:rFonts w:ascii="FbShefa" w:hAnsi="FbShefa"/>
          <w:sz w:val="11"/>
          <w:rtl/>
        </w:rPr>
        <w:t xml:space="preserve"> </w:t>
      </w:r>
      <w:r w:rsidR="00A064D4" w:rsidRPr="001B3037">
        <w:rPr>
          <w:rFonts w:ascii="FbShefa" w:hAnsi="FbShefa"/>
          <w:b/>
          <w:bCs/>
          <w:color w:val="3B2F2A" w:themeColor="text2" w:themeShade="80"/>
          <w:sz w:val="11"/>
          <w:rtl/>
        </w:rPr>
        <w:t>שנאמר</w:t>
      </w:r>
      <w:r w:rsidR="00980F5A" w:rsidRPr="001B3037">
        <w:rPr>
          <w:rFonts w:ascii="FbShefa" w:hAnsi="FbShefa"/>
          <w:b/>
          <w:bCs/>
          <w:color w:val="3B2F2A" w:themeColor="text2" w:themeShade="80"/>
          <w:sz w:val="11"/>
          <w:rtl/>
        </w:rPr>
        <w:t>.</w:t>
      </w:r>
      <w:r w:rsidR="00A064D4" w:rsidRPr="00270114">
        <w:rPr>
          <w:rFonts w:ascii="FbShefa" w:hAnsi="FbShefa"/>
          <w:sz w:val="11"/>
          <w:rtl/>
        </w:rPr>
        <w:t xml:space="preserve"> </w:t>
      </w:r>
      <w:r w:rsidRPr="00270114">
        <w:rPr>
          <w:rFonts w:ascii="FbShefa" w:hAnsi="FbShefa"/>
          <w:sz w:val="11"/>
          <w:rtl/>
        </w:rPr>
        <w:t>שתם תפילתי</w:t>
      </w:r>
      <w:r w:rsidR="00980F5A" w:rsidRPr="00270114">
        <w:rPr>
          <w:rFonts w:ascii="FbShefa" w:hAnsi="FbShefa"/>
          <w:sz w:val="11"/>
          <w:rtl/>
        </w:rPr>
        <w:t>.</w:t>
      </w:r>
    </w:p>
    <w:p w14:paraId="53577A2A" w14:textId="0FEB5BC9" w:rsidR="005C4D04" w:rsidRPr="00270114" w:rsidRDefault="005C4D04" w:rsidP="005C4D04">
      <w:pPr>
        <w:spacing w:line="240" w:lineRule="auto"/>
        <w:rPr>
          <w:rFonts w:ascii="FbShefa" w:hAnsi="FbShefa"/>
          <w:sz w:val="11"/>
          <w:rtl/>
        </w:rPr>
      </w:pPr>
      <w:r w:rsidRPr="001B3037">
        <w:rPr>
          <w:rFonts w:ascii="FbShefa" w:hAnsi="FbShefa"/>
          <w:b/>
          <w:bCs/>
          <w:color w:val="3B2F2A" w:themeColor="text2" w:themeShade="80"/>
          <w:sz w:val="11"/>
          <w:rtl/>
        </w:rPr>
        <w:t>שערי דמעות</w:t>
      </w:r>
      <w:r w:rsidR="007F3A14">
        <w:rPr>
          <w:rFonts w:ascii="FbShefa" w:hAnsi="FbShefa" w:hint="cs"/>
          <w:b/>
          <w:bCs/>
          <w:color w:val="3B2F2A" w:themeColor="text2" w:themeShade="80"/>
          <w:sz w:val="11"/>
          <w:rtl/>
        </w:rPr>
        <w:t>.</w:t>
      </w:r>
      <w:r w:rsidRPr="00270114">
        <w:rPr>
          <w:rFonts w:ascii="FbShefa" w:hAnsi="FbShefa"/>
          <w:sz w:val="11"/>
          <w:rtl/>
        </w:rPr>
        <w:t xml:space="preserve"> לא ננעלו</w:t>
      </w:r>
      <w:r w:rsidR="00980F5A" w:rsidRPr="00270114">
        <w:rPr>
          <w:rFonts w:ascii="FbShefa" w:hAnsi="FbShefa"/>
          <w:sz w:val="11"/>
          <w:rtl/>
        </w:rPr>
        <w:t>.</w:t>
      </w:r>
      <w:r w:rsidR="001C0E38" w:rsidRPr="00270114">
        <w:rPr>
          <w:rFonts w:ascii="FbShefa" w:hAnsi="FbShefa"/>
          <w:sz w:val="11"/>
          <w:rtl/>
        </w:rPr>
        <w:t xml:space="preserve"> </w:t>
      </w:r>
      <w:r w:rsidR="00A064D4" w:rsidRPr="001B3037">
        <w:rPr>
          <w:rFonts w:ascii="FbShefa" w:hAnsi="FbShefa"/>
          <w:b/>
          <w:bCs/>
          <w:color w:val="3B2F2A" w:themeColor="text2" w:themeShade="80"/>
          <w:sz w:val="11"/>
          <w:rtl/>
        </w:rPr>
        <w:t>שנאמר</w:t>
      </w:r>
      <w:r w:rsidR="00980F5A" w:rsidRPr="001B3037">
        <w:rPr>
          <w:rFonts w:ascii="FbShefa" w:hAnsi="FbShefa"/>
          <w:b/>
          <w:bCs/>
          <w:color w:val="3B2F2A" w:themeColor="text2" w:themeShade="80"/>
          <w:sz w:val="11"/>
          <w:rtl/>
        </w:rPr>
        <w:t>.</w:t>
      </w:r>
      <w:r w:rsidR="00A064D4" w:rsidRPr="00270114">
        <w:rPr>
          <w:rFonts w:ascii="FbShefa" w:hAnsi="FbShefa"/>
          <w:sz w:val="11"/>
          <w:rtl/>
        </w:rPr>
        <w:t xml:space="preserve"> </w:t>
      </w:r>
      <w:r w:rsidRPr="00270114">
        <w:rPr>
          <w:rFonts w:ascii="FbShefa" w:hAnsi="FbShefa"/>
          <w:sz w:val="11"/>
          <w:rtl/>
        </w:rPr>
        <w:t>אל דמעתי אל תחרש</w:t>
      </w:r>
      <w:r w:rsidR="00980F5A" w:rsidRPr="00270114">
        <w:rPr>
          <w:rFonts w:ascii="FbShefa" w:hAnsi="FbShefa"/>
          <w:sz w:val="11"/>
          <w:rtl/>
        </w:rPr>
        <w:t>.</w:t>
      </w:r>
    </w:p>
    <w:p w14:paraId="54BF3AAF" w14:textId="77777777" w:rsidR="005C4D04" w:rsidRPr="00270114" w:rsidRDefault="005C4D04" w:rsidP="009C3CB4">
      <w:pPr>
        <w:spacing w:line="240" w:lineRule="auto"/>
        <w:rPr>
          <w:rFonts w:ascii="FbShefa" w:hAnsi="FbShefa"/>
          <w:sz w:val="11"/>
          <w:rtl/>
        </w:rPr>
      </w:pPr>
    </w:p>
    <w:p w14:paraId="4A8C9A33" w14:textId="251DBB31" w:rsidR="00A064D4" w:rsidRPr="00270114" w:rsidRDefault="00A064D4" w:rsidP="00A064D4">
      <w:pPr>
        <w:pStyle w:val="3"/>
        <w:rPr>
          <w:rFonts w:ascii="FbShefa" w:hAnsi="FbShefa"/>
          <w:rtl/>
        </w:rPr>
      </w:pPr>
      <w:r w:rsidRPr="00270114">
        <w:rPr>
          <w:rFonts w:ascii="FbShefa" w:hAnsi="FbShefa"/>
          <w:rtl/>
        </w:rPr>
        <w:t>חומרת אונאה:</w:t>
      </w:r>
    </w:p>
    <w:p w14:paraId="51455204" w14:textId="0DCBF5DE"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כל השערים</w:t>
      </w:r>
      <w:r w:rsidR="007F3A14">
        <w:rPr>
          <w:rFonts w:ascii="FbShefa" w:hAnsi="FbShefa" w:hint="cs"/>
          <w:b/>
          <w:bCs/>
          <w:color w:val="3B2F2A" w:themeColor="text2" w:themeShade="80"/>
          <w:sz w:val="11"/>
          <w:rtl/>
        </w:rPr>
        <w:t>.</w:t>
      </w:r>
      <w:r w:rsidRPr="00270114">
        <w:rPr>
          <w:rFonts w:ascii="FbShefa" w:hAnsi="FbShefa"/>
          <w:sz w:val="11"/>
          <w:rtl/>
        </w:rPr>
        <w:t xml:space="preserve"> ננעלים</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חוץ</w:t>
      </w:r>
      <w:r w:rsidR="007F3A14">
        <w:rPr>
          <w:rFonts w:ascii="FbShefa" w:hAnsi="FbShefa" w:hint="cs"/>
          <w:b/>
          <w:bCs/>
          <w:color w:val="3B2F2A" w:themeColor="text2" w:themeShade="80"/>
          <w:sz w:val="11"/>
          <w:rtl/>
        </w:rPr>
        <w:t>.</w:t>
      </w:r>
      <w:r w:rsidRPr="00270114">
        <w:rPr>
          <w:rFonts w:ascii="FbShefa" w:hAnsi="FbShefa"/>
          <w:sz w:val="11"/>
          <w:rtl/>
        </w:rPr>
        <w:t xml:space="preserve"> משערי אונאה</w:t>
      </w:r>
      <w:r w:rsidR="00980F5A" w:rsidRPr="00270114">
        <w:rPr>
          <w:rFonts w:ascii="FbShefa" w:hAnsi="FbShefa"/>
          <w:sz w:val="11"/>
          <w:rtl/>
        </w:rPr>
        <w:t>.</w:t>
      </w:r>
      <w:r w:rsidR="001C0E38" w:rsidRPr="00270114">
        <w:rPr>
          <w:rFonts w:ascii="FbShefa" w:hAnsi="FbShefa"/>
          <w:sz w:val="11"/>
          <w:rtl/>
        </w:rPr>
        <w:t xml:space="preserve"> </w:t>
      </w:r>
      <w:r w:rsidR="00A064D4" w:rsidRPr="001B3037">
        <w:rPr>
          <w:rFonts w:ascii="FbShefa" w:hAnsi="FbShefa"/>
          <w:b/>
          <w:bCs/>
          <w:color w:val="3B2F2A" w:themeColor="text2" w:themeShade="80"/>
          <w:sz w:val="11"/>
          <w:rtl/>
        </w:rPr>
        <w:t>שנאמר</w:t>
      </w:r>
      <w:r w:rsidR="00980F5A" w:rsidRPr="001B3037">
        <w:rPr>
          <w:rFonts w:ascii="FbShefa" w:hAnsi="FbShefa"/>
          <w:b/>
          <w:bCs/>
          <w:color w:val="3B2F2A" w:themeColor="text2" w:themeShade="80"/>
          <w:sz w:val="11"/>
          <w:rtl/>
        </w:rPr>
        <w:t>.</w:t>
      </w:r>
      <w:r w:rsidR="00A064D4" w:rsidRPr="00270114">
        <w:rPr>
          <w:rFonts w:ascii="FbShefa" w:hAnsi="FbShefa"/>
          <w:sz w:val="11"/>
          <w:rtl/>
        </w:rPr>
        <w:t xml:space="preserve"> </w:t>
      </w:r>
      <w:r w:rsidRPr="00270114">
        <w:rPr>
          <w:rFonts w:ascii="FbShefa" w:hAnsi="FbShefa"/>
          <w:sz w:val="11"/>
          <w:rtl/>
        </w:rPr>
        <w:t>הנה ה' נצב על חומת אנך ובידו אנך</w:t>
      </w:r>
      <w:r w:rsidR="00980F5A" w:rsidRPr="00270114">
        <w:rPr>
          <w:rFonts w:ascii="FbShefa" w:hAnsi="FbShefa"/>
          <w:sz w:val="11"/>
          <w:rtl/>
        </w:rPr>
        <w:t>.</w:t>
      </w:r>
    </w:p>
    <w:p w14:paraId="6B684622" w14:textId="713C9A66"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הכל נפרע</w:t>
      </w:r>
      <w:r w:rsidR="00980F5A" w:rsidRPr="00270114">
        <w:rPr>
          <w:rFonts w:ascii="FbShefa" w:hAnsi="FbShefa"/>
          <w:sz w:val="11"/>
          <w:rtl/>
        </w:rPr>
        <w:t>.</w:t>
      </w:r>
      <w:r w:rsidRPr="00270114">
        <w:rPr>
          <w:rFonts w:ascii="FbShefa" w:hAnsi="FbShefa"/>
          <w:sz w:val="11"/>
          <w:rtl/>
        </w:rPr>
        <w:t xml:space="preserve"> בידי שליח</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חוץ</w:t>
      </w:r>
      <w:r w:rsidR="00980F5A" w:rsidRPr="001B3037">
        <w:rPr>
          <w:rFonts w:ascii="FbShefa" w:hAnsi="FbShefa"/>
          <w:b/>
          <w:bCs/>
          <w:color w:val="3B2F2A" w:themeColor="text2" w:themeShade="80"/>
          <w:sz w:val="11"/>
          <w:rtl/>
        </w:rPr>
        <w:t>.</w:t>
      </w:r>
      <w:r w:rsidRPr="00270114">
        <w:rPr>
          <w:rFonts w:ascii="FbShefa" w:hAnsi="FbShefa"/>
          <w:sz w:val="11"/>
          <w:rtl/>
        </w:rPr>
        <w:t xml:space="preserve"> מאונאה</w:t>
      </w:r>
      <w:r w:rsidR="00980F5A" w:rsidRPr="00270114">
        <w:rPr>
          <w:rFonts w:ascii="FbShefa" w:hAnsi="FbShefa"/>
          <w:sz w:val="11"/>
          <w:rtl/>
        </w:rPr>
        <w:t>.</w:t>
      </w:r>
      <w:r w:rsidR="001C0E38" w:rsidRPr="00270114">
        <w:rPr>
          <w:rFonts w:ascii="FbShefa" w:hAnsi="FbShefa"/>
          <w:sz w:val="11"/>
          <w:rtl/>
        </w:rPr>
        <w:t xml:space="preserve"> </w:t>
      </w:r>
      <w:r w:rsidR="00A064D4" w:rsidRPr="001B3037">
        <w:rPr>
          <w:rFonts w:ascii="FbShefa" w:hAnsi="FbShefa"/>
          <w:b/>
          <w:bCs/>
          <w:color w:val="3B2F2A" w:themeColor="text2" w:themeShade="80"/>
          <w:sz w:val="11"/>
          <w:rtl/>
        </w:rPr>
        <w:t>שנאמר</w:t>
      </w:r>
      <w:r w:rsidR="00980F5A" w:rsidRPr="001B3037">
        <w:rPr>
          <w:rFonts w:ascii="FbShefa" w:hAnsi="FbShefa"/>
          <w:b/>
          <w:bCs/>
          <w:color w:val="3B2F2A" w:themeColor="text2" w:themeShade="80"/>
          <w:sz w:val="11"/>
          <w:rtl/>
        </w:rPr>
        <w:t>.</w:t>
      </w:r>
      <w:r w:rsidR="00A064D4" w:rsidRPr="00270114">
        <w:rPr>
          <w:rFonts w:ascii="FbShefa" w:hAnsi="FbShefa"/>
          <w:sz w:val="11"/>
          <w:rtl/>
        </w:rPr>
        <w:t xml:space="preserve"> </w:t>
      </w:r>
      <w:r w:rsidRPr="00270114">
        <w:rPr>
          <w:rFonts w:ascii="FbShefa" w:hAnsi="FbShefa"/>
          <w:sz w:val="11"/>
          <w:rtl/>
        </w:rPr>
        <w:t>ובידו אנך</w:t>
      </w:r>
      <w:r w:rsidR="00980F5A" w:rsidRPr="00270114">
        <w:rPr>
          <w:rFonts w:ascii="FbShefa" w:hAnsi="FbShefa"/>
          <w:sz w:val="11"/>
          <w:rtl/>
        </w:rPr>
        <w:t>.</w:t>
      </w:r>
    </w:p>
    <w:p w14:paraId="5E3C57D6" w14:textId="77777777" w:rsidR="00A064D4" w:rsidRPr="001B3037" w:rsidRDefault="00A064D4" w:rsidP="009C3CB4">
      <w:pPr>
        <w:spacing w:line="240" w:lineRule="auto"/>
        <w:rPr>
          <w:rFonts w:ascii="FbShefa" w:hAnsi="FbShefa"/>
          <w:b/>
          <w:bCs/>
          <w:color w:val="3B2F2A" w:themeColor="text2" w:themeShade="80"/>
          <w:sz w:val="11"/>
          <w:rtl/>
        </w:rPr>
      </w:pPr>
    </w:p>
    <w:p w14:paraId="337DE3FD" w14:textId="4C4FFF3E" w:rsidR="00A064D4" w:rsidRPr="00270114" w:rsidRDefault="009C3CB4" w:rsidP="00A064D4">
      <w:pPr>
        <w:pStyle w:val="3"/>
        <w:rPr>
          <w:rFonts w:ascii="FbShefa" w:hAnsi="FbShefa"/>
          <w:rtl/>
        </w:rPr>
      </w:pPr>
      <w:r w:rsidRPr="00270114">
        <w:rPr>
          <w:rFonts w:ascii="FbShefa" w:hAnsi="FbShefa"/>
          <w:rtl/>
        </w:rPr>
        <w:t xml:space="preserve">שלשה אין </w:t>
      </w:r>
      <w:r w:rsidR="00A064D4" w:rsidRPr="00270114">
        <w:rPr>
          <w:rFonts w:ascii="FbShefa" w:hAnsi="FbShefa"/>
          <w:rtl/>
        </w:rPr>
        <w:t xml:space="preserve">פרגוד </w:t>
      </w:r>
      <w:r w:rsidRPr="00270114">
        <w:rPr>
          <w:rFonts w:ascii="FbShefa" w:hAnsi="FbShefa"/>
          <w:rtl/>
        </w:rPr>
        <w:t>ננעל בפניהם</w:t>
      </w:r>
      <w:r w:rsidR="00A064D4" w:rsidRPr="00270114">
        <w:rPr>
          <w:rFonts w:ascii="FbShefa" w:hAnsi="FbShefa"/>
          <w:rtl/>
        </w:rPr>
        <w:t>:</w:t>
      </w:r>
    </w:p>
    <w:p w14:paraId="188B1731" w14:textId="1FC0090B"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אונאה</w:t>
      </w:r>
      <w:r w:rsidR="00980F5A" w:rsidRPr="00270114">
        <w:rPr>
          <w:rFonts w:ascii="FbShefa" w:hAnsi="FbShefa"/>
          <w:sz w:val="11"/>
          <w:rtl/>
        </w:rPr>
        <w:t>.</w:t>
      </w:r>
      <w:r w:rsidRPr="00270114">
        <w:rPr>
          <w:rFonts w:ascii="FbShefa" w:hAnsi="FbShefa"/>
          <w:sz w:val="11"/>
          <w:rtl/>
        </w:rPr>
        <w:t xml:space="preserve"> ובידו אנך</w:t>
      </w:r>
      <w:r w:rsidR="00980F5A" w:rsidRPr="00270114">
        <w:rPr>
          <w:rFonts w:ascii="FbShefa" w:hAnsi="FbShefa"/>
          <w:sz w:val="11"/>
          <w:rtl/>
        </w:rPr>
        <w:t>.</w:t>
      </w:r>
    </w:p>
    <w:p w14:paraId="0CB53AFD" w14:textId="7CE5EEE4"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גזל</w:t>
      </w:r>
      <w:r w:rsidR="00980F5A" w:rsidRPr="001B3037">
        <w:rPr>
          <w:rFonts w:ascii="FbShefa" w:hAnsi="FbShefa"/>
          <w:b/>
          <w:bCs/>
          <w:color w:val="3B2F2A" w:themeColor="text2" w:themeShade="80"/>
          <w:sz w:val="11"/>
          <w:rtl/>
        </w:rPr>
        <w:t>.</w:t>
      </w:r>
      <w:r w:rsidRPr="00270114">
        <w:rPr>
          <w:rFonts w:ascii="FbShefa" w:hAnsi="FbShefa"/>
          <w:sz w:val="11"/>
          <w:rtl/>
        </w:rPr>
        <w:t xml:space="preserve"> חמס ושד ישמע בה על פני תמיד</w:t>
      </w:r>
      <w:r w:rsidR="00980F5A" w:rsidRPr="00270114">
        <w:rPr>
          <w:rFonts w:ascii="FbShefa" w:hAnsi="FbShefa"/>
          <w:sz w:val="11"/>
          <w:rtl/>
        </w:rPr>
        <w:t>.</w:t>
      </w:r>
    </w:p>
    <w:p w14:paraId="1A5768A9" w14:textId="5F3ADCCB"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עבודה זרה</w:t>
      </w:r>
      <w:r w:rsidR="00980F5A" w:rsidRPr="00270114">
        <w:rPr>
          <w:rFonts w:ascii="FbShefa" w:hAnsi="FbShefa"/>
          <w:sz w:val="11"/>
          <w:rtl/>
        </w:rPr>
        <w:t>.</w:t>
      </w:r>
      <w:r w:rsidRPr="00270114">
        <w:rPr>
          <w:rFonts w:ascii="FbShefa" w:hAnsi="FbShefa"/>
          <w:sz w:val="11"/>
          <w:rtl/>
        </w:rPr>
        <w:t xml:space="preserve"> העם המכעיסים אותי על פני תמיד</w:t>
      </w:r>
      <w:r w:rsidR="00980F5A" w:rsidRPr="00270114">
        <w:rPr>
          <w:rFonts w:ascii="FbShefa" w:hAnsi="FbShefa"/>
          <w:sz w:val="11"/>
          <w:rtl/>
        </w:rPr>
        <w:t>.</w:t>
      </w:r>
    </w:p>
    <w:p w14:paraId="49AFE0E6" w14:textId="77777777" w:rsidR="00A064D4" w:rsidRPr="00270114" w:rsidRDefault="00A064D4" w:rsidP="009C3CB4">
      <w:pPr>
        <w:spacing w:line="240" w:lineRule="auto"/>
        <w:rPr>
          <w:rFonts w:ascii="FbShefa" w:hAnsi="FbShefa"/>
          <w:sz w:val="11"/>
          <w:rtl/>
        </w:rPr>
      </w:pPr>
    </w:p>
    <w:p w14:paraId="5B72A520" w14:textId="5A0C95CC" w:rsidR="00A064D4" w:rsidRPr="00270114" w:rsidRDefault="001870E0" w:rsidP="001870E0">
      <w:pPr>
        <w:pStyle w:val="2"/>
        <w:rPr>
          <w:rFonts w:ascii="FbShefa" w:hAnsi="FbShefa"/>
          <w:rtl/>
        </w:rPr>
      </w:pPr>
      <w:r w:rsidRPr="00270114">
        <w:rPr>
          <w:rFonts w:ascii="FbShefa" w:hAnsi="FbShefa"/>
          <w:rtl/>
        </w:rPr>
        <w:t xml:space="preserve">לעולם יהא אדם </w:t>
      </w:r>
      <w:r w:rsidR="00A064D4" w:rsidRPr="00270114">
        <w:rPr>
          <w:rFonts w:ascii="FbShefa" w:hAnsi="FbShefa"/>
          <w:rtl/>
        </w:rPr>
        <w:t xml:space="preserve">זהיר </w:t>
      </w:r>
    </w:p>
    <w:p w14:paraId="195B62AB" w14:textId="690B25D3" w:rsidR="001870E0" w:rsidRPr="00270114" w:rsidRDefault="001870E0" w:rsidP="001870E0">
      <w:pPr>
        <w:pStyle w:val="3"/>
        <w:rPr>
          <w:rFonts w:ascii="FbShefa" w:hAnsi="FbShefa"/>
          <w:rtl/>
        </w:rPr>
      </w:pPr>
      <w:r w:rsidRPr="00270114">
        <w:rPr>
          <w:rFonts w:ascii="FbShefa" w:hAnsi="FbShefa"/>
          <w:rtl/>
        </w:rPr>
        <w:t>בתבואה:</w:t>
      </w:r>
    </w:p>
    <w:p w14:paraId="38C19674" w14:textId="13AF74D3" w:rsidR="002F24DC" w:rsidRPr="00270114" w:rsidRDefault="00A064D4" w:rsidP="00A064D4">
      <w:pPr>
        <w:spacing w:line="240" w:lineRule="auto"/>
        <w:rPr>
          <w:rFonts w:ascii="FbShefa" w:hAnsi="FbShefa"/>
          <w:sz w:val="11"/>
          <w:rtl/>
        </w:rPr>
      </w:pPr>
      <w:r w:rsidRPr="001B3037">
        <w:rPr>
          <w:rFonts w:ascii="FbShefa" w:hAnsi="FbShefa"/>
          <w:b/>
          <w:bCs/>
          <w:color w:val="3B2F2A" w:themeColor="text2" w:themeShade="80"/>
          <w:sz w:val="11"/>
          <w:rtl/>
        </w:rPr>
        <w:t>שאין</w:t>
      </w:r>
      <w:r w:rsidRPr="00270114">
        <w:rPr>
          <w:rFonts w:ascii="FbShefa" w:hAnsi="FbShefa"/>
          <w:sz w:val="11"/>
          <w:rtl/>
        </w:rPr>
        <w:t xml:space="preserve"> </w:t>
      </w:r>
      <w:r w:rsidRPr="001B3037">
        <w:rPr>
          <w:rFonts w:ascii="FbShefa" w:hAnsi="FbShefa"/>
          <w:b/>
          <w:bCs/>
          <w:color w:val="3B2F2A" w:themeColor="text2" w:themeShade="80"/>
          <w:sz w:val="11"/>
          <w:rtl/>
        </w:rPr>
        <w:t>מריבה</w:t>
      </w:r>
      <w:r w:rsidR="00980F5A" w:rsidRPr="001B3037">
        <w:rPr>
          <w:rFonts w:ascii="FbShefa" w:hAnsi="FbShefa"/>
          <w:b/>
          <w:bCs/>
          <w:color w:val="3B2F2A" w:themeColor="text2" w:themeShade="80"/>
          <w:sz w:val="11"/>
          <w:rtl/>
        </w:rPr>
        <w:t>.</w:t>
      </w:r>
      <w:r w:rsidRPr="00270114">
        <w:rPr>
          <w:rFonts w:ascii="FbShefa" w:hAnsi="FbShefa"/>
          <w:sz w:val="11"/>
          <w:rtl/>
        </w:rPr>
        <w:t xml:space="preserve"> מצויה אלא על עסקי תבואה</w:t>
      </w:r>
      <w:r w:rsidR="00980F5A" w:rsidRPr="00270114">
        <w:rPr>
          <w:rFonts w:ascii="FbShefa" w:hAnsi="FbShefa"/>
          <w:sz w:val="11"/>
          <w:rtl/>
        </w:rPr>
        <w:t>.</w:t>
      </w:r>
    </w:p>
    <w:p w14:paraId="549BE729" w14:textId="3CFC22FB" w:rsidR="002F24DC" w:rsidRPr="00270114" w:rsidRDefault="001870E0" w:rsidP="00A064D4">
      <w:pPr>
        <w:spacing w:line="240" w:lineRule="auto"/>
        <w:rPr>
          <w:rFonts w:ascii="FbShefa" w:hAnsi="FbShefa"/>
          <w:sz w:val="11"/>
          <w:rtl/>
        </w:rPr>
      </w:pPr>
      <w:r w:rsidRPr="001B3037">
        <w:rPr>
          <w:rFonts w:ascii="FbShefa" w:hAnsi="FbShefa"/>
          <w:b/>
          <w:bCs/>
          <w:color w:val="3B2F2A" w:themeColor="text2" w:themeShade="80"/>
          <w:sz w:val="11"/>
          <w:rtl/>
        </w:rPr>
        <w:t>שנאמר</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A064D4" w:rsidRPr="00270114">
        <w:rPr>
          <w:rFonts w:ascii="FbShefa" w:hAnsi="FbShefa"/>
          <w:sz w:val="11"/>
          <w:rtl/>
        </w:rPr>
        <w:t>השם גבולך שלום חלב חטים ישביעך</w:t>
      </w:r>
      <w:r w:rsidR="00980F5A" w:rsidRPr="00270114">
        <w:rPr>
          <w:rFonts w:ascii="FbShefa" w:hAnsi="FbShefa"/>
          <w:sz w:val="11"/>
          <w:rtl/>
        </w:rPr>
        <w:t>.</w:t>
      </w:r>
    </w:p>
    <w:p w14:paraId="25884E05" w14:textId="031D20D8" w:rsidR="002F24DC" w:rsidRPr="00270114" w:rsidRDefault="00A064D4" w:rsidP="00A064D4">
      <w:pPr>
        <w:spacing w:line="240" w:lineRule="auto"/>
        <w:rPr>
          <w:rFonts w:ascii="FbShefa" w:hAnsi="FbShefa"/>
          <w:sz w:val="11"/>
          <w:rtl/>
        </w:rPr>
      </w:pPr>
      <w:r w:rsidRPr="001B3037">
        <w:rPr>
          <w:rFonts w:ascii="FbShefa" w:hAnsi="FbShefa"/>
          <w:b/>
          <w:bCs/>
          <w:color w:val="3B2F2A" w:themeColor="text2" w:themeShade="80"/>
          <w:sz w:val="11"/>
          <w:rtl/>
        </w:rPr>
        <w:t>אמרי אינשי</w:t>
      </w:r>
      <w:r w:rsidR="007F3A14">
        <w:rPr>
          <w:rFonts w:ascii="FbShefa" w:hAnsi="FbShefa" w:hint="cs"/>
          <w:b/>
          <w:bCs/>
          <w:color w:val="3B2F2A" w:themeColor="text2" w:themeShade="80"/>
          <w:sz w:val="11"/>
          <w:rtl/>
        </w:rPr>
        <w:t>.</w:t>
      </w:r>
      <w:r w:rsidRPr="00270114">
        <w:rPr>
          <w:rFonts w:ascii="FbShefa" w:hAnsi="FbShefa"/>
          <w:sz w:val="11"/>
          <w:rtl/>
        </w:rPr>
        <w:t xml:space="preserve"> כמשלם שערי מכדא נקיש ואתי תגרא בביתא</w:t>
      </w:r>
      <w:r w:rsidR="00980F5A" w:rsidRPr="00270114">
        <w:rPr>
          <w:rFonts w:ascii="FbShefa" w:hAnsi="FbShefa"/>
          <w:sz w:val="11"/>
          <w:rtl/>
        </w:rPr>
        <w:t>.</w:t>
      </w:r>
    </w:p>
    <w:p w14:paraId="791ADA13" w14:textId="7BFFF5DE" w:rsidR="001870E0" w:rsidRPr="001B3037" w:rsidRDefault="001870E0" w:rsidP="00A064D4">
      <w:pPr>
        <w:spacing w:line="240" w:lineRule="auto"/>
        <w:rPr>
          <w:rFonts w:ascii="FbShefa" w:hAnsi="FbShefa"/>
          <w:b/>
          <w:bCs/>
          <w:color w:val="3B2F2A" w:themeColor="text2" w:themeShade="80"/>
          <w:sz w:val="11"/>
          <w:rtl/>
        </w:rPr>
      </w:pPr>
    </w:p>
    <w:p w14:paraId="1A0B2E37" w14:textId="5EC1A8FD" w:rsidR="00A064D4" w:rsidRPr="00270114" w:rsidRDefault="001870E0" w:rsidP="00A064D4">
      <w:pPr>
        <w:spacing w:line="240" w:lineRule="auto"/>
        <w:rPr>
          <w:rFonts w:ascii="FbShefa" w:hAnsi="FbShefa"/>
          <w:rtl/>
        </w:rPr>
      </w:pPr>
      <w:r w:rsidRPr="001B3037">
        <w:rPr>
          <w:rFonts w:ascii="FbShefa" w:hAnsi="FbShefa"/>
          <w:b/>
          <w:bCs/>
          <w:color w:val="3B2F2A" w:themeColor="text2" w:themeShade="80"/>
          <w:sz w:val="11"/>
          <w:rtl/>
        </w:rPr>
        <w:t>ועוד</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A064D4" w:rsidRPr="00270114">
        <w:rPr>
          <w:rFonts w:ascii="FbShefa" w:hAnsi="FbShefa"/>
          <w:rtl/>
        </w:rPr>
        <w:t>שלא נקראו ישראל דלים</w:t>
      </w:r>
      <w:r w:rsidR="001C0E38" w:rsidRPr="00270114">
        <w:rPr>
          <w:rFonts w:ascii="FbShefa" w:hAnsi="FbShefa"/>
          <w:rtl/>
        </w:rPr>
        <w:t xml:space="preserve">, </w:t>
      </w:r>
      <w:r w:rsidR="00A064D4" w:rsidRPr="00270114">
        <w:rPr>
          <w:rFonts w:ascii="FbShefa" w:hAnsi="FbShefa"/>
          <w:rtl/>
        </w:rPr>
        <w:t>אלא על עסקי תבואה</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שנאמר</w:t>
      </w:r>
      <w:r w:rsidR="00980F5A" w:rsidRPr="001B3037">
        <w:rPr>
          <w:rFonts w:ascii="FbShefa" w:hAnsi="FbShefa"/>
          <w:b/>
          <w:bCs/>
          <w:color w:val="3B2F2A" w:themeColor="text2" w:themeShade="80"/>
          <w:rtl/>
        </w:rPr>
        <w:t>.</w:t>
      </w:r>
      <w:r w:rsidRPr="00270114">
        <w:rPr>
          <w:rFonts w:ascii="FbShefa" w:hAnsi="FbShefa"/>
          <w:rtl/>
        </w:rPr>
        <w:t xml:space="preserve"> </w:t>
      </w:r>
      <w:r w:rsidR="00A064D4" w:rsidRPr="00270114">
        <w:rPr>
          <w:rFonts w:ascii="FbShefa" w:hAnsi="FbShefa"/>
          <w:rtl/>
        </w:rPr>
        <w:t>אם זרע ישראל וידל ישראל מאד</w:t>
      </w:r>
      <w:r w:rsidR="00980F5A" w:rsidRPr="00270114">
        <w:rPr>
          <w:rFonts w:ascii="FbShefa" w:hAnsi="FbShefa"/>
          <w:rtl/>
        </w:rPr>
        <w:t>.</w:t>
      </w:r>
    </w:p>
    <w:p w14:paraId="6AB803F7" w14:textId="77777777" w:rsidR="001870E0" w:rsidRPr="001B3037" w:rsidRDefault="001870E0" w:rsidP="00A064D4">
      <w:pPr>
        <w:spacing w:line="240" w:lineRule="auto"/>
        <w:rPr>
          <w:rFonts w:ascii="FbShefa" w:hAnsi="FbShefa"/>
          <w:b/>
          <w:bCs/>
          <w:color w:val="3B2F2A" w:themeColor="text2" w:themeShade="80"/>
          <w:sz w:val="11"/>
          <w:rtl/>
        </w:rPr>
      </w:pPr>
    </w:p>
    <w:p w14:paraId="2D59F571" w14:textId="0BAD9E65" w:rsidR="001870E0" w:rsidRPr="00270114" w:rsidRDefault="001870E0" w:rsidP="001870E0">
      <w:pPr>
        <w:pStyle w:val="3"/>
        <w:rPr>
          <w:rFonts w:ascii="FbShefa" w:hAnsi="FbShefa"/>
          <w:rtl/>
        </w:rPr>
      </w:pPr>
      <w:r w:rsidRPr="00270114">
        <w:rPr>
          <w:rFonts w:ascii="FbShefa" w:hAnsi="FbShefa"/>
          <w:rtl/>
        </w:rPr>
        <w:t>כבוד אשתו:</w:t>
      </w:r>
    </w:p>
    <w:p w14:paraId="3D066D1F" w14:textId="59D84EAB" w:rsidR="002F24DC" w:rsidRPr="00270114" w:rsidRDefault="00A064D4" w:rsidP="00A064D4">
      <w:pPr>
        <w:spacing w:line="240" w:lineRule="auto"/>
        <w:rPr>
          <w:rFonts w:ascii="FbShefa" w:hAnsi="FbShefa"/>
          <w:sz w:val="11"/>
          <w:rtl/>
        </w:rPr>
      </w:pPr>
      <w:r w:rsidRPr="001B3037">
        <w:rPr>
          <w:rFonts w:ascii="FbShefa" w:hAnsi="FbShefa"/>
          <w:b/>
          <w:bCs/>
          <w:color w:val="3B2F2A" w:themeColor="text2" w:themeShade="80"/>
          <w:sz w:val="11"/>
          <w:rtl/>
        </w:rPr>
        <w:t>לעולם</w:t>
      </w:r>
      <w:r w:rsidR="00980F5A" w:rsidRPr="001B3037">
        <w:rPr>
          <w:rFonts w:ascii="FbShefa" w:hAnsi="FbShefa"/>
          <w:b/>
          <w:bCs/>
          <w:color w:val="3B2F2A" w:themeColor="text2" w:themeShade="80"/>
          <w:sz w:val="11"/>
          <w:rtl/>
        </w:rPr>
        <w:t>.</w:t>
      </w:r>
      <w:r w:rsidRPr="00270114">
        <w:rPr>
          <w:rFonts w:ascii="FbShefa" w:hAnsi="FbShefa"/>
          <w:sz w:val="11"/>
          <w:rtl/>
        </w:rPr>
        <w:t xml:space="preserve"> יהא זהיר בכבוד אשתו</w:t>
      </w:r>
      <w:r w:rsidR="00980F5A" w:rsidRPr="00270114">
        <w:rPr>
          <w:rFonts w:ascii="FbShefa" w:hAnsi="FbShefa"/>
          <w:sz w:val="11"/>
          <w:rtl/>
        </w:rPr>
        <w:t>.</w:t>
      </w:r>
    </w:p>
    <w:p w14:paraId="03717EA4" w14:textId="1F83BFE6" w:rsidR="002F24DC" w:rsidRPr="00270114" w:rsidRDefault="00A064D4" w:rsidP="00A064D4">
      <w:pPr>
        <w:spacing w:line="240" w:lineRule="auto"/>
        <w:rPr>
          <w:rFonts w:ascii="FbShefa" w:hAnsi="FbShefa"/>
          <w:sz w:val="11"/>
          <w:rtl/>
        </w:rPr>
      </w:pPr>
      <w:r w:rsidRPr="001B3037">
        <w:rPr>
          <w:rFonts w:ascii="FbShefa" w:hAnsi="FbShefa"/>
          <w:b/>
          <w:bCs/>
          <w:color w:val="3B2F2A" w:themeColor="text2" w:themeShade="80"/>
          <w:sz w:val="11"/>
          <w:rtl/>
        </w:rPr>
        <w:t>שאין</w:t>
      </w:r>
      <w:r w:rsidRPr="00270114">
        <w:rPr>
          <w:rFonts w:ascii="FbShefa" w:hAnsi="FbShefa"/>
          <w:sz w:val="11"/>
          <w:rtl/>
        </w:rPr>
        <w:t xml:space="preserve"> </w:t>
      </w:r>
      <w:r w:rsidRPr="001B3037">
        <w:rPr>
          <w:rFonts w:ascii="FbShefa" w:hAnsi="FbShefa"/>
          <w:b/>
          <w:bCs/>
          <w:color w:val="3B2F2A" w:themeColor="text2" w:themeShade="80"/>
          <w:sz w:val="11"/>
          <w:rtl/>
        </w:rPr>
        <w:t>ברכה</w:t>
      </w:r>
      <w:r w:rsidRPr="00270114">
        <w:rPr>
          <w:rFonts w:ascii="FbShefa" w:hAnsi="FbShefa"/>
          <w:sz w:val="11"/>
          <w:rtl/>
        </w:rPr>
        <w:t xml:space="preserve"> </w:t>
      </w:r>
      <w:r w:rsidRPr="001B3037">
        <w:rPr>
          <w:rFonts w:ascii="FbShefa" w:hAnsi="FbShefa"/>
          <w:b/>
          <w:bCs/>
          <w:color w:val="3B2F2A" w:themeColor="text2" w:themeShade="80"/>
          <w:sz w:val="11"/>
          <w:rtl/>
        </w:rPr>
        <w:t>מצויה</w:t>
      </w:r>
      <w:r w:rsidR="00980F5A" w:rsidRPr="001B3037">
        <w:rPr>
          <w:rFonts w:ascii="FbShefa" w:hAnsi="FbShefa"/>
          <w:b/>
          <w:bCs/>
          <w:color w:val="3B2F2A" w:themeColor="text2" w:themeShade="80"/>
          <w:sz w:val="11"/>
          <w:rtl/>
        </w:rPr>
        <w:t>.</w:t>
      </w:r>
      <w:r w:rsidRPr="00270114">
        <w:rPr>
          <w:rFonts w:ascii="FbShefa" w:hAnsi="FbShefa"/>
          <w:sz w:val="11"/>
          <w:rtl/>
        </w:rPr>
        <w:t xml:space="preserve"> אלא בשביל אשתו</w:t>
      </w:r>
      <w:r w:rsidR="00980F5A" w:rsidRPr="00270114">
        <w:rPr>
          <w:rFonts w:ascii="FbShefa" w:hAnsi="FbShefa"/>
          <w:sz w:val="11"/>
          <w:rtl/>
        </w:rPr>
        <w:t>.</w:t>
      </w:r>
    </w:p>
    <w:p w14:paraId="4439E296" w14:textId="467CDC15" w:rsidR="001870E0" w:rsidRPr="00270114" w:rsidRDefault="001870E0" w:rsidP="00A064D4">
      <w:pPr>
        <w:spacing w:line="240" w:lineRule="auto"/>
        <w:rPr>
          <w:rFonts w:ascii="FbShefa" w:hAnsi="FbShefa"/>
          <w:sz w:val="11"/>
          <w:rtl/>
        </w:rPr>
      </w:pPr>
      <w:r w:rsidRPr="001B3037">
        <w:rPr>
          <w:rFonts w:ascii="FbShefa" w:hAnsi="FbShefa"/>
          <w:b/>
          <w:bCs/>
          <w:color w:val="3B2F2A" w:themeColor="text2" w:themeShade="80"/>
          <w:sz w:val="11"/>
          <w:rtl/>
        </w:rPr>
        <w:t>שנאמר</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A064D4" w:rsidRPr="00270114">
        <w:rPr>
          <w:rFonts w:ascii="FbShefa" w:hAnsi="FbShefa"/>
          <w:sz w:val="11"/>
          <w:rtl/>
        </w:rPr>
        <w:t>ולאברם הטיב בעבורה</w:t>
      </w:r>
      <w:r w:rsidR="00980F5A" w:rsidRPr="00270114">
        <w:rPr>
          <w:rFonts w:ascii="FbShefa" w:hAnsi="FbShefa"/>
          <w:sz w:val="11"/>
          <w:rtl/>
        </w:rPr>
        <w:t>.</w:t>
      </w:r>
    </w:p>
    <w:p w14:paraId="52DAD79B" w14:textId="3F13FA3B" w:rsidR="00A064D4" w:rsidRPr="00270114" w:rsidRDefault="00A064D4" w:rsidP="001870E0">
      <w:pPr>
        <w:spacing w:line="240" w:lineRule="auto"/>
        <w:rPr>
          <w:rFonts w:ascii="FbShefa" w:hAnsi="FbShefa"/>
          <w:sz w:val="11"/>
          <w:rtl/>
        </w:rPr>
      </w:pPr>
      <w:r w:rsidRPr="001B3037">
        <w:rPr>
          <w:rFonts w:ascii="FbShefa" w:hAnsi="FbShefa"/>
          <w:b/>
          <w:bCs/>
          <w:color w:val="3B2F2A" w:themeColor="text2" w:themeShade="80"/>
          <w:sz w:val="11"/>
          <w:rtl/>
        </w:rPr>
        <w:t>אוקירו לנשייכו</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כי היכי דתתעתרו</w:t>
      </w:r>
      <w:r w:rsidR="00980F5A" w:rsidRPr="00270114">
        <w:rPr>
          <w:rFonts w:ascii="FbShefa" w:hAnsi="FbShefa"/>
          <w:sz w:val="11"/>
          <w:rtl/>
        </w:rPr>
        <w:t>.</w:t>
      </w:r>
    </w:p>
    <w:p w14:paraId="2656DADC" w14:textId="0DDB5E63" w:rsidR="009C3CB4" w:rsidRPr="00270114" w:rsidRDefault="009C3CB4" w:rsidP="00794C1A">
      <w:pPr>
        <w:pStyle w:val="1"/>
        <w:rPr>
          <w:rFonts w:ascii="FbShefa" w:hAnsi="FbShefa"/>
          <w:rtl/>
        </w:rPr>
      </w:pPr>
      <w:r w:rsidRPr="00270114">
        <w:rPr>
          <w:rFonts w:ascii="FbShefa" w:hAnsi="FbShefa"/>
          <w:sz w:val="11"/>
          <w:rtl/>
        </w:rPr>
        <w:t>נט</w:t>
      </w:r>
      <w:r w:rsidR="00B36BF2" w:rsidRPr="00270114">
        <w:rPr>
          <w:rFonts w:ascii="FbShefa" w:hAnsi="FbShefa"/>
          <w:sz w:val="11"/>
          <w:rtl/>
        </w:rPr>
        <w:t>, ב</w:t>
      </w:r>
    </w:p>
    <w:p w14:paraId="6D16FDFD"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תנורו של עכנאי</w:t>
      </w:r>
    </w:p>
    <w:p w14:paraId="34DA10C8" w14:textId="77777777" w:rsidR="001870E0" w:rsidRPr="00270114" w:rsidRDefault="009C3CB4" w:rsidP="001870E0">
      <w:pPr>
        <w:pStyle w:val="3"/>
        <w:rPr>
          <w:rFonts w:ascii="FbShefa" w:hAnsi="FbShefa"/>
          <w:rtl/>
        </w:rPr>
      </w:pPr>
      <w:r w:rsidRPr="00270114">
        <w:rPr>
          <w:rFonts w:ascii="FbShefa" w:hAnsi="FbShefa"/>
          <w:rtl/>
        </w:rPr>
        <w:t>מחלוקת</w:t>
      </w:r>
      <w:r w:rsidR="001870E0" w:rsidRPr="00270114">
        <w:rPr>
          <w:rFonts w:ascii="FbShefa" w:hAnsi="FbShefa"/>
          <w:rtl/>
        </w:rPr>
        <w:t>:</w:t>
      </w:r>
    </w:p>
    <w:p w14:paraId="7F936BC6" w14:textId="7C7372C9"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חתכו חוליות</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ונתן חול בין חוליא לחוליא</w:t>
      </w:r>
      <w:r w:rsidR="00980F5A" w:rsidRPr="00270114">
        <w:rPr>
          <w:rFonts w:ascii="FbShefa" w:hAnsi="FbShefa"/>
          <w:sz w:val="11"/>
          <w:rtl/>
        </w:rPr>
        <w:t>.</w:t>
      </w:r>
    </w:p>
    <w:p w14:paraId="47CC11FE" w14:textId="193CD860" w:rsidR="001870E0"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רבי אליעזר</w:t>
      </w:r>
      <w:r w:rsidR="007F3A14">
        <w:rPr>
          <w:rFonts w:ascii="FbShefa" w:hAnsi="FbShefa" w:hint="cs"/>
          <w:b/>
          <w:bCs/>
          <w:color w:val="3B2F2A" w:themeColor="text2" w:themeShade="80"/>
          <w:sz w:val="11"/>
          <w:rtl/>
        </w:rPr>
        <w:t>.</w:t>
      </w:r>
      <w:r w:rsidRPr="00270114">
        <w:rPr>
          <w:rFonts w:ascii="FbShefa" w:hAnsi="FbShefa"/>
          <w:sz w:val="11"/>
          <w:rtl/>
        </w:rPr>
        <w:t xml:space="preserve"> מטהר</w:t>
      </w:r>
      <w:r w:rsidR="00980F5A" w:rsidRPr="00270114">
        <w:rPr>
          <w:rFonts w:ascii="FbShefa" w:hAnsi="FbShefa"/>
          <w:sz w:val="11"/>
          <w:rtl/>
        </w:rPr>
        <w:t>.</w:t>
      </w:r>
    </w:p>
    <w:p w14:paraId="2D0B90E4" w14:textId="7407828D"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וחכמים</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מטמאין</w:t>
      </w:r>
      <w:r w:rsidR="00980F5A" w:rsidRPr="00270114">
        <w:rPr>
          <w:rFonts w:ascii="FbShefa" w:hAnsi="FbShefa"/>
          <w:sz w:val="11"/>
          <w:rtl/>
        </w:rPr>
        <w:t>.</w:t>
      </w:r>
    </w:p>
    <w:p w14:paraId="4B73AA19" w14:textId="7AA06499"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וזה הוא</w:t>
      </w:r>
      <w:r w:rsidR="007F3A14">
        <w:rPr>
          <w:rFonts w:ascii="FbShefa" w:hAnsi="FbShefa" w:hint="cs"/>
          <w:b/>
          <w:bCs/>
          <w:color w:val="3B2F2A" w:themeColor="text2" w:themeShade="80"/>
          <w:sz w:val="11"/>
          <w:rtl/>
        </w:rPr>
        <w:t>.</w:t>
      </w:r>
      <w:r w:rsidRPr="00270114">
        <w:rPr>
          <w:rFonts w:ascii="FbShefa" w:hAnsi="FbShefa"/>
          <w:sz w:val="11"/>
          <w:rtl/>
        </w:rPr>
        <w:t xml:space="preserve"> תנור של עכנאי</w:t>
      </w:r>
      <w:r w:rsidR="001870E0" w:rsidRPr="00270114">
        <w:rPr>
          <w:rFonts w:ascii="FbShefa" w:hAnsi="FbShefa"/>
          <w:sz w:val="11"/>
          <w:rtl/>
        </w:rPr>
        <w:t>,</w:t>
      </w:r>
      <w:r w:rsidRPr="00270114">
        <w:rPr>
          <w:rFonts w:ascii="FbShefa" w:hAnsi="FbShefa"/>
          <w:sz w:val="11"/>
          <w:rtl/>
        </w:rPr>
        <w:t xml:space="preserve"> שהקיפו דברים כעכנא זו, וטמאוהו</w:t>
      </w:r>
      <w:r w:rsidR="00980F5A" w:rsidRPr="00270114">
        <w:rPr>
          <w:rFonts w:ascii="FbShefa" w:hAnsi="FbShefa"/>
          <w:sz w:val="11"/>
          <w:rtl/>
        </w:rPr>
        <w:t>.</w:t>
      </w:r>
    </w:p>
    <w:p w14:paraId="4797A2C3" w14:textId="77777777" w:rsidR="0084615A" w:rsidRPr="00270114" w:rsidRDefault="0084615A" w:rsidP="009C3CB4">
      <w:pPr>
        <w:spacing w:line="240" w:lineRule="auto"/>
        <w:rPr>
          <w:rFonts w:ascii="FbShefa" w:hAnsi="FbShefa"/>
          <w:sz w:val="11"/>
          <w:rtl/>
        </w:rPr>
      </w:pPr>
    </w:p>
    <w:p w14:paraId="3DA9ED8F" w14:textId="336E559D" w:rsidR="0084615A" w:rsidRPr="00270114" w:rsidRDefault="0084615A" w:rsidP="0084615A">
      <w:pPr>
        <w:pStyle w:val="3"/>
        <w:rPr>
          <w:rFonts w:ascii="FbShefa" w:hAnsi="FbShefa"/>
          <w:rtl/>
        </w:rPr>
      </w:pPr>
      <w:r w:rsidRPr="00270114">
        <w:rPr>
          <w:rFonts w:ascii="FbShefa" w:hAnsi="FbShefa"/>
          <w:rtl/>
        </w:rPr>
        <w:t>הוכחות:</w:t>
      </w:r>
    </w:p>
    <w:p w14:paraId="5E424B1B" w14:textId="5F284D0A"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השיב רבי אליעזר</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כל תשובות שבעולם ולא</w:t>
      </w:r>
      <w:r w:rsidR="001870E0" w:rsidRPr="00270114">
        <w:rPr>
          <w:rFonts w:ascii="FbShefa" w:hAnsi="FbShefa"/>
          <w:sz w:val="11"/>
          <w:rtl/>
        </w:rPr>
        <w:t>,</w:t>
      </w:r>
      <w:r w:rsidRPr="00270114">
        <w:rPr>
          <w:rFonts w:ascii="FbShefa" w:hAnsi="FbShefa"/>
          <w:sz w:val="11"/>
          <w:rtl/>
        </w:rPr>
        <w:t xml:space="preserve"> קיבלו הימנו</w:t>
      </w:r>
      <w:r w:rsidR="00980F5A" w:rsidRPr="00270114">
        <w:rPr>
          <w:rFonts w:ascii="FbShefa" w:hAnsi="FbShefa"/>
          <w:sz w:val="11"/>
          <w:rtl/>
        </w:rPr>
        <w:t>.</w:t>
      </w:r>
    </w:p>
    <w:p w14:paraId="22D30061" w14:textId="5D5625A9"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נעקר חרוב</w:t>
      </w:r>
      <w:r w:rsidR="007F3A14">
        <w:rPr>
          <w:rFonts w:ascii="FbShefa" w:hAnsi="FbShefa" w:hint="cs"/>
          <w:b/>
          <w:bCs/>
          <w:color w:val="3B2F2A" w:themeColor="text2" w:themeShade="80"/>
          <w:sz w:val="11"/>
          <w:rtl/>
        </w:rPr>
        <w:t>.</w:t>
      </w:r>
      <w:r w:rsidRPr="00270114">
        <w:rPr>
          <w:rFonts w:ascii="FbShefa" w:hAnsi="FbShefa"/>
          <w:sz w:val="11"/>
          <w:rtl/>
        </w:rPr>
        <w:t xml:space="preserve"> מאה אמה</w:t>
      </w:r>
      <w:r w:rsidR="00980F5A" w:rsidRPr="00270114">
        <w:rPr>
          <w:rFonts w:ascii="FbShefa" w:hAnsi="FbShefa"/>
          <w:sz w:val="11"/>
          <w:rtl/>
        </w:rPr>
        <w:t>.</w:t>
      </w:r>
      <w:r w:rsidR="001C0E38" w:rsidRPr="00270114">
        <w:rPr>
          <w:rFonts w:ascii="FbShefa" w:hAnsi="FbShefa"/>
          <w:sz w:val="11"/>
          <w:rtl/>
        </w:rPr>
        <w:t xml:space="preserve"> </w:t>
      </w:r>
      <w:r w:rsidRPr="001B3037">
        <w:rPr>
          <w:rFonts w:ascii="FbShefa" w:hAnsi="FbShefa"/>
          <w:b/>
          <w:bCs/>
          <w:color w:val="3B2F2A" w:themeColor="text2" w:themeShade="80"/>
          <w:sz w:val="11"/>
          <w:rtl/>
        </w:rPr>
        <w:t>וי</w:t>
      </w:r>
      <w:r w:rsidR="001870E0" w:rsidRPr="001B3037">
        <w:rPr>
          <w:rFonts w:ascii="FbShefa" w:hAnsi="FbShefa"/>
          <w:b/>
          <w:bCs/>
          <w:color w:val="3B2F2A" w:themeColor="text2" w:themeShade="80"/>
          <w:sz w:val="11"/>
          <w:rtl/>
        </w:rPr>
        <w:t>ש אומרים</w:t>
      </w:r>
      <w:r w:rsidR="00980F5A" w:rsidRPr="001B3037">
        <w:rPr>
          <w:rFonts w:ascii="FbShefa" w:hAnsi="FbShefa"/>
          <w:b/>
          <w:bCs/>
          <w:color w:val="3B2F2A" w:themeColor="text2" w:themeShade="80"/>
          <w:sz w:val="11"/>
          <w:rtl/>
        </w:rPr>
        <w:t>.</w:t>
      </w:r>
      <w:r w:rsidRPr="00270114">
        <w:rPr>
          <w:rFonts w:ascii="FbShefa" w:hAnsi="FbShefa"/>
          <w:sz w:val="11"/>
          <w:rtl/>
        </w:rPr>
        <w:t xml:space="preserve"> ארבע מאות</w:t>
      </w:r>
      <w:r w:rsidR="001870E0" w:rsidRPr="00270114">
        <w:rPr>
          <w:rFonts w:ascii="FbShefa" w:hAnsi="FbShefa"/>
          <w:sz w:val="11"/>
          <w:rtl/>
        </w:rPr>
        <w:t xml:space="preserve"> אמה</w:t>
      </w:r>
      <w:r w:rsidR="00980F5A" w:rsidRPr="00270114">
        <w:rPr>
          <w:rFonts w:ascii="FbShefa" w:hAnsi="FbShefa"/>
          <w:sz w:val="11"/>
          <w:rtl/>
        </w:rPr>
        <w:t>.</w:t>
      </w:r>
    </w:p>
    <w:p w14:paraId="208888A9" w14:textId="1FF23155"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חזרו אמת המים</w:t>
      </w:r>
      <w:r w:rsidR="007F3A14">
        <w:rPr>
          <w:rFonts w:ascii="FbShefa" w:hAnsi="FbShefa" w:hint="cs"/>
          <w:b/>
          <w:bCs/>
          <w:color w:val="3B2F2A" w:themeColor="text2" w:themeShade="80"/>
          <w:sz w:val="11"/>
          <w:rtl/>
        </w:rPr>
        <w:t>.</w:t>
      </w:r>
      <w:r w:rsidRPr="00270114">
        <w:rPr>
          <w:rFonts w:ascii="FbShefa" w:hAnsi="FbShefa"/>
          <w:sz w:val="11"/>
          <w:rtl/>
        </w:rPr>
        <w:t xml:space="preserve"> לאחוריהם</w:t>
      </w:r>
      <w:r w:rsidR="00980F5A" w:rsidRPr="00270114">
        <w:rPr>
          <w:rFonts w:ascii="FbShefa" w:hAnsi="FbShefa"/>
          <w:sz w:val="11"/>
          <w:rtl/>
        </w:rPr>
        <w:t>.</w:t>
      </w:r>
    </w:p>
    <w:p w14:paraId="04677861" w14:textId="1C2945A5"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הטו כותלי בית המדרש</w:t>
      </w:r>
      <w:r w:rsidR="007F3A14">
        <w:rPr>
          <w:rFonts w:ascii="FbShefa" w:hAnsi="FbShefa" w:hint="cs"/>
          <w:b/>
          <w:bCs/>
          <w:color w:val="3B2F2A" w:themeColor="text2" w:themeShade="80"/>
          <w:sz w:val="11"/>
          <w:rtl/>
        </w:rPr>
        <w:t>.</w:t>
      </w:r>
      <w:r w:rsidRPr="00270114">
        <w:rPr>
          <w:rFonts w:ascii="FbShefa" w:hAnsi="FbShefa"/>
          <w:sz w:val="11"/>
          <w:rtl/>
        </w:rPr>
        <w:t xml:space="preserve"> ליפול</w:t>
      </w:r>
      <w:r w:rsidR="00980F5A" w:rsidRPr="00270114">
        <w:rPr>
          <w:rFonts w:ascii="FbShefa" w:hAnsi="FbShefa"/>
          <w:sz w:val="11"/>
          <w:rtl/>
        </w:rPr>
        <w:t>.</w:t>
      </w:r>
      <w:r w:rsidR="001C0E38" w:rsidRPr="00270114">
        <w:rPr>
          <w:rFonts w:ascii="FbShefa" w:hAnsi="FbShefa"/>
          <w:sz w:val="11"/>
          <w:rtl/>
        </w:rPr>
        <w:t xml:space="preserve"> </w:t>
      </w:r>
      <w:r w:rsidRPr="001B3037">
        <w:rPr>
          <w:rFonts w:ascii="FbShefa" w:hAnsi="FbShefa"/>
          <w:b/>
          <w:bCs/>
          <w:color w:val="3B2F2A" w:themeColor="text2" w:themeShade="80"/>
          <w:sz w:val="11"/>
          <w:rtl/>
        </w:rPr>
        <w:t>א"ל</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אם תלמידי חכמים מנצחים זה את זה בהלכה</w:t>
      </w:r>
      <w:r w:rsidR="001C0E38" w:rsidRPr="00270114">
        <w:rPr>
          <w:rFonts w:ascii="FbShefa" w:hAnsi="FbShefa"/>
          <w:sz w:val="11"/>
          <w:rtl/>
        </w:rPr>
        <w:t xml:space="preserve">, </w:t>
      </w:r>
      <w:r w:rsidRPr="00270114">
        <w:rPr>
          <w:rFonts w:ascii="FbShefa" w:hAnsi="FbShefa"/>
          <w:sz w:val="11"/>
          <w:rtl/>
        </w:rPr>
        <w:t>אתם מה טיבכם, לא נפלו ולא זקפו</w:t>
      </w:r>
      <w:r w:rsidR="00980F5A" w:rsidRPr="00270114">
        <w:rPr>
          <w:rFonts w:ascii="FbShefa" w:hAnsi="FbShefa"/>
          <w:sz w:val="11"/>
          <w:rtl/>
        </w:rPr>
        <w:t>.</w:t>
      </w:r>
    </w:p>
    <w:p w14:paraId="1081D4F1" w14:textId="17E4E1E5"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יצאה בת קול</w:t>
      </w:r>
      <w:r w:rsidR="00B8561F">
        <w:rPr>
          <w:rFonts w:ascii="FbShefa" w:hAnsi="FbShefa" w:hint="cs"/>
          <w:b/>
          <w:bCs/>
          <w:color w:val="3B2F2A" w:themeColor="text2" w:themeShade="80"/>
          <w:sz w:val="11"/>
          <w:rtl/>
        </w:rPr>
        <w:t>.</w:t>
      </w:r>
      <w:r w:rsidRPr="00270114">
        <w:rPr>
          <w:rFonts w:ascii="FbShefa" w:hAnsi="FbShefa"/>
          <w:sz w:val="11"/>
          <w:rtl/>
        </w:rPr>
        <w:t xml:space="preserve"> לא בשמים היא</w:t>
      </w:r>
      <w:r w:rsidR="001870E0" w:rsidRPr="00270114">
        <w:rPr>
          <w:rFonts w:ascii="FbShefa" w:hAnsi="FbShefa"/>
          <w:sz w:val="11"/>
          <w:rtl/>
        </w:rPr>
        <w:t>,</w:t>
      </w:r>
      <w:r w:rsidRPr="00270114">
        <w:rPr>
          <w:rFonts w:ascii="FbShefa" w:hAnsi="FbShefa"/>
          <w:sz w:val="11"/>
          <w:rtl/>
        </w:rPr>
        <w:t xml:space="preserve"> שכבר כתבת בהר סיני בתורה אחרי רבים להטות</w:t>
      </w:r>
      <w:r w:rsidR="00980F5A" w:rsidRPr="00270114">
        <w:rPr>
          <w:rFonts w:ascii="FbShefa" w:hAnsi="FbShefa"/>
          <w:sz w:val="11"/>
          <w:rtl/>
        </w:rPr>
        <w:t>.</w:t>
      </w:r>
    </w:p>
    <w:p w14:paraId="1DAB2FB3" w14:textId="77777777" w:rsidR="0084615A" w:rsidRPr="00270114" w:rsidRDefault="0084615A" w:rsidP="009C3CB4">
      <w:pPr>
        <w:spacing w:line="240" w:lineRule="auto"/>
        <w:rPr>
          <w:rFonts w:ascii="FbShefa" w:hAnsi="FbShefa"/>
          <w:sz w:val="11"/>
          <w:rtl/>
        </w:rPr>
      </w:pPr>
    </w:p>
    <w:p w14:paraId="14669C72" w14:textId="1212D987" w:rsidR="0084615A" w:rsidRPr="00270114" w:rsidRDefault="0084615A" w:rsidP="0084615A">
      <w:pPr>
        <w:pStyle w:val="3"/>
        <w:rPr>
          <w:rFonts w:ascii="FbShefa" w:hAnsi="FbShefa"/>
          <w:rtl/>
        </w:rPr>
      </w:pPr>
      <w:r w:rsidRPr="00270114">
        <w:rPr>
          <w:rFonts w:ascii="FbShefa" w:hAnsi="FbShefa"/>
          <w:rtl/>
        </w:rPr>
        <w:t>הקב"ה:</w:t>
      </w:r>
    </w:p>
    <w:p w14:paraId="6D7187B0" w14:textId="25456FB1" w:rsidR="002F24DC" w:rsidRPr="00270114" w:rsidRDefault="0084615A" w:rsidP="0084615A">
      <w:pPr>
        <w:spacing w:line="240" w:lineRule="auto"/>
        <w:rPr>
          <w:rFonts w:ascii="FbShefa" w:hAnsi="FbShefa"/>
          <w:sz w:val="11"/>
          <w:rtl/>
        </w:rPr>
      </w:pPr>
      <w:r w:rsidRPr="001B3037">
        <w:rPr>
          <w:rFonts w:ascii="FbShefa" w:hAnsi="FbShefa"/>
          <w:b/>
          <w:bCs/>
          <w:color w:val="3B2F2A" w:themeColor="text2" w:themeShade="80"/>
          <w:sz w:val="11"/>
          <w:rtl/>
        </w:rPr>
        <w:t>אשכחיה</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לאליהו</w:t>
      </w:r>
      <w:r w:rsidR="00980F5A" w:rsidRPr="00270114">
        <w:rPr>
          <w:rFonts w:ascii="FbShefa" w:hAnsi="FbShefa"/>
          <w:sz w:val="11"/>
          <w:rtl/>
        </w:rPr>
        <w:t>.</w:t>
      </w:r>
    </w:p>
    <w:p w14:paraId="479C3F57" w14:textId="73DA971D" w:rsidR="002F24DC" w:rsidRPr="00270114" w:rsidRDefault="0084615A" w:rsidP="0084615A">
      <w:pPr>
        <w:spacing w:line="240" w:lineRule="auto"/>
        <w:rPr>
          <w:rFonts w:ascii="FbShefa" w:hAnsi="FbShefa"/>
          <w:sz w:val="11"/>
          <w:rtl/>
        </w:rPr>
      </w:pPr>
      <w:r w:rsidRPr="001B3037">
        <w:rPr>
          <w:rFonts w:ascii="FbShefa" w:hAnsi="FbShefa"/>
          <w:b/>
          <w:bCs/>
          <w:color w:val="3B2F2A" w:themeColor="text2" w:themeShade="80"/>
          <w:sz w:val="11"/>
          <w:rtl/>
        </w:rPr>
        <w:t>א"ל</w:t>
      </w:r>
      <w:r w:rsidR="00980F5A" w:rsidRPr="001B3037">
        <w:rPr>
          <w:rFonts w:ascii="FbShefa" w:hAnsi="FbShefa"/>
          <w:b/>
          <w:bCs/>
          <w:color w:val="3B2F2A" w:themeColor="text2" w:themeShade="80"/>
          <w:sz w:val="11"/>
          <w:rtl/>
        </w:rPr>
        <w:t>.</w:t>
      </w:r>
      <w:r w:rsidRPr="00270114">
        <w:rPr>
          <w:rFonts w:ascii="FbShefa" w:hAnsi="FbShefa"/>
          <w:sz w:val="11"/>
          <w:rtl/>
        </w:rPr>
        <w:t xml:space="preserve"> מאי עביד קודשא בריך הוא בההיא שעתא</w:t>
      </w:r>
      <w:r w:rsidR="00980F5A" w:rsidRPr="00270114">
        <w:rPr>
          <w:rFonts w:ascii="FbShefa" w:hAnsi="FbShefa"/>
          <w:sz w:val="11"/>
          <w:rtl/>
        </w:rPr>
        <w:t>.</w:t>
      </w:r>
    </w:p>
    <w:p w14:paraId="63ED6362" w14:textId="23E42E1F" w:rsidR="0084615A" w:rsidRPr="00270114" w:rsidRDefault="0084615A" w:rsidP="0084615A">
      <w:pPr>
        <w:spacing w:line="240" w:lineRule="auto"/>
        <w:rPr>
          <w:rFonts w:ascii="FbShefa" w:hAnsi="FbShefa"/>
          <w:sz w:val="11"/>
          <w:rtl/>
        </w:rPr>
      </w:pPr>
      <w:r w:rsidRPr="001B3037">
        <w:rPr>
          <w:rFonts w:ascii="FbShefa" w:hAnsi="FbShefa"/>
          <w:b/>
          <w:bCs/>
          <w:color w:val="3B2F2A" w:themeColor="text2" w:themeShade="80"/>
          <w:sz w:val="11"/>
          <w:rtl/>
        </w:rPr>
        <w:t>א"ל</w:t>
      </w:r>
      <w:r w:rsidR="00980F5A" w:rsidRPr="001B3037">
        <w:rPr>
          <w:rFonts w:ascii="FbShefa" w:hAnsi="FbShefa"/>
          <w:b/>
          <w:bCs/>
          <w:color w:val="3B2F2A" w:themeColor="text2" w:themeShade="80"/>
          <w:sz w:val="11"/>
          <w:rtl/>
        </w:rPr>
        <w:t>.</w:t>
      </w:r>
      <w:r w:rsidRPr="00270114">
        <w:rPr>
          <w:rFonts w:ascii="FbShefa" w:hAnsi="FbShefa"/>
          <w:sz w:val="11"/>
          <w:rtl/>
        </w:rPr>
        <w:t xml:space="preserve"> קא חייך ואמר</w:t>
      </w:r>
      <w:r w:rsidR="001C0E38" w:rsidRPr="00270114">
        <w:rPr>
          <w:rFonts w:ascii="FbShefa" w:hAnsi="FbShefa"/>
          <w:sz w:val="11"/>
          <w:rtl/>
        </w:rPr>
        <w:t xml:space="preserve">, </w:t>
      </w:r>
      <w:r w:rsidRPr="00270114">
        <w:rPr>
          <w:rFonts w:ascii="FbShefa" w:hAnsi="FbShefa"/>
          <w:sz w:val="11"/>
          <w:rtl/>
        </w:rPr>
        <w:t>נצחוני בני נצחוני בני</w:t>
      </w:r>
      <w:r w:rsidR="00980F5A" w:rsidRPr="00270114">
        <w:rPr>
          <w:rFonts w:ascii="FbShefa" w:hAnsi="FbShefa"/>
          <w:sz w:val="11"/>
          <w:rtl/>
        </w:rPr>
        <w:t>.</w:t>
      </w:r>
    </w:p>
    <w:p w14:paraId="6C6EA5D5" w14:textId="77777777" w:rsidR="0084615A" w:rsidRPr="001B3037" w:rsidRDefault="0084615A" w:rsidP="009C3CB4">
      <w:pPr>
        <w:spacing w:line="240" w:lineRule="auto"/>
        <w:rPr>
          <w:rFonts w:ascii="FbShefa" w:hAnsi="FbShefa"/>
          <w:b/>
          <w:bCs/>
          <w:color w:val="3B2F2A" w:themeColor="text2" w:themeShade="80"/>
          <w:sz w:val="11"/>
          <w:rtl/>
        </w:rPr>
      </w:pPr>
    </w:p>
    <w:p w14:paraId="137CEC80" w14:textId="1AA95A01" w:rsidR="0084615A" w:rsidRPr="00270114" w:rsidRDefault="0084615A" w:rsidP="0084615A">
      <w:pPr>
        <w:pStyle w:val="3"/>
        <w:rPr>
          <w:rFonts w:ascii="FbShefa" w:hAnsi="FbShefa"/>
          <w:rtl/>
        </w:rPr>
      </w:pPr>
      <w:r w:rsidRPr="00270114">
        <w:rPr>
          <w:rFonts w:ascii="FbShefa" w:hAnsi="FbShefa"/>
          <w:rtl/>
        </w:rPr>
        <w:t>הנידוי:</w:t>
      </w:r>
    </w:p>
    <w:p w14:paraId="61846848" w14:textId="2D3EF777"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הביאו</w:t>
      </w:r>
      <w:r w:rsidR="00980F5A" w:rsidRPr="001B3037">
        <w:rPr>
          <w:rFonts w:ascii="FbShefa" w:hAnsi="FbShefa"/>
          <w:b/>
          <w:bCs/>
          <w:color w:val="3B2F2A" w:themeColor="text2" w:themeShade="80"/>
          <w:sz w:val="11"/>
          <w:rtl/>
        </w:rPr>
        <w:t>.</w:t>
      </w:r>
      <w:r w:rsidRPr="00270114">
        <w:rPr>
          <w:rFonts w:ascii="FbShefa" w:hAnsi="FbShefa"/>
          <w:sz w:val="11"/>
          <w:rtl/>
        </w:rPr>
        <w:t xml:space="preserve"> כל טהרות שטיהר ושרפום באש</w:t>
      </w:r>
      <w:r w:rsidR="00980F5A" w:rsidRPr="00270114">
        <w:rPr>
          <w:rFonts w:ascii="FbShefa" w:hAnsi="FbShefa"/>
          <w:sz w:val="11"/>
          <w:rtl/>
        </w:rPr>
        <w:t>.</w:t>
      </w:r>
    </w:p>
    <w:p w14:paraId="5AF4E300" w14:textId="14B26B9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ונמנו עליו</w:t>
      </w:r>
      <w:r w:rsidR="00B8561F">
        <w:rPr>
          <w:rFonts w:ascii="FbShefa" w:hAnsi="FbShefa" w:hint="cs"/>
          <w:b/>
          <w:bCs/>
          <w:color w:val="3B2F2A" w:themeColor="text2" w:themeShade="80"/>
          <w:sz w:val="11"/>
          <w:rtl/>
        </w:rPr>
        <w:t>.</w:t>
      </w:r>
      <w:r w:rsidRPr="00270114">
        <w:rPr>
          <w:rFonts w:ascii="FbShefa" w:hAnsi="FbShefa"/>
          <w:sz w:val="11"/>
          <w:rtl/>
        </w:rPr>
        <w:t xml:space="preserve"> וברכוהו</w:t>
      </w:r>
      <w:r w:rsidR="00980F5A" w:rsidRPr="00270114">
        <w:rPr>
          <w:rFonts w:ascii="FbShefa" w:hAnsi="FbShefa"/>
          <w:sz w:val="11"/>
          <w:rtl/>
        </w:rPr>
        <w:t>.</w:t>
      </w:r>
    </w:p>
    <w:p w14:paraId="60C12FE6" w14:textId="3026D318"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אמר רבי עקיבא</w:t>
      </w:r>
      <w:r w:rsidR="00B8561F">
        <w:rPr>
          <w:rFonts w:ascii="FbShefa" w:hAnsi="FbShefa" w:hint="cs"/>
          <w:b/>
          <w:bCs/>
          <w:color w:val="3B2F2A" w:themeColor="text2" w:themeShade="80"/>
          <w:sz w:val="11"/>
          <w:rtl/>
        </w:rPr>
        <w:t>.</w:t>
      </w:r>
      <w:r w:rsidRPr="00270114">
        <w:rPr>
          <w:rFonts w:ascii="FbShefa" w:hAnsi="FbShefa"/>
          <w:sz w:val="11"/>
          <w:rtl/>
        </w:rPr>
        <w:t xml:space="preserve"> אני אלך, שמא ילך אדם שאינו הגון ויודיעו, ונמצא מחריב את כל העולם כולו</w:t>
      </w:r>
      <w:r w:rsidR="00980F5A" w:rsidRPr="00270114">
        <w:rPr>
          <w:rFonts w:ascii="FbShefa" w:hAnsi="FbShefa"/>
          <w:sz w:val="11"/>
          <w:rtl/>
        </w:rPr>
        <w:t>.</w:t>
      </w:r>
    </w:p>
    <w:p w14:paraId="382BE93B" w14:textId="445BEADD"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לבש</w:t>
      </w:r>
      <w:r w:rsidR="00B8561F">
        <w:rPr>
          <w:rFonts w:ascii="FbShefa" w:hAnsi="FbShefa" w:hint="cs"/>
          <w:b/>
          <w:bCs/>
          <w:color w:val="3B2F2A" w:themeColor="text2" w:themeShade="80"/>
          <w:sz w:val="11"/>
          <w:rtl/>
        </w:rPr>
        <w:t>.</w:t>
      </w:r>
      <w:r w:rsidRPr="00270114">
        <w:rPr>
          <w:rFonts w:ascii="FbShefa" w:hAnsi="FbShefa"/>
          <w:sz w:val="11"/>
          <w:rtl/>
        </w:rPr>
        <w:t xml:space="preserve"> שחורים, ונתעטף שחורים</w:t>
      </w:r>
      <w:r w:rsidR="00980F5A" w:rsidRPr="00270114">
        <w:rPr>
          <w:rFonts w:ascii="FbShefa" w:hAnsi="FbShefa"/>
          <w:sz w:val="11"/>
          <w:rtl/>
        </w:rPr>
        <w:t>.</w:t>
      </w:r>
    </w:p>
    <w:p w14:paraId="2CD54448" w14:textId="2757CA93"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זלגו עיניו דמעות</w:t>
      </w:r>
      <w:r w:rsidR="00980F5A" w:rsidRPr="001B3037">
        <w:rPr>
          <w:rFonts w:ascii="FbShefa" w:hAnsi="FbShefa"/>
          <w:b/>
          <w:bCs/>
          <w:color w:val="3B2F2A" w:themeColor="text2" w:themeShade="80"/>
          <w:sz w:val="11"/>
          <w:rtl/>
        </w:rPr>
        <w:t>.</w:t>
      </w:r>
      <w:r w:rsidRPr="00270114">
        <w:rPr>
          <w:rFonts w:ascii="FbShefa" w:hAnsi="FbShefa"/>
          <w:sz w:val="11"/>
          <w:rtl/>
        </w:rPr>
        <w:t xml:space="preserve"> לקה העולם שליש בזיתים, בחטים, בשעורים</w:t>
      </w:r>
      <w:r w:rsidR="00980F5A" w:rsidRPr="00270114">
        <w:rPr>
          <w:rFonts w:ascii="FbShefa" w:hAnsi="FbShefa"/>
          <w:sz w:val="11"/>
          <w:rtl/>
        </w:rPr>
        <w:t>.</w:t>
      </w:r>
    </w:p>
    <w:p w14:paraId="6CE4D781" w14:textId="6E2D9084"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ויש אומרים</w:t>
      </w:r>
      <w:r w:rsidR="00B8561F">
        <w:rPr>
          <w:rFonts w:ascii="FbShefa" w:hAnsi="FbShefa" w:hint="cs"/>
          <w:b/>
          <w:bCs/>
          <w:color w:val="3B2F2A" w:themeColor="text2" w:themeShade="80"/>
          <w:sz w:val="11"/>
          <w:rtl/>
        </w:rPr>
        <w:t>.</w:t>
      </w:r>
      <w:r w:rsidRPr="00270114">
        <w:rPr>
          <w:rFonts w:ascii="FbShefa" w:hAnsi="FbShefa"/>
          <w:sz w:val="11"/>
          <w:rtl/>
        </w:rPr>
        <w:t xml:space="preserve"> אף בצק שבידי אשה טפח</w:t>
      </w:r>
      <w:r w:rsidR="00980F5A" w:rsidRPr="00270114">
        <w:rPr>
          <w:rFonts w:ascii="FbShefa" w:hAnsi="FbShefa"/>
          <w:sz w:val="11"/>
          <w:rtl/>
        </w:rPr>
        <w:t>.</w:t>
      </w:r>
    </w:p>
    <w:p w14:paraId="6058DE6E" w14:textId="77777777" w:rsidR="00905016" w:rsidRPr="001B3037" w:rsidRDefault="00905016" w:rsidP="009C3CB4">
      <w:pPr>
        <w:spacing w:line="240" w:lineRule="auto"/>
        <w:rPr>
          <w:rFonts w:ascii="FbShefa" w:hAnsi="FbShefa"/>
          <w:b/>
          <w:bCs/>
          <w:color w:val="3B2F2A" w:themeColor="text2" w:themeShade="80"/>
          <w:sz w:val="11"/>
          <w:rtl/>
        </w:rPr>
      </w:pPr>
    </w:p>
    <w:p w14:paraId="330C79EC" w14:textId="226880D4" w:rsidR="00905016" w:rsidRPr="00270114" w:rsidRDefault="00905016" w:rsidP="00905016">
      <w:pPr>
        <w:pStyle w:val="3"/>
        <w:rPr>
          <w:rFonts w:ascii="FbShefa" w:hAnsi="FbShefa"/>
          <w:rtl/>
        </w:rPr>
      </w:pPr>
      <w:r w:rsidRPr="00270114">
        <w:rPr>
          <w:rFonts w:ascii="FbShefa" w:hAnsi="FbShefa"/>
          <w:rtl/>
        </w:rPr>
        <w:t>הקפידא:</w:t>
      </w:r>
    </w:p>
    <w:p w14:paraId="1B16AD7B" w14:textId="1A4C5FB9"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בכל מקום</w:t>
      </w:r>
      <w:r w:rsidR="00980F5A" w:rsidRPr="00270114">
        <w:rPr>
          <w:rFonts w:ascii="FbShefa" w:hAnsi="FbShefa"/>
          <w:sz w:val="11"/>
          <w:rtl/>
        </w:rPr>
        <w:t>.</w:t>
      </w:r>
      <w:r w:rsidRPr="00270114">
        <w:rPr>
          <w:rFonts w:ascii="FbShefa" w:hAnsi="FbShefa"/>
          <w:sz w:val="11"/>
          <w:rtl/>
        </w:rPr>
        <w:t xml:space="preserve"> שנתן ר"א עיניו</w:t>
      </w:r>
      <w:r w:rsidR="001C0E38" w:rsidRPr="00270114">
        <w:rPr>
          <w:rFonts w:ascii="FbShefa" w:hAnsi="FbShefa"/>
          <w:sz w:val="11"/>
          <w:rtl/>
        </w:rPr>
        <w:t xml:space="preserve">, </w:t>
      </w:r>
      <w:r w:rsidRPr="00270114">
        <w:rPr>
          <w:rFonts w:ascii="FbShefa" w:hAnsi="FbShefa"/>
          <w:sz w:val="11"/>
          <w:rtl/>
        </w:rPr>
        <w:t>נשרף</w:t>
      </w:r>
      <w:r w:rsidR="00980F5A" w:rsidRPr="00270114">
        <w:rPr>
          <w:rFonts w:ascii="FbShefa" w:hAnsi="FbShefa"/>
          <w:sz w:val="11"/>
          <w:rtl/>
        </w:rPr>
        <w:t>.</w:t>
      </w:r>
    </w:p>
    <w:p w14:paraId="57BE6204" w14:textId="61A1A220"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ר"ג</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בא בספינה, ועמד עליו נחשול לטבעו</w:t>
      </w:r>
      <w:r w:rsidR="00980F5A" w:rsidRPr="00270114">
        <w:rPr>
          <w:rFonts w:ascii="FbShefa" w:hAnsi="FbShefa"/>
          <w:sz w:val="11"/>
          <w:rtl/>
        </w:rPr>
        <w:t>.</w:t>
      </w:r>
    </w:p>
    <w:p w14:paraId="7E634D9B" w14:textId="6ABE3BEF"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אמר</w:t>
      </w:r>
      <w:r w:rsidR="00980F5A" w:rsidRPr="001B3037">
        <w:rPr>
          <w:rFonts w:ascii="FbShefa" w:hAnsi="FbShefa"/>
          <w:b/>
          <w:bCs/>
          <w:color w:val="3B2F2A" w:themeColor="text2" w:themeShade="80"/>
          <w:sz w:val="11"/>
          <w:rtl/>
        </w:rPr>
        <w:t>.</w:t>
      </w:r>
      <w:r w:rsidRPr="00270114">
        <w:rPr>
          <w:rFonts w:ascii="FbShefa" w:hAnsi="FbShefa"/>
          <w:sz w:val="11"/>
          <w:rtl/>
        </w:rPr>
        <w:t xml:space="preserve"> לא לכבודי, ולא לכבוד בית אבא, אלא לכבודך</w:t>
      </w:r>
      <w:r w:rsidR="00905016" w:rsidRPr="00270114">
        <w:rPr>
          <w:rFonts w:ascii="FbShefa" w:hAnsi="FbShefa"/>
          <w:sz w:val="11"/>
          <w:rtl/>
        </w:rPr>
        <w:t>,</w:t>
      </w:r>
      <w:r w:rsidRPr="00270114">
        <w:rPr>
          <w:rFonts w:ascii="FbShefa" w:hAnsi="FbShefa"/>
          <w:sz w:val="11"/>
          <w:rtl/>
        </w:rPr>
        <w:t xml:space="preserve"> שלא ירבו מחלוקות בישראל</w:t>
      </w:r>
      <w:r w:rsidR="00980F5A" w:rsidRPr="00270114">
        <w:rPr>
          <w:rFonts w:ascii="FbShefa" w:hAnsi="FbShefa"/>
          <w:sz w:val="11"/>
          <w:rtl/>
        </w:rPr>
        <w:t>.</w:t>
      </w:r>
    </w:p>
    <w:p w14:paraId="2C25AC59" w14:textId="7D3486D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נח</w:t>
      </w:r>
      <w:r w:rsidR="00980F5A" w:rsidRPr="00270114">
        <w:rPr>
          <w:rFonts w:ascii="FbShefa" w:hAnsi="FbShefa"/>
          <w:sz w:val="11"/>
          <w:rtl/>
        </w:rPr>
        <w:t>.</w:t>
      </w:r>
      <w:r w:rsidRPr="00270114">
        <w:rPr>
          <w:rFonts w:ascii="FbShefa" w:hAnsi="FbShefa"/>
          <w:sz w:val="11"/>
          <w:rtl/>
        </w:rPr>
        <w:t xml:space="preserve"> הים מזעפו</w:t>
      </w:r>
      <w:r w:rsidR="00980F5A" w:rsidRPr="00270114">
        <w:rPr>
          <w:rFonts w:ascii="FbShefa" w:hAnsi="FbShefa"/>
          <w:sz w:val="11"/>
          <w:rtl/>
        </w:rPr>
        <w:t>.</w:t>
      </w:r>
    </w:p>
    <w:p w14:paraId="42C5B844" w14:textId="77777777" w:rsidR="00905016" w:rsidRPr="001B3037" w:rsidRDefault="00905016" w:rsidP="009C3CB4">
      <w:pPr>
        <w:spacing w:line="240" w:lineRule="auto"/>
        <w:rPr>
          <w:rFonts w:ascii="FbShefa" w:hAnsi="FbShefa"/>
          <w:b/>
          <w:bCs/>
          <w:color w:val="3B2F2A" w:themeColor="text2" w:themeShade="80"/>
          <w:sz w:val="11"/>
          <w:rtl/>
        </w:rPr>
      </w:pPr>
    </w:p>
    <w:p w14:paraId="0B204B09" w14:textId="6008EA44" w:rsidR="00905016" w:rsidRPr="00270114" w:rsidRDefault="00905016" w:rsidP="00905016">
      <w:pPr>
        <w:pStyle w:val="3"/>
        <w:rPr>
          <w:rFonts w:ascii="FbShefa" w:hAnsi="FbShefa"/>
          <w:rtl/>
        </w:rPr>
      </w:pPr>
      <w:r w:rsidRPr="00270114">
        <w:rPr>
          <w:rFonts w:ascii="FbShefa" w:hAnsi="FbShefa"/>
          <w:rtl/>
        </w:rPr>
        <w:t>תחנון:</w:t>
      </w:r>
    </w:p>
    <w:p w14:paraId="55124D38" w14:textId="2A842F7A"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אימא שלום</w:t>
      </w:r>
      <w:r w:rsidR="00E028B8">
        <w:rPr>
          <w:rFonts w:ascii="FbShefa" w:hAnsi="FbShefa" w:hint="cs"/>
          <w:b/>
          <w:bCs/>
          <w:color w:val="3B2F2A" w:themeColor="text2" w:themeShade="80"/>
          <w:sz w:val="11"/>
          <w:rtl/>
        </w:rPr>
        <w:t>.</w:t>
      </w:r>
      <w:r w:rsidRPr="00270114">
        <w:rPr>
          <w:rFonts w:ascii="FbShefa" w:hAnsi="FbShefa"/>
          <w:sz w:val="11"/>
          <w:rtl/>
        </w:rPr>
        <w:t xml:space="preserve"> דביתהו דרבי אליעזר ואחתיה דרבן גמליאל</w:t>
      </w:r>
      <w:r w:rsidR="00980F5A" w:rsidRPr="00270114">
        <w:rPr>
          <w:rFonts w:ascii="FbShefa" w:hAnsi="FbShefa"/>
          <w:sz w:val="11"/>
          <w:rtl/>
        </w:rPr>
        <w:t>.</w:t>
      </w:r>
    </w:p>
    <w:p w14:paraId="595F4172" w14:textId="1994A97D"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לא שבקה</w:t>
      </w:r>
      <w:r w:rsidR="00E028B8">
        <w:rPr>
          <w:rFonts w:ascii="FbShefa" w:hAnsi="FbShefa" w:hint="cs"/>
          <w:b/>
          <w:bCs/>
          <w:color w:val="3B2F2A" w:themeColor="text2" w:themeShade="80"/>
          <w:sz w:val="11"/>
          <w:rtl/>
        </w:rPr>
        <w:t>.</w:t>
      </w:r>
      <w:r w:rsidRPr="00270114">
        <w:rPr>
          <w:rFonts w:ascii="FbShefa" w:hAnsi="FbShefa"/>
          <w:sz w:val="11"/>
          <w:rtl/>
        </w:rPr>
        <w:t xml:space="preserve"> למיפל על אפיה</w:t>
      </w:r>
      <w:r w:rsidR="00980F5A" w:rsidRPr="00270114">
        <w:rPr>
          <w:rFonts w:ascii="FbShefa" w:hAnsi="FbShefa"/>
          <w:sz w:val="11"/>
          <w:rtl/>
        </w:rPr>
        <w:t>.</w:t>
      </w:r>
    </w:p>
    <w:p w14:paraId="6479884F" w14:textId="10065F23"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ריש ירחא</w:t>
      </w:r>
      <w:r w:rsidR="00E028B8">
        <w:rPr>
          <w:rFonts w:ascii="FbShefa" w:hAnsi="FbShefa" w:hint="cs"/>
          <w:b/>
          <w:bCs/>
          <w:color w:val="3B2F2A" w:themeColor="text2" w:themeShade="80"/>
          <w:sz w:val="11"/>
          <w:rtl/>
        </w:rPr>
        <w:t>.</w:t>
      </w:r>
      <w:r w:rsidRPr="00270114">
        <w:rPr>
          <w:rFonts w:ascii="FbShefa" w:hAnsi="FbShefa"/>
          <w:sz w:val="11"/>
          <w:rtl/>
        </w:rPr>
        <w:t xml:space="preserve"> ואיחלף בין מלא לחסר</w:t>
      </w:r>
      <w:r w:rsidR="00980F5A" w:rsidRPr="00270114">
        <w:rPr>
          <w:rFonts w:ascii="FbShefa" w:hAnsi="FbShefa"/>
          <w:sz w:val="11"/>
          <w:rtl/>
        </w:rPr>
        <w:t>.</w:t>
      </w:r>
    </w:p>
    <w:p w14:paraId="3506F589" w14:textId="23D9EF15"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וי</w:t>
      </w:r>
      <w:r w:rsidR="00905016" w:rsidRPr="001B3037">
        <w:rPr>
          <w:rFonts w:ascii="FbShefa" w:hAnsi="FbShefa"/>
          <w:b/>
          <w:bCs/>
          <w:color w:val="3B2F2A" w:themeColor="text2" w:themeShade="80"/>
          <w:sz w:val="11"/>
          <w:rtl/>
        </w:rPr>
        <w:t>ש אומרים</w:t>
      </w:r>
      <w:r w:rsidR="00980F5A" w:rsidRPr="001B3037">
        <w:rPr>
          <w:rFonts w:ascii="FbShefa" w:hAnsi="FbShefa"/>
          <w:b/>
          <w:bCs/>
          <w:color w:val="3B2F2A" w:themeColor="text2" w:themeShade="80"/>
          <w:sz w:val="11"/>
          <w:rtl/>
        </w:rPr>
        <w:t>.</w:t>
      </w:r>
      <w:r w:rsidRPr="00270114">
        <w:rPr>
          <w:rFonts w:ascii="FbShefa" w:hAnsi="FbShefa"/>
          <w:sz w:val="11"/>
          <w:rtl/>
        </w:rPr>
        <w:t xml:space="preserve"> אפיקא ריפתא לעניה</w:t>
      </w:r>
      <w:r w:rsidR="00980F5A" w:rsidRPr="00270114">
        <w:rPr>
          <w:rFonts w:ascii="FbShefa" w:hAnsi="FbShefa"/>
          <w:sz w:val="11"/>
          <w:rtl/>
        </w:rPr>
        <w:t>.</w:t>
      </w:r>
    </w:p>
    <w:p w14:paraId="78418C07" w14:textId="451025D1"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אשכחתיה</w:t>
      </w:r>
      <w:r w:rsidR="00E028B8">
        <w:rPr>
          <w:rFonts w:ascii="FbShefa" w:hAnsi="FbShefa" w:hint="cs"/>
          <w:b/>
          <w:bCs/>
          <w:color w:val="3B2F2A" w:themeColor="text2" w:themeShade="80"/>
          <w:sz w:val="11"/>
          <w:rtl/>
        </w:rPr>
        <w:t>.</w:t>
      </w:r>
      <w:r w:rsidRPr="00270114">
        <w:rPr>
          <w:rFonts w:ascii="FbShefa" w:hAnsi="FbShefa"/>
          <w:sz w:val="11"/>
          <w:rtl/>
        </w:rPr>
        <w:t xml:space="preserve"> דנפל על אנפיה</w:t>
      </w:r>
      <w:r w:rsidR="00980F5A" w:rsidRPr="00270114">
        <w:rPr>
          <w:rFonts w:ascii="FbShefa" w:hAnsi="FbShefa"/>
          <w:sz w:val="11"/>
          <w:rtl/>
        </w:rPr>
        <w:t>.</w:t>
      </w:r>
    </w:p>
    <w:p w14:paraId="44E246F8" w14:textId="494814DB"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אמרה</w:t>
      </w:r>
      <w:r w:rsidR="00E028B8">
        <w:rPr>
          <w:rFonts w:ascii="FbShefa" w:hAnsi="FbShefa" w:hint="cs"/>
          <w:b/>
          <w:bCs/>
          <w:color w:val="3B2F2A" w:themeColor="text2" w:themeShade="80"/>
          <w:sz w:val="11"/>
          <w:rtl/>
        </w:rPr>
        <w:t>.</w:t>
      </w:r>
      <w:r w:rsidRPr="00270114">
        <w:rPr>
          <w:rFonts w:ascii="FbShefa" w:hAnsi="FbShefa"/>
          <w:sz w:val="11"/>
          <w:rtl/>
        </w:rPr>
        <w:t xml:space="preserve"> קום, קטלית לאחי</w:t>
      </w:r>
      <w:r w:rsidR="00980F5A" w:rsidRPr="00270114">
        <w:rPr>
          <w:rFonts w:ascii="FbShefa" w:hAnsi="FbShefa"/>
          <w:sz w:val="11"/>
          <w:rtl/>
        </w:rPr>
        <w:t>.</w:t>
      </w:r>
    </w:p>
    <w:p w14:paraId="248342F1" w14:textId="7053D7F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מנא ידעת</w:t>
      </w:r>
      <w:r w:rsidR="00E028B8">
        <w:rPr>
          <w:rFonts w:ascii="FbShefa" w:hAnsi="FbShefa" w:hint="cs"/>
          <w:b/>
          <w:bCs/>
          <w:color w:val="3B2F2A" w:themeColor="text2" w:themeShade="80"/>
          <w:sz w:val="11"/>
          <w:rtl/>
        </w:rPr>
        <w:t>.</w:t>
      </w:r>
      <w:r w:rsidRPr="00270114">
        <w:rPr>
          <w:rFonts w:ascii="FbShefa" w:hAnsi="FbShefa"/>
          <w:sz w:val="11"/>
          <w:rtl/>
        </w:rPr>
        <w:t xml:space="preserve"> מקובלני מבית אבי אבא</w:t>
      </w:r>
      <w:r w:rsidR="00905016" w:rsidRPr="00270114">
        <w:rPr>
          <w:rFonts w:ascii="FbShefa" w:hAnsi="FbShefa"/>
          <w:sz w:val="11"/>
          <w:rtl/>
        </w:rPr>
        <w:t>,</w:t>
      </w:r>
      <w:r w:rsidRPr="00270114">
        <w:rPr>
          <w:rFonts w:ascii="FbShefa" w:hAnsi="FbShefa"/>
          <w:sz w:val="11"/>
          <w:rtl/>
        </w:rPr>
        <w:t xml:space="preserve"> כל השערים ננעלים חוץ משערי אונאה</w:t>
      </w:r>
      <w:r w:rsidR="00980F5A" w:rsidRPr="00270114">
        <w:rPr>
          <w:rFonts w:ascii="FbShefa" w:hAnsi="FbShefa"/>
          <w:sz w:val="11"/>
          <w:rtl/>
        </w:rPr>
        <w:t>.</w:t>
      </w:r>
    </w:p>
    <w:p w14:paraId="50EA2030" w14:textId="3C51ADBF" w:rsidR="009C3CB4" w:rsidRPr="00270114" w:rsidRDefault="009C3CB4" w:rsidP="009C3CB4">
      <w:pPr>
        <w:spacing w:line="240" w:lineRule="auto"/>
        <w:rPr>
          <w:rFonts w:ascii="FbShefa" w:hAnsi="FbShefa"/>
          <w:sz w:val="11"/>
          <w:rtl/>
        </w:rPr>
      </w:pPr>
    </w:p>
    <w:p w14:paraId="40E1A4E8"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גר</w:t>
      </w:r>
    </w:p>
    <w:p w14:paraId="2B803F76" w14:textId="0A2163FC"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מאנה גר</w:t>
      </w:r>
      <w:r w:rsidR="00980F5A" w:rsidRPr="00270114">
        <w:rPr>
          <w:rFonts w:ascii="FbShefa" w:hAnsi="FbShefa"/>
          <w:sz w:val="11"/>
          <w:rtl/>
        </w:rPr>
        <w:t>.</w:t>
      </w:r>
      <w:r w:rsidRPr="00270114">
        <w:rPr>
          <w:rFonts w:ascii="FbShefa" w:hAnsi="FbShefa"/>
          <w:sz w:val="11"/>
          <w:rtl/>
        </w:rPr>
        <w:t xml:space="preserve"> עובר בשלשה לאוין</w:t>
      </w:r>
      <w:r w:rsidR="00980F5A" w:rsidRPr="00270114">
        <w:rPr>
          <w:rFonts w:ascii="FbShefa" w:hAnsi="FbShefa"/>
          <w:sz w:val="11"/>
          <w:rtl/>
        </w:rPr>
        <w:t>.</w:t>
      </w:r>
    </w:p>
    <w:p w14:paraId="720F49E9" w14:textId="7040FA86"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הלוחצו</w:t>
      </w:r>
      <w:r w:rsidR="00980F5A" w:rsidRPr="00270114">
        <w:rPr>
          <w:rFonts w:ascii="FbShefa" w:hAnsi="FbShefa"/>
          <w:sz w:val="11"/>
          <w:rtl/>
        </w:rPr>
        <w:t>.</w:t>
      </w:r>
      <w:r w:rsidRPr="00270114">
        <w:rPr>
          <w:rFonts w:ascii="FbShefa" w:hAnsi="FbShefa"/>
          <w:sz w:val="11"/>
          <w:rtl/>
        </w:rPr>
        <w:t xml:space="preserve"> עובר בשלשה</w:t>
      </w:r>
      <w:r w:rsidR="00980F5A" w:rsidRPr="00270114">
        <w:rPr>
          <w:rFonts w:ascii="FbShefa" w:hAnsi="FbShefa"/>
          <w:sz w:val="11"/>
          <w:rtl/>
        </w:rPr>
        <w:t>.</w:t>
      </w:r>
    </w:p>
    <w:p w14:paraId="68101789" w14:textId="77777777" w:rsidR="00905016" w:rsidRPr="00270114" w:rsidRDefault="00905016" w:rsidP="009C3CB4">
      <w:pPr>
        <w:spacing w:line="240" w:lineRule="auto"/>
        <w:rPr>
          <w:rFonts w:ascii="FbShefa" w:hAnsi="FbShefa"/>
          <w:sz w:val="11"/>
          <w:rtl/>
        </w:rPr>
      </w:pPr>
    </w:p>
    <w:p w14:paraId="62BCE963" w14:textId="77777777" w:rsidR="00905016" w:rsidRPr="00270114" w:rsidRDefault="009C3CB4" w:rsidP="00905016">
      <w:pPr>
        <w:pStyle w:val="3"/>
        <w:rPr>
          <w:rFonts w:ascii="FbShefa" w:hAnsi="FbShefa"/>
          <w:rtl/>
        </w:rPr>
      </w:pPr>
      <w:r w:rsidRPr="00270114">
        <w:rPr>
          <w:rFonts w:ascii="FbShefa" w:hAnsi="FbShefa"/>
          <w:rtl/>
        </w:rPr>
        <w:t>הזהירה תורה</w:t>
      </w:r>
      <w:r w:rsidR="00905016" w:rsidRPr="00270114">
        <w:rPr>
          <w:rFonts w:ascii="FbShefa" w:hAnsi="FbShefa"/>
          <w:rtl/>
        </w:rPr>
        <w:t>:</w:t>
      </w:r>
    </w:p>
    <w:p w14:paraId="32F38EA0" w14:textId="03CA1509" w:rsidR="00905016" w:rsidRPr="00270114" w:rsidRDefault="00905016" w:rsidP="009C3CB4">
      <w:pPr>
        <w:spacing w:line="240" w:lineRule="auto"/>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בשלשים וששה </w:t>
      </w:r>
      <w:r w:rsidRPr="00270114">
        <w:rPr>
          <w:rFonts w:ascii="FbShefa" w:hAnsi="FbShefa"/>
          <w:sz w:val="11"/>
          <w:rtl/>
        </w:rPr>
        <w:t>מקומות</w:t>
      </w:r>
      <w:r w:rsidR="00980F5A" w:rsidRPr="00270114">
        <w:rPr>
          <w:rFonts w:ascii="FbShefa" w:hAnsi="FbShefa"/>
          <w:sz w:val="11"/>
          <w:rtl/>
        </w:rPr>
        <w:t>.</w:t>
      </w:r>
    </w:p>
    <w:p w14:paraId="46D9C759" w14:textId="7A95AF77" w:rsidR="002F24DC" w:rsidRPr="00270114" w:rsidRDefault="00905016" w:rsidP="009C3CB4">
      <w:pPr>
        <w:spacing w:line="240" w:lineRule="auto"/>
        <w:rPr>
          <w:rFonts w:ascii="FbShefa" w:hAnsi="FbShefa"/>
          <w:sz w:val="11"/>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9C3CB4" w:rsidRPr="00270114">
        <w:rPr>
          <w:rFonts w:ascii="FbShefa" w:hAnsi="FbShefa"/>
          <w:sz w:val="11"/>
          <w:rtl/>
        </w:rPr>
        <w:t>בארבעים וששה מקומות בגר</w:t>
      </w:r>
      <w:r w:rsidR="00980F5A" w:rsidRPr="00270114">
        <w:rPr>
          <w:rFonts w:ascii="FbShefa" w:hAnsi="FbShefa"/>
          <w:sz w:val="11"/>
          <w:rtl/>
        </w:rPr>
        <w:t>.</w:t>
      </w:r>
    </w:p>
    <w:p w14:paraId="0E472A16" w14:textId="37C976A7" w:rsidR="00905016" w:rsidRPr="00270114" w:rsidRDefault="00905016" w:rsidP="009C3CB4">
      <w:pPr>
        <w:spacing w:line="240" w:lineRule="auto"/>
        <w:rPr>
          <w:rFonts w:ascii="FbShefa" w:hAnsi="FbShefa"/>
          <w:sz w:val="11"/>
          <w:rtl/>
        </w:rPr>
      </w:pPr>
    </w:p>
    <w:p w14:paraId="0FCE8CB9" w14:textId="3D83869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מפני</w:t>
      </w:r>
      <w:r w:rsidR="00980F5A" w:rsidRPr="001B3037">
        <w:rPr>
          <w:rFonts w:ascii="FbShefa" w:hAnsi="FbShefa"/>
          <w:b/>
          <w:bCs/>
          <w:color w:val="3B2F2A" w:themeColor="text2" w:themeShade="80"/>
          <w:sz w:val="11"/>
          <w:rtl/>
        </w:rPr>
        <w:t>.</w:t>
      </w:r>
      <w:r w:rsidRPr="00270114">
        <w:rPr>
          <w:rFonts w:ascii="FbShefa" w:hAnsi="FbShefa"/>
          <w:sz w:val="11"/>
          <w:rtl/>
        </w:rPr>
        <w:t xml:space="preserve"> שסורו רע</w:t>
      </w:r>
      <w:r w:rsidR="00980F5A" w:rsidRPr="00270114">
        <w:rPr>
          <w:rFonts w:ascii="FbShefa" w:hAnsi="FbShefa"/>
          <w:sz w:val="11"/>
          <w:rtl/>
        </w:rPr>
        <w:t>.</w:t>
      </w:r>
    </w:p>
    <w:p w14:paraId="66066620" w14:textId="77777777" w:rsidR="00905016" w:rsidRPr="00270114" w:rsidRDefault="00905016" w:rsidP="009C3CB4">
      <w:pPr>
        <w:spacing w:line="240" w:lineRule="auto"/>
        <w:rPr>
          <w:rFonts w:ascii="FbShefa" w:hAnsi="FbShefa"/>
          <w:sz w:val="11"/>
          <w:rtl/>
        </w:rPr>
      </w:pPr>
    </w:p>
    <w:p w14:paraId="39E3EA0B" w14:textId="5B796715" w:rsidR="002F24DC" w:rsidRPr="00270114" w:rsidRDefault="00905016" w:rsidP="009C3CB4">
      <w:pPr>
        <w:spacing w:line="240" w:lineRule="auto"/>
        <w:rPr>
          <w:rFonts w:ascii="FbShefa" w:hAnsi="FbShefa"/>
          <w:rtl/>
        </w:rPr>
      </w:pPr>
      <w:r w:rsidRPr="001B3037">
        <w:rPr>
          <w:rFonts w:ascii="FbShefa" w:hAnsi="FbShefa"/>
          <w:b/>
          <w:bCs/>
          <w:color w:val="3B2F2A" w:themeColor="text2" w:themeShade="80"/>
          <w:rtl/>
        </w:rPr>
        <w:t>כתוב</w:t>
      </w:r>
      <w:r w:rsidR="00980F5A" w:rsidRPr="001B3037">
        <w:rPr>
          <w:rFonts w:ascii="FbShefa" w:hAnsi="FbShefa"/>
          <w:b/>
          <w:bCs/>
          <w:color w:val="3B2F2A" w:themeColor="text2" w:themeShade="80"/>
          <w:rtl/>
        </w:rPr>
        <w:t>.</w:t>
      </w:r>
      <w:r w:rsidRPr="00270114">
        <w:rPr>
          <w:rFonts w:ascii="FbShefa" w:hAnsi="FbShefa"/>
          <w:rtl/>
        </w:rPr>
        <w:t xml:space="preserve"> </w:t>
      </w:r>
      <w:r w:rsidR="009C3CB4" w:rsidRPr="00270114">
        <w:rPr>
          <w:rFonts w:ascii="FbShefa" w:hAnsi="FbShefa"/>
          <w:rtl/>
        </w:rPr>
        <w:t>כי גרים הייתם</w:t>
      </w:r>
      <w:r w:rsidR="00980F5A" w:rsidRPr="00270114">
        <w:rPr>
          <w:rFonts w:ascii="FbShefa" w:hAnsi="FbShefa"/>
          <w:rtl/>
        </w:rPr>
        <w:t>.</w:t>
      </w:r>
      <w:r w:rsidR="009C3CB4" w:rsidRPr="00270114">
        <w:rPr>
          <w:rFonts w:ascii="FbShefa" w:hAnsi="FbShefa"/>
          <w:rtl/>
        </w:rPr>
        <w:t xml:space="preserve"> מום שבך אל תאמר לחברך</w:t>
      </w:r>
      <w:r w:rsidR="00980F5A" w:rsidRPr="00270114">
        <w:rPr>
          <w:rFonts w:ascii="FbShefa" w:hAnsi="FbShefa"/>
          <w:rtl/>
        </w:rPr>
        <w:t>.</w:t>
      </w:r>
    </w:p>
    <w:p w14:paraId="51B426C6" w14:textId="5B747E66" w:rsidR="00433741" w:rsidRPr="00270114" w:rsidRDefault="009C3CB4" w:rsidP="009C3CB4">
      <w:pPr>
        <w:spacing w:line="240" w:lineRule="auto"/>
        <w:rPr>
          <w:rFonts w:ascii="FbShefa" w:hAnsi="FbShefa"/>
          <w:rtl/>
        </w:rPr>
      </w:pPr>
      <w:r w:rsidRPr="001B3037">
        <w:rPr>
          <w:rFonts w:ascii="FbShefa" w:hAnsi="FbShefa"/>
          <w:b/>
          <w:bCs/>
          <w:color w:val="3B2F2A" w:themeColor="text2" w:themeShade="80"/>
          <w:rtl/>
        </w:rPr>
        <w:t>דאמרי אינשי</w:t>
      </w:r>
      <w:r w:rsidR="00980F5A" w:rsidRPr="001B3037">
        <w:rPr>
          <w:rFonts w:ascii="FbShefa" w:hAnsi="FbShefa"/>
          <w:b/>
          <w:bCs/>
          <w:color w:val="3B2F2A" w:themeColor="text2" w:themeShade="80"/>
          <w:rtl/>
        </w:rPr>
        <w:t>.</w:t>
      </w:r>
      <w:r w:rsidRPr="00270114">
        <w:rPr>
          <w:rFonts w:ascii="FbShefa" w:hAnsi="FbShefa"/>
          <w:rtl/>
        </w:rPr>
        <w:t xml:space="preserve"> דזקיף ליה זקיפא בדיותקיה</w:t>
      </w:r>
      <w:r w:rsidR="001C0E38" w:rsidRPr="00270114">
        <w:rPr>
          <w:rFonts w:ascii="FbShefa" w:hAnsi="FbShefa"/>
          <w:rtl/>
        </w:rPr>
        <w:t xml:space="preserve">, </w:t>
      </w:r>
      <w:r w:rsidRPr="00270114">
        <w:rPr>
          <w:rFonts w:ascii="FbShefa" w:hAnsi="FbShefa"/>
          <w:rtl/>
        </w:rPr>
        <w:t>לא נימא ליה לחבריה זקיף ביניתא</w:t>
      </w:r>
      <w:r w:rsidR="00980F5A" w:rsidRPr="00270114">
        <w:rPr>
          <w:rFonts w:ascii="FbShefa" w:hAnsi="FbShefa"/>
          <w:rtl/>
        </w:rPr>
        <w:t>.</w:t>
      </w:r>
    </w:p>
    <w:p w14:paraId="0F605290" w14:textId="01F93D5F" w:rsidR="009C3CB4" w:rsidRPr="00270114" w:rsidRDefault="009C3CB4" w:rsidP="00794C1A">
      <w:pPr>
        <w:pStyle w:val="1"/>
        <w:rPr>
          <w:rFonts w:ascii="FbShefa" w:hAnsi="FbShefa"/>
          <w:rtl/>
        </w:rPr>
      </w:pPr>
      <w:r w:rsidRPr="00270114">
        <w:rPr>
          <w:rFonts w:ascii="FbShefa" w:hAnsi="FbShefa"/>
          <w:sz w:val="11"/>
          <w:rtl/>
        </w:rPr>
        <w:t>ס</w:t>
      </w:r>
      <w:r w:rsidR="00B36BF2" w:rsidRPr="00270114">
        <w:rPr>
          <w:rFonts w:ascii="FbShefa" w:hAnsi="FbShefa"/>
          <w:sz w:val="11"/>
          <w:rtl/>
        </w:rPr>
        <w:t>, א</w:t>
      </w:r>
    </w:p>
    <w:p w14:paraId="4B0E2767" w14:textId="4C67E1FE" w:rsidR="00433741" w:rsidRPr="001B3037" w:rsidRDefault="009C3CB4" w:rsidP="003C62D1">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rtl/>
        </w:rPr>
        <w:t>אֵין מְעָרְבִין פֵּרוֹת בְּפֵרוֹת, אֲפִלּוּ חֲדָשִׁים בַּחֲדָשִׁים, וְאֵין צָרִיךְ לוֹמַר חֲדָשִׁים בִּישָׁנִים</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בֶּאֱמֶת, בְּיַיִן הִתִּירוּ לְעָרֵב קָשֶׁה בְרַךְ, מִפְּנֵי שֶׁהוּא מַשְׁבִּיחוֹ</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אֵין מְעָרְבִין שִׁמְרֵי יַיִן בְּיַיִן, אֲבָל נוֹתֵן לוֹ אֶת שְׁמָרָיו</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מִי שֶׁנִּתְעָרֵב מַיִם בְּיֵינוֹ, לֹא יִמְכְּרֶנּוּ בַחֲנוּת אֶלָּא אִם כֵּן הוֹדִיעוֹ, וְלֹא לְתַגָּר אַף עַל פִּי שֶׁהוֹדִיעוֹ, שֶׁאֵינוֹ אֶלָּא לְרַמּוֹת בּוֹ</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מְקוֹם שֶׁנָּהֲגוּ לְהַטִּיל מַיִם בַּיַּיִן, יַטִּילוּ: הַתַּגָּר נוֹטֵל מֵחָמֵשׁ גְּרָנוֹת וְנוֹתֵן לְתוֹךְ מְגוּרָה אַחַת</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מֵחָמֵשׁ גִּתּוֹת, וְנוֹתֵן לְתוֹךְ פִּטָּם אֶחָד</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וּבִלְבַד שֶׁלֹּא יְהֵא מִתְכַּוֵּן לְעָרֵב</w:t>
      </w:r>
      <w:r w:rsidR="00980F5A" w:rsidRPr="001B3037">
        <w:rPr>
          <w:rFonts w:ascii="FbShefa" w:eastAsia="Times New Roman" w:hAnsi="FbShefa"/>
          <w:b/>
          <w:bCs/>
          <w:color w:val="3B2F2A" w:themeColor="text2" w:themeShade="80"/>
          <w:rtl/>
        </w:rPr>
        <w:t>.</w:t>
      </w:r>
    </w:p>
    <w:p w14:paraId="69E608F8" w14:textId="07405BCB" w:rsidR="009C3CB4" w:rsidRPr="00270114" w:rsidRDefault="009C3CB4" w:rsidP="009C3CB4">
      <w:pPr>
        <w:spacing w:line="240" w:lineRule="auto"/>
        <w:rPr>
          <w:rFonts w:ascii="FbShefa" w:hAnsi="FbShefa"/>
          <w:sz w:val="11"/>
          <w:rtl/>
        </w:rPr>
      </w:pPr>
    </w:p>
    <w:p w14:paraId="38F2EEA2"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עירוב פירות</w:t>
      </w:r>
    </w:p>
    <w:p w14:paraId="5AB97CD7" w14:textId="45AECEA8" w:rsidR="009C3CB4" w:rsidRPr="00270114" w:rsidRDefault="009C3CB4" w:rsidP="00905016">
      <w:pPr>
        <w:pStyle w:val="3"/>
        <w:rPr>
          <w:rFonts w:ascii="FbShefa" w:hAnsi="FbShefa"/>
          <w:rtl/>
        </w:rPr>
      </w:pPr>
      <w:r w:rsidRPr="00270114">
        <w:rPr>
          <w:rFonts w:ascii="FbShefa" w:hAnsi="FbShefa"/>
          <w:rtl/>
        </w:rPr>
        <w:t>פירות</w:t>
      </w:r>
      <w:r w:rsidR="00905016" w:rsidRPr="00270114">
        <w:rPr>
          <w:rFonts w:ascii="FbShefa" w:hAnsi="FbShefa"/>
          <w:rtl/>
        </w:rPr>
        <w:t>:</w:t>
      </w:r>
    </w:p>
    <w:p w14:paraId="18F72298" w14:textId="6A8202E8"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אין צריך לומר</w:t>
      </w:r>
      <w:r w:rsidR="00E028B8">
        <w:rPr>
          <w:rFonts w:ascii="FbShefa" w:hAnsi="FbShefa" w:hint="cs"/>
          <w:b/>
          <w:bCs/>
          <w:color w:val="3B2F2A" w:themeColor="text2" w:themeShade="80"/>
          <w:sz w:val="11"/>
          <w:rtl/>
        </w:rPr>
        <w:t>.</w:t>
      </w:r>
      <w:r w:rsidRPr="00270114">
        <w:rPr>
          <w:rFonts w:ascii="FbShefa" w:hAnsi="FbShefa"/>
          <w:sz w:val="11"/>
          <w:rtl/>
        </w:rPr>
        <w:t xml:space="preserve"> שאסור חדשות מארבע וישנות משלש</w:t>
      </w:r>
      <w:r w:rsidR="00980F5A" w:rsidRPr="00270114">
        <w:rPr>
          <w:rFonts w:ascii="FbShefa" w:hAnsi="FbShefa"/>
          <w:sz w:val="11"/>
          <w:rtl/>
        </w:rPr>
        <w:t>.</w:t>
      </w:r>
    </w:p>
    <w:p w14:paraId="22964894" w14:textId="7E5DBE0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אלא אפילו</w:t>
      </w:r>
      <w:r w:rsidR="00E028B8">
        <w:rPr>
          <w:rFonts w:ascii="FbShefa" w:hAnsi="FbShefa" w:hint="cs"/>
          <w:b/>
          <w:bCs/>
          <w:color w:val="3B2F2A" w:themeColor="text2" w:themeShade="80"/>
          <w:sz w:val="11"/>
          <w:rtl/>
        </w:rPr>
        <w:t>.</w:t>
      </w:r>
      <w:r w:rsidRPr="00270114">
        <w:rPr>
          <w:rFonts w:ascii="FbShefa" w:hAnsi="FbShefa"/>
          <w:sz w:val="11"/>
          <w:rtl/>
        </w:rPr>
        <w:t xml:space="preserve"> חדשות משלש וישנות מארבע</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מפני</w:t>
      </w:r>
      <w:r w:rsidR="00E028B8">
        <w:rPr>
          <w:rFonts w:ascii="FbShefa" w:hAnsi="FbShefa" w:hint="cs"/>
          <w:b/>
          <w:bCs/>
          <w:color w:val="3B2F2A" w:themeColor="text2" w:themeShade="80"/>
          <w:sz w:val="11"/>
          <w:rtl/>
        </w:rPr>
        <w:t>.</w:t>
      </w:r>
      <w:r w:rsidRPr="00270114">
        <w:rPr>
          <w:rFonts w:ascii="FbShefa" w:hAnsi="FbShefa"/>
          <w:sz w:val="11"/>
          <w:rtl/>
        </w:rPr>
        <w:t xml:space="preserve"> שאדם רוצה לישנן</w:t>
      </w:r>
      <w:r w:rsidR="00980F5A" w:rsidRPr="00270114">
        <w:rPr>
          <w:rFonts w:ascii="FbShefa" w:hAnsi="FbShefa"/>
          <w:sz w:val="11"/>
          <w:rtl/>
        </w:rPr>
        <w:t>.</w:t>
      </w:r>
    </w:p>
    <w:p w14:paraId="27925F1B" w14:textId="790A7E25" w:rsidR="009C3CB4" w:rsidRPr="001B3037" w:rsidRDefault="009C3CB4" w:rsidP="009C3CB4">
      <w:pPr>
        <w:spacing w:line="240" w:lineRule="auto"/>
        <w:rPr>
          <w:rFonts w:ascii="FbShefa" w:hAnsi="FbShefa"/>
          <w:b/>
          <w:bCs/>
          <w:color w:val="3B2F2A" w:themeColor="text2" w:themeShade="80"/>
          <w:sz w:val="11"/>
          <w:rtl/>
        </w:rPr>
      </w:pPr>
    </w:p>
    <w:p w14:paraId="35574DE6" w14:textId="5E3AEE2D" w:rsidR="009C3CB4" w:rsidRPr="00270114" w:rsidRDefault="009C3CB4" w:rsidP="00905016">
      <w:pPr>
        <w:pStyle w:val="3"/>
        <w:rPr>
          <w:rFonts w:ascii="FbShefa" w:hAnsi="FbShefa"/>
          <w:rtl/>
        </w:rPr>
      </w:pPr>
      <w:r w:rsidRPr="00270114">
        <w:rPr>
          <w:rFonts w:ascii="FbShefa" w:hAnsi="FbShefa"/>
          <w:rtl/>
        </w:rPr>
        <w:t>יין</w:t>
      </w:r>
      <w:r w:rsidR="00905016" w:rsidRPr="00270114">
        <w:rPr>
          <w:rFonts w:ascii="FbShefa" w:hAnsi="FbShefa"/>
          <w:rtl/>
        </w:rPr>
        <w:t>:</w:t>
      </w:r>
    </w:p>
    <w:p w14:paraId="71544825" w14:textId="288A3539"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התירו</w:t>
      </w:r>
      <w:r w:rsidR="00E028B8">
        <w:rPr>
          <w:rFonts w:ascii="FbShefa" w:hAnsi="FbShefa" w:hint="cs"/>
          <w:b/>
          <w:bCs/>
          <w:color w:val="3B2F2A" w:themeColor="text2" w:themeShade="80"/>
          <w:sz w:val="11"/>
          <w:rtl/>
        </w:rPr>
        <w:t>.</w:t>
      </w:r>
      <w:r w:rsidRPr="00270114">
        <w:rPr>
          <w:rFonts w:ascii="FbShefa" w:hAnsi="FbShefa"/>
          <w:sz w:val="11"/>
          <w:rtl/>
        </w:rPr>
        <w:t xml:space="preserve"> לערב קשה ברך</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מפני</w:t>
      </w:r>
      <w:r w:rsidR="00E028B8">
        <w:rPr>
          <w:rFonts w:ascii="FbShefa" w:hAnsi="FbShefa" w:hint="cs"/>
          <w:b/>
          <w:bCs/>
          <w:color w:val="3B2F2A" w:themeColor="text2" w:themeShade="80"/>
          <w:sz w:val="11"/>
          <w:rtl/>
        </w:rPr>
        <w:t>.</w:t>
      </w:r>
      <w:r w:rsidRPr="00270114">
        <w:rPr>
          <w:rFonts w:ascii="FbShefa" w:hAnsi="FbShefa"/>
          <w:sz w:val="11"/>
          <w:rtl/>
        </w:rPr>
        <w:t xml:space="preserve"> שהוא משביחו</w:t>
      </w:r>
      <w:r w:rsidR="00980F5A" w:rsidRPr="00270114">
        <w:rPr>
          <w:rFonts w:ascii="FbShefa" w:hAnsi="FbShefa"/>
          <w:sz w:val="11"/>
          <w:rtl/>
        </w:rPr>
        <w:t>.</w:t>
      </w:r>
    </w:p>
    <w:p w14:paraId="7BFA2B64" w14:textId="2A012895" w:rsidR="00433741" w:rsidRPr="00270114" w:rsidRDefault="00E223DE" w:rsidP="009C3CB4">
      <w:pPr>
        <w:spacing w:line="240" w:lineRule="auto"/>
        <w:rPr>
          <w:rFonts w:ascii="FbShefa" w:hAnsi="FbShefa"/>
          <w:sz w:val="11"/>
          <w:rtl/>
        </w:rPr>
      </w:pPr>
      <w:r w:rsidRPr="001B3037">
        <w:rPr>
          <w:rFonts w:ascii="FbShefa" w:hAnsi="FbShefa"/>
          <w:b/>
          <w:bCs/>
          <w:color w:val="3B2F2A" w:themeColor="text2" w:themeShade="80"/>
          <w:sz w:val="11"/>
          <w:rtl/>
        </w:rPr>
        <w:t>כגון</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בין הגיתות</w:t>
      </w:r>
      <w:r w:rsidR="00980F5A" w:rsidRPr="00270114">
        <w:rPr>
          <w:rFonts w:ascii="FbShefa" w:hAnsi="FbShefa"/>
          <w:sz w:val="11"/>
          <w:rtl/>
        </w:rPr>
        <w:t>.</w:t>
      </w:r>
    </w:p>
    <w:p w14:paraId="63226A5F" w14:textId="5CDE3F5A"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האידנא</w:t>
      </w:r>
      <w:r w:rsidR="00980F5A" w:rsidRPr="001B3037">
        <w:rPr>
          <w:rFonts w:ascii="FbShefa" w:hAnsi="FbShefa"/>
          <w:b/>
          <w:bCs/>
          <w:color w:val="3B2F2A" w:themeColor="text2" w:themeShade="80"/>
          <w:sz w:val="11"/>
          <w:rtl/>
        </w:rPr>
        <w:t>.</w:t>
      </w:r>
      <w:r w:rsidRPr="00270114">
        <w:rPr>
          <w:rFonts w:ascii="FbShefa" w:hAnsi="FbShefa"/>
          <w:sz w:val="11"/>
          <w:rtl/>
        </w:rPr>
        <w:t xml:space="preserve"> אף שלא בין הגיתות</w:t>
      </w:r>
      <w:r w:rsidR="00980F5A" w:rsidRPr="00270114">
        <w:rPr>
          <w:rFonts w:ascii="FbShefa" w:hAnsi="FbShefa"/>
          <w:sz w:val="11"/>
          <w:rtl/>
        </w:rPr>
        <w:t>.</w:t>
      </w:r>
    </w:p>
    <w:p w14:paraId="4EFDB509" w14:textId="5D424563" w:rsidR="002F24DC" w:rsidRPr="00270114" w:rsidRDefault="00E223DE" w:rsidP="009C3CB4">
      <w:pPr>
        <w:spacing w:line="240" w:lineRule="auto"/>
        <w:rPr>
          <w:rFonts w:ascii="FbShefa" w:hAnsi="FbShefa"/>
          <w:sz w:val="11"/>
          <w:rtl/>
        </w:rPr>
      </w:pPr>
      <w:r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דידעי וקא מחלי</w:t>
      </w:r>
      <w:r w:rsidR="00980F5A" w:rsidRPr="00270114">
        <w:rPr>
          <w:rFonts w:ascii="FbShefa" w:hAnsi="FbShefa"/>
          <w:sz w:val="11"/>
          <w:rtl/>
        </w:rPr>
        <w:t>.</w:t>
      </w:r>
    </w:p>
    <w:p w14:paraId="3CBF8882" w14:textId="76C9DB19" w:rsidR="002F24DC" w:rsidRPr="00270114" w:rsidRDefault="00E223DE" w:rsidP="009C3CB4">
      <w:pPr>
        <w:spacing w:line="240" w:lineRule="auto"/>
        <w:rPr>
          <w:rFonts w:ascii="FbShefa" w:hAnsi="FbShefa"/>
          <w:sz w:val="11"/>
          <w:rtl/>
        </w:rPr>
      </w:pPr>
      <w:r w:rsidRPr="001B3037">
        <w:rPr>
          <w:rFonts w:ascii="FbShefa" w:hAnsi="FbShefa"/>
          <w:b/>
          <w:bCs/>
          <w:color w:val="3B2F2A" w:themeColor="text2" w:themeShade="80"/>
          <w:sz w:val="11"/>
          <w:rtl/>
        </w:rPr>
        <w:t>או משום</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w:t>
      </w:r>
      <w:r w:rsidR="00474807">
        <w:rPr>
          <w:rFonts w:ascii="FbShefa" w:hAnsi="FbShefa"/>
          <w:sz w:val="11"/>
          <w:rtl/>
        </w:rPr>
        <w:t>\כמ"ד</w:t>
      </w:r>
      <w:r w:rsidR="009C3CB4" w:rsidRPr="00270114">
        <w:rPr>
          <w:rFonts w:ascii="FbShefa" w:hAnsi="FbShefa"/>
          <w:sz w:val="11"/>
          <w:rtl/>
        </w:rPr>
        <w:t xml:space="preserve"> המתיר בדבר הנטעם</w:t>
      </w:r>
      <w:r w:rsidR="00980F5A" w:rsidRPr="00270114">
        <w:rPr>
          <w:rFonts w:ascii="FbShefa" w:hAnsi="FbShefa"/>
          <w:sz w:val="11"/>
          <w:rtl/>
        </w:rPr>
        <w:t>.</w:t>
      </w:r>
    </w:p>
    <w:p w14:paraId="405A7116" w14:textId="1AE4A5B1" w:rsidR="002F24DC" w:rsidRPr="00270114" w:rsidRDefault="002F24DC" w:rsidP="009C3CB4">
      <w:pPr>
        <w:spacing w:line="240" w:lineRule="auto"/>
        <w:rPr>
          <w:rFonts w:ascii="FbShefa" w:hAnsi="FbShefa"/>
          <w:sz w:val="11"/>
          <w:rtl/>
        </w:rPr>
      </w:pPr>
    </w:p>
    <w:p w14:paraId="4F4B889E" w14:textId="77777777" w:rsidR="009C3CB4" w:rsidRPr="00270114" w:rsidRDefault="009C3CB4" w:rsidP="00E223DE">
      <w:pPr>
        <w:pStyle w:val="3"/>
        <w:rPr>
          <w:rFonts w:ascii="FbShefa" w:hAnsi="FbShefa"/>
          <w:rtl/>
        </w:rPr>
      </w:pPr>
      <w:r w:rsidRPr="00270114">
        <w:rPr>
          <w:rFonts w:ascii="FbShefa" w:hAnsi="FbShefa"/>
          <w:rtl/>
        </w:rPr>
        <w:t>שמרי יין ביין</w:t>
      </w:r>
      <w:r w:rsidR="001C0E38" w:rsidRPr="00270114">
        <w:rPr>
          <w:rFonts w:ascii="FbShefa" w:hAnsi="FbShefa"/>
          <w:rtl/>
        </w:rPr>
        <w:t xml:space="preserve">: </w:t>
      </w:r>
    </w:p>
    <w:p w14:paraId="68B12950" w14:textId="1243204A"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אסור</w:t>
      </w:r>
      <w:r w:rsidR="00980F5A" w:rsidRPr="001B3037">
        <w:rPr>
          <w:rFonts w:ascii="FbShefa" w:hAnsi="FbShefa"/>
          <w:b/>
          <w:bCs/>
          <w:color w:val="3B2F2A" w:themeColor="text2" w:themeShade="80"/>
          <w:sz w:val="11"/>
          <w:rtl/>
        </w:rPr>
        <w:t>.</w:t>
      </w:r>
      <w:r w:rsidRPr="00270114">
        <w:rPr>
          <w:rFonts w:ascii="FbShefa" w:hAnsi="FbShefa"/>
          <w:sz w:val="11"/>
          <w:rtl/>
        </w:rPr>
        <w:t xml:space="preserve"> לערב כלל</w:t>
      </w:r>
      <w:r w:rsidR="00980F5A" w:rsidRPr="00270114">
        <w:rPr>
          <w:rFonts w:ascii="FbShefa" w:hAnsi="FbShefa"/>
          <w:sz w:val="11"/>
          <w:rtl/>
        </w:rPr>
        <w:t>.</w:t>
      </w:r>
    </w:p>
    <w:p w14:paraId="6E6CCEC7" w14:textId="4384754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להודיע</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לא מהני</w:t>
      </w:r>
      <w:r w:rsidR="00980F5A" w:rsidRPr="00270114">
        <w:rPr>
          <w:rFonts w:ascii="FbShefa" w:hAnsi="FbShefa"/>
          <w:sz w:val="11"/>
          <w:rtl/>
        </w:rPr>
        <w:t>.</w:t>
      </w:r>
    </w:p>
    <w:p w14:paraId="3C792F00" w14:textId="700DADD9"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אסור</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לערב שמרים של אמש בשל יום, ולהיפך</w:t>
      </w:r>
      <w:r w:rsidR="00980F5A" w:rsidRPr="00270114">
        <w:rPr>
          <w:rFonts w:ascii="FbShefa" w:hAnsi="FbShefa"/>
          <w:sz w:val="11"/>
          <w:rtl/>
        </w:rPr>
        <w:t>.</w:t>
      </w:r>
    </w:p>
    <w:p w14:paraId="0A786EB0" w14:textId="5F1C7B6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מותר</w:t>
      </w:r>
      <w:r w:rsidR="00980F5A" w:rsidRPr="001B3037">
        <w:rPr>
          <w:rFonts w:ascii="FbShefa" w:hAnsi="FbShefa"/>
          <w:b/>
          <w:bCs/>
          <w:color w:val="3B2F2A" w:themeColor="text2" w:themeShade="80"/>
          <w:sz w:val="11"/>
          <w:rtl/>
        </w:rPr>
        <w:t>.</w:t>
      </w:r>
      <w:r w:rsidRPr="00270114">
        <w:rPr>
          <w:rFonts w:ascii="FbShefa" w:hAnsi="FbShefa"/>
          <w:sz w:val="11"/>
          <w:rtl/>
        </w:rPr>
        <w:t xml:space="preserve"> לתת לו את שמריו</w:t>
      </w:r>
      <w:r w:rsidR="00980F5A" w:rsidRPr="00270114">
        <w:rPr>
          <w:rFonts w:ascii="FbShefa" w:hAnsi="FbShefa"/>
          <w:sz w:val="11"/>
          <w:rtl/>
        </w:rPr>
        <w:t>.</w:t>
      </w:r>
    </w:p>
    <w:p w14:paraId="57CD6978" w14:textId="5F458E7E" w:rsidR="009C3CB4" w:rsidRPr="00270114" w:rsidRDefault="009C3CB4" w:rsidP="009C3CB4">
      <w:pPr>
        <w:spacing w:line="240" w:lineRule="auto"/>
        <w:rPr>
          <w:rFonts w:ascii="FbShefa" w:hAnsi="FbShefa"/>
          <w:sz w:val="11"/>
          <w:rtl/>
        </w:rPr>
      </w:pPr>
    </w:p>
    <w:p w14:paraId="7E5412DB" w14:textId="43092FFE" w:rsidR="009C3CB4" w:rsidRPr="00270114" w:rsidRDefault="009C3CB4" w:rsidP="00E223DE">
      <w:pPr>
        <w:pStyle w:val="3"/>
        <w:rPr>
          <w:rFonts w:ascii="FbShefa" w:hAnsi="FbShefa"/>
          <w:rtl/>
        </w:rPr>
      </w:pPr>
      <w:r w:rsidRPr="00270114">
        <w:rPr>
          <w:rFonts w:ascii="FbShefa" w:hAnsi="FbShefa"/>
          <w:rtl/>
        </w:rPr>
        <w:t>השופה יין</w:t>
      </w:r>
      <w:r w:rsidR="001C0E38" w:rsidRPr="00270114">
        <w:rPr>
          <w:rFonts w:ascii="FbShefa" w:hAnsi="FbShefa"/>
          <w:rtl/>
        </w:rPr>
        <w:t xml:space="preserve">: </w:t>
      </w:r>
    </w:p>
    <w:p w14:paraId="7A645BD5" w14:textId="50AFC129"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לא יערב</w:t>
      </w:r>
      <w:r w:rsidR="00980F5A" w:rsidRPr="001B3037">
        <w:rPr>
          <w:rFonts w:ascii="FbShefa" w:hAnsi="FbShefa"/>
          <w:b/>
          <w:bCs/>
          <w:color w:val="3B2F2A" w:themeColor="text2" w:themeShade="80"/>
          <w:sz w:val="11"/>
          <w:rtl/>
        </w:rPr>
        <w:t>.</w:t>
      </w:r>
      <w:r w:rsidRPr="00270114">
        <w:rPr>
          <w:rFonts w:ascii="FbShefa" w:hAnsi="FbShefa"/>
          <w:sz w:val="11"/>
          <w:rtl/>
        </w:rPr>
        <w:t xml:space="preserve"> של אמש בשל יום, ולהיפך</w:t>
      </w:r>
      <w:r w:rsidR="00980F5A" w:rsidRPr="00270114">
        <w:rPr>
          <w:rFonts w:ascii="FbShefa" w:hAnsi="FbShefa"/>
          <w:sz w:val="11"/>
          <w:rtl/>
        </w:rPr>
        <w:t>.</w:t>
      </w:r>
    </w:p>
    <w:p w14:paraId="7A6907B8" w14:textId="1D3C04A7"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מערב</w:t>
      </w:r>
      <w:r w:rsidR="00A51C7A">
        <w:rPr>
          <w:rFonts w:ascii="FbShefa" w:hAnsi="FbShefa" w:hint="cs"/>
          <w:b/>
          <w:bCs/>
          <w:color w:val="3B2F2A" w:themeColor="text2" w:themeShade="80"/>
          <w:sz w:val="11"/>
          <w:rtl/>
        </w:rPr>
        <w:t>.</w:t>
      </w:r>
      <w:r w:rsidRPr="00270114">
        <w:rPr>
          <w:rFonts w:ascii="FbShefa" w:hAnsi="FbShefa"/>
          <w:sz w:val="11"/>
          <w:rtl/>
        </w:rPr>
        <w:t xml:space="preserve"> של אמש בשל אמש, ושל יום בשל יום</w:t>
      </w:r>
      <w:r w:rsidR="00980F5A" w:rsidRPr="00270114">
        <w:rPr>
          <w:rFonts w:ascii="FbShefa" w:hAnsi="FbShefa"/>
          <w:sz w:val="11"/>
          <w:rtl/>
        </w:rPr>
        <w:t>.</w:t>
      </w:r>
    </w:p>
    <w:p w14:paraId="3A22F9F2" w14:textId="493B1387" w:rsidR="009C3CB4" w:rsidRPr="00270114" w:rsidRDefault="009C3CB4" w:rsidP="009C3CB4">
      <w:pPr>
        <w:spacing w:line="240" w:lineRule="auto"/>
        <w:rPr>
          <w:rFonts w:ascii="FbShefa" w:hAnsi="FbShefa"/>
          <w:sz w:val="11"/>
          <w:rtl/>
        </w:rPr>
      </w:pPr>
    </w:p>
    <w:p w14:paraId="6ADB8E8E" w14:textId="04AE24CD" w:rsidR="009C3CB4" w:rsidRPr="00270114" w:rsidRDefault="009C3CB4" w:rsidP="00E223DE">
      <w:pPr>
        <w:pStyle w:val="3"/>
        <w:rPr>
          <w:rFonts w:ascii="FbShefa" w:hAnsi="FbShefa"/>
          <w:rtl/>
        </w:rPr>
      </w:pPr>
      <w:r w:rsidRPr="00270114">
        <w:rPr>
          <w:rFonts w:ascii="FbShefa" w:hAnsi="FbShefa"/>
          <w:rtl/>
        </w:rPr>
        <w:t>נתערב מים ביינו</w:t>
      </w:r>
      <w:r w:rsidR="001C0E38" w:rsidRPr="00270114">
        <w:rPr>
          <w:rFonts w:ascii="FbShefa" w:hAnsi="FbShefa"/>
          <w:rtl/>
        </w:rPr>
        <w:t xml:space="preserve">: </w:t>
      </w:r>
    </w:p>
    <w:p w14:paraId="03F8CF08" w14:textId="0CCAE7FD"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אסור</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למכרו בחנות, אלא אם כן מודיעו</w:t>
      </w:r>
      <w:r w:rsidR="00980F5A" w:rsidRPr="00270114">
        <w:rPr>
          <w:rFonts w:ascii="FbShefa" w:hAnsi="FbShefa"/>
          <w:sz w:val="11"/>
          <w:rtl/>
        </w:rPr>
        <w:t>.</w:t>
      </w:r>
    </w:p>
    <w:p w14:paraId="6D098087" w14:textId="5F735EAC"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רבא</w:t>
      </w:r>
      <w:r w:rsidR="00A51C7A">
        <w:rPr>
          <w:rFonts w:ascii="FbShefa" w:hAnsi="FbShefa" w:hint="cs"/>
          <w:b/>
          <w:bCs/>
          <w:color w:val="3B2F2A" w:themeColor="text2" w:themeShade="80"/>
          <w:sz w:val="11"/>
          <w:rtl/>
        </w:rPr>
        <w:t>.</w:t>
      </w:r>
      <w:r w:rsidRPr="00270114">
        <w:rPr>
          <w:rFonts w:ascii="FbShefa" w:hAnsi="FbShefa"/>
          <w:sz w:val="11"/>
          <w:rtl/>
        </w:rPr>
        <w:t xml:space="preserve"> מזגיה ושדריה לחנותא</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הטעם</w:t>
      </w:r>
      <w:r w:rsidR="00A51C7A">
        <w:rPr>
          <w:rFonts w:ascii="FbShefa" w:hAnsi="FbShefa" w:hint="cs"/>
          <w:b/>
          <w:bCs/>
          <w:color w:val="3B2F2A" w:themeColor="text2" w:themeShade="80"/>
          <w:sz w:val="11"/>
          <w:rtl/>
        </w:rPr>
        <w:t>.</w:t>
      </w:r>
      <w:r w:rsidRPr="00270114">
        <w:rPr>
          <w:rFonts w:ascii="FbShefa" w:hAnsi="FbShefa"/>
          <w:sz w:val="11"/>
          <w:rtl/>
        </w:rPr>
        <w:t xml:space="preserve"> מזגא דידי מידע ידיע</w:t>
      </w:r>
      <w:r w:rsidR="00980F5A" w:rsidRPr="00270114">
        <w:rPr>
          <w:rFonts w:ascii="FbShefa" w:hAnsi="FbShefa"/>
          <w:sz w:val="11"/>
          <w:rtl/>
        </w:rPr>
        <w:t>.</w:t>
      </w:r>
    </w:p>
    <w:p w14:paraId="5B4B860B" w14:textId="525DE6BA"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ואין לחשוש</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 xml:space="preserve">דטפי ומחייליה, </w:t>
      </w:r>
      <w:r w:rsidR="00E223DE" w:rsidRPr="00270114">
        <w:rPr>
          <w:rFonts w:ascii="FbShefa" w:hAnsi="FbShefa"/>
          <w:sz w:val="11"/>
          <w:rtl/>
        </w:rPr>
        <w:t>ד</w:t>
      </w:r>
      <w:r w:rsidRPr="00270114">
        <w:rPr>
          <w:rFonts w:ascii="FbShefa" w:hAnsi="FbShefa"/>
          <w:sz w:val="11"/>
          <w:rtl/>
        </w:rPr>
        <w:t>אם כן אין לדבר סוף</w:t>
      </w:r>
      <w:r w:rsidR="00980F5A" w:rsidRPr="00270114">
        <w:rPr>
          <w:rFonts w:ascii="FbShefa" w:hAnsi="FbShefa"/>
          <w:sz w:val="11"/>
          <w:rtl/>
        </w:rPr>
        <w:t>.</w:t>
      </w:r>
    </w:p>
    <w:p w14:paraId="3F8515C2" w14:textId="2A5A0A57" w:rsidR="009C3CB4" w:rsidRPr="00270114" w:rsidRDefault="009C3CB4" w:rsidP="009C3CB4">
      <w:pPr>
        <w:spacing w:line="240" w:lineRule="auto"/>
        <w:rPr>
          <w:rFonts w:ascii="FbShefa" w:hAnsi="FbShefa"/>
          <w:sz w:val="11"/>
          <w:rtl/>
        </w:rPr>
      </w:pPr>
    </w:p>
    <w:p w14:paraId="6FA07C87" w14:textId="322BA734" w:rsidR="009C3CB4" w:rsidRPr="00270114" w:rsidRDefault="009C3CB4" w:rsidP="00E223DE">
      <w:pPr>
        <w:pStyle w:val="3"/>
        <w:rPr>
          <w:rFonts w:ascii="FbShefa" w:hAnsi="FbShefa"/>
          <w:rtl/>
        </w:rPr>
      </w:pPr>
      <w:r w:rsidRPr="00270114">
        <w:rPr>
          <w:rFonts w:ascii="FbShefa" w:hAnsi="FbShefa"/>
          <w:rtl/>
        </w:rPr>
        <w:t>להטיל מים ביין</w:t>
      </w:r>
      <w:r w:rsidR="00E223DE" w:rsidRPr="00270114">
        <w:rPr>
          <w:rFonts w:ascii="FbShefa" w:hAnsi="FbShefa"/>
          <w:rtl/>
        </w:rPr>
        <w:t>:</w:t>
      </w:r>
    </w:p>
    <w:p w14:paraId="7AD64B10" w14:textId="1E3E494D"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במקום שנהגו</w:t>
      </w:r>
      <w:r w:rsidR="00980F5A" w:rsidRPr="001B3037">
        <w:rPr>
          <w:rFonts w:ascii="FbShefa" w:hAnsi="FbShefa"/>
          <w:b/>
          <w:bCs/>
          <w:color w:val="3B2F2A" w:themeColor="text2" w:themeShade="80"/>
          <w:sz w:val="11"/>
          <w:rtl/>
        </w:rPr>
        <w:t>.</w:t>
      </w:r>
      <w:r w:rsidRPr="00270114">
        <w:rPr>
          <w:rFonts w:ascii="FbShefa" w:hAnsi="FbShefa"/>
          <w:sz w:val="11"/>
          <w:rtl/>
        </w:rPr>
        <w:t xml:space="preserve"> מותר</w:t>
      </w:r>
      <w:r w:rsidR="00980F5A" w:rsidRPr="00270114">
        <w:rPr>
          <w:rFonts w:ascii="FbShefa" w:hAnsi="FbShefa"/>
          <w:sz w:val="11"/>
          <w:rtl/>
        </w:rPr>
        <w:t>.</w:t>
      </w:r>
    </w:p>
    <w:p w14:paraId="01E6CC83" w14:textId="3E5C00BA"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השיעור</w:t>
      </w:r>
      <w:r w:rsidR="00980F5A" w:rsidRPr="001B3037">
        <w:rPr>
          <w:rFonts w:ascii="FbShefa" w:hAnsi="FbShefa"/>
          <w:b/>
          <w:bCs/>
          <w:color w:val="3B2F2A" w:themeColor="text2" w:themeShade="80"/>
          <w:sz w:val="11"/>
          <w:rtl/>
        </w:rPr>
        <w:t>.</w:t>
      </w:r>
      <w:r w:rsidRPr="00270114">
        <w:rPr>
          <w:rFonts w:ascii="FbShefa" w:hAnsi="FbShefa"/>
          <w:sz w:val="11"/>
          <w:rtl/>
        </w:rPr>
        <w:t xml:space="preserve"> למחצה לשליש ולרביע</w:t>
      </w:r>
      <w:r w:rsidR="00980F5A" w:rsidRPr="00270114">
        <w:rPr>
          <w:rFonts w:ascii="FbShefa" w:hAnsi="FbShefa"/>
          <w:sz w:val="11"/>
          <w:rtl/>
        </w:rPr>
        <w:t>.</w:t>
      </w:r>
    </w:p>
    <w:p w14:paraId="57F6B998" w14:textId="632A2A6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הזמן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בין הגיתות שנו</w:t>
      </w:r>
      <w:r w:rsidR="00980F5A" w:rsidRPr="00270114">
        <w:rPr>
          <w:rFonts w:ascii="FbShefa" w:hAnsi="FbShefa"/>
          <w:sz w:val="11"/>
          <w:rtl/>
        </w:rPr>
        <w:t>.</w:t>
      </w:r>
    </w:p>
    <w:p w14:paraId="55B685D3" w14:textId="0E406887" w:rsidR="009C3CB4" w:rsidRPr="00270114" w:rsidRDefault="009C3CB4" w:rsidP="009C3CB4">
      <w:pPr>
        <w:spacing w:line="240" w:lineRule="auto"/>
        <w:rPr>
          <w:rFonts w:ascii="FbShefa" w:hAnsi="FbShefa"/>
          <w:sz w:val="11"/>
          <w:rtl/>
        </w:rPr>
      </w:pPr>
    </w:p>
    <w:p w14:paraId="5638C43F" w14:textId="7F7A4952" w:rsidR="009C3CB4" w:rsidRPr="001B3037" w:rsidRDefault="009C3CB4" w:rsidP="003C62D1">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rtl/>
        </w:rPr>
        <w:t>רַבִּי יְהוּדָה אוֹמֵר, לֹא יְחַלֵּק הַחֶנְוָנִי קְלָיוֹת וֶאֱגוֹזִין לַתִּינוֹקוֹת, מִפְּנֵי שֶׁהוּא מַרְגִּילָן לָבֹא אֶצְלוֹ</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וַחֲכָמִים מַתִּירִין</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וְלֹא יִפְחֹת אֶת הַשָּׁעַר</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וַחֲכָמִים אוֹמְרִים, זָכוּר לָטוֹב</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לֹא יָבֹר אֶת הַגְּרִיסִין, דִּבְרֵי אַבָּא שָׁאוּל</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וַחֲכָמִים מַתִּירִין</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וּמוֹדִים שֶׁלֹּא יָבֹר מֵעַל פִּי מְגוּרָה, שֶׁאֵינוֹ אֶלָּא כְגוֹנֵב אֶת הָעָיִן</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אֵין מְפַרְכְּסִין לֹא אֶת הָאָדָם וְלֹא אֶת הַבְּהֵמָה וְלֹא אֶת הַכֵּלִים: </w:t>
      </w:r>
    </w:p>
    <w:p w14:paraId="5ACD817F" w14:textId="023F91EB" w:rsidR="009C3CB4" w:rsidRPr="00270114" w:rsidRDefault="009C3CB4" w:rsidP="00794C1A">
      <w:pPr>
        <w:pStyle w:val="1"/>
        <w:rPr>
          <w:rFonts w:ascii="FbShefa" w:hAnsi="FbShefa"/>
          <w:rtl/>
        </w:rPr>
      </w:pPr>
      <w:r w:rsidRPr="00270114">
        <w:rPr>
          <w:rFonts w:ascii="FbShefa" w:hAnsi="FbShefa"/>
          <w:sz w:val="11"/>
          <w:rtl/>
        </w:rPr>
        <w:t>ס</w:t>
      </w:r>
      <w:r w:rsidR="00B36BF2" w:rsidRPr="00270114">
        <w:rPr>
          <w:rFonts w:ascii="FbShefa" w:hAnsi="FbShefa"/>
          <w:sz w:val="11"/>
          <w:rtl/>
        </w:rPr>
        <w:t>, ב</w:t>
      </w:r>
    </w:p>
    <w:p w14:paraId="18EDD276"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טעם רבנן</w:t>
      </w:r>
    </w:p>
    <w:p w14:paraId="7E3E7A1C" w14:textId="09999E07"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לחלק אגוזים</w:t>
      </w:r>
      <w:r w:rsidR="00980F5A" w:rsidRPr="001B3037">
        <w:rPr>
          <w:rFonts w:ascii="FbShefa" w:hAnsi="FbShefa"/>
          <w:b/>
          <w:bCs/>
          <w:color w:val="3B2F2A" w:themeColor="text2" w:themeShade="80"/>
          <w:sz w:val="11"/>
          <w:rtl/>
        </w:rPr>
        <w:t>.</w:t>
      </w:r>
      <w:r w:rsidRPr="00270114">
        <w:rPr>
          <w:rFonts w:ascii="FbShefa" w:hAnsi="FbShefa"/>
          <w:sz w:val="11"/>
          <w:rtl/>
        </w:rPr>
        <w:t xml:space="preserve"> דאמר</w:t>
      </w:r>
      <w:r w:rsidR="00E223DE" w:rsidRPr="00270114">
        <w:rPr>
          <w:rFonts w:ascii="FbShefa" w:hAnsi="FbShefa"/>
          <w:sz w:val="11"/>
          <w:rtl/>
        </w:rPr>
        <w:t>,</w:t>
      </w:r>
      <w:r w:rsidRPr="00270114">
        <w:rPr>
          <w:rFonts w:ascii="FbShefa" w:hAnsi="FbShefa"/>
          <w:sz w:val="11"/>
          <w:rtl/>
        </w:rPr>
        <w:t xml:space="preserve"> אנא מפליגנא אמגוזי, ואת פליג שיסקי</w:t>
      </w:r>
      <w:r w:rsidR="00980F5A" w:rsidRPr="00270114">
        <w:rPr>
          <w:rFonts w:ascii="FbShefa" w:hAnsi="FbShefa"/>
          <w:sz w:val="11"/>
          <w:rtl/>
        </w:rPr>
        <w:t>.</w:t>
      </w:r>
    </w:p>
    <w:p w14:paraId="439580A8" w14:textId="4F05FD08"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לפחות את השער</w:t>
      </w:r>
      <w:r w:rsidR="00980F5A" w:rsidRPr="00270114">
        <w:rPr>
          <w:rFonts w:ascii="FbShefa" w:hAnsi="FbShefa"/>
          <w:sz w:val="11"/>
          <w:rtl/>
        </w:rPr>
        <w:t>.</w:t>
      </w:r>
      <w:r w:rsidRPr="00270114">
        <w:rPr>
          <w:rFonts w:ascii="FbShefa" w:hAnsi="FbShefa"/>
          <w:sz w:val="11"/>
          <w:rtl/>
        </w:rPr>
        <w:t xml:space="preserve"> דקא מרווח לתרעא</w:t>
      </w:r>
      <w:r w:rsidR="00980F5A" w:rsidRPr="00270114">
        <w:rPr>
          <w:rFonts w:ascii="FbShefa" w:hAnsi="FbShefa"/>
          <w:sz w:val="11"/>
          <w:rtl/>
        </w:rPr>
        <w:t>.</w:t>
      </w:r>
    </w:p>
    <w:p w14:paraId="0F44EDD9" w14:textId="3F3AD58D"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לבור גריסין</w:t>
      </w:r>
      <w:r w:rsidR="00980F5A" w:rsidRPr="00270114">
        <w:rPr>
          <w:rFonts w:ascii="FbShefa" w:hAnsi="FbShefa"/>
          <w:sz w:val="11"/>
          <w:rtl/>
        </w:rPr>
        <w:t>.</w:t>
      </w:r>
      <w:r w:rsidRPr="00270114">
        <w:rPr>
          <w:rFonts w:ascii="FbShefa" w:hAnsi="FbShefa"/>
          <w:sz w:val="11"/>
          <w:rtl/>
        </w:rPr>
        <w:t xml:space="preserve"> בדבר הנראה</w:t>
      </w:r>
      <w:r w:rsidR="00980F5A" w:rsidRPr="00270114">
        <w:rPr>
          <w:rFonts w:ascii="FbShefa" w:hAnsi="FbShefa"/>
          <w:sz w:val="11"/>
          <w:rtl/>
        </w:rPr>
        <w:t>.</w:t>
      </w:r>
    </w:p>
    <w:p w14:paraId="29E16A9C" w14:textId="59759794" w:rsidR="009C3CB4" w:rsidRPr="00270114" w:rsidRDefault="009C3CB4" w:rsidP="009C3CB4">
      <w:pPr>
        <w:spacing w:line="240" w:lineRule="auto"/>
        <w:rPr>
          <w:rFonts w:ascii="FbShefa" w:hAnsi="FbShefa"/>
          <w:sz w:val="11"/>
          <w:rtl/>
        </w:rPr>
      </w:pPr>
    </w:p>
    <w:p w14:paraId="47C3B804"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 xml:space="preserve">אין מפרכסין </w:t>
      </w:r>
    </w:p>
    <w:p w14:paraId="0C182ABF" w14:textId="77777777" w:rsidR="003B131E" w:rsidRPr="00270114" w:rsidRDefault="009C3CB4" w:rsidP="003B131E">
      <w:pPr>
        <w:pStyle w:val="3"/>
        <w:rPr>
          <w:rFonts w:ascii="FbShefa" w:hAnsi="FbShefa"/>
          <w:rtl/>
        </w:rPr>
      </w:pPr>
      <w:r w:rsidRPr="00270114">
        <w:rPr>
          <w:rFonts w:ascii="FbShefa" w:hAnsi="FbShefa"/>
          <w:rtl/>
        </w:rPr>
        <w:t>אסור</w:t>
      </w:r>
      <w:r w:rsidR="003B131E" w:rsidRPr="00270114">
        <w:rPr>
          <w:rFonts w:ascii="FbShefa" w:hAnsi="FbShefa"/>
          <w:rtl/>
        </w:rPr>
        <w:t>:</w:t>
      </w:r>
    </w:p>
    <w:p w14:paraId="4D5BC05E" w14:textId="1F21ECDE" w:rsidR="003B131E"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לשרבט</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בהמה</w:t>
      </w:r>
      <w:r w:rsidR="003B131E" w:rsidRPr="00270114">
        <w:rPr>
          <w:rFonts w:ascii="FbShefa" w:hAnsi="FbShefa"/>
          <w:sz w:val="11"/>
          <w:rtl/>
        </w:rPr>
        <w:t>,</w:t>
      </w:r>
      <w:r w:rsidRPr="00270114">
        <w:rPr>
          <w:rFonts w:ascii="FbShefa" w:hAnsi="FbShefa"/>
          <w:sz w:val="11"/>
          <w:rtl/>
        </w:rPr>
        <w:t xml:space="preserve"> </w:t>
      </w:r>
      <w:r w:rsidR="003B131E" w:rsidRPr="00270114">
        <w:rPr>
          <w:rFonts w:ascii="FbShefa" w:hAnsi="FbShefa"/>
          <w:sz w:val="11"/>
          <w:rtl/>
        </w:rPr>
        <w:t>ב</w:t>
      </w:r>
      <w:r w:rsidRPr="00270114">
        <w:rPr>
          <w:rFonts w:ascii="FbShefa" w:hAnsi="FbShefa"/>
          <w:sz w:val="11"/>
          <w:rtl/>
        </w:rPr>
        <w:t>מיא דחיזרא</w:t>
      </w:r>
      <w:r w:rsidR="003B131E" w:rsidRPr="00270114">
        <w:rPr>
          <w:rFonts w:ascii="FbShefa" w:hAnsi="FbShefa"/>
          <w:sz w:val="11"/>
          <w:rtl/>
        </w:rPr>
        <w:t>,</w:t>
      </w:r>
      <w:r w:rsidRPr="00270114">
        <w:rPr>
          <w:rFonts w:ascii="FbShefa" w:hAnsi="FbShefa"/>
          <w:sz w:val="11"/>
          <w:rtl/>
        </w:rPr>
        <w:t xml:space="preserve"> </w:t>
      </w:r>
      <w:r w:rsidR="003B131E" w:rsidRPr="00270114">
        <w:rPr>
          <w:rFonts w:ascii="FbShefa" w:hAnsi="FbShefa"/>
          <w:sz w:val="11"/>
          <w:rtl/>
        </w:rPr>
        <w:t>ו</w:t>
      </w:r>
      <w:r w:rsidRPr="00270114">
        <w:rPr>
          <w:rFonts w:ascii="FbShefa" w:hAnsi="FbShefa"/>
          <w:sz w:val="11"/>
          <w:rtl/>
        </w:rPr>
        <w:t>מזקפתא</w:t>
      </w:r>
      <w:r w:rsidR="00980F5A" w:rsidRPr="00270114">
        <w:rPr>
          <w:rFonts w:ascii="FbShefa" w:hAnsi="FbShefa"/>
          <w:sz w:val="11"/>
          <w:rtl/>
        </w:rPr>
        <w:t>.</w:t>
      </w:r>
    </w:p>
    <w:p w14:paraId="31F137A7" w14:textId="7388C402" w:rsidR="003B131E"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לנפוח</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בקרביים</w:t>
      </w:r>
      <w:r w:rsidR="00980F5A" w:rsidRPr="00270114">
        <w:rPr>
          <w:rFonts w:ascii="FbShefa" w:hAnsi="FbShefa"/>
          <w:sz w:val="11"/>
          <w:rtl/>
        </w:rPr>
        <w:t>.</w:t>
      </w:r>
    </w:p>
    <w:p w14:paraId="641DF32C" w14:textId="60D465E1"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לשרות</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הבשר במים</w:t>
      </w:r>
      <w:r w:rsidR="00980F5A" w:rsidRPr="00270114">
        <w:rPr>
          <w:rFonts w:ascii="FbShefa" w:hAnsi="FbShefa"/>
          <w:sz w:val="11"/>
          <w:rtl/>
        </w:rPr>
        <w:t>.</w:t>
      </w:r>
    </w:p>
    <w:p w14:paraId="5FE1E314" w14:textId="77777777" w:rsidR="003B131E" w:rsidRPr="001B3037" w:rsidRDefault="003B131E" w:rsidP="009C3CB4">
      <w:pPr>
        <w:spacing w:line="240" w:lineRule="auto"/>
        <w:rPr>
          <w:rFonts w:ascii="FbShefa" w:hAnsi="FbShefa"/>
          <w:b/>
          <w:bCs/>
          <w:color w:val="3B2F2A" w:themeColor="text2" w:themeShade="80"/>
          <w:sz w:val="11"/>
          <w:rtl/>
        </w:rPr>
      </w:pPr>
    </w:p>
    <w:p w14:paraId="556D301E" w14:textId="77777777" w:rsidR="003B131E" w:rsidRPr="00270114" w:rsidRDefault="009C3CB4" w:rsidP="003B131E">
      <w:pPr>
        <w:pStyle w:val="3"/>
        <w:rPr>
          <w:rFonts w:ascii="FbShefa" w:hAnsi="FbShefa"/>
          <w:rtl/>
        </w:rPr>
      </w:pPr>
      <w:r w:rsidRPr="00270114">
        <w:rPr>
          <w:rFonts w:ascii="FbShefa" w:hAnsi="FbShefa"/>
          <w:rtl/>
        </w:rPr>
        <w:t>מותר</w:t>
      </w:r>
      <w:r w:rsidR="003B131E" w:rsidRPr="00270114">
        <w:rPr>
          <w:rFonts w:ascii="FbShefa" w:hAnsi="FbShefa"/>
          <w:rtl/>
        </w:rPr>
        <w:t>:</w:t>
      </w:r>
    </w:p>
    <w:p w14:paraId="010EDD9C" w14:textId="4F554AF8"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למרמא</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תומי לסרבלא</w:t>
      </w:r>
      <w:r w:rsidR="00980F5A" w:rsidRPr="00270114">
        <w:rPr>
          <w:rFonts w:ascii="FbShefa" w:hAnsi="FbShefa"/>
          <w:sz w:val="11"/>
          <w:rtl/>
        </w:rPr>
        <w:t>.</w:t>
      </w:r>
    </w:p>
    <w:p w14:paraId="013700C9" w14:textId="1629EAF5"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לכסכוסי</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קרמי</w:t>
      </w:r>
      <w:r w:rsidR="00980F5A" w:rsidRPr="00270114">
        <w:rPr>
          <w:rFonts w:ascii="FbShefa" w:hAnsi="FbShefa"/>
          <w:sz w:val="11"/>
          <w:rtl/>
        </w:rPr>
        <w:t>.</w:t>
      </w:r>
    </w:p>
    <w:p w14:paraId="64EAC9A8" w14:textId="61276AD4"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למידק</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צרדי</w:t>
      </w:r>
      <w:r w:rsidR="00980F5A" w:rsidRPr="00270114">
        <w:rPr>
          <w:rFonts w:ascii="FbShefa" w:hAnsi="FbShefa"/>
          <w:sz w:val="11"/>
          <w:rtl/>
        </w:rPr>
        <w:t>.</w:t>
      </w:r>
    </w:p>
    <w:p w14:paraId="28AA6426" w14:textId="403A3F33"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לצלומי</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גירי</w:t>
      </w:r>
      <w:r w:rsidR="00980F5A" w:rsidRPr="00270114">
        <w:rPr>
          <w:rFonts w:ascii="FbShefa" w:hAnsi="FbShefa"/>
          <w:sz w:val="11"/>
          <w:rtl/>
        </w:rPr>
        <w:t>.</w:t>
      </w:r>
    </w:p>
    <w:p w14:paraId="0CEC754B" w14:textId="15976EDB"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לצלומי</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דיקולי</w:t>
      </w:r>
      <w:r w:rsidR="00980F5A" w:rsidRPr="00270114">
        <w:rPr>
          <w:rFonts w:ascii="FbShefa" w:hAnsi="FbShefa"/>
          <w:sz w:val="11"/>
          <w:rtl/>
        </w:rPr>
        <w:t>.</w:t>
      </w:r>
    </w:p>
    <w:p w14:paraId="3DCA8A9A" w14:textId="77777777" w:rsidR="003B131E" w:rsidRPr="001B3037" w:rsidRDefault="003B131E" w:rsidP="009C3CB4">
      <w:pPr>
        <w:spacing w:line="240" w:lineRule="auto"/>
        <w:rPr>
          <w:rFonts w:ascii="FbShefa" w:hAnsi="FbShefa"/>
          <w:b/>
          <w:bCs/>
          <w:color w:val="3B2F2A" w:themeColor="text2" w:themeShade="80"/>
          <w:sz w:val="11"/>
          <w:rtl/>
        </w:rPr>
      </w:pPr>
    </w:p>
    <w:p w14:paraId="246D89E2" w14:textId="77777777" w:rsidR="003B131E" w:rsidRPr="00270114" w:rsidRDefault="009C3CB4" w:rsidP="003B131E">
      <w:pPr>
        <w:pStyle w:val="3"/>
        <w:rPr>
          <w:rFonts w:ascii="FbShefa" w:hAnsi="FbShefa"/>
          <w:rtl/>
        </w:rPr>
      </w:pPr>
      <w:r w:rsidRPr="00270114">
        <w:rPr>
          <w:rFonts w:ascii="FbShefa" w:hAnsi="FbShefa"/>
          <w:rtl/>
        </w:rPr>
        <w:t>הכלל</w:t>
      </w:r>
      <w:r w:rsidR="003B131E" w:rsidRPr="00270114">
        <w:rPr>
          <w:rFonts w:ascii="FbShefa" w:hAnsi="FbShefa"/>
          <w:rtl/>
        </w:rPr>
        <w:t>:</w:t>
      </w:r>
    </w:p>
    <w:p w14:paraId="5DF2C8F0" w14:textId="6D848D8A" w:rsidR="003B131E"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בחדתי</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מותר</w:t>
      </w:r>
      <w:r w:rsidR="00980F5A" w:rsidRPr="00270114">
        <w:rPr>
          <w:rFonts w:ascii="FbShefa" w:hAnsi="FbShefa"/>
          <w:sz w:val="11"/>
          <w:rtl/>
        </w:rPr>
        <w:t>.</w:t>
      </w:r>
    </w:p>
    <w:p w14:paraId="665C75FE" w14:textId="1136DA00"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בעתיקי</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אסור</w:t>
      </w:r>
      <w:r w:rsidR="00980F5A" w:rsidRPr="00270114">
        <w:rPr>
          <w:rFonts w:ascii="FbShefa" w:hAnsi="FbShefa"/>
          <w:sz w:val="11"/>
          <w:rtl/>
        </w:rPr>
        <w:t>.</w:t>
      </w:r>
    </w:p>
    <w:p w14:paraId="04277083" w14:textId="77777777" w:rsidR="009C3CB4" w:rsidRPr="00270114" w:rsidRDefault="009C3CB4" w:rsidP="009C3CB4">
      <w:pPr>
        <w:spacing w:line="240" w:lineRule="auto"/>
        <w:rPr>
          <w:rFonts w:ascii="FbShefa" w:hAnsi="FbShefa"/>
          <w:sz w:val="11"/>
          <w:rtl/>
        </w:rPr>
      </w:pPr>
      <w:r w:rsidRPr="00270114">
        <w:rPr>
          <w:rFonts w:ascii="FbShefa" w:hAnsi="FbShefa"/>
          <w:sz w:val="11"/>
          <w:rtl/>
        </w:rPr>
        <w:t xml:space="preserve"> </w:t>
      </w:r>
    </w:p>
    <w:p w14:paraId="5C7F368F" w14:textId="363D3326" w:rsidR="003B131E" w:rsidRPr="00270114" w:rsidRDefault="003B131E" w:rsidP="003B131E">
      <w:pPr>
        <w:pStyle w:val="3"/>
        <w:rPr>
          <w:rFonts w:ascii="FbShefa" w:hAnsi="FbShefa"/>
          <w:rtl/>
        </w:rPr>
      </w:pPr>
      <w:r w:rsidRPr="00270114">
        <w:rPr>
          <w:rFonts w:ascii="FbShefa" w:hAnsi="FbShefa"/>
          <w:rtl/>
        </w:rPr>
        <w:t xml:space="preserve">פרכוס דאדם: </w:t>
      </w:r>
    </w:p>
    <w:p w14:paraId="03E4B3DD" w14:textId="46A84A5A" w:rsidR="002F24DC" w:rsidRPr="00270114" w:rsidRDefault="003B131E" w:rsidP="003B131E">
      <w:pPr>
        <w:spacing w:line="240" w:lineRule="auto"/>
        <w:rPr>
          <w:rFonts w:ascii="FbShefa" w:hAnsi="FbShefa"/>
          <w:sz w:val="11"/>
          <w:rtl/>
        </w:rPr>
      </w:pPr>
      <w:r w:rsidRPr="001B3037">
        <w:rPr>
          <w:rFonts w:ascii="FbShefa" w:hAnsi="FbShefa"/>
          <w:b/>
          <w:bCs/>
          <w:color w:val="3B2F2A" w:themeColor="text2" w:themeShade="80"/>
          <w:sz w:val="11"/>
          <w:rtl/>
        </w:rPr>
        <w:t>כגון</w:t>
      </w:r>
      <w:r w:rsidR="00980F5A" w:rsidRPr="001B3037">
        <w:rPr>
          <w:rFonts w:ascii="FbShefa" w:hAnsi="FbShefa"/>
          <w:b/>
          <w:bCs/>
          <w:color w:val="3B2F2A" w:themeColor="text2" w:themeShade="80"/>
          <w:sz w:val="11"/>
          <w:rtl/>
        </w:rPr>
        <w:t>.</w:t>
      </w:r>
      <w:r w:rsidRPr="00270114">
        <w:rPr>
          <w:rFonts w:ascii="FbShefa" w:hAnsi="FbShefa"/>
          <w:sz w:val="11"/>
          <w:rtl/>
        </w:rPr>
        <w:t xml:space="preserve"> ההוא עבדא סבא דאזל צבעיה לרישיה ולדיקניה</w:t>
      </w:r>
      <w:r w:rsidR="00980F5A" w:rsidRPr="00270114">
        <w:rPr>
          <w:rFonts w:ascii="FbShefa" w:hAnsi="FbShefa"/>
          <w:sz w:val="11"/>
          <w:rtl/>
        </w:rPr>
        <w:t>.</w:t>
      </w:r>
    </w:p>
    <w:p w14:paraId="613BCFD0" w14:textId="0055F703" w:rsidR="003B131E" w:rsidRPr="00270114" w:rsidRDefault="003B131E" w:rsidP="003B131E">
      <w:pPr>
        <w:spacing w:line="240" w:lineRule="auto"/>
        <w:rPr>
          <w:rFonts w:ascii="FbShefa" w:hAnsi="FbShefa"/>
          <w:sz w:val="11"/>
          <w:rtl/>
        </w:rPr>
      </w:pPr>
      <w:r w:rsidRPr="001B3037">
        <w:rPr>
          <w:rFonts w:ascii="FbShefa" w:hAnsi="FbShefa"/>
          <w:b/>
          <w:bCs/>
          <w:color w:val="3B2F2A" w:themeColor="text2" w:themeShade="80"/>
          <w:sz w:val="11"/>
          <w:rtl/>
        </w:rPr>
        <w:t>רבא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לא רצה לקנותו</w:t>
      </w:r>
      <w:r w:rsidR="00980F5A" w:rsidRPr="00270114">
        <w:rPr>
          <w:rFonts w:ascii="FbShefa" w:hAnsi="FbShefa"/>
          <w:sz w:val="11"/>
          <w:rtl/>
        </w:rPr>
        <w:t>.</w:t>
      </w:r>
      <w:r w:rsidR="001C0E38" w:rsidRPr="00270114">
        <w:rPr>
          <w:rFonts w:ascii="FbShefa" w:hAnsi="FbShefa"/>
          <w:sz w:val="11"/>
          <w:rtl/>
        </w:rPr>
        <w:t xml:space="preserve"> </w:t>
      </w:r>
      <w:r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Pr="00270114">
        <w:rPr>
          <w:rFonts w:ascii="FbShefa" w:hAnsi="FbShefa"/>
          <w:sz w:val="11"/>
          <w:rtl/>
        </w:rPr>
        <w:t xml:space="preserve"> יהיו עניים בני ביתך</w:t>
      </w:r>
      <w:r w:rsidR="00980F5A" w:rsidRPr="00270114">
        <w:rPr>
          <w:rFonts w:ascii="FbShefa" w:hAnsi="FbShefa"/>
          <w:sz w:val="11"/>
          <w:rtl/>
        </w:rPr>
        <w:t>.</w:t>
      </w:r>
    </w:p>
    <w:p w14:paraId="3B1F476D" w14:textId="1B916188" w:rsidR="002F24DC" w:rsidRPr="00270114" w:rsidRDefault="003B131E" w:rsidP="003B131E">
      <w:pPr>
        <w:spacing w:line="240" w:lineRule="auto"/>
        <w:rPr>
          <w:rFonts w:ascii="FbShefa" w:hAnsi="FbShefa"/>
          <w:sz w:val="11"/>
          <w:rtl/>
        </w:rPr>
      </w:pPr>
      <w:r w:rsidRPr="001B3037">
        <w:rPr>
          <w:rFonts w:ascii="FbShefa" w:hAnsi="FbShefa"/>
          <w:b/>
          <w:bCs/>
          <w:color w:val="3B2F2A" w:themeColor="text2" w:themeShade="80"/>
          <w:sz w:val="11"/>
          <w:rtl/>
        </w:rPr>
        <w:t>רב פפא</w:t>
      </w:r>
      <w:r w:rsidR="00A51C7A">
        <w:rPr>
          <w:rFonts w:ascii="FbShefa" w:hAnsi="FbShefa" w:hint="cs"/>
          <w:b/>
          <w:bCs/>
          <w:color w:val="3B2F2A" w:themeColor="text2" w:themeShade="80"/>
          <w:sz w:val="11"/>
          <w:rtl/>
        </w:rPr>
        <w:t>.</w:t>
      </w:r>
      <w:r w:rsidRPr="00270114">
        <w:rPr>
          <w:rFonts w:ascii="FbShefa" w:hAnsi="FbShefa"/>
          <w:sz w:val="11"/>
          <w:rtl/>
        </w:rPr>
        <w:t xml:space="preserve"> זבניה</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יומא חד</w:t>
      </w:r>
      <w:r w:rsidR="00A51C7A">
        <w:rPr>
          <w:rFonts w:ascii="FbShefa" w:hAnsi="FbShefa" w:hint="cs"/>
          <w:b/>
          <w:bCs/>
          <w:color w:val="3B2F2A" w:themeColor="text2" w:themeShade="80"/>
          <w:sz w:val="11"/>
          <w:rtl/>
        </w:rPr>
        <w:t>.</w:t>
      </w:r>
      <w:r w:rsidRPr="00270114">
        <w:rPr>
          <w:rFonts w:ascii="FbShefa" w:hAnsi="FbShefa"/>
          <w:sz w:val="11"/>
          <w:rtl/>
        </w:rPr>
        <w:t xml:space="preserve"> חווריה לרישיה ולדיקניה</w:t>
      </w:r>
      <w:r w:rsidR="00980F5A" w:rsidRPr="00270114">
        <w:rPr>
          <w:rFonts w:ascii="FbShefa" w:hAnsi="FbShefa"/>
          <w:sz w:val="11"/>
          <w:rtl/>
        </w:rPr>
        <w:t>.</w:t>
      </w:r>
    </w:p>
    <w:p w14:paraId="4612E7B4" w14:textId="409C8C6A" w:rsidR="002F24DC" w:rsidRPr="00270114" w:rsidRDefault="003B131E" w:rsidP="003B131E">
      <w:pPr>
        <w:spacing w:line="240" w:lineRule="auto"/>
        <w:rPr>
          <w:rFonts w:ascii="FbShefa" w:hAnsi="FbShefa"/>
          <w:sz w:val="11"/>
          <w:rtl/>
        </w:rPr>
      </w:pPr>
      <w:r w:rsidRPr="001B3037">
        <w:rPr>
          <w:rFonts w:ascii="FbShefa" w:hAnsi="FbShefa"/>
          <w:b/>
          <w:bCs/>
          <w:color w:val="3B2F2A" w:themeColor="text2" w:themeShade="80"/>
          <w:sz w:val="11"/>
          <w:rtl/>
        </w:rPr>
        <w:t>אמר</w:t>
      </w:r>
      <w:r w:rsidR="00980F5A" w:rsidRPr="001B3037">
        <w:rPr>
          <w:rFonts w:ascii="FbShefa" w:hAnsi="FbShefa"/>
          <w:b/>
          <w:bCs/>
          <w:color w:val="3B2F2A" w:themeColor="text2" w:themeShade="80"/>
          <w:sz w:val="11"/>
          <w:rtl/>
        </w:rPr>
        <w:t>.</w:t>
      </w:r>
      <w:r w:rsidRPr="00270114">
        <w:rPr>
          <w:rFonts w:ascii="FbShefa" w:hAnsi="FbShefa"/>
          <w:sz w:val="11"/>
          <w:rtl/>
        </w:rPr>
        <w:t xml:space="preserve"> חזי דאנא קשיש מאבוך</w:t>
      </w:r>
      <w:r w:rsidR="00980F5A" w:rsidRPr="00270114">
        <w:rPr>
          <w:rFonts w:ascii="FbShefa" w:hAnsi="FbShefa"/>
          <w:sz w:val="11"/>
          <w:rtl/>
        </w:rPr>
        <w:t>.</w:t>
      </w:r>
    </w:p>
    <w:p w14:paraId="44F6A207" w14:textId="785CBB29" w:rsidR="003B131E" w:rsidRPr="00270114" w:rsidRDefault="003B131E" w:rsidP="003B131E">
      <w:pPr>
        <w:spacing w:line="240" w:lineRule="auto"/>
        <w:rPr>
          <w:rFonts w:ascii="FbShefa" w:hAnsi="FbShefa"/>
          <w:sz w:val="11"/>
          <w:rtl/>
        </w:rPr>
      </w:pPr>
      <w:r w:rsidRPr="001B3037">
        <w:rPr>
          <w:rFonts w:ascii="FbShefa" w:hAnsi="FbShefa"/>
          <w:b/>
          <w:bCs/>
          <w:color w:val="3B2F2A" w:themeColor="text2" w:themeShade="80"/>
          <w:sz w:val="11"/>
          <w:rtl/>
        </w:rPr>
        <w:t>קרי אנפשיה</w:t>
      </w:r>
      <w:r w:rsidR="00980F5A" w:rsidRPr="00270114">
        <w:rPr>
          <w:rFonts w:ascii="FbShefa" w:hAnsi="FbShefa"/>
          <w:sz w:val="11"/>
          <w:rtl/>
        </w:rPr>
        <w:t>.</w:t>
      </w:r>
      <w:r w:rsidRPr="00270114">
        <w:rPr>
          <w:rFonts w:ascii="FbShefa" w:hAnsi="FbShefa"/>
          <w:sz w:val="11"/>
          <w:rtl/>
        </w:rPr>
        <w:t xml:space="preserve"> צדיק מצרה נחלץ ויבא אחר תחתיו</w:t>
      </w:r>
      <w:r w:rsidR="00980F5A" w:rsidRPr="00270114">
        <w:rPr>
          <w:rFonts w:ascii="FbShefa" w:hAnsi="FbShefa"/>
          <w:sz w:val="11"/>
          <w:rtl/>
        </w:rPr>
        <w:t>.</w:t>
      </w:r>
    </w:p>
    <w:p w14:paraId="4C3769B5" w14:textId="77777777" w:rsidR="003B131E" w:rsidRPr="00270114" w:rsidRDefault="003B131E" w:rsidP="003B131E">
      <w:pPr>
        <w:spacing w:line="240" w:lineRule="auto"/>
        <w:rPr>
          <w:rFonts w:ascii="FbShefa" w:hAnsi="FbShefa"/>
          <w:sz w:val="11"/>
          <w:rtl/>
        </w:rPr>
      </w:pPr>
    </w:p>
    <w:p w14:paraId="116306A6" w14:textId="77777777" w:rsidR="00BA5438" w:rsidRPr="001B3037" w:rsidRDefault="009C3CB4" w:rsidP="00BA5438">
      <w:pPr>
        <w:spacing w:before="100" w:beforeAutospacing="1" w:after="100" w:afterAutospacing="1" w:line="276" w:lineRule="auto"/>
        <w:ind w:leftChars="851" w:left="1702" w:rightChars="851" w:right="1702"/>
        <w:jc w:val="center"/>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rtl/>
        </w:rPr>
        <w:t>הדרן עלך</w:t>
      </w:r>
    </w:p>
    <w:p w14:paraId="7813FFE4" w14:textId="40A83E18" w:rsidR="009C3CB4" w:rsidRPr="001B3037" w:rsidRDefault="009C3CB4" w:rsidP="00BA5438">
      <w:pPr>
        <w:spacing w:before="100" w:beforeAutospacing="1" w:after="100" w:afterAutospacing="1" w:line="276" w:lineRule="auto"/>
        <w:ind w:leftChars="851" w:left="1702" w:rightChars="851" w:right="1702"/>
        <w:jc w:val="center"/>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rtl/>
        </w:rPr>
        <w:t>הזהב</w:t>
      </w:r>
    </w:p>
    <w:p w14:paraId="324CD7C6" w14:textId="77777777" w:rsidR="009C3CB4" w:rsidRPr="001B3037" w:rsidRDefault="009C3CB4" w:rsidP="003C62D1">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rtl/>
        </w:rPr>
        <w:sectPr w:rsidR="009C3CB4" w:rsidRPr="001B3037" w:rsidSect="00773B80">
          <w:footnotePr>
            <w:numRestart w:val="eachSect"/>
          </w:footnotePr>
          <w:pgSz w:w="11906" w:h="16838" w:code="9"/>
          <w:pgMar w:top="720" w:right="720" w:bottom="720" w:left="720" w:header="708" w:footer="708" w:gutter="0"/>
          <w:cols w:space="708"/>
          <w:bidi/>
          <w:rtlGutter/>
          <w:docGrid w:linePitch="360"/>
        </w:sectPr>
      </w:pPr>
    </w:p>
    <w:p w14:paraId="48FE89D7" w14:textId="77777777" w:rsidR="009C3CB4" w:rsidRPr="001B3037" w:rsidRDefault="009C3CB4" w:rsidP="00BA5438">
      <w:pPr>
        <w:spacing w:before="100" w:beforeAutospacing="1" w:after="100" w:afterAutospacing="1" w:line="276" w:lineRule="auto"/>
        <w:ind w:leftChars="851" w:left="1702" w:rightChars="851" w:right="1702"/>
        <w:jc w:val="center"/>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rtl/>
        </w:rPr>
        <w:br/>
        <w:t>אֵיזֶהוּ נֶשֶׁךְ</w:t>
      </w:r>
    </w:p>
    <w:p w14:paraId="67FADECF" w14:textId="3744213A" w:rsidR="009C3CB4" w:rsidRPr="001B3037" w:rsidRDefault="009C3CB4" w:rsidP="003C62D1">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rtl/>
        </w:rPr>
        <w:t>וְאֵיזֶהוּ תַרְבִּית</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אֵיזֶהוּ נֶשֶׁךְ</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הַמַּלְוֶה סֶלַע בַּחֲמִשָּׁה דִינָרִין, סָאתַיִם חִטִּין בְּשָׁלשׁ, מִפְּנֵי שֶׁהוּא נוֹשֵׁךְ</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וְאֵיזֶהוּ תַרְבִּית, הַמַּרְבֶּה בְּפֵרוֹת</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כֵּיצַד</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לָקַח הֵימֶנּוּ חִטִּין בְּדִינַר זָהָב הַכּוֹר, וְכֵן הַשַּׁעַר, עָמְדוּ חִטִּין בִּשְׁלשִׁים דִּינָרִין, אָמַר לוֹ תֶּן לִי חִטַּי, שֶׁאֲנִי רוֹצֶה לְמָכְרָן וְלִקַּח בָּהֶן יָיִן</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אָמַר לוֹ הֲרֵי חִטֶּיךָ עֲשׂוּיוֹת עָלַי בִּשְׁלשִׁים, וַהֲרֵי לְךָ אֶצְלִי בָּהֶן יָיִן, וְיַיִן אֵין לוֹ: </w:t>
      </w:r>
    </w:p>
    <w:p w14:paraId="1E42A602" w14:textId="77777777" w:rsidR="009C3CB4" w:rsidRPr="00270114" w:rsidRDefault="009C3CB4" w:rsidP="009C3CB4">
      <w:pPr>
        <w:spacing w:line="240" w:lineRule="auto"/>
        <w:rPr>
          <w:rFonts w:ascii="FbShefa" w:hAnsi="FbShefa"/>
          <w:sz w:val="11"/>
          <w:rtl/>
        </w:rPr>
      </w:pPr>
    </w:p>
    <w:p w14:paraId="7DE76966"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נשך ותרבית</w:t>
      </w:r>
    </w:p>
    <w:p w14:paraId="6D1E63D6" w14:textId="45069463" w:rsidR="00BA5438" w:rsidRPr="00270114" w:rsidRDefault="00BA5438" w:rsidP="00BA5438">
      <w:pPr>
        <w:spacing w:line="240" w:lineRule="auto"/>
        <w:rPr>
          <w:rFonts w:ascii="FbShefa" w:hAnsi="FbShefa"/>
          <w:sz w:val="11"/>
          <w:rtl/>
        </w:rPr>
      </w:pPr>
      <w:r w:rsidRPr="001B3037">
        <w:rPr>
          <w:rFonts w:ascii="FbShefa" w:hAnsi="FbShefa"/>
          <w:b/>
          <w:bCs/>
          <w:color w:val="3B2F2A" w:themeColor="text2" w:themeShade="80"/>
          <w:sz w:val="11"/>
          <w:rtl/>
        </w:rPr>
        <w:t>מתניתין</w:t>
      </w:r>
      <w:r w:rsidR="00980F5A" w:rsidRPr="001B3037">
        <w:rPr>
          <w:rFonts w:ascii="FbShefa" w:hAnsi="FbShefa"/>
          <w:b/>
          <w:bCs/>
          <w:color w:val="3B2F2A" w:themeColor="text2" w:themeShade="80"/>
          <w:sz w:val="11"/>
          <w:rtl/>
        </w:rPr>
        <w:t>.</w:t>
      </w:r>
      <w:r w:rsidRPr="00270114">
        <w:rPr>
          <w:rFonts w:ascii="FbShefa" w:hAnsi="FbShefa"/>
          <w:sz w:val="11"/>
          <w:rtl/>
        </w:rPr>
        <w:t xml:space="preserve"> שביק לריבית דאורייתא וקא מפרש דרבנן</w:t>
      </w:r>
      <w:r w:rsidR="00980F5A" w:rsidRPr="00270114">
        <w:rPr>
          <w:rFonts w:ascii="FbShefa" w:hAnsi="FbShefa"/>
          <w:sz w:val="11"/>
          <w:rtl/>
        </w:rPr>
        <w:t>.</w:t>
      </w:r>
      <w:r w:rsidRPr="001B3037">
        <w:rPr>
          <w:rFonts w:ascii="FbShefa" w:hAnsi="FbShefa"/>
          <w:b/>
          <w:bCs/>
          <w:color w:val="3B2F2A" w:themeColor="text2" w:themeShade="80"/>
          <w:sz w:val="11"/>
          <w:rtl/>
        </w:rPr>
        <w:t xml:space="preserve"> מכלל</w:t>
      </w:r>
      <w:r w:rsidR="00980F5A" w:rsidRPr="001B3037">
        <w:rPr>
          <w:rFonts w:ascii="FbShefa" w:hAnsi="FbShefa"/>
          <w:b/>
          <w:bCs/>
          <w:color w:val="3B2F2A" w:themeColor="text2" w:themeShade="80"/>
          <w:sz w:val="11"/>
          <w:rtl/>
        </w:rPr>
        <w:t>.</w:t>
      </w:r>
      <w:r w:rsidRPr="00270114">
        <w:rPr>
          <w:rFonts w:ascii="FbShefa" w:hAnsi="FbShefa"/>
          <w:sz w:val="11"/>
          <w:rtl/>
        </w:rPr>
        <w:t xml:space="preserve"> דמדאורייתא</w:t>
      </w:r>
      <w:r w:rsidR="00942B19" w:rsidRPr="00270114">
        <w:rPr>
          <w:rFonts w:ascii="FbShefa" w:hAnsi="FbShefa"/>
          <w:sz w:val="11"/>
          <w:rtl/>
        </w:rPr>
        <w:t xml:space="preserve"> נשך ותרבית</w:t>
      </w:r>
      <w:r w:rsidRPr="00270114">
        <w:rPr>
          <w:rFonts w:ascii="FbShefa" w:hAnsi="FbShefa"/>
          <w:sz w:val="11"/>
          <w:rtl/>
        </w:rPr>
        <w:t xml:space="preserve"> חדא מילתא</w:t>
      </w:r>
      <w:r w:rsidR="00980F5A" w:rsidRPr="00270114">
        <w:rPr>
          <w:rFonts w:ascii="FbShefa" w:hAnsi="FbShefa"/>
          <w:sz w:val="11"/>
          <w:rtl/>
        </w:rPr>
        <w:t>.</w:t>
      </w:r>
    </w:p>
    <w:p w14:paraId="2FD17E17" w14:textId="07BCAD5E"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w:t>
      </w:r>
      <w:r w:rsidR="00942B19" w:rsidRPr="001B3037">
        <w:rPr>
          <w:rFonts w:ascii="FbShefa" w:hAnsi="FbShefa"/>
          <w:b/>
          <w:bCs/>
          <w:color w:val="3B2F2A" w:themeColor="text2" w:themeShade="80"/>
          <w:sz w:val="11"/>
          <w:rtl/>
        </w:rPr>
        <w:t>אל</w:t>
      </w:r>
      <w:r w:rsidRPr="001B3037">
        <w:rPr>
          <w:rFonts w:ascii="FbShefa" w:hAnsi="FbShefa"/>
          <w:b/>
          <w:bCs/>
          <w:color w:val="3B2F2A" w:themeColor="text2" w:themeShade="80"/>
          <w:sz w:val="11"/>
          <w:rtl/>
        </w:rPr>
        <w:t>ה</w:t>
      </w:r>
      <w:r w:rsidR="00980F5A" w:rsidRPr="001B3037">
        <w:rPr>
          <w:rFonts w:ascii="FbShefa" w:hAnsi="FbShefa"/>
          <w:b/>
          <w:bCs/>
          <w:color w:val="3B2F2A" w:themeColor="text2" w:themeShade="80"/>
          <w:sz w:val="11"/>
          <w:rtl/>
        </w:rPr>
        <w:t>.</w:t>
      </w:r>
      <w:r w:rsidRPr="00270114">
        <w:rPr>
          <w:rFonts w:ascii="FbShefa" w:hAnsi="FbShefa"/>
          <w:sz w:val="11"/>
          <w:rtl/>
        </w:rPr>
        <w:t xml:space="preserve"> והא קראי כתיבי נשך כסף</w:t>
      </w:r>
      <w:r w:rsidR="00942B19" w:rsidRPr="00270114">
        <w:rPr>
          <w:rFonts w:ascii="FbShefa" w:hAnsi="FbShefa"/>
          <w:sz w:val="11"/>
          <w:rtl/>
        </w:rPr>
        <w:t>,</w:t>
      </w:r>
      <w:r w:rsidRPr="00270114">
        <w:rPr>
          <w:rFonts w:ascii="FbShefa" w:hAnsi="FbShefa"/>
          <w:sz w:val="11"/>
          <w:rtl/>
        </w:rPr>
        <w:t xml:space="preserve"> וריבית אוכל</w:t>
      </w:r>
      <w:r w:rsidR="00980F5A" w:rsidRPr="00270114">
        <w:rPr>
          <w:rFonts w:ascii="FbShefa" w:hAnsi="FbShefa"/>
          <w:sz w:val="11"/>
          <w:rtl/>
        </w:rPr>
        <w:t>.</w:t>
      </w:r>
    </w:p>
    <w:p w14:paraId="12DEFC18" w14:textId="58C1DF7C" w:rsidR="009C3CB4" w:rsidRPr="00270114" w:rsidRDefault="00942B19" w:rsidP="009C3CB4">
      <w:pPr>
        <w:spacing w:line="240" w:lineRule="auto"/>
        <w:rPr>
          <w:rFonts w:ascii="FbShefa" w:hAnsi="FbShefa"/>
          <w:sz w:val="11"/>
          <w:rtl/>
        </w:rPr>
      </w:pPr>
      <w:r w:rsidRPr="001B3037">
        <w:rPr>
          <w:rFonts w:ascii="FbShefa" w:hAnsi="FbShefa"/>
          <w:b/>
          <w:bCs/>
          <w:color w:val="3B2F2A" w:themeColor="text2" w:themeShade="80"/>
          <w:sz w:val="11"/>
          <w:rtl/>
        </w:rPr>
        <w:t>ותסברא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rtl/>
        </w:rPr>
        <w:t xml:space="preserve">והרי </w:t>
      </w:r>
      <w:r w:rsidR="009C3CB4" w:rsidRPr="00270114">
        <w:rPr>
          <w:rFonts w:ascii="FbShefa" w:hAnsi="FbShefa"/>
          <w:rtl/>
        </w:rPr>
        <w:t>אי אתה מוצא</w:t>
      </w:r>
      <w:r w:rsidR="009C3CB4" w:rsidRPr="00270114">
        <w:rPr>
          <w:rFonts w:ascii="FbShefa" w:hAnsi="FbShefa"/>
          <w:sz w:val="11"/>
          <w:rtl/>
        </w:rPr>
        <w:t xml:space="preserve"> לא נשך בלא תרבית</w:t>
      </w:r>
      <w:r w:rsidR="00BE5F5E">
        <w:rPr>
          <w:rFonts w:ascii="FbShefa" w:hAnsi="FbShefa" w:hint="cs"/>
          <w:sz w:val="11"/>
          <w:rtl/>
        </w:rPr>
        <w:t>,</w:t>
      </w:r>
      <w:r w:rsidR="009C3CB4" w:rsidRPr="00270114">
        <w:rPr>
          <w:rFonts w:ascii="FbShefa" w:hAnsi="FbShefa"/>
          <w:sz w:val="11"/>
          <w:rtl/>
        </w:rPr>
        <w:t xml:space="preserve"> ולא תרבית בלא נשך (וכדלהלן)</w:t>
      </w:r>
      <w:r w:rsidR="00BE5F5E">
        <w:rPr>
          <w:rFonts w:ascii="FbShefa" w:hAnsi="FbShefa" w:hint="cs"/>
          <w:sz w:val="11"/>
          <w:rtl/>
        </w:rPr>
        <w:t>.</w:t>
      </w:r>
    </w:p>
    <w:p w14:paraId="59DBDD97" w14:textId="0A038E99" w:rsidR="00433741" w:rsidRPr="00270114" w:rsidRDefault="00942B19" w:rsidP="009C3CB4">
      <w:pPr>
        <w:spacing w:line="240" w:lineRule="auto"/>
        <w:rPr>
          <w:rFonts w:ascii="FbShefa" w:hAnsi="FbShefa"/>
          <w:sz w:val="11"/>
          <w:rtl/>
        </w:rPr>
      </w:pPr>
      <w:r w:rsidRPr="001B3037">
        <w:rPr>
          <w:rFonts w:ascii="FbShefa" w:hAnsi="FbShefa"/>
          <w:b/>
          <w:bCs/>
          <w:color w:val="3B2F2A" w:themeColor="text2" w:themeShade="80"/>
          <w:sz w:val="11"/>
          <w:rtl/>
        </w:rPr>
        <w:t>אלא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rtl/>
        </w:rPr>
        <w:t>חלקן הכתוב</w:t>
      </w:r>
      <w:r w:rsidR="009C3CB4" w:rsidRPr="00270114">
        <w:rPr>
          <w:rFonts w:ascii="FbShefa" w:hAnsi="FbShefa"/>
          <w:sz w:val="11"/>
          <w:rtl/>
        </w:rPr>
        <w:t xml:space="preserve"> לעבור עליו בשני לאוין</w:t>
      </w:r>
      <w:r w:rsidR="00980F5A" w:rsidRPr="00270114">
        <w:rPr>
          <w:rFonts w:ascii="FbShefa" w:hAnsi="FbShefa"/>
          <w:sz w:val="11"/>
          <w:rtl/>
        </w:rPr>
        <w:t>.</w:t>
      </w:r>
    </w:p>
    <w:p w14:paraId="5192BA63" w14:textId="6C06BF0A" w:rsidR="009C3CB4" w:rsidRPr="00270114" w:rsidRDefault="009C3CB4" w:rsidP="009C3CB4">
      <w:pPr>
        <w:spacing w:line="240" w:lineRule="auto"/>
        <w:rPr>
          <w:rFonts w:ascii="FbShefa" w:hAnsi="FbShefa"/>
          <w:sz w:val="11"/>
          <w:rtl/>
        </w:rPr>
      </w:pPr>
    </w:p>
    <w:p w14:paraId="05053AC4" w14:textId="0C361D71" w:rsidR="009C3CB4" w:rsidRPr="00270114" w:rsidRDefault="009C3CB4" w:rsidP="00942B19">
      <w:pPr>
        <w:pStyle w:val="3"/>
        <w:rPr>
          <w:rFonts w:ascii="FbShefa" w:hAnsi="FbShefa"/>
          <w:rtl/>
        </w:rPr>
      </w:pPr>
      <w:r w:rsidRPr="00270114">
        <w:rPr>
          <w:rFonts w:ascii="FbShefa" w:hAnsi="FbShefa"/>
          <w:rtl/>
        </w:rPr>
        <w:t>לא משכח"ל נשך בלא תרבית</w:t>
      </w:r>
      <w:r w:rsidR="00942B19" w:rsidRPr="00270114">
        <w:rPr>
          <w:rFonts w:ascii="FbShefa" w:hAnsi="FbShefa"/>
          <w:rtl/>
        </w:rPr>
        <w:t>:</w:t>
      </w:r>
    </w:p>
    <w:p w14:paraId="34F3E717" w14:textId="2D2E4727" w:rsidR="002F24DC" w:rsidRPr="00270114" w:rsidRDefault="009C3CB4" w:rsidP="009C3CB4">
      <w:pPr>
        <w:spacing w:line="240" w:lineRule="auto"/>
        <w:rPr>
          <w:rFonts w:ascii="FbShefa" w:hAnsi="FbShefa"/>
          <w:rtl/>
        </w:rPr>
      </w:pPr>
      <w:r w:rsidRPr="001B3037">
        <w:rPr>
          <w:rFonts w:ascii="FbShefa" w:hAnsi="FbShefa"/>
          <w:b/>
          <w:bCs/>
          <w:color w:val="3B2F2A" w:themeColor="text2" w:themeShade="80"/>
          <w:sz w:val="11"/>
          <w:rtl/>
        </w:rPr>
        <w:t>אוזפיה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rtl/>
        </w:rPr>
        <w:t>מאה במאה ועשרים</w:t>
      </w:r>
      <w:r w:rsidR="00980F5A" w:rsidRPr="00270114">
        <w:rPr>
          <w:rFonts w:ascii="FbShefa" w:hAnsi="FbShefa"/>
          <w:rtl/>
        </w:rPr>
        <w:t>.</w:t>
      </w:r>
    </w:p>
    <w:p w14:paraId="55767753" w14:textId="68139614"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מעיקרא</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קיימי מאה בדנקא</w:t>
      </w:r>
      <w:r w:rsidR="00980F5A" w:rsidRPr="00270114">
        <w:rPr>
          <w:rFonts w:ascii="FbShefa" w:hAnsi="FbShefa"/>
          <w:sz w:val="11"/>
          <w:rtl/>
        </w:rPr>
        <w:t>.</w:t>
      </w:r>
      <w:r w:rsidR="001C0E38" w:rsidRPr="00270114">
        <w:rPr>
          <w:rFonts w:ascii="FbShefa" w:hAnsi="FbShefa"/>
          <w:sz w:val="11"/>
          <w:rtl/>
        </w:rPr>
        <w:t xml:space="preserve"> </w:t>
      </w:r>
      <w:r w:rsidRPr="001B3037">
        <w:rPr>
          <w:rFonts w:ascii="FbShefa" w:hAnsi="FbShefa"/>
          <w:b/>
          <w:bCs/>
          <w:color w:val="3B2F2A" w:themeColor="text2" w:themeShade="80"/>
          <w:sz w:val="11"/>
          <w:rtl/>
        </w:rPr>
        <w:t>ולבסוף</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קיימי מאה ועשרים בדנקא</w:t>
      </w:r>
      <w:r w:rsidR="00980F5A" w:rsidRPr="00270114">
        <w:rPr>
          <w:rFonts w:ascii="FbShefa" w:hAnsi="FbShefa"/>
          <w:sz w:val="11"/>
          <w:rtl/>
        </w:rPr>
        <w:t>.</w:t>
      </w:r>
    </w:p>
    <w:p w14:paraId="0CC099D4" w14:textId="635025B5" w:rsidR="002F24DC" w:rsidRPr="00270114" w:rsidRDefault="0068300B" w:rsidP="009C3CB4">
      <w:pPr>
        <w:spacing w:line="240" w:lineRule="auto"/>
        <w:rPr>
          <w:rFonts w:ascii="FbShefa" w:hAnsi="FbShefa"/>
          <w:sz w:val="11"/>
          <w:rtl/>
        </w:rPr>
      </w:pPr>
      <w:r w:rsidRPr="001B3037">
        <w:rPr>
          <w:rFonts w:ascii="FbShefa" w:hAnsi="FbShefa"/>
          <w:b/>
          <w:bCs/>
          <w:color w:val="3B2F2A" w:themeColor="text2" w:themeShade="80"/>
          <w:sz w:val="11"/>
          <w:rtl/>
        </w:rPr>
        <w:t xml:space="preserve">אי </w:t>
      </w:r>
      <w:r w:rsidR="009C3CB4" w:rsidRPr="001B3037">
        <w:rPr>
          <w:rFonts w:ascii="FbShefa" w:hAnsi="FbShefa"/>
          <w:b/>
          <w:bCs/>
          <w:color w:val="3B2F2A" w:themeColor="text2" w:themeShade="80"/>
          <w:sz w:val="11"/>
          <w:rtl/>
        </w:rPr>
        <w:t>בתר מעיקרא</w:t>
      </w:r>
      <w:r w:rsidR="00980F5A" w:rsidRPr="00270114">
        <w:rPr>
          <w:rFonts w:ascii="FbShefa" w:hAnsi="FbShefa"/>
          <w:sz w:val="11"/>
          <w:rtl/>
        </w:rPr>
        <w:t>.</w:t>
      </w:r>
      <w:r w:rsidR="009C3CB4" w:rsidRPr="00270114">
        <w:rPr>
          <w:rFonts w:ascii="FbShefa" w:hAnsi="FbShefa"/>
          <w:sz w:val="11"/>
          <w:rtl/>
        </w:rPr>
        <w:t xml:space="preserve"> נשך ותרבית</w:t>
      </w:r>
      <w:r w:rsidR="00980F5A" w:rsidRPr="00270114">
        <w:rPr>
          <w:rFonts w:ascii="FbShefa" w:hAnsi="FbShefa"/>
          <w:sz w:val="11"/>
          <w:rtl/>
        </w:rPr>
        <w:t>.</w:t>
      </w:r>
    </w:p>
    <w:p w14:paraId="34AC19AA" w14:textId="28D72FA4" w:rsidR="009C3CB4" w:rsidRPr="00270114" w:rsidRDefault="0068300B" w:rsidP="009C3CB4">
      <w:pPr>
        <w:spacing w:line="240" w:lineRule="auto"/>
        <w:rPr>
          <w:rFonts w:ascii="FbShefa" w:hAnsi="FbShefa"/>
          <w:sz w:val="11"/>
          <w:rtl/>
        </w:rPr>
      </w:pPr>
      <w:r w:rsidRPr="001B3037">
        <w:rPr>
          <w:rFonts w:ascii="FbShefa" w:hAnsi="FbShefa"/>
          <w:b/>
          <w:bCs/>
          <w:color w:val="3B2F2A" w:themeColor="text2" w:themeShade="80"/>
          <w:sz w:val="11"/>
          <w:rtl/>
        </w:rPr>
        <w:t xml:space="preserve">אי </w:t>
      </w:r>
      <w:r w:rsidR="009C3CB4" w:rsidRPr="001B3037">
        <w:rPr>
          <w:rFonts w:ascii="FbShefa" w:hAnsi="FbShefa"/>
          <w:b/>
          <w:bCs/>
          <w:color w:val="3B2F2A" w:themeColor="text2" w:themeShade="80"/>
          <w:sz w:val="11"/>
          <w:rtl/>
        </w:rPr>
        <w:t>בתר בסוף</w:t>
      </w:r>
      <w:r w:rsidR="00980F5A" w:rsidRPr="00270114">
        <w:rPr>
          <w:rFonts w:ascii="FbShefa" w:hAnsi="FbShefa"/>
          <w:sz w:val="11"/>
          <w:rtl/>
        </w:rPr>
        <w:t>.</w:t>
      </w:r>
      <w:r w:rsidR="009C3CB4" w:rsidRPr="00270114">
        <w:rPr>
          <w:rFonts w:ascii="FbShefa" w:hAnsi="FbShefa"/>
          <w:sz w:val="11"/>
          <w:rtl/>
        </w:rPr>
        <w:t xml:space="preserve"> לא נשך ולא תרבית</w:t>
      </w:r>
      <w:r w:rsidR="00980F5A" w:rsidRPr="00270114">
        <w:rPr>
          <w:rFonts w:ascii="FbShefa" w:hAnsi="FbShefa"/>
          <w:sz w:val="11"/>
          <w:rtl/>
        </w:rPr>
        <w:t>.</w:t>
      </w:r>
    </w:p>
    <w:p w14:paraId="7701696B" w14:textId="77777777" w:rsidR="0068300B" w:rsidRPr="001B3037" w:rsidRDefault="0068300B" w:rsidP="009C3CB4">
      <w:pPr>
        <w:spacing w:line="240" w:lineRule="auto"/>
        <w:rPr>
          <w:rFonts w:ascii="FbShefa" w:hAnsi="FbShefa"/>
          <w:b/>
          <w:bCs/>
          <w:color w:val="3B2F2A" w:themeColor="text2" w:themeShade="80"/>
          <w:sz w:val="11"/>
          <w:rtl/>
        </w:rPr>
      </w:pPr>
    </w:p>
    <w:p w14:paraId="3CCB1D7F" w14:textId="7623C03B" w:rsidR="0068300B" w:rsidRPr="00270114" w:rsidRDefault="0068300B" w:rsidP="0068300B">
      <w:pPr>
        <w:pStyle w:val="3"/>
        <w:rPr>
          <w:rFonts w:ascii="FbShefa" w:hAnsi="FbShefa"/>
          <w:rtl/>
        </w:rPr>
      </w:pPr>
      <w:r w:rsidRPr="00270114">
        <w:rPr>
          <w:rFonts w:ascii="FbShefa" w:hAnsi="FbShefa"/>
          <w:rtl/>
        </w:rPr>
        <w:t>לא משכח"ל תרבית בלא נשך:</w:t>
      </w:r>
    </w:p>
    <w:p w14:paraId="707ADE7A" w14:textId="037C5237" w:rsidR="002F24DC" w:rsidRPr="00270114" w:rsidRDefault="009C3CB4" w:rsidP="009C3CB4">
      <w:pPr>
        <w:spacing w:line="240" w:lineRule="auto"/>
        <w:rPr>
          <w:rFonts w:ascii="FbShefa" w:hAnsi="FbShefa"/>
          <w:rtl/>
        </w:rPr>
      </w:pPr>
      <w:r w:rsidRPr="001B3037">
        <w:rPr>
          <w:rFonts w:ascii="FbShefa" w:hAnsi="FbShefa"/>
          <w:b/>
          <w:bCs/>
          <w:color w:val="3B2F2A" w:themeColor="text2" w:themeShade="80"/>
          <w:sz w:val="11"/>
          <w:rtl/>
        </w:rPr>
        <w:t>אוזיף</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rtl/>
        </w:rPr>
        <w:t>מאה במאה</w:t>
      </w:r>
      <w:r w:rsidR="00980F5A" w:rsidRPr="00270114">
        <w:rPr>
          <w:rFonts w:ascii="FbShefa" w:hAnsi="FbShefa"/>
          <w:rtl/>
        </w:rPr>
        <w:t>.</w:t>
      </w:r>
    </w:p>
    <w:p w14:paraId="3F05C509" w14:textId="633860AF"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מעיקרא</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קיימי מאה בדנקא</w:t>
      </w:r>
      <w:r w:rsidR="00980F5A" w:rsidRPr="00270114">
        <w:rPr>
          <w:rFonts w:ascii="FbShefa" w:hAnsi="FbShefa"/>
          <w:sz w:val="11"/>
          <w:rtl/>
        </w:rPr>
        <w:t>.</w:t>
      </w:r>
      <w:r w:rsidR="001C0E38" w:rsidRPr="00270114">
        <w:rPr>
          <w:rFonts w:ascii="FbShefa" w:hAnsi="FbShefa"/>
          <w:sz w:val="11"/>
          <w:rtl/>
        </w:rPr>
        <w:t xml:space="preserve"> </w:t>
      </w:r>
      <w:r w:rsidRPr="001B3037">
        <w:rPr>
          <w:rFonts w:ascii="FbShefa" w:hAnsi="FbShefa"/>
          <w:b/>
          <w:bCs/>
          <w:color w:val="3B2F2A" w:themeColor="text2" w:themeShade="80"/>
          <w:sz w:val="11"/>
          <w:rtl/>
        </w:rPr>
        <w:t>ולבסוף</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מאה בחומשא</w:t>
      </w:r>
      <w:r w:rsidR="00980F5A" w:rsidRPr="00270114">
        <w:rPr>
          <w:rFonts w:ascii="FbShefa" w:hAnsi="FbShefa"/>
          <w:sz w:val="11"/>
          <w:rtl/>
        </w:rPr>
        <w:t>.</w:t>
      </w:r>
    </w:p>
    <w:p w14:paraId="43319E71" w14:textId="670E1E41" w:rsidR="002F24DC" w:rsidRPr="00270114" w:rsidRDefault="0068300B" w:rsidP="009C3CB4">
      <w:pPr>
        <w:spacing w:line="240" w:lineRule="auto"/>
        <w:rPr>
          <w:rFonts w:ascii="FbShefa" w:hAnsi="FbShefa"/>
          <w:sz w:val="11"/>
          <w:rtl/>
        </w:rPr>
      </w:pPr>
      <w:r w:rsidRPr="001B3037">
        <w:rPr>
          <w:rFonts w:ascii="FbShefa" w:hAnsi="FbShefa"/>
          <w:b/>
          <w:bCs/>
          <w:color w:val="3B2F2A" w:themeColor="text2" w:themeShade="80"/>
          <w:sz w:val="11"/>
          <w:rtl/>
        </w:rPr>
        <w:t xml:space="preserve">אי </w:t>
      </w:r>
      <w:r w:rsidR="009C3CB4" w:rsidRPr="001B3037">
        <w:rPr>
          <w:rFonts w:ascii="FbShefa" w:hAnsi="FbShefa"/>
          <w:b/>
          <w:bCs/>
          <w:color w:val="3B2F2A" w:themeColor="text2" w:themeShade="80"/>
          <w:sz w:val="11"/>
          <w:rtl/>
        </w:rPr>
        <w:t>בתר מעיקרא</w:t>
      </w:r>
      <w:r w:rsidR="00980F5A" w:rsidRPr="00270114">
        <w:rPr>
          <w:rFonts w:ascii="FbShefa" w:hAnsi="FbShefa"/>
          <w:sz w:val="11"/>
          <w:rtl/>
        </w:rPr>
        <w:t>.</w:t>
      </w:r>
      <w:r w:rsidR="009C3CB4" w:rsidRPr="00270114">
        <w:rPr>
          <w:rFonts w:ascii="FbShefa" w:hAnsi="FbShefa"/>
          <w:sz w:val="11"/>
          <w:rtl/>
        </w:rPr>
        <w:t xml:space="preserve"> לא נשך ולא תרבית</w:t>
      </w:r>
      <w:r w:rsidR="00980F5A" w:rsidRPr="00270114">
        <w:rPr>
          <w:rFonts w:ascii="FbShefa" w:hAnsi="FbShefa"/>
          <w:sz w:val="11"/>
          <w:rtl/>
        </w:rPr>
        <w:t>.</w:t>
      </w:r>
    </w:p>
    <w:p w14:paraId="7E5D906B" w14:textId="0A67DE39" w:rsidR="00433741" w:rsidRPr="00270114" w:rsidRDefault="0068300B" w:rsidP="009C3CB4">
      <w:pPr>
        <w:spacing w:line="240" w:lineRule="auto"/>
        <w:rPr>
          <w:rFonts w:ascii="FbShefa" w:hAnsi="FbShefa"/>
          <w:sz w:val="11"/>
          <w:rtl/>
        </w:rPr>
      </w:pPr>
      <w:r w:rsidRPr="001B3037">
        <w:rPr>
          <w:rFonts w:ascii="FbShefa" w:hAnsi="FbShefa"/>
          <w:b/>
          <w:bCs/>
          <w:color w:val="3B2F2A" w:themeColor="text2" w:themeShade="80"/>
          <w:sz w:val="11"/>
          <w:rtl/>
        </w:rPr>
        <w:t xml:space="preserve">אי </w:t>
      </w:r>
      <w:r w:rsidR="009C3CB4" w:rsidRPr="001B3037">
        <w:rPr>
          <w:rFonts w:ascii="FbShefa" w:hAnsi="FbShefa"/>
          <w:b/>
          <w:bCs/>
          <w:color w:val="3B2F2A" w:themeColor="text2" w:themeShade="80"/>
          <w:sz w:val="11"/>
          <w:rtl/>
        </w:rPr>
        <w:t>בתר סוף</w:t>
      </w:r>
      <w:r w:rsidR="00980F5A" w:rsidRPr="00270114">
        <w:rPr>
          <w:rFonts w:ascii="FbShefa" w:hAnsi="FbShefa"/>
          <w:sz w:val="11"/>
          <w:rtl/>
        </w:rPr>
        <w:t>.</w:t>
      </w:r>
      <w:r w:rsidR="009C3CB4" w:rsidRPr="00270114">
        <w:rPr>
          <w:rFonts w:ascii="FbShefa" w:hAnsi="FbShefa"/>
          <w:sz w:val="11"/>
          <w:rtl/>
        </w:rPr>
        <w:t xml:space="preserve"> נשך ותרבית</w:t>
      </w:r>
      <w:r w:rsidR="00980F5A" w:rsidRPr="00270114">
        <w:rPr>
          <w:rFonts w:ascii="FbShefa" w:hAnsi="FbShefa"/>
          <w:sz w:val="11"/>
          <w:rtl/>
        </w:rPr>
        <w:t>.</w:t>
      </w:r>
    </w:p>
    <w:p w14:paraId="39750190" w14:textId="62D0C68A" w:rsidR="009C3CB4" w:rsidRPr="00270114" w:rsidRDefault="009C3CB4" w:rsidP="009C3CB4">
      <w:pPr>
        <w:spacing w:line="240" w:lineRule="auto"/>
        <w:rPr>
          <w:rFonts w:ascii="FbShefa" w:hAnsi="FbShefa"/>
          <w:sz w:val="11"/>
          <w:rtl/>
        </w:rPr>
      </w:pPr>
    </w:p>
    <w:p w14:paraId="58C9D531" w14:textId="348D0B50" w:rsidR="009C3CB4" w:rsidRPr="00270114" w:rsidRDefault="00273E74" w:rsidP="00273E74">
      <w:pPr>
        <w:pStyle w:val="2"/>
        <w:rPr>
          <w:rFonts w:ascii="FbShefa" w:hAnsi="FbShefa"/>
          <w:rtl/>
        </w:rPr>
      </w:pPr>
      <w:r w:rsidRPr="00270114">
        <w:rPr>
          <w:rFonts w:ascii="FbShefa" w:hAnsi="FbShefa"/>
          <w:rtl/>
        </w:rPr>
        <w:t>לימודים ל</w:t>
      </w:r>
      <w:r w:rsidR="009C3CB4" w:rsidRPr="00270114">
        <w:rPr>
          <w:rFonts w:ascii="FbShefa" w:hAnsi="FbShefa"/>
          <w:rtl/>
        </w:rPr>
        <w:t>אוכל וכסף</w:t>
      </w:r>
    </w:p>
    <w:p w14:paraId="137E7A7A" w14:textId="3974B0A4" w:rsidR="00273E74" w:rsidRPr="00270114" w:rsidRDefault="00273E74" w:rsidP="00273E74">
      <w:pPr>
        <w:pStyle w:val="3"/>
        <w:rPr>
          <w:rFonts w:ascii="FbShefa" w:hAnsi="FbShefa"/>
          <w:rtl/>
        </w:rPr>
      </w:pPr>
      <w:r w:rsidRPr="00270114">
        <w:rPr>
          <w:rFonts w:ascii="FbShefa" w:hAnsi="FbShefa"/>
          <w:rtl/>
        </w:rPr>
        <w:t>דעה א:</w:t>
      </w:r>
    </w:p>
    <w:p w14:paraId="52049782" w14:textId="535E5C69"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נשך באוכל מנין</w:t>
      </w:r>
      <w:r w:rsidR="00BE5F5E">
        <w:rPr>
          <w:rFonts w:ascii="FbShefa" w:hAnsi="FbShefa" w:hint="cs"/>
          <w:b/>
          <w:bCs/>
          <w:color w:val="3B2F2A" w:themeColor="text2" w:themeShade="80"/>
          <w:sz w:val="11"/>
          <w:rtl/>
        </w:rPr>
        <w:t>.</w:t>
      </w:r>
      <w:r w:rsidRPr="00270114">
        <w:rPr>
          <w:rFonts w:ascii="FbShefa" w:hAnsi="FbShefa"/>
          <w:sz w:val="11"/>
          <w:rtl/>
        </w:rPr>
        <w:t xml:space="preserve"> ת"ל נשך אכל</w:t>
      </w:r>
      <w:r w:rsidR="00980F5A" w:rsidRPr="00270114">
        <w:rPr>
          <w:rFonts w:ascii="FbShefa" w:hAnsi="FbShefa"/>
          <w:sz w:val="11"/>
          <w:rtl/>
        </w:rPr>
        <w:t>.</w:t>
      </w:r>
    </w:p>
    <w:p w14:paraId="153546D9" w14:textId="6D6EC81C"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רבית בכסף מנין</w:t>
      </w:r>
      <w:r w:rsidR="00980F5A" w:rsidRPr="001B3037">
        <w:rPr>
          <w:rFonts w:ascii="FbShefa" w:hAnsi="FbShefa"/>
          <w:b/>
          <w:bCs/>
          <w:color w:val="3B2F2A" w:themeColor="text2" w:themeShade="80"/>
          <w:sz w:val="11"/>
          <w:rtl/>
        </w:rPr>
        <w:t>.</w:t>
      </w:r>
      <w:r w:rsidRPr="00270114">
        <w:rPr>
          <w:rFonts w:ascii="FbShefa" w:hAnsi="FbShefa"/>
          <w:sz w:val="11"/>
          <w:rtl/>
        </w:rPr>
        <w:t xml:space="preserve"> ת"ל נשך כסף</w:t>
      </w:r>
      <w:r w:rsidR="00980F5A" w:rsidRPr="00270114">
        <w:rPr>
          <w:rFonts w:ascii="FbShefa" w:hAnsi="FbShefa"/>
          <w:sz w:val="11"/>
          <w:rtl/>
        </w:rPr>
        <w:t>.</w:t>
      </w:r>
    </w:p>
    <w:p w14:paraId="37EBA689" w14:textId="0E67431D" w:rsidR="009C3CB4" w:rsidRPr="00270114" w:rsidRDefault="009C3CB4" w:rsidP="00794C1A">
      <w:pPr>
        <w:pStyle w:val="1"/>
        <w:rPr>
          <w:rFonts w:ascii="FbShefa" w:hAnsi="FbShefa"/>
          <w:rtl/>
        </w:rPr>
      </w:pPr>
      <w:r w:rsidRPr="00270114">
        <w:rPr>
          <w:rFonts w:ascii="FbShefa" w:hAnsi="FbShefa"/>
          <w:sz w:val="11"/>
          <w:rtl/>
        </w:rPr>
        <w:t>סא</w:t>
      </w:r>
      <w:r w:rsidR="00B36BF2" w:rsidRPr="00270114">
        <w:rPr>
          <w:rFonts w:ascii="FbShefa" w:hAnsi="FbShefa"/>
          <w:sz w:val="11"/>
          <w:rtl/>
        </w:rPr>
        <w:t>, א</w:t>
      </w:r>
    </w:p>
    <w:p w14:paraId="666095FB" w14:textId="77DE7F63"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מלוה מנין</w:t>
      </w:r>
      <w:r w:rsidR="00BE5F5E">
        <w:rPr>
          <w:rFonts w:ascii="FbShefa" w:hAnsi="FbShefa" w:hint="cs"/>
          <w:b/>
          <w:bCs/>
          <w:color w:val="3B2F2A" w:themeColor="text2" w:themeShade="80"/>
          <w:sz w:val="11"/>
          <w:rtl/>
        </w:rPr>
        <w:t>.</w:t>
      </w:r>
      <w:r w:rsidRPr="00270114">
        <w:rPr>
          <w:rFonts w:ascii="FbShefa" w:hAnsi="FbShefa"/>
          <w:sz w:val="11"/>
          <w:rtl/>
        </w:rPr>
        <w:t xml:space="preserve"> נאמר נשך בלוה ובמלוה</w:t>
      </w:r>
      <w:r w:rsidR="00980F5A" w:rsidRPr="00270114">
        <w:rPr>
          <w:rFonts w:ascii="FbShefa" w:hAnsi="FbShefa"/>
          <w:sz w:val="11"/>
          <w:rtl/>
        </w:rPr>
        <w:t>.</w:t>
      </w:r>
      <w:r w:rsidR="001C0E38" w:rsidRPr="00270114">
        <w:rPr>
          <w:rFonts w:ascii="FbShefa" w:hAnsi="FbShefa"/>
          <w:sz w:val="11"/>
          <w:rtl/>
        </w:rPr>
        <w:t xml:space="preserve"> </w:t>
      </w:r>
      <w:r w:rsidRPr="001B3037">
        <w:rPr>
          <w:rFonts w:ascii="FbShefa" w:hAnsi="FbShefa"/>
          <w:b/>
          <w:bCs/>
          <w:color w:val="3B2F2A" w:themeColor="text2" w:themeShade="80"/>
          <w:sz w:val="11"/>
          <w:rtl/>
        </w:rPr>
        <w:t>ולא חלקת</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בין בכסף בין באוכל</w:t>
      </w:r>
      <w:r w:rsidR="00980F5A" w:rsidRPr="00270114">
        <w:rPr>
          <w:rFonts w:ascii="FbShefa" w:hAnsi="FbShefa"/>
          <w:sz w:val="11"/>
          <w:rtl/>
        </w:rPr>
        <w:t>.</w:t>
      </w:r>
    </w:p>
    <w:p w14:paraId="2266B193" w14:textId="38CD53EB"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כל דבר</w:t>
      </w:r>
      <w:r w:rsidR="00273E74" w:rsidRPr="001B3037">
        <w:rPr>
          <w:rFonts w:ascii="FbShefa" w:hAnsi="FbShefa"/>
          <w:b/>
          <w:bCs/>
          <w:color w:val="3B2F2A" w:themeColor="text2" w:themeShade="80"/>
          <w:sz w:val="11"/>
          <w:rtl/>
        </w:rPr>
        <w:t xml:space="preserve"> מנין</w:t>
      </w:r>
      <w:r w:rsidR="00BE5F5E">
        <w:rPr>
          <w:rFonts w:ascii="FbShefa" w:hAnsi="FbShefa" w:hint="cs"/>
          <w:b/>
          <w:bCs/>
          <w:color w:val="3B2F2A" w:themeColor="text2" w:themeShade="80"/>
          <w:sz w:val="11"/>
          <w:rtl/>
        </w:rPr>
        <w:t>.</w:t>
      </w:r>
      <w:r w:rsidRPr="00270114">
        <w:rPr>
          <w:rFonts w:ascii="FbShefa" w:hAnsi="FbShefa"/>
          <w:sz w:val="11"/>
          <w:rtl/>
        </w:rPr>
        <w:t xml:space="preserve"> </w:t>
      </w:r>
      <w:r w:rsidR="00273E74" w:rsidRPr="00270114">
        <w:rPr>
          <w:rFonts w:ascii="FbShefa" w:hAnsi="FbShefa"/>
          <w:sz w:val="11"/>
          <w:rtl/>
        </w:rPr>
        <w:t xml:space="preserve">ת"ל, </w:t>
      </w:r>
      <w:r w:rsidRPr="00270114">
        <w:rPr>
          <w:rFonts w:ascii="FbShefa" w:hAnsi="FbShefa"/>
          <w:sz w:val="11"/>
          <w:rtl/>
        </w:rPr>
        <w:t>כל דבר אשר ישך</w:t>
      </w:r>
      <w:r w:rsidR="00980F5A" w:rsidRPr="00270114">
        <w:rPr>
          <w:rFonts w:ascii="FbShefa" w:hAnsi="FbShefa"/>
          <w:sz w:val="11"/>
          <w:rtl/>
        </w:rPr>
        <w:t>.</w:t>
      </w:r>
    </w:p>
    <w:p w14:paraId="58B723C0" w14:textId="77777777" w:rsidR="009C3CB4" w:rsidRPr="00270114" w:rsidRDefault="009C3CB4" w:rsidP="009C3CB4">
      <w:pPr>
        <w:spacing w:line="240" w:lineRule="auto"/>
        <w:rPr>
          <w:rFonts w:ascii="FbShefa" w:hAnsi="FbShefa"/>
          <w:sz w:val="11"/>
          <w:rtl/>
        </w:rPr>
      </w:pPr>
    </w:p>
    <w:p w14:paraId="04E3644E" w14:textId="0C42EA2E" w:rsidR="009C3CB4" w:rsidRPr="00270114" w:rsidRDefault="00273E74" w:rsidP="00273E74">
      <w:pPr>
        <w:pStyle w:val="3"/>
        <w:rPr>
          <w:rFonts w:ascii="FbShefa" w:hAnsi="FbShefa"/>
          <w:rtl/>
        </w:rPr>
      </w:pPr>
      <w:r w:rsidRPr="00270114">
        <w:rPr>
          <w:rFonts w:ascii="FbShefa" w:hAnsi="FbShefa"/>
          <w:rtl/>
        </w:rPr>
        <w:t>דעה ב:</w:t>
      </w:r>
    </w:p>
    <w:p w14:paraId="228BB8DD" w14:textId="0C30CC73"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נשך באוכל וריבית בכסף</w:t>
      </w:r>
      <w:r w:rsidR="00980F5A" w:rsidRPr="001B3037">
        <w:rPr>
          <w:rFonts w:ascii="FbShefa" w:hAnsi="FbShefa"/>
          <w:b/>
          <w:bCs/>
          <w:color w:val="3B2F2A" w:themeColor="text2" w:themeShade="80"/>
          <w:sz w:val="11"/>
          <w:rtl/>
        </w:rPr>
        <w:t>.</w:t>
      </w:r>
      <w:r w:rsidRPr="00270114">
        <w:rPr>
          <w:rFonts w:ascii="FbShefa" w:hAnsi="FbShefa"/>
          <w:sz w:val="11"/>
          <w:rtl/>
        </w:rPr>
        <w:t xml:space="preserve"> ילפינן מנשך ובמרבית</w:t>
      </w:r>
      <w:r w:rsidR="00273E74" w:rsidRPr="00270114">
        <w:rPr>
          <w:rFonts w:ascii="FbShefa" w:hAnsi="FbShefa"/>
          <w:sz w:val="11"/>
          <w:rtl/>
        </w:rPr>
        <w:t>,</w:t>
      </w:r>
      <w:r w:rsidRPr="00270114">
        <w:rPr>
          <w:rFonts w:ascii="FbShefa" w:hAnsi="FbShefa"/>
          <w:sz w:val="11"/>
          <w:rtl/>
        </w:rPr>
        <w:t xml:space="preserve"> שעולה לכאן ולכאן</w:t>
      </w:r>
      <w:r w:rsidR="00980F5A" w:rsidRPr="00270114">
        <w:rPr>
          <w:rFonts w:ascii="FbShefa" w:hAnsi="FbShefa"/>
          <w:sz w:val="11"/>
          <w:rtl/>
        </w:rPr>
        <w:t>.</w:t>
      </w:r>
    </w:p>
    <w:p w14:paraId="7E2E05DA" w14:textId="32BE7566" w:rsidR="00433741" w:rsidRPr="00270114" w:rsidRDefault="007F7F7F" w:rsidP="009C3CB4">
      <w:pPr>
        <w:spacing w:line="240" w:lineRule="auto"/>
        <w:rPr>
          <w:rFonts w:ascii="FbShefa" w:hAnsi="FbShefa"/>
          <w:sz w:val="11"/>
          <w:rtl/>
        </w:rPr>
      </w:pPr>
      <w:r w:rsidRPr="001B3037">
        <w:rPr>
          <w:rFonts w:ascii="FbShefa" w:hAnsi="FbShefa"/>
          <w:b/>
          <w:bCs/>
          <w:color w:val="3B2F2A" w:themeColor="text2" w:themeShade="80"/>
          <w:sz w:val="11"/>
          <w:rtl/>
        </w:rPr>
        <w:t>ביאור ה</w:t>
      </w:r>
      <w:r w:rsidR="009C3CB4" w:rsidRPr="001B3037">
        <w:rPr>
          <w:rFonts w:ascii="FbShefa" w:hAnsi="FbShefa"/>
          <w:b/>
          <w:bCs/>
          <w:color w:val="3B2F2A" w:themeColor="text2" w:themeShade="80"/>
          <w:sz w:val="11"/>
          <w:rtl/>
        </w:rPr>
        <w:t>גז"ש הנ"ל</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הכונה</w:t>
      </w:r>
      <w:r w:rsidRPr="00270114">
        <w:rPr>
          <w:rFonts w:ascii="FbShefa" w:hAnsi="FbShefa"/>
          <w:sz w:val="11"/>
          <w:rtl/>
        </w:rPr>
        <w:t>,</w:t>
      </w:r>
      <w:r w:rsidR="009C3CB4" w:rsidRPr="00270114">
        <w:rPr>
          <w:rFonts w:ascii="FbShefa" w:hAnsi="FbShefa"/>
          <w:sz w:val="11"/>
          <w:rtl/>
        </w:rPr>
        <w:t xml:space="preserve"> אילו היה צריך גז"ש</w:t>
      </w:r>
      <w:r w:rsidR="00980F5A" w:rsidRPr="00270114">
        <w:rPr>
          <w:rFonts w:ascii="FbShefa" w:hAnsi="FbShefa"/>
          <w:sz w:val="11"/>
          <w:rtl/>
        </w:rPr>
        <w:t>.</w:t>
      </w:r>
    </w:p>
    <w:p w14:paraId="584639A8" w14:textId="667A557A" w:rsidR="009C3CB4" w:rsidRPr="00270114" w:rsidRDefault="009C3CB4" w:rsidP="009C3CB4">
      <w:pPr>
        <w:spacing w:line="240" w:lineRule="auto"/>
        <w:rPr>
          <w:rFonts w:ascii="FbShefa" w:hAnsi="FbShefa"/>
          <w:sz w:val="11"/>
          <w:rtl/>
        </w:rPr>
      </w:pPr>
    </w:p>
    <w:p w14:paraId="191EB581"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צריכותא</w:t>
      </w:r>
    </w:p>
    <w:p w14:paraId="7F4E8014" w14:textId="77777777" w:rsidR="007F7F7F" w:rsidRPr="00270114" w:rsidRDefault="009C3CB4" w:rsidP="007F7F7F">
      <w:pPr>
        <w:pStyle w:val="3"/>
        <w:rPr>
          <w:rFonts w:ascii="FbShefa" w:hAnsi="FbShefa"/>
          <w:rtl/>
        </w:rPr>
      </w:pPr>
      <w:r w:rsidRPr="00270114">
        <w:rPr>
          <w:rFonts w:ascii="FbShefa" w:hAnsi="FbShefa"/>
          <w:rtl/>
        </w:rPr>
        <w:t>רבית</w:t>
      </w:r>
      <w:r w:rsidR="007F7F7F" w:rsidRPr="00270114">
        <w:rPr>
          <w:rFonts w:ascii="FbShefa" w:hAnsi="FbShefa"/>
          <w:rtl/>
        </w:rPr>
        <w:t>:</w:t>
      </w:r>
    </w:p>
    <w:p w14:paraId="233AF5CF" w14:textId="5FC600B7"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חומרא</w:t>
      </w:r>
      <w:r w:rsidR="00980F5A" w:rsidRPr="001B3037">
        <w:rPr>
          <w:rFonts w:ascii="FbShefa" w:hAnsi="FbShefa"/>
          <w:b/>
          <w:bCs/>
          <w:color w:val="3B2F2A" w:themeColor="text2" w:themeShade="80"/>
          <w:sz w:val="11"/>
          <w:rtl/>
        </w:rPr>
        <w:t>.</w:t>
      </w:r>
      <w:r w:rsidRPr="00270114">
        <w:rPr>
          <w:rFonts w:ascii="FbShefa" w:hAnsi="FbShefa"/>
          <w:sz w:val="11"/>
          <w:rtl/>
        </w:rPr>
        <w:t xml:space="preserve"> חידוש הוא, דאפילו בלוה</w:t>
      </w:r>
      <w:r w:rsidR="00980F5A" w:rsidRPr="00270114">
        <w:rPr>
          <w:rFonts w:ascii="FbShefa" w:hAnsi="FbShefa"/>
          <w:sz w:val="11"/>
          <w:rtl/>
        </w:rPr>
        <w:t>.</w:t>
      </w:r>
    </w:p>
    <w:p w14:paraId="4A25D6AD" w14:textId="38357C52" w:rsidR="009C3CB4" w:rsidRPr="00270114" w:rsidRDefault="009C3CB4" w:rsidP="009C3CB4">
      <w:pPr>
        <w:spacing w:line="240" w:lineRule="auto"/>
        <w:rPr>
          <w:rFonts w:ascii="FbShefa" w:hAnsi="FbShefa"/>
          <w:rtl/>
        </w:rPr>
      </w:pPr>
      <w:r w:rsidRPr="001B3037">
        <w:rPr>
          <w:rFonts w:ascii="FbShefa" w:hAnsi="FbShefa"/>
          <w:b/>
          <w:bCs/>
          <w:color w:val="3B2F2A" w:themeColor="text2" w:themeShade="80"/>
          <w:rtl/>
        </w:rPr>
        <w:t>קולא</w:t>
      </w:r>
      <w:r w:rsidR="00BE5F5E">
        <w:rPr>
          <w:rFonts w:ascii="FbShefa" w:hAnsi="FbShefa" w:hint="cs"/>
          <w:b/>
          <w:bCs/>
          <w:color w:val="3B2F2A" w:themeColor="text2" w:themeShade="80"/>
          <w:rtl/>
        </w:rPr>
        <w:t>.</w:t>
      </w:r>
      <w:r w:rsidRPr="00270114">
        <w:rPr>
          <w:rFonts w:ascii="FbShefa" w:hAnsi="FbShefa"/>
          <w:rtl/>
        </w:rPr>
        <w:t xml:space="preserve"> דמדעתיה</w:t>
      </w:r>
      <w:r w:rsidR="00980F5A" w:rsidRPr="00270114">
        <w:rPr>
          <w:rFonts w:ascii="FbShefa" w:hAnsi="FbShefa"/>
          <w:rtl/>
        </w:rPr>
        <w:t>.</w:t>
      </w:r>
    </w:p>
    <w:p w14:paraId="722ECDDB" w14:textId="77777777" w:rsidR="007F7F7F" w:rsidRPr="001B3037" w:rsidRDefault="007F7F7F" w:rsidP="009C3CB4">
      <w:pPr>
        <w:spacing w:line="240" w:lineRule="auto"/>
        <w:rPr>
          <w:rFonts w:ascii="FbShefa" w:hAnsi="FbShefa"/>
          <w:b/>
          <w:bCs/>
          <w:color w:val="3B2F2A" w:themeColor="text2" w:themeShade="80"/>
          <w:rtl/>
        </w:rPr>
      </w:pPr>
    </w:p>
    <w:p w14:paraId="56FE5102" w14:textId="77777777" w:rsidR="007F7F7F" w:rsidRPr="00270114" w:rsidRDefault="009C3CB4" w:rsidP="007F7F7F">
      <w:pPr>
        <w:pStyle w:val="3"/>
        <w:rPr>
          <w:rFonts w:ascii="FbShefa" w:hAnsi="FbShefa"/>
          <w:rtl/>
        </w:rPr>
      </w:pPr>
      <w:r w:rsidRPr="00270114">
        <w:rPr>
          <w:rFonts w:ascii="FbShefa" w:hAnsi="FbShefa"/>
          <w:rtl/>
        </w:rPr>
        <w:t>גזל</w:t>
      </w:r>
      <w:r w:rsidR="007F7F7F" w:rsidRPr="00270114">
        <w:rPr>
          <w:rFonts w:ascii="FbShefa" w:hAnsi="FbShefa"/>
          <w:rtl/>
        </w:rPr>
        <w:t>:</w:t>
      </w:r>
    </w:p>
    <w:p w14:paraId="7452BEB2" w14:textId="7C2C01F7"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rtl/>
        </w:rPr>
        <w:t>חומרא</w:t>
      </w:r>
      <w:r w:rsidR="00980F5A" w:rsidRPr="001B3037">
        <w:rPr>
          <w:rFonts w:ascii="FbShefa" w:hAnsi="FbShefa"/>
          <w:b/>
          <w:bCs/>
          <w:color w:val="3B2F2A" w:themeColor="text2" w:themeShade="80"/>
          <w:rtl/>
        </w:rPr>
        <w:t>.</w:t>
      </w:r>
      <w:r w:rsidRPr="00270114">
        <w:rPr>
          <w:rFonts w:ascii="FbShefa" w:hAnsi="FbShefa"/>
          <w:rtl/>
        </w:rPr>
        <w:t xml:space="preserve"> </w:t>
      </w:r>
      <w:r w:rsidRPr="00270114">
        <w:rPr>
          <w:rFonts w:ascii="FbShefa" w:hAnsi="FbShefa"/>
          <w:sz w:val="11"/>
          <w:rtl/>
        </w:rPr>
        <w:t>בעל כרחיה</w:t>
      </w:r>
      <w:r w:rsidR="00980F5A" w:rsidRPr="00270114">
        <w:rPr>
          <w:rFonts w:ascii="FbShefa" w:hAnsi="FbShefa"/>
          <w:sz w:val="11"/>
          <w:rtl/>
        </w:rPr>
        <w:t>.</w:t>
      </w:r>
    </w:p>
    <w:p w14:paraId="28A98942" w14:textId="20C47D45"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קולא</w:t>
      </w:r>
      <w:r w:rsidR="00980F5A" w:rsidRPr="001B3037">
        <w:rPr>
          <w:rFonts w:ascii="FbShefa" w:hAnsi="FbShefa"/>
          <w:b/>
          <w:bCs/>
          <w:color w:val="3B2F2A" w:themeColor="text2" w:themeShade="80"/>
          <w:sz w:val="11"/>
          <w:rtl/>
        </w:rPr>
        <w:t>.</w:t>
      </w:r>
      <w:r w:rsidRPr="00270114">
        <w:rPr>
          <w:rFonts w:ascii="FbShefa" w:hAnsi="FbShefa"/>
          <w:sz w:val="11"/>
          <w:rtl/>
        </w:rPr>
        <w:t xml:space="preserve"> לא מצינו</w:t>
      </w:r>
      <w:r w:rsidR="00980F5A" w:rsidRPr="00270114">
        <w:rPr>
          <w:rFonts w:ascii="FbShefa" w:hAnsi="FbShefa"/>
          <w:sz w:val="11"/>
          <w:rtl/>
        </w:rPr>
        <w:t>.</w:t>
      </w:r>
    </w:p>
    <w:p w14:paraId="2178DB92" w14:textId="77777777" w:rsidR="007F7F7F" w:rsidRPr="001B3037" w:rsidRDefault="007F7F7F" w:rsidP="009C3CB4">
      <w:pPr>
        <w:spacing w:line="240" w:lineRule="auto"/>
        <w:rPr>
          <w:rFonts w:ascii="FbShefa" w:hAnsi="FbShefa"/>
          <w:b/>
          <w:bCs/>
          <w:color w:val="3B2F2A" w:themeColor="text2" w:themeShade="80"/>
          <w:sz w:val="11"/>
          <w:rtl/>
        </w:rPr>
      </w:pPr>
    </w:p>
    <w:p w14:paraId="0BCB4B11" w14:textId="77777777" w:rsidR="007F7F7F" w:rsidRPr="00270114" w:rsidRDefault="009C3CB4" w:rsidP="007F7F7F">
      <w:pPr>
        <w:pStyle w:val="3"/>
        <w:rPr>
          <w:rFonts w:ascii="FbShefa" w:hAnsi="FbShefa"/>
          <w:rtl/>
        </w:rPr>
      </w:pPr>
      <w:r w:rsidRPr="00270114">
        <w:rPr>
          <w:rFonts w:ascii="FbShefa" w:hAnsi="FbShefa"/>
          <w:rtl/>
        </w:rPr>
        <w:t>אונאה</w:t>
      </w:r>
      <w:r w:rsidR="007F7F7F" w:rsidRPr="00270114">
        <w:rPr>
          <w:rFonts w:ascii="FbShefa" w:hAnsi="FbShefa"/>
          <w:rtl/>
        </w:rPr>
        <w:t>:</w:t>
      </w:r>
    </w:p>
    <w:p w14:paraId="079974C7" w14:textId="6CD5FE4B"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חומרא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דלא ידע דמחיל</w:t>
      </w:r>
      <w:r w:rsidR="00980F5A" w:rsidRPr="00270114">
        <w:rPr>
          <w:rFonts w:ascii="FbShefa" w:hAnsi="FbShefa"/>
          <w:sz w:val="11"/>
          <w:rtl/>
        </w:rPr>
        <w:t>.</w:t>
      </w:r>
    </w:p>
    <w:p w14:paraId="0B037DB9" w14:textId="7C6B1CA1" w:rsidR="009C3CB4" w:rsidRPr="001B3037" w:rsidRDefault="009C3CB4" w:rsidP="009C3CB4">
      <w:pPr>
        <w:spacing w:line="240" w:lineRule="auto"/>
        <w:rPr>
          <w:rFonts w:ascii="FbShefa" w:hAnsi="FbShefa"/>
          <w:b/>
          <w:bCs/>
          <w:color w:val="3B2F2A" w:themeColor="text2" w:themeShade="80"/>
          <w:sz w:val="11"/>
          <w:rtl/>
        </w:rPr>
      </w:pPr>
      <w:r w:rsidRPr="001B3037">
        <w:rPr>
          <w:rFonts w:ascii="FbShefa" w:hAnsi="FbShefa"/>
          <w:b/>
          <w:bCs/>
          <w:color w:val="3B2F2A" w:themeColor="text2" w:themeShade="80"/>
          <w:sz w:val="11"/>
          <w:rtl/>
        </w:rPr>
        <w:t>קולא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דרך מקח וממכר</w:t>
      </w:r>
      <w:r w:rsidR="00980F5A" w:rsidRPr="001B3037">
        <w:rPr>
          <w:rFonts w:ascii="FbShefa" w:hAnsi="FbShefa"/>
          <w:b/>
          <w:bCs/>
          <w:color w:val="3B2F2A" w:themeColor="text2" w:themeShade="80"/>
          <w:sz w:val="11"/>
          <w:rtl/>
        </w:rPr>
        <w:t>.</w:t>
      </w:r>
    </w:p>
    <w:p w14:paraId="1FFAE665" w14:textId="77777777" w:rsidR="009C3CB4" w:rsidRPr="00270114" w:rsidRDefault="009C3CB4" w:rsidP="009C3CB4">
      <w:pPr>
        <w:spacing w:line="240" w:lineRule="auto"/>
        <w:rPr>
          <w:rFonts w:ascii="FbShefa" w:hAnsi="FbShefa"/>
          <w:sz w:val="11"/>
          <w:rtl/>
        </w:rPr>
      </w:pPr>
    </w:p>
    <w:p w14:paraId="1B01C4B4" w14:textId="177785D7" w:rsidR="007F7F7F" w:rsidRPr="00270114" w:rsidRDefault="007F7F7F" w:rsidP="007F7F7F">
      <w:pPr>
        <w:pStyle w:val="3"/>
        <w:rPr>
          <w:rFonts w:ascii="FbShefa" w:hAnsi="FbShefa"/>
          <w:rtl/>
        </w:rPr>
      </w:pPr>
      <w:r w:rsidRPr="00270114">
        <w:rPr>
          <w:rFonts w:ascii="FbShefa" w:hAnsi="FbShefa"/>
          <w:rtl/>
        </w:rPr>
        <w:t>גזל מיותר:</w:t>
      </w:r>
    </w:p>
    <w:p w14:paraId="09DD97A0" w14:textId="6C8BAC6F" w:rsidR="007F7F7F" w:rsidRPr="00270114" w:rsidRDefault="007F7F7F" w:rsidP="007F7F7F">
      <w:pPr>
        <w:rPr>
          <w:rFonts w:ascii="FbShefa" w:hAnsi="FbShefa"/>
          <w:rtl/>
        </w:rPr>
      </w:pPr>
      <w:r w:rsidRPr="001B3037">
        <w:rPr>
          <w:rFonts w:ascii="FbShefa" w:hAnsi="FbShefa"/>
          <w:b/>
          <w:bCs/>
          <w:color w:val="3B2F2A" w:themeColor="text2" w:themeShade="80"/>
          <w:rtl/>
        </w:rPr>
        <w:t>שהרי</w:t>
      </w:r>
      <w:r w:rsidR="00980F5A" w:rsidRPr="001B3037">
        <w:rPr>
          <w:rFonts w:ascii="FbShefa" w:hAnsi="FbShefa"/>
          <w:b/>
          <w:bCs/>
          <w:color w:val="3B2F2A" w:themeColor="text2" w:themeShade="80"/>
          <w:rtl/>
        </w:rPr>
        <w:t>.</w:t>
      </w:r>
      <w:r w:rsidRPr="00270114">
        <w:rPr>
          <w:rFonts w:ascii="FbShefa" w:hAnsi="FbShefa"/>
          <w:rtl/>
        </w:rPr>
        <w:t xml:space="preserve"> תיתי מתרוייהו</w:t>
      </w:r>
      <w:r w:rsidR="00980F5A" w:rsidRPr="00270114">
        <w:rPr>
          <w:rFonts w:ascii="FbShefa" w:hAnsi="FbShefa"/>
          <w:rtl/>
        </w:rPr>
        <w:t>.</w:t>
      </w:r>
    </w:p>
    <w:p w14:paraId="18B9CDE3" w14:textId="26370EC0" w:rsidR="002F24DC" w:rsidRPr="00270114" w:rsidRDefault="007F7F7F" w:rsidP="009C3CB4">
      <w:pPr>
        <w:spacing w:line="240" w:lineRule="auto"/>
        <w:rPr>
          <w:rFonts w:ascii="FbShefa" w:hAnsi="FbShefa"/>
          <w:sz w:val="11"/>
          <w:rtl/>
        </w:rPr>
      </w:pPr>
      <w:r w:rsidRPr="001B3037">
        <w:rPr>
          <w:rFonts w:ascii="FbShefa" w:hAnsi="FbShefa"/>
          <w:b/>
          <w:bCs/>
          <w:color w:val="3B2F2A" w:themeColor="text2" w:themeShade="80"/>
          <w:sz w:val="11"/>
          <w:rtl/>
        </w:rPr>
        <w:t>אלא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לעבור בשני לאוין על כובש שכר שכיר</w:t>
      </w:r>
      <w:r w:rsidR="00980F5A" w:rsidRPr="00270114">
        <w:rPr>
          <w:rFonts w:ascii="FbShefa" w:hAnsi="FbShefa"/>
          <w:sz w:val="11"/>
          <w:rtl/>
        </w:rPr>
        <w:t>.</w:t>
      </w:r>
    </w:p>
    <w:p w14:paraId="3835B268" w14:textId="2521B216" w:rsidR="007F7F7F" w:rsidRPr="00270114" w:rsidRDefault="007F7F7F" w:rsidP="007F7F7F">
      <w:pPr>
        <w:rPr>
          <w:rFonts w:ascii="FbShefa" w:hAnsi="FbShefa"/>
          <w:rtl/>
        </w:rPr>
      </w:pPr>
    </w:p>
    <w:p w14:paraId="73ED3AF4" w14:textId="456314A3" w:rsidR="002F24DC" w:rsidRPr="00270114" w:rsidRDefault="007F7F7F" w:rsidP="007F7F7F">
      <w:pPr>
        <w:rPr>
          <w:rFonts w:ascii="FbShefa" w:hAnsi="FbShefa"/>
          <w:rtl/>
        </w:rPr>
      </w:pPr>
      <w:r w:rsidRPr="001B3037">
        <w:rPr>
          <w:rFonts w:ascii="FbShefa" w:hAnsi="FbShefa"/>
          <w:b/>
          <w:bCs/>
          <w:color w:val="3B2F2A" w:themeColor="text2" w:themeShade="80"/>
          <w:rtl/>
        </w:rPr>
        <w:t>שאלה</w:t>
      </w:r>
      <w:r w:rsidR="00980F5A" w:rsidRPr="001B3037">
        <w:rPr>
          <w:rFonts w:ascii="FbShefa" w:hAnsi="FbShefa"/>
          <w:b/>
          <w:bCs/>
          <w:color w:val="3B2F2A" w:themeColor="text2" w:themeShade="80"/>
          <w:rtl/>
        </w:rPr>
        <w:t>.</w:t>
      </w:r>
      <w:r w:rsidRPr="00270114">
        <w:rPr>
          <w:rFonts w:ascii="FbShefa" w:hAnsi="FbShefa"/>
          <w:rtl/>
        </w:rPr>
        <w:t xml:space="preserve"> ולוקמה ברבית ואונאה ולעבור עליו בשני לאוין</w:t>
      </w:r>
      <w:r w:rsidR="00980F5A" w:rsidRPr="00270114">
        <w:rPr>
          <w:rFonts w:ascii="FbShefa" w:hAnsi="FbShefa"/>
          <w:rtl/>
        </w:rPr>
        <w:t>.</w:t>
      </w:r>
    </w:p>
    <w:p w14:paraId="436FCF26" w14:textId="051B83DD" w:rsidR="002F24DC" w:rsidRPr="00270114" w:rsidRDefault="007F7F7F" w:rsidP="007F7F7F">
      <w:pPr>
        <w:rPr>
          <w:rFonts w:ascii="FbShefa" w:hAnsi="FbShefa"/>
          <w:rtl/>
        </w:rPr>
      </w:pPr>
      <w:r w:rsidRPr="001B3037">
        <w:rPr>
          <w:rFonts w:ascii="FbShefa" w:hAnsi="FbShefa"/>
          <w:b/>
          <w:bCs/>
          <w:color w:val="3B2F2A" w:themeColor="text2" w:themeShade="80"/>
          <w:rtl/>
        </w:rPr>
        <w:t>תשובה</w:t>
      </w:r>
      <w:r w:rsidR="00980F5A" w:rsidRPr="001B3037">
        <w:rPr>
          <w:rFonts w:ascii="FbShefa" w:hAnsi="FbShefa"/>
          <w:b/>
          <w:bCs/>
          <w:color w:val="3B2F2A" w:themeColor="text2" w:themeShade="80"/>
          <w:rtl/>
        </w:rPr>
        <w:t>.</w:t>
      </w:r>
      <w:r w:rsidRPr="00270114">
        <w:rPr>
          <w:rFonts w:ascii="FbShefa" w:hAnsi="FbShefa"/>
          <w:rtl/>
        </w:rPr>
        <w:t xml:space="preserve"> דבר הלמד מעניינו ובעניינא דשכיר כתיב</w:t>
      </w:r>
      <w:r w:rsidR="00980F5A" w:rsidRPr="00270114">
        <w:rPr>
          <w:rFonts w:ascii="FbShefa" w:hAnsi="FbShefa"/>
          <w:rtl/>
        </w:rPr>
        <w:t>.</w:t>
      </w:r>
    </w:p>
    <w:p w14:paraId="1FBAFD3D" w14:textId="6EFB8D7C" w:rsidR="009C3CB4" w:rsidRPr="00270114" w:rsidRDefault="009C3CB4" w:rsidP="00794C1A">
      <w:pPr>
        <w:pStyle w:val="1"/>
        <w:rPr>
          <w:rFonts w:ascii="FbShefa" w:hAnsi="FbShefa"/>
          <w:rtl/>
        </w:rPr>
      </w:pPr>
      <w:r w:rsidRPr="00270114">
        <w:rPr>
          <w:rFonts w:ascii="FbShefa" w:hAnsi="FbShefa"/>
          <w:sz w:val="11"/>
          <w:rtl/>
        </w:rPr>
        <w:t>סא</w:t>
      </w:r>
      <w:r w:rsidR="00B36BF2" w:rsidRPr="00270114">
        <w:rPr>
          <w:rFonts w:ascii="FbShefa" w:hAnsi="FbShefa"/>
          <w:sz w:val="11"/>
          <w:rtl/>
        </w:rPr>
        <w:t>, ב</w:t>
      </w:r>
    </w:p>
    <w:p w14:paraId="4BE406DA" w14:textId="77777777" w:rsidR="007F7F7F" w:rsidRPr="00270114" w:rsidRDefault="009C3CB4" w:rsidP="00D5490C">
      <w:pPr>
        <w:pStyle w:val="3"/>
        <w:rPr>
          <w:rFonts w:ascii="FbShefa" w:hAnsi="FbShefa"/>
          <w:rtl/>
        </w:rPr>
      </w:pPr>
      <w:r w:rsidRPr="00270114">
        <w:rPr>
          <w:rFonts w:ascii="FbShefa" w:hAnsi="FbShefa"/>
          <w:rtl/>
        </w:rPr>
        <w:t>לא תגנב</w:t>
      </w:r>
      <w:r w:rsidR="007F7F7F" w:rsidRPr="00270114">
        <w:rPr>
          <w:rFonts w:ascii="FbShefa" w:hAnsi="FbShefa"/>
          <w:rtl/>
        </w:rPr>
        <w:t>:</w:t>
      </w:r>
    </w:p>
    <w:p w14:paraId="0AC83148" w14:textId="0B9E762D" w:rsidR="00433741" w:rsidRPr="00270114" w:rsidRDefault="00D5490C" w:rsidP="009C3CB4">
      <w:pPr>
        <w:spacing w:line="240" w:lineRule="auto"/>
        <w:rPr>
          <w:rFonts w:ascii="FbShefa" w:hAnsi="FbShefa"/>
          <w:sz w:val="11"/>
          <w:rtl/>
        </w:rPr>
      </w:pPr>
      <w:r w:rsidRPr="001B3037">
        <w:rPr>
          <w:rFonts w:ascii="FbShefa" w:hAnsi="FbShefa"/>
          <w:b/>
          <w:bCs/>
          <w:color w:val="3B2F2A" w:themeColor="text2" w:themeShade="80"/>
          <w:sz w:val="11"/>
          <w:rtl/>
        </w:rPr>
        <w:t>נצרך ללמד</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9C3CB4" w:rsidRPr="00270114">
        <w:rPr>
          <w:rFonts w:ascii="FbShefa" w:hAnsi="FbShefa"/>
          <w:sz w:val="11"/>
          <w:rtl/>
        </w:rPr>
        <w:t>אף על מנת למיקט, ועל מנת לשלם תשלומי כפל</w:t>
      </w:r>
      <w:r w:rsidR="00980F5A" w:rsidRPr="00270114">
        <w:rPr>
          <w:rFonts w:ascii="FbShefa" w:hAnsi="FbShefa"/>
          <w:sz w:val="11"/>
          <w:rtl/>
        </w:rPr>
        <w:t>.</w:t>
      </w:r>
    </w:p>
    <w:p w14:paraId="41F3F335" w14:textId="77777777" w:rsidR="00D5490C" w:rsidRPr="001B3037" w:rsidRDefault="00D5490C" w:rsidP="009C3CB4">
      <w:pPr>
        <w:spacing w:line="240" w:lineRule="auto"/>
        <w:rPr>
          <w:rFonts w:ascii="FbShefa" w:hAnsi="FbShefa"/>
          <w:b/>
          <w:bCs/>
          <w:color w:val="3B2F2A" w:themeColor="text2" w:themeShade="80"/>
          <w:sz w:val="11"/>
          <w:rtl/>
        </w:rPr>
      </w:pPr>
    </w:p>
    <w:p w14:paraId="77486A9A" w14:textId="77777777" w:rsidR="00D5490C" w:rsidRPr="00270114" w:rsidRDefault="009C3CB4" w:rsidP="00D5490C">
      <w:pPr>
        <w:pStyle w:val="3"/>
        <w:rPr>
          <w:rFonts w:ascii="FbShefa" w:hAnsi="FbShefa"/>
          <w:rtl/>
        </w:rPr>
      </w:pPr>
      <w:r w:rsidRPr="00270114">
        <w:rPr>
          <w:rFonts w:ascii="FbShefa" w:hAnsi="FbShefa"/>
          <w:rtl/>
        </w:rPr>
        <w:t>לאו במשקלות</w:t>
      </w:r>
      <w:r w:rsidR="00D5490C" w:rsidRPr="00270114">
        <w:rPr>
          <w:rFonts w:ascii="FbShefa" w:hAnsi="FbShefa"/>
          <w:rtl/>
        </w:rPr>
        <w:t>:</w:t>
      </w:r>
    </w:p>
    <w:p w14:paraId="36321950" w14:textId="59285B5C" w:rsidR="00D5490C" w:rsidRPr="00270114" w:rsidRDefault="00D5490C" w:rsidP="009C3CB4">
      <w:pPr>
        <w:spacing w:line="240" w:lineRule="auto"/>
        <w:rPr>
          <w:rFonts w:ascii="FbShefa" w:hAnsi="FbShefa"/>
          <w:sz w:val="11"/>
          <w:rtl/>
        </w:rPr>
      </w:pPr>
      <w:r w:rsidRPr="001B3037">
        <w:rPr>
          <w:rFonts w:ascii="FbShefa" w:hAnsi="FbShefa"/>
          <w:b/>
          <w:bCs/>
          <w:color w:val="3B2F2A" w:themeColor="text2" w:themeShade="80"/>
          <w:sz w:val="11"/>
          <w:rtl/>
        </w:rPr>
        <w:t>שאלה</w:t>
      </w:r>
      <w:r w:rsidR="00980F5A" w:rsidRPr="001B3037">
        <w:rPr>
          <w:rFonts w:ascii="FbShefa" w:hAnsi="FbShefa"/>
          <w:b/>
          <w:bCs/>
          <w:color w:val="3B2F2A" w:themeColor="text2" w:themeShade="80"/>
          <w:sz w:val="11"/>
          <w:rtl/>
        </w:rPr>
        <w:t>.</w:t>
      </w:r>
      <w:r w:rsidRPr="00270114">
        <w:rPr>
          <w:rFonts w:ascii="FbShefa" w:hAnsi="FbShefa"/>
          <w:sz w:val="11"/>
          <w:rtl/>
        </w:rPr>
        <w:t xml:space="preserve"> למה נצרך להיכתב</w:t>
      </w:r>
      <w:r w:rsidR="00980F5A" w:rsidRPr="00270114">
        <w:rPr>
          <w:rFonts w:ascii="FbShefa" w:hAnsi="FbShefa"/>
          <w:sz w:val="11"/>
          <w:rtl/>
        </w:rPr>
        <w:t>.</w:t>
      </w:r>
    </w:p>
    <w:p w14:paraId="43F57F3C" w14:textId="7C45CF68" w:rsidR="00433741" w:rsidRPr="00270114" w:rsidRDefault="00D5490C" w:rsidP="009C3CB4">
      <w:pPr>
        <w:spacing w:line="240" w:lineRule="auto"/>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9C3CB4" w:rsidRPr="00270114">
        <w:rPr>
          <w:rFonts w:ascii="FbShefa" w:hAnsi="FbShefa"/>
          <w:sz w:val="11"/>
          <w:rtl/>
        </w:rPr>
        <w:t>לעבור עליו משעת עשייה</w:t>
      </w:r>
      <w:r w:rsidR="00980F5A" w:rsidRPr="00270114">
        <w:rPr>
          <w:rFonts w:ascii="FbShefa" w:hAnsi="FbShefa"/>
          <w:sz w:val="11"/>
          <w:rtl/>
        </w:rPr>
        <w:t>.</w:t>
      </w:r>
    </w:p>
    <w:p w14:paraId="0F391DF9" w14:textId="77777777" w:rsidR="00D5490C" w:rsidRPr="00270114" w:rsidRDefault="00D5490C" w:rsidP="009C3CB4">
      <w:pPr>
        <w:spacing w:line="240" w:lineRule="auto"/>
        <w:rPr>
          <w:rFonts w:ascii="FbShefa" w:hAnsi="FbShefa"/>
          <w:sz w:val="11"/>
          <w:rtl/>
        </w:rPr>
      </w:pPr>
    </w:p>
    <w:p w14:paraId="20F293AF" w14:textId="0314E246" w:rsidR="002F24DC" w:rsidRPr="00270114" w:rsidRDefault="00D5490C" w:rsidP="00D5490C">
      <w:pPr>
        <w:spacing w:line="240" w:lineRule="auto"/>
        <w:rPr>
          <w:rFonts w:ascii="FbShefa" w:hAnsi="FbShefa"/>
          <w:sz w:val="11"/>
          <w:rtl/>
        </w:rPr>
      </w:pPr>
      <w:r w:rsidRPr="001B3037">
        <w:rPr>
          <w:rFonts w:ascii="FbShefa" w:hAnsi="FbShefa"/>
          <w:b/>
          <w:bCs/>
          <w:color w:val="3B2F2A" w:themeColor="text2" w:themeShade="80"/>
          <w:sz w:val="11"/>
          <w:rtl/>
        </w:rPr>
        <w:t>במדה</w:t>
      </w:r>
      <w:r w:rsidR="00980F5A" w:rsidRPr="00270114">
        <w:rPr>
          <w:rFonts w:ascii="FbShefa" w:hAnsi="FbShefa"/>
          <w:sz w:val="11"/>
          <w:rtl/>
        </w:rPr>
        <w:t>.</w:t>
      </w:r>
      <w:r w:rsidRPr="00270114">
        <w:rPr>
          <w:rFonts w:ascii="FbShefa" w:hAnsi="FbShefa"/>
          <w:sz w:val="11"/>
          <w:rtl/>
        </w:rPr>
        <w:t xml:space="preserve"> זו מדידת קרקע, שלא ימדוד לאחד בימות החמה ולאחד בימות הגשמים</w:t>
      </w:r>
      <w:r w:rsidR="00980F5A" w:rsidRPr="00270114">
        <w:rPr>
          <w:rFonts w:ascii="FbShefa" w:hAnsi="FbShefa"/>
          <w:sz w:val="11"/>
          <w:rtl/>
        </w:rPr>
        <w:t>.</w:t>
      </w:r>
    </w:p>
    <w:p w14:paraId="764801F6" w14:textId="57F89815" w:rsidR="00D5490C" w:rsidRPr="00270114" w:rsidRDefault="00D5490C" w:rsidP="00D5490C">
      <w:pPr>
        <w:spacing w:line="240" w:lineRule="auto"/>
        <w:rPr>
          <w:rFonts w:ascii="FbShefa" w:hAnsi="FbShefa"/>
          <w:sz w:val="11"/>
          <w:rtl/>
        </w:rPr>
      </w:pPr>
      <w:r w:rsidRPr="001B3037">
        <w:rPr>
          <w:rFonts w:ascii="FbShefa" w:hAnsi="FbShefa"/>
          <w:b/>
          <w:bCs/>
          <w:color w:val="3B2F2A" w:themeColor="text2" w:themeShade="80"/>
          <w:sz w:val="11"/>
          <w:rtl/>
        </w:rPr>
        <w:t>במשקל</w:t>
      </w:r>
      <w:r w:rsidR="00980F5A" w:rsidRPr="00270114">
        <w:rPr>
          <w:rFonts w:ascii="FbShefa" w:hAnsi="FbShefa"/>
          <w:sz w:val="11"/>
          <w:rtl/>
        </w:rPr>
        <w:t>.</w:t>
      </w:r>
      <w:r w:rsidRPr="00270114">
        <w:rPr>
          <w:rFonts w:ascii="FbShefa" w:hAnsi="FbShefa"/>
          <w:sz w:val="11"/>
          <w:rtl/>
        </w:rPr>
        <w:t xml:space="preserve"> שלא יטמין משקלותיו במלח</w:t>
      </w:r>
      <w:r w:rsidR="00980F5A" w:rsidRPr="00270114">
        <w:rPr>
          <w:rFonts w:ascii="FbShefa" w:hAnsi="FbShefa"/>
          <w:sz w:val="11"/>
          <w:rtl/>
        </w:rPr>
        <w:t>.</w:t>
      </w:r>
    </w:p>
    <w:p w14:paraId="656DD994" w14:textId="34E3EA02" w:rsidR="002F24DC" w:rsidRPr="00270114" w:rsidRDefault="00D5490C" w:rsidP="00D5490C">
      <w:pPr>
        <w:spacing w:line="240" w:lineRule="auto"/>
        <w:rPr>
          <w:rFonts w:ascii="FbShefa" w:hAnsi="FbShefa"/>
          <w:sz w:val="11"/>
          <w:rtl/>
        </w:rPr>
      </w:pPr>
      <w:r w:rsidRPr="001B3037">
        <w:rPr>
          <w:rFonts w:ascii="FbShefa" w:hAnsi="FbShefa"/>
          <w:b/>
          <w:bCs/>
          <w:color w:val="3B2F2A" w:themeColor="text2" w:themeShade="80"/>
          <w:sz w:val="11"/>
          <w:rtl/>
        </w:rPr>
        <w:t>ובמשורה</w:t>
      </w:r>
      <w:r w:rsidR="005838DA">
        <w:rPr>
          <w:rFonts w:ascii="FbShefa" w:hAnsi="FbShefa" w:hint="cs"/>
          <w:b/>
          <w:bCs/>
          <w:color w:val="3B2F2A" w:themeColor="text2" w:themeShade="80"/>
          <w:sz w:val="11"/>
          <w:rtl/>
        </w:rPr>
        <w:t>.</w:t>
      </w:r>
      <w:r w:rsidRPr="00270114">
        <w:rPr>
          <w:rFonts w:ascii="FbShefa" w:hAnsi="FbShefa"/>
          <w:sz w:val="11"/>
          <w:rtl/>
        </w:rPr>
        <w:t xml:space="preserve"> שלא ירתיח</w:t>
      </w:r>
      <w:r w:rsidR="00980F5A" w:rsidRPr="00270114">
        <w:rPr>
          <w:rFonts w:ascii="FbShefa" w:hAnsi="FbShefa"/>
          <w:sz w:val="11"/>
          <w:rtl/>
        </w:rPr>
        <w:t>.</w:t>
      </w:r>
    </w:p>
    <w:p w14:paraId="25A7CF01" w14:textId="680DF351" w:rsidR="00D5490C" w:rsidRPr="00270114" w:rsidRDefault="00D5490C" w:rsidP="00D5490C">
      <w:pPr>
        <w:spacing w:line="240" w:lineRule="auto"/>
        <w:rPr>
          <w:rFonts w:ascii="FbShefa" w:hAnsi="FbShefa"/>
          <w:sz w:val="11"/>
          <w:rtl/>
        </w:rPr>
      </w:pPr>
      <w:r w:rsidRPr="001B3037">
        <w:rPr>
          <w:rFonts w:ascii="FbShefa" w:hAnsi="FbShefa"/>
          <w:b/>
          <w:bCs/>
          <w:color w:val="3B2F2A" w:themeColor="text2" w:themeShade="80"/>
          <w:sz w:val="11"/>
          <w:rtl/>
        </w:rPr>
        <w:t>קל וחומר</w:t>
      </w:r>
      <w:r w:rsidR="00980F5A" w:rsidRPr="00270114">
        <w:rPr>
          <w:rFonts w:ascii="FbShefa" w:hAnsi="FbShefa"/>
          <w:sz w:val="11"/>
          <w:rtl/>
        </w:rPr>
        <w:t>.</w:t>
      </w:r>
      <w:r w:rsidRPr="00270114">
        <w:rPr>
          <w:rFonts w:ascii="FbShefa" w:hAnsi="FbShefa"/>
          <w:sz w:val="11"/>
          <w:rtl/>
        </w:rPr>
        <w:t xml:space="preserve"> ומה משורה, שהיא אחד משלשים וששה בלוג, הקפידה עליו תורה, ק"ו לשאר מידות</w:t>
      </w:r>
      <w:r w:rsidR="00980F5A" w:rsidRPr="00270114">
        <w:rPr>
          <w:rFonts w:ascii="FbShefa" w:hAnsi="FbShefa"/>
          <w:sz w:val="11"/>
          <w:rtl/>
        </w:rPr>
        <w:t>.</w:t>
      </w:r>
    </w:p>
    <w:p w14:paraId="47EE78C7" w14:textId="3D175A71" w:rsidR="009C3CB4" w:rsidRPr="00270114" w:rsidRDefault="009C3CB4" w:rsidP="009C3CB4">
      <w:pPr>
        <w:spacing w:line="240" w:lineRule="auto"/>
        <w:rPr>
          <w:rFonts w:ascii="FbShefa" w:hAnsi="FbShefa"/>
          <w:sz w:val="11"/>
          <w:rtl/>
        </w:rPr>
      </w:pPr>
    </w:p>
    <w:p w14:paraId="229C579E"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 xml:space="preserve">יציאת מצרים </w:t>
      </w:r>
    </w:p>
    <w:p w14:paraId="62D9FC66" w14:textId="438FB0DB"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אמר הקדוש ברוך הוא</w:t>
      </w:r>
      <w:r w:rsidR="00980F5A" w:rsidRPr="001B3037">
        <w:rPr>
          <w:rFonts w:ascii="FbShefa" w:hAnsi="FbShefa"/>
          <w:b/>
          <w:bCs/>
          <w:color w:val="3B2F2A" w:themeColor="text2" w:themeShade="80"/>
          <w:sz w:val="11"/>
          <w:rtl/>
        </w:rPr>
        <w:t>.</w:t>
      </w:r>
      <w:r w:rsidRPr="00270114">
        <w:rPr>
          <w:rFonts w:ascii="FbShefa" w:hAnsi="FbShefa"/>
          <w:sz w:val="11"/>
          <w:rtl/>
        </w:rPr>
        <w:t xml:space="preserve"> אני הוא שהבחנתי במצרים בין טפה של בכור לטפה שאינה של בכור, </w:t>
      </w:r>
      <w:r w:rsidRPr="001B3037">
        <w:rPr>
          <w:rFonts w:ascii="FbShefa" w:hAnsi="FbShefa"/>
          <w:b/>
          <w:bCs/>
          <w:color w:val="3B2F2A" w:themeColor="text2" w:themeShade="80"/>
          <w:sz w:val="11"/>
          <w:rtl/>
        </w:rPr>
        <w:t>עתיד ליפרע</w:t>
      </w:r>
      <w:r w:rsidR="00980F5A" w:rsidRPr="00270114">
        <w:rPr>
          <w:rFonts w:ascii="FbShefa" w:hAnsi="FbShefa"/>
          <w:sz w:val="11"/>
          <w:rtl/>
        </w:rPr>
        <w:t>.</w:t>
      </w:r>
      <w:r w:rsidRPr="00270114">
        <w:rPr>
          <w:rFonts w:ascii="FbShefa" w:hAnsi="FbShefa"/>
          <w:sz w:val="11"/>
          <w:rtl/>
        </w:rPr>
        <w:t xml:space="preserve"> </w:t>
      </w:r>
      <w:r w:rsidR="004B0D94" w:rsidRPr="00270114">
        <w:rPr>
          <w:rFonts w:ascii="FbShefa" w:hAnsi="FbShefa"/>
          <w:sz w:val="11"/>
          <w:rtl/>
        </w:rPr>
        <w:t>מהדברים</w:t>
      </w:r>
      <w:r w:rsidR="001C0E38" w:rsidRPr="00270114">
        <w:rPr>
          <w:rFonts w:ascii="FbShefa" w:hAnsi="FbShefa"/>
          <w:sz w:val="11"/>
          <w:rtl/>
        </w:rPr>
        <w:t xml:space="preserve"> </w:t>
      </w:r>
      <w:r w:rsidR="004B0D94" w:rsidRPr="00270114">
        <w:rPr>
          <w:rFonts w:ascii="FbShefa" w:hAnsi="FbShefa"/>
          <w:sz w:val="11"/>
          <w:rtl/>
        </w:rPr>
        <w:t>דלהלן</w:t>
      </w:r>
      <w:r w:rsidR="005838DA">
        <w:rPr>
          <w:rFonts w:ascii="FbShefa" w:hAnsi="FbShefa" w:hint="cs"/>
          <w:sz w:val="11"/>
          <w:rtl/>
        </w:rPr>
        <w:t>.</w:t>
      </w:r>
    </w:p>
    <w:p w14:paraId="5FB4B124" w14:textId="4DB8B8A2"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ריבית</w:t>
      </w:r>
      <w:r w:rsidR="00980F5A" w:rsidRPr="001B3037">
        <w:rPr>
          <w:rFonts w:ascii="FbShefa" w:hAnsi="FbShefa"/>
          <w:b/>
          <w:bCs/>
          <w:color w:val="3B2F2A" w:themeColor="text2" w:themeShade="80"/>
          <w:sz w:val="11"/>
          <w:rtl/>
        </w:rPr>
        <w:t>.</w:t>
      </w:r>
      <w:r w:rsidRPr="00270114">
        <w:rPr>
          <w:rFonts w:ascii="FbShefa" w:hAnsi="FbShefa"/>
          <w:sz w:val="11"/>
          <w:rtl/>
        </w:rPr>
        <w:t xml:space="preserve"> שתולה מעותיו בנכרי ומלוה ברבית</w:t>
      </w:r>
      <w:r w:rsidR="00980F5A" w:rsidRPr="00270114">
        <w:rPr>
          <w:rFonts w:ascii="FbShefa" w:hAnsi="FbShefa"/>
          <w:sz w:val="11"/>
          <w:rtl/>
        </w:rPr>
        <w:t>.</w:t>
      </w:r>
    </w:p>
    <w:p w14:paraId="31FC94FC" w14:textId="2AEDB153"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משקלות</w:t>
      </w:r>
      <w:r w:rsidR="00980F5A" w:rsidRPr="001B3037">
        <w:rPr>
          <w:rFonts w:ascii="FbShefa" w:hAnsi="FbShefa"/>
          <w:b/>
          <w:bCs/>
          <w:color w:val="3B2F2A" w:themeColor="text2" w:themeShade="80"/>
          <w:sz w:val="11"/>
          <w:rtl/>
        </w:rPr>
        <w:t>.</w:t>
      </w:r>
      <w:r w:rsidRPr="00270114">
        <w:rPr>
          <w:rFonts w:ascii="FbShefa" w:hAnsi="FbShefa"/>
          <w:sz w:val="11"/>
          <w:rtl/>
        </w:rPr>
        <w:t xml:space="preserve"> שטומן משקלותיו במלח</w:t>
      </w:r>
      <w:r w:rsidR="00980F5A" w:rsidRPr="00270114">
        <w:rPr>
          <w:rFonts w:ascii="FbShefa" w:hAnsi="FbShefa"/>
          <w:sz w:val="11"/>
          <w:rtl/>
        </w:rPr>
        <w:t>.</w:t>
      </w:r>
    </w:p>
    <w:p w14:paraId="0D5C5B8D" w14:textId="70D09F1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ציצית</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שתולה קלא אילן בבגדו, ואומר תכלת הוא</w:t>
      </w:r>
      <w:r w:rsidR="00980F5A" w:rsidRPr="00270114">
        <w:rPr>
          <w:rFonts w:ascii="FbShefa" w:hAnsi="FbShefa"/>
          <w:sz w:val="11"/>
          <w:rtl/>
        </w:rPr>
        <w:t>.</w:t>
      </w:r>
    </w:p>
    <w:p w14:paraId="0F202A3E" w14:textId="3743FDA4"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שרצים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שמערב קרבי דגים טמאין בקרבי דגים טהורין, ומוכרן לישראל</w:t>
      </w:r>
      <w:r w:rsidR="00980F5A" w:rsidRPr="00270114">
        <w:rPr>
          <w:rFonts w:ascii="FbShefa" w:hAnsi="FbShefa"/>
          <w:sz w:val="11"/>
          <w:rtl/>
        </w:rPr>
        <w:t>.</w:t>
      </w:r>
    </w:p>
    <w:p w14:paraId="032E77BB" w14:textId="2B30EDD1" w:rsidR="009C3CB4" w:rsidRPr="00270114" w:rsidRDefault="009C3CB4" w:rsidP="009C3CB4">
      <w:pPr>
        <w:spacing w:line="240" w:lineRule="auto"/>
        <w:rPr>
          <w:rFonts w:ascii="FbShefa" w:hAnsi="FbShefa"/>
          <w:sz w:val="11"/>
          <w:rtl/>
        </w:rPr>
      </w:pPr>
    </w:p>
    <w:p w14:paraId="32000BD0" w14:textId="2F7D51C7" w:rsidR="004B0D94" w:rsidRPr="00270114" w:rsidRDefault="004B0D94" w:rsidP="004B0D94">
      <w:pPr>
        <w:pStyle w:val="3"/>
        <w:rPr>
          <w:rFonts w:ascii="FbShefa" w:hAnsi="FbShefa"/>
          <w:rtl/>
        </w:rPr>
      </w:pPr>
      <w:r w:rsidRPr="00270114">
        <w:rPr>
          <w:rFonts w:ascii="FbShefa" w:hAnsi="FbShefa"/>
          <w:rtl/>
        </w:rPr>
        <w:t>המעלה:</w:t>
      </w:r>
    </w:p>
    <w:p w14:paraId="4DF17141" w14:textId="5E1403CB" w:rsidR="002F24DC" w:rsidRPr="00270114" w:rsidRDefault="004B0D94" w:rsidP="004B0D94">
      <w:pPr>
        <w:spacing w:line="240" w:lineRule="auto"/>
        <w:rPr>
          <w:rFonts w:ascii="FbShefa" w:hAnsi="FbShefa"/>
          <w:sz w:val="11"/>
          <w:rtl/>
        </w:rPr>
      </w:pPr>
      <w:r w:rsidRPr="001B3037">
        <w:rPr>
          <w:rFonts w:ascii="FbShefa" w:hAnsi="FbShefa"/>
          <w:b/>
          <w:bCs/>
          <w:color w:val="3B2F2A" w:themeColor="text2" w:themeShade="80"/>
          <w:sz w:val="11"/>
          <w:rtl/>
        </w:rPr>
        <w:t>נאמר בשרצים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המעלה מארץ מצרים</w:t>
      </w:r>
      <w:r w:rsidR="00980F5A" w:rsidRPr="00270114">
        <w:rPr>
          <w:rFonts w:ascii="FbShefa" w:hAnsi="FbShefa"/>
          <w:sz w:val="11"/>
          <w:rtl/>
        </w:rPr>
        <w:t>.</w:t>
      </w:r>
    </w:p>
    <w:p w14:paraId="110BED2D" w14:textId="48F2420D" w:rsidR="002F24DC" w:rsidRPr="00270114" w:rsidRDefault="004B0D94" w:rsidP="004B0D94">
      <w:pPr>
        <w:spacing w:line="240" w:lineRule="auto"/>
        <w:rPr>
          <w:rFonts w:ascii="FbShefa" w:hAnsi="FbShefa"/>
          <w:sz w:val="11"/>
          <w:rtl/>
        </w:rPr>
      </w:pPr>
      <w:r w:rsidRPr="001B3037">
        <w:rPr>
          <w:rFonts w:ascii="FbShefa" w:hAnsi="FbShefa"/>
          <w:b/>
          <w:bCs/>
          <w:color w:val="3B2F2A" w:themeColor="text2" w:themeShade="80"/>
          <w:sz w:val="11"/>
          <w:rtl/>
        </w:rPr>
        <w:t>ללמד</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אילמלא העליתי את ישראל ממצרים אלא לשרצים דיי</w:t>
      </w:r>
      <w:r w:rsidR="00980F5A" w:rsidRPr="00270114">
        <w:rPr>
          <w:rFonts w:ascii="FbShefa" w:hAnsi="FbShefa"/>
          <w:sz w:val="11"/>
          <w:rtl/>
        </w:rPr>
        <w:t>.</w:t>
      </w:r>
    </w:p>
    <w:p w14:paraId="4078B731" w14:textId="7E89CD33" w:rsidR="004B0D94" w:rsidRPr="00270114" w:rsidRDefault="004B0D94" w:rsidP="004B0D94">
      <w:pPr>
        <w:spacing w:line="240" w:lineRule="auto"/>
        <w:rPr>
          <w:rFonts w:ascii="FbShefa" w:hAnsi="FbShefa"/>
          <w:sz w:val="11"/>
          <w:rtl/>
        </w:rPr>
      </w:pPr>
      <w:r w:rsidRPr="001B3037">
        <w:rPr>
          <w:rFonts w:ascii="FbShefa" w:hAnsi="FbShefa"/>
          <w:b/>
          <w:bCs/>
          <w:color w:val="3B2F2A" w:themeColor="text2" w:themeShade="80"/>
          <w:sz w:val="11"/>
          <w:rtl/>
        </w:rPr>
        <w:t>אע"ג</w:t>
      </w:r>
      <w:r w:rsidR="00980F5A" w:rsidRPr="001B3037">
        <w:rPr>
          <w:rFonts w:ascii="FbShefa" w:hAnsi="FbShefa"/>
          <w:b/>
          <w:bCs/>
          <w:color w:val="3B2F2A" w:themeColor="text2" w:themeShade="80"/>
          <w:sz w:val="11"/>
          <w:rtl/>
        </w:rPr>
        <w:t>.</w:t>
      </w:r>
      <w:r w:rsidRPr="00270114">
        <w:rPr>
          <w:rFonts w:ascii="FbShefa" w:hAnsi="FbShefa"/>
          <w:sz w:val="11"/>
          <w:rtl/>
        </w:rPr>
        <w:t xml:space="preserve"> דלא נפיש אגרייהו טפי, מאיסי למכלינהו</w:t>
      </w:r>
      <w:r w:rsidR="00980F5A" w:rsidRPr="00270114">
        <w:rPr>
          <w:rFonts w:ascii="FbShefa" w:hAnsi="FbShefa"/>
          <w:sz w:val="11"/>
          <w:rtl/>
        </w:rPr>
        <w:t>.</w:t>
      </w:r>
    </w:p>
    <w:p w14:paraId="35597BA2" w14:textId="77777777" w:rsidR="004B0D94" w:rsidRPr="00270114" w:rsidRDefault="004B0D94" w:rsidP="009C3CB4">
      <w:pPr>
        <w:spacing w:line="240" w:lineRule="auto"/>
        <w:rPr>
          <w:rFonts w:ascii="FbShefa" w:hAnsi="FbShefa"/>
          <w:sz w:val="11"/>
          <w:rtl/>
        </w:rPr>
      </w:pPr>
    </w:p>
    <w:p w14:paraId="29205D9B" w14:textId="0CBC2E08" w:rsidR="00CC42DE" w:rsidRPr="00270114" w:rsidRDefault="00CC42DE" w:rsidP="00CC42DE">
      <w:pPr>
        <w:pStyle w:val="2"/>
        <w:rPr>
          <w:rFonts w:ascii="FbShefa" w:hAnsi="FbShefa"/>
          <w:rtl/>
        </w:rPr>
      </w:pPr>
      <w:r w:rsidRPr="00270114">
        <w:rPr>
          <w:rFonts w:ascii="FbShefa" w:hAnsi="FbShefa"/>
          <w:rtl/>
        </w:rPr>
        <w:t>לשון המשנה</w:t>
      </w:r>
    </w:p>
    <w:p w14:paraId="3A5C9D6D" w14:textId="0B2C8507" w:rsidR="00CC42DE" w:rsidRPr="00270114" w:rsidRDefault="00CC42DE" w:rsidP="00CC42DE">
      <w:pPr>
        <w:rPr>
          <w:rFonts w:ascii="FbShefa" w:hAnsi="FbShefa"/>
          <w:rtl/>
        </w:rPr>
      </w:pPr>
      <w:r w:rsidRPr="001B3037">
        <w:rPr>
          <w:rFonts w:ascii="FbShefa" w:hAnsi="FbShefa"/>
          <w:b/>
          <w:bCs/>
          <w:color w:val="3B2F2A" w:themeColor="text2" w:themeShade="80"/>
          <w:rtl/>
        </w:rPr>
        <w:t>לשון המשנה</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270114">
        <w:rPr>
          <w:rFonts w:ascii="FbShefa" w:hAnsi="FbShefa"/>
          <w:rtl/>
        </w:rPr>
        <w:t>איזהו תרבית</w:t>
      </w:r>
      <w:r w:rsidR="001A73A6" w:rsidRPr="00270114">
        <w:rPr>
          <w:rFonts w:ascii="FbShefa" w:hAnsi="FbShefa"/>
          <w:rtl/>
        </w:rPr>
        <w:t>, כיצד וכו'</w:t>
      </w:r>
      <w:r w:rsidR="00980F5A" w:rsidRPr="00270114">
        <w:rPr>
          <w:rFonts w:ascii="FbShefa" w:hAnsi="FbShefa"/>
          <w:rtl/>
        </w:rPr>
        <w:t>.</w:t>
      </w:r>
    </w:p>
    <w:p w14:paraId="56899BA2" w14:textId="1D32B3B5" w:rsidR="002F24DC" w:rsidRPr="00270114" w:rsidRDefault="00CC42DE" w:rsidP="00CC42DE">
      <w:pPr>
        <w:rPr>
          <w:rFonts w:ascii="FbShefa" w:hAnsi="FbShefa"/>
          <w:rtl/>
        </w:rPr>
      </w:pPr>
      <w:r w:rsidRPr="001B3037">
        <w:rPr>
          <w:rFonts w:ascii="FbShefa" w:hAnsi="FbShefa"/>
          <w:b/>
          <w:bCs/>
          <w:color w:val="3B2F2A" w:themeColor="text2" w:themeShade="80"/>
          <w:rtl/>
        </w:rPr>
        <w:t>שאלה</w:t>
      </w:r>
      <w:r w:rsidR="00980F5A" w:rsidRPr="001B3037">
        <w:rPr>
          <w:rFonts w:ascii="FbShefa" w:hAnsi="FbShefa"/>
          <w:b/>
          <w:bCs/>
          <w:color w:val="3B2F2A" w:themeColor="text2" w:themeShade="80"/>
          <w:rtl/>
        </w:rPr>
        <w:t>.</w:t>
      </w:r>
      <w:r w:rsidRPr="00270114">
        <w:rPr>
          <w:rFonts w:ascii="FbShefa" w:hAnsi="FbShefa"/>
          <w:rtl/>
        </w:rPr>
        <w:t xml:space="preserve"> אטו כל הני דאמרינן עד השתא לאו רבית הוא</w:t>
      </w:r>
      <w:r w:rsidR="00980F5A" w:rsidRPr="00270114">
        <w:rPr>
          <w:rFonts w:ascii="FbShefa" w:hAnsi="FbShefa"/>
          <w:rtl/>
        </w:rPr>
        <w:t>.</w:t>
      </w:r>
    </w:p>
    <w:p w14:paraId="2D053B20" w14:textId="7042D1B4" w:rsidR="002F24DC" w:rsidRPr="00270114" w:rsidRDefault="00CC42DE" w:rsidP="00CC42DE">
      <w:pPr>
        <w:rPr>
          <w:rFonts w:ascii="FbShefa" w:hAnsi="FbShefa"/>
          <w:rtl/>
        </w:rPr>
      </w:pPr>
      <w:r w:rsidRPr="001B3037">
        <w:rPr>
          <w:rFonts w:ascii="FbShefa" w:hAnsi="FbShefa"/>
          <w:b/>
          <w:bCs/>
          <w:color w:val="3B2F2A" w:themeColor="text2" w:themeShade="80"/>
          <w:rtl/>
        </w:rPr>
        <w:t>תשובה</w:t>
      </w:r>
      <w:r w:rsidR="00980F5A" w:rsidRPr="001B3037">
        <w:rPr>
          <w:rFonts w:ascii="FbShefa" w:hAnsi="FbShefa"/>
          <w:b/>
          <w:bCs/>
          <w:color w:val="3B2F2A" w:themeColor="text2" w:themeShade="80"/>
          <w:rtl/>
        </w:rPr>
        <w:t>.</w:t>
      </w:r>
      <w:r w:rsidRPr="00270114">
        <w:rPr>
          <w:rFonts w:ascii="FbShefa" w:hAnsi="FbShefa"/>
          <w:rtl/>
        </w:rPr>
        <w:t xml:space="preserve"> עד כאן רבית קצוצה של תורה</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מכאן ואילך</w:t>
      </w:r>
      <w:r w:rsidR="00980F5A" w:rsidRPr="001B3037">
        <w:rPr>
          <w:rFonts w:ascii="FbShefa" w:hAnsi="FbShefa"/>
          <w:b/>
          <w:bCs/>
          <w:color w:val="3B2F2A" w:themeColor="text2" w:themeShade="80"/>
          <w:rtl/>
        </w:rPr>
        <w:t>.</w:t>
      </w:r>
      <w:r w:rsidR="00980F5A" w:rsidRPr="00270114">
        <w:rPr>
          <w:rFonts w:ascii="FbShefa" w:hAnsi="FbShefa"/>
          <w:rtl/>
        </w:rPr>
        <w:t xml:space="preserve"> </w:t>
      </w:r>
      <w:r w:rsidR="008B0B28" w:rsidRPr="00270114">
        <w:rPr>
          <w:rFonts w:ascii="FbShefa" w:hAnsi="FbShefa"/>
          <w:rtl/>
        </w:rPr>
        <w:t xml:space="preserve">אבק רבית </w:t>
      </w:r>
      <w:r w:rsidRPr="00270114">
        <w:rPr>
          <w:rFonts w:ascii="FbShefa" w:hAnsi="FbShefa"/>
          <w:rtl/>
        </w:rPr>
        <w:t>של דבריהם</w:t>
      </w:r>
      <w:r w:rsidR="00980F5A" w:rsidRPr="00270114">
        <w:rPr>
          <w:rFonts w:ascii="FbShefa" w:hAnsi="FbShefa"/>
          <w:rtl/>
        </w:rPr>
        <w:t>.</w:t>
      </w:r>
    </w:p>
    <w:p w14:paraId="620745B1" w14:textId="78248B69" w:rsidR="00CC42DE" w:rsidRPr="00270114" w:rsidRDefault="00CC42DE" w:rsidP="009C3CB4">
      <w:pPr>
        <w:spacing w:line="240" w:lineRule="auto"/>
        <w:rPr>
          <w:rFonts w:ascii="FbShefa" w:hAnsi="FbShefa"/>
          <w:sz w:val="11"/>
          <w:rtl/>
        </w:rPr>
      </w:pPr>
    </w:p>
    <w:p w14:paraId="28B3E234"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 xml:space="preserve">להוציא בדיינים </w:t>
      </w:r>
    </w:p>
    <w:p w14:paraId="06CE6540" w14:textId="77777777" w:rsidR="00480CEF" w:rsidRPr="00270114" w:rsidRDefault="009C3CB4" w:rsidP="00480CEF">
      <w:pPr>
        <w:pStyle w:val="3"/>
        <w:rPr>
          <w:rFonts w:ascii="FbShefa" w:hAnsi="FbShefa"/>
          <w:rtl/>
        </w:rPr>
      </w:pPr>
      <w:r w:rsidRPr="00270114">
        <w:rPr>
          <w:rFonts w:ascii="FbShefa" w:hAnsi="FbShefa"/>
          <w:rtl/>
        </w:rPr>
        <w:t>יתומים</w:t>
      </w:r>
      <w:r w:rsidR="00480CEF" w:rsidRPr="00270114">
        <w:rPr>
          <w:rFonts w:ascii="FbShefa" w:hAnsi="FbShefa"/>
          <w:rtl/>
        </w:rPr>
        <w:t>:</w:t>
      </w:r>
    </w:p>
    <w:p w14:paraId="6F0F0FE8" w14:textId="4AFFCDA8" w:rsidR="00480CEF" w:rsidRPr="00270114" w:rsidRDefault="00480CEF" w:rsidP="009C3CB4">
      <w:pPr>
        <w:spacing w:line="240" w:lineRule="auto"/>
        <w:rPr>
          <w:rFonts w:ascii="FbShefa" w:hAnsi="FbShefa"/>
          <w:sz w:val="11"/>
          <w:rtl/>
        </w:rPr>
      </w:pPr>
      <w:r w:rsidRPr="001B3037">
        <w:rPr>
          <w:rFonts w:ascii="FbShefa" w:hAnsi="FbShefa"/>
          <w:b/>
          <w:bCs/>
          <w:color w:val="3B2F2A" w:themeColor="text2" w:themeShade="80"/>
          <w:sz w:val="11"/>
          <w:rtl/>
        </w:rPr>
        <w:t>אין צריכים</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009C3CB4" w:rsidRPr="00270114">
        <w:rPr>
          <w:rFonts w:ascii="FbShefa" w:hAnsi="FbShefa"/>
          <w:sz w:val="11"/>
          <w:rtl/>
        </w:rPr>
        <w:t xml:space="preserve">להחזיר </w:t>
      </w:r>
      <w:r w:rsidRPr="00270114">
        <w:rPr>
          <w:rFonts w:ascii="FbShefa" w:hAnsi="FbShefa"/>
          <w:sz w:val="11"/>
          <w:rtl/>
        </w:rPr>
        <w:t>ריבית</w:t>
      </w:r>
      <w:r w:rsidR="00980F5A" w:rsidRPr="00270114">
        <w:rPr>
          <w:rFonts w:ascii="FbShefa" w:hAnsi="FbShefa"/>
          <w:sz w:val="11"/>
          <w:rtl/>
        </w:rPr>
        <w:t>.</w:t>
      </w:r>
    </w:p>
    <w:p w14:paraId="17F9B13F" w14:textId="528178D4" w:rsidR="009C3CB4" w:rsidRPr="00270114" w:rsidRDefault="00480CEF" w:rsidP="009C3CB4">
      <w:pPr>
        <w:spacing w:line="240" w:lineRule="auto"/>
        <w:rPr>
          <w:rFonts w:ascii="FbShefa" w:hAnsi="FbShefa"/>
          <w:sz w:val="11"/>
          <w:rtl/>
        </w:rPr>
      </w:pPr>
      <w:r w:rsidRPr="001B3037">
        <w:rPr>
          <w:rFonts w:ascii="FbShefa" w:hAnsi="FbShefa"/>
          <w:b/>
          <w:bCs/>
          <w:color w:val="3B2F2A" w:themeColor="text2" w:themeShade="80"/>
          <w:sz w:val="11"/>
          <w:rtl/>
        </w:rPr>
        <w:t>שנאמר</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9C3CB4" w:rsidRPr="00270114">
        <w:rPr>
          <w:rFonts w:ascii="FbShefa" w:hAnsi="FbShefa"/>
          <w:sz w:val="11"/>
          <w:rtl/>
        </w:rPr>
        <w:t>יכין רשע וילבש צדיק</w:t>
      </w:r>
      <w:r w:rsidR="00980F5A" w:rsidRPr="00270114">
        <w:rPr>
          <w:rFonts w:ascii="FbShefa" w:hAnsi="FbShefa"/>
          <w:sz w:val="11"/>
          <w:rtl/>
        </w:rPr>
        <w:t>.</w:t>
      </w:r>
    </w:p>
    <w:p w14:paraId="7F153C9C" w14:textId="77777777" w:rsidR="00480CEF" w:rsidRPr="001B3037" w:rsidRDefault="00480CEF" w:rsidP="009C3CB4">
      <w:pPr>
        <w:spacing w:line="240" w:lineRule="auto"/>
        <w:rPr>
          <w:rFonts w:ascii="FbShefa" w:hAnsi="FbShefa"/>
          <w:b/>
          <w:bCs/>
          <w:color w:val="3B2F2A" w:themeColor="text2" w:themeShade="80"/>
          <w:sz w:val="11"/>
          <w:rtl/>
        </w:rPr>
      </w:pPr>
    </w:p>
    <w:p w14:paraId="174B8235" w14:textId="77777777" w:rsidR="00D93D64" w:rsidRPr="00270114" w:rsidRDefault="00D93D64" w:rsidP="00D93D64">
      <w:pPr>
        <w:pStyle w:val="3"/>
        <w:rPr>
          <w:rFonts w:ascii="FbShefa" w:hAnsi="FbShefa"/>
          <w:rtl/>
        </w:rPr>
      </w:pPr>
      <w:r w:rsidRPr="00270114">
        <w:rPr>
          <w:rFonts w:ascii="FbShefa" w:hAnsi="FbShefa"/>
          <w:rtl/>
        </w:rPr>
        <w:t>אבק רבית:</w:t>
      </w:r>
    </w:p>
    <w:p w14:paraId="46CEEED7" w14:textId="4C052BD7" w:rsidR="00D93D64" w:rsidRPr="00270114" w:rsidRDefault="00D93D64" w:rsidP="00D93D64">
      <w:pPr>
        <w:spacing w:line="240" w:lineRule="auto"/>
        <w:rPr>
          <w:rFonts w:ascii="FbShefa" w:hAnsi="FbShefa"/>
          <w:sz w:val="11"/>
          <w:rtl/>
        </w:rPr>
      </w:pPr>
      <w:r w:rsidRPr="001B3037">
        <w:rPr>
          <w:rFonts w:ascii="FbShefa" w:hAnsi="FbShefa"/>
          <w:b/>
          <w:bCs/>
          <w:color w:val="3B2F2A" w:themeColor="text2" w:themeShade="80"/>
          <w:sz w:val="11"/>
          <w:rtl/>
        </w:rPr>
        <w:t>לכו"ע</w:t>
      </w:r>
      <w:r w:rsidR="00980F5A" w:rsidRPr="001B3037">
        <w:rPr>
          <w:rFonts w:ascii="FbShefa" w:hAnsi="FbShefa"/>
          <w:b/>
          <w:bCs/>
          <w:color w:val="3B2F2A" w:themeColor="text2" w:themeShade="80"/>
          <w:sz w:val="11"/>
          <w:rtl/>
        </w:rPr>
        <w:t>.</w:t>
      </w:r>
      <w:r w:rsidRPr="00270114">
        <w:rPr>
          <w:rFonts w:ascii="FbShefa" w:hAnsi="FbShefa"/>
          <w:sz w:val="11"/>
          <w:rtl/>
        </w:rPr>
        <w:t xml:space="preserve"> אינה יוצאה בדיינין</w:t>
      </w:r>
      <w:r w:rsidR="00980F5A" w:rsidRPr="00270114">
        <w:rPr>
          <w:rFonts w:ascii="FbShefa" w:hAnsi="FbShefa"/>
          <w:sz w:val="11"/>
          <w:rtl/>
        </w:rPr>
        <w:t>.</w:t>
      </w:r>
    </w:p>
    <w:p w14:paraId="1A596B31" w14:textId="77777777" w:rsidR="00D93D64" w:rsidRPr="00270114" w:rsidRDefault="00D93D64" w:rsidP="00D93D64">
      <w:pPr>
        <w:spacing w:line="240" w:lineRule="auto"/>
        <w:rPr>
          <w:rFonts w:ascii="FbShefa" w:hAnsi="FbShefa"/>
          <w:sz w:val="11"/>
          <w:rtl/>
        </w:rPr>
      </w:pPr>
    </w:p>
    <w:p w14:paraId="78CCEF0B" w14:textId="77777777" w:rsidR="00480CEF" w:rsidRPr="00270114" w:rsidRDefault="009C3CB4" w:rsidP="00480CEF">
      <w:pPr>
        <w:pStyle w:val="3"/>
        <w:rPr>
          <w:rFonts w:ascii="FbShefa" w:hAnsi="FbShefa"/>
          <w:rtl/>
        </w:rPr>
      </w:pPr>
      <w:r w:rsidRPr="00270114">
        <w:rPr>
          <w:rFonts w:ascii="FbShefa" w:hAnsi="FbShefa"/>
          <w:rtl/>
        </w:rPr>
        <w:t>רבית קצוצה</w:t>
      </w:r>
      <w:r w:rsidR="00480CEF" w:rsidRPr="00270114">
        <w:rPr>
          <w:rFonts w:ascii="FbShefa" w:hAnsi="FbShefa"/>
          <w:rtl/>
        </w:rPr>
        <w:t>:</w:t>
      </w:r>
    </w:p>
    <w:p w14:paraId="61118BE3" w14:textId="7D6FB43D" w:rsidR="009C3CB4" w:rsidRPr="00270114" w:rsidRDefault="00480CEF" w:rsidP="009C3CB4">
      <w:pPr>
        <w:spacing w:line="240" w:lineRule="auto"/>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9C3CB4" w:rsidRPr="00270114">
        <w:rPr>
          <w:rFonts w:ascii="FbShefa" w:hAnsi="FbShefa"/>
          <w:sz w:val="11"/>
          <w:rtl/>
        </w:rPr>
        <w:t>יוצאה בדיינין</w:t>
      </w:r>
      <w:r w:rsidR="00980F5A" w:rsidRPr="00270114">
        <w:rPr>
          <w:rFonts w:ascii="FbShefa" w:hAnsi="FbShefa"/>
          <w:sz w:val="11"/>
          <w:rtl/>
        </w:rPr>
        <w:t>.</w:t>
      </w:r>
    </w:p>
    <w:p w14:paraId="41EE5C6D" w14:textId="6C245296" w:rsidR="00D93D64" w:rsidRPr="00270114" w:rsidRDefault="00D93D64" w:rsidP="009C3CB4">
      <w:pPr>
        <w:spacing w:line="240" w:lineRule="auto"/>
        <w:rPr>
          <w:rFonts w:ascii="FbShefa" w:hAnsi="FbShefa"/>
          <w:sz w:val="11"/>
          <w:rtl/>
        </w:rPr>
      </w:pPr>
      <w:r w:rsidRPr="00257B23">
        <w:rPr>
          <w:rFonts w:ascii="FbShefa" w:hAnsi="FbShefa"/>
          <w:b/>
          <w:bCs/>
          <w:color w:val="3B2F2A" w:themeColor="text2" w:themeShade="80"/>
          <w:sz w:val="11"/>
          <w:rtl/>
        </w:rPr>
        <w:t>דעה ב</w:t>
      </w:r>
      <w:r w:rsidR="00980F5A" w:rsidRPr="00257B23">
        <w:rPr>
          <w:rFonts w:ascii="FbShefa" w:hAnsi="FbShefa"/>
          <w:b/>
          <w:bCs/>
          <w:color w:val="3B2F2A" w:themeColor="text2" w:themeShade="80"/>
          <w:sz w:val="11"/>
          <w:rtl/>
        </w:rPr>
        <w:t>.</w:t>
      </w:r>
      <w:r w:rsidRPr="00270114">
        <w:rPr>
          <w:rFonts w:ascii="FbShefa" w:hAnsi="FbShefa"/>
          <w:sz w:val="11"/>
          <w:rtl/>
        </w:rPr>
        <w:t xml:space="preserve"> אינה יוצאה בדיינין</w:t>
      </w:r>
      <w:r w:rsidR="00980F5A" w:rsidRPr="00270114">
        <w:rPr>
          <w:rFonts w:ascii="FbShefa" w:hAnsi="FbShefa"/>
          <w:sz w:val="11"/>
          <w:rtl/>
        </w:rPr>
        <w:t>.</w:t>
      </w:r>
    </w:p>
    <w:p w14:paraId="5AA9EEFC" w14:textId="77777777" w:rsidR="00D93D64" w:rsidRPr="001B3037" w:rsidRDefault="00D93D64" w:rsidP="009C3CB4">
      <w:pPr>
        <w:spacing w:line="240" w:lineRule="auto"/>
        <w:rPr>
          <w:rFonts w:ascii="FbShefa" w:hAnsi="FbShefa"/>
          <w:b/>
          <w:bCs/>
          <w:color w:val="3B2F2A" w:themeColor="text2" w:themeShade="80"/>
          <w:sz w:val="11"/>
          <w:rtl/>
        </w:rPr>
      </w:pPr>
    </w:p>
    <w:p w14:paraId="4FF9A530" w14:textId="00F9BFDE" w:rsidR="009C3CB4" w:rsidRPr="00270114" w:rsidRDefault="009C3CB4" w:rsidP="00D93D64">
      <w:pPr>
        <w:pStyle w:val="3"/>
        <w:rPr>
          <w:rFonts w:ascii="FbShefa" w:hAnsi="FbShefa"/>
          <w:rtl/>
        </w:rPr>
      </w:pPr>
      <w:r w:rsidRPr="00270114">
        <w:rPr>
          <w:rFonts w:ascii="FbShefa" w:hAnsi="FbShefa"/>
          <w:rtl/>
        </w:rPr>
        <w:t xml:space="preserve">הלימוד </w:t>
      </w:r>
      <w:r w:rsidR="00D93D64" w:rsidRPr="00270114">
        <w:rPr>
          <w:rFonts w:ascii="FbShefa" w:hAnsi="FbShefa"/>
          <w:rtl/>
        </w:rPr>
        <w:t xml:space="preserve">למ"ד </w:t>
      </w:r>
      <w:r w:rsidRPr="00270114">
        <w:rPr>
          <w:rFonts w:ascii="FbShefa" w:hAnsi="FbShefa"/>
          <w:rtl/>
        </w:rPr>
        <w:t>שאינה יוצאת</w:t>
      </w:r>
      <w:r w:rsidR="00D93D64" w:rsidRPr="00270114">
        <w:rPr>
          <w:rFonts w:ascii="FbShefa" w:hAnsi="FbShefa"/>
          <w:rtl/>
        </w:rPr>
        <w:t>:</w:t>
      </w:r>
    </w:p>
    <w:p w14:paraId="256D7E17" w14:textId="7AD15838" w:rsidR="00433741" w:rsidRPr="00270114" w:rsidRDefault="00D93D64" w:rsidP="009C3CB4">
      <w:pPr>
        <w:spacing w:line="240" w:lineRule="auto"/>
        <w:rPr>
          <w:rFonts w:ascii="FbShefa" w:hAnsi="FbShefa"/>
          <w:sz w:val="11"/>
          <w:rtl/>
        </w:rPr>
      </w:pPr>
      <w:r w:rsidRPr="001B3037">
        <w:rPr>
          <w:rFonts w:ascii="FbShefa" w:hAnsi="FbShefa"/>
          <w:b/>
          <w:bCs/>
          <w:color w:val="3B2F2A" w:themeColor="text2" w:themeShade="80"/>
          <w:sz w:val="11"/>
          <w:rtl/>
        </w:rPr>
        <w:t>לימוד א</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לא יחיה</w:t>
      </w:r>
      <w:r w:rsidR="00980F5A" w:rsidRPr="00270114">
        <w:rPr>
          <w:rFonts w:ascii="FbShefa" w:hAnsi="FbShefa"/>
          <w:sz w:val="11"/>
          <w:rtl/>
        </w:rPr>
        <w:t>.</w:t>
      </w:r>
      <w:r w:rsidR="001C0E38" w:rsidRPr="00270114">
        <w:rPr>
          <w:rFonts w:ascii="FbShefa" w:hAnsi="FbShefa"/>
          <w:sz w:val="11"/>
          <w:rtl/>
        </w:rPr>
        <w:t xml:space="preserve"> </w:t>
      </w:r>
      <w:r w:rsidR="009C3CB4" w:rsidRPr="001B3037">
        <w:rPr>
          <w:rFonts w:ascii="FbShefa" w:hAnsi="FbShefa"/>
          <w:b/>
          <w:bCs/>
          <w:color w:val="3B2F2A" w:themeColor="text2" w:themeShade="80"/>
          <w:sz w:val="11"/>
          <w:rtl/>
        </w:rPr>
        <w:t>למיתה ניתן</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009C3CB4" w:rsidRPr="00270114">
        <w:rPr>
          <w:rFonts w:ascii="FbShefa" w:hAnsi="FbShefa"/>
          <w:sz w:val="11"/>
          <w:rtl/>
        </w:rPr>
        <w:t>ולא להישבון</w:t>
      </w:r>
      <w:r w:rsidR="00980F5A" w:rsidRPr="00270114">
        <w:rPr>
          <w:rFonts w:ascii="FbShefa" w:hAnsi="FbShefa"/>
          <w:sz w:val="11"/>
          <w:rtl/>
        </w:rPr>
        <w:t>.</w:t>
      </w:r>
    </w:p>
    <w:p w14:paraId="14FB48B6" w14:textId="4026FA6F" w:rsidR="00433741" w:rsidRPr="00270114" w:rsidRDefault="00D93D64" w:rsidP="009C3CB4">
      <w:pPr>
        <w:spacing w:line="240" w:lineRule="auto"/>
        <w:rPr>
          <w:rFonts w:ascii="FbShefa" w:hAnsi="FbShefa"/>
          <w:sz w:val="11"/>
          <w:rtl/>
        </w:rPr>
      </w:pPr>
      <w:r w:rsidRPr="001B3037">
        <w:rPr>
          <w:rFonts w:ascii="FbShefa" w:hAnsi="FbShefa"/>
          <w:b/>
          <w:bCs/>
          <w:color w:val="3B2F2A" w:themeColor="text2" w:themeShade="80"/>
          <w:sz w:val="11"/>
          <w:rtl/>
        </w:rPr>
        <w:t xml:space="preserve">לימוד </w:t>
      </w:r>
      <w:r w:rsidR="009C3CB4" w:rsidRPr="001B3037">
        <w:rPr>
          <w:rFonts w:ascii="FbShefa" w:hAnsi="FbShefa"/>
          <w:b/>
          <w:bCs/>
          <w:color w:val="3B2F2A" w:themeColor="text2" w:themeShade="80"/>
          <w:sz w:val="11"/>
          <w:rtl/>
        </w:rPr>
        <w:t>ב</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ויראת מאלהיך</w:t>
      </w:r>
      <w:r w:rsidR="00980F5A" w:rsidRPr="00270114">
        <w:rPr>
          <w:rFonts w:ascii="FbShefa" w:hAnsi="FbShefa"/>
          <w:sz w:val="11"/>
          <w:rtl/>
        </w:rPr>
        <w:t>.</w:t>
      </w:r>
      <w:r w:rsidR="001C0E38" w:rsidRPr="00270114">
        <w:rPr>
          <w:rFonts w:ascii="FbShefa" w:hAnsi="FbShefa"/>
          <w:sz w:val="11"/>
          <w:rtl/>
        </w:rPr>
        <w:t xml:space="preserve"> </w:t>
      </w:r>
      <w:r w:rsidR="009C3CB4" w:rsidRPr="001B3037">
        <w:rPr>
          <w:rFonts w:ascii="FbShefa" w:hAnsi="FbShefa"/>
          <w:b/>
          <w:bCs/>
          <w:color w:val="3B2F2A" w:themeColor="text2" w:themeShade="80"/>
          <w:sz w:val="11"/>
          <w:rtl/>
        </w:rPr>
        <w:t>למורא ניתן</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009C3CB4" w:rsidRPr="00270114">
        <w:rPr>
          <w:rFonts w:ascii="FbShefa" w:hAnsi="FbShefa"/>
          <w:sz w:val="11"/>
          <w:rtl/>
        </w:rPr>
        <w:t>ולא להשבון</w:t>
      </w:r>
      <w:r w:rsidR="00980F5A" w:rsidRPr="00270114">
        <w:rPr>
          <w:rFonts w:ascii="FbShefa" w:hAnsi="FbShefa"/>
          <w:sz w:val="11"/>
          <w:rtl/>
        </w:rPr>
        <w:t>.</w:t>
      </w:r>
    </w:p>
    <w:p w14:paraId="3FA722E0" w14:textId="02997933" w:rsidR="009C3CB4" w:rsidRPr="00270114" w:rsidRDefault="00D93D64" w:rsidP="009C3CB4">
      <w:pPr>
        <w:spacing w:line="240" w:lineRule="auto"/>
        <w:rPr>
          <w:rFonts w:ascii="FbShefa" w:hAnsi="FbShefa"/>
          <w:sz w:val="11"/>
          <w:rtl/>
        </w:rPr>
      </w:pPr>
      <w:r w:rsidRPr="001B3037">
        <w:rPr>
          <w:rFonts w:ascii="FbShefa" w:hAnsi="FbShefa"/>
          <w:b/>
          <w:bCs/>
          <w:color w:val="3B2F2A" w:themeColor="text2" w:themeShade="80"/>
          <w:sz w:val="11"/>
          <w:rtl/>
        </w:rPr>
        <w:t xml:space="preserve">לימוד </w:t>
      </w:r>
      <w:r w:rsidR="009C3CB4" w:rsidRPr="001B3037">
        <w:rPr>
          <w:rFonts w:ascii="FbShefa" w:hAnsi="FbShefa"/>
          <w:b/>
          <w:bCs/>
          <w:color w:val="3B2F2A" w:themeColor="text2" w:themeShade="80"/>
          <w:sz w:val="11"/>
          <w:rtl/>
        </w:rPr>
        <w:t>ג</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מות יומת דמיו בו</w:t>
      </w:r>
      <w:r w:rsidR="00980F5A" w:rsidRPr="00270114">
        <w:rPr>
          <w:rFonts w:ascii="FbShefa" w:hAnsi="FbShefa"/>
          <w:sz w:val="11"/>
          <w:rtl/>
        </w:rPr>
        <w:t>.</w:t>
      </w:r>
      <w:r w:rsidR="001C0E38" w:rsidRPr="00270114">
        <w:rPr>
          <w:rFonts w:ascii="FbShefa" w:hAnsi="FbShefa"/>
          <w:sz w:val="11"/>
          <w:rtl/>
        </w:rPr>
        <w:t xml:space="preserve"> </w:t>
      </w:r>
      <w:r w:rsidR="009C3CB4" w:rsidRPr="001B3037">
        <w:rPr>
          <w:rFonts w:ascii="FbShefa" w:hAnsi="FbShefa"/>
          <w:b/>
          <w:bCs/>
          <w:color w:val="3B2F2A" w:themeColor="text2" w:themeShade="80"/>
          <w:sz w:val="11"/>
          <w:rtl/>
        </w:rPr>
        <w:t>הוקשו</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009C3CB4" w:rsidRPr="00270114">
        <w:rPr>
          <w:rFonts w:ascii="FbShefa" w:hAnsi="FbShefa"/>
          <w:sz w:val="11"/>
          <w:rtl/>
        </w:rPr>
        <w:t>מלוי רבית לשופכי דמים, שלא ניתנו להשבון</w:t>
      </w:r>
      <w:r w:rsidR="00980F5A" w:rsidRPr="00270114">
        <w:rPr>
          <w:rFonts w:ascii="FbShefa" w:hAnsi="FbShefa"/>
          <w:sz w:val="11"/>
          <w:rtl/>
        </w:rPr>
        <w:t>.</w:t>
      </w:r>
    </w:p>
    <w:p w14:paraId="09F1B136" w14:textId="03D5B622" w:rsidR="009C3CB4" w:rsidRPr="00270114" w:rsidRDefault="009C3CB4" w:rsidP="00794C1A">
      <w:pPr>
        <w:pStyle w:val="1"/>
        <w:rPr>
          <w:rFonts w:ascii="FbShefa" w:hAnsi="FbShefa"/>
          <w:rtl/>
        </w:rPr>
      </w:pPr>
      <w:r w:rsidRPr="00270114">
        <w:rPr>
          <w:rFonts w:ascii="FbShefa" w:hAnsi="FbShefa"/>
          <w:sz w:val="11"/>
          <w:rtl/>
        </w:rPr>
        <w:t>סב</w:t>
      </w:r>
      <w:r w:rsidR="00B36BF2" w:rsidRPr="00270114">
        <w:rPr>
          <w:rFonts w:ascii="FbShefa" w:hAnsi="FbShefa"/>
          <w:sz w:val="11"/>
          <w:rtl/>
        </w:rPr>
        <w:t>, א</w:t>
      </w:r>
    </w:p>
    <w:p w14:paraId="1828232F" w14:textId="6B7F32BB" w:rsidR="009C3CB4" w:rsidRPr="00270114" w:rsidRDefault="009C3CB4" w:rsidP="00D93D64">
      <w:pPr>
        <w:pStyle w:val="3"/>
        <w:rPr>
          <w:rFonts w:ascii="FbShefa" w:hAnsi="FbShefa"/>
          <w:rtl/>
        </w:rPr>
      </w:pPr>
      <w:r w:rsidRPr="00270114">
        <w:rPr>
          <w:rFonts w:ascii="FbShefa" w:hAnsi="FbShefa"/>
          <w:rtl/>
        </w:rPr>
        <w:t xml:space="preserve">הלימוד </w:t>
      </w:r>
      <w:r w:rsidR="00D93D64" w:rsidRPr="00270114">
        <w:rPr>
          <w:rFonts w:ascii="FbShefa" w:hAnsi="FbShefa"/>
          <w:rtl/>
        </w:rPr>
        <w:t xml:space="preserve">למ"ד </w:t>
      </w:r>
      <w:r w:rsidRPr="00270114">
        <w:rPr>
          <w:rFonts w:ascii="FbShefa" w:hAnsi="FbShefa"/>
          <w:rtl/>
        </w:rPr>
        <w:t>שיוצאת</w:t>
      </w:r>
      <w:r w:rsidR="00D93D64" w:rsidRPr="00270114">
        <w:rPr>
          <w:rFonts w:ascii="FbShefa" w:hAnsi="FbShefa"/>
          <w:rtl/>
        </w:rPr>
        <w:t>:</w:t>
      </w:r>
    </w:p>
    <w:p w14:paraId="1F0C7F22" w14:textId="1419EAC7" w:rsidR="00433741" w:rsidRPr="00270114" w:rsidRDefault="00D93D64" w:rsidP="009C3CB4">
      <w:pPr>
        <w:spacing w:line="240" w:lineRule="auto"/>
        <w:rPr>
          <w:rFonts w:ascii="FbShefa" w:hAnsi="FbShefa"/>
          <w:rtl/>
        </w:rPr>
      </w:pPr>
      <w:r w:rsidRPr="001B3037">
        <w:rPr>
          <w:rFonts w:ascii="FbShefa" w:hAnsi="FbShefa"/>
          <w:b/>
          <w:bCs/>
          <w:color w:val="3B2F2A" w:themeColor="text2" w:themeShade="80"/>
          <w:rtl/>
        </w:rPr>
        <w:t>שנאמר</w:t>
      </w:r>
      <w:r w:rsidR="00980F5A" w:rsidRPr="001B3037">
        <w:rPr>
          <w:rFonts w:ascii="FbShefa" w:hAnsi="FbShefa"/>
          <w:b/>
          <w:bCs/>
          <w:color w:val="3B2F2A" w:themeColor="text2" w:themeShade="80"/>
          <w:rtl/>
        </w:rPr>
        <w:t>.</w:t>
      </w:r>
      <w:r w:rsidRPr="00270114">
        <w:rPr>
          <w:rFonts w:ascii="FbShefa" w:hAnsi="FbShefa"/>
          <w:rtl/>
        </w:rPr>
        <w:t xml:space="preserve"> </w:t>
      </w:r>
      <w:r w:rsidR="009C3CB4" w:rsidRPr="00270114">
        <w:rPr>
          <w:rFonts w:ascii="FbShefa" w:hAnsi="FbShefa"/>
          <w:rtl/>
        </w:rPr>
        <w:t>וחי אחיך עמך</w:t>
      </w:r>
      <w:r w:rsidR="00980F5A" w:rsidRPr="00270114">
        <w:rPr>
          <w:rFonts w:ascii="FbShefa" w:hAnsi="FbShefa"/>
          <w:rtl/>
        </w:rPr>
        <w:t>.</w:t>
      </w:r>
      <w:r w:rsidR="001C0E38" w:rsidRPr="00270114">
        <w:rPr>
          <w:rFonts w:ascii="FbShefa" w:hAnsi="FbShefa"/>
          <w:rtl/>
        </w:rPr>
        <w:t xml:space="preserve"> </w:t>
      </w:r>
      <w:r w:rsidR="009C3CB4" w:rsidRPr="001B3037">
        <w:rPr>
          <w:rFonts w:ascii="FbShefa" w:hAnsi="FbShefa"/>
          <w:b/>
          <w:bCs/>
          <w:color w:val="3B2F2A" w:themeColor="text2" w:themeShade="80"/>
          <w:rtl/>
        </w:rPr>
        <w:t>אהדר ליה</w:t>
      </w:r>
      <w:r w:rsidR="00980F5A" w:rsidRPr="001B3037">
        <w:rPr>
          <w:rFonts w:ascii="FbShefa" w:hAnsi="FbShefa"/>
          <w:b/>
          <w:bCs/>
          <w:color w:val="3B2F2A" w:themeColor="text2" w:themeShade="80"/>
          <w:rtl/>
        </w:rPr>
        <w:t>.</w:t>
      </w:r>
      <w:r w:rsidR="001C0E38" w:rsidRPr="00270114">
        <w:rPr>
          <w:rFonts w:ascii="FbShefa" w:hAnsi="FbShefa"/>
          <w:rtl/>
        </w:rPr>
        <w:t xml:space="preserve"> </w:t>
      </w:r>
      <w:r w:rsidR="009C3CB4" w:rsidRPr="00270114">
        <w:rPr>
          <w:rFonts w:ascii="FbShefa" w:hAnsi="FbShefa"/>
          <w:rtl/>
        </w:rPr>
        <w:t>כי היכי דניחי</w:t>
      </w:r>
      <w:r w:rsidR="00980F5A" w:rsidRPr="00270114">
        <w:rPr>
          <w:rFonts w:ascii="FbShefa" w:hAnsi="FbShefa"/>
          <w:rtl/>
        </w:rPr>
        <w:t>.</w:t>
      </w:r>
    </w:p>
    <w:p w14:paraId="27F987AB" w14:textId="4BB07197" w:rsidR="002259E0" w:rsidRPr="00270114" w:rsidRDefault="002259E0" w:rsidP="009C3CB4">
      <w:pPr>
        <w:spacing w:line="240" w:lineRule="auto"/>
        <w:rPr>
          <w:rFonts w:ascii="FbShefa" w:hAnsi="FbShefa"/>
          <w:rtl/>
        </w:rPr>
      </w:pPr>
      <w:r w:rsidRPr="001B3037">
        <w:rPr>
          <w:rFonts w:ascii="FbShefa" w:hAnsi="FbShefa"/>
          <w:b/>
          <w:bCs/>
          <w:color w:val="3B2F2A" w:themeColor="text2" w:themeShade="80"/>
          <w:sz w:val="11"/>
          <w:rtl/>
        </w:rPr>
        <w:t>ואידך</w:t>
      </w:r>
      <w:r w:rsidR="00980F5A" w:rsidRPr="001B3037">
        <w:rPr>
          <w:rFonts w:ascii="FbShefa" w:hAnsi="FbShefa"/>
          <w:b/>
          <w:bCs/>
          <w:color w:val="3B2F2A" w:themeColor="text2" w:themeShade="80"/>
          <w:sz w:val="11"/>
          <w:rtl/>
        </w:rPr>
        <w:t xml:space="preserve">. </w:t>
      </w:r>
      <w:r w:rsidRPr="00270114">
        <w:rPr>
          <w:rFonts w:ascii="FbShefa" w:hAnsi="FbShefa"/>
          <w:rtl/>
        </w:rPr>
        <w:t>ללמד שחייך קודמים (כדלהלן)</w:t>
      </w:r>
      <w:r w:rsidR="00980F5A" w:rsidRPr="00270114">
        <w:rPr>
          <w:rFonts w:ascii="FbShefa" w:hAnsi="FbShefa"/>
          <w:rtl/>
        </w:rPr>
        <w:t>.</w:t>
      </w:r>
    </w:p>
    <w:p w14:paraId="19B6678A" w14:textId="07212EC9" w:rsidR="009C3CB4" w:rsidRPr="001B3037" w:rsidRDefault="009C3CB4" w:rsidP="009C3CB4">
      <w:pPr>
        <w:spacing w:line="240" w:lineRule="auto"/>
        <w:rPr>
          <w:rFonts w:ascii="FbShefa" w:hAnsi="FbShefa"/>
          <w:b/>
          <w:bCs/>
          <w:color w:val="3B2F2A" w:themeColor="text2" w:themeShade="80"/>
          <w:sz w:val="11"/>
          <w:rtl/>
        </w:rPr>
      </w:pPr>
    </w:p>
    <w:p w14:paraId="282972A9" w14:textId="77777777" w:rsidR="009A1957" w:rsidRPr="00270114" w:rsidRDefault="009A1957" w:rsidP="00602857">
      <w:pPr>
        <w:pStyle w:val="3"/>
        <w:ind w:left="738"/>
        <w:rPr>
          <w:rFonts w:ascii="FbShefa" w:hAnsi="FbShefa"/>
          <w:vertAlign w:val="subscript"/>
          <w:rtl/>
        </w:rPr>
      </w:pPr>
      <w:r w:rsidRPr="00270114">
        <w:rPr>
          <w:rFonts w:ascii="FbShefa" w:hAnsi="FbShefa"/>
          <w:vertAlign w:val="subscript"/>
          <w:rtl/>
        </w:rPr>
        <w:t>חייך קודמין:</w:t>
      </w:r>
    </w:p>
    <w:p w14:paraId="45549D15" w14:textId="3584450A" w:rsidR="002F24DC" w:rsidRPr="00270114" w:rsidRDefault="009A1957" w:rsidP="00602857">
      <w:pPr>
        <w:spacing w:line="240" w:lineRule="auto"/>
        <w:ind w:left="908"/>
        <w:rPr>
          <w:rFonts w:ascii="FbShefa" w:hAnsi="FbShefa"/>
          <w:vertAlign w:val="subscript"/>
          <w:rtl/>
        </w:rPr>
      </w:pPr>
      <w:r w:rsidRPr="001B3037">
        <w:rPr>
          <w:rFonts w:ascii="FbShefa" w:hAnsi="FbShefa"/>
          <w:b/>
          <w:bCs/>
          <w:color w:val="3B2F2A" w:themeColor="text2" w:themeShade="80"/>
          <w:vertAlign w:val="subscript"/>
          <w:rtl/>
        </w:rPr>
        <w:t>שנים</w:t>
      </w:r>
      <w:r w:rsidR="00980F5A" w:rsidRPr="001B3037">
        <w:rPr>
          <w:rFonts w:ascii="FbShefa" w:hAnsi="FbShefa"/>
          <w:b/>
          <w:bCs/>
          <w:color w:val="3B2F2A" w:themeColor="text2" w:themeShade="80"/>
          <w:vertAlign w:val="subscript"/>
          <w:rtl/>
        </w:rPr>
        <w:t>.</w:t>
      </w:r>
      <w:r w:rsidR="001C0E38" w:rsidRPr="00270114">
        <w:rPr>
          <w:rFonts w:ascii="FbShefa" w:hAnsi="FbShefa"/>
          <w:vertAlign w:val="subscript"/>
          <w:rtl/>
        </w:rPr>
        <w:t xml:space="preserve"> </w:t>
      </w:r>
      <w:r w:rsidRPr="00270114">
        <w:rPr>
          <w:rFonts w:ascii="FbShefa" w:hAnsi="FbShefa"/>
          <w:vertAlign w:val="subscript"/>
          <w:rtl/>
        </w:rPr>
        <w:t>שהיו מהלכין בדרך</w:t>
      </w:r>
      <w:r w:rsidR="00980F5A" w:rsidRPr="00270114">
        <w:rPr>
          <w:rFonts w:ascii="FbShefa" w:hAnsi="FbShefa"/>
          <w:vertAlign w:val="subscript"/>
          <w:rtl/>
        </w:rPr>
        <w:t>.</w:t>
      </w:r>
      <w:r w:rsidR="001C0E38" w:rsidRPr="00270114">
        <w:rPr>
          <w:rFonts w:ascii="FbShefa" w:hAnsi="FbShefa"/>
          <w:vertAlign w:val="subscript"/>
          <w:rtl/>
        </w:rPr>
        <w:t xml:space="preserve"> </w:t>
      </w:r>
      <w:r w:rsidRPr="001B3037">
        <w:rPr>
          <w:rFonts w:ascii="FbShefa" w:hAnsi="FbShefa"/>
          <w:b/>
          <w:bCs/>
          <w:color w:val="3B2F2A" w:themeColor="text2" w:themeShade="80"/>
          <w:vertAlign w:val="subscript"/>
          <w:rtl/>
        </w:rPr>
        <w:t>וביד אחד מהן</w:t>
      </w:r>
      <w:r w:rsidR="00980F5A" w:rsidRPr="001B3037">
        <w:rPr>
          <w:rFonts w:ascii="FbShefa" w:hAnsi="FbShefa"/>
          <w:b/>
          <w:bCs/>
          <w:color w:val="3B2F2A" w:themeColor="text2" w:themeShade="80"/>
          <w:vertAlign w:val="subscript"/>
          <w:rtl/>
        </w:rPr>
        <w:t>.</w:t>
      </w:r>
      <w:r w:rsidR="001C0E38" w:rsidRPr="00270114">
        <w:rPr>
          <w:rFonts w:ascii="FbShefa" w:hAnsi="FbShefa"/>
          <w:vertAlign w:val="subscript"/>
          <w:rtl/>
        </w:rPr>
        <w:t xml:space="preserve"> </w:t>
      </w:r>
      <w:r w:rsidRPr="00270114">
        <w:rPr>
          <w:rFonts w:ascii="FbShefa" w:hAnsi="FbShefa"/>
          <w:vertAlign w:val="subscript"/>
          <w:rtl/>
        </w:rPr>
        <w:t>קיתון של מים</w:t>
      </w:r>
      <w:r w:rsidR="00980F5A" w:rsidRPr="00270114">
        <w:rPr>
          <w:rFonts w:ascii="FbShefa" w:hAnsi="FbShefa"/>
          <w:vertAlign w:val="subscript"/>
          <w:rtl/>
        </w:rPr>
        <w:t>.</w:t>
      </w:r>
      <w:r w:rsidR="001C0E38" w:rsidRPr="00270114">
        <w:rPr>
          <w:rFonts w:ascii="FbShefa" w:hAnsi="FbShefa"/>
          <w:vertAlign w:val="subscript"/>
          <w:rtl/>
        </w:rPr>
        <w:t xml:space="preserve"> </w:t>
      </w:r>
      <w:r w:rsidRPr="001B3037">
        <w:rPr>
          <w:rFonts w:ascii="FbShefa" w:hAnsi="FbShefa"/>
          <w:b/>
          <w:bCs/>
          <w:color w:val="3B2F2A" w:themeColor="text2" w:themeShade="80"/>
          <w:vertAlign w:val="subscript"/>
          <w:rtl/>
        </w:rPr>
        <w:t>אם שותין שניהם</w:t>
      </w:r>
      <w:r w:rsidR="00980F5A" w:rsidRPr="001B3037">
        <w:rPr>
          <w:rFonts w:ascii="FbShefa" w:hAnsi="FbShefa"/>
          <w:b/>
          <w:bCs/>
          <w:color w:val="3B2F2A" w:themeColor="text2" w:themeShade="80"/>
          <w:vertAlign w:val="subscript"/>
          <w:rtl/>
        </w:rPr>
        <w:t>.</w:t>
      </w:r>
      <w:r w:rsidR="001C0E38" w:rsidRPr="00270114">
        <w:rPr>
          <w:rFonts w:ascii="FbShefa" w:hAnsi="FbShefa"/>
          <w:vertAlign w:val="subscript"/>
          <w:rtl/>
        </w:rPr>
        <w:t xml:space="preserve"> </w:t>
      </w:r>
      <w:r w:rsidRPr="00270114">
        <w:rPr>
          <w:rFonts w:ascii="FbShefa" w:hAnsi="FbShefa"/>
          <w:vertAlign w:val="subscript"/>
          <w:rtl/>
        </w:rPr>
        <w:t>מתים</w:t>
      </w:r>
      <w:r w:rsidR="00980F5A" w:rsidRPr="00270114">
        <w:rPr>
          <w:rFonts w:ascii="FbShefa" w:hAnsi="FbShefa"/>
          <w:vertAlign w:val="subscript"/>
          <w:rtl/>
        </w:rPr>
        <w:t>.</w:t>
      </w:r>
      <w:r w:rsidR="001C0E38" w:rsidRPr="00270114">
        <w:rPr>
          <w:rFonts w:ascii="FbShefa" w:hAnsi="FbShefa"/>
          <w:vertAlign w:val="subscript"/>
          <w:rtl/>
        </w:rPr>
        <w:t xml:space="preserve"> </w:t>
      </w:r>
      <w:r w:rsidRPr="001B3037">
        <w:rPr>
          <w:rFonts w:ascii="FbShefa" w:hAnsi="FbShefa"/>
          <w:b/>
          <w:bCs/>
          <w:color w:val="3B2F2A" w:themeColor="text2" w:themeShade="80"/>
          <w:vertAlign w:val="subscript"/>
          <w:rtl/>
        </w:rPr>
        <w:t>ואם שותה אחד מהן</w:t>
      </w:r>
      <w:r w:rsidR="00980F5A" w:rsidRPr="001B3037">
        <w:rPr>
          <w:rFonts w:ascii="FbShefa" w:hAnsi="FbShefa"/>
          <w:b/>
          <w:bCs/>
          <w:color w:val="3B2F2A" w:themeColor="text2" w:themeShade="80"/>
          <w:vertAlign w:val="subscript"/>
          <w:rtl/>
        </w:rPr>
        <w:t>.</w:t>
      </w:r>
      <w:r w:rsidR="001C0E38" w:rsidRPr="00270114">
        <w:rPr>
          <w:rFonts w:ascii="FbShefa" w:hAnsi="FbShefa"/>
          <w:vertAlign w:val="subscript"/>
          <w:rtl/>
        </w:rPr>
        <w:t xml:space="preserve"> </w:t>
      </w:r>
      <w:r w:rsidRPr="00270114">
        <w:rPr>
          <w:rFonts w:ascii="FbShefa" w:hAnsi="FbShefa"/>
          <w:vertAlign w:val="subscript"/>
          <w:rtl/>
        </w:rPr>
        <w:t>מגיע לישוב</w:t>
      </w:r>
      <w:r w:rsidR="00980F5A" w:rsidRPr="00270114">
        <w:rPr>
          <w:rFonts w:ascii="FbShefa" w:hAnsi="FbShefa"/>
          <w:vertAlign w:val="subscript"/>
          <w:rtl/>
        </w:rPr>
        <w:t>.</w:t>
      </w:r>
    </w:p>
    <w:p w14:paraId="58380B40" w14:textId="2E595DE3" w:rsidR="002F24DC" w:rsidRPr="00270114" w:rsidRDefault="009A1957" w:rsidP="00602857">
      <w:pPr>
        <w:spacing w:line="240" w:lineRule="auto"/>
        <w:ind w:left="908"/>
        <w:rPr>
          <w:rFonts w:ascii="FbShefa" w:hAnsi="FbShefa"/>
          <w:vertAlign w:val="subscript"/>
          <w:rtl/>
        </w:rPr>
      </w:pPr>
      <w:r w:rsidRPr="001B3037">
        <w:rPr>
          <w:rFonts w:ascii="FbShefa" w:hAnsi="FbShefa"/>
          <w:b/>
          <w:bCs/>
          <w:color w:val="3B2F2A" w:themeColor="text2" w:themeShade="80"/>
          <w:vertAlign w:val="subscript"/>
          <w:rtl/>
        </w:rPr>
        <w:t>דעה א</w:t>
      </w:r>
      <w:r w:rsidR="00980F5A" w:rsidRPr="001B3037">
        <w:rPr>
          <w:rFonts w:ascii="FbShefa" w:hAnsi="FbShefa"/>
          <w:b/>
          <w:bCs/>
          <w:color w:val="3B2F2A" w:themeColor="text2" w:themeShade="80"/>
          <w:vertAlign w:val="subscript"/>
          <w:rtl/>
        </w:rPr>
        <w:t>.</w:t>
      </w:r>
      <w:r w:rsidRPr="00270114">
        <w:rPr>
          <w:rFonts w:ascii="FbShefa" w:hAnsi="FbShefa"/>
          <w:vertAlign w:val="subscript"/>
          <w:rtl/>
        </w:rPr>
        <w:t xml:space="preserve"> מוטב שישתו שניהם וימותו</w:t>
      </w:r>
      <w:r w:rsidR="001C0E38" w:rsidRPr="00270114">
        <w:rPr>
          <w:rFonts w:ascii="FbShefa" w:hAnsi="FbShefa"/>
          <w:vertAlign w:val="subscript"/>
          <w:rtl/>
        </w:rPr>
        <w:t xml:space="preserve">, </w:t>
      </w:r>
      <w:r w:rsidRPr="00270114">
        <w:rPr>
          <w:rFonts w:ascii="FbShefa" w:hAnsi="FbShefa"/>
          <w:vertAlign w:val="subscript"/>
          <w:rtl/>
        </w:rPr>
        <w:t>ואל יראה אחד מהם במיתתו של חבירו</w:t>
      </w:r>
      <w:r w:rsidR="00980F5A" w:rsidRPr="00270114">
        <w:rPr>
          <w:rFonts w:ascii="FbShefa" w:hAnsi="FbShefa"/>
          <w:vertAlign w:val="subscript"/>
          <w:rtl/>
        </w:rPr>
        <w:t>.</w:t>
      </w:r>
    </w:p>
    <w:p w14:paraId="218CE37A" w14:textId="2CB5FD3F" w:rsidR="002F24DC" w:rsidRPr="00270114" w:rsidRDefault="009A1957" w:rsidP="00602857">
      <w:pPr>
        <w:spacing w:line="240" w:lineRule="auto"/>
        <w:ind w:left="908"/>
        <w:rPr>
          <w:rFonts w:ascii="FbShefa" w:hAnsi="FbShefa"/>
          <w:vertAlign w:val="subscript"/>
          <w:rtl/>
        </w:rPr>
      </w:pPr>
      <w:r w:rsidRPr="001B3037">
        <w:rPr>
          <w:rFonts w:ascii="FbShefa" w:hAnsi="FbShefa"/>
          <w:b/>
          <w:bCs/>
          <w:color w:val="3B2F2A" w:themeColor="text2" w:themeShade="80"/>
          <w:vertAlign w:val="subscript"/>
          <w:rtl/>
        </w:rPr>
        <w:t>דעה ב</w:t>
      </w:r>
      <w:r w:rsidR="00980F5A" w:rsidRPr="001B3037">
        <w:rPr>
          <w:rFonts w:ascii="FbShefa" w:hAnsi="FbShefa"/>
          <w:b/>
          <w:bCs/>
          <w:color w:val="3B2F2A" w:themeColor="text2" w:themeShade="80"/>
          <w:vertAlign w:val="subscript"/>
          <w:rtl/>
        </w:rPr>
        <w:t>.</w:t>
      </w:r>
      <w:r w:rsidRPr="00270114">
        <w:rPr>
          <w:rFonts w:ascii="FbShefa" w:hAnsi="FbShefa"/>
          <w:vertAlign w:val="subscript"/>
          <w:rtl/>
        </w:rPr>
        <w:t xml:space="preserve"> וחי אחיך עמך</w:t>
      </w:r>
      <w:r w:rsidR="00980F5A" w:rsidRPr="00270114">
        <w:rPr>
          <w:rFonts w:ascii="FbShefa" w:hAnsi="FbShefa"/>
          <w:vertAlign w:val="subscript"/>
          <w:rtl/>
        </w:rPr>
        <w:t>.</w:t>
      </w:r>
      <w:r w:rsidR="001C0E38" w:rsidRPr="00270114">
        <w:rPr>
          <w:rFonts w:ascii="FbShefa" w:hAnsi="FbShefa"/>
          <w:vertAlign w:val="subscript"/>
          <w:rtl/>
        </w:rPr>
        <w:t xml:space="preserve"> </w:t>
      </w:r>
      <w:r w:rsidRPr="001B3037">
        <w:rPr>
          <w:rFonts w:ascii="FbShefa" w:hAnsi="FbShefa"/>
          <w:b/>
          <w:bCs/>
          <w:color w:val="3B2F2A" w:themeColor="text2" w:themeShade="80"/>
          <w:vertAlign w:val="subscript"/>
          <w:rtl/>
        </w:rPr>
        <w:t>חייך קודמים</w:t>
      </w:r>
      <w:r w:rsidR="00980F5A" w:rsidRPr="001B3037">
        <w:rPr>
          <w:rFonts w:ascii="FbShefa" w:hAnsi="FbShefa"/>
          <w:b/>
          <w:bCs/>
          <w:color w:val="3B2F2A" w:themeColor="text2" w:themeShade="80"/>
          <w:vertAlign w:val="subscript"/>
          <w:rtl/>
        </w:rPr>
        <w:t>.</w:t>
      </w:r>
      <w:r w:rsidR="001C0E38" w:rsidRPr="00270114">
        <w:rPr>
          <w:rFonts w:ascii="FbShefa" w:hAnsi="FbShefa"/>
          <w:vertAlign w:val="subscript"/>
          <w:rtl/>
        </w:rPr>
        <w:t xml:space="preserve"> </w:t>
      </w:r>
      <w:r w:rsidRPr="00270114">
        <w:rPr>
          <w:rFonts w:ascii="FbShefa" w:hAnsi="FbShefa"/>
          <w:vertAlign w:val="subscript"/>
          <w:rtl/>
        </w:rPr>
        <w:t>לחיי חבירך</w:t>
      </w:r>
      <w:r w:rsidR="00980F5A" w:rsidRPr="00270114">
        <w:rPr>
          <w:rFonts w:ascii="FbShefa" w:hAnsi="FbShefa"/>
          <w:vertAlign w:val="subscript"/>
          <w:rtl/>
        </w:rPr>
        <w:t>.</w:t>
      </w:r>
    </w:p>
    <w:p w14:paraId="1A3EE962" w14:textId="791479AD" w:rsidR="009A1957" w:rsidRPr="001B3037" w:rsidRDefault="009A1957" w:rsidP="009C3CB4">
      <w:pPr>
        <w:spacing w:line="240" w:lineRule="auto"/>
        <w:rPr>
          <w:rFonts w:ascii="FbShefa" w:hAnsi="FbShefa"/>
          <w:b/>
          <w:bCs/>
          <w:color w:val="3B2F2A" w:themeColor="text2" w:themeShade="80"/>
          <w:sz w:val="11"/>
          <w:rtl/>
        </w:rPr>
      </w:pPr>
    </w:p>
    <w:p w14:paraId="05AED215" w14:textId="14886FB8" w:rsidR="009C3CB4" w:rsidRPr="00270114" w:rsidRDefault="00816EE0" w:rsidP="00816EE0">
      <w:pPr>
        <w:pStyle w:val="3"/>
        <w:rPr>
          <w:rFonts w:ascii="FbShefa" w:hAnsi="FbShefa"/>
          <w:rtl/>
        </w:rPr>
      </w:pPr>
      <w:r w:rsidRPr="00270114">
        <w:rPr>
          <w:rFonts w:ascii="FbShefa" w:hAnsi="FbShefa"/>
          <w:rtl/>
        </w:rPr>
        <w:t>ת"ש:</w:t>
      </w:r>
    </w:p>
    <w:p w14:paraId="70D0C741" w14:textId="7B3D947D"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הניח להם אביהם</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מעות של רבית</w:t>
      </w:r>
      <w:r w:rsidR="00980F5A" w:rsidRPr="00270114">
        <w:rPr>
          <w:rFonts w:ascii="FbShefa" w:hAnsi="FbShefa"/>
          <w:sz w:val="11"/>
          <w:rtl/>
        </w:rPr>
        <w:t>.</w:t>
      </w:r>
      <w:r w:rsidR="001C0E38" w:rsidRPr="00270114">
        <w:rPr>
          <w:rFonts w:ascii="FbShefa" w:hAnsi="FbShefa"/>
          <w:sz w:val="11"/>
          <w:rtl/>
        </w:rPr>
        <w:t xml:space="preserve"> </w:t>
      </w:r>
      <w:r w:rsidRPr="001B3037">
        <w:rPr>
          <w:rFonts w:ascii="FbShefa" w:hAnsi="FbShefa"/>
          <w:b/>
          <w:bCs/>
          <w:color w:val="3B2F2A" w:themeColor="text2" w:themeShade="80"/>
          <w:sz w:val="11"/>
          <w:rtl/>
        </w:rPr>
        <w:t>אינן</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חייבין להחזירן</w:t>
      </w:r>
      <w:r w:rsidR="00980F5A" w:rsidRPr="00270114">
        <w:rPr>
          <w:rFonts w:ascii="FbShefa" w:hAnsi="FbShefa"/>
          <w:sz w:val="11"/>
          <w:rtl/>
        </w:rPr>
        <w:t>.</w:t>
      </w:r>
    </w:p>
    <w:p w14:paraId="7F9A9160" w14:textId="156364A1"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משמע</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הא אביהן, חייב להחזיר</w:t>
      </w:r>
      <w:r w:rsidR="00980F5A" w:rsidRPr="00270114">
        <w:rPr>
          <w:rFonts w:ascii="FbShefa" w:hAnsi="FbShefa"/>
          <w:sz w:val="11"/>
          <w:rtl/>
        </w:rPr>
        <w:t>.</w:t>
      </w:r>
    </w:p>
    <w:p w14:paraId="67C7F972" w14:textId="36D33FA1"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אף אבוהון פטור, אלא תני אגב סיפא</w:t>
      </w:r>
      <w:r w:rsidR="00980F5A" w:rsidRPr="00270114">
        <w:rPr>
          <w:rFonts w:ascii="FbShefa" w:hAnsi="FbShefa"/>
          <w:sz w:val="11"/>
          <w:rtl/>
        </w:rPr>
        <w:t>.</w:t>
      </w:r>
    </w:p>
    <w:p w14:paraId="15B560C3" w14:textId="77777777" w:rsidR="00816EE0" w:rsidRPr="00270114" w:rsidRDefault="00816EE0" w:rsidP="009C3CB4">
      <w:pPr>
        <w:spacing w:line="240" w:lineRule="auto"/>
        <w:rPr>
          <w:rFonts w:ascii="FbShefa" w:hAnsi="FbShefa"/>
          <w:sz w:val="11"/>
          <w:rtl/>
        </w:rPr>
      </w:pPr>
    </w:p>
    <w:p w14:paraId="503356D3" w14:textId="58D4C61D" w:rsidR="00816EE0" w:rsidRPr="00270114" w:rsidRDefault="00816EE0" w:rsidP="00816EE0">
      <w:pPr>
        <w:pStyle w:val="3"/>
        <w:ind w:left="738"/>
        <w:rPr>
          <w:rFonts w:ascii="FbShefa" w:hAnsi="FbShefa"/>
          <w:vertAlign w:val="subscript"/>
          <w:rtl/>
        </w:rPr>
      </w:pPr>
      <w:r w:rsidRPr="00270114">
        <w:rPr>
          <w:rFonts w:ascii="FbShefa" w:hAnsi="FbShefa"/>
          <w:vertAlign w:val="subscript"/>
          <w:rtl/>
        </w:rPr>
        <w:t>סיפא:</w:t>
      </w:r>
    </w:p>
    <w:p w14:paraId="5C96C507" w14:textId="04767ABF" w:rsidR="00816EE0" w:rsidRPr="00270114" w:rsidRDefault="00816EE0" w:rsidP="00816EE0">
      <w:pPr>
        <w:spacing w:line="240" w:lineRule="auto"/>
        <w:ind w:left="908"/>
        <w:rPr>
          <w:rFonts w:ascii="FbShefa" w:hAnsi="FbShefa"/>
          <w:vertAlign w:val="subscript"/>
          <w:rtl/>
        </w:rPr>
      </w:pPr>
      <w:r w:rsidRPr="001B3037">
        <w:rPr>
          <w:rFonts w:ascii="FbShefa" w:hAnsi="FbShefa"/>
          <w:b/>
          <w:bCs/>
          <w:color w:val="3B2F2A" w:themeColor="text2" w:themeShade="80"/>
          <w:vertAlign w:val="subscript"/>
          <w:rtl/>
        </w:rPr>
        <w:t>הניח להן אביהם</w:t>
      </w:r>
      <w:r w:rsidR="00980F5A" w:rsidRPr="001B3037">
        <w:rPr>
          <w:rFonts w:ascii="FbShefa" w:hAnsi="FbShefa"/>
          <w:b/>
          <w:bCs/>
          <w:color w:val="3B2F2A" w:themeColor="text2" w:themeShade="80"/>
          <w:vertAlign w:val="subscript"/>
          <w:rtl/>
        </w:rPr>
        <w:t>.</w:t>
      </w:r>
      <w:r w:rsidRPr="00270114">
        <w:rPr>
          <w:rFonts w:ascii="FbShefa" w:hAnsi="FbShefa"/>
          <w:vertAlign w:val="subscript"/>
          <w:rtl/>
        </w:rPr>
        <w:t xml:space="preserve"> פרה וטלית וכל דבר המסוים, חייבין להחזיר</w:t>
      </w:r>
      <w:r w:rsidR="00980F5A" w:rsidRPr="00270114">
        <w:rPr>
          <w:rFonts w:ascii="FbShefa" w:hAnsi="FbShefa"/>
          <w:vertAlign w:val="subscript"/>
          <w:rtl/>
        </w:rPr>
        <w:t>.</w:t>
      </w:r>
    </w:p>
    <w:p w14:paraId="1F11785C" w14:textId="5159EA2F" w:rsidR="00816EE0" w:rsidRPr="00270114" w:rsidRDefault="00816EE0" w:rsidP="00816EE0">
      <w:pPr>
        <w:spacing w:line="240" w:lineRule="auto"/>
        <w:ind w:left="908"/>
        <w:rPr>
          <w:rFonts w:ascii="FbShefa" w:hAnsi="FbShefa"/>
          <w:vertAlign w:val="subscript"/>
          <w:rtl/>
        </w:rPr>
      </w:pPr>
      <w:r w:rsidRPr="00AD78CA">
        <w:rPr>
          <w:rFonts w:ascii="FbShefa" w:hAnsi="FbShefa"/>
          <w:b/>
          <w:bCs/>
          <w:color w:val="3B2F2A" w:themeColor="text2" w:themeShade="80"/>
          <w:vertAlign w:val="subscript"/>
          <w:rtl/>
        </w:rPr>
        <w:t>הטעם</w:t>
      </w:r>
      <w:r w:rsidR="00980F5A" w:rsidRPr="00AD78CA">
        <w:rPr>
          <w:rFonts w:ascii="FbShefa" w:hAnsi="FbShefa"/>
          <w:b/>
          <w:bCs/>
          <w:color w:val="3B2F2A" w:themeColor="text2" w:themeShade="80"/>
          <w:vertAlign w:val="subscript"/>
          <w:rtl/>
        </w:rPr>
        <w:t>.</w:t>
      </w:r>
      <w:r w:rsidRPr="00270114">
        <w:rPr>
          <w:rFonts w:ascii="FbShefa" w:hAnsi="FbShefa"/>
          <w:vertAlign w:val="subscript"/>
          <w:rtl/>
        </w:rPr>
        <w:t xml:space="preserve"> מפני כבוד אביהם</w:t>
      </w:r>
      <w:r w:rsidR="00980F5A" w:rsidRPr="00270114">
        <w:rPr>
          <w:rFonts w:ascii="FbShefa" w:hAnsi="FbShefa"/>
          <w:vertAlign w:val="subscript"/>
          <w:rtl/>
        </w:rPr>
        <w:t>.</w:t>
      </w:r>
    </w:p>
    <w:p w14:paraId="7C431A97" w14:textId="1A5D84FF" w:rsidR="00816EE0" w:rsidRPr="00270114" w:rsidRDefault="00816EE0" w:rsidP="00816EE0">
      <w:pPr>
        <w:spacing w:line="240" w:lineRule="auto"/>
        <w:ind w:left="908"/>
        <w:rPr>
          <w:rFonts w:ascii="FbShefa" w:hAnsi="FbShefa"/>
          <w:vertAlign w:val="subscript"/>
          <w:rtl/>
        </w:rPr>
      </w:pPr>
      <w:r w:rsidRPr="001B3037">
        <w:rPr>
          <w:rFonts w:ascii="FbShefa" w:hAnsi="FbShefa"/>
          <w:b/>
          <w:bCs/>
          <w:color w:val="3B2F2A" w:themeColor="text2" w:themeShade="80"/>
          <w:vertAlign w:val="subscript"/>
          <w:rtl/>
        </w:rPr>
        <w:t>שאלה</w:t>
      </w:r>
      <w:r w:rsidR="00980F5A" w:rsidRPr="001B3037">
        <w:rPr>
          <w:rFonts w:ascii="FbShefa" w:hAnsi="FbShefa"/>
          <w:b/>
          <w:bCs/>
          <w:color w:val="3B2F2A" w:themeColor="text2" w:themeShade="80"/>
          <w:vertAlign w:val="subscript"/>
          <w:rtl/>
        </w:rPr>
        <w:t>.</w:t>
      </w:r>
      <w:r w:rsidRPr="00270114">
        <w:rPr>
          <w:rFonts w:ascii="FbShefa" w:hAnsi="FbShefa"/>
          <w:vertAlign w:val="subscript"/>
          <w:rtl/>
        </w:rPr>
        <w:t xml:space="preserve"> והלא אין חייבים בכבודו</w:t>
      </w:r>
      <w:r w:rsidR="00980F5A" w:rsidRPr="00270114">
        <w:rPr>
          <w:rFonts w:ascii="FbShefa" w:hAnsi="FbShefa"/>
          <w:vertAlign w:val="subscript"/>
          <w:rtl/>
        </w:rPr>
        <w:t>.</w:t>
      </w:r>
      <w:r w:rsidR="001C0E38" w:rsidRPr="00270114">
        <w:rPr>
          <w:rFonts w:ascii="FbShefa" w:hAnsi="FbShefa"/>
          <w:vertAlign w:val="subscript"/>
          <w:rtl/>
        </w:rPr>
        <w:t xml:space="preserve"> </w:t>
      </w:r>
      <w:r w:rsidRPr="001B3037">
        <w:rPr>
          <w:rFonts w:ascii="FbShefa" w:hAnsi="FbShefa"/>
          <w:b/>
          <w:bCs/>
          <w:color w:val="3B2F2A" w:themeColor="text2" w:themeShade="80"/>
          <w:vertAlign w:val="subscript"/>
          <w:rtl/>
        </w:rPr>
        <w:t>שנאמר</w:t>
      </w:r>
      <w:r w:rsidR="00980F5A" w:rsidRPr="001B3037">
        <w:rPr>
          <w:rFonts w:ascii="FbShefa" w:hAnsi="FbShefa"/>
          <w:b/>
          <w:bCs/>
          <w:color w:val="3B2F2A" w:themeColor="text2" w:themeShade="80"/>
          <w:vertAlign w:val="subscript"/>
          <w:rtl/>
        </w:rPr>
        <w:t>.</w:t>
      </w:r>
      <w:r w:rsidRPr="00270114">
        <w:rPr>
          <w:rFonts w:ascii="FbShefa" w:hAnsi="FbShefa"/>
          <w:vertAlign w:val="subscript"/>
          <w:rtl/>
        </w:rPr>
        <w:t xml:space="preserve"> ונשיא בעמך לא תאר</w:t>
      </w:r>
      <w:r w:rsidR="001C0E38" w:rsidRPr="00270114">
        <w:rPr>
          <w:rFonts w:ascii="FbShefa" w:hAnsi="FbShefa"/>
          <w:vertAlign w:val="subscript"/>
          <w:rtl/>
        </w:rPr>
        <w:t xml:space="preserve">, </w:t>
      </w:r>
      <w:r w:rsidRPr="00270114">
        <w:rPr>
          <w:rFonts w:ascii="FbShefa" w:hAnsi="FbShefa"/>
          <w:vertAlign w:val="subscript"/>
          <w:rtl/>
        </w:rPr>
        <w:t>בעושה מעשה עמך</w:t>
      </w:r>
      <w:r w:rsidR="00980F5A" w:rsidRPr="00270114">
        <w:rPr>
          <w:rFonts w:ascii="FbShefa" w:hAnsi="FbShefa"/>
          <w:vertAlign w:val="subscript"/>
          <w:rtl/>
        </w:rPr>
        <w:t>.</w:t>
      </w:r>
    </w:p>
    <w:p w14:paraId="489AEEF5" w14:textId="548A0762" w:rsidR="00816EE0" w:rsidRPr="00270114" w:rsidRDefault="00816EE0" w:rsidP="00816EE0">
      <w:pPr>
        <w:spacing w:line="240" w:lineRule="auto"/>
        <w:ind w:left="908"/>
        <w:rPr>
          <w:rFonts w:ascii="FbShefa" w:hAnsi="FbShefa"/>
          <w:vertAlign w:val="subscript"/>
          <w:rtl/>
        </w:rPr>
      </w:pPr>
      <w:r w:rsidRPr="00AD78CA">
        <w:rPr>
          <w:rFonts w:ascii="FbShefa" w:hAnsi="FbShefa"/>
          <w:b/>
          <w:bCs/>
          <w:color w:val="3B2F2A" w:themeColor="text2" w:themeShade="80"/>
          <w:vertAlign w:val="subscript"/>
          <w:rtl/>
        </w:rPr>
        <w:t>תשובה</w:t>
      </w:r>
      <w:r w:rsidR="00980F5A" w:rsidRPr="00AD78CA">
        <w:rPr>
          <w:rFonts w:ascii="FbShefa" w:hAnsi="FbShefa"/>
          <w:b/>
          <w:bCs/>
          <w:color w:val="3B2F2A" w:themeColor="text2" w:themeShade="80"/>
          <w:vertAlign w:val="subscript"/>
          <w:rtl/>
        </w:rPr>
        <w:t>.</w:t>
      </w:r>
      <w:r w:rsidRPr="00270114">
        <w:rPr>
          <w:rFonts w:ascii="FbShefa" w:hAnsi="FbShefa"/>
          <w:vertAlign w:val="subscript"/>
          <w:rtl/>
        </w:rPr>
        <w:t xml:space="preserve"> בשעשה תשובה, ולא הספיק להחזיר עד שמת</w:t>
      </w:r>
      <w:r w:rsidR="00980F5A" w:rsidRPr="00270114">
        <w:rPr>
          <w:rFonts w:ascii="FbShefa" w:hAnsi="FbShefa"/>
          <w:vertAlign w:val="subscript"/>
          <w:rtl/>
        </w:rPr>
        <w:t>.</w:t>
      </w:r>
    </w:p>
    <w:p w14:paraId="7DB98811" w14:textId="77777777" w:rsidR="009C3CB4" w:rsidRPr="00270114" w:rsidRDefault="009C3CB4" w:rsidP="009C3CB4">
      <w:pPr>
        <w:spacing w:line="240" w:lineRule="auto"/>
        <w:rPr>
          <w:rFonts w:ascii="FbShefa" w:hAnsi="FbShefa"/>
          <w:sz w:val="11"/>
          <w:rtl/>
        </w:rPr>
      </w:pPr>
    </w:p>
    <w:p w14:paraId="706D776B" w14:textId="6CD5A3DC" w:rsidR="00816EE0" w:rsidRPr="00270114" w:rsidRDefault="00816EE0" w:rsidP="00816EE0">
      <w:pPr>
        <w:pStyle w:val="3"/>
        <w:rPr>
          <w:rFonts w:ascii="FbShefa" w:hAnsi="FbShefa"/>
          <w:rtl/>
        </w:rPr>
      </w:pPr>
      <w:r w:rsidRPr="00270114">
        <w:rPr>
          <w:rFonts w:ascii="FbShefa" w:hAnsi="FbShefa"/>
          <w:rtl/>
        </w:rPr>
        <w:t>ת"ש:</w:t>
      </w:r>
    </w:p>
    <w:p w14:paraId="7F51AE54" w14:textId="10C3D845"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הגזלנין ומלוי רבית</w:t>
      </w:r>
      <w:r w:rsidR="00980F5A" w:rsidRPr="001B3037">
        <w:rPr>
          <w:rFonts w:ascii="FbShefa" w:hAnsi="FbShefa"/>
          <w:b/>
          <w:bCs/>
          <w:color w:val="3B2F2A" w:themeColor="text2" w:themeShade="80"/>
          <w:sz w:val="11"/>
          <w:rtl/>
        </w:rPr>
        <w:t>.</w:t>
      </w:r>
      <w:r w:rsidRPr="00270114">
        <w:rPr>
          <w:rFonts w:ascii="FbShefa" w:hAnsi="FbShefa"/>
          <w:sz w:val="11"/>
          <w:rtl/>
        </w:rPr>
        <w:t xml:space="preserve"> אף על פי שגבו מחזירין</w:t>
      </w:r>
      <w:r w:rsidR="00980F5A" w:rsidRPr="00270114">
        <w:rPr>
          <w:rFonts w:ascii="FbShefa" w:hAnsi="FbShefa"/>
          <w:sz w:val="11"/>
          <w:rtl/>
        </w:rPr>
        <w:t>.</w:t>
      </w:r>
    </w:p>
    <w:p w14:paraId="1D072CE2" w14:textId="39593DA4" w:rsidR="00816EE0" w:rsidRPr="00270114" w:rsidRDefault="00816EE0" w:rsidP="009C7972">
      <w:pPr>
        <w:spacing w:line="240" w:lineRule="auto"/>
        <w:rPr>
          <w:rFonts w:ascii="FbShefa" w:hAnsi="FbShefa"/>
          <w:rtl/>
        </w:rPr>
      </w:pPr>
      <w:r w:rsidRPr="001B3037">
        <w:rPr>
          <w:rFonts w:ascii="FbShefa" w:hAnsi="FbShefa"/>
          <w:b/>
          <w:bCs/>
          <w:color w:val="3B2F2A" w:themeColor="text2" w:themeShade="80"/>
          <w:sz w:val="11"/>
          <w:rtl/>
        </w:rPr>
        <w:t>שאלה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7972" w:rsidRPr="00270114">
        <w:rPr>
          <w:rFonts w:ascii="FbShefa" w:hAnsi="FbShefa"/>
          <w:rtl/>
        </w:rPr>
        <w:t>גזלנים מאי אף על פי שגבו איכא</w:t>
      </w:r>
      <w:r w:rsidR="00980F5A" w:rsidRPr="00270114">
        <w:rPr>
          <w:rFonts w:ascii="FbShefa" w:hAnsi="FbShefa"/>
          <w:rtl/>
        </w:rPr>
        <w:t>.</w:t>
      </w:r>
      <w:r w:rsidR="001C0E38" w:rsidRPr="00270114">
        <w:rPr>
          <w:rFonts w:ascii="FbShefa" w:hAnsi="FbShefa"/>
          <w:rtl/>
        </w:rPr>
        <w:t xml:space="preserve"> </w:t>
      </w:r>
      <w:r w:rsidR="009C7972" w:rsidRPr="001B3037">
        <w:rPr>
          <w:rFonts w:ascii="FbShefa" w:hAnsi="FbShefa"/>
          <w:b/>
          <w:bCs/>
          <w:color w:val="3B2F2A" w:themeColor="text2" w:themeShade="80"/>
          <w:rtl/>
        </w:rPr>
        <w:t>אי גזול</w:t>
      </w:r>
      <w:r w:rsidR="00980F5A" w:rsidRPr="001B3037">
        <w:rPr>
          <w:rFonts w:ascii="FbShefa" w:hAnsi="FbShefa"/>
          <w:b/>
          <w:bCs/>
          <w:color w:val="3B2F2A" w:themeColor="text2" w:themeShade="80"/>
          <w:rtl/>
        </w:rPr>
        <w:t>.</w:t>
      </w:r>
      <w:r w:rsidR="001C0E38" w:rsidRPr="00270114">
        <w:rPr>
          <w:rFonts w:ascii="FbShefa" w:hAnsi="FbShefa"/>
          <w:rtl/>
        </w:rPr>
        <w:t xml:space="preserve"> </w:t>
      </w:r>
      <w:r w:rsidR="009C7972" w:rsidRPr="00270114">
        <w:rPr>
          <w:rFonts w:ascii="FbShefa" w:hAnsi="FbShefa"/>
          <w:rtl/>
        </w:rPr>
        <w:t>גזול</w:t>
      </w:r>
      <w:r w:rsidR="00980F5A" w:rsidRPr="00270114">
        <w:rPr>
          <w:rFonts w:ascii="FbShefa" w:hAnsi="FbShefa"/>
          <w:rtl/>
        </w:rPr>
        <w:t>.</w:t>
      </w:r>
      <w:r w:rsidR="001C0E38" w:rsidRPr="00270114">
        <w:rPr>
          <w:rFonts w:ascii="FbShefa" w:hAnsi="FbShefa"/>
          <w:rtl/>
        </w:rPr>
        <w:t xml:space="preserve"> </w:t>
      </w:r>
      <w:r w:rsidR="009C7972" w:rsidRPr="001B3037">
        <w:rPr>
          <w:rFonts w:ascii="FbShefa" w:hAnsi="FbShefa"/>
          <w:b/>
          <w:bCs/>
          <w:color w:val="3B2F2A" w:themeColor="text2" w:themeShade="80"/>
          <w:rtl/>
        </w:rPr>
        <w:t>אי לא גזול</w:t>
      </w:r>
      <w:r w:rsidR="00980F5A" w:rsidRPr="001B3037">
        <w:rPr>
          <w:rFonts w:ascii="FbShefa" w:hAnsi="FbShefa"/>
          <w:b/>
          <w:bCs/>
          <w:color w:val="3B2F2A" w:themeColor="text2" w:themeShade="80"/>
          <w:rtl/>
        </w:rPr>
        <w:t>.</w:t>
      </w:r>
      <w:r w:rsidR="00980F5A" w:rsidRPr="00270114">
        <w:rPr>
          <w:rFonts w:ascii="FbShefa" w:hAnsi="FbShefa"/>
          <w:rtl/>
        </w:rPr>
        <w:t xml:space="preserve"> </w:t>
      </w:r>
      <w:r w:rsidR="009C7972" w:rsidRPr="00270114">
        <w:rPr>
          <w:rFonts w:ascii="FbShefa" w:hAnsi="FbShefa"/>
          <w:rtl/>
        </w:rPr>
        <w:t>אינם גזלנין</w:t>
      </w:r>
      <w:r w:rsidR="00980F5A" w:rsidRPr="00270114">
        <w:rPr>
          <w:rFonts w:ascii="FbShefa" w:hAnsi="FbShefa"/>
          <w:rtl/>
        </w:rPr>
        <w:t>.</w:t>
      </w:r>
    </w:p>
    <w:p w14:paraId="48483DBF" w14:textId="568712A7" w:rsidR="002F24DC" w:rsidRPr="00270114" w:rsidRDefault="009C7972" w:rsidP="009C3CB4">
      <w:pPr>
        <w:spacing w:line="240" w:lineRule="auto"/>
        <w:rPr>
          <w:rFonts w:ascii="FbShefa" w:hAnsi="FbShefa"/>
          <w:sz w:val="11"/>
          <w:rtl/>
        </w:rPr>
      </w:pPr>
      <w:r w:rsidRPr="001B3037">
        <w:rPr>
          <w:rFonts w:ascii="FbShefa" w:hAnsi="FbShefa"/>
          <w:b/>
          <w:bCs/>
          <w:color w:val="3B2F2A" w:themeColor="text2" w:themeShade="80"/>
          <w:sz w:val="11"/>
          <w:rtl/>
        </w:rPr>
        <w:t>אלא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גזלנין מאי ניהו מלוי רבית</w:t>
      </w:r>
      <w:r w:rsidR="00980F5A" w:rsidRPr="00270114">
        <w:rPr>
          <w:rFonts w:ascii="FbShefa" w:hAnsi="FbShefa"/>
          <w:sz w:val="11"/>
          <w:rtl/>
        </w:rPr>
        <w:t>.</w:t>
      </w:r>
    </w:p>
    <w:p w14:paraId="0EDBCB0B" w14:textId="1C2DCA5A" w:rsidR="009C7972" w:rsidRPr="00270114" w:rsidRDefault="009C7972" w:rsidP="009C3CB4">
      <w:pPr>
        <w:spacing w:line="240" w:lineRule="auto"/>
        <w:rPr>
          <w:rFonts w:ascii="FbShefa" w:hAnsi="FbShefa"/>
          <w:sz w:val="11"/>
          <w:rtl/>
        </w:rPr>
      </w:pPr>
      <w:r w:rsidRPr="001B3037">
        <w:rPr>
          <w:rFonts w:ascii="FbShefa" w:hAnsi="FbShefa"/>
          <w:b/>
          <w:bCs/>
          <w:color w:val="3B2F2A" w:themeColor="text2" w:themeShade="80"/>
          <w:sz w:val="11"/>
          <w:rtl/>
        </w:rPr>
        <w:t>ש"מ</w:t>
      </w:r>
      <w:r w:rsidR="00980F5A" w:rsidRPr="001B3037">
        <w:rPr>
          <w:rFonts w:ascii="FbShefa" w:hAnsi="FbShefa"/>
          <w:b/>
          <w:bCs/>
          <w:color w:val="3B2F2A" w:themeColor="text2" w:themeShade="80"/>
          <w:sz w:val="11"/>
          <w:rtl/>
        </w:rPr>
        <w:t>.</w:t>
      </w:r>
      <w:r w:rsidRPr="00270114">
        <w:rPr>
          <w:rFonts w:ascii="FbShefa" w:hAnsi="FbShefa"/>
          <w:sz w:val="11"/>
          <w:rtl/>
        </w:rPr>
        <w:t xml:space="preserve"> יוצאת בדיינים</w:t>
      </w:r>
      <w:r w:rsidR="00980F5A" w:rsidRPr="00270114">
        <w:rPr>
          <w:rFonts w:ascii="FbShefa" w:hAnsi="FbShefa"/>
          <w:sz w:val="11"/>
          <w:rtl/>
        </w:rPr>
        <w:t>.</w:t>
      </w:r>
    </w:p>
    <w:p w14:paraId="772FB9CA" w14:textId="77777777" w:rsidR="009C3CB4" w:rsidRPr="001B3037" w:rsidRDefault="009C3CB4" w:rsidP="009C3CB4">
      <w:pPr>
        <w:spacing w:line="240" w:lineRule="auto"/>
        <w:rPr>
          <w:rFonts w:ascii="FbShefa" w:hAnsi="FbShefa"/>
          <w:b/>
          <w:bCs/>
          <w:color w:val="3B2F2A" w:themeColor="text2" w:themeShade="80"/>
          <w:sz w:val="11"/>
          <w:rtl/>
        </w:rPr>
      </w:pPr>
    </w:p>
    <w:p w14:paraId="40027F4F" w14:textId="77777777" w:rsidR="009C7972" w:rsidRPr="00270114" w:rsidRDefault="009C3CB4" w:rsidP="009C7972">
      <w:pPr>
        <w:pStyle w:val="3"/>
        <w:rPr>
          <w:rFonts w:ascii="FbShefa" w:hAnsi="FbShefa"/>
          <w:rtl/>
        </w:rPr>
      </w:pPr>
      <w:r w:rsidRPr="00270114">
        <w:rPr>
          <w:rFonts w:ascii="FbShefa" w:hAnsi="FbShefa"/>
          <w:rtl/>
        </w:rPr>
        <w:t>לימא כתנאי</w:t>
      </w:r>
      <w:r w:rsidR="009C7972" w:rsidRPr="00270114">
        <w:rPr>
          <w:rFonts w:ascii="FbShefa" w:hAnsi="FbShefa"/>
          <w:rtl/>
        </w:rPr>
        <w:t>:</w:t>
      </w:r>
    </w:p>
    <w:p w14:paraId="56132361" w14:textId="23B8B098"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שנחלקו</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אם יש מלקות למלוה ולערב</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מפני</w:t>
      </w:r>
      <w:r w:rsidR="00980F5A" w:rsidRPr="001B3037">
        <w:rPr>
          <w:rFonts w:ascii="FbShefa" w:hAnsi="FbShefa"/>
          <w:b/>
          <w:bCs/>
          <w:color w:val="3B2F2A" w:themeColor="text2" w:themeShade="80"/>
          <w:sz w:val="11"/>
          <w:rtl/>
        </w:rPr>
        <w:t>.</w:t>
      </w:r>
      <w:r w:rsidRPr="00270114">
        <w:rPr>
          <w:rFonts w:ascii="FbShefa" w:hAnsi="FbShefa"/>
          <w:sz w:val="11"/>
          <w:rtl/>
        </w:rPr>
        <w:t xml:space="preserve"> שיש בהן קום עשה</w:t>
      </w:r>
      <w:r w:rsidR="00980F5A" w:rsidRPr="00270114">
        <w:rPr>
          <w:rFonts w:ascii="FbShefa" w:hAnsi="FbShefa"/>
          <w:sz w:val="11"/>
          <w:rtl/>
        </w:rPr>
        <w:t>.</w:t>
      </w:r>
    </w:p>
    <w:p w14:paraId="5B131A96" w14:textId="116C540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ס"ד</w:t>
      </w:r>
      <w:r w:rsidR="00980F5A" w:rsidRPr="001B3037">
        <w:rPr>
          <w:rFonts w:ascii="FbShefa" w:hAnsi="FbShefa"/>
          <w:b/>
          <w:bCs/>
          <w:color w:val="3B2F2A" w:themeColor="text2" w:themeShade="80"/>
          <w:sz w:val="11"/>
          <w:rtl/>
        </w:rPr>
        <w:t>.</w:t>
      </w:r>
      <w:r w:rsidRPr="00270114">
        <w:rPr>
          <w:rFonts w:ascii="FbShefa" w:hAnsi="FbShefa"/>
          <w:sz w:val="11"/>
          <w:rtl/>
        </w:rPr>
        <w:t xml:space="preserve"> בהא קמיפלגי</w:t>
      </w:r>
      <w:r w:rsidR="009C7972" w:rsidRPr="00270114">
        <w:rPr>
          <w:rFonts w:ascii="FbShefa" w:hAnsi="FbShefa"/>
          <w:sz w:val="11"/>
          <w:rtl/>
        </w:rPr>
        <w:t>,</w:t>
      </w:r>
      <w:r w:rsidRPr="00270114">
        <w:rPr>
          <w:rFonts w:ascii="FbShefa" w:hAnsi="FbShefa"/>
          <w:sz w:val="11"/>
          <w:rtl/>
        </w:rPr>
        <w:t xml:space="preserve"> אם בני אהדורי נינהו</w:t>
      </w:r>
      <w:r w:rsidR="00980F5A" w:rsidRPr="00270114">
        <w:rPr>
          <w:rFonts w:ascii="FbShefa" w:hAnsi="FbShefa"/>
          <w:sz w:val="11"/>
          <w:rtl/>
        </w:rPr>
        <w:t>.</w:t>
      </w:r>
    </w:p>
    <w:p w14:paraId="32140898" w14:textId="77777777" w:rsidR="00B42594" w:rsidRPr="001B3037" w:rsidRDefault="00B42594" w:rsidP="009C3CB4">
      <w:pPr>
        <w:spacing w:line="240" w:lineRule="auto"/>
        <w:rPr>
          <w:rFonts w:ascii="FbShefa" w:hAnsi="FbShefa"/>
          <w:b/>
          <w:bCs/>
          <w:color w:val="3B2F2A" w:themeColor="text2" w:themeShade="80"/>
          <w:sz w:val="11"/>
          <w:rtl/>
        </w:rPr>
      </w:pPr>
    </w:p>
    <w:p w14:paraId="37F4B2BA" w14:textId="31D3E592"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קום עשה היינו לקרוע שטרא</w:t>
      </w:r>
      <w:r w:rsidR="00980F5A" w:rsidRPr="00270114">
        <w:rPr>
          <w:rFonts w:ascii="FbShefa" w:hAnsi="FbShefa"/>
          <w:sz w:val="11"/>
          <w:rtl/>
        </w:rPr>
        <w:t>.</w:t>
      </w:r>
    </w:p>
    <w:p w14:paraId="6A577443" w14:textId="464A954E" w:rsidR="002F24DC" w:rsidRPr="00270114" w:rsidRDefault="00B42594" w:rsidP="00B42594">
      <w:pPr>
        <w:autoSpaceDE w:val="0"/>
        <w:autoSpaceDN w:val="0"/>
        <w:adjustRightInd w:val="0"/>
        <w:rPr>
          <w:rFonts w:ascii="FbShefa" w:hAnsi="FbShefa"/>
          <w:rtl/>
        </w:rPr>
      </w:pPr>
      <w:r w:rsidRPr="001B3037">
        <w:rPr>
          <w:rFonts w:ascii="FbShefa" w:hAnsi="FbShefa"/>
          <w:b/>
          <w:bCs/>
          <w:color w:val="3B2F2A" w:themeColor="text2" w:themeShade="80"/>
          <w:rtl/>
        </w:rPr>
        <w:t>שאלה</w:t>
      </w:r>
      <w:r w:rsidR="00980F5A" w:rsidRPr="001B3037">
        <w:rPr>
          <w:rFonts w:ascii="FbShefa" w:hAnsi="FbShefa"/>
          <w:b/>
          <w:bCs/>
          <w:color w:val="3B2F2A" w:themeColor="text2" w:themeShade="80"/>
          <w:rtl/>
        </w:rPr>
        <w:t>.</w:t>
      </w:r>
      <w:r w:rsidRPr="00270114">
        <w:rPr>
          <w:rFonts w:ascii="FbShefa" w:hAnsi="FbShefa"/>
          <w:rtl/>
        </w:rPr>
        <w:t xml:space="preserve"> אי קסבר שטר העומד לגבות כגבוי דמי</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הרי</w:t>
      </w:r>
      <w:r w:rsidR="00AC4087">
        <w:rPr>
          <w:rFonts w:ascii="FbShefa" w:hAnsi="FbShefa" w:hint="cs"/>
          <w:b/>
          <w:bCs/>
          <w:color w:val="3B2F2A" w:themeColor="text2" w:themeShade="80"/>
          <w:rtl/>
        </w:rPr>
        <w:t>.</w:t>
      </w:r>
      <w:r w:rsidRPr="00AC4087">
        <w:rPr>
          <w:rFonts w:hint="cs"/>
          <w:rtl/>
        </w:rPr>
        <w:t xml:space="preserve"> </w:t>
      </w:r>
      <w:r w:rsidRPr="00AC4087">
        <w:rPr>
          <w:rtl/>
        </w:rPr>
        <w:t>עבדו איסורייהו</w:t>
      </w:r>
      <w:r w:rsidR="00980F5A" w:rsidRPr="00AC4087">
        <w:rPr>
          <w:rtl/>
        </w:rPr>
        <w:t>.</w:t>
      </w:r>
      <w:r w:rsidR="001C0E38" w:rsidRPr="00270114">
        <w:rPr>
          <w:rFonts w:ascii="FbShefa" w:hAnsi="FbShefa"/>
          <w:rtl/>
        </w:rPr>
        <w:t xml:space="preserve"> </w:t>
      </w:r>
      <w:r w:rsidRPr="001B3037">
        <w:rPr>
          <w:rFonts w:ascii="FbShefa" w:hAnsi="FbShefa"/>
          <w:b/>
          <w:bCs/>
          <w:color w:val="3B2F2A" w:themeColor="text2" w:themeShade="80"/>
          <w:rtl/>
        </w:rPr>
        <w:t>ואי לאו כגבוי דמי</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הא לא עבוד ולא כלום</w:t>
      </w:r>
      <w:r w:rsidR="00980F5A" w:rsidRPr="00270114">
        <w:rPr>
          <w:rFonts w:ascii="FbShefa" w:hAnsi="FbShefa"/>
          <w:rtl/>
        </w:rPr>
        <w:t>.</w:t>
      </w:r>
    </w:p>
    <w:p w14:paraId="3A501D41" w14:textId="0B6BC862" w:rsidR="00433741" w:rsidRPr="00270114" w:rsidRDefault="00B42594" w:rsidP="00B42594">
      <w:pPr>
        <w:spacing w:line="240" w:lineRule="auto"/>
        <w:rPr>
          <w:rFonts w:ascii="FbShefa" w:hAnsi="FbShefa"/>
          <w:rtl/>
        </w:rPr>
      </w:pPr>
      <w:r w:rsidRPr="001B3037">
        <w:rPr>
          <w:rFonts w:ascii="FbShefa" w:hAnsi="FbShefa"/>
          <w:b/>
          <w:bCs/>
          <w:color w:val="3B2F2A" w:themeColor="text2" w:themeShade="80"/>
          <w:rtl/>
        </w:rPr>
        <w:t>תשובה</w:t>
      </w:r>
      <w:r w:rsidR="00980F5A" w:rsidRPr="001B3037">
        <w:rPr>
          <w:rFonts w:ascii="FbShefa" w:hAnsi="FbShefa"/>
          <w:b/>
          <w:bCs/>
          <w:color w:val="3B2F2A" w:themeColor="text2" w:themeShade="80"/>
          <w:rtl/>
        </w:rPr>
        <w:t>.</w:t>
      </w:r>
      <w:r w:rsidR="009C3CB4" w:rsidRPr="00270114">
        <w:rPr>
          <w:rFonts w:ascii="FbShefa" w:hAnsi="FbShefa"/>
          <w:rtl/>
        </w:rPr>
        <w:t xml:space="preserve"> כל העומד לגבות לאו כגבוי דמי</w:t>
      </w:r>
      <w:r w:rsidR="00980F5A" w:rsidRPr="00270114">
        <w:rPr>
          <w:rFonts w:ascii="FbShefa" w:hAnsi="FbShefa"/>
          <w:rtl/>
        </w:rPr>
        <w:t>.</w:t>
      </w:r>
      <w:r w:rsidR="009C3CB4" w:rsidRPr="00270114">
        <w:rPr>
          <w:rFonts w:ascii="FbShefa" w:hAnsi="FbShefa"/>
          <w:rtl/>
        </w:rPr>
        <w:t xml:space="preserve"> </w:t>
      </w:r>
      <w:r w:rsidR="009C3CB4" w:rsidRPr="00AC4087">
        <w:rPr>
          <w:rFonts w:ascii="FbShefa" w:hAnsi="FbShefa"/>
          <w:b/>
          <w:bCs/>
          <w:color w:val="3B2F2A" w:themeColor="text2" w:themeShade="80"/>
          <w:rtl/>
        </w:rPr>
        <w:t>וק</w:t>
      </w:r>
      <w:r w:rsidR="009C3CB4" w:rsidRPr="00AC4087">
        <w:rPr>
          <w:rStyle w:val="af9"/>
          <w:rFonts w:eastAsiaTheme="minorHAnsi"/>
          <w:rtl/>
        </w:rPr>
        <w:t>מ</w:t>
      </w:r>
      <w:r w:rsidR="009C3CB4" w:rsidRPr="00AC4087">
        <w:rPr>
          <w:rFonts w:ascii="FbShefa" w:hAnsi="FbShefa"/>
          <w:b/>
          <w:bCs/>
          <w:color w:val="3B2F2A" w:themeColor="text2" w:themeShade="80"/>
          <w:rtl/>
        </w:rPr>
        <w:t>"ל</w:t>
      </w:r>
      <w:r w:rsidR="00980F5A" w:rsidRPr="00AC4087">
        <w:rPr>
          <w:rFonts w:ascii="FbShefa" w:hAnsi="FbShefa"/>
          <w:b/>
          <w:bCs/>
          <w:color w:val="3B2F2A" w:themeColor="text2" w:themeShade="80"/>
          <w:rtl/>
        </w:rPr>
        <w:t>.</w:t>
      </w:r>
      <w:r w:rsidR="009C3CB4" w:rsidRPr="00270114">
        <w:rPr>
          <w:rFonts w:ascii="FbShefa" w:hAnsi="FbShefa"/>
          <w:rtl/>
        </w:rPr>
        <w:t xml:space="preserve"> דשומא מילתא</w:t>
      </w:r>
      <w:r w:rsidR="00980F5A" w:rsidRPr="00270114">
        <w:rPr>
          <w:rFonts w:ascii="FbShefa" w:hAnsi="FbShefa"/>
          <w:rtl/>
        </w:rPr>
        <w:t>.</w:t>
      </w:r>
    </w:p>
    <w:p w14:paraId="3A70221F" w14:textId="77777777" w:rsidR="00D43BEB" w:rsidRPr="00270114" w:rsidRDefault="00D43BEB" w:rsidP="00B42594">
      <w:pPr>
        <w:spacing w:line="240" w:lineRule="auto"/>
        <w:rPr>
          <w:rFonts w:ascii="FbShefa" w:hAnsi="FbShefa"/>
          <w:rtl/>
        </w:rPr>
      </w:pPr>
    </w:p>
    <w:p w14:paraId="1F935652" w14:textId="73861AF2" w:rsidR="00D43BEB" w:rsidRPr="00270114" w:rsidRDefault="00D43BEB" w:rsidP="00D43BEB">
      <w:pPr>
        <w:pStyle w:val="2"/>
        <w:rPr>
          <w:rFonts w:ascii="FbShefa" w:hAnsi="FbShefa"/>
          <w:rtl/>
        </w:rPr>
      </w:pPr>
      <w:r w:rsidRPr="00270114">
        <w:rPr>
          <w:rFonts w:ascii="FbShefa" w:hAnsi="FbShefa"/>
          <w:rtl/>
        </w:rPr>
        <w:t>שומא מילתא</w:t>
      </w:r>
    </w:p>
    <w:p w14:paraId="5B6CA2E4" w14:textId="7BE94C07" w:rsidR="00D43BEB" w:rsidRPr="00270114" w:rsidRDefault="00D43BEB" w:rsidP="00D43BEB">
      <w:pPr>
        <w:spacing w:line="240" w:lineRule="auto"/>
        <w:rPr>
          <w:rFonts w:ascii="FbShefa" w:hAnsi="FbShefa"/>
          <w:rtl/>
        </w:rPr>
      </w:pPr>
      <w:r w:rsidRPr="001B3037">
        <w:rPr>
          <w:rFonts w:ascii="FbShefa" w:hAnsi="FbShefa"/>
          <w:b/>
          <w:bCs/>
          <w:color w:val="3B2F2A" w:themeColor="text2" w:themeShade="80"/>
          <w:rtl/>
        </w:rPr>
        <w:t>לא תעשה למלוה לווה וערב</w:t>
      </w:r>
      <w:r w:rsidR="00980F5A" w:rsidRPr="00270114">
        <w:rPr>
          <w:rFonts w:ascii="FbShefa" w:hAnsi="FbShefa"/>
          <w:rtl/>
        </w:rPr>
        <w:t>.</w:t>
      </w:r>
      <w:r w:rsidRPr="00270114">
        <w:rPr>
          <w:rFonts w:ascii="FbShefa" w:hAnsi="FbShefa"/>
          <w:rtl/>
        </w:rPr>
        <w:t xml:space="preserve"> משום דעבוד מעשה</w:t>
      </w:r>
      <w:r w:rsidR="00980F5A" w:rsidRPr="00270114">
        <w:rPr>
          <w:rFonts w:ascii="FbShefa" w:hAnsi="FbShefa"/>
          <w:rtl/>
        </w:rPr>
        <w:t>.</w:t>
      </w:r>
    </w:p>
    <w:p w14:paraId="11C3D39F" w14:textId="3F51C4C6" w:rsidR="00D43BEB" w:rsidRPr="00270114" w:rsidRDefault="00D43BEB" w:rsidP="00D43BEB">
      <w:pPr>
        <w:spacing w:line="240" w:lineRule="auto"/>
        <w:rPr>
          <w:rFonts w:ascii="FbShefa" w:hAnsi="FbShefa"/>
          <w:rtl/>
        </w:rPr>
      </w:pPr>
      <w:r w:rsidRPr="001B3037">
        <w:rPr>
          <w:rFonts w:ascii="FbShefa" w:hAnsi="FbShefa"/>
          <w:b/>
          <w:bCs/>
          <w:color w:val="3B2F2A" w:themeColor="text2" w:themeShade="80"/>
          <w:rtl/>
        </w:rPr>
        <w:t>לא תעשה לעדים</w:t>
      </w:r>
      <w:r w:rsidR="00980F5A" w:rsidRPr="00270114">
        <w:rPr>
          <w:rFonts w:ascii="FbShefa" w:hAnsi="FbShefa"/>
          <w:rtl/>
        </w:rPr>
        <w:t>.</w:t>
      </w:r>
      <w:r w:rsidRPr="00270114">
        <w:rPr>
          <w:rFonts w:ascii="FbShefa" w:hAnsi="FbShefa"/>
          <w:rtl/>
        </w:rPr>
        <w:t xml:space="preserve"> משום דשומא מילתא היא</w:t>
      </w:r>
      <w:r w:rsidR="00980F5A" w:rsidRPr="00270114">
        <w:rPr>
          <w:rFonts w:ascii="FbShefa" w:hAnsi="FbShefa"/>
          <w:rtl/>
        </w:rPr>
        <w:t>.</w:t>
      </w:r>
    </w:p>
    <w:p w14:paraId="7F23A0BD" w14:textId="06EFD878" w:rsidR="009C3CB4" w:rsidRPr="00270114" w:rsidRDefault="009C3CB4" w:rsidP="009C3CB4">
      <w:pPr>
        <w:spacing w:line="240" w:lineRule="auto"/>
        <w:rPr>
          <w:rFonts w:ascii="FbShefa" w:hAnsi="FbShefa"/>
          <w:sz w:val="11"/>
          <w:rtl/>
        </w:rPr>
      </w:pPr>
    </w:p>
    <w:p w14:paraId="14DA76C3"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חזרת ריבית</w:t>
      </w:r>
    </w:p>
    <w:p w14:paraId="3012F3CE" w14:textId="77777777" w:rsidR="00D43BEB" w:rsidRPr="00270114" w:rsidRDefault="009C3CB4" w:rsidP="00D43BEB">
      <w:pPr>
        <w:pStyle w:val="3"/>
        <w:rPr>
          <w:rFonts w:ascii="FbShefa" w:hAnsi="FbShefa"/>
          <w:rtl/>
        </w:rPr>
      </w:pPr>
      <w:r w:rsidRPr="00270114">
        <w:rPr>
          <w:rFonts w:ascii="FbShefa" w:hAnsi="FbShefa"/>
          <w:rtl/>
        </w:rPr>
        <w:t>כלל</w:t>
      </w:r>
      <w:r w:rsidR="00D43BEB" w:rsidRPr="00270114">
        <w:rPr>
          <w:rFonts w:ascii="FbShefa" w:hAnsi="FbShefa"/>
          <w:rtl/>
        </w:rPr>
        <w:t>:</w:t>
      </w:r>
    </w:p>
    <w:p w14:paraId="1C0AD34F" w14:textId="44F495B9"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כל שבדיניהם</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מוציאים מלוה למלוה</w:t>
      </w:r>
      <w:r w:rsidR="00980F5A" w:rsidRPr="00270114">
        <w:rPr>
          <w:rFonts w:ascii="FbShefa" w:hAnsi="FbShefa"/>
          <w:sz w:val="11"/>
          <w:rtl/>
        </w:rPr>
        <w:t>.</w:t>
      </w:r>
      <w:r w:rsidR="001C0E38" w:rsidRPr="00270114">
        <w:rPr>
          <w:rFonts w:ascii="FbShefa" w:hAnsi="FbShefa"/>
          <w:sz w:val="11"/>
          <w:rtl/>
        </w:rPr>
        <w:t xml:space="preserve"> </w:t>
      </w:r>
      <w:r w:rsidRPr="001B3037">
        <w:rPr>
          <w:rFonts w:ascii="FbShefa" w:hAnsi="FbShefa"/>
          <w:b/>
          <w:bCs/>
          <w:color w:val="3B2F2A" w:themeColor="text2" w:themeShade="80"/>
          <w:sz w:val="11"/>
          <w:rtl/>
        </w:rPr>
        <w:t>בדינינו</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מחזירין ממלוה ללוה</w:t>
      </w:r>
      <w:r w:rsidR="00980F5A" w:rsidRPr="00270114">
        <w:rPr>
          <w:rFonts w:ascii="FbShefa" w:hAnsi="FbShefa"/>
          <w:sz w:val="11"/>
          <w:rtl/>
        </w:rPr>
        <w:t>.</w:t>
      </w:r>
    </w:p>
    <w:p w14:paraId="74E94E9A" w14:textId="5F20E81C" w:rsidR="002F24DC" w:rsidRPr="00270114" w:rsidRDefault="00B34CEE" w:rsidP="009C3CB4">
      <w:pPr>
        <w:spacing w:line="240" w:lineRule="auto"/>
        <w:rPr>
          <w:rFonts w:ascii="FbShefa" w:hAnsi="FbShefa"/>
          <w:rtl/>
        </w:rPr>
      </w:pPr>
      <w:r w:rsidRPr="001B3037">
        <w:rPr>
          <w:rFonts w:ascii="FbShefa" w:hAnsi="FbShefa"/>
          <w:b/>
          <w:bCs/>
          <w:color w:val="3B2F2A" w:themeColor="text2" w:themeShade="80"/>
          <w:rtl/>
        </w:rPr>
        <w:t>כל שבדיניהם</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אין מוציאין מלוה למלוה</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בדינינו</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אין מחזירין ממלוה ללוה</w:t>
      </w:r>
      <w:r w:rsidR="00980F5A" w:rsidRPr="00270114">
        <w:rPr>
          <w:rFonts w:ascii="FbShefa" w:hAnsi="FbShefa"/>
          <w:rtl/>
        </w:rPr>
        <w:t>.</w:t>
      </w:r>
    </w:p>
    <w:p w14:paraId="2AD349EC" w14:textId="38141152" w:rsidR="00B34CEE" w:rsidRPr="00270114" w:rsidRDefault="00B34CEE" w:rsidP="009C3CB4">
      <w:pPr>
        <w:spacing w:line="240" w:lineRule="auto"/>
        <w:rPr>
          <w:rFonts w:ascii="FbShefa" w:hAnsi="FbShefa"/>
          <w:rtl/>
        </w:rPr>
      </w:pPr>
    </w:p>
    <w:p w14:paraId="4646FDC6" w14:textId="0C755583" w:rsidR="00B34CEE" w:rsidRPr="001B3037" w:rsidRDefault="009C3CB4" w:rsidP="00B34CEE">
      <w:pPr>
        <w:pStyle w:val="3"/>
        <w:rPr>
          <w:rFonts w:ascii="FbShefa" w:hAnsi="FbShefa"/>
          <w:b/>
          <w:bCs/>
          <w:color w:val="3B2F2A" w:themeColor="text2" w:themeShade="80"/>
          <w:rtl/>
        </w:rPr>
      </w:pPr>
      <w:r w:rsidRPr="001B3037">
        <w:rPr>
          <w:rFonts w:ascii="FbShefa" w:hAnsi="FbShefa"/>
          <w:b/>
          <w:bCs/>
          <w:color w:val="3B2F2A" w:themeColor="text2" w:themeShade="80"/>
          <w:rtl/>
        </w:rPr>
        <w:t>סאה בסאה</w:t>
      </w:r>
      <w:r w:rsidR="00B34CEE" w:rsidRPr="001B3037">
        <w:rPr>
          <w:rFonts w:ascii="FbShefa" w:hAnsi="FbShefa"/>
          <w:b/>
          <w:bCs/>
          <w:color w:val="3B2F2A" w:themeColor="text2" w:themeShade="80"/>
          <w:rtl/>
        </w:rPr>
        <w:t>:</w:t>
      </w:r>
    </w:p>
    <w:p w14:paraId="0D3D8D50" w14:textId="0C5E462E" w:rsidR="002F24DC" w:rsidRPr="00270114" w:rsidRDefault="00B34CEE" w:rsidP="009C3CB4">
      <w:pPr>
        <w:spacing w:line="240" w:lineRule="auto"/>
        <w:rPr>
          <w:rFonts w:ascii="FbShefa" w:hAnsi="FbShefa"/>
          <w:sz w:val="11"/>
          <w:rtl/>
        </w:rPr>
      </w:pPr>
      <w:r w:rsidRPr="001B3037">
        <w:rPr>
          <w:rFonts w:ascii="FbShefa" w:hAnsi="FbShefa"/>
          <w:b/>
          <w:bCs/>
          <w:color w:val="3B2F2A" w:themeColor="text2" w:themeShade="80"/>
          <w:sz w:val="11"/>
          <w:rtl/>
        </w:rPr>
        <w:t>שאלה</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w:t>
      </w:r>
      <w:r w:rsidRPr="00270114">
        <w:rPr>
          <w:rFonts w:ascii="FbShefa" w:hAnsi="FbShefa"/>
          <w:sz w:val="11"/>
          <w:rtl/>
        </w:rPr>
        <w:t xml:space="preserve">הרי סאה בסאה, </w:t>
      </w:r>
      <w:r w:rsidR="009C3CB4" w:rsidRPr="00270114">
        <w:rPr>
          <w:rFonts w:ascii="FbShefa" w:hAnsi="FbShefa"/>
          <w:sz w:val="11"/>
          <w:rtl/>
        </w:rPr>
        <w:t>בדיניהם מוציאין, ובדינינו אין מחזירין</w:t>
      </w:r>
      <w:r w:rsidR="00980F5A" w:rsidRPr="00270114">
        <w:rPr>
          <w:rFonts w:ascii="FbShefa" w:hAnsi="FbShefa"/>
          <w:sz w:val="11"/>
          <w:rtl/>
        </w:rPr>
        <w:t>.</w:t>
      </w:r>
    </w:p>
    <w:p w14:paraId="5E015454" w14:textId="17B7000C" w:rsidR="00433741" w:rsidRPr="00270114" w:rsidRDefault="00B34CEE" w:rsidP="009C3CB4">
      <w:pPr>
        <w:spacing w:line="240" w:lineRule="auto"/>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אינהו בתורת פקדון אתא לידיה</w:t>
      </w:r>
      <w:r w:rsidR="00980F5A" w:rsidRPr="00270114">
        <w:rPr>
          <w:rFonts w:ascii="FbShefa" w:hAnsi="FbShefa"/>
          <w:sz w:val="11"/>
          <w:rtl/>
        </w:rPr>
        <w:t>.</w:t>
      </w:r>
    </w:p>
    <w:p w14:paraId="0A1BD65B" w14:textId="2E7F2027" w:rsidR="009C3CB4" w:rsidRPr="00270114" w:rsidRDefault="009C3CB4" w:rsidP="00794C1A">
      <w:pPr>
        <w:pStyle w:val="1"/>
        <w:rPr>
          <w:rFonts w:ascii="FbShefa" w:hAnsi="FbShefa"/>
          <w:rtl/>
        </w:rPr>
      </w:pPr>
      <w:r w:rsidRPr="00270114">
        <w:rPr>
          <w:rFonts w:ascii="FbShefa" w:hAnsi="FbShefa"/>
          <w:sz w:val="11"/>
          <w:rtl/>
        </w:rPr>
        <w:t>סב</w:t>
      </w:r>
      <w:r w:rsidR="00B36BF2" w:rsidRPr="00270114">
        <w:rPr>
          <w:rFonts w:ascii="FbShefa" w:hAnsi="FbShefa"/>
          <w:sz w:val="11"/>
          <w:rtl/>
        </w:rPr>
        <w:t>, ב</w:t>
      </w:r>
    </w:p>
    <w:p w14:paraId="4BE433EC" w14:textId="77777777" w:rsidR="00B34CEE" w:rsidRPr="00270114" w:rsidRDefault="009C3CB4" w:rsidP="00B34CEE">
      <w:pPr>
        <w:pStyle w:val="3"/>
        <w:rPr>
          <w:rFonts w:ascii="FbShefa" w:hAnsi="FbShefa"/>
          <w:rtl/>
        </w:rPr>
      </w:pPr>
      <w:r w:rsidRPr="00270114">
        <w:rPr>
          <w:rFonts w:ascii="FbShefa" w:hAnsi="FbShefa"/>
          <w:rtl/>
        </w:rPr>
        <w:t>משכנתא בלא נכייתא</w:t>
      </w:r>
      <w:r w:rsidR="00B34CEE" w:rsidRPr="00270114">
        <w:rPr>
          <w:rFonts w:ascii="FbShefa" w:hAnsi="FbShefa"/>
          <w:rtl/>
        </w:rPr>
        <w:t>:</w:t>
      </w:r>
    </w:p>
    <w:p w14:paraId="2A2F9C12" w14:textId="62897BB6" w:rsidR="002F24DC" w:rsidRPr="00270114" w:rsidRDefault="00B34CEE" w:rsidP="009C3CB4">
      <w:pPr>
        <w:spacing w:line="240" w:lineRule="auto"/>
        <w:rPr>
          <w:rFonts w:ascii="FbShefa" w:hAnsi="FbShefa"/>
          <w:sz w:val="11"/>
          <w:rtl/>
        </w:rPr>
      </w:pPr>
      <w:r w:rsidRPr="001B3037">
        <w:rPr>
          <w:rFonts w:ascii="FbShefa" w:hAnsi="FbShefa"/>
          <w:b/>
          <w:bCs/>
          <w:color w:val="3B2F2A" w:themeColor="text2" w:themeShade="80"/>
          <w:sz w:val="11"/>
          <w:rtl/>
        </w:rPr>
        <w:t>שאלה</w:t>
      </w:r>
      <w:r w:rsidR="00980F5A" w:rsidRPr="001B3037">
        <w:rPr>
          <w:rFonts w:ascii="FbShefa" w:hAnsi="FbShefa"/>
          <w:b/>
          <w:bCs/>
          <w:color w:val="3B2F2A" w:themeColor="text2" w:themeShade="80"/>
          <w:sz w:val="11"/>
          <w:rtl/>
        </w:rPr>
        <w:t>.</w:t>
      </w:r>
      <w:r w:rsidRPr="00270114">
        <w:rPr>
          <w:rFonts w:ascii="FbShefa" w:hAnsi="FbShefa"/>
          <w:sz w:val="11"/>
          <w:rtl/>
        </w:rPr>
        <w:t xml:space="preserve"> הרי משכנתא בלא נכייתא,</w:t>
      </w:r>
      <w:r w:rsidR="009C3CB4" w:rsidRPr="00270114">
        <w:rPr>
          <w:rFonts w:ascii="FbShefa" w:hAnsi="FbShefa"/>
          <w:sz w:val="11"/>
          <w:rtl/>
        </w:rPr>
        <w:t xml:space="preserve"> בדיניהם מוציאין, ובדינינו אין מחזירין</w:t>
      </w:r>
      <w:r w:rsidR="00980F5A" w:rsidRPr="00270114">
        <w:rPr>
          <w:rFonts w:ascii="FbShefa" w:hAnsi="FbShefa"/>
          <w:sz w:val="11"/>
          <w:rtl/>
        </w:rPr>
        <w:t>.</w:t>
      </w:r>
    </w:p>
    <w:p w14:paraId="326E3D0E" w14:textId="4F5BED87" w:rsidR="00433741" w:rsidRPr="00270114" w:rsidRDefault="00B34CEE" w:rsidP="009C3CB4">
      <w:pPr>
        <w:spacing w:line="240" w:lineRule="auto"/>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אינהו בתורת זביני אתא לידייהו</w:t>
      </w:r>
      <w:r w:rsidR="00980F5A" w:rsidRPr="00270114">
        <w:rPr>
          <w:rFonts w:ascii="FbShefa" w:hAnsi="FbShefa"/>
          <w:sz w:val="11"/>
          <w:rtl/>
        </w:rPr>
        <w:t>.</w:t>
      </w:r>
    </w:p>
    <w:p w14:paraId="6E2559AF" w14:textId="77777777" w:rsidR="00B34CEE" w:rsidRPr="001B3037" w:rsidRDefault="00B34CEE" w:rsidP="009C3CB4">
      <w:pPr>
        <w:spacing w:line="240" w:lineRule="auto"/>
        <w:rPr>
          <w:rFonts w:ascii="FbShefa" w:hAnsi="FbShefa"/>
          <w:b/>
          <w:bCs/>
          <w:color w:val="3B2F2A" w:themeColor="text2" w:themeShade="80"/>
          <w:sz w:val="11"/>
          <w:rtl/>
        </w:rPr>
      </w:pPr>
    </w:p>
    <w:p w14:paraId="35C12DD7" w14:textId="5D9FCADE" w:rsidR="00B34CEE" w:rsidRPr="00270114" w:rsidRDefault="009C3CB4" w:rsidP="00B34CEE">
      <w:pPr>
        <w:pStyle w:val="3"/>
        <w:rPr>
          <w:rFonts w:ascii="FbShefa" w:hAnsi="FbShefa"/>
          <w:rtl/>
        </w:rPr>
      </w:pPr>
      <w:r w:rsidRPr="00270114">
        <w:rPr>
          <w:rFonts w:ascii="FbShefa" w:hAnsi="FbShefa"/>
          <w:rtl/>
        </w:rPr>
        <w:t>הכלל</w:t>
      </w:r>
      <w:r w:rsidR="00B34CEE" w:rsidRPr="00270114">
        <w:rPr>
          <w:rFonts w:ascii="FbShefa" w:hAnsi="FbShefa"/>
          <w:rtl/>
        </w:rPr>
        <w:t xml:space="preserve"> </w:t>
      </w:r>
      <w:r w:rsidR="00A7440A" w:rsidRPr="00270114">
        <w:rPr>
          <w:rFonts w:ascii="FbShefa" w:hAnsi="FbShefa"/>
          <w:rtl/>
        </w:rPr>
        <w:t xml:space="preserve">הנ"ל </w:t>
      </w:r>
      <w:r w:rsidR="00B34CEE" w:rsidRPr="00270114">
        <w:rPr>
          <w:rFonts w:ascii="FbShefa" w:hAnsi="FbShefa"/>
          <w:rtl/>
        </w:rPr>
        <w:t>בא ללמד:</w:t>
      </w:r>
    </w:p>
    <w:p w14:paraId="0891762D" w14:textId="14B429EA" w:rsidR="00B34CEE"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שמחזירין</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רבית קצוצה</w:t>
      </w:r>
      <w:r w:rsidR="00980F5A" w:rsidRPr="00270114">
        <w:rPr>
          <w:rFonts w:ascii="FbShefa" w:hAnsi="FbShefa"/>
          <w:sz w:val="11"/>
          <w:rtl/>
        </w:rPr>
        <w:t>.</w:t>
      </w:r>
    </w:p>
    <w:p w14:paraId="262124C5" w14:textId="1B75AA0B" w:rsidR="00433741" w:rsidRPr="00270114" w:rsidRDefault="00B34CEE" w:rsidP="009C3CB4">
      <w:pPr>
        <w:spacing w:line="240" w:lineRule="auto"/>
        <w:rPr>
          <w:rFonts w:ascii="FbShefa" w:hAnsi="FbShefa"/>
          <w:sz w:val="11"/>
          <w:rtl/>
        </w:rPr>
      </w:pPr>
      <w:r w:rsidRPr="001B3037">
        <w:rPr>
          <w:rFonts w:ascii="FbShefa" w:hAnsi="FbShefa"/>
          <w:b/>
          <w:bCs/>
          <w:color w:val="3B2F2A" w:themeColor="text2" w:themeShade="80"/>
          <w:sz w:val="11"/>
          <w:rtl/>
        </w:rPr>
        <w:t>ואין מחזיר</w:t>
      </w:r>
      <w:r w:rsidR="00A25F49">
        <w:rPr>
          <w:rFonts w:ascii="FbShefa" w:hAnsi="FbShefa" w:hint="cs"/>
          <w:b/>
          <w:bCs/>
          <w:color w:val="3B2F2A" w:themeColor="text2" w:themeShade="80"/>
          <w:sz w:val="11"/>
          <w:rtl/>
        </w:rPr>
        <w:t>י</w:t>
      </w:r>
      <w:r w:rsidRPr="001B3037">
        <w:rPr>
          <w:rFonts w:ascii="FbShefa" w:hAnsi="FbShefa"/>
          <w:b/>
          <w:bCs/>
          <w:color w:val="3B2F2A" w:themeColor="text2" w:themeShade="80"/>
          <w:sz w:val="11"/>
          <w:rtl/>
        </w:rPr>
        <w:t>ן</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w:t>
      </w:r>
      <w:r w:rsidRPr="00270114">
        <w:rPr>
          <w:rFonts w:ascii="FbShefa" w:hAnsi="FbShefa"/>
          <w:sz w:val="11"/>
          <w:rtl/>
        </w:rPr>
        <w:t xml:space="preserve">ריבית </w:t>
      </w:r>
      <w:r w:rsidR="009C3CB4" w:rsidRPr="00270114">
        <w:rPr>
          <w:rFonts w:ascii="FbShefa" w:hAnsi="FbShefa"/>
          <w:sz w:val="11"/>
          <w:rtl/>
        </w:rPr>
        <w:t>מוקדמת ומאוחרת</w:t>
      </w:r>
      <w:r w:rsidR="00980F5A" w:rsidRPr="00270114">
        <w:rPr>
          <w:rFonts w:ascii="FbShefa" w:hAnsi="FbShefa"/>
          <w:sz w:val="11"/>
          <w:rtl/>
        </w:rPr>
        <w:t>.</w:t>
      </w:r>
    </w:p>
    <w:p w14:paraId="43EA1AC4" w14:textId="4A291BED" w:rsidR="009C3CB4" w:rsidRPr="00270114" w:rsidRDefault="009C3CB4" w:rsidP="009C3CB4">
      <w:pPr>
        <w:spacing w:line="240" w:lineRule="auto"/>
        <w:rPr>
          <w:rFonts w:ascii="FbShefa" w:hAnsi="FbShefa"/>
          <w:sz w:val="11"/>
          <w:rtl/>
        </w:rPr>
      </w:pPr>
    </w:p>
    <w:p w14:paraId="0711ACB2" w14:textId="1C535ADB" w:rsidR="009C3CB4" w:rsidRPr="00270114" w:rsidRDefault="009C3CB4" w:rsidP="009C3CB4">
      <w:pPr>
        <w:pStyle w:val="2"/>
        <w:rPr>
          <w:rFonts w:ascii="FbShefa" w:hAnsi="FbShefa"/>
          <w:color w:val="7C5F1D"/>
          <w:rtl/>
        </w:rPr>
      </w:pPr>
      <w:r w:rsidRPr="00270114">
        <w:rPr>
          <w:rFonts w:ascii="FbShefa" w:hAnsi="FbShefa"/>
          <w:color w:val="7C5F1D"/>
          <w:sz w:val="11"/>
          <w:rtl/>
        </w:rPr>
        <w:t>פסיקה</w:t>
      </w:r>
    </w:p>
    <w:p w14:paraId="2D359808" w14:textId="03D71BBA" w:rsidR="00A7440A" w:rsidRPr="00270114" w:rsidRDefault="00A7440A" w:rsidP="00A7440A">
      <w:pPr>
        <w:spacing w:line="240" w:lineRule="auto"/>
        <w:rPr>
          <w:rFonts w:ascii="FbShefa" w:hAnsi="FbShefa"/>
          <w:rtl/>
        </w:rPr>
      </w:pPr>
      <w:r w:rsidRPr="001B3037">
        <w:rPr>
          <w:rFonts w:ascii="FbShefa" w:hAnsi="FbShefa"/>
          <w:b/>
          <w:bCs/>
          <w:color w:val="3B2F2A" w:themeColor="text2" w:themeShade="80"/>
          <w:rtl/>
        </w:rPr>
        <w:t>לשון המשנה</w:t>
      </w:r>
      <w:r w:rsidR="00980F5A" w:rsidRPr="001B3037">
        <w:rPr>
          <w:rFonts w:ascii="FbShefa" w:hAnsi="FbShefa"/>
          <w:b/>
          <w:bCs/>
          <w:color w:val="3B2F2A" w:themeColor="text2" w:themeShade="80"/>
          <w:rtl/>
        </w:rPr>
        <w:t>.</w:t>
      </w:r>
      <w:r w:rsidRPr="00270114">
        <w:rPr>
          <w:rFonts w:ascii="FbShefa" w:hAnsi="FbShefa"/>
          <w:rtl/>
        </w:rPr>
        <w:t xml:space="preserve"> ואיזהו תרבית לקח הימנו חטין בדינר זהב הכור, וכן השער, עמדו חטין בשלשים דינרין</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אמר לו</w:t>
      </w:r>
      <w:r w:rsidR="00980F5A" w:rsidRPr="001B3037">
        <w:rPr>
          <w:rFonts w:ascii="FbShefa" w:hAnsi="FbShefa"/>
          <w:b/>
          <w:bCs/>
          <w:color w:val="3B2F2A" w:themeColor="text2" w:themeShade="80"/>
          <w:rtl/>
        </w:rPr>
        <w:t>.</w:t>
      </w:r>
      <w:r w:rsidRPr="00270114">
        <w:rPr>
          <w:rFonts w:ascii="FbShefa" w:hAnsi="FbShefa"/>
          <w:rtl/>
        </w:rPr>
        <w:t xml:space="preserve"> תן לי חטיי, שאני רוצה למוכרן וליקח בהן יין</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אמר לו</w:t>
      </w:r>
      <w:r w:rsidR="00980F5A" w:rsidRPr="001B3037">
        <w:rPr>
          <w:rFonts w:ascii="FbShefa" w:hAnsi="FbShefa"/>
          <w:b/>
          <w:bCs/>
          <w:color w:val="3B2F2A" w:themeColor="text2" w:themeShade="80"/>
          <w:rtl/>
        </w:rPr>
        <w:t>.</w:t>
      </w:r>
      <w:r w:rsidRPr="00270114">
        <w:rPr>
          <w:rFonts w:ascii="FbShefa" w:hAnsi="FbShefa"/>
          <w:rtl/>
        </w:rPr>
        <w:t xml:space="preserve"> הרי חטיך עשויות עלי בשלשים, והרי לך אצלי בהן יין, ויין אין לו</w:t>
      </w:r>
      <w:r w:rsidR="00980F5A" w:rsidRPr="00270114">
        <w:rPr>
          <w:rFonts w:ascii="FbShefa" w:hAnsi="FbShefa"/>
          <w:rtl/>
        </w:rPr>
        <w:t>.</w:t>
      </w:r>
    </w:p>
    <w:p w14:paraId="0722EF3C" w14:textId="37CD7171"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שאלה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וכי אין לו יין מאי הוי, הרי כיון שיצאה השער פסיקה מותרת</w:t>
      </w:r>
      <w:r w:rsidR="00980F5A" w:rsidRPr="00270114">
        <w:rPr>
          <w:rFonts w:ascii="FbShefa" w:hAnsi="FbShefa"/>
          <w:sz w:val="11"/>
          <w:rtl/>
        </w:rPr>
        <w:t>.</w:t>
      </w:r>
    </w:p>
    <w:p w14:paraId="3FAF8967" w14:textId="6E4F6D0F" w:rsidR="009C3CB4" w:rsidRPr="00270114" w:rsidRDefault="005359FD" w:rsidP="009C3CB4">
      <w:pPr>
        <w:spacing w:line="240" w:lineRule="auto"/>
        <w:rPr>
          <w:rFonts w:ascii="FbShefa" w:hAnsi="FbShefa"/>
          <w:rtl/>
        </w:rPr>
      </w:pPr>
      <w:r w:rsidRPr="001B3037">
        <w:rPr>
          <w:rFonts w:ascii="FbShefa" w:hAnsi="FbShefa"/>
          <w:b/>
          <w:bCs/>
          <w:color w:val="3B2F2A" w:themeColor="text2" w:themeShade="80"/>
          <w:sz w:val="11"/>
          <w:rtl/>
        </w:rPr>
        <w:t>ג' תשובות</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rtl/>
        </w:rPr>
        <w:t>להלן בסוגיא</w:t>
      </w:r>
      <w:r w:rsidR="00980F5A" w:rsidRPr="00270114">
        <w:rPr>
          <w:rFonts w:ascii="FbShefa" w:hAnsi="FbShefa"/>
          <w:rtl/>
        </w:rPr>
        <w:t>.</w:t>
      </w:r>
    </w:p>
    <w:p w14:paraId="38EB022A" w14:textId="77777777" w:rsidR="005359FD" w:rsidRPr="00270114" w:rsidRDefault="005359FD" w:rsidP="009C3CB4">
      <w:pPr>
        <w:spacing w:line="240" w:lineRule="auto"/>
        <w:rPr>
          <w:rFonts w:ascii="FbShefa" w:hAnsi="FbShefa"/>
          <w:rtl/>
        </w:rPr>
      </w:pPr>
    </w:p>
    <w:p w14:paraId="4C370BB6" w14:textId="4D23802A" w:rsidR="009C3CB4" w:rsidRPr="00270114" w:rsidRDefault="00130B2E" w:rsidP="00130B2E">
      <w:pPr>
        <w:pStyle w:val="2"/>
        <w:rPr>
          <w:rFonts w:ascii="FbShefa" w:hAnsi="FbShefa"/>
          <w:rtl/>
        </w:rPr>
      </w:pPr>
      <w:r w:rsidRPr="00270114">
        <w:rPr>
          <w:rFonts w:ascii="FbShefa" w:hAnsi="FbShefa"/>
          <w:rtl/>
        </w:rPr>
        <w:t xml:space="preserve">ביאור </w:t>
      </w:r>
      <w:r w:rsidR="009C3CB4" w:rsidRPr="00270114">
        <w:rPr>
          <w:rFonts w:ascii="FbShefa" w:hAnsi="FbShefa"/>
          <w:rtl/>
        </w:rPr>
        <w:t>א</w:t>
      </w:r>
      <w:r w:rsidRPr="00270114">
        <w:rPr>
          <w:rFonts w:ascii="FbShefa" w:hAnsi="FbShefa"/>
          <w:rtl/>
        </w:rPr>
        <w:t xml:space="preserve"> למשנה</w:t>
      </w:r>
    </w:p>
    <w:p w14:paraId="592D7DB1" w14:textId="670FCF1A" w:rsidR="006C662A" w:rsidRPr="00270114" w:rsidRDefault="006C662A" w:rsidP="006C662A">
      <w:pPr>
        <w:pStyle w:val="3"/>
        <w:rPr>
          <w:rFonts w:ascii="FbShefa" w:hAnsi="FbShefa"/>
          <w:rtl/>
        </w:rPr>
      </w:pPr>
      <w:r w:rsidRPr="00270114">
        <w:rPr>
          <w:rFonts w:ascii="FbShefa" w:hAnsi="FbShefa"/>
          <w:rtl/>
        </w:rPr>
        <w:t>ביאור המשנה:</w:t>
      </w:r>
    </w:p>
    <w:p w14:paraId="2AEF5146" w14:textId="7817C504" w:rsidR="006C662A" w:rsidRPr="00270114" w:rsidRDefault="006C662A" w:rsidP="009C3CB4">
      <w:pPr>
        <w:spacing w:line="240" w:lineRule="auto"/>
        <w:rPr>
          <w:rFonts w:ascii="FbShefa" w:hAnsi="FbShefa"/>
          <w:sz w:val="11"/>
          <w:rtl/>
        </w:rPr>
      </w:pPr>
      <w:r w:rsidRPr="001B3037">
        <w:rPr>
          <w:rFonts w:ascii="FbShefa" w:hAnsi="FbShefa"/>
          <w:b/>
          <w:bCs/>
          <w:color w:val="3B2F2A" w:themeColor="text2" w:themeShade="80"/>
          <w:sz w:val="11"/>
          <w:rtl/>
        </w:rPr>
        <w:t>כגון</w:t>
      </w:r>
      <w:r w:rsidR="00980F5A" w:rsidRPr="001B3037">
        <w:rPr>
          <w:rFonts w:ascii="FbShefa" w:hAnsi="FbShefa"/>
          <w:b/>
          <w:bCs/>
          <w:color w:val="3B2F2A" w:themeColor="text2" w:themeShade="80"/>
          <w:sz w:val="11"/>
          <w:rtl/>
        </w:rPr>
        <w:t>.</w:t>
      </w:r>
      <w:r w:rsidR="001C0E38" w:rsidRPr="001B3037">
        <w:rPr>
          <w:rFonts w:ascii="FbShefa" w:hAnsi="FbShefa"/>
          <w:b/>
          <w:bCs/>
          <w:color w:val="3B2F2A" w:themeColor="text2" w:themeShade="80"/>
          <w:sz w:val="11"/>
          <w:rtl/>
        </w:rPr>
        <w:t xml:space="preserve"> </w:t>
      </w:r>
      <w:r w:rsidR="009C3CB4" w:rsidRPr="00270114">
        <w:rPr>
          <w:rFonts w:ascii="FbShefa" w:hAnsi="FbShefa"/>
          <w:sz w:val="11"/>
          <w:rtl/>
        </w:rPr>
        <w:t>בבא לחוב בדמיהן</w:t>
      </w:r>
      <w:r w:rsidR="00980F5A" w:rsidRPr="00270114">
        <w:rPr>
          <w:rFonts w:ascii="FbShefa" w:hAnsi="FbShefa"/>
          <w:sz w:val="11"/>
          <w:rtl/>
        </w:rPr>
        <w:t>.</w:t>
      </w:r>
    </w:p>
    <w:p w14:paraId="76C9100B" w14:textId="42EE324C" w:rsidR="009C3CB4" w:rsidRPr="00270114" w:rsidRDefault="006C662A" w:rsidP="009C3CB4">
      <w:pPr>
        <w:spacing w:line="240" w:lineRule="auto"/>
        <w:rPr>
          <w:rFonts w:ascii="FbShefa" w:hAnsi="FbShefa"/>
          <w:sz w:val="11"/>
          <w:rtl/>
        </w:rPr>
      </w:pPr>
      <w:r w:rsidRPr="001B3037">
        <w:rPr>
          <w:rFonts w:ascii="FbShefa" w:hAnsi="FbShefa"/>
          <w:b/>
          <w:bCs/>
          <w:color w:val="3B2F2A" w:themeColor="text2" w:themeShade="80"/>
          <w:sz w:val="11"/>
          <w:rtl/>
        </w:rPr>
        <w:t>ולכן</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9C3CB4" w:rsidRPr="00270114">
        <w:rPr>
          <w:rFonts w:ascii="FbShefa" w:hAnsi="FbShefa"/>
          <w:sz w:val="11"/>
          <w:rtl/>
        </w:rPr>
        <w:t>אסור גם כשיצא השער</w:t>
      </w:r>
      <w:r w:rsidR="00980F5A" w:rsidRPr="00270114">
        <w:rPr>
          <w:rFonts w:ascii="FbShefa" w:hAnsi="FbShefa"/>
          <w:sz w:val="11"/>
          <w:rtl/>
        </w:rPr>
        <w:t>.</w:t>
      </w:r>
    </w:p>
    <w:p w14:paraId="4D07528D" w14:textId="6A639AA3" w:rsidR="008F113E" w:rsidRPr="00270114" w:rsidRDefault="008F113E" w:rsidP="008F113E">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א"כ אף יש לו נמי אסור</w:t>
      </w:r>
      <w:r w:rsidR="00980F5A" w:rsidRPr="00270114">
        <w:rPr>
          <w:rFonts w:ascii="FbShefa" w:hAnsi="FbShefa"/>
          <w:sz w:val="11"/>
          <w:rtl/>
        </w:rPr>
        <w:t>.</w:t>
      </w:r>
    </w:p>
    <w:p w14:paraId="6ACA945E" w14:textId="77777777" w:rsidR="005359FD" w:rsidRPr="00270114" w:rsidRDefault="005359FD" w:rsidP="005359FD">
      <w:pPr>
        <w:spacing w:line="240" w:lineRule="auto"/>
        <w:rPr>
          <w:rFonts w:ascii="FbShefa" w:hAnsi="FbShefa"/>
          <w:sz w:val="11"/>
          <w:u w:val="single"/>
          <w:rtl/>
        </w:rPr>
      </w:pPr>
    </w:p>
    <w:p w14:paraId="1FD4FC5D" w14:textId="171EB4BD" w:rsidR="005359FD" w:rsidRPr="00270114" w:rsidRDefault="005359FD" w:rsidP="006C662A">
      <w:pPr>
        <w:pStyle w:val="3"/>
        <w:rPr>
          <w:rFonts w:ascii="FbShefa" w:hAnsi="FbShefa"/>
          <w:rtl/>
        </w:rPr>
      </w:pPr>
      <w:r w:rsidRPr="00270114">
        <w:rPr>
          <w:rFonts w:ascii="FbShefa" w:hAnsi="FbShefa"/>
          <w:rtl/>
        </w:rPr>
        <w:t>בא לחוב בדמיהן</w:t>
      </w:r>
      <w:r w:rsidR="006C662A" w:rsidRPr="00270114">
        <w:rPr>
          <w:rFonts w:ascii="FbShefa" w:hAnsi="FbShefa"/>
          <w:rtl/>
        </w:rPr>
        <w:t>:</w:t>
      </w:r>
    </w:p>
    <w:p w14:paraId="48E2515A" w14:textId="7A5F5958" w:rsidR="005359FD" w:rsidRPr="00270114" w:rsidRDefault="005359FD" w:rsidP="005359FD">
      <w:pPr>
        <w:spacing w:line="240" w:lineRule="auto"/>
        <w:rPr>
          <w:rFonts w:ascii="FbShefa" w:hAnsi="FbShefa"/>
          <w:sz w:val="11"/>
          <w:rtl/>
        </w:rPr>
      </w:pPr>
      <w:r w:rsidRPr="001B3037">
        <w:rPr>
          <w:rFonts w:ascii="FbShefa" w:hAnsi="FbShefa"/>
          <w:b/>
          <w:bCs/>
          <w:color w:val="3B2F2A" w:themeColor="text2" w:themeShade="80"/>
          <w:sz w:val="11"/>
          <w:rtl/>
        </w:rPr>
        <w:t>כגון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שהיה נושה בחבירו מנה</w:t>
      </w:r>
      <w:r w:rsidR="00980F5A" w:rsidRPr="00270114">
        <w:rPr>
          <w:rFonts w:ascii="FbShefa" w:hAnsi="FbShefa"/>
          <w:sz w:val="11"/>
          <w:rtl/>
        </w:rPr>
        <w:t>.</w:t>
      </w:r>
    </w:p>
    <w:p w14:paraId="2D57D42B" w14:textId="470C7396" w:rsidR="005359FD" w:rsidRPr="00270114" w:rsidRDefault="005359FD" w:rsidP="005359FD">
      <w:pPr>
        <w:spacing w:line="240" w:lineRule="auto"/>
        <w:rPr>
          <w:rFonts w:ascii="FbShefa" w:hAnsi="FbShefa"/>
          <w:sz w:val="11"/>
          <w:rtl/>
        </w:rPr>
      </w:pPr>
      <w:r w:rsidRPr="001B3037">
        <w:rPr>
          <w:rFonts w:ascii="FbShefa" w:hAnsi="FbShefa"/>
          <w:b/>
          <w:bCs/>
          <w:color w:val="3B2F2A" w:themeColor="text2" w:themeShade="80"/>
          <w:sz w:val="11"/>
          <w:rtl/>
        </w:rPr>
        <w:t>אסור לעשות פסיקה</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אף שיצא השער</w:t>
      </w:r>
      <w:r w:rsidR="00980F5A" w:rsidRPr="00270114">
        <w:rPr>
          <w:rFonts w:ascii="FbShefa" w:hAnsi="FbShefa"/>
          <w:sz w:val="11"/>
          <w:rtl/>
        </w:rPr>
        <w:t>.</w:t>
      </w:r>
    </w:p>
    <w:p w14:paraId="51E07E55" w14:textId="669B81F5" w:rsidR="002F24DC" w:rsidRPr="00270114" w:rsidRDefault="00EF02AB" w:rsidP="005359FD">
      <w:pPr>
        <w:spacing w:line="240" w:lineRule="auto"/>
        <w:rPr>
          <w:rFonts w:ascii="FbShefa" w:hAnsi="FbShefa"/>
          <w:sz w:val="11"/>
          <w:rtl/>
        </w:rPr>
      </w:pPr>
      <w:r w:rsidRPr="001B3037">
        <w:rPr>
          <w:rFonts w:ascii="FbShefa" w:hAnsi="FbShefa"/>
          <w:b/>
          <w:bCs/>
          <w:color w:val="3B2F2A" w:themeColor="text2" w:themeShade="80"/>
          <w:sz w:val="11"/>
          <w:rtl/>
        </w:rPr>
        <w:t>כיון</w:t>
      </w:r>
      <w:r w:rsidR="00980F5A" w:rsidRPr="001B3037">
        <w:rPr>
          <w:rFonts w:ascii="FbShefa" w:hAnsi="FbShefa"/>
          <w:b/>
          <w:bCs/>
          <w:color w:val="3B2F2A" w:themeColor="text2" w:themeShade="80"/>
          <w:sz w:val="11"/>
          <w:rtl/>
        </w:rPr>
        <w:t>.</w:t>
      </w:r>
      <w:r w:rsidR="005359FD" w:rsidRPr="00270114">
        <w:rPr>
          <w:rFonts w:ascii="FbShefa" w:hAnsi="FbShefa"/>
          <w:sz w:val="11"/>
          <w:rtl/>
        </w:rPr>
        <w:t xml:space="preserve"> דלאו כאיסרו הבא לידו דמי</w:t>
      </w:r>
      <w:r w:rsidR="00980F5A" w:rsidRPr="00270114">
        <w:rPr>
          <w:rFonts w:ascii="FbShefa" w:hAnsi="FbShefa"/>
          <w:sz w:val="11"/>
          <w:rtl/>
        </w:rPr>
        <w:t>.</w:t>
      </w:r>
    </w:p>
    <w:p w14:paraId="37E9C5E8" w14:textId="2C5B75AC" w:rsidR="002F24DC" w:rsidRPr="00270114" w:rsidRDefault="002F24DC" w:rsidP="005359FD">
      <w:pPr>
        <w:spacing w:line="240" w:lineRule="auto"/>
        <w:rPr>
          <w:rFonts w:ascii="FbShefa" w:hAnsi="FbShefa"/>
          <w:sz w:val="11"/>
          <w:rtl/>
        </w:rPr>
      </w:pPr>
    </w:p>
    <w:p w14:paraId="1FC4E7E6" w14:textId="77777777" w:rsidR="009C3CB4" w:rsidRPr="001B3037" w:rsidRDefault="008F113E" w:rsidP="008F113E">
      <w:pPr>
        <w:pStyle w:val="2"/>
        <w:rPr>
          <w:rFonts w:ascii="FbShefa" w:hAnsi="FbShefa"/>
          <w:b/>
          <w:bCs/>
          <w:color w:val="3B2F2A" w:themeColor="text2" w:themeShade="80"/>
          <w:rtl/>
        </w:rPr>
      </w:pPr>
      <w:r w:rsidRPr="00270114">
        <w:rPr>
          <w:rFonts w:ascii="FbShefa" w:hAnsi="FbShefa"/>
          <w:rtl/>
        </w:rPr>
        <w:t xml:space="preserve">ביאור </w:t>
      </w:r>
      <w:r w:rsidR="009C3CB4" w:rsidRPr="00270114">
        <w:rPr>
          <w:rFonts w:ascii="FbShefa" w:hAnsi="FbShefa"/>
          <w:rtl/>
        </w:rPr>
        <w:t>ב</w:t>
      </w:r>
      <w:r w:rsidRPr="00270114">
        <w:rPr>
          <w:rFonts w:ascii="FbShefa" w:hAnsi="FbShefa"/>
          <w:rtl/>
        </w:rPr>
        <w:t xml:space="preserve"> למשנה</w:t>
      </w:r>
    </w:p>
    <w:p w14:paraId="5E02DB6A" w14:textId="78F19174"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כגון</w:t>
      </w:r>
      <w:r w:rsidR="00980F5A" w:rsidRPr="001B3037">
        <w:rPr>
          <w:rFonts w:ascii="FbShefa" w:hAnsi="FbShefa"/>
          <w:b/>
          <w:bCs/>
          <w:color w:val="3B2F2A" w:themeColor="text2" w:themeShade="80"/>
          <w:sz w:val="11"/>
          <w:rtl/>
        </w:rPr>
        <w:t>.</w:t>
      </w:r>
      <w:r w:rsidRPr="00270114">
        <w:rPr>
          <w:rFonts w:ascii="FbShefa" w:hAnsi="FbShefa"/>
          <w:sz w:val="11"/>
          <w:rtl/>
        </w:rPr>
        <w:t xml:space="preserve"> שנתן לו חטין בשלשים דינרים, וחזר ולקחם הימנו בדינר זהב</w:t>
      </w:r>
      <w:r w:rsidR="00980F5A" w:rsidRPr="00270114">
        <w:rPr>
          <w:rFonts w:ascii="FbShefa" w:hAnsi="FbShefa"/>
          <w:sz w:val="11"/>
          <w:rtl/>
        </w:rPr>
        <w:t>.</w:t>
      </w:r>
    </w:p>
    <w:p w14:paraId="039DD7A5" w14:textId="7444F644"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אית ליה חמרא</w:t>
      </w:r>
      <w:r w:rsidR="00980F5A" w:rsidRPr="00270114">
        <w:rPr>
          <w:rFonts w:ascii="FbShefa" w:hAnsi="FbShefa"/>
          <w:sz w:val="11"/>
          <w:rtl/>
        </w:rPr>
        <w:t>.</w:t>
      </w:r>
      <w:r w:rsidRPr="00270114">
        <w:rPr>
          <w:rFonts w:ascii="FbShefa" w:hAnsi="FbShefa"/>
          <w:sz w:val="11"/>
          <w:rtl/>
        </w:rPr>
        <w:t xml:space="preserve"> פירא קא שקיל מיניה</w:t>
      </w:r>
      <w:r w:rsidR="008F113E" w:rsidRPr="00270114">
        <w:rPr>
          <w:rFonts w:ascii="FbShefa" w:hAnsi="FbShefa"/>
          <w:sz w:val="11"/>
          <w:rtl/>
        </w:rPr>
        <w:t>,</w:t>
      </w:r>
      <w:r w:rsidRPr="00270114">
        <w:rPr>
          <w:rFonts w:ascii="FbShefa" w:hAnsi="FbShefa"/>
          <w:sz w:val="11"/>
          <w:rtl/>
        </w:rPr>
        <w:t xml:space="preserve"> ומותר</w:t>
      </w:r>
      <w:r w:rsidR="00980F5A" w:rsidRPr="00270114">
        <w:rPr>
          <w:rFonts w:ascii="FbShefa" w:hAnsi="FbShefa"/>
          <w:sz w:val="11"/>
          <w:rtl/>
        </w:rPr>
        <w:t>.</w:t>
      </w:r>
    </w:p>
    <w:p w14:paraId="596696CD" w14:textId="1E62EFEE"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לית ליה חמרא</w:t>
      </w:r>
      <w:r w:rsidR="00980F5A" w:rsidRPr="00270114">
        <w:rPr>
          <w:rFonts w:ascii="FbShefa" w:hAnsi="FbShefa"/>
          <w:sz w:val="11"/>
          <w:rtl/>
        </w:rPr>
        <w:t>.</w:t>
      </w:r>
      <w:r w:rsidRPr="00270114">
        <w:rPr>
          <w:rFonts w:ascii="FbShefa" w:hAnsi="FbShefa"/>
          <w:sz w:val="11"/>
          <w:rtl/>
        </w:rPr>
        <w:t xml:space="preserve"> משקל זוזי מיניה</w:t>
      </w:r>
      <w:r w:rsidR="008F113E" w:rsidRPr="00270114">
        <w:rPr>
          <w:rFonts w:ascii="FbShefa" w:hAnsi="FbShefa"/>
          <w:sz w:val="11"/>
          <w:rtl/>
        </w:rPr>
        <w:t>,</w:t>
      </w:r>
      <w:r w:rsidRPr="00270114">
        <w:rPr>
          <w:rFonts w:ascii="FbShefa" w:hAnsi="FbShefa"/>
          <w:sz w:val="11"/>
          <w:rtl/>
        </w:rPr>
        <w:t xml:space="preserve"> ואסור</w:t>
      </w:r>
      <w:r w:rsidR="00980F5A" w:rsidRPr="00270114">
        <w:rPr>
          <w:rFonts w:ascii="FbShefa" w:hAnsi="FbShefa"/>
          <w:sz w:val="11"/>
          <w:rtl/>
        </w:rPr>
        <w:t>.</w:t>
      </w:r>
    </w:p>
    <w:p w14:paraId="4FB429B6" w14:textId="614F51BF"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הטעם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משום הערמת ריבית</w:t>
      </w:r>
      <w:r w:rsidR="00980F5A" w:rsidRPr="00270114">
        <w:rPr>
          <w:rFonts w:ascii="FbShefa" w:hAnsi="FbShefa"/>
          <w:sz w:val="11"/>
          <w:rtl/>
        </w:rPr>
        <w:t>.</w:t>
      </w:r>
    </w:p>
    <w:p w14:paraId="317BB1A6" w14:textId="77777777" w:rsidR="008F113E" w:rsidRPr="001B3037" w:rsidRDefault="008F113E" w:rsidP="009C3CB4">
      <w:pPr>
        <w:spacing w:line="240" w:lineRule="auto"/>
        <w:rPr>
          <w:rFonts w:ascii="FbShefa" w:hAnsi="FbShefa"/>
          <w:b/>
          <w:bCs/>
          <w:color w:val="3B2F2A" w:themeColor="text2" w:themeShade="80"/>
          <w:sz w:val="11"/>
          <w:rtl/>
        </w:rPr>
      </w:pPr>
    </w:p>
    <w:p w14:paraId="4DB112E4" w14:textId="06A5EB72"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לא משמע מלשון המשנה דאיירי בכה"ג</w:t>
      </w:r>
      <w:r w:rsidR="00980F5A" w:rsidRPr="00270114">
        <w:rPr>
          <w:rFonts w:ascii="FbShefa" w:hAnsi="FbShefa"/>
          <w:sz w:val="11"/>
          <w:rtl/>
        </w:rPr>
        <w:t>.</w:t>
      </w:r>
    </w:p>
    <w:p w14:paraId="1D2EA4A0" w14:textId="275FADAA" w:rsidR="009C3CB4" w:rsidRPr="00270114" w:rsidRDefault="009C3CB4" w:rsidP="00794C1A">
      <w:pPr>
        <w:pStyle w:val="1"/>
        <w:rPr>
          <w:rFonts w:ascii="FbShefa" w:hAnsi="FbShefa"/>
          <w:rtl/>
        </w:rPr>
      </w:pPr>
      <w:r w:rsidRPr="00270114">
        <w:rPr>
          <w:rFonts w:ascii="FbShefa" w:hAnsi="FbShefa"/>
          <w:sz w:val="11"/>
          <w:rtl/>
        </w:rPr>
        <w:t>סג</w:t>
      </w:r>
      <w:r w:rsidR="00B36BF2" w:rsidRPr="00270114">
        <w:rPr>
          <w:rFonts w:ascii="FbShefa" w:hAnsi="FbShefa"/>
          <w:sz w:val="11"/>
          <w:rtl/>
        </w:rPr>
        <w:t>, א</w:t>
      </w:r>
    </w:p>
    <w:p w14:paraId="216E41E7" w14:textId="231EFA33" w:rsidR="009C3CB4" w:rsidRPr="00270114" w:rsidRDefault="00FE2467" w:rsidP="00FE2467">
      <w:pPr>
        <w:pStyle w:val="3"/>
        <w:rPr>
          <w:rFonts w:ascii="FbShefa" w:hAnsi="FbShefa"/>
          <w:rtl/>
        </w:rPr>
      </w:pPr>
      <w:r w:rsidRPr="00270114">
        <w:rPr>
          <w:rFonts w:ascii="FbShefa" w:hAnsi="FbShefa"/>
          <w:rtl/>
        </w:rPr>
        <w:t>ביאור</w:t>
      </w:r>
      <w:r w:rsidR="001C0E38" w:rsidRPr="00270114">
        <w:rPr>
          <w:rFonts w:ascii="FbShefa" w:hAnsi="FbShefa"/>
          <w:rtl/>
        </w:rPr>
        <w:t xml:space="preserve"> </w:t>
      </w:r>
      <w:r w:rsidR="009C3CB4" w:rsidRPr="00270114">
        <w:rPr>
          <w:rFonts w:ascii="FbShefa" w:hAnsi="FbShefa"/>
          <w:rtl/>
        </w:rPr>
        <w:t>ג</w:t>
      </w:r>
      <w:r w:rsidRPr="00270114">
        <w:rPr>
          <w:rFonts w:ascii="FbShefa" w:hAnsi="FbShefa"/>
          <w:rtl/>
        </w:rPr>
        <w:t xml:space="preserve"> למשנה:</w:t>
      </w:r>
      <w:r w:rsidR="009C3CB4" w:rsidRPr="00270114">
        <w:rPr>
          <w:rFonts w:ascii="FbShefa" w:hAnsi="FbShefa"/>
          <w:rtl/>
        </w:rPr>
        <w:t xml:space="preserve"> </w:t>
      </w:r>
    </w:p>
    <w:p w14:paraId="4112B52A" w14:textId="372367DD"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הנושה בחבירו</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מותר לפסוק כנגדם מעות, לאחר שיצא השער, ודוקא כשיש לו</w:t>
      </w:r>
      <w:r w:rsidR="00980F5A" w:rsidRPr="00270114">
        <w:rPr>
          <w:rFonts w:ascii="FbShefa" w:hAnsi="FbShefa"/>
          <w:sz w:val="11"/>
          <w:rtl/>
        </w:rPr>
        <w:t>.</w:t>
      </w:r>
    </w:p>
    <w:p w14:paraId="28D4685A" w14:textId="157CA804"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ומאי לקח</w:t>
      </w:r>
      <w:r w:rsidR="00980F5A" w:rsidRPr="00270114">
        <w:rPr>
          <w:rFonts w:ascii="FbShefa" w:hAnsi="FbShefa"/>
          <w:sz w:val="11"/>
          <w:rtl/>
        </w:rPr>
        <w:t>.</w:t>
      </w:r>
      <w:r w:rsidRPr="00270114">
        <w:rPr>
          <w:rFonts w:ascii="FbShefa" w:hAnsi="FbShefa"/>
          <w:sz w:val="11"/>
          <w:rtl/>
        </w:rPr>
        <w:t xml:space="preserve"> לקח בהלואתו</w:t>
      </w:r>
      <w:r w:rsidR="00980F5A" w:rsidRPr="00270114">
        <w:rPr>
          <w:rFonts w:ascii="FbShefa" w:hAnsi="FbShefa"/>
          <w:sz w:val="11"/>
          <w:rtl/>
        </w:rPr>
        <w:t>.</w:t>
      </w:r>
    </w:p>
    <w:p w14:paraId="17D56B66" w14:textId="77777777" w:rsidR="00FE2467" w:rsidRPr="00270114" w:rsidRDefault="00FE2467" w:rsidP="009C3CB4">
      <w:pPr>
        <w:spacing w:line="240" w:lineRule="auto"/>
        <w:rPr>
          <w:rFonts w:ascii="FbShefa" w:hAnsi="FbShefa"/>
          <w:sz w:val="11"/>
          <w:rtl/>
        </w:rPr>
      </w:pPr>
    </w:p>
    <w:p w14:paraId="528030E6" w14:textId="77777777" w:rsidR="009C3CB4" w:rsidRPr="00270114" w:rsidRDefault="009C3CB4" w:rsidP="009C3CB4">
      <w:pPr>
        <w:pStyle w:val="2"/>
        <w:rPr>
          <w:rFonts w:ascii="FbShefa" w:hAnsi="FbShefa"/>
          <w:color w:val="7C5F1D"/>
          <w:rtl/>
        </w:rPr>
      </w:pPr>
      <w:r w:rsidRPr="00270114">
        <w:rPr>
          <w:rFonts w:ascii="FbShefa" w:hAnsi="FbShefa"/>
          <w:color w:val="7C5F1D"/>
          <w:rtl/>
        </w:rPr>
        <w:t>רבי אושעיא</w:t>
      </w:r>
    </w:p>
    <w:p w14:paraId="116A21D5" w14:textId="5F904879" w:rsidR="000F6008" w:rsidRPr="00270114" w:rsidRDefault="000F6008" w:rsidP="000F6008">
      <w:pPr>
        <w:pStyle w:val="3"/>
        <w:rPr>
          <w:rFonts w:ascii="FbShefa" w:hAnsi="FbShefa"/>
          <w:rtl/>
        </w:rPr>
      </w:pPr>
      <w:r w:rsidRPr="00270114">
        <w:rPr>
          <w:rFonts w:ascii="FbShefa" w:hAnsi="FbShefa"/>
          <w:rtl/>
        </w:rPr>
        <w:t>דברי רבי אושעיא:</w:t>
      </w:r>
    </w:p>
    <w:p w14:paraId="0A6D9ADA" w14:textId="25F5EE7D"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הנושה בחבירו</w:t>
      </w:r>
      <w:r w:rsidR="00980F5A" w:rsidRPr="00270114">
        <w:rPr>
          <w:rFonts w:ascii="FbShefa" w:hAnsi="FbShefa"/>
          <w:sz w:val="11"/>
          <w:rtl/>
        </w:rPr>
        <w:t>.</w:t>
      </w:r>
      <w:r w:rsidRPr="00270114">
        <w:rPr>
          <w:rFonts w:ascii="FbShefa" w:hAnsi="FbShefa"/>
          <w:sz w:val="11"/>
          <w:rtl/>
        </w:rPr>
        <w:t xml:space="preserve"> מותר לפסוק כנגדן חטין כשער של עכשיו</w:t>
      </w:r>
      <w:r w:rsidR="00980F5A" w:rsidRPr="00270114">
        <w:rPr>
          <w:rFonts w:ascii="FbShefa" w:hAnsi="FbShefa"/>
          <w:sz w:val="11"/>
          <w:rtl/>
        </w:rPr>
        <w:t>.</w:t>
      </w:r>
    </w:p>
    <w:p w14:paraId="36B4AF66" w14:textId="15FA0DB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הגיע זמן חטין</w:t>
      </w:r>
      <w:r w:rsidR="00980F5A" w:rsidRPr="00270114">
        <w:rPr>
          <w:rFonts w:ascii="FbShefa" w:hAnsi="FbShefa"/>
          <w:sz w:val="11"/>
          <w:rtl/>
        </w:rPr>
        <w:t>.</w:t>
      </w:r>
      <w:r w:rsidRPr="00270114">
        <w:rPr>
          <w:rFonts w:ascii="FbShefa" w:hAnsi="FbShefa"/>
          <w:sz w:val="11"/>
          <w:rtl/>
        </w:rPr>
        <w:t xml:space="preserve"> מותר למכור</w:t>
      </w:r>
      <w:r w:rsidRPr="00270114">
        <w:rPr>
          <w:rFonts w:ascii="FbShefa" w:hAnsi="FbShefa"/>
          <w:rtl/>
        </w:rPr>
        <w:t xml:space="preserve"> כנגדן </w:t>
      </w:r>
      <w:r w:rsidRPr="00270114">
        <w:rPr>
          <w:rFonts w:ascii="FbShefa" w:hAnsi="FbShefa"/>
          <w:sz w:val="11"/>
          <w:rtl/>
        </w:rPr>
        <w:t>יין כשער של עכשיו</w:t>
      </w:r>
      <w:r w:rsidR="00980F5A" w:rsidRPr="00270114">
        <w:rPr>
          <w:rFonts w:ascii="FbShefa" w:hAnsi="FbShefa"/>
          <w:sz w:val="11"/>
          <w:rtl/>
        </w:rPr>
        <w:t>.</w:t>
      </w:r>
    </w:p>
    <w:p w14:paraId="2FBF329F" w14:textId="2A445ABA"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בתנאי</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שיש לו</w:t>
      </w:r>
      <w:r w:rsidR="00980F5A" w:rsidRPr="00270114">
        <w:rPr>
          <w:rFonts w:ascii="FbShefa" w:hAnsi="FbShefa"/>
          <w:sz w:val="11"/>
          <w:rtl/>
        </w:rPr>
        <w:t>.</w:t>
      </w:r>
    </w:p>
    <w:p w14:paraId="5505DDAB" w14:textId="77777777" w:rsidR="009C3CB4" w:rsidRPr="00270114" w:rsidRDefault="009C3CB4" w:rsidP="009C3CB4">
      <w:pPr>
        <w:spacing w:line="240" w:lineRule="auto"/>
        <w:rPr>
          <w:rFonts w:ascii="FbShefa" w:hAnsi="FbShefa"/>
          <w:i/>
          <w:iCs/>
          <w:sz w:val="11"/>
          <w:rtl/>
        </w:rPr>
      </w:pPr>
    </w:p>
    <w:p w14:paraId="5D15D624" w14:textId="19AF8BD4" w:rsidR="009C3CB4" w:rsidRPr="00270114" w:rsidRDefault="009C3CB4" w:rsidP="000F6008">
      <w:pPr>
        <w:pStyle w:val="3"/>
        <w:rPr>
          <w:rFonts w:ascii="FbShefa" w:hAnsi="FbShefa"/>
          <w:rtl/>
        </w:rPr>
      </w:pPr>
      <w:r w:rsidRPr="00270114">
        <w:rPr>
          <w:rFonts w:ascii="FbShefa" w:hAnsi="FbShefa"/>
          <w:rtl/>
        </w:rPr>
        <w:t>ש"מ תלת</w:t>
      </w:r>
      <w:r w:rsidR="000F6008" w:rsidRPr="00270114">
        <w:rPr>
          <w:rFonts w:ascii="FbShefa" w:hAnsi="FbShefa"/>
          <w:rtl/>
        </w:rPr>
        <w:t>:</w:t>
      </w:r>
    </w:p>
    <w:p w14:paraId="0B89A39C" w14:textId="2850D9B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מעמידין</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מלוה על גבי פירות</w:t>
      </w:r>
      <w:r w:rsidR="00980F5A" w:rsidRPr="00270114">
        <w:rPr>
          <w:rFonts w:ascii="FbShefa" w:hAnsi="FbShefa"/>
          <w:sz w:val="11"/>
          <w:rtl/>
        </w:rPr>
        <w:t>.</w:t>
      </w:r>
      <w:r w:rsidR="001C0E38" w:rsidRPr="00270114">
        <w:rPr>
          <w:rFonts w:ascii="FbShefa" w:hAnsi="FbShefa"/>
          <w:sz w:val="11"/>
          <w:rtl/>
        </w:rPr>
        <w:t xml:space="preserve"> </w:t>
      </w:r>
      <w:r w:rsidRPr="001B3037">
        <w:rPr>
          <w:rFonts w:ascii="FbShefa" w:hAnsi="FbShefa"/>
          <w:b/>
          <w:bCs/>
          <w:color w:val="3B2F2A" w:themeColor="text2" w:themeShade="80"/>
          <w:sz w:val="11"/>
          <w:rtl/>
        </w:rPr>
        <w:t>ולא אמרינן</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דלא כאיסרו הבא לידו הוא</w:t>
      </w:r>
      <w:r w:rsidR="00980F5A" w:rsidRPr="00270114">
        <w:rPr>
          <w:rFonts w:ascii="FbShefa" w:hAnsi="FbShefa"/>
          <w:sz w:val="11"/>
          <w:rtl/>
        </w:rPr>
        <w:t>.</w:t>
      </w:r>
    </w:p>
    <w:p w14:paraId="06CE2209" w14:textId="40BC5283"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דוקא</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כשיש לו</w:t>
      </w:r>
      <w:r w:rsidR="00980F5A" w:rsidRPr="00270114">
        <w:rPr>
          <w:rFonts w:ascii="FbShefa" w:hAnsi="FbShefa"/>
          <w:sz w:val="11"/>
          <w:rtl/>
        </w:rPr>
        <w:t>.</w:t>
      </w:r>
    </w:p>
    <w:p w14:paraId="2CFC6E51" w14:textId="13B6450F"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אמרינן</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מה לי הן, מה לי דמיהן</w:t>
      </w:r>
      <w:r w:rsidR="00980F5A" w:rsidRPr="00270114">
        <w:rPr>
          <w:rFonts w:ascii="FbShefa" w:hAnsi="FbShefa"/>
          <w:sz w:val="11"/>
          <w:rtl/>
        </w:rPr>
        <w:t>.</w:t>
      </w:r>
    </w:p>
    <w:p w14:paraId="6B20D1FF" w14:textId="77777777" w:rsidR="009C3CB4" w:rsidRPr="00270114" w:rsidRDefault="009C3CB4" w:rsidP="009C3CB4">
      <w:pPr>
        <w:spacing w:line="240" w:lineRule="auto"/>
        <w:rPr>
          <w:rFonts w:ascii="FbShefa" w:hAnsi="FbShefa"/>
          <w:sz w:val="11"/>
          <w:rtl/>
        </w:rPr>
      </w:pPr>
    </w:p>
    <w:p w14:paraId="652502CB" w14:textId="215159BA" w:rsidR="009C3CB4" w:rsidRPr="00270114" w:rsidRDefault="009C3CB4" w:rsidP="009C3CB4">
      <w:pPr>
        <w:pStyle w:val="2"/>
        <w:rPr>
          <w:rFonts w:ascii="FbShefa" w:hAnsi="FbShefa"/>
          <w:color w:val="7C5F1D"/>
          <w:rtl/>
        </w:rPr>
      </w:pPr>
      <w:r w:rsidRPr="00270114">
        <w:rPr>
          <w:rFonts w:ascii="FbShefa" w:hAnsi="FbShefa"/>
          <w:color w:val="7C5F1D"/>
          <w:sz w:val="11"/>
          <w:rtl/>
        </w:rPr>
        <w:t xml:space="preserve">אמנה </w:t>
      </w:r>
    </w:p>
    <w:p w14:paraId="396F879E" w14:textId="77777777" w:rsidR="00C87B87" w:rsidRPr="00270114" w:rsidRDefault="009C3CB4" w:rsidP="00C87B87">
      <w:pPr>
        <w:pStyle w:val="3"/>
        <w:rPr>
          <w:rFonts w:ascii="FbShefa" w:hAnsi="FbShefa"/>
          <w:rtl/>
        </w:rPr>
      </w:pPr>
      <w:r w:rsidRPr="00270114">
        <w:rPr>
          <w:rFonts w:ascii="FbShefa" w:hAnsi="FbShefa"/>
          <w:rtl/>
        </w:rPr>
        <w:t>בפירות</w:t>
      </w:r>
      <w:r w:rsidR="00C87B87" w:rsidRPr="00270114">
        <w:rPr>
          <w:rFonts w:ascii="FbShefa" w:hAnsi="FbShefa"/>
          <w:rtl/>
        </w:rPr>
        <w:t>:</w:t>
      </w:r>
    </w:p>
    <w:p w14:paraId="57E919F5" w14:textId="5283FF4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לכו"ע</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עושין אמנה</w:t>
      </w:r>
      <w:r w:rsidR="00980F5A" w:rsidRPr="00270114">
        <w:rPr>
          <w:rFonts w:ascii="FbShefa" w:hAnsi="FbShefa"/>
          <w:sz w:val="11"/>
          <w:rtl/>
        </w:rPr>
        <w:t>.</w:t>
      </w:r>
    </w:p>
    <w:p w14:paraId="1ED6BBA1" w14:textId="77777777" w:rsidR="00C87B87" w:rsidRPr="001B3037" w:rsidRDefault="00C87B87" w:rsidP="009C3CB4">
      <w:pPr>
        <w:spacing w:line="240" w:lineRule="auto"/>
        <w:rPr>
          <w:rFonts w:ascii="FbShefa" w:hAnsi="FbShefa"/>
          <w:b/>
          <w:bCs/>
          <w:color w:val="3B2F2A" w:themeColor="text2" w:themeShade="80"/>
          <w:sz w:val="11"/>
          <w:rtl/>
        </w:rPr>
      </w:pPr>
    </w:p>
    <w:p w14:paraId="6AB9B141" w14:textId="77777777" w:rsidR="00C87B87" w:rsidRPr="00270114" w:rsidRDefault="009C3CB4" w:rsidP="00C87B87">
      <w:pPr>
        <w:pStyle w:val="3"/>
        <w:rPr>
          <w:rFonts w:ascii="FbShefa" w:hAnsi="FbShefa"/>
          <w:rtl/>
        </w:rPr>
      </w:pPr>
      <w:r w:rsidRPr="00270114">
        <w:rPr>
          <w:rFonts w:ascii="FbShefa" w:hAnsi="FbShefa"/>
          <w:rtl/>
        </w:rPr>
        <w:t>בדמים</w:t>
      </w:r>
      <w:r w:rsidR="00C87B87" w:rsidRPr="00270114">
        <w:rPr>
          <w:rFonts w:ascii="FbShefa" w:hAnsi="FbShefa"/>
          <w:rtl/>
        </w:rPr>
        <w:t>:</w:t>
      </w:r>
    </w:p>
    <w:p w14:paraId="2495C1A5" w14:textId="2CE534CA" w:rsidR="009C3CB4" w:rsidRPr="00270114" w:rsidRDefault="00C87B87" w:rsidP="009C3CB4">
      <w:pPr>
        <w:spacing w:line="240" w:lineRule="auto"/>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א</w:t>
      </w:r>
      <w:r w:rsidRPr="00270114">
        <w:rPr>
          <w:rFonts w:ascii="FbShefa" w:hAnsi="FbShefa"/>
          <w:sz w:val="11"/>
          <w:rtl/>
        </w:rPr>
        <w:t>ין</w:t>
      </w:r>
      <w:r w:rsidR="009C3CB4" w:rsidRPr="00270114">
        <w:rPr>
          <w:rFonts w:ascii="FbShefa" w:hAnsi="FbShefa"/>
          <w:sz w:val="11"/>
          <w:rtl/>
        </w:rPr>
        <w:t xml:space="preserve"> עושין אמנה</w:t>
      </w:r>
      <w:r w:rsidR="00980F5A" w:rsidRPr="00270114">
        <w:rPr>
          <w:rFonts w:ascii="FbShefa" w:hAnsi="FbShefa"/>
          <w:sz w:val="11"/>
          <w:rtl/>
        </w:rPr>
        <w:t>.</w:t>
      </w:r>
    </w:p>
    <w:p w14:paraId="1A40517B" w14:textId="7026F5BB" w:rsidR="00433741" w:rsidRPr="00270114" w:rsidRDefault="00C87B87" w:rsidP="009C3CB4">
      <w:pPr>
        <w:spacing w:line="240" w:lineRule="auto"/>
        <w:rPr>
          <w:rFonts w:ascii="FbShefa" w:hAnsi="FbShefa"/>
          <w:sz w:val="11"/>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מה לי הן, ומה לי דמיהן</w:t>
      </w:r>
      <w:r w:rsidR="00980F5A" w:rsidRPr="00270114">
        <w:rPr>
          <w:rFonts w:ascii="FbShefa" w:hAnsi="FbShefa"/>
          <w:sz w:val="11"/>
          <w:rtl/>
        </w:rPr>
        <w:t>.</w:t>
      </w:r>
    </w:p>
    <w:p w14:paraId="4EF7B0E7" w14:textId="3A564275" w:rsidR="009C3CB4" w:rsidRPr="00270114" w:rsidRDefault="009C3CB4" w:rsidP="009C3CB4">
      <w:pPr>
        <w:spacing w:line="240" w:lineRule="auto"/>
        <w:rPr>
          <w:rFonts w:ascii="FbShefa" w:hAnsi="FbShefa"/>
          <w:sz w:val="11"/>
          <w:rtl/>
        </w:rPr>
      </w:pPr>
    </w:p>
    <w:p w14:paraId="2FD92A43" w14:textId="73F97770" w:rsidR="00C87B87" w:rsidRPr="00270114" w:rsidRDefault="00C87B87" w:rsidP="00C87B87">
      <w:pPr>
        <w:pStyle w:val="3"/>
        <w:rPr>
          <w:rFonts w:ascii="FbShefa" w:hAnsi="FbShefa"/>
          <w:rtl/>
        </w:rPr>
      </w:pPr>
      <w:r w:rsidRPr="00270114">
        <w:rPr>
          <w:rFonts w:ascii="FbShefa" w:hAnsi="FbShefa"/>
          <w:rtl/>
        </w:rPr>
        <w:t>ת"ש:</w:t>
      </w:r>
    </w:p>
    <w:p w14:paraId="53E3EEEF" w14:textId="21AE0AA9" w:rsidR="002F24DC" w:rsidRPr="00270114" w:rsidRDefault="00C87B87" w:rsidP="00C87B87">
      <w:pPr>
        <w:rPr>
          <w:rFonts w:ascii="FbShefa" w:hAnsi="FbShefa"/>
          <w:sz w:val="11"/>
          <w:rtl/>
        </w:rPr>
      </w:pPr>
      <w:r w:rsidRPr="001B3037">
        <w:rPr>
          <w:rFonts w:ascii="FbShefa" w:hAnsi="FbShefa"/>
          <w:b/>
          <w:bCs/>
          <w:color w:val="3B2F2A" w:themeColor="text2" w:themeShade="80"/>
          <w:rtl/>
        </w:rPr>
        <w:t>מדברי</w:t>
      </w:r>
      <w:r w:rsidR="00980F5A" w:rsidRPr="001B3037">
        <w:rPr>
          <w:rFonts w:ascii="FbShefa" w:hAnsi="FbShefa"/>
          <w:b/>
          <w:bCs/>
          <w:color w:val="3B2F2A" w:themeColor="text2" w:themeShade="80"/>
          <w:rtl/>
        </w:rPr>
        <w:t>.</w:t>
      </w:r>
      <w:r w:rsidRPr="00270114">
        <w:rPr>
          <w:rFonts w:ascii="FbShefa" w:hAnsi="FbShefa"/>
          <w:rtl/>
        </w:rPr>
        <w:t xml:space="preserve"> </w:t>
      </w:r>
      <w:r w:rsidR="009C3CB4" w:rsidRPr="00270114">
        <w:rPr>
          <w:rFonts w:ascii="FbShefa" w:hAnsi="FbShefa"/>
          <w:sz w:val="11"/>
          <w:rtl/>
        </w:rPr>
        <w:t xml:space="preserve">ר' אושעיא </w:t>
      </w:r>
      <w:r w:rsidRPr="00270114">
        <w:rPr>
          <w:rFonts w:ascii="FbShefa" w:hAnsi="FbShefa"/>
          <w:sz w:val="11"/>
          <w:rtl/>
        </w:rPr>
        <w:t>(</w:t>
      </w:r>
      <w:r w:rsidR="009C3CB4" w:rsidRPr="00270114">
        <w:rPr>
          <w:rFonts w:ascii="FbShefa" w:hAnsi="FbShefa"/>
          <w:sz w:val="11"/>
          <w:rtl/>
        </w:rPr>
        <w:t xml:space="preserve">דלעיל) </w:t>
      </w:r>
      <w:r w:rsidRPr="00270114">
        <w:rPr>
          <w:rFonts w:ascii="FbShefa" w:hAnsi="FbShefa"/>
          <w:sz w:val="11"/>
          <w:rtl/>
        </w:rPr>
        <w:t>ש</w:t>
      </w:r>
      <w:r w:rsidR="009C3CB4" w:rsidRPr="00270114">
        <w:rPr>
          <w:rFonts w:ascii="FbShefa" w:hAnsi="FbShefa"/>
          <w:sz w:val="11"/>
          <w:rtl/>
        </w:rPr>
        <w:t>אם יש לו מותר</w:t>
      </w:r>
      <w:r w:rsidR="00980F5A" w:rsidRPr="00270114">
        <w:rPr>
          <w:rFonts w:ascii="FbShefa" w:hAnsi="FbShefa"/>
          <w:sz w:val="11"/>
          <w:rtl/>
        </w:rPr>
        <w:t>.</w:t>
      </w:r>
    </w:p>
    <w:p w14:paraId="37B502B5" w14:textId="03CD2EF6" w:rsidR="002F24DC" w:rsidRPr="00270114" w:rsidRDefault="002F24DC" w:rsidP="00C87B87">
      <w:pPr>
        <w:rPr>
          <w:rFonts w:ascii="FbShefa" w:hAnsi="FbShefa"/>
          <w:sz w:val="11"/>
          <w:rtl/>
        </w:rPr>
      </w:pPr>
    </w:p>
    <w:p w14:paraId="60011581" w14:textId="77777777" w:rsidR="002F24DC" w:rsidRPr="00270114" w:rsidRDefault="00C87B87" w:rsidP="00F17806">
      <w:pPr>
        <w:spacing w:line="240" w:lineRule="auto"/>
        <w:rPr>
          <w:rFonts w:ascii="FbShefa" w:hAnsi="FbShefa"/>
          <w:rtl/>
        </w:rPr>
      </w:pPr>
      <w:r w:rsidRPr="001B3037">
        <w:rPr>
          <w:rFonts w:ascii="FbShefa" w:hAnsi="FbShefa"/>
          <w:b/>
          <w:bCs/>
          <w:color w:val="3B2F2A" w:themeColor="text2" w:themeShade="80"/>
          <w:rtl/>
        </w:rPr>
        <w:t xml:space="preserve">תשובה </w:t>
      </w:r>
      <w:r w:rsidR="009C3CB4" w:rsidRPr="001B3037">
        <w:rPr>
          <w:rFonts w:ascii="FbShefa" w:hAnsi="FbShefa"/>
          <w:b/>
          <w:bCs/>
          <w:color w:val="3B2F2A" w:themeColor="text2" w:themeShade="80"/>
          <w:rtl/>
        </w:rPr>
        <w:t>א</w:t>
      </w:r>
      <w:r w:rsidR="00980F5A" w:rsidRPr="001B3037">
        <w:rPr>
          <w:rFonts w:ascii="FbShefa" w:hAnsi="FbShefa"/>
          <w:b/>
          <w:bCs/>
          <w:color w:val="3B2F2A" w:themeColor="text2" w:themeShade="80"/>
          <w:rtl/>
        </w:rPr>
        <w:t>.</w:t>
      </w:r>
      <w:r w:rsidR="009C3CB4" w:rsidRPr="00270114">
        <w:rPr>
          <w:rFonts w:ascii="FbShefa" w:hAnsi="FbShefa"/>
          <w:rtl/>
        </w:rPr>
        <w:t xml:space="preserve"> </w:t>
      </w:r>
      <w:r w:rsidR="00F17806" w:rsidRPr="00270114">
        <w:rPr>
          <w:rFonts w:ascii="FbShefa" w:hAnsi="FbShefa"/>
          <w:rtl/>
        </w:rPr>
        <w:t>בשמשך</w:t>
      </w:r>
      <w:r w:rsidR="00980F5A" w:rsidRPr="00270114">
        <w:rPr>
          <w:rFonts w:ascii="FbShefa" w:hAnsi="FbShefa"/>
          <w:rtl/>
        </w:rPr>
        <w:t>.</w:t>
      </w:r>
      <w:r w:rsidR="001C0E38" w:rsidRPr="00270114">
        <w:rPr>
          <w:rFonts w:ascii="FbShefa" w:hAnsi="FbShefa"/>
          <w:rtl/>
        </w:rPr>
        <w:t xml:space="preserve"> </w:t>
      </w:r>
      <w:r w:rsidR="00F17806" w:rsidRPr="001B3037">
        <w:rPr>
          <w:rFonts w:ascii="FbShefa" w:hAnsi="FbShefa"/>
          <w:b/>
          <w:bCs/>
          <w:color w:val="3B2F2A" w:themeColor="text2" w:themeShade="80"/>
          <w:rtl/>
        </w:rPr>
        <w:t>דחיה</w:t>
      </w:r>
      <w:r w:rsidR="00980F5A" w:rsidRPr="001B3037">
        <w:rPr>
          <w:rFonts w:ascii="FbShefa" w:hAnsi="FbShefa"/>
          <w:b/>
          <w:bCs/>
          <w:color w:val="3B2F2A" w:themeColor="text2" w:themeShade="80"/>
          <w:rtl/>
        </w:rPr>
        <w:t>.</w:t>
      </w:r>
      <w:r w:rsidR="00F17806" w:rsidRPr="00270114">
        <w:rPr>
          <w:rFonts w:ascii="FbShefa" w:hAnsi="FbShefa"/>
          <w:rtl/>
        </w:rPr>
        <w:t xml:space="preserve"> אי בשמשך</w:t>
      </w:r>
      <w:r w:rsidR="001C0E38" w:rsidRPr="00270114">
        <w:rPr>
          <w:rFonts w:ascii="FbShefa" w:hAnsi="FbShefa"/>
          <w:rtl/>
        </w:rPr>
        <w:t xml:space="preserve">, </w:t>
      </w:r>
      <w:r w:rsidR="00F17806" w:rsidRPr="00270114">
        <w:rPr>
          <w:rFonts w:ascii="FbShefa" w:hAnsi="FbShefa"/>
          <w:rtl/>
        </w:rPr>
        <w:t>צריכא למימר</w:t>
      </w:r>
      <w:r w:rsidR="00980F5A" w:rsidRPr="00270114">
        <w:rPr>
          <w:rFonts w:ascii="FbShefa" w:hAnsi="FbShefa"/>
          <w:rtl/>
        </w:rPr>
        <w:t>.</w:t>
      </w:r>
    </w:p>
    <w:p w14:paraId="445D29B8" w14:textId="718F4498" w:rsidR="002F24DC" w:rsidRPr="00270114" w:rsidRDefault="00F17806" w:rsidP="00F17806">
      <w:pPr>
        <w:spacing w:line="240" w:lineRule="auto"/>
        <w:rPr>
          <w:rFonts w:ascii="FbShefa" w:hAnsi="FbShefa"/>
          <w:sz w:val="11"/>
          <w:rtl/>
        </w:rPr>
      </w:pPr>
      <w:r w:rsidRPr="001B3037">
        <w:rPr>
          <w:rFonts w:ascii="FbShefa" w:hAnsi="FbShefa"/>
          <w:b/>
          <w:bCs/>
          <w:color w:val="3B2F2A" w:themeColor="text2" w:themeShade="80"/>
          <w:sz w:val="11"/>
          <w:rtl/>
        </w:rPr>
        <w:t>תשובה ב</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9C3CB4" w:rsidRPr="00270114">
        <w:rPr>
          <w:rFonts w:ascii="FbShefa" w:hAnsi="FbShefa"/>
          <w:sz w:val="11"/>
          <w:rtl/>
        </w:rPr>
        <w:t>כגון שיחד לו קרן זוית</w:t>
      </w:r>
      <w:r w:rsidR="00980F5A" w:rsidRPr="00270114">
        <w:rPr>
          <w:rFonts w:ascii="FbShefa" w:hAnsi="FbShefa"/>
          <w:sz w:val="11"/>
          <w:rtl/>
        </w:rPr>
        <w:t>.</w:t>
      </w:r>
    </w:p>
    <w:p w14:paraId="1E500BD3" w14:textId="74E8170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w:t>
      </w:r>
      <w:r w:rsidR="00F17806" w:rsidRPr="001B3037">
        <w:rPr>
          <w:rFonts w:ascii="FbShefa" w:hAnsi="FbShefa"/>
          <w:b/>
          <w:bCs/>
          <w:color w:val="3B2F2A" w:themeColor="text2" w:themeShade="80"/>
          <w:sz w:val="11"/>
          <w:rtl/>
        </w:rPr>
        <w:t>ש</w:t>
      </w:r>
      <w:r w:rsidRPr="001B3037">
        <w:rPr>
          <w:rFonts w:ascii="FbShefa" w:hAnsi="FbShefa"/>
          <w:b/>
          <w:bCs/>
          <w:color w:val="3B2F2A" w:themeColor="text2" w:themeShade="80"/>
          <w:sz w:val="11"/>
          <w:rtl/>
        </w:rPr>
        <w:t>ו</w:t>
      </w:r>
      <w:r w:rsidR="00F17806" w:rsidRPr="001B3037">
        <w:rPr>
          <w:rFonts w:ascii="FbShefa" w:hAnsi="FbShefa"/>
          <w:b/>
          <w:bCs/>
          <w:color w:val="3B2F2A" w:themeColor="text2" w:themeShade="80"/>
          <w:sz w:val="11"/>
          <w:rtl/>
        </w:rPr>
        <w:t>בה</w:t>
      </w:r>
      <w:r w:rsidRPr="001B3037">
        <w:rPr>
          <w:rFonts w:ascii="FbShefa" w:hAnsi="FbShefa"/>
          <w:b/>
          <w:bCs/>
          <w:color w:val="3B2F2A" w:themeColor="text2" w:themeShade="80"/>
          <w:sz w:val="11"/>
          <w:rtl/>
        </w:rPr>
        <w:t xml:space="preserve"> </w:t>
      </w:r>
      <w:r w:rsidR="00F17806" w:rsidRPr="001B3037">
        <w:rPr>
          <w:rFonts w:ascii="FbShefa" w:hAnsi="FbShefa"/>
          <w:b/>
          <w:bCs/>
          <w:color w:val="3B2F2A" w:themeColor="text2" w:themeShade="80"/>
          <w:sz w:val="11"/>
          <w:rtl/>
        </w:rPr>
        <w:t>ג</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F17806" w:rsidRPr="00270114">
        <w:rPr>
          <w:rFonts w:ascii="FbShefa" w:hAnsi="FbShefa"/>
          <w:sz w:val="11"/>
          <w:rtl/>
        </w:rPr>
        <w:t xml:space="preserve">ס"ל </w:t>
      </w:r>
      <w:r w:rsidRPr="00270114">
        <w:rPr>
          <w:rFonts w:ascii="FbShefa" w:hAnsi="FbShefa"/>
          <w:sz w:val="11"/>
          <w:rtl/>
        </w:rPr>
        <w:t>צד אחד ברבית</w:t>
      </w:r>
      <w:r w:rsidR="001C0E38" w:rsidRPr="00270114">
        <w:rPr>
          <w:rFonts w:ascii="FbShefa" w:hAnsi="FbShefa"/>
          <w:sz w:val="11"/>
          <w:rtl/>
        </w:rPr>
        <w:t xml:space="preserve">, </w:t>
      </w:r>
      <w:r w:rsidRPr="00270114">
        <w:rPr>
          <w:rFonts w:ascii="FbShefa" w:hAnsi="FbShefa"/>
          <w:sz w:val="11"/>
          <w:rtl/>
        </w:rPr>
        <w:t>מותר</w:t>
      </w:r>
      <w:r w:rsidR="00980F5A" w:rsidRPr="00270114">
        <w:rPr>
          <w:rFonts w:ascii="FbShefa" w:hAnsi="FbShefa"/>
          <w:sz w:val="11"/>
          <w:rtl/>
        </w:rPr>
        <w:t>.</w:t>
      </w:r>
    </w:p>
    <w:p w14:paraId="2EC40AD5" w14:textId="77777777" w:rsidR="00070706" w:rsidRPr="00270114" w:rsidRDefault="00070706" w:rsidP="009C3CB4">
      <w:pPr>
        <w:spacing w:line="240" w:lineRule="auto"/>
        <w:rPr>
          <w:rFonts w:ascii="FbShefa" w:hAnsi="FbShefa"/>
          <w:sz w:val="11"/>
          <w:rtl/>
        </w:rPr>
      </w:pPr>
    </w:p>
    <w:p w14:paraId="619F1A62" w14:textId="3AF3BF97" w:rsidR="00070706" w:rsidRPr="00270114" w:rsidRDefault="00070706" w:rsidP="00070706">
      <w:pPr>
        <w:pStyle w:val="2"/>
        <w:rPr>
          <w:rFonts w:ascii="FbShefa" w:hAnsi="FbShefa"/>
          <w:rtl/>
        </w:rPr>
      </w:pPr>
      <w:r w:rsidRPr="00270114">
        <w:rPr>
          <w:rFonts w:ascii="FbShefa" w:hAnsi="FbShefa"/>
          <w:rtl/>
        </w:rPr>
        <w:t>היה נושה בחבירו מנה ועשה לו שדהו מכר</w:t>
      </w:r>
    </w:p>
    <w:p w14:paraId="2FC3FD3D" w14:textId="20476206" w:rsidR="00070706" w:rsidRPr="00270114" w:rsidRDefault="00070706" w:rsidP="00070706">
      <w:pPr>
        <w:spacing w:line="240" w:lineRule="auto"/>
        <w:rPr>
          <w:rFonts w:ascii="FbShefa" w:hAnsi="FbShefa"/>
          <w:sz w:val="11"/>
          <w:rtl/>
        </w:rPr>
      </w:pPr>
      <w:r w:rsidRPr="001B3037">
        <w:rPr>
          <w:rFonts w:ascii="FbShefa" w:hAnsi="FbShefa"/>
          <w:b/>
          <w:bCs/>
          <w:color w:val="3B2F2A" w:themeColor="text2" w:themeShade="80"/>
          <w:sz w:val="11"/>
          <w:rtl/>
        </w:rPr>
        <w:t>מוכר אוכל פירות</w:t>
      </w:r>
      <w:r w:rsidR="00980F5A" w:rsidRPr="001B3037">
        <w:rPr>
          <w:rFonts w:ascii="FbShefa" w:hAnsi="FbShefa"/>
          <w:b/>
          <w:bCs/>
          <w:color w:val="3B2F2A" w:themeColor="text2" w:themeShade="80"/>
          <w:sz w:val="11"/>
          <w:rtl/>
        </w:rPr>
        <w:t>.</w:t>
      </w:r>
      <w:r w:rsidRPr="00270114">
        <w:rPr>
          <w:rFonts w:ascii="FbShefa" w:hAnsi="FbShefa"/>
          <w:sz w:val="11"/>
          <w:rtl/>
        </w:rPr>
        <w:t xml:space="preserve"> אסור</w:t>
      </w:r>
      <w:r w:rsidR="00980F5A" w:rsidRPr="00270114">
        <w:rPr>
          <w:rFonts w:ascii="FbShefa" w:hAnsi="FbShefa"/>
          <w:sz w:val="11"/>
          <w:rtl/>
        </w:rPr>
        <w:t>.</w:t>
      </w:r>
    </w:p>
    <w:p w14:paraId="058100FD" w14:textId="77777777" w:rsidR="00070706" w:rsidRPr="001B3037" w:rsidRDefault="00070706" w:rsidP="00070706">
      <w:pPr>
        <w:spacing w:line="240" w:lineRule="auto"/>
        <w:rPr>
          <w:rFonts w:ascii="FbShefa" w:hAnsi="FbShefa"/>
          <w:b/>
          <w:bCs/>
          <w:color w:val="3B2F2A" w:themeColor="text2" w:themeShade="80"/>
          <w:sz w:val="11"/>
          <w:rtl/>
        </w:rPr>
      </w:pPr>
    </w:p>
    <w:p w14:paraId="10F89AEA" w14:textId="1762D408" w:rsidR="00070706" w:rsidRPr="00270114" w:rsidRDefault="00070706" w:rsidP="00070706">
      <w:pPr>
        <w:pStyle w:val="3"/>
        <w:rPr>
          <w:rFonts w:ascii="FbShefa" w:hAnsi="FbShefa"/>
          <w:rtl/>
        </w:rPr>
      </w:pPr>
      <w:r w:rsidRPr="00270114">
        <w:rPr>
          <w:rFonts w:ascii="FbShefa" w:hAnsi="FbShefa"/>
          <w:rtl/>
        </w:rPr>
        <w:t>לוקח אוכל פירות:</w:t>
      </w:r>
    </w:p>
    <w:p w14:paraId="7F0C5BE6" w14:textId="6D883BBF" w:rsidR="00070706" w:rsidRPr="00270114" w:rsidRDefault="00070706" w:rsidP="00070706">
      <w:pPr>
        <w:rPr>
          <w:rFonts w:ascii="FbShefa" w:hAnsi="FbShefa"/>
          <w:rtl/>
        </w:rPr>
      </w:pPr>
      <w:r w:rsidRPr="001B3037">
        <w:rPr>
          <w:rFonts w:ascii="FbShefa" w:hAnsi="FbShefa"/>
          <w:b/>
          <w:bCs/>
          <w:color w:val="3B2F2A" w:themeColor="text2" w:themeShade="80"/>
          <w:rtl/>
        </w:rPr>
        <w:t>דעה א</w:t>
      </w:r>
      <w:r w:rsidR="00980F5A" w:rsidRPr="001B3037">
        <w:rPr>
          <w:rFonts w:ascii="FbShefa" w:hAnsi="FbShefa"/>
          <w:b/>
          <w:bCs/>
          <w:color w:val="3B2F2A" w:themeColor="text2" w:themeShade="80"/>
          <w:rtl/>
        </w:rPr>
        <w:t>.</w:t>
      </w:r>
      <w:r w:rsidRPr="00270114">
        <w:rPr>
          <w:rFonts w:ascii="FbShefa" w:hAnsi="FbShefa"/>
          <w:rtl/>
        </w:rPr>
        <w:t xml:space="preserve"> </w:t>
      </w:r>
      <w:r w:rsidR="001B03E3" w:rsidRPr="00270114">
        <w:rPr>
          <w:rFonts w:ascii="FbShefa" w:hAnsi="FbShefa"/>
          <w:rtl/>
        </w:rPr>
        <w:t>אסור</w:t>
      </w:r>
      <w:r w:rsidR="00980F5A" w:rsidRPr="00270114">
        <w:rPr>
          <w:rFonts w:ascii="FbShefa" w:hAnsi="FbShefa"/>
          <w:rtl/>
        </w:rPr>
        <w:t>.</w:t>
      </w:r>
    </w:p>
    <w:p w14:paraId="7E5BAA9B" w14:textId="1E68F7BD" w:rsidR="001B03E3" w:rsidRPr="00270114" w:rsidRDefault="001B03E3" w:rsidP="00070706">
      <w:pPr>
        <w:rPr>
          <w:rFonts w:ascii="FbShefa" w:hAnsi="FbShefa"/>
          <w:rtl/>
        </w:rPr>
      </w:pPr>
      <w:r w:rsidRPr="001B3037">
        <w:rPr>
          <w:rFonts w:ascii="FbShefa" w:hAnsi="FbShefa"/>
          <w:b/>
          <w:bCs/>
          <w:color w:val="3B2F2A" w:themeColor="text2" w:themeShade="80"/>
          <w:rtl/>
        </w:rPr>
        <w:t>דעה ב</w:t>
      </w:r>
      <w:r w:rsidR="00980F5A" w:rsidRPr="001B3037">
        <w:rPr>
          <w:rFonts w:ascii="FbShefa" w:hAnsi="FbShefa"/>
          <w:b/>
          <w:bCs/>
          <w:color w:val="3B2F2A" w:themeColor="text2" w:themeShade="80"/>
          <w:rtl/>
        </w:rPr>
        <w:t>.</w:t>
      </w:r>
      <w:r w:rsidRPr="00270114">
        <w:rPr>
          <w:rFonts w:ascii="FbShefa" w:hAnsi="FbShefa"/>
          <w:rtl/>
        </w:rPr>
        <w:t xml:space="preserve"> מותר</w:t>
      </w:r>
      <w:r w:rsidR="00980F5A" w:rsidRPr="00270114">
        <w:rPr>
          <w:rFonts w:ascii="FbShefa" w:hAnsi="FbShefa"/>
          <w:rtl/>
        </w:rPr>
        <w:t>.</w:t>
      </w:r>
    </w:p>
    <w:p w14:paraId="61F86FA6" w14:textId="77777777" w:rsidR="001B03E3" w:rsidRPr="001B3037" w:rsidRDefault="001B03E3" w:rsidP="00070706">
      <w:pPr>
        <w:spacing w:line="240" w:lineRule="auto"/>
        <w:rPr>
          <w:rFonts w:ascii="FbShefa" w:hAnsi="FbShefa"/>
          <w:b/>
          <w:bCs/>
          <w:color w:val="3B2F2A" w:themeColor="text2" w:themeShade="80"/>
          <w:sz w:val="11"/>
          <w:rtl/>
        </w:rPr>
      </w:pPr>
    </w:p>
    <w:p w14:paraId="57769AC6" w14:textId="3BF4D01F" w:rsidR="001B03E3" w:rsidRPr="001B3037" w:rsidRDefault="001B03E3" w:rsidP="001B03E3">
      <w:pPr>
        <w:pStyle w:val="3"/>
        <w:rPr>
          <w:rFonts w:ascii="FbShefa" w:hAnsi="FbShefa"/>
          <w:b/>
          <w:bCs/>
          <w:color w:val="3B2F2A" w:themeColor="text2" w:themeShade="80"/>
          <w:rtl/>
        </w:rPr>
      </w:pPr>
      <w:r w:rsidRPr="001B3037">
        <w:rPr>
          <w:rFonts w:ascii="FbShefa" w:hAnsi="FbShefa"/>
          <w:b/>
          <w:bCs/>
          <w:color w:val="3B2F2A" w:themeColor="text2" w:themeShade="80"/>
          <w:rtl/>
        </w:rPr>
        <w:t>במאי קמיפלגי:</w:t>
      </w:r>
    </w:p>
    <w:p w14:paraId="0528AE2A" w14:textId="39E11386" w:rsidR="002F24DC" w:rsidRPr="00270114" w:rsidRDefault="001B03E3" w:rsidP="00070706">
      <w:pPr>
        <w:spacing w:line="240" w:lineRule="auto"/>
        <w:rPr>
          <w:rFonts w:ascii="FbShefa" w:hAnsi="FbShefa"/>
          <w:sz w:val="11"/>
          <w:rtl/>
        </w:rPr>
      </w:pPr>
      <w:r w:rsidRPr="001B3037">
        <w:rPr>
          <w:rFonts w:ascii="FbShefa" w:hAnsi="FbShefa"/>
          <w:b/>
          <w:bCs/>
          <w:color w:val="3B2F2A" w:themeColor="text2" w:themeShade="80"/>
          <w:sz w:val="11"/>
          <w:rtl/>
        </w:rPr>
        <w:t>ביאור 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070706" w:rsidRPr="00270114">
        <w:rPr>
          <w:rFonts w:ascii="FbShefa" w:hAnsi="FbShefa"/>
          <w:sz w:val="11"/>
          <w:rtl/>
        </w:rPr>
        <w:t>צד אחד ברבית</w:t>
      </w:r>
      <w:r w:rsidR="00980F5A" w:rsidRPr="00270114">
        <w:rPr>
          <w:rFonts w:ascii="FbShefa" w:hAnsi="FbShefa"/>
          <w:sz w:val="11"/>
          <w:rtl/>
        </w:rPr>
        <w:t>.</w:t>
      </w:r>
    </w:p>
    <w:p w14:paraId="09A5385B" w14:textId="0AB6C27E" w:rsidR="00070706" w:rsidRPr="00270114" w:rsidRDefault="001B03E3" w:rsidP="00070706">
      <w:pPr>
        <w:spacing w:line="240" w:lineRule="auto"/>
        <w:rPr>
          <w:rFonts w:ascii="FbShefa" w:hAnsi="FbShefa"/>
          <w:sz w:val="11"/>
          <w:rtl/>
        </w:rPr>
      </w:pPr>
      <w:r w:rsidRPr="001B3037">
        <w:rPr>
          <w:rFonts w:ascii="FbShefa" w:hAnsi="FbShefa"/>
          <w:b/>
          <w:bCs/>
          <w:color w:val="3B2F2A" w:themeColor="text2" w:themeShade="80"/>
          <w:sz w:val="11"/>
          <w:rtl/>
        </w:rPr>
        <w:t>ביאור ב</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070706" w:rsidRPr="00270114">
        <w:rPr>
          <w:rFonts w:ascii="FbShefa" w:hAnsi="FbShefa"/>
          <w:sz w:val="11"/>
          <w:rtl/>
        </w:rPr>
        <w:t>רבית על מנת להחזיר</w:t>
      </w:r>
      <w:r w:rsidR="00980F5A" w:rsidRPr="00270114">
        <w:rPr>
          <w:rFonts w:ascii="FbShefa" w:hAnsi="FbShefa"/>
          <w:sz w:val="11"/>
          <w:rtl/>
        </w:rPr>
        <w:t>.</w:t>
      </w:r>
    </w:p>
    <w:p w14:paraId="7D7A33A4" w14:textId="3082A065" w:rsidR="009C3CB4" w:rsidRPr="00270114" w:rsidRDefault="009C3CB4" w:rsidP="00794C1A">
      <w:pPr>
        <w:pStyle w:val="1"/>
        <w:rPr>
          <w:rFonts w:ascii="FbShefa" w:hAnsi="FbShefa"/>
          <w:rtl/>
        </w:rPr>
      </w:pPr>
      <w:r w:rsidRPr="00270114">
        <w:rPr>
          <w:rFonts w:ascii="FbShefa" w:hAnsi="FbShefa"/>
          <w:sz w:val="11"/>
          <w:rtl/>
        </w:rPr>
        <w:t>סג</w:t>
      </w:r>
      <w:r w:rsidR="00B36BF2" w:rsidRPr="00270114">
        <w:rPr>
          <w:rFonts w:ascii="FbShefa" w:hAnsi="FbShefa"/>
          <w:sz w:val="11"/>
          <w:rtl/>
        </w:rPr>
        <w:t>, ב</w:t>
      </w:r>
    </w:p>
    <w:p w14:paraId="541C0A98"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יצא השער</w:t>
      </w:r>
    </w:p>
    <w:p w14:paraId="27EAFBD6" w14:textId="205001D7" w:rsidR="002F24DC" w:rsidRPr="00270114" w:rsidRDefault="006A0DBD" w:rsidP="006A0DBD">
      <w:pPr>
        <w:autoSpaceDE w:val="0"/>
        <w:autoSpaceDN w:val="0"/>
        <w:adjustRightInd w:val="0"/>
        <w:rPr>
          <w:rFonts w:ascii="FbShefa" w:hAnsi="FbShefa"/>
          <w:color w:val="000000"/>
          <w:rtl/>
        </w:rPr>
      </w:pPr>
      <w:r w:rsidRPr="001B3037">
        <w:rPr>
          <w:rFonts w:ascii="FbShefa" w:hAnsi="FbShefa"/>
          <w:b/>
          <w:bCs/>
          <w:color w:val="3B2F2A" w:themeColor="text2" w:themeShade="80"/>
          <w:rtl/>
        </w:rPr>
        <w:t>כשם שאומרים</w:t>
      </w:r>
      <w:r w:rsidR="00980F5A" w:rsidRPr="001B3037">
        <w:rPr>
          <w:rFonts w:ascii="FbShefa" w:hAnsi="FbShefa"/>
          <w:b/>
          <w:bCs/>
          <w:color w:val="3B2F2A" w:themeColor="text2" w:themeShade="80"/>
          <w:rtl/>
        </w:rPr>
        <w:t>.</w:t>
      </w:r>
      <w:r w:rsidRPr="00270114">
        <w:rPr>
          <w:rFonts w:ascii="FbShefa" w:hAnsi="FbShefa"/>
          <w:color w:val="000000"/>
          <w:rtl/>
        </w:rPr>
        <w:t xml:space="preserve"> </w:t>
      </w:r>
      <w:r w:rsidRPr="00536C2D">
        <w:rPr>
          <w:rtl/>
        </w:rPr>
        <w:t>מה לי הן ומה לי דמיהן</w:t>
      </w:r>
      <w:r w:rsidR="00980F5A" w:rsidRPr="00536C2D">
        <w:rPr>
          <w:rtl/>
        </w:rPr>
        <w:t>.</w:t>
      </w:r>
    </w:p>
    <w:p w14:paraId="3A1C7AB8" w14:textId="38635312" w:rsidR="002F24DC" w:rsidRPr="00270114" w:rsidRDefault="006A0DBD" w:rsidP="006A0DBD">
      <w:pPr>
        <w:autoSpaceDE w:val="0"/>
        <w:autoSpaceDN w:val="0"/>
        <w:adjustRightInd w:val="0"/>
        <w:rPr>
          <w:rFonts w:ascii="FbShefa" w:hAnsi="FbShefa"/>
          <w:color w:val="000000"/>
          <w:rtl/>
        </w:rPr>
      </w:pPr>
      <w:r w:rsidRPr="001B3037">
        <w:rPr>
          <w:rFonts w:ascii="FbShefa" w:hAnsi="FbShefa"/>
          <w:b/>
          <w:bCs/>
          <w:color w:val="3B2F2A" w:themeColor="text2" w:themeShade="80"/>
          <w:rtl/>
        </w:rPr>
        <w:t>כך אומרים</w:t>
      </w:r>
      <w:r w:rsidR="00980F5A" w:rsidRPr="001B3037">
        <w:rPr>
          <w:rFonts w:ascii="FbShefa" w:hAnsi="FbShefa"/>
          <w:b/>
          <w:bCs/>
          <w:color w:val="3B2F2A" w:themeColor="text2" w:themeShade="80"/>
          <w:rtl/>
        </w:rPr>
        <w:t>.</w:t>
      </w:r>
      <w:r w:rsidRPr="00270114">
        <w:rPr>
          <w:rFonts w:ascii="FbShefa" w:hAnsi="FbShefa"/>
          <w:color w:val="000000"/>
          <w:rtl/>
        </w:rPr>
        <w:t xml:space="preserve"> </w:t>
      </w:r>
      <w:r w:rsidRPr="00536C2D">
        <w:rPr>
          <w:rtl/>
        </w:rPr>
        <w:t>מה לי דמיהן ומה לי הן</w:t>
      </w:r>
      <w:r w:rsidR="00980F5A" w:rsidRPr="00536C2D">
        <w:rPr>
          <w:rtl/>
        </w:rPr>
        <w:t>.</w:t>
      </w:r>
    </w:p>
    <w:p w14:paraId="254091C4" w14:textId="5576BBB2" w:rsidR="002F24DC" w:rsidRPr="00270114" w:rsidRDefault="006A0DBD" w:rsidP="006A0DBD">
      <w:pPr>
        <w:spacing w:line="240" w:lineRule="auto"/>
        <w:rPr>
          <w:rFonts w:ascii="FbShefa" w:hAnsi="FbShefa"/>
          <w:color w:val="000000"/>
          <w:rtl/>
        </w:rPr>
      </w:pPr>
      <w:r w:rsidRPr="001B3037">
        <w:rPr>
          <w:rFonts w:ascii="FbShefa" w:hAnsi="FbShefa"/>
          <w:b/>
          <w:bCs/>
          <w:color w:val="3B2F2A" w:themeColor="text2" w:themeShade="80"/>
          <w:rtl/>
        </w:rPr>
        <w:t>ולכן</w:t>
      </w:r>
      <w:r w:rsidR="00980F5A" w:rsidRPr="001B3037">
        <w:rPr>
          <w:rFonts w:ascii="FbShefa" w:hAnsi="FbShefa"/>
          <w:b/>
          <w:bCs/>
          <w:color w:val="3B2F2A" w:themeColor="text2" w:themeShade="80"/>
          <w:rtl/>
        </w:rPr>
        <w:t>.</w:t>
      </w:r>
      <w:r w:rsidRPr="00270114">
        <w:rPr>
          <w:rFonts w:ascii="FbShefa" w:hAnsi="FbShefa"/>
          <w:color w:val="000000"/>
          <w:rtl/>
        </w:rPr>
        <w:t xml:space="preserve"> </w:t>
      </w:r>
      <w:r w:rsidRPr="00536C2D">
        <w:rPr>
          <w:rtl/>
        </w:rPr>
        <w:t>פוסקין על שער שבשוק</w:t>
      </w:r>
      <w:r w:rsidR="001C0E38" w:rsidRPr="00536C2D">
        <w:rPr>
          <w:rtl/>
        </w:rPr>
        <w:t xml:space="preserve">, </w:t>
      </w:r>
      <w:r w:rsidRPr="00536C2D">
        <w:rPr>
          <w:rtl/>
        </w:rPr>
        <w:t>ואף על פי שאין לו</w:t>
      </w:r>
      <w:r w:rsidR="00980F5A" w:rsidRPr="00536C2D">
        <w:rPr>
          <w:rtl/>
        </w:rPr>
        <w:t>.</w:t>
      </w:r>
    </w:p>
    <w:p w14:paraId="57BD9736" w14:textId="719CBE61" w:rsidR="006A0DBD" w:rsidRPr="001B3037" w:rsidRDefault="006A0DBD" w:rsidP="006A0DBD">
      <w:pPr>
        <w:spacing w:line="240" w:lineRule="auto"/>
        <w:rPr>
          <w:rFonts w:ascii="FbShefa" w:hAnsi="FbShefa"/>
          <w:b/>
          <w:bCs/>
          <w:color w:val="3B2F2A" w:themeColor="text2" w:themeShade="80"/>
          <w:sz w:val="11"/>
          <w:rtl/>
        </w:rPr>
      </w:pPr>
    </w:p>
    <w:p w14:paraId="159F561B" w14:textId="55DBFA1E" w:rsidR="006A0DBD" w:rsidRPr="00270114" w:rsidRDefault="006A0DBD" w:rsidP="006A0DBD">
      <w:pPr>
        <w:pStyle w:val="3"/>
        <w:rPr>
          <w:rFonts w:ascii="FbShefa" w:hAnsi="FbShefa"/>
          <w:rtl/>
        </w:rPr>
      </w:pPr>
      <w:r w:rsidRPr="00270114">
        <w:rPr>
          <w:rFonts w:ascii="FbShefa" w:hAnsi="FbShefa"/>
          <w:rtl/>
        </w:rPr>
        <w:t>ת"ש:</w:t>
      </w:r>
    </w:p>
    <w:p w14:paraId="54472BF3" w14:textId="470B738E" w:rsidR="002F24DC" w:rsidRPr="00270114" w:rsidRDefault="009C3CB4" w:rsidP="006A0DBD">
      <w:pPr>
        <w:spacing w:line="240" w:lineRule="auto"/>
        <w:rPr>
          <w:rFonts w:ascii="FbShefa" w:hAnsi="FbShefa"/>
          <w:sz w:val="11"/>
          <w:rtl/>
        </w:rPr>
      </w:pPr>
      <w:r w:rsidRPr="001B3037">
        <w:rPr>
          <w:rFonts w:ascii="FbShefa" w:hAnsi="FbShefa"/>
          <w:b/>
          <w:bCs/>
          <w:color w:val="3B2F2A" w:themeColor="text2" w:themeShade="80"/>
          <w:sz w:val="11"/>
          <w:rtl/>
        </w:rPr>
        <w:t>הנושה בחבירו</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אם יש לו מותר, אם אין לו אסור</w:t>
      </w:r>
      <w:r w:rsidR="00980F5A" w:rsidRPr="00270114">
        <w:rPr>
          <w:rFonts w:ascii="FbShefa" w:hAnsi="FbShefa"/>
          <w:sz w:val="11"/>
          <w:rtl/>
        </w:rPr>
        <w:t>.</w:t>
      </w:r>
    </w:p>
    <w:p w14:paraId="3B018F7D" w14:textId="5C1A3A92" w:rsidR="00433741" w:rsidRPr="00270114" w:rsidRDefault="006A0DBD" w:rsidP="009C3CB4">
      <w:pPr>
        <w:spacing w:line="240" w:lineRule="auto"/>
        <w:rPr>
          <w:rFonts w:ascii="FbShefa" w:hAnsi="FbShefa"/>
          <w:sz w:val="11"/>
          <w:rtl/>
        </w:rPr>
      </w:pPr>
      <w:r w:rsidRPr="001B3037">
        <w:rPr>
          <w:rFonts w:ascii="FbShefa" w:hAnsi="FbShefa"/>
          <w:b/>
          <w:bCs/>
          <w:color w:val="3B2F2A" w:themeColor="text2" w:themeShade="80"/>
          <w:sz w:val="11"/>
          <w:rtl/>
        </w:rPr>
        <w:t>דחי</w:t>
      </w:r>
      <w:r w:rsidR="009C3CB4" w:rsidRPr="001B3037">
        <w:rPr>
          <w:rFonts w:ascii="FbShefa" w:hAnsi="FbShefa"/>
          <w:b/>
          <w:bCs/>
          <w:color w:val="3B2F2A" w:themeColor="text2" w:themeShade="80"/>
          <w:sz w:val="11"/>
          <w:rtl/>
        </w:rPr>
        <w:t>ה</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התם הלואה, הכא זביני</w:t>
      </w:r>
      <w:r w:rsidR="00980F5A" w:rsidRPr="00270114">
        <w:rPr>
          <w:rFonts w:ascii="FbShefa" w:hAnsi="FbShefa"/>
          <w:sz w:val="11"/>
          <w:rtl/>
        </w:rPr>
        <w:t>.</w:t>
      </w:r>
    </w:p>
    <w:p w14:paraId="5F66B136" w14:textId="7A62CA8D" w:rsidR="009C3CB4" w:rsidRPr="00270114" w:rsidRDefault="009C3CB4" w:rsidP="009C3CB4">
      <w:pPr>
        <w:spacing w:line="240" w:lineRule="auto"/>
        <w:rPr>
          <w:rFonts w:ascii="FbShefa" w:hAnsi="FbShefa"/>
          <w:sz w:val="11"/>
          <w:rtl/>
        </w:rPr>
      </w:pPr>
    </w:p>
    <w:p w14:paraId="61D6E1EE" w14:textId="77777777" w:rsidR="004E5C22" w:rsidRPr="00270114" w:rsidRDefault="009C3CB4" w:rsidP="004E5C22">
      <w:pPr>
        <w:pStyle w:val="3"/>
        <w:rPr>
          <w:rFonts w:ascii="FbShefa" w:hAnsi="FbShefa"/>
          <w:rtl/>
        </w:rPr>
      </w:pPr>
      <w:r w:rsidRPr="00270114">
        <w:rPr>
          <w:rFonts w:ascii="FbShefa" w:hAnsi="FbShefa"/>
          <w:rtl/>
        </w:rPr>
        <w:t xml:space="preserve">טעם </w:t>
      </w:r>
      <w:r w:rsidR="004E5C22" w:rsidRPr="00270114">
        <w:rPr>
          <w:rFonts w:ascii="FbShefa" w:hAnsi="FbShefa"/>
          <w:rtl/>
        </w:rPr>
        <w:t>הדבר:</w:t>
      </w:r>
    </w:p>
    <w:p w14:paraId="58997476" w14:textId="1D5CEAE6" w:rsidR="009C3CB4" w:rsidRPr="00270114" w:rsidRDefault="004E5C22" w:rsidP="009C3CB4">
      <w:pPr>
        <w:spacing w:line="240" w:lineRule="auto"/>
        <w:rPr>
          <w:rFonts w:ascii="FbShefa" w:hAnsi="FbShefa"/>
          <w:rtl/>
        </w:rPr>
      </w:pPr>
      <w:r w:rsidRPr="001B3037">
        <w:rPr>
          <w:rFonts w:ascii="FbShefa" w:hAnsi="FbShefa"/>
          <w:b/>
          <w:bCs/>
          <w:color w:val="3B2F2A" w:themeColor="text2" w:themeShade="80"/>
          <w:rtl/>
        </w:rPr>
        <w:t>הטעם</w:t>
      </w:r>
      <w:r w:rsidR="00980F5A" w:rsidRPr="001B3037">
        <w:rPr>
          <w:rFonts w:ascii="FbShefa" w:hAnsi="FbShefa"/>
          <w:b/>
          <w:bCs/>
          <w:color w:val="3B2F2A" w:themeColor="text2" w:themeShade="80"/>
          <w:rtl/>
        </w:rPr>
        <w:t>.</w:t>
      </w:r>
      <w:r w:rsidR="009C3CB4" w:rsidRPr="00270114">
        <w:rPr>
          <w:rFonts w:ascii="FbShefa" w:hAnsi="FbShefa"/>
          <w:rtl/>
        </w:rPr>
        <w:t xml:space="preserve"> </w:t>
      </w:r>
      <w:r w:rsidRPr="00270114">
        <w:rPr>
          <w:rFonts w:ascii="FbShefa" w:hAnsi="FbShefa"/>
          <w:rtl/>
        </w:rPr>
        <w:t>ש</w:t>
      </w:r>
      <w:r w:rsidR="009C3CB4" w:rsidRPr="00270114">
        <w:rPr>
          <w:rFonts w:ascii="FbShefa" w:hAnsi="FbShefa"/>
          <w:rtl/>
        </w:rPr>
        <w:t>פוסקין על שער שבשוק, ואף על פי שאין לו</w:t>
      </w:r>
      <w:r w:rsidR="00980F5A" w:rsidRPr="00270114">
        <w:rPr>
          <w:rFonts w:ascii="FbShefa" w:hAnsi="FbShefa"/>
          <w:rtl/>
        </w:rPr>
        <w:t>.</w:t>
      </w:r>
    </w:p>
    <w:p w14:paraId="51A7CEDA" w14:textId="10AC4B01" w:rsidR="00433741" w:rsidRPr="00270114" w:rsidRDefault="004E5C22" w:rsidP="009C3CB4">
      <w:pPr>
        <w:spacing w:line="240" w:lineRule="auto"/>
        <w:rPr>
          <w:rFonts w:ascii="FbShefa" w:hAnsi="FbShefa"/>
          <w:sz w:val="11"/>
          <w:rtl/>
        </w:rPr>
      </w:pPr>
      <w:r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דא"ל</w:t>
      </w:r>
      <w:r w:rsidRPr="00270114">
        <w:rPr>
          <w:rFonts w:ascii="FbShefa" w:hAnsi="FbShefa"/>
          <w:sz w:val="11"/>
          <w:rtl/>
        </w:rPr>
        <w:t>,</w:t>
      </w:r>
      <w:r w:rsidR="009C3CB4" w:rsidRPr="00270114">
        <w:rPr>
          <w:rFonts w:ascii="FbShefa" w:hAnsi="FbShefa"/>
          <w:sz w:val="11"/>
          <w:rtl/>
        </w:rPr>
        <w:t xml:space="preserve"> שקילא טיבותיך ושדייא אחיזרי</w:t>
      </w:r>
      <w:r w:rsidR="00980F5A" w:rsidRPr="00270114">
        <w:rPr>
          <w:rFonts w:ascii="FbShefa" w:hAnsi="FbShefa"/>
          <w:sz w:val="11"/>
          <w:rtl/>
        </w:rPr>
        <w:t>.</w:t>
      </w:r>
      <w:r w:rsidR="001C0E38" w:rsidRPr="00270114">
        <w:rPr>
          <w:rFonts w:ascii="FbShefa" w:hAnsi="FbShefa"/>
          <w:sz w:val="11"/>
          <w:rtl/>
        </w:rPr>
        <w:t xml:space="preserve"> </w:t>
      </w:r>
      <w:r w:rsidR="009C3CB4" w:rsidRPr="001B3037">
        <w:rPr>
          <w:rFonts w:ascii="FbShefa" w:hAnsi="FbShefa"/>
          <w:b/>
          <w:bCs/>
          <w:color w:val="3B2F2A" w:themeColor="text2" w:themeShade="80"/>
          <w:sz w:val="11"/>
          <w:rtl/>
        </w:rPr>
        <w:t>אי הוו לי זוזי בידי</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009C3CB4" w:rsidRPr="00270114">
        <w:rPr>
          <w:rFonts w:ascii="FbShefa" w:hAnsi="FbShefa"/>
          <w:sz w:val="11"/>
          <w:rtl/>
        </w:rPr>
        <w:t>הוה מזבנינא בהיני ובשילי בזולא</w:t>
      </w:r>
      <w:r w:rsidR="00980F5A" w:rsidRPr="00270114">
        <w:rPr>
          <w:rFonts w:ascii="FbShefa" w:hAnsi="FbShefa"/>
          <w:sz w:val="11"/>
          <w:rtl/>
        </w:rPr>
        <w:t>.</w:t>
      </w:r>
    </w:p>
    <w:p w14:paraId="6877CBE2" w14:textId="45EA8973" w:rsidR="009C3CB4" w:rsidRPr="00270114" w:rsidRDefault="009C3CB4" w:rsidP="009C3CB4">
      <w:pPr>
        <w:spacing w:line="240" w:lineRule="auto"/>
        <w:rPr>
          <w:rFonts w:ascii="FbShefa" w:hAnsi="FbShefa"/>
          <w:sz w:val="11"/>
          <w:rtl/>
        </w:rPr>
      </w:pPr>
    </w:p>
    <w:p w14:paraId="56D58626" w14:textId="6789DD76"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w:t>
      </w:r>
      <w:r w:rsidR="004E5C22" w:rsidRPr="001B3037">
        <w:rPr>
          <w:rFonts w:ascii="FbShefa" w:hAnsi="FbShefa"/>
          <w:b/>
          <w:bCs/>
          <w:color w:val="3B2F2A" w:themeColor="text2" w:themeShade="80"/>
          <w:sz w:val="11"/>
          <w:rtl/>
        </w:rPr>
        <w:t>אל</w:t>
      </w:r>
      <w:r w:rsidRPr="001B3037">
        <w:rPr>
          <w:rFonts w:ascii="FbShefa" w:hAnsi="FbShefa"/>
          <w:b/>
          <w:bCs/>
          <w:color w:val="3B2F2A" w:themeColor="text2" w:themeShade="80"/>
          <w:sz w:val="11"/>
          <w:rtl/>
        </w:rPr>
        <w:t>ה</w:t>
      </w:r>
      <w:r w:rsidR="00980F5A" w:rsidRPr="001B3037">
        <w:rPr>
          <w:rFonts w:ascii="FbShefa" w:hAnsi="FbShefa"/>
          <w:b/>
          <w:bCs/>
          <w:color w:val="3B2F2A" w:themeColor="text2" w:themeShade="80"/>
          <w:sz w:val="11"/>
          <w:rtl/>
        </w:rPr>
        <w:t>.</w:t>
      </w:r>
      <w:r w:rsidRPr="00270114">
        <w:rPr>
          <w:rFonts w:ascii="FbShefa" w:hAnsi="FbShefa"/>
          <w:sz w:val="11"/>
          <w:rtl/>
        </w:rPr>
        <w:t xml:space="preserve"> והא בעי למיתב זוזי לספסירא</w:t>
      </w:r>
      <w:r w:rsidR="00980F5A" w:rsidRPr="00270114">
        <w:rPr>
          <w:rFonts w:ascii="FbShefa" w:hAnsi="FbShefa"/>
          <w:sz w:val="11"/>
          <w:rtl/>
        </w:rPr>
        <w:t>.</w:t>
      </w:r>
    </w:p>
    <w:p w14:paraId="6FB8E818" w14:textId="78070E2F" w:rsidR="00433741" w:rsidRPr="00270114" w:rsidRDefault="004E5C22" w:rsidP="009C3CB4">
      <w:pPr>
        <w:spacing w:line="240" w:lineRule="auto"/>
        <w:rPr>
          <w:rFonts w:ascii="FbShefa" w:hAnsi="FbShefa"/>
          <w:sz w:val="11"/>
          <w:rtl/>
        </w:rPr>
      </w:pPr>
      <w:r w:rsidRPr="001B3037">
        <w:rPr>
          <w:rFonts w:ascii="FbShefa" w:hAnsi="FbShefa"/>
          <w:b/>
          <w:bCs/>
          <w:color w:val="3B2F2A" w:themeColor="text2" w:themeShade="80"/>
          <w:sz w:val="11"/>
          <w:rtl/>
        </w:rPr>
        <w:t xml:space="preserve">תשובה </w:t>
      </w:r>
      <w:r w:rsidR="009C3CB4" w:rsidRPr="001B3037">
        <w:rPr>
          <w:rFonts w:ascii="FbShefa" w:hAnsi="FbShefa"/>
          <w:b/>
          <w:bCs/>
          <w:color w:val="3B2F2A" w:themeColor="text2" w:themeShade="80"/>
          <w:sz w:val="11"/>
          <w:rtl/>
        </w:rPr>
        <w:t>א</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דקא יהיב ליה</w:t>
      </w:r>
      <w:r w:rsidR="00980F5A" w:rsidRPr="00270114">
        <w:rPr>
          <w:rFonts w:ascii="FbShefa" w:hAnsi="FbShefa"/>
          <w:sz w:val="11"/>
          <w:rtl/>
        </w:rPr>
        <w:t>.</w:t>
      </w:r>
    </w:p>
    <w:p w14:paraId="356F46D5" w14:textId="4F6B97EB" w:rsidR="00433741" w:rsidRPr="00270114" w:rsidRDefault="004E5C22" w:rsidP="009C3CB4">
      <w:pPr>
        <w:spacing w:line="240" w:lineRule="auto"/>
        <w:rPr>
          <w:rFonts w:ascii="FbShefa" w:hAnsi="FbShefa"/>
          <w:sz w:val="11"/>
          <w:rtl/>
        </w:rPr>
      </w:pPr>
      <w:r w:rsidRPr="001B3037">
        <w:rPr>
          <w:rFonts w:ascii="FbShefa" w:hAnsi="FbShefa"/>
          <w:b/>
          <w:bCs/>
          <w:color w:val="3B2F2A" w:themeColor="text2" w:themeShade="80"/>
          <w:sz w:val="11"/>
          <w:rtl/>
        </w:rPr>
        <w:t>תשובה</w:t>
      </w:r>
      <w:r w:rsidR="009C3CB4" w:rsidRPr="001B3037">
        <w:rPr>
          <w:rFonts w:ascii="FbShefa" w:hAnsi="FbShefa"/>
          <w:b/>
          <w:bCs/>
          <w:color w:val="3B2F2A" w:themeColor="text2" w:themeShade="80"/>
          <w:sz w:val="11"/>
          <w:rtl/>
        </w:rPr>
        <w:t xml:space="preserve"> ב</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זוזי דאינשי אינהו עבדי ליה ספסירותיה</w:t>
      </w:r>
      <w:r w:rsidR="00980F5A" w:rsidRPr="00270114">
        <w:rPr>
          <w:rFonts w:ascii="FbShefa" w:hAnsi="FbShefa"/>
          <w:sz w:val="11"/>
          <w:rtl/>
        </w:rPr>
        <w:t>.</w:t>
      </w:r>
    </w:p>
    <w:p w14:paraId="3F6B6F78" w14:textId="23ACC0DB" w:rsidR="009C3CB4" w:rsidRPr="00270114" w:rsidRDefault="009C3CB4" w:rsidP="009C3CB4">
      <w:pPr>
        <w:spacing w:line="240" w:lineRule="auto"/>
        <w:rPr>
          <w:rFonts w:ascii="FbShefa" w:hAnsi="FbShefa"/>
          <w:sz w:val="11"/>
          <w:rtl/>
        </w:rPr>
      </w:pPr>
    </w:p>
    <w:p w14:paraId="167295CD" w14:textId="0F9E5575" w:rsidR="002F24DC" w:rsidRPr="00270114" w:rsidRDefault="004E5C22" w:rsidP="004E5C22">
      <w:pPr>
        <w:spacing w:line="240" w:lineRule="auto"/>
        <w:rPr>
          <w:rFonts w:ascii="FbShefa" w:hAnsi="FbShefa"/>
          <w:sz w:val="11"/>
          <w:rtl/>
        </w:rPr>
      </w:pPr>
      <w:r w:rsidRPr="001B3037">
        <w:rPr>
          <w:rFonts w:ascii="FbShefa" w:hAnsi="FbShefa"/>
          <w:b/>
          <w:bCs/>
          <w:color w:val="3B2F2A" w:themeColor="text2" w:themeShade="80"/>
          <w:sz w:val="11"/>
          <w:rtl/>
        </w:rPr>
        <w:t>שאלה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rtl/>
        </w:rPr>
        <w:t>אלא מעתה</w:t>
      </w:r>
      <w:r w:rsidRPr="00270114">
        <w:rPr>
          <w:rFonts w:ascii="FbShefa" w:hAnsi="FbShefa"/>
          <w:sz w:val="11"/>
          <w:rtl/>
        </w:rPr>
        <w:t>,</w:t>
      </w:r>
      <w:r w:rsidR="009C3CB4" w:rsidRPr="00270114">
        <w:rPr>
          <w:rFonts w:ascii="FbShefa" w:hAnsi="FbShefa"/>
          <w:sz w:val="11"/>
          <w:rtl/>
        </w:rPr>
        <w:t xml:space="preserve"> יהיה מותר ללות סאה בסאה</w:t>
      </w:r>
      <w:r w:rsidR="00980F5A" w:rsidRPr="00270114">
        <w:rPr>
          <w:rFonts w:ascii="FbShefa" w:hAnsi="FbShefa"/>
          <w:sz w:val="11"/>
          <w:rtl/>
        </w:rPr>
        <w:t>.</w:t>
      </w:r>
    </w:p>
    <w:p w14:paraId="76392796" w14:textId="0768BF2F"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270114">
        <w:rPr>
          <w:rFonts w:ascii="FbShefa" w:hAnsi="FbShefa"/>
          <w:sz w:val="11"/>
          <w:rtl/>
        </w:rPr>
        <w:t xml:space="preserve"> התם הלואה, הכא זביני</w:t>
      </w:r>
      <w:r w:rsidR="00980F5A" w:rsidRPr="00270114">
        <w:rPr>
          <w:rFonts w:ascii="FbShefa" w:hAnsi="FbShefa"/>
          <w:sz w:val="11"/>
          <w:rtl/>
        </w:rPr>
        <w:t>.</w:t>
      </w:r>
    </w:p>
    <w:p w14:paraId="09B0A15A" w14:textId="77777777" w:rsidR="009C3CB4" w:rsidRPr="00270114" w:rsidRDefault="009C3CB4" w:rsidP="004E5C22">
      <w:pPr>
        <w:rPr>
          <w:rFonts w:ascii="FbShefa" w:hAnsi="FbShefa"/>
          <w:rtl/>
        </w:rPr>
      </w:pPr>
    </w:p>
    <w:p w14:paraId="582AB6E9" w14:textId="77777777" w:rsidR="009C3CB4" w:rsidRPr="00270114" w:rsidRDefault="009C3CB4" w:rsidP="009C3CB4">
      <w:pPr>
        <w:pStyle w:val="2"/>
        <w:rPr>
          <w:rFonts w:ascii="FbShefa" w:hAnsi="FbShefa"/>
          <w:color w:val="7C5F1D"/>
          <w:rtl/>
        </w:rPr>
      </w:pPr>
      <w:r w:rsidRPr="00270114">
        <w:rPr>
          <w:rFonts w:ascii="FbShefa" w:hAnsi="FbShefa"/>
          <w:color w:val="7C5F1D"/>
          <w:rtl/>
        </w:rPr>
        <w:t xml:space="preserve">מאן דיהיב זוזי אתרעא חריפא </w:t>
      </w:r>
    </w:p>
    <w:p w14:paraId="757A5350" w14:textId="06C2EFE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צריך</w:t>
      </w:r>
      <w:r w:rsidR="00980F5A" w:rsidRPr="001B3037">
        <w:rPr>
          <w:rFonts w:ascii="FbShefa" w:hAnsi="FbShefa"/>
          <w:b/>
          <w:bCs/>
          <w:color w:val="3B2F2A" w:themeColor="text2" w:themeShade="80"/>
          <w:sz w:val="11"/>
          <w:rtl/>
        </w:rPr>
        <w:t>.</w:t>
      </w:r>
      <w:r w:rsidRPr="00270114">
        <w:rPr>
          <w:rFonts w:ascii="FbShefa" w:hAnsi="FbShefa"/>
          <w:sz w:val="11"/>
          <w:rtl/>
        </w:rPr>
        <w:t xml:space="preserve"> לאיתחזויי לבי דרי</w:t>
      </w:r>
      <w:r w:rsidR="00980F5A" w:rsidRPr="00270114">
        <w:rPr>
          <w:rFonts w:ascii="FbShefa" w:hAnsi="FbShefa"/>
          <w:sz w:val="11"/>
          <w:rtl/>
        </w:rPr>
        <w:t>.</w:t>
      </w:r>
    </w:p>
    <w:p w14:paraId="4DB1A4E2" w14:textId="1940446C" w:rsidR="002F24DC" w:rsidRPr="00270114" w:rsidRDefault="004E21F9" w:rsidP="004E21F9">
      <w:pPr>
        <w:autoSpaceDE w:val="0"/>
        <w:autoSpaceDN w:val="0"/>
        <w:adjustRightInd w:val="0"/>
        <w:rPr>
          <w:rFonts w:ascii="FbShefa" w:hAnsi="FbShefa"/>
          <w:rtl/>
        </w:rPr>
      </w:pPr>
      <w:r w:rsidRPr="001B3037">
        <w:rPr>
          <w:rFonts w:ascii="FbShefa" w:hAnsi="FbShefa"/>
          <w:b/>
          <w:bCs/>
          <w:color w:val="3B2F2A" w:themeColor="text2" w:themeShade="80"/>
          <w:rtl/>
        </w:rPr>
        <w:t>שאלה</w:t>
      </w:r>
      <w:r w:rsidR="00980F5A" w:rsidRPr="001B3037">
        <w:rPr>
          <w:rFonts w:ascii="FbShefa" w:hAnsi="FbShefa"/>
          <w:b/>
          <w:bCs/>
          <w:color w:val="3B2F2A" w:themeColor="text2" w:themeShade="80"/>
          <w:rtl/>
        </w:rPr>
        <w:t>.</w:t>
      </w:r>
      <w:r w:rsidRPr="00270114">
        <w:rPr>
          <w:rFonts w:ascii="FbShefa" w:hAnsi="FbShefa"/>
          <w:rtl/>
        </w:rPr>
        <w:t xml:space="preserve"> אי למקנא הא לא קני</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אי לקבולי עליה מי שפרע</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כי לא מיתחזי נמי מקבל עליה מי שפרע</w:t>
      </w:r>
      <w:r w:rsidR="00980F5A" w:rsidRPr="00270114">
        <w:rPr>
          <w:rFonts w:ascii="FbShefa" w:hAnsi="FbShefa"/>
          <w:rtl/>
        </w:rPr>
        <w:t>.</w:t>
      </w:r>
    </w:p>
    <w:p w14:paraId="6B548011" w14:textId="518DADDD" w:rsidR="002F24DC" w:rsidRPr="00270114" w:rsidRDefault="004E21F9" w:rsidP="004E21F9">
      <w:pPr>
        <w:spacing w:line="240" w:lineRule="auto"/>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rtl/>
        </w:rPr>
        <w:t>בשביל</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לקבולי עליה מי שפרע</w:t>
      </w:r>
      <w:r w:rsidR="00980F5A" w:rsidRPr="00270114">
        <w:rPr>
          <w:rFonts w:ascii="FbShefa" w:hAnsi="FbShefa"/>
          <w:sz w:val="11"/>
          <w:rtl/>
        </w:rPr>
        <w:t>.</w:t>
      </w:r>
    </w:p>
    <w:p w14:paraId="654DC366" w14:textId="010C0FFE" w:rsidR="002F24DC" w:rsidRPr="00270114" w:rsidRDefault="004E21F9" w:rsidP="004E21F9">
      <w:pPr>
        <w:spacing w:line="240" w:lineRule="auto"/>
        <w:rPr>
          <w:rFonts w:ascii="FbShefa" w:hAnsi="FbShefa"/>
          <w:sz w:val="11"/>
          <w:rtl/>
        </w:rPr>
      </w:pPr>
      <w:r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Pr="00270114">
        <w:rPr>
          <w:rFonts w:ascii="FbShefa" w:hAnsi="FbShefa"/>
          <w:sz w:val="11"/>
          <w:rtl/>
        </w:rPr>
        <w:t xml:space="preserve"> ד</w:t>
      </w:r>
      <w:r w:rsidR="009C3CB4" w:rsidRPr="00270114">
        <w:rPr>
          <w:rFonts w:ascii="FbShefa" w:hAnsi="FbShefa"/>
          <w:sz w:val="11"/>
          <w:rtl/>
        </w:rPr>
        <w:t>מאן דיהיב זוזי אתרעא חריפא לבי תרי תלתא יהיב</w:t>
      </w:r>
      <w:r w:rsidR="00980F5A" w:rsidRPr="00270114">
        <w:rPr>
          <w:rFonts w:ascii="FbShefa" w:hAnsi="FbShefa"/>
          <w:sz w:val="11"/>
          <w:rtl/>
        </w:rPr>
        <w:t>.</w:t>
      </w:r>
      <w:r w:rsidR="001C0E38" w:rsidRPr="00270114">
        <w:rPr>
          <w:rFonts w:ascii="FbShefa" w:hAnsi="FbShefa"/>
          <w:sz w:val="11"/>
          <w:rtl/>
        </w:rPr>
        <w:t xml:space="preserve"> </w:t>
      </w:r>
      <w:r w:rsidRPr="001B3037">
        <w:rPr>
          <w:rFonts w:ascii="FbShefa" w:hAnsi="FbShefa"/>
          <w:b/>
          <w:bCs/>
          <w:color w:val="3B2F2A" w:themeColor="text2" w:themeShade="80"/>
          <w:sz w:val="11"/>
          <w:rtl/>
        </w:rPr>
        <w:t>ואי מיתחזי</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סמכא דעתיה</w:t>
      </w:r>
      <w:r w:rsidR="00980F5A" w:rsidRPr="00270114">
        <w:rPr>
          <w:rFonts w:ascii="FbShefa" w:hAnsi="FbShefa"/>
          <w:sz w:val="11"/>
          <w:rtl/>
        </w:rPr>
        <w:t>.</w:t>
      </w:r>
    </w:p>
    <w:p w14:paraId="21A67AE7" w14:textId="61A2E5C0"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אשכחיה בשוקא</w:t>
      </w:r>
      <w:r w:rsidR="00980F5A" w:rsidRPr="00270114">
        <w:rPr>
          <w:rFonts w:ascii="FbShefa" w:hAnsi="FbShefa"/>
          <w:sz w:val="11"/>
          <w:rtl/>
        </w:rPr>
        <w:t>.</w:t>
      </w:r>
      <w:r w:rsidRPr="00270114">
        <w:rPr>
          <w:rFonts w:ascii="FbShefa" w:hAnsi="FbShefa"/>
          <w:sz w:val="11"/>
          <w:rtl/>
        </w:rPr>
        <w:t xml:space="preserve"> ואמר ליה, נמי סמכא דעתיה</w:t>
      </w:r>
      <w:r w:rsidR="00980F5A" w:rsidRPr="00270114">
        <w:rPr>
          <w:rFonts w:ascii="FbShefa" w:hAnsi="FbShefa"/>
          <w:sz w:val="11"/>
          <w:rtl/>
        </w:rPr>
        <w:t>.</w:t>
      </w:r>
    </w:p>
    <w:p w14:paraId="6626FA77" w14:textId="70DB21A4" w:rsidR="009C3CB4" w:rsidRPr="00270114" w:rsidRDefault="009C3CB4" w:rsidP="004E21F9">
      <w:pPr>
        <w:rPr>
          <w:rFonts w:ascii="FbShefa" w:hAnsi="FbShefa"/>
          <w:rtl/>
        </w:rPr>
      </w:pPr>
    </w:p>
    <w:p w14:paraId="006395D5" w14:textId="77777777" w:rsidR="009C3CB4" w:rsidRPr="00270114" w:rsidRDefault="009C3CB4" w:rsidP="009C3CB4">
      <w:pPr>
        <w:pStyle w:val="2"/>
        <w:rPr>
          <w:rFonts w:ascii="FbShefa" w:hAnsi="FbShefa"/>
          <w:color w:val="7C5F1D"/>
          <w:rtl/>
        </w:rPr>
      </w:pPr>
      <w:r w:rsidRPr="00270114">
        <w:rPr>
          <w:rFonts w:ascii="FbShefa" w:hAnsi="FbShefa"/>
          <w:color w:val="7C5F1D"/>
          <w:rtl/>
        </w:rPr>
        <w:t>כללא דריביתא</w:t>
      </w:r>
    </w:p>
    <w:p w14:paraId="5F69F9B3" w14:textId="437A2D3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כללא דריביתא</w:t>
      </w:r>
      <w:r w:rsidR="00961C67">
        <w:rPr>
          <w:rFonts w:ascii="FbShefa" w:hAnsi="FbShefa" w:hint="cs"/>
          <w:b/>
          <w:bCs/>
          <w:color w:val="3B2F2A" w:themeColor="text2" w:themeShade="80"/>
          <w:sz w:val="11"/>
          <w:rtl/>
        </w:rPr>
        <w:t>.</w:t>
      </w:r>
      <w:r w:rsidRPr="00270114">
        <w:rPr>
          <w:rFonts w:ascii="FbShefa" w:hAnsi="FbShefa"/>
          <w:sz w:val="11"/>
          <w:rtl/>
        </w:rPr>
        <w:t xml:space="preserve"> כל אגר נטר ליה אסור</w:t>
      </w:r>
      <w:r w:rsidR="00980F5A" w:rsidRPr="00270114">
        <w:rPr>
          <w:rFonts w:ascii="FbShefa" w:hAnsi="FbShefa"/>
          <w:sz w:val="11"/>
          <w:rtl/>
        </w:rPr>
        <w:t>.</w:t>
      </w:r>
    </w:p>
    <w:p w14:paraId="4E67A26F" w14:textId="46CE2BC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יש לו</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DE6597" w:rsidRPr="00270114">
        <w:rPr>
          <w:rFonts w:ascii="FbShefa" w:hAnsi="FbShefa"/>
          <w:sz w:val="11"/>
          <w:rtl/>
        </w:rPr>
        <w:t>מותר</w:t>
      </w:r>
      <w:r w:rsidR="00980F5A" w:rsidRPr="00270114">
        <w:rPr>
          <w:rFonts w:ascii="FbShefa" w:hAnsi="FbShefa"/>
          <w:sz w:val="11"/>
          <w:rtl/>
        </w:rPr>
        <w:t>.</w:t>
      </w:r>
      <w:r w:rsidR="001C0E38" w:rsidRPr="00270114">
        <w:rPr>
          <w:rFonts w:ascii="FbShefa" w:hAnsi="FbShefa"/>
          <w:sz w:val="11"/>
          <w:rtl/>
        </w:rPr>
        <w:t xml:space="preserve"> </w:t>
      </w:r>
      <w:r w:rsidRPr="001B3037">
        <w:rPr>
          <w:rFonts w:ascii="FbShefa" w:hAnsi="FbShefa"/>
          <w:b/>
          <w:bCs/>
          <w:color w:val="3B2F2A" w:themeColor="text2" w:themeShade="80"/>
          <w:sz w:val="11"/>
          <w:rtl/>
        </w:rPr>
        <w:t>אף</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שלא יצא השער</w:t>
      </w:r>
      <w:r w:rsidR="00980F5A" w:rsidRPr="00270114">
        <w:rPr>
          <w:rFonts w:ascii="FbShefa" w:hAnsi="FbShefa"/>
          <w:sz w:val="11"/>
          <w:rtl/>
        </w:rPr>
        <w:t>.</w:t>
      </w:r>
    </w:p>
    <w:p w14:paraId="5C148418" w14:textId="77777777" w:rsidR="00DE6597" w:rsidRPr="001B3037" w:rsidRDefault="00DE6597" w:rsidP="009C3CB4">
      <w:pPr>
        <w:spacing w:line="240" w:lineRule="auto"/>
        <w:rPr>
          <w:rFonts w:ascii="FbShefa" w:hAnsi="FbShefa"/>
          <w:b/>
          <w:bCs/>
          <w:color w:val="3B2F2A" w:themeColor="text2" w:themeShade="80"/>
          <w:sz w:val="11"/>
          <w:rtl/>
        </w:rPr>
      </w:pPr>
    </w:p>
    <w:p w14:paraId="620CA618" w14:textId="77777777" w:rsidR="00DE6597" w:rsidRPr="00270114" w:rsidRDefault="009C3CB4" w:rsidP="00DE6597">
      <w:pPr>
        <w:pStyle w:val="3"/>
        <w:rPr>
          <w:rFonts w:ascii="FbShefa" w:hAnsi="FbShefa"/>
          <w:rtl/>
        </w:rPr>
      </w:pPr>
      <w:r w:rsidRPr="00270114">
        <w:rPr>
          <w:rFonts w:ascii="FbShefa" w:hAnsi="FbShefa"/>
          <w:rtl/>
        </w:rPr>
        <w:t>יש לו אשראי במתא</w:t>
      </w:r>
      <w:r w:rsidR="00DE6597" w:rsidRPr="00270114">
        <w:rPr>
          <w:rFonts w:ascii="FbShefa" w:hAnsi="FbShefa"/>
          <w:rtl/>
        </w:rPr>
        <w:t>:</w:t>
      </w:r>
    </w:p>
    <w:p w14:paraId="509D0CB4" w14:textId="6E73884D" w:rsidR="00DE6597"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אסור</w:t>
      </w:r>
      <w:r w:rsidR="00980F5A" w:rsidRPr="001B3037">
        <w:rPr>
          <w:rFonts w:ascii="FbShefa" w:hAnsi="FbShefa"/>
          <w:b/>
          <w:bCs/>
          <w:color w:val="3B2F2A" w:themeColor="text2" w:themeShade="80"/>
          <w:sz w:val="11"/>
          <w:rtl/>
        </w:rPr>
        <w:t>.</w:t>
      </w:r>
      <w:r w:rsidR="00DE6597" w:rsidRPr="00270114">
        <w:rPr>
          <w:rFonts w:ascii="FbShefa" w:hAnsi="FbShefa"/>
          <w:sz w:val="11"/>
          <w:rtl/>
        </w:rPr>
        <w:t xml:space="preserve"> ליתן לו</w:t>
      </w:r>
      <w:r w:rsidR="00980F5A" w:rsidRPr="00270114">
        <w:rPr>
          <w:rFonts w:ascii="FbShefa" w:hAnsi="FbShefa"/>
          <w:sz w:val="11"/>
          <w:rtl/>
        </w:rPr>
        <w:t>.</w:t>
      </w:r>
    </w:p>
    <w:p w14:paraId="143E97EC" w14:textId="4492C1F9"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החידוש</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w:t>
      </w:r>
      <w:r w:rsidR="00BE2530" w:rsidRPr="00270114">
        <w:rPr>
          <w:rFonts w:ascii="FbShefa" w:hAnsi="FbShefa"/>
          <w:sz w:val="11"/>
          <w:rtl/>
        </w:rPr>
        <w:t xml:space="preserve">ין זה כמו </w:t>
      </w:r>
      <w:r w:rsidRPr="00270114">
        <w:rPr>
          <w:rFonts w:ascii="FbShefa" w:hAnsi="FbShefa"/>
          <w:sz w:val="11"/>
          <w:rtl/>
        </w:rPr>
        <w:t>עד שיבא בני</w:t>
      </w:r>
      <w:r w:rsidR="001C0E38" w:rsidRPr="00270114">
        <w:rPr>
          <w:rFonts w:ascii="FbShefa" w:hAnsi="FbShefa"/>
          <w:sz w:val="11"/>
          <w:rtl/>
        </w:rPr>
        <w:t xml:space="preserve">, </w:t>
      </w:r>
      <w:r w:rsidRPr="00270114">
        <w:rPr>
          <w:rFonts w:ascii="FbShefa" w:hAnsi="FbShefa"/>
          <w:sz w:val="11"/>
          <w:rtl/>
        </w:rPr>
        <w:t>או עד שאמצא מפתח</w:t>
      </w:r>
      <w:r w:rsidR="00980F5A" w:rsidRPr="00270114">
        <w:rPr>
          <w:rFonts w:ascii="FbShefa" w:hAnsi="FbShefa"/>
          <w:sz w:val="11"/>
          <w:rtl/>
        </w:rPr>
        <w:t>.</w:t>
      </w:r>
    </w:p>
    <w:p w14:paraId="475CC195" w14:textId="1EE4CD88"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כיון</w:t>
      </w:r>
      <w:r w:rsidR="00980F5A" w:rsidRPr="001B3037">
        <w:rPr>
          <w:rFonts w:ascii="FbShefa" w:hAnsi="FbShefa"/>
          <w:b/>
          <w:bCs/>
          <w:color w:val="3B2F2A" w:themeColor="text2" w:themeShade="80"/>
          <w:sz w:val="11"/>
          <w:rtl/>
        </w:rPr>
        <w:t>.</w:t>
      </w:r>
      <w:r w:rsidRPr="00270114">
        <w:rPr>
          <w:rFonts w:ascii="FbShefa" w:hAnsi="FbShefa"/>
          <w:sz w:val="11"/>
          <w:rtl/>
        </w:rPr>
        <w:t xml:space="preserve"> דמחסרי גוביינא</w:t>
      </w:r>
      <w:r w:rsidR="001C0E38" w:rsidRPr="00270114">
        <w:rPr>
          <w:rFonts w:ascii="FbShefa" w:hAnsi="FbShefa"/>
          <w:sz w:val="11"/>
          <w:rtl/>
        </w:rPr>
        <w:t xml:space="preserve">, </w:t>
      </w:r>
      <w:r w:rsidRPr="00270114">
        <w:rPr>
          <w:rFonts w:ascii="FbShefa" w:hAnsi="FbShefa"/>
          <w:sz w:val="11"/>
          <w:rtl/>
        </w:rPr>
        <w:t>כמאן דליתנהו דמי</w:t>
      </w:r>
      <w:r w:rsidR="00980F5A" w:rsidRPr="00270114">
        <w:rPr>
          <w:rFonts w:ascii="FbShefa" w:hAnsi="FbShefa"/>
          <w:sz w:val="11"/>
          <w:rtl/>
        </w:rPr>
        <w:t>.</w:t>
      </w:r>
    </w:p>
    <w:p w14:paraId="5C3085B4" w14:textId="78CF64D9" w:rsidR="009C3CB4" w:rsidRPr="00270114" w:rsidRDefault="009C3CB4" w:rsidP="00794C1A">
      <w:pPr>
        <w:pStyle w:val="1"/>
        <w:rPr>
          <w:rFonts w:ascii="FbShefa" w:hAnsi="FbShefa"/>
          <w:rtl/>
        </w:rPr>
      </w:pPr>
      <w:r w:rsidRPr="00270114">
        <w:rPr>
          <w:rFonts w:ascii="FbShefa" w:hAnsi="FbShefa"/>
          <w:sz w:val="11"/>
          <w:rtl/>
        </w:rPr>
        <w:t>סד</w:t>
      </w:r>
      <w:r w:rsidR="00B36BF2" w:rsidRPr="00270114">
        <w:rPr>
          <w:rFonts w:ascii="FbShefa" w:hAnsi="FbShefa"/>
          <w:sz w:val="11"/>
          <w:rtl/>
        </w:rPr>
        <w:t>, ב</w:t>
      </w:r>
    </w:p>
    <w:p w14:paraId="4C8626B4" w14:textId="575C2A72" w:rsidR="009C3CB4" w:rsidRPr="00270114" w:rsidRDefault="009C3CB4" w:rsidP="009C3CB4">
      <w:pPr>
        <w:pStyle w:val="2"/>
        <w:rPr>
          <w:rFonts w:ascii="FbShefa" w:hAnsi="FbShefa"/>
          <w:color w:val="7C5F1D"/>
          <w:rtl/>
        </w:rPr>
      </w:pPr>
      <w:r w:rsidRPr="00270114">
        <w:rPr>
          <w:rFonts w:ascii="FbShefa" w:hAnsi="FbShefa"/>
          <w:color w:val="7C5F1D"/>
          <w:sz w:val="11"/>
          <w:rtl/>
        </w:rPr>
        <w:t xml:space="preserve">יתרה </w:t>
      </w:r>
      <w:r w:rsidR="00250B76" w:rsidRPr="00270114">
        <w:rPr>
          <w:rFonts w:ascii="FbShefa" w:hAnsi="FbShefa"/>
          <w:color w:val="7C5F1D"/>
          <w:sz w:val="11"/>
          <w:rtl/>
        </w:rPr>
        <w:t>בנתינת</w:t>
      </w:r>
      <w:r w:rsidRPr="00270114">
        <w:rPr>
          <w:rFonts w:ascii="FbShefa" w:hAnsi="FbShefa"/>
          <w:color w:val="7C5F1D"/>
          <w:sz w:val="11"/>
          <w:rtl/>
        </w:rPr>
        <w:t xml:space="preserve"> הלואה</w:t>
      </w:r>
    </w:p>
    <w:p w14:paraId="518798D6" w14:textId="01876D7D"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אוזיף</w:t>
      </w:r>
      <w:r w:rsidR="00980F5A" w:rsidRPr="001B3037">
        <w:rPr>
          <w:rFonts w:ascii="FbShefa" w:hAnsi="FbShefa"/>
          <w:b/>
          <w:bCs/>
          <w:color w:val="3B2F2A" w:themeColor="text2" w:themeShade="80"/>
          <w:sz w:val="11"/>
          <w:rtl/>
        </w:rPr>
        <w:t>.</w:t>
      </w:r>
      <w:r w:rsidRPr="00270114">
        <w:rPr>
          <w:rFonts w:ascii="FbShefa" w:hAnsi="FbShefa"/>
          <w:sz w:val="11"/>
          <w:rtl/>
        </w:rPr>
        <w:t xml:space="preserve"> פשיטי מחבריה, ואשכח ביה טופיינא</w:t>
      </w:r>
      <w:r w:rsidR="00980F5A" w:rsidRPr="00270114">
        <w:rPr>
          <w:rFonts w:ascii="FbShefa" w:hAnsi="FbShefa"/>
          <w:sz w:val="11"/>
          <w:rtl/>
        </w:rPr>
        <w:t>.</w:t>
      </w:r>
    </w:p>
    <w:p w14:paraId="58C565AA" w14:textId="77777777" w:rsidR="00822D06" w:rsidRPr="001B3037" w:rsidRDefault="00822D06" w:rsidP="009C3CB4">
      <w:pPr>
        <w:spacing w:line="240" w:lineRule="auto"/>
        <w:rPr>
          <w:rFonts w:ascii="FbShefa" w:hAnsi="FbShefa"/>
          <w:b/>
          <w:bCs/>
          <w:color w:val="3B2F2A" w:themeColor="text2" w:themeShade="80"/>
          <w:sz w:val="11"/>
          <w:rtl/>
        </w:rPr>
      </w:pPr>
    </w:p>
    <w:p w14:paraId="0642CA33" w14:textId="77777777" w:rsidR="00822D06" w:rsidRPr="00270114" w:rsidRDefault="009C3CB4" w:rsidP="00822D06">
      <w:pPr>
        <w:pStyle w:val="3"/>
        <w:rPr>
          <w:rFonts w:ascii="FbShefa" w:hAnsi="FbShefa"/>
          <w:rtl/>
        </w:rPr>
      </w:pPr>
      <w:r w:rsidRPr="00270114">
        <w:rPr>
          <w:rFonts w:ascii="FbShefa" w:hAnsi="FbShefa"/>
          <w:rtl/>
        </w:rPr>
        <w:t>בכדי שהדעת טועה</w:t>
      </w:r>
      <w:r w:rsidR="00822D06" w:rsidRPr="00270114">
        <w:rPr>
          <w:rFonts w:ascii="FbShefa" w:hAnsi="FbShefa"/>
          <w:rtl/>
        </w:rPr>
        <w:t>:</w:t>
      </w:r>
    </w:p>
    <w:p w14:paraId="64514706" w14:textId="6140F10D"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מיחייב</w:t>
      </w:r>
      <w:r w:rsidR="00980F5A" w:rsidRPr="001B3037">
        <w:rPr>
          <w:rFonts w:ascii="FbShefa" w:hAnsi="FbShefa"/>
          <w:b/>
          <w:bCs/>
          <w:color w:val="3B2F2A" w:themeColor="text2" w:themeShade="80"/>
          <w:sz w:val="11"/>
          <w:rtl/>
        </w:rPr>
        <w:t>.</w:t>
      </w:r>
      <w:r w:rsidRPr="00270114">
        <w:rPr>
          <w:rFonts w:ascii="FbShefa" w:hAnsi="FbShefa"/>
          <w:sz w:val="11"/>
          <w:rtl/>
        </w:rPr>
        <w:t xml:space="preserve"> לאהדוריה</w:t>
      </w:r>
      <w:r w:rsidR="00980F5A" w:rsidRPr="00270114">
        <w:rPr>
          <w:rFonts w:ascii="FbShefa" w:hAnsi="FbShefa"/>
          <w:sz w:val="11"/>
          <w:rtl/>
        </w:rPr>
        <w:t>.</w:t>
      </w:r>
    </w:p>
    <w:p w14:paraId="309BE1E8" w14:textId="73D738B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כגון</w:t>
      </w:r>
      <w:r w:rsidR="00980F5A" w:rsidRPr="001B3037">
        <w:rPr>
          <w:rFonts w:ascii="FbShefa" w:hAnsi="FbShefa"/>
          <w:b/>
          <w:bCs/>
          <w:color w:val="3B2F2A" w:themeColor="text2" w:themeShade="80"/>
          <w:sz w:val="11"/>
          <w:rtl/>
        </w:rPr>
        <w:t>.</w:t>
      </w:r>
      <w:r w:rsidRPr="00270114">
        <w:rPr>
          <w:rFonts w:ascii="FbShefa" w:hAnsi="FbShefa"/>
          <w:sz w:val="11"/>
          <w:rtl/>
        </w:rPr>
        <w:t xml:space="preserve"> עישורייתא וחומשייתא</w:t>
      </w:r>
      <w:r w:rsidR="00980F5A" w:rsidRPr="00270114">
        <w:rPr>
          <w:rFonts w:ascii="FbShefa" w:hAnsi="FbShefa"/>
          <w:sz w:val="11"/>
          <w:rtl/>
        </w:rPr>
        <w:t>.</w:t>
      </w:r>
    </w:p>
    <w:p w14:paraId="68724EC0" w14:textId="77777777" w:rsidR="00822D06" w:rsidRPr="001B3037" w:rsidRDefault="00822D06" w:rsidP="009C3CB4">
      <w:pPr>
        <w:spacing w:line="240" w:lineRule="auto"/>
        <w:rPr>
          <w:rFonts w:ascii="FbShefa" w:hAnsi="FbShefa"/>
          <w:b/>
          <w:bCs/>
          <w:color w:val="3B2F2A" w:themeColor="text2" w:themeShade="80"/>
          <w:sz w:val="11"/>
          <w:rtl/>
        </w:rPr>
      </w:pPr>
    </w:p>
    <w:p w14:paraId="418FCCBB" w14:textId="47AEAE67" w:rsidR="00822D06" w:rsidRPr="00270114" w:rsidRDefault="00822D06" w:rsidP="00822D06">
      <w:pPr>
        <w:pStyle w:val="3"/>
        <w:rPr>
          <w:rFonts w:ascii="FbShefa" w:hAnsi="FbShefa"/>
          <w:rtl/>
        </w:rPr>
      </w:pPr>
      <w:r w:rsidRPr="00270114">
        <w:rPr>
          <w:rFonts w:ascii="FbShefa" w:hAnsi="FbShefa"/>
          <w:rtl/>
        </w:rPr>
        <w:t>בשיעור ש</w:t>
      </w:r>
      <w:r w:rsidR="00236F17" w:rsidRPr="00270114">
        <w:rPr>
          <w:rFonts w:ascii="FbShefa" w:hAnsi="FbShefa"/>
          <w:rtl/>
        </w:rPr>
        <w:t xml:space="preserve">אין </w:t>
      </w:r>
      <w:r w:rsidRPr="00270114">
        <w:rPr>
          <w:rFonts w:ascii="FbShefa" w:hAnsi="FbShefa"/>
          <w:rtl/>
        </w:rPr>
        <w:t>הדעת טועה:</w:t>
      </w:r>
    </w:p>
    <w:p w14:paraId="30E549CB" w14:textId="136C5BF6" w:rsidR="00822D06"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אין</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צריך להחזיר</w:t>
      </w:r>
      <w:r w:rsidR="00980F5A" w:rsidRPr="00270114">
        <w:rPr>
          <w:rFonts w:ascii="FbShefa" w:hAnsi="FbShefa"/>
          <w:sz w:val="11"/>
          <w:rtl/>
        </w:rPr>
        <w:t>.</w:t>
      </w:r>
    </w:p>
    <w:p w14:paraId="28056BF5" w14:textId="3F10B6D9" w:rsidR="00433741" w:rsidRPr="00270114" w:rsidRDefault="00822D06" w:rsidP="009C3CB4">
      <w:pPr>
        <w:spacing w:line="240" w:lineRule="auto"/>
        <w:rPr>
          <w:rFonts w:ascii="FbShefa" w:hAnsi="FbShefa"/>
          <w:sz w:val="11"/>
          <w:rtl/>
        </w:rPr>
      </w:pPr>
      <w:r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Pr="00270114">
        <w:rPr>
          <w:rFonts w:ascii="FbShefa" w:hAnsi="FbShefa"/>
          <w:sz w:val="11"/>
          <w:rtl/>
        </w:rPr>
        <w:t xml:space="preserve"> ד</w:t>
      </w:r>
      <w:r w:rsidR="009C3CB4" w:rsidRPr="00270114">
        <w:rPr>
          <w:rFonts w:ascii="FbShefa" w:hAnsi="FbShefa"/>
          <w:sz w:val="11"/>
          <w:rtl/>
        </w:rPr>
        <w:t>מתנה בעלמא הוא דיהיב ליה</w:t>
      </w:r>
      <w:r w:rsidR="00980F5A" w:rsidRPr="00270114">
        <w:rPr>
          <w:rFonts w:ascii="FbShefa" w:hAnsi="FbShefa"/>
          <w:sz w:val="11"/>
          <w:rtl/>
        </w:rPr>
        <w:t>.</w:t>
      </w:r>
    </w:p>
    <w:p w14:paraId="16561F98" w14:textId="61ED4911" w:rsidR="00433741" w:rsidRPr="00270114" w:rsidRDefault="00822D06" w:rsidP="00822D06">
      <w:pPr>
        <w:rPr>
          <w:rFonts w:ascii="FbShefa" w:hAnsi="FbShefa"/>
          <w:rtl/>
        </w:rPr>
      </w:pPr>
      <w:r w:rsidRPr="001B3037">
        <w:rPr>
          <w:rFonts w:ascii="FbShefa" w:hAnsi="FbShefa"/>
          <w:b/>
          <w:bCs/>
          <w:color w:val="3B2F2A" w:themeColor="text2" w:themeShade="80"/>
          <w:rtl/>
        </w:rPr>
        <w:t>ואפילו</w:t>
      </w:r>
      <w:r w:rsidR="00980F5A" w:rsidRPr="001B3037">
        <w:rPr>
          <w:rFonts w:ascii="FbShefa" w:hAnsi="FbShefa"/>
          <w:b/>
          <w:bCs/>
          <w:color w:val="3B2F2A" w:themeColor="text2" w:themeShade="80"/>
          <w:rtl/>
        </w:rPr>
        <w:t>.</w:t>
      </w:r>
      <w:r w:rsidR="001C0E38" w:rsidRPr="00270114">
        <w:rPr>
          <w:rFonts w:ascii="FbShefa" w:hAnsi="FbShefa"/>
          <w:rtl/>
        </w:rPr>
        <w:t xml:space="preserve"> </w:t>
      </w:r>
      <w:r w:rsidR="009C3CB4" w:rsidRPr="00270114">
        <w:rPr>
          <w:rFonts w:ascii="FbShefa" w:hAnsi="FbShefa"/>
          <w:rtl/>
        </w:rPr>
        <w:t>איניש תקיפא</w:t>
      </w:r>
      <w:r w:rsidRPr="00270114">
        <w:rPr>
          <w:rFonts w:ascii="FbShefa" w:hAnsi="FbShefa"/>
          <w:rtl/>
        </w:rPr>
        <w:t>,</w:t>
      </w:r>
      <w:r w:rsidR="009C3CB4" w:rsidRPr="00270114">
        <w:rPr>
          <w:rFonts w:ascii="FbShefa" w:hAnsi="FbShefa"/>
          <w:rtl/>
        </w:rPr>
        <w:t xml:space="preserve"> דלא יהיב מתנה</w:t>
      </w:r>
      <w:r w:rsidR="00980F5A" w:rsidRPr="00270114">
        <w:rPr>
          <w:rFonts w:ascii="FbShefa" w:hAnsi="FbShefa"/>
          <w:rtl/>
        </w:rPr>
        <w:t>.</w:t>
      </w:r>
      <w:r w:rsidR="001C0E38" w:rsidRPr="00270114">
        <w:rPr>
          <w:rFonts w:ascii="FbShefa" w:hAnsi="FbShefa"/>
          <w:rtl/>
        </w:rPr>
        <w:t xml:space="preserve"> </w:t>
      </w:r>
      <w:r w:rsidR="009C3CB4" w:rsidRPr="001B3037">
        <w:rPr>
          <w:rFonts w:ascii="FbShefa" w:hAnsi="FbShefa"/>
          <w:b/>
          <w:bCs/>
          <w:color w:val="3B2F2A" w:themeColor="text2" w:themeShade="80"/>
          <w:rtl/>
        </w:rPr>
        <w:t>דלמא</w:t>
      </w:r>
      <w:r w:rsidR="00980F5A" w:rsidRPr="001B3037">
        <w:rPr>
          <w:rFonts w:ascii="FbShefa" w:hAnsi="FbShefa"/>
          <w:b/>
          <w:bCs/>
          <w:color w:val="3B2F2A" w:themeColor="text2" w:themeShade="80"/>
          <w:rtl/>
        </w:rPr>
        <w:t>.</w:t>
      </w:r>
      <w:r w:rsidR="001C0E38" w:rsidRPr="00270114">
        <w:rPr>
          <w:rFonts w:ascii="FbShefa" w:hAnsi="FbShefa"/>
          <w:rtl/>
        </w:rPr>
        <w:t xml:space="preserve"> </w:t>
      </w:r>
      <w:r w:rsidR="009C3CB4" w:rsidRPr="00270114">
        <w:rPr>
          <w:rFonts w:ascii="FbShefa" w:hAnsi="FbShefa"/>
          <w:rtl/>
        </w:rPr>
        <w:t>מיגזל גזליה, ואבלע ליה בחשבון</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שהרי</w:t>
      </w:r>
      <w:r w:rsidR="00980F5A" w:rsidRPr="001B3037">
        <w:rPr>
          <w:rFonts w:ascii="FbShefa" w:hAnsi="FbShefa"/>
          <w:b/>
          <w:bCs/>
          <w:color w:val="3B2F2A" w:themeColor="text2" w:themeShade="80"/>
          <w:rtl/>
        </w:rPr>
        <w:t>.</w:t>
      </w:r>
      <w:r w:rsidRPr="00270114">
        <w:rPr>
          <w:rFonts w:ascii="FbShefa" w:hAnsi="FbShefa"/>
          <w:rtl/>
        </w:rPr>
        <w:t xml:space="preserve"> הגוזל והבליע לו בחשבון, יצא</w:t>
      </w:r>
      <w:r w:rsidR="00980F5A" w:rsidRPr="00270114">
        <w:rPr>
          <w:rFonts w:ascii="FbShefa" w:hAnsi="FbShefa"/>
          <w:rtl/>
        </w:rPr>
        <w:t>.</w:t>
      </w:r>
    </w:p>
    <w:p w14:paraId="7E3FFDF3" w14:textId="4494CC40" w:rsidR="00433741" w:rsidRPr="00270114" w:rsidRDefault="00822D06" w:rsidP="009C3CB4">
      <w:pPr>
        <w:spacing w:line="240" w:lineRule="auto"/>
        <w:rPr>
          <w:rFonts w:ascii="FbShefa" w:hAnsi="FbShefa"/>
          <w:rtl/>
        </w:rPr>
      </w:pPr>
      <w:r w:rsidRPr="001B3037">
        <w:rPr>
          <w:rFonts w:ascii="FbShefa" w:hAnsi="FbShefa"/>
          <w:b/>
          <w:bCs/>
          <w:color w:val="3B2F2A" w:themeColor="text2" w:themeShade="80"/>
          <w:rtl/>
        </w:rPr>
        <w:t>ואפילו</w:t>
      </w:r>
      <w:r w:rsidR="00980F5A" w:rsidRPr="001B3037">
        <w:rPr>
          <w:rFonts w:ascii="FbShefa" w:hAnsi="FbShefa"/>
          <w:b/>
          <w:bCs/>
          <w:color w:val="3B2F2A" w:themeColor="text2" w:themeShade="80"/>
          <w:rtl/>
        </w:rPr>
        <w:t>.</w:t>
      </w:r>
      <w:r w:rsidRPr="00270114">
        <w:rPr>
          <w:rFonts w:ascii="FbShefa" w:hAnsi="FbShefa"/>
          <w:rtl/>
        </w:rPr>
        <w:t xml:space="preserve"> </w:t>
      </w:r>
      <w:r w:rsidR="009C3CB4" w:rsidRPr="00270114">
        <w:rPr>
          <w:rFonts w:ascii="FbShefa" w:hAnsi="FbShefa"/>
          <w:rtl/>
        </w:rPr>
        <w:t>איניש דאתי מעלמא</w:t>
      </w:r>
      <w:r w:rsidRPr="00270114">
        <w:rPr>
          <w:rFonts w:ascii="FbShefa" w:hAnsi="FbShefa"/>
          <w:rtl/>
        </w:rPr>
        <w:t>,</w:t>
      </w:r>
      <w:r w:rsidR="009C3CB4" w:rsidRPr="00270114">
        <w:rPr>
          <w:rFonts w:ascii="FbShefa" w:hAnsi="FbShefa"/>
          <w:rtl/>
        </w:rPr>
        <w:t xml:space="preserve"> דלא שקיל וטרי בהדיה</w:t>
      </w:r>
      <w:r w:rsidR="00980F5A" w:rsidRPr="00270114">
        <w:rPr>
          <w:rFonts w:ascii="FbShefa" w:hAnsi="FbShefa"/>
          <w:rtl/>
        </w:rPr>
        <w:t>.</w:t>
      </w:r>
      <w:r w:rsidR="001C0E38" w:rsidRPr="00270114">
        <w:rPr>
          <w:rFonts w:ascii="FbShefa" w:hAnsi="FbShefa"/>
          <w:rtl/>
        </w:rPr>
        <w:t xml:space="preserve"> </w:t>
      </w:r>
      <w:r w:rsidR="009C3CB4" w:rsidRPr="001B3037">
        <w:rPr>
          <w:rFonts w:ascii="FbShefa" w:hAnsi="FbShefa"/>
          <w:b/>
          <w:bCs/>
          <w:color w:val="3B2F2A" w:themeColor="text2" w:themeShade="80"/>
          <w:rtl/>
        </w:rPr>
        <w:t>דלמא</w:t>
      </w:r>
      <w:r w:rsidR="00980F5A" w:rsidRPr="001B3037">
        <w:rPr>
          <w:rFonts w:ascii="FbShefa" w:hAnsi="FbShefa"/>
          <w:b/>
          <w:bCs/>
          <w:color w:val="3B2F2A" w:themeColor="text2" w:themeShade="80"/>
          <w:rtl/>
        </w:rPr>
        <w:t>.</w:t>
      </w:r>
      <w:r w:rsidR="001C0E38" w:rsidRPr="00270114">
        <w:rPr>
          <w:rFonts w:ascii="FbShefa" w:hAnsi="FbShefa"/>
          <w:rtl/>
        </w:rPr>
        <w:t xml:space="preserve"> </w:t>
      </w:r>
      <w:r w:rsidR="009C3CB4" w:rsidRPr="00270114">
        <w:rPr>
          <w:rFonts w:ascii="FbShefa" w:hAnsi="FbShefa"/>
          <w:rtl/>
        </w:rPr>
        <w:t>איניש אחרינא גזליה, וא"ל אבלע ליה בחשבון</w:t>
      </w:r>
      <w:r w:rsidR="00980F5A" w:rsidRPr="00270114">
        <w:rPr>
          <w:rFonts w:ascii="FbShefa" w:hAnsi="FbShefa"/>
          <w:rtl/>
        </w:rPr>
        <w:t>.</w:t>
      </w:r>
    </w:p>
    <w:p w14:paraId="43A4A5B5" w14:textId="0106D5AD" w:rsidR="009C3CB4" w:rsidRPr="00270114" w:rsidRDefault="009C3CB4" w:rsidP="009C3CB4">
      <w:pPr>
        <w:spacing w:line="240" w:lineRule="auto"/>
        <w:rPr>
          <w:rFonts w:ascii="FbShefa" w:hAnsi="FbShefa"/>
          <w:sz w:val="11"/>
          <w:rtl/>
        </w:rPr>
      </w:pPr>
    </w:p>
    <w:p w14:paraId="1E75F4DC"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ממילא קא רבו</w:t>
      </w:r>
    </w:p>
    <w:p w14:paraId="3D0E18A8" w14:textId="60D4C40A" w:rsidR="00236F17" w:rsidRPr="00270114" w:rsidRDefault="00236F17" w:rsidP="00236F17">
      <w:pPr>
        <w:pStyle w:val="3"/>
        <w:ind w:left="738"/>
        <w:rPr>
          <w:rFonts w:ascii="FbShefa" w:hAnsi="FbShefa"/>
          <w:vertAlign w:val="subscript"/>
          <w:rtl/>
        </w:rPr>
      </w:pPr>
      <w:r w:rsidRPr="00270114">
        <w:rPr>
          <w:rFonts w:ascii="FbShefa" w:hAnsi="FbShefa"/>
          <w:vertAlign w:val="subscript"/>
          <w:rtl/>
        </w:rPr>
        <w:t>רב כהנא:</w:t>
      </w:r>
    </w:p>
    <w:p w14:paraId="0802841E" w14:textId="1F17197D" w:rsidR="00236F17" w:rsidRPr="00270114" w:rsidRDefault="00236F17" w:rsidP="00236F17">
      <w:pPr>
        <w:ind w:left="908"/>
        <w:rPr>
          <w:rFonts w:ascii="FbShefa" w:hAnsi="FbShefa"/>
          <w:rtl/>
        </w:rPr>
      </w:pPr>
      <w:r w:rsidRPr="001B3037">
        <w:rPr>
          <w:rFonts w:ascii="FbShefa" w:hAnsi="FbShefa"/>
          <w:b/>
          <w:bCs/>
          <w:color w:val="3B2F2A" w:themeColor="text2" w:themeShade="80"/>
          <w:vertAlign w:val="subscript"/>
          <w:rtl/>
        </w:rPr>
        <w:t>יתיבנא</w:t>
      </w:r>
      <w:r w:rsidR="00980F5A" w:rsidRPr="001B3037">
        <w:rPr>
          <w:rFonts w:ascii="FbShefa" w:hAnsi="FbShefa"/>
          <w:b/>
          <w:bCs/>
          <w:color w:val="3B2F2A" w:themeColor="text2" w:themeShade="80"/>
          <w:vertAlign w:val="subscript"/>
          <w:rtl/>
        </w:rPr>
        <w:t>.</w:t>
      </w:r>
      <w:r w:rsidR="001C0E38" w:rsidRPr="00270114">
        <w:rPr>
          <w:rFonts w:ascii="FbShefa" w:hAnsi="FbShefa"/>
          <w:vertAlign w:val="subscript"/>
          <w:rtl/>
        </w:rPr>
        <w:t xml:space="preserve"> </w:t>
      </w:r>
      <w:r w:rsidRPr="00270114">
        <w:rPr>
          <w:rFonts w:ascii="FbShefa" w:hAnsi="FbShefa"/>
          <w:vertAlign w:val="subscript"/>
          <w:rtl/>
        </w:rPr>
        <w:t>בשילהי פרקי דרב</w:t>
      </w:r>
      <w:r w:rsidR="00980F5A" w:rsidRPr="00270114">
        <w:rPr>
          <w:rFonts w:ascii="FbShefa" w:hAnsi="FbShefa"/>
          <w:vertAlign w:val="subscript"/>
          <w:rtl/>
        </w:rPr>
        <w:t>.</w:t>
      </w:r>
      <w:r w:rsidRPr="00270114">
        <w:rPr>
          <w:rFonts w:ascii="FbShefa" w:hAnsi="FbShefa"/>
          <w:vertAlign w:val="subscript"/>
          <w:rtl/>
        </w:rPr>
        <w:t xml:space="preserve"> </w:t>
      </w:r>
      <w:r w:rsidRPr="001B3037">
        <w:rPr>
          <w:rFonts w:ascii="FbShefa" w:hAnsi="FbShefa"/>
          <w:b/>
          <w:bCs/>
          <w:color w:val="3B2F2A" w:themeColor="text2" w:themeShade="80"/>
          <w:vertAlign w:val="subscript"/>
          <w:rtl/>
        </w:rPr>
        <w:t>ושמעית</w:t>
      </w:r>
      <w:r w:rsidR="00980F5A" w:rsidRPr="00270114">
        <w:rPr>
          <w:rFonts w:ascii="FbShefa" w:hAnsi="FbShefa"/>
          <w:vertAlign w:val="subscript"/>
          <w:rtl/>
        </w:rPr>
        <w:t>.</w:t>
      </w:r>
      <w:r w:rsidRPr="00270114">
        <w:rPr>
          <w:rFonts w:ascii="FbShefa" w:hAnsi="FbShefa"/>
          <w:vertAlign w:val="subscript"/>
          <w:rtl/>
        </w:rPr>
        <w:t xml:space="preserve"> דקאמר קרי קרי</w:t>
      </w:r>
      <w:r w:rsidR="00980F5A" w:rsidRPr="00270114">
        <w:rPr>
          <w:rFonts w:ascii="FbShefa" w:hAnsi="FbShefa"/>
          <w:vertAlign w:val="subscript"/>
          <w:rtl/>
        </w:rPr>
        <w:t>.</w:t>
      </w:r>
      <w:r w:rsidRPr="00270114">
        <w:rPr>
          <w:rFonts w:ascii="FbShefa" w:hAnsi="FbShefa"/>
          <w:vertAlign w:val="subscript"/>
          <w:rtl/>
        </w:rPr>
        <w:t xml:space="preserve"> </w:t>
      </w:r>
      <w:r w:rsidRPr="001B3037">
        <w:rPr>
          <w:rFonts w:ascii="FbShefa" w:hAnsi="FbShefa"/>
          <w:b/>
          <w:bCs/>
          <w:color w:val="3B2F2A" w:themeColor="text2" w:themeShade="80"/>
          <w:vertAlign w:val="subscript"/>
          <w:rtl/>
        </w:rPr>
        <w:t>ולא ידענא</w:t>
      </w:r>
      <w:r w:rsidR="00980F5A" w:rsidRPr="00270114">
        <w:rPr>
          <w:rFonts w:ascii="FbShefa" w:hAnsi="FbShefa"/>
          <w:vertAlign w:val="subscript"/>
          <w:rtl/>
        </w:rPr>
        <w:t>.</w:t>
      </w:r>
      <w:r w:rsidRPr="00270114">
        <w:rPr>
          <w:rFonts w:ascii="FbShefa" w:hAnsi="FbShefa"/>
          <w:vertAlign w:val="subscript"/>
          <w:rtl/>
        </w:rPr>
        <w:t xml:space="preserve"> מאי קאמר</w:t>
      </w:r>
      <w:r w:rsidR="00980F5A" w:rsidRPr="00270114">
        <w:rPr>
          <w:rFonts w:ascii="FbShefa" w:hAnsi="FbShefa"/>
          <w:vertAlign w:val="subscript"/>
          <w:rtl/>
        </w:rPr>
        <w:t>.</w:t>
      </w:r>
      <w:r w:rsidRPr="00270114">
        <w:rPr>
          <w:rFonts w:ascii="FbShefa" w:hAnsi="FbShefa"/>
          <w:vertAlign w:val="subscript"/>
          <w:rtl/>
        </w:rPr>
        <w:t xml:space="preserve"> </w:t>
      </w:r>
      <w:r w:rsidRPr="001B3037">
        <w:rPr>
          <w:rFonts w:ascii="FbShefa" w:hAnsi="FbShefa"/>
          <w:b/>
          <w:bCs/>
          <w:color w:val="3B2F2A" w:themeColor="text2" w:themeShade="80"/>
          <w:vertAlign w:val="subscript"/>
          <w:rtl/>
        </w:rPr>
        <w:t>בתר דקם רב</w:t>
      </w:r>
      <w:r w:rsidR="00980F5A" w:rsidRPr="00270114">
        <w:rPr>
          <w:rFonts w:ascii="FbShefa" w:hAnsi="FbShefa"/>
          <w:vertAlign w:val="subscript"/>
          <w:rtl/>
        </w:rPr>
        <w:t>.</w:t>
      </w:r>
      <w:r w:rsidRPr="00270114">
        <w:rPr>
          <w:rFonts w:ascii="FbShefa" w:hAnsi="FbShefa"/>
          <w:vertAlign w:val="subscript"/>
          <w:rtl/>
        </w:rPr>
        <w:t xml:space="preserve"> אמרי להו</w:t>
      </w:r>
      <w:r w:rsidR="00494C06">
        <w:rPr>
          <w:rFonts w:ascii="FbShefa" w:hAnsi="FbShefa" w:hint="cs"/>
          <w:vertAlign w:val="subscript"/>
          <w:rtl/>
        </w:rPr>
        <w:t>,</w:t>
      </w:r>
      <w:r w:rsidRPr="00270114">
        <w:rPr>
          <w:rFonts w:ascii="FbShefa" w:hAnsi="FbShefa"/>
          <w:vertAlign w:val="subscript"/>
          <w:rtl/>
        </w:rPr>
        <w:t xml:space="preserve"> מאי קרי קרי דקאמר רב</w:t>
      </w:r>
      <w:r w:rsidR="00980F5A" w:rsidRPr="00270114">
        <w:rPr>
          <w:rFonts w:ascii="FbShefa" w:hAnsi="FbShefa"/>
          <w:vertAlign w:val="subscript"/>
          <w:rtl/>
        </w:rPr>
        <w:t>.</w:t>
      </w:r>
    </w:p>
    <w:p w14:paraId="1CF9FA2C" w14:textId="76CBEAFB" w:rsidR="00236F17" w:rsidRPr="00270114" w:rsidRDefault="009C3CB4" w:rsidP="00236F17">
      <w:pPr>
        <w:pStyle w:val="3"/>
        <w:rPr>
          <w:rFonts w:ascii="FbShefa" w:hAnsi="FbShefa"/>
          <w:rtl/>
        </w:rPr>
      </w:pPr>
      <w:r w:rsidRPr="00270114">
        <w:rPr>
          <w:rFonts w:ascii="FbShefa" w:hAnsi="FbShefa"/>
          <w:rtl/>
        </w:rPr>
        <w:t>קרי קרי</w:t>
      </w:r>
      <w:r w:rsidR="00236F17" w:rsidRPr="00270114">
        <w:rPr>
          <w:rFonts w:ascii="FbShefa" w:hAnsi="FbShefa"/>
          <w:rtl/>
        </w:rPr>
        <w:t>:</w:t>
      </w:r>
    </w:p>
    <w:p w14:paraId="2E3F692D" w14:textId="0FDD1F34"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האי מאן</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דיהיב זוזי לגינאה אקרי</w:t>
      </w:r>
      <w:r w:rsidR="00980F5A" w:rsidRPr="00270114">
        <w:rPr>
          <w:rFonts w:ascii="FbShefa" w:hAnsi="FbShefa"/>
          <w:sz w:val="11"/>
          <w:rtl/>
        </w:rPr>
        <w:t>.</w:t>
      </w:r>
      <w:r w:rsidR="001C0E38" w:rsidRPr="00270114">
        <w:rPr>
          <w:rFonts w:ascii="FbShefa" w:hAnsi="FbShefa"/>
          <w:sz w:val="11"/>
          <w:rtl/>
        </w:rPr>
        <w:t xml:space="preserve"> </w:t>
      </w:r>
      <w:r w:rsidRPr="001B3037">
        <w:rPr>
          <w:rFonts w:ascii="FbShefa" w:hAnsi="FbShefa"/>
          <w:b/>
          <w:bCs/>
          <w:color w:val="3B2F2A" w:themeColor="text2" w:themeShade="80"/>
          <w:sz w:val="11"/>
          <w:rtl/>
        </w:rPr>
        <w:t>וא"ל</w:t>
      </w:r>
      <w:r w:rsidR="00980F5A" w:rsidRPr="001B3037">
        <w:rPr>
          <w:rFonts w:ascii="FbShefa" w:hAnsi="FbShefa"/>
          <w:b/>
          <w:bCs/>
          <w:color w:val="3B2F2A" w:themeColor="text2" w:themeShade="80"/>
          <w:sz w:val="11"/>
          <w:rtl/>
        </w:rPr>
        <w:t>.</w:t>
      </w:r>
      <w:r w:rsidRPr="00270114">
        <w:rPr>
          <w:rFonts w:ascii="FbShefa" w:hAnsi="FbShefa"/>
          <w:sz w:val="11"/>
          <w:rtl/>
        </w:rPr>
        <w:t xml:space="preserve"> יהבינא לך בני גרמידא</w:t>
      </w:r>
      <w:r w:rsidR="00980F5A" w:rsidRPr="00270114">
        <w:rPr>
          <w:rFonts w:ascii="FbShefa" w:hAnsi="FbShefa"/>
          <w:sz w:val="11"/>
          <w:rtl/>
        </w:rPr>
        <w:t>.</w:t>
      </w:r>
    </w:p>
    <w:p w14:paraId="51B2A13D" w14:textId="4A31CCD8"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איתנהו</w:t>
      </w:r>
      <w:r w:rsidR="00980F5A" w:rsidRPr="001B3037">
        <w:rPr>
          <w:rFonts w:ascii="FbShefa" w:hAnsi="FbShefa"/>
          <w:b/>
          <w:bCs/>
          <w:color w:val="3B2F2A" w:themeColor="text2" w:themeShade="80"/>
          <w:sz w:val="11"/>
          <w:rtl/>
        </w:rPr>
        <w:t>.</w:t>
      </w:r>
      <w:r w:rsidRPr="00270114">
        <w:rPr>
          <w:rFonts w:ascii="FbShefa" w:hAnsi="FbShefa"/>
          <w:sz w:val="11"/>
          <w:rtl/>
        </w:rPr>
        <w:t xml:space="preserve"> שרי</w:t>
      </w:r>
      <w:r w:rsidR="00980F5A" w:rsidRPr="00270114">
        <w:rPr>
          <w:rFonts w:ascii="FbShefa" w:hAnsi="FbShefa"/>
          <w:sz w:val="11"/>
          <w:rtl/>
        </w:rPr>
        <w:t>.</w:t>
      </w:r>
    </w:p>
    <w:p w14:paraId="0A001544" w14:textId="77777777" w:rsidR="00494C06" w:rsidRDefault="00494C06" w:rsidP="009C3CB4">
      <w:pPr>
        <w:spacing w:line="240" w:lineRule="auto"/>
        <w:rPr>
          <w:rFonts w:ascii="FbShefa" w:hAnsi="FbShefa"/>
          <w:b/>
          <w:bCs/>
          <w:color w:val="3B2F2A" w:themeColor="text2" w:themeShade="80"/>
          <w:sz w:val="11"/>
          <w:rtl/>
        </w:rPr>
      </w:pPr>
    </w:p>
    <w:p w14:paraId="73882C5C" w14:textId="77777777" w:rsidR="00494C06" w:rsidRDefault="009C3CB4" w:rsidP="00494C06">
      <w:pPr>
        <w:pStyle w:val="3"/>
        <w:rPr>
          <w:rtl/>
        </w:rPr>
      </w:pPr>
      <w:r w:rsidRPr="001B3037">
        <w:rPr>
          <w:rtl/>
        </w:rPr>
        <w:t>ליתניהו</w:t>
      </w:r>
      <w:r w:rsidR="00494C06">
        <w:rPr>
          <w:rFonts w:hint="cs"/>
          <w:rtl/>
        </w:rPr>
        <w:t>:</w:t>
      </w:r>
    </w:p>
    <w:p w14:paraId="4CE07C59" w14:textId="539EDFC5" w:rsidR="009C3CB4" w:rsidRPr="00270114" w:rsidRDefault="00494C06" w:rsidP="009C3CB4">
      <w:pPr>
        <w:spacing w:line="240" w:lineRule="auto"/>
        <w:rPr>
          <w:rFonts w:ascii="FbShefa" w:hAnsi="FbShefa"/>
          <w:sz w:val="11"/>
          <w:rtl/>
        </w:rPr>
      </w:pPr>
      <w:r>
        <w:rPr>
          <w:rFonts w:ascii="FbShefa" w:hAnsi="FbShefa" w:hint="cs"/>
          <w:b/>
          <w:bCs/>
          <w:color w:val="3B2F2A" w:themeColor="text2" w:themeShade="80"/>
          <w:sz w:val="11"/>
          <w:rtl/>
        </w:rPr>
        <w:t xml:space="preserve">דעה א. </w:t>
      </w:r>
      <w:r w:rsidR="00087BF2">
        <w:rPr>
          <w:rFonts w:hint="cs"/>
          <w:rtl/>
        </w:rPr>
        <w:t xml:space="preserve">לא נחשב כיש לו. </w:t>
      </w:r>
      <w:r w:rsidR="00087BF2" w:rsidRPr="00087BF2">
        <w:rPr>
          <w:rStyle w:val="af9"/>
          <w:rFonts w:eastAsiaTheme="minorHAnsi" w:hint="cs"/>
          <w:rtl/>
        </w:rPr>
        <w:t>אף</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w:t>
      </w:r>
      <w:r w:rsidR="00087BF2" w:rsidRPr="00087BF2">
        <w:rPr>
          <w:rFonts w:ascii="FbShefa" w:hAnsi="FbShefa"/>
          <w:sz w:val="11"/>
          <w:rtl/>
        </w:rPr>
        <w:t>דממילא קא רבו.</w:t>
      </w:r>
    </w:p>
    <w:p w14:paraId="5B0F3E58" w14:textId="1C53D063" w:rsidR="009C3CB4" w:rsidRPr="00270114" w:rsidRDefault="00087BF2" w:rsidP="009C3CB4">
      <w:pPr>
        <w:spacing w:line="240" w:lineRule="auto"/>
        <w:rPr>
          <w:rFonts w:ascii="FbShefa" w:hAnsi="FbShefa"/>
          <w:sz w:val="11"/>
          <w:rtl/>
        </w:rPr>
      </w:pPr>
      <w:r>
        <w:rPr>
          <w:rFonts w:ascii="FbShefa" w:hAnsi="FbShefa" w:hint="cs"/>
          <w:b/>
          <w:bCs/>
          <w:color w:val="3B2F2A" w:themeColor="text2" w:themeShade="80"/>
          <w:sz w:val="11"/>
          <w:rtl/>
        </w:rPr>
        <w:t xml:space="preserve">דעה ב. </w:t>
      </w:r>
      <w:r>
        <w:rPr>
          <w:rFonts w:hint="cs"/>
          <w:rtl/>
        </w:rPr>
        <w:t xml:space="preserve">נחשב כיש לו. </w:t>
      </w:r>
      <w:r w:rsidR="00494C06">
        <w:rPr>
          <w:rFonts w:ascii="FbShefa" w:hAnsi="FbShefa" w:hint="cs"/>
          <w:b/>
          <w:bCs/>
          <w:color w:val="3B2F2A" w:themeColor="text2" w:themeShade="80"/>
          <w:sz w:val="11"/>
          <w:rtl/>
        </w:rPr>
        <w:t>כיון</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דממילא קא רבו</w:t>
      </w:r>
      <w:r w:rsidR="00980F5A" w:rsidRPr="00270114">
        <w:rPr>
          <w:rFonts w:ascii="FbShefa" w:hAnsi="FbShefa"/>
          <w:sz w:val="11"/>
          <w:rtl/>
        </w:rPr>
        <w:t>.</w:t>
      </w:r>
    </w:p>
    <w:p w14:paraId="72D791E7" w14:textId="77777777" w:rsidR="009C3CB4" w:rsidRPr="00270114" w:rsidRDefault="009C3CB4" w:rsidP="009C3CB4">
      <w:pPr>
        <w:spacing w:line="240" w:lineRule="auto"/>
        <w:rPr>
          <w:rFonts w:ascii="FbShefa" w:hAnsi="FbShefa"/>
          <w:i/>
          <w:iCs/>
          <w:sz w:val="11"/>
          <w:rtl/>
        </w:rPr>
      </w:pPr>
    </w:p>
    <w:p w14:paraId="53054640" w14:textId="4389E838" w:rsidR="009C3CB4" w:rsidRPr="00270114" w:rsidRDefault="009C3CB4" w:rsidP="00236F17">
      <w:pPr>
        <w:pStyle w:val="3"/>
        <w:rPr>
          <w:rFonts w:ascii="FbShefa" w:hAnsi="FbShefa"/>
          <w:rtl/>
        </w:rPr>
      </w:pPr>
      <w:r w:rsidRPr="00270114">
        <w:rPr>
          <w:rFonts w:ascii="FbShefa" w:hAnsi="FbShefa"/>
          <w:rtl/>
        </w:rPr>
        <w:t>עזי חולבות</w:t>
      </w:r>
      <w:r w:rsidR="00236F17" w:rsidRPr="00270114">
        <w:rPr>
          <w:rFonts w:ascii="FbShefa" w:hAnsi="FbShefa"/>
          <w:rtl/>
        </w:rPr>
        <w:t>:</w:t>
      </w:r>
    </w:p>
    <w:p w14:paraId="0C64DE7E" w14:textId="0015B455"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ההולך</w:t>
      </w:r>
      <w:r w:rsidR="00980F5A" w:rsidRPr="001B3037">
        <w:rPr>
          <w:rFonts w:ascii="FbShefa" w:hAnsi="FbShefa"/>
          <w:b/>
          <w:bCs/>
          <w:color w:val="3B2F2A" w:themeColor="text2" w:themeShade="80"/>
          <w:sz w:val="11"/>
          <w:rtl/>
        </w:rPr>
        <w:t>.</w:t>
      </w:r>
      <w:r w:rsidRPr="00270114">
        <w:rPr>
          <w:rFonts w:ascii="FbShefa" w:hAnsi="FbShefa"/>
          <w:sz w:val="11"/>
          <w:rtl/>
        </w:rPr>
        <w:t xml:space="preserve"> לחלוב עזיו, לגזוז רחליו, לרדות כוורתו</w:t>
      </w:r>
      <w:r w:rsidR="00980F5A" w:rsidRPr="00270114">
        <w:rPr>
          <w:rFonts w:ascii="FbShefa" w:hAnsi="FbShefa"/>
          <w:sz w:val="11"/>
          <w:rtl/>
        </w:rPr>
        <w:t>.</w:t>
      </w:r>
    </w:p>
    <w:p w14:paraId="14B84811" w14:textId="1BE3CFDF"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מותר</w:t>
      </w:r>
      <w:r w:rsidR="00980F5A" w:rsidRPr="001B3037">
        <w:rPr>
          <w:rFonts w:ascii="FbShefa" w:hAnsi="FbShefa"/>
          <w:b/>
          <w:bCs/>
          <w:color w:val="3B2F2A" w:themeColor="text2" w:themeShade="80"/>
          <w:sz w:val="11"/>
          <w:rtl/>
        </w:rPr>
        <w:t>.</w:t>
      </w:r>
      <w:r w:rsidRPr="00270114">
        <w:rPr>
          <w:rFonts w:ascii="FbShefa" w:hAnsi="FbShefa"/>
          <w:sz w:val="11"/>
          <w:rtl/>
        </w:rPr>
        <w:t xml:space="preserve"> מה שעזי חולבות מכור לך</w:t>
      </w:r>
      <w:r w:rsidR="00980F5A" w:rsidRPr="00270114">
        <w:rPr>
          <w:rFonts w:ascii="FbShefa" w:hAnsi="FbShefa"/>
          <w:sz w:val="11"/>
          <w:rtl/>
        </w:rPr>
        <w:t>.</w:t>
      </w:r>
    </w:p>
    <w:p w14:paraId="7CB161CE" w14:textId="5CDC395C"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אסור</w:t>
      </w:r>
      <w:r w:rsidR="00980F5A" w:rsidRPr="001B3037">
        <w:rPr>
          <w:rFonts w:ascii="FbShefa" w:hAnsi="FbShefa"/>
          <w:b/>
          <w:bCs/>
          <w:color w:val="3B2F2A" w:themeColor="text2" w:themeShade="80"/>
          <w:sz w:val="11"/>
          <w:rtl/>
        </w:rPr>
        <w:t>.</w:t>
      </w:r>
      <w:r w:rsidRPr="00270114">
        <w:rPr>
          <w:rFonts w:ascii="FbShefa" w:hAnsi="FbShefa"/>
          <w:sz w:val="11"/>
          <w:rtl/>
        </w:rPr>
        <w:t xml:space="preserve"> מה שעזי חולבות כך וכך מכור לך</w:t>
      </w:r>
      <w:r w:rsidR="00980F5A" w:rsidRPr="00270114">
        <w:rPr>
          <w:rFonts w:ascii="FbShefa" w:hAnsi="FbShefa"/>
          <w:sz w:val="11"/>
          <w:rtl/>
        </w:rPr>
        <w:t>.</w:t>
      </w:r>
    </w:p>
    <w:p w14:paraId="7E954950" w14:textId="77777777" w:rsidR="009A51DC" w:rsidRPr="001B3037" w:rsidRDefault="009A51DC" w:rsidP="009C3CB4">
      <w:pPr>
        <w:spacing w:line="240" w:lineRule="auto"/>
        <w:rPr>
          <w:rFonts w:ascii="FbShefa" w:hAnsi="FbShefa"/>
          <w:b/>
          <w:bCs/>
          <w:color w:val="3B2F2A" w:themeColor="text2" w:themeShade="80"/>
          <w:sz w:val="11"/>
          <w:rtl/>
        </w:rPr>
      </w:pPr>
    </w:p>
    <w:p w14:paraId="5E0B00FB" w14:textId="729CBE57" w:rsidR="009A51DC" w:rsidRPr="00270114" w:rsidRDefault="009A51DC" w:rsidP="009C3CB4">
      <w:pPr>
        <w:spacing w:line="240" w:lineRule="auto"/>
        <w:rPr>
          <w:rFonts w:ascii="FbShefa" w:hAnsi="FbShefa"/>
          <w:sz w:val="11"/>
          <w:rtl/>
        </w:rPr>
      </w:pPr>
      <w:r w:rsidRPr="001B3037">
        <w:rPr>
          <w:rFonts w:ascii="FbShefa" w:hAnsi="FbShefa"/>
          <w:b/>
          <w:bCs/>
          <w:color w:val="3B2F2A" w:themeColor="text2" w:themeShade="80"/>
          <w:sz w:val="11"/>
          <w:rtl/>
        </w:rPr>
        <w:t>ואינו דומה</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לקרי קרי</w:t>
      </w:r>
      <w:r w:rsidRPr="00270114">
        <w:rPr>
          <w:rFonts w:ascii="FbShefa" w:hAnsi="FbShefa"/>
          <w:sz w:val="11"/>
          <w:rtl/>
        </w:rPr>
        <w:t xml:space="preserve"> (דלעיל)</w:t>
      </w:r>
      <w:r w:rsidR="00980F5A" w:rsidRPr="00270114">
        <w:rPr>
          <w:rFonts w:ascii="FbShefa" w:hAnsi="FbShefa"/>
          <w:sz w:val="11"/>
          <w:rtl/>
        </w:rPr>
        <w:t>.</w:t>
      </w:r>
    </w:p>
    <w:p w14:paraId="709C4C93" w14:textId="3102D719" w:rsidR="00433741" w:rsidRPr="00270114" w:rsidRDefault="009A51DC" w:rsidP="009C3CB4">
      <w:pPr>
        <w:spacing w:line="240" w:lineRule="auto"/>
        <w:rPr>
          <w:rFonts w:ascii="FbShefa" w:hAnsi="FbShefa"/>
          <w:sz w:val="11"/>
          <w:rtl/>
        </w:rPr>
      </w:pPr>
      <w:r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Pr="00270114">
        <w:rPr>
          <w:rFonts w:ascii="FbShefa" w:hAnsi="FbShefa"/>
          <w:sz w:val="11"/>
          <w:rtl/>
        </w:rPr>
        <w:t xml:space="preserve"> דהכא </w:t>
      </w:r>
      <w:r w:rsidR="009C3CB4" w:rsidRPr="00270114">
        <w:rPr>
          <w:rFonts w:ascii="FbShefa" w:hAnsi="FbShefa"/>
          <w:sz w:val="11"/>
          <w:rtl/>
        </w:rPr>
        <w:t>לאו מיניה קא רבו, דשקלי ליה להאי ואתי אחרינא בדוכתיה</w:t>
      </w:r>
      <w:r w:rsidR="00980F5A" w:rsidRPr="00270114">
        <w:rPr>
          <w:rFonts w:ascii="FbShefa" w:hAnsi="FbShefa"/>
          <w:sz w:val="11"/>
          <w:rtl/>
        </w:rPr>
        <w:t>.</w:t>
      </w:r>
    </w:p>
    <w:p w14:paraId="35C9F686" w14:textId="77FE44A4" w:rsidR="009C3CB4" w:rsidRPr="00270114" w:rsidRDefault="009C3CB4" w:rsidP="009C3CB4">
      <w:pPr>
        <w:spacing w:line="240" w:lineRule="auto"/>
        <w:rPr>
          <w:rFonts w:ascii="FbShefa" w:hAnsi="FbShefa"/>
          <w:sz w:val="11"/>
          <w:rtl/>
        </w:rPr>
      </w:pPr>
    </w:p>
    <w:p w14:paraId="20034A0C"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קרוב לשכר</w:t>
      </w:r>
    </w:p>
    <w:p w14:paraId="3CAD581A" w14:textId="7A0C6C34"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הילך</w:t>
      </w:r>
      <w:r w:rsidR="00980F5A" w:rsidRPr="001B3037">
        <w:rPr>
          <w:rFonts w:ascii="FbShefa" w:hAnsi="FbShefa"/>
          <w:b/>
          <w:bCs/>
          <w:color w:val="3B2F2A" w:themeColor="text2" w:themeShade="80"/>
          <w:sz w:val="11"/>
          <w:rtl/>
        </w:rPr>
        <w:t>.</w:t>
      </w:r>
      <w:r w:rsidRPr="00270114">
        <w:rPr>
          <w:rFonts w:ascii="FbShefa" w:hAnsi="FbShefa"/>
          <w:sz w:val="11"/>
          <w:rtl/>
        </w:rPr>
        <w:t xml:space="preserve"> ארבעה זוזי אחביתא דחמרא</w:t>
      </w:r>
      <w:r w:rsidR="00980F5A" w:rsidRPr="00270114">
        <w:rPr>
          <w:rFonts w:ascii="FbShefa" w:hAnsi="FbShefa"/>
          <w:sz w:val="11"/>
          <w:rtl/>
        </w:rPr>
        <w:t>.</w:t>
      </w:r>
    </w:p>
    <w:p w14:paraId="3379731B" w14:textId="1C736780"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תקפה</w:t>
      </w:r>
      <w:r w:rsidR="00980F5A" w:rsidRPr="00270114">
        <w:rPr>
          <w:rFonts w:ascii="FbShefa" w:hAnsi="FbShefa"/>
          <w:sz w:val="11"/>
          <w:rtl/>
        </w:rPr>
        <w:t>.</w:t>
      </w:r>
      <w:r w:rsidRPr="00270114">
        <w:rPr>
          <w:rFonts w:ascii="FbShefa" w:hAnsi="FbShefa"/>
          <w:sz w:val="11"/>
          <w:rtl/>
        </w:rPr>
        <w:t xml:space="preserve"> ברשותך</w:t>
      </w:r>
      <w:r w:rsidR="00980F5A" w:rsidRPr="00270114">
        <w:rPr>
          <w:rFonts w:ascii="FbShefa" w:hAnsi="FbShefa"/>
          <w:sz w:val="11"/>
          <w:rtl/>
        </w:rPr>
        <w:t>.</w:t>
      </w:r>
    </w:p>
    <w:p w14:paraId="295CE9DB" w14:textId="17185ED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יוקרא וזולא</w:t>
      </w:r>
      <w:r w:rsidR="00980F5A" w:rsidRPr="00270114">
        <w:rPr>
          <w:rFonts w:ascii="FbShefa" w:hAnsi="FbShefa"/>
          <w:sz w:val="11"/>
          <w:rtl/>
        </w:rPr>
        <w:t>.</w:t>
      </w:r>
      <w:r w:rsidRPr="00270114">
        <w:rPr>
          <w:rFonts w:ascii="FbShefa" w:hAnsi="FbShefa"/>
          <w:sz w:val="11"/>
          <w:rtl/>
        </w:rPr>
        <w:t xml:space="preserve"> ברשותי</w:t>
      </w:r>
      <w:r w:rsidR="00980F5A" w:rsidRPr="00270114">
        <w:rPr>
          <w:rFonts w:ascii="FbShefa" w:hAnsi="FbShefa"/>
          <w:sz w:val="11"/>
          <w:rtl/>
        </w:rPr>
        <w:t>.</w:t>
      </w:r>
    </w:p>
    <w:p w14:paraId="0CB966E0" w14:textId="77777777" w:rsidR="009A51DC" w:rsidRPr="001B3037" w:rsidRDefault="009A51DC" w:rsidP="009C3CB4">
      <w:pPr>
        <w:spacing w:line="240" w:lineRule="auto"/>
        <w:rPr>
          <w:rFonts w:ascii="FbShefa" w:hAnsi="FbShefa"/>
          <w:b/>
          <w:bCs/>
          <w:color w:val="3B2F2A" w:themeColor="text2" w:themeShade="80"/>
          <w:sz w:val="11"/>
          <w:rtl/>
        </w:rPr>
      </w:pPr>
    </w:p>
    <w:p w14:paraId="514A47D7" w14:textId="55029F51" w:rsidR="002F24DC" w:rsidRPr="00270114" w:rsidRDefault="009C3CB4" w:rsidP="009A51DC">
      <w:pPr>
        <w:spacing w:line="240" w:lineRule="auto"/>
        <w:rPr>
          <w:rFonts w:ascii="FbShefa" w:hAnsi="FbShefa"/>
          <w:sz w:val="11"/>
          <w:rtl/>
        </w:rPr>
      </w:pPr>
      <w:r w:rsidRPr="001B3037">
        <w:rPr>
          <w:rFonts w:ascii="FbShefa" w:hAnsi="FbShefa"/>
          <w:b/>
          <w:bCs/>
          <w:color w:val="3B2F2A" w:themeColor="text2" w:themeShade="80"/>
          <w:sz w:val="11"/>
          <w:rtl/>
        </w:rPr>
        <w:t>מותר</w:t>
      </w:r>
      <w:r w:rsidR="00980F5A" w:rsidRPr="001B3037">
        <w:rPr>
          <w:rFonts w:ascii="FbShefa" w:hAnsi="FbShefa"/>
          <w:b/>
          <w:bCs/>
          <w:color w:val="3B2F2A" w:themeColor="text2" w:themeShade="80"/>
          <w:sz w:val="11"/>
          <w:rtl/>
        </w:rPr>
        <w:t>.</w:t>
      </w:r>
      <w:r w:rsidR="009A51DC" w:rsidRPr="00270114">
        <w:rPr>
          <w:rFonts w:ascii="FbShefa" w:hAnsi="FbShefa"/>
          <w:sz w:val="11"/>
          <w:rtl/>
        </w:rPr>
        <w:t xml:space="preserve"> </w:t>
      </w:r>
      <w:r w:rsidRPr="00270114">
        <w:rPr>
          <w:rFonts w:ascii="FbShefa" w:hAnsi="FbShefa"/>
          <w:sz w:val="11"/>
          <w:rtl/>
        </w:rPr>
        <w:t>כיון דמקבל עליה זולא, קרוב לזה ולזה</w:t>
      </w:r>
      <w:r w:rsidR="00980F5A" w:rsidRPr="00270114">
        <w:rPr>
          <w:rFonts w:ascii="FbShefa" w:hAnsi="FbShefa"/>
          <w:sz w:val="11"/>
          <w:rtl/>
        </w:rPr>
        <w:t>.</w:t>
      </w:r>
    </w:p>
    <w:p w14:paraId="2794F2B1" w14:textId="60A6B9F8" w:rsidR="00433741" w:rsidRPr="00270114" w:rsidRDefault="009C3CB4" w:rsidP="009A51DC">
      <w:pPr>
        <w:spacing w:line="240" w:lineRule="auto"/>
        <w:rPr>
          <w:rFonts w:ascii="FbShefa" w:hAnsi="FbShefa"/>
          <w:sz w:val="11"/>
          <w:rtl/>
        </w:rPr>
      </w:pPr>
      <w:r w:rsidRPr="001B3037">
        <w:rPr>
          <w:rFonts w:ascii="FbShefa" w:hAnsi="FbShefa"/>
          <w:b/>
          <w:bCs/>
          <w:color w:val="3B2F2A" w:themeColor="text2" w:themeShade="80"/>
          <w:sz w:val="11"/>
          <w:rtl/>
        </w:rPr>
        <w:t>ו</w:t>
      </w:r>
      <w:r w:rsidR="009A51DC" w:rsidRPr="001B3037">
        <w:rPr>
          <w:rFonts w:ascii="FbShefa" w:hAnsi="FbShefa"/>
          <w:b/>
          <w:bCs/>
          <w:color w:val="3B2F2A" w:themeColor="text2" w:themeShade="80"/>
          <w:sz w:val="11"/>
          <w:rtl/>
        </w:rPr>
        <w:t>לא נחשב</w:t>
      </w:r>
      <w:r w:rsidR="00980F5A" w:rsidRPr="001B3037">
        <w:rPr>
          <w:rFonts w:ascii="FbShefa" w:hAnsi="FbShefa"/>
          <w:b/>
          <w:bCs/>
          <w:color w:val="3B2F2A" w:themeColor="text2" w:themeShade="80"/>
          <w:sz w:val="11"/>
          <w:rtl/>
        </w:rPr>
        <w:t>.</w:t>
      </w:r>
      <w:r w:rsidR="009A51DC" w:rsidRPr="00270114">
        <w:rPr>
          <w:rFonts w:ascii="FbShefa" w:hAnsi="FbShefa"/>
          <w:sz w:val="11"/>
          <w:rtl/>
        </w:rPr>
        <w:t xml:space="preserve"> </w:t>
      </w:r>
      <w:r w:rsidRPr="00270114">
        <w:rPr>
          <w:rFonts w:ascii="FbShefa" w:hAnsi="FbShefa"/>
          <w:sz w:val="11"/>
          <w:rtl/>
        </w:rPr>
        <w:t>קרוב לשכר ורחוק להפסד</w:t>
      </w:r>
      <w:r w:rsidR="00980F5A" w:rsidRPr="00270114">
        <w:rPr>
          <w:rFonts w:ascii="FbShefa" w:hAnsi="FbShefa"/>
          <w:sz w:val="11"/>
          <w:rtl/>
        </w:rPr>
        <w:t>.</w:t>
      </w:r>
    </w:p>
    <w:p w14:paraId="0733871B" w14:textId="6C84393E" w:rsidR="009C3CB4" w:rsidRPr="00270114" w:rsidRDefault="009C3CB4" w:rsidP="00794C1A">
      <w:pPr>
        <w:pStyle w:val="1"/>
        <w:rPr>
          <w:rFonts w:ascii="FbShefa" w:hAnsi="FbShefa"/>
          <w:rtl/>
        </w:rPr>
      </w:pPr>
      <w:r w:rsidRPr="00270114">
        <w:rPr>
          <w:rFonts w:ascii="FbShefa" w:hAnsi="FbShefa"/>
          <w:sz w:val="11"/>
          <w:rtl/>
        </w:rPr>
        <w:t>סד</w:t>
      </w:r>
      <w:r w:rsidR="00B36BF2" w:rsidRPr="00270114">
        <w:rPr>
          <w:rFonts w:ascii="FbShefa" w:hAnsi="FbShefa"/>
          <w:sz w:val="11"/>
          <w:rtl/>
        </w:rPr>
        <w:t>, ב</w:t>
      </w:r>
    </w:p>
    <w:p w14:paraId="5ED2D85F" w14:textId="3344199C" w:rsidR="009C3CB4" w:rsidRPr="001B3037" w:rsidRDefault="009C3CB4" w:rsidP="003C62D1">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rtl/>
        </w:rPr>
        <w:t>הַמַּלְוֶה אֶת חֲבֵרוֹ, לֹא יָדוּר בַּחֲצֵרוֹ חִנָּם, וְלֹא יִשְׂכֹּר מִמֶּנּוּ בְּפָחוֹת, מִפְּנֵי שֶׁהוּא רִבִּית</w:t>
      </w:r>
      <w:r w:rsidR="00980F5A" w:rsidRPr="001B3037">
        <w:rPr>
          <w:rFonts w:ascii="FbShefa" w:eastAsia="Times New Roman" w:hAnsi="FbShefa"/>
          <w:b/>
          <w:bCs/>
          <w:color w:val="3B2F2A" w:themeColor="text2" w:themeShade="80"/>
          <w:rtl/>
        </w:rPr>
        <w:t>.</w:t>
      </w:r>
    </w:p>
    <w:p w14:paraId="59C38BE0" w14:textId="77777777" w:rsidR="009C3CB4" w:rsidRPr="00270114" w:rsidRDefault="009C3CB4" w:rsidP="009A51DC">
      <w:pPr>
        <w:rPr>
          <w:rFonts w:ascii="FbShefa" w:hAnsi="FbShefa"/>
          <w:rtl/>
        </w:rPr>
      </w:pPr>
    </w:p>
    <w:p w14:paraId="3DDA08A3" w14:textId="77777777" w:rsidR="009C3CB4" w:rsidRPr="00270114" w:rsidRDefault="009C3CB4" w:rsidP="009C3CB4">
      <w:pPr>
        <w:pStyle w:val="2"/>
        <w:rPr>
          <w:rFonts w:ascii="FbShefa" w:hAnsi="FbShefa"/>
          <w:color w:val="7C5F1D"/>
          <w:rtl/>
        </w:rPr>
      </w:pPr>
      <w:r w:rsidRPr="00270114">
        <w:rPr>
          <w:rFonts w:ascii="FbShefa" w:hAnsi="FbShefa"/>
          <w:color w:val="7C5F1D"/>
          <w:rtl/>
        </w:rPr>
        <w:t>דר בחצר חבירו</w:t>
      </w:r>
    </w:p>
    <w:p w14:paraId="708A1D25" w14:textId="77394D3C"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הדר בחצר חבירו שלא מדעתו</w:t>
      </w:r>
      <w:r w:rsidR="00980F5A" w:rsidRPr="001B3037">
        <w:rPr>
          <w:rFonts w:ascii="FbShefa" w:hAnsi="FbShefa"/>
          <w:b/>
          <w:bCs/>
          <w:color w:val="3B2F2A" w:themeColor="text2" w:themeShade="80"/>
          <w:sz w:val="11"/>
          <w:rtl/>
        </w:rPr>
        <w:t>.</w:t>
      </w:r>
      <w:r w:rsidR="009A51DC" w:rsidRPr="00270114">
        <w:rPr>
          <w:rFonts w:ascii="FbShefa" w:hAnsi="FbShefa"/>
          <w:sz w:val="11"/>
          <w:rtl/>
        </w:rPr>
        <w:t xml:space="preserve"> אי"צ להעלות שכר</w:t>
      </w:r>
      <w:r w:rsidR="00980F5A" w:rsidRPr="00270114">
        <w:rPr>
          <w:rFonts w:ascii="FbShefa" w:hAnsi="FbShefa"/>
          <w:sz w:val="11"/>
          <w:rtl/>
        </w:rPr>
        <w:t>.</w:t>
      </w:r>
    </w:p>
    <w:p w14:paraId="7D8CFCAA" w14:textId="6C54F772" w:rsidR="009C3CB4" w:rsidRPr="00270114" w:rsidRDefault="009C3CB4" w:rsidP="009C3CB4">
      <w:pPr>
        <w:spacing w:line="240" w:lineRule="auto"/>
        <w:rPr>
          <w:rFonts w:ascii="FbShefa" w:hAnsi="FbShefa"/>
          <w:rtl/>
        </w:rPr>
      </w:pPr>
      <w:r w:rsidRPr="001B3037">
        <w:rPr>
          <w:rFonts w:ascii="FbShefa" w:hAnsi="FbShefa"/>
          <w:b/>
          <w:bCs/>
          <w:color w:val="3B2F2A" w:themeColor="text2" w:themeShade="80"/>
          <w:rtl/>
        </w:rPr>
        <w:t>הלויני ודור בחצרי</w:t>
      </w:r>
      <w:r w:rsidR="00980F5A" w:rsidRPr="001B3037">
        <w:rPr>
          <w:rFonts w:ascii="FbShefa" w:hAnsi="FbShefa"/>
          <w:b/>
          <w:bCs/>
          <w:color w:val="3B2F2A" w:themeColor="text2" w:themeShade="80"/>
          <w:rtl/>
        </w:rPr>
        <w:t>.</w:t>
      </w:r>
      <w:r w:rsidR="009A51DC" w:rsidRPr="00270114">
        <w:rPr>
          <w:rFonts w:ascii="FbShefa" w:hAnsi="FbShefa"/>
          <w:rtl/>
        </w:rPr>
        <w:t xml:space="preserve"> צריך להעלות שכר</w:t>
      </w:r>
      <w:r w:rsidR="00980F5A" w:rsidRPr="00270114">
        <w:rPr>
          <w:rFonts w:ascii="FbShefa" w:hAnsi="FbShefa"/>
          <w:rtl/>
        </w:rPr>
        <w:t>.</w:t>
      </w:r>
    </w:p>
    <w:p w14:paraId="7CFA2205" w14:textId="77777777" w:rsidR="00BB344B" w:rsidRPr="001B3037" w:rsidRDefault="00BB344B" w:rsidP="009C3CB4">
      <w:pPr>
        <w:spacing w:line="240" w:lineRule="auto"/>
        <w:rPr>
          <w:rFonts w:ascii="FbShefa" w:hAnsi="FbShefa"/>
          <w:b/>
          <w:bCs/>
          <w:color w:val="3B2F2A" w:themeColor="text2" w:themeShade="80"/>
          <w:sz w:val="11"/>
          <w:rtl/>
        </w:rPr>
      </w:pPr>
    </w:p>
    <w:p w14:paraId="553D9CB0" w14:textId="77777777" w:rsidR="00BB344B" w:rsidRPr="00270114" w:rsidRDefault="009C3CB4" w:rsidP="00BB344B">
      <w:pPr>
        <w:pStyle w:val="3"/>
        <w:rPr>
          <w:rFonts w:ascii="FbShefa" w:hAnsi="FbShefa"/>
          <w:rtl/>
        </w:rPr>
      </w:pPr>
      <w:r w:rsidRPr="00270114">
        <w:rPr>
          <w:rFonts w:ascii="FbShefa" w:hAnsi="FbShefa"/>
          <w:rtl/>
        </w:rPr>
        <w:t>הלוהו ודר בחצירו</w:t>
      </w:r>
      <w:r w:rsidR="00BB344B" w:rsidRPr="00270114">
        <w:rPr>
          <w:rFonts w:ascii="FbShefa" w:hAnsi="FbShefa"/>
          <w:rtl/>
        </w:rPr>
        <w:t>:</w:t>
      </w:r>
    </w:p>
    <w:p w14:paraId="18E48F89" w14:textId="12A5CBF9" w:rsidR="00BB344B" w:rsidRPr="00270114" w:rsidRDefault="00BB344B" w:rsidP="009C3CB4">
      <w:pPr>
        <w:spacing w:line="240" w:lineRule="auto"/>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Pr="00270114">
        <w:rPr>
          <w:rFonts w:ascii="FbShefa" w:hAnsi="FbShefa"/>
          <w:sz w:val="11"/>
          <w:rtl/>
        </w:rPr>
        <w:t xml:space="preserve"> צריך להעלות לו שכר</w:t>
      </w:r>
      <w:r w:rsidR="00980F5A" w:rsidRPr="00270114">
        <w:rPr>
          <w:rFonts w:ascii="FbShefa" w:hAnsi="FbShefa"/>
          <w:sz w:val="11"/>
          <w:rtl/>
        </w:rPr>
        <w:t>.</w:t>
      </w:r>
    </w:p>
    <w:p w14:paraId="3BC67AEC" w14:textId="7D8ED729" w:rsidR="00BB344B" w:rsidRPr="00270114" w:rsidRDefault="00BB344B" w:rsidP="009C3CB4">
      <w:pPr>
        <w:spacing w:line="240" w:lineRule="auto"/>
        <w:rPr>
          <w:rFonts w:ascii="FbShefa" w:hAnsi="FbShefa"/>
          <w:sz w:val="11"/>
          <w:rtl/>
        </w:rPr>
      </w:pPr>
      <w:r w:rsidRPr="001B3037">
        <w:rPr>
          <w:rFonts w:ascii="FbShefa" w:hAnsi="FbShefa"/>
          <w:b/>
          <w:bCs/>
          <w:color w:val="3B2F2A" w:themeColor="text2" w:themeShade="80"/>
          <w:sz w:val="11"/>
          <w:rtl/>
        </w:rPr>
        <w:t>שאלה</w:t>
      </w:r>
      <w:r w:rsidR="00980F5A" w:rsidRPr="001B3037">
        <w:rPr>
          <w:rFonts w:ascii="FbShefa" w:hAnsi="FbShefa"/>
          <w:b/>
          <w:bCs/>
          <w:color w:val="3B2F2A" w:themeColor="text2" w:themeShade="80"/>
          <w:sz w:val="11"/>
          <w:rtl/>
        </w:rPr>
        <w:t>.</w:t>
      </w:r>
      <w:r w:rsidRPr="00270114">
        <w:rPr>
          <w:rFonts w:ascii="FbShefa" w:hAnsi="FbShefa"/>
          <w:sz w:val="11"/>
          <w:rtl/>
        </w:rPr>
        <w:t xml:space="preserve"> פשיטא, </w:t>
      </w:r>
      <w:r w:rsidR="00411E4A" w:rsidRPr="00270114">
        <w:rPr>
          <w:rFonts w:ascii="FbShefa" w:hAnsi="FbShefa"/>
          <w:sz w:val="11"/>
          <w:rtl/>
        </w:rPr>
        <w:t>דהא תנן במתני'</w:t>
      </w:r>
      <w:r w:rsidR="00980F5A" w:rsidRPr="00270114">
        <w:rPr>
          <w:rFonts w:ascii="FbShefa" w:hAnsi="FbShefa"/>
          <w:sz w:val="11"/>
          <w:rtl/>
        </w:rPr>
        <w:t>.</w:t>
      </w:r>
    </w:p>
    <w:p w14:paraId="12EAD442" w14:textId="6BE13993" w:rsidR="00411E4A" w:rsidRPr="00270114" w:rsidRDefault="00411E4A" w:rsidP="00411E4A">
      <w:pPr>
        <w:spacing w:line="240" w:lineRule="auto"/>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אף בחצר דלא קיימא לאגרא, וגברא דלא עביד למיגר</w:t>
      </w:r>
      <w:r w:rsidR="00980F5A" w:rsidRPr="00270114">
        <w:rPr>
          <w:rFonts w:ascii="FbShefa" w:hAnsi="FbShefa"/>
          <w:sz w:val="11"/>
          <w:rtl/>
        </w:rPr>
        <w:t>.</w:t>
      </w:r>
    </w:p>
    <w:p w14:paraId="21371863" w14:textId="77777777" w:rsidR="00BB344B" w:rsidRPr="00270114" w:rsidRDefault="00BB344B" w:rsidP="009C3CB4">
      <w:pPr>
        <w:spacing w:line="240" w:lineRule="auto"/>
        <w:rPr>
          <w:rFonts w:ascii="FbShefa" w:hAnsi="FbShefa"/>
          <w:sz w:val="11"/>
          <w:rtl/>
        </w:rPr>
      </w:pPr>
    </w:p>
    <w:p w14:paraId="508AA24A" w14:textId="3A6ABC02" w:rsidR="002F24DC" w:rsidRPr="00270114" w:rsidRDefault="00BB344B" w:rsidP="00BB344B">
      <w:pPr>
        <w:spacing w:line="240" w:lineRule="auto"/>
        <w:rPr>
          <w:rFonts w:ascii="FbShefa" w:hAnsi="FbShefa"/>
          <w:sz w:val="11"/>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Pr="00270114">
        <w:rPr>
          <w:rFonts w:ascii="FbShefa" w:hAnsi="FbShefa"/>
          <w:sz w:val="11"/>
          <w:rtl/>
        </w:rPr>
        <w:t xml:space="preserve"> מותר</w:t>
      </w:r>
      <w:r w:rsidR="00980F5A" w:rsidRPr="00270114">
        <w:rPr>
          <w:rFonts w:ascii="FbShefa" w:hAnsi="FbShefa"/>
          <w:sz w:val="11"/>
          <w:rtl/>
        </w:rPr>
        <w:t>.</w:t>
      </w:r>
    </w:p>
    <w:p w14:paraId="24C5F913" w14:textId="2BBB5917" w:rsidR="009C3CB4" w:rsidRPr="00270114" w:rsidRDefault="00BB344B" w:rsidP="00BB344B">
      <w:pPr>
        <w:spacing w:line="240" w:lineRule="auto"/>
        <w:rPr>
          <w:rFonts w:ascii="FbShefa" w:hAnsi="FbShefa"/>
          <w:sz w:val="11"/>
          <w:rtl/>
        </w:rPr>
      </w:pPr>
      <w:r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Pr="00270114">
        <w:rPr>
          <w:rFonts w:ascii="FbShefa" w:hAnsi="FbShefa"/>
          <w:sz w:val="11"/>
          <w:rtl/>
        </w:rPr>
        <w:t>ד</w:t>
      </w:r>
      <w:r w:rsidR="009C3CB4" w:rsidRPr="00270114">
        <w:rPr>
          <w:rFonts w:ascii="FbShefa" w:hAnsi="FbShefa"/>
          <w:sz w:val="11"/>
          <w:rtl/>
        </w:rPr>
        <w:t>מעיקרא לאו אדעתא דהכי אוזפיה</w:t>
      </w:r>
      <w:r w:rsidR="00980F5A" w:rsidRPr="00270114">
        <w:rPr>
          <w:rFonts w:ascii="FbShefa" w:hAnsi="FbShefa"/>
          <w:sz w:val="11"/>
          <w:rtl/>
        </w:rPr>
        <w:t>.</w:t>
      </w:r>
    </w:p>
    <w:p w14:paraId="10F393B4" w14:textId="77777777" w:rsidR="009C3CB4" w:rsidRPr="00270114" w:rsidRDefault="009C3CB4" w:rsidP="009C3CB4">
      <w:pPr>
        <w:spacing w:line="240" w:lineRule="auto"/>
        <w:rPr>
          <w:rFonts w:ascii="FbShefa" w:hAnsi="FbShefa"/>
          <w:sz w:val="11"/>
          <w:rtl/>
        </w:rPr>
      </w:pPr>
    </w:p>
    <w:p w14:paraId="6B76106B"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עבדים</w:t>
      </w:r>
    </w:p>
    <w:p w14:paraId="648A8ECE" w14:textId="13232C5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מעשה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דתקיף עבדי דאינשי דמסיק בהו זוזי ועביד בהו עבידתא</w:t>
      </w:r>
      <w:r w:rsidR="00980F5A" w:rsidRPr="00270114">
        <w:rPr>
          <w:rFonts w:ascii="FbShefa" w:hAnsi="FbShefa"/>
          <w:sz w:val="11"/>
          <w:rtl/>
        </w:rPr>
        <w:t>.</w:t>
      </w:r>
    </w:p>
    <w:p w14:paraId="7CF4ED3C" w14:textId="4D55A251" w:rsidR="00831301" w:rsidRPr="00270114" w:rsidRDefault="00831301" w:rsidP="009C3CB4">
      <w:pPr>
        <w:spacing w:line="240" w:lineRule="auto"/>
        <w:rPr>
          <w:rFonts w:ascii="FbShefa" w:hAnsi="FbShefa"/>
          <w:rtl/>
        </w:rPr>
      </w:pPr>
      <w:r w:rsidRPr="001B3037">
        <w:rPr>
          <w:rFonts w:ascii="FbShefa" w:hAnsi="FbShefa"/>
          <w:b/>
          <w:bCs/>
          <w:color w:val="3B2F2A" w:themeColor="text2" w:themeShade="80"/>
          <w:sz w:val="11"/>
          <w:rtl/>
        </w:rPr>
        <w:t>שאלה</w:t>
      </w:r>
      <w:r w:rsidR="00980F5A" w:rsidRPr="001B3037">
        <w:rPr>
          <w:rFonts w:ascii="FbShefa" w:hAnsi="FbShefa"/>
          <w:b/>
          <w:bCs/>
          <w:color w:val="3B2F2A" w:themeColor="text2" w:themeShade="80"/>
          <w:sz w:val="11"/>
          <w:rtl/>
        </w:rPr>
        <w:t>.</w:t>
      </w:r>
      <w:r w:rsidRPr="00270114">
        <w:rPr>
          <w:rFonts w:ascii="FbShefa" w:hAnsi="FbShefa"/>
          <w:rtl/>
        </w:rPr>
        <w:t xml:space="preserve"> מדוע אין חשש ריבית</w:t>
      </w:r>
      <w:r w:rsidR="00980F5A" w:rsidRPr="00270114">
        <w:rPr>
          <w:rFonts w:ascii="FbShefa" w:hAnsi="FbShefa"/>
          <w:rtl/>
        </w:rPr>
        <w:t>.</w:t>
      </w:r>
    </w:p>
    <w:p w14:paraId="74D58AA0" w14:textId="77777777" w:rsidR="00831301" w:rsidRPr="00270114" w:rsidRDefault="00831301" w:rsidP="009C3CB4">
      <w:pPr>
        <w:spacing w:line="240" w:lineRule="auto"/>
        <w:rPr>
          <w:rFonts w:ascii="FbShefa" w:hAnsi="FbShefa"/>
          <w:rtl/>
        </w:rPr>
      </w:pPr>
    </w:p>
    <w:p w14:paraId="0B94547A" w14:textId="77777777" w:rsidR="00831301" w:rsidRPr="00270114" w:rsidRDefault="009C3CB4" w:rsidP="00831301">
      <w:pPr>
        <w:pStyle w:val="3"/>
        <w:rPr>
          <w:rFonts w:ascii="FbShefa" w:hAnsi="FbShefa"/>
          <w:rtl/>
        </w:rPr>
      </w:pPr>
      <w:r w:rsidRPr="00270114">
        <w:rPr>
          <w:rFonts w:ascii="FbShefa" w:hAnsi="FbShefa"/>
          <w:rtl/>
        </w:rPr>
        <w:t>ס"ד א</w:t>
      </w:r>
      <w:r w:rsidR="00831301" w:rsidRPr="00270114">
        <w:rPr>
          <w:rFonts w:ascii="FbShefa" w:hAnsi="FbShefa"/>
          <w:rtl/>
        </w:rPr>
        <w:t>:</w:t>
      </w:r>
    </w:p>
    <w:p w14:paraId="2A16D98C" w14:textId="6940EAE5" w:rsidR="00433741" w:rsidRPr="00270114" w:rsidRDefault="00831301" w:rsidP="009C3CB4">
      <w:pPr>
        <w:spacing w:line="240" w:lineRule="auto"/>
        <w:rPr>
          <w:rFonts w:ascii="FbShefa" w:hAnsi="FbShefa"/>
          <w:sz w:val="11"/>
          <w:rtl/>
        </w:rPr>
      </w:pPr>
      <w:r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ד</w:t>
      </w:r>
      <w:r w:rsidR="009C3CB4" w:rsidRPr="00270114">
        <w:rPr>
          <w:rFonts w:ascii="FbShefa" w:hAnsi="FbShefa"/>
          <w:sz w:val="11"/>
          <w:rtl/>
        </w:rPr>
        <w:t>עבדא נהום כריסיה לא שוי</w:t>
      </w:r>
      <w:r w:rsidR="00980F5A" w:rsidRPr="00270114">
        <w:rPr>
          <w:rFonts w:ascii="FbShefa" w:hAnsi="FbShefa"/>
          <w:sz w:val="11"/>
          <w:rtl/>
        </w:rPr>
        <w:t>.</w:t>
      </w:r>
    </w:p>
    <w:p w14:paraId="5F44A59B" w14:textId="1B3A2C7E"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ה"מ כגון דארי עבדיה, דמרקיד בי כובי</w:t>
      </w:r>
      <w:r w:rsidR="00980F5A" w:rsidRPr="00270114">
        <w:rPr>
          <w:rFonts w:ascii="FbShefa" w:hAnsi="FbShefa"/>
          <w:sz w:val="11"/>
          <w:rtl/>
        </w:rPr>
        <w:t>.</w:t>
      </w:r>
    </w:p>
    <w:p w14:paraId="679225F7" w14:textId="47C3E08E" w:rsidR="009C3CB4" w:rsidRPr="00270114" w:rsidRDefault="009C3CB4" w:rsidP="00794C1A">
      <w:pPr>
        <w:pStyle w:val="1"/>
        <w:rPr>
          <w:rFonts w:ascii="FbShefa" w:hAnsi="FbShefa"/>
          <w:rtl/>
        </w:rPr>
      </w:pPr>
      <w:r w:rsidRPr="00270114">
        <w:rPr>
          <w:rFonts w:ascii="FbShefa" w:hAnsi="FbShefa"/>
          <w:sz w:val="11"/>
          <w:rtl/>
        </w:rPr>
        <w:t>סה</w:t>
      </w:r>
      <w:r w:rsidR="00B36BF2" w:rsidRPr="00270114">
        <w:rPr>
          <w:rFonts w:ascii="FbShefa" w:hAnsi="FbShefa"/>
          <w:sz w:val="11"/>
          <w:rtl/>
        </w:rPr>
        <w:t>, א</w:t>
      </w:r>
    </w:p>
    <w:p w14:paraId="55E64B4D" w14:textId="77777777" w:rsidR="00831301" w:rsidRPr="00270114" w:rsidRDefault="009C3CB4" w:rsidP="00831301">
      <w:pPr>
        <w:pStyle w:val="3"/>
        <w:rPr>
          <w:rFonts w:ascii="FbShefa" w:hAnsi="FbShefa"/>
          <w:rtl/>
        </w:rPr>
      </w:pPr>
      <w:r w:rsidRPr="00270114">
        <w:rPr>
          <w:rFonts w:ascii="FbShefa" w:hAnsi="FbShefa"/>
          <w:rtl/>
        </w:rPr>
        <w:t>ס"ד ב</w:t>
      </w:r>
      <w:r w:rsidR="00831301" w:rsidRPr="00270114">
        <w:rPr>
          <w:rFonts w:ascii="FbShefa" w:hAnsi="FbShefa"/>
          <w:rtl/>
        </w:rPr>
        <w:t>:</w:t>
      </w:r>
    </w:p>
    <w:p w14:paraId="6CC75BD4" w14:textId="7A803B7D"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דניחא ליה דלא נסתרי עבדיה</w:t>
      </w:r>
      <w:r w:rsidR="00980F5A" w:rsidRPr="00270114">
        <w:rPr>
          <w:rFonts w:ascii="FbShefa" w:hAnsi="FbShefa"/>
          <w:sz w:val="11"/>
          <w:rtl/>
        </w:rPr>
        <w:t>.</w:t>
      </w:r>
    </w:p>
    <w:p w14:paraId="3487A6B6" w14:textId="2477249F" w:rsidR="00831301" w:rsidRPr="00270114" w:rsidRDefault="00831301" w:rsidP="00831301">
      <w:pPr>
        <w:spacing w:line="240" w:lineRule="auto"/>
        <w:rPr>
          <w:rFonts w:ascii="FbShefa" w:hAnsi="FbShefa"/>
          <w:sz w:val="11"/>
          <w:rtl/>
        </w:rPr>
      </w:pPr>
      <w:r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B2A89">
        <w:rPr>
          <w:rtl/>
        </w:rPr>
        <w:t>התוקף</w:t>
      </w:r>
      <w:r w:rsidRPr="00270114">
        <w:rPr>
          <w:rFonts w:ascii="FbShefa" w:hAnsi="FbShefa"/>
          <w:sz w:val="11"/>
          <w:rtl/>
        </w:rPr>
        <w:t xml:space="preserve"> עבדו של חבירו ועשה בו מלאכה, פטור</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Pr="00270114">
        <w:rPr>
          <w:rFonts w:ascii="FbShefa" w:hAnsi="FbShefa"/>
          <w:sz w:val="11"/>
          <w:rtl/>
        </w:rPr>
        <w:t xml:space="preserve"> דניח"ל דלא ליסתריה עבדיה</w:t>
      </w:r>
      <w:r w:rsidR="00980F5A" w:rsidRPr="00270114">
        <w:rPr>
          <w:rFonts w:ascii="FbShefa" w:hAnsi="FbShefa"/>
          <w:sz w:val="11"/>
          <w:rtl/>
        </w:rPr>
        <w:t>.</w:t>
      </w:r>
    </w:p>
    <w:p w14:paraId="18E047BE" w14:textId="77777777" w:rsidR="00831301" w:rsidRPr="001B3037" w:rsidRDefault="00831301" w:rsidP="009C3CB4">
      <w:pPr>
        <w:spacing w:line="240" w:lineRule="auto"/>
        <w:rPr>
          <w:rFonts w:ascii="FbShefa" w:hAnsi="FbShefa"/>
          <w:b/>
          <w:bCs/>
          <w:color w:val="3B2F2A" w:themeColor="text2" w:themeShade="80"/>
          <w:sz w:val="11"/>
          <w:rtl/>
        </w:rPr>
      </w:pPr>
    </w:p>
    <w:p w14:paraId="74E26D65" w14:textId="06468D33"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היכא דמסיק בהו זוזי מחזי כרבית</w:t>
      </w:r>
      <w:r w:rsidR="00980F5A" w:rsidRPr="00270114">
        <w:rPr>
          <w:rFonts w:ascii="FbShefa" w:hAnsi="FbShefa"/>
          <w:sz w:val="11"/>
          <w:rtl/>
        </w:rPr>
        <w:t>.</w:t>
      </w:r>
    </w:p>
    <w:p w14:paraId="4D14C971" w14:textId="09C4A522" w:rsidR="00433741" w:rsidRPr="00270114" w:rsidRDefault="00831301" w:rsidP="009C3CB4">
      <w:pPr>
        <w:spacing w:line="240" w:lineRule="auto"/>
        <w:rPr>
          <w:rFonts w:ascii="FbShefa" w:hAnsi="FbShefa"/>
          <w:sz w:val="11"/>
          <w:rtl/>
        </w:rPr>
      </w:pPr>
      <w:r w:rsidRPr="001B3037">
        <w:rPr>
          <w:rFonts w:ascii="FbShefa" w:hAnsi="FbShefa"/>
          <w:b/>
          <w:bCs/>
          <w:color w:val="3B2F2A" w:themeColor="text2" w:themeShade="80"/>
          <w:sz w:val="11"/>
          <w:rtl/>
        </w:rPr>
        <w:t>וכמו שמצינו</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הלוהו ודר בחצירו</w:t>
      </w:r>
      <w:r w:rsidR="001C0E38" w:rsidRPr="00270114">
        <w:rPr>
          <w:rFonts w:ascii="FbShefa" w:hAnsi="FbShefa"/>
          <w:sz w:val="11"/>
          <w:rtl/>
        </w:rPr>
        <w:t xml:space="preserve">, </w:t>
      </w:r>
      <w:r w:rsidR="009C3CB4" w:rsidRPr="00270114">
        <w:rPr>
          <w:rFonts w:ascii="FbShefa" w:hAnsi="FbShefa"/>
          <w:sz w:val="11"/>
          <w:rtl/>
        </w:rPr>
        <w:t>צריך להעלות לו שכר</w:t>
      </w:r>
      <w:r w:rsidR="00980F5A" w:rsidRPr="00270114">
        <w:rPr>
          <w:rFonts w:ascii="FbShefa" w:hAnsi="FbShefa"/>
          <w:sz w:val="11"/>
          <w:rtl/>
        </w:rPr>
        <w:t>.</w:t>
      </w:r>
    </w:p>
    <w:p w14:paraId="61613838" w14:textId="57FFB3C3" w:rsidR="002F24DC" w:rsidRPr="00270114" w:rsidRDefault="00831301" w:rsidP="00831301">
      <w:pPr>
        <w:autoSpaceDE w:val="0"/>
        <w:autoSpaceDN w:val="0"/>
        <w:adjustRightInd w:val="0"/>
        <w:spacing w:after="240"/>
        <w:rPr>
          <w:rFonts w:ascii="FbShefa" w:hAnsi="FbShefa"/>
          <w:rtl/>
        </w:rPr>
      </w:pPr>
      <w:r w:rsidRPr="001B3037">
        <w:rPr>
          <w:rFonts w:ascii="FbShefa" w:hAnsi="FbShefa"/>
          <w:b/>
          <w:bCs/>
          <w:color w:val="3B2F2A" w:themeColor="text2" w:themeShade="80"/>
          <w:rtl/>
        </w:rPr>
        <w:t>אמר ליה</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הדרי בי</w:t>
      </w:r>
      <w:r w:rsidR="00980F5A" w:rsidRPr="00270114">
        <w:rPr>
          <w:rFonts w:ascii="FbShefa" w:hAnsi="FbShefa"/>
          <w:rtl/>
        </w:rPr>
        <w:t>.</w:t>
      </w:r>
    </w:p>
    <w:p w14:paraId="1AF03E3B" w14:textId="2D8BA5B7" w:rsidR="009C3CB4" w:rsidRPr="00270114" w:rsidRDefault="009C3CB4" w:rsidP="009C3CB4">
      <w:pPr>
        <w:spacing w:line="240" w:lineRule="auto"/>
        <w:rPr>
          <w:rFonts w:ascii="FbShefa" w:hAnsi="FbShefa"/>
          <w:sz w:val="11"/>
          <w:rtl/>
        </w:rPr>
      </w:pPr>
    </w:p>
    <w:p w14:paraId="0D902837"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חזרת ריבית</w:t>
      </w:r>
    </w:p>
    <w:p w14:paraId="6E638418" w14:textId="6E105890" w:rsidR="009C3CB4" w:rsidRPr="001B3037" w:rsidRDefault="009C3CB4" w:rsidP="00831301">
      <w:pPr>
        <w:pStyle w:val="3"/>
        <w:rPr>
          <w:rFonts w:ascii="FbShefa" w:hAnsi="FbShefa"/>
          <w:b/>
          <w:bCs/>
          <w:color w:val="3B2F2A" w:themeColor="text2" w:themeShade="80"/>
          <w:rtl/>
        </w:rPr>
      </w:pPr>
      <w:r w:rsidRPr="00270114">
        <w:rPr>
          <w:rFonts w:ascii="FbShefa" w:hAnsi="FbShefa"/>
          <w:rtl/>
        </w:rPr>
        <w:t>מחלוקת א</w:t>
      </w:r>
      <w:r w:rsidR="00831301" w:rsidRPr="00270114">
        <w:rPr>
          <w:rFonts w:ascii="FbShefa" w:hAnsi="FbShefa"/>
          <w:rtl/>
        </w:rPr>
        <w:t>:</w:t>
      </w:r>
    </w:p>
    <w:p w14:paraId="1C7B7CF2" w14:textId="367FBB19"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מסיק</w:t>
      </w:r>
      <w:r w:rsidR="00980F5A" w:rsidRPr="001B3037">
        <w:rPr>
          <w:rFonts w:ascii="FbShefa" w:hAnsi="FbShefa"/>
          <w:b/>
          <w:bCs/>
          <w:color w:val="3B2F2A" w:themeColor="text2" w:themeShade="80"/>
          <w:sz w:val="11"/>
          <w:rtl/>
        </w:rPr>
        <w:t>.</w:t>
      </w:r>
      <w:r w:rsidRPr="00270114">
        <w:rPr>
          <w:rFonts w:ascii="FbShefa" w:hAnsi="FbShefa"/>
          <w:sz w:val="11"/>
          <w:rtl/>
        </w:rPr>
        <w:t xml:space="preserve"> זוזי דריביתא</w:t>
      </w:r>
      <w:r w:rsidR="00980F5A" w:rsidRPr="00270114">
        <w:rPr>
          <w:rFonts w:ascii="FbShefa" w:hAnsi="FbShefa"/>
          <w:sz w:val="11"/>
          <w:rtl/>
        </w:rPr>
        <w:t>.</w:t>
      </w:r>
    </w:p>
    <w:p w14:paraId="50BE8F12" w14:textId="02A77FD8"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וקא אזלי</w:t>
      </w:r>
      <w:r w:rsidR="00980F5A" w:rsidRPr="00270114">
        <w:rPr>
          <w:rFonts w:ascii="FbShefa" w:hAnsi="FbShefa"/>
          <w:sz w:val="11"/>
          <w:rtl/>
        </w:rPr>
        <w:t>.</w:t>
      </w:r>
      <w:r w:rsidRPr="00270114">
        <w:rPr>
          <w:rFonts w:ascii="FbShefa" w:hAnsi="FbShefa"/>
          <w:sz w:val="11"/>
          <w:rtl/>
        </w:rPr>
        <w:t xml:space="preserve"> חטי ארבעה גריוי בזוזא בשוקא</w:t>
      </w:r>
      <w:r w:rsidR="00980F5A" w:rsidRPr="00270114">
        <w:rPr>
          <w:rFonts w:ascii="FbShefa" w:hAnsi="FbShefa"/>
          <w:sz w:val="11"/>
          <w:rtl/>
        </w:rPr>
        <w:t>.</w:t>
      </w:r>
    </w:p>
    <w:p w14:paraId="7ACF7CCF" w14:textId="277C1AB3"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ויהיב ליה</w:t>
      </w:r>
      <w:r w:rsidR="00980F5A" w:rsidRPr="00270114">
        <w:rPr>
          <w:rFonts w:ascii="FbShefa" w:hAnsi="FbShefa"/>
          <w:sz w:val="11"/>
          <w:rtl/>
        </w:rPr>
        <w:t>.</w:t>
      </w:r>
      <w:r w:rsidRPr="00270114">
        <w:rPr>
          <w:rFonts w:ascii="FbShefa" w:hAnsi="FbShefa"/>
          <w:sz w:val="11"/>
          <w:rtl/>
        </w:rPr>
        <w:t xml:space="preserve"> חמשה</w:t>
      </w:r>
      <w:r w:rsidR="00980F5A" w:rsidRPr="00270114">
        <w:rPr>
          <w:rFonts w:ascii="FbShefa" w:hAnsi="FbShefa"/>
          <w:sz w:val="11"/>
          <w:rtl/>
        </w:rPr>
        <w:t>.</w:t>
      </w:r>
    </w:p>
    <w:p w14:paraId="2C369338" w14:textId="77777777" w:rsidR="00831301" w:rsidRPr="001B3037" w:rsidRDefault="00831301" w:rsidP="009C3CB4">
      <w:pPr>
        <w:spacing w:line="240" w:lineRule="auto"/>
        <w:rPr>
          <w:rFonts w:ascii="FbShefa" w:hAnsi="FbShefa"/>
          <w:b/>
          <w:bCs/>
          <w:color w:val="3B2F2A" w:themeColor="text2" w:themeShade="80"/>
          <w:sz w:val="11"/>
          <w:rtl/>
        </w:rPr>
      </w:pPr>
    </w:p>
    <w:p w14:paraId="05D7111C" w14:textId="5C867896"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w:t>
      </w:r>
      <w:r w:rsidR="00831301" w:rsidRPr="001B3037">
        <w:rPr>
          <w:rFonts w:ascii="FbShefa" w:hAnsi="FbShefa"/>
          <w:b/>
          <w:bCs/>
          <w:color w:val="3B2F2A" w:themeColor="text2" w:themeShade="80"/>
          <w:sz w:val="11"/>
          <w:rtl/>
        </w:rPr>
        <w:t>עה</w:t>
      </w:r>
      <w:r w:rsidRPr="001B3037">
        <w:rPr>
          <w:rFonts w:ascii="FbShefa" w:hAnsi="FbShefa"/>
          <w:b/>
          <w:bCs/>
          <w:color w:val="3B2F2A" w:themeColor="text2" w:themeShade="80"/>
          <w:sz w:val="11"/>
          <w:rtl/>
        </w:rPr>
        <w:t xml:space="preserve"> 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ארבעה מפקינן מיניה</w:t>
      </w:r>
      <w:r w:rsidR="00980F5A" w:rsidRPr="00270114">
        <w:rPr>
          <w:rFonts w:ascii="FbShefa" w:hAnsi="FbShefa"/>
          <w:sz w:val="11"/>
          <w:rtl/>
        </w:rPr>
        <w:t>.</w:t>
      </w:r>
    </w:p>
    <w:p w14:paraId="341A0481" w14:textId="29D84773" w:rsidR="00433741" w:rsidRPr="00270114" w:rsidRDefault="00831301" w:rsidP="009C3CB4">
      <w:pPr>
        <w:spacing w:line="240" w:lineRule="auto"/>
        <w:rPr>
          <w:rFonts w:ascii="FbShefa" w:hAnsi="FbShefa"/>
          <w:sz w:val="11"/>
          <w:rtl/>
        </w:rPr>
      </w:pPr>
      <w:r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w:t>
      </w:r>
      <w:r w:rsidRPr="00270114">
        <w:rPr>
          <w:rFonts w:ascii="FbShefa" w:hAnsi="FbShefa"/>
          <w:sz w:val="11"/>
          <w:rtl/>
        </w:rPr>
        <w:t>ד</w:t>
      </w:r>
      <w:r w:rsidR="009C3CB4" w:rsidRPr="00270114">
        <w:rPr>
          <w:rFonts w:ascii="FbShefa" w:hAnsi="FbShefa"/>
          <w:sz w:val="11"/>
          <w:rtl/>
        </w:rPr>
        <w:t>אידך אוזולי הוא דקא מוזיל גביה</w:t>
      </w:r>
      <w:r w:rsidR="00980F5A" w:rsidRPr="00270114">
        <w:rPr>
          <w:rFonts w:ascii="FbShefa" w:hAnsi="FbShefa"/>
          <w:sz w:val="11"/>
          <w:rtl/>
        </w:rPr>
        <w:t>.</w:t>
      </w:r>
    </w:p>
    <w:p w14:paraId="499E3AA5" w14:textId="77777777" w:rsidR="00831301" w:rsidRPr="001B3037" w:rsidRDefault="00831301" w:rsidP="009C3CB4">
      <w:pPr>
        <w:spacing w:line="240" w:lineRule="auto"/>
        <w:rPr>
          <w:rFonts w:ascii="FbShefa" w:hAnsi="FbShefa"/>
          <w:b/>
          <w:bCs/>
          <w:color w:val="3B2F2A" w:themeColor="text2" w:themeShade="80"/>
          <w:sz w:val="11"/>
          <w:rtl/>
        </w:rPr>
      </w:pPr>
    </w:p>
    <w:p w14:paraId="00B88493" w14:textId="6906C620"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w:t>
      </w:r>
      <w:r w:rsidR="00831301" w:rsidRPr="001B3037">
        <w:rPr>
          <w:rFonts w:ascii="FbShefa" w:hAnsi="FbShefa"/>
          <w:b/>
          <w:bCs/>
          <w:color w:val="3B2F2A" w:themeColor="text2" w:themeShade="80"/>
          <w:sz w:val="11"/>
          <w:rtl/>
        </w:rPr>
        <w:t>עה</w:t>
      </w:r>
      <w:r w:rsidRPr="001B3037">
        <w:rPr>
          <w:rFonts w:ascii="FbShefa" w:hAnsi="FbShefa"/>
          <w:b/>
          <w:bCs/>
          <w:color w:val="3B2F2A" w:themeColor="text2" w:themeShade="80"/>
          <w:sz w:val="11"/>
          <w:rtl/>
        </w:rPr>
        <w:t xml:space="preserve"> ב</w:t>
      </w:r>
      <w:r w:rsidR="00980F5A" w:rsidRPr="001B3037">
        <w:rPr>
          <w:rFonts w:ascii="FbShefa" w:hAnsi="FbShefa"/>
          <w:b/>
          <w:bCs/>
          <w:color w:val="3B2F2A" w:themeColor="text2" w:themeShade="80"/>
          <w:sz w:val="11"/>
          <w:rtl/>
        </w:rPr>
        <w:t>.</w:t>
      </w:r>
      <w:r w:rsidRPr="00270114">
        <w:rPr>
          <w:rFonts w:ascii="FbShefa" w:hAnsi="FbShefa"/>
          <w:sz w:val="11"/>
          <w:rtl/>
        </w:rPr>
        <w:t xml:space="preserve"> חמשה מפקינן מיניה</w:t>
      </w:r>
      <w:r w:rsidR="00980F5A" w:rsidRPr="00270114">
        <w:rPr>
          <w:rFonts w:ascii="FbShefa" w:hAnsi="FbShefa"/>
          <w:sz w:val="11"/>
          <w:rtl/>
        </w:rPr>
        <w:t>.</w:t>
      </w:r>
    </w:p>
    <w:p w14:paraId="52E30988" w14:textId="41FD7173" w:rsidR="00433741" w:rsidRPr="00270114" w:rsidRDefault="00831301" w:rsidP="009C3CB4">
      <w:pPr>
        <w:spacing w:line="240" w:lineRule="auto"/>
        <w:rPr>
          <w:rFonts w:ascii="FbShefa" w:hAnsi="FbShefa"/>
          <w:sz w:val="11"/>
          <w:rtl/>
        </w:rPr>
      </w:pPr>
      <w:r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דמעיקרא בתורת ריביתא אתאי לידיה</w:t>
      </w:r>
      <w:r w:rsidR="00980F5A" w:rsidRPr="00270114">
        <w:rPr>
          <w:rFonts w:ascii="FbShefa" w:hAnsi="FbShefa"/>
          <w:sz w:val="11"/>
          <w:rtl/>
        </w:rPr>
        <w:t>.</w:t>
      </w:r>
    </w:p>
    <w:p w14:paraId="53C2E07C" w14:textId="652B8D92" w:rsidR="009C3CB4" w:rsidRPr="00270114" w:rsidRDefault="009C3CB4" w:rsidP="009C3CB4">
      <w:pPr>
        <w:spacing w:line="240" w:lineRule="auto"/>
        <w:rPr>
          <w:rFonts w:ascii="FbShefa" w:hAnsi="FbShefa"/>
          <w:sz w:val="11"/>
          <w:rtl/>
        </w:rPr>
      </w:pPr>
    </w:p>
    <w:p w14:paraId="64D0DACE" w14:textId="41423DE2" w:rsidR="009C3CB4" w:rsidRPr="00794C3F" w:rsidRDefault="009C3CB4" w:rsidP="00794C3F">
      <w:pPr>
        <w:pStyle w:val="3"/>
        <w:rPr>
          <w:rtl/>
        </w:rPr>
      </w:pPr>
      <w:r w:rsidRPr="00794C3F">
        <w:rPr>
          <w:rtl/>
        </w:rPr>
        <w:t>יהיב גלימא בתשלום ריבית</w:t>
      </w:r>
      <w:r w:rsidR="00794C3F">
        <w:rPr>
          <w:rFonts w:hint="cs"/>
          <w:rtl/>
        </w:rPr>
        <w:t>:</w:t>
      </w:r>
    </w:p>
    <w:p w14:paraId="3B670174" w14:textId="68825D96" w:rsidR="009C3CB4" w:rsidRPr="00270114" w:rsidRDefault="00ED0419" w:rsidP="009C3CB4">
      <w:pPr>
        <w:spacing w:line="240" w:lineRule="auto"/>
        <w:rPr>
          <w:rFonts w:ascii="FbShefa" w:hAnsi="FbShefa"/>
          <w:sz w:val="11"/>
          <w:rtl/>
        </w:rPr>
      </w:pPr>
      <w:r w:rsidRPr="001B3037">
        <w:rPr>
          <w:rFonts w:ascii="FbShefa" w:hAnsi="FbShefa"/>
          <w:b/>
          <w:bCs/>
          <w:color w:val="3B2F2A" w:themeColor="text2" w:themeShade="80"/>
          <w:sz w:val="11"/>
          <w:rtl/>
        </w:rPr>
        <w:t>דעה</w:t>
      </w:r>
      <w:r w:rsidR="009C3CB4" w:rsidRPr="001B3037">
        <w:rPr>
          <w:rFonts w:ascii="FbShefa" w:hAnsi="FbShefa"/>
          <w:b/>
          <w:bCs/>
          <w:color w:val="3B2F2A" w:themeColor="text2" w:themeShade="80"/>
          <w:sz w:val="11"/>
          <w:rtl/>
        </w:rPr>
        <w:t xml:space="preserve"> א</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מפקינן מיניה את דמי הגלימא</w:t>
      </w:r>
      <w:r w:rsidR="00980F5A" w:rsidRPr="00270114">
        <w:rPr>
          <w:rFonts w:ascii="FbShefa" w:hAnsi="FbShefa"/>
          <w:sz w:val="11"/>
          <w:rtl/>
        </w:rPr>
        <w:t>.</w:t>
      </w:r>
    </w:p>
    <w:p w14:paraId="4F6FAFEF" w14:textId="76F4B65E" w:rsidR="00433741" w:rsidRPr="00270114" w:rsidRDefault="00ED0419" w:rsidP="009C3CB4">
      <w:pPr>
        <w:spacing w:line="240" w:lineRule="auto"/>
        <w:rPr>
          <w:rFonts w:ascii="FbShefa" w:hAnsi="FbShefa"/>
          <w:sz w:val="11"/>
          <w:rtl/>
        </w:rPr>
      </w:pPr>
      <w:r w:rsidRPr="001B3037">
        <w:rPr>
          <w:rFonts w:ascii="FbShefa" w:hAnsi="FbShefa"/>
          <w:b/>
          <w:bCs/>
          <w:color w:val="3B2F2A" w:themeColor="text2" w:themeShade="80"/>
          <w:sz w:val="11"/>
          <w:rtl/>
        </w:rPr>
        <w:t>דעה</w:t>
      </w:r>
      <w:r w:rsidR="009C3CB4" w:rsidRPr="001B3037">
        <w:rPr>
          <w:rFonts w:ascii="FbShefa" w:hAnsi="FbShefa"/>
          <w:b/>
          <w:bCs/>
          <w:color w:val="3B2F2A" w:themeColor="text2" w:themeShade="80"/>
          <w:sz w:val="11"/>
          <w:rtl/>
        </w:rPr>
        <w:t xml:space="preserve"> ב</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גלימא מפקינן מיניה</w:t>
      </w:r>
      <w:r w:rsidR="00980F5A" w:rsidRPr="00270114">
        <w:rPr>
          <w:rFonts w:ascii="FbShefa" w:hAnsi="FbShefa"/>
          <w:sz w:val="11"/>
          <w:rtl/>
        </w:rPr>
        <w:t>.</w:t>
      </w:r>
      <w:r w:rsidR="009C3CB4" w:rsidRPr="00270114">
        <w:rPr>
          <w:rFonts w:ascii="FbShefa" w:hAnsi="FbShefa"/>
          <w:sz w:val="11"/>
          <w:rtl/>
        </w:rPr>
        <w:t xml:space="preserve"> </w:t>
      </w:r>
      <w:r w:rsidRPr="001B3037">
        <w:rPr>
          <w:rFonts w:ascii="FbShefa" w:hAnsi="FbShefa"/>
          <w:b/>
          <w:bCs/>
          <w:color w:val="3B2F2A" w:themeColor="text2" w:themeShade="80"/>
          <w:sz w:val="11"/>
          <w:rtl/>
        </w:rPr>
        <w:t>משו</w:t>
      </w:r>
      <w:r w:rsidR="009C3CB4" w:rsidRPr="001B3037">
        <w:rPr>
          <w:rFonts w:ascii="FbShefa" w:hAnsi="FbShefa"/>
          <w:b/>
          <w:bCs/>
          <w:color w:val="3B2F2A" w:themeColor="text2" w:themeShade="80"/>
          <w:sz w:val="11"/>
          <w:rtl/>
        </w:rPr>
        <w:t>ם</w:t>
      </w:r>
      <w:r w:rsidR="00980F5A" w:rsidRPr="001B3037">
        <w:rPr>
          <w:rFonts w:ascii="FbShefa" w:hAnsi="FbShefa"/>
          <w:b/>
          <w:bCs/>
          <w:color w:val="3B2F2A" w:themeColor="text2" w:themeShade="80"/>
          <w:sz w:val="11"/>
          <w:rtl/>
        </w:rPr>
        <w:t>.</w:t>
      </w:r>
      <w:r w:rsidR="00282EC1" w:rsidRPr="00270114">
        <w:rPr>
          <w:rFonts w:ascii="FbShefa" w:hAnsi="FbShefa"/>
          <w:rtl/>
        </w:rPr>
        <w:t xml:space="preserve"> </w:t>
      </w:r>
      <w:r w:rsidRPr="00270114">
        <w:rPr>
          <w:rFonts w:ascii="FbShefa" w:hAnsi="FbShefa"/>
          <w:rtl/>
        </w:rPr>
        <w:t>שלא יאמרו</w:t>
      </w:r>
      <w:r w:rsidRPr="001B3037">
        <w:rPr>
          <w:rFonts w:ascii="FbShefa" w:hAnsi="FbShefa"/>
          <w:b/>
          <w:bCs/>
          <w:color w:val="3B2F2A" w:themeColor="text2" w:themeShade="80"/>
          <w:sz w:val="11"/>
          <w:rtl/>
        </w:rPr>
        <w:t xml:space="preserve"> </w:t>
      </w:r>
      <w:r w:rsidR="009C3CB4" w:rsidRPr="00270114">
        <w:rPr>
          <w:rFonts w:ascii="FbShefa" w:hAnsi="FbShefa"/>
          <w:sz w:val="11"/>
          <w:rtl/>
        </w:rPr>
        <w:t>גלימא דמכסי וקאי גלימא דריביתא הוא</w:t>
      </w:r>
      <w:r w:rsidR="00980F5A" w:rsidRPr="00270114">
        <w:rPr>
          <w:rFonts w:ascii="FbShefa" w:hAnsi="FbShefa"/>
          <w:sz w:val="11"/>
          <w:rtl/>
        </w:rPr>
        <w:t>.</w:t>
      </w:r>
    </w:p>
    <w:p w14:paraId="60954677" w14:textId="6AF18B08" w:rsidR="009C3CB4" w:rsidRPr="00270114" w:rsidRDefault="009C3CB4" w:rsidP="009C3CB4">
      <w:pPr>
        <w:spacing w:line="240" w:lineRule="auto"/>
        <w:rPr>
          <w:rFonts w:ascii="FbShefa" w:hAnsi="FbShefa"/>
          <w:sz w:val="11"/>
          <w:rtl/>
        </w:rPr>
      </w:pPr>
    </w:p>
    <w:p w14:paraId="4AE820FB" w14:textId="3185C0D6" w:rsidR="009C3CB4" w:rsidRPr="00794C3F" w:rsidRDefault="009C3CB4" w:rsidP="00794C3F">
      <w:pPr>
        <w:pStyle w:val="3"/>
        <w:rPr>
          <w:rtl/>
        </w:rPr>
      </w:pPr>
      <w:r w:rsidRPr="00794C3F">
        <w:rPr>
          <w:rtl/>
        </w:rPr>
        <w:t>מסיק תריסר זוזי דריביתא ואגר</w:t>
      </w:r>
      <w:r w:rsidR="00ED0419" w:rsidRPr="00794C3F">
        <w:rPr>
          <w:rFonts w:hint="cs"/>
          <w:rtl/>
        </w:rPr>
        <w:t xml:space="preserve"> ליה</w:t>
      </w:r>
      <w:r w:rsidRPr="00794C3F">
        <w:rPr>
          <w:rtl/>
        </w:rPr>
        <w:t xml:space="preserve"> חצר דמתגרא בעשרה</w:t>
      </w:r>
      <w:r w:rsidR="00794C3F">
        <w:rPr>
          <w:rFonts w:hint="cs"/>
          <w:rtl/>
        </w:rPr>
        <w:t>:</w:t>
      </w:r>
    </w:p>
    <w:p w14:paraId="621DFD8B" w14:textId="74308FE4" w:rsidR="002F24DC" w:rsidRPr="00270114" w:rsidRDefault="00ED0419" w:rsidP="009C3CB4">
      <w:pPr>
        <w:spacing w:line="240" w:lineRule="auto"/>
        <w:rPr>
          <w:rFonts w:ascii="FbShefa" w:hAnsi="FbShefa"/>
          <w:sz w:val="11"/>
          <w:rtl/>
        </w:rPr>
      </w:pPr>
      <w:r w:rsidRPr="001B3037">
        <w:rPr>
          <w:rFonts w:ascii="FbShefa" w:hAnsi="FbShefa"/>
          <w:b/>
          <w:bCs/>
          <w:color w:val="3B2F2A" w:themeColor="text2" w:themeShade="80"/>
          <w:sz w:val="11"/>
          <w:rtl/>
        </w:rPr>
        <w:t>דעה</w:t>
      </w:r>
      <w:r w:rsidR="009C3CB4" w:rsidRPr="001B3037">
        <w:rPr>
          <w:rFonts w:ascii="FbShefa" w:hAnsi="FbShefa"/>
          <w:b/>
          <w:bCs/>
          <w:color w:val="3B2F2A" w:themeColor="text2" w:themeShade="80"/>
          <w:sz w:val="11"/>
          <w:rtl/>
        </w:rPr>
        <w:t xml:space="preserve"> א</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תריסר מפקינן מיניה</w:t>
      </w:r>
      <w:r w:rsidR="00980F5A" w:rsidRPr="00270114">
        <w:rPr>
          <w:rFonts w:ascii="FbShefa" w:hAnsi="FbShefa"/>
          <w:sz w:val="11"/>
          <w:rtl/>
        </w:rPr>
        <w:t>.</w:t>
      </w:r>
    </w:p>
    <w:p w14:paraId="4646209D" w14:textId="3E65E02D" w:rsidR="009C3CB4" w:rsidRPr="00270114" w:rsidRDefault="00ED0419" w:rsidP="009C3CB4">
      <w:pPr>
        <w:spacing w:line="240" w:lineRule="auto"/>
        <w:rPr>
          <w:rFonts w:ascii="FbShefa" w:hAnsi="FbShefa"/>
          <w:sz w:val="11"/>
          <w:rtl/>
        </w:rPr>
      </w:pPr>
      <w:r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w:t>
      </w:r>
      <w:r w:rsidRPr="00270114">
        <w:rPr>
          <w:rFonts w:ascii="FbShefa" w:hAnsi="FbShefa"/>
          <w:sz w:val="11"/>
          <w:rtl/>
        </w:rPr>
        <w:t>ד</w:t>
      </w:r>
      <w:r w:rsidR="009C3CB4" w:rsidRPr="00270114">
        <w:rPr>
          <w:rFonts w:ascii="FbShefa" w:hAnsi="FbShefa"/>
          <w:sz w:val="11"/>
          <w:rtl/>
        </w:rPr>
        <w:t>סברת וקבלת</w:t>
      </w:r>
      <w:r w:rsidR="00980F5A" w:rsidRPr="00270114">
        <w:rPr>
          <w:rFonts w:ascii="FbShefa" w:hAnsi="FbShefa"/>
          <w:sz w:val="11"/>
          <w:rtl/>
        </w:rPr>
        <w:t>.</w:t>
      </w:r>
    </w:p>
    <w:p w14:paraId="13130E4D" w14:textId="77777777" w:rsidR="00ED0419" w:rsidRPr="001B3037" w:rsidRDefault="00ED0419" w:rsidP="009C3CB4">
      <w:pPr>
        <w:spacing w:line="240" w:lineRule="auto"/>
        <w:rPr>
          <w:rFonts w:ascii="FbShefa" w:hAnsi="FbShefa"/>
          <w:b/>
          <w:bCs/>
          <w:color w:val="3B2F2A" w:themeColor="text2" w:themeShade="80"/>
          <w:sz w:val="11"/>
          <w:rtl/>
        </w:rPr>
      </w:pPr>
    </w:p>
    <w:p w14:paraId="0B5E024D" w14:textId="2DB4BFE5" w:rsidR="009C3CB4" w:rsidRPr="00270114" w:rsidRDefault="00ED0419" w:rsidP="009C3CB4">
      <w:pPr>
        <w:spacing w:line="240" w:lineRule="auto"/>
        <w:rPr>
          <w:rFonts w:ascii="FbShefa" w:hAnsi="FbShefa"/>
          <w:sz w:val="11"/>
          <w:rtl/>
        </w:rPr>
      </w:pPr>
      <w:r w:rsidRPr="001B3037">
        <w:rPr>
          <w:rFonts w:ascii="FbShefa" w:hAnsi="FbShefa"/>
          <w:b/>
          <w:bCs/>
          <w:color w:val="3B2F2A" w:themeColor="text2" w:themeShade="80"/>
          <w:sz w:val="11"/>
          <w:rtl/>
        </w:rPr>
        <w:t>דעה</w:t>
      </w:r>
      <w:r w:rsidR="009C3CB4" w:rsidRPr="001B3037">
        <w:rPr>
          <w:rFonts w:ascii="FbShefa" w:hAnsi="FbShefa"/>
          <w:b/>
          <w:bCs/>
          <w:color w:val="3B2F2A" w:themeColor="text2" w:themeShade="80"/>
          <w:sz w:val="11"/>
          <w:rtl/>
        </w:rPr>
        <w:t xml:space="preserve"> ב</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לימא ליה</w:t>
      </w:r>
      <w:r w:rsidRPr="00270114">
        <w:rPr>
          <w:rFonts w:ascii="FbShefa" w:hAnsi="FbShefa"/>
          <w:sz w:val="11"/>
          <w:rtl/>
        </w:rPr>
        <w:t>,</w:t>
      </w:r>
      <w:r w:rsidR="009C3CB4" w:rsidRPr="00270114">
        <w:rPr>
          <w:rFonts w:ascii="FbShefa" w:hAnsi="FbShefa"/>
          <w:sz w:val="11"/>
          <w:rtl/>
        </w:rPr>
        <w:t xml:space="preserve"> כי אגרא הכי דהוה קא משתרשי לי, השתא דלא משתרשי לי כדאגרי כולי עלמא הוא דאגרנא</w:t>
      </w:r>
      <w:r w:rsidR="00980F5A" w:rsidRPr="00270114">
        <w:rPr>
          <w:rFonts w:ascii="FbShefa" w:hAnsi="FbShefa"/>
          <w:sz w:val="11"/>
          <w:rtl/>
        </w:rPr>
        <w:t>.</w:t>
      </w:r>
    </w:p>
    <w:p w14:paraId="308B0097" w14:textId="77777777" w:rsidR="009C3CB4" w:rsidRPr="00270114" w:rsidRDefault="009C3CB4" w:rsidP="009C3CB4">
      <w:pPr>
        <w:spacing w:line="240" w:lineRule="auto"/>
        <w:rPr>
          <w:rFonts w:ascii="FbShefa" w:hAnsi="FbShefa"/>
          <w:sz w:val="11"/>
          <w:rtl/>
        </w:rPr>
      </w:pPr>
    </w:p>
    <w:p w14:paraId="5FA278AB" w14:textId="1B201D3C" w:rsidR="009C3CB4" w:rsidRPr="001B3037" w:rsidRDefault="009C3CB4" w:rsidP="003C62D1">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rtl/>
        </w:rPr>
        <w:t>מַרְבִּין עַל הַשָּׂכָר, וְאֵין מַרְבִּין עַל הַמֶּכֶר</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כֵּיצַד</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הִשְׂכִּיר לוֹ אֶת חֲצֵרוֹ, וְאָמַר לוֹ, אִם מֵעַכְשָׁיו אַתָּה נוֹתֵן לִי, הֲרֵי הוּא לְךָ בְּעֶשֶׂר סְלָעִים לְשָׁנָה, וְאִם שֶׁל חֹדֶשׁ בְּחֹדֶשׁ, בְּסֶלַע לְחֹדֶשׁ, מֻתָּר</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מָכַר לוֹ אֶת שָׂדֵהוּ, וְאָמַר לוֹ, אִם מֵעַכְשָׁיו אַתָּה נוֹתֵן לִי, הֲרֵי הִיא שֶׁלְּךָ בְּאֶלֶף זוּז, אִם לַגֹּרֶן, בִּשְׁנֵים עָשָׂר מָנֶה, אָסוּר: </w:t>
      </w:r>
    </w:p>
    <w:p w14:paraId="76FC33D3" w14:textId="77777777" w:rsidR="009C3CB4" w:rsidRPr="00270114" w:rsidRDefault="009C3CB4" w:rsidP="009C3CB4">
      <w:pPr>
        <w:spacing w:line="240" w:lineRule="auto"/>
        <w:rPr>
          <w:rFonts w:ascii="FbShefa" w:hAnsi="FbShefa"/>
          <w:sz w:val="11"/>
          <w:rtl/>
        </w:rPr>
      </w:pPr>
    </w:p>
    <w:p w14:paraId="445D2195"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שכירות ומכר</w:t>
      </w:r>
    </w:p>
    <w:p w14:paraId="0B09CF40" w14:textId="77777777" w:rsidR="0083366E" w:rsidRPr="00270114" w:rsidRDefault="009C3CB4" w:rsidP="0083366E">
      <w:pPr>
        <w:pStyle w:val="3"/>
        <w:rPr>
          <w:rFonts w:ascii="FbShefa" w:hAnsi="FbShefa"/>
          <w:rtl/>
        </w:rPr>
      </w:pPr>
      <w:r w:rsidRPr="00270114">
        <w:rPr>
          <w:rFonts w:ascii="FbShefa" w:hAnsi="FbShefa"/>
          <w:rtl/>
        </w:rPr>
        <w:t>שכירות</w:t>
      </w:r>
      <w:r w:rsidR="0083366E" w:rsidRPr="00270114">
        <w:rPr>
          <w:rFonts w:ascii="FbShefa" w:hAnsi="FbShefa"/>
          <w:rtl/>
        </w:rPr>
        <w:t>:</w:t>
      </w:r>
    </w:p>
    <w:p w14:paraId="43DE3BC1" w14:textId="07A0125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מרבין</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על השכר (מתניתין)</w:t>
      </w:r>
      <w:r w:rsidR="00980F5A" w:rsidRPr="00270114">
        <w:rPr>
          <w:rFonts w:ascii="FbShefa" w:hAnsi="FbShefa"/>
          <w:sz w:val="11"/>
          <w:rtl/>
        </w:rPr>
        <w:t>.</w:t>
      </w:r>
    </w:p>
    <w:p w14:paraId="3FA720CC" w14:textId="45C72418" w:rsidR="009C3CB4" w:rsidRPr="00270114" w:rsidRDefault="0083366E" w:rsidP="009C3CB4">
      <w:pPr>
        <w:spacing w:line="240" w:lineRule="auto"/>
        <w:rPr>
          <w:rFonts w:ascii="FbShefa" w:hAnsi="FbShefa"/>
          <w:sz w:val="11"/>
          <w:rtl/>
        </w:rPr>
      </w:pPr>
      <w:r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שכירות אינה משתלמת אלא בסוף, וכיון דלא מטא זמניה לאו אגר נטר ליה</w:t>
      </w:r>
      <w:r w:rsidR="00980F5A" w:rsidRPr="00270114">
        <w:rPr>
          <w:rFonts w:ascii="FbShefa" w:hAnsi="FbShefa"/>
          <w:sz w:val="11"/>
          <w:rtl/>
        </w:rPr>
        <w:t>.</w:t>
      </w:r>
    </w:p>
    <w:p w14:paraId="5FAC8157" w14:textId="22EC468F" w:rsidR="0083366E" w:rsidRPr="00270114" w:rsidRDefault="0083366E" w:rsidP="0083366E">
      <w:pPr>
        <w:spacing w:line="240" w:lineRule="auto"/>
        <w:rPr>
          <w:rFonts w:ascii="FbShefa" w:hAnsi="FbShefa"/>
          <w:rtl/>
        </w:rPr>
      </w:pPr>
      <w:r w:rsidRPr="001B3037">
        <w:rPr>
          <w:rFonts w:ascii="FbShefa" w:hAnsi="FbShefa"/>
          <w:b/>
          <w:bCs/>
          <w:color w:val="3B2F2A" w:themeColor="text2" w:themeShade="80"/>
          <w:rtl/>
        </w:rPr>
        <w:t>אוקמוה אקרא</w:t>
      </w:r>
      <w:r w:rsidR="00980F5A" w:rsidRPr="001B3037">
        <w:rPr>
          <w:rFonts w:ascii="FbShefa" w:hAnsi="FbShefa"/>
          <w:b/>
          <w:bCs/>
          <w:color w:val="3B2F2A" w:themeColor="text2" w:themeShade="80"/>
          <w:rtl/>
        </w:rPr>
        <w:t>.</w:t>
      </w:r>
      <w:r w:rsidRPr="00270114">
        <w:rPr>
          <w:rFonts w:ascii="FbShefa" w:hAnsi="FbShefa"/>
          <w:rtl/>
        </w:rPr>
        <w:t xml:space="preserve"> כשכיר שנה בשנה, שכירות של שנה זו אינה משתלמת אלא בשנה אחרת</w:t>
      </w:r>
      <w:r w:rsidR="00980F5A" w:rsidRPr="00270114">
        <w:rPr>
          <w:rFonts w:ascii="FbShefa" w:hAnsi="FbShefa"/>
          <w:rtl/>
        </w:rPr>
        <w:t>.</w:t>
      </w:r>
    </w:p>
    <w:p w14:paraId="2B723A95" w14:textId="77777777" w:rsidR="0083366E" w:rsidRPr="001B3037" w:rsidRDefault="0083366E" w:rsidP="009C3CB4">
      <w:pPr>
        <w:spacing w:line="240" w:lineRule="auto"/>
        <w:rPr>
          <w:rFonts w:ascii="FbShefa" w:hAnsi="FbShefa"/>
          <w:b/>
          <w:bCs/>
          <w:color w:val="3B2F2A" w:themeColor="text2" w:themeShade="80"/>
          <w:sz w:val="11"/>
          <w:rtl/>
        </w:rPr>
      </w:pPr>
    </w:p>
    <w:p w14:paraId="4DD36479" w14:textId="77777777" w:rsidR="0083366E" w:rsidRPr="00270114" w:rsidRDefault="009C3CB4" w:rsidP="0083366E">
      <w:pPr>
        <w:pStyle w:val="3"/>
        <w:rPr>
          <w:rFonts w:ascii="FbShefa" w:hAnsi="FbShefa"/>
          <w:rtl/>
        </w:rPr>
      </w:pPr>
      <w:r w:rsidRPr="00270114">
        <w:rPr>
          <w:rFonts w:ascii="FbShefa" w:hAnsi="FbShefa"/>
          <w:rtl/>
        </w:rPr>
        <w:t>מכירה</w:t>
      </w:r>
      <w:r w:rsidR="0083366E" w:rsidRPr="00270114">
        <w:rPr>
          <w:rFonts w:ascii="FbShefa" w:hAnsi="FbShefa"/>
          <w:rtl/>
        </w:rPr>
        <w:t>:</w:t>
      </w:r>
    </w:p>
    <w:p w14:paraId="73D958F2" w14:textId="5D5BA334" w:rsidR="0083366E"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כיון</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דבעי למשקל דמי מעכשיו</w:t>
      </w:r>
      <w:r w:rsidR="00980F5A" w:rsidRPr="00270114">
        <w:rPr>
          <w:rFonts w:ascii="FbShefa" w:hAnsi="FbShefa"/>
          <w:sz w:val="11"/>
          <w:rtl/>
        </w:rPr>
        <w:t>.</w:t>
      </w:r>
    </w:p>
    <w:p w14:paraId="09A2091B" w14:textId="1F90F821"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הלכך</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אגר נטר ליה הוא</w:t>
      </w:r>
      <w:r w:rsidR="00980F5A" w:rsidRPr="00270114">
        <w:rPr>
          <w:rFonts w:ascii="FbShefa" w:hAnsi="FbShefa"/>
          <w:sz w:val="11"/>
          <w:rtl/>
        </w:rPr>
        <w:t>.</w:t>
      </w:r>
    </w:p>
    <w:p w14:paraId="2843FFDE" w14:textId="77777777" w:rsidR="009C3CB4" w:rsidRPr="00270114" w:rsidRDefault="009C3CB4" w:rsidP="009C3CB4">
      <w:pPr>
        <w:spacing w:line="240" w:lineRule="auto"/>
        <w:rPr>
          <w:rFonts w:ascii="FbShefa" w:hAnsi="FbShefa"/>
          <w:sz w:val="11"/>
          <w:rtl/>
        </w:rPr>
      </w:pPr>
    </w:p>
    <w:p w14:paraId="53BB9DD2"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טרשא</w:t>
      </w:r>
    </w:p>
    <w:p w14:paraId="1BF5D1C6" w14:textId="083F6B14"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טרשא</w:t>
      </w:r>
      <w:r w:rsidR="00980F5A" w:rsidRPr="001B3037">
        <w:rPr>
          <w:rFonts w:ascii="FbShefa" w:hAnsi="FbShefa"/>
          <w:b/>
          <w:bCs/>
          <w:color w:val="3B2F2A" w:themeColor="text2" w:themeShade="80"/>
          <w:sz w:val="11"/>
          <w:rtl/>
        </w:rPr>
        <w:t>.</w:t>
      </w:r>
      <w:r w:rsidRPr="00270114">
        <w:rPr>
          <w:rFonts w:ascii="FbShefa" w:hAnsi="FbShefa"/>
          <w:sz w:val="11"/>
          <w:rtl/>
        </w:rPr>
        <w:t xml:space="preserve"> שרי</w:t>
      </w:r>
      <w:r w:rsidR="00980F5A" w:rsidRPr="00270114">
        <w:rPr>
          <w:rFonts w:ascii="FbShefa" w:hAnsi="FbShefa"/>
          <w:sz w:val="11"/>
          <w:rtl/>
        </w:rPr>
        <w:t>.</w:t>
      </w:r>
    </w:p>
    <w:p w14:paraId="746EDD0F" w14:textId="62BFF27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איתיביה</w:t>
      </w:r>
      <w:r w:rsidR="00980F5A" w:rsidRPr="001B3037">
        <w:rPr>
          <w:rFonts w:ascii="FbShefa" w:hAnsi="FbShefa"/>
          <w:b/>
          <w:bCs/>
          <w:color w:val="3B2F2A" w:themeColor="text2" w:themeShade="80"/>
          <w:sz w:val="11"/>
          <w:rtl/>
        </w:rPr>
        <w:t>.</w:t>
      </w:r>
      <w:r w:rsidRPr="00270114">
        <w:rPr>
          <w:rFonts w:ascii="FbShefa" w:hAnsi="FbShefa"/>
          <w:sz w:val="11"/>
          <w:rtl/>
        </w:rPr>
        <w:t xml:space="preserve"> ממתניתין ואם לגורן בשנים עשר מנה</w:t>
      </w:r>
      <w:r w:rsidR="006B6BE3" w:rsidRPr="00270114">
        <w:rPr>
          <w:rFonts w:ascii="FbShefa" w:hAnsi="FbShefa"/>
          <w:sz w:val="11"/>
          <w:rtl/>
        </w:rPr>
        <w:t>,</w:t>
      </w:r>
      <w:r w:rsidRPr="00270114">
        <w:rPr>
          <w:rFonts w:ascii="FbShefa" w:hAnsi="FbShefa"/>
          <w:sz w:val="11"/>
          <w:rtl/>
        </w:rPr>
        <w:t xml:space="preserve"> אסור</w:t>
      </w:r>
      <w:r w:rsidR="00980F5A" w:rsidRPr="00270114">
        <w:rPr>
          <w:rFonts w:ascii="FbShefa" w:hAnsi="FbShefa"/>
          <w:sz w:val="11"/>
          <w:rtl/>
        </w:rPr>
        <w:t>.</w:t>
      </w:r>
    </w:p>
    <w:p w14:paraId="230E3644" w14:textId="50D8AA5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270114">
        <w:rPr>
          <w:rFonts w:ascii="FbShefa" w:hAnsi="FbShefa"/>
          <w:sz w:val="11"/>
          <w:rtl/>
        </w:rPr>
        <w:t xml:space="preserve"> התם קץ ליה, הכא לא קץ ליה</w:t>
      </w:r>
      <w:r w:rsidR="00980F5A" w:rsidRPr="00270114">
        <w:rPr>
          <w:rFonts w:ascii="FbShefa" w:hAnsi="FbShefa"/>
          <w:sz w:val="11"/>
          <w:rtl/>
        </w:rPr>
        <w:t>.</w:t>
      </w:r>
    </w:p>
    <w:p w14:paraId="5A861D1B" w14:textId="407D540C" w:rsidR="009C3CB4" w:rsidRPr="00270114" w:rsidRDefault="009C3CB4" w:rsidP="009C3CB4">
      <w:pPr>
        <w:spacing w:line="240" w:lineRule="auto"/>
        <w:rPr>
          <w:rFonts w:ascii="FbShefa" w:hAnsi="FbShefa"/>
          <w:sz w:val="11"/>
          <w:rtl/>
        </w:rPr>
      </w:pPr>
    </w:p>
    <w:p w14:paraId="66177A42" w14:textId="19C85F7C" w:rsidR="009C3CB4" w:rsidRPr="001B3037" w:rsidRDefault="009C3CB4" w:rsidP="006B6BE3">
      <w:pPr>
        <w:pStyle w:val="3"/>
        <w:rPr>
          <w:rFonts w:ascii="FbShefa" w:hAnsi="FbShefa"/>
          <w:b/>
          <w:bCs/>
          <w:color w:val="3B2F2A" w:themeColor="text2" w:themeShade="80"/>
          <w:rtl/>
        </w:rPr>
      </w:pPr>
      <w:r w:rsidRPr="00270114">
        <w:rPr>
          <w:rFonts w:ascii="FbShefa" w:hAnsi="FbShefa"/>
          <w:rtl/>
        </w:rPr>
        <w:t>טרשא דר' פפא</w:t>
      </w:r>
      <w:r w:rsidR="006B6BE3" w:rsidRPr="00270114">
        <w:rPr>
          <w:rFonts w:ascii="FbShefa" w:hAnsi="FbShefa"/>
          <w:rtl/>
        </w:rPr>
        <w:t>:</w:t>
      </w:r>
    </w:p>
    <w:p w14:paraId="68503AF6" w14:textId="0EC03025" w:rsidR="002F24DC" w:rsidRPr="00270114" w:rsidRDefault="006B6BE3" w:rsidP="009C3CB4">
      <w:pPr>
        <w:spacing w:line="240" w:lineRule="auto"/>
        <w:rPr>
          <w:rFonts w:ascii="FbShefa" w:hAnsi="FbShefa"/>
          <w:sz w:val="11"/>
          <w:rtl/>
        </w:rPr>
      </w:pPr>
      <w:r w:rsidRPr="001B3037">
        <w:rPr>
          <w:rFonts w:ascii="FbShefa" w:hAnsi="FbShefa"/>
          <w:b/>
          <w:bCs/>
          <w:color w:val="3B2F2A" w:themeColor="text2" w:themeShade="80"/>
          <w:sz w:val="11"/>
          <w:rtl/>
        </w:rPr>
        <w:t>דעה</w:t>
      </w:r>
      <w:r w:rsidR="009C3CB4" w:rsidRPr="001B3037">
        <w:rPr>
          <w:rFonts w:ascii="FbShefa" w:hAnsi="FbShefa"/>
          <w:b/>
          <w:bCs/>
          <w:color w:val="3B2F2A" w:themeColor="text2" w:themeShade="80"/>
          <w:sz w:val="11"/>
          <w:rtl/>
        </w:rPr>
        <w:t xml:space="preserve"> א</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w:t>
      </w:r>
      <w:r w:rsidRPr="00270114">
        <w:rPr>
          <w:rFonts w:ascii="FbShefa" w:hAnsi="FbShefa"/>
          <w:sz w:val="11"/>
          <w:rtl/>
        </w:rPr>
        <w:t>מותר</w:t>
      </w:r>
      <w:r w:rsidR="00980F5A" w:rsidRPr="00270114">
        <w:rPr>
          <w:rFonts w:ascii="FbShefa" w:hAnsi="FbShefa"/>
          <w:sz w:val="11"/>
          <w:rtl/>
        </w:rPr>
        <w:t>.</w:t>
      </w:r>
    </w:p>
    <w:p w14:paraId="2670EE51" w14:textId="6E2C411C" w:rsidR="00433741" w:rsidRPr="00270114" w:rsidRDefault="006B6BE3" w:rsidP="009C3CB4">
      <w:pPr>
        <w:spacing w:line="240" w:lineRule="auto"/>
        <w:rPr>
          <w:rFonts w:ascii="FbShefa" w:hAnsi="FbShefa"/>
          <w:sz w:val="11"/>
          <w:rtl/>
        </w:rPr>
      </w:pPr>
      <w:r w:rsidRPr="001B3037">
        <w:rPr>
          <w:rFonts w:ascii="FbShefa" w:hAnsi="FbShefa"/>
          <w:b/>
          <w:bCs/>
          <w:color w:val="3B2F2A" w:themeColor="text2" w:themeShade="80"/>
          <w:sz w:val="11"/>
          <w:rtl/>
        </w:rPr>
        <w:t>ש</w:t>
      </w:r>
      <w:r w:rsidR="009C3CB4" w:rsidRPr="001B3037">
        <w:rPr>
          <w:rFonts w:ascii="FbShefa" w:hAnsi="FbShefa"/>
          <w:b/>
          <w:bCs/>
          <w:color w:val="3B2F2A" w:themeColor="text2" w:themeShade="80"/>
          <w:sz w:val="11"/>
          <w:rtl/>
        </w:rPr>
        <w:t>ה</w:t>
      </w:r>
      <w:r w:rsidRPr="001B3037">
        <w:rPr>
          <w:rFonts w:ascii="FbShefa" w:hAnsi="FbShefa"/>
          <w:b/>
          <w:bCs/>
          <w:color w:val="3B2F2A" w:themeColor="text2" w:themeShade="80"/>
          <w:sz w:val="11"/>
          <w:rtl/>
        </w:rPr>
        <w:t>רי</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שכראי לא פסיד, זוזי לא צריכנא, אנא הוא דקא עבידנא מילתא גבי לוקח</w:t>
      </w:r>
      <w:r w:rsidR="00980F5A" w:rsidRPr="00270114">
        <w:rPr>
          <w:rFonts w:ascii="FbShefa" w:hAnsi="FbShefa"/>
          <w:sz w:val="11"/>
          <w:rtl/>
        </w:rPr>
        <w:t>.</w:t>
      </w:r>
    </w:p>
    <w:p w14:paraId="76C34B79" w14:textId="77777777" w:rsidR="006B6BE3" w:rsidRPr="001B3037" w:rsidRDefault="006B6BE3" w:rsidP="009C3CB4">
      <w:pPr>
        <w:spacing w:line="240" w:lineRule="auto"/>
        <w:rPr>
          <w:rFonts w:ascii="FbShefa" w:hAnsi="FbShefa"/>
          <w:b/>
          <w:bCs/>
          <w:color w:val="3B2F2A" w:themeColor="text2" w:themeShade="80"/>
          <w:sz w:val="11"/>
          <w:rtl/>
        </w:rPr>
      </w:pPr>
    </w:p>
    <w:p w14:paraId="5B671843" w14:textId="27D8FAC4" w:rsidR="009C3CB4" w:rsidRPr="00270114" w:rsidRDefault="006B6BE3" w:rsidP="009C3CB4">
      <w:pPr>
        <w:spacing w:line="240" w:lineRule="auto"/>
        <w:rPr>
          <w:rFonts w:ascii="FbShefa" w:hAnsi="FbShefa"/>
          <w:sz w:val="11"/>
          <w:rtl/>
        </w:rPr>
      </w:pPr>
      <w:r w:rsidRPr="001B3037">
        <w:rPr>
          <w:rFonts w:ascii="FbShefa" w:hAnsi="FbShefa"/>
          <w:b/>
          <w:bCs/>
          <w:color w:val="3B2F2A" w:themeColor="text2" w:themeShade="80"/>
          <w:sz w:val="11"/>
          <w:rtl/>
        </w:rPr>
        <w:t>דעה</w:t>
      </w:r>
      <w:r w:rsidR="009C3CB4" w:rsidRPr="001B3037">
        <w:rPr>
          <w:rFonts w:ascii="FbShefa" w:hAnsi="FbShefa"/>
          <w:b/>
          <w:bCs/>
          <w:color w:val="3B2F2A" w:themeColor="text2" w:themeShade="80"/>
          <w:sz w:val="11"/>
          <w:rtl/>
        </w:rPr>
        <w:t xml:space="preserve"> ב</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מאי חזי מר דקא אזלת בתר דידך, זיל בתר דידהו</w:t>
      </w:r>
      <w:r w:rsidR="00980F5A" w:rsidRPr="00270114">
        <w:rPr>
          <w:rFonts w:ascii="FbShefa" w:hAnsi="FbShefa"/>
          <w:sz w:val="11"/>
          <w:rtl/>
        </w:rPr>
        <w:t>.</w:t>
      </w:r>
    </w:p>
    <w:p w14:paraId="1D1AA446" w14:textId="77777777" w:rsidR="009C3CB4" w:rsidRPr="00270114" w:rsidRDefault="009C3CB4" w:rsidP="009C3CB4">
      <w:pPr>
        <w:spacing w:line="240" w:lineRule="auto"/>
        <w:rPr>
          <w:rFonts w:ascii="FbShefa" w:hAnsi="FbShefa"/>
          <w:sz w:val="11"/>
          <w:rtl/>
        </w:rPr>
      </w:pPr>
    </w:p>
    <w:p w14:paraId="221CD46B" w14:textId="3D334B48" w:rsidR="009C3CB4" w:rsidRPr="00270114" w:rsidRDefault="009C3CB4" w:rsidP="006B6BE3">
      <w:pPr>
        <w:pStyle w:val="3"/>
        <w:rPr>
          <w:rFonts w:ascii="FbShefa" w:hAnsi="FbShefa"/>
          <w:rtl/>
        </w:rPr>
      </w:pPr>
      <w:r w:rsidRPr="00270114">
        <w:rPr>
          <w:rFonts w:ascii="FbShefa" w:hAnsi="FbShefa"/>
          <w:rtl/>
        </w:rPr>
        <w:t>טרשא דר' חמא</w:t>
      </w:r>
      <w:r w:rsidR="006B6BE3" w:rsidRPr="00270114">
        <w:rPr>
          <w:rFonts w:ascii="FbShefa" w:hAnsi="FbShefa"/>
          <w:rtl/>
        </w:rPr>
        <w:t>:</w:t>
      </w:r>
    </w:p>
    <w:p w14:paraId="44EC797C" w14:textId="386E545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ודאי</w:t>
      </w:r>
      <w:r w:rsidR="00980F5A" w:rsidRPr="001B3037">
        <w:rPr>
          <w:rFonts w:ascii="FbShefa" w:hAnsi="FbShefa"/>
          <w:b/>
          <w:bCs/>
          <w:color w:val="3B2F2A" w:themeColor="text2" w:themeShade="80"/>
          <w:sz w:val="11"/>
          <w:rtl/>
        </w:rPr>
        <w:t>.</w:t>
      </w:r>
      <w:r w:rsidRPr="00270114">
        <w:rPr>
          <w:rFonts w:ascii="FbShefa" w:hAnsi="FbShefa"/>
          <w:sz w:val="11"/>
          <w:rtl/>
        </w:rPr>
        <w:t xml:space="preserve"> שרי</w:t>
      </w:r>
      <w:r w:rsidR="00980F5A" w:rsidRPr="00270114">
        <w:rPr>
          <w:rFonts w:ascii="FbShefa" w:hAnsi="FbShefa"/>
          <w:sz w:val="11"/>
          <w:rtl/>
        </w:rPr>
        <w:t>.</w:t>
      </w:r>
    </w:p>
    <w:p w14:paraId="19A31080" w14:textId="522A9A18" w:rsidR="00433741" w:rsidRPr="00270114" w:rsidRDefault="006B6BE3" w:rsidP="009C3CB4">
      <w:pPr>
        <w:spacing w:line="240" w:lineRule="auto"/>
        <w:rPr>
          <w:rFonts w:ascii="FbShefa" w:hAnsi="FbShefa"/>
          <w:sz w:val="11"/>
          <w:rtl/>
        </w:rPr>
      </w:pPr>
      <w:r w:rsidRPr="001B3037">
        <w:rPr>
          <w:rFonts w:ascii="FbShefa" w:hAnsi="FbShefa"/>
          <w:b/>
          <w:bCs/>
          <w:color w:val="3B2F2A" w:themeColor="text2" w:themeShade="80"/>
          <w:sz w:val="11"/>
          <w:rtl/>
        </w:rPr>
        <w:t>ש</w:t>
      </w:r>
      <w:r w:rsidR="009C3CB4" w:rsidRPr="001B3037">
        <w:rPr>
          <w:rFonts w:ascii="FbShefa" w:hAnsi="FbShefa"/>
          <w:b/>
          <w:bCs/>
          <w:color w:val="3B2F2A" w:themeColor="text2" w:themeShade="80"/>
          <w:sz w:val="11"/>
          <w:rtl/>
        </w:rPr>
        <w:t>ה</w:t>
      </w:r>
      <w:r w:rsidRPr="001B3037">
        <w:rPr>
          <w:rFonts w:ascii="FbShefa" w:hAnsi="FbShefa"/>
          <w:b/>
          <w:bCs/>
          <w:color w:val="3B2F2A" w:themeColor="text2" w:themeShade="80"/>
          <w:sz w:val="11"/>
          <w:rtl/>
        </w:rPr>
        <w:t>רי</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ניחא להו דליקו ברשותי, דכל היכא דקא אזלי, שבקי להו מכסא ונקוט להו שוקא</w:t>
      </w:r>
      <w:r w:rsidR="00980F5A" w:rsidRPr="00270114">
        <w:rPr>
          <w:rFonts w:ascii="FbShefa" w:hAnsi="FbShefa"/>
          <w:sz w:val="11"/>
          <w:rtl/>
        </w:rPr>
        <w:t>.</w:t>
      </w:r>
    </w:p>
    <w:p w14:paraId="507F2E1A" w14:textId="3EFD61F0" w:rsidR="009C3CB4" w:rsidRPr="00270114" w:rsidRDefault="009C3CB4" w:rsidP="00794C1A">
      <w:pPr>
        <w:pStyle w:val="1"/>
        <w:rPr>
          <w:rFonts w:ascii="FbShefa" w:hAnsi="FbShefa"/>
          <w:rtl/>
        </w:rPr>
      </w:pPr>
      <w:r w:rsidRPr="00270114">
        <w:rPr>
          <w:rFonts w:ascii="FbShefa" w:hAnsi="FbShefa"/>
          <w:sz w:val="11"/>
          <w:rtl/>
        </w:rPr>
        <w:t>סה</w:t>
      </w:r>
      <w:r w:rsidR="00B36BF2" w:rsidRPr="00270114">
        <w:rPr>
          <w:rFonts w:ascii="FbShefa" w:hAnsi="FbShefa"/>
          <w:sz w:val="11"/>
          <w:rtl/>
        </w:rPr>
        <w:t>, ב</w:t>
      </w:r>
    </w:p>
    <w:p w14:paraId="3A188D90" w14:textId="409977B0" w:rsidR="009C3CB4" w:rsidRPr="001B3037" w:rsidRDefault="009C3CB4" w:rsidP="003C62D1">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rtl/>
        </w:rPr>
        <w:t>מָכַר לוֹ אֶת הַשָּׂדֶה, וְנָתַן לוֹ מִקְצָת דָּמִים, וְאָמַר לוֹ אֵימָתַי שֶׁתִּרְצֶה הָבֵא מָעוֹת וְטֹל אֶת שֶׁלְּךָ, אָסוּר</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הִלְוָהוּ עַל שָׂדֵהוּ, וְאָמַר לוֹ, אִם אִי אַתָּה נוֹתֵן לִי מִכָּאן וְעַד שָׁלשׁ שָׁנִים הֲרֵי הִיא שֶׁלִּי, הֲרֵי הִיא שֶׁלּוֹ</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וְכָךְ הָיָה בַּיְתוֹס בֶּן זוֹנִין עוֹשֶׂה עַל פִּי חֲכָמִים: </w:t>
      </w:r>
    </w:p>
    <w:p w14:paraId="5AFB994A" w14:textId="77777777" w:rsidR="009C3CB4" w:rsidRPr="00270114" w:rsidRDefault="009C3CB4" w:rsidP="009C3CB4">
      <w:pPr>
        <w:spacing w:line="240" w:lineRule="auto"/>
        <w:rPr>
          <w:rFonts w:ascii="FbShefa" w:hAnsi="FbShefa"/>
          <w:sz w:val="11"/>
          <w:rtl/>
        </w:rPr>
      </w:pPr>
    </w:p>
    <w:p w14:paraId="01348CC5"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מי אוכל פירות</w:t>
      </w:r>
    </w:p>
    <w:p w14:paraId="58090FB9" w14:textId="17FD9632"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פעמים ששניהם מותרין</w:t>
      </w:r>
      <w:r w:rsidR="00980F5A" w:rsidRPr="005D137A">
        <w:rPr>
          <w:rStyle w:val="af9"/>
          <w:rFonts w:eastAsiaTheme="minorHAnsi"/>
          <w:rtl/>
        </w:rPr>
        <w:t>.</w:t>
      </w:r>
      <w:r w:rsidRPr="005D137A">
        <w:rPr>
          <w:rStyle w:val="af9"/>
          <w:rFonts w:eastAsiaTheme="minorHAnsi"/>
          <w:rtl/>
        </w:rPr>
        <w:t xml:space="preserve"> </w:t>
      </w:r>
      <w:r w:rsidRPr="00270114">
        <w:rPr>
          <w:rFonts w:ascii="FbShefa" w:hAnsi="FbShefa"/>
          <w:sz w:val="11"/>
          <w:rtl/>
        </w:rPr>
        <w:t>דא"ל קני כשיעור זוזך</w:t>
      </w:r>
      <w:r w:rsidR="00980F5A" w:rsidRPr="00270114">
        <w:rPr>
          <w:rFonts w:ascii="FbShefa" w:hAnsi="FbShefa"/>
          <w:sz w:val="11"/>
          <w:rtl/>
        </w:rPr>
        <w:t>.</w:t>
      </w:r>
    </w:p>
    <w:p w14:paraId="6EAD01D9" w14:textId="521E3544"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פעמים ששניהם אסורין</w:t>
      </w:r>
      <w:r w:rsidR="00980F5A" w:rsidRPr="005D137A">
        <w:rPr>
          <w:rStyle w:val="af9"/>
          <w:rFonts w:eastAsiaTheme="minorHAnsi"/>
          <w:rtl/>
        </w:rPr>
        <w:t>.</w:t>
      </w:r>
      <w:r w:rsidRPr="00270114">
        <w:rPr>
          <w:rFonts w:ascii="FbShefa" w:hAnsi="FbShefa"/>
          <w:sz w:val="11"/>
          <w:rtl/>
        </w:rPr>
        <w:t xml:space="preserve"> דא"ל לכי מייתית קני מעכשיו</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משלשין</w:t>
      </w:r>
      <w:r w:rsidR="00980F5A" w:rsidRPr="001B3037">
        <w:rPr>
          <w:rFonts w:ascii="FbShefa" w:hAnsi="FbShefa"/>
          <w:b/>
          <w:bCs/>
          <w:color w:val="3B2F2A" w:themeColor="text2" w:themeShade="80"/>
          <w:sz w:val="11"/>
          <w:rtl/>
        </w:rPr>
        <w:t>.</w:t>
      </w:r>
      <w:r w:rsidRPr="00270114">
        <w:rPr>
          <w:rFonts w:ascii="FbShefa" w:hAnsi="FbShefa"/>
          <w:sz w:val="11"/>
          <w:rtl/>
        </w:rPr>
        <w:t xml:space="preserve"> את הפירות</w:t>
      </w:r>
      <w:r w:rsidR="00980F5A" w:rsidRPr="00270114">
        <w:rPr>
          <w:rFonts w:ascii="FbShefa" w:hAnsi="FbShefa"/>
          <w:sz w:val="11"/>
          <w:rtl/>
        </w:rPr>
        <w:t>.</w:t>
      </w:r>
    </w:p>
    <w:p w14:paraId="7E2CDEBC" w14:textId="33447D98"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מוכר מותר ולוקח אסור</w:t>
      </w:r>
      <w:r w:rsidR="00980F5A" w:rsidRPr="005D137A">
        <w:rPr>
          <w:rStyle w:val="af9"/>
          <w:rFonts w:eastAsiaTheme="minorHAnsi"/>
          <w:rtl/>
        </w:rPr>
        <w:t>.</w:t>
      </w:r>
      <w:r w:rsidRPr="00270114">
        <w:rPr>
          <w:rFonts w:ascii="FbShefa" w:hAnsi="FbShefa"/>
          <w:sz w:val="11"/>
          <w:rtl/>
        </w:rPr>
        <w:t xml:space="preserve"> דא"ל לכי מייתית קני</w:t>
      </w:r>
      <w:r w:rsidR="00980F5A" w:rsidRPr="00270114">
        <w:rPr>
          <w:rFonts w:ascii="FbShefa" w:hAnsi="FbShefa"/>
          <w:sz w:val="11"/>
          <w:rtl/>
        </w:rPr>
        <w:t>.</w:t>
      </w:r>
    </w:p>
    <w:p w14:paraId="298261C3" w14:textId="55A22B5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לוקח מותר ומוכר אסור</w:t>
      </w:r>
      <w:r w:rsidR="00980F5A" w:rsidRPr="005D137A">
        <w:rPr>
          <w:rStyle w:val="af9"/>
          <w:rFonts w:eastAsiaTheme="minorHAnsi"/>
          <w:rtl/>
        </w:rPr>
        <w:t>.</w:t>
      </w:r>
      <w:r w:rsidRPr="00270114">
        <w:rPr>
          <w:rFonts w:ascii="FbShefa" w:hAnsi="FbShefa"/>
          <w:sz w:val="11"/>
          <w:rtl/>
        </w:rPr>
        <w:t xml:space="preserve"> דא"ל קני מעכשיו וזוזאי להוו הלואה גבך</w:t>
      </w:r>
      <w:r w:rsidR="00980F5A" w:rsidRPr="00270114">
        <w:rPr>
          <w:rFonts w:ascii="FbShefa" w:hAnsi="FbShefa"/>
          <w:sz w:val="11"/>
          <w:rtl/>
        </w:rPr>
        <w:t>.</w:t>
      </w:r>
    </w:p>
    <w:p w14:paraId="679257B2" w14:textId="1FBCCFF3" w:rsidR="009C3CB4" w:rsidRPr="00270114" w:rsidRDefault="009C3CB4" w:rsidP="009C3CB4">
      <w:pPr>
        <w:spacing w:line="240" w:lineRule="auto"/>
        <w:rPr>
          <w:rFonts w:ascii="FbShefa" w:hAnsi="FbShefa"/>
          <w:sz w:val="11"/>
          <w:rtl/>
        </w:rPr>
      </w:pPr>
    </w:p>
    <w:p w14:paraId="743B2E9D"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צד אחד בריבית</w:t>
      </w:r>
    </w:p>
    <w:p w14:paraId="1D782CE8" w14:textId="76864709" w:rsidR="009C3CB4" w:rsidRPr="00270114" w:rsidRDefault="00745B57" w:rsidP="00745B57">
      <w:pPr>
        <w:pStyle w:val="3"/>
        <w:rPr>
          <w:rtl/>
        </w:rPr>
      </w:pPr>
      <w:r>
        <w:rPr>
          <w:rFonts w:hint="cs"/>
          <w:rtl/>
        </w:rPr>
        <w:t>כגון:</w:t>
      </w:r>
    </w:p>
    <w:p w14:paraId="265F7B1A" w14:textId="7F08F759"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כגון א</w:t>
      </w:r>
      <w:r w:rsidR="00980F5A" w:rsidRPr="001B3037">
        <w:rPr>
          <w:rFonts w:ascii="FbShefa" w:hAnsi="FbShefa"/>
          <w:b/>
          <w:bCs/>
          <w:color w:val="3B2F2A" w:themeColor="text2" w:themeShade="80"/>
          <w:sz w:val="11"/>
          <w:rtl/>
        </w:rPr>
        <w:t>.</w:t>
      </w:r>
      <w:r w:rsidRPr="00270114">
        <w:rPr>
          <w:rFonts w:ascii="FbShefa" w:hAnsi="FbShefa"/>
          <w:sz w:val="11"/>
          <w:rtl/>
        </w:rPr>
        <w:t xml:space="preserve"> ששניהם אסורין באכילת פירות</w:t>
      </w:r>
      <w:r w:rsidR="00AA7D21" w:rsidRPr="00270114">
        <w:rPr>
          <w:rFonts w:ascii="FbShefa" w:hAnsi="FbShefa"/>
          <w:sz w:val="11"/>
          <w:rtl/>
        </w:rPr>
        <w:t xml:space="preserve"> (כנ"ל)</w:t>
      </w:r>
      <w:r w:rsidR="00980F5A" w:rsidRPr="00270114">
        <w:rPr>
          <w:rFonts w:ascii="FbShefa" w:hAnsi="FbShefa"/>
          <w:sz w:val="11"/>
          <w:rtl/>
        </w:rPr>
        <w:t>.</w:t>
      </w:r>
    </w:p>
    <w:p w14:paraId="38025E7A" w14:textId="178BD598"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כגון ב</w:t>
      </w:r>
      <w:r w:rsidR="00980F5A" w:rsidRPr="001B3037">
        <w:rPr>
          <w:rFonts w:ascii="FbShefa" w:hAnsi="FbShefa"/>
          <w:b/>
          <w:bCs/>
          <w:color w:val="3B2F2A" w:themeColor="text2" w:themeShade="80"/>
          <w:sz w:val="11"/>
          <w:rtl/>
        </w:rPr>
        <w:t>.</w:t>
      </w:r>
      <w:r w:rsidRPr="00270114">
        <w:rPr>
          <w:rFonts w:ascii="FbShefa" w:hAnsi="FbShefa"/>
          <w:sz w:val="11"/>
          <w:rtl/>
        </w:rPr>
        <w:t xml:space="preserve"> משכן לו בית, ואמר, לכשתרצה למוכרם, לא תמכרם אלא לי בדמים הללו</w:t>
      </w:r>
      <w:r w:rsidR="00AA7D21" w:rsidRPr="00270114">
        <w:rPr>
          <w:rFonts w:ascii="FbShefa" w:hAnsi="FbShefa"/>
          <w:sz w:val="11"/>
          <w:rtl/>
        </w:rPr>
        <w:t>,</w:t>
      </w:r>
      <w:r w:rsidRPr="00270114">
        <w:rPr>
          <w:rFonts w:ascii="FbShefa" w:hAnsi="FbShefa"/>
          <w:sz w:val="11"/>
          <w:rtl/>
        </w:rPr>
        <w:t xml:space="preserve"> אסור</w:t>
      </w:r>
      <w:r w:rsidR="00980F5A" w:rsidRPr="00270114">
        <w:rPr>
          <w:rFonts w:ascii="FbShefa" w:hAnsi="FbShefa"/>
          <w:sz w:val="11"/>
          <w:rtl/>
        </w:rPr>
        <w:t>.</w:t>
      </w:r>
      <w:r w:rsidR="001C0E38" w:rsidRPr="00270114">
        <w:rPr>
          <w:rFonts w:ascii="FbShefa" w:hAnsi="FbShefa"/>
          <w:sz w:val="11"/>
          <w:rtl/>
        </w:rPr>
        <w:t xml:space="preserve"> </w:t>
      </w:r>
      <w:r w:rsidR="00AA7D21" w:rsidRPr="001B3037">
        <w:rPr>
          <w:rFonts w:ascii="FbShefa" w:hAnsi="FbShefa"/>
          <w:b/>
          <w:bCs/>
          <w:color w:val="3B2F2A" w:themeColor="text2" w:themeShade="80"/>
          <w:sz w:val="11"/>
          <w:rtl/>
        </w:rPr>
        <w:t xml:space="preserve">אבל </w:t>
      </w:r>
      <w:r w:rsidRPr="001B3037">
        <w:rPr>
          <w:rFonts w:ascii="FbShefa" w:hAnsi="FbShefa"/>
          <w:b/>
          <w:bCs/>
          <w:color w:val="3B2F2A" w:themeColor="text2" w:themeShade="80"/>
          <w:sz w:val="11"/>
          <w:rtl/>
        </w:rPr>
        <w:t>בשוייהן</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מותר</w:t>
      </w:r>
      <w:r w:rsidR="00980F5A" w:rsidRPr="00270114">
        <w:rPr>
          <w:rFonts w:ascii="FbShefa" w:hAnsi="FbShefa"/>
          <w:sz w:val="11"/>
          <w:rtl/>
        </w:rPr>
        <w:t>.</w:t>
      </w:r>
    </w:p>
    <w:p w14:paraId="4DEF337B" w14:textId="6D515DFB" w:rsidR="009C3CB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כגון ג</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מכר לו בית, ואמר לו</w:t>
      </w:r>
      <w:r w:rsidR="00AA7D21" w:rsidRPr="00270114">
        <w:rPr>
          <w:rFonts w:ascii="FbShefa" w:hAnsi="FbShefa"/>
          <w:sz w:val="11"/>
          <w:rtl/>
        </w:rPr>
        <w:t>,</w:t>
      </w:r>
      <w:r w:rsidRPr="00270114">
        <w:rPr>
          <w:rFonts w:ascii="FbShefa" w:hAnsi="FbShefa"/>
          <w:sz w:val="11"/>
          <w:rtl/>
        </w:rPr>
        <w:t xml:space="preserve"> לכשיהיו לי מעות החזירם לי</w:t>
      </w:r>
      <w:r w:rsidR="00980F5A" w:rsidRPr="00270114">
        <w:rPr>
          <w:rFonts w:ascii="FbShefa" w:hAnsi="FbShefa"/>
          <w:sz w:val="11"/>
          <w:rtl/>
        </w:rPr>
        <w:t>.</w:t>
      </w:r>
    </w:p>
    <w:p w14:paraId="39F13876" w14:textId="77777777" w:rsidR="00745B57" w:rsidRDefault="00745B57" w:rsidP="009C3CB4">
      <w:pPr>
        <w:spacing w:line="240" w:lineRule="auto"/>
        <w:rPr>
          <w:rFonts w:ascii="FbShefa" w:hAnsi="FbShefa"/>
          <w:sz w:val="11"/>
          <w:rtl/>
        </w:rPr>
      </w:pPr>
    </w:p>
    <w:p w14:paraId="5B5FE396" w14:textId="4AE81313" w:rsidR="00745B57" w:rsidRDefault="00745B57" w:rsidP="00745B57">
      <w:pPr>
        <w:pStyle w:val="3"/>
        <w:rPr>
          <w:rtl/>
        </w:rPr>
      </w:pPr>
      <w:r>
        <w:rPr>
          <w:rFonts w:hint="cs"/>
          <w:rtl/>
        </w:rPr>
        <w:t>מחלוקת:</w:t>
      </w:r>
    </w:p>
    <w:p w14:paraId="19474B86" w14:textId="6EDC869C" w:rsidR="00745B57" w:rsidRDefault="00745B57" w:rsidP="00745B57">
      <w:pPr>
        <w:rPr>
          <w:rtl/>
        </w:rPr>
      </w:pPr>
      <w:r w:rsidRPr="00745B57">
        <w:rPr>
          <w:rStyle w:val="af9"/>
          <w:rFonts w:eastAsiaTheme="minorHAnsi" w:hint="cs"/>
          <w:rtl/>
        </w:rPr>
        <w:t>דעה א.</w:t>
      </w:r>
      <w:r>
        <w:rPr>
          <w:rFonts w:hint="cs"/>
          <w:rtl/>
        </w:rPr>
        <w:t xml:space="preserve"> מותר.</w:t>
      </w:r>
    </w:p>
    <w:p w14:paraId="3250D232" w14:textId="546697CE" w:rsidR="00745B57" w:rsidRPr="00745B57" w:rsidRDefault="00745B57" w:rsidP="00745B57">
      <w:pPr>
        <w:rPr>
          <w:rtl/>
        </w:rPr>
      </w:pPr>
      <w:r w:rsidRPr="00745B57">
        <w:rPr>
          <w:rStyle w:val="af9"/>
          <w:rFonts w:eastAsiaTheme="minorHAnsi" w:hint="cs"/>
          <w:rtl/>
        </w:rPr>
        <w:t>דעה ב.</w:t>
      </w:r>
      <w:r>
        <w:rPr>
          <w:rFonts w:hint="cs"/>
          <w:rtl/>
        </w:rPr>
        <w:t xml:space="preserve"> אסור.</w:t>
      </w:r>
    </w:p>
    <w:p w14:paraId="6C96C242" w14:textId="1ED5CA47" w:rsidR="009C3CB4" w:rsidRPr="00270114" w:rsidRDefault="009C3CB4" w:rsidP="00794C1A">
      <w:pPr>
        <w:pStyle w:val="1"/>
        <w:rPr>
          <w:rFonts w:ascii="FbShefa" w:hAnsi="FbShefa"/>
          <w:rtl/>
        </w:rPr>
      </w:pPr>
      <w:r w:rsidRPr="00270114">
        <w:rPr>
          <w:rFonts w:ascii="FbShefa" w:hAnsi="FbShefa"/>
          <w:sz w:val="11"/>
          <w:rtl/>
        </w:rPr>
        <w:t>סו</w:t>
      </w:r>
      <w:r w:rsidR="00B36BF2" w:rsidRPr="00270114">
        <w:rPr>
          <w:rFonts w:ascii="FbShefa" w:hAnsi="FbShefa"/>
          <w:sz w:val="11"/>
          <w:rtl/>
        </w:rPr>
        <w:t>, א</w:t>
      </w:r>
    </w:p>
    <w:p w14:paraId="6EA7503D"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פטומי מילי</w:t>
      </w:r>
    </w:p>
    <w:p w14:paraId="23BE3484" w14:textId="49BC5143"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הכלל</w:t>
      </w:r>
      <w:r w:rsidR="00980F5A" w:rsidRPr="001B3037">
        <w:rPr>
          <w:rFonts w:ascii="FbShefa" w:hAnsi="FbShefa"/>
          <w:b/>
          <w:bCs/>
          <w:color w:val="3B2F2A" w:themeColor="text2" w:themeShade="80"/>
          <w:sz w:val="11"/>
          <w:rtl/>
        </w:rPr>
        <w:t>.</w:t>
      </w:r>
      <w:r w:rsidRPr="00270114">
        <w:rPr>
          <w:rFonts w:ascii="FbShefa" w:hAnsi="FbShefa"/>
          <w:sz w:val="11"/>
          <w:rtl/>
        </w:rPr>
        <w:t xml:space="preserve"> כשהלוקח בעי לאתנויי, ומתנה המוכר, פטומי מילי בעלמא הוא</w:t>
      </w:r>
      <w:r w:rsidR="00980F5A" w:rsidRPr="00270114">
        <w:rPr>
          <w:rFonts w:ascii="FbShefa" w:hAnsi="FbShefa"/>
          <w:sz w:val="11"/>
          <w:rtl/>
        </w:rPr>
        <w:t>.</w:t>
      </w:r>
    </w:p>
    <w:p w14:paraId="5D2400C0" w14:textId="77777777" w:rsidR="00AA7D21" w:rsidRPr="001B3037" w:rsidRDefault="00AA7D21" w:rsidP="009C3CB4">
      <w:pPr>
        <w:spacing w:line="240" w:lineRule="auto"/>
        <w:rPr>
          <w:rFonts w:ascii="FbShefa" w:hAnsi="FbShefa"/>
          <w:b/>
          <w:bCs/>
          <w:color w:val="3B2F2A" w:themeColor="text2" w:themeShade="80"/>
          <w:sz w:val="11"/>
          <w:rtl/>
        </w:rPr>
      </w:pPr>
    </w:p>
    <w:p w14:paraId="19482B63" w14:textId="77777777" w:rsidR="00AA7D21" w:rsidRPr="00270114" w:rsidRDefault="009C3CB4" w:rsidP="00AA7D21">
      <w:pPr>
        <w:pStyle w:val="3"/>
        <w:rPr>
          <w:rFonts w:ascii="FbShefa" w:hAnsi="FbShefa"/>
          <w:rtl/>
        </w:rPr>
      </w:pPr>
      <w:r w:rsidRPr="00270114">
        <w:rPr>
          <w:rFonts w:ascii="FbShefa" w:hAnsi="FbShefa"/>
          <w:rtl/>
        </w:rPr>
        <w:t>כגון א</w:t>
      </w:r>
      <w:r w:rsidR="00AA7D21" w:rsidRPr="00270114">
        <w:rPr>
          <w:rFonts w:ascii="FbShefa" w:hAnsi="FbShefa"/>
          <w:rtl/>
        </w:rPr>
        <w:t>:</w:t>
      </w:r>
    </w:p>
    <w:p w14:paraId="487C2121" w14:textId="6A8DE642"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מכר לו בית</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ואמר המוכר</w:t>
      </w:r>
      <w:r w:rsidR="001C0E38" w:rsidRPr="00270114">
        <w:rPr>
          <w:rFonts w:ascii="FbShefa" w:hAnsi="FbShefa"/>
          <w:sz w:val="11"/>
          <w:rtl/>
        </w:rPr>
        <w:t xml:space="preserve">, </w:t>
      </w:r>
      <w:r w:rsidRPr="00270114">
        <w:rPr>
          <w:rFonts w:ascii="FbShefa" w:hAnsi="FbShefa"/>
          <w:sz w:val="11"/>
          <w:rtl/>
        </w:rPr>
        <w:t>לכשיהיו לך מעות</w:t>
      </w:r>
      <w:r w:rsidR="001C0E38" w:rsidRPr="00270114">
        <w:rPr>
          <w:rFonts w:ascii="FbShefa" w:hAnsi="FbShefa"/>
          <w:sz w:val="11"/>
          <w:rtl/>
        </w:rPr>
        <w:t xml:space="preserve">, </w:t>
      </w:r>
      <w:r w:rsidRPr="00270114">
        <w:rPr>
          <w:rFonts w:ascii="FbShefa" w:hAnsi="FbShefa"/>
          <w:sz w:val="11"/>
          <w:rtl/>
        </w:rPr>
        <w:t>אחזיר לך</w:t>
      </w:r>
      <w:r w:rsidR="00980F5A" w:rsidRPr="00270114">
        <w:rPr>
          <w:rFonts w:ascii="FbShefa" w:hAnsi="FbShefa"/>
          <w:sz w:val="11"/>
          <w:rtl/>
        </w:rPr>
        <w:t>.</w:t>
      </w:r>
    </w:p>
    <w:p w14:paraId="40398E77" w14:textId="5FD5471E"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מותר</w:t>
      </w:r>
      <w:r w:rsidR="00980F5A" w:rsidRPr="001B3037">
        <w:rPr>
          <w:rFonts w:ascii="FbShefa" w:hAnsi="FbShefa"/>
          <w:b/>
          <w:bCs/>
          <w:color w:val="3B2F2A" w:themeColor="text2" w:themeShade="80"/>
          <w:sz w:val="11"/>
          <w:rtl/>
        </w:rPr>
        <w:t>.</w:t>
      </w:r>
      <w:r w:rsidRPr="00270114">
        <w:rPr>
          <w:rFonts w:ascii="FbShefa" w:hAnsi="FbShefa"/>
          <w:sz w:val="11"/>
          <w:rtl/>
        </w:rPr>
        <w:t xml:space="preserve"> ואין בו ריבית</w:t>
      </w:r>
      <w:r w:rsidR="00980F5A" w:rsidRPr="00270114">
        <w:rPr>
          <w:rFonts w:ascii="FbShefa" w:hAnsi="FbShefa"/>
          <w:sz w:val="11"/>
          <w:rtl/>
        </w:rPr>
        <w:t>.</w:t>
      </w:r>
    </w:p>
    <w:p w14:paraId="52F16546" w14:textId="351D2504"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אף</w:t>
      </w:r>
      <w:r w:rsidR="00980F5A" w:rsidRPr="001B3037">
        <w:rPr>
          <w:rFonts w:ascii="FbShefa" w:hAnsi="FbShefa"/>
          <w:b/>
          <w:bCs/>
          <w:color w:val="3B2F2A" w:themeColor="text2" w:themeShade="80"/>
          <w:sz w:val="11"/>
          <w:rtl/>
        </w:rPr>
        <w:t>.</w:t>
      </w:r>
      <w:r w:rsidRPr="00270114">
        <w:rPr>
          <w:rFonts w:ascii="FbShefa" w:hAnsi="FbShefa"/>
          <w:sz w:val="11"/>
          <w:rtl/>
        </w:rPr>
        <w:t xml:space="preserve"> שלא אמר ליה מדעתי</w:t>
      </w:r>
      <w:r w:rsidR="00AA7D21" w:rsidRPr="00270114">
        <w:rPr>
          <w:rFonts w:ascii="FbShefa" w:hAnsi="FbShefa"/>
          <w:sz w:val="11"/>
          <w:rtl/>
        </w:rPr>
        <w:t>,</w:t>
      </w:r>
      <w:r w:rsidRPr="00270114">
        <w:rPr>
          <w:rFonts w:ascii="FbShefa" w:hAnsi="FbShefa"/>
          <w:sz w:val="11"/>
          <w:rtl/>
        </w:rPr>
        <w:t xml:space="preserve"> כמאן דא"ל</w:t>
      </w:r>
      <w:r w:rsidR="00AA7D21" w:rsidRPr="00270114">
        <w:rPr>
          <w:rFonts w:ascii="FbShefa" w:hAnsi="FbShefa"/>
          <w:sz w:val="11"/>
          <w:rtl/>
        </w:rPr>
        <w:t xml:space="preserve"> מדעתי</w:t>
      </w:r>
      <w:r w:rsidR="00980F5A" w:rsidRPr="00270114">
        <w:rPr>
          <w:rFonts w:ascii="FbShefa" w:hAnsi="FbShefa"/>
          <w:sz w:val="11"/>
          <w:rtl/>
        </w:rPr>
        <w:t>.</w:t>
      </w:r>
    </w:p>
    <w:p w14:paraId="470D7FAA" w14:textId="77777777" w:rsidR="00AA7D21" w:rsidRPr="001B3037" w:rsidRDefault="00AA7D21" w:rsidP="009C3CB4">
      <w:pPr>
        <w:spacing w:line="240" w:lineRule="auto"/>
        <w:rPr>
          <w:rFonts w:ascii="FbShefa" w:hAnsi="FbShefa"/>
          <w:b/>
          <w:bCs/>
          <w:color w:val="3B2F2A" w:themeColor="text2" w:themeShade="80"/>
          <w:sz w:val="11"/>
          <w:rtl/>
        </w:rPr>
      </w:pPr>
    </w:p>
    <w:p w14:paraId="12FAA61D" w14:textId="77777777" w:rsidR="00AA7D21" w:rsidRPr="00270114" w:rsidRDefault="009C3CB4" w:rsidP="00AA7D21">
      <w:pPr>
        <w:pStyle w:val="3"/>
        <w:rPr>
          <w:rFonts w:ascii="FbShefa" w:hAnsi="FbShefa"/>
          <w:rtl/>
        </w:rPr>
      </w:pPr>
      <w:r w:rsidRPr="00270114">
        <w:rPr>
          <w:rFonts w:ascii="FbShefa" w:hAnsi="FbShefa"/>
          <w:rtl/>
        </w:rPr>
        <w:t>כגון ב</w:t>
      </w:r>
      <w:r w:rsidR="00AA7D21" w:rsidRPr="00270114">
        <w:rPr>
          <w:rFonts w:ascii="FbShefa" w:hAnsi="FbShefa"/>
          <w:rtl/>
        </w:rPr>
        <w:t>:</w:t>
      </w:r>
    </w:p>
    <w:p w14:paraId="2A6A9D1D" w14:textId="60C75B19" w:rsidR="00AA7D2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מכירה</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שלא באחריות</w:t>
      </w:r>
      <w:r w:rsidR="00980F5A" w:rsidRPr="00270114">
        <w:rPr>
          <w:rFonts w:ascii="FbShefa" w:hAnsi="FbShefa"/>
          <w:sz w:val="11"/>
          <w:rtl/>
        </w:rPr>
        <w:t>.</w:t>
      </w:r>
    </w:p>
    <w:p w14:paraId="70335696" w14:textId="5AFEC837"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ואמר המוכר</w:t>
      </w:r>
      <w:r w:rsidR="00980F5A" w:rsidRPr="001B3037">
        <w:rPr>
          <w:rFonts w:ascii="FbShefa" w:hAnsi="FbShefa"/>
          <w:b/>
          <w:bCs/>
          <w:color w:val="3B2F2A" w:themeColor="text2" w:themeShade="80"/>
          <w:sz w:val="11"/>
          <w:rtl/>
        </w:rPr>
        <w:t>.</w:t>
      </w:r>
      <w:r w:rsidRPr="00270114">
        <w:rPr>
          <w:rFonts w:ascii="FbShefa" w:hAnsi="FbShefa"/>
          <w:sz w:val="11"/>
          <w:rtl/>
        </w:rPr>
        <w:t xml:space="preserve"> אי טרפו מגבינא לך שופרא, שבחא, ופירי</w:t>
      </w:r>
      <w:r w:rsidR="00980F5A" w:rsidRPr="00270114">
        <w:rPr>
          <w:rFonts w:ascii="FbShefa" w:hAnsi="FbShefa"/>
          <w:sz w:val="11"/>
          <w:rtl/>
        </w:rPr>
        <w:t>.</w:t>
      </w:r>
    </w:p>
    <w:p w14:paraId="78D37C0D" w14:textId="77777777" w:rsidR="00AA7D21" w:rsidRPr="00270114" w:rsidRDefault="00AA7D21" w:rsidP="009C3CB4">
      <w:pPr>
        <w:spacing w:line="240" w:lineRule="auto"/>
        <w:rPr>
          <w:rFonts w:ascii="FbShefa" w:hAnsi="FbShefa"/>
          <w:sz w:val="11"/>
          <w:rtl/>
        </w:rPr>
      </w:pPr>
    </w:p>
    <w:p w14:paraId="0BD205E2" w14:textId="77777777" w:rsidR="00AA7D21" w:rsidRPr="00270114" w:rsidRDefault="009C3CB4" w:rsidP="00AA7D21">
      <w:pPr>
        <w:pStyle w:val="3"/>
        <w:rPr>
          <w:rFonts w:ascii="FbShefa" w:hAnsi="FbShefa"/>
          <w:rtl/>
        </w:rPr>
      </w:pPr>
      <w:r w:rsidRPr="00270114">
        <w:rPr>
          <w:rFonts w:ascii="FbShefa" w:hAnsi="FbShefa"/>
          <w:rtl/>
        </w:rPr>
        <w:t>כגון ג</w:t>
      </w:r>
      <w:r w:rsidR="00AA7D21" w:rsidRPr="00270114">
        <w:rPr>
          <w:rFonts w:ascii="FbShefa" w:hAnsi="FbShefa"/>
          <w:rtl/>
        </w:rPr>
        <w:t>:</w:t>
      </w:r>
    </w:p>
    <w:p w14:paraId="60BF8F00" w14:textId="7B53C2AA"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גט שכ</w:t>
      </w:r>
      <w:r w:rsidR="00AA7D21" w:rsidRPr="001B3037">
        <w:rPr>
          <w:rFonts w:ascii="FbShefa" w:hAnsi="FbShefa"/>
          <w:b/>
          <w:bCs/>
          <w:color w:val="3B2F2A" w:themeColor="text2" w:themeShade="80"/>
          <w:sz w:val="11"/>
          <w:rtl/>
        </w:rPr>
        <w:t xml:space="preserve">יב </w:t>
      </w:r>
      <w:r w:rsidRPr="001B3037">
        <w:rPr>
          <w:rFonts w:ascii="FbShefa" w:hAnsi="FbShefa"/>
          <w:b/>
          <w:bCs/>
          <w:color w:val="3B2F2A" w:themeColor="text2" w:themeShade="80"/>
          <w:sz w:val="11"/>
          <w:rtl/>
        </w:rPr>
        <w:t>מ</w:t>
      </w:r>
      <w:r w:rsidR="00AA7D21" w:rsidRPr="001B3037">
        <w:rPr>
          <w:rFonts w:ascii="FbShefa" w:hAnsi="FbShefa"/>
          <w:b/>
          <w:bCs/>
          <w:color w:val="3B2F2A" w:themeColor="text2" w:themeShade="80"/>
          <w:sz w:val="11"/>
          <w:rtl/>
        </w:rPr>
        <w:t>רע</w:t>
      </w:r>
      <w:r w:rsidR="00980F5A" w:rsidRPr="001B3037">
        <w:rPr>
          <w:rFonts w:ascii="FbShefa" w:hAnsi="FbShefa"/>
          <w:b/>
          <w:bCs/>
          <w:color w:val="3B2F2A" w:themeColor="text2" w:themeShade="80"/>
          <w:sz w:val="11"/>
          <w:rtl/>
        </w:rPr>
        <w:t>.</w:t>
      </w:r>
      <w:r w:rsidRPr="00270114">
        <w:rPr>
          <w:rFonts w:ascii="FbShefa" w:hAnsi="FbShefa"/>
          <w:sz w:val="11"/>
          <w:rtl/>
        </w:rPr>
        <w:t xml:space="preserve"> שאמרה האשה</w:t>
      </w:r>
      <w:r w:rsidR="00AA7D21" w:rsidRPr="00270114">
        <w:rPr>
          <w:rFonts w:ascii="FbShefa" w:hAnsi="FbShefa"/>
          <w:sz w:val="11"/>
          <w:rtl/>
        </w:rPr>
        <w:t>,</w:t>
      </w:r>
      <w:r w:rsidRPr="00270114">
        <w:rPr>
          <w:rFonts w:ascii="FbShefa" w:hAnsi="FbShefa"/>
          <w:sz w:val="11"/>
          <w:rtl/>
        </w:rPr>
        <w:t xml:space="preserve"> אי קיימת</w:t>
      </w:r>
      <w:r w:rsidR="00AA7D21" w:rsidRPr="00270114">
        <w:rPr>
          <w:rFonts w:ascii="FbShefa" w:hAnsi="FbShefa"/>
          <w:sz w:val="11"/>
          <w:rtl/>
        </w:rPr>
        <w:t>,</w:t>
      </w:r>
      <w:r w:rsidRPr="00270114">
        <w:rPr>
          <w:rFonts w:ascii="FbShefa" w:hAnsi="FbShefa"/>
          <w:sz w:val="11"/>
          <w:rtl/>
        </w:rPr>
        <w:t xml:space="preserve"> דידך אנא</w:t>
      </w:r>
      <w:r w:rsidR="00980F5A" w:rsidRPr="00270114">
        <w:rPr>
          <w:rFonts w:ascii="FbShefa" w:hAnsi="FbShefa"/>
          <w:sz w:val="11"/>
          <w:rtl/>
        </w:rPr>
        <w:t>.</w:t>
      </w:r>
    </w:p>
    <w:p w14:paraId="6FD66E6C" w14:textId="62A077A2"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החידוש</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אף שאין ביד האשה להתנות בגט</w:t>
      </w:r>
      <w:r w:rsidR="00980F5A" w:rsidRPr="00270114">
        <w:rPr>
          <w:rFonts w:ascii="FbShefa" w:hAnsi="FbShefa"/>
          <w:sz w:val="11"/>
          <w:rtl/>
        </w:rPr>
        <w:t>.</w:t>
      </w:r>
    </w:p>
    <w:p w14:paraId="1B52F3B7" w14:textId="2C059DEC"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ס"ד</w:t>
      </w:r>
      <w:r w:rsidR="00980F5A" w:rsidRPr="001B3037">
        <w:rPr>
          <w:rFonts w:ascii="FbShefa" w:hAnsi="FbShefa"/>
          <w:b/>
          <w:bCs/>
          <w:color w:val="3B2F2A" w:themeColor="text2" w:themeShade="80"/>
          <w:sz w:val="11"/>
          <w:rtl/>
        </w:rPr>
        <w:t>.</w:t>
      </w:r>
      <w:r w:rsidRPr="00270114">
        <w:rPr>
          <w:rFonts w:ascii="FbShefa" w:hAnsi="FbShefa"/>
          <w:sz w:val="11"/>
          <w:rtl/>
        </w:rPr>
        <w:t xml:space="preserve"> דהוא גופיה אדעתא דידה קא גמיר</w:t>
      </w:r>
      <w:r w:rsidR="00980F5A" w:rsidRPr="00270114">
        <w:rPr>
          <w:rFonts w:ascii="FbShefa" w:hAnsi="FbShefa"/>
          <w:sz w:val="11"/>
          <w:rtl/>
        </w:rPr>
        <w:t>.</w:t>
      </w:r>
    </w:p>
    <w:p w14:paraId="585C7890" w14:textId="77777777" w:rsidR="009C3CB4" w:rsidRPr="00270114" w:rsidRDefault="009C3CB4" w:rsidP="009C3CB4">
      <w:pPr>
        <w:spacing w:line="240" w:lineRule="auto"/>
        <w:rPr>
          <w:rFonts w:ascii="FbShefa" w:hAnsi="FbShefa"/>
          <w:sz w:val="11"/>
          <w:rtl/>
        </w:rPr>
      </w:pPr>
    </w:p>
    <w:p w14:paraId="6E8A1848"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הלוהו על שדהו</w:t>
      </w:r>
    </w:p>
    <w:p w14:paraId="1BDAD872" w14:textId="77777777" w:rsidR="00AA1643" w:rsidRPr="00270114" w:rsidRDefault="00AA1643" w:rsidP="00AA1643">
      <w:pPr>
        <w:pStyle w:val="3"/>
        <w:rPr>
          <w:rFonts w:ascii="FbShefa" w:hAnsi="FbShefa"/>
          <w:rtl/>
        </w:rPr>
      </w:pPr>
      <w:r w:rsidRPr="00270114">
        <w:rPr>
          <w:rFonts w:ascii="FbShefa" w:hAnsi="FbShefa"/>
          <w:rtl/>
        </w:rPr>
        <w:t>דעה א:</w:t>
      </w:r>
    </w:p>
    <w:p w14:paraId="7A554AA8" w14:textId="575FE80C" w:rsidR="002F24DC" w:rsidRPr="00270114" w:rsidRDefault="00AA1643" w:rsidP="00AA1643">
      <w:pPr>
        <w:autoSpaceDE w:val="0"/>
        <w:autoSpaceDN w:val="0"/>
        <w:adjustRightInd w:val="0"/>
        <w:rPr>
          <w:rFonts w:ascii="FbShefa" w:hAnsi="FbShefa"/>
          <w:rtl/>
        </w:rPr>
      </w:pPr>
      <w:r w:rsidRPr="001B3037">
        <w:rPr>
          <w:rFonts w:ascii="FbShefa" w:hAnsi="FbShefa"/>
          <w:b/>
          <w:bCs/>
          <w:color w:val="3B2F2A" w:themeColor="text2" w:themeShade="80"/>
          <w:rtl/>
        </w:rPr>
        <w:t>בשעת מתן מעות</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קנה הכל</w:t>
      </w:r>
      <w:r w:rsidR="00980F5A" w:rsidRPr="00270114">
        <w:rPr>
          <w:rFonts w:ascii="FbShefa" w:hAnsi="FbShefa"/>
          <w:rtl/>
        </w:rPr>
        <w:t>.</w:t>
      </w:r>
    </w:p>
    <w:p w14:paraId="5A80C1E5" w14:textId="1555EA9B" w:rsidR="002F24DC" w:rsidRPr="00270114" w:rsidRDefault="00AA1643" w:rsidP="00AA1643">
      <w:pPr>
        <w:autoSpaceDE w:val="0"/>
        <w:autoSpaceDN w:val="0"/>
        <w:adjustRightInd w:val="0"/>
        <w:rPr>
          <w:rFonts w:ascii="FbShefa" w:hAnsi="FbShefa"/>
          <w:rtl/>
        </w:rPr>
      </w:pPr>
      <w:r w:rsidRPr="001B3037">
        <w:rPr>
          <w:rFonts w:ascii="FbShefa" w:hAnsi="FbShefa"/>
          <w:b/>
          <w:bCs/>
          <w:color w:val="3B2F2A" w:themeColor="text2" w:themeShade="80"/>
          <w:rtl/>
        </w:rPr>
        <w:t>לאחר מתן מעות</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לא קנה אלא כנגד מעותיו</w:t>
      </w:r>
      <w:r w:rsidR="00980F5A" w:rsidRPr="00270114">
        <w:rPr>
          <w:rFonts w:ascii="FbShefa" w:hAnsi="FbShefa"/>
          <w:rtl/>
        </w:rPr>
        <w:t>.</w:t>
      </w:r>
    </w:p>
    <w:p w14:paraId="26AC8E06" w14:textId="351DFD07" w:rsidR="00AA1643" w:rsidRPr="00270114" w:rsidRDefault="00AA1643" w:rsidP="00AA1643">
      <w:pPr>
        <w:autoSpaceDE w:val="0"/>
        <w:autoSpaceDN w:val="0"/>
        <w:adjustRightInd w:val="0"/>
        <w:rPr>
          <w:rFonts w:ascii="FbShefa" w:hAnsi="FbShefa"/>
          <w:rtl/>
        </w:rPr>
      </w:pPr>
    </w:p>
    <w:p w14:paraId="44D148AE" w14:textId="77777777" w:rsidR="00AA1643" w:rsidRPr="00270114" w:rsidRDefault="00AA1643" w:rsidP="00AA1643">
      <w:pPr>
        <w:pStyle w:val="3"/>
        <w:rPr>
          <w:rFonts w:ascii="FbShefa" w:hAnsi="FbShefa"/>
          <w:rtl/>
        </w:rPr>
      </w:pPr>
      <w:r w:rsidRPr="00270114">
        <w:rPr>
          <w:rFonts w:ascii="FbShefa" w:hAnsi="FbShefa"/>
          <w:rtl/>
        </w:rPr>
        <w:t>דעה ב:</w:t>
      </w:r>
    </w:p>
    <w:p w14:paraId="18AE4681" w14:textId="1C15F269" w:rsidR="002F24DC" w:rsidRPr="00270114" w:rsidRDefault="00AA1643" w:rsidP="00AA1643">
      <w:pPr>
        <w:autoSpaceDE w:val="0"/>
        <w:autoSpaceDN w:val="0"/>
        <w:adjustRightInd w:val="0"/>
        <w:rPr>
          <w:rFonts w:ascii="FbShefa" w:hAnsi="FbShefa"/>
          <w:rtl/>
        </w:rPr>
      </w:pPr>
      <w:r w:rsidRPr="001B3037">
        <w:rPr>
          <w:rFonts w:ascii="FbShefa" w:hAnsi="FbShefa"/>
          <w:b/>
          <w:bCs/>
          <w:color w:val="3B2F2A" w:themeColor="text2" w:themeShade="80"/>
          <w:rtl/>
        </w:rPr>
        <w:t>אפילו לאחר מתן מעות</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קנה הכל</w:t>
      </w:r>
      <w:r w:rsidR="00980F5A" w:rsidRPr="00270114">
        <w:rPr>
          <w:rFonts w:ascii="FbShefa" w:hAnsi="FbShefa"/>
          <w:rtl/>
        </w:rPr>
        <w:t>.</w:t>
      </w:r>
    </w:p>
    <w:p w14:paraId="7B169D48" w14:textId="11015F2B" w:rsidR="002F24DC" w:rsidRPr="00270114" w:rsidRDefault="00AA1643" w:rsidP="00AA1643">
      <w:pPr>
        <w:autoSpaceDE w:val="0"/>
        <w:autoSpaceDN w:val="0"/>
        <w:adjustRightInd w:val="0"/>
        <w:rPr>
          <w:rFonts w:ascii="FbShefa" w:hAnsi="FbShefa"/>
          <w:rtl/>
        </w:rPr>
      </w:pPr>
      <w:r w:rsidRPr="001B3037">
        <w:rPr>
          <w:rFonts w:ascii="FbShefa" w:hAnsi="FbShefa"/>
          <w:b/>
          <w:bCs/>
          <w:color w:val="3B2F2A" w:themeColor="text2" w:themeShade="80"/>
          <w:rtl/>
        </w:rPr>
        <w:t>עבד רב נחמן</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עובדא גבי ריש גלותא כשמעתיה</w:t>
      </w:r>
      <w:r w:rsidR="00980F5A" w:rsidRPr="00270114">
        <w:rPr>
          <w:rFonts w:ascii="FbShefa" w:hAnsi="FbShefa"/>
          <w:rtl/>
        </w:rPr>
        <w:t>.</w:t>
      </w:r>
    </w:p>
    <w:p w14:paraId="763CACF5" w14:textId="7CACB0DC" w:rsidR="002F24DC" w:rsidRPr="00270114" w:rsidRDefault="00AA1643" w:rsidP="00AA1643">
      <w:pPr>
        <w:autoSpaceDE w:val="0"/>
        <w:autoSpaceDN w:val="0"/>
        <w:adjustRightInd w:val="0"/>
        <w:rPr>
          <w:rFonts w:ascii="FbShefa" w:hAnsi="FbShefa"/>
          <w:rtl/>
        </w:rPr>
      </w:pPr>
      <w:r w:rsidRPr="001B3037">
        <w:rPr>
          <w:rFonts w:ascii="FbShefa" w:hAnsi="FbShefa"/>
          <w:b/>
          <w:bCs/>
          <w:color w:val="3B2F2A" w:themeColor="text2" w:themeShade="80"/>
          <w:rtl/>
        </w:rPr>
        <w:t>קרעיה</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רב יהודה לשטריה</w:t>
      </w:r>
      <w:r w:rsidR="00980F5A" w:rsidRPr="00270114">
        <w:rPr>
          <w:rFonts w:ascii="FbShefa" w:hAnsi="FbShefa"/>
          <w:rtl/>
        </w:rPr>
        <w:t>.</w:t>
      </w:r>
    </w:p>
    <w:p w14:paraId="2486704C" w14:textId="170EFF1B" w:rsidR="00E10D04" w:rsidRPr="00270114" w:rsidRDefault="00E10D04" w:rsidP="00E10D04">
      <w:pPr>
        <w:spacing w:line="240" w:lineRule="auto"/>
        <w:rPr>
          <w:rFonts w:ascii="FbShefa" w:hAnsi="FbShefa"/>
          <w:sz w:val="11"/>
          <w:rtl/>
        </w:rPr>
      </w:pPr>
      <w:r w:rsidRPr="001B3037">
        <w:rPr>
          <w:rFonts w:ascii="FbShefa" w:hAnsi="FbShefa"/>
          <w:b/>
          <w:bCs/>
          <w:color w:val="3B2F2A" w:themeColor="text2" w:themeShade="80"/>
          <w:sz w:val="11"/>
          <w:rtl/>
        </w:rPr>
        <w:t>אמר ר"נ</w:t>
      </w:r>
      <w:r w:rsidR="00980F5A" w:rsidRPr="001B3037">
        <w:rPr>
          <w:rFonts w:ascii="FbShefa" w:hAnsi="FbShefa"/>
          <w:b/>
          <w:bCs/>
          <w:color w:val="3B2F2A" w:themeColor="text2" w:themeShade="80"/>
          <w:sz w:val="11"/>
          <w:rtl/>
        </w:rPr>
        <w:t>.</w:t>
      </w:r>
      <w:r w:rsidRPr="00270114">
        <w:rPr>
          <w:rFonts w:ascii="FbShefa" w:hAnsi="FbShefa"/>
          <w:sz w:val="11"/>
          <w:rtl/>
        </w:rPr>
        <w:t xml:space="preserve"> דרדקא קרע</w:t>
      </w:r>
      <w:r w:rsidR="00980F5A" w:rsidRPr="00270114">
        <w:rPr>
          <w:rFonts w:ascii="FbShefa" w:hAnsi="FbShefa"/>
          <w:sz w:val="11"/>
          <w:rtl/>
        </w:rPr>
        <w:t>.</w:t>
      </w:r>
    </w:p>
    <w:p w14:paraId="548ECD61" w14:textId="5ADDF8B3" w:rsidR="00E10D04" w:rsidRPr="00270114" w:rsidRDefault="00E10D04" w:rsidP="00E10D04">
      <w:pPr>
        <w:spacing w:line="240" w:lineRule="auto"/>
        <w:rPr>
          <w:rFonts w:ascii="FbShefa" w:hAnsi="FbShefa"/>
          <w:sz w:val="11"/>
          <w:rtl/>
        </w:rPr>
      </w:pPr>
      <w:r w:rsidRPr="001B3037">
        <w:rPr>
          <w:rFonts w:ascii="FbShefa" w:hAnsi="FbShefa"/>
          <w:b/>
          <w:bCs/>
          <w:color w:val="3B2F2A" w:themeColor="text2" w:themeShade="80"/>
          <w:sz w:val="11"/>
          <w:rtl/>
        </w:rPr>
        <w:t>לשון א</w:t>
      </w:r>
      <w:r w:rsidR="00980F5A" w:rsidRPr="001B3037">
        <w:rPr>
          <w:rFonts w:ascii="FbShefa" w:hAnsi="FbShefa"/>
          <w:b/>
          <w:bCs/>
          <w:color w:val="3B2F2A" w:themeColor="text2" w:themeShade="80"/>
          <w:sz w:val="11"/>
          <w:rtl/>
        </w:rPr>
        <w:t>.</w:t>
      </w:r>
      <w:r w:rsidRPr="00270114">
        <w:rPr>
          <w:rFonts w:ascii="FbShefa" w:hAnsi="FbShefa"/>
          <w:sz w:val="11"/>
          <w:rtl/>
        </w:rPr>
        <w:t xml:space="preserve"> וכי דרדקא קרעיה, הלא גברא רבה קרעיה, חזא ביה טעמא וקרעיה</w:t>
      </w:r>
      <w:r w:rsidR="00980F5A" w:rsidRPr="00270114">
        <w:rPr>
          <w:rFonts w:ascii="FbShefa" w:hAnsi="FbShefa"/>
          <w:sz w:val="11"/>
          <w:rtl/>
        </w:rPr>
        <w:t>.</w:t>
      </w:r>
    </w:p>
    <w:p w14:paraId="4F5B07B1" w14:textId="1D00A481" w:rsidR="002F24DC" w:rsidRPr="00270114" w:rsidRDefault="00E10D04" w:rsidP="002B7F56">
      <w:pPr>
        <w:rPr>
          <w:rFonts w:ascii="FbShefa" w:hAnsi="FbShefa"/>
          <w:rtl/>
        </w:rPr>
      </w:pPr>
      <w:r w:rsidRPr="001B3037">
        <w:rPr>
          <w:rFonts w:ascii="FbShefa" w:hAnsi="FbShefa"/>
          <w:b/>
          <w:bCs/>
          <w:color w:val="3B2F2A" w:themeColor="text2" w:themeShade="80"/>
          <w:rtl/>
        </w:rPr>
        <w:t>לשון ב</w:t>
      </w:r>
      <w:r w:rsidR="00980F5A" w:rsidRPr="001B3037">
        <w:rPr>
          <w:rFonts w:ascii="FbShefa" w:hAnsi="FbShefa"/>
          <w:b/>
          <w:bCs/>
          <w:color w:val="3B2F2A" w:themeColor="text2" w:themeShade="80"/>
          <w:rtl/>
        </w:rPr>
        <w:t>.</w:t>
      </w:r>
      <w:r w:rsidRPr="00270114">
        <w:rPr>
          <w:rFonts w:ascii="FbShefa" w:hAnsi="FbShefa"/>
          <w:rtl/>
        </w:rPr>
        <w:t xml:space="preserve"> דרדקא קרעיה, דכולי עלמא לגבי דידי בדינא דרדקי נינהו</w:t>
      </w:r>
      <w:r w:rsidR="00980F5A" w:rsidRPr="00270114">
        <w:rPr>
          <w:rFonts w:ascii="FbShefa" w:hAnsi="FbShefa"/>
          <w:rtl/>
        </w:rPr>
        <w:t>.</w:t>
      </w:r>
    </w:p>
    <w:p w14:paraId="5047F28E" w14:textId="10C4220D" w:rsidR="002B7F56" w:rsidRPr="00270114" w:rsidRDefault="002B7F56" w:rsidP="002B7F56">
      <w:pPr>
        <w:rPr>
          <w:rFonts w:ascii="FbShefa" w:hAnsi="FbShefa"/>
          <w:rtl/>
        </w:rPr>
      </w:pPr>
    </w:p>
    <w:p w14:paraId="4123507A" w14:textId="3A43496A" w:rsidR="002B7F56" w:rsidRPr="00270114" w:rsidRDefault="002B7F56" w:rsidP="002B7F56">
      <w:pPr>
        <w:pStyle w:val="3"/>
        <w:rPr>
          <w:rFonts w:ascii="FbShefa" w:hAnsi="FbShefa"/>
          <w:rtl/>
        </w:rPr>
      </w:pPr>
      <w:r w:rsidRPr="00270114">
        <w:rPr>
          <w:rFonts w:ascii="FbShefa" w:hAnsi="FbShefa"/>
          <w:rtl/>
        </w:rPr>
        <w:t>דעה ג:</w:t>
      </w:r>
    </w:p>
    <w:p w14:paraId="0BFBB8FD" w14:textId="0809E9A0" w:rsidR="002F24DC" w:rsidRPr="00270114" w:rsidRDefault="002B7F56" w:rsidP="002B7F56">
      <w:pPr>
        <w:autoSpaceDE w:val="0"/>
        <w:autoSpaceDN w:val="0"/>
        <w:adjustRightInd w:val="0"/>
        <w:rPr>
          <w:rFonts w:ascii="FbShefa" w:hAnsi="FbShefa"/>
          <w:rtl/>
        </w:rPr>
      </w:pPr>
      <w:r w:rsidRPr="001B3037">
        <w:rPr>
          <w:rFonts w:ascii="FbShefa" w:hAnsi="FbShefa"/>
          <w:b/>
          <w:bCs/>
          <w:color w:val="3B2F2A" w:themeColor="text2" w:themeShade="80"/>
          <w:rtl/>
        </w:rPr>
        <w:t>אפילו בשעת מתן מעות</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לא קנה ולא כלום</w:t>
      </w:r>
      <w:r w:rsidR="00980F5A" w:rsidRPr="00270114">
        <w:rPr>
          <w:rFonts w:ascii="FbShefa" w:hAnsi="FbShefa"/>
          <w:rtl/>
        </w:rPr>
        <w:t>.</w:t>
      </w:r>
    </w:p>
    <w:p w14:paraId="7955364A" w14:textId="7F5462C8" w:rsidR="002B7F56" w:rsidRPr="00270114" w:rsidRDefault="002B7F56" w:rsidP="002B7F56">
      <w:pPr>
        <w:autoSpaceDE w:val="0"/>
        <w:autoSpaceDN w:val="0"/>
        <w:adjustRightInd w:val="0"/>
        <w:rPr>
          <w:rFonts w:ascii="FbShefa" w:hAnsi="FbShefa"/>
          <w:rtl/>
        </w:rPr>
      </w:pPr>
      <w:r w:rsidRPr="001B3037">
        <w:rPr>
          <w:rFonts w:ascii="FbShefa" w:hAnsi="FbShefa"/>
          <w:b/>
          <w:bCs/>
          <w:color w:val="3B2F2A" w:themeColor="text2" w:themeShade="80"/>
          <w:rtl/>
        </w:rPr>
        <w:t>משום</w:t>
      </w:r>
      <w:r w:rsidR="00980F5A" w:rsidRPr="001B3037">
        <w:rPr>
          <w:rFonts w:ascii="FbShefa" w:hAnsi="FbShefa"/>
          <w:b/>
          <w:bCs/>
          <w:color w:val="3B2F2A" w:themeColor="text2" w:themeShade="80"/>
          <w:rtl/>
        </w:rPr>
        <w:t>.</w:t>
      </w:r>
      <w:r w:rsidRPr="00270114">
        <w:rPr>
          <w:rFonts w:ascii="FbShefa" w:hAnsi="FbShefa"/>
          <w:rtl/>
        </w:rPr>
        <w:t xml:space="preserve"> דאסמכתא לא קניא</w:t>
      </w:r>
      <w:r w:rsidR="00980F5A" w:rsidRPr="00270114">
        <w:rPr>
          <w:rFonts w:ascii="FbShefa" w:hAnsi="FbShefa"/>
          <w:rtl/>
        </w:rPr>
        <w:t>.</w:t>
      </w:r>
    </w:p>
    <w:p w14:paraId="5510B66F" w14:textId="77777777" w:rsidR="002B7F56" w:rsidRPr="00270114" w:rsidRDefault="002B7F56" w:rsidP="002B7F56">
      <w:pPr>
        <w:autoSpaceDE w:val="0"/>
        <w:autoSpaceDN w:val="0"/>
        <w:adjustRightInd w:val="0"/>
        <w:rPr>
          <w:rFonts w:ascii="FbShefa" w:hAnsi="FbShefa"/>
          <w:color w:val="000000"/>
          <w:rtl/>
        </w:rPr>
      </w:pPr>
    </w:p>
    <w:p w14:paraId="056AFE1C" w14:textId="635E93AE" w:rsidR="002F24DC" w:rsidRPr="00270114" w:rsidRDefault="002B7F56" w:rsidP="002B7F56">
      <w:pPr>
        <w:autoSpaceDE w:val="0"/>
        <w:autoSpaceDN w:val="0"/>
        <w:adjustRightInd w:val="0"/>
        <w:rPr>
          <w:rFonts w:ascii="FbShefa" w:hAnsi="FbShefa"/>
          <w:rtl/>
        </w:rPr>
      </w:pPr>
      <w:r w:rsidRPr="001B3037">
        <w:rPr>
          <w:rFonts w:ascii="FbShefa" w:hAnsi="FbShefa"/>
          <w:b/>
          <w:bCs/>
          <w:color w:val="3B2F2A" w:themeColor="text2" w:themeShade="80"/>
          <w:rtl/>
        </w:rPr>
        <w:t>ת"ש</w:t>
      </w:r>
      <w:r w:rsidR="00980F5A" w:rsidRPr="001B3037">
        <w:rPr>
          <w:rFonts w:ascii="FbShefa" w:hAnsi="FbShefa"/>
          <w:b/>
          <w:bCs/>
          <w:color w:val="3B2F2A" w:themeColor="text2" w:themeShade="80"/>
          <w:rtl/>
        </w:rPr>
        <w:t>.</w:t>
      </w:r>
      <w:r w:rsidRPr="00270114">
        <w:rPr>
          <w:rFonts w:ascii="FbShefa" w:hAnsi="FbShefa"/>
          <w:rtl/>
        </w:rPr>
        <w:t xml:space="preserve"> אם אי אתה נותן לי מכאן ועד שלש שנים הרי היא שלי</w:t>
      </w:r>
      <w:r w:rsidR="001C0E38" w:rsidRPr="00270114">
        <w:rPr>
          <w:rFonts w:ascii="FbShefa" w:hAnsi="FbShefa"/>
          <w:rtl/>
        </w:rPr>
        <w:t xml:space="preserve">, </w:t>
      </w:r>
      <w:r w:rsidRPr="00270114">
        <w:rPr>
          <w:rFonts w:ascii="FbShefa" w:hAnsi="FbShefa"/>
          <w:rtl/>
        </w:rPr>
        <w:t>הרי היא שלו</w:t>
      </w:r>
      <w:r w:rsidR="00980F5A" w:rsidRPr="00270114">
        <w:rPr>
          <w:rFonts w:ascii="FbShefa" w:hAnsi="FbShefa"/>
          <w:rtl/>
        </w:rPr>
        <w:t>.</w:t>
      </w:r>
    </w:p>
    <w:p w14:paraId="4373E37A" w14:textId="1A463434" w:rsidR="002B7F56" w:rsidRPr="00270114" w:rsidRDefault="002B7F56" w:rsidP="002B7F56">
      <w:pPr>
        <w:autoSpaceDE w:val="0"/>
        <w:autoSpaceDN w:val="0"/>
        <w:adjustRightInd w:val="0"/>
        <w:rPr>
          <w:rFonts w:ascii="FbShefa" w:hAnsi="FbShefa"/>
          <w:rtl/>
        </w:rPr>
      </w:pPr>
      <w:r w:rsidRPr="001B3037">
        <w:rPr>
          <w:rFonts w:ascii="FbShefa" w:hAnsi="FbShefa"/>
          <w:b/>
          <w:bCs/>
          <w:color w:val="3B2F2A" w:themeColor="text2" w:themeShade="80"/>
          <w:rtl/>
        </w:rPr>
        <w:t>תשובה א</w:t>
      </w:r>
      <w:r w:rsidR="00980F5A" w:rsidRPr="001B3037">
        <w:rPr>
          <w:rFonts w:ascii="FbShefa" w:hAnsi="FbShefa"/>
          <w:b/>
          <w:bCs/>
          <w:color w:val="3B2F2A" w:themeColor="text2" w:themeShade="80"/>
          <w:rtl/>
        </w:rPr>
        <w:t>.</w:t>
      </w:r>
      <w:r w:rsidRPr="00270114">
        <w:rPr>
          <w:rFonts w:ascii="FbShefa" w:hAnsi="FbShefa"/>
          <w:rtl/>
        </w:rPr>
        <w:t xml:space="preserve"> </w:t>
      </w:r>
      <w:r w:rsidR="00474807">
        <w:rPr>
          <w:rFonts w:ascii="FbShefa" w:hAnsi="FbShefa"/>
          <w:rtl/>
        </w:rPr>
        <w:t>\כמ"ד</w:t>
      </w:r>
      <w:r w:rsidRPr="00270114">
        <w:rPr>
          <w:rFonts w:ascii="FbShefa" w:hAnsi="FbShefa"/>
          <w:rtl/>
        </w:rPr>
        <w:t xml:space="preserve"> אסמכתא קניא</w:t>
      </w:r>
      <w:r w:rsidR="00980F5A" w:rsidRPr="00270114">
        <w:rPr>
          <w:rFonts w:ascii="FbShefa" w:hAnsi="FbShefa"/>
          <w:rtl/>
        </w:rPr>
        <w:t>.</w:t>
      </w:r>
    </w:p>
    <w:p w14:paraId="31C5DCE0" w14:textId="48B29426" w:rsidR="002F24DC" w:rsidRPr="00270114" w:rsidRDefault="002B7F56" w:rsidP="002B7F56">
      <w:pPr>
        <w:spacing w:line="240" w:lineRule="auto"/>
        <w:rPr>
          <w:rFonts w:ascii="FbShefa" w:hAnsi="FbShefa"/>
          <w:rtl/>
        </w:rPr>
      </w:pPr>
      <w:r w:rsidRPr="001B3037">
        <w:rPr>
          <w:rFonts w:ascii="FbShefa" w:hAnsi="FbShefa"/>
          <w:b/>
          <w:bCs/>
          <w:color w:val="3B2F2A" w:themeColor="text2" w:themeShade="80"/>
          <w:rtl/>
        </w:rPr>
        <w:t>תשובה ב</w:t>
      </w:r>
      <w:r w:rsidR="00980F5A" w:rsidRPr="001B3037">
        <w:rPr>
          <w:rFonts w:ascii="FbShefa" w:hAnsi="FbShefa"/>
          <w:b/>
          <w:bCs/>
          <w:color w:val="3B2F2A" w:themeColor="text2" w:themeShade="80"/>
          <w:rtl/>
        </w:rPr>
        <w:t>.</w:t>
      </w:r>
      <w:r w:rsidRPr="00270114">
        <w:rPr>
          <w:rFonts w:ascii="FbShefa" w:hAnsi="FbShefa"/>
          <w:rtl/>
        </w:rPr>
        <w:t xml:space="preserve"> דאמר ליה קני מעכשיו</w:t>
      </w:r>
      <w:r w:rsidR="00980F5A" w:rsidRPr="00270114">
        <w:rPr>
          <w:rFonts w:ascii="FbShefa" w:hAnsi="FbShefa"/>
          <w:rtl/>
        </w:rPr>
        <w:t>.</w:t>
      </w:r>
    </w:p>
    <w:p w14:paraId="57F6A36E" w14:textId="74A324C0" w:rsidR="009C3CB4" w:rsidRPr="00270114" w:rsidRDefault="009C3CB4" w:rsidP="00794C1A">
      <w:pPr>
        <w:pStyle w:val="1"/>
        <w:rPr>
          <w:rFonts w:ascii="FbShefa" w:hAnsi="FbShefa"/>
          <w:rtl/>
        </w:rPr>
      </w:pPr>
      <w:r w:rsidRPr="00270114">
        <w:rPr>
          <w:rFonts w:ascii="FbShefa" w:hAnsi="FbShefa"/>
          <w:sz w:val="11"/>
          <w:rtl/>
        </w:rPr>
        <w:t>סו</w:t>
      </w:r>
      <w:r w:rsidR="00B36BF2" w:rsidRPr="00270114">
        <w:rPr>
          <w:rFonts w:ascii="FbShefa" w:hAnsi="FbShefa"/>
          <w:sz w:val="11"/>
          <w:rtl/>
        </w:rPr>
        <w:t>, ב</w:t>
      </w:r>
    </w:p>
    <w:p w14:paraId="4A7A2EFF"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אסמכתא</w:t>
      </w:r>
    </w:p>
    <w:p w14:paraId="65A700BE" w14:textId="77777777" w:rsidR="002B7F56" w:rsidRPr="00270114" w:rsidRDefault="009C3CB4" w:rsidP="002B7F56">
      <w:pPr>
        <w:pStyle w:val="3"/>
        <w:rPr>
          <w:rFonts w:ascii="FbShefa" w:hAnsi="FbShefa"/>
          <w:rtl/>
        </w:rPr>
      </w:pPr>
      <w:r w:rsidRPr="00270114">
        <w:rPr>
          <w:rFonts w:ascii="FbShefa" w:hAnsi="FbShefa"/>
          <w:rtl/>
        </w:rPr>
        <w:t>אשכחיה בתר זמניה</w:t>
      </w:r>
      <w:r w:rsidR="002B7F56" w:rsidRPr="00270114">
        <w:rPr>
          <w:rFonts w:ascii="FbShefa" w:hAnsi="FbShefa"/>
          <w:rtl/>
        </w:rPr>
        <w:t>:</w:t>
      </w:r>
    </w:p>
    <w:p w14:paraId="29E1B2EE" w14:textId="05EA3FEA"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ואמר ליה</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קני</w:t>
      </w:r>
      <w:r w:rsidR="00980F5A" w:rsidRPr="00270114">
        <w:rPr>
          <w:rFonts w:ascii="FbShefa" w:hAnsi="FbShefa"/>
          <w:sz w:val="11"/>
          <w:rtl/>
        </w:rPr>
        <w:t>.</w:t>
      </w:r>
    </w:p>
    <w:p w14:paraId="1388518F" w14:textId="06A299C7" w:rsidR="00433741" w:rsidRPr="00270114" w:rsidRDefault="002B7F56" w:rsidP="002B7F56">
      <w:pPr>
        <w:spacing w:line="240" w:lineRule="auto"/>
        <w:rPr>
          <w:rFonts w:ascii="FbShefa" w:hAnsi="FbShefa"/>
          <w:sz w:val="11"/>
          <w:rtl/>
        </w:rPr>
      </w:pPr>
      <w:r w:rsidRPr="001B3037">
        <w:rPr>
          <w:rFonts w:ascii="FbShefa" w:hAnsi="FbShefa"/>
          <w:b/>
          <w:bCs/>
          <w:color w:val="3B2F2A" w:themeColor="text2" w:themeShade="80"/>
          <w:rtl/>
        </w:rPr>
        <w:t>לא קנה</w:t>
      </w:r>
      <w:r w:rsidR="00980F5A" w:rsidRPr="001B3037">
        <w:rPr>
          <w:rFonts w:ascii="FbShefa" w:hAnsi="FbShefa"/>
          <w:b/>
          <w:bCs/>
          <w:color w:val="3B2F2A" w:themeColor="text2" w:themeShade="80"/>
          <w:rtl/>
        </w:rPr>
        <w:t>.</w:t>
      </w:r>
      <w:r w:rsidRPr="00270114">
        <w:rPr>
          <w:rFonts w:ascii="FbShefa" w:hAnsi="FbShefa"/>
          <w:rtl/>
        </w:rPr>
        <w:t xml:space="preserve"> שהרי</w:t>
      </w:r>
      <w:r w:rsidR="009C3CB4" w:rsidRPr="00270114">
        <w:rPr>
          <w:rFonts w:ascii="FbShefa" w:hAnsi="FbShefa"/>
          <w:sz w:val="11"/>
          <w:rtl/>
        </w:rPr>
        <w:t xml:space="preserve"> מחמת כיסופא הוא דקאמר ליה</w:t>
      </w:r>
      <w:r w:rsidR="00980F5A" w:rsidRPr="00270114">
        <w:rPr>
          <w:rFonts w:ascii="FbShefa" w:hAnsi="FbShefa"/>
          <w:sz w:val="11"/>
          <w:rtl/>
        </w:rPr>
        <w:t>.</w:t>
      </w:r>
    </w:p>
    <w:p w14:paraId="6ED5104F" w14:textId="77777777" w:rsidR="002B7F56" w:rsidRPr="001B3037" w:rsidRDefault="002B7F56" w:rsidP="009C3CB4">
      <w:pPr>
        <w:spacing w:line="240" w:lineRule="auto"/>
        <w:rPr>
          <w:rFonts w:ascii="FbShefa" w:hAnsi="FbShefa"/>
          <w:b/>
          <w:bCs/>
          <w:color w:val="3B2F2A" w:themeColor="text2" w:themeShade="80"/>
          <w:sz w:val="11"/>
          <w:rtl/>
        </w:rPr>
      </w:pPr>
    </w:p>
    <w:p w14:paraId="6B25F202" w14:textId="77777777" w:rsidR="002B7F56" w:rsidRPr="00270114" w:rsidRDefault="009C3CB4" w:rsidP="002B7F56">
      <w:pPr>
        <w:pStyle w:val="3"/>
        <w:rPr>
          <w:rFonts w:ascii="FbShefa" w:hAnsi="FbShefa"/>
          <w:rtl/>
        </w:rPr>
      </w:pPr>
      <w:r w:rsidRPr="00270114">
        <w:rPr>
          <w:rFonts w:ascii="FbShefa" w:hAnsi="FbShefa"/>
          <w:rtl/>
        </w:rPr>
        <w:t>אשכחיה בגו זמניה</w:t>
      </w:r>
      <w:r w:rsidR="002B7F56" w:rsidRPr="00270114">
        <w:rPr>
          <w:rFonts w:ascii="FbShefa" w:hAnsi="FbShefa"/>
          <w:rtl/>
        </w:rPr>
        <w:t>:</w:t>
      </w:r>
    </w:p>
    <w:p w14:paraId="4D6B0F44" w14:textId="26F20963" w:rsidR="002B7F56"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וא"ל</w:t>
      </w:r>
      <w:r w:rsidR="00980F5A" w:rsidRPr="001B3037">
        <w:rPr>
          <w:rFonts w:ascii="FbShefa" w:hAnsi="FbShefa"/>
          <w:b/>
          <w:bCs/>
          <w:color w:val="3B2F2A" w:themeColor="text2" w:themeShade="80"/>
          <w:sz w:val="11"/>
          <w:rtl/>
        </w:rPr>
        <w:t>.</w:t>
      </w:r>
      <w:r w:rsidR="002B7F56" w:rsidRPr="00270114">
        <w:rPr>
          <w:rFonts w:ascii="FbShefa" w:hAnsi="FbShefa"/>
          <w:sz w:val="11"/>
          <w:rtl/>
        </w:rPr>
        <w:t xml:space="preserve"> קני</w:t>
      </w:r>
      <w:r w:rsidR="00980F5A" w:rsidRPr="00270114">
        <w:rPr>
          <w:rFonts w:ascii="FbShefa" w:hAnsi="FbShefa"/>
          <w:sz w:val="11"/>
          <w:rtl/>
        </w:rPr>
        <w:t>.</w:t>
      </w:r>
    </w:p>
    <w:p w14:paraId="5D444B68" w14:textId="2E5EE73E" w:rsidR="002B7F56" w:rsidRPr="00270114" w:rsidRDefault="002B7F56" w:rsidP="009C3CB4">
      <w:pPr>
        <w:spacing w:line="240" w:lineRule="auto"/>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Pr="00270114">
        <w:rPr>
          <w:rFonts w:ascii="FbShefa" w:hAnsi="FbShefa"/>
          <w:sz w:val="11"/>
          <w:rtl/>
        </w:rPr>
        <w:t xml:space="preserve"> קנה</w:t>
      </w:r>
      <w:r w:rsidR="00980F5A" w:rsidRPr="00270114">
        <w:rPr>
          <w:rFonts w:ascii="FbShefa" w:hAnsi="FbShefa"/>
          <w:sz w:val="11"/>
          <w:rtl/>
        </w:rPr>
        <w:t>.</w:t>
      </w:r>
    </w:p>
    <w:p w14:paraId="739EF657" w14:textId="09DA0BEB" w:rsidR="00433741" w:rsidRPr="00270114" w:rsidRDefault="002B7F56" w:rsidP="009C3CB4">
      <w:pPr>
        <w:spacing w:line="240" w:lineRule="auto"/>
        <w:rPr>
          <w:rFonts w:ascii="FbShefa" w:hAnsi="FbShefa"/>
          <w:sz w:val="11"/>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Pr="00270114">
        <w:rPr>
          <w:rFonts w:ascii="FbShefa" w:hAnsi="FbShefa"/>
          <w:sz w:val="11"/>
          <w:rtl/>
        </w:rPr>
        <w:t xml:space="preserve"> לא קנה</w:t>
      </w:r>
      <w:r w:rsidR="00980F5A" w:rsidRPr="00270114">
        <w:rPr>
          <w:rFonts w:ascii="FbShefa" w:hAnsi="FbShefa"/>
          <w:sz w:val="11"/>
          <w:rtl/>
        </w:rPr>
        <w:t>.</w:t>
      </w:r>
      <w:r w:rsidRPr="00270114">
        <w:rPr>
          <w:rFonts w:ascii="FbShefa" w:hAnsi="FbShefa"/>
          <w:sz w:val="11"/>
          <w:rtl/>
        </w:rPr>
        <w:t xml:space="preserve"> </w:t>
      </w:r>
      <w:r w:rsidR="009C3CB4" w:rsidRPr="001B3037">
        <w:rPr>
          <w:rFonts w:ascii="FbShefa" w:hAnsi="FbShefa"/>
          <w:b/>
          <w:bCs/>
          <w:color w:val="3B2F2A" w:themeColor="text2" w:themeShade="80"/>
          <w:sz w:val="11"/>
          <w:rtl/>
        </w:rPr>
        <w:t>הטעם</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כי מטי זמניה לא ליתי ליטרדן</w:t>
      </w:r>
      <w:r w:rsidR="00980F5A" w:rsidRPr="00270114">
        <w:rPr>
          <w:rFonts w:ascii="FbShefa" w:hAnsi="FbShefa"/>
          <w:sz w:val="11"/>
          <w:rtl/>
        </w:rPr>
        <w:t>.</w:t>
      </w:r>
    </w:p>
    <w:p w14:paraId="4DC8F952" w14:textId="6FADA4FA" w:rsidR="009C3CB4" w:rsidRPr="00270114" w:rsidRDefault="009C3CB4" w:rsidP="009C3CB4">
      <w:pPr>
        <w:spacing w:line="240" w:lineRule="auto"/>
        <w:rPr>
          <w:rFonts w:ascii="FbShefa" w:hAnsi="FbShefa"/>
          <w:i/>
          <w:iCs/>
          <w:sz w:val="11"/>
          <w:rtl/>
        </w:rPr>
      </w:pPr>
    </w:p>
    <w:p w14:paraId="16923EE3" w14:textId="02D73998" w:rsidR="00D0693B" w:rsidRPr="00270114" w:rsidRDefault="00D0693B" w:rsidP="00D0693B">
      <w:pPr>
        <w:pStyle w:val="3"/>
        <w:rPr>
          <w:rFonts w:ascii="FbShefa" w:hAnsi="FbShefa"/>
          <w:rtl/>
        </w:rPr>
      </w:pPr>
      <w:r w:rsidRPr="00270114">
        <w:rPr>
          <w:rFonts w:ascii="FbShefa" w:hAnsi="FbShefa"/>
          <w:rtl/>
        </w:rPr>
        <w:t>אשכחיה דקא מהפך אזוזי</w:t>
      </w:r>
      <w:r w:rsidR="001C0E38" w:rsidRPr="00270114">
        <w:rPr>
          <w:rFonts w:ascii="FbShefa" w:hAnsi="FbShefa"/>
          <w:rtl/>
        </w:rPr>
        <w:t xml:space="preserve">: </w:t>
      </w:r>
    </w:p>
    <w:p w14:paraId="03833939" w14:textId="0D07FA69" w:rsidR="00D0693B" w:rsidRPr="00270114" w:rsidRDefault="00D0693B" w:rsidP="00D0693B">
      <w:pPr>
        <w:spacing w:line="240" w:lineRule="auto"/>
        <w:rPr>
          <w:rFonts w:ascii="FbShefa" w:hAnsi="FbShefa"/>
          <w:sz w:val="11"/>
          <w:rtl/>
        </w:rPr>
      </w:pPr>
      <w:r w:rsidRPr="001B3037">
        <w:rPr>
          <w:rFonts w:ascii="FbShefa" w:hAnsi="FbShefa"/>
          <w:b/>
          <w:bCs/>
          <w:color w:val="3B2F2A" w:themeColor="text2" w:themeShade="80"/>
          <w:sz w:val="11"/>
          <w:rtl/>
        </w:rPr>
        <w:t>לכו"ע</w:t>
      </w:r>
      <w:r w:rsidR="00980F5A" w:rsidRPr="001B3037">
        <w:rPr>
          <w:rFonts w:ascii="FbShefa" w:hAnsi="FbShefa"/>
          <w:b/>
          <w:bCs/>
          <w:color w:val="3B2F2A" w:themeColor="text2" w:themeShade="80"/>
          <w:sz w:val="11"/>
          <w:rtl/>
        </w:rPr>
        <w:t>.</w:t>
      </w:r>
      <w:r w:rsidRPr="00270114">
        <w:rPr>
          <w:rFonts w:ascii="FbShefa" w:hAnsi="FbShefa"/>
          <w:sz w:val="11"/>
          <w:rtl/>
        </w:rPr>
        <w:t xml:space="preserve"> לא קני</w:t>
      </w:r>
      <w:r w:rsidR="00980F5A" w:rsidRPr="00270114">
        <w:rPr>
          <w:rFonts w:ascii="FbShefa" w:hAnsi="FbShefa"/>
          <w:sz w:val="11"/>
          <w:rtl/>
        </w:rPr>
        <w:t>.</w:t>
      </w:r>
    </w:p>
    <w:p w14:paraId="45160CFC" w14:textId="77777777" w:rsidR="00D0693B" w:rsidRPr="00270114" w:rsidRDefault="00D0693B" w:rsidP="00D0693B">
      <w:pPr>
        <w:spacing w:line="240" w:lineRule="auto"/>
        <w:rPr>
          <w:rFonts w:ascii="FbShefa" w:hAnsi="FbShefa"/>
          <w:sz w:val="11"/>
          <w:rtl/>
        </w:rPr>
      </w:pPr>
    </w:p>
    <w:p w14:paraId="32418172" w14:textId="77777777" w:rsidR="00D0693B" w:rsidRPr="00270114" w:rsidRDefault="009C3CB4" w:rsidP="00D0693B">
      <w:pPr>
        <w:pStyle w:val="3"/>
        <w:rPr>
          <w:rFonts w:ascii="FbShefa" w:hAnsi="FbShefa"/>
          <w:rtl/>
        </w:rPr>
      </w:pPr>
      <w:r w:rsidRPr="00270114">
        <w:rPr>
          <w:rFonts w:ascii="FbShefa" w:hAnsi="FbShefa"/>
          <w:rtl/>
        </w:rPr>
        <w:t>אשכחיה דקא שתי שכרא</w:t>
      </w:r>
      <w:r w:rsidR="00D0693B" w:rsidRPr="00270114">
        <w:rPr>
          <w:rFonts w:ascii="FbShefa" w:hAnsi="FbShefa"/>
          <w:rtl/>
        </w:rPr>
        <w:t>:</w:t>
      </w:r>
    </w:p>
    <w:p w14:paraId="1A5B20A2" w14:textId="061E3EED" w:rsidR="00D0693B" w:rsidRPr="00270114" w:rsidRDefault="00D0693B" w:rsidP="009C3CB4">
      <w:pPr>
        <w:spacing w:line="240" w:lineRule="auto"/>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Pr="00270114">
        <w:rPr>
          <w:rFonts w:ascii="FbShefa" w:hAnsi="FbShefa"/>
          <w:sz w:val="11"/>
          <w:rtl/>
        </w:rPr>
        <w:t xml:space="preserve"> קני</w:t>
      </w:r>
      <w:r w:rsidR="00980F5A" w:rsidRPr="00270114">
        <w:rPr>
          <w:rFonts w:ascii="FbShefa" w:hAnsi="FbShefa"/>
          <w:sz w:val="11"/>
          <w:rtl/>
        </w:rPr>
        <w:t>.</w:t>
      </w:r>
    </w:p>
    <w:p w14:paraId="7790BA82" w14:textId="08C291A7" w:rsidR="009C3CB4" w:rsidRPr="00270114" w:rsidRDefault="00B207B2" w:rsidP="00B207B2">
      <w:pPr>
        <w:spacing w:line="240" w:lineRule="auto"/>
        <w:rPr>
          <w:rFonts w:ascii="FbShefa" w:hAnsi="FbShefa"/>
          <w:sz w:val="11"/>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Pr="00270114">
        <w:rPr>
          <w:rFonts w:ascii="FbShefa" w:hAnsi="FbShefa"/>
          <w:sz w:val="11"/>
          <w:rtl/>
        </w:rPr>
        <w:t xml:space="preserve"> לא קני</w:t>
      </w:r>
      <w:r w:rsidR="00980F5A" w:rsidRPr="00270114">
        <w:rPr>
          <w:rFonts w:ascii="FbShefa" w:hAnsi="FbShefa"/>
          <w:sz w:val="11"/>
          <w:rtl/>
        </w:rPr>
        <w:t>.</w:t>
      </w:r>
      <w:r w:rsidR="001C0E38" w:rsidRPr="00270114">
        <w:rPr>
          <w:rFonts w:ascii="FbShefa" w:hAnsi="FbShefa"/>
          <w:sz w:val="11"/>
          <w:rtl/>
        </w:rPr>
        <w:t xml:space="preserve"> </w:t>
      </w:r>
      <w:r w:rsidRPr="001B3037">
        <w:rPr>
          <w:rFonts w:ascii="FbShefa" w:hAnsi="FbShefa"/>
          <w:b/>
          <w:bCs/>
          <w:color w:val="3B2F2A" w:themeColor="text2" w:themeShade="80"/>
          <w:sz w:val="11"/>
          <w:rtl/>
        </w:rPr>
        <w:t>דלמא</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9C3CB4" w:rsidRPr="00270114">
        <w:rPr>
          <w:rFonts w:ascii="FbShefa" w:hAnsi="FbShefa"/>
          <w:sz w:val="11"/>
          <w:rtl/>
        </w:rPr>
        <w:t>לפכוחי פחדיה קא שתי</w:t>
      </w:r>
      <w:r w:rsidR="00980F5A" w:rsidRPr="00270114">
        <w:rPr>
          <w:rFonts w:ascii="FbShefa" w:hAnsi="FbShefa"/>
          <w:sz w:val="11"/>
          <w:rtl/>
        </w:rPr>
        <w:t>.</w:t>
      </w:r>
      <w:r w:rsidR="009C3CB4" w:rsidRPr="00270114">
        <w:rPr>
          <w:rFonts w:ascii="FbShefa" w:hAnsi="FbShefa"/>
          <w:sz w:val="11"/>
          <w:rtl/>
        </w:rPr>
        <w:t xml:space="preserve"> </w:t>
      </w:r>
      <w:r w:rsidR="009C3CB4" w:rsidRPr="001B3037">
        <w:rPr>
          <w:rFonts w:ascii="FbShefa" w:hAnsi="FbShefa"/>
          <w:b/>
          <w:bCs/>
          <w:color w:val="3B2F2A" w:themeColor="text2" w:themeShade="80"/>
          <w:sz w:val="11"/>
          <w:rtl/>
        </w:rPr>
        <w:t>אי נמי</w:t>
      </w:r>
      <w:r w:rsidR="00980F5A" w:rsidRPr="00270114">
        <w:rPr>
          <w:rFonts w:ascii="FbShefa" w:hAnsi="FbShefa"/>
          <w:sz w:val="11"/>
          <w:rtl/>
        </w:rPr>
        <w:t>.</w:t>
      </w:r>
      <w:r w:rsidR="009C3CB4" w:rsidRPr="00270114">
        <w:rPr>
          <w:rFonts w:ascii="FbShefa" w:hAnsi="FbShefa"/>
          <w:sz w:val="11"/>
          <w:rtl/>
        </w:rPr>
        <w:t xml:space="preserve"> איניש אחרינא אסמכיה אזוזי</w:t>
      </w:r>
      <w:r w:rsidR="00980F5A" w:rsidRPr="00270114">
        <w:rPr>
          <w:rFonts w:ascii="FbShefa" w:hAnsi="FbShefa"/>
          <w:sz w:val="11"/>
          <w:rtl/>
        </w:rPr>
        <w:t>.</w:t>
      </w:r>
    </w:p>
    <w:p w14:paraId="2CB159EA" w14:textId="77777777" w:rsidR="00D0693B" w:rsidRPr="00270114" w:rsidRDefault="00D0693B" w:rsidP="009C3CB4">
      <w:pPr>
        <w:spacing w:line="240" w:lineRule="auto"/>
        <w:rPr>
          <w:rFonts w:ascii="FbShefa" w:hAnsi="FbShefa"/>
          <w:sz w:val="11"/>
          <w:rtl/>
        </w:rPr>
      </w:pPr>
    </w:p>
    <w:p w14:paraId="35F77DF7" w14:textId="77777777" w:rsidR="00B207B2" w:rsidRPr="00270114" w:rsidRDefault="009C3CB4" w:rsidP="00B207B2">
      <w:pPr>
        <w:pStyle w:val="3"/>
        <w:rPr>
          <w:rFonts w:ascii="FbShefa" w:hAnsi="FbShefa"/>
          <w:rtl/>
        </w:rPr>
      </w:pPr>
      <w:r w:rsidRPr="00270114">
        <w:rPr>
          <w:rFonts w:ascii="FbShefa" w:hAnsi="FbShefa"/>
          <w:rtl/>
        </w:rPr>
        <w:t>אי קפיד בדמי</w:t>
      </w:r>
      <w:r w:rsidR="00B207B2" w:rsidRPr="00270114">
        <w:rPr>
          <w:rFonts w:ascii="FbShefa" w:hAnsi="FbShefa"/>
          <w:rtl/>
        </w:rPr>
        <w:t>:</w:t>
      </w:r>
    </w:p>
    <w:p w14:paraId="428640FF" w14:textId="2B5A7468" w:rsidR="00433741" w:rsidRPr="00270114" w:rsidRDefault="00B207B2" w:rsidP="009C3CB4">
      <w:pPr>
        <w:spacing w:line="240" w:lineRule="auto"/>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קני</w:t>
      </w:r>
      <w:r w:rsidR="00980F5A" w:rsidRPr="00270114">
        <w:rPr>
          <w:rFonts w:ascii="FbShefa" w:hAnsi="FbShefa"/>
          <w:sz w:val="11"/>
          <w:rtl/>
        </w:rPr>
        <w:t>.</w:t>
      </w:r>
    </w:p>
    <w:p w14:paraId="477F0DF3" w14:textId="48309139"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w:t>
      </w:r>
      <w:r w:rsidR="00B207B2" w:rsidRPr="001B3037">
        <w:rPr>
          <w:rFonts w:ascii="FbShefa" w:hAnsi="FbShefa"/>
          <w:b/>
          <w:bCs/>
          <w:color w:val="3B2F2A" w:themeColor="text2" w:themeShade="80"/>
          <w:sz w:val="11"/>
          <w:rtl/>
        </w:rPr>
        <w:t>עה ב</w:t>
      </w:r>
      <w:r w:rsidR="00980F5A" w:rsidRPr="001B3037">
        <w:rPr>
          <w:rFonts w:ascii="FbShefa" w:hAnsi="FbShefa"/>
          <w:b/>
          <w:bCs/>
          <w:color w:val="3B2F2A" w:themeColor="text2" w:themeShade="80"/>
          <w:sz w:val="11"/>
          <w:rtl/>
        </w:rPr>
        <w:t>.</w:t>
      </w:r>
      <w:r w:rsidR="00B207B2" w:rsidRPr="001B3037">
        <w:rPr>
          <w:rFonts w:ascii="FbShefa" w:hAnsi="FbShefa"/>
          <w:b/>
          <w:bCs/>
          <w:color w:val="3B2F2A" w:themeColor="text2" w:themeShade="80"/>
          <w:sz w:val="11"/>
          <w:rtl/>
        </w:rPr>
        <w:t xml:space="preserve"> </w:t>
      </w:r>
      <w:r w:rsidR="00B207B2" w:rsidRPr="00270114">
        <w:rPr>
          <w:rFonts w:ascii="FbShefa" w:hAnsi="FbShefa"/>
          <w:rtl/>
        </w:rPr>
        <w:t>לא קני</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sz w:val="11"/>
          <w:rtl/>
        </w:rPr>
        <w:t>דלמא סבר</w:t>
      </w:r>
      <w:r w:rsidR="00980F5A" w:rsidRPr="001B3037">
        <w:rPr>
          <w:rFonts w:ascii="FbShefa" w:hAnsi="FbShefa"/>
          <w:b/>
          <w:bCs/>
          <w:color w:val="3B2F2A" w:themeColor="text2" w:themeShade="80"/>
          <w:sz w:val="11"/>
          <w:rtl/>
        </w:rPr>
        <w:t>.</w:t>
      </w:r>
      <w:r w:rsidRPr="00270114">
        <w:rPr>
          <w:rFonts w:ascii="FbShefa" w:hAnsi="FbShefa"/>
          <w:sz w:val="11"/>
          <w:rtl/>
        </w:rPr>
        <w:t xml:space="preserve"> כי היכי דלא תיתזיל ארעיה</w:t>
      </w:r>
      <w:r w:rsidR="00980F5A" w:rsidRPr="00270114">
        <w:rPr>
          <w:rFonts w:ascii="FbShefa" w:hAnsi="FbShefa"/>
          <w:sz w:val="11"/>
          <w:rtl/>
        </w:rPr>
        <w:t>.</w:t>
      </w:r>
    </w:p>
    <w:p w14:paraId="00AAAE88" w14:textId="77777777" w:rsidR="00D0693B" w:rsidRPr="001B3037" w:rsidRDefault="00D0693B" w:rsidP="009C3CB4">
      <w:pPr>
        <w:spacing w:line="240" w:lineRule="auto"/>
        <w:rPr>
          <w:rFonts w:ascii="FbShefa" w:hAnsi="FbShefa"/>
          <w:b/>
          <w:bCs/>
          <w:color w:val="3B2F2A" w:themeColor="text2" w:themeShade="80"/>
          <w:sz w:val="11"/>
          <w:rtl/>
        </w:rPr>
      </w:pPr>
    </w:p>
    <w:p w14:paraId="4629D921" w14:textId="77777777" w:rsidR="00B207B2" w:rsidRPr="00270114" w:rsidRDefault="009C3CB4" w:rsidP="00B207B2">
      <w:pPr>
        <w:pStyle w:val="3"/>
        <w:rPr>
          <w:rFonts w:ascii="FbShefa" w:hAnsi="FbShefa"/>
          <w:rtl/>
        </w:rPr>
      </w:pPr>
      <w:r w:rsidRPr="00270114">
        <w:rPr>
          <w:rFonts w:ascii="FbShefa" w:hAnsi="FbShefa"/>
          <w:rtl/>
        </w:rPr>
        <w:t>אי קפיד בארעא</w:t>
      </w:r>
      <w:r w:rsidR="00B207B2" w:rsidRPr="00270114">
        <w:rPr>
          <w:rFonts w:ascii="FbShefa" w:hAnsi="FbShefa"/>
          <w:rtl/>
        </w:rPr>
        <w:t>:</w:t>
      </w:r>
    </w:p>
    <w:p w14:paraId="2AA2BF42" w14:textId="0A401093" w:rsidR="00433741" w:rsidRPr="00270114" w:rsidRDefault="00B207B2" w:rsidP="009C3CB4">
      <w:pPr>
        <w:spacing w:line="240" w:lineRule="auto"/>
        <w:rPr>
          <w:rFonts w:ascii="FbShefa" w:hAnsi="FbShefa"/>
          <w:sz w:val="11"/>
          <w:rtl/>
        </w:rPr>
      </w:pPr>
      <w:r w:rsidRPr="001B3037">
        <w:rPr>
          <w:rFonts w:ascii="FbShefa" w:hAnsi="FbShefa"/>
          <w:b/>
          <w:bCs/>
          <w:color w:val="3B2F2A" w:themeColor="text2" w:themeShade="80"/>
          <w:sz w:val="11"/>
          <w:rtl/>
        </w:rPr>
        <w:t>לכו"ע</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9C3CB4" w:rsidRPr="00270114">
        <w:rPr>
          <w:rFonts w:ascii="FbShefa" w:hAnsi="FbShefa"/>
          <w:sz w:val="11"/>
          <w:rtl/>
        </w:rPr>
        <w:t>ודאי קני</w:t>
      </w:r>
      <w:r w:rsidR="00980F5A" w:rsidRPr="00270114">
        <w:rPr>
          <w:rFonts w:ascii="FbShefa" w:hAnsi="FbShefa"/>
          <w:sz w:val="11"/>
          <w:rtl/>
        </w:rPr>
        <w:t>.</w:t>
      </w:r>
    </w:p>
    <w:p w14:paraId="6F7A4D48" w14:textId="337856B2" w:rsidR="009C3CB4" w:rsidRPr="00270114" w:rsidRDefault="009C3CB4" w:rsidP="009C3CB4">
      <w:pPr>
        <w:spacing w:line="240" w:lineRule="auto"/>
        <w:rPr>
          <w:rFonts w:ascii="FbShefa" w:hAnsi="FbShefa"/>
          <w:sz w:val="11"/>
          <w:rtl/>
        </w:rPr>
      </w:pPr>
    </w:p>
    <w:p w14:paraId="5AA73340" w14:textId="77777777" w:rsidR="008043ED" w:rsidRPr="00270114" w:rsidRDefault="009C3CB4" w:rsidP="008043ED">
      <w:pPr>
        <w:pStyle w:val="2"/>
        <w:rPr>
          <w:rFonts w:ascii="FbShefa" w:hAnsi="FbShefa"/>
          <w:rtl/>
        </w:rPr>
      </w:pPr>
      <w:r w:rsidRPr="00270114">
        <w:rPr>
          <w:rFonts w:ascii="FbShefa" w:hAnsi="FbShefa"/>
          <w:rtl/>
        </w:rPr>
        <w:t>אסמכתא דלא קניא</w:t>
      </w:r>
    </w:p>
    <w:p w14:paraId="3E5E4065" w14:textId="56C89B36" w:rsidR="009C3CB4" w:rsidRPr="00270114" w:rsidRDefault="008043ED" w:rsidP="009C3CB4">
      <w:pPr>
        <w:spacing w:line="240" w:lineRule="auto"/>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9C3CB4" w:rsidRPr="00270114">
        <w:rPr>
          <w:rFonts w:ascii="FbShefa" w:hAnsi="FbShefa"/>
          <w:sz w:val="11"/>
          <w:rtl/>
        </w:rPr>
        <w:t>הוי אפותיקי</w:t>
      </w:r>
      <w:r w:rsidR="00980F5A" w:rsidRPr="00270114">
        <w:rPr>
          <w:rFonts w:ascii="FbShefa" w:hAnsi="FbShefa"/>
          <w:sz w:val="11"/>
          <w:rtl/>
        </w:rPr>
        <w:t>.</w:t>
      </w:r>
    </w:p>
    <w:p w14:paraId="043572AF" w14:textId="77777777" w:rsidR="006B5E66" w:rsidRPr="00270114" w:rsidRDefault="006B5E66" w:rsidP="009C3CB4">
      <w:pPr>
        <w:spacing w:line="240" w:lineRule="auto"/>
        <w:rPr>
          <w:rFonts w:ascii="FbShefa" w:hAnsi="FbShefa"/>
          <w:sz w:val="11"/>
          <w:rtl/>
        </w:rPr>
      </w:pPr>
    </w:p>
    <w:p w14:paraId="49FAEF45" w14:textId="68F74F37" w:rsidR="008043ED" w:rsidRPr="00270114" w:rsidRDefault="008043ED" w:rsidP="009C3CB4">
      <w:pPr>
        <w:spacing w:line="240" w:lineRule="auto"/>
        <w:rPr>
          <w:rFonts w:ascii="FbShefa" w:hAnsi="FbShefa"/>
          <w:sz w:val="11"/>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Pr="00270114">
        <w:rPr>
          <w:rFonts w:ascii="FbShefa" w:hAnsi="FbShefa"/>
          <w:sz w:val="11"/>
          <w:rtl/>
        </w:rPr>
        <w:t xml:space="preserve"> לא הוי אפותיקי</w:t>
      </w:r>
      <w:r w:rsidR="00980F5A" w:rsidRPr="00270114">
        <w:rPr>
          <w:rFonts w:ascii="FbShefa" w:hAnsi="FbShefa"/>
          <w:sz w:val="11"/>
          <w:rtl/>
        </w:rPr>
        <w:t>.</w:t>
      </w:r>
    </w:p>
    <w:p w14:paraId="7F25DAB2" w14:textId="72A6E0B2" w:rsidR="002F24DC" w:rsidRPr="00270114" w:rsidRDefault="005E4643" w:rsidP="009C3CB4">
      <w:pPr>
        <w:spacing w:line="240" w:lineRule="auto"/>
        <w:rPr>
          <w:rFonts w:ascii="FbShefa" w:hAnsi="FbShefa"/>
          <w:sz w:val="11"/>
          <w:rtl/>
        </w:rPr>
      </w:pPr>
      <w:r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009C3CB4" w:rsidRPr="00270114">
        <w:rPr>
          <w:rFonts w:ascii="FbShefa" w:hAnsi="FbShefa"/>
          <w:sz w:val="11"/>
          <w:rtl/>
        </w:rPr>
        <w:t>מי קאמר ליה קני לגוביינא</w:t>
      </w:r>
      <w:r w:rsidR="00980F5A" w:rsidRPr="00270114">
        <w:rPr>
          <w:rFonts w:ascii="FbShefa" w:hAnsi="FbShefa"/>
          <w:sz w:val="11"/>
          <w:rtl/>
        </w:rPr>
        <w:t>.</w:t>
      </w:r>
    </w:p>
    <w:p w14:paraId="40D93C02" w14:textId="576BD1B0" w:rsidR="009C3CB4" w:rsidRPr="00270114" w:rsidRDefault="005E4643" w:rsidP="009C3CB4">
      <w:pPr>
        <w:spacing w:line="240" w:lineRule="auto"/>
        <w:rPr>
          <w:rFonts w:ascii="FbShefa" w:hAnsi="FbShefa"/>
          <w:sz w:val="11"/>
          <w:rtl/>
        </w:rPr>
      </w:pPr>
      <w:r w:rsidRPr="001B3037">
        <w:rPr>
          <w:rFonts w:ascii="FbShefa" w:hAnsi="FbShefa"/>
          <w:b/>
          <w:bCs/>
          <w:color w:val="3B2F2A" w:themeColor="text2" w:themeShade="80"/>
          <w:sz w:val="11"/>
          <w:rtl/>
        </w:rPr>
        <w:t>ועוד</w:t>
      </w:r>
      <w:r w:rsidR="00980F5A" w:rsidRPr="00270114">
        <w:rPr>
          <w:rFonts w:ascii="FbShefa" w:hAnsi="FbShefa"/>
          <w:sz w:val="11"/>
          <w:rtl/>
        </w:rPr>
        <w:t>.</w:t>
      </w:r>
      <w:r w:rsidR="009C3CB4" w:rsidRPr="00270114">
        <w:rPr>
          <w:rFonts w:ascii="FbShefa" w:hAnsi="FbShefa"/>
          <w:sz w:val="11"/>
          <w:rtl/>
        </w:rPr>
        <w:t xml:space="preserve"> סוף סוף אסמכתא היא, ואסמכתא לא קניא</w:t>
      </w:r>
      <w:r w:rsidR="00980F5A" w:rsidRPr="00270114">
        <w:rPr>
          <w:rFonts w:ascii="FbShefa" w:hAnsi="FbShefa"/>
          <w:sz w:val="11"/>
          <w:rtl/>
        </w:rPr>
        <w:t>.</w:t>
      </w:r>
    </w:p>
    <w:p w14:paraId="68DFDFFB" w14:textId="77777777" w:rsidR="009C3CB4" w:rsidRPr="00270114" w:rsidRDefault="009C3CB4" w:rsidP="009C3CB4">
      <w:pPr>
        <w:spacing w:line="240" w:lineRule="auto"/>
        <w:rPr>
          <w:rFonts w:ascii="FbShefa" w:hAnsi="FbShefa"/>
          <w:sz w:val="11"/>
          <w:rtl/>
        </w:rPr>
      </w:pPr>
    </w:p>
    <w:p w14:paraId="7CC9CBE0" w14:textId="47493433" w:rsidR="006B5E66" w:rsidRPr="00270114" w:rsidRDefault="006B5E66" w:rsidP="006B5E66">
      <w:pPr>
        <w:spacing w:line="240" w:lineRule="auto"/>
        <w:rPr>
          <w:rFonts w:ascii="FbShefa" w:hAnsi="FbShefa"/>
          <w:sz w:val="11"/>
          <w:rtl/>
        </w:rPr>
      </w:pPr>
      <w:r w:rsidRPr="001B3037">
        <w:rPr>
          <w:rFonts w:ascii="FbShefa" w:hAnsi="FbShefa"/>
          <w:b/>
          <w:bCs/>
          <w:color w:val="3B2F2A" w:themeColor="text2" w:themeShade="80"/>
          <w:sz w:val="11"/>
          <w:rtl/>
        </w:rPr>
        <w:t>ה</w:t>
      </w:r>
      <w:r w:rsidR="003B5214">
        <w:rPr>
          <w:rFonts w:ascii="FbShefa" w:hAnsi="FbShefa" w:hint="cs"/>
          <w:b/>
          <w:bCs/>
          <w:color w:val="3B2F2A" w:themeColor="text2" w:themeShade="80"/>
          <w:sz w:val="11"/>
          <w:rtl/>
        </w:rPr>
        <w:t xml:space="preserve">יכי </w:t>
      </w:r>
      <w:r w:rsidRPr="001B3037">
        <w:rPr>
          <w:rFonts w:ascii="FbShefa" w:hAnsi="FbShefa"/>
          <w:b/>
          <w:bCs/>
          <w:color w:val="3B2F2A" w:themeColor="text2" w:themeShade="80"/>
          <w:sz w:val="11"/>
          <w:rtl/>
        </w:rPr>
        <w:t>ד</w:t>
      </w:r>
      <w:r w:rsidR="003B5214">
        <w:rPr>
          <w:rFonts w:ascii="FbShefa" w:hAnsi="FbShefa" w:hint="cs"/>
          <w:b/>
          <w:bCs/>
          <w:color w:val="3B2F2A" w:themeColor="text2" w:themeShade="80"/>
          <w:sz w:val="11"/>
          <w:rtl/>
        </w:rPr>
        <w:t>מי</w:t>
      </w:r>
      <w:r w:rsidRPr="001B3037">
        <w:rPr>
          <w:rFonts w:ascii="FbShefa" w:hAnsi="FbShefa"/>
          <w:b/>
          <w:bCs/>
          <w:color w:val="3B2F2A" w:themeColor="text2" w:themeShade="80"/>
          <w:sz w:val="11"/>
          <w:rtl/>
        </w:rPr>
        <w:t xml:space="preserve"> אפותיקי</w:t>
      </w:r>
      <w:r w:rsidR="00980F5A" w:rsidRPr="001B3037">
        <w:rPr>
          <w:rFonts w:ascii="FbShefa" w:hAnsi="FbShefa"/>
          <w:b/>
          <w:bCs/>
          <w:color w:val="3B2F2A" w:themeColor="text2" w:themeShade="80"/>
          <w:sz w:val="11"/>
          <w:rtl/>
        </w:rPr>
        <w:t>.</w:t>
      </w:r>
      <w:r w:rsidRPr="00270114">
        <w:rPr>
          <w:rFonts w:ascii="FbShefa" w:hAnsi="FbShefa"/>
          <w:sz w:val="11"/>
          <w:rtl/>
        </w:rPr>
        <w:t xml:space="preserve"> דא"ל, לא יהא לך פרעון אלא מזו</w:t>
      </w:r>
      <w:r w:rsidR="00980F5A" w:rsidRPr="00270114">
        <w:rPr>
          <w:rFonts w:ascii="FbShefa" w:hAnsi="FbShefa"/>
          <w:sz w:val="11"/>
          <w:rtl/>
        </w:rPr>
        <w:t>.</w:t>
      </w:r>
    </w:p>
    <w:p w14:paraId="0A9B6521" w14:textId="77777777" w:rsidR="00950424" w:rsidRPr="00270114" w:rsidRDefault="00950424" w:rsidP="006B5E66">
      <w:pPr>
        <w:spacing w:line="240" w:lineRule="auto"/>
        <w:rPr>
          <w:rFonts w:ascii="FbShefa" w:hAnsi="FbShefa"/>
          <w:sz w:val="11"/>
          <w:rtl/>
        </w:rPr>
      </w:pPr>
    </w:p>
    <w:p w14:paraId="7C70616B" w14:textId="77777777" w:rsidR="00950424" w:rsidRPr="00270114" w:rsidRDefault="00950424" w:rsidP="00950424">
      <w:pPr>
        <w:pStyle w:val="3"/>
        <w:rPr>
          <w:rFonts w:ascii="FbShefa" w:hAnsi="FbShefa"/>
          <w:rtl/>
        </w:rPr>
      </w:pPr>
      <w:r w:rsidRPr="00270114">
        <w:rPr>
          <w:rFonts w:ascii="FbShefa" w:hAnsi="FbShefa"/>
          <w:rtl/>
        </w:rPr>
        <w:t>עידי עידית:</w:t>
      </w:r>
    </w:p>
    <w:p w14:paraId="45F55CFC" w14:textId="7125C23D" w:rsidR="002F24DC" w:rsidRPr="00270114" w:rsidRDefault="00950424" w:rsidP="00950424">
      <w:pPr>
        <w:autoSpaceDE w:val="0"/>
        <w:autoSpaceDN w:val="0"/>
        <w:adjustRightInd w:val="0"/>
        <w:rPr>
          <w:rFonts w:ascii="FbShefa" w:hAnsi="FbShefa"/>
          <w:rtl/>
        </w:rPr>
      </w:pPr>
      <w:r w:rsidRPr="001B3037">
        <w:rPr>
          <w:rFonts w:ascii="FbShefa" w:hAnsi="FbShefa"/>
          <w:b/>
          <w:bCs/>
          <w:color w:val="3B2F2A" w:themeColor="text2" w:themeShade="80"/>
          <w:rtl/>
        </w:rPr>
        <w:t>מעשה</w:t>
      </w:r>
      <w:r w:rsidR="00980F5A" w:rsidRPr="001B3037">
        <w:rPr>
          <w:rFonts w:ascii="FbShefa" w:hAnsi="FbShefa"/>
          <w:b/>
          <w:bCs/>
          <w:color w:val="3B2F2A" w:themeColor="text2" w:themeShade="80"/>
          <w:rtl/>
        </w:rPr>
        <w:t>.</w:t>
      </w:r>
      <w:r w:rsidRPr="00270114">
        <w:rPr>
          <w:rFonts w:ascii="FbShefa" w:hAnsi="FbShefa"/>
          <w:rtl/>
        </w:rPr>
        <w:t xml:space="preserve"> שמכר לו באחריות ואמר לו, אי טרפו ליה לא מגבינן מעידי עידית</w:t>
      </w:r>
      <w:r w:rsidR="001C0E38" w:rsidRPr="00270114">
        <w:rPr>
          <w:rFonts w:ascii="FbShefa" w:hAnsi="FbShefa"/>
          <w:rtl/>
        </w:rPr>
        <w:t>,</w:t>
      </w:r>
      <w:r w:rsidR="00980F5A" w:rsidRPr="00270114">
        <w:rPr>
          <w:rFonts w:ascii="FbShefa" w:hAnsi="FbShefa"/>
          <w:rtl/>
        </w:rPr>
        <w:t xml:space="preserve"> </w:t>
      </w:r>
      <w:r w:rsidRPr="00270114">
        <w:rPr>
          <w:rFonts w:ascii="FbShefa" w:hAnsi="FbShefa"/>
          <w:rtl/>
        </w:rPr>
        <w:t>אלא מעידית אחרים דאית לי</w:t>
      </w:r>
      <w:r w:rsidR="00980F5A" w:rsidRPr="00270114">
        <w:rPr>
          <w:rFonts w:ascii="FbShefa" w:hAnsi="FbShefa"/>
          <w:rtl/>
        </w:rPr>
        <w:t>.</w:t>
      </w:r>
    </w:p>
    <w:p w14:paraId="37BF7CBB" w14:textId="33859DFB" w:rsidR="002F24DC" w:rsidRPr="00270114" w:rsidRDefault="00950424" w:rsidP="00950424">
      <w:pPr>
        <w:autoSpaceDE w:val="0"/>
        <w:autoSpaceDN w:val="0"/>
        <w:adjustRightInd w:val="0"/>
        <w:rPr>
          <w:rFonts w:ascii="FbShefa" w:hAnsi="FbShefa"/>
          <w:rtl/>
        </w:rPr>
      </w:pPr>
      <w:r w:rsidRPr="001B3037">
        <w:rPr>
          <w:rFonts w:ascii="FbShefa" w:hAnsi="FbShefa"/>
          <w:b/>
          <w:bCs/>
          <w:color w:val="3B2F2A" w:themeColor="text2" w:themeShade="80"/>
          <w:rtl/>
        </w:rPr>
        <w:t>לסוף</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אתא בדקא שקיל לעידי עידית</w:t>
      </w:r>
      <w:r w:rsidR="00980F5A" w:rsidRPr="00270114">
        <w:rPr>
          <w:rFonts w:ascii="FbShefa" w:hAnsi="FbShefa"/>
          <w:rtl/>
        </w:rPr>
        <w:t>.</w:t>
      </w:r>
    </w:p>
    <w:p w14:paraId="30BA2B59" w14:textId="280A7CA7" w:rsidR="002F24DC" w:rsidRPr="00270114" w:rsidRDefault="00950424" w:rsidP="00950424">
      <w:pPr>
        <w:autoSpaceDE w:val="0"/>
        <w:autoSpaceDN w:val="0"/>
        <w:adjustRightInd w:val="0"/>
        <w:rPr>
          <w:rFonts w:ascii="FbShefa" w:hAnsi="FbShefa"/>
          <w:rtl/>
        </w:rPr>
      </w:pPr>
      <w:r w:rsidRPr="001B3037">
        <w:rPr>
          <w:rFonts w:ascii="FbShefa" w:hAnsi="FbShefa"/>
          <w:b/>
          <w:bCs/>
          <w:color w:val="3B2F2A" w:themeColor="text2" w:themeShade="80"/>
          <w:rtl/>
        </w:rPr>
        <w:t>ס"ד</w:t>
      </w:r>
      <w:r w:rsidR="00980F5A" w:rsidRPr="001B3037">
        <w:rPr>
          <w:rFonts w:ascii="FbShefa" w:hAnsi="FbShefa"/>
          <w:b/>
          <w:bCs/>
          <w:color w:val="3B2F2A" w:themeColor="text2" w:themeShade="80"/>
          <w:rtl/>
        </w:rPr>
        <w:t>.</w:t>
      </w:r>
      <w:r w:rsidRPr="00270114">
        <w:rPr>
          <w:rFonts w:ascii="FbShefa" w:hAnsi="FbShefa"/>
          <w:rtl/>
        </w:rPr>
        <w:t xml:space="preserve"> מעידית אמר ליה</w:t>
      </w:r>
      <w:r w:rsidR="001C0E38" w:rsidRPr="00270114">
        <w:rPr>
          <w:rFonts w:ascii="FbShefa" w:hAnsi="FbShefa"/>
          <w:rtl/>
        </w:rPr>
        <w:t xml:space="preserve">, </w:t>
      </w:r>
      <w:r w:rsidRPr="00270114">
        <w:rPr>
          <w:rFonts w:ascii="FbShefa" w:hAnsi="FbShefa"/>
          <w:rtl/>
        </w:rPr>
        <w:t>והא קיימא</w:t>
      </w:r>
      <w:r w:rsidR="00980F5A" w:rsidRPr="00270114">
        <w:rPr>
          <w:rFonts w:ascii="FbShefa" w:hAnsi="FbShefa"/>
          <w:rtl/>
        </w:rPr>
        <w:t>.</w:t>
      </w:r>
    </w:p>
    <w:p w14:paraId="48E897C7" w14:textId="355CDDAC" w:rsidR="00950424" w:rsidRPr="00270114" w:rsidRDefault="00950424" w:rsidP="00950424">
      <w:pPr>
        <w:autoSpaceDE w:val="0"/>
        <w:autoSpaceDN w:val="0"/>
        <w:adjustRightInd w:val="0"/>
        <w:rPr>
          <w:rFonts w:ascii="FbShefa" w:hAnsi="FbShefa"/>
          <w:rtl/>
        </w:rPr>
      </w:pPr>
      <w:r w:rsidRPr="001B3037">
        <w:rPr>
          <w:rFonts w:ascii="FbShefa" w:hAnsi="FbShefa"/>
          <w:b/>
          <w:bCs/>
          <w:color w:val="3B2F2A" w:themeColor="text2" w:themeShade="80"/>
          <w:rtl/>
        </w:rPr>
        <w:t>א"ל</w:t>
      </w:r>
      <w:r w:rsidR="00980F5A" w:rsidRPr="001B3037">
        <w:rPr>
          <w:rFonts w:ascii="FbShefa" w:hAnsi="FbShefa"/>
          <w:b/>
          <w:bCs/>
          <w:color w:val="3B2F2A" w:themeColor="text2" w:themeShade="80"/>
          <w:rtl/>
        </w:rPr>
        <w:t>.</w:t>
      </w:r>
      <w:r w:rsidRPr="00270114">
        <w:rPr>
          <w:rFonts w:ascii="FbShefa" w:hAnsi="FbShefa"/>
          <w:rtl/>
        </w:rPr>
        <w:t xml:space="preserve"> השתא קיימא ליה עידית במקום עידי עידית</w:t>
      </w:r>
      <w:r w:rsidR="00980F5A" w:rsidRPr="00270114">
        <w:rPr>
          <w:rFonts w:ascii="FbShefa" w:hAnsi="FbShefa"/>
          <w:rtl/>
        </w:rPr>
        <w:t>.</w:t>
      </w:r>
    </w:p>
    <w:p w14:paraId="39DF3023" w14:textId="77777777" w:rsidR="006B5E66" w:rsidRPr="00270114" w:rsidRDefault="006B5E66" w:rsidP="009C3CB4">
      <w:pPr>
        <w:spacing w:line="240" w:lineRule="auto"/>
        <w:rPr>
          <w:rFonts w:ascii="FbShefa" w:hAnsi="FbShefa"/>
          <w:sz w:val="11"/>
          <w:rtl/>
        </w:rPr>
      </w:pPr>
    </w:p>
    <w:p w14:paraId="6FA0966B" w14:textId="70F0647B" w:rsidR="009C3CB4" w:rsidRPr="00270114" w:rsidRDefault="00950424" w:rsidP="006B5E66">
      <w:pPr>
        <w:pStyle w:val="3"/>
        <w:rPr>
          <w:rFonts w:ascii="FbShefa" w:hAnsi="FbShefa"/>
          <w:rtl/>
        </w:rPr>
      </w:pPr>
      <w:r w:rsidRPr="00270114">
        <w:rPr>
          <w:rFonts w:ascii="FbShefa" w:hAnsi="FbShefa"/>
          <w:rtl/>
        </w:rPr>
        <w:t>חמרא</w:t>
      </w:r>
      <w:r w:rsidR="006B5E66" w:rsidRPr="00270114">
        <w:rPr>
          <w:rFonts w:ascii="FbShefa" w:hAnsi="FbShefa"/>
          <w:rtl/>
        </w:rPr>
        <w:t>:</w:t>
      </w:r>
    </w:p>
    <w:p w14:paraId="74B21ECF" w14:textId="04B72A0B" w:rsidR="00433741" w:rsidRPr="00270114" w:rsidRDefault="00950424" w:rsidP="009C3CB4">
      <w:pPr>
        <w:spacing w:line="240" w:lineRule="auto"/>
        <w:rPr>
          <w:rFonts w:ascii="FbShefa" w:hAnsi="FbShefa"/>
          <w:sz w:val="11"/>
          <w:rtl/>
        </w:rPr>
      </w:pPr>
      <w:r w:rsidRPr="001B3037">
        <w:rPr>
          <w:rFonts w:ascii="FbShefa" w:hAnsi="FbShefa"/>
          <w:b/>
          <w:bCs/>
          <w:color w:val="3B2F2A" w:themeColor="text2" w:themeShade="80"/>
          <w:sz w:val="11"/>
          <w:rtl/>
        </w:rPr>
        <w:t>חמרא</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נמי לא קני באסמכתא</w:t>
      </w:r>
      <w:r w:rsidR="00980F5A" w:rsidRPr="00270114">
        <w:rPr>
          <w:rFonts w:ascii="FbShefa" w:hAnsi="FbShefa"/>
          <w:sz w:val="11"/>
          <w:rtl/>
        </w:rPr>
        <w:t>.</w:t>
      </w:r>
    </w:p>
    <w:p w14:paraId="5FA38E38" w14:textId="552F1930"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החידוש</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אף דלזבוני קאי</w:t>
      </w:r>
      <w:r w:rsidR="00980F5A" w:rsidRPr="00270114">
        <w:rPr>
          <w:rFonts w:ascii="FbShefa" w:hAnsi="FbShefa"/>
          <w:sz w:val="11"/>
          <w:rtl/>
        </w:rPr>
        <w:t>.</w:t>
      </w:r>
    </w:p>
    <w:p w14:paraId="04EBBF57" w14:textId="3A48C2C5"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כל דאי</w:t>
      </w:r>
      <w:r w:rsidR="00980F5A" w:rsidRPr="00270114">
        <w:rPr>
          <w:rFonts w:ascii="FbShefa" w:hAnsi="FbShefa"/>
          <w:sz w:val="11"/>
          <w:rtl/>
        </w:rPr>
        <w:t>.</w:t>
      </w:r>
      <w:r w:rsidRPr="00270114">
        <w:rPr>
          <w:rFonts w:ascii="FbShefa" w:hAnsi="FbShefa"/>
          <w:sz w:val="11"/>
          <w:rtl/>
        </w:rPr>
        <w:t xml:space="preserve"> לא קני</w:t>
      </w:r>
      <w:r w:rsidR="00980F5A" w:rsidRPr="00270114">
        <w:rPr>
          <w:rFonts w:ascii="FbShefa" w:hAnsi="FbShefa"/>
          <w:sz w:val="11"/>
          <w:rtl/>
        </w:rPr>
        <w:t>.</w:t>
      </w:r>
    </w:p>
    <w:p w14:paraId="65987A34" w14:textId="7054EBEC" w:rsidR="009C3CB4" w:rsidRPr="00270114" w:rsidRDefault="009C3CB4" w:rsidP="009C3CB4">
      <w:pPr>
        <w:spacing w:line="240" w:lineRule="auto"/>
        <w:rPr>
          <w:rFonts w:ascii="FbShefa" w:hAnsi="FbShefa"/>
          <w:sz w:val="11"/>
          <w:rtl/>
        </w:rPr>
      </w:pPr>
    </w:p>
    <w:p w14:paraId="25951C32"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מחילה בטעות</w:t>
      </w:r>
    </w:p>
    <w:p w14:paraId="3BDB6323" w14:textId="77777777" w:rsidR="00962FD6" w:rsidRPr="00270114" w:rsidRDefault="009C3CB4" w:rsidP="00962FD6">
      <w:pPr>
        <w:pStyle w:val="3"/>
        <w:rPr>
          <w:rFonts w:ascii="FbShefa" w:hAnsi="FbShefa"/>
          <w:rtl/>
        </w:rPr>
      </w:pPr>
      <w:r w:rsidRPr="00270114">
        <w:rPr>
          <w:rFonts w:ascii="FbShefa" w:hAnsi="FbShefa"/>
          <w:rtl/>
        </w:rPr>
        <w:t>אסמכתא</w:t>
      </w:r>
      <w:r w:rsidR="00962FD6" w:rsidRPr="00270114">
        <w:rPr>
          <w:rFonts w:ascii="FbShefa" w:hAnsi="FbShefa"/>
          <w:rtl/>
        </w:rPr>
        <w:t>:</w:t>
      </w:r>
    </w:p>
    <w:p w14:paraId="2D4931AF" w14:textId="46B0E281"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לא קניא</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הדר ארעא והדרי פירי</w:t>
      </w:r>
      <w:r w:rsidR="00980F5A" w:rsidRPr="00270114">
        <w:rPr>
          <w:rFonts w:ascii="FbShefa" w:hAnsi="FbShefa"/>
          <w:sz w:val="11"/>
          <w:rtl/>
        </w:rPr>
        <w:t>.</w:t>
      </w:r>
    </w:p>
    <w:p w14:paraId="6FFE2607" w14:textId="1435DB14"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ס"ד</w:t>
      </w:r>
      <w:r w:rsidR="00980F5A" w:rsidRPr="001B3037">
        <w:rPr>
          <w:rFonts w:ascii="FbShefa" w:hAnsi="FbShefa"/>
          <w:b/>
          <w:bCs/>
          <w:color w:val="3B2F2A" w:themeColor="text2" w:themeShade="80"/>
          <w:sz w:val="11"/>
          <w:rtl/>
        </w:rPr>
        <w:t>.</w:t>
      </w:r>
      <w:r w:rsidRPr="00270114">
        <w:rPr>
          <w:rFonts w:ascii="FbShefa" w:hAnsi="FbShefa"/>
          <w:sz w:val="11"/>
          <w:rtl/>
        </w:rPr>
        <w:t xml:space="preserve"> משום דמחילה בטעות לא הויא מחילה</w:t>
      </w:r>
      <w:r w:rsidR="00980F5A" w:rsidRPr="00270114">
        <w:rPr>
          <w:rFonts w:ascii="FbShefa" w:hAnsi="FbShefa"/>
          <w:sz w:val="11"/>
          <w:rtl/>
        </w:rPr>
        <w:t>.</w:t>
      </w:r>
    </w:p>
    <w:p w14:paraId="0405CAA4" w14:textId="4B073EC5"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קושיא</w:t>
      </w:r>
      <w:r w:rsidR="00980F5A" w:rsidRPr="001B3037">
        <w:rPr>
          <w:rFonts w:ascii="FbShefa" w:hAnsi="FbShefa"/>
          <w:b/>
          <w:bCs/>
          <w:color w:val="3B2F2A" w:themeColor="text2" w:themeShade="80"/>
          <w:sz w:val="11"/>
          <w:rtl/>
        </w:rPr>
        <w:t>.</w:t>
      </w:r>
      <w:r w:rsidRPr="00270114">
        <w:rPr>
          <w:rFonts w:ascii="FbShefa" w:hAnsi="FbShefa"/>
          <w:sz w:val="11"/>
          <w:rtl/>
        </w:rPr>
        <w:t xml:space="preserve"> המוכר ד</w:t>
      </w:r>
      <w:r w:rsidR="00962FD6" w:rsidRPr="00270114">
        <w:rPr>
          <w:rFonts w:ascii="FbShefa" w:hAnsi="FbShefa"/>
          <w:sz w:val="11"/>
          <w:rtl/>
        </w:rPr>
        <w:t xml:space="preserve">בר שלא </w:t>
      </w:r>
      <w:r w:rsidRPr="00270114">
        <w:rPr>
          <w:rFonts w:ascii="FbShefa" w:hAnsi="FbShefa"/>
          <w:sz w:val="11"/>
          <w:rtl/>
        </w:rPr>
        <w:t>ב</w:t>
      </w:r>
      <w:r w:rsidR="00962FD6" w:rsidRPr="00270114">
        <w:rPr>
          <w:rFonts w:ascii="FbShefa" w:hAnsi="FbShefa"/>
          <w:sz w:val="11"/>
          <w:rtl/>
        </w:rPr>
        <w:t>א לעו</w:t>
      </w:r>
      <w:r w:rsidRPr="00270114">
        <w:rPr>
          <w:rFonts w:ascii="FbShefa" w:hAnsi="FbShefa"/>
          <w:sz w:val="11"/>
          <w:rtl/>
        </w:rPr>
        <w:t>ל</w:t>
      </w:r>
      <w:r w:rsidR="00962FD6" w:rsidRPr="00270114">
        <w:rPr>
          <w:rFonts w:ascii="FbShefa" w:hAnsi="FbShefa"/>
          <w:sz w:val="11"/>
          <w:rtl/>
        </w:rPr>
        <w:t>ם</w:t>
      </w:r>
      <w:r w:rsidRPr="00270114">
        <w:rPr>
          <w:rFonts w:ascii="FbShefa" w:hAnsi="FbShefa"/>
          <w:sz w:val="11"/>
          <w:rtl/>
        </w:rPr>
        <w:t>, אף למ"ד שיכול לחזור בו, אי שמיט ואכיל, לא מפקינן מיניה</w:t>
      </w:r>
      <w:r w:rsidR="00980F5A" w:rsidRPr="00270114">
        <w:rPr>
          <w:rFonts w:ascii="FbShefa" w:hAnsi="FbShefa"/>
          <w:sz w:val="11"/>
          <w:rtl/>
        </w:rPr>
        <w:t>.</w:t>
      </w:r>
    </w:p>
    <w:p w14:paraId="6B355AA5" w14:textId="4A63722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התם זביני, הכא הלואה</w:t>
      </w:r>
      <w:r w:rsidR="00980F5A" w:rsidRPr="00270114">
        <w:rPr>
          <w:rFonts w:ascii="FbShefa" w:hAnsi="FbShefa"/>
          <w:sz w:val="11"/>
          <w:rtl/>
        </w:rPr>
        <w:t>.</w:t>
      </w:r>
    </w:p>
    <w:p w14:paraId="12B4DC6D" w14:textId="77777777" w:rsidR="00962FD6" w:rsidRPr="00270114" w:rsidRDefault="00962FD6" w:rsidP="009C3CB4">
      <w:pPr>
        <w:spacing w:line="240" w:lineRule="auto"/>
        <w:rPr>
          <w:rFonts w:ascii="FbShefa" w:hAnsi="FbShefa"/>
          <w:sz w:val="11"/>
          <w:rtl/>
        </w:rPr>
      </w:pPr>
    </w:p>
    <w:p w14:paraId="1CBA9FD1" w14:textId="62E40994" w:rsidR="00962FD6" w:rsidRPr="00270114" w:rsidRDefault="00962FD6" w:rsidP="00962FD6">
      <w:pPr>
        <w:pStyle w:val="3"/>
        <w:ind w:left="738"/>
        <w:rPr>
          <w:rFonts w:ascii="FbShefa" w:hAnsi="FbShefa"/>
          <w:vertAlign w:val="subscript"/>
          <w:rtl/>
        </w:rPr>
      </w:pPr>
      <w:r w:rsidRPr="00270114">
        <w:rPr>
          <w:rFonts w:ascii="FbShefa" w:hAnsi="FbShefa"/>
          <w:vertAlign w:val="subscript"/>
          <w:rtl/>
        </w:rPr>
        <w:t>המוכר פירות דקל</w:t>
      </w:r>
      <w:r w:rsidR="001C0E38" w:rsidRPr="00270114">
        <w:rPr>
          <w:rFonts w:ascii="FbShefa" w:hAnsi="FbShefa"/>
          <w:vertAlign w:val="subscript"/>
          <w:rtl/>
        </w:rPr>
        <w:t xml:space="preserve">: </w:t>
      </w:r>
    </w:p>
    <w:p w14:paraId="1B3ACF5B" w14:textId="36607264" w:rsidR="002F24DC" w:rsidRPr="00270114" w:rsidRDefault="00962FD6" w:rsidP="00962FD6">
      <w:pPr>
        <w:spacing w:line="240" w:lineRule="auto"/>
        <w:ind w:left="908"/>
        <w:rPr>
          <w:rFonts w:ascii="FbShefa" w:hAnsi="FbShefa"/>
          <w:sz w:val="11"/>
          <w:vertAlign w:val="subscript"/>
          <w:rtl/>
        </w:rPr>
      </w:pPr>
      <w:r w:rsidRPr="001B3037">
        <w:rPr>
          <w:rFonts w:ascii="FbShefa" w:hAnsi="FbShefa"/>
          <w:b/>
          <w:bCs/>
          <w:color w:val="3B2F2A" w:themeColor="text2" w:themeShade="80"/>
          <w:sz w:val="11"/>
          <w:vertAlign w:val="subscript"/>
          <w:rtl/>
        </w:rPr>
        <w:t>עד שלא באו לעולם</w:t>
      </w:r>
      <w:r w:rsidR="00980F5A" w:rsidRPr="00270114">
        <w:rPr>
          <w:rFonts w:ascii="FbShefa" w:hAnsi="FbShefa"/>
          <w:sz w:val="11"/>
          <w:vertAlign w:val="subscript"/>
          <w:rtl/>
        </w:rPr>
        <w:t>.</w:t>
      </w:r>
      <w:r w:rsidRPr="00270114">
        <w:rPr>
          <w:rFonts w:ascii="FbShefa" w:hAnsi="FbShefa"/>
          <w:sz w:val="11"/>
          <w:vertAlign w:val="subscript"/>
          <w:rtl/>
        </w:rPr>
        <w:t xml:space="preserve"> יכול לחזור בו</w:t>
      </w:r>
      <w:r w:rsidR="00980F5A" w:rsidRPr="00270114">
        <w:rPr>
          <w:rFonts w:ascii="FbShefa" w:hAnsi="FbShefa"/>
          <w:sz w:val="11"/>
          <w:vertAlign w:val="subscript"/>
          <w:rtl/>
        </w:rPr>
        <w:t>.</w:t>
      </w:r>
    </w:p>
    <w:p w14:paraId="754019A3" w14:textId="0B41B300" w:rsidR="00962FD6" w:rsidRPr="00270114" w:rsidRDefault="00962FD6" w:rsidP="00962FD6">
      <w:pPr>
        <w:spacing w:line="240" w:lineRule="auto"/>
        <w:ind w:left="908"/>
        <w:rPr>
          <w:rFonts w:ascii="FbShefa" w:hAnsi="FbShefa"/>
          <w:sz w:val="11"/>
          <w:rtl/>
        </w:rPr>
      </w:pPr>
      <w:r w:rsidRPr="001B3037">
        <w:rPr>
          <w:rFonts w:ascii="FbShefa" w:hAnsi="FbShefa"/>
          <w:b/>
          <w:bCs/>
          <w:color w:val="3B2F2A" w:themeColor="text2" w:themeShade="80"/>
          <w:sz w:val="11"/>
          <w:vertAlign w:val="subscript"/>
          <w:rtl/>
        </w:rPr>
        <w:t>משבאו לעולם</w:t>
      </w:r>
      <w:r w:rsidR="00980F5A" w:rsidRPr="00270114">
        <w:rPr>
          <w:rFonts w:ascii="FbShefa" w:hAnsi="FbShefa"/>
          <w:sz w:val="11"/>
          <w:vertAlign w:val="subscript"/>
          <w:rtl/>
        </w:rPr>
        <w:t>.</w:t>
      </w:r>
      <w:r w:rsidRPr="00270114">
        <w:rPr>
          <w:rFonts w:ascii="FbShefa" w:hAnsi="FbShefa"/>
          <w:sz w:val="11"/>
          <w:vertAlign w:val="subscript"/>
          <w:rtl/>
        </w:rPr>
        <w:t xml:space="preserve"> מחלוקת אם יכול לחזור בו</w:t>
      </w:r>
      <w:r w:rsidR="00980F5A" w:rsidRPr="00270114">
        <w:rPr>
          <w:rFonts w:ascii="FbShefa" w:hAnsi="FbShefa"/>
          <w:sz w:val="11"/>
          <w:vertAlign w:val="subscript"/>
          <w:rtl/>
        </w:rPr>
        <w:t>.</w:t>
      </w:r>
    </w:p>
    <w:p w14:paraId="234A6159" w14:textId="6C03DCAA" w:rsidR="009C3CB4" w:rsidRPr="00270114" w:rsidRDefault="009C3CB4" w:rsidP="00794C1A">
      <w:pPr>
        <w:pStyle w:val="1"/>
        <w:rPr>
          <w:rFonts w:ascii="FbShefa" w:hAnsi="FbShefa"/>
          <w:rtl/>
        </w:rPr>
      </w:pPr>
      <w:r w:rsidRPr="00270114">
        <w:rPr>
          <w:rFonts w:ascii="FbShefa" w:hAnsi="FbShefa"/>
          <w:sz w:val="11"/>
          <w:rtl/>
        </w:rPr>
        <w:t>סז</w:t>
      </w:r>
      <w:r w:rsidR="00B36BF2" w:rsidRPr="00270114">
        <w:rPr>
          <w:rFonts w:ascii="FbShefa" w:hAnsi="FbShefa"/>
          <w:sz w:val="11"/>
          <w:rtl/>
        </w:rPr>
        <w:t>, א</w:t>
      </w:r>
    </w:p>
    <w:p w14:paraId="5E61E45E" w14:textId="77777777" w:rsidR="00962FD6" w:rsidRPr="00270114" w:rsidRDefault="009C3CB4" w:rsidP="00962FD6">
      <w:pPr>
        <w:pStyle w:val="3"/>
        <w:rPr>
          <w:rFonts w:ascii="FbShefa" w:hAnsi="FbShefa"/>
          <w:rtl/>
        </w:rPr>
      </w:pPr>
      <w:r w:rsidRPr="00270114">
        <w:rPr>
          <w:rFonts w:ascii="FbShefa" w:hAnsi="FbShefa"/>
          <w:rtl/>
        </w:rPr>
        <w:t>אונאה</w:t>
      </w:r>
      <w:r w:rsidR="00962FD6" w:rsidRPr="00270114">
        <w:rPr>
          <w:rFonts w:ascii="FbShefa" w:hAnsi="FbShefa"/>
          <w:rtl/>
        </w:rPr>
        <w:t>:</w:t>
      </w:r>
    </w:p>
    <w:p w14:paraId="1A0B97B8" w14:textId="0AEE5299"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ס"ד</w:t>
      </w:r>
      <w:r w:rsidR="00980F5A" w:rsidRPr="001B3037">
        <w:rPr>
          <w:rFonts w:ascii="FbShefa" w:hAnsi="FbShefa"/>
          <w:b/>
          <w:bCs/>
          <w:color w:val="3B2F2A" w:themeColor="text2" w:themeShade="80"/>
          <w:sz w:val="11"/>
          <w:rtl/>
        </w:rPr>
        <w:t>.</w:t>
      </w:r>
      <w:r w:rsidR="00962FD6" w:rsidRPr="00270114">
        <w:rPr>
          <w:rFonts w:ascii="FbShefa" w:hAnsi="FbShefa"/>
          <w:sz w:val="11"/>
          <w:rtl/>
        </w:rPr>
        <w:t xml:space="preserve"> נחשב</w:t>
      </w:r>
      <w:r w:rsidRPr="00270114">
        <w:rPr>
          <w:rFonts w:ascii="FbShefa" w:hAnsi="FbShefa"/>
          <w:sz w:val="11"/>
          <w:rtl/>
        </w:rPr>
        <w:t xml:space="preserve"> מחילה בטעות</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וש"מ</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לא הויא מחילה</w:t>
      </w:r>
      <w:r w:rsidR="00980F5A" w:rsidRPr="00270114">
        <w:rPr>
          <w:rFonts w:ascii="FbShefa" w:hAnsi="FbShefa"/>
          <w:sz w:val="11"/>
          <w:rtl/>
        </w:rPr>
        <w:t>.</w:t>
      </w:r>
    </w:p>
    <w:p w14:paraId="77855DE2" w14:textId="4FF772B9" w:rsidR="009C3CB4" w:rsidRPr="001B3037" w:rsidRDefault="009C3CB4" w:rsidP="009C3CB4">
      <w:pPr>
        <w:spacing w:line="240" w:lineRule="auto"/>
        <w:rPr>
          <w:rFonts w:ascii="FbShefa" w:hAnsi="FbShefa"/>
          <w:b/>
          <w:bCs/>
          <w:color w:val="3B2F2A" w:themeColor="text2" w:themeShade="80"/>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לא ידע דאיתיה אונאה, דמחיל גביה</w:t>
      </w:r>
      <w:r w:rsidR="00980F5A" w:rsidRPr="00270114">
        <w:rPr>
          <w:rFonts w:ascii="FbShefa" w:hAnsi="FbShefa"/>
          <w:sz w:val="11"/>
          <w:rtl/>
        </w:rPr>
        <w:t>.</w:t>
      </w:r>
    </w:p>
    <w:p w14:paraId="1919CC31" w14:textId="77777777" w:rsidR="00242F62" w:rsidRPr="001B3037" w:rsidRDefault="00242F62" w:rsidP="009C3CB4">
      <w:pPr>
        <w:spacing w:line="240" w:lineRule="auto"/>
        <w:rPr>
          <w:rFonts w:ascii="FbShefa" w:hAnsi="FbShefa"/>
          <w:b/>
          <w:bCs/>
          <w:color w:val="3B2F2A" w:themeColor="text2" w:themeShade="80"/>
          <w:sz w:val="11"/>
          <w:rtl/>
        </w:rPr>
      </w:pPr>
    </w:p>
    <w:p w14:paraId="0A726390" w14:textId="77777777" w:rsidR="00242F62" w:rsidRPr="00270114" w:rsidRDefault="009C3CB4" w:rsidP="00242F62">
      <w:pPr>
        <w:pStyle w:val="3"/>
        <w:rPr>
          <w:rFonts w:ascii="FbShefa" w:hAnsi="FbShefa"/>
          <w:rtl/>
        </w:rPr>
      </w:pPr>
      <w:r w:rsidRPr="00270114">
        <w:rPr>
          <w:rFonts w:ascii="FbShefa" w:hAnsi="FbShefa"/>
          <w:rtl/>
        </w:rPr>
        <w:t>איילונית</w:t>
      </w:r>
      <w:r w:rsidR="00242F62" w:rsidRPr="00270114">
        <w:rPr>
          <w:rFonts w:ascii="FbShefa" w:hAnsi="FbShefa"/>
          <w:rtl/>
        </w:rPr>
        <w:t>:</w:t>
      </w:r>
    </w:p>
    <w:p w14:paraId="299212EE" w14:textId="73E361FD" w:rsidR="00242F62"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ס"ד</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242F62" w:rsidRPr="00270114">
        <w:rPr>
          <w:rFonts w:ascii="FbShefa" w:hAnsi="FbShefa"/>
          <w:sz w:val="11"/>
          <w:rtl/>
        </w:rPr>
        <w:t xml:space="preserve">נחשב </w:t>
      </w:r>
      <w:r w:rsidRPr="00270114">
        <w:rPr>
          <w:rFonts w:ascii="FbShefa" w:hAnsi="FbShefa"/>
          <w:sz w:val="11"/>
          <w:rtl/>
        </w:rPr>
        <w:t>מחילה בטעות</w:t>
      </w:r>
      <w:r w:rsidR="00980F5A" w:rsidRPr="00270114">
        <w:rPr>
          <w:rFonts w:ascii="FbShefa" w:hAnsi="FbShefa"/>
          <w:sz w:val="11"/>
          <w:rtl/>
        </w:rPr>
        <w:t>.</w:t>
      </w:r>
    </w:p>
    <w:p w14:paraId="20033DD2" w14:textId="75331FC4" w:rsidR="002F24DC" w:rsidRPr="00270114" w:rsidRDefault="00242F62" w:rsidP="00242F62">
      <w:pPr>
        <w:spacing w:line="240" w:lineRule="auto"/>
        <w:rPr>
          <w:rFonts w:ascii="FbShefa" w:hAnsi="FbShefa"/>
          <w:sz w:val="11"/>
          <w:rtl/>
        </w:rPr>
      </w:pPr>
      <w:r w:rsidRPr="001B3037">
        <w:rPr>
          <w:rFonts w:ascii="FbShefa" w:hAnsi="FbShefa"/>
          <w:b/>
          <w:bCs/>
          <w:color w:val="3B2F2A" w:themeColor="text2" w:themeShade="80"/>
          <w:rtl/>
        </w:rPr>
        <w:t>והרי</w:t>
      </w:r>
      <w:r w:rsidR="00980F5A" w:rsidRPr="001B3037">
        <w:rPr>
          <w:rFonts w:ascii="FbShefa" w:hAnsi="FbShefa"/>
          <w:b/>
          <w:bCs/>
          <w:color w:val="3B2F2A" w:themeColor="text2" w:themeShade="80"/>
          <w:rtl/>
        </w:rPr>
        <w:t>.</w:t>
      </w:r>
      <w:r w:rsidRPr="00270114">
        <w:rPr>
          <w:rFonts w:ascii="FbShefa" w:hAnsi="FbShefa"/>
          <w:rtl/>
        </w:rPr>
        <w:t xml:space="preserve"> הממאנת והשנייה והאיילונית</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sz w:val="11"/>
          <w:rtl/>
        </w:rPr>
        <w:t>אין להן</w:t>
      </w:r>
      <w:r w:rsidR="00980F5A" w:rsidRPr="00270114">
        <w:rPr>
          <w:rFonts w:ascii="FbShefa" w:hAnsi="FbShefa"/>
          <w:sz w:val="11"/>
          <w:rtl/>
        </w:rPr>
        <w:t>.</w:t>
      </w:r>
      <w:r w:rsidRPr="00270114">
        <w:rPr>
          <w:rFonts w:ascii="FbShefa" w:hAnsi="FbShefa"/>
          <w:sz w:val="11"/>
          <w:rtl/>
        </w:rPr>
        <w:t xml:space="preserve"> כתובה, פירות, מזונות, בלאות</w:t>
      </w:r>
      <w:r w:rsidR="00980F5A" w:rsidRPr="00270114">
        <w:rPr>
          <w:rFonts w:ascii="FbShefa" w:hAnsi="FbShefa"/>
          <w:sz w:val="11"/>
          <w:rtl/>
        </w:rPr>
        <w:t>.</w:t>
      </w:r>
    </w:p>
    <w:p w14:paraId="171C7BF9" w14:textId="476EF052"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וש"מ</w:t>
      </w:r>
      <w:r w:rsidR="00980F5A" w:rsidRPr="001B3037">
        <w:rPr>
          <w:rFonts w:ascii="FbShefa" w:hAnsi="FbShefa"/>
          <w:b/>
          <w:bCs/>
          <w:color w:val="3B2F2A" w:themeColor="text2" w:themeShade="80"/>
          <w:sz w:val="11"/>
          <w:rtl/>
        </w:rPr>
        <w:t>.</w:t>
      </w:r>
      <w:r w:rsidRPr="00270114">
        <w:rPr>
          <w:rFonts w:ascii="FbShefa" w:hAnsi="FbShefa"/>
          <w:sz w:val="11"/>
          <w:rtl/>
        </w:rPr>
        <w:t xml:space="preserve"> הויא מחילה</w:t>
      </w:r>
      <w:r w:rsidR="00980F5A" w:rsidRPr="00270114">
        <w:rPr>
          <w:rFonts w:ascii="FbShefa" w:hAnsi="FbShefa"/>
          <w:sz w:val="11"/>
          <w:rtl/>
        </w:rPr>
        <w:t>.</w:t>
      </w:r>
    </w:p>
    <w:p w14:paraId="4409C39B" w14:textId="3B8C7B9E"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ניחא לה דתיפוק עלה שמא דאישות</w:t>
      </w:r>
      <w:r w:rsidR="00980F5A" w:rsidRPr="00270114">
        <w:rPr>
          <w:rFonts w:ascii="FbShefa" w:hAnsi="FbShefa"/>
          <w:sz w:val="11"/>
          <w:rtl/>
        </w:rPr>
        <w:t>.</w:t>
      </w:r>
    </w:p>
    <w:p w14:paraId="1EE85EE1" w14:textId="78E35390" w:rsidR="009C3CB4" w:rsidRPr="00270114" w:rsidRDefault="009C3CB4" w:rsidP="009C3CB4">
      <w:pPr>
        <w:spacing w:line="240" w:lineRule="auto"/>
        <w:rPr>
          <w:rFonts w:ascii="FbShefa" w:hAnsi="FbShefa"/>
          <w:sz w:val="11"/>
          <w:rtl/>
        </w:rPr>
      </w:pPr>
    </w:p>
    <w:p w14:paraId="538C93D6"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הדרא ארעא והדרא פירא</w:t>
      </w:r>
    </w:p>
    <w:p w14:paraId="4316E380" w14:textId="7A683439" w:rsidR="00867314" w:rsidRPr="00270114" w:rsidRDefault="00867314" w:rsidP="00867314">
      <w:pPr>
        <w:pStyle w:val="3"/>
        <w:rPr>
          <w:rFonts w:ascii="FbShefa" w:hAnsi="FbShefa"/>
          <w:rtl/>
        </w:rPr>
      </w:pPr>
      <w:r w:rsidRPr="00270114">
        <w:rPr>
          <w:rFonts w:ascii="FbShefa" w:hAnsi="FbShefa"/>
          <w:rtl/>
        </w:rPr>
        <w:t>ההיא איתתא:</w:t>
      </w:r>
    </w:p>
    <w:p w14:paraId="5E20DCA5" w14:textId="20ABB1E5" w:rsidR="002F24DC" w:rsidRPr="00270114" w:rsidRDefault="00867314" w:rsidP="003B5214">
      <w:pPr>
        <w:rPr>
          <w:rtl/>
        </w:rPr>
      </w:pPr>
      <w:r w:rsidRPr="001B3037">
        <w:rPr>
          <w:b/>
          <w:bCs/>
          <w:color w:val="3B2F2A" w:themeColor="text2" w:themeShade="80"/>
          <w:rtl/>
        </w:rPr>
        <w:t>דאמרה</w:t>
      </w:r>
      <w:r w:rsidR="00980F5A" w:rsidRPr="00270114">
        <w:rPr>
          <w:rtl/>
        </w:rPr>
        <w:t>.</w:t>
      </w:r>
      <w:r w:rsidRPr="00270114">
        <w:rPr>
          <w:rtl/>
        </w:rPr>
        <w:t xml:space="preserve"> זיל זבין לי ארעא מקריביי</w:t>
      </w:r>
      <w:r w:rsidR="00980F5A" w:rsidRPr="00270114">
        <w:rPr>
          <w:rtl/>
        </w:rPr>
        <w:t>.</w:t>
      </w:r>
    </w:p>
    <w:p w14:paraId="25FD83F8" w14:textId="6F78A5D5" w:rsidR="00867314" w:rsidRPr="00270114" w:rsidRDefault="00867314" w:rsidP="003B5214">
      <w:pPr>
        <w:rPr>
          <w:rtl/>
        </w:rPr>
      </w:pPr>
      <w:r w:rsidRPr="001B3037">
        <w:rPr>
          <w:b/>
          <w:bCs/>
          <w:color w:val="3B2F2A" w:themeColor="text2" w:themeShade="80"/>
          <w:rtl/>
        </w:rPr>
        <w:t>אמר ליה</w:t>
      </w:r>
      <w:r w:rsidR="00980F5A" w:rsidRPr="00270114">
        <w:rPr>
          <w:rtl/>
        </w:rPr>
        <w:t>.</w:t>
      </w:r>
      <w:r w:rsidRPr="00270114">
        <w:rPr>
          <w:rtl/>
        </w:rPr>
        <w:t xml:space="preserve"> אי הוו לי זוזי מהדרת לה ניהלי</w:t>
      </w:r>
      <w:r w:rsidR="00980F5A" w:rsidRPr="00270114">
        <w:rPr>
          <w:rtl/>
        </w:rPr>
        <w:t>.</w:t>
      </w:r>
    </w:p>
    <w:p w14:paraId="5B405D4A" w14:textId="539CC305" w:rsidR="002F24DC" w:rsidRPr="00270114" w:rsidRDefault="00867314" w:rsidP="003B5214">
      <w:pPr>
        <w:rPr>
          <w:rtl/>
        </w:rPr>
      </w:pPr>
      <w:r w:rsidRPr="001B3037">
        <w:rPr>
          <w:b/>
          <w:bCs/>
          <w:color w:val="3B2F2A" w:themeColor="text2" w:themeShade="80"/>
          <w:rtl/>
        </w:rPr>
        <w:t>אמר ליה</w:t>
      </w:r>
      <w:r w:rsidR="00980F5A" w:rsidRPr="001B3037">
        <w:rPr>
          <w:b/>
          <w:bCs/>
          <w:color w:val="3B2F2A" w:themeColor="text2" w:themeShade="80"/>
          <w:rtl/>
        </w:rPr>
        <w:t>.</w:t>
      </w:r>
      <w:r w:rsidRPr="00270114">
        <w:rPr>
          <w:rtl/>
        </w:rPr>
        <w:t xml:space="preserve"> את ונוולא אחי</w:t>
      </w:r>
      <w:r w:rsidR="00980F5A" w:rsidRPr="00270114">
        <w:rPr>
          <w:rtl/>
        </w:rPr>
        <w:t>.</w:t>
      </w:r>
    </w:p>
    <w:p w14:paraId="00A23013" w14:textId="52CA665A" w:rsidR="00867314" w:rsidRPr="001B3037" w:rsidRDefault="00867314" w:rsidP="003B5214">
      <w:pPr>
        <w:rPr>
          <w:b/>
          <w:bCs/>
          <w:color w:val="3B2F2A" w:themeColor="text2" w:themeShade="80"/>
          <w:sz w:val="11"/>
          <w:rtl/>
        </w:rPr>
      </w:pPr>
      <w:r w:rsidRPr="001B3037">
        <w:rPr>
          <w:b/>
          <w:bCs/>
          <w:color w:val="3B2F2A" w:themeColor="text2" w:themeShade="80"/>
          <w:rtl/>
        </w:rPr>
        <w:t>הדין</w:t>
      </w:r>
      <w:r w:rsidR="00980F5A" w:rsidRPr="001B3037">
        <w:rPr>
          <w:b/>
          <w:bCs/>
          <w:color w:val="3B2F2A" w:themeColor="text2" w:themeShade="80"/>
          <w:rtl/>
        </w:rPr>
        <w:t>.</w:t>
      </w:r>
      <w:r w:rsidRPr="00270114">
        <w:rPr>
          <w:rtl/>
        </w:rPr>
        <w:t xml:space="preserve"> כל את ונוולא אחי</w:t>
      </w:r>
      <w:r w:rsidR="001C0E38" w:rsidRPr="00270114">
        <w:rPr>
          <w:rtl/>
        </w:rPr>
        <w:t xml:space="preserve">, </w:t>
      </w:r>
      <w:r w:rsidRPr="00270114">
        <w:rPr>
          <w:rtl/>
        </w:rPr>
        <w:t>סמכא דעתיה</w:t>
      </w:r>
      <w:r w:rsidR="00980F5A" w:rsidRPr="00270114">
        <w:rPr>
          <w:rtl/>
        </w:rPr>
        <w:t>.</w:t>
      </w:r>
    </w:p>
    <w:p w14:paraId="3511A63B" w14:textId="66581A4D" w:rsidR="009C3CB4" w:rsidRPr="00270114" w:rsidRDefault="009C3CB4" w:rsidP="003B5214">
      <w:pPr>
        <w:rPr>
          <w:sz w:val="11"/>
          <w:rtl/>
        </w:rPr>
      </w:pPr>
      <w:r w:rsidRPr="001B3037">
        <w:rPr>
          <w:b/>
          <w:bCs/>
          <w:color w:val="3B2F2A" w:themeColor="text2" w:themeShade="80"/>
          <w:sz w:val="11"/>
          <w:rtl/>
        </w:rPr>
        <w:t>ארעא</w:t>
      </w:r>
      <w:r w:rsidR="00980F5A" w:rsidRPr="001B3037">
        <w:rPr>
          <w:b/>
          <w:bCs/>
          <w:color w:val="3B2F2A" w:themeColor="text2" w:themeShade="80"/>
          <w:sz w:val="11"/>
          <w:rtl/>
        </w:rPr>
        <w:t>.</w:t>
      </w:r>
      <w:r w:rsidRPr="00270114">
        <w:rPr>
          <w:sz w:val="11"/>
          <w:rtl/>
        </w:rPr>
        <w:t xml:space="preserve"> הדרא</w:t>
      </w:r>
      <w:r w:rsidR="00980F5A" w:rsidRPr="00270114">
        <w:rPr>
          <w:sz w:val="11"/>
          <w:rtl/>
        </w:rPr>
        <w:t>.</w:t>
      </w:r>
    </w:p>
    <w:p w14:paraId="4AC0AE73" w14:textId="77777777" w:rsidR="00421E3C" w:rsidRPr="00270114" w:rsidRDefault="00421E3C" w:rsidP="009C3CB4">
      <w:pPr>
        <w:spacing w:line="240" w:lineRule="auto"/>
        <w:rPr>
          <w:rFonts w:ascii="FbShefa" w:hAnsi="FbShefa"/>
          <w:i/>
          <w:iCs/>
          <w:sz w:val="11"/>
          <w:rtl/>
        </w:rPr>
      </w:pPr>
    </w:p>
    <w:p w14:paraId="012300C6" w14:textId="04F06116" w:rsidR="009C3CB4" w:rsidRPr="00270114" w:rsidRDefault="009C3CB4" w:rsidP="00421E3C">
      <w:pPr>
        <w:pStyle w:val="3"/>
        <w:rPr>
          <w:rFonts w:ascii="FbShefa" w:hAnsi="FbShefa"/>
          <w:rtl/>
        </w:rPr>
      </w:pPr>
      <w:r w:rsidRPr="00270114">
        <w:rPr>
          <w:rFonts w:ascii="FbShefa" w:hAnsi="FbShefa"/>
          <w:rtl/>
        </w:rPr>
        <w:t>פיר</w:t>
      </w:r>
      <w:r w:rsidR="00421E3C" w:rsidRPr="00270114">
        <w:rPr>
          <w:rFonts w:ascii="FbShefa" w:hAnsi="FbShefa"/>
          <w:rtl/>
        </w:rPr>
        <w:t>י:</w:t>
      </w:r>
    </w:p>
    <w:p w14:paraId="39EF53EE" w14:textId="5E9C9849" w:rsidR="00421E3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ספק</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421E3C" w:rsidRPr="00270114">
        <w:rPr>
          <w:rFonts w:ascii="FbShefa" w:hAnsi="FbShefa"/>
          <w:sz w:val="11"/>
          <w:rtl/>
        </w:rPr>
        <w:t>האם הדרא</w:t>
      </w:r>
      <w:r w:rsidR="00980F5A" w:rsidRPr="00270114">
        <w:rPr>
          <w:rFonts w:ascii="FbShefa" w:hAnsi="FbShefa"/>
          <w:sz w:val="11"/>
          <w:rtl/>
        </w:rPr>
        <w:t>.</w:t>
      </w:r>
    </w:p>
    <w:p w14:paraId="4545A5C2" w14:textId="4556A1F5" w:rsidR="00421E3C" w:rsidRPr="00270114" w:rsidRDefault="00421E3C" w:rsidP="009C3CB4">
      <w:pPr>
        <w:spacing w:line="240" w:lineRule="auto"/>
        <w:rPr>
          <w:rFonts w:ascii="FbShefa" w:hAnsi="FbShefa"/>
          <w:sz w:val="11"/>
          <w:rtl/>
        </w:rPr>
      </w:pPr>
      <w:r w:rsidRPr="001B3037">
        <w:rPr>
          <w:rFonts w:ascii="FbShefa" w:hAnsi="FbShefa"/>
          <w:b/>
          <w:bCs/>
          <w:color w:val="3B2F2A" w:themeColor="text2" w:themeShade="80"/>
          <w:sz w:val="11"/>
          <w:rtl/>
        </w:rPr>
        <w:t>צד א</w:t>
      </w:r>
      <w:r w:rsidR="00980F5A" w:rsidRPr="001B3037">
        <w:rPr>
          <w:rFonts w:ascii="FbShefa" w:hAnsi="FbShefa"/>
          <w:b/>
          <w:bCs/>
          <w:color w:val="3B2F2A" w:themeColor="text2" w:themeShade="80"/>
          <w:sz w:val="11"/>
          <w:rtl/>
        </w:rPr>
        <w:t>.</w:t>
      </w:r>
      <w:r w:rsidRPr="00270114">
        <w:rPr>
          <w:rFonts w:ascii="FbShefa" w:hAnsi="FbShefa"/>
          <w:sz w:val="11"/>
          <w:rtl/>
        </w:rPr>
        <w:t xml:space="preserve"> הוי </w:t>
      </w:r>
      <w:r w:rsidR="009C3CB4" w:rsidRPr="00270114">
        <w:rPr>
          <w:rFonts w:ascii="FbShefa" w:hAnsi="FbShefa"/>
          <w:sz w:val="11"/>
          <w:rtl/>
        </w:rPr>
        <w:t xml:space="preserve">רבית קצוצה </w:t>
      </w:r>
      <w:r w:rsidRPr="00270114">
        <w:rPr>
          <w:rFonts w:ascii="FbShefa" w:hAnsi="FbShefa"/>
          <w:sz w:val="11"/>
          <w:rtl/>
        </w:rPr>
        <w:t>היוצאת בדיינים</w:t>
      </w:r>
      <w:r w:rsidR="00980F5A" w:rsidRPr="00270114">
        <w:rPr>
          <w:rFonts w:ascii="FbShefa" w:hAnsi="FbShefa"/>
          <w:sz w:val="11"/>
          <w:rtl/>
        </w:rPr>
        <w:t>.</w:t>
      </w:r>
    </w:p>
    <w:p w14:paraId="017FEEA7" w14:textId="1BB7AC44"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מסקנא</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D0533B" w:rsidRPr="00270114">
        <w:rPr>
          <w:rFonts w:ascii="FbShefa" w:hAnsi="FbShefa"/>
          <w:sz w:val="11"/>
          <w:rtl/>
        </w:rPr>
        <w:t xml:space="preserve">הוי </w:t>
      </w:r>
      <w:r w:rsidRPr="00270114">
        <w:rPr>
          <w:rFonts w:ascii="FbShefa" w:hAnsi="FbShefa"/>
          <w:sz w:val="11"/>
          <w:rtl/>
        </w:rPr>
        <w:t>אבק רבית</w:t>
      </w:r>
      <w:r w:rsidR="00421E3C" w:rsidRPr="00270114">
        <w:rPr>
          <w:rFonts w:ascii="FbShefa" w:hAnsi="FbShefa"/>
          <w:sz w:val="11"/>
          <w:rtl/>
        </w:rPr>
        <w:t>, שאינה יוצאת בדיינים</w:t>
      </w:r>
      <w:r w:rsidR="00980F5A" w:rsidRPr="00270114">
        <w:rPr>
          <w:rFonts w:ascii="FbShefa" w:hAnsi="FbShefa"/>
          <w:sz w:val="11"/>
          <w:rtl/>
        </w:rPr>
        <w:t>.</w:t>
      </w:r>
    </w:p>
    <w:p w14:paraId="3C670A0C" w14:textId="77777777" w:rsidR="00D0533B" w:rsidRPr="00270114" w:rsidRDefault="00D0533B" w:rsidP="009C3CB4">
      <w:pPr>
        <w:spacing w:line="240" w:lineRule="auto"/>
        <w:rPr>
          <w:rFonts w:ascii="FbShefa" w:hAnsi="FbShefa"/>
          <w:sz w:val="11"/>
          <w:rtl/>
        </w:rPr>
      </w:pPr>
    </w:p>
    <w:p w14:paraId="672BB648" w14:textId="77777777" w:rsidR="003A0556" w:rsidRPr="00270114" w:rsidRDefault="003A0556" w:rsidP="003A0556">
      <w:pPr>
        <w:pStyle w:val="3"/>
        <w:rPr>
          <w:rFonts w:ascii="FbShefa" w:hAnsi="FbShefa"/>
          <w:rtl/>
        </w:rPr>
      </w:pPr>
      <w:r w:rsidRPr="00270114">
        <w:rPr>
          <w:rFonts w:ascii="FbShefa" w:hAnsi="FbShefa"/>
          <w:rtl/>
        </w:rPr>
        <w:t>משכנתא:</w:t>
      </w:r>
    </w:p>
    <w:p w14:paraId="12FCCE23" w14:textId="2790024E" w:rsidR="003A0556" w:rsidRPr="00270114" w:rsidRDefault="003A0556" w:rsidP="003A0556">
      <w:pPr>
        <w:autoSpaceDE w:val="0"/>
        <w:autoSpaceDN w:val="0"/>
        <w:adjustRightInd w:val="0"/>
        <w:rPr>
          <w:rFonts w:ascii="FbShefa" w:hAnsi="FbShefa"/>
          <w:rtl/>
        </w:rPr>
      </w:pPr>
      <w:r w:rsidRPr="001B3037">
        <w:rPr>
          <w:rFonts w:ascii="FbShefa" w:hAnsi="FbShefa"/>
          <w:b/>
          <w:bCs/>
          <w:color w:val="3B2F2A" w:themeColor="text2" w:themeShade="80"/>
          <w:rtl/>
        </w:rPr>
        <w:t>ספק</w:t>
      </w:r>
      <w:r w:rsidR="00980F5A" w:rsidRPr="001B3037">
        <w:rPr>
          <w:rFonts w:ascii="FbShefa" w:hAnsi="FbShefa"/>
          <w:b/>
          <w:bCs/>
          <w:color w:val="3B2F2A" w:themeColor="text2" w:themeShade="80"/>
          <w:rtl/>
        </w:rPr>
        <w:t>.</w:t>
      </w:r>
      <w:r w:rsidRPr="00270114">
        <w:rPr>
          <w:rFonts w:ascii="FbShefa" w:hAnsi="FbShefa"/>
          <w:rtl/>
        </w:rPr>
        <w:t xml:space="preserve"> מה גדרה</w:t>
      </w:r>
      <w:r w:rsidR="00980F5A" w:rsidRPr="00270114">
        <w:rPr>
          <w:rFonts w:ascii="FbShefa" w:hAnsi="FbShefa"/>
          <w:rtl/>
        </w:rPr>
        <w:t>.</w:t>
      </w:r>
    </w:p>
    <w:p w14:paraId="1183D3A7" w14:textId="77F503DC" w:rsidR="002F24DC" w:rsidRPr="00270114" w:rsidRDefault="003A0556" w:rsidP="003A0556">
      <w:pPr>
        <w:autoSpaceDE w:val="0"/>
        <w:autoSpaceDN w:val="0"/>
        <w:adjustRightInd w:val="0"/>
        <w:rPr>
          <w:rFonts w:ascii="FbShefa" w:hAnsi="FbShefa"/>
          <w:rtl/>
        </w:rPr>
      </w:pPr>
      <w:r w:rsidRPr="001B3037">
        <w:rPr>
          <w:rFonts w:ascii="FbShefa" w:hAnsi="FbShefa"/>
          <w:b/>
          <w:bCs/>
          <w:color w:val="3B2F2A" w:themeColor="text2" w:themeShade="80"/>
          <w:rtl/>
        </w:rPr>
        <w:t>האם</w:t>
      </w:r>
      <w:r w:rsidR="00980F5A" w:rsidRPr="001B3037">
        <w:rPr>
          <w:rFonts w:ascii="FbShefa" w:hAnsi="FbShefa"/>
          <w:b/>
          <w:bCs/>
          <w:color w:val="3B2F2A" w:themeColor="text2" w:themeShade="80"/>
          <w:rtl/>
        </w:rPr>
        <w:t>.</w:t>
      </w:r>
      <w:r w:rsidRPr="00270114">
        <w:rPr>
          <w:rFonts w:ascii="FbShefa" w:hAnsi="FbShefa"/>
          <w:rtl/>
        </w:rPr>
        <w:t xml:space="preserve"> הוי ריבית קצוצה</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ושונה מהתם</w:t>
      </w:r>
      <w:r w:rsidR="00980F5A" w:rsidRPr="001B3037">
        <w:rPr>
          <w:rFonts w:ascii="FbShefa" w:hAnsi="FbShefa"/>
          <w:b/>
          <w:bCs/>
          <w:color w:val="3B2F2A" w:themeColor="text2" w:themeShade="80"/>
          <w:rtl/>
        </w:rPr>
        <w:t>.</w:t>
      </w:r>
      <w:r w:rsidR="00980F5A" w:rsidRPr="00270114">
        <w:rPr>
          <w:rFonts w:ascii="FbShefa" w:hAnsi="FbShefa"/>
          <w:rtl/>
        </w:rPr>
        <w:t xml:space="preserve"> </w:t>
      </w:r>
      <w:r w:rsidRPr="00270114">
        <w:rPr>
          <w:rFonts w:ascii="FbShefa" w:hAnsi="FbShefa"/>
          <w:rtl/>
        </w:rPr>
        <w:t>דהוי זביני</w:t>
      </w:r>
      <w:r w:rsidR="001C0E38" w:rsidRPr="00270114">
        <w:rPr>
          <w:rFonts w:ascii="FbShefa" w:hAnsi="FbShefa"/>
          <w:rtl/>
        </w:rPr>
        <w:t>,</w:t>
      </w:r>
      <w:r w:rsidR="00980F5A" w:rsidRPr="00270114">
        <w:rPr>
          <w:rFonts w:ascii="FbShefa" w:hAnsi="FbShefa"/>
          <w:rtl/>
        </w:rPr>
        <w:t xml:space="preserve"> </w:t>
      </w:r>
      <w:r w:rsidRPr="00270114">
        <w:rPr>
          <w:rFonts w:ascii="FbShefa" w:hAnsi="FbShefa"/>
          <w:rtl/>
        </w:rPr>
        <w:t>ואילו הכא הלואה</w:t>
      </w:r>
      <w:r w:rsidR="00980F5A" w:rsidRPr="00270114">
        <w:rPr>
          <w:rFonts w:ascii="FbShefa" w:hAnsi="FbShefa"/>
          <w:rtl/>
        </w:rPr>
        <w:t>.</w:t>
      </w:r>
    </w:p>
    <w:p w14:paraId="131A8990" w14:textId="4CBFF55E" w:rsidR="002F24DC" w:rsidRPr="00270114" w:rsidRDefault="003A0556" w:rsidP="003A0556">
      <w:pPr>
        <w:autoSpaceDE w:val="0"/>
        <w:autoSpaceDN w:val="0"/>
        <w:adjustRightInd w:val="0"/>
        <w:rPr>
          <w:rFonts w:ascii="FbShefa" w:hAnsi="FbShefa"/>
          <w:rtl/>
        </w:rPr>
      </w:pPr>
      <w:r w:rsidRPr="001B3037">
        <w:rPr>
          <w:rFonts w:ascii="FbShefa" w:hAnsi="FbShefa"/>
          <w:b/>
          <w:bCs/>
          <w:color w:val="3B2F2A" w:themeColor="text2" w:themeShade="80"/>
          <w:rtl/>
        </w:rPr>
        <w:t>מסקנא</w:t>
      </w:r>
      <w:r w:rsidR="00980F5A" w:rsidRPr="001B3037">
        <w:rPr>
          <w:rFonts w:ascii="FbShefa" w:hAnsi="FbShefa"/>
          <w:b/>
          <w:bCs/>
          <w:color w:val="3B2F2A" w:themeColor="text2" w:themeShade="80"/>
          <w:rtl/>
        </w:rPr>
        <w:t>.</w:t>
      </w:r>
      <w:r w:rsidRPr="00270114">
        <w:rPr>
          <w:rFonts w:ascii="FbShefa" w:hAnsi="FbShefa"/>
          <w:rtl/>
        </w:rPr>
        <w:t xml:space="preserve"> אין זה ריבית קצוצה</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משום</w:t>
      </w:r>
      <w:r w:rsidR="00980F5A" w:rsidRPr="001B3037">
        <w:rPr>
          <w:rFonts w:ascii="FbShefa" w:hAnsi="FbShefa"/>
          <w:b/>
          <w:bCs/>
          <w:color w:val="3B2F2A" w:themeColor="text2" w:themeShade="80"/>
          <w:rtl/>
        </w:rPr>
        <w:t>.</w:t>
      </w:r>
      <w:r w:rsidRPr="00270114">
        <w:rPr>
          <w:rFonts w:ascii="FbShefa" w:hAnsi="FbShefa"/>
          <w:rtl/>
        </w:rPr>
        <w:t xml:space="preserve"> דלא קץ</w:t>
      </w:r>
      <w:r w:rsidR="00980F5A" w:rsidRPr="00270114">
        <w:rPr>
          <w:rFonts w:ascii="FbShefa" w:hAnsi="FbShefa"/>
          <w:rtl/>
        </w:rPr>
        <w:t>.</w:t>
      </w:r>
    </w:p>
    <w:p w14:paraId="36F90461" w14:textId="095B6ABD" w:rsidR="009C3CB4" w:rsidRPr="00270114" w:rsidRDefault="009C3CB4" w:rsidP="009C3CB4">
      <w:pPr>
        <w:spacing w:line="240" w:lineRule="auto"/>
        <w:rPr>
          <w:rFonts w:ascii="FbShefa" w:hAnsi="FbShefa"/>
          <w:sz w:val="11"/>
          <w:rtl/>
        </w:rPr>
      </w:pPr>
    </w:p>
    <w:p w14:paraId="0A29E05F"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משכנתא באתרא דמסלקי</w:t>
      </w:r>
    </w:p>
    <w:p w14:paraId="0625F82C" w14:textId="77777777" w:rsidR="003A0556" w:rsidRPr="00270114" w:rsidRDefault="009C3CB4" w:rsidP="003A0556">
      <w:pPr>
        <w:pStyle w:val="3"/>
        <w:rPr>
          <w:rFonts w:ascii="FbShefa" w:hAnsi="FbShefa"/>
          <w:rtl/>
        </w:rPr>
      </w:pPr>
      <w:r w:rsidRPr="00270114">
        <w:rPr>
          <w:rFonts w:ascii="FbShefa" w:hAnsi="FbShefa"/>
          <w:rtl/>
        </w:rPr>
        <w:t xml:space="preserve">אכל שיעור זוזי: </w:t>
      </w:r>
    </w:p>
    <w:p w14:paraId="5C822347" w14:textId="7B34E61F" w:rsidR="002F24DC" w:rsidRPr="00270114" w:rsidRDefault="003A0556" w:rsidP="009C3CB4">
      <w:pPr>
        <w:spacing w:line="240" w:lineRule="auto"/>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9C3CB4" w:rsidRPr="00270114">
        <w:rPr>
          <w:rFonts w:ascii="FbShefa" w:hAnsi="FbShefa"/>
          <w:sz w:val="11"/>
          <w:rtl/>
        </w:rPr>
        <w:t>מסלקינן ליה</w:t>
      </w:r>
      <w:r w:rsidR="00980F5A" w:rsidRPr="00270114">
        <w:rPr>
          <w:rFonts w:ascii="FbShefa" w:hAnsi="FbShefa"/>
          <w:sz w:val="11"/>
          <w:rtl/>
        </w:rPr>
        <w:t>.</w:t>
      </w:r>
    </w:p>
    <w:p w14:paraId="03915BE8" w14:textId="376D1E56" w:rsidR="009C3CB4" w:rsidRPr="00270114" w:rsidRDefault="003A0556" w:rsidP="009C3CB4">
      <w:pPr>
        <w:spacing w:line="240" w:lineRule="auto"/>
        <w:rPr>
          <w:rFonts w:ascii="FbShefa" w:hAnsi="FbShefa"/>
          <w:sz w:val="11"/>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9C3CB4" w:rsidRPr="00270114">
        <w:rPr>
          <w:rFonts w:ascii="FbShefa" w:hAnsi="FbShefa"/>
          <w:sz w:val="11"/>
          <w:rtl/>
        </w:rPr>
        <w:t>לא מסלקינן</w:t>
      </w:r>
      <w:r w:rsidR="00980F5A" w:rsidRPr="00270114">
        <w:rPr>
          <w:rFonts w:ascii="FbShefa" w:hAnsi="FbShefa"/>
          <w:sz w:val="11"/>
          <w:rtl/>
        </w:rPr>
        <w:t>.</w:t>
      </w:r>
      <w:r w:rsidR="009C3CB4" w:rsidRPr="001B3037">
        <w:rPr>
          <w:rFonts w:ascii="FbShefa" w:hAnsi="FbShefa"/>
          <w:b/>
          <w:bCs/>
          <w:color w:val="3B2F2A" w:themeColor="text2" w:themeShade="80"/>
          <w:sz w:val="11"/>
          <w:rtl/>
        </w:rPr>
        <w:t xml:space="preserve"> משום</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דאבק רבית, ואבק רבית אינה יוצאה בדיינין</w:t>
      </w:r>
      <w:r w:rsidR="00980F5A" w:rsidRPr="00270114">
        <w:rPr>
          <w:rFonts w:ascii="FbShefa" w:hAnsi="FbShefa"/>
          <w:sz w:val="11"/>
          <w:rtl/>
        </w:rPr>
        <w:t>.</w:t>
      </w:r>
    </w:p>
    <w:p w14:paraId="4473D13B" w14:textId="77777777" w:rsidR="003A0556" w:rsidRPr="001B3037" w:rsidRDefault="003A0556" w:rsidP="009C3CB4">
      <w:pPr>
        <w:spacing w:line="240" w:lineRule="auto"/>
        <w:rPr>
          <w:rFonts w:ascii="FbShefa" w:hAnsi="FbShefa"/>
          <w:b/>
          <w:bCs/>
          <w:color w:val="3B2F2A" w:themeColor="text2" w:themeShade="80"/>
          <w:sz w:val="11"/>
          <w:rtl/>
        </w:rPr>
      </w:pPr>
    </w:p>
    <w:p w14:paraId="5B5ABF81" w14:textId="20BE2E79" w:rsidR="003A0556" w:rsidRPr="00270114" w:rsidRDefault="009C3CB4" w:rsidP="003A0556">
      <w:pPr>
        <w:pStyle w:val="3"/>
        <w:rPr>
          <w:rFonts w:ascii="FbShefa" w:hAnsi="FbShefa"/>
          <w:rtl/>
        </w:rPr>
      </w:pPr>
      <w:r w:rsidRPr="00270114">
        <w:rPr>
          <w:rFonts w:ascii="FbShefa" w:hAnsi="FbShefa"/>
          <w:rtl/>
        </w:rPr>
        <w:t>אכל טפי</w:t>
      </w:r>
      <w:r w:rsidR="003A0556" w:rsidRPr="00270114">
        <w:rPr>
          <w:rFonts w:ascii="FbShefa" w:hAnsi="FbShefa"/>
          <w:rtl/>
        </w:rPr>
        <w:t>:</w:t>
      </w:r>
    </w:p>
    <w:p w14:paraId="7A7F7A04" w14:textId="70319272" w:rsidR="009C3CB4" w:rsidRPr="00270114" w:rsidRDefault="003A0556" w:rsidP="009C3CB4">
      <w:pPr>
        <w:spacing w:line="240" w:lineRule="auto"/>
        <w:rPr>
          <w:rFonts w:ascii="FbShefa" w:hAnsi="FbShefa"/>
          <w:sz w:val="11"/>
          <w:rtl/>
        </w:rPr>
      </w:pPr>
      <w:r w:rsidRPr="001B3037">
        <w:rPr>
          <w:rFonts w:ascii="FbShefa" w:hAnsi="FbShefa"/>
          <w:b/>
          <w:bCs/>
          <w:color w:val="3B2F2A" w:themeColor="text2" w:themeShade="80"/>
          <w:sz w:val="11"/>
          <w:rtl/>
        </w:rPr>
        <w:t>לכו"ע</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9C3CB4" w:rsidRPr="00270114">
        <w:rPr>
          <w:rFonts w:ascii="FbShefa" w:hAnsi="FbShefa"/>
          <w:sz w:val="11"/>
          <w:rtl/>
        </w:rPr>
        <w:t>לא מפקינן מיניה</w:t>
      </w:r>
      <w:r w:rsidR="00980F5A" w:rsidRPr="00270114">
        <w:rPr>
          <w:rFonts w:ascii="FbShefa" w:hAnsi="FbShefa"/>
          <w:sz w:val="11"/>
          <w:rtl/>
        </w:rPr>
        <w:t>.</w:t>
      </w:r>
    </w:p>
    <w:p w14:paraId="785FAD97" w14:textId="19A6BDE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לא מחשבינן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משטרא לשטרא</w:t>
      </w:r>
      <w:r w:rsidR="00980F5A" w:rsidRPr="00270114">
        <w:rPr>
          <w:rFonts w:ascii="FbShefa" w:hAnsi="FbShefa"/>
          <w:sz w:val="11"/>
          <w:rtl/>
        </w:rPr>
        <w:t>.</w:t>
      </w:r>
    </w:p>
    <w:p w14:paraId="6016BDFE" w14:textId="77777777" w:rsidR="001C7B44" w:rsidRPr="001B3037" w:rsidRDefault="001C7B44" w:rsidP="009C3CB4">
      <w:pPr>
        <w:spacing w:line="240" w:lineRule="auto"/>
        <w:rPr>
          <w:rFonts w:ascii="FbShefa" w:hAnsi="FbShefa"/>
          <w:b/>
          <w:bCs/>
          <w:color w:val="3B2F2A" w:themeColor="text2" w:themeShade="80"/>
          <w:sz w:val="11"/>
          <w:rtl/>
        </w:rPr>
      </w:pPr>
    </w:p>
    <w:p w14:paraId="33882045" w14:textId="77777777" w:rsidR="001C7B44" w:rsidRPr="00270114" w:rsidRDefault="009C3CB4" w:rsidP="001C7B44">
      <w:pPr>
        <w:pStyle w:val="3"/>
        <w:rPr>
          <w:rFonts w:ascii="FbShefa" w:hAnsi="FbShefa"/>
          <w:rtl/>
        </w:rPr>
      </w:pPr>
      <w:r w:rsidRPr="00270114">
        <w:rPr>
          <w:rFonts w:ascii="FbShefa" w:hAnsi="FbShefa"/>
          <w:rtl/>
        </w:rPr>
        <w:t>בדיתמי</w:t>
      </w:r>
      <w:r w:rsidR="001C7B44" w:rsidRPr="00270114">
        <w:rPr>
          <w:rFonts w:ascii="FbShefa" w:hAnsi="FbShefa"/>
          <w:rtl/>
        </w:rPr>
        <w:t>:</w:t>
      </w:r>
    </w:p>
    <w:p w14:paraId="41938448" w14:textId="5E64570D"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שיעור זוזי</w:t>
      </w:r>
      <w:r w:rsidR="003B5214">
        <w:rPr>
          <w:rFonts w:ascii="FbShefa" w:hAnsi="FbShefa" w:hint="cs"/>
          <w:b/>
          <w:bCs/>
          <w:color w:val="3B2F2A" w:themeColor="text2" w:themeShade="80"/>
          <w:sz w:val="11"/>
          <w:rtl/>
        </w:rPr>
        <w:t>.</w:t>
      </w:r>
      <w:r w:rsidRPr="00270114">
        <w:rPr>
          <w:rFonts w:ascii="FbShefa" w:hAnsi="FbShefa"/>
          <w:sz w:val="11"/>
          <w:rtl/>
        </w:rPr>
        <w:t xml:space="preserve"> מסלקינן</w:t>
      </w:r>
      <w:r w:rsidR="00980F5A" w:rsidRPr="00270114">
        <w:rPr>
          <w:rFonts w:ascii="FbShefa" w:hAnsi="FbShefa"/>
          <w:sz w:val="11"/>
          <w:rtl/>
        </w:rPr>
        <w:t>.</w:t>
      </w:r>
    </w:p>
    <w:p w14:paraId="58C00699" w14:textId="3DDEB930"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טפי</w:t>
      </w:r>
      <w:r w:rsidR="003B5214">
        <w:rPr>
          <w:rFonts w:ascii="FbShefa" w:hAnsi="FbShefa" w:hint="cs"/>
          <w:b/>
          <w:bCs/>
          <w:color w:val="3B2F2A" w:themeColor="text2" w:themeShade="80"/>
          <w:sz w:val="11"/>
          <w:rtl/>
        </w:rPr>
        <w:t>.</w:t>
      </w:r>
      <w:r w:rsidRPr="00270114">
        <w:rPr>
          <w:rFonts w:ascii="FbShefa" w:hAnsi="FbShefa"/>
          <w:sz w:val="11"/>
          <w:rtl/>
        </w:rPr>
        <w:t xml:space="preserve"> מפקינן מיניה</w:t>
      </w:r>
      <w:r w:rsidR="00980F5A" w:rsidRPr="00270114">
        <w:rPr>
          <w:rFonts w:ascii="FbShefa" w:hAnsi="FbShefa"/>
          <w:sz w:val="11"/>
          <w:rtl/>
        </w:rPr>
        <w:t>.</w:t>
      </w:r>
    </w:p>
    <w:p w14:paraId="7823559D" w14:textId="12AEC9DD"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ומחשבינן</w:t>
      </w:r>
      <w:r w:rsidR="00980F5A" w:rsidRPr="001B3037">
        <w:rPr>
          <w:rFonts w:ascii="FbShefa" w:hAnsi="FbShefa"/>
          <w:b/>
          <w:bCs/>
          <w:color w:val="3B2F2A" w:themeColor="text2" w:themeShade="80"/>
          <w:sz w:val="11"/>
          <w:rtl/>
        </w:rPr>
        <w:t>.</w:t>
      </w:r>
      <w:r w:rsidRPr="00270114">
        <w:rPr>
          <w:rFonts w:ascii="FbShefa" w:hAnsi="FbShefa"/>
          <w:sz w:val="11"/>
          <w:rtl/>
        </w:rPr>
        <w:t xml:space="preserve"> משטרא לשטרא</w:t>
      </w:r>
      <w:r w:rsidR="00980F5A" w:rsidRPr="00270114">
        <w:rPr>
          <w:rFonts w:ascii="FbShefa" w:hAnsi="FbShefa"/>
          <w:sz w:val="11"/>
          <w:rtl/>
        </w:rPr>
        <w:t>.</w:t>
      </w:r>
    </w:p>
    <w:p w14:paraId="519C28AC" w14:textId="77777777" w:rsidR="001C7B44" w:rsidRPr="001B3037" w:rsidRDefault="001C7B44" w:rsidP="009C3CB4">
      <w:pPr>
        <w:spacing w:line="240" w:lineRule="auto"/>
        <w:rPr>
          <w:rFonts w:ascii="FbShefa" w:hAnsi="FbShefa"/>
          <w:b/>
          <w:bCs/>
          <w:color w:val="3B2F2A" w:themeColor="text2" w:themeShade="80"/>
          <w:sz w:val="11"/>
          <w:rtl/>
        </w:rPr>
      </w:pPr>
    </w:p>
    <w:p w14:paraId="3426890C" w14:textId="247348D2" w:rsidR="00433741" w:rsidRPr="00270114" w:rsidRDefault="001C7B44" w:rsidP="009C3CB4">
      <w:pPr>
        <w:spacing w:line="240" w:lineRule="auto"/>
        <w:rPr>
          <w:rFonts w:ascii="FbShefa" w:hAnsi="FbShefa"/>
          <w:sz w:val="11"/>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יתומים קטנים כגדולים</w:t>
      </w:r>
      <w:r w:rsidR="00980F5A" w:rsidRPr="00270114">
        <w:rPr>
          <w:rFonts w:ascii="FbShefa" w:hAnsi="FbShefa"/>
          <w:sz w:val="11"/>
          <w:rtl/>
        </w:rPr>
        <w:t>.</w:t>
      </w:r>
    </w:p>
    <w:p w14:paraId="741A5C59" w14:textId="7E984F48" w:rsidR="009C3CB4" w:rsidRPr="00270114" w:rsidRDefault="009C3CB4" w:rsidP="00794C1A">
      <w:pPr>
        <w:pStyle w:val="1"/>
        <w:rPr>
          <w:rFonts w:ascii="FbShefa" w:hAnsi="FbShefa"/>
          <w:rtl/>
        </w:rPr>
      </w:pPr>
      <w:r w:rsidRPr="00270114">
        <w:rPr>
          <w:rFonts w:ascii="FbShefa" w:hAnsi="FbShefa"/>
          <w:sz w:val="11"/>
          <w:rtl/>
        </w:rPr>
        <w:t>סז</w:t>
      </w:r>
      <w:r w:rsidR="00B36BF2" w:rsidRPr="00270114">
        <w:rPr>
          <w:rFonts w:ascii="FbShefa" w:hAnsi="FbShefa"/>
          <w:sz w:val="11"/>
          <w:rtl/>
        </w:rPr>
        <w:t>, ב</w:t>
      </w:r>
    </w:p>
    <w:p w14:paraId="776560BF" w14:textId="77777777" w:rsidR="0086293C" w:rsidRPr="00270114" w:rsidRDefault="0086293C" w:rsidP="0086293C">
      <w:pPr>
        <w:pStyle w:val="2"/>
        <w:rPr>
          <w:rFonts w:ascii="FbShefa" w:hAnsi="FbShefa"/>
          <w:rtl/>
        </w:rPr>
      </w:pPr>
      <w:r w:rsidRPr="00270114">
        <w:rPr>
          <w:rFonts w:ascii="FbShefa" w:hAnsi="FbShefa"/>
          <w:rtl/>
        </w:rPr>
        <w:t>משכנתא באתרא דמסלקי</w:t>
      </w:r>
    </w:p>
    <w:p w14:paraId="073D8271" w14:textId="77777777" w:rsidR="0086293C" w:rsidRPr="00270114" w:rsidRDefault="0086293C" w:rsidP="0086293C">
      <w:pPr>
        <w:pStyle w:val="3"/>
        <w:rPr>
          <w:rFonts w:ascii="FbShefa" w:hAnsi="FbShefa"/>
          <w:rtl/>
        </w:rPr>
      </w:pPr>
      <w:r w:rsidRPr="00270114">
        <w:rPr>
          <w:rFonts w:ascii="FbShefa" w:hAnsi="FbShefa"/>
          <w:rtl/>
        </w:rPr>
        <w:t>האופן המותר:</w:t>
      </w:r>
    </w:p>
    <w:p w14:paraId="34A7F899" w14:textId="38CC0B03" w:rsidR="002F24DC" w:rsidRPr="00270114" w:rsidRDefault="0086293C" w:rsidP="0086293C">
      <w:pPr>
        <w:autoSpaceDE w:val="0"/>
        <w:autoSpaceDN w:val="0"/>
        <w:adjustRightInd w:val="0"/>
        <w:rPr>
          <w:rFonts w:ascii="FbShefa" w:hAnsi="FbShefa"/>
          <w:color w:val="000000"/>
          <w:rtl/>
        </w:rPr>
      </w:pPr>
      <w:r w:rsidRPr="001B3037">
        <w:rPr>
          <w:rFonts w:ascii="FbShefa" w:hAnsi="FbShefa"/>
          <w:b/>
          <w:bCs/>
          <w:color w:val="3B2F2A" w:themeColor="text2" w:themeShade="80"/>
          <w:rtl/>
        </w:rPr>
        <w:t>מותר</w:t>
      </w:r>
      <w:r w:rsidR="00980F5A" w:rsidRPr="001B3037">
        <w:rPr>
          <w:rFonts w:ascii="FbShefa" w:hAnsi="FbShefa"/>
          <w:b/>
          <w:bCs/>
          <w:color w:val="3B2F2A" w:themeColor="text2" w:themeShade="80"/>
          <w:rtl/>
        </w:rPr>
        <w:t>.</w:t>
      </w:r>
      <w:r w:rsidRPr="00270114">
        <w:rPr>
          <w:rFonts w:ascii="FbShefa" w:hAnsi="FbShefa"/>
          <w:color w:val="000000"/>
          <w:rtl/>
        </w:rPr>
        <w:t xml:space="preserve"> </w:t>
      </w:r>
      <w:r w:rsidRPr="003B5214">
        <w:rPr>
          <w:rFonts w:hint="cs"/>
          <w:rtl/>
        </w:rPr>
        <w:t xml:space="preserve">רק </w:t>
      </w:r>
      <w:r w:rsidRPr="003B5214">
        <w:rPr>
          <w:rtl/>
        </w:rPr>
        <w:t>בנכייתא</w:t>
      </w:r>
      <w:r w:rsidR="00980F5A" w:rsidRPr="003B5214">
        <w:rPr>
          <w:rtl/>
        </w:rPr>
        <w:t>.</w:t>
      </w:r>
    </w:p>
    <w:p w14:paraId="2455F550" w14:textId="06CF45A4" w:rsidR="002F24DC" w:rsidRPr="00270114" w:rsidRDefault="0086293C" w:rsidP="0086293C">
      <w:pPr>
        <w:autoSpaceDE w:val="0"/>
        <w:autoSpaceDN w:val="0"/>
        <w:adjustRightInd w:val="0"/>
        <w:rPr>
          <w:rFonts w:ascii="FbShefa" w:hAnsi="FbShefa"/>
          <w:color w:val="000000"/>
          <w:rtl/>
        </w:rPr>
      </w:pPr>
      <w:r w:rsidRPr="001B3037">
        <w:rPr>
          <w:rFonts w:ascii="FbShefa" w:hAnsi="FbShefa"/>
          <w:b/>
          <w:bCs/>
          <w:color w:val="3B2F2A" w:themeColor="text2" w:themeShade="80"/>
          <w:rtl/>
        </w:rPr>
        <w:t>וצורבא מדרבנן</w:t>
      </w:r>
      <w:r w:rsidR="00980F5A" w:rsidRPr="001B3037">
        <w:rPr>
          <w:rFonts w:ascii="FbShefa" w:hAnsi="FbShefa"/>
          <w:b/>
          <w:bCs/>
          <w:color w:val="3B2F2A" w:themeColor="text2" w:themeShade="80"/>
          <w:rtl/>
        </w:rPr>
        <w:t>.</w:t>
      </w:r>
      <w:r w:rsidR="001C0E38" w:rsidRPr="00270114">
        <w:rPr>
          <w:rFonts w:ascii="FbShefa" w:hAnsi="FbShefa"/>
          <w:color w:val="000000"/>
          <w:rtl/>
        </w:rPr>
        <w:t xml:space="preserve"> </w:t>
      </w:r>
      <w:r w:rsidRPr="003B5214">
        <w:rPr>
          <w:rtl/>
        </w:rPr>
        <w:t>אפילו בנכייתא לא ניכול</w:t>
      </w:r>
      <w:r w:rsidR="00980F5A" w:rsidRPr="003B5214">
        <w:rPr>
          <w:rtl/>
        </w:rPr>
        <w:t>.</w:t>
      </w:r>
    </w:p>
    <w:p w14:paraId="2F1E0326" w14:textId="2AF8C2CD" w:rsidR="0086293C" w:rsidRPr="00270114" w:rsidRDefault="0086293C" w:rsidP="0086293C">
      <w:pPr>
        <w:autoSpaceDE w:val="0"/>
        <w:autoSpaceDN w:val="0"/>
        <w:adjustRightInd w:val="0"/>
        <w:rPr>
          <w:rFonts w:ascii="FbShefa" w:hAnsi="FbShefa"/>
          <w:color w:val="000000"/>
          <w:rtl/>
        </w:rPr>
      </w:pPr>
    </w:p>
    <w:p w14:paraId="2D6B8247" w14:textId="77777777" w:rsidR="0086293C" w:rsidRPr="00270114" w:rsidRDefault="0086293C" w:rsidP="0086293C">
      <w:pPr>
        <w:pStyle w:val="3"/>
        <w:rPr>
          <w:rFonts w:ascii="FbShefa" w:hAnsi="FbShefa"/>
          <w:rtl/>
        </w:rPr>
      </w:pPr>
      <w:r w:rsidRPr="00270114">
        <w:rPr>
          <w:rFonts w:ascii="FbShefa" w:hAnsi="FbShefa"/>
          <w:rtl/>
        </w:rPr>
        <w:t>צורבא מרבנן במאי ניכול:</w:t>
      </w:r>
    </w:p>
    <w:p w14:paraId="10719D7C" w14:textId="58AF45FF" w:rsidR="0086293C" w:rsidRPr="00270114" w:rsidRDefault="0086293C" w:rsidP="0086293C">
      <w:pPr>
        <w:autoSpaceDE w:val="0"/>
        <w:autoSpaceDN w:val="0"/>
        <w:adjustRightInd w:val="0"/>
        <w:rPr>
          <w:rFonts w:ascii="FbShefa" w:hAnsi="FbShefa"/>
          <w:color w:val="000000"/>
          <w:rtl/>
        </w:rPr>
      </w:pPr>
      <w:r w:rsidRPr="001B3037">
        <w:rPr>
          <w:rFonts w:ascii="FbShefa" w:hAnsi="FbShefa"/>
          <w:b/>
          <w:bCs/>
          <w:color w:val="3B2F2A" w:themeColor="text2" w:themeShade="80"/>
          <w:rtl/>
        </w:rPr>
        <w:t>בנכייתא</w:t>
      </w:r>
      <w:r w:rsidR="00980F5A" w:rsidRPr="001B3037">
        <w:rPr>
          <w:rFonts w:ascii="FbShefa" w:hAnsi="FbShefa"/>
          <w:b/>
          <w:bCs/>
          <w:color w:val="3B2F2A" w:themeColor="text2" w:themeShade="80"/>
          <w:rtl/>
        </w:rPr>
        <w:t>.</w:t>
      </w:r>
      <w:r w:rsidRPr="00270114">
        <w:rPr>
          <w:rFonts w:ascii="FbShefa" w:hAnsi="FbShefa"/>
          <w:color w:val="000000"/>
          <w:rtl/>
        </w:rPr>
        <w:t xml:space="preserve"> </w:t>
      </w:r>
      <w:r w:rsidRPr="003B5214">
        <w:rPr>
          <w:rFonts w:hint="cs"/>
          <w:rtl/>
        </w:rPr>
        <w:t>לא ניכול</w:t>
      </w:r>
      <w:r w:rsidR="00980F5A" w:rsidRPr="003B5214">
        <w:rPr>
          <w:rFonts w:hint="cs"/>
          <w:rtl/>
        </w:rPr>
        <w:t>.</w:t>
      </w:r>
    </w:p>
    <w:p w14:paraId="71B360A8" w14:textId="571D21ED" w:rsidR="0086293C" w:rsidRPr="00270114" w:rsidRDefault="0086293C" w:rsidP="003B5214">
      <w:pPr>
        <w:rPr>
          <w:rtl/>
        </w:rPr>
      </w:pPr>
      <w:r w:rsidRPr="001B3037">
        <w:rPr>
          <w:b/>
          <w:bCs/>
          <w:color w:val="3B2F2A" w:themeColor="text2" w:themeShade="80"/>
          <w:rtl/>
        </w:rPr>
        <w:t>בקיצותא</w:t>
      </w:r>
      <w:r w:rsidR="00980F5A" w:rsidRPr="001B3037">
        <w:rPr>
          <w:b/>
          <w:bCs/>
          <w:color w:val="3B2F2A" w:themeColor="text2" w:themeShade="80"/>
          <w:rtl/>
        </w:rPr>
        <w:t>.</w:t>
      </w:r>
      <w:r w:rsidRPr="00270114">
        <w:rPr>
          <w:rtl/>
        </w:rPr>
        <w:t xml:space="preserve"> תלוי במחלוקת, האם יש דרך היתר (להלן)</w:t>
      </w:r>
      <w:r w:rsidR="00980F5A" w:rsidRPr="00270114">
        <w:rPr>
          <w:rtl/>
        </w:rPr>
        <w:t>.</w:t>
      </w:r>
    </w:p>
    <w:p w14:paraId="65BA4B40" w14:textId="267AE794" w:rsidR="002F24DC" w:rsidRPr="00270114" w:rsidRDefault="0086293C" w:rsidP="003B5214">
      <w:pPr>
        <w:rPr>
          <w:rtl/>
        </w:rPr>
      </w:pPr>
      <w:r w:rsidRPr="001B3037">
        <w:rPr>
          <w:b/>
          <w:bCs/>
          <w:color w:val="3B2F2A" w:themeColor="text2" w:themeShade="80"/>
          <w:rtl/>
        </w:rPr>
        <w:t>במשכנתא דסורא</w:t>
      </w:r>
      <w:r w:rsidR="00980F5A" w:rsidRPr="001B3037">
        <w:rPr>
          <w:b/>
          <w:bCs/>
          <w:color w:val="3B2F2A" w:themeColor="text2" w:themeShade="80"/>
          <w:rtl/>
        </w:rPr>
        <w:t>.</w:t>
      </w:r>
      <w:r w:rsidR="00980F5A" w:rsidRPr="00270114">
        <w:rPr>
          <w:rtl/>
        </w:rPr>
        <w:t xml:space="preserve"> </w:t>
      </w:r>
      <w:r w:rsidRPr="00270114">
        <w:rPr>
          <w:rtl/>
        </w:rPr>
        <w:t>לכו"ע מותר</w:t>
      </w:r>
      <w:r w:rsidR="00980F5A" w:rsidRPr="00270114">
        <w:rPr>
          <w:rtl/>
        </w:rPr>
        <w:t>.</w:t>
      </w:r>
      <w:r w:rsidR="001C0E38" w:rsidRPr="00270114">
        <w:rPr>
          <w:rtl/>
        </w:rPr>
        <w:t xml:space="preserve"> </w:t>
      </w:r>
      <w:r w:rsidRPr="001B3037">
        <w:rPr>
          <w:b/>
          <w:bCs/>
          <w:color w:val="3B2F2A" w:themeColor="text2" w:themeShade="80"/>
          <w:rtl/>
        </w:rPr>
        <w:t>דכתבי בה</w:t>
      </w:r>
      <w:r w:rsidR="00980F5A" w:rsidRPr="001B3037">
        <w:rPr>
          <w:b/>
          <w:bCs/>
          <w:color w:val="3B2F2A" w:themeColor="text2" w:themeShade="80"/>
          <w:rtl/>
        </w:rPr>
        <w:t>.</w:t>
      </w:r>
      <w:r w:rsidR="00980F5A" w:rsidRPr="00270114">
        <w:rPr>
          <w:rtl/>
        </w:rPr>
        <w:t xml:space="preserve"> </w:t>
      </w:r>
      <w:r w:rsidRPr="00270114">
        <w:rPr>
          <w:rtl/>
        </w:rPr>
        <w:t>במשלם שניא אילין תיפוק ארעא דא בלא כסף</w:t>
      </w:r>
      <w:r w:rsidR="00980F5A" w:rsidRPr="00270114">
        <w:rPr>
          <w:rtl/>
        </w:rPr>
        <w:t>.</w:t>
      </w:r>
    </w:p>
    <w:p w14:paraId="3BB39ACD" w14:textId="10B0B271" w:rsidR="009C3CB4" w:rsidRPr="00270114" w:rsidRDefault="009C3CB4" w:rsidP="009C3CB4">
      <w:pPr>
        <w:spacing w:line="240" w:lineRule="auto"/>
        <w:rPr>
          <w:rFonts w:ascii="FbShefa" w:hAnsi="FbShefa"/>
          <w:i/>
          <w:iCs/>
          <w:sz w:val="11"/>
          <w:rtl/>
        </w:rPr>
      </w:pPr>
    </w:p>
    <w:p w14:paraId="74468894" w14:textId="66DF6039" w:rsidR="009C3CB4" w:rsidRPr="00270114" w:rsidRDefault="00020C0F" w:rsidP="0086293C">
      <w:pPr>
        <w:pStyle w:val="3"/>
        <w:rPr>
          <w:rFonts w:ascii="FbShefa" w:hAnsi="FbShefa"/>
          <w:rtl/>
        </w:rPr>
      </w:pPr>
      <w:r w:rsidRPr="00270114">
        <w:rPr>
          <w:rFonts w:ascii="FbShefa" w:hAnsi="FbShefa"/>
          <w:rtl/>
        </w:rPr>
        <w:t xml:space="preserve">אופן א של </w:t>
      </w:r>
      <w:r w:rsidR="009C3CB4" w:rsidRPr="00270114">
        <w:rPr>
          <w:rFonts w:ascii="FbShefa" w:hAnsi="FbShefa"/>
          <w:rtl/>
        </w:rPr>
        <w:t>קיצותא</w:t>
      </w:r>
      <w:r w:rsidR="0086293C" w:rsidRPr="00270114">
        <w:rPr>
          <w:rFonts w:ascii="FbShefa" w:hAnsi="FbShefa"/>
          <w:rtl/>
        </w:rPr>
        <w:t>:</w:t>
      </w:r>
    </w:p>
    <w:p w14:paraId="28A645BB" w14:textId="1FBFCF2B" w:rsidR="002F24DC" w:rsidRPr="001B3037" w:rsidRDefault="009C3CB4" w:rsidP="009C3CB4">
      <w:pPr>
        <w:spacing w:line="240" w:lineRule="auto"/>
        <w:rPr>
          <w:rFonts w:ascii="FbShefa" w:hAnsi="FbShefa"/>
          <w:b/>
          <w:bCs/>
          <w:color w:val="3B2F2A" w:themeColor="text2" w:themeShade="80"/>
          <w:sz w:val="11"/>
          <w:rtl/>
        </w:rPr>
      </w:pPr>
      <w:r w:rsidRPr="001B3037">
        <w:rPr>
          <w:rFonts w:ascii="FbShefa" w:hAnsi="FbShefa"/>
          <w:b/>
          <w:bCs/>
          <w:color w:val="3B2F2A" w:themeColor="text2" w:themeShade="80"/>
          <w:sz w:val="11"/>
          <w:rtl/>
        </w:rPr>
        <w:t>בתוך ה' שנים</w:t>
      </w:r>
      <w:r w:rsidR="00980F5A" w:rsidRPr="001B3037">
        <w:rPr>
          <w:rFonts w:ascii="FbShefa" w:hAnsi="FbShefa"/>
          <w:b/>
          <w:bCs/>
          <w:color w:val="3B2F2A" w:themeColor="text2" w:themeShade="80"/>
          <w:sz w:val="11"/>
          <w:rtl/>
        </w:rPr>
        <w:t>.</w:t>
      </w:r>
      <w:r w:rsidRPr="00270114">
        <w:rPr>
          <w:rFonts w:ascii="FbShefa" w:hAnsi="FbShefa"/>
          <w:sz w:val="11"/>
          <w:rtl/>
        </w:rPr>
        <w:t xml:space="preserve"> בלא נכייתא</w:t>
      </w:r>
      <w:r w:rsidR="00980F5A" w:rsidRPr="001B3037">
        <w:rPr>
          <w:rFonts w:ascii="FbShefa" w:hAnsi="FbShefa"/>
          <w:b/>
          <w:bCs/>
          <w:color w:val="3B2F2A" w:themeColor="text2" w:themeShade="80"/>
          <w:sz w:val="11"/>
          <w:rtl/>
        </w:rPr>
        <w:t>.</w:t>
      </w:r>
    </w:p>
    <w:p w14:paraId="50F29B5D" w14:textId="455F4CB1"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לאחר ה' שנים</w:t>
      </w:r>
      <w:r w:rsidR="00980F5A" w:rsidRPr="001B3037">
        <w:rPr>
          <w:rFonts w:ascii="FbShefa" w:hAnsi="FbShefa"/>
          <w:b/>
          <w:bCs/>
          <w:color w:val="3B2F2A" w:themeColor="text2" w:themeShade="80"/>
          <w:sz w:val="11"/>
          <w:rtl/>
        </w:rPr>
        <w:t>.</w:t>
      </w:r>
      <w:r w:rsidRPr="00270114">
        <w:rPr>
          <w:rFonts w:ascii="FbShefa" w:hAnsi="FbShefa"/>
          <w:sz w:val="11"/>
          <w:rtl/>
        </w:rPr>
        <w:t xml:space="preserve"> שיימנא לך כולהו פירי</w:t>
      </w:r>
      <w:r w:rsidR="00980F5A" w:rsidRPr="00270114">
        <w:rPr>
          <w:rFonts w:ascii="FbShefa" w:hAnsi="FbShefa"/>
          <w:sz w:val="11"/>
          <w:rtl/>
        </w:rPr>
        <w:t>.</w:t>
      </w:r>
    </w:p>
    <w:p w14:paraId="41FD8593" w14:textId="77777777" w:rsidR="00020C0F" w:rsidRPr="00270114" w:rsidRDefault="00020C0F" w:rsidP="009C3CB4">
      <w:pPr>
        <w:spacing w:line="240" w:lineRule="auto"/>
        <w:rPr>
          <w:rFonts w:ascii="FbShefa" w:hAnsi="FbShefa"/>
          <w:sz w:val="11"/>
          <w:rtl/>
        </w:rPr>
      </w:pPr>
    </w:p>
    <w:p w14:paraId="57E1B02D" w14:textId="2F3E1433" w:rsidR="00020C0F" w:rsidRPr="00270114" w:rsidRDefault="00020C0F" w:rsidP="00020C0F">
      <w:pPr>
        <w:spacing w:line="240" w:lineRule="auto"/>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Pr="00270114">
        <w:rPr>
          <w:rFonts w:ascii="FbShefa" w:hAnsi="FbShefa"/>
          <w:sz w:val="11"/>
          <w:rtl/>
        </w:rPr>
        <w:t xml:space="preserve"> מותר</w:t>
      </w:r>
      <w:r w:rsidR="00980F5A" w:rsidRPr="00270114">
        <w:rPr>
          <w:rFonts w:ascii="FbShefa" w:hAnsi="FbShefa"/>
          <w:sz w:val="11"/>
          <w:rtl/>
        </w:rPr>
        <w:t>.</w:t>
      </w:r>
    </w:p>
    <w:p w14:paraId="5849DE82" w14:textId="7B99C583" w:rsidR="00020C0F" w:rsidRPr="00270114" w:rsidRDefault="00020C0F" w:rsidP="009C3CB4">
      <w:pPr>
        <w:spacing w:line="240" w:lineRule="auto"/>
        <w:rPr>
          <w:rFonts w:ascii="FbShefa" w:hAnsi="FbShefa"/>
          <w:sz w:val="11"/>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Pr="00270114">
        <w:rPr>
          <w:rFonts w:ascii="FbShefa" w:hAnsi="FbShefa"/>
          <w:sz w:val="11"/>
          <w:rtl/>
        </w:rPr>
        <w:t xml:space="preserve"> אסור</w:t>
      </w:r>
      <w:r w:rsidR="00980F5A" w:rsidRPr="00270114">
        <w:rPr>
          <w:rFonts w:ascii="FbShefa" w:hAnsi="FbShefa"/>
          <w:sz w:val="11"/>
          <w:rtl/>
        </w:rPr>
        <w:t>.</w:t>
      </w:r>
    </w:p>
    <w:p w14:paraId="02A5382B" w14:textId="77777777" w:rsidR="00020C0F" w:rsidRPr="00270114" w:rsidRDefault="00020C0F" w:rsidP="009C3CB4">
      <w:pPr>
        <w:spacing w:line="240" w:lineRule="auto"/>
        <w:rPr>
          <w:rFonts w:ascii="FbShefa" w:hAnsi="FbShefa"/>
          <w:sz w:val="11"/>
          <w:rtl/>
        </w:rPr>
      </w:pPr>
    </w:p>
    <w:p w14:paraId="6399FFB5" w14:textId="10C5029F" w:rsidR="00020C0F" w:rsidRPr="00270114" w:rsidRDefault="009C3CB4" w:rsidP="00020C0F">
      <w:pPr>
        <w:pStyle w:val="3"/>
        <w:rPr>
          <w:rFonts w:ascii="FbShefa" w:hAnsi="FbShefa"/>
          <w:rtl/>
        </w:rPr>
      </w:pPr>
      <w:r w:rsidRPr="00270114">
        <w:rPr>
          <w:rFonts w:ascii="FbShefa" w:hAnsi="FbShefa"/>
          <w:rtl/>
        </w:rPr>
        <w:t>אופן ב</w:t>
      </w:r>
      <w:r w:rsidR="00020C0F" w:rsidRPr="00270114">
        <w:rPr>
          <w:rFonts w:ascii="FbShefa" w:hAnsi="FbShefa"/>
          <w:rtl/>
        </w:rPr>
        <w:t xml:space="preserve"> של קיצותא:</w:t>
      </w:r>
    </w:p>
    <w:p w14:paraId="2DE8CCA4" w14:textId="715402F8" w:rsidR="002F24DC" w:rsidRPr="00270114" w:rsidRDefault="009C3CB4" w:rsidP="009C3CB4">
      <w:pPr>
        <w:spacing w:line="240" w:lineRule="auto"/>
        <w:rPr>
          <w:rFonts w:ascii="FbShefa" w:hAnsi="FbShefa"/>
          <w:rtl/>
        </w:rPr>
      </w:pPr>
      <w:r w:rsidRPr="001B3037">
        <w:rPr>
          <w:rFonts w:ascii="FbShefa" w:hAnsi="FbShefa"/>
          <w:b/>
          <w:bCs/>
          <w:color w:val="3B2F2A" w:themeColor="text2" w:themeShade="80"/>
          <w:sz w:val="11"/>
          <w:rtl/>
        </w:rPr>
        <w:t>בתוך ה' שנים</w:t>
      </w:r>
      <w:r w:rsidR="00980F5A" w:rsidRPr="001B3037">
        <w:rPr>
          <w:rFonts w:ascii="FbShefa" w:hAnsi="FbShefa"/>
          <w:b/>
          <w:bCs/>
          <w:color w:val="3B2F2A" w:themeColor="text2" w:themeShade="80"/>
          <w:sz w:val="11"/>
          <w:rtl/>
        </w:rPr>
        <w:t>.</w:t>
      </w:r>
      <w:r w:rsidRPr="00270114">
        <w:rPr>
          <w:rFonts w:ascii="FbShefa" w:hAnsi="FbShefa"/>
          <w:sz w:val="11"/>
          <w:rtl/>
        </w:rPr>
        <w:t xml:space="preserve"> בנכייתא</w:t>
      </w:r>
      <w:r w:rsidR="00980F5A" w:rsidRPr="00270114">
        <w:rPr>
          <w:rFonts w:ascii="FbShefa" w:hAnsi="FbShefa"/>
          <w:rtl/>
        </w:rPr>
        <w:t>.</w:t>
      </w:r>
    </w:p>
    <w:p w14:paraId="063F1388" w14:textId="6D30C70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לאחר ה' שנים</w:t>
      </w:r>
      <w:r w:rsidR="00980F5A" w:rsidRPr="001B3037">
        <w:rPr>
          <w:rFonts w:ascii="FbShefa" w:hAnsi="FbShefa"/>
          <w:b/>
          <w:bCs/>
          <w:color w:val="3B2F2A" w:themeColor="text2" w:themeShade="80"/>
          <w:sz w:val="11"/>
          <w:rtl/>
        </w:rPr>
        <w:t>.</w:t>
      </w:r>
      <w:r w:rsidRPr="00270114">
        <w:rPr>
          <w:rFonts w:ascii="FbShefa" w:hAnsi="FbShefa"/>
          <w:sz w:val="11"/>
          <w:rtl/>
        </w:rPr>
        <w:t xml:space="preserve"> שיימנא לך כולהו פירי</w:t>
      </w:r>
      <w:r w:rsidR="00980F5A" w:rsidRPr="00270114">
        <w:rPr>
          <w:rFonts w:ascii="FbShefa" w:hAnsi="FbShefa"/>
          <w:sz w:val="11"/>
          <w:rtl/>
        </w:rPr>
        <w:t>.</w:t>
      </w:r>
    </w:p>
    <w:p w14:paraId="2192316A" w14:textId="77777777" w:rsidR="00020C0F" w:rsidRPr="001B3037" w:rsidRDefault="00020C0F" w:rsidP="009C3CB4">
      <w:pPr>
        <w:spacing w:line="240" w:lineRule="auto"/>
        <w:rPr>
          <w:rFonts w:ascii="FbShefa" w:hAnsi="FbShefa"/>
          <w:b/>
          <w:bCs/>
          <w:color w:val="3B2F2A" w:themeColor="text2" w:themeShade="80"/>
          <w:sz w:val="11"/>
          <w:rtl/>
        </w:rPr>
      </w:pPr>
    </w:p>
    <w:p w14:paraId="22F46ECE" w14:textId="37DF1EA0" w:rsidR="002F24DC" w:rsidRPr="00270114" w:rsidRDefault="00020C0F" w:rsidP="00020C0F">
      <w:pPr>
        <w:spacing w:line="240" w:lineRule="auto"/>
        <w:rPr>
          <w:rFonts w:ascii="FbShefa" w:hAnsi="FbShefa"/>
          <w:rtl/>
        </w:rPr>
      </w:pPr>
      <w:r w:rsidRPr="001B3037">
        <w:rPr>
          <w:rFonts w:ascii="FbShefa" w:hAnsi="FbShefa"/>
          <w:b/>
          <w:bCs/>
          <w:color w:val="3B2F2A" w:themeColor="text2" w:themeShade="80"/>
          <w:sz w:val="11"/>
          <w:rtl/>
        </w:rPr>
        <w:t>דע</w:t>
      </w:r>
      <w:r w:rsidR="009C3CB4" w:rsidRPr="001B3037">
        <w:rPr>
          <w:rFonts w:ascii="FbShefa" w:hAnsi="FbShefa"/>
          <w:b/>
          <w:bCs/>
          <w:color w:val="3B2F2A" w:themeColor="text2" w:themeShade="80"/>
          <w:sz w:val="11"/>
          <w:rtl/>
        </w:rPr>
        <w:t>ה א</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Pr="00270114">
        <w:rPr>
          <w:rFonts w:ascii="FbShefa" w:hAnsi="FbShefa"/>
          <w:rtl/>
        </w:rPr>
        <w:t>גם כאן יש מחלוקת הנ"ל</w:t>
      </w:r>
      <w:r w:rsidR="00980F5A" w:rsidRPr="00270114">
        <w:rPr>
          <w:rFonts w:ascii="FbShefa" w:hAnsi="FbShefa"/>
          <w:rtl/>
        </w:rPr>
        <w:t>.</w:t>
      </w:r>
    </w:p>
    <w:p w14:paraId="0738E1F0" w14:textId="682AC20D" w:rsidR="009C3CB4" w:rsidRPr="00270114" w:rsidRDefault="00020C0F" w:rsidP="009C3CB4">
      <w:pPr>
        <w:spacing w:line="240" w:lineRule="auto"/>
        <w:rPr>
          <w:rFonts w:ascii="FbShefa" w:hAnsi="FbShefa"/>
          <w:sz w:val="11"/>
          <w:rtl/>
        </w:rPr>
      </w:pPr>
      <w:r w:rsidRPr="001B3037">
        <w:rPr>
          <w:rFonts w:ascii="FbShefa" w:hAnsi="FbShefa"/>
          <w:b/>
          <w:bCs/>
          <w:color w:val="3B2F2A" w:themeColor="text2" w:themeShade="80"/>
          <w:sz w:val="11"/>
          <w:rtl/>
        </w:rPr>
        <w:t xml:space="preserve">דעה </w:t>
      </w:r>
      <w:r w:rsidR="009C3CB4" w:rsidRPr="001B3037">
        <w:rPr>
          <w:rFonts w:ascii="FbShefa" w:hAnsi="FbShefa"/>
          <w:b/>
          <w:bCs/>
          <w:color w:val="3B2F2A" w:themeColor="text2" w:themeShade="80"/>
          <w:sz w:val="11"/>
          <w:rtl/>
        </w:rPr>
        <w:t>ב</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92B9A" w:rsidRPr="00270114">
        <w:rPr>
          <w:rFonts w:ascii="FbShefa" w:hAnsi="FbShefa"/>
          <w:sz w:val="11"/>
          <w:rtl/>
        </w:rPr>
        <w:t xml:space="preserve">כאן </w:t>
      </w:r>
      <w:r w:rsidR="009C3CB4" w:rsidRPr="00270114">
        <w:rPr>
          <w:rFonts w:ascii="FbShefa" w:hAnsi="FbShefa"/>
          <w:sz w:val="11"/>
          <w:rtl/>
        </w:rPr>
        <w:t>לכו"ע מותר</w:t>
      </w:r>
      <w:r w:rsidR="00980F5A" w:rsidRPr="00270114">
        <w:rPr>
          <w:rFonts w:ascii="FbShefa" w:hAnsi="FbShefa"/>
          <w:sz w:val="11"/>
          <w:rtl/>
        </w:rPr>
        <w:t>.</w:t>
      </w:r>
    </w:p>
    <w:p w14:paraId="2C4068F0" w14:textId="77777777" w:rsidR="009C3CB4" w:rsidRPr="001B3037" w:rsidRDefault="009C3CB4" w:rsidP="009C3CB4">
      <w:pPr>
        <w:spacing w:line="240" w:lineRule="auto"/>
        <w:rPr>
          <w:rFonts w:ascii="FbShefa" w:hAnsi="FbShefa"/>
          <w:b/>
          <w:bCs/>
          <w:color w:val="3B2F2A" w:themeColor="text2" w:themeShade="80"/>
          <w:sz w:val="11"/>
          <w:rtl/>
        </w:rPr>
      </w:pPr>
    </w:p>
    <w:p w14:paraId="259B655F"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משכנתא דמסלקי ודלא מסלקי</w:t>
      </w:r>
    </w:p>
    <w:p w14:paraId="7C06C372" w14:textId="77777777" w:rsidR="00992B9A" w:rsidRPr="00270114" w:rsidRDefault="009C3CB4" w:rsidP="00992B9A">
      <w:pPr>
        <w:pStyle w:val="3"/>
        <w:rPr>
          <w:rFonts w:ascii="FbShefa" w:hAnsi="FbShefa"/>
          <w:rtl/>
        </w:rPr>
      </w:pPr>
      <w:r w:rsidRPr="00270114">
        <w:rPr>
          <w:rFonts w:ascii="FbShefa" w:hAnsi="FbShefa"/>
          <w:rtl/>
        </w:rPr>
        <w:t>באתרא דמסלקי</w:t>
      </w:r>
      <w:r w:rsidR="00992B9A" w:rsidRPr="00270114">
        <w:rPr>
          <w:rFonts w:ascii="FbShefa" w:hAnsi="FbShefa"/>
          <w:rtl/>
        </w:rPr>
        <w:t>:</w:t>
      </w:r>
    </w:p>
    <w:p w14:paraId="3C4219A9" w14:textId="553B1C63" w:rsidR="00992B9A" w:rsidRPr="00270114" w:rsidRDefault="00992B9A" w:rsidP="009C3CB4">
      <w:pPr>
        <w:spacing w:line="240" w:lineRule="auto"/>
        <w:rPr>
          <w:rFonts w:ascii="FbShefa" w:hAnsi="FbShefa"/>
          <w:sz w:val="11"/>
          <w:rtl/>
        </w:rPr>
      </w:pPr>
      <w:r w:rsidRPr="001B3037">
        <w:rPr>
          <w:rFonts w:ascii="FbShefa" w:hAnsi="FbShefa"/>
          <w:b/>
          <w:bCs/>
          <w:color w:val="3B2F2A" w:themeColor="text2" w:themeShade="80"/>
          <w:sz w:val="11"/>
          <w:rtl/>
        </w:rPr>
        <w:t>בעל חוב</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אי</w:t>
      </w:r>
      <w:r w:rsidRPr="00270114">
        <w:rPr>
          <w:rFonts w:ascii="FbShefa" w:hAnsi="FbShefa"/>
          <w:sz w:val="11"/>
          <w:rtl/>
        </w:rPr>
        <w:t>נו</w:t>
      </w:r>
      <w:r w:rsidR="009C3CB4" w:rsidRPr="00270114">
        <w:rPr>
          <w:rFonts w:ascii="FbShefa" w:hAnsi="FbShefa"/>
          <w:sz w:val="11"/>
          <w:rtl/>
        </w:rPr>
        <w:t xml:space="preserve"> גובה</w:t>
      </w:r>
      <w:r w:rsidR="00980F5A" w:rsidRPr="00270114">
        <w:rPr>
          <w:rFonts w:ascii="FbShefa" w:hAnsi="FbShefa"/>
          <w:sz w:val="11"/>
          <w:rtl/>
        </w:rPr>
        <w:t>.</w:t>
      </w:r>
    </w:p>
    <w:p w14:paraId="4DB6A587" w14:textId="71600A9D" w:rsidR="00992B9A"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בכור</w:t>
      </w:r>
      <w:r w:rsidR="00980F5A" w:rsidRPr="001B3037">
        <w:rPr>
          <w:rFonts w:ascii="FbShefa" w:hAnsi="FbShefa"/>
          <w:b/>
          <w:bCs/>
          <w:color w:val="3B2F2A" w:themeColor="text2" w:themeShade="80"/>
          <w:sz w:val="11"/>
          <w:rtl/>
        </w:rPr>
        <w:t>.</w:t>
      </w:r>
      <w:r w:rsidR="00980F5A" w:rsidRPr="00270114">
        <w:rPr>
          <w:rFonts w:ascii="FbShefa" w:hAnsi="FbShefa"/>
          <w:sz w:val="11"/>
          <w:rtl/>
        </w:rPr>
        <w:t xml:space="preserve"> </w:t>
      </w:r>
      <w:r w:rsidR="00992B9A" w:rsidRPr="00270114">
        <w:rPr>
          <w:rFonts w:ascii="FbShefa" w:hAnsi="FbShefa"/>
          <w:sz w:val="11"/>
          <w:rtl/>
        </w:rPr>
        <w:t xml:space="preserve">אינו </w:t>
      </w:r>
      <w:r w:rsidRPr="00270114">
        <w:rPr>
          <w:rFonts w:ascii="FbShefa" w:hAnsi="FbShefa"/>
          <w:sz w:val="11"/>
          <w:rtl/>
        </w:rPr>
        <w:t>נוטל פי שנים</w:t>
      </w:r>
      <w:r w:rsidR="00980F5A" w:rsidRPr="00270114">
        <w:rPr>
          <w:rFonts w:ascii="FbShefa" w:hAnsi="FbShefa"/>
          <w:sz w:val="11"/>
          <w:rtl/>
        </w:rPr>
        <w:t>.</w:t>
      </w:r>
    </w:p>
    <w:p w14:paraId="37003893" w14:textId="06069FF5"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שביעית</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משמטתה</w:t>
      </w:r>
      <w:r w:rsidR="00980F5A" w:rsidRPr="00270114">
        <w:rPr>
          <w:rFonts w:ascii="FbShefa" w:hAnsi="FbShefa"/>
          <w:sz w:val="11"/>
          <w:rtl/>
        </w:rPr>
        <w:t>.</w:t>
      </w:r>
    </w:p>
    <w:p w14:paraId="6640A00B" w14:textId="1E872FF4" w:rsidR="009C3CB4" w:rsidRPr="001B3037" w:rsidRDefault="009C3CB4" w:rsidP="009C3CB4">
      <w:pPr>
        <w:spacing w:line="240" w:lineRule="auto"/>
        <w:rPr>
          <w:rFonts w:ascii="FbShefa" w:hAnsi="FbShefa"/>
          <w:b/>
          <w:bCs/>
          <w:color w:val="3B2F2A" w:themeColor="text2" w:themeShade="80"/>
          <w:sz w:val="11"/>
          <w:rtl/>
        </w:rPr>
      </w:pPr>
    </w:p>
    <w:p w14:paraId="7E1AAD16" w14:textId="77777777" w:rsidR="00992B9A" w:rsidRPr="00270114" w:rsidRDefault="00992B9A" w:rsidP="00992B9A">
      <w:pPr>
        <w:keepNext/>
        <w:keepLines/>
        <w:spacing w:before="40" w:after="120" w:line="240" w:lineRule="auto"/>
        <w:ind w:left="0"/>
        <w:outlineLvl w:val="2"/>
        <w:rPr>
          <w:rFonts w:ascii="FbShefa" w:eastAsiaTheme="majorEastAsia" w:hAnsi="FbShefa"/>
          <w:color w:val="7B3C17" w:themeColor="accent2" w:themeShade="80"/>
          <w:shd w:val="clear" w:color="auto" w:fill="FDF0E7"/>
          <w:rtl/>
        </w:rPr>
      </w:pPr>
      <w:r w:rsidRPr="00270114">
        <w:rPr>
          <w:rFonts w:ascii="FbShefa" w:eastAsiaTheme="majorEastAsia" w:hAnsi="FbShefa"/>
          <w:color w:val="7B3C17" w:themeColor="accent2" w:themeShade="80"/>
          <w:shd w:val="clear" w:color="auto" w:fill="FDF0E7"/>
          <w:rtl/>
        </w:rPr>
        <w:t>באתרא דמסלקי:</w:t>
      </w:r>
    </w:p>
    <w:p w14:paraId="606F323B" w14:textId="473324F0" w:rsidR="00992B9A" w:rsidRPr="00270114" w:rsidRDefault="00992B9A" w:rsidP="00992B9A">
      <w:pPr>
        <w:spacing w:line="240" w:lineRule="auto"/>
        <w:rPr>
          <w:rFonts w:ascii="FbShefa" w:hAnsi="FbShefa"/>
          <w:sz w:val="11"/>
          <w:rtl/>
        </w:rPr>
      </w:pPr>
      <w:r w:rsidRPr="001B3037">
        <w:rPr>
          <w:rFonts w:ascii="FbShefa" w:hAnsi="FbShefa"/>
          <w:b/>
          <w:bCs/>
          <w:color w:val="3B2F2A" w:themeColor="text2" w:themeShade="80"/>
          <w:sz w:val="11"/>
          <w:rtl/>
        </w:rPr>
        <w:t>בעל חוב</w:t>
      </w:r>
      <w:r w:rsidR="00980F5A" w:rsidRPr="001B3037">
        <w:rPr>
          <w:rFonts w:ascii="FbShefa" w:hAnsi="FbShefa"/>
          <w:b/>
          <w:bCs/>
          <w:color w:val="3B2F2A" w:themeColor="text2" w:themeShade="80"/>
          <w:sz w:val="11"/>
          <w:rtl/>
        </w:rPr>
        <w:t>.</w:t>
      </w:r>
      <w:r w:rsidRPr="00270114">
        <w:rPr>
          <w:rFonts w:ascii="FbShefa" w:hAnsi="FbShefa"/>
          <w:sz w:val="11"/>
          <w:rtl/>
        </w:rPr>
        <w:t xml:space="preserve"> אינו גובה</w:t>
      </w:r>
      <w:r w:rsidR="00980F5A" w:rsidRPr="00270114">
        <w:rPr>
          <w:rFonts w:ascii="FbShefa" w:hAnsi="FbShefa"/>
          <w:sz w:val="11"/>
          <w:rtl/>
        </w:rPr>
        <w:t>.</w:t>
      </w:r>
    </w:p>
    <w:p w14:paraId="24E6EA69" w14:textId="43828E40" w:rsidR="00992B9A" w:rsidRPr="00270114" w:rsidRDefault="00992B9A" w:rsidP="00992B9A">
      <w:pPr>
        <w:spacing w:line="240" w:lineRule="auto"/>
        <w:rPr>
          <w:rFonts w:ascii="FbShefa" w:hAnsi="FbShefa"/>
          <w:sz w:val="11"/>
          <w:rtl/>
        </w:rPr>
      </w:pPr>
      <w:r w:rsidRPr="001B3037">
        <w:rPr>
          <w:rFonts w:ascii="FbShefa" w:hAnsi="FbShefa"/>
          <w:b/>
          <w:bCs/>
          <w:color w:val="3B2F2A" w:themeColor="text2" w:themeShade="80"/>
          <w:sz w:val="11"/>
          <w:rtl/>
        </w:rPr>
        <w:t>בכור</w:t>
      </w:r>
      <w:r w:rsidR="00980F5A" w:rsidRPr="001B3037">
        <w:rPr>
          <w:rFonts w:ascii="FbShefa" w:hAnsi="FbShefa"/>
          <w:b/>
          <w:bCs/>
          <w:color w:val="3B2F2A" w:themeColor="text2" w:themeShade="80"/>
          <w:sz w:val="11"/>
          <w:rtl/>
        </w:rPr>
        <w:t>.</w:t>
      </w:r>
      <w:r w:rsidR="00980F5A" w:rsidRPr="00270114">
        <w:rPr>
          <w:rFonts w:ascii="FbShefa" w:hAnsi="FbShefa"/>
          <w:sz w:val="11"/>
          <w:rtl/>
        </w:rPr>
        <w:t xml:space="preserve"> </w:t>
      </w:r>
      <w:r w:rsidRPr="00270114">
        <w:rPr>
          <w:rFonts w:ascii="FbShefa" w:hAnsi="FbShefa"/>
          <w:sz w:val="11"/>
          <w:rtl/>
        </w:rPr>
        <w:t>אינו נוטל פי שנים</w:t>
      </w:r>
      <w:r w:rsidR="00980F5A" w:rsidRPr="00270114">
        <w:rPr>
          <w:rFonts w:ascii="FbShefa" w:hAnsi="FbShefa"/>
          <w:sz w:val="11"/>
          <w:rtl/>
        </w:rPr>
        <w:t>.</w:t>
      </w:r>
    </w:p>
    <w:p w14:paraId="49BB83FA" w14:textId="4000E9EA" w:rsidR="00992B9A" w:rsidRPr="00270114" w:rsidRDefault="00992B9A" w:rsidP="00992B9A">
      <w:pPr>
        <w:spacing w:line="240" w:lineRule="auto"/>
        <w:rPr>
          <w:rFonts w:ascii="FbShefa" w:hAnsi="FbShefa"/>
          <w:sz w:val="11"/>
          <w:rtl/>
        </w:rPr>
      </w:pPr>
      <w:r w:rsidRPr="001B3037">
        <w:rPr>
          <w:rFonts w:ascii="FbShefa" w:hAnsi="FbShefa"/>
          <w:b/>
          <w:bCs/>
          <w:color w:val="3B2F2A" w:themeColor="text2" w:themeShade="80"/>
          <w:sz w:val="11"/>
          <w:rtl/>
        </w:rPr>
        <w:t>שביעית</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משמטתה</w:t>
      </w:r>
      <w:r w:rsidR="00980F5A" w:rsidRPr="00270114">
        <w:rPr>
          <w:rFonts w:ascii="FbShefa" w:hAnsi="FbShefa"/>
          <w:sz w:val="11"/>
          <w:rtl/>
        </w:rPr>
        <w:t>.</w:t>
      </w:r>
    </w:p>
    <w:p w14:paraId="67FC6552" w14:textId="77777777" w:rsidR="00992B9A" w:rsidRPr="00270114" w:rsidRDefault="00992B9A" w:rsidP="009C3CB4">
      <w:pPr>
        <w:spacing w:line="240" w:lineRule="auto"/>
        <w:rPr>
          <w:rFonts w:ascii="FbShefa" w:hAnsi="FbShefa"/>
          <w:i/>
          <w:iCs/>
          <w:sz w:val="11"/>
          <w:rtl/>
        </w:rPr>
      </w:pPr>
    </w:p>
    <w:p w14:paraId="31BDE50E" w14:textId="77777777" w:rsidR="00F30C79" w:rsidRPr="00270114" w:rsidRDefault="00F30C79" w:rsidP="00F30C79">
      <w:pPr>
        <w:pStyle w:val="2"/>
        <w:rPr>
          <w:rFonts w:ascii="FbShefa" w:hAnsi="FbShefa"/>
          <w:rtl/>
        </w:rPr>
      </w:pPr>
      <w:r w:rsidRPr="00270114">
        <w:rPr>
          <w:rFonts w:ascii="FbShefa" w:hAnsi="FbShefa"/>
          <w:rtl/>
        </w:rPr>
        <w:t xml:space="preserve">האי משכנתא באתרא דמסלקי </w:t>
      </w:r>
    </w:p>
    <w:p w14:paraId="5D090C79" w14:textId="77777777" w:rsidR="00F30C79" w:rsidRPr="00270114" w:rsidRDefault="00F30C79" w:rsidP="00F30C79">
      <w:pPr>
        <w:pStyle w:val="3"/>
        <w:rPr>
          <w:rFonts w:ascii="FbShefa" w:hAnsi="FbShefa"/>
          <w:rtl/>
        </w:rPr>
      </w:pPr>
      <w:r w:rsidRPr="00270114">
        <w:rPr>
          <w:rFonts w:ascii="FbShefa" w:hAnsi="FbShefa"/>
          <w:rtl/>
        </w:rPr>
        <w:t>מתמרי דאבודיא:</w:t>
      </w:r>
    </w:p>
    <w:p w14:paraId="3F305540" w14:textId="7E1A7FE2" w:rsidR="00F30C79" w:rsidRPr="00270114" w:rsidRDefault="00F30C79" w:rsidP="00F30C79">
      <w:pPr>
        <w:spacing w:line="240" w:lineRule="auto"/>
        <w:rPr>
          <w:rFonts w:ascii="FbShefa" w:hAnsi="FbShefa"/>
          <w:rtl/>
        </w:rPr>
      </w:pPr>
      <w:r w:rsidRPr="001B3037">
        <w:rPr>
          <w:rFonts w:ascii="FbShefa" w:hAnsi="FbShefa"/>
          <w:b/>
          <w:bCs/>
          <w:color w:val="3B2F2A" w:themeColor="text2" w:themeShade="80"/>
          <w:rtl/>
        </w:rPr>
        <w:t>דעה א</w:t>
      </w:r>
      <w:r w:rsidR="00980F5A" w:rsidRPr="001B3037">
        <w:rPr>
          <w:rFonts w:ascii="FbShefa" w:hAnsi="FbShefa"/>
          <w:b/>
          <w:bCs/>
          <w:color w:val="3B2F2A" w:themeColor="text2" w:themeShade="80"/>
          <w:rtl/>
        </w:rPr>
        <w:t>.</w:t>
      </w:r>
      <w:r w:rsidRPr="00270114">
        <w:rPr>
          <w:rFonts w:ascii="FbShefa" w:hAnsi="FbShefa"/>
          <w:rtl/>
        </w:rPr>
        <w:t xml:space="preserve"> מסלקים</w:t>
      </w:r>
      <w:r w:rsidR="00980F5A" w:rsidRPr="00270114">
        <w:rPr>
          <w:rFonts w:ascii="FbShefa" w:hAnsi="FbShefa"/>
          <w:rtl/>
        </w:rPr>
        <w:t>.</w:t>
      </w:r>
    </w:p>
    <w:p w14:paraId="6E8A8AC3" w14:textId="59A9050D" w:rsidR="002F24DC" w:rsidRPr="00270114" w:rsidRDefault="00F30C79" w:rsidP="00F30C79">
      <w:pPr>
        <w:spacing w:line="240" w:lineRule="auto"/>
        <w:rPr>
          <w:rFonts w:ascii="FbShefa" w:hAnsi="FbShefa"/>
          <w:rtl/>
        </w:rPr>
      </w:pPr>
      <w:r w:rsidRPr="001B3037">
        <w:rPr>
          <w:rFonts w:ascii="FbShefa" w:hAnsi="FbShefa"/>
          <w:b/>
          <w:bCs/>
          <w:color w:val="3B2F2A" w:themeColor="text2" w:themeShade="80"/>
          <w:rtl/>
        </w:rPr>
        <w:t>ואי אגבהנהו בסיסני</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קננהו</w:t>
      </w:r>
      <w:r w:rsidR="00980F5A" w:rsidRPr="00270114">
        <w:rPr>
          <w:rFonts w:ascii="FbShefa" w:hAnsi="FbShefa"/>
          <w:rtl/>
        </w:rPr>
        <w:t>.</w:t>
      </w:r>
    </w:p>
    <w:p w14:paraId="7B7507C3" w14:textId="164BA1CA" w:rsidR="00F30C79" w:rsidRPr="00270114" w:rsidRDefault="00F30C79" w:rsidP="00F30C79">
      <w:pPr>
        <w:spacing w:line="240" w:lineRule="auto"/>
        <w:rPr>
          <w:rFonts w:ascii="FbShefa" w:hAnsi="FbShefa"/>
          <w:rtl/>
        </w:rPr>
      </w:pPr>
    </w:p>
    <w:p w14:paraId="53B7ABB1" w14:textId="4433989E" w:rsidR="00F30C79" w:rsidRPr="00270114" w:rsidRDefault="00F30C79" w:rsidP="00F30C79">
      <w:pPr>
        <w:spacing w:line="240" w:lineRule="auto"/>
        <w:rPr>
          <w:rFonts w:ascii="FbShefa" w:hAnsi="FbShefa"/>
          <w:rtl/>
        </w:rPr>
      </w:pPr>
      <w:r w:rsidRPr="001B3037">
        <w:rPr>
          <w:rFonts w:ascii="FbShefa" w:hAnsi="FbShefa"/>
          <w:b/>
          <w:bCs/>
          <w:color w:val="3B2F2A" w:themeColor="text2" w:themeShade="80"/>
          <w:rtl/>
        </w:rPr>
        <w:t>דעה ב</w:t>
      </w:r>
      <w:r w:rsidR="00980F5A" w:rsidRPr="001B3037">
        <w:rPr>
          <w:rFonts w:ascii="FbShefa" w:hAnsi="FbShefa"/>
          <w:b/>
          <w:bCs/>
          <w:color w:val="3B2F2A" w:themeColor="text2" w:themeShade="80"/>
          <w:rtl/>
        </w:rPr>
        <w:t>.</w:t>
      </w:r>
      <w:r w:rsidRPr="00270114">
        <w:rPr>
          <w:rFonts w:ascii="FbShefa" w:hAnsi="FbShefa"/>
          <w:rtl/>
        </w:rPr>
        <w:t xml:space="preserve"> אפילו דלא אגבהנהו בסיסני, קננהו</w:t>
      </w:r>
      <w:r w:rsidR="00980F5A" w:rsidRPr="00270114">
        <w:rPr>
          <w:rFonts w:ascii="FbShefa" w:hAnsi="FbShefa"/>
          <w:rtl/>
        </w:rPr>
        <w:t>.</w:t>
      </w:r>
    </w:p>
    <w:p w14:paraId="701CF331" w14:textId="0A72B786" w:rsidR="002F24DC" w:rsidRPr="00270114" w:rsidRDefault="00F30C79" w:rsidP="00F30C79">
      <w:pPr>
        <w:spacing w:line="240" w:lineRule="auto"/>
        <w:rPr>
          <w:rFonts w:ascii="FbShefa" w:hAnsi="FbShefa"/>
          <w:rtl/>
        </w:rPr>
      </w:pPr>
      <w:r w:rsidRPr="001B3037">
        <w:rPr>
          <w:rFonts w:ascii="FbShefa" w:hAnsi="FbShefa"/>
          <w:b/>
          <w:bCs/>
          <w:color w:val="3B2F2A" w:themeColor="text2" w:themeShade="80"/>
          <w:rtl/>
        </w:rPr>
        <w:t>קסבר</w:t>
      </w:r>
      <w:r w:rsidR="00980F5A" w:rsidRPr="001B3037">
        <w:rPr>
          <w:rFonts w:ascii="FbShefa" w:hAnsi="FbShefa"/>
          <w:b/>
          <w:bCs/>
          <w:color w:val="3B2F2A" w:themeColor="text2" w:themeShade="80"/>
          <w:rtl/>
        </w:rPr>
        <w:t>.</w:t>
      </w:r>
      <w:r w:rsidRPr="00270114">
        <w:rPr>
          <w:rFonts w:ascii="FbShefa" w:hAnsi="FbShefa"/>
          <w:rtl/>
        </w:rPr>
        <w:t xml:space="preserve"> כליו של לוקח ברשות מוכר קנה לוקח</w:t>
      </w:r>
      <w:r w:rsidR="00980F5A" w:rsidRPr="00270114">
        <w:rPr>
          <w:rFonts w:ascii="FbShefa" w:hAnsi="FbShefa"/>
          <w:rtl/>
        </w:rPr>
        <w:t>.</w:t>
      </w:r>
    </w:p>
    <w:p w14:paraId="03B971CD" w14:textId="21AA89BA" w:rsidR="002F24DC" w:rsidRPr="00270114" w:rsidRDefault="002F24DC" w:rsidP="00F30C79">
      <w:pPr>
        <w:spacing w:line="240" w:lineRule="auto"/>
        <w:rPr>
          <w:rFonts w:ascii="FbShefa" w:hAnsi="FbShefa"/>
          <w:rtl/>
        </w:rPr>
      </w:pPr>
    </w:p>
    <w:p w14:paraId="24A2E37C" w14:textId="77777777" w:rsidR="009C3CB4" w:rsidRPr="00270114" w:rsidRDefault="009C3CB4" w:rsidP="00F30C79">
      <w:pPr>
        <w:pStyle w:val="2"/>
        <w:rPr>
          <w:rFonts w:ascii="FbShefa" w:hAnsi="FbShefa"/>
          <w:rtl/>
        </w:rPr>
      </w:pPr>
      <w:r w:rsidRPr="00270114">
        <w:rPr>
          <w:rFonts w:ascii="FbShefa" w:hAnsi="FbShefa"/>
          <w:rtl/>
        </w:rPr>
        <w:t>שינוי מהמנהג</w:t>
      </w:r>
    </w:p>
    <w:p w14:paraId="700C8944" w14:textId="77777777" w:rsidR="00F30C79" w:rsidRPr="00270114" w:rsidRDefault="009C3CB4" w:rsidP="00F30C79">
      <w:pPr>
        <w:pStyle w:val="3"/>
        <w:rPr>
          <w:rFonts w:ascii="FbShefa" w:hAnsi="FbShefa"/>
          <w:rtl/>
        </w:rPr>
      </w:pPr>
      <w:r w:rsidRPr="00270114">
        <w:rPr>
          <w:rFonts w:ascii="FbShefa" w:hAnsi="FbShefa"/>
          <w:rtl/>
        </w:rPr>
        <w:t>באתרא דמסלקי</w:t>
      </w:r>
      <w:r w:rsidR="00F30C79" w:rsidRPr="00270114">
        <w:rPr>
          <w:rFonts w:ascii="FbShefa" w:hAnsi="FbShefa"/>
          <w:rtl/>
        </w:rPr>
        <w:t>:</w:t>
      </w:r>
    </w:p>
    <w:p w14:paraId="63892B66" w14:textId="6DF74626" w:rsidR="00F30C79"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ואמר</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לא מסתלקנא</w:t>
      </w:r>
      <w:r w:rsidR="00980F5A" w:rsidRPr="00270114">
        <w:rPr>
          <w:rFonts w:ascii="FbShefa" w:hAnsi="FbShefa"/>
          <w:sz w:val="11"/>
          <w:rtl/>
        </w:rPr>
        <w:t>.</w:t>
      </w:r>
    </w:p>
    <w:p w14:paraId="7C4F8994" w14:textId="424B2208"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w:t>
      </w:r>
      <w:r w:rsidR="00F30C79" w:rsidRPr="001B3037">
        <w:rPr>
          <w:rFonts w:ascii="FbShefa" w:hAnsi="FbShefa"/>
          <w:b/>
          <w:bCs/>
          <w:color w:val="3B2F2A" w:themeColor="text2" w:themeShade="80"/>
          <w:sz w:val="11"/>
          <w:rtl/>
        </w:rPr>
        <w:t xml:space="preserve">ן </w:t>
      </w:r>
      <w:r w:rsidRPr="001B3037">
        <w:rPr>
          <w:rFonts w:ascii="FbShefa" w:hAnsi="FbShefa"/>
          <w:b/>
          <w:bCs/>
          <w:color w:val="3B2F2A" w:themeColor="text2" w:themeShade="80"/>
          <w:sz w:val="11"/>
          <w:rtl/>
        </w:rPr>
        <w:t>צ</w:t>
      </w:r>
      <w:r w:rsidR="00F30C79" w:rsidRPr="001B3037">
        <w:rPr>
          <w:rFonts w:ascii="FbShefa" w:hAnsi="FbShefa"/>
          <w:b/>
          <w:bCs/>
          <w:color w:val="3B2F2A" w:themeColor="text2" w:themeShade="80"/>
          <w:sz w:val="11"/>
          <w:rtl/>
        </w:rPr>
        <w:t>ריך</w:t>
      </w:r>
      <w:r w:rsidR="00980F5A" w:rsidRPr="001B3037">
        <w:rPr>
          <w:rFonts w:ascii="FbShefa" w:hAnsi="FbShefa"/>
          <w:b/>
          <w:bCs/>
          <w:color w:val="3B2F2A" w:themeColor="text2" w:themeShade="80"/>
          <w:sz w:val="11"/>
          <w:rtl/>
        </w:rPr>
        <w:t>.</w:t>
      </w:r>
      <w:r w:rsidRPr="00270114">
        <w:rPr>
          <w:rFonts w:ascii="FbShefa" w:hAnsi="FbShefa"/>
          <w:sz w:val="11"/>
          <w:rtl/>
        </w:rPr>
        <w:t xml:space="preserve"> קנין</w:t>
      </w:r>
      <w:r w:rsidR="00980F5A" w:rsidRPr="00270114">
        <w:rPr>
          <w:rFonts w:ascii="FbShefa" w:hAnsi="FbShefa"/>
          <w:sz w:val="11"/>
          <w:rtl/>
        </w:rPr>
        <w:t>.</w:t>
      </w:r>
    </w:p>
    <w:p w14:paraId="53DC1AF0" w14:textId="77777777" w:rsidR="00F30C79" w:rsidRPr="001B3037" w:rsidRDefault="00F30C79" w:rsidP="009C3CB4">
      <w:pPr>
        <w:spacing w:line="240" w:lineRule="auto"/>
        <w:rPr>
          <w:rFonts w:ascii="FbShefa" w:hAnsi="FbShefa"/>
          <w:b/>
          <w:bCs/>
          <w:color w:val="3B2F2A" w:themeColor="text2" w:themeShade="80"/>
          <w:sz w:val="11"/>
          <w:rtl/>
        </w:rPr>
      </w:pPr>
    </w:p>
    <w:p w14:paraId="6A2F0CC1" w14:textId="77777777" w:rsidR="00F30C79" w:rsidRPr="00270114" w:rsidRDefault="009C3CB4" w:rsidP="00F30C79">
      <w:pPr>
        <w:pStyle w:val="3"/>
        <w:rPr>
          <w:rFonts w:ascii="FbShefa" w:hAnsi="FbShefa"/>
          <w:rtl/>
        </w:rPr>
      </w:pPr>
      <w:r w:rsidRPr="00270114">
        <w:rPr>
          <w:rFonts w:ascii="FbShefa" w:hAnsi="FbShefa"/>
          <w:rtl/>
        </w:rPr>
        <w:t>באתרא דלא מסלקי</w:t>
      </w:r>
      <w:r w:rsidR="00F30C79" w:rsidRPr="00270114">
        <w:rPr>
          <w:rFonts w:ascii="FbShefa" w:hAnsi="FbShefa"/>
          <w:rtl/>
        </w:rPr>
        <w:t>:</w:t>
      </w:r>
    </w:p>
    <w:p w14:paraId="02C712DA" w14:textId="57655B0E" w:rsidR="00F30C79"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ואמר</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מסתלקנא</w:t>
      </w:r>
      <w:r w:rsidR="00980F5A" w:rsidRPr="00270114">
        <w:rPr>
          <w:rFonts w:ascii="FbShefa" w:hAnsi="FbShefa"/>
          <w:sz w:val="11"/>
          <w:rtl/>
        </w:rPr>
        <w:t>.</w:t>
      </w:r>
    </w:p>
    <w:p w14:paraId="125DF73E" w14:textId="6663133B" w:rsidR="009C3CB4" w:rsidRPr="00270114" w:rsidRDefault="00F30C79" w:rsidP="009C3CB4">
      <w:pPr>
        <w:spacing w:line="240" w:lineRule="auto"/>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Pr="00270114">
        <w:rPr>
          <w:rFonts w:ascii="FbShefa" w:hAnsi="FbShefa"/>
          <w:sz w:val="11"/>
          <w:rtl/>
        </w:rPr>
        <w:t xml:space="preserve"> לא </w:t>
      </w:r>
      <w:r w:rsidR="009C3CB4" w:rsidRPr="00270114">
        <w:rPr>
          <w:rFonts w:ascii="FbShefa" w:hAnsi="FbShefa"/>
          <w:sz w:val="11"/>
          <w:rtl/>
        </w:rPr>
        <w:t>צריך קנין</w:t>
      </w:r>
      <w:r w:rsidR="00980F5A" w:rsidRPr="00270114">
        <w:rPr>
          <w:rFonts w:ascii="FbShefa" w:hAnsi="FbShefa"/>
          <w:sz w:val="11"/>
          <w:rtl/>
        </w:rPr>
        <w:t>.</w:t>
      </w:r>
    </w:p>
    <w:p w14:paraId="7B3E8A16" w14:textId="01E5B4E6" w:rsidR="00F30C79" w:rsidRPr="00270114" w:rsidRDefault="00F30C79" w:rsidP="009C3CB4">
      <w:pPr>
        <w:spacing w:line="240" w:lineRule="auto"/>
        <w:rPr>
          <w:rFonts w:ascii="FbShefa" w:hAnsi="FbShefa"/>
          <w:sz w:val="11"/>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Pr="00270114">
        <w:rPr>
          <w:rFonts w:ascii="FbShefa" w:hAnsi="FbShefa"/>
          <w:sz w:val="11"/>
          <w:rtl/>
        </w:rPr>
        <w:t xml:space="preserve"> צריך קנין</w:t>
      </w:r>
      <w:r w:rsidR="00980F5A" w:rsidRPr="00270114">
        <w:rPr>
          <w:rFonts w:ascii="FbShefa" w:hAnsi="FbShefa"/>
          <w:sz w:val="11"/>
          <w:rtl/>
        </w:rPr>
        <w:t>.</w:t>
      </w:r>
    </w:p>
    <w:p w14:paraId="39E2BE65" w14:textId="77777777" w:rsidR="009C3CB4" w:rsidRPr="00270114" w:rsidRDefault="009C3CB4" w:rsidP="009C3CB4">
      <w:pPr>
        <w:spacing w:line="240" w:lineRule="auto"/>
        <w:rPr>
          <w:rFonts w:ascii="FbShefa" w:hAnsi="FbShefa"/>
          <w:sz w:val="11"/>
          <w:rtl/>
        </w:rPr>
      </w:pPr>
    </w:p>
    <w:p w14:paraId="4AAEFD5C" w14:textId="77777777" w:rsidR="009C3CB4" w:rsidRPr="00270114" w:rsidRDefault="009C3CB4" w:rsidP="00F30C79">
      <w:pPr>
        <w:pStyle w:val="2"/>
        <w:rPr>
          <w:rFonts w:ascii="FbShefa" w:hAnsi="FbShefa"/>
          <w:rtl/>
        </w:rPr>
      </w:pPr>
      <w:r w:rsidRPr="00270114">
        <w:rPr>
          <w:rFonts w:ascii="FbShefa" w:hAnsi="FbShefa"/>
          <w:rtl/>
        </w:rPr>
        <w:t>עד מתי אוכל</w:t>
      </w:r>
    </w:p>
    <w:p w14:paraId="363A9601" w14:textId="645995B2"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אמר איזיל ואייתי זוזי</w:t>
      </w:r>
      <w:r w:rsidR="00980F5A" w:rsidRPr="001B3037">
        <w:rPr>
          <w:rFonts w:ascii="FbShefa" w:hAnsi="FbShefa"/>
          <w:b/>
          <w:bCs/>
          <w:color w:val="3B2F2A" w:themeColor="text2" w:themeShade="80"/>
          <w:sz w:val="11"/>
          <w:rtl/>
        </w:rPr>
        <w:t>.</w:t>
      </w:r>
      <w:r w:rsidR="001C2052" w:rsidRPr="00270114">
        <w:rPr>
          <w:rFonts w:ascii="FbShefa" w:hAnsi="FbShefa"/>
          <w:sz w:val="11"/>
          <w:rtl/>
        </w:rPr>
        <w:t xml:space="preserve"> אינו אוכל</w:t>
      </w:r>
      <w:r w:rsidR="00980F5A" w:rsidRPr="00270114">
        <w:rPr>
          <w:rFonts w:ascii="FbShefa" w:hAnsi="FbShefa"/>
          <w:sz w:val="11"/>
          <w:rtl/>
        </w:rPr>
        <w:t>.</w:t>
      </w:r>
    </w:p>
    <w:p w14:paraId="2F9D4DB6" w14:textId="77777777" w:rsidR="001C2052" w:rsidRPr="001B3037" w:rsidRDefault="001C2052" w:rsidP="009C3CB4">
      <w:pPr>
        <w:spacing w:line="240" w:lineRule="auto"/>
        <w:rPr>
          <w:rFonts w:ascii="FbShefa" w:hAnsi="FbShefa"/>
          <w:b/>
          <w:bCs/>
          <w:color w:val="3B2F2A" w:themeColor="text2" w:themeShade="80"/>
          <w:sz w:val="11"/>
          <w:rtl/>
        </w:rPr>
      </w:pPr>
    </w:p>
    <w:p w14:paraId="00996734" w14:textId="5202B092" w:rsidR="009C3CB4" w:rsidRPr="00270114" w:rsidRDefault="009C3CB4" w:rsidP="001C2052">
      <w:pPr>
        <w:pStyle w:val="3"/>
        <w:rPr>
          <w:rFonts w:ascii="FbShefa" w:hAnsi="FbShefa"/>
          <w:rtl/>
        </w:rPr>
      </w:pPr>
      <w:r w:rsidRPr="00270114">
        <w:rPr>
          <w:rFonts w:ascii="FbShefa" w:hAnsi="FbShefa"/>
          <w:rtl/>
        </w:rPr>
        <w:t>אמר איזיל ואטרח ואייתי זוזי</w:t>
      </w:r>
      <w:r w:rsidR="001C2052" w:rsidRPr="00270114">
        <w:rPr>
          <w:rFonts w:ascii="FbShefa" w:hAnsi="FbShefa"/>
          <w:rtl/>
        </w:rPr>
        <w:t>:</w:t>
      </w:r>
    </w:p>
    <w:p w14:paraId="4D43991E" w14:textId="5BD0CC12" w:rsidR="001C2052" w:rsidRPr="00270114" w:rsidRDefault="001C2052" w:rsidP="009C3CB4">
      <w:pPr>
        <w:spacing w:line="240" w:lineRule="auto"/>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Pr="00270114">
        <w:rPr>
          <w:rFonts w:ascii="FbShefa" w:hAnsi="FbShefa"/>
          <w:sz w:val="11"/>
          <w:rtl/>
        </w:rPr>
        <w:t xml:space="preserve"> אוכל</w:t>
      </w:r>
      <w:r w:rsidR="00980F5A" w:rsidRPr="00270114">
        <w:rPr>
          <w:rFonts w:ascii="FbShefa" w:hAnsi="FbShefa"/>
          <w:sz w:val="11"/>
          <w:rtl/>
        </w:rPr>
        <w:t>.</w:t>
      </w:r>
    </w:p>
    <w:p w14:paraId="55638722" w14:textId="7431A96D" w:rsidR="001C2052" w:rsidRPr="00270114" w:rsidRDefault="001C2052" w:rsidP="009C3CB4">
      <w:pPr>
        <w:spacing w:line="240" w:lineRule="auto"/>
        <w:rPr>
          <w:rFonts w:ascii="FbShefa" w:hAnsi="FbShefa"/>
          <w:sz w:val="11"/>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Pr="00270114">
        <w:rPr>
          <w:rFonts w:ascii="FbShefa" w:hAnsi="FbShefa"/>
          <w:sz w:val="11"/>
          <w:rtl/>
        </w:rPr>
        <w:t xml:space="preserve"> אינו אוכל</w:t>
      </w:r>
      <w:r w:rsidR="00980F5A" w:rsidRPr="00270114">
        <w:rPr>
          <w:rFonts w:ascii="FbShefa" w:hAnsi="FbShefa"/>
          <w:sz w:val="11"/>
          <w:rtl/>
        </w:rPr>
        <w:t>.</w:t>
      </w:r>
    </w:p>
    <w:p w14:paraId="1818EA45" w14:textId="52025B1C" w:rsidR="009C3CB4" w:rsidRPr="00270114" w:rsidRDefault="009C3CB4" w:rsidP="00794C1A">
      <w:pPr>
        <w:pStyle w:val="1"/>
        <w:rPr>
          <w:rFonts w:ascii="FbShefa" w:hAnsi="FbShefa"/>
          <w:rtl/>
        </w:rPr>
      </w:pPr>
      <w:r w:rsidRPr="00270114">
        <w:rPr>
          <w:rFonts w:ascii="FbShefa" w:hAnsi="FbShefa"/>
          <w:sz w:val="11"/>
          <w:rtl/>
        </w:rPr>
        <w:t>סח</w:t>
      </w:r>
      <w:r w:rsidR="00B36BF2" w:rsidRPr="00270114">
        <w:rPr>
          <w:rFonts w:ascii="FbShefa" w:hAnsi="FbShefa"/>
          <w:sz w:val="11"/>
          <w:rtl/>
        </w:rPr>
        <w:t>, א</w:t>
      </w:r>
    </w:p>
    <w:p w14:paraId="0EE00B46" w14:textId="5FD81AC0" w:rsidR="009C3CB4" w:rsidRPr="00270114" w:rsidRDefault="009C3CB4" w:rsidP="001C2052">
      <w:pPr>
        <w:pStyle w:val="3"/>
        <w:rPr>
          <w:rFonts w:ascii="FbShefa" w:hAnsi="FbShefa"/>
          <w:rtl/>
        </w:rPr>
      </w:pPr>
      <w:r w:rsidRPr="00270114">
        <w:rPr>
          <w:rFonts w:ascii="FbShefa" w:hAnsi="FbShefa"/>
          <w:rtl/>
        </w:rPr>
        <w:t>ריבית בנכייתא</w:t>
      </w:r>
      <w:r w:rsidR="001C2052" w:rsidRPr="00270114">
        <w:rPr>
          <w:rFonts w:ascii="FbShefa" w:hAnsi="FbShefa"/>
          <w:rtl/>
        </w:rPr>
        <w:t>:</w:t>
      </w:r>
    </w:p>
    <w:p w14:paraId="5A5B6CC6" w14:textId="3FD974E4" w:rsidR="001C2052" w:rsidRPr="00270114" w:rsidRDefault="00453CC2" w:rsidP="00453CC2">
      <w:pPr>
        <w:pStyle w:val="3"/>
        <w:rPr>
          <w:rFonts w:ascii="FbShefa" w:hAnsi="FbShefa"/>
          <w:rtl/>
        </w:rPr>
      </w:pPr>
      <w:r w:rsidRPr="00270114">
        <w:rPr>
          <w:rFonts w:ascii="FbShefa" w:hAnsi="FbShefa"/>
          <w:rtl/>
        </w:rPr>
        <w:t>דעה א:</w:t>
      </w:r>
    </w:p>
    <w:p w14:paraId="2CE588CC" w14:textId="303DA11A" w:rsidR="00453CC2" w:rsidRPr="00270114" w:rsidRDefault="00453CC2" w:rsidP="00453CC2">
      <w:pPr>
        <w:rPr>
          <w:rFonts w:ascii="FbShefa" w:hAnsi="FbShefa"/>
          <w:rtl/>
        </w:rPr>
      </w:pPr>
      <w:r w:rsidRPr="001B3037">
        <w:rPr>
          <w:rFonts w:ascii="FbShefa" w:hAnsi="FbShefa"/>
          <w:b/>
          <w:bCs/>
          <w:color w:val="3B2F2A" w:themeColor="text2" w:themeShade="80"/>
          <w:rtl/>
        </w:rPr>
        <w:t>אסור</w:t>
      </w:r>
      <w:r w:rsidR="00980F5A" w:rsidRPr="001B3037">
        <w:rPr>
          <w:rFonts w:ascii="FbShefa" w:hAnsi="FbShefa"/>
          <w:b/>
          <w:bCs/>
          <w:color w:val="3B2F2A" w:themeColor="text2" w:themeShade="80"/>
          <w:rtl/>
        </w:rPr>
        <w:t>.</w:t>
      </w:r>
      <w:r w:rsidRPr="00270114">
        <w:rPr>
          <w:rFonts w:ascii="FbShefa" w:hAnsi="FbShefa"/>
          <w:rtl/>
        </w:rPr>
        <w:t xml:space="preserve"> לאכול בנכייתא</w:t>
      </w:r>
      <w:r w:rsidR="00980F5A" w:rsidRPr="00270114">
        <w:rPr>
          <w:rFonts w:ascii="FbShefa" w:hAnsi="FbShefa"/>
          <w:rtl/>
        </w:rPr>
        <w:t>.</w:t>
      </w:r>
    </w:p>
    <w:p w14:paraId="4A9BD4C3" w14:textId="68D0B055" w:rsidR="00453CC2" w:rsidRPr="00270114" w:rsidRDefault="00453CC2" w:rsidP="00453CC2">
      <w:pPr>
        <w:rPr>
          <w:rFonts w:ascii="FbShefa" w:hAnsi="FbShefa"/>
          <w:rtl/>
        </w:rPr>
      </w:pPr>
      <w:r w:rsidRPr="001B3037">
        <w:rPr>
          <w:rFonts w:ascii="FbShefa" w:hAnsi="FbShefa"/>
          <w:b/>
          <w:bCs/>
          <w:color w:val="3B2F2A" w:themeColor="text2" w:themeShade="80"/>
          <w:rtl/>
        </w:rPr>
        <w:t>ואינו דומה</w:t>
      </w:r>
      <w:r w:rsidR="00980F5A" w:rsidRPr="001B3037">
        <w:rPr>
          <w:rFonts w:ascii="FbShefa" w:hAnsi="FbShefa"/>
          <w:b/>
          <w:bCs/>
          <w:color w:val="3B2F2A" w:themeColor="text2" w:themeShade="80"/>
          <w:rtl/>
        </w:rPr>
        <w:t>.</w:t>
      </w:r>
      <w:r w:rsidRPr="00270114">
        <w:rPr>
          <w:rFonts w:ascii="FbShefa" w:hAnsi="FbShefa"/>
          <w:rtl/>
        </w:rPr>
        <w:t xml:space="preserve"> לשדה אחוזה</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משום</w:t>
      </w:r>
      <w:r w:rsidR="00980F5A" w:rsidRPr="001B3037">
        <w:rPr>
          <w:rFonts w:ascii="FbShefa" w:hAnsi="FbShefa"/>
          <w:b/>
          <w:bCs/>
          <w:color w:val="3B2F2A" w:themeColor="text2" w:themeShade="80"/>
          <w:rtl/>
        </w:rPr>
        <w:t>.</w:t>
      </w:r>
      <w:r w:rsidRPr="00270114">
        <w:rPr>
          <w:rFonts w:ascii="FbShefa" w:hAnsi="FbShefa"/>
          <w:rtl/>
        </w:rPr>
        <w:t xml:space="preserve"> </w:t>
      </w:r>
      <w:r w:rsidRPr="00270114">
        <w:rPr>
          <w:rFonts w:ascii="FbShefa" w:hAnsi="FbShefa"/>
          <w:sz w:val="11"/>
          <w:rtl/>
        </w:rPr>
        <w:t>ששדה אחוזה הקדש, ורחמנא אוקמיה אפדיון</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הכא</w:t>
      </w:r>
      <w:r w:rsidR="00980F5A" w:rsidRPr="00270114">
        <w:rPr>
          <w:rFonts w:ascii="FbShefa" w:hAnsi="FbShefa"/>
          <w:sz w:val="11"/>
          <w:rtl/>
        </w:rPr>
        <w:t>.</w:t>
      </w:r>
      <w:r w:rsidRPr="00270114">
        <w:rPr>
          <w:rFonts w:ascii="FbShefa" w:hAnsi="FbShefa"/>
          <w:sz w:val="11"/>
          <w:rtl/>
        </w:rPr>
        <w:t xml:space="preserve"> הלואה היא, ומיחזי כרבית</w:t>
      </w:r>
      <w:r w:rsidR="00980F5A" w:rsidRPr="00270114">
        <w:rPr>
          <w:rFonts w:ascii="FbShefa" w:hAnsi="FbShefa"/>
          <w:sz w:val="11"/>
          <w:rtl/>
        </w:rPr>
        <w:t>.</w:t>
      </w:r>
    </w:p>
    <w:p w14:paraId="5E8558FC" w14:textId="77777777" w:rsidR="00453CC2" w:rsidRPr="001B3037" w:rsidRDefault="00453CC2" w:rsidP="009C3CB4">
      <w:pPr>
        <w:spacing w:line="240" w:lineRule="auto"/>
        <w:rPr>
          <w:rFonts w:ascii="FbShefa" w:hAnsi="FbShefa"/>
          <w:b/>
          <w:bCs/>
          <w:color w:val="3B2F2A" w:themeColor="text2" w:themeShade="80"/>
          <w:sz w:val="11"/>
          <w:rtl/>
        </w:rPr>
      </w:pPr>
    </w:p>
    <w:p w14:paraId="0F9C91E2" w14:textId="1BE7FC8F" w:rsidR="00453CC2" w:rsidRPr="00270114" w:rsidRDefault="00453CC2" w:rsidP="00453CC2">
      <w:pPr>
        <w:pStyle w:val="3"/>
        <w:rPr>
          <w:rFonts w:ascii="FbShefa" w:hAnsi="FbShefa"/>
          <w:rtl/>
        </w:rPr>
      </w:pPr>
      <w:r w:rsidRPr="00270114">
        <w:rPr>
          <w:rFonts w:ascii="FbShefa" w:hAnsi="FbShefa"/>
          <w:rtl/>
        </w:rPr>
        <w:t>דעה ב:</w:t>
      </w:r>
    </w:p>
    <w:p w14:paraId="531DFC90" w14:textId="2909940F" w:rsidR="00453CC2" w:rsidRPr="00270114" w:rsidRDefault="00453CC2" w:rsidP="009C3CB4">
      <w:pPr>
        <w:spacing w:line="240" w:lineRule="auto"/>
        <w:rPr>
          <w:rFonts w:ascii="FbShefa" w:hAnsi="FbShefa"/>
          <w:sz w:val="11"/>
          <w:rtl/>
        </w:rPr>
      </w:pPr>
      <w:r w:rsidRPr="001B3037">
        <w:rPr>
          <w:rFonts w:ascii="FbShefa" w:hAnsi="FbShefa"/>
          <w:b/>
          <w:bCs/>
          <w:color w:val="3B2F2A" w:themeColor="text2" w:themeShade="80"/>
          <w:sz w:val="11"/>
          <w:rtl/>
        </w:rPr>
        <w:t>מותר</w:t>
      </w:r>
      <w:r w:rsidR="00980F5A" w:rsidRPr="001B3037">
        <w:rPr>
          <w:rFonts w:ascii="FbShefa" w:hAnsi="FbShefa"/>
          <w:b/>
          <w:bCs/>
          <w:color w:val="3B2F2A" w:themeColor="text2" w:themeShade="80"/>
          <w:sz w:val="11"/>
          <w:rtl/>
        </w:rPr>
        <w:t>.</w:t>
      </w:r>
      <w:r w:rsidRPr="00270114">
        <w:rPr>
          <w:rFonts w:ascii="FbShefa" w:hAnsi="FbShefa"/>
          <w:sz w:val="11"/>
          <w:rtl/>
        </w:rPr>
        <w:t xml:space="preserve"> לאכול בנכייתא</w:t>
      </w:r>
      <w:r w:rsidR="00980F5A" w:rsidRPr="00270114">
        <w:rPr>
          <w:rFonts w:ascii="FbShefa" w:hAnsi="FbShefa"/>
          <w:sz w:val="11"/>
          <w:rtl/>
        </w:rPr>
        <w:t>.</w:t>
      </w:r>
    </w:p>
    <w:p w14:paraId="78C239F0" w14:textId="6F81BB7E" w:rsidR="00433741" w:rsidRPr="00270114" w:rsidRDefault="00453CC2" w:rsidP="009C3CB4">
      <w:pPr>
        <w:spacing w:line="240" w:lineRule="auto"/>
        <w:rPr>
          <w:rFonts w:ascii="FbShefa" w:hAnsi="FbShefa"/>
          <w:sz w:val="11"/>
          <w:rtl/>
        </w:rPr>
      </w:pPr>
      <w:r w:rsidRPr="001B3037">
        <w:rPr>
          <w:rFonts w:ascii="FbShefa" w:hAnsi="FbShefa"/>
          <w:b/>
          <w:bCs/>
          <w:color w:val="3B2F2A" w:themeColor="text2" w:themeShade="80"/>
          <w:sz w:val="11"/>
          <w:rtl/>
        </w:rPr>
        <w:t>כמו</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9C3CB4" w:rsidRPr="00270114">
        <w:rPr>
          <w:rFonts w:ascii="FbShefa" w:hAnsi="FbShefa"/>
          <w:sz w:val="11"/>
          <w:rtl/>
        </w:rPr>
        <w:t>שדה אחוזה, אע"ג דקא אכיל פירי טובא, פריק לה בארבעה זוזי</w:t>
      </w:r>
      <w:r w:rsidR="00980F5A" w:rsidRPr="00270114">
        <w:rPr>
          <w:rFonts w:ascii="FbShefa" w:hAnsi="FbShefa"/>
          <w:sz w:val="11"/>
          <w:rtl/>
        </w:rPr>
        <w:t>.</w:t>
      </w:r>
    </w:p>
    <w:p w14:paraId="12BCD319" w14:textId="4E359995" w:rsidR="009C3CB4" w:rsidRPr="00270114" w:rsidRDefault="009C3CB4" w:rsidP="009C3CB4">
      <w:pPr>
        <w:spacing w:line="240" w:lineRule="auto"/>
        <w:rPr>
          <w:rFonts w:ascii="FbShefa" w:hAnsi="FbShefa"/>
          <w:sz w:val="11"/>
          <w:rtl/>
        </w:rPr>
      </w:pPr>
    </w:p>
    <w:p w14:paraId="70FB228C" w14:textId="4BBAFF6A" w:rsidR="009C3CB4" w:rsidRPr="00270114" w:rsidRDefault="009C3CB4" w:rsidP="00453CC2">
      <w:pPr>
        <w:pStyle w:val="2"/>
        <w:rPr>
          <w:rFonts w:ascii="FbShefa" w:hAnsi="FbShefa"/>
          <w:rtl/>
        </w:rPr>
      </w:pPr>
      <w:r w:rsidRPr="00270114">
        <w:rPr>
          <w:rFonts w:ascii="FbShefa" w:hAnsi="FbShefa"/>
          <w:rtl/>
        </w:rPr>
        <w:t>משכנתא</w:t>
      </w:r>
    </w:p>
    <w:p w14:paraId="05DB2D27" w14:textId="1D2C497B"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סתם משכנתא</w:t>
      </w:r>
      <w:r w:rsidR="00980F5A" w:rsidRPr="00270114">
        <w:rPr>
          <w:rFonts w:ascii="FbShefa" w:hAnsi="FbShefa"/>
          <w:sz w:val="11"/>
          <w:rtl/>
        </w:rPr>
        <w:t>.</w:t>
      </w:r>
      <w:r w:rsidRPr="00270114">
        <w:rPr>
          <w:rFonts w:ascii="FbShefa" w:hAnsi="FbShefa"/>
          <w:sz w:val="11"/>
          <w:rtl/>
        </w:rPr>
        <w:t xml:space="preserve"> שתא</w:t>
      </w:r>
      <w:r w:rsidR="00980F5A" w:rsidRPr="00270114">
        <w:rPr>
          <w:rFonts w:ascii="FbShefa" w:hAnsi="FbShefa"/>
          <w:sz w:val="11"/>
          <w:rtl/>
        </w:rPr>
        <w:t>.</w:t>
      </w:r>
    </w:p>
    <w:p w14:paraId="6D694519" w14:textId="5F02CBE1" w:rsidR="009C3CB4" w:rsidRPr="00270114" w:rsidRDefault="00453CC2" w:rsidP="009C3CB4">
      <w:pPr>
        <w:spacing w:line="240" w:lineRule="auto"/>
        <w:rPr>
          <w:rFonts w:ascii="FbShefa" w:hAnsi="FbShefa"/>
          <w:sz w:val="11"/>
          <w:rtl/>
        </w:rPr>
      </w:pPr>
      <w:r w:rsidRPr="001B3037">
        <w:rPr>
          <w:rFonts w:ascii="FbShefa" w:hAnsi="FbShefa"/>
          <w:b/>
          <w:bCs/>
          <w:color w:val="3B2F2A" w:themeColor="text2" w:themeShade="80"/>
          <w:sz w:val="11"/>
          <w:rtl/>
        </w:rPr>
        <w:t>ולכן</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יכול לסלקו רק לאחר שתא</w:t>
      </w:r>
      <w:r w:rsidR="00980F5A" w:rsidRPr="00270114">
        <w:rPr>
          <w:rFonts w:ascii="FbShefa" w:hAnsi="FbShefa"/>
          <w:sz w:val="11"/>
          <w:rtl/>
        </w:rPr>
        <w:t>.</w:t>
      </w:r>
    </w:p>
    <w:p w14:paraId="46389CB9" w14:textId="77777777" w:rsidR="00453CC2" w:rsidRPr="001B3037" w:rsidRDefault="00453CC2" w:rsidP="009C3CB4">
      <w:pPr>
        <w:spacing w:line="240" w:lineRule="auto"/>
        <w:rPr>
          <w:rFonts w:ascii="FbShefa" w:hAnsi="FbShefa"/>
          <w:b/>
          <w:bCs/>
          <w:color w:val="3B2F2A" w:themeColor="text2" w:themeShade="80"/>
          <w:sz w:val="11"/>
          <w:rtl/>
        </w:rPr>
      </w:pPr>
    </w:p>
    <w:p w14:paraId="2CA58D32" w14:textId="5BEA74C3"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מאי משכנתא</w:t>
      </w:r>
      <w:r w:rsidR="00980F5A" w:rsidRPr="00270114">
        <w:rPr>
          <w:rFonts w:ascii="FbShefa" w:hAnsi="FbShefa"/>
          <w:sz w:val="11"/>
          <w:rtl/>
        </w:rPr>
        <w:t>.</w:t>
      </w:r>
      <w:r w:rsidRPr="00270114">
        <w:rPr>
          <w:rFonts w:ascii="FbShefa" w:hAnsi="FbShefa"/>
          <w:sz w:val="11"/>
          <w:rtl/>
        </w:rPr>
        <w:t xml:space="preserve"> דשכונה גביה</w:t>
      </w:r>
      <w:r w:rsidR="00980F5A" w:rsidRPr="00270114">
        <w:rPr>
          <w:rFonts w:ascii="FbShefa" w:hAnsi="FbShefa"/>
          <w:sz w:val="11"/>
          <w:rtl/>
        </w:rPr>
        <w:t>.</w:t>
      </w:r>
    </w:p>
    <w:p w14:paraId="568116CF" w14:textId="0B946C2E"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נפק"מ</w:t>
      </w:r>
      <w:r w:rsidR="00980F5A" w:rsidRPr="00270114">
        <w:rPr>
          <w:rFonts w:ascii="FbShefa" w:hAnsi="FbShefa"/>
          <w:sz w:val="11"/>
          <w:rtl/>
        </w:rPr>
        <w:t>.</w:t>
      </w:r>
      <w:r w:rsidRPr="00270114">
        <w:rPr>
          <w:rFonts w:ascii="FbShefa" w:hAnsi="FbShefa"/>
          <w:sz w:val="11"/>
          <w:rtl/>
        </w:rPr>
        <w:t xml:space="preserve"> לדינא דבר מצרא</w:t>
      </w:r>
      <w:r w:rsidR="00980F5A" w:rsidRPr="00270114">
        <w:rPr>
          <w:rFonts w:ascii="FbShefa" w:hAnsi="FbShefa"/>
          <w:sz w:val="11"/>
          <w:rtl/>
        </w:rPr>
        <w:t>.</w:t>
      </w:r>
    </w:p>
    <w:p w14:paraId="07B4CB8C" w14:textId="51D0E8D5" w:rsidR="009C3CB4" w:rsidRPr="00270114" w:rsidRDefault="009C3CB4" w:rsidP="009C3CB4">
      <w:pPr>
        <w:spacing w:line="240" w:lineRule="auto"/>
        <w:rPr>
          <w:rFonts w:ascii="FbShefa" w:hAnsi="FbShefa"/>
          <w:sz w:val="11"/>
          <w:rtl/>
        </w:rPr>
      </w:pPr>
    </w:p>
    <w:p w14:paraId="3DF15D73"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 xml:space="preserve">לית הלכתא </w:t>
      </w:r>
    </w:p>
    <w:p w14:paraId="14F90FAE" w14:textId="77777777" w:rsidR="006A618B" w:rsidRPr="00270114" w:rsidRDefault="006A618B" w:rsidP="006A618B">
      <w:pPr>
        <w:pStyle w:val="3"/>
        <w:rPr>
          <w:rFonts w:ascii="FbShefa" w:hAnsi="FbShefa"/>
          <w:rtl/>
        </w:rPr>
      </w:pPr>
      <w:r w:rsidRPr="00270114">
        <w:rPr>
          <w:rFonts w:ascii="FbShefa" w:hAnsi="FbShefa"/>
          <w:rtl/>
        </w:rPr>
        <w:t xml:space="preserve">לא </w:t>
      </w:r>
      <w:r w:rsidR="009C3CB4" w:rsidRPr="00270114">
        <w:rPr>
          <w:rFonts w:ascii="FbShefa" w:hAnsi="FbShefa"/>
          <w:rtl/>
        </w:rPr>
        <w:t>כטרשי פפונאי</w:t>
      </w:r>
      <w:r w:rsidRPr="00270114">
        <w:rPr>
          <w:rFonts w:ascii="FbShefa" w:hAnsi="FbShefa"/>
          <w:rtl/>
        </w:rPr>
        <w:t>:</w:t>
      </w:r>
    </w:p>
    <w:p w14:paraId="1FE737DA" w14:textId="0954615D" w:rsidR="00433741" w:rsidRPr="00270114" w:rsidRDefault="006A618B" w:rsidP="006A618B">
      <w:pPr>
        <w:spacing w:line="240" w:lineRule="auto"/>
        <w:rPr>
          <w:rFonts w:ascii="FbShefa" w:hAnsi="FbShefa"/>
          <w:rtl/>
        </w:rPr>
      </w:pPr>
      <w:r w:rsidRPr="001B3037">
        <w:rPr>
          <w:rFonts w:ascii="FbShefa" w:hAnsi="FbShefa"/>
          <w:b/>
          <w:bCs/>
          <w:color w:val="3B2F2A" w:themeColor="text2" w:themeShade="80"/>
          <w:rtl/>
        </w:rPr>
        <w:t>היינו</w:t>
      </w:r>
      <w:r w:rsidR="00980F5A" w:rsidRPr="001B3037">
        <w:rPr>
          <w:rFonts w:ascii="FbShefa" w:hAnsi="FbShefa"/>
          <w:b/>
          <w:bCs/>
          <w:color w:val="3B2F2A" w:themeColor="text2" w:themeShade="80"/>
          <w:rtl/>
        </w:rPr>
        <w:t>.</w:t>
      </w:r>
      <w:r w:rsidRPr="00270114">
        <w:rPr>
          <w:rFonts w:ascii="FbShefa" w:hAnsi="FbShefa"/>
          <w:rtl/>
        </w:rPr>
        <w:t xml:space="preserve"> </w:t>
      </w:r>
      <w:r w:rsidR="009C3CB4" w:rsidRPr="00270114">
        <w:rPr>
          <w:rFonts w:ascii="FbShefa" w:hAnsi="FbShefa"/>
          <w:rtl/>
        </w:rPr>
        <w:t>כטרשי דרב פפא</w:t>
      </w:r>
      <w:r w:rsidRPr="00270114">
        <w:rPr>
          <w:rFonts w:ascii="FbShefa" w:hAnsi="FbShefa"/>
          <w:rtl/>
        </w:rPr>
        <w:t xml:space="preserve"> (לעיל סה, א)</w:t>
      </w:r>
      <w:r w:rsidR="00980F5A" w:rsidRPr="00270114">
        <w:rPr>
          <w:rFonts w:ascii="FbShefa" w:hAnsi="FbShefa"/>
          <w:rtl/>
        </w:rPr>
        <w:t>.</w:t>
      </w:r>
    </w:p>
    <w:p w14:paraId="13FF235F" w14:textId="3154DE77" w:rsidR="009C3CB4" w:rsidRPr="00270114" w:rsidRDefault="009C3CB4" w:rsidP="009C3CB4">
      <w:pPr>
        <w:spacing w:line="240" w:lineRule="auto"/>
        <w:rPr>
          <w:rFonts w:ascii="FbShefa" w:hAnsi="FbShefa"/>
          <w:sz w:val="11"/>
          <w:rtl/>
        </w:rPr>
      </w:pPr>
    </w:p>
    <w:p w14:paraId="3DFCB18E" w14:textId="26B485C6" w:rsidR="009C3CB4" w:rsidRPr="00270114" w:rsidRDefault="006A618B" w:rsidP="006A618B">
      <w:pPr>
        <w:pStyle w:val="3"/>
        <w:rPr>
          <w:rFonts w:ascii="FbShefa" w:hAnsi="FbShefa"/>
          <w:rtl/>
        </w:rPr>
      </w:pPr>
      <w:r w:rsidRPr="00270114">
        <w:rPr>
          <w:rFonts w:ascii="FbShefa" w:hAnsi="FbShefa"/>
          <w:rtl/>
        </w:rPr>
        <w:t>ולא כ</w:t>
      </w:r>
      <w:r w:rsidR="009C3CB4" w:rsidRPr="00270114">
        <w:rPr>
          <w:rFonts w:ascii="FbShefa" w:hAnsi="FbShefa"/>
          <w:rtl/>
        </w:rPr>
        <w:t>שטרי מחוזנאי</w:t>
      </w:r>
      <w:r w:rsidRPr="00270114">
        <w:rPr>
          <w:rFonts w:ascii="FbShefa" w:hAnsi="FbShefa"/>
          <w:rtl/>
        </w:rPr>
        <w:t>:</w:t>
      </w:r>
    </w:p>
    <w:p w14:paraId="7F6D50A5" w14:textId="2668E984"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כגון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דזקפי ליה לרווחא אקרנא, וכתבי ליה בשטרא</w:t>
      </w:r>
      <w:r w:rsidR="00980F5A" w:rsidRPr="00270114">
        <w:rPr>
          <w:rFonts w:ascii="FbShefa" w:hAnsi="FbShefa"/>
          <w:sz w:val="11"/>
          <w:rtl/>
        </w:rPr>
        <w:t>.</w:t>
      </w:r>
    </w:p>
    <w:p w14:paraId="4D07C51A" w14:textId="40611627" w:rsidR="009C3CB4" w:rsidRPr="00270114" w:rsidRDefault="006A618B" w:rsidP="009C3CB4">
      <w:pPr>
        <w:spacing w:line="240" w:lineRule="auto"/>
        <w:rPr>
          <w:rFonts w:ascii="FbShefa" w:hAnsi="FbShefa"/>
          <w:sz w:val="11"/>
          <w:rtl/>
        </w:rPr>
      </w:pPr>
      <w:r w:rsidRPr="001B3037">
        <w:rPr>
          <w:rFonts w:ascii="FbShefa" w:hAnsi="FbShefa"/>
          <w:b/>
          <w:bCs/>
          <w:color w:val="3B2F2A" w:themeColor="text2" w:themeShade="80"/>
          <w:sz w:val="11"/>
          <w:rtl/>
        </w:rPr>
        <w:t>טעם האיסור</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מי יימר דהוה רווחא</w:t>
      </w:r>
      <w:r w:rsidR="00980F5A" w:rsidRPr="00270114">
        <w:rPr>
          <w:rFonts w:ascii="FbShefa" w:hAnsi="FbShefa"/>
          <w:sz w:val="11"/>
          <w:rtl/>
        </w:rPr>
        <w:t>.</w:t>
      </w:r>
    </w:p>
    <w:p w14:paraId="3E215322" w14:textId="77777777" w:rsidR="009C3CB4" w:rsidRPr="00270114" w:rsidRDefault="009C3CB4" w:rsidP="009C3CB4">
      <w:pPr>
        <w:spacing w:line="240" w:lineRule="auto"/>
        <w:rPr>
          <w:rFonts w:ascii="FbShefa" w:hAnsi="FbShefa"/>
          <w:i/>
          <w:iCs/>
          <w:sz w:val="11"/>
          <w:rtl/>
        </w:rPr>
      </w:pPr>
    </w:p>
    <w:p w14:paraId="532EAA28" w14:textId="4D4DCEA4" w:rsidR="0094650C" w:rsidRPr="00270114" w:rsidRDefault="0094650C" w:rsidP="0094650C">
      <w:pPr>
        <w:pStyle w:val="3"/>
        <w:ind w:left="738"/>
        <w:rPr>
          <w:rFonts w:ascii="FbShefa" w:hAnsi="FbShefa"/>
          <w:vertAlign w:val="subscript"/>
          <w:rtl/>
        </w:rPr>
      </w:pPr>
      <w:r w:rsidRPr="00270114">
        <w:rPr>
          <w:rFonts w:ascii="FbShefa" w:hAnsi="FbShefa"/>
          <w:vertAlign w:val="subscript"/>
          <w:rtl/>
        </w:rPr>
        <w:t>אמימר:</w:t>
      </w:r>
    </w:p>
    <w:p w14:paraId="6C5FB588" w14:textId="688DBC95" w:rsidR="002F24DC" w:rsidRPr="00270114" w:rsidRDefault="0094650C" w:rsidP="0094650C">
      <w:pPr>
        <w:spacing w:line="240" w:lineRule="auto"/>
        <w:ind w:left="908"/>
        <w:rPr>
          <w:rFonts w:ascii="FbShefa" w:hAnsi="FbShefa"/>
          <w:vertAlign w:val="subscript"/>
          <w:rtl/>
        </w:rPr>
      </w:pPr>
      <w:r w:rsidRPr="001B3037">
        <w:rPr>
          <w:rFonts w:ascii="FbShefa" w:hAnsi="FbShefa"/>
          <w:b/>
          <w:bCs/>
          <w:color w:val="3B2F2A" w:themeColor="text2" w:themeShade="80"/>
          <w:vertAlign w:val="subscript"/>
          <w:rtl/>
        </w:rPr>
        <w:t>אמר מר בר אמימר לרב אשי</w:t>
      </w:r>
      <w:r w:rsidR="00980F5A" w:rsidRPr="001B3037">
        <w:rPr>
          <w:rFonts w:ascii="FbShefa" w:hAnsi="FbShefa"/>
          <w:b/>
          <w:bCs/>
          <w:color w:val="3B2F2A" w:themeColor="text2" w:themeShade="80"/>
          <w:vertAlign w:val="subscript"/>
          <w:rtl/>
        </w:rPr>
        <w:t>.</w:t>
      </w:r>
      <w:r w:rsidRPr="00270114">
        <w:rPr>
          <w:rFonts w:ascii="FbShefa" w:hAnsi="FbShefa"/>
          <w:vertAlign w:val="subscript"/>
          <w:rtl/>
        </w:rPr>
        <w:t xml:space="preserve"> אבא עביד הכי</w:t>
      </w:r>
      <w:r w:rsidR="00980F5A" w:rsidRPr="00270114">
        <w:rPr>
          <w:rFonts w:ascii="FbShefa" w:hAnsi="FbShefa"/>
          <w:vertAlign w:val="subscript"/>
          <w:rtl/>
        </w:rPr>
        <w:t>.</w:t>
      </w:r>
      <w:r w:rsidR="001C0E38" w:rsidRPr="00270114">
        <w:rPr>
          <w:rFonts w:ascii="FbShefa" w:hAnsi="FbShefa"/>
          <w:vertAlign w:val="subscript"/>
          <w:rtl/>
        </w:rPr>
        <w:t xml:space="preserve"> </w:t>
      </w:r>
      <w:r w:rsidRPr="001B3037">
        <w:rPr>
          <w:rFonts w:ascii="FbShefa" w:hAnsi="FbShefa"/>
          <w:b/>
          <w:bCs/>
          <w:color w:val="3B2F2A" w:themeColor="text2" w:themeShade="80"/>
          <w:vertAlign w:val="subscript"/>
          <w:rtl/>
        </w:rPr>
        <w:t>וכי אתו לקמיה</w:t>
      </w:r>
      <w:r w:rsidR="00980F5A" w:rsidRPr="001B3037">
        <w:rPr>
          <w:rFonts w:ascii="FbShefa" w:hAnsi="FbShefa"/>
          <w:b/>
          <w:bCs/>
          <w:color w:val="3B2F2A" w:themeColor="text2" w:themeShade="80"/>
          <w:vertAlign w:val="subscript"/>
          <w:rtl/>
        </w:rPr>
        <w:t>.</w:t>
      </w:r>
      <w:r w:rsidRPr="00270114">
        <w:rPr>
          <w:rFonts w:ascii="FbShefa" w:hAnsi="FbShefa"/>
          <w:vertAlign w:val="subscript"/>
          <w:rtl/>
        </w:rPr>
        <w:t xml:space="preserve"> מהימן להו</w:t>
      </w:r>
      <w:r w:rsidR="00980F5A" w:rsidRPr="00270114">
        <w:rPr>
          <w:rFonts w:ascii="FbShefa" w:hAnsi="FbShefa"/>
          <w:vertAlign w:val="subscript"/>
          <w:rtl/>
        </w:rPr>
        <w:t>.</w:t>
      </w:r>
    </w:p>
    <w:p w14:paraId="5811AA32" w14:textId="20889BEA" w:rsidR="0094650C" w:rsidRPr="00270114" w:rsidRDefault="0094650C" w:rsidP="0094650C">
      <w:pPr>
        <w:spacing w:line="240" w:lineRule="auto"/>
        <w:ind w:left="908"/>
        <w:rPr>
          <w:rFonts w:ascii="FbShefa" w:hAnsi="FbShefa"/>
          <w:vertAlign w:val="subscript"/>
          <w:rtl/>
        </w:rPr>
      </w:pPr>
      <w:r w:rsidRPr="001B3037">
        <w:rPr>
          <w:rFonts w:ascii="FbShefa" w:hAnsi="FbShefa"/>
          <w:b/>
          <w:bCs/>
          <w:color w:val="3B2F2A" w:themeColor="text2" w:themeShade="80"/>
          <w:vertAlign w:val="subscript"/>
          <w:rtl/>
        </w:rPr>
        <w:t>א"ל</w:t>
      </w:r>
      <w:r w:rsidR="00980F5A" w:rsidRPr="001B3037">
        <w:rPr>
          <w:rFonts w:ascii="FbShefa" w:hAnsi="FbShefa"/>
          <w:b/>
          <w:bCs/>
          <w:color w:val="3B2F2A" w:themeColor="text2" w:themeShade="80"/>
          <w:vertAlign w:val="subscript"/>
          <w:rtl/>
        </w:rPr>
        <w:t>.</w:t>
      </w:r>
      <w:r w:rsidRPr="00270114">
        <w:rPr>
          <w:rFonts w:ascii="FbShefa" w:hAnsi="FbShefa"/>
          <w:vertAlign w:val="subscript"/>
          <w:rtl/>
        </w:rPr>
        <w:t xml:space="preserve"> תינח היכא דאיתיה לדידיה, אי שכיב ונפל שטרא קמי יתמי מאי</w:t>
      </w:r>
      <w:r w:rsidR="00980F5A" w:rsidRPr="00270114">
        <w:rPr>
          <w:rFonts w:ascii="FbShefa" w:hAnsi="FbShefa"/>
          <w:vertAlign w:val="subscript"/>
          <w:rtl/>
        </w:rPr>
        <w:t>.</w:t>
      </w:r>
    </w:p>
    <w:p w14:paraId="19F74AED" w14:textId="33D2162F" w:rsidR="0094650C" w:rsidRPr="00270114" w:rsidRDefault="0094650C" w:rsidP="0094650C">
      <w:pPr>
        <w:spacing w:line="240" w:lineRule="auto"/>
        <w:ind w:left="908"/>
        <w:rPr>
          <w:rFonts w:ascii="FbShefa" w:hAnsi="FbShefa"/>
          <w:vertAlign w:val="subscript"/>
          <w:rtl/>
        </w:rPr>
      </w:pPr>
      <w:r w:rsidRPr="001B3037">
        <w:rPr>
          <w:rFonts w:ascii="FbShefa" w:hAnsi="FbShefa"/>
          <w:b/>
          <w:bCs/>
          <w:color w:val="3B2F2A" w:themeColor="text2" w:themeShade="80"/>
          <w:vertAlign w:val="subscript"/>
          <w:rtl/>
        </w:rPr>
        <w:t>הוי</w:t>
      </w:r>
      <w:r w:rsidR="00980F5A" w:rsidRPr="001B3037">
        <w:rPr>
          <w:rFonts w:ascii="FbShefa" w:hAnsi="FbShefa"/>
          <w:b/>
          <w:bCs/>
          <w:color w:val="3B2F2A" w:themeColor="text2" w:themeShade="80"/>
          <w:vertAlign w:val="subscript"/>
          <w:rtl/>
        </w:rPr>
        <w:t>.</w:t>
      </w:r>
      <w:r w:rsidRPr="00270114">
        <w:rPr>
          <w:rFonts w:ascii="FbShefa" w:hAnsi="FbShefa"/>
          <w:vertAlign w:val="subscript"/>
          <w:rtl/>
        </w:rPr>
        <w:t xml:space="preserve"> כשגגה היוצאת מלפני השליט, ונח נפשיה דאמימר</w:t>
      </w:r>
      <w:r w:rsidR="00980F5A" w:rsidRPr="00270114">
        <w:rPr>
          <w:rFonts w:ascii="FbShefa" w:hAnsi="FbShefa"/>
          <w:vertAlign w:val="subscript"/>
          <w:rtl/>
        </w:rPr>
        <w:t>.</w:t>
      </w:r>
    </w:p>
    <w:p w14:paraId="1970E641" w14:textId="77777777" w:rsidR="0094650C" w:rsidRPr="00270114" w:rsidRDefault="0094650C" w:rsidP="009C3CB4">
      <w:pPr>
        <w:spacing w:line="240" w:lineRule="auto"/>
        <w:rPr>
          <w:rFonts w:ascii="FbShefa" w:hAnsi="FbShefa"/>
          <w:i/>
          <w:iCs/>
          <w:sz w:val="11"/>
          <w:rtl/>
        </w:rPr>
      </w:pPr>
    </w:p>
    <w:p w14:paraId="1F7F0D48" w14:textId="61697E8A" w:rsidR="009C3CB4" w:rsidRPr="00270114" w:rsidRDefault="0094650C" w:rsidP="0094650C">
      <w:pPr>
        <w:pStyle w:val="3"/>
        <w:rPr>
          <w:rFonts w:ascii="FbShefa" w:hAnsi="FbShefa"/>
          <w:rtl/>
        </w:rPr>
      </w:pPr>
      <w:r w:rsidRPr="00270114">
        <w:rPr>
          <w:rFonts w:ascii="FbShefa" w:hAnsi="FbShefa"/>
          <w:rtl/>
        </w:rPr>
        <w:t>ולא כ</w:t>
      </w:r>
      <w:r w:rsidR="009C3CB4" w:rsidRPr="00270114">
        <w:rPr>
          <w:rFonts w:ascii="FbShefa" w:hAnsi="FbShefa"/>
          <w:rtl/>
        </w:rPr>
        <w:t>חכירי נרשאי</w:t>
      </w:r>
      <w:r w:rsidR="001C0E38" w:rsidRPr="00270114">
        <w:rPr>
          <w:rFonts w:ascii="FbShefa" w:hAnsi="FbShefa"/>
          <w:rtl/>
        </w:rPr>
        <w:t xml:space="preserve">: </w:t>
      </w:r>
    </w:p>
    <w:p w14:paraId="01A2E6A4" w14:textId="5C28525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כגון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דכתבי, משכן ליה פלניא ארעיה לפלניא, והדר חכרה מיניה</w:t>
      </w:r>
      <w:r w:rsidR="00980F5A" w:rsidRPr="00270114">
        <w:rPr>
          <w:rFonts w:ascii="FbShefa" w:hAnsi="FbShefa"/>
          <w:sz w:val="11"/>
          <w:rtl/>
        </w:rPr>
        <w:t>.</w:t>
      </w:r>
    </w:p>
    <w:p w14:paraId="290BBCBC" w14:textId="33067918" w:rsidR="009C3CB4" w:rsidRPr="00270114" w:rsidRDefault="0094650C" w:rsidP="009C3CB4">
      <w:pPr>
        <w:spacing w:line="240" w:lineRule="auto"/>
        <w:rPr>
          <w:rFonts w:ascii="FbShefa" w:hAnsi="FbShefa"/>
          <w:sz w:val="11"/>
          <w:rtl/>
        </w:rPr>
      </w:pPr>
      <w:r w:rsidRPr="001B3037">
        <w:rPr>
          <w:rFonts w:ascii="FbShefa" w:hAnsi="FbShefa"/>
          <w:b/>
          <w:bCs/>
          <w:color w:val="3B2F2A" w:themeColor="text2" w:themeShade="80"/>
          <w:sz w:val="11"/>
          <w:rtl/>
        </w:rPr>
        <w:t>טעם האיסור</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אימת קנאה דאקנייה נהליה</w:t>
      </w:r>
      <w:r w:rsidR="00980F5A" w:rsidRPr="00270114">
        <w:rPr>
          <w:rFonts w:ascii="FbShefa" w:hAnsi="FbShefa"/>
          <w:sz w:val="11"/>
          <w:rtl/>
        </w:rPr>
        <w:t>.</w:t>
      </w:r>
    </w:p>
    <w:p w14:paraId="6B87888A" w14:textId="77777777" w:rsidR="0094650C" w:rsidRPr="00270114" w:rsidRDefault="0094650C" w:rsidP="009C3CB4">
      <w:pPr>
        <w:spacing w:line="240" w:lineRule="auto"/>
        <w:rPr>
          <w:rFonts w:ascii="FbShefa" w:hAnsi="FbShefa"/>
          <w:sz w:val="11"/>
          <w:rtl/>
        </w:rPr>
      </w:pPr>
    </w:p>
    <w:p w14:paraId="23D30E8D" w14:textId="7CD09720" w:rsidR="00433741" w:rsidRPr="00270114" w:rsidRDefault="009C3CB4" w:rsidP="0094650C">
      <w:pPr>
        <w:pStyle w:val="3"/>
        <w:rPr>
          <w:rFonts w:ascii="FbShefa" w:hAnsi="FbShefa"/>
          <w:rtl/>
        </w:rPr>
      </w:pPr>
      <w:r w:rsidRPr="00270114">
        <w:rPr>
          <w:rFonts w:ascii="FbShefa" w:hAnsi="FbShefa"/>
          <w:rtl/>
        </w:rPr>
        <w:t>שהינא כמה עידני, והדר חכרה</w:t>
      </w:r>
      <w:r w:rsidR="0094650C" w:rsidRPr="00270114">
        <w:rPr>
          <w:rFonts w:ascii="FbShefa" w:hAnsi="FbShefa"/>
          <w:rtl/>
        </w:rPr>
        <w:t>:</w:t>
      </w:r>
    </w:p>
    <w:p w14:paraId="32F4D308" w14:textId="1DA9C911" w:rsidR="009C3CB4" w:rsidRPr="00270114" w:rsidRDefault="0094650C" w:rsidP="009B4412">
      <w:pPr>
        <w:spacing w:line="240" w:lineRule="auto"/>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B4412" w:rsidRPr="00270114">
        <w:rPr>
          <w:rFonts w:ascii="FbShefa" w:hAnsi="FbShefa"/>
          <w:sz w:val="11"/>
          <w:rtl/>
        </w:rPr>
        <w:t>מותר</w:t>
      </w:r>
      <w:r w:rsidR="00980F5A" w:rsidRPr="00270114">
        <w:rPr>
          <w:rFonts w:ascii="FbShefa" w:hAnsi="FbShefa"/>
          <w:sz w:val="11"/>
          <w:rtl/>
        </w:rPr>
        <w:t>.</w:t>
      </w:r>
      <w:r w:rsidR="001C0E38" w:rsidRPr="00270114">
        <w:rPr>
          <w:rFonts w:ascii="FbShefa" w:hAnsi="FbShefa"/>
          <w:sz w:val="11"/>
          <w:rtl/>
        </w:rPr>
        <w:t xml:space="preserve"> </w:t>
      </w:r>
      <w:r w:rsidR="009C3CB4" w:rsidRPr="001B3037">
        <w:rPr>
          <w:rFonts w:ascii="FbShefa" w:hAnsi="FbShefa"/>
          <w:b/>
          <w:bCs/>
          <w:color w:val="3B2F2A" w:themeColor="text2" w:themeShade="80"/>
          <w:sz w:val="11"/>
          <w:rtl/>
        </w:rPr>
        <w:t>כדי</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009C3CB4" w:rsidRPr="00270114">
        <w:rPr>
          <w:rFonts w:ascii="FbShefa" w:hAnsi="FbShefa"/>
          <w:sz w:val="11"/>
          <w:rtl/>
        </w:rPr>
        <w:t>שלא תנעול דלת בפני לווין</w:t>
      </w:r>
      <w:r w:rsidR="00980F5A" w:rsidRPr="00270114">
        <w:rPr>
          <w:rFonts w:ascii="FbShefa" w:hAnsi="FbShefa"/>
          <w:sz w:val="11"/>
          <w:rtl/>
        </w:rPr>
        <w:t>.</w:t>
      </w:r>
    </w:p>
    <w:p w14:paraId="5C991CB3" w14:textId="56775B81" w:rsidR="009B4412" w:rsidRPr="00270114" w:rsidRDefault="009B4412" w:rsidP="009B4412">
      <w:pPr>
        <w:spacing w:line="240" w:lineRule="auto"/>
        <w:rPr>
          <w:rFonts w:ascii="FbShefa" w:hAnsi="FbShefa"/>
          <w:sz w:val="11"/>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Pr="00270114">
        <w:rPr>
          <w:rFonts w:ascii="FbShefa" w:hAnsi="FbShefa"/>
          <w:sz w:val="11"/>
          <w:rtl/>
        </w:rPr>
        <w:t xml:space="preserve"> אסור</w:t>
      </w:r>
      <w:r w:rsidR="00980F5A" w:rsidRPr="00270114">
        <w:rPr>
          <w:rFonts w:ascii="FbShefa" w:hAnsi="FbShefa"/>
          <w:sz w:val="11"/>
          <w:rtl/>
        </w:rPr>
        <w:t>.</w:t>
      </w:r>
    </w:p>
    <w:p w14:paraId="7550B53E" w14:textId="77777777" w:rsidR="009C3CB4" w:rsidRPr="001B3037" w:rsidRDefault="009C3CB4" w:rsidP="009C3CB4">
      <w:pPr>
        <w:spacing w:before="100" w:beforeAutospacing="1" w:after="100" w:afterAutospacing="1" w:line="240" w:lineRule="auto"/>
        <w:ind w:rightChars="567" w:right="1134"/>
        <w:jc w:val="both"/>
        <w:rPr>
          <w:rFonts w:ascii="FbShefa" w:eastAsia="Times New Roman" w:hAnsi="FbShefa"/>
          <w:b/>
          <w:bCs/>
          <w:color w:val="3B2F2A" w:themeColor="text2" w:themeShade="80"/>
          <w:sz w:val="11"/>
          <w:rtl/>
        </w:rPr>
      </w:pPr>
    </w:p>
    <w:p w14:paraId="3445F579" w14:textId="34BD5403" w:rsidR="009C3CB4" w:rsidRPr="001B3037" w:rsidRDefault="009C3CB4" w:rsidP="003C62D1">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rtl/>
        </w:rPr>
        <w:t>אֵין מוֹשִׁיבִין חֶנְוָנִי לְמַחֲצִית שָׂכָר, וְלֹא יִתֵּן מָעוֹת לִקַּח בָּהֶן פֵּרוֹת לְמַחֲצִית שָׂכָר, אֶלָּא אִם כֵּן נוֹתֵן לוֹ שְׂכָרוֹ כְּפוֹעֵל</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אֵין מוֹשִׁיבִין תַּרְנְגוֹלִין לְמֶחֱצָה, וְאֵין שָׁמִין עֲגָלִין וּסְיָחִין לְמֶחֱצָה, אֶלָּא אִם כֵּן נוֹתֵן לוֹ שְׂכַר עֲמָלוֹ וּמְזוֹנוֹ</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אֲבָל מְקַבְּלִין עֲגָלִין וּסְיָחִין לְמֶחֱצָה, וּמְגַדְּלִין אוֹתָן עַד שֶׁיְּהוּ מְשֻׁלָּשִׁין</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וַחֲמוֹר, עַד שֶׁתְּהֵא טוֹעָנֶת</w:t>
      </w:r>
      <w:r w:rsidR="009C2B10" w:rsidRPr="001B3037">
        <w:rPr>
          <w:rFonts w:ascii="FbShefa" w:eastAsia="Times New Roman" w:hAnsi="FbShefa"/>
          <w:b/>
          <w:bCs/>
          <w:color w:val="3B2F2A" w:themeColor="text2" w:themeShade="80"/>
          <w:rtl/>
        </w:rPr>
        <w:t xml:space="preserve">: </w:t>
      </w:r>
    </w:p>
    <w:p w14:paraId="7AE6F6CC" w14:textId="42F7B75A" w:rsidR="009C3CB4" w:rsidRPr="00270114" w:rsidRDefault="009C3CB4" w:rsidP="00794C1A">
      <w:pPr>
        <w:pStyle w:val="1"/>
        <w:rPr>
          <w:rFonts w:ascii="FbShefa" w:hAnsi="FbShefa"/>
          <w:rtl/>
        </w:rPr>
      </w:pPr>
      <w:r w:rsidRPr="00270114">
        <w:rPr>
          <w:rFonts w:ascii="FbShefa" w:hAnsi="FbShefa"/>
          <w:sz w:val="11"/>
          <w:rtl/>
        </w:rPr>
        <w:t>סח</w:t>
      </w:r>
      <w:r w:rsidR="00B36BF2" w:rsidRPr="00270114">
        <w:rPr>
          <w:rFonts w:ascii="FbShefa" w:hAnsi="FbShefa"/>
          <w:sz w:val="11"/>
          <w:rtl/>
        </w:rPr>
        <w:t>, ב</w:t>
      </w:r>
    </w:p>
    <w:p w14:paraId="0996FA22"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ביאור המשנה</w:t>
      </w:r>
    </w:p>
    <w:p w14:paraId="4D3E9266" w14:textId="77777777" w:rsidR="009B4412" w:rsidRPr="00270114" w:rsidRDefault="009C3CB4" w:rsidP="009B4412">
      <w:pPr>
        <w:pStyle w:val="3"/>
        <w:rPr>
          <w:rFonts w:ascii="FbShefa" w:hAnsi="FbShefa"/>
          <w:rtl/>
        </w:rPr>
      </w:pPr>
      <w:r w:rsidRPr="00270114">
        <w:rPr>
          <w:rFonts w:ascii="FbShefa" w:hAnsi="FbShefa"/>
          <w:rtl/>
        </w:rPr>
        <w:t>כפועל</w:t>
      </w:r>
      <w:r w:rsidR="009B4412" w:rsidRPr="00270114">
        <w:rPr>
          <w:rFonts w:ascii="FbShefa" w:hAnsi="FbShefa"/>
          <w:rtl/>
        </w:rPr>
        <w:t>:</w:t>
      </w:r>
    </w:p>
    <w:p w14:paraId="31405CBC" w14:textId="1593494D" w:rsidR="002F24DC" w:rsidRPr="00270114" w:rsidRDefault="009B4412" w:rsidP="009C3CB4">
      <w:pPr>
        <w:spacing w:line="240" w:lineRule="auto"/>
        <w:rPr>
          <w:rFonts w:ascii="FbShefa" w:hAnsi="FbShefa"/>
          <w:sz w:val="11"/>
          <w:rtl/>
        </w:rPr>
      </w:pPr>
      <w:r w:rsidRPr="001B3037">
        <w:rPr>
          <w:rFonts w:ascii="FbShefa" w:hAnsi="FbShefa"/>
          <w:b/>
          <w:bCs/>
          <w:color w:val="3B2F2A" w:themeColor="text2" w:themeShade="80"/>
          <w:sz w:val="11"/>
          <w:rtl/>
        </w:rPr>
        <w:t>היינו</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9C3CB4" w:rsidRPr="00270114">
        <w:rPr>
          <w:rFonts w:ascii="FbShefa" w:hAnsi="FbShefa"/>
          <w:sz w:val="11"/>
          <w:rtl/>
        </w:rPr>
        <w:t>כפועל בטל</w:t>
      </w:r>
      <w:r w:rsidR="00980F5A" w:rsidRPr="00270114">
        <w:rPr>
          <w:rFonts w:ascii="FbShefa" w:hAnsi="FbShefa"/>
          <w:sz w:val="11"/>
          <w:rtl/>
        </w:rPr>
        <w:t>.</w:t>
      </w:r>
    </w:p>
    <w:p w14:paraId="6103DA8A" w14:textId="76F1B810" w:rsidR="00433741" w:rsidRPr="00270114" w:rsidRDefault="009B4412" w:rsidP="009C3CB4">
      <w:pPr>
        <w:spacing w:line="240" w:lineRule="auto"/>
        <w:rPr>
          <w:rFonts w:ascii="FbShefa" w:hAnsi="FbShefa"/>
          <w:sz w:val="11"/>
          <w:rtl/>
        </w:rPr>
      </w:pPr>
      <w:r w:rsidRPr="001B3037">
        <w:rPr>
          <w:rFonts w:ascii="FbShefa" w:hAnsi="FbShefa"/>
          <w:b/>
          <w:bCs/>
          <w:color w:val="3B2F2A" w:themeColor="text2" w:themeShade="80"/>
          <w:sz w:val="11"/>
          <w:rtl/>
        </w:rPr>
        <w:t>כלומר</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כפועל בטל של אותה מלאכה דבטל מינה</w:t>
      </w:r>
      <w:r w:rsidR="00980F5A" w:rsidRPr="00270114">
        <w:rPr>
          <w:rFonts w:ascii="FbShefa" w:hAnsi="FbShefa"/>
          <w:sz w:val="11"/>
          <w:rtl/>
        </w:rPr>
        <w:t>.</w:t>
      </w:r>
    </w:p>
    <w:p w14:paraId="35724FE6" w14:textId="77777777" w:rsidR="009B4412" w:rsidRPr="00270114" w:rsidRDefault="009B4412" w:rsidP="009C3CB4">
      <w:pPr>
        <w:spacing w:line="240" w:lineRule="auto"/>
        <w:rPr>
          <w:rFonts w:ascii="FbShefa" w:hAnsi="FbShefa"/>
          <w:i/>
          <w:iCs/>
          <w:sz w:val="11"/>
          <w:rtl/>
        </w:rPr>
      </w:pPr>
    </w:p>
    <w:p w14:paraId="16803B1B" w14:textId="7D7009A3" w:rsidR="009C3CB4" w:rsidRPr="00270114" w:rsidRDefault="009C3CB4" w:rsidP="009B4412">
      <w:pPr>
        <w:pStyle w:val="3"/>
        <w:rPr>
          <w:rFonts w:ascii="FbShefa" w:hAnsi="FbShefa"/>
          <w:rtl/>
        </w:rPr>
      </w:pPr>
      <w:r w:rsidRPr="00270114">
        <w:rPr>
          <w:rFonts w:ascii="FbShefa" w:hAnsi="FbShefa"/>
          <w:rtl/>
        </w:rPr>
        <w:t>צריכותא</w:t>
      </w:r>
      <w:r w:rsidR="009B4412" w:rsidRPr="00270114">
        <w:rPr>
          <w:rFonts w:ascii="FbShefa" w:hAnsi="FbShefa"/>
          <w:rtl/>
        </w:rPr>
        <w:t>:</w:t>
      </w:r>
    </w:p>
    <w:p w14:paraId="47FDD7AD" w14:textId="7031C328" w:rsidR="00EB3807" w:rsidRPr="00270114" w:rsidRDefault="00EB3807" w:rsidP="00EB3807">
      <w:pPr>
        <w:autoSpaceDE w:val="0"/>
        <w:autoSpaceDN w:val="0"/>
        <w:adjustRightInd w:val="0"/>
        <w:rPr>
          <w:rFonts w:ascii="FbShefa" w:hAnsi="FbShefa"/>
          <w:rtl/>
        </w:rPr>
      </w:pPr>
      <w:r w:rsidRPr="001B3037">
        <w:rPr>
          <w:rFonts w:ascii="FbShefa" w:hAnsi="FbShefa"/>
          <w:b/>
          <w:bCs/>
          <w:color w:val="3B2F2A" w:themeColor="text2" w:themeShade="80"/>
          <w:rtl/>
        </w:rPr>
        <w:t>דאי תנא חנוני</w:t>
      </w:r>
      <w:r w:rsidR="00980F5A" w:rsidRPr="001B3037">
        <w:rPr>
          <w:rFonts w:ascii="FbShefa" w:hAnsi="FbShefa"/>
          <w:b/>
          <w:bCs/>
          <w:color w:val="3B2F2A" w:themeColor="text2" w:themeShade="80"/>
          <w:rtl/>
        </w:rPr>
        <w:t>.</w:t>
      </w:r>
      <w:r w:rsidR="00980F5A" w:rsidRPr="00270114">
        <w:rPr>
          <w:rFonts w:ascii="FbShefa" w:hAnsi="FbShefa"/>
          <w:rtl/>
        </w:rPr>
        <w:t xml:space="preserve"> </w:t>
      </w:r>
      <w:r w:rsidRPr="00270114">
        <w:rPr>
          <w:rFonts w:ascii="FbShefa" w:hAnsi="FbShefa"/>
          <w:rtl/>
        </w:rPr>
        <w:t>ס"ד חנוני הוא דסגי ליה כפועל בטל משום דלא נפיש טרחיה</w:t>
      </w:r>
      <w:r w:rsidR="001C0E38" w:rsidRPr="00270114">
        <w:rPr>
          <w:rFonts w:ascii="FbShefa" w:hAnsi="FbShefa"/>
          <w:rtl/>
        </w:rPr>
        <w:t>,</w:t>
      </w:r>
      <w:r w:rsidR="00980F5A" w:rsidRPr="00270114">
        <w:rPr>
          <w:rFonts w:ascii="FbShefa" w:hAnsi="FbShefa"/>
          <w:rtl/>
        </w:rPr>
        <w:t xml:space="preserve"> </w:t>
      </w:r>
      <w:r w:rsidRPr="00270114">
        <w:rPr>
          <w:rFonts w:ascii="FbShefa" w:hAnsi="FbShefa"/>
          <w:rtl/>
        </w:rPr>
        <w:t>לכן מספיק לו כפועל בטל</w:t>
      </w:r>
      <w:r w:rsidR="00980F5A" w:rsidRPr="00270114">
        <w:rPr>
          <w:rFonts w:ascii="FbShefa" w:hAnsi="FbShefa"/>
          <w:rtl/>
        </w:rPr>
        <w:t>.</w:t>
      </w:r>
    </w:p>
    <w:p w14:paraId="5FFBC0CB" w14:textId="117C39B0" w:rsidR="002F24DC" w:rsidRPr="00270114" w:rsidRDefault="00EB3807" w:rsidP="00EB3807">
      <w:pPr>
        <w:autoSpaceDE w:val="0"/>
        <w:autoSpaceDN w:val="0"/>
        <w:adjustRightInd w:val="0"/>
        <w:spacing w:after="240"/>
        <w:rPr>
          <w:rFonts w:ascii="FbShefa" w:hAnsi="FbShefa"/>
          <w:rtl/>
        </w:rPr>
      </w:pPr>
      <w:r w:rsidRPr="001B3037">
        <w:rPr>
          <w:rFonts w:ascii="FbShefa" w:hAnsi="FbShefa"/>
          <w:b/>
          <w:bCs/>
          <w:color w:val="3B2F2A" w:themeColor="text2" w:themeShade="80"/>
          <w:rtl/>
        </w:rPr>
        <w:t>ואי תנא מעות</w:t>
      </w:r>
      <w:r w:rsidR="00980F5A" w:rsidRPr="001B3037">
        <w:rPr>
          <w:rFonts w:ascii="FbShefa" w:hAnsi="FbShefa"/>
          <w:b/>
          <w:bCs/>
          <w:color w:val="3B2F2A" w:themeColor="text2" w:themeShade="80"/>
          <w:rtl/>
        </w:rPr>
        <w:t>.</w:t>
      </w:r>
      <w:r w:rsidR="00980F5A" w:rsidRPr="00270114">
        <w:rPr>
          <w:rFonts w:ascii="FbShefa" w:hAnsi="FbShefa"/>
          <w:rtl/>
        </w:rPr>
        <w:t xml:space="preserve"> </w:t>
      </w:r>
      <w:r w:rsidRPr="00270114">
        <w:rPr>
          <w:rFonts w:ascii="FbShefa" w:hAnsi="FbShefa"/>
          <w:rtl/>
        </w:rPr>
        <w:t>ס"ד חנוני דלא נפיש טרחיה, סגי ליה במשהו בעלמא</w:t>
      </w:r>
      <w:r w:rsidR="001C0E38" w:rsidRPr="00270114">
        <w:rPr>
          <w:rFonts w:ascii="FbShefa" w:hAnsi="FbShefa"/>
          <w:rtl/>
        </w:rPr>
        <w:t xml:space="preserve">, </w:t>
      </w:r>
      <w:r w:rsidRPr="00270114">
        <w:rPr>
          <w:rFonts w:ascii="FbShefa" w:hAnsi="FbShefa"/>
          <w:rtl/>
        </w:rPr>
        <w:t>דאפילו לא טבל עמו אלא בציר ולא אכל עמו אלא גרוגרת אחת זהו שכרו</w:t>
      </w:r>
      <w:r w:rsidR="00980F5A" w:rsidRPr="00270114">
        <w:rPr>
          <w:rFonts w:ascii="FbShefa" w:hAnsi="FbShefa"/>
          <w:rtl/>
        </w:rPr>
        <w:t>.</w:t>
      </w:r>
    </w:p>
    <w:p w14:paraId="666C84B5" w14:textId="0D325BE3" w:rsidR="009C3CB4" w:rsidRPr="00270114" w:rsidRDefault="009C3CB4" w:rsidP="009C3CB4">
      <w:pPr>
        <w:spacing w:line="240" w:lineRule="auto"/>
        <w:rPr>
          <w:rFonts w:ascii="FbShefa" w:hAnsi="FbShefa"/>
          <w:sz w:val="11"/>
          <w:rtl/>
        </w:rPr>
      </w:pPr>
    </w:p>
    <w:p w14:paraId="6C2C0FAF"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כמה הוא שכרו</w:t>
      </w:r>
    </w:p>
    <w:p w14:paraId="54C90429" w14:textId="5A9225E2" w:rsidR="006C1E3D" w:rsidRPr="00270114" w:rsidRDefault="006C1E3D" w:rsidP="006C1E3D">
      <w:pPr>
        <w:pStyle w:val="3"/>
        <w:rPr>
          <w:rFonts w:ascii="FbShefa" w:hAnsi="FbShefa"/>
          <w:rtl/>
        </w:rPr>
      </w:pPr>
      <w:r w:rsidRPr="00270114">
        <w:rPr>
          <w:rFonts w:ascii="FbShefa" w:hAnsi="FbShefa"/>
          <w:rtl/>
        </w:rPr>
        <w:t>גובה השכר:</w:t>
      </w:r>
    </w:p>
    <w:p w14:paraId="7162970B" w14:textId="29602703" w:rsidR="009C3CB4" w:rsidRPr="00270114" w:rsidRDefault="00EB3807" w:rsidP="009C3CB4">
      <w:pPr>
        <w:spacing w:line="240" w:lineRule="auto"/>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בין מרובה ובין מועט</w:t>
      </w:r>
      <w:r w:rsidR="00980F5A" w:rsidRPr="00270114">
        <w:rPr>
          <w:rFonts w:ascii="FbShefa" w:hAnsi="FbShefa"/>
          <w:sz w:val="11"/>
          <w:rtl/>
        </w:rPr>
        <w:t>.</w:t>
      </w:r>
    </w:p>
    <w:p w14:paraId="2F1A01AB" w14:textId="777A7AF4" w:rsidR="00433741" w:rsidRPr="00270114" w:rsidRDefault="00EB3807" w:rsidP="009C3CB4">
      <w:pPr>
        <w:spacing w:line="240" w:lineRule="auto"/>
        <w:rPr>
          <w:rFonts w:ascii="FbShefa" w:hAnsi="FbShefa"/>
          <w:sz w:val="11"/>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אפילו לא טבל עמו אלא בציר, ולא אכל עמו אלא גרוגרת אחת, זהו שכרו</w:t>
      </w:r>
      <w:r w:rsidR="00980F5A" w:rsidRPr="00270114">
        <w:rPr>
          <w:rFonts w:ascii="FbShefa" w:hAnsi="FbShefa"/>
          <w:sz w:val="11"/>
          <w:rtl/>
        </w:rPr>
        <w:t>.</w:t>
      </w:r>
    </w:p>
    <w:p w14:paraId="18BFCA45" w14:textId="1751BB16" w:rsidR="00433741" w:rsidRPr="00270114" w:rsidRDefault="00EB3807" w:rsidP="009C3CB4">
      <w:pPr>
        <w:spacing w:line="240" w:lineRule="auto"/>
        <w:rPr>
          <w:rFonts w:ascii="FbShefa" w:hAnsi="FbShefa"/>
          <w:sz w:val="11"/>
          <w:rtl/>
        </w:rPr>
      </w:pPr>
      <w:r w:rsidRPr="001B3037">
        <w:rPr>
          <w:rFonts w:ascii="FbShefa" w:hAnsi="FbShefa"/>
          <w:b/>
          <w:bCs/>
          <w:color w:val="3B2F2A" w:themeColor="text2" w:themeShade="80"/>
          <w:sz w:val="11"/>
          <w:rtl/>
        </w:rPr>
        <w:t>דעה ג</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נותן לו שכרו משלם</w:t>
      </w:r>
      <w:r w:rsidR="00980F5A" w:rsidRPr="00270114">
        <w:rPr>
          <w:rFonts w:ascii="FbShefa" w:hAnsi="FbShefa"/>
          <w:sz w:val="11"/>
          <w:rtl/>
        </w:rPr>
        <w:t>.</w:t>
      </w:r>
    </w:p>
    <w:p w14:paraId="11F18286" w14:textId="13BEC608" w:rsidR="009C3CB4" w:rsidRPr="00270114" w:rsidRDefault="009C3CB4" w:rsidP="009C3CB4">
      <w:pPr>
        <w:spacing w:line="240" w:lineRule="auto"/>
        <w:rPr>
          <w:rFonts w:ascii="FbShefa" w:hAnsi="FbShefa"/>
          <w:sz w:val="11"/>
          <w:rtl/>
        </w:rPr>
      </w:pPr>
    </w:p>
    <w:p w14:paraId="79290F1D" w14:textId="7C806028" w:rsidR="009C3CB4" w:rsidRPr="00270114" w:rsidRDefault="00E73BE8" w:rsidP="00EB3807">
      <w:pPr>
        <w:pStyle w:val="3"/>
        <w:rPr>
          <w:rFonts w:ascii="FbShefa" w:hAnsi="FbShefa"/>
          <w:rtl/>
        </w:rPr>
      </w:pPr>
      <w:r w:rsidRPr="00270114">
        <w:rPr>
          <w:rFonts w:ascii="FbShefa" w:hAnsi="FbShefa"/>
          <w:rtl/>
        </w:rPr>
        <w:t>גיזה וחלב</w:t>
      </w:r>
      <w:r w:rsidR="00EB3807" w:rsidRPr="00270114">
        <w:rPr>
          <w:rFonts w:ascii="FbShefa" w:hAnsi="FbShefa"/>
          <w:rtl/>
        </w:rPr>
        <w:t>:</w:t>
      </w:r>
    </w:p>
    <w:p w14:paraId="64A4C20F" w14:textId="05D07770" w:rsidR="002F24DC" w:rsidRPr="00270114" w:rsidRDefault="00E73BE8" w:rsidP="009C3CB4">
      <w:pPr>
        <w:spacing w:line="240" w:lineRule="auto"/>
        <w:rPr>
          <w:rFonts w:ascii="FbShefa" w:hAnsi="FbShefa"/>
          <w:sz w:val="11"/>
          <w:rtl/>
        </w:rPr>
      </w:pPr>
      <w:r w:rsidRPr="001B3037">
        <w:rPr>
          <w:rFonts w:ascii="FbShefa" w:hAnsi="FbShefa"/>
          <w:b/>
          <w:bCs/>
          <w:color w:val="3B2F2A" w:themeColor="text2" w:themeShade="80"/>
          <w:sz w:val="11"/>
          <w:rtl/>
        </w:rPr>
        <w:t>לכו"ע</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w:t>
      </w:r>
      <w:r w:rsidR="006C1E3D" w:rsidRPr="00270114">
        <w:rPr>
          <w:rFonts w:ascii="FbShefa" w:hAnsi="FbShefa"/>
          <w:sz w:val="11"/>
          <w:rtl/>
        </w:rPr>
        <w:t>מועיל</w:t>
      </w:r>
      <w:r w:rsidR="00980F5A" w:rsidRPr="00270114">
        <w:rPr>
          <w:rFonts w:ascii="FbShefa" w:hAnsi="FbShefa"/>
          <w:sz w:val="11"/>
          <w:rtl/>
        </w:rPr>
        <w:t>.</w:t>
      </w:r>
    </w:p>
    <w:p w14:paraId="270C5571" w14:textId="2982B4EB" w:rsidR="009C3CB4" w:rsidRPr="00270114" w:rsidRDefault="006C1E3D" w:rsidP="009C3CB4">
      <w:pPr>
        <w:spacing w:line="240" w:lineRule="auto"/>
        <w:rPr>
          <w:rFonts w:ascii="FbShefa" w:hAnsi="FbShefa"/>
          <w:sz w:val="11"/>
          <w:rtl/>
        </w:rPr>
      </w:pPr>
      <w:r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Pr="00270114">
        <w:rPr>
          <w:rFonts w:ascii="FbShefa" w:hAnsi="FbShefa"/>
          <w:sz w:val="11"/>
          <w:rtl/>
        </w:rPr>
        <w:t xml:space="preserve"> ד</w:t>
      </w:r>
      <w:r w:rsidR="009C3CB4" w:rsidRPr="00270114">
        <w:rPr>
          <w:rFonts w:ascii="FbShefa" w:hAnsi="FbShefa"/>
          <w:sz w:val="11"/>
          <w:rtl/>
        </w:rPr>
        <w:t>ספק לשכר עמלו ומזונו</w:t>
      </w:r>
      <w:r w:rsidR="00980F5A" w:rsidRPr="00270114">
        <w:rPr>
          <w:rFonts w:ascii="FbShefa" w:hAnsi="FbShefa"/>
          <w:sz w:val="11"/>
          <w:rtl/>
        </w:rPr>
        <w:t>.</w:t>
      </w:r>
    </w:p>
    <w:p w14:paraId="5084A012" w14:textId="77777777" w:rsidR="006C1E3D" w:rsidRPr="001B3037" w:rsidRDefault="006C1E3D" w:rsidP="009C3CB4">
      <w:pPr>
        <w:spacing w:line="240" w:lineRule="auto"/>
        <w:rPr>
          <w:rFonts w:ascii="FbShefa" w:hAnsi="FbShefa"/>
          <w:b/>
          <w:bCs/>
          <w:color w:val="3B2F2A" w:themeColor="text2" w:themeShade="80"/>
          <w:sz w:val="11"/>
          <w:rtl/>
        </w:rPr>
      </w:pPr>
    </w:p>
    <w:p w14:paraId="01A0605E" w14:textId="1C3B5E01" w:rsidR="006C1E3D" w:rsidRPr="00270114" w:rsidRDefault="009C3CB4" w:rsidP="00E73BE8">
      <w:pPr>
        <w:pStyle w:val="3"/>
        <w:rPr>
          <w:rFonts w:ascii="FbShefa" w:hAnsi="FbShefa"/>
          <w:rtl/>
        </w:rPr>
      </w:pPr>
      <w:r w:rsidRPr="00270114">
        <w:rPr>
          <w:rFonts w:ascii="FbShefa" w:hAnsi="FbShefa"/>
          <w:rtl/>
        </w:rPr>
        <w:t>נסיובי ותותרי</w:t>
      </w:r>
      <w:r w:rsidR="00E73BE8" w:rsidRPr="00270114">
        <w:rPr>
          <w:rFonts w:ascii="FbShefa" w:hAnsi="FbShefa"/>
          <w:rtl/>
        </w:rPr>
        <w:t>:</w:t>
      </w:r>
    </w:p>
    <w:p w14:paraId="612119A7" w14:textId="7CC5F621" w:rsidR="006C1E3D" w:rsidRPr="00270114" w:rsidRDefault="006C1E3D" w:rsidP="00E73BE8">
      <w:pPr>
        <w:rPr>
          <w:rFonts w:ascii="FbShefa" w:hAnsi="FbShefa"/>
          <w:rtl/>
        </w:rPr>
      </w:pPr>
      <w:r w:rsidRPr="001B3037">
        <w:rPr>
          <w:rFonts w:ascii="FbShefa" w:hAnsi="FbShefa"/>
          <w:b/>
          <w:bCs/>
          <w:color w:val="3B2F2A" w:themeColor="text2" w:themeShade="80"/>
          <w:rtl/>
        </w:rPr>
        <w:t>דעה א</w:t>
      </w:r>
      <w:r w:rsidR="00980F5A" w:rsidRPr="001B3037">
        <w:rPr>
          <w:rFonts w:ascii="FbShefa" w:hAnsi="FbShefa"/>
          <w:b/>
          <w:bCs/>
          <w:color w:val="3B2F2A" w:themeColor="text2" w:themeShade="80"/>
          <w:rtl/>
        </w:rPr>
        <w:t>.</w:t>
      </w:r>
      <w:r w:rsidR="00E73BE8" w:rsidRPr="00270114">
        <w:rPr>
          <w:rFonts w:ascii="FbShefa" w:hAnsi="FbShefa"/>
          <w:rtl/>
        </w:rPr>
        <w:t xml:space="preserve"> אינו מועיל</w:t>
      </w:r>
      <w:r w:rsidR="00980F5A" w:rsidRPr="00270114">
        <w:rPr>
          <w:rFonts w:ascii="FbShefa" w:hAnsi="FbShefa"/>
          <w:rtl/>
        </w:rPr>
        <w:t>.</w:t>
      </w:r>
      <w:r w:rsidR="001C0E38" w:rsidRPr="00270114">
        <w:rPr>
          <w:rFonts w:ascii="FbShefa" w:hAnsi="FbShefa"/>
          <w:rtl/>
        </w:rPr>
        <w:t xml:space="preserve"> </w:t>
      </w:r>
      <w:r w:rsidR="00E73BE8" w:rsidRPr="001B3037">
        <w:rPr>
          <w:rFonts w:ascii="FbShefa" w:hAnsi="FbShefa"/>
          <w:b/>
          <w:bCs/>
          <w:color w:val="3B2F2A" w:themeColor="text2" w:themeShade="80"/>
          <w:rtl/>
        </w:rPr>
        <w:t>קסבר</w:t>
      </w:r>
      <w:r w:rsidR="00980F5A" w:rsidRPr="001B3037">
        <w:rPr>
          <w:rFonts w:ascii="FbShefa" w:hAnsi="FbShefa"/>
          <w:b/>
          <w:bCs/>
          <w:color w:val="3B2F2A" w:themeColor="text2" w:themeShade="80"/>
          <w:rtl/>
        </w:rPr>
        <w:t>.</w:t>
      </w:r>
      <w:r w:rsidR="00E73BE8" w:rsidRPr="00270114">
        <w:rPr>
          <w:rFonts w:ascii="FbShefa" w:hAnsi="FbShefa"/>
          <w:rtl/>
        </w:rPr>
        <w:t xml:space="preserve"> צריך ליתן שכרו משלם</w:t>
      </w:r>
      <w:r w:rsidR="00980F5A" w:rsidRPr="00270114">
        <w:rPr>
          <w:rFonts w:ascii="FbShefa" w:hAnsi="FbShefa"/>
          <w:rtl/>
        </w:rPr>
        <w:t>.</w:t>
      </w:r>
    </w:p>
    <w:p w14:paraId="0CA51E16" w14:textId="3F248111" w:rsidR="009C3CB4" w:rsidRPr="00270114" w:rsidRDefault="006C1E3D" w:rsidP="00E73BE8">
      <w:pPr>
        <w:spacing w:line="240" w:lineRule="auto"/>
        <w:rPr>
          <w:rFonts w:ascii="FbShefa" w:hAnsi="FbShefa"/>
          <w:sz w:val="11"/>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00E73BE8" w:rsidRPr="00270114">
        <w:rPr>
          <w:rFonts w:ascii="FbShefa" w:hAnsi="FbShefa"/>
          <w:sz w:val="11"/>
          <w:rtl/>
        </w:rPr>
        <w:t xml:space="preserve"> מועיל</w:t>
      </w:r>
      <w:r w:rsidR="00980F5A" w:rsidRPr="00270114">
        <w:rPr>
          <w:rFonts w:ascii="FbShefa" w:hAnsi="FbShefa"/>
          <w:sz w:val="11"/>
          <w:rtl/>
        </w:rPr>
        <w:t>.</w:t>
      </w:r>
      <w:r w:rsidR="001C0E38" w:rsidRPr="00270114">
        <w:rPr>
          <w:rFonts w:ascii="FbShefa" w:hAnsi="FbShefa"/>
          <w:sz w:val="11"/>
          <w:rtl/>
        </w:rPr>
        <w:t xml:space="preserve"> </w:t>
      </w:r>
      <w:r w:rsidR="00E73BE8" w:rsidRPr="001B3037">
        <w:rPr>
          <w:rFonts w:ascii="FbShefa" w:hAnsi="FbShefa"/>
          <w:b/>
          <w:bCs/>
          <w:color w:val="3B2F2A" w:themeColor="text2" w:themeShade="80"/>
          <w:sz w:val="11"/>
          <w:rtl/>
        </w:rPr>
        <w:t>קסבר</w:t>
      </w:r>
      <w:r w:rsidR="00980F5A" w:rsidRPr="001B3037">
        <w:rPr>
          <w:rFonts w:ascii="FbShefa" w:hAnsi="FbShefa"/>
          <w:b/>
          <w:bCs/>
          <w:color w:val="3B2F2A" w:themeColor="text2" w:themeShade="80"/>
          <w:sz w:val="11"/>
          <w:rtl/>
        </w:rPr>
        <w:t>.</w:t>
      </w:r>
      <w:r w:rsidR="00E73BE8" w:rsidRPr="00270114">
        <w:rPr>
          <w:rFonts w:ascii="FbShefa" w:hAnsi="FbShefa"/>
          <w:sz w:val="11"/>
          <w:rtl/>
        </w:rPr>
        <w:t xml:space="preserve"> מועיל אפילו ל</w:t>
      </w:r>
      <w:r w:rsidR="009C3CB4" w:rsidRPr="00270114">
        <w:rPr>
          <w:rFonts w:ascii="FbShefa" w:hAnsi="FbShefa"/>
          <w:sz w:val="11"/>
          <w:rtl/>
        </w:rPr>
        <w:t>טבל עמו בציר</w:t>
      </w:r>
      <w:r w:rsidR="00980F5A" w:rsidRPr="00270114">
        <w:rPr>
          <w:rFonts w:ascii="FbShefa" w:hAnsi="FbShefa"/>
          <w:sz w:val="11"/>
          <w:rtl/>
        </w:rPr>
        <w:t>.</w:t>
      </w:r>
    </w:p>
    <w:p w14:paraId="357FDB0E" w14:textId="77777777" w:rsidR="009C3CB4" w:rsidRPr="00270114" w:rsidRDefault="009C3CB4" w:rsidP="009C3CB4">
      <w:pPr>
        <w:spacing w:line="240" w:lineRule="auto"/>
        <w:rPr>
          <w:rFonts w:ascii="FbShefa" w:hAnsi="FbShefa"/>
          <w:i/>
          <w:iCs/>
          <w:sz w:val="11"/>
          <w:rtl/>
        </w:rPr>
      </w:pPr>
    </w:p>
    <w:p w14:paraId="0503703F" w14:textId="62EEF058" w:rsidR="009C3CB4" w:rsidRPr="00270114" w:rsidRDefault="00DA34A4" w:rsidP="00DA34A4">
      <w:pPr>
        <w:pStyle w:val="3"/>
        <w:rPr>
          <w:rFonts w:ascii="FbShefa" w:hAnsi="FbShefa"/>
          <w:rtl/>
        </w:rPr>
      </w:pPr>
      <w:r w:rsidRPr="00270114">
        <w:rPr>
          <w:rFonts w:ascii="FbShefa" w:hAnsi="FbShefa"/>
          <w:rtl/>
        </w:rPr>
        <w:t xml:space="preserve">שכירות </w:t>
      </w:r>
      <w:r w:rsidR="009C3CB4" w:rsidRPr="00270114">
        <w:rPr>
          <w:rFonts w:ascii="FbShefa" w:hAnsi="FbShefa"/>
          <w:rtl/>
        </w:rPr>
        <w:t>תרנגולת</w:t>
      </w:r>
      <w:r w:rsidRPr="00270114">
        <w:rPr>
          <w:rFonts w:ascii="FbShefa" w:hAnsi="FbShefa"/>
          <w:rtl/>
        </w:rPr>
        <w:t>:</w:t>
      </w:r>
    </w:p>
    <w:p w14:paraId="7A171109" w14:textId="7678476F" w:rsidR="00433741" w:rsidRPr="00270114" w:rsidRDefault="004832AF" w:rsidP="009C3CB4">
      <w:pPr>
        <w:spacing w:line="240" w:lineRule="auto"/>
        <w:rPr>
          <w:rFonts w:ascii="FbShefa" w:hAnsi="FbShefa"/>
          <w:sz w:val="11"/>
          <w:rtl/>
        </w:rPr>
      </w:pPr>
      <w:r w:rsidRPr="001B3037">
        <w:rPr>
          <w:rFonts w:ascii="FbShefa" w:hAnsi="FbShefa"/>
          <w:b/>
          <w:bCs/>
          <w:color w:val="3B2F2A" w:themeColor="text2" w:themeShade="80"/>
          <w:sz w:val="11"/>
          <w:rtl/>
        </w:rPr>
        <w:t>לכו"ע</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משכרת אשה לחברתה תרנגולת בשני אפרוחין</w:t>
      </w:r>
      <w:r w:rsidR="00980F5A" w:rsidRPr="00270114">
        <w:rPr>
          <w:rFonts w:ascii="FbShefa" w:hAnsi="FbShefa"/>
          <w:sz w:val="11"/>
          <w:rtl/>
        </w:rPr>
        <w:t>.</w:t>
      </w:r>
    </w:p>
    <w:p w14:paraId="38DB9988" w14:textId="77777777" w:rsidR="00DA34A4" w:rsidRPr="001B3037" w:rsidRDefault="00DA34A4" w:rsidP="00DA34A4">
      <w:pPr>
        <w:spacing w:line="240" w:lineRule="auto"/>
        <w:rPr>
          <w:rFonts w:ascii="FbShefa" w:hAnsi="FbShefa"/>
          <w:b/>
          <w:bCs/>
          <w:color w:val="3B2F2A" w:themeColor="text2" w:themeShade="80"/>
          <w:sz w:val="11"/>
          <w:rtl/>
        </w:rPr>
      </w:pPr>
    </w:p>
    <w:p w14:paraId="446AEAC2" w14:textId="7F595A7E" w:rsidR="009C3CB4" w:rsidRPr="00270114" w:rsidRDefault="004832AF" w:rsidP="0017205A">
      <w:pPr>
        <w:rPr>
          <w:rFonts w:ascii="FbShefa" w:hAnsi="FbShefa"/>
          <w:rtl/>
        </w:rPr>
      </w:pPr>
      <w:r w:rsidRPr="001B3037">
        <w:rPr>
          <w:rFonts w:ascii="FbShefa" w:hAnsi="FbShefa"/>
          <w:b/>
          <w:bCs/>
          <w:color w:val="3B2F2A" w:themeColor="text2" w:themeShade="80"/>
          <w:rtl/>
        </w:rPr>
        <w:t>אבל</w:t>
      </w:r>
      <w:r w:rsidR="00980F5A" w:rsidRPr="001B3037">
        <w:rPr>
          <w:rFonts w:ascii="FbShefa" w:hAnsi="FbShefa"/>
          <w:b/>
          <w:bCs/>
          <w:color w:val="3B2F2A" w:themeColor="text2" w:themeShade="80"/>
          <w:rtl/>
        </w:rPr>
        <w:t>.</w:t>
      </w:r>
      <w:r w:rsidRPr="00270114">
        <w:rPr>
          <w:rFonts w:ascii="FbShefa" w:hAnsi="FbShefa"/>
          <w:rtl/>
        </w:rPr>
        <w:t xml:space="preserve"> </w:t>
      </w:r>
      <w:r w:rsidR="009C3CB4" w:rsidRPr="00270114">
        <w:rPr>
          <w:rFonts w:ascii="FbShefa" w:hAnsi="FbShefa"/>
          <w:rtl/>
        </w:rPr>
        <w:t>אשה שאמרה לחברתה תרנגולת שלי וביצים שליכי, ואני ואת נחלוק באפרוחין</w:t>
      </w:r>
      <w:r w:rsidR="00980F5A" w:rsidRPr="00270114">
        <w:rPr>
          <w:rFonts w:ascii="FbShefa" w:hAnsi="FbShefa"/>
          <w:rtl/>
        </w:rPr>
        <w:t>.</w:t>
      </w:r>
    </w:p>
    <w:p w14:paraId="6CE1B0FF" w14:textId="21F186A4" w:rsidR="0017205A" w:rsidRPr="00270114" w:rsidRDefault="00DA34A4" w:rsidP="0017205A">
      <w:pPr>
        <w:spacing w:line="240" w:lineRule="auto"/>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Pr="00270114">
        <w:rPr>
          <w:rFonts w:ascii="FbShefa" w:hAnsi="FbShefa"/>
          <w:sz w:val="11"/>
          <w:rtl/>
        </w:rPr>
        <w:t xml:space="preserve"> מותר</w:t>
      </w:r>
      <w:r w:rsidR="00980F5A" w:rsidRPr="00270114">
        <w:rPr>
          <w:rFonts w:ascii="FbShefa" w:hAnsi="FbShefa"/>
          <w:sz w:val="11"/>
          <w:rtl/>
        </w:rPr>
        <w:t>.</w:t>
      </w:r>
      <w:r w:rsidR="0017205A" w:rsidRPr="001B3037">
        <w:rPr>
          <w:rFonts w:ascii="FbShefa" w:hAnsi="FbShefa"/>
          <w:b/>
          <w:bCs/>
          <w:color w:val="3B2F2A" w:themeColor="text2" w:themeShade="80"/>
          <w:sz w:val="11"/>
          <w:rtl/>
        </w:rPr>
        <w:t xml:space="preserve"> משום</w:t>
      </w:r>
      <w:r w:rsidR="00980F5A" w:rsidRPr="001B3037">
        <w:rPr>
          <w:rFonts w:ascii="FbShefa" w:hAnsi="FbShefa"/>
          <w:b/>
          <w:bCs/>
          <w:color w:val="3B2F2A" w:themeColor="text2" w:themeShade="80"/>
          <w:sz w:val="11"/>
          <w:rtl/>
        </w:rPr>
        <w:t>.</w:t>
      </w:r>
      <w:r w:rsidR="0017205A" w:rsidRPr="00270114">
        <w:rPr>
          <w:rFonts w:ascii="FbShefa" w:hAnsi="FbShefa"/>
          <w:sz w:val="11"/>
          <w:rtl/>
        </w:rPr>
        <w:t xml:space="preserve"> דאיכא ביצים מוזרות</w:t>
      </w:r>
      <w:r w:rsidR="00980F5A" w:rsidRPr="00270114">
        <w:rPr>
          <w:rFonts w:ascii="FbShefa" w:hAnsi="FbShefa"/>
          <w:sz w:val="11"/>
          <w:rtl/>
        </w:rPr>
        <w:t>.</w:t>
      </w:r>
    </w:p>
    <w:p w14:paraId="34A0974F" w14:textId="49C70696" w:rsidR="00DA34A4" w:rsidRPr="00270114" w:rsidRDefault="00DA34A4" w:rsidP="00DA34A4">
      <w:pPr>
        <w:spacing w:line="240" w:lineRule="auto"/>
        <w:rPr>
          <w:rFonts w:ascii="FbShefa" w:hAnsi="FbShefa"/>
          <w:sz w:val="11"/>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Pr="00270114">
        <w:rPr>
          <w:rFonts w:ascii="FbShefa" w:hAnsi="FbShefa"/>
          <w:sz w:val="11"/>
          <w:rtl/>
        </w:rPr>
        <w:t xml:space="preserve"> אסור</w:t>
      </w:r>
      <w:r w:rsidR="00980F5A" w:rsidRPr="00270114">
        <w:rPr>
          <w:rFonts w:ascii="FbShefa" w:hAnsi="FbShefa"/>
          <w:sz w:val="11"/>
          <w:rtl/>
        </w:rPr>
        <w:t>.</w:t>
      </w:r>
    </w:p>
    <w:p w14:paraId="715410F9" w14:textId="61F586B2" w:rsidR="009C3CB4" w:rsidRPr="00270114" w:rsidRDefault="009C3CB4" w:rsidP="009C3CB4">
      <w:pPr>
        <w:spacing w:line="240" w:lineRule="auto"/>
        <w:rPr>
          <w:rFonts w:ascii="FbShefa" w:hAnsi="FbShefa"/>
          <w:sz w:val="11"/>
          <w:rtl/>
        </w:rPr>
      </w:pPr>
    </w:p>
    <w:p w14:paraId="411C0563" w14:textId="44C5CCE4" w:rsidR="009C3CB4" w:rsidRPr="00270114" w:rsidRDefault="009C3CB4" w:rsidP="004832AF">
      <w:pPr>
        <w:pStyle w:val="3"/>
        <w:rPr>
          <w:rFonts w:ascii="FbShefa" w:hAnsi="FbShefa"/>
          <w:rtl/>
        </w:rPr>
      </w:pPr>
      <w:r w:rsidRPr="00270114">
        <w:rPr>
          <w:rFonts w:ascii="FbShefa" w:hAnsi="FbShefa"/>
          <w:rtl/>
        </w:rPr>
        <w:t>עגל עם אמו</w:t>
      </w:r>
      <w:r w:rsidR="004832AF" w:rsidRPr="00270114">
        <w:rPr>
          <w:rFonts w:ascii="FbShefa" w:hAnsi="FbShefa"/>
          <w:rtl/>
        </w:rPr>
        <w:t>:</w:t>
      </w:r>
    </w:p>
    <w:p w14:paraId="6B077437" w14:textId="73548D7E"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לכו"ע</w:t>
      </w:r>
      <w:r w:rsidR="00980F5A" w:rsidRPr="001B3037">
        <w:rPr>
          <w:rFonts w:ascii="FbShefa" w:hAnsi="FbShefa"/>
          <w:b/>
          <w:bCs/>
          <w:color w:val="3B2F2A" w:themeColor="text2" w:themeShade="80"/>
          <w:sz w:val="11"/>
          <w:rtl/>
        </w:rPr>
        <w:t>.</w:t>
      </w:r>
      <w:r w:rsidRPr="00270114">
        <w:rPr>
          <w:rFonts w:ascii="FbShefa" w:hAnsi="FbShefa"/>
          <w:sz w:val="11"/>
          <w:rtl/>
        </w:rPr>
        <w:t xml:space="preserve"> מקום שנהגו להעלות שכר כתף למעות, לבהמה מעלין</w:t>
      </w:r>
      <w:r w:rsidR="00980F5A" w:rsidRPr="00270114">
        <w:rPr>
          <w:rFonts w:ascii="FbShefa" w:hAnsi="FbShefa"/>
          <w:sz w:val="11"/>
          <w:rtl/>
        </w:rPr>
        <w:t>.</w:t>
      </w:r>
      <w:r w:rsidR="001C0E38" w:rsidRPr="00270114">
        <w:rPr>
          <w:rFonts w:ascii="FbShefa" w:hAnsi="FbShefa"/>
          <w:sz w:val="11"/>
          <w:rtl/>
        </w:rPr>
        <w:t xml:space="preserve"> </w:t>
      </w:r>
      <w:r w:rsidRPr="001B3037">
        <w:rPr>
          <w:rFonts w:ascii="FbShefa" w:hAnsi="FbShefa"/>
          <w:b/>
          <w:bCs/>
          <w:color w:val="3B2F2A" w:themeColor="text2" w:themeShade="80"/>
          <w:sz w:val="11"/>
          <w:rtl/>
        </w:rPr>
        <w:t>ואין משנין</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ממנהג המדינה</w:t>
      </w:r>
      <w:r w:rsidR="00980F5A" w:rsidRPr="00270114">
        <w:rPr>
          <w:rFonts w:ascii="FbShefa" w:hAnsi="FbShefa"/>
          <w:sz w:val="11"/>
          <w:rtl/>
        </w:rPr>
        <w:t>.</w:t>
      </w:r>
    </w:p>
    <w:p w14:paraId="607A825B" w14:textId="77777777" w:rsidR="004832AF" w:rsidRPr="001B3037" w:rsidRDefault="004832AF">
      <w:pPr>
        <w:bidi w:val="0"/>
        <w:ind w:left="0"/>
        <w:rPr>
          <w:rFonts w:ascii="FbShefa" w:hAnsi="FbShefa"/>
          <w:b/>
          <w:bCs/>
          <w:color w:val="3B2F2A" w:themeColor="text2" w:themeShade="80"/>
          <w:sz w:val="11"/>
          <w:rtl/>
        </w:rPr>
      </w:pPr>
      <w:r w:rsidRPr="001B3037">
        <w:rPr>
          <w:rFonts w:ascii="FbShefa" w:hAnsi="FbShefa"/>
          <w:b/>
          <w:bCs/>
          <w:color w:val="3B2F2A" w:themeColor="text2" w:themeShade="80"/>
          <w:sz w:val="11"/>
        </w:rPr>
        <w:br w:type="page"/>
      </w:r>
    </w:p>
    <w:p w14:paraId="1907B432" w14:textId="733EBD99" w:rsidR="002F24DC" w:rsidRPr="00270114" w:rsidRDefault="004832AF" w:rsidP="009C3CB4">
      <w:pPr>
        <w:spacing w:line="240" w:lineRule="auto"/>
        <w:rPr>
          <w:rFonts w:ascii="FbShefa" w:hAnsi="FbShefa"/>
          <w:sz w:val="11"/>
          <w:rtl/>
        </w:rPr>
      </w:pPr>
      <w:r w:rsidRPr="001B3037">
        <w:rPr>
          <w:rFonts w:ascii="FbShefa" w:hAnsi="FbShefa"/>
          <w:b/>
          <w:bCs/>
          <w:color w:val="3B2F2A" w:themeColor="text2" w:themeShade="80"/>
          <w:sz w:val="11"/>
          <w:rtl/>
        </w:rPr>
        <w:t>אבל</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עגל וסיח עם אמו</w:t>
      </w:r>
      <w:r w:rsidR="00980F5A" w:rsidRPr="00270114">
        <w:rPr>
          <w:rFonts w:ascii="FbShefa" w:hAnsi="FbShefa"/>
          <w:sz w:val="11"/>
          <w:rtl/>
        </w:rPr>
        <w:t>.</w:t>
      </w:r>
    </w:p>
    <w:p w14:paraId="179CB91E" w14:textId="0DC51549" w:rsidR="002F24DC" w:rsidRPr="00270114" w:rsidRDefault="00B3511F" w:rsidP="00B3511F">
      <w:pPr>
        <w:spacing w:line="240" w:lineRule="auto"/>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Pr="00270114">
        <w:rPr>
          <w:rFonts w:ascii="FbShefa" w:hAnsi="FbShefa"/>
          <w:sz w:val="11"/>
          <w:rtl/>
        </w:rPr>
        <w:t xml:space="preserve"> מותר</w:t>
      </w:r>
      <w:r w:rsidR="00980F5A" w:rsidRPr="00270114">
        <w:rPr>
          <w:rFonts w:ascii="FbShefa" w:hAnsi="FbShefa"/>
          <w:sz w:val="11"/>
          <w:rtl/>
        </w:rPr>
        <w:t>.</w:t>
      </w:r>
      <w:r w:rsidRPr="00270114">
        <w:rPr>
          <w:rFonts w:ascii="FbShefa" w:hAnsi="FbShefa"/>
          <w:sz w:val="11"/>
          <w:rtl/>
        </w:rPr>
        <w:t xml:space="preserve"> משום ד</w:t>
      </w:r>
      <w:r w:rsidR="009C3CB4" w:rsidRPr="00270114">
        <w:rPr>
          <w:rFonts w:ascii="FbShefa" w:hAnsi="FbShefa"/>
          <w:sz w:val="11"/>
          <w:rtl/>
        </w:rPr>
        <w:t>איכא גללים</w:t>
      </w:r>
      <w:r w:rsidR="00980F5A" w:rsidRPr="00270114">
        <w:rPr>
          <w:rFonts w:ascii="FbShefa" w:hAnsi="FbShefa"/>
          <w:sz w:val="11"/>
          <w:rtl/>
        </w:rPr>
        <w:t>.</w:t>
      </w:r>
    </w:p>
    <w:p w14:paraId="7934285A" w14:textId="7022BD57" w:rsidR="00433741" w:rsidRPr="00270114" w:rsidRDefault="00B3511F" w:rsidP="00B3511F">
      <w:pPr>
        <w:spacing w:line="240" w:lineRule="auto"/>
        <w:rPr>
          <w:rFonts w:ascii="FbShefa" w:hAnsi="FbShefa"/>
          <w:sz w:val="11"/>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Pr="00270114">
        <w:rPr>
          <w:rFonts w:ascii="FbShefa" w:hAnsi="FbShefa"/>
          <w:sz w:val="11"/>
          <w:rtl/>
        </w:rPr>
        <w:t xml:space="preserve"> אסור</w:t>
      </w:r>
      <w:r w:rsidR="00980F5A" w:rsidRPr="00270114">
        <w:rPr>
          <w:rFonts w:ascii="FbShefa" w:hAnsi="FbShefa"/>
          <w:sz w:val="11"/>
          <w:rtl/>
        </w:rPr>
        <w:t>.</w:t>
      </w:r>
      <w:r w:rsidR="001C0E38" w:rsidRPr="00270114">
        <w:rPr>
          <w:rFonts w:ascii="FbShefa" w:hAnsi="FbShefa"/>
          <w:sz w:val="11"/>
          <w:rtl/>
        </w:rPr>
        <w:t xml:space="preserve"> </w:t>
      </w:r>
      <w:r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ד</w:t>
      </w:r>
      <w:r w:rsidR="009C3CB4" w:rsidRPr="00270114">
        <w:rPr>
          <w:rFonts w:ascii="FbShefa" w:hAnsi="FbShefa"/>
          <w:sz w:val="11"/>
          <w:rtl/>
        </w:rPr>
        <w:t>גללים אפקורי מפקיר להו</w:t>
      </w:r>
      <w:r w:rsidR="00980F5A" w:rsidRPr="00270114">
        <w:rPr>
          <w:rFonts w:ascii="FbShefa" w:hAnsi="FbShefa"/>
          <w:sz w:val="11"/>
          <w:rtl/>
        </w:rPr>
        <w:t>.</w:t>
      </w:r>
    </w:p>
    <w:p w14:paraId="02B3D6EF" w14:textId="7E0C33E3" w:rsidR="009C3CB4" w:rsidRPr="00270114" w:rsidRDefault="009C3CB4" w:rsidP="00794C1A">
      <w:pPr>
        <w:pStyle w:val="1"/>
        <w:rPr>
          <w:rFonts w:ascii="FbShefa" w:hAnsi="FbShefa"/>
          <w:rtl/>
        </w:rPr>
      </w:pPr>
      <w:r w:rsidRPr="00270114">
        <w:rPr>
          <w:rFonts w:ascii="FbShefa" w:hAnsi="FbShefa"/>
          <w:sz w:val="11"/>
          <w:rtl/>
        </w:rPr>
        <w:t>סט</w:t>
      </w:r>
      <w:r w:rsidR="00B36BF2" w:rsidRPr="00270114">
        <w:rPr>
          <w:rFonts w:ascii="FbShefa" w:hAnsi="FbShefa"/>
          <w:sz w:val="11"/>
          <w:rtl/>
        </w:rPr>
        <w:t>, א</w:t>
      </w:r>
    </w:p>
    <w:p w14:paraId="484934BD"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ר' עיליש</w:t>
      </w:r>
    </w:p>
    <w:p w14:paraId="3B950313" w14:textId="552B736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נפק שטרא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על בניו, דכתיב ביה פלגא באגר, פלגא בהפסד</w:t>
      </w:r>
      <w:r w:rsidR="00980F5A" w:rsidRPr="00270114">
        <w:rPr>
          <w:rFonts w:ascii="FbShefa" w:hAnsi="FbShefa"/>
          <w:sz w:val="11"/>
          <w:rtl/>
        </w:rPr>
        <w:t>.</w:t>
      </w:r>
    </w:p>
    <w:p w14:paraId="46459E92" w14:textId="601ED761" w:rsidR="002F24DC" w:rsidRPr="00270114" w:rsidRDefault="00743308" w:rsidP="009C3CB4">
      <w:pPr>
        <w:spacing w:line="240" w:lineRule="auto"/>
        <w:rPr>
          <w:rFonts w:ascii="FbShefa" w:hAnsi="FbShefa"/>
          <w:sz w:val="11"/>
          <w:rtl/>
        </w:rPr>
      </w:pPr>
      <w:r w:rsidRPr="001B3037">
        <w:rPr>
          <w:rFonts w:ascii="FbShefa" w:hAnsi="FbShefa"/>
          <w:b/>
          <w:bCs/>
          <w:color w:val="3B2F2A" w:themeColor="text2" w:themeShade="80"/>
          <w:sz w:val="11"/>
          <w:rtl/>
        </w:rPr>
        <w:t>הרי</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גברא רבה הוא, ואיסורא לאינשי לא הוי ספי</w:t>
      </w:r>
      <w:r w:rsidR="00980F5A" w:rsidRPr="00270114">
        <w:rPr>
          <w:rFonts w:ascii="FbShefa" w:hAnsi="FbShefa"/>
          <w:sz w:val="11"/>
          <w:rtl/>
        </w:rPr>
        <w:t>.</w:t>
      </w:r>
    </w:p>
    <w:p w14:paraId="4AF5816A" w14:textId="03E64B0A" w:rsidR="00433741" w:rsidRPr="00270114" w:rsidRDefault="00743308" w:rsidP="009C3CB4">
      <w:pPr>
        <w:spacing w:line="240" w:lineRule="auto"/>
        <w:rPr>
          <w:rFonts w:ascii="FbShefa" w:hAnsi="FbShefa"/>
          <w:sz w:val="11"/>
          <w:rtl/>
        </w:rPr>
      </w:pPr>
      <w:r w:rsidRPr="001B3037">
        <w:rPr>
          <w:rFonts w:ascii="FbShefa" w:hAnsi="FbShefa"/>
          <w:b/>
          <w:bCs/>
          <w:color w:val="3B2F2A" w:themeColor="text2" w:themeShade="80"/>
          <w:sz w:val="11"/>
          <w:rtl/>
        </w:rPr>
        <w:t>אלא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rtl/>
        </w:rPr>
        <w:t>מה נפשך</w:t>
      </w:r>
      <w:r w:rsidR="00980F5A" w:rsidRPr="00270114">
        <w:rPr>
          <w:rFonts w:ascii="FbShefa" w:hAnsi="FbShefa"/>
          <w:rtl/>
        </w:rPr>
        <w:t>.</w:t>
      </w:r>
      <w:r w:rsidR="001C0E38" w:rsidRPr="00270114">
        <w:rPr>
          <w:rFonts w:ascii="FbShefa" w:hAnsi="FbShefa"/>
          <w:rtl/>
        </w:rPr>
        <w:t xml:space="preserve"> </w:t>
      </w:r>
      <w:r w:rsidR="009C3CB4" w:rsidRPr="001B3037">
        <w:rPr>
          <w:rFonts w:ascii="FbShefa" w:hAnsi="FbShefa"/>
          <w:b/>
          <w:bCs/>
          <w:color w:val="3B2F2A" w:themeColor="text2" w:themeShade="80"/>
          <w:sz w:val="11"/>
          <w:rtl/>
        </w:rPr>
        <w:t>אי פלגא באגר</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009C3CB4" w:rsidRPr="00270114">
        <w:rPr>
          <w:rFonts w:ascii="FbShefa" w:hAnsi="FbShefa"/>
          <w:sz w:val="11"/>
          <w:rtl/>
        </w:rPr>
        <w:t>תרי תילתי בהפסד</w:t>
      </w:r>
      <w:r w:rsidR="00980F5A" w:rsidRPr="00270114">
        <w:rPr>
          <w:rFonts w:ascii="FbShefa" w:hAnsi="FbShefa"/>
          <w:sz w:val="11"/>
          <w:rtl/>
        </w:rPr>
        <w:t>.</w:t>
      </w:r>
      <w:r w:rsidR="001C0E38" w:rsidRPr="00270114">
        <w:rPr>
          <w:rFonts w:ascii="FbShefa" w:hAnsi="FbShefa"/>
          <w:sz w:val="11"/>
          <w:rtl/>
        </w:rPr>
        <w:t xml:space="preserve"> </w:t>
      </w:r>
      <w:r w:rsidR="009C3CB4" w:rsidRPr="001B3037">
        <w:rPr>
          <w:rFonts w:ascii="FbShefa" w:hAnsi="FbShefa"/>
          <w:b/>
          <w:bCs/>
          <w:color w:val="3B2F2A" w:themeColor="text2" w:themeShade="80"/>
          <w:sz w:val="11"/>
          <w:rtl/>
        </w:rPr>
        <w:t>אי פלגא בהפסד</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009C3CB4" w:rsidRPr="00270114">
        <w:rPr>
          <w:rFonts w:ascii="FbShefa" w:hAnsi="FbShefa"/>
          <w:sz w:val="11"/>
          <w:rtl/>
        </w:rPr>
        <w:t>תרי תילתי באגר</w:t>
      </w:r>
      <w:r w:rsidR="00980F5A" w:rsidRPr="00270114">
        <w:rPr>
          <w:rFonts w:ascii="FbShefa" w:hAnsi="FbShefa"/>
          <w:sz w:val="11"/>
          <w:rtl/>
        </w:rPr>
        <w:t>.</w:t>
      </w:r>
    </w:p>
    <w:p w14:paraId="47FC42D6" w14:textId="77777777" w:rsidR="00743308" w:rsidRPr="001B3037" w:rsidRDefault="00743308" w:rsidP="009C3CB4">
      <w:pPr>
        <w:spacing w:line="240" w:lineRule="auto"/>
        <w:rPr>
          <w:rFonts w:ascii="FbShefa" w:hAnsi="FbShefa"/>
          <w:b/>
          <w:bCs/>
          <w:color w:val="3B2F2A" w:themeColor="text2" w:themeShade="80"/>
          <w:sz w:val="11"/>
          <w:rtl/>
        </w:rPr>
      </w:pPr>
    </w:p>
    <w:p w14:paraId="6B5C72B3" w14:textId="72836C54"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w:t>
      </w:r>
      <w:r w:rsidR="00743308" w:rsidRPr="001B3037">
        <w:rPr>
          <w:rFonts w:ascii="FbShefa" w:hAnsi="FbShefa"/>
          <w:b/>
          <w:bCs/>
          <w:color w:val="3B2F2A" w:themeColor="text2" w:themeShade="80"/>
          <w:sz w:val="11"/>
          <w:rtl/>
        </w:rPr>
        <w:t>אל</w:t>
      </w:r>
      <w:r w:rsidRPr="001B3037">
        <w:rPr>
          <w:rFonts w:ascii="FbShefa" w:hAnsi="FbShefa"/>
          <w:b/>
          <w:bCs/>
          <w:color w:val="3B2F2A" w:themeColor="text2" w:themeShade="80"/>
          <w:sz w:val="11"/>
          <w:rtl/>
        </w:rPr>
        <w:t>ה</w:t>
      </w:r>
      <w:r w:rsidR="00980F5A" w:rsidRPr="001B3037">
        <w:rPr>
          <w:rFonts w:ascii="FbShefa" w:hAnsi="FbShefa"/>
          <w:b/>
          <w:bCs/>
          <w:color w:val="3B2F2A" w:themeColor="text2" w:themeShade="80"/>
          <w:sz w:val="11"/>
          <w:rtl/>
        </w:rPr>
        <w:t>.</w:t>
      </w:r>
      <w:r w:rsidRPr="00270114">
        <w:rPr>
          <w:rFonts w:ascii="FbShefa" w:hAnsi="FbShefa"/>
          <w:sz w:val="11"/>
          <w:rtl/>
        </w:rPr>
        <w:t xml:space="preserve"> דלמא טובל עמו בציר הוה וס"ל דהלכה כר"י</w:t>
      </w:r>
      <w:r w:rsidR="00980F5A" w:rsidRPr="00270114">
        <w:rPr>
          <w:rFonts w:ascii="FbShefa" w:hAnsi="FbShefa"/>
          <w:sz w:val="11"/>
          <w:rtl/>
        </w:rPr>
        <w:t>.</w:t>
      </w:r>
    </w:p>
    <w:p w14:paraId="10BFB089" w14:textId="402B76A1"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w:t>
      </w:r>
      <w:r w:rsidR="00743308" w:rsidRPr="001B3037">
        <w:rPr>
          <w:rFonts w:ascii="FbShefa" w:hAnsi="FbShefa"/>
          <w:b/>
          <w:bCs/>
          <w:color w:val="3B2F2A" w:themeColor="text2" w:themeShade="80"/>
          <w:sz w:val="11"/>
          <w:rtl/>
        </w:rPr>
        <w:t>ש</w:t>
      </w:r>
      <w:r w:rsidRPr="001B3037">
        <w:rPr>
          <w:rFonts w:ascii="FbShefa" w:hAnsi="FbShefa"/>
          <w:b/>
          <w:bCs/>
          <w:color w:val="3B2F2A" w:themeColor="text2" w:themeShade="80"/>
          <w:sz w:val="11"/>
          <w:rtl/>
        </w:rPr>
        <w:t>ו</w:t>
      </w:r>
      <w:r w:rsidR="00743308" w:rsidRPr="001B3037">
        <w:rPr>
          <w:rFonts w:ascii="FbShefa" w:hAnsi="FbShefa"/>
          <w:b/>
          <w:bCs/>
          <w:color w:val="3B2F2A" w:themeColor="text2" w:themeShade="80"/>
          <w:sz w:val="11"/>
          <w:rtl/>
        </w:rPr>
        <w:t>בה</w:t>
      </w:r>
      <w:r w:rsidR="00980F5A" w:rsidRPr="001B3037">
        <w:rPr>
          <w:rFonts w:ascii="FbShefa" w:hAnsi="FbShefa"/>
          <w:b/>
          <w:bCs/>
          <w:color w:val="3B2F2A" w:themeColor="text2" w:themeShade="80"/>
          <w:sz w:val="11"/>
          <w:rtl/>
        </w:rPr>
        <w:t>.</w:t>
      </w:r>
      <w:r w:rsidRPr="00270114">
        <w:rPr>
          <w:rFonts w:ascii="FbShefa" w:hAnsi="FbShefa"/>
          <w:sz w:val="11"/>
          <w:rtl/>
        </w:rPr>
        <w:t xml:space="preserve"> לאו הלכתא איתמר, אלא שיטה איתמר</w:t>
      </w:r>
      <w:r w:rsidR="00980F5A" w:rsidRPr="00270114">
        <w:rPr>
          <w:rFonts w:ascii="FbShefa" w:hAnsi="FbShefa"/>
          <w:sz w:val="11"/>
          <w:rtl/>
        </w:rPr>
        <w:t>.</w:t>
      </w:r>
    </w:p>
    <w:p w14:paraId="776BC28C" w14:textId="47728E08" w:rsidR="009C3CB4" w:rsidRPr="00270114" w:rsidRDefault="009C3CB4" w:rsidP="009C3CB4">
      <w:pPr>
        <w:spacing w:line="240" w:lineRule="auto"/>
        <w:rPr>
          <w:rFonts w:ascii="FbShefa" w:hAnsi="FbShefa"/>
          <w:sz w:val="11"/>
          <w:rtl/>
        </w:rPr>
      </w:pPr>
    </w:p>
    <w:p w14:paraId="0DBBC3D0" w14:textId="73E463CA" w:rsidR="009C3CB4" w:rsidRPr="00270114" w:rsidRDefault="009C3CB4" w:rsidP="00743308">
      <w:pPr>
        <w:pStyle w:val="2"/>
        <w:rPr>
          <w:rFonts w:ascii="FbShefa" w:hAnsi="FbShefa"/>
          <w:sz w:val="11"/>
          <w:rtl/>
        </w:rPr>
      </w:pPr>
      <w:r w:rsidRPr="00270114">
        <w:rPr>
          <w:rFonts w:ascii="FbShefa" w:hAnsi="FbShefa"/>
          <w:color w:val="7C5F1D"/>
          <w:sz w:val="11"/>
          <w:rtl/>
        </w:rPr>
        <w:t>מותר שליש</w:t>
      </w:r>
      <w:r w:rsidR="00743308" w:rsidRPr="00270114">
        <w:rPr>
          <w:rFonts w:ascii="FbShefa" w:hAnsi="FbShefa"/>
          <w:sz w:val="11"/>
          <w:rtl/>
        </w:rPr>
        <w:t xml:space="preserve"> </w:t>
      </w:r>
      <w:r w:rsidRPr="00270114">
        <w:rPr>
          <w:rFonts w:ascii="FbShefa" w:hAnsi="FbShefa"/>
          <w:sz w:val="11"/>
          <w:rtl/>
        </w:rPr>
        <w:t>בשכרך</w:t>
      </w:r>
    </w:p>
    <w:p w14:paraId="1067040E" w14:textId="74441E51" w:rsidR="002F24DC" w:rsidRPr="00270114" w:rsidRDefault="00743308" w:rsidP="009C3CB4">
      <w:pPr>
        <w:spacing w:line="240" w:lineRule="auto"/>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מותר</w:t>
      </w:r>
      <w:r w:rsidR="00980F5A" w:rsidRPr="00270114">
        <w:rPr>
          <w:rFonts w:ascii="FbShefa" w:hAnsi="FbShefa"/>
          <w:sz w:val="11"/>
          <w:rtl/>
        </w:rPr>
        <w:t>.</w:t>
      </w:r>
    </w:p>
    <w:p w14:paraId="618F73B8" w14:textId="12664B97" w:rsidR="00433741" w:rsidRPr="00270114" w:rsidRDefault="00743308" w:rsidP="009C3CB4">
      <w:pPr>
        <w:spacing w:line="240" w:lineRule="auto"/>
        <w:rPr>
          <w:rFonts w:ascii="FbShefa" w:hAnsi="FbShefa"/>
          <w:sz w:val="11"/>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9C3CB4" w:rsidRPr="00270114">
        <w:rPr>
          <w:rFonts w:ascii="FbShefa" w:hAnsi="FbShefa"/>
          <w:sz w:val="11"/>
          <w:rtl/>
        </w:rPr>
        <w:t>לא מצא מותר שליש ילך לביתו ריקן</w:t>
      </w:r>
      <w:r w:rsidR="00980F5A" w:rsidRPr="00270114">
        <w:rPr>
          <w:rFonts w:ascii="FbShefa" w:hAnsi="FbShefa"/>
          <w:sz w:val="11"/>
          <w:rtl/>
        </w:rPr>
        <w:t>.</w:t>
      </w:r>
      <w:r w:rsidR="001C0E38" w:rsidRPr="00270114">
        <w:rPr>
          <w:rFonts w:ascii="FbShefa" w:hAnsi="FbShefa"/>
          <w:sz w:val="11"/>
          <w:rtl/>
        </w:rPr>
        <w:t xml:space="preserve"> </w:t>
      </w:r>
      <w:r w:rsidR="009C3CB4" w:rsidRPr="001B3037">
        <w:rPr>
          <w:rFonts w:ascii="FbShefa" w:hAnsi="FbShefa"/>
          <w:b/>
          <w:bCs/>
          <w:color w:val="3B2F2A" w:themeColor="text2" w:themeShade="80"/>
          <w:sz w:val="11"/>
          <w:rtl/>
        </w:rPr>
        <w:t>אלא</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009C3CB4" w:rsidRPr="00270114">
        <w:rPr>
          <w:rFonts w:ascii="FbShefa" w:hAnsi="FbShefa"/>
          <w:sz w:val="11"/>
          <w:rtl/>
        </w:rPr>
        <w:t>קוצץ לו דינר)</w:t>
      </w:r>
      <w:r w:rsidR="00980F5A" w:rsidRPr="00270114">
        <w:rPr>
          <w:rFonts w:ascii="FbShefa" w:hAnsi="FbShefa"/>
          <w:sz w:val="11"/>
          <w:rtl/>
        </w:rPr>
        <w:t>.</w:t>
      </w:r>
    </w:p>
    <w:p w14:paraId="66FB5C13" w14:textId="77777777" w:rsidR="00743308" w:rsidRPr="001B3037" w:rsidRDefault="00743308" w:rsidP="009C3CB4">
      <w:pPr>
        <w:spacing w:line="240" w:lineRule="auto"/>
        <w:rPr>
          <w:rFonts w:ascii="FbShefa" w:hAnsi="FbShefa"/>
          <w:b/>
          <w:bCs/>
          <w:color w:val="3B2F2A" w:themeColor="text2" w:themeShade="80"/>
          <w:sz w:val="11"/>
          <w:rtl/>
        </w:rPr>
      </w:pPr>
    </w:p>
    <w:p w14:paraId="4A3DD187" w14:textId="5A2B8528"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שא</w:t>
      </w:r>
      <w:r w:rsidR="00743308" w:rsidRPr="001B3037">
        <w:rPr>
          <w:rFonts w:ascii="FbShefa" w:hAnsi="FbShefa"/>
          <w:b/>
          <w:bCs/>
          <w:color w:val="3B2F2A" w:themeColor="text2" w:themeShade="80"/>
          <w:sz w:val="11"/>
          <w:rtl/>
        </w:rPr>
        <w:t>לה</w:t>
      </w:r>
      <w:r w:rsidR="00980F5A" w:rsidRPr="001B3037">
        <w:rPr>
          <w:rFonts w:ascii="FbShefa" w:hAnsi="FbShefa"/>
          <w:b/>
          <w:bCs/>
          <w:color w:val="3B2F2A" w:themeColor="text2" w:themeShade="80"/>
          <w:sz w:val="11"/>
          <w:rtl/>
        </w:rPr>
        <w:t>.</w:t>
      </w:r>
      <w:r w:rsidRPr="00270114">
        <w:rPr>
          <w:rFonts w:ascii="FbShefa" w:hAnsi="FbShefa"/>
          <w:sz w:val="11"/>
          <w:rtl/>
        </w:rPr>
        <w:t xml:space="preserve"> ריש עגלא לפטומא</w:t>
      </w:r>
      <w:r w:rsidR="00980F5A" w:rsidRPr="00270114">
        <w:rPr>
          <w:rFonts w:ascii="FbShefa" w:hAnsi="FbShefa"/>
          <w:sz w:val="11"/>
          <w:rtl/>
        </w:rPr>
        <w:t>.</w:t>
      </w:r>
    </w:p>
    <w:p w14:paraId="2C1CE630" w14:textId="67375DF9"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ס"ד</w:t>
      </w:r>
      <w:r w:rsidR="00980F5A" w:rsidRPr="001B3037">
        <w:rPr>
          <w:rFonts w:ascii="FbShefa" w:hAnsi="FbShefa"/>
          <w:b/>
          <w:bCs/>
          <w:color w:val="3B2F2A" w:themeColor="text2" w:themeShade="80"/>
          <w:sz w:val="11"/>
          <w:rtl/>
        </w:rPr>
        <w:t>.</w:t>
      </w:r>
      <w:r w:rsidRPr="00270114">
        <w:rPr>
          <w:rFonts w:ascii="FbShefa" w:hAnsi="FbShefa"/>
          <w:sz w:val="11"/>
          <w:rtl/>
        </w:rPr>
        <w:t xml:space="preserve"> היינו מותר שליש בשכרך</w:t>
      </w:r>
      <w:r w:rsidR="00980F5A" w:rsidRPr="00270114">
        <w:rPr>
          <w:rFonts w:ascii="FbShefa" w:hAnsi="FbShefa"/>
          <w:sz w:val="11"/>
          <w:rtl/>
        </w:rPr>
        <w:t>.</w:t>
      </w:r>
    </w:p>
    <w:p w14:paraId="3AEA3952" w14:textId="3DD0A3B6" w:rsidR="00433741" w:rsidRPr="00270114" w:rsidRDefault="00D32F60" w:rsidP="009C3CB4">
      <w:pPr>
        <w:spacing w:line="240" w:lineRule="auto"/>
        <w:rPr>
          <w:rFonts w:ascii="FbShefa" w:hAnsi="FbShefa"/>
          <w:sz w:val="11"/>
          <w:rtl/>
        </w:rPr>
      </w:pPr>
      <w:r w:rsidRPr="001B3037">
        <w:rPr>
          <w:rFonts w:ascii="FbShefa" w:hAnsi="FbShefa"/>
          <w:b/>
          <w:bCs/>
          <w:color w:val="3B2F2A" w:themeColor="text2" w:themeShade="80"/>
          <w:sz w:val="11"/>
          <w:rtl/>
        </w:rPr>
        <w:t>תשובה</w:t>
      </w:r>
      <w:r w:rsidR="009C3CB4" w:rsidRPr="001B3037">
        <w:rPr>
          <w:rFonts w:ascii="FbShefa" w:hAnsi="FbShefa"/>
          <w:b/>
          <w:bCs/>
          <w:color w:val="3B2F2A" w:themeColor="text2" w:themeShade="80"/>
          <w:sz w:val="11"/>
          <w:rtl/>
        </w:rPr>
        <w:t xml:space="preserve"> א</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אי מותר שליש, אי ריש עגלא לפטומא</w:t>
      </w:r>
      <w:r w:rsidR="00980F5A" w:rsidRPr="00270114">
        <w:rPr>
          <w:rFonts w:ascii="FbShefa" w:hAnsi="FbShefa"/>
          <w:sz w:val="11"/>
          <w:rtl/>
        </w:rPr>
        <w:t>.</w:t>
      </w:r>
    </w:p>
    <w:p w14:paraId="0D4D1E3A" w14:textId="0A62AA97" w:rsidR="002F24DC" w:rsidRPr="00270114" w:rsidRDefault="00D32F60" w:rsidP="00D32F60">
      <w:pPr>
        <w:spacing w:line="240" w:lineRule="auto"/>
        <w:rPr>
          <w:rFonts w:ascii="FbShefa" w:hAnsi="FbShefa"/>
          <w:sz w:val="11"/>
          <w:rtl/>
        </w:rPr>
      </w:pPr>
      <w:r w:rsidRPr="001B3037">
        <w:rPr>
          <w:rFonts w:ascii="FbShefa" w:hAnsi="FbShefa"/>
          <w:b/>
          <w:bCs/>
          <w:color w:val="3B2F2A" w:themeColor="text2" w:themeShade="80"/>
          <w:sz w:val="11"/>
          <w:rtl/>
        </w:rPr>
        <w:t>תשובה</w:t>
      </w:r>
      <w:r w:rsidR="009C3CB4" w:rsidRPr="001B3037">
        <w:rPr>
          <w:rFonts w:ascii="FbShefa" w:hAnsi="FbShefa"/>
          <w:b/>
          <w:bCs/>
          <w:color w:val="3B2F2A" w:themeColor="text2" w:themeShade="80"/>
          <w:sz w:val="11"/>
          <w:rtl/>
        </w:rPr>
        <w:t xml:space="preserve"> ב</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מותר שליש מותר</w:t>
      </w:r>
      <w:r w:rsidRPr="00270114">
        <w:rPr>
          <w:rFonts w:ascii="FbShefa" w:hAnsi="FbShefa"/>
          <w:sz w:val="11"/>
          <w:rtl/>
        </w:rPr>
        <w:t>,</w:t>
      </w:r>
      <w:r w:rsidR="009C3CB4" w:rsidRPr="00270114">
        <w:rPr>
          <w:rFonts w:ascii="FbShefa" w:hAnsi="FbShefa"/>
          <w:sz w:val="11"/>
          <w:rtl/>
        </w:rPr>
        <w:t xml:space="preserve"> רק </w:t>
      </w:r>
      <w:r w:rsidRPr="00270114">
        <w:rPr>
          <w:rFonts w:ascii="FbShefa" w:hAnsi="FbShefa"/>
          <w:sz w:val="11"/>
          <w:rtl/>
        </w:rPr>
        <w:t xml:space="preserve">כשיש לו </w:t>
      </w:r>
      <w:r w:rsidR="009C3CB4" w:rsidRPr="00270114">
        <w:rPr>
          <w:rFonts w:ascii="FbShefa" w:hAnsi="FbShefa"/>
          <w:sz w:val="11"/>
          <w:rtl/>
        </w:rPr>
        <w:t>בהמה לדידיה</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דאמרי אינשי</w:t>
      </w:r>
      <w:r w:rsidR="00980F5A" w:rsidRPr="00270114">
        <w:rPr>
          <w:rFonts w:ascii="FbShefa" w:hAnsi="FbShefa"/>
          <w:sz w:val="11"/>
          <w:rtl/>
        </w:rPr>
        <w:t>.</w:t>
      </w:r>
      <w:r w:rsidRPr="00270114">
        <w:rPr>
          <w:rFonts w:ascii="FbShefa" w:hAnsi="FbShefa"/>
          <w:sz w:val="11"/>
          <w:rtl/>
        </w:rPr>
        <w:t xml:space="preserve"> גביל לתורא, גביל לתורי</w:t>
      </w:r>
      <w:r w:rsidR="00980F5A" w:rsidRPr="00270114">
        <w:rPr>
          <w:rFonts w:ascii="FbShefa" w:hAnsi="FbShefa"/>
          <w:sz w:val="11"/>
          <w:rtl/>
        </w:rPr>
        <w:t>.</w:t>
      </w:r>
    </w:p>
    <w:p w14:paraId="362451DE" w14:textId="5B13450E" w:rsidR="009C3CB4" w:rsidRPr="00270114" w:rsidRDefault="009C3CB4" w:rsidP="009C3CB4">
      <w:pPr>
        <w:spacing w:line="240" w:lineRule="auto"/>
        <w:rPr>
          <w:rFonts w:ascii="FbShefa" w:hAnsi="FbShefa"/>
          <w:sz w:val="11"/>
          <w:rtl/>
        </w:rPr>
      </w:pPr>
    </w:p>
    <w:p w14:paraId="2A657C0E"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מעשה</w:t>
      </w:r>
    </w:p>
    <w:p w14:paraId="22EAB7F1" w14:textId="2218507C" w:rsidR="00270214" w:rsidRPr="00270114" w:rsidRDefault="00270214" w:rsidP="00270214">
      <w:pPr>
        <w:pStyle w:val="3"/>
        <w:rPr>
          <w:rFonts w:ascii="FbShefa" w:hAnsi="FbShefa"/>
          <w:rtl/>
        </w:rPr>
      </w:pPr>
      <w:r w:rsidRPr="00270114">
        <w:rPr>
          <w:rFonts w:ascii="FbShefa" w:hAnsi="FbShefa"/>
          <w:rtl/>
        </w:rPr>
        <w:t>מעשה באריס:</w:t>
      </w:r>
    </w:p>
    <w:p w14:paraId="1254E6BA" w14:textId="0D06EE09"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זבין</w:t>
      </w:r>
      <w:r w:rsidR="00980F5A" w:rsidRPr="00270114">
        <w:rPr>
          <w:rFonts w:ascii="FbShefa" w:hAnsi="FbShefa"/>
          <w:sz w:val="11"/>
          <w:rtl/>
        </w:rPr>
        <w:t>.</w:t>
      </w:r>
      <w:r w:rsidRPr="00270114">
        <w:rPr>
          <w:rFonts w:ascii="FbShefa" w:hAnsi="FbShefa"/>
          <w:sz w:val="11"/>
          <w:rtl/>
        </w:rPr>
        <w:t xml:space="preserve"> בהמה ויהיב לאריסיה מפטים ליה</w:t>
      </w:r>
      <w:r w:rsidR="00980F5A" w:rsidRPr="00270114">
        <w:rPr>
          <w:rFonts w:ascii="FbShefa" w:hAnsi="FbShefa"/>
          <w:sz w:val="11"/>
          <w:rtl/>
        </w:rPr>
        <w:t>.</w:t>
      </w:r>
    </w:p>
    <w:p w14:paraId="600D7158" w14:textId="6D1C031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יהיב</w:t>
      </w:r>
      <w:r w:rsidRPr="00270114">
        <w:rPr>
          <w:rFonts w:ascii="FbShefa" w:hAnsi="FbShefa"/>
          <w:sz w:val="11"/>
          <w:rtl/>
        </w:rPr>
        <w:t xml:space="preserve"> </w:t>
      </w:r>
      <w:r w:rsidRPr="001B3037">
        <w:rPr>
          <w:rFonts w:ascii="FbShefa" w:hAnsi="FbShefa"/>
          <w:b/>
          <w:bCs/>
          <w:color w:val="3B2F2A" w:themeColor="text2" w:themeShade="80"/>
          <w:sz w:val="11"/>
          <w:rtl/>
        </w:rPr>
        <w:t>ליה</w:t>
      </w:r>
      <w:r w:rsidR="00980F5A" w:rsidRPr="001B3037">
        <w:rPr>
          <w:rFonts w:ascii="FbShefa" w:hAnsi="FbShefa"/>
          <w:b/>
          <w:bCs/>
          <w:color w:val="3B2F2A" w:themeColor="text2" w:themeShade="80"/>
          <w:sz w:val="11"/>
          <w:rtl/>
        </w:rPr>
        <w:t>.</w:t>
      </w:r>
      <w:r w:rsidRPr="00270114">
        <w:rPr>
          <w:rFonts w:ascii="FbShefa" w:hAnsi="FbShefa"/>
          <w:sz w:val="11"/>
          <w:rtl/>
        </w:rPr>
        <w:t xml:space="preserve"> רישא באגריה, ופלגא רווחא</w:t>
      </w:r>
      <w:r w:rsidR="00980F5A" w:rsidRPr="00270114">
        <w:rPr>
          <w:rFonts w:ascii="FbShefa" w:hAnsi="FbShefa"/>
          <w:sz w:val="11"/>
          <w:rtl/>
        </w:rPr>
        <w:t>.</w:t>
      </w:r>
    </w:p>
    <w:p w14:paraId="7A08514E" w14:textId="13CDBBB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אמרה דביתהו</w:t>
      </w:r>
      <w:r w:rsidR="00980F5A" w:rsidRPr="00270114">
        <w:rPr>
          <w:rFonts w:ascii="FbShefa" w:hAnsi="FbShefa"/>
          <w:sz w:val="11"/>
          <w:rtl/>
        </w:rPr>
        <w:t>.</w:t>
      </w:r>
      <w:r w:rsidRPr="00270114">
        <w:rPr>
          <w:rFonts w:ascii="FbShefa" w:hAnsi="FbShefa"/>
          <w:sz w:val="11"/>
          <w:rtl/>
        </w:rPr>
        <w:t xml:space="preserve"> אי משתתפת בהדיה יהיב לך נמי אליתא</w:t>
      </w:r>
      <w:r w:rsidR="00980F5A" w:rsidRPr="00270114">
        <w:rPr>
          <w:rFonts w:ascii="FbShefa" w:hAnsi="FbShefa"/>
          <w:sz w:val="11"/>
          <w:rtl/>
        </w:rPr>
        <w:t>.</w:t>
      </w:r>
    </w:p>
    <w:p w14:paraId="7D636D59" w14:textId="4493111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א"ל</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דוקא היכא דזוזי דידי, אי לא הוה יהיבנא טפי פורתא, מיחזי כרבית</w:t>
      </w:r>
      <w:r w:rsidR="00980F5A" w:rsidRPr="00270114">
        <w:rPr>
          <w:rFonts w:ascii="FbShefa" w:hAnsi="FbShefa"/>
          <w:sz w:val="11"/>
          <w:rtl/>
        </w:rPr>
        <w:t>.</w:t>
      </w:r>
    </w:p>
    <w:p w14:paraId="797A0CFF" w14:textId="2C240869" w:rsidR="009C3CB4" w:rsidRPr="00270114" w:rsidRDefault="009C3CB4" w:rsidP="009C3CB4">
      <w:pPr>
        <w:spacing w:line="240" w:lineRule="auto"/>
        <w:rPr>
          <w:rFonts w:ascii="FbShefa" w:hAnsi="FbShefa"/>
          <w:sz w:val="11"/>
          <w:rtl/>
        </w:rPr>
      </w:pPr>
    </w:p>
    <w:p w14:paraId="655FB1CA" w14:textId="77777777" w:rsidR="00270214" w:rsidRPr="00270114" w:rsidRDefault="00270214" w:rsidP="00270214">
      <w:pPr>
        <w:pStyle w:val="3"/>
        <w:rPr>
          <w:rFonts w:ascii="FbShefa" w:hAnsi="FbShefa"/>
          <w:rtl/>
        </w:rPr>
      </w:pPr>
      <w:r w:rsidRPr="00270114">
        <w:rPr>
          <w:rFonts w:ascii="FbShefa" w:hAnsi="FbShefa"/>
          <w:rtl/>
        </w:rPr>
        <w:t>בשותפין:</w:t>
      </w:r>
    </w:p>
    <w:p w14:paraId="02446187" w14:textId="796EAE01" w:rsidR="00270214" w:rsidRPr="00270114" w:rsidRDefault="00270214" w:rsidP="00270214">
      <w:pPr>
        <w:spacing w:line="240" w:lineRule="auto"/>
        <w:rPr>
          <w:rFonts w:ascii="FbShefa" w:hAnsi="FbShefa"/>
          <w:sz w:val="11"/>
          <w:rtl/>
        </w:rPr>
      </w:pPr>
      <w:r w:rsidRPr="001B3037">
        <w:rPr>
          <w:rFonts w:ascii="FbShefa" w:hAnsi="FbShefa"/>
          <w:b/>
          <w:bCs/>
          <w:color w:val="3B2F2A" w:themeColor="text2" w:themeShade="80"/>
          <w:sz w:val="11"/>
          <w:rtl/>
        </w:rPr>
        <w:t>אין טענת</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טרחנא טפי</w:t>
      </w:r>
      <w:r w:rsidR="00980F5A" w:rsidRPr="00270114">
        <w:rPr>
          <w:rFonts w:ascii="FbShefa" w:hAnsi="FbShefa"/>
          <w:sz w:val="11"/>
          <w:rtl/>
        </w:rPr>
        <w:t>.</w:t>
      </w:r>
    </w:p>
    <w:p w14:paraId="7648DF60" w14:textId="26164783" w:rsidR="00270214" w:rsidRPr="00270114" w:rsidRDefault="00270214" w:rsidP="00270214">
      <w:pPr>
        <w:spacing w:line="240" w:lineRule="auto"/>
        <w:rPr>
          <w:rFonts w:ascii="FbShefa" w:hAnsi="FbShefa"/>
          <w:rtl/>
        </w:rPr>
      </w:pPr>
      <w:r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rtl/>
        </w:rPr>
        <w:t>דאמרי אינשי, סתם אריסא למרי ארעא קמשעבד נפשיה לאתויי ליה רעיא</w:t>
      </w:r>
      <w:r w:rsidR="00980F5A" w:rsidRPr="00270114">
        <w:rPr>
          <w:rFonts w:ascii="FbShefa" w:hAnsi="FbShefa"/>
          <w:rtl/>
        </w:rPr>
        <w:t>.</w:t>
      </w:r>
    </w:p>
    <w:p w14:paraId="526633D0" w14:textId="77777777" w:rsidR="00270214" w:rsidRPr="00270114" w:rsidRDefault="00270214" w:rsidP="00270214">
      <w:pPr>
        <w:spacing w:line="240" w:lineRule="auto"/>
        <w:rPr>
          <w:rFonts w:ascii="FbShefa" w:hAnsi="FbShefa"/>
          <w:sz w:val="11"/>
          <w:rtl/>
        </w:rPr>
      </w:pPr>
    </w:p>
    <w:p w14:paraId="07330B94" w14:textId="49F9CC5C" w:rsidR="009C3CB4" w:rsidRPr="00270114" w:rsidRDefault="009C3CB4" w:rsidP="009946A9">
      <w:pPr>
        <w:pStyle w:val="2"/>
        <w:rPr>
          <w:rFonts w:ascii="FbShefa" w:hAnsi="FbShefa"/>
          <w:rtl/>
        </w:rPr>
      </w:pPr>
      <w:r w:rsidRPr="00270114">
        <w:rPr>
          <w:rFonts w:ascii="FbShefa" w:hAnsi="FbShefa"/>
          <w:rtl/>
        </w:rPr>
        <w:t>השם בהמה לחבירו, עד מתי חייב לטפל בה</w:t>
      </w:r>
    </w:p>
    <w:p w14:paraId="4C4FEB8E" w14:textId="678346BD"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באתונות</w:t>
      </w:r>
      <w:r w:rsidR="00980F5A" w:rsidRPr="00270114">
        <w:rPr>
          <w:rFonts w:ascii="FbShefa" w:hAnsi="FbShefa"/>
          <w:sz w:val="11"/>
          <w:rtl/>
        </w:rPr>
        <w:t>.</w:t>
      </w:r>
      <w:r w:rsidRPr="00270114">
        <w:rPr>
          <w:rFonts w:ascii="FbShefa" w:hAnsi="FbShefa"/>
          <w:sz w:val="11"/>
          <w:rtl/>
        </w:rPr>
        <w:t xml:space="preserve"> י"ח חדש</w:t>
      </w:r>
      <w:r w:rsidR="00980F5A" w:rsidRPr="00270114">
        <w:rPr>
          <w:rFonts w:ascii="FbShefa" w:hAnsi="FbShefa"/>
          <w:sz w:val="11"/>
          <w:rtl/>
        </w:rPr>
        <w:t>.</w:t>
      </w:r>
    </w:p>
    <w:p w14:paraId="79690231" w14:textId="77777777" w:rsidR="009946A9" w:rsidRPr="001B3037" w:rsidRDefault="009946A9" w:rsidP="009C3CB4">
      <w:pPr>
        <w:spacing w:line="240" w:lineRule="auto"/>
        <w:rPr>
          <w:rFonts w:ascii="FbShefa" w:hAnsi="FbShefa"/>
          <w:b/>
          <w:bCs/>
          <w:color w:val="3B2F2A" w:themeColor="text2" w:themeShade="80"/>
          <w:sz w:val="11"/>
          <w:rtl/>
        </w:rPr>
      </w:pPr>
    </w:p>
    <w:p w14:paraId="0F712BF8" w14:textId="77777777" w:rsidR="009946A9" w:rsidRPr="00270114" w:rsidRDefault="009C3CB4" w:rsidP="009946A9">
      <w:pPr>
        <w:pStyle w:val="3"/>
        <w:rPr>
          <w:rFonts w:ascii="FbShefa" w:hAnsi="FbShefa"/>
          <w:rtl/>
        </w:rPr>
      </w:pPr>
      <w:r w:rsidRPr="00270114">
        <w:rPr>
          <w:rFonts w:ascii="FbShefa" w:hAnsi="FbShefa"/>
          <w:rtl/>
        </w:rPr>
        <w:t>בגודרות</w:t>
      </w:r>
      <w:r w:rsidR="009946A9" w:rsidRPr="00270114">
        <w:rPr>
          <w:rFonts w:ascii="FbShefa" w:hAnsi="FbShefa"/>
          <w:rtl/>
        </w:rPr>
        <w:t>:</w:t>
      </w:r>
    </w:p>
    <w:p w14:paraId="6490CA94" w14:textId="3FC23CD7" w:rsidR="002F24DC" w:rsidRPr="00270114" w:rsidRDefault="009946A9" w:rsidP="009C3CB4">
      <w:pPr>
        <w:spacing w:line="240" w:lineRule="auto"/>
        <w:rPr>
          <w:rFonts w:ascii="FbShefa" w:hAnsi="FbShefa"/>
          <w:sz w:val="11"/>
          <w:rtl/>
        </w:rPr>
      </w:pPr>
      <w:r w:rsidRPr="001B3037">
        <w:rPr>
          <w:rFonts w:ascii="FbShefa" w:hAnsi="FbShefa"/>
          <w:b/>
          <w:bCs/>
          <w:color w:val="3B2F2A" w:themeColor="text2" w:themeShade="80"/>
          <w:sz w:val="11"/>
          <w:rtl/>
        </w:rPr>
        <w:t>הזמן</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כ"ד חדש</w:t>
      </w:r>
      <w:r w:rsidR="00980F5A" w:rsidRPr="00270114">
        <w:rPr>
          <w:rFonts w:ascii="FbShefa" w:hAnsi="FbShefa"/>
          <w:sz w:val="11"/>
          <w:rtl/>
        </w:rPr>
        <w:t>.</w:t>
      </w:r>
    </w:p>
    <w:p w14:paraId="06E9B003" w14:textId="1E955C3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בתוך זמנו</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בא לחלוק חברו מעכב עליו</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לפי</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שאינו דומה טיפולה של שנה זו</w:t>
      </w:r>
      <w:r w:rsidR="009946A9" w:rsidRPr="00270114">
        <w:rPr>
          <w:rFonts w:ascii="FbShefa" w:hAnsi="FbShefa"/>
          <w:sz w:val="11"/>
          <w:rtl/>
        </w:rPr>
        <w:t>,</w:t>
      </w:r>
      <w:r w:rsidRPr="00270114">
        <w:rPr>
          <w:rFonts w:ascii="FbShefa" w:hAnsi="FbShefa"/>
          <w:sz w:val="11"/>
          <w:rtl/>
        </w:rPr>
        <w:t xml:space="preserve"> לטיפולה של שנה אחרת</w:t>
      </w:r>
      <w:r w:rsidR="00980F5A" w:rsidRPr="00270114">
        <w:rPr>
          <w:rFonts w:ascii="FbShefa" w:hAnsi="FbShefa"/>
          <w:sz w:val="11"/>
          <w:rtl/>
        </w:rPr>
        <w:t>.</w:t>
      </w:r>
    </w:p>
    <w:p w14:paraId="2B2068B6" w14:textId="77777777" w:rsidR="009946A9" w:rsidRPr="001B3037" w:rsidRDefault="009946A9" w:rsidP="009C3CB4">
      <w:pPr>
        <w:spacing w:line="240" w:lineRule="auto"/>
        <w:rPr>
          <w:rFonts w:ascii="FbShefa" w:hAnsi="FbShefa"/>
          <w:b/>
          <w:bCs/>
          <w:color w:val="3B2F2A" w:themeColor="text2" w:themeShade="80"/>
          <w:sz w:val="11"/>
          <w:rtl/>
        </w:rPr>
      </w:pPr>
    </w:p>
    <w:p w14:paraId="5F7F42CB" w14:textId="77777777" w:rsidR="009946A9" w:rsidRPr="00270114" w:rsidRDefault="009C3CB4" w:rsidP="009946A9">
      <w:pPr>
        <w:pStyle w:val="3"/>
        <w:rPr>
          <w:rFonts w:ascii="FbShefa" w:hAnsi="FbShefa"/>
          <w:rtl/>
        </w:rPr>
      </w:pPr>
      <w:r w:rsidRPr="00270114">
        <w:rPr>
          <w:rFonts w:ascii="FbShefa" w:hAnsi="FbShefa"/>
          <w:rtl/>
        </w:rPr>
        <w:t>בדקה</w:t>
      </w:r>
      <w:r w:rsidR="009946A9" w:rsidRPr="00270114">
        <w:rPr>
          <w:rFonts w:ascii="FbShefa" w:hAnsi="FbShefa"/>
          <w:rtl/>
        </w:rPr>
        <w:t>:</w:t>
      </w:r>
    </w:p>
    <w:p w14:paraId="3B7028B4" w14:textId="19A4CC30" w:rsidR="002F24DC" w:rsidRPr="00270114" w:rsidRDefault="009946A9" w:rsidP="009C3CB4">
      <w:pPr>
        <w:spacing w:line="240" w:lineRule="auto"/>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ל' יום</w:t>
      </w:r>
      <w:r w:rsidR="00980F5A" w:rsidRPr="00270114">
        <w:rPr>
          <w:rFonts w:ascii="FbShefa" w:hAnsi="FbShefa"/>
          <w:sz w:val="11"/>
          <w:rtl/>
        </w:rPr>
        <w:t>.</w:t>
      </w:r>
    </w:p>
    <w:p w14:paraId="2443C984" w14:textId="6A8071CB" w:rsidR="00433741" w:rsidRPr="00270114" w:rsidRDefault="009946A9" w:rsidP="009946A9">
      <w:pPr>
        <w:spacing w:line="240" w:lineRule="auto"/>
        <w:rPr>
          <w:rFonts w:ascii="FbShefa" w:hAnsi="FbShefa"/>
          <w:sz w:val="11"/>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9C3CB4" w:rsidRPr="00270114">
        <w:rPr>
          <w:rFonts w:ascii="FbShefa" w:hAnsi="FbShefa"/>
          <w:sz w:val="11"/>
          <w:rtl/>
        </w:rPr>
        <w:t>ג' חודשים</w:t>
      </w:r>
      <w:r w:rsidR="00980F5A" w:rsidRPr="00270114">
        <w:rPr>
          <w:rFonts w:ascii="FbShefa" w:hAnsi="FbShefa"/>
          <w:sz w:val="11"/>
          <w:rtl/>
        </w:rPr>
        <w:t>.</w:t>
      </w:r>
      <w:r w:rsidRPr="00270114">
        <w:rPr>
          <w:rFonts w:ascii="FbShefa" w:hAnsi="FbShefa"/>
          <w:sz w:val="11"/>
          <w:rtl/>
        </w:rPr>
        <w:t xml:space="preserve"> מפני</w:t>
      </w:r>
      <w:r w:rsidR="00980F5A" w:rsidRPr="00270114">
        <w:rPr>
          <w:rFonts w:ascii="FbShefa" w:hAnsi="FbShefa"/>
          <w:sz w:val="11"/>
          <w:rtl/>
        </w:rPr>
        <w:t>.</w:t>
      </w:r>
      <w:r w:rsidR="001C0E38" w:rsidRPr="00270114">
        <w:rPr>
          <w:rFonts w:ascii="FbShefa" w:hAnsi="FbShefa"/>
          <w:sz w:val="11"/>
          <w:rtl/>
        </w:rPr>
        <w:t xml:space="preserve"> </w:t>
      </w:r>
      <w:r w:rsidRPr="00270114">
        <w:rPr>
          <w:rFonts w:ascii="FbShefa" w:hAnsi="FbShefa"/>
          <w:sz w:val="11"/>
          <w:rtl/>
        </w:rPr>
        <w:t>שטיפולה מרובה</w:t>
      </w:r>
      <w:r w:rsidR="00980F5A" w:rsidRPr="00270114">
        <w:rPr>
          <w:rFonts w:ascii="FbShefa" w:hAnsi="FbShefa"/>
          <w:sz w:val="11"/>
          <w:rtl/>
        </w:rPr>
        <w:t>.</w:t>
      </w:r>
      <w:r w:rsidR="001C0E38" w:rsidRPr="00270114">
        <w:rPr>
          <w:rFonts w:ascii="FbShefa" w:hAnsi="FbShefa"/>
          <w:sz w:val="11"/>
          <w:rtl/>
        </w:rPr>
        <w:t xml:space="preserve"> </w:t>
      </w:r>
      <w:r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שיניה דקות</w:t>
      </w:r>
      <w:r w:rsidR="00980F5A" w:rsidRPr="00270114">
        <w:rPr>
          <w:rFonts w:ascii="FbShefa" w:hAnsi="FbShefa"/>
          <w:sz w:val="11"/>
          <w:rtl/>
        </w:rPr>
        <w:t>.</w:t>
      </w:r>
    </w:p>
    <w:p w14:paraId="7540C843" w14:textId="77777777" w:rsidR="009946A9" w:rsidRPr="001B3037" w:rsidRDefault="009946A9" w:rsidP="009C3CB4">
      <w:pPr>
        <w:spacing w:line="240" w:lineRule="auto"/>
        <w:rPr>
          <w:rFonts w:ascii="FbShefa" w:hAnsi="FbShefa"/>
          <w:b/>
          <w:bCs/>
          <w:color w:val="3B2F2A" w:themeColor="text2" w:themeShade="80"/>
          <w:sz w:val="11"/>
          <w:rtl/>
        </w:rPr>
      </w:pPr>
    </w:p>
    <w:p w14:paraId="4251F07E" w14:textId="77777777" w:rsidR="009946A9" w:rsidRPr="00270114" w:rsidRDefault="009C3CB4" w:rsidP="009946A9">
      <w:pPr>
        <w:pStyle w:val="3"/>
        <w:rPr>
          <w:rFonts w:ascii="FbShefa" w:hAnsi="FbShefa"/>
          <w:rtl/>
        </w:rPr>
      </w:pPr>
      <w:r w:rsidRPr="00270114">
        <w:rPr>
          <w:rFonts w:ascii="FbShefa" w:hAnsi="FbShefa"/>
          <w:rtl/>
        </w:rPr>
        <w:t>גסה</w:t>
      </w:r>
      <w:r w:rsidR="009946A9" w:rsidRPr="00270114">
        <w:rPr>
          <w:rFonts w:ascii="FbShefa" w:hAnsi="FbShefa"/>
          <w:rtl/>
        </w:rPr>
        <w:t>:</w:t>
      </w:r>
    </w:p>
    <w:p w14:paraId="48D47391" w14:textId="5C9A6145" w:rsidR="00433741" w:rsidRPr="00270114" w:rsidRDefault="009946A9" w:rsidP="009C3CB4">
      <w:pPr>
        <w:spacing w:line="240" w:lineRule="auto"/>
        <w:rPr>
          <w:rFonts w:ascii="FbShefa" w:hAnsi="FbShefa"/>
          <w:sz w:val="11"/>
          <w:rtl/>
        </w:rPr>
      </w:pPr>
      <w:r w:rsidRPr="001B3037">
        <w:rPr>
          <w:rFonts w:ascii="FbShefa" w:hAnsi="FbShefa"/>
          <w:b/>
          <w:bCs/>
          <w:color w:val="3B2F2A" w:themeColor="text2" w:themeShade="80"/>
          <w:sz w:val="11"/>
          <w:rtl/>
        </w:rPr>
        <w:t>הזמן</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נ' יום</w:t>
      </w:r>
      <w:r w:rsidR="00980F5A" w:rsidRPr="00270114">
        <w:rPr>
          <w:rFonts w:ascii="FbShefa" w:hAnsi="FbShefa"/>
          <w:sz w:val="11"/>
          <w:rtl/>
        </w:rPr>
        <w:t>.</w:t>
      </w:r>
    </w:p>
    <w:p w14:paraId="70625C08" w14:textId="5796A212" w:rsidR="009C3CB4" w:rsidRPr="001B3037" w:rsidRDefault="009C3CB4" w:rsidP="009C3CB4">
      <w:pPr>
        <w:spacing w:line="240" w:lineRule="auto"/>
        <w:rPr>
          <w:rFonts w:ascii="FbShefa" w:hAnsi="FbShefa"/>
          <w:b/>
          <w:bCs/>
          <w:color w:val="3B2F2A" w:themeColor="text2" w:themeShade="80"/>
          <w:sz w:val="11"/>
          <w:rtl/>
        </w:rPr>
      </w:pPr>
    </w:p>
    <w:p w14:paraId="6BF658CA" w14:textId="35D760C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מכאן ואילך</w:t>
      </w:r>
      <w:r w:rsidR="00980F5A" w:rsidRPr="00270114">
        <w:rPr>
          <w:rFonts w:ascii="FbShefa" w:hAnsi="FbShefa"/>
          <w:sz w:val="11"/>
          <w:rtl/>
        </w:rPr>
        <w:t>.</w:t>
      </w:r>
      <w:r w:rsidRPr="00270114">
        <w:rPr>
          <w:rFonts w:ascii="FbShefa" w:hAnsi="FbShefa"/>
          <w:sz w:val="11"/>
          <w:rtl/>
        </w:rPr>
        <w:t xml:space="preserve"> נוטל מחצה שלו, וחצי מחצה בשל חבירו</w:t>
      </w:r>
      <w:r w:rsidR="00980F5A" w:rsidRPr="00270114">
        <w:rPr>
          <w:rFonts w:ascii="FbShefa" w:hAnsi="FbShefa"/>
          <w:sz w:val="11"/>
          <w:rtl/>
        </w:rPr>
        <w:t>.</w:t>
      </w:r>
    </w:p>
    <w:p w14:paraId="0745A5B4" w14:textId="19625227" w:rsidR="009C3CB4" w:rsidRPr="00270114" w:rsidRDefault="009C3CB4" w:rsidP="009C3CB4">
      <w:pPr>
        <w:spacing w:line="240" w:lineRule="auto"/>
        <w:rPr>
          <w:rFonts w:ascii="FbShefa" w:hAnsi="FbShefa"/>
          <w:sz w:val="11"/>
          <w:rtl/>
        </w:rPr>
      </w:pPr>
    </w:p>
    <w:p w14:paraId="15F293C1"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חלוקת שותפין</w:t>
      </w:r>
    </w:p>
    <w:p w14:paraId="45D8662E" w14:textId="77777777" w:rsidR="00087047" w:rsidRPr="00270114" w:rsidRDefault="009C3CB4" w:rsidP="00087047">
      <w:pPr>
        <w:pStyle w:val="3"/>
        <w:rPr>
          <w:rFonts w:ascii="FbShefa" w:hAnsi="FbShefa"/>
          <w:rtl/>
        </w:rPr>
      </w:pPr>
      <w:r w:rsidRPr="00270114">
        <w:rPr>
          <w:rFonts w:ascii="FbShefa" w:hAnsi="FbShefa"/>
          <w:rtl/>
        </w:rPr>
        <w:t>ולדות</w:t>
      </w:r>
      <w:r w:rsidR="00087047" w:rsidRPr="00270114">
        <w:rPr>
          <w:rFonts w:ascii="FbShefa" w:hAnsi="FbShefa"/>
          <w:rtl/>
        </w:rPr>
        <w:t>:</w:t>
      </w:r>
    </w:p>
    <w:p w14:paraId="331D709B" w14:textId="29927CD1"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מעשה</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שנטל מחצה שלו וחצי מחצה בשל חבירו</w:t>
      </w:r>
      <w:r w:rsidR="00980F5A" w:rsidRPr="00270114">
        <w:rPr>
          <w:rFonts w:ascii="FbShefa" w:hAnsi="FbShefa"/>
          <w:sz w:val="11"/>
          <w:rtl/>
        </w:rPr>
        <w:t>.</w:t>
      </w:r>
    </w:p>
    <w:p w14:paraId="3E8E4783" w14:textId="32338FBF"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א"ל</w:t>
      </w:r>
      <w:r w:rsidR="00980F5A" w:rsidRPr="001B3037">
        <w:rPr>
          <w:rFonts w:ascii="FbShefa" w:hAnsi="FbShefa"/>
          <w:b/>
          <w:bCs/>
          <w:color w:val="3B2F2A" w:themeColor="text2" w:themeShade="80"/>
          <w:sz w:val="11"/>
          <w:rtl/>
        </w:rPr>
        <w:t>.</w:t>
      </w:r>
      <w:r w:rsidRPr="00270114">
        <w:rPr>
          <w:rFonts w:ascii="FbShefa" w:hAnsi="FbShefa"/>
          <w:sz w:val="11"/>
          <w:rtl/>
        </w:rPr>
        <w:t xml:space="preserve"> מאן פלג לך</w:t>
      </w:r>
      <w:r w:rsidR="00980F5A" w:rsidRPr="00270114">
        <w:rPr>
          <w:rFonts w:ascii="FbShefa" w:hAnsi="FbShefa"/>
          <w:sz w:val="11"/>
          <w:rtl/>
        </w:rPr>
        <w:t>.</w:t>
      </w:r>
    </w:p>
    <w:p w14:paraId="161B10C8" w14:textId="4A731E0A"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ועוד</w:t>
      </w:r>
      <w:r w:rsidR="00980F5A" w:rsidRPr="001B3037">
        <w:rPr>
          <w:rFonts w:ascii="FbShefa" w:hAnsi="FbShefa"/>
          <w:b/>
          <w:bCs/>
          <w:color w:val="3B2F2A" w:themeColor="text2" w:themeShade="80"/>
          <w:sz w:val="11"/>
          <w:rtl/>
        </w:rPr>
        <w:t>.</w:t>
      </w:r>
      <w:r w:rsidRPr="00270114">
        <w:rPr>
          <w:rFonts w:ascii="FbShefa" w:hAnsi="FbShefa"/>
          <w:sz w:val="11"/>
          <w:rtl/>
        </w:rPr>
        <w:t xml:space="preserve"> מקום שנהגו לגדל הוא</w:t>
      </w:r>
      <w:r w:rsidR="00980F5A" w:rsidRPr="00270114">
        <w:rPr>
          <w:rFonts w:ascii="FbShefa" w:hAnsi="FbShefa"/>
          <w:sz w:val="11"/>
          <w:rtl/>
        </w:rPr>
        <w:t>.</w:t>
      </w:r>
    </w:p>
    <w:p w14:paraId="38709D5F" w14:textId="77777777" w:rsidR="00087047" w:rsidRPr="001B3037" w:rsidRDefault="00087047" w:rsidP="009C3CB4">
      <w:pPr>
        <w:spacing w:line="240" w:lineRule="auto"/>
        <w:rPr>
          <w:rFonts w:ascii="FbShefa" w:hAnsi="FbShefa"/>
          <w:b/>
          <w:bCs/>
          <w:color w:val="3B2F2A" w:themeColor="text2" w:themeShade="80"/>
          <w:sz w:val="11"/>
          <w:rtl/>
        </w:rPr>
      </w:pPr>
    </w:p>
    <w:p w14:paraId="3FAE42EE" w14:textId="77777777" w:rsidR="00087047" w:rsidRPr="00270114" w:rsidRDefault="009C3CB4" w:rsidP="00087047">
      <w:pPr>
        <w:pStyle w:val="3"/>
        <w:rPr>
          <w:rFonts w:ascii="FbShefa" w:hAnsi="FbShefa"/>
          <w:rtl/>
        </w:rPr>
      </w:pPr>
      <w:r w:rsidRPr="00270114">
        <w:rPr>
          <w:rFonts w:ascii="FbShefa" w:hAnsi="FbShefa"/>
          <w:rtl/>
        </w:rPr>
        <w:t>זוזי</w:t>
      </w:r>
      <w:r w:rsidR="00087047" w:rsidRPr="00270114">
        <w:rPr>
          <w:rFonts w:ascii="FbShefa" w:hAnsi="FbShefa"/>
          <w:rtl/>
        </w:rPr>
        <w:t>:</w:t>
      </w:r>
    </w:p>
    <w:p w14:paraId="6B12E732" w14:textId="73CB3537"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חולק</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בלא דעת חבירו</w:t>
      </w:r>
      <w:r w:rsidR="00980F5A" w:rsidRPr="00270114">
        <w:rPr>
          <w:rFonts w:ascii="FbShefa" w:hAnsi="FbShefa"/>
          <w:sz w:val="11"/>
          <w:rtl/>
        </w:rPr>
        <w:t>.</w:t>
      </w:r>
    </w:p>
    <w:p w14:paraId="5BBA0BDC" w14:textId="55C57045" w:rsidR="002F24DC" w:rsidRPr="00270114" w:rsidRDefault="00087047" w:rsidP="009C3CB4">
      <w:pPr>
        <w:spacing w:line="240" w:lineRule="auto"/>
        <w:rPr>
          <w:rFonts w:ascii="FbShefa" w:hAnsi="FbShefa"/>
          <w:sz w:val="11"/>
          <w:rtl/>
        </w:rPr>
      </w:pPr>
      <w:r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9C3CB4" w:rsidRPr="00270114">
        <w:rPr>
          <w:rFonts w:ascii="FbShefa" w:hAnsi="FbShefa"/>
          <w:sz w:val="11"/>
          <w:rtl/>
        </w:rPr>
        <w:t>זוזי</w:t>
      </w:r>
      <w:r w:rsidR="001C0E38" w:rsidRPr="00270114">
        <w:rPr>
          <w:rFonts w:ascii="FbShefa" w:hAnsi="FbShefa"/>
          <w:sz w:val="11"/>
          <w:rtl/>
        </w:rPr>
        <w:t xml:space="preserve">, </w:t>
      </w:r>
      <w:r w:rsidR="009C3CB4" w:rsidRPr="00270114">
        <w:rPr>
          <w:rFonts w:ascii="FbShefa" w:hAnsi="FbShefa"/>
          <w:sz w:val="11"/>
          <w:rtl/>
        </w:rPr>
        <w:t>כמאן דפליגי דמו</w:t>
      </w:r>
      <w:r w:rsidR="00980F5A" w:rsidRPr="00270114">
        <w:rPr>
          <w:rFonts w:ascii="FbShefa" w:hAnsi="FbShefa"/>
          <w:sz w:val="11"/>
          <w:rtl/>
        </w:rPr>
        <w:t>.</w:t>
      </w:r>
    </w:p>
    <w:p w14:paraId="5DCFA5F3" w14:textId="1D037CC6"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וה"מ</w:t>
      </w:r>
      <w:r w:rsidR="00980F5A" w:rsidRPr="001B3037">
        <w:rPr>
          <w:rFonts w:ascii="FbShefa" w:hAnsi="FbShefa"/>
          <w:b/>
          <w:bCs/>
          <w:color w:val="3B2F2A" w:themeColor="text2" w:themeShade="80"/>
          <w:sz w:val="11"/>
          <w:rtl/>
        </w:rPr>
        <w:t>.</w:t>
      </w:r>
      <w:r w:rsidRPr="00270114">
        <w:rPr>
          <w:rFonts w:ascii="FbShefa" w:hAnsi="FbShefa"/>
          <w:sz w:val="11"/>
          <w:rtl/>
        </w:rPr>
        <w:t xml:space="preserve"> טבי וטבי, או תקולי ותקולי</w:t>
      </w:r>
      <w:r w:rsidR="00980F5A" w:rsidRPr="00270114">
        <w:rPr>
          <w:rFonts w:ascii="FbShefa" w:hAnsi="FbShefa"/>
          <w:sz w:val="11"/>
          <w:rtl/>
        </w:rPr>
        <w:t>.</w:t>
      </w:r>
    </w:p>
    <w:p w14:paraId="2E6BC9C7" w14:textId="0B65DCAE" w:rsidR="00087047" w:rsidRPr="001B3037" w:rsidRDefault="00087047" w:rsidP="009C3CB4">
      <w:pPr>
        <w:spacing w:line="240" w:lineRule="auto"/>
        <w:rPr>
          <w:rFonts w:ascii="FbShefa" w:hAnsi="FbShefa"/>
          <w:b/>
          <w:bCs/>
          <w:color w:val="3B2F2A" w:themeColor="text2" w:themeShade="80"/>
          <w:sz w:val="11"/>
          <w:rtl/>
        </w:rPr>
      </w:pPr>
    </w:p>
    <w:p w14:paraId="22D67160" w14:textId="77777777" w:rsidR="00087047" w:rsidRPr="00270114" w:rsidRDefault="009C3CB4" w:rsidP="00087047">
      <w:pPr>
        <w:pStyle w:val="3"/>
        <w:rPr>
          <w:rFonts w:ascii="FbShefa" w:hAnsi="FbShefa"/>
          <w:rtl/>
        </w:rPr>
      </w:pPr>
      <w:r w:rsidRPr="00270114">
        <w:rPr>
          <w:rFonts w:ascii="FbShefa" w:hAnsi="FbShefa"/>
          <w:rtl/>
        </w:rPr>
        <w:t>חמרא</w:t>
      </w:r>
      <w:r w:rsidR="00087047" w:rsidRPr="00270114">
        <w:rPr>
          <w:rFonts w:ascii="FbShefa" w:hAnsi="FbShefa"/>
          <w:rtl/>
        </w:rPr>
        <w:t>:</w:t>
      </w:r>
    </w:p>
    <w:p w14:paraId="5B6177A6" w14:textId="1270F97C"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אין חולק</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בלא דעת חבירו</w:t>
      </w:r>
      <w:r w:rsidR="00980F5A" w:rsidRPr="00270114">
        <w:rPr>
          <w:rFonts w:ascii="FbShefa" w:hAnsi="FbShefa"/>
          <w:sz w:val="11"/>
          <w:rtl/>
        </w:rPr>
        <w:t>.</w:t>
      </w:r>
    </w:p>
    <w:p w14:paraId="17FB7591" w14:textId="131FCB8A" w:rsidR="009C3CB4" w:rsidRPr="00270114" w:rsidRDefault="00087047" w:rsidP="009C3CB4">
      <w:pPr>
        <w:spacing w:line="240" w:lineRule="auto"/>
        <w:rPr>
          <w:rFonts w:ascii="FbShefa" w:hAnsi="FbShefa"/>
          <w:sz w:val="11"/>
          <w:rtl/>
        </w:rPr>
      </w:pPr>
      <w:r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9C3CB4" w:rsidRPr="00270114">
        <w:rPr>
          <w:rFonts w:ascii="FbShefa" w:hAnsi="FbShefa"/>
          <w:sz w:val="11"/>
          <w:rtl/>
        </w:rPr>
        <w:t>דאיכא דבסים ואיכא דלא בסים</w:t>
      </w:r>
      <w:r w:rsidR="00980F5A" w:rsidRPr="00270114">
        <w:rPr>
          <w:rFonts w:ascii="FbShefa" w:hAnsi="FbShefa"/>
          <w:sz w:val="11"/>
          <w:rtl/>
        </w:rPr>
        <w:t>.</w:t>
      </w:r>
    </w:p>
    <w:p w14:paraId="61A0FBB6" w14:textId="77777777" w:rsidR="00087047" w:rsidRPr="00270114" w:rsidRDefault="00087047" w:rsidP="009C3CB4">
      <w:pPr>
        <w:spacing w:line="240" w:lineRule="auto"/>
        <w:rPr>
          <w:rFonts w:ascii="FbShefa" w:hAnsi="FbShefa"/>
          <w:sz w:val="11"/>
          <w:rtl/>
        </w:rPr>
      </w:pPr>
    </w:p>
    <w:p w14:paraId="195C6545" w14:textId="68E9B0B4" w:rsidR="00087047" w:rsidRPr="00270114" w:rsidRDefault="00087047" w:rsidP="00087047">
      <w:pPr>
        <w:pStyle w:val="3"/>
        <w:rPr>
          <w:rFonts w:ascii="FbShefa" w:hAnsi="FbShefa"/>
          <w:vertAlign w:val="subscript"/>
          <w:rtl/>
        </w:rPr>
      </w:pPr>
      <w:r w:rsidRPr="00270114">
        <w:rPr>
          <w:rFonts w:ascii="FbShefa" w:hAnsi="FbShefa"/>
          <w:vertAlign w:val="subscript"/>
          <w:rtl/>
        </w:rPr>
        <w:t>הנהו תרי כותאי:</w:t>
      </w:r>
    </w:p>
    <w:p w14:paraId="08A5C117" w14:textId="4A9BE04D" w:rsidR="00087047" w:rsidRPr="00270114" w:rsidRDefault="00087047" w:rsidP="00087047">
      <w:pPr>
        <w:spacing w:line="240" w:lineRule="auto"/>
        <w:rPr>
          <w:rFonts w:ascii="FbShefa" w:hAnsi="FbShefa"/>
          <w:sz w:val="11"/>
          <w:vertAlign w:val="subscript"/>
          <w:rtl/>
        </w:rPr>
      </w:pPr>
      <w:r w:rsidRPr="001B3037">
        <w:rPr>
          <w:rFonts w:ascii="FbShefa" w:hAnsi="FbShefa"/>
          <w:b/>
          <w:bCs/>
          <w:color w:val="3B2F2A" w:themeColor="text2" w:themeShade="80"/>
          <w:sz w:val="11"/>
          <w:vertAlign w:val="subscript"/>
          <w:rtl/>
        </w:rPr>
        <w:t>עבוד עסקא</w:t>
      </w:r>
      <w:r w:rsidR="00980F5A" w:rsidRPr="00270114">
        <w:rPr>
          <w:rFonts w:ascii="FbShefa" w:hAnsi="FbShefa"/>
          <w:sz w:val="11"/>
          <w:vertAlign w:val="subscript"/>
          <w:rtl/>
        </w:rPr>
        <w:t>.</w:t>
      </w:r>
      <w:r w:rsidRPr="001B3037">
        <w:rPr>
          <w:rFonts w:ascii="FbShefa" w:hAnsi="FbShefa"/>
          <w:b/>
          <w:bCs/>
          <w:color w:val="3B2F2A" w:themeColor="text2" w:themeShade="80"/>
          <w:sz w:val="11"/>
          <w:vertAlign w:val="subscript"/>
          <w:rtl/>
        </w:rPr>
        <w:t xml:space="preserve"> </w:t>
      </w:r>
      <w:r w:rsidRPr="00270114">
        <w:rPr>
          <w:rFonts w:ascii="FbShefa" w:hAnsi="FbShefa"/>
          <w:sz w:val="11"/>
          <w:vertAlign w:val="subscript"/>
          <w:rtl/>
        </w:rPr>
        <w:t>שנה במעות ושנה ביין</w:t>
      </w:r>
      <w:r w:rsidR="00980F5A" w:rsidRPr="00270114">
        <w:rPr>
          <w:rFonts w:ascii="FbShefa" w:hAnsi="FbShefa"/>
          <w:sz w:val="11"/>
          <w:vertAlign w:val="subscript"/>
          <w:rtl/>
        </w:rPr>
        <w:t>.</w:t>
      </w:r>
    </w:p>
    <w:p w14:paraId="59ED4B99" w14:textId="5A8853B7" w:rsidR="00087047" w:rsidRPr="00270114" w:rsidRDefault="00087047" w:rsidP="00087047">
      <w:pPr>
        <w:spacing w:line="240" w:lineRule="auto"/>
        <w:rPr>
          <w:rFonts w:ascii="FbShefa" w:hAnsi="FbShefa"/>
          <w:sz w:val="11"/>
          <w:vertAlign w:val="subscript"/>
          <w:rtl/>
        </w:rPr>
      </w:pPr>
      <w:r w:rsidRPr="001B3037">
        <w:rPr>
          <w:rFonts w:ascii="FbShefa" w:hAnsi="FbShefa"/>
          <w:b/>
          <w:bCs/>
          <w:color w:val="3B2F2A" w:themeColor="text2" w:themeShade="80"/>
          <w:sz w:val="11"/>
          <w:vertAlign w:val="subscript"/>
          <w:rtl/>
        </w:rPr>
        <w:t>דין</w:t>
      </w:r>
      <w:r w:rsidRPr="00270114">
        <w:rPr>
          <w:rFonts w:ascii="FbShefa" w:hAnsi="FbShefa"/>
          <w:sz w:val="11"/>
          <w:vertAlign w:val="subscript"/>
          <w:rtl/>
        </w:rPr>
        <w:t xml:space="preserve"> </w:t>
      </w:r>
      <w:r w:rsidRPr="001B3037">
        <w:rPr>
          <w:rFonts w:ascii="FbShefa" w:hAnsi="FbShefa"/>
          <w:b/>
          <w:bCs/>
          <w:color w:val="3B2F2A" w:themeColor="text2" w:themeShade="80"/>
          <w:sz w:val="11"/>
          <w:vertAlign w:val="subscript"/>
          <w:rtl/>
        </w:rPr>
        <w:t>תורה</w:t>
      </w:r>
      <w:r w:rsidR="00980F5A" w:rsidRPr="00270114">
        <w:rPr>
          <w:rFonts w:ascii="FbShefa" w:hAnsi="FbShefa"/>
          <w:sz w:val="11"/>
          <w:vertAlign w:val="subscript"/>
          <w:rtl/>
        </w:rPr>
        <w:t>.</w:t>
      </w:r>
      <w:r w:rsidRPr="00270114">
        <w:rPr>
          <w:rFonts w:ascii="FbShefa" w:hAnsi="FbShefa"/>
          <w:sz w:val="11"/>
          <w:vertAlign w:val="subscript"/>
          <w:rtl/>
        </w:rPr>
        <w:t xml:space="preserve"> מעות כחלוקים ולא יין</w:t>
      </w:r>
      <w:r w:rsidR="00980F5A" w:rsidRPr="00270114">
        <w:rPr>
          <w:rFonts w:ascii="FbShefa" w:hAnsi="FbShefa"/>
          <w:sz w:val="11"/>
          <w:vertAlign w:val="subscript"/>
          <w:rtl/>
        </w:rPr>
        <w:t>.</w:t>
      </w:r>
    </w:p>
    <w:p w14:paraId="0EFB12AA" w14:textId="1DA4CF7A" w:rsidR="002F24DC" w:rsidRPr="00270114" w:rsidRDefault="00087047" w:rsidP="00087047">
      <w:pPr>
        <w:spacing w:line="240" w:lineRule="auto"/>
        <w:rPr>
          <w:rFonts w:ascii="FbShefa" w:hAnsi="FbShefa"/>
          <w:sz w:val="11"/>
          <w:vertAlign w:val="subscript"/>
          <w:rtl/>
        </w:rPr>
      </w:pPr>
      <w:r w:rsidRPr="001B3037">
        <w:rPr>
          <w:rFonts w:ascii="FbShefa" w:hAnsi="FbShefa"/>
          <w:b/>
          <w:bCs/>
          <w:color w:val="3B2F2A" w:themeColor="text2" w:themeShade="80"/>
          <w:sz w:val="11"/>
          <w:vertAlign w:val="subscript"/>
          <w:rtl/>
        </w:rPr>
        <w:t>אמר</w:t>
      </w:r>
      <w:r w:rsidR="00980F5A" w:rsidRPr="001B3037">
        <w:rPr>
          <w:rFonts w:ascii="FbShefa" w:hAnsi="FbShefa"/>
          <w:b/>
          <w:bCs/>
          <w:color w:val="3B2F2A" w:themeColor="text2" w:themeShade="80"/>
          <w:sz w:val="11"/>
          <w:vertAlign w:val="subscript"/>
          <w:rtl/>
        </w:rPr>
        <w:t>.</w:t>
      </w:r>
      <w:r w:rsidRPr="001B3037">
        <w:rPr>
          <w:rFonts w:ascii="FbShefa" w:hAnsi="FbShefa"/>
          <w:b/>
          <w:bCs/>
          <w:color w:val="3B2F2A" w:themeColor="text2" w:themeShade="80"/>
          <w:sz w:val="11"/>
          <w:vertAlign w:val="subscript"/>
          <w:rtl/>
        </w:rPr>
        <w:t xml:space="preserve"> </w:t>
      </w:r>
      <w:r w:rsidRPr="00270114">
        <w:rPr>
          <w:rFonts w:ascii="FbShefa" w:hAnsi="FbShefa"/>
          <w:sz w:val="11"/>
          <w:vertAlign w:val="subscript"/>
          <w:rtl/>
        </w:rPr>
        <w:t>קא חזינא דבתר דידי קא אתי מר</w:t>
      </w:r>
      <w:r w:rsidR="00980F5A" w:rsidRPr="00270114">
        <w:rPr>
          <w:rFonts w:ascii="FbShefa" w:hAnsi="FbShefa"/>
          <w:sz w:val="11"/>
          <w:vertAlign w:val="subscript"/>
          <w:rtl/>
        </w:rPr>
        <w:t>.</w:t>
      </w:r>
    </w:p>
    <w:p w14:paraId="3873C0BB" w14:textId="746F0831" w:rsidR="00087047" w:rsidRPr="00270114" w:rsidRDefault="00087047" w:rsidP="00087047">
      <w:pPr>
        <w:spacing w:line="240" w:lineRule="auto"/>
        <w:rPr>
          <w:rFonts w:ascii="FbShefa" w:hAnsi="FbShefa"/>
          <w:sz w:val="11"/>
          <w:vertAlign w:val="subscript"/>
          <w:rtl/>
        </w:rPr>
      </w:pPr>
      <w:r w:rsidRPr="001B3037">
        <w:rPr>
          <w:rFonts w:ascii="FbShefa" w:hAnsi="FbShefa"/>
          <w:b/>
          <w:bCs/>
          <w:color w:val="3B2F2A" w:themeColor="text2" w:themeShade="80"/>
          <w:sz w:val="11"/>
          <w:vertAlign w:val="subscript"/>
          <w:rtl/>
        </w:rPr>
        <w:t>אמר</w:t>
      </w:r>
      <w:r w:rsidR="00980F5A" w:rsidRPr="001B3037">
        <w:rPr>
          <w:rFonts w:ascii="FbShefa" w:hAnsi="FbShefa"/>
          <w:b/>
          <w:bCs/>
          <w:color w:val="3B2F2A" w:themeColor="text2" w:themeShade="80"/>
          <w:sz w:val="11"/>
          <w:vertAlign w:val="subscript"/>
          <w:rtl/>
        </w:rPr>
        <w:t>.</w:t>
      </w:r>
      <w:r w:rsidRPr="00270114">
        <w:rPr>
          <w:rFonts w:ascii="FbShefa" w:hAnsi="FbShefa"/>
          <w:sz w:val="11"/>
          <w:vertAlign w:val="subscript"/>
          <w:rtl/>
        </w:rPr>
        <w:t xml:space="preserve"> כהאי גונא ודאי צריך לאודועיה</w:t>
      </w:r>
      <w:r w:rsidR="00980F5A" w:rsidRPr="00270114">
        <w:rPr>
          <w:rFonts w:ascii="FbShefa" w:hAnsi="FbShefa"/>
          <w:sz w:val="11"/>
          <w:vertAlign w:val="subscript"/>
          <w:rtl/>
        </w:rPr>
        <w:t>.</w:t>
      </w:r>
    </w:p>
    <w:p w14:paraId="24D9F021" w14:textId="5D5517D3" w:rsidR="009C3CB4" w:rsidRPr="00270114" w:rsidRDefault="009C3CB4" w:rsidP="00794C1A">
      <w:pPr>
        <w:pStyle w:val="1"/>
        <w:rPr>
          <w:rFonts w:ascii="FbShefa" w:hAnsi="FbShefa"/>
          <w:rtl/>
        </w:rPr>
      </w:pPr>
      <w:r w:rsidRPr="00270114">
        <w:rPr>
          <w:rFonts w:ascii="FbShefa" w:hAnsi="FbShefa"/>
          <w:sz w:val="11"/>
          <w:rtl/>
        </w:rPr>
        <w:t>סט</w:t>
      </w:r>
      <w:r w:rsidR="00B36BF2" w:rsidRPr="00270114">
        <w:rPr>
          <w:rFonts w:ascii="FbShefa" w:hAnsi="FbShefa"/>
          <w:sz w:val="11"/>
          <w:rtl/>
        </w:rPr>
        <w:t>, ב</w:t>
      </w:r>
    </w:p>
    <w:p w14:paraId="57DDDB28"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זוזי ומרא</w:t>
      </w:r>
    </w:p>
    <w:p w14:paraId="4ED10D90" w14:textId="77777777" w:rsidR="00A638DB" w:rsidRPr="00270114" w:rsidRDefault="009C3CB4" w:rsidP="00A638DB">
      <w:pPr>
        <w:pStyle w:val="3"/>
        <w:rPr>
          <w:rFonts w:ascii="FbShefa" w:hAnsi="FbShefa"/>
          <w:rtl/>
        </w:rPr>
      </w:pPr>
      <w:r w:rsidRPr="00270114">
        <w:rPr>
          <w:rFonts w:ascii="FbShefa" w:hAnsi="FbShefa"/>
          <w:rtl/>
        </w:rPr>
        <w:t>זוזי</w:t>
      </w:r>
      <w:r w:rsidR="00A638DB" w:rsidRPr="00270114">
        <w:rPr>
          <w:rFonts w:ascii="FbShefa" w:hAnsi="FbShefa"/>
          <w:rtl/>
        </w:rPr>
        <w:t>:</w:t>
      </w:r>
    </w:p>
    <w:p w14:paraId="2E63DD9C" w14:textId="45D0172B"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אסור</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להשכיר בפשיטא ביומא</w:t>
      </w:r>
      <w:r w:rsidR="00980F5A" w:rsidRPr="00270114">
        <w:rPr>
          <w:rFonts w:ascii="FbShefa" w:hAnsi="FbShefa"/>
          <w:sz w:val="11"/>
          <w:rtl/>
        </w:rPr>
        <w:t>.</w:t>
      </w:r>
    </w:p>
    <w:p w14:paraId="752D7E12" w14:textId="677F0D07" w:rsidR="009C3CB4" w:rsidRPr="00270114" w:rsidRDefault="00A638DB" w:rsidP="009C3CB4">
      <w:pPr>
        <w:spacing w:line="240" w:lineRule="auto"/>
        <w:rPr>
          <w:rFonts w:ascii="FbShefa" w:hAnsi="FbShefa"/>
          <w:sz w:val="11"/>
          <w:rtl/>
        </w:rPr>
      </w:pPr>
      <w:r w:rsidRPr="001B3037">
        <w:rPr>
          <w:rFonts w:ascii="FbShefa" w:hAnsi="FbShefa"/>
          <w:b/>
          <w:bCs/>
          <w:color w:val="3B2F2A" w:themeColor="text2" w:themeShade="80"/>
          <w:sz w:val="11"/>
          <w:rtl/>
        </w:rPr>
        <w:t>כיון</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Pr="00270114">
        <w:rPr>
          <w:rFonts w:ascii="FbShefa" w:hAnsi="FbShefa"/>
          <w:sz w:val="11"/>
          <w:rtl/>
        </w:rPr>
        <w:t>ד</w:t>
      </w:r>
      <w:r w:rsidR="009C3CB4" w:rsidRPr="00270114">
        <w:rPr>
          <w:rFonts w:ascii="FbShefa" w:hAnsi="FbShefa"/>
          <w:sz w:val="11"/>
          <w:rtl/>
        </w:rPr>
        <w:t>לא הדרי בעינייהו ולא ידיע פחתיה</w:t>
      </w:r>
      <w:r w:rsidR="00980F5A" w:rsidRPr="00270114">
        <w:rPr>
          <w:rFonts w:ascii="FbShefa" w:hAnsi="FbShefa"/>
          <w:sz w:val="11"/>
          <w:rtl/>
        </w:rPr>
        <w:t>.</w:t>
      </w:r>
    </w:p>
    <w:p w14:paraId="0BE23200" w14:textId="680D3522" w:rsidR="00A638DB" w:rsidRPr="00270114" w:rsidRDefault="0090160C" w:rsidP="0090160C">
      <w:pPr>
        <w:spacing w:line="240" w:lineRule="auto"/>
        <w:rPr>
          <w:rFonts w:ascii="FbShefa" w:hAnsi="FbShefa"/>
          <w:rtl/>
        </w:rPr>
      </w:pPr>
      <w:r w:rsidRPr="001B3037">
        <w:rPr>
          <w:rFonts w:ascii="FbShefa" w:hAnsi="FbShefa"/>
          <w:b/>
          <w:bCs/>
          <w:color w:val="3B2F2A" w:themeColor="text2" w:themeShade="80"/>
          <w:rtl/>
        </w:rPr>
        <w:t>רב חמא</w:t>
      </w:r>
      <w:r w:rsidR="00980F5A" w:rsidRPr="001B3037">
        <w:rPr>
          <w:rFonts w:ascii="FbShefa" w:hAnsi="FbShefa"/>
          <w:b/>
          <w:bCs/>
          <w:color w:val="3B2F2A" w:themeColor="text2" w:themeShade="80"/>
          <w:rtl/>
        </w:rPr>
        <w:t>.</w:t>
      </w:r>
      <w:r w:rsidRPr="00270114">
        <w:rPr>
          <w:rFonts w:ascii="FbShefa" w:hAnsi="FbShefa"/>
          <w:rtl/>
        </w:rPr>
        <w:t xml:space="preserve"> מוגר זוזי בפשיטא ביומא</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כלו</w:t>
      </w:r>
      <w:r w:rsidR="00980F5A" w:rsidRPr="001B3037">
        <w:rPr>
          <w:rFonts w:ascii="FbShefa" w:hAnsi="FbShefa"/>
          <w:b/>
          <w:bCs/>
          <w:color w:val="3B2F2A" w:themeColor="text2" w:themeShade="80"/>
          <w:rtl/>
        </w:rPr>
        <w:t>.</w:t>
      </w:r>
      <w:r w:rsidRPr="00270114">
        <w:rPr>
          <w:rFonts w:ascii="FbShefa" w:hAnsi="FbShefa"/>
          <w:rtl/>
        </w:rPr>
        <w:t xml:space="preserve"> זוזי</w:t>
      </w:r>
      <w:r w:rsidR="00980F5A" w:rsidRPr="00270114">
        <w:rPr>
          <w:rFonts w:ascii="FbShefa" w:hAnsi="FbShefa"/>
          <w:rtl/>
        </w:rPr>
        <w:t>.</w:t>
      </w:r>
    </w:p>
    <w:p w14:paraId="20E4A457" w14:textId="77777777" w:rsidR="0090160C" w:rsidRPr="00270114" w:rsidRDefault="0090160C" w:rsidP="0090160C">
      <w:pPr>
        <w:spacing w:line="240" w:lineRule="auto"/>
        <w:rPr>
          <w:rFonts w:ascii="FbShefa" w:hAnsi="FbShefa"/>
          <w:rtl/>
        </w:rPr>
      </w:pPr>
    </w:p>
    <w:p w14:paraId="71D46DA7" w14:textId="77777777" w:rsidR="00A638DB" w:rsidRPr="00270114" w:rsidRDefault="009C3CB4" w:rsidP="00A638DB">
      <w:pPr>
        <w:pStyle w:val="3"/>
        <w:rPr>
          <w:rFonts w:ascii="FbShefa" w:hAnsi="FbShefa"/>
          <w:rtl/>
        </w:rPr>
      </w:pPr>
      <w:r w:rsidRPr="00270114">
        <w:rPr>
          <w:rFonts w:ascii="FbShefa" w:hAnsi="FbShefa"/>
          <w:rtl/>
        </w:rPr>
        <w:t>מרא</w:t>
      </w:r>
      <w:r w:rsidR="00A638DB" w:rsidRPr="00270114">
        <w:rPr>
          <w:rFonts w:ascii="FbShefa" w:hAnsi="FbShefa"/>
          <w:rtl/>
        </w:rPr>
        <w:t>:</w:t>
      </w:r>
    </w:p>
    <w:p w14:paraId="60D051C3" w14:textId="5DBC4519"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מותר</w:t>
      </w:r>
      <w:r w:rsidR="00980F5A" w:rsidRPr="001B3037">
        <w:rPr>
          <w:rFonts w:ascii="FbShefa" w:hAnsi="FbShefa"/>
          <w:b/>
          <w:bCs/>
          <w:color w:val="3B2F2A" w:themeColor="text2" w:themeShade="80"/>
          <w:sz w:val="11"/>
          <w:rtl/>
        </w:rPr>
        <w:t>.</w:t>
      </w:r>
      <w:r w:rsidR="00A638DB" w:rsidRPr="00270114">
        <w:rPr>
          <w:rFonts w:ascii="FbShefa" w:hAnsi="FbShefa"/>
          <w:sz w:val="11"/>
          <w:rtl/>
        </w:rPr>
        <w:t xml:space="preserve"> להשגכיר בפשיטא ביומא</w:t>
      </w:r>
      <w:r w:rsidR="00980F5A" w:rsidRPr="00270114">
        <w:rPr>
          <w:rFonts w:ascii="FbShefa" w:hAnsi="FbShefa"/>
          <w:sz w:val="11"/>
          <w:rtl/>
        </w:rPr>
        <w:t>.</w:t>
      </w:r>
    </w:p>
    <w:p w14:paraId="2E20FBD5" w14:textId="2F566E6F" w:rsidR="00433741" w:rsidRPr="00270114" w:rsidRDefault="00A638DB" w:rsidP="009C3CB4">
      <w:pPr>
        <w:spacing w:line="240" w:lineRule="auto"/>
        <w:rPr>
          <w:rFonts w:ascii="FbShefa" w:hAnsi="FbShefa"/>
          <w:sz w:val="11"/>
          <w:rtl/>
        </w:rPr>
      </w:pPr>
      <w:r w:rsidRPr="001B3037">
        <w:rPr>
          <w:rFonts w:ascii="FbShefa" w:hAnsi="FbShefa"/>
          <w:b/>
          <w:bCs/>
          <w:color w:val="3B2F2A" w:themeColor="text2" w:themeShade="80"/>
          <w:sz w:val="11"/>
          <w:rtl/>
        </w:rPr>
        <w:t>כיון</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w:t>
      </w:r>
      <w:r w:rsidRPr="00270114">
        <w:rPr>
          <w:rFonts w:ascii="FbShefa" w:hAnsi="FbShefa"/>
          <w:sz w:val="11"/>
          <w:rtl/>
        </w:rPr>
        <w:t>ד</w:t>
      </w:r>
      <w:r w:rsidR="009C3CB4" w:rsidRPr="00270114">
        <w:rPr>
          <w:rFonts w:ascii="FbShefa" w:hAnsi="FbShefa"/>
          <w:sz w:val="11"/>
          <w:rtl/>
        </w:rPr>
        <w:t>מרא הדרא בעינא וידיע פחתיה</w:t>
      </w:r>
      <w:r w:rsidR="00980F5A" w:rsidRPr="00270114">
        <w:rPr>
          <w:rFonts w:ascii="FbShefa" w:hAnsi="FbShefa"/>
          <w:sz w:val="11"/>
          <w:rtl/>
        </w:rPr>
        <w:t>.</w:t>
      </w:r>
    </w:p>
    <w:p w14:paraId="5C042E68" w14:textId="64B9272E" w:rsidR="009C3CB4" w:rsidRPr="00270114" w:rsidRDefault="009C3CB4" w:rsidP="009C3CB4">
      <w:pPr>
        <w:spacing w:line="240" w:lineRule="auto"/>
        <w:rPr>
          <w:rFonts w:ascii="FbShefa" w:hAnsi="FbShefa"/>
          <w:sz w:val="11"/>
          <w:rtl/>
        </w:rPr>
      </w:pPr>
    </w:p>
    <w:p w14:paraId="277545D7"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ריבית מלוה למלוה</w:t>
      </w:r>
    </w:p>
    <w:p w14:paraId="7668F2E6" w14:textId="5D979138"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לא אסרה תורה</w:t>
      </w:r>
      <w:r w:rsidR="00980F5A" w:rsidRPr="00270114">
        <w:rPr>
          <w:rFonts w:ascii="FbShefa" w:hAnsi="FbShefa"/>
          <w:sz w:val="11"/>
          <w:rtl/>
        </w:rPr>
        <w:t>.</w:t>
      </w:r>
      <w:r w:rsidRPr="00270114">
        <w:rPr>
          <w:rFonts w:ascii="FbShefa" w:hAnsi="FbShefa"/>
          <w:sz w:val="11"/>
          <w:rtl/>
        </w:rPr>
        <w:t xml:space="preserve"> אלא רבית הבאה מלוה למלוה</w:t>
      </w:r>
      <w:r w:rsidR="00980F5A" w:rsidRPr="00270114">
        <w:rPr>
          <w:rFonts w:ascii="FbShefa" w:hAnsi="FbShefa"/>
          <w:sz w:val="11"/>
          <w:rtl/>
        </w:rPr>
        <w:t>.</w:t>
      </w:r>
    </w:p>
    <w:p w14:paraId="347C56B3" w14:textId="2AB6D41E" w:rsidR="009C3CB4" w:rsidRPr="001B3037" w:rsidRDefault="009C3CB4" w:rsidP="009C3CB4">
      <w:pPr>
        <w:spacing w:line="240" w:lineRule="auto"/>
        <w:rPr>
          <w:rFonts w:ascii="FbShefa" w:hAnsi="FbShefa"/>
          <w:b/>
          <w:bCs/>
          <w:color w:val="3B2F2A" w:themeColor="text2" w:themeShade="80"/>
          <w:sz w:val="11"/>
          <w:rtl/>
        </w:rPr>
      </w:pPr>
      <w:r w:rsidRPr="001B3037">
        <w:rPr>
          <w:rFonts w:ascii="FbShefa" w:hAnsi="FbShefa"/>
          <w:b/>
          <w:bCs/>
          <w:color w:val="3B2F2A" w:themeColor="text2" w:themeShade="80"/>
          <w:sz w:val="11"/>
          <w:rtl/>
        </w:rPr>
        <w:t>מותר</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לומר לחברו הילך ארבעה זוזי ואוזפיה לפלניא זוזי</w:t>
      </w:r>
      <w:r w:rsidR="00980F5A" w:rsidRPr="00270114">
        <w:rPr>
          <w:rFonts w:ascii="FbShefa" w:hAnsi="FbShefa"/>
          <w:sz w:val="11"/>
          <w:rtl/>
        </w:rPr>
        <w:t>.</w:t>
      </w:r>
    </w:p>
    <w:p w14:paraId="253A92B6" w14:textId="77777777" w:rsidR="003876E8" w:rsidRPr="001B3037" w:rsidRDefault="003876E8" w:rsidP="009C3CB4">
      <w:pPr>
        <w:spacing w:line="240" w:lineRule="auto"/>
        <w:rPr>
          <w:rFonts w:ascii="FbShefa" w:hAnsi="FbShefa"/>
          <w:b/>
          <w:bCs/>
          <w:color w:val="3B2F2A" w:themeColor="text2" w:themeShade="80"/>
          <w:sz w:val="11"/>
          <w:rtl/>
        </w:rPr>
      </w:pPr>
    </w:p>
    <w:p w14:paraId="77B9F965" w14:textId="3194077C"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מותר</w:t>
      </w:r>
      <w:r w:rsidR="00980F5A" w:rsidRPr="001B3037">
        <w:rPr>
          <w:rFonts w:ascii="FbShefa" w:hAnsi="FbShefa"/>
          <w:b/>
          <w:bCs/>
          <w:color w:val="3B2F2A" w:themeColor="text2" w:themeShade="80"/>
          <w:sz w:val="11"/>
          <w:rtl/>
        </w:rPr>
        <w:t>.</w:t>
      </w:r>
      <w:r w:rsidRPr="00270114">
        <w:rPr>
          <w:rFonts w:ascii="FbShefa" w:hAnsi="FbShefa"/>
          <w:sz w:val="11"/>
          <w:rtl/>
        </w:rPr>
        <w:t xml:space="preserve"> לומר לחברו שקיל ארבעה זוזי ואמור לפלוני לאוזפן זוזי</w:t>
      </w:r>
      <w:r w:rsidR="00980F5A" w:rsidRPr="00270114">
        <w:rPr>
          <w:rFonts w:ascii="FbShefa" w:hAnsi="FbShefa"/>
          <w:sz w:val="11"/>
          <w:rtl/>
        </w:rPr>
        <w:t>.</w:t>
      </w:r>
    </w:p>
    <w:p w14:paraId="0897FBDA" w14:textId="0AD19F00" w:rsidR="00433741" w:rsidRPr="00270114" w:rsidRDefault="003876E8" w:rsidP="009C3CB4">
      <w:pPr>
        <w:spacing w:line="240" w:lineRule="auto"/>
        <w:rPr>
          <w:rFonts w:ascii="FbShefa" w:hAnsi="FbShefa"/>
          <w:sz w:val="11"/>
          <w:rtl/>
        </w:rPr>
      </w:pPr>
      <w:r w:rsidRPr="001B3037">
        <w:rPr>
          <w:rFonts w:ascii="FbShefa" w:hAnsi="FbShefa"/>
          <w:b/>
          <w:bCs/>
          <w:color w:val="3B2F2A" w:themeColor="text2" w:themeShade="80"/>
          <w:sz w:val="11"/>
          <w:rtl/>
        </w:rPr>
        <w:t>כיון</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Pr="00270114">
        <w:rPr>
          <w:rFonts w:ascii="FbShefa" w:hAnsi="FbShefa"/>
          <w:sz w:val="11"/>
          <w:rtl/>
        </w:rPr>
        <w:t>ד</w:t>
      </w:r>
      <w:r w:rsidR="009C3CB4" w:rsidRPr="00270114">
        <w:rPr>
          <w:rFonts w:ascii="FbShefa" w:hAnsi="FbShefa"/>
          <w:sz w:val="11"/>
          <w:rtl/>
        </w:rPr>
        <w:t>שכר אמירה קא שקיל</w:t>
      </w:r>
      <w:r w:rsidR="00980F5A" w:rsidRPr="00270114">
        <w:rPr>
          <w:rFonts w:ascii="FbShefa" w:hAnsi="FbShefa"/>
          <w:sz w:val="11"/>
          <w:rtl/>
        </w:rPr>
        <w:t>.</w:t>
      </w:r>
    </w:p>
    <w:p w14:paraId="59BA552A" w14:textId="77777777" w:rsidR="003876E8" w:rsidRPr="00270114" w:rsidRDefault="003876E8" w:rsidP="009C3CB4">
      <w:pPr>
        <w:spacing w:line="240" w:lineRule="auto"/>
        <w:rPr>
          <w:rFonts w:ascii="FbShefa" w:hAnsi="FbShefa"/>
          <w:sz w:val="11"/>
          <w:rtl/>
        </w:rPr>
      </w:pPr>
    </w:p>
    <w:p w14:paraId="54635828" w14:textId="77777777" w:rsidR="003876E8" w:rsidRPr="00270114" w:rsidRDefault="003876E8" w:rsidP="003876E8">
      <w:pPr>
        <w:pStyle w:val="3"/>
        <w:rPr>
          <w:rFonts w:ascii="FbShefa" w:hAnsi="FbShefa"/>
          <w:vertAlign w:val="subscript"/>
          <w:rtl/>
        </w:rPr>
      </w:pPr>
      <w:r w:rsidRPr="00270114">
        <w:rPr>
          <w:rFonts w:ascii="FbShefa" w:hAnsi="FbShefa"/>
          <w:vertAlign w:val="subscript"/>
          <w:rtl/>
        </w:rPr>
        <w:t>מעשה:</w:t>
      </w:r>
    </w:p>
    <w:p w14:paraId="7B626D0F" w14:textId="1AB3B191" w:rsidR="003876E8" w:rsidRPr="00270114" w:rsidRDefault="003876E8" w:rsidP="003876E8">
      <w:pPr>
        <w:spacing w:line="240" w:lineRule="auto"/>
        <w:rPr>
          <w:rFonts w:ascii="FbShefa" w:hAnsi="FbShefa"/>
          <w:sz w:val="11"/>
          <w:vertAlign w:val="subscript"/>
          <w:rtl/>
        </w:rPr>
      </w:pPr>
      <w:r w:rsidRPr="001B3037">
        <w:rPr>
          <w:rFonts w:ascii="FbShefa" w:hAnsi="FbShefa"/>
          <w:b/>
          <w:bCs/>
          <w:color w:val="3B2F2A" w:themeColor="text2" w:themeShade="80"/>
          <w:sz w:val="11"/>
          <w:vertAlign w:val="subscript"/>
          <w:rtl/>
        </w:rPr>
        <w:t>דהוה</w:t>
      </w:r>
      <w:r w:rsidR="00980F5A" w:rsidRPr="001B3037">
        <w:rPr>
          <w:rFonts w:ascii="FbShefa" w:hAnsi="FbShefa"/>
          <w:b/>
          <w:bCs/>
          <w:color w:val="3B2F2A" w:themeColor="text2" w:themeShade="80"/>
          <w:sz w:val="11"/>
          <w:vertAlign w:val="subscript"/>
          <w:rtl/>
        </w:rPr>
        <w:t>.</w:t>
      </w:r>
      <w:r w:rsidR="001C0E38" w:rsidRPr="00270114">
        <w:rPr>
          <w:rFonts w:ascii="FbShefa" w:hAnsi="FbShefa"/>
          <w:sz w:val="11"/>
          <w:vertAlign w:val="subscript"/>
          <w:rtl/>
        </w:rPr>
        <w:t xml:space="preserve"> </w:t>
      </w:r>
      <w:r w:rsidRPr="00270114">
        <w:rPr>
          <w:rFonts w:ascii="FbShefa" w:hAnsi="FbShefa"/>
          <w:sz w:val="11"/>
          <w:vertAlign w:val="subscript"/>
          <w:rtl/>
        </w:rPr>
        <w:t>שקיל אוגנא דקירא מקיראי</w:t>
      </w:r>
      <w:r w:rsidR="00980F5A" w:rsidRPr="00270114">
        <w:rPr>
          <w:rFonts w:ascii="FbShefa" w:hAnsi="FbShefa"/>
          <w:sz w:val="11"/>
          <w:vertAlign w:val="subscript"/>
          <w:rtl/>
        </w:rPr>
        <w:t>.</w:t>
      </w:r>
    </w:p>
    <w:p w14:paraId="360DC0C9" w14:textId="7AAFC736" w:rsidR="002F24DC" w:rsidRPr="00270114" w:rsidRDefault="003876E8" w:rsidP="003876E8">
      <w:pPr>
        <w:spacing w:line="240" w:lineRule="auto"/>
        <w:rPr>
          <w:rFonts w:ascii="FbShefa" w:hAnsi="FbShefa"/>
          <w:sz w:val="11"/>
          <w:vertAlign w:val="subscript"/>
          <w:rtl/>
        </w:rPr>
      </w:pPr>
      <w:r w:rsidRPr="001B3037">
        <w:rPr>
          <w:rFonts w:ascii="FbShefa" w:hAnsi="FbShefa"/>
          <w:b/>
          <w:bCs/>
          <w:color w:val="3B2F2A" w:themeColor="text2" w:themeShade="80"/>
          <w:sz w:val="11"/>
          <w:vertAlign w:val="subscript"/>
          <w:rtl/>
        </w:rPr>
        <w:t>ואמר לאבוה</w:t>
      </w:r>
      <w:r w:rsidR="00980F5A" w:rsidRPr="001B3037">
        <w:rPr>
          <w:rFonts w:ascii="FbShefa" w:hAnsi="FbShefa"/>
          <w:b/>
          <w:bCs/>
          <w:color w:val="3B2F2A" w:themeColor="text2" w:themeShade="80"/>
          <w:sz w:val="11"/>
          <w:vertAlign w:val="subscript"/>
          <w:rtl/>
        </w:rPr>
        <w:t>.</w:t>
      </w:r>
      <w:r w:rsidRPr="00270114">
        <w:rPr>
          <w:rFonts w:ascii="FbShefa" w:hAnsi="FbShefa"/>
          <w:sz w:val="11"/>
          <w:vertAlign w:val="subscript"/>
          <w:rtl/>
        </w:rPr>
        <w:t xml:space="preserve"> אוזפינהו זוזי</w:t>
      </w:r>
      <w:r w:rsidR="00980F5A" w:rsidRPr="00270114">
        <w:rPr>
          <w:rFonts w:ascii="FbShefa" w:hAnsi="FbShefa"/>
          <w:sz w:val="11"/>
          <w:vertAlign w:val="subscript"/>
          <w:rtl/>
        </w:rPr>
        <w:t>.</w:t>
      </w:r>
    </w:p>
    <w:p w14:paraId="3A485F75" w14:textId="02B1BBBD" w:rsidR="003876E8" w:rsidRPr="00270114" w:rsidRDefault="003876E8" w:rsidP="003876E8">
      <w:pPr>
        <w:spacing w:line="240" w:lineRule="auto"/>
        <w:rPr>
          <w:rFonts w:ascii="FbShefa" w:hAnsi="FbShefa"/>
          <w:sz w:val="11"/>
          <w:vertAlign w:val="subscript"/>
          <w:rtl/>
        </w:rPr>
      </w:pPr>
      <w:r w:rsidRPr="001B3037">
        <w:rPr>
          <w:rFonts w:ascii="FbShefa" w:hAnsi="FbShefa"/>
          <w:b/>
          <w:bCs/>
          <w:color w:val="3B2F2A" w:themeColor="text2" w:themeShade="80"/>
          <w:sz w:val="11"/>
          <w:vertAlign w:val="subscript"/>
          <w:rtl/>
        </w:rPr>
        <w:t>אמר</w:t>
      </w:r>
      <w:r w:rsidR="00980F5A" w:rsidRPr="001B3037">
        <w:rPr>
          <w:rFonts w:ascii="FbShefa" w:hAnsi="FbShefa"/>
          <w:b/>
          <w:bCs/>
          <w:color w:val="3B2F2A" w:themeColor="text2" w:themeShade="80"/>
          <w:sz w:val="11"/>
          <w:vertAlign w:val="subscript"/>
          <w:rtl/>
        </w:rPr>
        <w:t>.</w:t>
      </w:r>
      <w:r w:rsidRPr="00270114">
        <w:rPr>
          <w:rFonts w:ascii="FbShefa" w:hAnsi="FbShefa"/>
          <w:sz w:val="11"/>
          <w:vertAlign w:val="subscript"/>
          <w:rtl/>
        </w:rPr>
        <w:t xml:space="preserve"> כל כי האי רביתא ניכול</w:t>
      </w:r>
      <w:r w:rsidR="00980F5A" w:rsidRPr="00270114">
        <w:rPr>
          <w:rFonts w:ascii="FbShefa" w:hAnsi="FbShefa"/>
          <w:sz w:val="11"/>
          <w:vertAlign w:val="subscript"/>
          <w:rtl/>
        </w:rPr>
        <w:t>.</w:t>
      </w:r>
    </w:p>
    <w:p w14:paraId="06A4BF2E" w14:textId="333B64D5" w:rsidR="009C3CB4" w:rsidRPr="00270114" w:rsidRDefault="009C3CB4" w:rsidP="009C3CB4">
      <w:pPr>
        <w:spacing w:line="240" w:lineRule="auto"/>
        <w:rPr>
          <w:rFonts w:ascii="FbShefa" w:hAnsi="FbShefa"/>
          <w:sz w:val="11"/>
          <w:rtl/>
        </w:rPr>
      </w:pPr>
    </w:p>
    <w:p w14:paraId="7946EEF8" w14:textId="523DC4ED" w:rsidR="009C3CB4" w:rsidRPr="001B3037" w:rsidRDefault="009C3CB4" w:rsidP="003C62D1">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rtl/>
        </w:rPr>
        <w:t>שָׁמִין פָּרָה וַחֲמוֹר וְכָל דָּבָר שֶׁהוּא עוֹשֶׂה וְאוֹכֵל לְמֶחֱצָה</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מְקוֹם שֶׁנָּהֲגוּ לַחֲלֹק אֶת הַוְּלָדוֹת מִיָּד, חוֹלְקִין, מְקוֹם שֶׁנָּהֲגוּ לְגַדֵּל, יְגַדֵּלוּ</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רַבָּן שִׁמְעוֹן בֶּן גַּמְלִיאֵל אוֹמֵר, שָׁמִין עֵגֶל עִם אִמּוֹ וּסְיָח עִם אִמּוֹ</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וּמַפְרִיז עַל שָׂדֵהוּ, וְאֵינוֹ חוֹשֵׁשׁ מִשּׁוּם רִבִּית: </w:t>
      </w:r>
    </w:p>
    <w:p w14:paraId="314AA731" w14:textId="77777777" w:rsidR="009C3CB4" w:rsidRPr="00270114" w:rsidRDefault="009C3CB4" w:rsidP="009C3CB4">
      <w:pPr>
        <w:spacing w:line="240" w:lineRule="auto"/>
        <w:rPr>
          <w:rFonts w:ascii="FbShefa" w:hAnsi="FbShefa"/>
          <w:sz w:val="11"/>
          <w:rtl/>
        </w:rPr>
      </w:pPr>
    </w:p>
    <w:p w14:paraId="17FCC976"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מפריז</w:t>
      </w:r>
    </w:p>
    <w:p w14:paraId="7949BEE2" w14:textId="77777777" w:rsidR="00E97D29" w:rsidRPr="00270114" w:rsidRDefault="009C3CB4" w:rsidP="00E97D29">
      <w:pPr>
        <w:pStyle w:val="3"/>
        <w:rPr>
          <w:rFonts w:ascii="FbShefa" w:hAnsi="FbShefa"/>
          <w:rtl/>
        </w:rPr>
      </w:pPr>
      <w:r w:rsidRPr="00270114">
        <w:rPr>
          <w:rFonts w:ascii="FbShefa" w:hAnsi="FbShefa"/>
          <w:rtl/>
        </w:rPr>
        <w:t>שדה</w:t>
      </w:r>
      <w:r w:rsidR="00E97D29" w:rsidRPr="00270114">
        <w:rPr>
          <w:rFonts w:ascii="FbShefa" w:hAnsi="FbShefa"/>
          <w:rtl/>
        </w:rPr>
        <w:t>:</w:t>
      </w:r>
    </w:p>
    <w:p w14:paraId="2F76A081" w14:textId="447A6405"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השוכר</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בעשרה כורים</w:t>
      </w:r>
      <w:r w:rsidR="00980F5A" w:rsidRPr="00270114">
        <w:rPr>
          <w:rFonts w:ascii="FbShefa" w:hAnsi="FbShefa"/>
          <w:sz w:val="11"/>
          <w:rtl/>
        </w:rPr>
        <w:t>.</w:t>
      </w:r>
    </w:p>
    <w:p w14:paraId="57C9725B" w14:textId="265BE1F8"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מותר</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ליקח מאתים זוז ולפרנס את השדה</w:t>
      </w:r>
      <w:r w:rsidR="001C0E38" w:rsidRPr="00270114">
        <w:rPr>
          <w:rFonts w:ascii="FbShefa" w:hAnsi="FbShefa"/>
          <w:sz w:val="11"/>
          <w:rtl/>
        </w:rPr>
        <w:t xml:space="preserve">, </w:t>
      </w:r>
      <w:r w:rsidRPr="00270114">
        <w:rPr>
          <w:rFonts w:ascii="FbShefa" w:hAnsi="FbShefa"/>
          <w:sz w:val="11"/>
          <w:rtl/>
        </w:rPr>
        <w:t>ולהעלות שנים עשר כורין</w:t>
      </w:r>
      <w:r w:rsidR="00980F5A" w:rsidRPr="00270114">
        <w:rPr>
          <w:rFonts w:ascii="FbShefa" w:hAnsi="FbShefa"/>
          <w:sz w:val="11"/>
          <w:rtl/>
        </w:rPr>
        <w:t>.</w:t>
      </w:r>
    </w:p>
    <w:p w14:paraId="58020B65" w14:textId="77777777" w:rsidR="00E97D29" w:rsidRPr="001B3037" w:rsidRDefault="00E97D29" w:rsidP="009C3CB4">
      <w:pPr>
        <w:spacing w:line="240" w:lineRule="auto"/>
        <w:rPr>
          <w:rFonts w:ascii="FbShefa" w:hAnsi="FbShefa"/>
          <w:b/>
          <w:bCs/>
          <w:color w:val="3B2F2A" w:themeColor="text2" w:themeShade="80"/>
          <w:sz w:val="11"/>
          <w:rtl/>
        </w:rPr>
      </w:pPr>
    </w:p>
    <w:p w14:paraId="468390D3" w14:textId="77777777" w:rsidR="00E97D29" w:rsidRPr="00270114" w:rsidRDefault="009C3CB4" w:rsidP="00E97D29">
      <w:pPr>
        <w:pStyle w:val="3"/>
        <w:rPr>
          <w:rFonts w:ascii="FbShefa" w:hAnsi="FbShefa"/>
          <w:rtl/>
        </w:rPr>
      </w:pPr>
      <w:r w:rsidRPr="00270114">
        <w:rPr>
          <w:rFonts w:ascii="FbShefa" w:hAnsi="FbShefa"/>
          <w:rtl/>
        </w:rPr>
        <w:t>חנות</w:t>
      </w:r>
      <w:r w:rsidR="00E97D29" w:rsidRPr="00270114">
        <w:rPr>
          <w:rFonts w:ascii="FbShefa" w:hAnsi="FbShefa"/>
          <w:rtl/>
        </w:rPr>
        <w:t>:</w:t>
      </w:r>
    </w:p>
    <w:p w14:paraId="72FED76F" w14:textId="1E06EF03" w:rsidR="002F24DC" w:rsidRPr="00270114" w:rsidRDefault="00994A69" w:rsidP="009C3CB4">
      <w:pPr>
        <w:spacing w:line="240" w:lineRule="auto"/>
        <w:rPr>
          <w:rFonts w:ascii="FbShefa" w:hAnsi="FbShefa"/>
          <w:sz w:val="11"/>
          <w:rtl/>
        </w:rPr>
      </w:pPr>
      <w:r>
        <w:rPr>
          <w:rFonts w:ascii="FbShefa" w:hAnsi="FbShefa" w:hint="cs"/>
          <w:b/>
          <w:bCs/>
          <w:color w:val="3B2F2A" w:themeColor="text2" w:themeShade="80"/>
          <w:sz w:val="11"/>
          <w:rtl/>
        </w:rPr>
        <w:t>בסתם</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009C3CB4" w:rsidRPr="00270114">
        <w:rPr>
          <w:rFonts w:ascii="FbShefa" w:hAnsi="FbShefa"/>
          <w:sz w:val="11"/>
          <w:rtl/>
        </w:rPr>
        <w:t>אסור</w:t>
      </w:r>
      <w:r w:rsidR="00980F5A" w:rsidRPr="00270114">
        <w:rPr>
          <w:rFonts w:ascii="FbShefa" w:hAnsi="FbShefa"/>
          <w:sz w:val="11"/>
          <w:rtl/>
        </w:rPr>
        <w:t>.</w:t>
      </w:r>
    </w:p>
    <w:p w14:paraId="6634F9A1" w14:textId="269B4040"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לצור בה צורה</w:t>
      </w:r>
      <w:r w:rsidR="00980F5A" w:rsidRPr="001B3037">
        <w:rPr>
          <w:rFonts w:ascii="FbShefa" w:hAnsi="FbShefa"/>
          <w:b/>
          <w:bCs/>
          <w:color w:val="3B2F2A" w:themeColor="text2" w:themeShade="80"/>
          <w:sz w:val="11"/>
          <w:rtl/>
        </w:rPr>
        <w:t>.</w:t>
      </w:r>
      <w:r w:rsidR="00E97D29" w:rsidRPr="00270114">
        <w:rPr>
          <w:rFonts w:ascii="FbShefa" w:hAnsi="FbShefa"/>
          <w:sz w:val="11"/>
          <w:rtl/>
        </w:rPr>
        <w:t xml:space="preserve"> מותר</w:t>
      </w:r>
      <w:r w:rsidR="00980F5A" w:rsidRPr="00270114">
        <w:rPr>
          <w:rFonts w:ascii="FbShefa" w:hAnsi="FbShefa"/>
          <w:sz w:val="11"/>
          <w:rtl/>
        </w:rPr>
        <w:t>.</w:t>
      </w:r>
      <w:r w:rsidR="001C0E38" w:rsidRPr="00270114">
        <w:rPr>
          <w:rFonts w:ascii="FbShefa" w:hAnsi="FbShefa"/>
          <w:sz w:val="11"/>
          <w:rtl/>
        </w:rPr>
        <w:t xml:space="preserve"> </w:t>
      </w:r>
      <w:r w:rsidR="00E97D29"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דצבו בה אינשי, והוי אגרא טפי</w:t>
      </w:r>
      <w:r w:rsidR="00980F5A" w:rsidRPr="00270114">
        <w:rPr>
          <w:rFonts w:ascii="FbShefa" w:hAnsi="FbShefa"/>
          <w:sz w:val="11"/>
          <w:rtl/>
        </w:rPr>
        <w:t>.</w:t>
      </w:r>
    </w:p>
    <w:p w14:paraId="7A2E24B7" w14:textId="77777777" w:rsidR="00E97D29" w:rsidRPr="001B3037" w:rsidRDefault="00E97D29" w:rsidP="009C3CB4">
      <w:pPr>
        <w:spacing w:line="240" w:lineRule="auto"/>
        <w:rPr>
          <w:rFonts w:ascii="FbShefa" w:hAnsi="FbShefa"/>
          <w:b/>
          <w:bCs/>
          <w:color w:val="3B2F2A" w:themeColor="text2" w:themeShade="80"/>
          <w:sz w:val="11"/>
          <w:rtl/>
        </w:rPr>
      </w:pPr>
    </w:p>
    <w:p w14:paraId="01920D30" w14:textId="77777777" w:rsidR="00E97D29" w:rsidRPr="00270114" w:rsidRDefault="009C3CB4" w:rsidP="00E97D29">
      <w:pPr>
        <w:pStyle w:val="3"/>
        <w:rPr>
          <w:rFonts w:ascii="FbShefa" w:hAnsi="FbShefa"/>
          <w:rtl/>
        </w:rPr>
      </w:pPr>
      <w:r w:rsidRPr="00270114">
        <w:rPr>
          <w:rFonts w:ascii="FbShefa" w:hAnsi="FbShefa"/>
          <w:rtl/>
        </w:rPr>
        <w:t>ספינה</w:t>
      </w:r>
      <w:r w:rsidR="00E97D29" w:rsidRPr="00270114">
        <w:rPr>
          <w:rFonts w:ascii="FbShefa" w:hAnsi="FbShefa"/>
          <w:rtl/>
        </w:rPr>
        <w:t>:</w:t>
      </w:r>
    </w:p>
    <w:p w14:paraId="305011FC" w14:textId="320CF26B"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w:t>
      </w:r>
      <w:r w:rsidR="00994A69">
        <w:rPr>
          <w:rFonts w:ascii="FbShefa" w:hAnsi="FbShefa" w:hint="cs"/>
          <w:b/>
          <w:bCs/>
          <w:color w:val="3B2F2A" w:themeColor="text2" w:themeShade="80"/>
          <w:sz w:val="11"/>
          <w:rtl/>
        </w:rPr>
        <w:t>סתם</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אסור</w:t>
      </w:r>
      <w:r w:rsidR="00980F5A" w:rsidRPr="00270114">
        <w:rPr>
          <w:rFonts w:ascii="FbShefa" w:hAnsi="FbShefa"/>
          <w:sz w:val="11"/>
          <w:rtl/>
        </w:rPr>
        <w:t>.</w:t>
      </w:r>
    </w:p>
    <w:p w14:paraId="6CD48CB3" w14:textId="7388A58E"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לעשות לה איסקריא</w:t>
      </w:r>
      <w:r w:rsidR="00980F5A" w:rsidRPr="001B3037">
        <w:rPr>
          <w:rFonts w:ascii="FbShefa" w:hAnsi="FbShefa"/>
          <w:b/>
          <w:bCs/>
          <w:color w:val="3B2F2A" w:themeColor="text2" w:themeShade="80"/>
          <w:sz w:val="11"/>
          <w:rtl/>
        </w:rPr>
        <w:t>.</w:t>
      </w:r>
      <w:r w:rsidR="00E97D29" w:rsidRPr="00270114">
        <w:rPr>
          <w:rFonts w:ascii="FbShefa" w:hAnsi="FbShefa"/>
          <w:sz w:val="11"/>
          <w:rtl/>
        </w:rPr>
        <w:t xml:space="preserve"> מותר</w:t>
      </w:r>
      <w:r w:rsidR="00980F5A" w:rsidRPr="00270114">
        <w:rPr>
          <w:rFonts w:ascii="FbShefa" w:hAnsi="FbShefa"/>
          <w:sz w:val="11"/>
          <w:rtl/>
        </w:rPr>
        <w:t>.</w:t>
      </w:r>
      <w:r w:rsidR="001C0E38" w:rsidRPr="00270114">
        <w:rPr>
          <w:rFonts w:ascii="FbShefa" w:hAnsi="FbShefa"/>
          <w:sz w:val="11"/>
          <w:rtl/>
        </w:rPr>
        <w:t xml:space="preserve"> </w:t>
      </w:r>
      <w:r w:rsidR="00E97D29" w:rsidRPr="001B3037">
        <w:rPr>
          <w:rFonts w:ascii="FbShefa" w:hAnsi="FbShefa"/>
          <w:b/>
          <w:bCs/>
          <w:color w:val="3B2F2A" w:themeColor="text2" w:themeShade="80"/>
          <w:sz w:val="11"/>
          <w:rtl/>
        </w:rPr>
        <w:t>כיון</w:t>
      </w:r>
      <w:r w:rsidR="00980F5A" w:rsidRPr="001B3037">
        <w:rPr>
          <w:rFonts w:ascii="FbShefa" w:hAnsi="FbShefa"/>
          <w:b/>
          <w:bCs/>
          <w:color w:val="3B2F2A" w:themeColor="text2" w:themeShade="80"/>
          <w:sz w:val="11"/>
          <w:rtl/>
        </w:rPr>
        <w:t>.</w:t>
      </w:r>
      <w:r w:rsidR="00E97D29" w:rsidRPr="00270114">
        <w:rPr>
          <w:rFonts w:ascii="FbShefa" w:hAnsi="FbShefa"/>
          <w:sz w:val="11"/>
          <w:rtl/>
        </w:rPr>
        <w:t xml:space="preserve"> </w:t>
      </w:r>
      <w:r w:rsidRPr="00270114">
        <w:rPr>
          <w:rFonts w:ascii="FbShefa" w:hAnsi="FbShefa"/>
          <w:sz w:val="11"/>
          <w:rtl/>
        </w:rPr>
        <w:t>דשפירא איסקריא טפי</w:t>
      </w:r>
      <w:r w:rsidR="001C0E38" w:rsidRPr="00270114">
        <w:rPr>
          <w:rFonts w:ascii="FbShefa" w:hAnsi="FbShefa"/>
          <w:sz w:val="11"/>
          <w:rtl/>
        </w:rPr>
        <w:t xml:space="preserve">, </w:t>
      </w:r>
      <w:r w:rsidRPr="00270114">
        <w:rPr>
          <w:rFonts w:ascii="FbShefa" w:hAnsi="FbShefa"/>
          <w:sz w:val="11"/>
          <w:rtl/>
        </w:rPr>
        <w:t>אגרא טפי</w:t>
      </w:r>
      <w:r w:rsidR="00980F5A" w:rsidRPr="00270114">
        <w:rPr>
          <w:rFonts w:ascii="FbShefa" w:hAnsi="FbShefa"/>
          <w:sz w:val="11"/>
          <w:rtl/>
        </w:rPr>
        <w:t>.</w:t>
      </w:r>
    </w:p>
    <w:p w14:paraId="18330E21" w14:textId="49A57DB6" w:rsidR="009C3CB4" w:rsidRPr="00270114" w:rsidRDefault="009C3CB4" w:rsidP="009C3CB4">
      <w:pPr>
        <w:spacing w:line="240" w:lineRule="auto"/>
        <w:rPr>
          <w:rFonts w:ascii="FbShefa" w:hAnsi="FbShefa"/>
          <w:sz w:val="11"/>
          <w:rtl/>
        </w:rPr>
      </w:pPr>
    </w:p>
    <w:p w14:paraId="79B1C0C8"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אגרא ופגרא</w:t>
      </w:r>
    </w:p>
    <w:p w14:paraId="2A821A7B" w14:textId="77777777" w:rsidR="00B97476" w:rsidRPr="00270114" w:rsidRDefault="009C3CB4" w:rsidP="00B97476">
      <w:pPr>
        <w:pStyle w:val="3"/>
        <w:rPr>
          <w:rFonts w:ascii="FbShefa" w:hAnsi="FbShefa"/>
          <w:rtl/>
        </w:rPr>
      </w:pPr>
      <w:r w:rsidRPr="00270114">
        <w:rPr>
          <w:rFonts w:ascii="FbShefa" w:hAnsi="FbShefa"/>
          <w:rtl/>
        </w:rPr>
        <w:t>ספינה</w:t>
      </w:r>
      <w:r w:rsidR="00B97476" w:rsidRPr="00270114">
        <w:rPr>
          <w:rFonts w:ascii="FbShefa" w:hAnsi="FbShefa"/>
          <w:rtl/>
        </w:rPr>
        <w:t>:</w:t>
      </w:r>
    </w:p>
    <w:p w14:paraId="6CAD001C" w14:textId="5C442442" w:rsidR="00B97476" w:rsidRPr="00270114" w:rsidRDefault="00B97476" w:rsidP="009C3CB4">
      <w:pPr>
        <w:spacing w:line="240" w:lineRule="auto"/>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גם אגרא וגם פגרא</w:t>
      </w:r>
      <w:r w:rsidR="00980F5A" w:rsidRPr="00270114">
        <w:rPr>
          <w:rFonts w:ascii="FbShefa" w:hAnsi="FbShefa"/>
          <w:sz w:val="11"/>
          <w:rtl/>
        </w:rPr>
        <w:t>.</w:t>
      </w:r>
    </w:p>
    <w:p w14:paraId="37D884ED" w14:textId="3D2FD291" w:rsidR="002F24DC" w:rsidRPr="00270114" w:rsidRDefault="00B97476" w:rsidP="00AF6968">
      <w:pPr>
        <w:spacing w:line="240" w:lineRule="auto"/>
        <w:rPr>
          <w:rFonts w:ascii="FbShefa" w:hAnsi="FbShefa"/>
          <w:sz w:val="11"/>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Pr="00270114">
        <w:rPr>
          <w:rFonts w:ascii="FbShefa" w:hAnsi="FbShefa"/>
          <w:sz w:val="11"/>
          <w:rtl/>
        </w:rPr>
        <w:t xml:space="preserve"> או אגרא או פגרא</w:t>
      </w:r>
      <w:r w:rsidR="00980F5A" w:rsidRPr="00270114">
        <w:rPr>
          <w:rFonts w:ascii="FbShefa" w:hAnsi="FbShefa"/>
          <w:sz w:val="11"/>
          <w:rtl/>
        </w:rPr>
        <w:t>.</w:t>
      </w:r>
    </w:p>
    <w:p w14:paraId="22095381" w14:textId="0ACEBA94" w:rsidR="00B97476" w:rsidRPr="00270114" w:rsidRDefault="00B97476" w:rsidP="009C3CB4">
      <w:pPr>
        <w:spacing w:line="240" w:lineRule="auto"/>
        <w:rPr>
          <w:rFonts w:ascii="FbShefa" w:hAnsi="FbShefa"/>
          <w:sz w:val="11"/>
          <w:rtl/>
        </w:rPr>
      </w:pPr>
    </w:p>
    <w:p w14:paraId="79BCFD16" w14:textId="77777777" w:rsidR="00AF6968" w:rsidRPr="00270114" w:rsidRDefault="00AF6968" w:rsidP="00AF6968">
      <w:pPr>
        <w:pStyle w:val="3"/>
        <w:ind w:left="738"/>
        <w:rPr>
          <w:rFonts w:ascii="FbShefa" w:hAnsi="FbShefa"/>
          <w:vertAlign w:val="subscript"/>
          <w:rtl/>
        </w:rPr>
      </w:pPr>
      <w:r w:rsidRPr="00270114">
        <w:rPr>
          <w:rFonts w:ascii="FbShefa" w:hAnsi="FbShefa"/>
          <w:vertAlign w:val="subscript"/>
          <w:rtl/>
        </w:rPr>
        <w:t>רב:</w:t>
      </w:r>
    </w:p>
    <w:p w14:paraId="56076CC0" w14:textId="6EADCF4D" w:rsidR="002F24DC" w:rsidRPr="00270114" w:rsidRDefault="00AF6968" w:rsidP="00AF6968">
      <w:pPr>
        <w:spacing w:line="240" w:lineRule="auto"/>
        <w:ind w:left="908"/>
        <w:rPr>
          <w:rFonts w:ascii="FbShefa" w:hAnsi="FbShefa"/>
          <w:sz w:val="11"/>
          <w:vertAlign w:val="subscript"/>
          <w:rtl/>
        </w:rPr>
      </w:pPr>
      <w:r w:rsidRPr="001B3037">
        <w:rPr>
          <w:rFonts w:ascii="FbShefa" w:hAnsi="FbShefa"/>
          <w:b/>
          <w:bCs/>
          <w:color w:val="3B2F2A" w:themeColor="text2" w:themeShade="80"/>
          <w:sz w:val="11"/>
          <w:vertAlign w:val="subscript"/>
          <w:rtl/>
        </w:rPr>
        <w:t>ספינתא</w:t>
      </w:r>
      <w:r w:rsidR="00980F5A" w:rsidRPr="001B3037">
        <w:rPr>
          <w:rFonts w:ascii="FbShefa" w:hAnsi="FbShefa"/>
          <w:b/>
          <w:bCs/>
          <w:color w:val="3B2F2A" w:themeColor="text2" w:themeShade="80"/>
          <w:sz w:val="11"/>
          <w:vertAlign w:val="subscript"/>
          <w:rtl/>
        </w:rPr>
        <w:t>.</w:t>
      </w:r>
      <w:r w:rsidRPr="00270114">
        <w:rPr>
          <w:rFonts w:ascii="FbShefa" w:hAnsi="FbShefa"/>
          <w:sz w:val="11"/>
          <w:vertAlign w:val="subscript"/>
          <w:rtl/>
        </w:rPr>
        <w:t xml:space="preserve"> אגרא ופגרא</w:t>
      </w:r>
      <w:r w:rsidR="00980F5A" w:rsidRPr="00270114">
        <w:rPr>
          <w:rFonts w:ascii="FbShefa" w:hAnsi="FbShefa"/>
          <w:sz w:val="11"/>
          <w:vertAlign w:val="subscript"/>
          <w:rtl/>
        </w:rPr>
        <w:t>.</w:t>
      </w:r>
    </w:p>
    <w:p w14:paraId="416EE166" w14:textId="1DF7E856" w:rsidR="002F24DC" w:rsidRPr="00270114" w:rsidRDefault="00AF6968" w:rsidP="00AF6968">
      <w:pPr>
        <w:spacing w:line="240" w:lineRule="auto"/>
        <w:ind w:left="908"/>
        <w:rPr>
          <w:rFonts w:ascii="FbShefa" w:hAnsi="FbShefa"/>
          <w:sz w:val="11"/>
          <w:vertAlign w:val="subscript"/>
          <w:rtl/>
        </w:rPr>
      </w:pPr>
      <w:r w:rsidRPr="001B3037">
        <w:rPr>
          <w:rFonts w:ascii="FbShefa" w:hAnsi="FbShefa"/>
          <w:b/>
          <w:bCs/>
          <w:color w:val="3B2F2A" w:themeColor="text2" w:themeShade="80"/>
          <w:sz w:val="11"/>
          <w:vertAlign w:val="subscript"/>
          <w:rtl/>
        </w:rPr>
        <w:t>א"ל</w:t>
      </w:r>
      <w:r w:rsidR="00980F5A" w:rsidRPr="001B3037">
        <w:rPr>
          <w:rFonts w:ascii="FbShefa" w:hAnsi="FbShefa"/>
          <w:b/>
          <w:bCs/>
          <w:color w:val="3B2F2A" w:themeColor="text2" w:themeShade="80"/>
          <w:sz w:val="11"/>
          <w:vertAlign w:val="subscript"/>
          <w:rtl/>
        </w:rPr>
        <w:t>.</w:t>
      </w:r>
      <w:r w:rsidRPr="00270114">
        <w:rPr>
          <w:rFonts w:ascii="FbShefa" w:hAnsi="FbShefa"/>
          <w:sz w:val="11"/>
          <w:vertAlign w:val="subscript"/>
          <w:rtl/>
        </w:rPr>
        <w:t xml:space="preserve"> אי אגרא לא פגרא, אי פגרא לא אגרא</w:t>
      </w:r>
      <w:r w:rsidR="00980F5A" w:rsidRPr="00270114">
        <w:rPr>
          <w:rFonts w:ascii="FbShefa" w:hAnsi="FbShefa"/>
          <w:sz w:val="11"/>
          <w:vertAlign w:val="subscript"/>
          <w:rtl/>
        </w:rPr>
        <w:t>.</w:t>
      </w:r>
    </w:p>
    <w:p w14:paraId="3BF2ADA0" w14:textId="68E0E544" w:rsidR="002F24DC" w:rsidRPr="00270114" w:rsidRDefault="00AF6968" w:rsidP="00AF6968">
      <w:pPr>
        <w:spacing w:line="240" w:lineRule="auto"/>
        <w:ind w:left="908"/>
        <w:rPr>
          <w:rFonts w:ascii="FbShefa" w:hAnsi="FbShefa"/>
          <w:sz w:val="11"/>
          <w:vertAlign w:val="subscript"/>
          <w:rtl/>
        </w:rPr>
      </w:pPr>
      <w:r w:rsidRPr="001B3037">
        <w:rPr>
          <w:rFonts w:ascii="FbShefa" w:hAnsi="FbShefa"/>
          <w:b/>
          <w:bCs/>
          <w:color w:val="3B2F2A" w:themeColor="text2" w:themeShade="80"/>
          <w:sz w:val="11"/>
          <w:vertAlign w:val="subscript"/>
          <w:rtl/>
        </w:rPr>
        <w:t>שתיק</w:t>
      </w:r>
      <w:r w:rsidR="00980F5A" w:rsidRPr="001B3037">
        <w:rPr>
          <w:rFonts w:ascii="FbShefa" w:hAnsi="FbShefa"/>
          <w:b/>
          <w:bCs/>
          <w:color w:val="3B2F2A" w:themeColor="text2" w:themeShade="80"/>
          <w:sz w:val="11"/>
          <w:vertAlign w:val="subscript"/>
          <w:rtl/>
        </w:rPr>
        <w:t>.</w:t>
      </w:r>
      <w:r w:rsidRPr="00270114">
        <w:rPr>
          <w:rFonts w:ascii="FbShefa" w:hAnsi="FbShefa"/>
          <w:sz w:val="11"/>
          <w:vertAlign w:val="subscript"/>
          <w:rtl/>
        </w:rPr>
        <w:t xml:space="preserve"> רב</w:t>
      </w:r>
      <w:r w:rsidR="00980F5A" w:rsidRPr="00270114">
        <w:rPr>
          <w:rFonts w:ascii="FbShefa" w:hAnsi="FbShefa"/>
          <w:sz w:val="11"/>
          <w:vertAlign w:val="subscript"/>
          <w:rtl/>
        </w:rPr>
        <w:t>.</w:t>
      </w:r>
    </w:p>
    <w:p w14:paraId="1AFBEC63" w14:textId="4D150A19" w:rsidR="00AF6968" w:rsidRPr="00270114" w:rsidRDefault="00AF6968" w:rsidP="00AF6968">
      <w:pPr>
        <w:spacing w:line="240" w:lineRule="auto"/>
        <w:ind w:left="908"/>
        <w:rPr>
          <w:rFonts w:ascii="FbShefa" w:hAnsi="FbShefa"/>
          <w:sz w:val="11"/>
          <w:vertAlign w:val="subscript"/>
          <w:rtl/>
        </w:rPr>
      </w:pPr>
      <w:r w:rsidRPr="001B3037">
        <w:rPr>
          <w:rFonts w:ascii="FbShefa" w:hAnsi="FbShefa"/>
          <w:b/>
          <w:bCs/>
          <w:color w:val="3B2F2A" w:themeColor="text2" w:themeShade="80"/>
          <w:sz w:val="11"/>
          <w:vertAlign w:val="subscript"/>
          <w:rtl/>
        </w:rPr>
        <w:t>שאלה</w:t>
      </w:r>
      <w:r w:rsidR="00980F5A" w:rsidRPr="001B3037">
        <w:rPr>
          <w:rFonts w:ascii="FbShefa" w:hAnsi="FbShefa"/>
          <w:b/>
          <w:bCs/>
          <w:color w:val="3B2F2A" w:themeColor="text2" w:themeShade="80"/>
          <w:sz w:val="11"/>
          <w:vertAlign w:val="subscript"/>
          <w:rtl/>
        </w:rPr>
        <w:t>.</w:t>
      </w:r>
      <w:r w:rsidRPr="001B3037">
        <w:rPr>
          <w:rFonts w:ascii="FbShefa" w:hAnsi="FbShefa"/>
          <w:b/>
          <w:bCs/>
          <w:color w:val="3B2F2A" w:themeColor="text2" w:themeShade="80"/>
          <w:sz w:val="11"/>
          <w:vertAlign w:val="subscript"/>
          <w:rtl/>
        </w:rPr>
        <w:t xml:space="preserve"> </w:t>
      </w:r>
      <w:r w:rsidRPr="00270114">
        <w:rPr>
          <w:rFonts w:ascii="FbShefa" w:hAnsi="FbShefa"/>
          <w:sz w:val="11"/>
          <w:vertAlign w:val="subscript"/>
          <w:rtl/>
        </w:rPr>
        <w:t>אמאי שתיק, והא שרי דומיא דפרה</w:t>
      </w:r>
      <w:r w:rsidR="00994A69">
        <w:rPr>
          <w:rFonts w:ascii="FbShefa" w:hAnsi="FbShefa" w:hint="cs"/>
          <w:sz w:val="11"/>
          <w:vertAlign w:val="subscript"/>
          <w:rtl/>
        </w:rPr>
        <w:t xml:space="preserve"> (להלן)</w:t>
      </w:r>
      <w:r w:rsidR="00980F5A" w:rsidRPr="00270114">
        <w:rPr>
          <w:rFonts w:ascii="FbShefa" w:hAnsi="FbShefa"/>
          <w:sz w:val="11"/>
          <w:vertAlign w:val="subscript"/>
          <w:rtl/>
        </w:rPr>
        <w:t>.</w:t>
      </w:r>
    </w:p>
    <w:p w14:paraId="333DACB9" w14:textId="0FBE2CE7" w:rsidR="009C3CB4" w:rsidRPr="00270114" w:rsidRDefault="009C3CB4" w:rsidP="009C3CB4">
      <w:pPr>
        <w:spacing w:line="240" w:lineRule="auto"/>
        <w:rPr>
          <w:rFonts w:ascii="FbShefa" w:hAnsi="FbShefa"/>
          <w:sz w:val="11"/>
          <w:rtl/>
        </w:rPr>
      </w:pPr>
    </w:p>
    <w:p w14:paraId="27794C6A" w14:textId="77777777" w:rsidR="00B97476" w:rsidRPr="00270114" w:rsidRDefault="009C3CB4" w:rsidP="00B97476">
      <w:pPr>
        <w:pStyle w:val="3"/>
        <w:rPr>
          <w:rFonts w:ascii="FbShefa" w:hAnsi="FbShefa"/>
          <w:rtl/>
        </w:rPr>
      </w:pPr>
      <w:r w:rsidRPr="00270114">
        <w:rPr>
          <w:rFonts w:ascii="FbShefa" w:hAnsi="FbShefa"/>
          <w:rtl/>
        </w:rPr>
        <w:t>פרה</w:t>
      </w:r>
      <w:r w:rsidR="00B97476" w:rsidRPr="00270114">
        <w:rPr>
          <w:rFonts w:ascii="FbShefa" w:hAnsi="FbShefa"/>
          <w:rtl/>
        </w:rPr>
        <w:t>:</w:t>
      </w:r>
    </w:p>
    <w:p w14:paraId="6017F69E" w14:textId="1CF6B9E1"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מותר לומר</w:t>
      </w:r>
      <w:r w:rsidR="00980F5A" w:rsidRPr="001B3037">
        <w:rPr>
          <w:rFonts w:ascii="FbShefa" w:hAnsi="FbShefa"/>
          <w:b/>
          <w:bCs/>
          <w:color w:val="3B2F2A" w:themeColor="text2" w:themeShade="80"/>
          <w:sz w:val="11"/>
          <w:rtl/>
        </w:rPr>
        <w:t>.</w:t>
      </w:r>
      <w:r w:rsidRPr="00270114">
        <w:rPr>
          <w:rFonts w:ascii="FbShefa" w:hAnsi="FbShefa"/>
          <w:sz w:val="11"/>
          <w:rtl/>
        </w:rPr>
        <w:t xml:space="preserve"> פרתך עשויה עלי בשלשים דינר, ולהעלות סלע בחדש</w:t>
      </w:r>
      <w:r w:rsidR="00980F5A" w:rsidRPr="00270114">
        <w:rPr>
          <w:rFonts w:ascii="FbShefa" w:hAnsi="FbShefa"/>
          <w:sz w:val="11"/>
          <w:rtl/>
        </w:rPr>
        <w:t>.</w:t>
      </w:r>
    </w:p>
    <w:p w14:paraId="335CA4C5" w14:textId="4045BEC9"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כיון</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שלא עשאה דמים מחיים, אלא לאחר מיתה</w:t>
      </w:r>
      <w:r w:rsidR="00980F5A" w:rsidRPr="00270114">
        <w:rPr>
          <w:rFonts w:ascii="FbShefa" w:hAnsi="FbShefa"/>
          <w:sz w:val="11"/>
          <w:rtl/>
        </w:rPr>
        <w:t>.</w:t>
      </w:r>
    </w:p>
    <w:p w14:paraId="141D60F1" w14:textId="3126AA36" w:rsidR="009C3CB4" w:rsidRPr="00270114" w:rsidRDefault="009C3CB4" w:rsidP="00794C1A">
      <w:pPr>
        <w:pStyle w:val="1"/>
        <w:rPr>
          <w:rFonts w:ascii="FbShefa" w:hAnsi="FbShefa"/>
          <w:rtl/>
        </w:rPr>
      </w:pPr>
      <w:r w:rsidRPr="00270114">
        <w:rPr>
          <w:rFonts w:ascii="FbShefa" w:hAnsi="FbShefa"/>
          <w:sz w:val="11"/>
          <w:rtl/>
        </w:rPr>
        <w:t>ע</w:t>
      </w:r>
      <w:r w:rsidR="00B36BF2" w:rsidRPr="00270114">
        <w:rPr>
          <w:rFonts w:ascii="FbShefa" w:hAnsi="FbShefa"/>
          <w:sz w:val="11"/>
          <w:rtl/>
        </w:rPr>
        <w:t>, א</w:t>
      </w:r>
    </w:p>
    <w:p w14:paraId="7AADC91B" w14:textId="77777777" w:rsidR="006545B2" w:rsidRPr="00270114" w:rsidRDefault="009C3CB4" w:rsidP="006545B2">
      <w:pPr>
        <w:pStyle w:val="3"/>
        <w:rPr>
          <w:rFonts w:ascii="FbShefa" w:hAnsi="FbShefa"/>
          <w:rtl/>
        </w:rPr>
      </w:pPr>
      <w:r w:rsidRPr="00270114">
        <w:rPr>
          <w:rFonts w:ascii="FbShefa" w:hAnsi="FbShefa"/>
          <w:rtl/>
        </w:rPr>
        <w:t>ונהגו</w:t>
      </w:r>
      <w:r w:rsidR="006545B2" w:rsidRPr="00270114">
        <w:rPr>
          <w:rFonts w:ascii="FbShefa" w:hAnsi="FbShefa"/>
          <w:rtl/>
        </w:rPr>
        <w:t>:</w:t>
      </w:r>
    </w:p>
    <w:p w14:paraId="434C3F53" w14:textId="4EB4FAE3" w:rsidR="006545B2"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אגרא</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בשעת משיכה</w:t>
      </w:r>
      <w:r w:rsidR="00980F5A" w:rsidRPr="00270114">
        <w:rPr>
          <w:rFonts w:ascii="FbShefa" w:hAnsi="FbShefa"/>
          <w:sz w:val="11"/>
          <w:rtl/>
        </w:rPr>
        <w:t>.</w:t>
      </w:r>
    </w:p>
    <w:p w14:paraId="597CC22A" w14:textId="1009B674"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פגרא</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בשעת שבירה</w:t>
      </w:r>
      <w:r w:rsidR="00980F5A" w:rsidRPr="00270114">
        <w:rPr>
          <w:rFonts w:ascii="FbShefa" w:hAnsi="FbShefa"/>
          <w:sz w:val="11"/>
          <w:rtl/>
        </w:rPr>
        <w:t>.</w:t>
      </w:r>
    </w:p>
    <w:p w14:paraId="516AE2DA" w14:textId="77777777" w:rsidR="006545B2" w:rsidRPr="001B3037" w:rsidRDefault="006545B2" w:rsidP="009C3CB4">
      <w:pPr>
        <w:spacing w:line="240" w:lineRule="auto"/>
        <w:rPr>
          <w:rFonts w:ascii="FbShefa" w:hAnsi="FbShefa"/>
          <w:b/>
          <w:bCs/>
          <w:color w:val="3B2F2A" w:themeColor="text2" w:themeShade="80"/>
          <w:sz w:val="11"/>
          <w:rtl/>
        </w:rPr>
      </w:pPr>
    </w:p>
    <w:p w14:paraId="39E5B6E8" w14:textId="42F42B29"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w:t>
      </w:r>
      <w:r w:rsidR="006545B2" w:rsidRPr="001B3037">
        <w:rPr>
          <w:rFonts w:ascii="FbShefa" w:hAnsi="FbShefa"/>
          <w:b/>
          <w:bCs/>
          <w:color w:val="3B2F2A" w:themeColor="text2" w:themeShade="80"/>
          <w:sz w:val="11"/>
          <w:rtl/>
        </w:rPr>
        <w:t>אל</w:t>
      </w:r>
      <w:r w:rsidRPr="001B3037">
        <w:rPr>
          <w:rFonts w:ascii="FbShefa" w:hAnsi="FbShefa"/>
          <w:b/>
          <w:bCs/>
          <w:color w:val="3B2F2A" w:themeColor="text2" w:themeShade="80"/>
          <w:sz w:val="11"/>
          <w:rtl/>
        </w:rPr>
        <w:t>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אטו במנהגא תליא מילתא</w:t>
      </w:r>
      <w:r w:rsidR="00980F5A" w:rsidRPr="00270114">
        <w:rPr>
          <w:rFonts w:ascii="FbShefa" w:hAnsi="FbShefa"/>
          <w:sz w:val="11"/>
          <w:rtl/>
        </w:rPr>
        <w:t>.</w:t>
      </w:r>
    </w:p>
    <w:p w14:paraId="6931FFE4" w14:textId="2B803AC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270114">
        <w:rPr>
          <w:rFonts w:ascii="FbShefa" w:hAnsi="FbShefa"/>
          <w:sz w:val="11"/>
          <w:rtl/>
        </w:rPr>
        <w:t xml:space="preserve"> משום דמתניתא תניא מנהגא</w:t>
      </w:r>
      <w:r w:rsidR="00980F5A" w:rsidRPr="00270114">
        <w:rPr>
          <w:rFonts w:ascii="FbShefa" w:hAnsi="FbShefa"/>
          <w:sz w:val="11"/>
          <w:rtl/>
        </w:rPr>
        <w:t>.</w:t>
      </w:r>
    </w:p>
    <w:p w14:paraId="49EDB720" w14:textId="77777777" w:rsidR="006545B2" w:rsidRPr="001B3037" w:rsidRDefault="006545B2" w:rsidP="009C3CB4">
      <w:pPr>
        <w:spacing w:line="240" w:lineRule="auto"/>
        <w:rPr>
          <w:rFonts w:ascii="FbShefa" w:hAnsi="FbShefa"/>
          <w:b/>
          <w:bCs/>
          <w:color w:val="3B2F2A" w:themeColor="text2" w:themeShade="80"/>
          <w:sz w:val="11"/>
          <w:rtl/>
        </w:rPr>
      </w:pPr>
    </w:p>
    <w:p w14:paraId="6FAD3EDC" w14:textId="77777777" w:rsidR="006545B2" w:rsidRPr="00270114" w:rsidRDefault="009C3CB4" w:rsidP="006545B2">
      <w:pPr>
        <w:pStyle w:val="3"/>
        <w:rPr>
          <w:rFonts w:ascii="FbShefa" w:hAnsi="FbShefa"/>
          <w:rtl/>
        </w:rPr>
      </w:pPr>
      <w:r w:rsidRPr="00270114">
        <w:rPr>
          <w:rFonts w:ascii="FbShefa" w:hAnsi="FbShefa"/>
          <w:rtl/>
        </w:rPr>
        <w:t>דודא</w:t>
      </w:r>
      <w:r w:rsidR="006545B2" w:rsidRPr="00270114">
        <w:rPr>
          <w:rFonts w:ascii="FbShefa" w:hAnsi="FbShefa"/>
          <w:rtl/>
        </w:rPr>
        <w:t>:</w:t>
      </w:r>
    </w:p>
    <w:p w14:paraId="645AB99F" w14:textId="5FA92767"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מותר</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אגרא ופחתא</w:t>
      </w:r>
      <w:r w:rsidR="00980F5A" w:rsidRPr="00270114">
        <w:rPr>
          <w:rFonts w:ascii="FbShefa" w:hAnsi="FbShefa"/>
          <w:sz w:val="11"/>
          <w:rtl/>
        </w:rPr>
        <w:t>.</w:t>
      </w:r>
    </w:p>
    <w:p w14:paraId="129D7F9E" w14:textId="3F78EF3D" w:rsidR="009C3CB4" w:rsidRPr="00270114" w:rsidRDefault="006545B2" w:rsidP="009C3CB4">
      <w:pPr>
        <w:spacing w:line="240" w:lineRule="auto"/>
        <w:rPr>
          <w:rFonts w:ascii="FbShefa" w:hAnsi="FbShefa"/>
          <w:sz w:val="11"/>
          <w:rtl/>
        </w:rPr>
      </w:pPr>
      <w:r w:rsidRPr="001B3037">
        <w:rPr>
          <w:rFonts w:ascii="FbShefa" w:hAnsi="FbShefa"/>
          <w:b/>
          <w:bCs/>
          <w:color w:val="3B2F2A" w:themeColor="text2" w:themeShade="80"/>
          <w:sz w:val="11"/>
          <w:rtl/>
        </w:rPr>
        <w:t>כיון</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דמקבלי עלייהו חוסכא דנחשא, דכמה דמקלי נחשא בציר דמיה</w:t>
      </w:r>
      <w:r w:rsidR="00980F5A" w:rsidRPr="00270114">
        <w:rPr>
          <w:rFonts w:ascii="FbShefa" w:hAnsi="FbShefa"/>
          <w:sz w:val="11"/>
          <w:rtl/>
        </w:rPr>
        <w:t>.</w:t>
      </w:r>
    </w:p>
    <w:p w14:paraId="009F1375" w14:textId="77777777" w:rsidR="00073EF0" w:rsidRPr="00270114" w:rsidRDefault="00073EF0" w:rsidP="009C3CB4">
      <w:pPr>
        <w:spacing w:line="240" w:lineRule="auto"/>
        <w:rPr>
          <w:rFonts w:ascii="FbShefa" w:hAnsi="FbShefa"/>
          <w:sz w:val="11"/>
          <w:rtl/>
        </w:rPr>
      </w:pPr>
    </w:p>
    <w:p w14:paraId="6D471FD3" w14:textId="77777777" w:rsidR="00073EF0" w:rsidRPr="00270114" w:rsidRDefault="00073EF0" w:rsidP="00073EF0">
      <w:pPr>
        <w:pStyle w:val="2"/>
        <w:rPr>
          <w:rFonts w:ascii="FbShefa" w:hAnsi="FbShefa"/>
          <w:rtl/>
        </w:rPr>
      </w:pPr>
      <w:r w:rsidRPr="00270114">
        <w:rPr>
          <w:rFonts w:ascii="FbShefa" w:hAnsi="FbShefa"/>
          <w:rtl/>
        </w:rPr>
        <w:t>מעות יתומים</w:t>
      </w:r>
    </w:p>
    <w:p w14:paraId="376AAECE" w14:textId="22E018CC" w:rsidR="002F24DC" w:rsidRPr="00270114" w:rsidRDefault="00073EF0" w:rsidP="00073EF0">
      <w:pPr>
        <w:spacing w:line="240" w:lineRule="auto"/>
        <w:rPr>
          <w:rFonts w:ascii="FbShefa" w:hAnsi="FbShefa"/>
          <w:sz w:val="11"/>
          <w:rtl/>
        </w:rPr>
      </w:pPr>
      <w:r w:rsidRPr="001B3037">
        <w:rPr>
          <w:rFonts w:ascii="FbShefa" w:hAnsi="FbShefa"/>
          <w:b/>
          <w:bCs/>
          <w:color w:val="3B2F2A" w:themeColor="text2" w:themeShade="80"/>
          <w:sz w:val="11"/>
          <w:rtl/>
        </w:rPr>
        <w:t>ס"ד</w:t>
      </w:r>
      <w:r w:rsidR="00980F5A" w:rsidRPr="001B3037">
        <w:rPr>
          <w:rFonts w:ascii="FbShefa" w:hAnsi="FbShefa"/>
          <w:b/>
          <w:bCs/>
          <w:color w:val="3B2F2A" w:themeColor="text2" w:themeShade="80"/>
          <w:sz w:val="11"/>
          <w:rtl/>
        </w:rPr>
        <w:t>.</w:t>
      </w:r>
      <w:r w:rsidRPr="00270114">
        <w:rPr>
          <w:rFonts w:ascii="FbShefa" w:hAnsi="FbShefa"/>
          <w:sz w:val="11"/>
          <w:rtl/>
        </w:rPr>
        <w:t xml:space="preserve"> מותר להלוותן ברבית</w:t>
      </w:r>
      <w:r w:rsidR="00980F5A" w:rsidRPr="00270114">
        <w:rPr>
          <w:rFonts w:ascii="FbShefa" w:hAnsi="FbShefa"/>
          <w:sz w:val="11"/>
          <w:rtl/>
        </w:rPr>
        <w:t>.</w:t>
      </w:r>
    </w:p>
    <w:p w14:paraId="68C550F0" w14:textId="078FEC58" w:rsidR="00073EF0" w:rsidRPr="001B3037" w:rsidRDefault="00073EF0" w:rsidP="00073EF0">
      <w:pPr>
        <w:spacing w:line="240" w:lineRule="auto"/>
        <w:rPr>
          <w:rFonts w:ascii="FbShefa" w:hAnsi="FbShefa"/>
          <w:b/>
          <w:bCs/>
          <w:color w:val="3B2F2A" w:themeColor="text2" w:themeShade="80"/>
          <w:sz w:val="11"/>
          <w:rtl/>
        </w:rPr>
      </w:pPr>
    </w:p>
    <w:p w14:paraId="0EB3B2F9" w14:textId="77597B26" w:rsidR="002F24DC" w:rsidRPr="00270114" w:rsidRDefault="00073EF0" w:rsidP="00073EF0">
      <w:pPr>
        <w:spacing w:line="240" w:lineRule="auto"/>
        <w:rPr>
          <w:rFonts w:ascii="FbShefa" w:hAnsi="FbShefa"/>
          <w:sz w:val="11"/>
          <w:rtl/>
        </w:rPr>
      </w:pPr>
      <w:r w:rsidRPr="001B3037">
        <w:rPr>
          <w:rFonts w:ascii="FbShefa" w:hAnsi="FbShefa"/>
          <w:b/>
          <w:bCs/>
          <w:color w:val="3B2F2A" w:themeColor="text2" w:themeShade="80"/>
          <w:sz w:val="11"/>
          <w:rtl/>
        </w:rPr>
        <w:t>קשה</w:t>
      </w:r>
      <w:r w:rsidR="00980F5A" w:rsidRPr="001B3037">
        <w:rPr>
          <w:rFonts w:ascii="FbShefa" w:hAnsi="FbShefa"/>
          <w:b/>
          <w:bCs/>
          <w:color w:val="3B2F2A" w:themeColor="text2" w:themeShade="80"/>
          <w:sz w:val="11"/>
          <w:rtl/>
        </w:rPr>
        <w:t>.</w:t>
      </w:r>
      <w:r w:rsidRPr="00270114">
        <w:rPr>
          <w:rFonts w:ascii="FbShefa" w:hAnsi="FbShefa"/>
          <w:sz w:val="11"/>
          <w:rtl/>
        </w:rPr>
        <w:t xml:space="preserve"> משום דיתמי נינהו ספינא להו איסורא</w:t>
      </w:r>
      <w:r w:rsidR="00980F5A" w:rsidRPr="00270114">
        <w:rPr>
          <w:rFonts w:ascii="FbShefa" w:hAnsi="FbShefa"/>
          <w:sz w:val="11"/>
          <w:rtl/>
        </w:rPr>
        <w:t>.</w:t>
      </w:r>
      <w:r w:rsidR="001C0E38" w:rsidRPr="00270114">
        <w:rPr>
          <w:rFonts w:ascii="FbShefa" w:hAnsi="FbShefa"/>
          <w:sz w:val="11"/>
          <w:rtl/>
        </w:rPr>
        <w:t xml:space="preserve"> </w:t>
      </w:r>
      <w:r w:rsidRPr="001B3037">
        <w:rPr>
          <w:rFonts w:ascii="FbShefa" w:hAnsi="FbShefa"/>
          <w:b/>
          <w:bCs/>
          <w:color w:val="3B2F2A" w:themeColor="text2" w:themeShade="80"/>
          <w:sz w:val="11"/>
          <w:rtl/>
        </w:rPr>
        <w:t>הלא</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Pr="00270114">
        <w:rPr>
          <w:rFonts w:ascii="FbShefa" w:hAnsi="FbShefa"/>
          <w:rtl/>
        </w:rPr>
        <w:t>יתמי</w:t>
      </w:r>
      <w:r w:rsidRPr="00270114">
        <w:rPr>
          <w:rFonts w:ascii="FbShefa" w:hAnsi="FbShefa"/>
          <w:sz w:val="11"/>
          <w:rtl/>
        </w:rPr>
        <w:t xml:space="preserve"> דאכלי דלאו דידהו, ליזלו בתר שבקייהו</w:t>
      </w:r>
      <w:r w:rsidR="00980F5A" w:rsidRPr="00270114">
        <w:rPr>
          <w:rFonts w:ascii="FbShefa" w:hAnsi="FbShefa"/>
          <w:sz w:val="11"/>
          <w:rtl/>
        </w:rPr>
        <w:t>.</w:t>
      </w:r>
    </w:p>
    <w:p w14:paraId="0CB76A8B" w14:textId="3ED64DC0" w:rsidR="00073EF0" w:rsidRPr="00270114" w:rsidRDefault="00073EF0" w:rsidP="00073EF0">
      <w:pPr>
        <w:spacing w:line="240" w:lineRule="auto"/>
        <w:rPr>
          <w:rFonts w:ascii="FbShefa" w:hAnsi="FbShefa"/>
          <w:sz w:val="11"/>
          <w:rtl/>
        </w:rPr>
      </w:pPr>
      <w:r w:rsidRPr="001B3037">
        <w:rPr>
          <w:rFonts w:ascii="FbShefa" w:hAnsi="FbShefa"/>
          <w:b/>
          <w:bCs/>
          <w:color w:val="3B2F2A" w:themeColor="text2" w:themeShade="80"/>
          <w:sz w:val="11"/>
          <w:rtl/>
        </w:rPr>
        <w:t>תשובה</w:t>
      </w:r>
      <w:r w:rsidR="00980F5A" w:rsidRPr="00270114">
        <w:rPr>
          <w:rFonts w:ascii="FbShefa" w:hAnsi="FbShefa"/>
          <w:sz w:val="11"/>
          <w:rtl/>
        </w:rPr>
        <w:t>.</w:t>
      </w:r>
      <w:r w:rsidRPr="00270114">
        <w:rPr>
          <w:rFonts w:ascii="FbShefa" w:hAnsi="FbShefa"/>
          <w:sz w:val="11"/>
          <w:rtl/>
        </w:rPr>
        <w:t xml:space="preserve"> איירי בדוד</w:t>
      </w:r>
      <w:r w:rsidR="005C6156" w:rsidRPr="00270114">
        <w:rPr>
          <w:rFonts w:ascii="FbShefa" w:hAnsi="FbShefa"/>
          <w:sz w:val="11"/>
          <w:rtl/>
        </w:rPr>
        <w:t>א</w:t>
      </w:r>
      <w:r w:rsidR="00980F5A" w:rsidRPr="00270114">
        <w:rPr>
          <w:rFonts w:ascii="FbShefa" w:hAnsi="FbShefa"/>
          <w:sz w:val="11"/>
          <w:rtl/>
        </w:rPr>
        <w:t>.</w:t>
      </w:r>
      <w:r w:rsidR="001C0E38" w:rsidRPr="00270114">
        <w:rPr>
          <w:rFonts w:ascii="FbShefa" w:hAnsi="FbShefa"/>
          <w:sz w:val="11"/>
          <w:rtl/>
        </w:rPr>
        <w:t xml:space="preserve"> </w:t>
      </w:r>
      <w:r w:rsidR="005C6156" w:rsidRPr="001B3037">
        <w:rPr>
          <w:rFonts w:ascii="FbShefa" w:hAnsi="FbShefa"/>
          <w:b/>
          <w:bCs/>
          <w:color w:val="3B2F2A" w:themeColor="text2" w:themeShade="80"/>
          <w:sz w:val="11"/>
          <w:rtl/>
        </w:rPr>
        <w:t>שמותר</w:t>
      </w:r>
      <w:r w:rsidR="00980F5A" w:rsidRPr="001B3037">
        <w:rPr>
          <w:rFonts w:ascii="FbShefa" w:hAnsi="FbShefa"/>
          <w:b/>
          <w:bCs/>
          <w:color w:val="3B2F2A" w:themeColor="text2" w:themeShade="80"/>
          <w:sz w:val="11"/>
          <w:rtl/>
        </w:rPr>
        <w:t>.</w:t>
      </w:r>
      <w:r w:rsidR="005C6156" w:rsidRPr="00270114">
        <w:rPr>
          <w:rFonts w:ascii="FbShefa" w:hAnsi="FbShefa"/>
          <w:sz w:val="11"/>
          <w:rtl/>
        </w:rPr>
        <w:t xml:space="preserve"> </w:t>
      </w:r>
      <w:r w:rsidRPr="00270114">
        <w:rPr>
          <w:rFonts w:ascii="FbShefa" w:hAnsi="FbShefa"/>
          <w:sz w:val="11"/>
          <w:rtl/>
        </w:rPr>
        <w:t xml:space="preserve">אפילו בדקנני </w:t>
      </w:r>
      <w:r w:rsidR="005C6156" w:rsidRPr="00270114">
        <w:rPr>
          <w:rFonts w:ascii="FbShefa" w:hAnsi="FbShefa"/>
          <w:sz w:val="11"/>
          <w:rtl/>
        </w:rPr>
        <w:t>(כנ"ל)</w:t>
      </w:r>
      <w:r w:rsidR="00980F5A" w:rsidRPr="00270114">
        <w:rPr>
          <w:rFonts w:ascii="FbShefa" w:hAnsi="FbShefa"/>
          <w:sz w:val="11"/>
          <w:rtl/>
        </w:rPr>
        <w:t>.</w:t>
      </w:r>
    </w:p>
    <w:p w14:paraId="3F358E11" w14:textId="77777777" w:rsidR="009C3CB4" w:rsidRPr="001B3037" w:rsidRDefault="009C3CB4" w:rsidP="009C3CB4">
      <w:pPr>
        <w:spacing w:line="240" w:lineRule="auto"/>
        <w:rPr>
          <w:rFonts w:ascii="FbShefa" w:hAnsi="FbShefa"/>
          <w:b/>
          <w:bCs/>
          <w:color w:val="3B2F2A" w:themeColor="text2" w:themeShade="80"/>
          <w:sz w:val="11"/>
          <w:rtl/>
        </w:rPr>
      </w:pPr>
    </w:p>
    <w:p w14:paraId="0497E876"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היתר עיסקא</w:t>
      </w:r>
    </w:p>
    <w:p w14:paraId="52BDB8E1" w14:textId="4A6D5E43"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רשע</w:t>
      </w:r>
      <w:r w:rsidR="00980F5A" w:rsidRPr="001B3037">
        <w:rPr>
          <w:rFonts w:ascii="FbShefa" w:hAnsi="FbShefa"/>
          <w:b/>
          <w:bCs/>
          <w:color w:val="3B2F2A" w:themeColor="text2" w:themeShade="80"/>
          <w:sz w:val="11"/>
          <w:rtl/>
        </w:rPr>
        <w:t>.</w:t>
      </w:r>
      <w:r w:rsidRPr="00270114">
        <w:rPr>
          <w:rFonts w:ascii="FbShefa" w:hAnsi="FbShefa"/>
          <w:sz w:val="11"/>
          <w:rtl/>
        </w:rPr>
        <w:t xml:space="preserve"> קרוב לשכר ורחוק להפסד</w:t>
      </w:r>
      <w:r w:rsidR="00980F5A" w:rsidRPr="00270114">
        <w:rPr>
          <w:rFonts w:ascii="FbShefa" w:hAnsi="FbShefa"/>
          <w:sz w:val="11"/>
          <w:rtl/>
        </w:rPr>
        <w:t>.</w:t>
      </w:r>
    </w:p>
    <w:p w14:paraId="536A6A8D" w14:textId="29A0CB74"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חסיד</w:t>
      </w:r>
      <w:r w:rsidR="00980F5A" w:rsidRPr="001B3037">
        <w:rPr>
          <w:rFonts w:ascii="FbShefa" w:hAnsi="FbShefa"/>
          <w:b/>
          <w:bCs/>
          <w:color w:val="3B2F2A" w:themeColor="text2" w:themeShade="80"/>
          <w:sz w:val="11"/>
          <w:rtl/>
        </w:rPr>
        <w:t>.</w:t>
      </w:r>
      <w:r w:rsidRPr="00270114">
        <w:rPr>
          <w:rFonts w:ascii="FbShefa" w:hAnsi="FbShefa"/>
          <w:sz w:val="11"/>
          <w:rtl/>
        </w:rPr>
        <w:t xml:space="preserve"> קרוב להפסד ורחוק לשכר</w:t>
      </w:r>
      <w:r w:rsidR="00980F5A" w:rsidRPr="00270114">
        <w:rPr>
          <w:rFonts w:ascii="FbShefa" w:hAnsi="FbShefa"/>
          <w:sz w:val="11"/>
          <w:rtl/>
        </w:rPr>
        <w:t>.</w:t>
      </w:r>
    </w:p>
    <w:p w14:paraId="348682C2" w14:textId="3E719CC9"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מידת כל אדם</w:t>
      </w:r>
      <w:r w:rsidR="00980F5A" w:rsidRPr="001B3037">
        <w:rPr>
          <w:rFonts w:ascii="FbShefa" w:hAnsi="FbShefa"/>
          <w:b/>
          <w:bCs/>
          <w:color w:val="3B2F2A" w:themeColor="text2" w:themeShade="80"/>
          <w:sz w:val="11"/>
          <w:rtl/>
        </w:rPr>
        <w:t>.</w:t>
      </w:r>
      <w:r w:rsidRPr="00270114">
        <w:rPr>
          <w:rFonts w:ascii="FbShefa" w:hAnsi="FbShefa"/>
          <w:sz w:val="11"/>
          <w:rtl/>
        </w:rPr>
        <w:t xml:space="preserve"> קרוב לזה ולזה</w:t>
      </w:r>
      <w:r w:rsidR="00980F5A" w:rsidRPr="00270114">
        <w:rPr>
          <w:rFonts w:ascii="FbShefa" w:hAnsi="FbShefa"/>
          <w:sz w:val="11"/>
          <w:rtl/>
        </w:rPr>
        <w:t>.</w:t>
      </w:r>
      <w:r w:rsidR="001C0E38" w:rsidRPr="00270114">
        <w:rPr>
          <w:rFonts w:ascii="FbShefa" w:hAnsi="FbShefa"/>
          <w:sz w:val="11"/>
          <w:rtl/>
        </w:rPr>
        <w:t xml:space="preserve"> </w:t>
      </w:r>
      <w:r w:rsidR="005C6156" w:rsidRPr="001B3037">
        <w:rPr>
          <w:rFonts w:ascii="FbShefa" w:hAnsi="FbShefa"/>
          <w:b/>
          <w:bCs/>
          <w:color w:val="3B2F2A" w:themeColor="text2" w:themeShade="80"/>
          <w:sz w:val="11"/>
          <w:rtl/>
        </w:rPr>
        <w:t>או</w:t>
      </w:r>
      <w:r w:rsidR="00980F5A" w:rsidRPr="001B3037">
        <w:rPr>
          <w:rFonts w:ascii="FbShefa" w:hAnsi="FbShefa"/>
          <w:b/>
          <w:bCs/>
          <w:color w:val="3B2F2A" w:themeColor="text2" w:themeShade="80"/>
          <w:sz w:val="11"/>
          <w:rtl/>
        </w:rPr>
        <w:t>.</w:t>
      </w:r>
      <w:r w:rsidRPr="00270114">
        <w:rPr>
          <w:rFonts w:ascii="FbShefa" w:hAnsi="FbShefa"/>
          <w:sz w:val="11"/>
          <w:rtl/>
        </w:rPr>
        <w:t xml:space="preserve"> רחוק מזה ומזה</w:t>
      </w:r>
      <w:r w:rsidR="00980F5A" w:rsidRPr="00270114">
        <w:rPr>
          <w:rFonts w:ascii="FbShefa" w:hAnsi="FbShefa"/>
          <w:sz w:val="11"/>
          <w:rtl/>
        </w:rPr>
        <w:t>.</w:t>
      </w:r>
    </w:p>
    <w:p w14:paraId="3D958066" w14:textId="2E72C17E"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מעות של יתומים</w:t>
      </w:r>
      <w:r w:rsidR="00980F5A" w:rsidRPr="00270114">
        <w:rPr>
          <w:rFonts w:ascii="FbShefa" w:hAnsi="FbShefa"/>
          <w:sz w:val="11"/>
          <w:rtl/>
        </w:rPr>
        <w:t>.</w:t>
      </w:r>
      <w:r w:rsidRPr="00270114">
        <w:rPr>
          <w:rFonts w:ascii="FbShefa" w:hAnsi="FbShefa"/>
          <w:sz w:val="11"/>
          <w:rtl/>
        </w:rPr>
        <w:t xml:space="preserve"> מותר להלוותן קרוב לשכר ורחוק להפסד</w:t>
      </w:r>
      <w:r w:rsidR="00980F5A" w:rsidRPr="00270114">
        <w:rPr>
          <w:rFonts w:ascii="FbShefa" w:hAnsi="FbShefa"/>
          <w:sz w:val="11"/>
          <w:rtl/>
        </w:rPr>
        <w:t>.</w:t>
      </w:r>
    </w:p>
    <w:p w14:paraId="3998FE21" w14:textId="3E32CAA9" w:rsidR="009C3CB4" w:rsidRPr="00270114" w:rsidRDefault="009C3CB4" w:rsidP="009C3CB4">
      <w:pPr>
        <w:spacing w:line="240" w:lineRule="auto"/>
        <w:rPr>
          <w:rFonts w:ascii="FbShefa" w:hAnsi="FbShefa"/>
          <w:sz w:val="11"/>
          <w:rtl/>
        </w:rPr>
      </w:pPr>
    </w:p>
    <w:p w14:paraId="3D59FC53"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 xml:space="preserve">זוזי דיתמי </w:t>
      </w:r>
    </w:p>
    <w:p w14:paraId="0B501B50" w14:textId="77777777" w:rsidR="009508EA" w:rsidRPr="00270114" w:rsidRDefault="009C3CB4" w:rsidP="009508EA">
      <w:pPr>
        <w:pStyle w:val="3"/>
        <w:rPr>
          <w:rFonts w:ascii="FbShefa" w:hAnsi="FbShefa"/>
          <w:rtl/>
        </w:rPr>
      </w:pPr>
      <w:r w:rsidRPr="00270114">
        <w:rPr>
          <w:rFonts w:ascii="FbShefa" w:hAnsi="FbShefa"/>
          <w:rtl/>
        </w:rPr>
        <w:t>אופן א</w:t>
      </w:r>
      <w:r w:rsidR="009508EA" w:rsidRPr="00270114">
        <w:rPr>
          <w:rFonts w:ascii="FbShefa" w:hAnsi="FbShefa"/>
          <w:rtl/>
        </w:rPr>
        <w:t>:</w:t>
      </w:r>
    </w:p>
    <w:p w14:paraId="6A93CF69" w14:textId="2798A349" w:rsidR="002F24DC" w:rsidRPr="00270114" w:rsidRDefault="009508EA" w:rsidP="009C3CB4">
      <w:pPr>
        <w:spacing w:line="240" w:lineRule="auto"/>
        <w:rPr>
          <w:rFonts w:ascii="FbShefa" w:hAnsi="FbShefa"/>
          <w:sz w:val="11"/>
          <w:rtl/>
        </w:rPr>
      </w:pPr>
      <w:r w:rsidRPr="001B3037">
        <w:rPr>
          <w:rFonts w:ascii="FbShefa" w:hAnsi="FbShefa"/>
          <w:b/>
          <w:bCs/>
          <w:color w:val="3B2F2A" w:themeColor="text2" w:themeShade="80"/>
          <w:sz w:val="11"/>
          <w:rtl/>
        </w:rPr>
        <w:t>ס"ד</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9C3CB4" w:rsidRPr="00270114">
        <w:rPr>
          <w:rFonts w:ascii="FbShefa" w:hAnsi="FbShefa"/>
          <w:sz w:val="11"/>
          <w:rtl/>
        </w:rPr>
        <w:t>מותבינן להו בי דינא, ויהבינן להו זוזא זוזא</w:t>
      </w:r>
      <w:r w:rsidR="00980F5A" w:rsidRPr="00270114">
        <w:rPr>
          <w:rFonts w:ascii="FbShefa" w:hAnsi="FbShefa"/>
          <w:sz w:val="11"/>
          <w:rtl/>
        </w:rPr>
        <w:t>.</w:t>
      </w:r>
    </w:p>
    <w:p w14:paraId="4031C8CE" w14:textId="7CC199B9"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והא קא כליא קרנא</w:t>
      </w:r>
      <w:r w:rsidR="00980F5A" w:rsidRPr="00270114">
        <w:rPr>
          <w:rFonts w:ascii="FbShefa" w:hAnsi="FbShefa"/>
          <w:sz w:val="11"/>
          <w:rtl/>
        </w:rPr>
        <w:t>.</w:t>
      </w:r>
    </w:p>
    <w:p w14:paraId="2FED4E37" w14:textId="77777777" w:rsidR="009508EA" w:rsidRPr="001B3037" w:rsidRDefault="009508EA" w:rsidP="009C3CB4">
      <w:pPr>
        <w:spacing w:line="240" w:lineRule="auto"/>
        <w:rPr>
          <w:rFonts w:ascii="FbShefa" w:hAnsi="FbShefa"/>
          <w:b/>
          <w:bCs/>
          <w:color w:val="3B2F2A" w:themeColor="text2" w:themeShade="80"/>
          <w:sz w:val="11"/>
          <w:rtl/>
        </w:rPr>
      </w:pPr>
    </w:p>
    <w:p w14:paraId="2258E8A8" w14:textId="77777777" w:rsidR="009508EA" w:rsidRPr="00270114" w:rsidRDefault="009C3CB4" w:rsidP="009508EA">
      <w:pPr>
        <w:pStyle w:val="3"/>
        <w:rPr>
          <w:rFonts w:ascii="FbShefa" w:hAnsi="FbShefa"/>
          <w:rtl/>
        </w:rPr>
      </w:pPr>
      <w:r w:rsidRPr="00270114">
        <w:rPr>
          <w:rFonts w:ascii="FbShefa" w:hAnsi="FbShefa"/>
          <w:rtl/>
        </w:rPr>
        <w:t>אופן ב</w:t>
      </w:r>
      <w:r w:rsidR="009508EA" w:rsidRPr="00270114">
        <w:rPr>
          <w:rFonts w:ascii="FbShefa" w:hAnsi="FbShefa"/>
          <w:rtl/>
        </w:rPr>
        <w:t>:</w:t>
      </w:r>
    </w:p>
    <w:p w14:paraId="74A11A0A" w14:textId="5EC1B9E7"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לוקחים</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מאדם שיש לו דהבא פריכא</w:t>
      </w:r>
      <w:r w:rsidR="00980F5A" w:rsidRPr="00270114">
        <w:rPr>
          <w:rFonts w:ascii="FbShefa" w:hAnsi="FbShefa"/>
          <w:sz w:val="11"/>
          <w:rtl/>
        </w:rPr>
        <w:t>.</w:t>
      </w:r>
      <w:r w:rsidR="001C0E38" w:rsidRPr="00270114">
        <w:rPr>
          <w:rFonts w:ascii="FbShefa" w:hAnsi="FbShefa"/>
          <w:sz w:val="11"/>
          <w:rtl/>
        </w:rPr>
        <w:t xml:space="preserve"> </w:t>
      </w:r>
      <w:r w:rsidRPr="001B3037">
        <w:rPr>
          <w:rFonts w:ascii="FbShefa" w:hAnsi="FbShefa"/>
          <w:b/>
          <w:bCs/>
          <w:color w:val="3B2F2A" w:themeColor="text2" w:themeShade="80"/>
          <w:sz w:val="11"/>
          <w:rtl/>
        </w:rPr>
        <w:t>ויהבינן</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קרוב לשכר ורחוק להפסד</w:t>
      </w:r>
      <w:r w:rsidR="00980F5A" w:rsidRPr="00270114">
        <w:rPr>
          <w:rFonts w:ascii="FbShefa" w:hAnsi="FbShefa"/>
          <w:sz w:val="11"/>
          <w:rtl/>
        </w:rPr>
        <w:t>.</w:t>
      </w:r>
    </w:p>
    <w:p w14:paraId="7DA73FBF" w14:textId="4905BFA4" w:rsidR="002F24DC" w:rsidRPr="00270114" w:rsidRDefault="009508EA" w:rsidP="009C3CB4">
      <w:pPr>
        <w:spacing w:line="240" w:lineRule="auto"/>
        <w:rPr>
          <w:rFonts w:ascii="FbShefa" w:hAnsi="FbShefa"/>
          <w:sz w:val="11"/>
          <w:rtl/>
        </w:rPr>
      </w:pPr>
      <w:r w:rsidRPr="001B3037">
        <w:rPr>
          <w:rFonts w:ascii="FbShefa" w:hAnsi="FbShefa"/>
          <w:b/>
          <w:bCs/>
          <w:color w:val="3B2F2A" w:themeColor="text2" w:themeShade="80"/>
          <w:sz w:val="11"/>
          <w:rtl/>
        </w:rPr>
        <w:t>אבל</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9C3CB4" w:rsidRPr="00270114">
        <w:rPr>
          <w:rFonts w:ascii="FbShefa" w:hAnsi="FbShefa"/>
          <w:rtl/>
        </w:rPr>
        <w:t>לא לוקחים</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דבר מסוים</w:t>
      </w:r>
      <w:r w:rsidR="00980F5A" w:rsidRPr="00270114">
        <w:rPr>
          <w:rFonts w:ascii="FbShefa" w:hAnsi="FbShefa"/>
          <w:sz w:val="11"/>
          <w:rtl/>
        </w:rPr>
        <w:t>.</w:t>
      </w:r>
    </w:p>
    <w:p w14:paraId="50F159B5" w14:textId="7C95BF8E"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דלמא</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פקדון נינהו, ואתי מריה יהיב סימנין ושקיל</w:t>
      </w:r>
      <w:r w:rsidR="00980F5A" w:rsidRPr="00270114">
        <w:rPr>
          <w:rFonts w:ascii="FbShefa" w:hAnsi="FbShefa"/>
          <w:sz w:val="11"/>
          <w:rtl/>
        </w:rPr>
        <w:t>.</w:t>
      </w:r>
    </w:p>
    <w:p w14:paraId="64EF04F0" w14:textId="77777777" w:rsidR="009508EA" w:rsidRPr="001B3037" w:rsidRDefault="009508EA" w:rsidP="009C3CB4">
      <w:pPr>
        <w:spacing w:line="240" w:lineRule="auto"/>
        <w:rPr>
          <w:rFonts w:ascii="FbShefa" w:hAnsi="FbShefa"/>
          <w:b/>
          <w:bCs/>
          <w:color w:val="3B2F2A" w:themeColor="text2" w:themeShade="80"/>
          <w:sz w:val="11"/>
          <w:rtl/>
        </w:rPr>
      </w:pPr>
    </w:p>
    <w:p w14:paraId="1F00D311" w14:textId="77777777" w:rsidR="009508EA" w:rsidRPr="00270114" w:rsidRDefault="009C3CB4" w:rsidP="009508EA">
      <w:pPr>
        <w:pStyle w:val="3"/>
        <w:rPr>
          <w:rFonts w:ascii="FbShefa" w:hAnsi="FbShefa"/>
          <w:rtl/>
        </w:rPr>
      </w:pPr>
      <w:r w:rsidRPr="00270114">
        <w:rPr>
          <w:rFonts w:ascii="FbShefa" w:hAnsi="FbShefa"/>
          <w:rtl/>
        </w:rPr>
        <w:t>אופן ג</w:t>
      </w:r>
      <w:r w:rsidR="009508EA" w:rsidRPr="00270114">
        <w:rPr>
          <w:rFonts w:ascii="FbShefa" w:hAnsi="FbShefa"/>
          <w:rtl/>
        </w:rPr>
        <w:t>:</w:t>
      </w:r>
    </w:p>
    <w:p w14:paraId="48CC96BE" w14:textId="17E2A7A5" w:rsidR="002F24DC" w:rsidRPr="00270114" w:rsidRDefault="009508EA" w:rsidP="009C3CB4">
      <w:pPr>
        <w:spacing w:line="240" w:lineRule="auto"/>
        <w:rPr>
          <w:rFonts w:ascii="FbShefa" w:hAnsi="FbShefa"/>
          <w:sz w:val="11"/>
          <w:rtl/>
        </w:rPr>
      </w:pPr>
      <w:r w:rsidRPr="001B3037">
        <w:rPr>
          <w:rFonts w:ascii="FbShefa" w:hAnsi="FbShefa"/>
          <w:b/>
          <w:bCs/>
          <w:color w:val="3B2F2A" w:themeColor="text2" w:themeShade="80"/>
          <w:sz w:val="11"/>
          <w:rtl/>
        </w:rPr>
        <w:t>כאשר</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sz w:val="11"/>
          <w:rtl/>
        </w:rPr>
        <w:t>לא משתכח דהבא פריכא</w:t>
      </w:r>
      <w:r w:rsidR="00980F5A" w:rsidRPr="00270114">
        <w:rPr>
          <w:rFonts w:ascii="FbShefa" w:hAnsi="FbShefa"/>
          <w:sz w:val="11"/>
          <w:rtl/>
        </w:rPr>
        <w:t>.</w:t>
      </w:r>
    </w:p>
    <w:p w14:paraId="5A4F68A1" w14:textId="6D461E8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נותנים</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לאדם נאמן</w:t>
      </w:r>
      <w:r w:rsidR="00980F5A" w:rsidRPr="00270114">
        <w:rPr>
          <w:rFonts w:ascii="FbShefa" w:hAnsi="FbShefa"/>
          <w:sz w:val="11"/>
          <w:rtl/>
        </w:rPr>
        <w:t>.</w:t>
      </w:r>
    </w:p>
    <w:p w14:paraId="6844EFE9" w14:textId="77777777" w:rsidR="009508EA" w:rsidRPr="00270114" w:rsidRDefault="009508EA" w:rsidP="009C3CB4">
      <w:pPr>
        <w:spacing w:line="240" w:lineRule="auto"/>
        <w:rPr>
          <w:rFonts w:ascii="FbShefa" w:hAnsi="FbShefa"/>
          <w:sz w:val="11"/>
          <w:rtl/>
        </w:rPr>
      </w:pPr>
    </w:p>
    <w:p w14:paraId="4CBDC5FE" w14:textId="77777777" w:rsidR="009508EA" w:rsidRPr="00270114" w:rsidRDefault="009508EA" w:rsidP="009508EA">
      <w:pPr>
        <w:pStyle w:val="3"/>
        <w:rPr>
          <w:rFonts w:ascii="FbShefa" w:hAnsi="FbShefa"/>
          <w:rtl/>
        </w:rPr>
      </w:pPr>
      <w:r w:rsidRPr="00270114">
        <w:rPr>
          <w:rFonts w:ascii="FbShefa" w:hAnsi="FbShefa"/>
          <w:rtl/>
        </w:rPr>
        <w:t>אדם נאמן:</w:t>
      </w:r>
    </w:p>
    <w:p w14:paraId="533F4627" w14:textId="360F47F0" w:rsidR="009508EA" w:rsidRPr="00270114" w:rsidRDefault="009508EA" w:rsidP="009508EA">
      <w:pPr>
        <w:spacing w:line="240" w:lineRule="auto"/>
        <w:rPr>
          <w:rFonts w:ascii="FbShefa" w:hAnsi="FbShefa"/>
          <w:sz w:val="11"/>
          <w:rtl/>
        </w:rPr>
      </w:pPr>
      <w:r w:rsidRPr="001B3037">
        <w:rPr>
          <w:rFonts w:ascii="FbShefa" w:hAnsi="FbShefa"/>
          <w:b/>
          <w:bCs/>
          <w:color w:val="3B2F2A" w:themeColor="text2" w:themeShade="80"/>
          <w:sz w:val="11"/>
          <w:rtl/>
        </w:rPr>
        <w:t>גברא</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דמשפו נכסיה</w:t>
      </w:r>
      <w:r w:rsidR="00980F5A" w:rsidRPr="00270114">
        <w:rPr>
          <w:rFonts w:ascii="FbShefa" w:hAnsi="FbShefa"/>
          <w:sz w:val="11"/>
          <w:rtl/>
        </w:rPr>
        <w:t>.</w:t>
      </w:r>
    </w:p>
    <w:p w14:paraId="4949F18B" w14:textId="0347A2ED" w:rsidR="00DC4DF4" w:rsidRPr="00270114" w:rsidRDefault="009508EA" w:rsidP="009508EA">
      <w:pPr>
        <w:spacing w:line="240" w:lineRule="auto"/>
        <w:rPr>
          <w:rFonts w:ascii="FbShefa" w:hAnsi="FbShefa"/>
          <w:sz w:val="11"/>
          <w:rtl/>
        </w:rPr>
      </w:pPr>
      <w:r w:rsidRPr="001B3037">
        <w:rPr>
          <w:rFonts w:ascii="FbShefa" w:hAnsi="FbShefa"/>
          <w:b/>
          <w:bCs/>
          <w:color w:val="3B2F2A" w:themeColor="text2" w:themeShade="80"/>
          <w:sz w:val="11"/>
          <w:rtl/>
        </w:rPr>
        <w:t>ו</w:t>
      </w:r>
      <w:r w:rsidR="00DC4DF4" w:rsidRPr="001B3037">
        <w:rPr>
          <w:rFonts w:ascii="FbShefa" w:hAnsi="FbShefa"/>
          <w:b/>
          <w:bCs/>
          <w:color w:val="3B2F2A" w:themeColor="text2" w:themeShade="80"/>
          <w:sz w:val="11"/>
          <w:rtl/>
        </w:rPr>
        <w:t>גם</w:t>
      </w:r>
      <w:r w:rsidR="00980F5A" w:rsidRPr="001B3037">
        <w:rPr>
          <w:rFonts w:ascii="FbShefa" w:hAnsi="FbShefa"/>
          <w:b/>
          <w:bCs/>
          <w:color w:val="3B2F2A" w:themeColor="text2" w:themeShade="80"/>
          <w:sz w:val="11"/>
          <w:rtl/>
        </w:rPr>
        <w:t>.</w:t>
      </w:r>
      <w:r w:rsidR="00DC4DF4" w:rsidRPr="00270114">
        <w:rPr>
          <w:rFonts w:ascii="FbShefa" w:hAnsi="FbShefa"/>
          <w:sz w:val="11"/>
          <w:rtl/>
        </w:rPr>
        <w:t xml:space="preserve"> </w:t>
      </w:r>
      <w:r w:rsidRPr="00270114">
        <w:rPr>
          <w:rFonts w:ascii="FbShefa" w:hAnsi="FbShefa"/>
          <w:sz w:val="11"/>
          <w:rtl/>
        </w:rPr>
        <w:t>מהימן</w:t>
      </w:r>
      <w:r w:rsidR="00980F5A" w:rsidRPr="00270114">
        <w:rPr>
          <w:rFonts w:ascii="FbShefa" w:hAnsi="FbShefa"/>
          <w:sz w:val="11"/>
          <w:rtl/>
        </w:rPr>
        <w:t>.</w:t>
      </w:r>
    </w:p>
    <w:p w14:paraId="3B770088" w14:textId="6E41FE50" w:rsidR="002F24DC" w:rsidRPr="00270114" w:rsidRDefault="009508EA" w:rsidP="009508EA">
      <w:pPr>
        <w:spacing w:line="240" w:lineRule="auto"/>
        <w:rPr>
          <w:rFonts w:ascii="FbShefa" w:hAnsi="FbShefa"/>
          <w:sz w:val="11"/>
          <w:rtl/>
        </w:rPr>
      </w:pPr>
      <w:r w:rsidRPr="001B3037">
        <w:rPr>
          <w:rFonts w:ascii="FbShefa" w:hAnsi="FbShefa"/>
          <w:b/>
          <w:bCs/>
          <w:color w:val="3B2F2A" w:themeColor="text2" w:themeShade="80"/>
          <w:sz w:val="11"/>
          <w:rtl/>
        </w:rPr>
        <w:t>ושמע</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דינא דאורייתא</w:t>
      </w:r>
      <w:r w:rsidR="00980F5A" w:rsidRPr="00270114">
        <w:rPr>
          <w:rFonts w:ascii="FbShefa" w:hAnsi="FbShefa"/>
          <w:sz w:val="11"/>
          <w:rtl/>
        </w:rPr>
        <w:t>.</w:t>
      </w:r>
    </w:p>
    <w:p w14:paraId="267D5DB6" w14:textId="74C6474F" w:rsidR="009508EA" w:rsidRPr="00270114" w:rsidRDefault="009508EA" w:rsidP="009508EA">
      <w:pPr>
        <w:spacing w:line="240" w:lineRule="auto"/>
        <w:rPr>
          <w:rFonts w:ascii="FbShefa" w:hAnsi="FbShefa"/>
          <w:sz w:val="11"/>
          <w:rtl/>
        </w:rPr>
      </w:pPr>
      <w:r w:rsidRPr="001B3037">
        <w:rPr>
          <w:rFonts w:ascii="FbShefa" w:hAnsi="FbShefa"/>
          <w:b/>
          <w:bCs/>
          <w:color w:val="3B2F2A" w:themeColor="text2" w:themeShade="80"/>
          <w:sz w:val="11"/>
          <w:rtl/>
        </w:rPr>
        <w:t>ולא מקבל</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שמתא דרבנן</w:t>
      </w:r>
      <w:r w:rsidR="00980F5A" w:rsidRPr="00270114">
        <w:rPr>
          <w:rFonts w:ascii="FbShefa" w:hAnsi="FbShefa"/>
          <w:sz w:val="11"/>
          <w:rtl/>
        </w:rPr>
        <w:t>.</w:t>
      </w:r>
    </w:p>
    <w:p w14:paraId="0A37B5E1" w14:textId="2B6B9C14" w:rsidR="009C3CB4" w:rsidRPr="00270114" w:rsidRDefault="009C3CB4" w:rsidP="00794C1A">
      <w:pPr>
        <w:pStyle w:val="1"/>
        <w:rPr>
          <w:rFonts w:ascii="FbShefa" w:hAnsi="FbShefa"/>
          <w:rtl/>
        </w:rPr>
      </w:pPr>
      <w:r w:rsidRPr="00270114">
        <w:rPr>
          <w:rFonts w:ascii="FbShefa" w:hAnsi="FbShefa"/>
          <w:sz w:val="11"/>
          <w:rtl/>
        </w:rPr>
        <w:t>ע</w:t>
      </w:r>
      <w:r w:rsidR="00B36BF2" w:rsidRPr="00270114">
        <w:rPr>
          <w:rFonts w:ascii="FbShefa" w:hAnsi="FbShefa"/>
          <w:sz w:val="11"/>
          <w:rtl/>
        </w:rPr>
        <w:t>, ב</w:t>
      </w:r>
    </w:p>
    <w:p w14:paraId="16492420" w14:textId="24C7B4E9" w:rsidR="009C3CB4" w:rsidRPr="001B3037" w:rsidRDefault="009C3CB4" w:rsidP="003C62D1">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rtl/>
        </w:rPr>
        <w:br/>
        <w:t>אֵין מְקַבְּלִין צֹאן בַּרְזֶל מִיִּשְׂרָאֵל, מִפְּנֵי שֶׁהוּא רִבִּית</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אֲבָל מְקַבְּלִין צֹאן בַּרְזֶל מִן הַנָּכְרִים, וְלֹוִין מֵהֶן וּמַלְוִין אוֹתָן בְּרִבִּית, וְכֵן בְּגֵר תּוֹשָׁב</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מַלְוֶה יִשְׂרָאֵל מְעוֹתָיו שֶׁל נָכְרִי מִדַּעַת הַנָּכְרִי, אֲבָל לֹא מִדַּעַת יִשְׂרָאֵל: </w:t>
      </w:r>
    </w:p>
    <w:p w14:paraId="0EFB999F" w14:textId="77777777" w:rsidR="009C3CB4" w:rsidRPr="00270114" w:rsidRDefault="009C3CB4" w:rsidP="009C3CB4">
      <w:pPr>
        <w:spacing w:line="240" w:lineRule="auto"/>
        <w:rPr>
          <w:rFonts w:ascii="FbShefa" w:hAnsi="FbShefa"/>
          <w:sz w:val="11"/>
          <w:rtl/>
        </w:rPr>
      </w:pPr>
    </w:p>
    <w:p w14:paraId="654132DD"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צאן ברזל</w:t>
      </w:r>
    </w:p>
    <w:p w14:paraId="3109515E" w14:textId="77777777" w:rsidR="00DC4DF4" w:rsidRPr="00270114" w:rsidRDefault="009C3CB4" w:rsidP="00DC4DF4">
      <w:pPr>
        <w:pStyle w:val="3"/>
        <w:rPr>
          <w:rFonts w:ascii="FbShefa" w:hAnsi="FbShefa"/>
          <w:rtl/>
        </w:rPr>
      </w:pPr>
      <w:r w:rsidRPr="00270114">
        <w:rPr>
          <w:rFonts w:ascii="FbShefa" w:hAnsi="FbShefa"/>
          <w:rtl/>
        </w:rPr>
        <w:t>סתירה</w:t>
      </w:r>
      <w:r w:rsidR="00DC4DF4" w:rsidRPr="00270114">
        <w:rPr>
          <w:rFonts w:ascii="FbShefa" w:hAnsi="FbShefa"/>
          <w:rtl/>
        </w:rPr>
        <w:t>:</w:t>
      </w:r>
    </w:p>
    <w:p w14:paraId="11493AC7" w14:textId="75AAA964"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במשנה משמע</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דברשותא דמקבל קיימא</w:t>
      </w:r>
      <w:r w:rsidR="00980F5A" w:rsidRPr="00270114">
        <w:rPr>
          <w:rFonts w:ascii="FbShefa" w:hAnsi="FbShefa"/>
          <w:sz w:val="11"/>
          <w:rtl/>
        </w:rPr>
        <w:t>.</w:t>
      </w:r>
    </w:p>
    <w:p w14:paraId="4160ACC0" w14:textId="7D2302E3"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ורמינהו</w:t>
      </w:r>
      <w:r w:rsidR="00980F5A" w:rsidRPr="001B3037">
        <w:rPr>
          <w:rFonts w:ascii="FbShefa" w:hAnsi="FbShefa"/>
          <w:b/>
          <w:bCs/>
          <w:color w:val="3B2F2A" w:themeColor="text2" w:themeShade="80"/>
          <w:sz w:val="11"/>
          <w:rtl/>
        </w:rPr>
        <w:t>.</w:t>
      </w:r>
      <w:r w:rsidRPr="00270114">
        <w:rPr>
          <w:rFonts w:ascii="FbShefa" w:hAnsi="FbShefa"/>
          <w:sz w:val="11"/>
          <w:rtl/>
        </w:rPr>
        <w:t xml:space="preserve"> המקבל צאן ברזל מן הנכרים, </w:t>
      </w:r>
      <w:r w:rsidR="001E02F1">
        <w:rPr>
          <w:rFonts w:ascii="FbShefa" w:hAnsi="FbShefa" w:hint="cs"/>
          <w:sz w:val="11"/>
          <w:rtl/>
        </w:rPr>
        <w:t>ה</w:t>
      </w:r>
      <w:r w:rsidRPr="00270114">
        <w:rPr>
          <w:rFonts w:ascii="FbShefa" w:hAnsi="FbShefa"/>
          <w:sz w:val="11"/>
          <w:rtl/>
        </w:rPr>
        <w:t>ולדות פטורין מן הבכורה</w:t>
      </w:r>
      <w:r w:rsidR="00980F5A" w:rsidRPr="00270114">
        <w:rPr>
          <w:rFonts w:ascii="FbShefa" w:hAnsi="FbShefa"/>
          <w:sz w:val="11"/>
          <w:rtl/>
        </w:rPr>
        <w:t>.</w:t>
      </w:r>
    </w:p>
    <w:p w14:paraId="43C842B0" w14:textId="77777777" w:rsidR="00DC4DF4" w:rsidRPr="001B3037" w:rsidRDefault="00DC4DF4" w:rsidP="009C3CB4">
      <w:pPr>
        <w:spacing w:line="240" w:lineRule="auto"/>
        <w:rPr>
          <w:rFonts w:ascii="FbShefa" w:hAnsi="FbShefa"/>
          <w:b/>
          <w:bCs/>
          <w:color w:val="3B2F2A" w:themeColor="text2" w:themeShade="80"/>
          <w:sz w:val="11"/>
          <w:rtl/>
        </w:rPr>
      </w:pPr>
    </w:p>
    <w:p w14:paraId="683DDA9B" w14:textId="11DC364A" w:rsidR="00DC4DF4" w:rsidRPr="00270114" w:rsidRDefault="00DC4DF4" w:rsidP="00DC4DF4">
      <w:pPr>
        <w:pStyle w:val="3"/>
        <w:rPr>
          <w:rFonts w:ascii="FbShefa" w:hAnsi="FbShefa"/>
          <w:rtl/>
        </w:rPr>
      </w:pPr>
      <w:r w:rsidRPr="00270114">
        <w:rPr>
          <w:rFonts w:ascii="FbShefa" w:hAnsi="FbShefa"/>
          <w:rtl/>
        </w:rPr>
        <w:t xml:space="preserve">תשובה </w:t>
      </w:r>
      <w:r w:rsidR="009C3CB4" w:rsidRPr="00270114">
        <w:rPr>
          <w:rFonts w:ascii="FbShefa" w:hAnsi="FbShefa"/>
          <w:rtl/>
        </w:rPr>
        <w:t>א</w:t>
      </w:r>
      <w:r w:rsidRPr="00270114">
        <w:rPr>
          <w:rFonts w:ascii="FbShefa" w:hAnsi="FbShefa"/>
          <w:rtl/>
        </w:rPr>
        <w:t>:</w:t>
      </w:r>
    </w:p>
    <w:p w14:paraId="34D00E07" w14:textId="2F315FBC"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תלוי</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אם מקבל עליה אונסא וזולא</w:t>
      </w:r>
      <w:r w:rsidR="00980F5A" w:rsidRPr="00270114">
        <w:rPr>
          <w:rFonts w:ascii="FbShefa" w:hAnsi="FbShefa"/>
          <w:sz w:val="11"/>
          <w:rtl/>
        </w:rPr>
        <w:t>.</w:t>
      </w:r>
    </w:p>
    <w:p w14:paraId="6FB2F90F" w14:textId="2524B11E"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863148" w:rsidRPr="001B3037">
        <w:rPr>
          <w:rFonts w:ascii="FbShefa" w:hAnsi="FbShefa"/>
          <w:b/>
          <w:bCs/>
          <w:color w:val="3B2F2A" w:themeColor="text2" w:themeShade="80"/>
          <w:sz w:val="11"/>
          <w:rtl/>
        </w:rPr>
        <w:t xml:space="preserve"> </w:t>
      </w:r>
      <w:r w:rsidRPr="001B3037">
        <w:rPr>
          <w:rFonts w:ascii="FbShefa" w:hAnsi="FbShefa"/>
          <w:b/>
          <w:bCs/>
          <w:color w:val="3B2F2A" w:themeColor="text2" w:themeShade="80"/>
          <w:sz w:val="11"/>
          <w:rtl/>
        </w:rPr>
        <w:t>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כשמקבל אונסא וזולא</w:t>
      </w:r>
      <w:r w:rsidR="001C0E38" w:rsidRPr="00270114">
        <w:rPr>
          <w:rFonts w:ascii="FbShefa" w:hAnsi="FbShefa"/>
          <w:sz w:val="11"/>
          <w:rtl/>
        </w:rPr>
        <w:t xml:space="preserve">, </w:t>
      </w:r>
      <w:r w:rsidRPr="00270114">
        <w:rPr>
          <w:rFonts w:ascii="FbShefa" w:hAnsi="FbShefa"/>
          <w:sz w:val="11"/>
          <w:rtl/>
        </w:rPr>
        <w:t>אינו נחשב צאן ברזל</w:t>
      </w:r>
      <w:r w:rsidR="00980F5A" w:rsidRPr="00270114">
        <w:rPr>
          <w:rFonts w:ascii="FbShefa" w:hAnsi="FbShefa"/>
          <w:sz w:val="11"/>
          <w:rtl/>
        </w:rPr>
        <w:t>.</w:t>
      </w:r>
    </w:p>
    <w:p w14:paraId="2CB6F8F0" w14:textId="516E3780" w:rsidR="009C3CB4" w:rsidRPr="00270114" w:rsidRDefault="00863148" w:rsidP="009C3CB4">
      <w:pPr>
        <w:spacing w:line="240" w:lineRule="auto"/>
        <w:rPr>
          <w:rFonts w:ascii="FbShefa" w:hAnsi="FbShefa"/>
          <w:sz w:val="11"/>
          <w:rtl/>
        </w:rPr>
      </w:pPr>
      <w:r w:rsidRPr="001B3037">
        <w:rPr>
          <w:rFonts w:ascii="FbShefa" w:hAnsi="FbShefa"/>
          <w:b/>
          <w:bCs/>
          <w:color w:val="3B2F2A" w:themeColor="text2" w:themeShade="80"/>
          <w:sz w:val="11"/>
          <w:rtl/>
        </w:rPr>
        <w:t xml:space="preserve">דחיה </w:t>
      </w:r>
      <w:r w:rsidR="009C3CB4" w:rsidRPr="001B3037">
        <w:rPr>
          <w:rFonts w:ascii="FbShefa" w:hAnsi="FbShefa"/>
          <w:b/>
          <w:bCs/>
          <w:color w:val="3B2F2A" w:themeColor="text2" w:themeShade="80"/>
          <w:sz w:val="11"/>
          <w:rtl/>
        </w:rPr>
        <w:t>ב</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Pr="00270114">
        <w:rPr>
          <w:rFonts w:ascii="FbShefa" w:hAnsi="FbShefa"/>
          <w:sz w:val="11"/>
          <w:rtl/>
        </w:rPr>
        <w:t xml:space="preserve">אדתני סיפא עכו"מ, </w:t>
      </w:r>
      <w:r w:rsidR="009C3CB4" w:rsidRPr="00270114">
        <w:rPr>
          <w:rFonts w:ascii="FbShefa" w:hAnsi="FbShefa"/>
          <w:sz w:val="11"/>
          <w:rtl/>
        </w:rPr>
        <w:t xml:space="preserve">לפלוג </w:t>
      </w:r>
      <w:r w:rsidRPr="00270114">
        <w:rPr>
          <w:rFonts w:ascii="FbShefa" w:hAnsi="FbShefa"/>
          <w:sz w:val="11"/>
          <w:rtl/>
        </w:rPr>
        <w:t xml:space="preserve">וליתני </w:t>
      </w:r>
      <w:r w:rsidR="009C3CB4" w:rsidRPr="00270114">
        <w:rPr>
          <w:rFonts w:ascii="FbShefa" w:hAnsi="FbShefa"/>
          <w:sz w:val="11"/>
          <w:rtl/>
        </w:rPr>
        <w:t>בדידה</w:t>
      </w:r>
      <w:r w:rsidR="00980F5A" w:rsidRPr="00270114">
        <w:rPr>
          <w:rFonts w:ascii="FbShefa" w:hAnsi="FbShefa"/>
          <w:sz w:val="11"/>
          <w:rtl/>
        </w:rPr>
        <w:t>.</w:t>
      </w:r>
    </w:p>
    <w:p w14:paraId="33794FDF" w14:textId="77777777" w:rsidR="00863148" w:rsidRPr="001B3037" w:rsidRDefault="00863148" w:rsidP="009C3CB4">
      <w:pPr>
        <w:spacing w:line="240" w:lineRule="auto"/>
        <w:rPr>
          <w:rFonts w:ascii="FbShefa" w:hAnsi="FbShefa"/>
          <w:b/>
          <w:bCs/>
          <w:color w:val="3B2F2A" w:themeColor="text2" w:themeShade="80"/>
          <w:sz w:val="11"/>
          <w:rtl/>
        </w:rPr>
      </w:pPr>
    </w:p>
    <w:p w14:paraId="263E276F" w14:textId="77777777" w:rsidR="00863148" w:rsidRPr="00270114" w:rsidRDefault="00863148" w:rsidP="00863148">
      <w:pPr>
        <w:pStyle w:val="3"/>
        <w:rPr>
          <w:rFonts w:ascii="FbShefa" w:hAnsi="FbShefa"/>
          <w:rtl/>
        </w:rPr>
      </w:pPr>
      <w:r w:rsidRPr="00270114">
        <w:rPr>
          <w:rFonts w:ascii="FbShefa" w:hAnsi="FbShefa"/>
          <w:rtl/>
        </w:rPr>
        <w:t xml:space="preserve">תשובה </w:t>
      </w:r>
      <w:r w:rsidR="009C3CB4" w:rsidRPr="00270114">
        <w:rPr>
          <w:rFonts w:ascii="FbShefa" w:hAnsi="FbShefa"/>
          <w:rtl/>
        </w:rPr>
        <w:t>ב</w:t>
      </w:r>
      <w:r w:rsidRPr="00270114">
        <w:rPr>
          <w:rFonts w:ascii="FbShefa" w:hAnsi="FbShefa"/>
          <w:rtl/>
        </w:rPr>
        <w:t>:</w:t>
      </w:r>
    </w:p>
    <w:p w14:paraId="4AE67025" w14:textId="3E762865" w:rsidR="002F24DC" w:rsidRPr="00270114" w:rsidRDefault="001B6835" w:rsidP="009C3CB4">
      <w:pPr>
        <w:spacing w:line="240" w:lineRule="auto"/>
        <w:rPr>
          <w:rFonts w:ascii="FbShefa" w:hAnsi="FbShefa"/>
          <w:sz w:val="11"/>
          <w:rtl/>
        </w:rPr>
      </w:pPr>
      <w:r w:rsidRPr="001B3037">
        <w:rPr>
          <w:rFonts w:ascii="FbShefa" w:hAnsi="FbShefa"/>
          <w:b/>
          <w:bCs/>
          <w:color w:val="3B2F2A" w:themeColor="text2" w:themeShade="80"/>
          <w:sz w:val="11"/>
          <w:rtl/>
        </w:rPr>
        <w:t xml:space="preserve">דוקא בבכורה </w:t>
      </w:r>
      <w:r w:rsidR="009C3CB4" w:rsidRPr="001B3037">
        <w:rPr>
          <w:rFonts w:ascii="FbShefa" w:hAnsi="FbShefa"/>
          <w:b/>
          <w:bCs/>
          <w:color w:val="3B2F2A" w:themeColor="text2" w:themeShade="80"/>
          <w:sz w:val="11"/>
          <w:rtl/>
        </w:rPr>
        <w:t>פטור</w:t>
      </w:r>
      <w:r w:rsidR="00980F5A" w:rsidRPr="001B3037">
        <w:rPr>
          <w:rFonts w:ascii="FbShefa" w:hAnsi="FbShefa"/>
          <w:b/>
          <w:bCs/>
          <w:color w:val="3B2F2A" w:themeColor="text2" w:themeShade="80"/>
          <w:sz w:val="11"/>
          <w:rtl/>
        </w:rPr>
        <w:t>.</w:t>
      </w:r>
      <w:r w:rsidR="00980F5A" w:rsidRPr="00270114">
        <w:rPr>
          <w:rFonts w:ascii="FbShefa" w:hAnsi="FbShefa"/>
          <w:sz w:val="11"/>
          <w:rtl/>
        </w:rPr>
        <w:t xml:space="preserve"> </w:t>
      </w:r>
      <w:r w:rsidR="009C3CB4" w:rsidRPr="00270114">
        <w:rPr>
          <w:rFonts w:ascii="FbShefa" w:hAnsi="FbShefa"/>
          <w:sz w:val="11"/>
          <w:rtl/>
        </w:rPr>
        <w:t>משום יד נכרי באמצע</w:t>
      </w:r>
      <w:r w:rsidR="00980F5A" w:rsidRPr="00270114">
        <w:rPr>
          <w:rFonts w:ascii="FbShefa" w:hAnsi="FbShefa"/>
          <w:sz w:val="11"/>
          <w:rtl/>
        </w:rPr>
        <w:t>.</w:t>
      </w:r>
    </w:p>
    <w:p w14:paraId="0278D33A" w14:textId="6E7C7B26"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דאי לא יהיב זוזי</w:t>
      </w:r>
      <w:r w:rsidR="00980F5A" w:rsidRPr="001B3037">
        <w:rPr>
          <w:rFonts w:ascii="FbShefa" w:hAnsi="FbShefa"/>
          <w:b/>
          <w:bCs/>
          <w:color w:val="3B2F2A" w:themeColor="text2" w:themeShade="80"/>
          <w:sz w:val="11"/>
          <w:rtl/>
        </w:rPr>
        <w:t>.</w:t>
      </w:r>
      <w:r w:rsidRPr="00270114">
        <w:rPr>
          <w:rFonts w:ascii="FbShefa" w:hAnsi="FbShefa"/>
          <w:sz w:val="11"/>
          <w:rtl/>
        </w:rPr>
        <w:t xml:space="preserve"> נכרי תפיס לבהמה ולולדות</w:t>
      </w:r>
      <w:r w:rsidR="00980F5A" w:rsidRPr="00270114">
        <w:rPr>
          <w:rFonts w:ascii="FbShefa" w:hAnsi="FbShefa"/>
          <w:sz w:val="11"/>
          <w:rtl/>
        </w:rPr>
        <w:t>.</w:t>
      </w:r>
    </w:p>
    <w:p w14:paraId="704C08D9" w14:textId="77777777" w:rsidR="009C3CB4" w:rsidRPr="00270114" w:rsidRDefault="009C3CB4" w:rsidP="009C3CB4">
      <w:pPr>
        <w:spacing w:line="240" w:lineRule="auto"/>
        <w:rPr>
          <w:rFonts w:ascii="FbShefa" w:hAnsi="FbShefa"/>
          <w:sz w:val="11"/>
          <w:rtl/>
        </w:rPr>
      </w:pPr>
    </w:p>
    <w:p w14:paraId="2FFC5031"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הלואה בריבית לעכו"מ</w:t>
      </w:r>
    </w:p>
    <w:p w14:paraId="30F9BE86" w14:textId="603AC8B2" w:rsidR="001B6835" w:rsidRPr="00270114" w:rsidRDefault="009C3CB4" w:rsidP="007A60E8">
      <w:pPr>
        <w:pStyle w:val="3"/>
        <w:rPr>
          <w:rFonts w:ascii="FbShefa" w:hAnsi="FbShefa"/>
          <w:rtl/>
        </w:rPr>
      </w:pPr>
      <w:r w:rsidRPr="00270114">
        <w:rPr>
          <w:rFonts w:ascii="FbShefa" w:hAnsi="FbShefa"/>
          <w:rtl/>
        </w:rPr>
        <w:t>סתירה</w:t>
      </w:r>
      <w:r w:rsidR="001B6835" w:rsidRPr="00270114">
        <w:rPr>
          <w:rFonts w:ascii="FbShefa" w:hAnsi="FbShefa"/>
          <w:rtl/>
        </w:rPr>
        <w:t>:</w:t>
      </w:r>
    </w:p>
    <w:p w14:paraId="42294B99" w14:textId="388D4848" w:rsidR="0010288E" w:rsidRPr="00270114" w:rsidRDefault="0010288E" w:rsidP="0010288E">
      <w:pPr>
        <w:rPr>
          <w:rFonts w:ascii="FbShefa" w:hAnsi="FbShefa"/>
          <w:rtl/>
        </w:rPr>
      </w:pPr>
      <w:r w:rsidRPr="001B3037">
        <w:rPr>
          <w:rFonts w:ascii="FbShefa" w:hAnsi="FbShefa"/>
          <w:b/>
          <w:bCs/>
          <w:color w:val="3B2F2A" w:themeColor="text2" w:themeShade="80"/>
          <w:rtl/>
        </w:rPr>
        <w:t>חונן דלים</w:t>
      </w:r>
      <w:r w:rsidR="00980F5A" w:rsidRPr="001B3037">
        <w:rPr>
          <w:rFonts w:ascii="FbShefa" w:hAnsi="FbShefa"/>
          <w:b/>
          <w:bCs/>
          <w:color w:val="3B2F2A" w:themeColor="text2" w:themeShade="80"/>
          <w:rtl/>
        </w:rPr>
        <w:t>.</w:t>
      </w:r>
      <w:r w:rsidRPr="00270114">
        <w:rPr>
          <w:rFonts w:ascii="FbShefa" w:hAnsi="FbShefa"/>
          <w:rtl/>
        </w:rPr>
        <w:t xml:space="preserve"> כגון שבור מלכא</w:t>
      </w:r>
      <w:r w:rsidR="00980F5A" w:rsidRPr="00270114">
        <w:rPr>
          <w:rFonts w:ascii="FbShefa" w:hAnsi="FbShefa"/>
          <w:rtl/>
        </w:rPr>
        <w:t>.</w:t>
      </w:r>
      <w:r w:rsidRPr="00270114">
        <w:rPr>
          <w:rFonts w:ascii="FbShefa" w:hAnsi="FbShefa"/>
          <w:rtl/>
        </w:rPr>
        <w:t xml:space="preserve"> </w:t>
      </w:r>
      <w:r w:rsidRPr="00354CBB">
        <w:rPr>
          <w:rStyle w:val="af9"/>
          <w:rFonts w:eastAsiaTheme="minorHAnsi"/>
          <w:rtl/>
        </w:rPr>
        <w:t>אפילו</w:t>
      </w:r>
      <w:r w:rsidR="00980F5A" w:rsidRPr="00354CBB">
        <w:rPr>
          <w:rStyle w:val="af9"/>
          <w:rFonts w:eastAsiaTheme="minorHAnsi"/>
          <w:rtl/>
        </w:rPr>
        <w:t>.</w:t>
      </w:r>
      <w:r w:rsidRPr="00270114">
        <w:rPr>
          <w:rFonts w:ascii="FbShefa" w:hAnsi="FbShefa"/>
          <w:rtl/>
        </w:rPr>
        <w:t xml:space="preserve"> רבית דנכרי</w:t>
      </w:r>
      <w:r w:rsidR="00980F5A" w:rsidRPr="00270114">
        <w:rPr>
          <w:rFonts w:ascii="FbShefa" w:hAnsi="FbShefa"/>
          <w:rtl/>
        </w:rPr>
        <w:t>.</w:t>
      </w:r>
    </w:p>
    <w:p w14:paraId="51B416F6" w14:textId="77777777" w:rsidR="0010288E" w:rsidRPr="00270114" w:rsidRDefault="0010288E" w:rsidP="0010288E">
      <w:pPr>
        <w:rPr>
          <w:rFonts w:ascii="FbShefa" w:hAnsi="FbShefa"/>
          <w:rtl/>
        </w:rPr>
      </w:pPr>
    </w:p>
    <w:p w14:paraId="2C2E53A6" w14:textId="1F1AC627" w:rsidR="002F24DC" w:rsidRPr="00270114" w:rsidRDefault="0010288E" w:rsidP="0010288E">
      <w:pPr>
        <w:rPr>
          <w:rFonts w:ascii="FbShefa" w:hAnsi="FbShefa"/>
          <w:rtl/>
        </w:rPr>
      </w:pPr>
      <w:r w:rsidRPr="001B3037">
        <w:rPr>
          <w:rFonts w:ascii="FbShefa" w:hAnsi="FbShefa"/>
          <w:b/>
          <w:bCs/>
          <w:color w:val="3B2F2A" w:themeColor="text2" w:themeShade="80"/>
          <w:rtl/>
        </w:rPr>
        <w:t>שאלה</w:t>
      </w:r>
      <w:r w:rsidR="00533A00" w:rsidRPr="001B3037">
        <w:rPr>
          <w:rFonts w:ascii="FbShefa" w:hAnsi="FbShefa"/>
          <w:b/>
          <w:bCs/>
          <w:color w:val="3B2F2A" w:themeColor="text2" w:themeShade="80"/>
          <w:rtl/>
        </w:rPr>
        <w:t xml:space="preserve"> א</w:t>
      </w:r>
      <w:r w:rsidR="00980F5A" w:rsidRPr="001B3037">
        <w:rPr>
          <w:rFonts w:ascii="FbShefa" w:hAnsi="FbShefa"/>
          <w:b/>
          <w:bCs/>
          <w:color w:val="3B2F2A" w:themeColor="text2" w:themeShade="80"/>
          <w:rtl/>
        </w:rPr>
        <w:t>.</w:t>
      </w:r>
      <w:r w:rsidRPr="00270114">
        <w:rPr>
          <w:rFonts w:ascii="FbShefa" w:hAnsi="FbShefa"/>
          <w:rtl/>
        </w:rPr>
        <w:t xml:space="preserve"> לנכרי תשיך</w:t>
      </w:r>
      <w:r w:rsidR="00980F5A" w:rsidRPr="00270114">
        <w:rPr>
          <w:rFonts w:ascii="FbShefa" w:hAnsi="FbShefa"/>
          <w:rtl/>
        </w:rPr>
        <w:t>.</w:t>
      </w:r>
      <w:r w:rsidRPr="00270114">
        <w:rPr>
          <w:rFonts w:ascii="FbShefa" w:hAnsi="FbShefa"/>
          <w:rtl/>
        </w:rPr>
        <w:t xml:space="preserve"> </w:t>
      </w:r>
      <w:r w:rsidRPr="00354CBB">
        <w:rPr>
          <w:rStyle w:val="af9"/>
          <w:rFonts w:eastAsiaTheme="minorHAnsi"/>
          <w:rtl/>
        </w:rPr>
        <w:t>ס"ד</w:t>
      </w:r>
      <w:r w:rsidR="00980F5A" w:rsidRPr="00354CBB">
        <w:rPr>
          <w:rStyle w:val="af9"/>
          <w:rFonts w:eastAsiaTheme="minorHAnsi"/>
          <w:rtl/>
        </w:rPr>
        <w:t>.</w:t>
      </w:r>
      <w:r w:rsidRPr="00270114">
        <w:rPr>
          <w:rFonts w:ascii="FbShefa" w:hAnsi="FbShefa"/>
          <w:rtl/>
        </w:rPr>
        <w:t xml:space="preserve"> הכונה תשוך</w:t>
      </w:r>
      <w:r w:rsidR="00980F5A" w:rsidRPr="00270114">
        <w:rPr>
          <w:rFonts w:ascii="FbShefa" w:hAnsi="FbShefa"/>
          <w:rtl/>
        </w:rPr>
        <w:t>.</w:t>
      </w:r>
    </w:p>
    <w:p w14:paraId="2A90CD7C" w14:textId="376EE4B2" w:rsidR="0010288E" w:rsidRPr="00270114" w:rsidRDefault="0010288E" w:rsidP="0010288E">
      <w:pPr>
        <w:rPr>
          <w:rFonts w:ascii="FbShefa" w:hAnsi="FbShefa"/>
          <w:rtl/>
        </w:rPr>
      </w:pPr>
      <w:r w:rsidRPr="00270114">
        <w:rPr>
          <w:rFonts w:ascii="FbShefa" w:hAnsi="FbShefa"/>
          <w:rtl/>
        </w:rPr>
        <w:t>תשובה</w:t>
      </w:r>
      <w:r w:rsidR="00980F5A" w:rsidRPr="00270114">
        <w:rPr>
          <w:rFonts w:ascii="FbShefa" w:hAnsi="FbShefa"/>
          <w:rtl/>
        </w:rPr>
        <w:t>.</w:t>
      </w:r>
      <w:r w:rsidRPr="00270114">
        <w:rPr>
          <w:rFonts w:ascii="FbShefa" w:hAnsi="FbShefa"/>
          <w:rtl/>
        </w:rPr>
        <w:t xml:space="preserve"> הכונה תשיך</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וללמד</w:t>
      </w:r>
      <w:r w:rsidR="00980F5A" w:rsidRPr="001B3037">
        <w:rPr>
          <w:rFonts w:ascii="FbShefa" w:hAnsi="FbShefa"/>
          <w:b/>
          <w:bCs/>
          <w:color w:val="3B2F2A" w:themeColor="text2" w:themeShade="80"/>
          <w:rtl/>
        </w:rPr>
        <w:t>.</w:t>
      </w:r>
      <w:r w:rsidR="00980F5A" w:rsidRPr="00270114">
        <w:rPr>
          <w:rFonts w:ascii="FbShefa" w:hAnsi="FbShefa"/>
          <w:rtl/>
        </w:rPr>
        <w:t xml:space="preserve"> </w:t>
      </w:r>
      <w:r w:rsidRPr="00270114">
        <w:rPr>
          <w:rFonts w:ascii="FbShefa" w:hAnsi="FbShefa"/>
          <w:rtl/>
        </w:rPr>
        <w:t>שעובר עליו בעשה ולא תעשה)</w:t>
      </w:r>
      <w:r w:rsidR="00980F5A" w:rsidRPr="00270114">
        <w:rPr>
          <w:rFonts w:ascii="FbShefa" w:hAnsi="FbShefa"/>
          <w:rtl/>
        </w:rPr>
        <w:t>.</w:t>
      </w:r>
    </w:p>
    <w:p w14:paraId="1027E079" w14:textId="77777777" w:rsidR="0010288E" w:rsidRPr="00270114" w:rsidRDefault="0010288E" w:rsidP="0010288E">
      <w:pPr>
        <w:rPr>
          <w:rFonts w:ascii="FbShefa" w:hAnsi="FbShefa"/>
          <w:rtl/>
        </w:rPr>
      </w:pPr>
    </w:p>
    <w:p w14:paraId="1F373CF6" w14:textId="1F46B79F" w:rsidR="0010288E" w:rsidRPr="00270114" w:rsidRDefault="0010288E" w:rsidP="0010288E">
      <w:pPr>
        <w:rPr>
          <w:rFonts w:ascii="FbShefa" w:hAnsi="FbShefa"/>
          <w:rtl/>
        </w:rPr>
      </w:pPr>
      <w:r w:rsidRPr="001B3037">
        <w:rPr>
          <w:rFonts w:ascii="FbShefa" w:hAnsi="FbShefa"/>
          <w:b/>
          <w:bCs/>
          <w:color w:val="3B2F2A" w:themeColor="text2" w:themeShade="80"/>
          <w:rtl/>
        </w:rPr>
        <w:t>שאלה</w:t>
      </w:r>
      <w:r w:rsidR="00533A00" w:rsidRPr="001B3037">
        <w:rPr>
          <w:rFonts w:ascii="FbShefa" w:hAnsi="FbShefa"/>
          <w:b/>
          <w:bCs/>
          <w:color w:val="3B2F2A" w:themeColor="text2" w:themeShade="80"/>
          <w:rtl/>
        </w:rPr>
        <w:t xml:space="preserve"> ב</w:t>
      </w:r>
      <w:r w:rsidR="00980F5A" w:rsidRPr="001B3037">
        <w:rPr>
          <w:rFonts w:ascii="FbShefa" w:hAnsi="FbShefa"/>
          <w:b/>
          <w:bCs/>
          <w:color w:val="3B2F2A" w:themeColor="text2" w:themeShade="80"/>
          <w:rtl/>
        </w:rPr>
        <w:t>.</w:t>
      </w:r>
      <w:r w:rsidRPr="00270114">
        <w:rPr>
          <w:rFonts w:ascii="FbShefa" w:hAnsi="FbShefa"/>
          <w:rtl/>
        </w:rPr>
        <w:t xml:space="preserve"> לוין מהן ומלוין אותם ברבית</w:t>
      </w:r>
      <w:r w:rsidR="00980F5A" w:rsidRPr="00270114">
        <w:rPr>
          <w:rFonts w:ascii="FbShefa" w:hAnsi="FbShefa"/>
          <w:rtl/>
        </w:rPr>
        <w:t>.</w:t>
      </w:r>
    </w:p>
    <w:p w14:paraId="19E89F56" w14:textId="12DA9D3C" w:rsidR="0045478C" w:rsidRPr="00270114" w:rsidRDefault="0045478C" w:rsidP="00354CBB">
      <w:pPr>
        <w:rPr>
          <w:rtl/>
        </w:rPr>
      </w:pPr>
      <w:r w:rsidRPr="001B3037">
        <w:rPr>
          <w:b/>
          <w:bCs/>
          <w:color w:val="3B2F2A" w:themeColor="text2" w:themeShade="80"/>
          <w:rtl/>
        </w:rPr>
        <w:t>שאלה ג</w:t>
      </w:r>
      <w:r w:rsidR="00980F5A" w:rsidRPr="001B3037">
        <w:rPr>
          <w:b/>
          <w:bCs/>
          <w:color w:val="3B2F2A" w:themeColor="text2" w:themeShade="80"/>
          <w:rtl/>
        </w:rPr>
        <w:t>.</w:t>
      </w:r>
      <w:r w:rsidRPr="001B3037">
        <w:rPr>
          <w:b/>
          <w:bCs/>
          <w:color w:val="3B2F2A" w:themeColor="text2" w:themeShade="80"/>
          <w:rtl/>
        </w:rPr>
        <w:t xml:space="preserve"> </w:t>
      </w:r>
      <w:r w:rsidRPr="00270114">
        <w:rPr>
          <w:rtl/>
        </w:rPr>
        <w:t>אם כסף תלוה את עמי</w:t>
      </w:r>
      <w:r w:rsidR="00980F5A" w:rsidRPr="00270114">
        <w:rPr>
          <w:rtl/>
        </w:rPr>
        <w:t>.</w:t>
      </w:r>
      <w:r w:rsidR="001C0E38" w:rsidRPr="00270114">
        <w:rPr>
          <w:rtl/>
        </w:rPr>
        <w:t xml:space="preserve"> </w:t>
      </w:r>
      <w:r w:rsidRPr="001B3037">
        <w:rPr>
          <w:b/>
          <w:bCs/>
          <w:color w:val="3B2F2A" w:themeColor="text2" w:themeShade="80"/>
          <w:rtl/>
        </w:rPr>
        <w:t>עמי ונכרי</w:t>
      </w:r>
      <w:r w:rsidR="00980F5A" w:rsidRPr="001B3037">
        <w:rPr>
          <w:b/>
          <w:bCs/>
          <w:color w:val="3B2F2A" w:themeColor="text2" w:themeShade="80"/>
          <w:rtl/>
        </w:rPr>
        <w:t>.</w:t>
      </w:r>
      <w:r w:rsidR="00980F5A" w:rsidRPr="00270114">
        <w:rPr>
          <w:rtl/>
        </w:rPr>
        <w:t xml:space="preserve"> </w:t>
      </w:r>
      <w:r w:rsidRPr="00270114">
        <w:rPr>
          <w:rtl/>
        </w:rPr>
        <w:t>עמי קודם</w:t>
      </w:r>
      <w:r w:rsidR="00980F5A" w:rsidRPr="00270114">
        <w:rPr>
          <w:rtl/>
        </w:rPr>
        <w:t>.</w:t>
      </w:r>
      <w:r w:rsidRPr="00270114">
        <w:rPr>
          <w:rtl/>
        </w:rPr>
        <w:t xml:space="preserve"> </w:t>
      </w:r>
      <w:r w:rsidRPr="001B3037">
        <w:rPr>
          <w:b/>
          <w:bCs/>
          <w:color w:val="3B2F2A" w:themeColor="text2" w:themeShade="80"/>
          <w:rtl/>
        </w:rPr>
        <w:t>כגון</w:t>
      </w:r>
      <w:r w:rsidR="00980F5A" w:rsidRPr="001B3037">
        <w:rPr>
          <w:b/>
          <w:bCs/>
          <w:color w:val="3B2F2A" w:themeColor="text2" w:themeShade="80"/>
          <w:rtl/>
        </w:rPr>
        <w:t>.</w:t>
      </w:r>
      <w:r w:rsidRPr="001B3037">
        <w:rPr>
          <w:b/>
          <w:bCs/>
          <w:color w:val="3B2F2A" w:themeColor="text2" w:themeShade="80"/>
          <w:rtl/>
        </w:rPr>
        <w:t xml:space="preserve"> </w:t>
      </w:r>
      <w:r w:rsidRPr="00270114">
        <w:rPr>
          <w:rtl/>
        </w:rPr>
        <w:t>לנכרי ברבית ולישראל בחנם</w:t>
      </w:r>
      <w:r w:rsidR="00980F5A" w:rsidRPr="00270114">
        <w:rPr>
          <w:rtl/>
        </w:rPr>
        <w:t>.</w:t>
      </w:r>
      <w:r w:rsidR="001C0E38" w:rsidRPr="00270114">
        <w:rPr>
          <w:rtl/>
        </w:rPr>
        <w:t xml:space="preserve"> </w:t>
      </w:r>
      <w:r w:rsidRPr="001B3037">
        <w:rPr>
          <w:b/>
          <w:bCs/>
          <w:color w:val="3B2F2A" w:themeColor="text2" w:themeShade="80"/>
          <w:rtl/>
        </w:rPr>
        <w:t>דאל"כ</w:t>
      </w:r>
      <w:r w:rsidR="00354CBB">
        <w:rPr>
          <w:rFonts w:hint="cs"/>
          <w:b/>
          <w:bCs/>
          <w:color w:val="3B2F2A" w:themeColor="text2" w:themeShade="80"/>
          <w:rtl/>
        </w:rPr>
        <w:t>.</w:t>
      </w:r>
      <w:r w:rsidRPr="001B3037">
        <w:rPr>
          <w:b/>
          <w:bCs/>
          <w:color w:val="3B2F2A" w:themeColor="text2" w:themeShade="80"/>
          <w:rtl/>
        </w:rPr>
        <w:t xml:space="preserve"> </w:t>
      </w:r>
      <w:r w:rsidRPr="00971924">
        <w:rPr>
          <w:rtl/>
        </w:rPr>
        <w:t>פשיטא</w:t>
      </w:r>
      <w:r w:rsidR="00980F5A" w:rsidRPr="00971924">
        <w:rPr>
          <w:rtl/>
        </w:rPr>
        <w:t>.</w:t>
      </w:r>
    </w:p>
    <w:p w14:paraId="11CCE635" w14:textId="48C4E806" w:rsidR="009C3CB4" w:rsidRPr="00270114" w:rsidRDefault="009C3CB4" w:rsidP="00794C1A">
      <w:pPr>
        <w:pStyle w:val="1"/>
        <w:rPr>
          <w:rFonts w:ascii="FbShefa" w:hAnsi="FbShefa"/>
          <w:rtl/>
        </w:rPr>
      </w:pPr>
      <w:r w:rsidRPr="00270114">
        <w:rPr>
          <w:rFonts w:ascii="FbShefa" w:hAnsi="FbShefa"/>
          <w:sz w:val="11"/>
          <w:rtl/>
        </w:rPr>
        <w:t>עא</w:t>
      </w:r>
      <w:r w:rsidR="00B36BF2" w:rsidRPr="00270114">
        <w:rPr>
          <w:rFonts w:ascii="FbShefa" w:hAnsi="FbShefa"/>
          <w:sz w:val="11"/>
          <w:rtl/>
        </w:rPr>
        <w:t>, א</w:t>
      </w:r>
    </w:p>
    <w:p w14:paraId="7567DD77" w14:textId="77777777" w:rsidR="0045478C" w:rsidRPr="00270114" w:rsidRDefault="009C3CB4" w:rsidP="0045478C">
      <w:pPr>
        <w:pStyle w:val="3"/>
        <w:rPr>
          <w:rFonts w:ascii="FbShefa" w:hAnsi="FbShefa"/>
          <w:rtl/>
        </w:rPr>
      </w:pPr>
      <w:r w:rsidRPr="00270114">
        <w:rPr>
          <w:rFonts w:ascii="FbShefa" w:hAnsi="FbShefa"/>
          <w:rtl/>
        </w:rPr>
        <w:t>תשובה א</w:t>
      </w:r>
      <w:r w:rsidR="0045478C" w:rsidRPr="00270114">
        <w:rPr>
          <w:rFonts w:ascii="FbShefa" w:hAnsi="FbShefa"/>
          <w:rtl/>
        </w:rPr>
        <w:t>:</w:t>
      </w:r>
    </w:p>
    <w:p w14:paraId="1928CFA0" w14:textId="2E23B174"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מותר</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בכדי חייו</w:t>
      </w:r>
      <w:r w:rsidR="00980F5A" w:rsidRPr="00270114">
        <w:rPr>
          <w:rFonts w:ascii="FbShefa" w:hAnsi="FbShefa"/>
          <w:sz w:val="11"/>
          <w:rtl/>
        </w:rPr>
        <w:t>.</w:t>
      </w:r>
    </w:p>
    <w:p w14:paraId="3F0A326C" w14:textId="77777777" w:rsidR="0045478C" w:rsidRPr="001B3037" w:rsidRDefault="0045478C" w:rsidP="009C3CB4">
      <w:pPr>
        <w:spacing w:line="240" w:lineRule="auto"/>
        <w:rPr>
          <w:rFonts w:ascii="FbShefa" w:hAnsi="FbShefa"/>
          <w:b/>
          <w:bCs/>
          <w:color w:val="3B2F2A" w:themeColor="text2" w:themeShade="80"/>
          <w:sz w:val="11"/>
          <w:rtl/>
        </w:rPr>
      </w:pPr>
    </w:p>
    <w:p w14:paraId="31A8635A" w14:textId="77777777" w:rsidR="0045478C" w:rsidRPr="00270114" w:rsidRDefault="009C3CB4" w:rsidP="0045478C">
      <w:pPr>
        <w:pStyle w:val="3"/>
        <w:rPr>
          <w:rFonts w:ascii="FbShefa" w:hAnsi="FbShefa"/>
          <w:rtl/>
        </w:rPr>
      </w:pPr>
      <w:r w:rsidRPr="00270114">
        <w:rPr>
          <w:rFonts w:ascii="FbShefa" w:hAnsi="FbShefa"/>
          <w:rtl/>
        </w:rPr>
        <w:t>תשובה ב</w:t>
      </w:r>
      <w:r w:rsidR="0045478C" w:rsidRPr="00270114">
        <w:rPr>
          <w:rFonts w:ascii="FbShefa" w:hAnsi="FbShefa"/>
          <w:rtl/>
        </w:rPr>
        <w:t>:</w:t>
      </w:r>
    </w:p>
    <w:p w14:paraId="5E5D2467" w14:textId="2A5B77F9"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מותר</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לתלמידי חכמים</w:t>
      </w:r>
      <w:r w:rsidR="00980F5A" w:rsidRPr="00270114">
        <w:rPr>
          <w:rFonts w:ascii="FbShefa" w:hAnsi="FbShefa"/>
          <w:sz w:val="11"/>
          <w:rtl/>
        </w:rPr>
        <w:t>.</w:t>
      </w:r>
    </w:p>
    <w:p w14:paraId="5AD48B6F" w14:textId="12165437" w:rsidR="009C3CB4" w:rsidRPr="00270114" w:rsidRDefault="0010288E" w:rsidP="009C3CB4">
      <w:pPr>
        <w:spacing w:line="240" w:lineRule="auto"/>
        <w:rPr>
          <w:rFonts w:ascii="FbShefa" w:hAnsi="FbShefa"/>
          <w:sz w:val="11"/>
          <w:rtl/>
        </w:rPr>
      </w:pPr>
      <w:r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Pr="00270114">
        <w:rPr>
          <w:rFonts w:ascii="FbShefa" w:hAnsi="FbShefa"/>
          <w:sz w:val="11"/>
          <w:rtl/>
        </w:rPr>
        <w:t xml:space="preserve">שכל </w:t>
      </w:r>
      <w:r w:rsidR="009C3CB4" w:rsidRPr="00270114">
        <w:rPr>
          <w:rFonts w:ascii="FbShefa" w:hAnsi="FbShefa"/>
          <w:sz w:val="11"/>
          <w:rtl/>
        </w:rPr>
        <w:t>האיסור שמא ילמוד ממעשיו, ות"ח לא ילמד</w:t>
      </w:r>
      <w:r w:rsidR="00980F5A" w:rsidRPr="00270114">
        <w:rPr>
          <w:rFonts w:ascii="FbShefa" w:hAnsi="FbShefa"/>
          <w:sz w:val="11"/>
          <w:rtl/>
        </w:rPr>
        <w:t>.</w:t>
      </w:r>
    </w:p>
    <w:p w14:paraId="4138BBB4" w14:textId="77777777" w:rsidR="009C3CB4" w:rsidRPr="00270114" w:rsidRDefault="009C3CB4" w:rsidP="009C3CB4">
      <w:pPr>
        <w:spacing w:line="240" w:lineRule="auto"/>
        <w:rPr>
          <w:rFonts w:ascii="FbShefa" w:hAnsi="FbShefa"/>
          <w:sz w:val="11"/>
          <w:rtl/>
        </w:rPr>
      </w:pPr>
    </w:p>
    <w:p w14:paraId="69F6C6C8" w14:textId="77777777" w:rsidR="0045478C" w:rsidRPr="00270114" w:rsidRDefault="0045478C" w:rsidP="0045478C">
      <w:pPr>
        <w:pStyle w:val="2"/>
        <w:rPr>
          <w:rFonts w:ascii="FbShefa" w:hAnsi="FbShefa"/>
          <w:rtl/>
        </w:rPr>
      </w:pPr>
      <w:r w:rsidRPr="00270114">
        <w:rPr>
          <w:rFonts w:ascii="FbShefa" w:hAnsi="FbShefa"/>
          <w:rtl/>
        </w:rPr>
        <w:t>קדימה בהלואה</w:t>
      </w:r>
    </w:p>
    <w:p w14:paraId="5E921704" w14:textId="4EB8AD56" w:rsidR="002F24DC" w:rsidRPr="00270114" w:rsidRDefault="0045478C" w:rsidP="0045478C">
      <w:pPr>
        <w:spacing w:line="240" w:lineRule="auto"/>
        <w:rPr>
          <w:rFonts w:ascii="FbShefa" w:hAnsi="FbShefa"/>
          <w:sz w:val="11"/>
          <w:rtl/>
        </w:rPr>
      </w:pPr>
      <w:r w:rsidRPr="001B3037">
        <w:rPr>
          <w:rFonts w:ascii="FbShefa" w:hAnsi="FbShefa"/>
          <w:b/>
          <w:bCs/>
          <w:color w:val="3B2F2A" w:themeColor="text2" w:themeShade="80"/>
          <w:sz w:val="11"/>
          <w:rtl/>
        </w:rPr>
        <w:t>עמי ונכרי</w:t>
      </w:r>
      <w:r w:rsidR="00980F5A" w:rsidRPr="001B3037">
        <w:rPr>
          <w:rFonts w:ascii="FbShefa" w:hAnsi="FbShefa"/>
          <w:b/>
          <w:bCs/>
          <w:color w:val="3B2F2A" w:themeColor="text2" w:themeShade="80"/>
          <w:sz w:val="11"/>
          <w:rtl/>
        </w:rPr>
        <w:t>.</w:t>
      </w:r>
      <w:r w:rsidR="00980F5A" w:rsidRPr="00270114">
        <w:rPr>
          <w:rFonts w:ascii="FbShefa" w:hAnsi="FbShefa"/>
          <w:sz w:val="11"/>
          <w:rtl/>
        </w:rPr>
        <w:t xml:space="preserve"> </w:t>
      </w:r>
      <w:r w:rsidRPr="00270114">
        <w:rPr>
          <w:rFonts w:ascii="FbShefa" w:hAnsi="FbShefa"/>
          <w:sz w:val="11"/>
          <w:rtl/>
        </w:rPr>
        <w:t>עמי קודם</w:t>
      </w:r>
      <w:r w:rsidR="00980F5A" w:rsidRPr="00270114">
        <w:rPr>
          <w:rFonts w:ascii="FbShefa" w:hAnsi="FbShefa"/>
          <w:sz w:val="11"/>
          <w:rtl/>
        </w:rPr>
        <w:t>.</w:t>
      </w:r>
    </w:p>
    <w:p w14:paraId="367919DA" w14:textId="6B30E279" w:rsidR="002F24DC" w:rsidRPr="00270114" w:rsidRDefault="0045478C" w:rsidP="0045478C">
      <w:pPr>
        <w:spacing w:line="240" w:lineRule="auto"/>
        <w:rPr>
          <w:rFonts w:ascii="FbShefa" w:hAnsi="FbShefa"/>
          <w:sz w:val="11"/>
          <w:rtl/>
        </w:rPr>
      </w:pPr>
      <w:r w:rsidRPr="001B3037">
        <w:rPr>
          <w:rFonts w:ascii="FbShefa" w:hAnsi="FbShefa"/>
          <w:b/>
          <w:bCs/>
          <w:color w:val="3B2F2A" w:themeColor="text2" w:themeShade="80"/>
          <w:sz w:val="11"/>
          <w:rtl/>
        </w:rPr>
        <w:t>עני</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קודם</w:t>
      </w:r>
      <w:r w:rsidR="00980F5A" w:rsidRPr="00270114">
        <w:rPr>
          <w:rFonts w:ascii="FbShefa" w:hAnsi="FbShefa"/>
          <w:sz w:val="11"/>
          <w:rtl/>
        </w:rPr>
        <w:t>.</w:t>
      </w:r>
    </w:p>
    <w:p w14:paraId="111E2E97" w14:textId="4D6D27EE" w:rsidR="002F24DC" w:rsidRPr="00270114" w:rsidRDefault="0045478C" w:rsidP="0045478C">
      <w:pPr>
        <w:spacing w:line="240" w:lineRule="auto"/>
        <w:rPr>
          <w:rFonts w:ascii="FbShefa" w:hAnsi="FbShefa"/>
          <w:sz w:val="11"/>
          <w:rtl/>
        </w:rPr>
      </w:pPr>
      <w:r w:rsidRPr="001B3037">
        <w:rPr>
          <w:rFonts w:ascii="FbShefa" w:hAnsi="FbShefa"/>
          <w:b/>
          <w:bCs/>
          <w:color w:val="3B2F2A" w:themeColor="text2" w:themeShade="80"/>
          <w:sz w:val="11"/>
          <w:rtl/>
        </w:rPr>
        <w:t>ענייך</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קודמין</w:t>
      </w:r>
      <w:r w:rsidR="00980F5A" w:rsidRPr="00270114">
        <w:rPr>
          <w:rFonts w:ascii="FbShefa" w:hAnsi="FbShefa"/>
          <w:sz w:val="11"/>
          <w:rtl/>
        </w:rPr>
        <w:t>.</w:t>
      </w:r>
    </w:p>
    <w:p w14:paraId="12D00AD5" w14:textId="6FA1A58F" w:rsidR="0045478C" w:rsidRPr="00270114" w:rsidRDefault="0045478C" w:rsidP="0045478C">
      <w:pPr>
        <w:spacing w:line="240" w:lineRule="auto"/>
        <w:rPr>
          <w:rFonts w:ascii="FbShefa" w:hAnsi="FbShefa"/>
          <w:sz w:val="11"/>
          <w:rtl/>
        </w:rPr>
      </w:pPr>
      <w:r w:rsidRPr="001B3037">
        <w:rPr>
          <w:rFonts w:ascii="FbShefa" w:hAnsi="FbShefa"/>
          <w:b/>
          <w:bCs/>
          <w:color w:val="3B2F2A" w:themeColor="text2" w:themeShade="80"/>
          <w:sz w:val="11"/>
          <w:rtl/>
        </w:rPr>
        <w:t>עניי עירך</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קודמין</w:t>
      </w:r>
      <w:r w:rsidR="00980F5A" w:rsidRPr="00270114">
        <w:rPr>
          <w:rFonts w:ascii="FbShefa" w:hAnsi="FbShefa"/>
          <w:sz w:val="11"/>
          <w:rtl/>
        </w:rPr>
        <w:t>.</w:t>
      </w:r>
    </w:p>
    <w:p w14:paraId="36BE7713" w14:textId="77777777" w:rsidR="0045478C" w:rsidRPr="00270114" w:rsidRDefault="0045478C" w:rsidP="0045478C">
      <w:pPr>
        <w:spacing w:line="240" w:lineRule="auto"/>
        <w:rPr>
          <w:rFonts w:ascii="FbShefa" w:hAnsi="FbShefa"/>
          <w:sz w:val="11"/>
          <w:rtl/>
        </w:rPr>
      </w:pPr>
    </w:p>
    <w:p w14:paraId="3885C7B3"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אגדתא</w:t>
      </w:r>
    </w:p>
    <w:p w14:paraId="00457A9A" w14:textId="77777777" w:rsidR="0045478C" w:rsidRPr="00270114" w:rsidRDefault="009C3CB4" w:rsidP="0045478C">
      <w:pPr>
        <w:pStyle w:val="3"/>
        <w:rPr>
          <w:rFonts w:ascii="FbShefa" w:hAnsi="FbShefa"/>
          <w:rtl/>
        </w:rPr>
      </w:pPr>
      <w:r w:rsidRPr="00270114">
        <w:rPr>
          <w:rFonts w:ascii="FbShefa" w:hAnsi="FbShefa"/>
          <w:rtl/>
        </w:rPr>
        <w:t xml:space="preserve">סמיות עיניהם של מלוי ברבית: </w:t>
      </w:r>
    </w:p>
    <w:p w14:paraId="406E0C49" w14:textId="27593F75" w:rsidR="002F24DC" w:rsidRPr="00270114" w:rsidRDefault="0045478C" w:rsidP="009C3CB4">
      <w:pPr>
        <w:spacing w:line="240" w:lineRule="auto"/>
        <w:rPr>
          <w:rFonts w:ascii="FbShefa" w:hAnsi="FbShefa"/>
          <w:sz w:val="11"/>
          <w:rtl/>
        </w:rPr>
      </w:pPr>
      <w:r w:rsidRPr="001B3037">
        <w:rPr>
          <w:rFonts w:ascii="FbShefa" w:hAnsi="FbShefa"/>
          <w:b/>
          <w:bCs/>
          <w:color w:val="3B2F2A" w:themeColor="text2" w:themeShade="80"/>
          <w:sz w:val="11"/>
          <w:rtl/>
        </w:rPr>
        <w:t>ה</w:t>
      </w:r>
      <w:r w:rsidR="009C3CB4" w:rsidRPr="001B3037">
        <w:rPr>
          <w:rFonts w:ascii="FbShefa" w:hAnsi="FbShefa"/>
          <w:b/>
          <w:bCs/>
          <w:color w:val="3B2F2A" w:themeColor="text2" w:themeShade="80"/>
          <w:sz w:val="11"/>
          <w:rtl/>
        </w:rPr>
        <w:t>קורא לחבירו רשע</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יורד עמו לחייו</w:t>
      </w:r>
      <w:r w:rsidR="00980F5A" w:rsidRPr="00270114">
        <w:rPr>
          <w:rFonts w:ascii="FbShefa" w:hAnsi="FbShefa"/>
          <w:sz w:val="11"/>
          <w:rtl/>
        </w:rPr>
        <w:t>.</w:t>
      </w:r>
    </w:p>
    <w:p w14:paraId="11F6BD31" w14:textId="25E4438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והם</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מביאין עדים ולבלר וקולמוס ודיו, וכותבין וחותמין</w:t>
      </w:r>
      <w:r w:rsidR="0045478C" w:rsidRPr="00270114">
        <w:rPr>
          <w:rFonts w:ascii="FbShefa" w:hAnsi="FbShefa"/>
          <w:sz w:val="11"/>
          <w:rtl/>
        </w:rPr>
        <w:t xml:space="preserve">, </w:t>
      </w:r>
      <w:r w:rsidRPr="00270114">
        <w:rPr>
          <w:rFonts w:ascii="FbShefa" w:hAnsi="FbShefa"/>
          <w:sz w:val="11"/>
          <w:rtl/>
        </w:rPr>
        <w:t>פלוני זה כפר באלהי ישראל</w:t>
      </w:r>
      <w:r w:rsidR="00980F5A" w:rsidRPr="00270114">
        <w:rPr>
          <w:rFonts w:ascii="FbShefa" w:hAnsi="FbShefa"/>
          <w:sz w:val="11"/>
          <w:rtl/>
        </w:rPr>
        <w:t>.</w:t>
      </w:r>
    </w:p>
    <w:p w14:paraId="015976B0" w14:textId="77777777" w:rsidR="0045478C" w:rsidRPr="00270114" w:rsidRDefault="0045478C" w:rsidP="009C3CB4">
      <w:pPr>
        <w:spacing w:line="240" w:lineRule="auto"/>
        <w:rPr>
          <w:rFonts w:ascii="FbShefa" w:hAnsi="FbShefa"/>
          <w:sz w:val="11"/>
          <w:rtl/>
        </w:rPr>
      </w:pPr>
    </w:p>
    <w:p w14:paraId="3471D7F7" w14:textId="67ADA183" w:rsidR="0045478C" w:rsidRPr="00270114" w:rsidRDefault="009C3CB4" w:rsidP="0045478C">
      <w:pPr>
        <w:pStyle w:val="3"/>
        <w:rPr>
          <w:rFonts w:ascii="FbShefa" w:hAnsi="FbShefa"/>
          <w:rtl/>
        </w:rPr>
      </w:pPr>
      <w:r w:rsidRPr="00270114">
        <w:rPr>
          <w:rFonts w:ascii="FbShefa" w:hAnsi="FbShefa"/>
          <w:rtl/>
        </w:rPr>
        <w:t>המלוה שלא ברבית</w:t>
      </w:r>
      <w:r w:rsidR="0045478C" w:rsidRPr="00270114">
        <w:rPr>
          <w:rFonts w:ascii="FbShefa" w:hAnsi="FbShefa"/>
          <w:rtl/>
        </w:rPr>
        <w:t>:</w:t>
      </w:r>
    </w:p>
    <w:p w14:paraId="40CB2DF4" w14:textId="410015BF"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עליו הכתוב אומר</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כספו לא נתן בנשך</w:t>
      </w:r>
      <w:r w:rsidR="0045478C" w:rsidRPr="00270114">
        <w:rPr>
          <w:rFonts w:ascii="FbShefa" w:hAnsi="FbShefa"/>
          <w:sz w:val="11"/>
          <w:rtl/>
        </w:rPr>
        <w:t xml:space="preserve">, </w:t>
      </w:r>
      <w:r w:rsidRPr="00270114">
        <w:rPr>
          <w:rFonts w:ascii="FbShefa" w:hAnsi="FbShefa"/>
          <w:sz w:val="11"/>
          <w:rtl/>
        </w:rPr>
        <w:t>לא ימוט לעולם</w:t>
      </w:r>
      <w:r w:rsidR="00980F5A" w:rsidRPr="00270114">
        <w:rPr>
          <w:rFonts w:ascii="FbShefa" w:hAnsi="FbShefa"/>
          <w:sz w:val="11"/>
          <w:rtl/>
        </w:rPr>
        <w:t>.</w:t>
      </w:r>
    </w:p>
    <w:p w14:paraId="33DA273B" w14:textId="51CED9C1"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הא למדת</w:t>
      </w:r>
      <w:r w:rsidR="00980F5A" w:rsidRPr="00270114">
        <w:rPr>
          <w:rFonts w:ascii="FbShefa" w:hAnsi="FbShefa"/>
          <w:sz w:val="11"/>
          <w:rtl/>
        </w:rPr>
        <w:t>.</w:t>
      </w:r>
      <w:r w:rsidRPr="00270114">
        <w:rPr>
          <w:rFonts w:ascii="FbShefa" w:hAnsi="FbShefa"/>
          <w:sz w:val="11"/>
          <w:rtl/>
        </w:rPr>
        <w:t xml:space="preserve"> שהמלוה ברבית נכסיו מתמוטטין</w:t>
      </w:r>
      <w:r w:rsidR="00980F5A" w:rsidRPr="00270114">
        <w:rPr>
          <w:rFonts w:ascii="FbShefa" w:hAnsi="FbShefa"/>
          <w:sz w:val="11"/>
          <w:rtl/>
        </w:rPr>
        <w:t>.</w:t>
      </w:r>
    </w:p>
    <w:p w14:paraId="3BEBFDB4" w14:textId="41C4BED7" w:rsidR="009C3CB4" w:rsidRPr="00270114" w:rsidRDefault="009C3CB4" w:rsidP="009C3CB4">
      <w:pPr>
        <w:spacing w:line="240" w:lineRule="auto"/>
        <w:rPr>
          <w:rFonts w:ascii="FbShefa" w:hAnsi="FbShefa"/>
          <w:sz w:val="11"/>
          <w:rtl/>
        </w:rPr>
      </w:pPr>
      <w:r w:rsidRPr="00270114">
        <w:rPr>
          <w:rFonts w:ascii="FbShefa" w:hAnsi="FbShefa"/>
          <w:sz w:val="11"/>
          <w:rtl/>
        </w:rPr>
        <w:t xml:space="preserve"> </w:t>
      </w:r>
    </w:p>
    <w:p w14:paraId="4246919C" w14:textId="3B4F0998" w:rsidR="002F24DC" w:rsidRPr="00270114" w:rsidRDefault="00046EEA" w:rsidP="00046EEA">
      <w:pPr>
        <w:autoSpaceDE w:val="0"/>
        <w:autoSpaceDN w:val="0"/>
        <w:adjustRightInd w:val="0"/>
        <w:rPr>
          <w:rFonts w:ascii="FbShefa" w:hAnsi="FbShefa"/>
          <w:rtl/>
        </w:rPr>
      </w:pPr>
      <w:r w:rsidRPr="001B3037">
        <w:rPr>
          <w:rFonts w:ascii="FbShefa" w:hAnsi="FbShefa"/>
          <w:b/>
          <w:bCs/>
          <w:color w:val="3B2F2A" w:themeColor="text2" w:themeShade="80"/>
          <w:rtl/>
        </w:rPr>
        <w:t>שאלה</w:t>
      </w:r>
      <w:r w:rsidR="00980F5A" w:rsidRPr="001B3037">
        <w:rPr>
          <w:rFonts w:ascii="FbShefa" w:hAnsi="FbShefa"/>
          <w:b/>
          <w:bCs/>
          <w:color w:val="3B2F2A" w:themeColor="text2" w:themeShade="80"/>
          <w:rtl/>
        </w:rPr>
        <w:t>.</w:t>
      </w:r>
      <w:r w:rsidRPr="00270114">
        <w:rPr>
          <w:rFonts w:ascii="FbShefa" w:hAnsi="FbShefa"/>
          <w:rtl/>
        </w:rPr>
        <w:t xml:space="preserve"> והא קא חזינן דלא מוזפי ברבית וקא מתמוטטין</w:t>
      </w:r>
      <w:r w:rsidR="00980F5A" w:rsidRPr="00270114">
        <w:rPr>
          <w:rFonts w:ascii="FbShefa" w:hAnsi="FbShefa"/>
          <w:rtl/>
        </w:rPr>
        <w:t>.</w:t>
      </w:r>
    </w:p>
    <w:p w14:paraId="282C8BD8" w14:textId="622FD173" w:rsidR="002F24DC" w:rsidRPr="00270114" w:rsidRDefault="00046EEA" w:rsidP="00046EEA">
      <w:pPr>
        <w:autoSpaceDE w:val="0"/>
        <w:autoSpaceDN w:val="0"/>
        <w:adjustRightInd w:val="0"/>
        <w:rPr>
          <w:rFonts w:ascii="FbShefa" w:hAnsi="FbShefa"/>
          <w:rtl/>
        </w:rPr>
      </w:pPr>
      <w:r w:rsidRPr="001B3037">
        <w:rPr>
          <w:rFonts w:ascii="FbShefa" w:hAnsi="FbShefa"/>
          <w:b/>
          <w:bCs/>
          <w:color w:val="3B2F2A" w:themeColor="text2" w:themeShade="80"/>
          <w:rtl/>
        </w:rPr>
        <w:t>תשובה</w:t>
      </w:r>
      <w:r w:rsidR="00980F5A" w:rsidRPr="001B3037">
        <w:rPr>
          <w:rFonts w:ascii="FbShefa" w:hAnsi="FbShefa"/>
          <w:b/>
          <w:bCs/>
          <w:color w:val="3B2F2A" w:themeColor="text2" w:themeShade="80"/>
          <w:rtl/>
        </w:rPr>
        <w:t>.</w:t>
      </w:r>
      <w:r w:rsidRPr="00270114">
        <w:rPr>
          <w:rFonts w:ascii="FbShefa" w:hAnsi="FbShefa"/>
          <w:rtl/>
        </w:rPr>
        <w:t xml:space="preserve"> הללו מתמוטטין ועולין והללו מתמוטטין ואינן עולין</w:t>
      </w:r>
      <w:r w:rsidR="00980F5A" w:rsidRPr="00270114">
        <w:rPr>
          <w:rFonts w:ascii="FbShefa" w:hAnsi="FbShefa"/>
          <w:rtl/>
        </w:rPr>
        <w:t>.</w:t>
      </w:r>
    </w:p>
    <w:p w14:paraId="38050272" w14:textId="284CDFA5" w:rsidR="00F413C2" w:rsidRPr="00270114" w:rsidRDefault="00F413C2" w:rsidP="00046EEA">
      <w:pPr>
        <w:autoSpaceDE w:val="0"/>
        <w:autoSpaceDN w:val="0"/>
        <w:adjustRightInd w:val="0"/>
        <w:rPr>
          <w:rFonts w:ascii="FbShefa" w:hAnsi="FbShefa"/>
          <w:rtl/>
        </w:rPr>
      </w:pPr>
    </w:p>
    <w:p w14:paraId="3E73551E" w14:textId="22D3D7E7" w:rsidR="00F413C2" w:rsidRPr="00270114" w:rsidRDefault="00F413C2" w:rsidP="00F413C2">
      <w:pPr>
        <w:pStyle w:val="3"/>
        <w:rPr>
          <w:rFonts w:ascii="FbShefa" w:hAnsi="FbShefa"/>
          <w:rtl/>
        </w:rPr>
      </w:pPr>
      <w:r w:rsidRPr="00270114">
        <w:rPr>
          <w:rFonts w:ascii="FbShefa" w:hAnsi="FbShefa"/>
          <w:rtl/>
        </w:rPr>
        <w:t>כבלע רשע צדיק ממנו:</w:t>
      </w:r>
    </w:p>
    <w:p w14:paraId="6E1A5286" w14:textId="5F8322AF" w:rsidR="00F413C2" w:rsidRPr="00270114" w:rsidRDefault="00F413C2" w:rsidP="00F413C2">
      <w:pPr>
        <w:autoSpaceDE w:val="0"/>
        <w:autoSpaceDN w:val="0"/>
        <w:adjustRightInd w:val="0"/>
        <w:rPr>
          <w:rFonts w:ascii="FbShefa" w:hAnsi="FbShefa"/>
          <w:rtl/>
        </w:rPr>
      </w:pPr>
      <w:r w:rsidRPr="001B3037">
        <w:rPr>
          <w:rFonts w:ascii="FbShefa" w:hAnsi="FbShefa"/>
          <w:b/>
          <w:bCs/>
          <w:color w:val="3B2F2A" w:themeColor="text2" w:themeShade="80"/>
          <w:rtl/>
        </w:rPr>
        <w:t>צדיק ממנו</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 xml:space="preserve">בולע </w:t>
      </w:r>
    </w:p>
    <w:p w14:paraId="4F3833DE" w14:textId="44D681B8" w:rsidR="002F24DC" w:rsidRPr="00270114" w:rsidRDefault="00F413C2" w:rsidP="00F413C2">
      <w:pPr>
        <w:autoSpaceDE w:val="0"/>
        <w:autoSpaceDN w:val="0"/>
        <w:adjustRightInd w:val="0"/>
        <w:rPr>
          <w:rFonts w:ascii="FbShefa" w:hAnsi="FbShefa"/>
          <w:rtl/>
        </w:rPr>
      </w:pPr>
      <w:r w:rsidRPr="001B3037">
        <w:rPr>
          <w:rFonts w:ascii="FbShefa" w:hAnsi="FbShefa"/>
          <w:b/>
          <w:bCs/>
          <w:color w:val="3B2F2A" w:themeColor="text2" w:themeShade="80"/>
          <w:rtl/>
        </w:rPr>
        <w:t>צדיק גמור</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אינו בולע</w:t>
      </w:r>
      <w:r w:rsidR="00980F5A" w:rsidRPr="00270114">
        <w:rPr>
          <w:rFonts w:ascii="FbShefa" w:hAnsi="FbShefa"/>
          <w:rtl/>
        </w:rPr>
        <w:t>.</w:t>
      </w:r>
    </w:p>
    <w:p w14:paraId="5D9BD6C9" w14:textId="4FFD9B36" w:rsidR="00046EEA" w:rsidRPr="00270114" w:rsidRDefault="00046EEA" w:rsidP="00046EEA">
      <w:pPr>
        <w:autoSpaceDE w:val="0"/>
        <w:autoSpaceDN w:val="0"/>
        <w:adjustRightInd w:val="0"/>
        <w:rPr>
          <w:rFonts w:ascii="FbShefa" w:hAnsi="FbShefa"/>
          <w:rtl/>
        </w:rPr>
      </w:pPr>
    </w:p>
    <w:p w14:paraId="78B7EBC9" w14:textId="4EB9E86F" w:rsidR="00046EEA" w:rsidRPr="00270114" w:rsidRDefault="00F413C2" w:rsidP="00F413C2">
      <w:pPr>
        <w:pStyle w:val="2"/>
        <w:rPr>
          <w:rFonts w:ascii="FbShefa" w:hAnsi="FbShefa"/>
          <w:rtl/>
        </w:rPr>
      </w:pPr>
      <w:r w:rsidRPr="00270114">
        <w:rPr>
          <w:rFonts w:ascii="FbShefa" w:hAnsi="FbShefa"/>
          <w:rtl/>
        </w:rPr>
        <w:t>עבד עברי</w:t>
      </w:r>
    </w:p>
    <w:p w14:paraId="5923C594" w14:textId="42DD6FE9" w:rsidR="009C3CB4" w:rsidRPr="00270114" w:rsidRDefault="009C3CB4" w:rsidP="00046EEA">
      <w:pPr>
        <w:pStyle w:val="3"/>
        <w:rPr>
          <w:rFonts w:ascii="FbShefa" w:hAnsi="FbShefa"/>
          <w:rtl/>
        </w:rPr>
      </w:pPr>
      <w:r w:rsidRPr="00270114">
        <w:rPr>
          <w:rFonts w:ascii="FbShefa" w:hAnsi="FbShefa"/>
          <w:rtl/>
        </w:rPr>
        <w:t>גר צדק בעבד עברי</w:t>
      </w:r>
      <w:r w:rsidR="00046EEA" w:rsidRPr="00270114">
        <w:rPr>
          <w:rFonts w:ascii="FbShefa" w:hAnsi="FbShefa"/>
          <w:rtl/>
        </w:rPr>
        <w:t>:</w:t>
      </w:r>
    </w:p>
    <w:p w14:paraId="07696595" w14:textId="7E2D0FD5" w:rsidR="00433741" w:rsidRPr="00270114" w:rsidRDefault="009C3CB4" w:rsidP="00046EEA">
      <w:pPr>
        <w:spacing w:line="240" w:lineRule="auto"/>
        <w:rPr>
          <w:rFonts w:ascii="FbShefa" w:hAnsi="FbShefa"/>
          <w:sz w:val="11"/>
          <w:rtl/>
        </w:rPr>
      </w:pPr>
      <w:r w:rsidRPr="001B3037">
        <w:rPr>
          <w:rFonts w:ascii="FbShefa" w:hAnsi="FbShefa"/>
          <w:b/>
          <w:bCs/>
          <w:color w:val="3B2F2A" w:themeColor="text2" w:themeShade="80"/>
          <w:sz w:val="11"/>
          <w:rtl/>
        </w:rPr>
        <w:t>אינו נקנה</w:t>
      </w:r>
      <w:r w:rsidR="00980F5A" w:rsidRPr="00270114">
        <w:rPr>
          <w:rFonts w:ascii="FbShefa" w:hAnsi="FbShefa"/>
          <w:sz w:val="11"/>
          <w:rtl/>
        </w:rPr>
        <w:t>.</w:t>
      </w:r>
      <w:r w:rsidRPr="00270114">
        <w:rPr>
          <w:rFonts w:ascii="FbShefa" w:hAnsi="FbShefa"/>
          <w:sz w:val="11"/>
          <w:rtl/>
        </w:rPr>
        <w:t xml:space="preserve"> בעבד עברי</w:t>
      </w:r>
      <w:r w:rsidR="00980F5A" w:rsidRPr="00270114">
        <w:rPr>
          <w:rFonts w:ascii="FbShefa" w:hAnsi="FbShefa"/>
          <w:sz w:val="11"/>
          <w:rtl/>
        </w:rPr>
        <w:t>.</w:t>
      </w:r>
      <w:r w:rsidRPr="00270114">
        <w:rPr>
          <w:rFonts w:ascii="FbShefa" w:hAnsi="FbShefa"/>
          <w:sz w:val="11"/>
          <w:rtl/>
        </w:rPr>
        <w:t xml:space="preserve"> </w:t>
      </w:r>
      <w:r w:rsidR="00046EEA" w:rsidRPr="001B3037">
        <w:rPr>
          <w:rFonts w:ascii="FbShefa" w:hAnsi="FbShefa"/>
          <w:b/>
          <w:bCs/>
          <w:color w:val="3B2F2A" w:themeColor="text2" w:themeShade="80"/>
          <w:sz w:val="11"/>
          <w:rtl/>
        </w:rPr>
        <w:t>שנאמר</w:t>
      </w:r>
      <w:r w:rsidR="00980F5A" w:rsidRPr="001B3037">
        <w:rPr>
          <w:rFonts w:ascii="FbShefa" w:hAnsi="FbShefa"/>
          <w:b/>
          <w:bCs/>
          <w:color w:val="3B2F2A" w:themeColor="text2" w:themeShade="80"/>
          <w:sz w:val="11"/>
          <w:rtl/>
        </w:rPr>
        <w:t>.</w:t>
      </w:r>
      <w:r w:rsidRPr="00270114">
        <w:rPr>
          <w:rFonts w:ascii="FbShefa" w:hAnsi="FbShefa"/>
          <w:sz w:val="11"/>
          <w:rtl/>
        </w:rPr>
        <w:t xml:space="preserve"> ושב אל משפחתו</w:t>
      </w:r>
      <w:r w:rsidR="00046EEA" w:rsidRPr="00270114">
        <w:rPr>
          <w:rFonts w:ascii="FbShefa" w:hAnsi="FbShefa"/>
          <w:sz w:val="11"/>
          <w:rtl/>
        </w:rPr>
        <w:t>, וליכא</w:t>
      </w:r>
      <w:r w:rsidR="00980F5A" w:rsidRPr="00270114">
        <w:rPr>
          <w:rFonts w:ascii="FbShefa" w:hAnsi="FbShefa"/>
          <w:sz w:val="11"/>
          <w:rtl/>
        </w:rPr>
        <w:t>.</w:t>
      </w:r>
    </w:p>
    <w:p w14:paraId="246FD88C" w14:textId="005430A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אינו קונה</w:t>
      </w:r>
      <w:r w:rsidR="00980F5A" w:rsidRPr="00270114">
        <w:rPr>
          <w:rFonts w:ascii="FbShefa" w:hAnsi="FbShefa"/>
          <w:sz w:val="11"/>
          <w:rtl/>
        </w:rPr>
        <w:t>.</w:t>
      </w:r>
      <w:r w:rsidRPr="00270114">
        <w:rPr>
          <w:rFonts w:ascii="FbShefa" w:hAnsi="FbShefa"/>
          <w:sz w:val="11"/>
          <w:rtl/>
        </w:rPr>
        <w:t xml:space="preserve"> עבד עברי</w:t>
      </w:r>
      <w:r w:rsidR="00980F5A" w:rsidRPr="00270114">
        <w:rPr>
          <w:rFonts w:ascii="FbShefa" w:hAnsi="FbShefa"/>
          <w:sz w:val="11"/>
          <w:rtl/>
        </w:rPr>
        <w:t>.</w:t>
      </w:r>
      <w:r w:rsidRPr="00270114">
        <w:rPr>
          <w:rFonts w:ascii="FbShefa" w:hAnsi="FbShefa"/>
          <w:sz w:val="11"/>
          <w:rtl/>
        </w:rPr>
        <w:t xml:space="preserve"> </w:t>
      </w:r>
      <w:r w:rsidR="00046EEA"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046EEA" w:rsidRPr="00270114">
        <w:rPr>
          <w:rFonts w:ascii="FbShefa" w:hAnsi="FbShefa"/>
          <w:sz w:val="11"/>
          <w:rtl/>
        </w:rPr>
        <w:t>ד</w:t>
      </w:r>
      <w:r w:rsidRPr="00270114">
        <w:rPr>
          <w:rFonts w:ascii="FbShefa" w:hAnsi="FbShefa"/>
          <w:sz w:val="11"/>
          <w:rtl/>
        </w:rPr>
        <w:t>גמירי דמקני קני, דלא מקני לא קני</w:t>
      </w:r>
      <w:r w:rsidR="00980F5A" w:rsidRPr="00270114">
        <w:rPr>
          <w:rFonts w:ascii="FbShefa" w:hAnsi="FbShefa"/>
          <w:sz w:val="11"/>
          <w:rtl/>
        </w:rPr>
        <w:t>.</w:t>
      </w:r>
    </w:p>
    <w:p w14:paraId="2FB33B3C" w14:textId="77777777" w:rsidR="00046EEA" w:rsidRPr="001B3037" w:rsidRDefault="00046EEA" w:rsidP="009C3CB4">
      <w:pPr>
        <w:spacing w:line="240" w:lineRule="auto"/>
        <w:rPr>
          <w:rFonts w:ascii="FbShefa" w:hAnsi="FbShefa"/>
          <w:b/>
          <w:bCs/>
          <w:color w:val="3B2F2A" w:themeColor="text2" w:themeShade="80"/>
          <w:sz w:val="11"/>
          <w:rtl/>
        </w:rPr>
      </w:pPr>
    </w:p>
    <w:p w14:paraId="410DAF4C" w14:textId="743B4A21" w:rsidR="009C3CB4" w:rsidRPr="00270114" w:rsidRDefault="00046EEA" w:rsidP="009C3CB4">
      <w:pPr>
        <w:spacing w:line="240" w:lineRule="auto"/>
        <w:rPr>
          <w:rFonts w:ascii="FbShefa" w:hAnsi="FbShefa"/>
          <w:sz w:val="11"/>
          <w:rtl/>
        </w:rPr>
      </w:pPr>
      <w:r w:rsidRPr="001B3037">
        <w:rPr>
          <w:rFonts w:ascii="FbShefa" w:hAnsi="FbShefa"/>
          <w:b/>
          <w:bCs/>
          <w:color w:val="3B2F2A" w:themeColor="text2" w:themeShade="80"/>
          <w:sz w:val="11"/>
          <w:rtl/>
        </w:rPr>
        <w:t>שאלה</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כתיב</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וכי ימוך אחיך ונמכר לגר</w:t>
      </w:r>
      <w:r w:rsidR="00980F5A" w:rsidRPr="00270114">
        <w:rPr>
          <w:rFonts w:ascii="FbShefa" w:hAnsi="FbShefa"/>
          <w:sz w:val="11"/>
          <w:rtl/>
        </w:rPr>
        <w:t>.</w:t>
      </w:r>
      <w:r w:rsidR="001C0E38" w:rsidRPr="00270114">
        <w:rPr>
          <w:rFonts w:ascii="FbShefa" w:hAnsi="FbShefa"/>
          <w:sz w:val="11"/>
          <w:rtl/>
        </w:rPr>
        <w:t xml:space="preserve"> </w:t>
      </w:r>
      <w:r w:rsidR="009C3CB4" w:rsidRPr="001B3037">
        <w:rPr>
          <w:rFonts w:ascii="FbShefa" w:hAnsi="FbShefa"/>
          <w:b/>
          <w:bCs/>
          <w:color w:val="3B2F2A" w:themeColor="text2" w:themeShade="80"/>
          <w:sz w:val="11"/>
          <w:rtl/>
        </w:rPr>
        <w:t>איני יודע</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009C3CB4" w:rsidRPr="00270114">
        <w:rPr>
          <w:rFonts w:ascii="FbShefa" w:hAnsi="FbShefa"/>
          <w:sz w:val="11"/>
          <w:rtl/>
        </w:rPr>
        <w:t>מה הוא</w:t>
      </w:r>
      <w:r w:rsidR="00980F5A" w:rsidRPr="00270114">
        <w:rPr>
          <w:rFonts w:ascii="FbShefa" w:hAnsi="FbShefa"/>
          <w:sz w:val="11"/>
          <w:rtl/>
        </w:rPr>
        <w:t>.</w:t>
      </w:r>
    </w:p>
    <w:p w14:paraId="12AB0C1C" w14:textId="46334122"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אינו קונה ודינו כישראל, אבל קונה ודינו כנכרי</w:t>
      </w:r>
      <w:r w:rsidR="00980F5A" w:rsidRPr="00270114">
        <w:rPr>
          <w:rFonts w:ascii="FbShefa" w:hAnsi="FbShefa"/>
          <w:sz w:val="11"/>
          <w:rtl/>
        </w:rPr>
        <w:t>.</w:t>
      </w:r>
    </w:p>
    <w:p w14:paraId="4CD9FE42" w14:textId="0C6D173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נפק"מ</w:t>
      </w:r>
      <w:r w:rsidR="00980F5A" w:rsidRPr="001B3037">
        <w:rPr>
          <w:rFonts w:ascii="FbShefa" w:hAnsi="FbShefa"/>
          <w:b/>
          <w:bCs/>
          <w:color w:val="3B2F2A" w:themeColor="text2" w:themeShade="80"/>
          <w:sz w:val="11"/>
          <w:rtl/>
        </w:rPr>
        <w:t>.</w:t>
      </w:r>
      <w:r w:rsidRPr="00270114">
        <w:rPr>
          <w:rFonts w:ascii="FbShefa" w:hAnsi="FbShefa"/>
          <w:sz w:val="11"/>
          <w:rtl/>
        </w:rPr>
        <w:t xml:space="preserve"> שאינו עובד בן ובת</w:t>
      </w:r>
      <w:r w:rsidR="00980F5A" w:rsidRPr="00270114">
        <w:rPr>
          <w:rFonts w:ascii="FbShefa" w:hAnsi="FbShefa"/>
          <w:sz w:val="11"/>
          <w:rtl/>
        </w:rPr>
        <w:t>.</w:t>
      </w:r>
    </w:p>
    <w:p w14:paraId="48B556ED" w14:textId="71D32908" w:rsidR="009C3CB4" w:rsidRPr="00270114" w:rsidRDefault="009C3CB4" w:rsidP="009C3CB4">
      <w:pPr>
        <w:spacing w:line="240" w:lineRule="auto"/>
        <w:rPr>
          <w:rFonts w:ascii="FbShefa" w:hAnsi="FbShefa"/>
          <w:sz w:val="11"/>
          <w:rtl/>
        </w:rPr>
      </w:pPr>
    </w:p>
    <w:p w14:paraId="200E31CC" w14:textId="77777777" w:rsidR="0062057A" w:rsidRPr="00270114" w:rsidRDefault="0062057A" w:rsidP="0062057A">
      <w:pPr>
        <w:pStyle w:val="3"/>
        <w:rPr>
          <w:rFonts w:ascii="FbShefa" w:hAnsi="FbShefa"/>
          <w:rtl/>
        </w:rPr>
      </w:pPr>
      <w:r w:rsidRPr="00270114">
        <w:rPr>
          <w:rFonts w:ascii="FbShefa" w:hAnsi="FbShefa"/>
          <w:rtl/>
        </w:rPr>
        <w:t>וכי ימוך אחיך עמך ונמכר לך:</w:t>
      </w:r>
    </w:p>
    <w:p w14:paraId="56C2AB3A" w14:textId="2197CF79" w:rsidR="002F24DC" w:rsidRPr="00270114" w:rsidRDefault="0062057A" w:rsidP="0062057A">
      <w:pPr>
        <w:autoSpaceDE w:val="0"/>
        <w:autoSpaceDN w:val="0"/>
        <w:adjustRightInd w:val="0"/>
        <w:rPr>
          <w:rFonts w:ascii="FbShefa" w:hAnsi="FbShefa"/>
          <w:rtl/>
        </w:rPr>
      </w:pPr>
      <w:r w:rsidRPr="001B3037">
        <w:rPr>
          <w:rFonts w:ascii="FbShefa" w:hAnsi="FbShefa"/>
          <w:b/>
          <w:bCs/>
          <w:color w:val="3B2F2A" w:themeColor="text2" w:themeShade="80"/>
          <w:rtl/>
        </w:rPr>
        <w:t>ולא לך</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אלא לגר</w:t>
      </w:r>
      <w:r w:rsidR="00980F5A" w:rsidRPr="00270114">
        <w:rPr>
          <w:rFonts w:ascii="FbShefa" w:hAnsi="FbShefa"/>
          <w:rtl/>
        </w:rPr>
        <w:t>.</w:t>
      </w:r>
    </w:p>
    <w:p w14:paraId="0FDB49BA" w14:textId="57FF159E" w:rsidR="002F24DC" w:rsidRPr="00270114" w:rsidRDefault="0062057A" w:rsidP="0062057A">
      <w:pPr>
        <w:autoSpaceDE w:val="0"/>
        <w:autoSpaceDN w:val="0"/>
        <w:adjustRightInd w:val="0"/>
        <w:rPr>
          <w:rFonts w:ascii="FbShefa" w:hAnsi="FbShefa"/>
          <w:rtl/>
        </w:rPr>
      </w:pPr>
      <w:r w:rsidRPr="001B3037">
        <w:rPr>
          <w:rFonts w:ascii="FbShefa" w:hAnsi="FbShefa"/>
          <w:b/>
          <w:bCs/>
          <w:color w:val="3B2F2A" w:themeColor="text2" w:themeShade="80"/>
          <w:rtl/>
        </w:rPr>
        <w:t>ולא לגר צדק</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אלא לגר תושב</w:t>
      </w:r>
      <w:r w:rsidR="00980F5A" w:rsidRPr="00270114">
        <w:rPr>
          <w:rFonts w:ascii="FbShefa" w:hAnsi="FbShefa"/>
          <w:rtl/>
        </w:rPr>
        <w:t>.</w:t>
      </w:r>
    </w:p>
    <w:p w14:paraId="4D8437F8" w14:textId="6FED453B" w:rsidR="002F24DC" w:rsidRPr="00270114" w:rsidRDefault="0062057A" w:rsidP="0062057A">
      <w:pPr>
        <w:autoSpaceDE w:val="0"/>
        <w:autoSpaceDN w:val="0"/>
        <w:adjustRightInd w:val="0"/>
        <w:rPr>
          <w:rFonts w:ascii="FbShefa" w:hAnsi="FbShefa"/>
          <w:rtl/>
        </w:rPr>
      </w:pPr>
      <w:r w:rsidRPr="001B3037">
        <w:rPr>
          <w:rFonts w:ascii="FbShefa" w:hAnsi="FbShefa"/>
          <w:b/>
          <w:bCs/>
          <w:color w:val="3B2F2A" w:themeColor="text2" w:themeShade="80"/>
          <w:rtl/>
        </w:rPr>
        <w:t>ואחר כך</w:t>
      </w:r>
      <w:r w:rsidR="00980F5A" w:rsidRPr="001B3037">
        <w:rPr>
          <w:rFonts w:ascii="FbShefa" w:hAnsi="FbShefa"/>
          <w:b/>
          <w:bCs/>
          <w:color w:val="3B2F2A" w:themeColor="text2" w:themeShade="80"/>
          <w:rtl/>
        </w:rPr>
        <w:t>.</w:t>
      </w:r>
      <w:r w:rsidRPr="00270114">
        <w:rPr>
          <w:rFonts w:ascii="FbShefa" w:hAnsi="FbShefa"/>
          <w:rtl/>
        </w:rPr>
        <w:t xml:space="preserve"> לנכרי</w:t>
      </w:r>
      <w:r w:rsidR="00980F5A" w:rsidRPr="00270114">
        <w:rPr>
          <w:rFonts w:ascii="FbShefa" w:hAnsi="FbShefa"/>
          <w:rtl/>
        </w:rPr>
        <w:t>.</w:t>
      </w:r>
    </w:p>
    <w:p w14:paraId="344703DD" w14:textId="38B34188" w:rsidR="00F413C2" w:rsidRPr="00270114" w:rsidRDefault="0062057A" w:rsidP="0062057A">
      <w:pPr>
        <w:spacing w:line="240" w:lineRule="auto"/>
        <w:rPr>
          <w:rFonts w:ascii="FbShefa" w:hAnsi="FbShefa"/>
          <w:rtl/>
        </w:rPr>
      </w:pPr>
      <w:r w:rsidRPr="001B3037">
        <w:rPr>
          <w:rFonts w:ascii="FbShefa" w:hAnsi="FbShefa"/>
          <w:b/>
          <w:bCs/>
          <w:color w:val="3B2F2A" w:themeColor="text2" w:themeShade="80"/>
          <w:rtl/>
        </w:rPr>
        <w:t>ואחר כך</w:t>
      </w:r>
      <w:r w:rsidR="00980F5A" w:rsidRPr="001B3037">
        <w:rPr>
          <w:rFonts w:ascii="FbShefa" w:hAnsi="FbShefa"/>
          <w:b/>
          <w:bCs/>
          <w:color w:val="3B2F2A" w:themeColor="text2" w:themeShade="80"/>
          <w:rtl/>
        </w:rPr>
        <w:t>.</w:t>
      </w:r>
      <w:r w:rsidRPr="00270114">
        <w:rPr>
          <w:rFonts w:ascii="FbShefa" w:hAnsi="FbShefa"/>
          <w:rtl/>
        </w:rPr>
        <w:t xml:space="preserve"> לעבודת כוכבים עצמה</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שנאמר</w:t>
      </w:r>
      <w:r w:rsidR="00980F5A" w:rsidRPr="001B3037">
        <w:rPr>
          <w:rFonts w:ascii="FbShefa" w:hAnsi="FbShefa"/>
          <w:b/>
          <w:bCs/>
          <w:color w:val="3B2F2A" w:themeColor="text2" w:themeShade="80"/>
          <w:rtl/>
        </w:rPr>
        <w:t>.</w:t>
      </w:r>
      <w:r w:rsidRPr="00270114">
        <w:rPr>
          <w:rFonts w:ascii="FbShefa" w:hAnsi="FbShefa"/>
          <w:rtl/>
        </w:rPr>
        <w:t xml:space="preserve"> לעקר</w:t>
      </w:r>
      <w:r w:rsidR="00980F5A" w:rsidRPr="00270114">
        <w:rPr>
          <w:rFonts w:ascii="FbShefa" w:hAnsi="FbShefa"/>
          <w:rtl/>
        </w:rPr>
        <w:t>.</w:t>
      </w:r>
    </w:p>
    <w:p w14:paraId="18A604F5" w14:textId="77777777" w:rsidR="0062057A" w:rsidRPr="001B3037" w:rsidRDefault="0062057A" w:rsidP="00F413C2">
      <w:pPr>
        <w:spacing w:line="240" w:lineRule="auto"/>
        <w:rPr>
          <w:rFonts w:ascii="FbShefa" w:hAnsi="FbShefa"/>
          <w:b/>
          <w:bCs/>
          <w:color w:val="3B2F2A" w:themeColor="text2" w:themeShade="80"/>
          <w:sz w:val="11"/>
          <w:rtl/>
        </w:rPr>
      </w:pPr>
    </w:p>
    <w:p w14:paraId="4B1B2C2F" w14:textId="77777777" w:rsidR="0062057A" w:rsidRPr="00270114" w:rsidRDefault="00F413C2" w:rsidP="0062057A">
      <w:pPr>
        <w:pStyle w:val="3"/>
        <w:rPr>
          <w:rFonts w:ascii="FbShefa" w:hAnsi="FbShefa"/>
          <w:rtl/>
        </w:rPr>
      </w:pPr>
      <w:r w:rsidRPr="00270114">
        <w:rPr>
          <w:rFonts w:ascii="FbShefa" w:hAnsi="FbShefa"/>
          <w:rtl/>
        </w:rPr>
        <w:t>נרצע ונמכר לנכרי</w:t>
      </w:r>
      <w:r w:rsidR="0062057A" w:rsidRPr="00270114">
        <w:rPr>
          <w:rFonts w:ascii="FbShefa" w:hAnsi="FbShefa"/>
          <w:rtl/>
        </w:rPr>
        <w:t>:</w:t>
      </w:r>
    </w:p>
    <w:p w14:paraId="6EAA60CA" w14:textId="4FE5CB35" w:rsidR="002F24DC" w:rsidRPr="00270114" w:rsidRDefault="00F413C2" w:rsidP="0062057A">
      <w:pPr>
        <w:spacing w:line="240" w:lineRule="auto"/>
        <w:rPr>
          <w:rFonts w:ascii="FbShefa" w:hAnsi="FbShefa"/>
          <w:sz w:val="11"/>
          <w:rtl/>
        </w:rPr>
      </w:pPr>
      <w:r w:rsidRPr="001B3037">
        <w:rPr>
          <w:rFonts w:ascii="FbShefa" w:hAnsi="FbShefa"/>
          <w:b/>
          <w:bCs/>
          <w:color w:val="3B2F2A" w:themeColor="text2" w:themeShade="80"/>
          <w:sz w:val="11"/>
          <w:rtl/>
        </w:rPr>
        <w:t>אינו עובד</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לא את הבן ולא את הבת</w:t>
      </w:r>
      <w:r w:rsidR="00980F5A" w:rsidRPr="00270114">
        <w:rPr>
          <w:rFonts w:ascii="FbShefa" w:hAnsi="FbShefa"/>
          <w:sz w:val="11"/>
          <w:rtl/>
        </w:rPr>
        <w:t>.</w:t>
      </w:r>
    </w:p>
    <w:p w14:paraId="29753117" w14:textId="646415EF" w:rsidR="00AD2037" w:rsidRPr="00270114" w:rsidRDefault="00AD2037" w:rsidP="00F413C2">
      <w:pPr>
        <w:spacing w:line="240" w:lineRule="auto"/>
        <w:rPr>
          <w:rFonts w:ascii="FbShefa" w:hAnsi="FbShefa"/>
          <w:i/>
          <w:iCs/>
          <w:sz w:val="11"/>
          <w:rtl/>
        </w:rPr>
      </w:pPr>
    </w:p>
    <w:p w14:paraId="00EF4E6F" w14:textId="0FE90FD5" w:rsidR="00F413C2" w:rsidRPr="00270114" w:rsidRDefault="00F413C2" w:rsidP="00AD2037">
      <w:pPr>
        <w:pStyle w:val="3"/>
        <w:rPr>
          <w:rFonts w:ascii="FbShefa" w:hAnsi="FbShefa"/>
          <w:rtl/>
        </w:rPr>
      </w:pPr>
      <w:r w:rsidRPr="00270114">
        <w:rPr>
          <w:rFonts w:ascii="FbShefa" w:hAnsi="FbShefa"/>
          <w:rtl/>
        </w:rPr>
        <w:t>אשה</w:t>
      </w:r>
      <w:r w:rsidR="00AD2037" w:rsidRPr="00270114">
        <w:rPr>
          <w:rFonts w:ascii="FbShefa" w:hAnsi="FbShefa"/>
          <w:rtl/>
        </w:rPr>
        <w:t>:</w:t>
      </w:r>
    </w:p>
    <w:p w14:paraId="77A0AC79" w14:textId="0493688D" w:rsidR="00F413C2" w:rsidRPr="00270114" w:rsidRDefault="00F413C2" w:rsidP="00F413C2">
      <w:pPr>
        <w:spacing w:line="240" w:lineRule="auto"/>
        <w:rPr>
          <w:rFonts w:ascii="FbShefa" w:hAnsi="FbShefa"/>
          <w:sz w:val="11"/>
          <w:rtl/>
        </w:rPr>
      </w:pPr>
      <w:r w:rsidRPr="001B3037">
        <w:rPr>
          <w:rFonts w:ascii="FbShefa" w:hAnsi="FbShefa"/>
          <w:b/>
          <w:bCs/>
          <w:color w:val="3B2F2A" w:themeColor="text2" w:themeShade="80"/>
          <w:sz w:val="11"/>
          <w:rtl/>
        </w:rPr>
        <w:t>אינה קונה</w:t>
      </w:r>
      <w:r w:rsidR="00980F5A" w:rsidRPr="001B3037">
        <w:rPr>
          <w:rFonts w:ascii="FbShefa" w:hAnsi="FbShefa"/>
          <w:b/>
          <w:bCs/>
          <w:color w:val="3B2F2A" w:themeColor="text2" w:themeShade="80"/>
          <w:sz w:val="11"/>
          <w:rtl/>
        </w:rPr>
        <w:t>.</w:t>
      </w:r>
      <w:r w:rsidRPr="00270114">
        <w:rPr>
          <w:rFonts w:ascii="FbShefa" w:hAnsi="FbShefa"/>
          <w:sz w:val="11"/>
          <w:rtl/>
        </w:rPr>
        <w:t xml:space="preserve"> עבד עברי</w:t>
      </w:r>
      <w:r w:rsidR="00980F5A" w:rsidRPr="00270114">
        <w:rPr>
          <w:rFonts w:ascii="FbShefa" w:hAnsi="FbShefa"/>
          <w:sz w:val="11"/>
          <w:rtl/>
        </w:rPr>
        <w:t>.</w:t>
      </w:r>
      <w:r w:rsidRPr="00270114">
        <w:rPr>
          <w:rFonts w:ascii="FbShefa" w:hAnsi="FbShefa"/>
          <w:sz w:val="11"/>
          <w:rtl/>
        </w:rPr>
        <w:t xml:space="preserve"> </w:t>
      </w:r>
      <w:r w:rsidR="00AD2037" w:rsidRPr="001B3037">
        <w:rPr>
          <w:rFonts w:ascii="FbShefa" w:hAnsi="FbShefa"/>
          <w:b/>
          <w:bCs/>
          <w:color w:val="3B2F2A" w:themeColor="text2" w:themeShade="80"/>
          <w:sz w:val="11"/>
          <w:rtl/>
        </w:rPr>
        <w:t>משו</w:t>
      </w:r>
      <w:r w:rsidRPr="001B3037">
        <w:rPr>
          <w:rFonts w:ascii="FbShefa" w:hAnsi="FbShefa"/>
          <w:b/>
          <w:bCs/>
          <w:color w:val="3B2F2A" w:themeColor="text2" w:themeShade="80"/>
          <w:sz w:val="11"/>
          <w:rtl/>
        </w:rPr>
        <w:t>ם</w:t>
      </w:r>
      <w:r w:rsidR="00980F5A" w:rsidRPr="00270114">
        <w:rPr>
          <w:rFonts w:ascii="FbShefa" w:hAnsi="FbShefa"/>
          <w:sz w:val="11"/>
          <w:rtl/>
        </w:rPr>
        <w:t>.</w:t>
      </w:r>
      <w:r w:rsidRPr="00270114">
        <w:rPr>
          <w:rFonts w:ascii="FbShefa" w:hAnsi="FbShefa"/>
          <w:sz w:val="11"/>
          <w:rtl/>
        </w:rPr>
        <w:t xml:space="preserve"> </w:t>
      </w:r>
      <w:r w:rsidR="00AD2037" w:rsidRPr="00270114">
        <w:rPr>
          <w:rFonts w:ascii="FbShefa" w:hAnsi="FbShefa"/>
          <w:sz w:val="11"/>
          <w:rtl/>
        </w:rPr>
        <w:t>ד</w:t>
      </w:r>
      <w:r w:rsidRPr="00270114">
        <w:rPr>
          <w:rFonts w:ascii="FbShefa" w:hAnsi="FbShefa"/>
          <w:sz w:val="11"/>
          <w:rtl/>
        </w:rPr>
        <w:t>לאו אורח ארעא</w:t>
      </w:r>
      <w:r w:rsidR="00AD2037" w:rsidRPr="00270114">
        <w:rPr>
          <w:rFonts w:ascii="FbShefa" w:hAnsi="FbShefa"/>
          <w:sz w:val="11"/>
          <w:rtl/>
        </w:rPr>
        <w:t xml:space="preserve">, </w:t>
      </w:r>
      <w:r w:rsidRPr="00270114">
        <w:rPr>
          <w:rFonts w:ascii="FbShefa" w:hAnsi="FbShefa"/>
          <w:sz w:val="11"/>
          <w:rtl/>
        </w:rPr>
        <w:t>וצניע לה</w:t>
      </w:r>
      <w:r w:rsidR="00980F5A" w:rsidRPr="00270114">
        <w:rPr>
          <w:rFonts w:ascii="FbShefa" w:hAnsi="FbShefa"/>
          <w:sz w:val="11"/>
          <w:rtl/>
        </w:rPr>
        <w:t>.</w:t>
      </w:r>
    </w:p>
    <w:p w14:paraId="32CD1C85" w14:textId="57368FAB" w:rsidR="002F24DC" w:rsidRPr="00270114" w:rsidRDefault="00F413C2" w:rsidP="00F413C2">
      <w:pPr>
        <w:spacing w:line="240" w:lineRule="auto"/>
        <w:rPr>
          <w:rFonts w:ascii="FbShefa" w:hAnsi="FbShefa"/>
          <w:sz w:val="11"/>
          <w:rtl/>
        </w:rPr>
      </w:pPr>
      <w:r w:rsidRPr="001B3037">
        <w:rPr>
          <w:rFonts w:ascii="FbShefa" w:hAnsi="FbShefa"/>
          <w:b/>
          <w:bCs/>
          <w:color w:val="3B2F2A" w:themeColor="text2" w:themeShade="80"/>
          <w:sz w:val="11"/>
          <w:rtl/>
        </w:rPr>
        <w:t>קונה</w:t>
      </w:r>
      <w:r w:rsidR="00980F5A" w:rsidRPr="001B3037">
        <w:rPr>
          <w:rFonts w:ascii="FbShefa" w:hAnsi="FbShefa"/>
          <w:b/>
          <w:bCs/>
          <w:color w:val="3B2F2A" w:themeColor="text2" w:themeShade="80"/>
          <w:sz w:val="11"/>
          <w:rtl/>
        </w:rPr>
        <w:t>.</w:t>
      </w:r>
      <w:r w:rsidRPr="00270114">
        <w:rPr>
          <w:rFonts w:ascii="FbShefa" w:hAnsi="FbShefa"/>
          <w:sz w:val="11"/>
          <w:rtl/>
        </w:rPr>
        <w:t xml:space="preserve"> שפחות ועבד כנעני</w:t>
      </w:r>
      <w:r w:rsidR="00980F5A" w:rsidRPr="00270114">
        <w:rPr>
          <w:rFonts w:ascii="FbShefa" w:hAnsi="FbShefa"/>
          <w:sz w:val="11"/>
          <w:rtl/>
        </w:rPr>
        <w:t>.</w:t>
      </w:r>
      <w:r w:rsidRPr="00270114">
        <w:rPr>
          <w:rFonts w:ascii="FbShefa" w:hAnsi="FbShefa"/>
          <w:sz w:val="11"/>
          <w:rtl/>
        </w:rPr>
        <w:t xml:space="preserve"> </w:t>
      </w:r>
      <w:r w:rsidR="00AD2037" w:rsidRPr="001B3037">
        <w:rPr>
          <w:rFonts w:ascii="FbShefa" w:hAnsi="FbShefa"/>
          <w:b/>
          <w:bCs/>
          <w:color w:val="3B2F2A" w:themeColor="text2" w:themeShade="80"/>
          <w:sz w:val="11"/>
          <w:rtl/>
        </w:rPr>
        <w:t>משו</w:t>
      </w:r>
      <w:r w:rsidRPr="001B3037">
        <w:rPr>
          <w:rFonts w:ascii="FbShefa" w:hAnsi="FbShefa"/>
          <w:b/>
          <w:bCs/>
          <w:color w:val="3B2F2A" w:themeColor="text2" w:themeShade="80"/>
          <w:sz w:val="11"/>
          <w:rtl/>
        </w:rPr>
        <w:t>ם</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AD2037" w:rsidRPr="00270114">
        <w:rPr>
          <w:rFonts w:ascii="FbShefa" w:hAnsi="FbShefa"/>
          <w:sz w:val="11"/>
          <w:rtl/>
        </w:rPr>
        <w:t>ד</w:t>
      </w:r>
      <w:r w:rsidRPr="00270114">
        <w:rPr>
          <w:rFonts w:ascii="FbShefa" w:hAnsi="FbShefa"/>
          <w:sz w:val="11"/>
          <w:rtl/>
        </w:rPr>
        <w:t>פריץ לה</w:t>
      </w:r>
      <w:r w:rsidR="00980F5A" w:rsidRPr="00270114">
        <w:rPr>
          <w:rFonts w:ascii="FbShefa" w:hAnsi="FbShefa"/>
          <w:sz w:val="11"/>
          <w:rtl/>
        </w:rPr>
        <w:t>.</w:t>
      </w:r>
    </w:p>
    <w:p w14:paraId="313C38BE" w14:textId="195025F6" w:rsidR="00AD2037" w:rsidRPr="00270114" w:rsidRDefault="00AD2037" w:rsidP="00F413C2">
      <w:pPr>
        <w:spacing w:line="240" w:lineRule="auto"/>
        <w:rPr>
          <w:rFonts w:ascii="FbShefa" w:hAnsi="FbShefa"/>
          <w:i/>
          <w:iCs/>
          <w:sz w:val="11"/>
          <w:rtl/>
        </w:rPr>
      </w:pPr>
    </w:p>
    <w:p w14:paraId="713E8E75" w14:textId="6E599ECC" w:rsidR="00F413C2" w:rsidRPr="00270114" w:rsidRDefault="00F413C2" w:rsidP="00AD2037">
      <w:pPr>
        <w:pStyle w:val="3"/>
        <w:rPr>
          <w:rFonts w:ascii="FbShefa" w:hAnsi="FbShefa"/>
          <w:vertAlign w:val="subscript"/>
          <w:rtl/>
        </w:rPr>
      </w:pPr>
      <w:r w:rsidRPr="00270114">
        <w:rPr>
          <w:rFonts w:ascii="FbShefa" w:hAnsi="FbShefa"/>
          <w:vertAlign w:val="subscript"/>
          <w:rtl/>
        </w:rPr>
        <w:t>ארמלתא</w:t>
      </w:r>
      <w:r w:rsidR="00AD2037" w:rsidRPr="00270114">
        <w:rPr>
          <w:rFonts w:ascii="FbShefa" w:hAnsi="FbShefa"/>
          <w:vertAlign w:val="subscript"/>
          <w:rtl/>
        </w:rPr>
        <w:t>:</w:t>
      </w:r>
    </w:p>
    <w:p w14:paraId="053AB88C" w14:textId="225C9617" w:rsidR="002F24DC" w:rsidRPr="00270114" w:rsidRDefault="00F413C2" w:rsidP="00F413C2">
      <w:pPr>
        <w:spacing w:line="240" w:lineRule="auto"/>
        <w:rPr>
          <w:rFonts w:ascii="FbShefa" w:hAnsi="FbShefa"/>
          <w:sz w:val="11"/>
          <w:vertAlign w:val="subscript"/>
          <w:rtl/>
        </w:rPr>
      </w:pPr>
      <w:r w:rsidRPr="001B3037">
        <w:rPr>
          <w:rFonts w:ascii="FbShefa" w:hAnsi="FbShefa"/>
          <w:b/>
          <w:bCs/>
          <w:color w:val="3B2F2A" w:themeColor="text2" w:themeShade="80"/>
          <w:sz w:val="11"/>
          <w:vertAlign w:val="subscript"/>
          <w:rtl/>
        </w:rPr>
        <w:t>כלבא</w:t>
      </w:r>
      <w:r w:rsidR="00980F5A" w:rsidRPr="001B3037">
        <w:rPr>
          <w:rFonts w:ascii="FbShefa" w:hAnsi="FbShefa"/>
          <w:b/>
          <w:bCs/>
          <w:color w:val="3B2F2A" w:themeColor="text2" w:themeShade="80"/>
          <w:sz w:val="11"/>
          <w:vertAlign w:val="subscript"/>
          <w:rtl/>
        </w:rPr>
        <w:t>.</w:t>
      </w:r>
      <w:r w:rsidRPr="001B3037">
        <w:rPr>
          <w:rFonts w:ascii="FbShefa" w:hAnsi="FbShefa"/>
          <w:b/>
          <w:bCs/>
          <w:color w:val="3B2F2A" w:themeColor="text2" w:themeShade="80"/>
          <w:sz w:val="11"/>
          <w:vertAlign w:val="subscript"/>
          <w:rtl/>
        </w:rPr>
        <w:t xml:space="preserve"> </w:t>
      </w:r>
      <w:r w:rsidRPr="00270114">
        <w:rPr>
          <w:rFonts w:ascii="FbShefa" w:hAnsi="FbShefa"/>
          <w:sz w:val="11"/>
          <w:vertAlign w:val="subscript"/>
          <w:rtl/>
        </w:rPr>
        <w:t>לא תרבי כלבא</w:t>
      </w:r>
      <w:r w:rsidR="00980F5A" w:rsidRPr="00270114">
        <w:rPr>
          <w:rFonts w:ascii="FbShefa" w:hAnsi="FbShefa"/>
          <w:sz w:val="11"/>
          <w:vertAlign w:val="subscript"/>
          <w:rtl/>
        </w:rPr>
        <w:t>.</w:t>
      </w:r>
    </w:p>
    <w:p w14:paraId="341C4E66" w14:textId="3DB19110" w:rsidR="002F24DC" w:rsidRPr="00270114" w:rsidRDefault="007D3881" w:rsidP="00F413C2">
      <w:pPr>
        <w:spacing w:line="240" w:lineRule="auto"/>
        <w:rPr>
          <w:rFonts w:ascii="FbShefa" w:hAnsi="FbShefa"/>
          <w:sz w:val="11"/>
          <w:vertAlign w:val="subscript"/>
          <w:rtl/>
        </w:rPr>
      </w:pPr>
      <w:r w:rsidRPr="001B3037">
        <w:rPr>
          <w:rFonts w:ascii="FbShefa" w:hAnsi="FbShefa"/>
          <w:b/>
          <w:bCs/>
          <w:color w:val="3B2F2A" w:themeColor="text2" w:themeShade="80"/>
          <w:sz w:val="11"/>
          <w:vertAlign w:val="subscript"/>
          <w:rtl/>
        </w:rPr>
        <w:t>שאלה</w:t>
      </w:r>
      <w:r w:rsidR="00980F5A" w:rsidRPr="001B3037">
        <w:rPr>
          <w:rFonts w:ascii="FbShefa" w:hAnsi="FbShefa"/>
          <w:b/>
          <w:bCs/>
          <w:color w:val="3B2F2A" w:themeColor="text2" w:themeShade="80"/>
          <w:sz w:val="11"/>
          <w:vertAlign w:val="subscript"/>
          <w:rtl/>
        </w:rPr>
        <w:t>.</w:t>
      </w:r>
      <w:r w:rsidRPr="00270114">
        <w:rPr>
          <w:rFonts w:ascii="FbShefa" w:hAnsi="FbShefa"/>
          <w:sz w:val="11"/>
          <w:vertAlign w:val="subscript"/>
          <w:rtl/>
        </w:rPr>
        <w:t xml:space="preserve"> והא </w:t>
      </w:r>
      <w:r w:rsidR="00F413C2" w:rsidRPr="00270114">
        <w:rPr>
          <w:rFonts w:ascii="FbShefa" w:hAnsi="FbShefa"/>
          <w:sz w:val="11"/>
          <w:vertAlign w:val="subscript"/>
          <w:rtl/>
        </w:rPr>
        <w:t>מסריך בה</w:t>
      </w:r>
      <w:r w:rsidR="00980F5A" w:rsidRPr="00270114">
        <w:rPr>
          <w:rFonts w:ascii="FbShefa" w:hAnsi="FbShefa"/>
          <w:sz w:val="11"/>
          <w:vertAlign w:val="subscript"/>
          <w:rtl/>
        </w:rPr>
        <w:t>.</w:t>
      </w:r>
    </w:p>
    <w:p w14:paraId="07EC1C63" w14:textId="6016E05D" w:rsidR="00F413C2" w:rsidRPr="00270114" w:rsidRDefault="007D3881" w:rsidP="00F413C2">
      <w:pPr>
        <w:spacing w:line="240" w:lineRule="auto"/>
        <w:rPr>
          <w:rFonts w:ascii="FbShefa" w:hAnsi="FbShefa"/>
          <w:sz w:val="11"/>
          <w:vertAlign w:val="subscript"/>
          <w:rtl/>
        </w:rPr>
      </w:pPr>
      <w:r w:rsidRPr="001B3037">
        <w:rPr>
          <w:rFonts w:ascii="FbShefa" w:hAnsi="FbShefa"/>
          <w:b/>
          <w:bCs/>
          <w:color w:val="3B2F2A" w:themeColor="text2" w:themeShade="80"/>
          <w:sz w:val="11"/>
          <w:vertAlign w:val="subscript"/>
          <w:rtl/>
        </w:rPr>
        <w:t>תשובה</w:t>
      </w:r>
      <w:r w:rsidR="00980F5A" w:rsidRPr="001B3037">
        <w:rPr>
          <w:rFonts w:ascii="FbShefa" w:hAnsi="FbShefa"/>
          <w:b/>
          <w:bCs/>
          <w:color w:val="3B2F2A" w:themeColor="text2" w:themeShade="80"/>
          <w:sz w:val="11"/>
          <w:vertAlign w:val="subscript"/>
          <w:rtl/>
        </w:rPr>
        <w:t>.</w:t>
      </w:r>
      <w:r w:rsidRPr="00270114">
        <w:rPr>
          <w:rFonts w:ascii="FbShefa" w:hAnsi="FbShefa"/>
          <w:sz w:val="11"/>
          <w:vertAlign w:val="subscript"/>
          <w:rtl/>
        </w:rPr>
        <w:t xml:space="preserve"> </w:t>
      </w:r>
      <w:r w:rsidR="00F413C2" w:rsidRPr="00270114">
        <w:rPr>
          <w:rFonts w:ascii="FbShefa" w:hAnsi="FbShefa"/>
          <w:sz w:val="11"/>
          <w:vertAlign w:val="subscript"/>
          <w:rtl/>
        </w:rPr>
        <w:t xml:space="preserve">מירתתא </w:t>
      </w:r>
      <w:r w:rsidRPr="00270114">
        <w:rPr>
          <w:rFonts w:ascii="FbShefa" w:hAnsi="FbShefa"/>
          <w:sz w:val="11"/>
          <w:vertAlign w:val="subscript"/>
          <w:rtl/>
        </w:rPr>
        <w:t xml:space="preserve">משום </w:t>
      </w:r>
      <w:r w:rsidR="00F413C2" w:rsidRPr="00270114">
        <w:rPr>
          <w:rFonts w:ascii="FbShefa" w:hAnsi="FbShefa"/>
          <w:sz w:val="11"/>
          <w:vertAlign w:val="subscript"/>
          <w:rtl/>
        </w:rPr>
        <w:t>דאמרי אינשי</w:t>
      </w:r>
      <w:r w:rsidRPr="00270114">
        <w:rPr>
          <w:rFonts w:ascii="FbShefa" w:hAnsi="FbShefa"/>
          <w:sz w:val="11"/>
          <w:vertAlign w:val="subscript"/>
          <w:rtl/>
        </w:rPr>
        <w:t>,</w:t>
      </w:r>
      <w:r w:rsidR="00F413C2" w:rsidRPr="00270114">
        <w:rPr>
          <w:rFonts w:ascii="FbShefa" w:hAnsi="FbShefa"/>
          <w:sz w:val="11"/>
          <w:vertAlign w:val="subscript"/>
          <w:rtl/>
        </w:rPr>
        <w:t xml:space="preserve"> משום אומצא דשדיא ליה הוא דמסריך</w:t>
      </w:r>
      <w:r w:rsidR="00980F5A" w:rsidRPr="00270114">
        <w:rPr>
          <w:rFonts w:ascii="FbShefa" w:hAnsi="FbShefa"/>
          <w:sz w:val="11"/>
          <w:vertAlign w:val="subscript"/>
          <w:rtl/>
        </w:rPr>
        <w:t>.</w:t>
      </w:r>
    </w:p>
    <w:p w14:paraId="0B3F3672" w14:textId="77777777" w:rsidR="007D3881" w:rsidRPr="001B3037" w:rsidRDefault="007D3881" w:rsidP="00F413C2">
      <w:pPr>
        <w:spacing w:line="240" w:lineRule="auto"/>
        <w:rPr>
          <w:rFonts w:ascii="FbShefa" w:hAnsi="FbShefa"/>
          <w:b/>
          <w:bCs/>
          <w:color w:val="3B2F2A" w:themeColor="text2" w:themeShade="80"/>
          <w:sz w:val="11"/>
          <w:vertAlign w:val="subscript"/>
          <w:rtl/>
        </w:rPr>
      </w:pPr>
    </w:p>
    <w:p w14:paraId="22120893" w14:textId="6D9E7520" w:rsidR="002F24DC" w:rsidRPr="00270114" w:rsidRDefault="00F413C2" w:rsidP="00F413C2">
      <w:pPr>
        <w:spacing w:line="240" w:lineRule="auto"/>
        <w:rPr>
          <w:rFonts w:ascii="FbShefa" w:hAnsi="FbShefa"/>
          <w:sz w:val="11"/>
          <w:vertAlign w:val="subscript"/>
          <w:rtl/>
        </w:rPr>
      </w:pPr>
      <w:r w:rsidRPr="001B3037">
        <w:rPr>
          <w:rFonts w:ascii="FbShefa" w:hAnsi="FbShefa"/>
          <w:b/>
          <w:bCs/>
          <w:color w:val="3B2F2A" w:themeColor="text2" w:themeShade="80"/>
          <w:sz w:val="11"/>
          <w:vertAlign w:val="subscript"/>
          <w:rtl/>
        </w:rPr>
        <w:t>בר בי רב</w:t>
      </w:r>
      <w:r w:rsidR="00980F5A" w:rsidRPr="001B3037">
        <w:rPr>
          <w:rFonts w:ascii="FbShefa" w:hAnsi="FbShefa"/>
          <w:b/>
          <w:bCs/>
          <w:color w:val="3B2F2A" w:themeColor="text2" w:themeShade="80"/>
          <w:sz w:val="11"/>
          <w:vertAlign w:val="subscript"/>
          <w:rtl/>
        </w:rPr>
        <w:t>.</w:t>
      </w:r>
      <w:r w:rsidRPr="00270114">
        <w:rPr>
          <w:rFonts w:ascii="FbShefa" w:hAnsi="FbShefa"/>
          <w:sz w:val="11"/>
          <w:vertAlign w:val="subscript"/>
          <w:rtl/>
        </w:rPr>
        <w:t xml:space="preserve"> לא תשרי באושפיזא</w:t>
      </w:r>
      <w:r w:rsidR="00980F5A" w:rsidRPr="00270114">
        <w:rPr>
          <w:rFonts w:ascii="FbShefa" w:hAnsi="FbShefa"/>
          <w:sz w:val="11"/>
          <w:vertAlign w:val="subscript"/>
          <w:rtl/>
        </w:rPr>
        <w:t>.</w:t>
      </w:r>
    </w:p>
    <w:p w14:paraId="00980C98" w14:textId="68AA298C" w:rsidR="00F413C2" w:rsidRPr="00270114" w:rsidRDefault="007D3881" w:rsidP="00F413C2">
      <w:pPr>
        <w:spacing w:line="240" w:lineRule="auto"/>
        <w:rPr>
          <w:rFonts w:ascii="FbShefa" w:hAnsi="FbShefa"/>
          <w:sz w:val="11"/>
          <w:vertAlign w:val="subscript"/>
          <w:rtl/>
        </w:rPr>
      </w:pPr>
      <w:r w:rsidRPr="001B3037">
        <w:rPr>
          <w:rFonts w:ascii="FbShefa" w:hAnsi="FbShefa"/>
          <w:b/>
          <w:bCs/>
          <w:color w:val="3B2F2A" w:themeColor="text2" w:themeShade="80"/>
          <w:sz w:val="11"/>
          <w:vertAlign w:val="subscript"/>
          <w:rtl/>
        </w:rPr>
        <w:t>משום</w:t>
      </w:r>
      <w:r w:rsidR="00980F5A" w:rsidRPr="001B3037">
        <w:rPr>
          <w:rFonts w:ascii="FbShefa" w:hAnsi="FbShefa"/>
          <w:b/>
          <w:bCs/>
          <w:color w:val="3B2F2A" w:themeColor="text2" w:themeShade="80"/>
          <w:sz w:val="11"/>
          <w:vertAlign w:val="subscript"/>
          <w:rtl/>
        </w:rPr>
        <w:t>.</w:t>
      </w:r>
      <w:r w:rsidRPr="00270114">
        <w:rPr>
          <w:rFonts w:ascii="FbShefa" w:hAnsi="FbShefa"/>
          <w:sz w:val="11"/>
          <w:vertAlign w:val="subscript"/>
          <w:rtl/>
        </w:rPr>
        <w:t xml:space="preserve"> </w:t>
      </w:r>
      <w:r w:rsidR="00F413C2" w:rsidRPr="00270114">
        <w:rPr>
          <w:rFonts w:ascii="FbShefa" w:hAnsi="FbShefa"/>
          <w:sz w:val="11"/>
          <w:vertAlign w:val="subscript"/>
          <w:rtl/>
        </w:rPr>
        <w:t>דצניע לה</w:t>
      </w:r>
      <w:r w:rsidR="00980F5A" w:rsidRPr="00270114">
        <w:rPr>
          <w:rFonts w:ascii="FbShefa" w:hAnsi="FbShefa"/>
          <w:sz w:val="11"/>
          <w:vertAlign w:val="subscript"/>
          <w:rtl/>
        </w:rPr>
        <w:t>.</w:t>
      </w:r>
    </w:p>
    <w:p w14:paraId="6641E966" w14:textId="77777777" w:rsidR="00F413C2" w:rsidRPr="00270114" w:rsidRDefault="00F413C2" w:rsidP="009C3CB4">
      <w:pPr>
        <w:spacing w:line="240" w:lineRule="auto"/>
        <w:rPr>
          <w:rFonts w:ascii="FbShefa" w:hAnsi="FbShefa"/>
          <w:sz w:val="11"/>
          <w:rtl/>
        </w:rPr>
      </w:pPr>
    </w:p>
    <w:p w14:paraId="6FD4A1B4" w14:textId="54559C78" w:rsidR="009C3CB4" w:rsidRPr="00270114" w:rsidRDefault="009C3CB4" w:rsidP="007D3881">
      <w:pPr>
        <w:pStyle w:val="2"/>
        <w:rPr>
          <w:rFonts w:ascii="FbShefa" w:hAnsi="FbShefa"/>
          <w:rtl/>
        </w:rPr>
      </w:pPr>
      <w:r w:rsidRPr="00270114">
        <w:rPr>
          <w:rFonts w:ascii="FbShefa" w:hAnsi="FbShefa"/>
          <w:rtl/>
        </w:rPr>
        <w:t>גר תושב בריבית</w:t>
      </w:r>
    </w:p>
    <w:p w14:paraId="4B4C6DE7" w14:textId="6696B423"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כת</w:t>
      </w:r>
      <w:r w:rsidR="007D3881" w:rsidRPr="001B3037">
        <w:rPr>
          <w:rFonts w:ascii="FbShefa" w:hAnsi="FbShefa"/>
          <w:b/>
          <w:bCs/>
          <w:color w:val="3B2F2A" w:themeColor="text2" w:themeShade="80"/>
          <w:sz w:val="11"/>
          <w:rtl/>
        </w:rPr>
        <w:t>ו</w:t>
      </w:r>
      <w:r w:rsidRPr="001B3037">
        <w:rPr>
          <w:rFonts w:ascii="FbShefa" w:hAnsi="FbShefa"/>
          <w:b/>
          <w:bCs/>
          <w:color w:val="3B2F2A" w:themeColor="text2" w:themeShade="80"/>
          <w:sz w:val="11"/>
          <w:rtl/>
        </w:rPr>
        <w:t>ב</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גר ותושב וחי עמך אל תקח מאתו נשך וכו'</w:t>
      </w:r>
      <w:r w:rsidR="00980F5A" w:rsidRPr="00270114">
        <w:rPr>
          <w:rFonts w:ascii="FbShefa" w:hAnsi="FbShefa"/>
          <w:sz w:val="11"/>
          <w:rtl/>
        </w:rPr>
        <w:t>.</w:t>
      </w:r>
    </w:p>
    <w:p w14:paraId="4E2105F7" w14:textId="3EFFDCC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קשה</w:t>
      </w:r>
      <w:r w:rsidR="00980F5A" w:rsidRPr="001B3037">
        <w:rPr>
          <w:rFonts w:ascii="FbShefa" w:hAnsi="FbShefa"/>
          <w:b/>
          <w:bCs/>
          <w:color w:val="3B2F2A" w:themeColor="text2" w:themeShade="80"/>
          <w:sz w:val="11"/>
          <w:rtl/>
        </w:rPr>
        <w:t>.</w:t>
      </w:r>
      <w:r w:rsidRPr="00270114">
        <w:rPr>
          <w:rFonts w:ascii="FbShefa" w:hAnsi="FbShefa"/>
          <w:sz w:val="11"/>
          <w:rtl/>
        </w:rPr>
        <w:t xml:space="preserve"> לוין מהן ומלוין אותן ברבית, וכן בגר תושב</w:t>
      </w:r>
      <w:r w:rsidR="00980F5A" w:rsidRPr="00270114">
        <w:rPr>
          <w:rFonts w:ascii="FbShefa" w:hAnsi="FbShefa"/>
          <w:sz w:val="11"/>
          <w:rtl/>
        </w:rPr>
        <w:t>.</w:t>
      </w:r>
    </w:p>
    <w:p w14:paraId="63EEC6C5" w14:textId="5183A9D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270114">
        <w:rPr>
          <w:rFonts w:ascii="FbShefa" w:hAnsi="FbShefa"/>
          <w:sz w:val="11"/>
          <w:rtl/>
        </w:rPr>
        <w:t xml:space="preserve"> מאתו כתיב</w:t>
      </w:r>
      <w:r w:rsidR="007D3881" w:rsidRPr="00270114">
        <w:rPr>
          <w:rFonts w:ascii="FbShefa" w:hAnsi="FbShefa"/>
          <w:sz w:val="11"/>
          <w:rtl/>
        </w:rPr>
        <w:t>,</w:t>
      </w:r>
      <w:r w:rsidRPr="00270114">
        <w:rPr>
          <w:rFonts w:ascii="FbShefa" w:hAnsi="FbShefa"/>
          <w:sz w:val="11"/>
          <w:rtl/>
        </w:rPr>
        <w:t xml:space="preserve"> ולא מאיתם</w:t>
      </w:r>
      <w:r w:rsidR="00980F5A" w:rsidRPr="00270114">
        <w:rPr>
          <w:rFonts w:ascii="FbShefa" w:hAnsi="FbShefa"/>
          <w:sz w:val="11"/>
          <w:rtl/>
        </w:rPr>
        <w:t>.</w:t>
      </w:r>
    </w:p>
    <w:p w14:paraId="5A4C5EF0" w14:textId="3D6D1544" w:rsidR="009C3CB4" w:rsidRPr="00270114" w:rsidRDefault="009C3CB4" w:rsidP="00794C1A">
      <w:pPr>
        <w:pStyle w:val="1"/>
        <w:rPr>
          <w:rFonts w:ascii="FbShefa" w:hAnsi="FbShefa"/>
          <w:rtl/>
        </w:rPr>
      </w:pPr>
      <w:r w:rsidRPr="00270114">
        <w:rPr>
          <w:rFonts w:ascii="FbShefa" w:hAnsi="FbShefa"/>
          <w:sz w:val="11"/>
          <w:rtl/>
        </w:rPr>
        <w:t>עא</w:t>
      </w:r>
      <w:r w:rsidR="00B36BF2" w:rsidRPr="00270114">
        <w:rPr>
          <w:rFonts w:ascii="FbShefa" w:hAnsi="FbShefa"/>
          <w:sz w:val="11"/>
          <w:rtl/>
        </w:rPr>
        <w:t>, ב</w:t>
      </w:r>
    </w:p>
    <w:p w14:paraId="3EE30231" w14:textId="4A99F6FA" w:rsidR="009C3CB4" w:rsidRPr="00270114" w:rsidRDefault="009C3CB4" w:rsidP="009C3CB4">
      <w:pPr>
        <w:pStyle w:val="2"/>
        <w:rPr>
          <w:rFonts w:ascii="FbShefa" w:hAnsi="FbShefa"/>
          <w:color w:val="7C5F1D"/>
          <w:rtl/>
        </w:rPr>
      </w:pPr>
      <w:r w:rsidRPr="00270114">
        <w:rPr>
          <w:rFonts w:ascii="FbShefa" w:hAnsi="FbShefa"/>
          <w:color w:val="7C5F1D"/>
          <w:sz w:val="11"/>
          <w:rtl/>
        </w:rPr>
        <w:t>ערב</w:t>
      </w:r>
      <w:r w:rsidR="002C0FEE" w:rsidRPr="00270114">
        <w:rPr>
          <w:rFonts w:ascii="FbShefa" w:hAnsi="FbShefa"/>
          <w:color w:val="7C5F1D"/>
          <w:rtl/>
        </w:rPr>
        <w:t xml:space="preserve"> בריבית</w:t>
      </w:r>
    </w:p>
    <w:p w14:paraId="3C7133B2" w14:textId="0D3C4A54" w:rsidR="002C0FEE" w:rsidRPr="00270114" w:rsidRDefault="002C0FEE" w:rsidP="002C0FEE">
      <w:pPr>
        <w:pStyle w:val="3"/>
        <w:rPr>
          <w:rFonts w:ascii="FbShefa" w:hAnsi="FbShefa"/>
          <w:rtl/>
        </w:rPr>
      </w:pPr>
      <w:r w:rsidRPr="00270114">
        <w:rPr>
          <w:rFonts w:ascii="FbShefa" w:hAnsi="FbShefa"/>
          <w:rtl/>
        </w:rPr>
        <w:t>ערב לישראל:</w:t>
      </w:r>
    </w:p>
    <w:p w14:paraId="1C8CA4B0" w14:textId="75AB3A0D" w:rsidR="002C0FEE" w:rsidRPr="00270114" w:rsidRDefault="002C0FEE" w:rsidP="002C0FEE">
      <w:pPr>
        <w:rPr>
          <w:rFonts w:ascii="FbShefa" w:hAnsi="FbShefa"/>
          <w:rtl/>
        </w:rPr>
      </w:pPr>
      <w:r w:rsidRPr="001B3037">
        <w:rPr>
          <w:rFonts w:ascii="FbShefa" w:hAnsi="FbShefa"/>
          <w:b/>
          <w:bCs/>
          <w:color w:val="3B2F2A" w:themeColor="text2" w:themeShade="80"/>
          <w:rtl/>
        </w:rPr>
        <w:t>אלו עוברין בלא תעשה</w:t>
      </w:r>
      <w:r w:rsidR="00980F5A" w:rsidRPr="00270114">
        <w:rPr>
          <w:rFonts w:ascii="FbShefa" w:hAnsi="FbShefa"/>
          <w:rtl/>
        </w:rPr>
        <w:t>.</w:t>
      </w:r>
      <w:r w:rsidRPr="00270114">
        <w:rPr>
          <w:rFonts w:ascii="FbShefa" w:hAnsi="FbShefa"/>
          <w:rtl/>
        </w:rPr>
        <w:t xml:space="preserve"> המלוה והלוה, הערב והעדים</w:t>
      </w:r>
      <w:r w:rsidR="00980F5A" w:rsidRPr="00270114">
        <w:rPr>
          <w:rFonts w:ascii="FbShefa" w:hAnsi="FbShefa"/>
          <w:rtl/>
        </w:rPr>
        <w:t>.</w:t>
      </w:r>
    </w:p>
    <w:p w14:paraId="4CF97A5A" w14:textId="77777777" w:rsidR="002C0FEE" w:rsidRPr="001B3037" w:rsidRDefault="002C0FEE" w:rsidP="009C3CB4">
      <w:pPr>
        <w:spacing w:line="240" w:lineRule="auto"/>
        <w:rPr>
          <w:rFonts w:ascii="FbShefa" w:hAnsi="FbShefa"/>
          <w:b/>
          <w:bCs/>
          <w:color w:val="3B2F2A" w:themeColor="text2" w:themeShade="80"/>
          <w:sz w:val="11"/>
          <w:rtl/>
        </w:rPr>
      </w:pPr>
    </w:p>
    <w:p w14:paraId="57919998" w14:textId="77777777" w:rsidR="002C0FEE" w:rsidRPr="00270114" w:rsidRDefault="009C3CB4" w:rsidP="002C0FEE">
      <w:pPr>
        <w:pStyle w:val="3"/>
        <w:rPr>
          <w:rFonts w:ascii="FbShefa" w:hAnsi="FbShefa"/>
          <w:rtl/>
        </w:rPr>
      </w:pPr>
      <w:r w:rsidRPr="00270114">
        <w:rPr>
          <w:rFonts w:ascii="FbShefa" w:hAnsi="FbShefa"/>
          <w:rtl/>
        </w:rPr>
        <w:t>ערב לנכרי</w:t>
      </w:r>
      <w:r w:rsidR="002C0FEE" w:rsidRPr="00270114">
        <w:rPr>
          <w:rFonts w:ascii="FbShefa" w:hAnsi="FbShefa"/>
          <w:rtl/>
        </w:rPr>
        <w:t>:</w:t>
      </w:r>
    </w:p>
    <w:p w14:paraId="294ED68D" w14:textId="6443F19B" w:rsidR="002C0FEE" w:rsidRPr="00270114" w:rsidRDefault="002C0FEE" w:rsidP="009C3CB4">
      <w:pPr>
        <w:spacing w:line="240" w:lineRule="auto"/>
        <w:rPr>
          <w:rFonts w:ascii="FbShefa" w:hAnsi="FbShefa"/>
          <w:sz w:val="11"/>
          <w:rtl/>
        </w:rPr>
      </w:pPr>
      <w:r w:rsidRPr="001B3037">
        <w:rPr>
          <w:rFonts w:ascii="FbShefa" w:hAnsi="FbShefa"/>
          <w:b/>
          <w:bCs/>
          <w:color w:val="3B2F2A" w:themeColor="text2" w:themeShade="80"/>
          <w:sz w:val="11"/>
          <w:rtl/>
        </w:rPr>
        <w:t>בדרך כלל</w:t>
      </w:r>
      <w:r w:rsidR="00980F5A" w:rsidRPr="001B3037">
        <w:rPr>
          <w:rFonts w:ascii="FbShefa" w:hAnsi="FbShefa"/>
          <w:b/>
          <w:bCs/>
          <w:color w:val="3B2F2A" w:themeColor="text2" w:themeShade="80"/>
          <w:sz w:val="11"/>
          <w:rtl/>
        </w:rPr>
        <w:t>.</w:t>
      </w:r>
      <w:r w:rsidRPr="00270114">
        <w:rPr>
          <w:rFonts w:ascii="FbShefa" w:hAnsi="FbShefa"/>
          <w:sz w:val="11"/>
          <w:rtl/>
        </w:rPr>
        <w:t xml:space="preserve"> אסור</w:t>
      </w:r>
      <w:r w:rsidR="00980F5A" w:rsidRPr="00270114">
        <w:rPr>
          <w:rFonts w:ascii="FbShefa" w:hAnsi="FbShefa"/>
          <w:sz w:val="11"/>
          <w:rtl/>
        </w:rPr>
        <w:t>.</w:t>
      </w:r>
      <w:r w:rsidR="001C0E38" w:rsidRPr="00270114">
        <w:rPr>
          <w:rFonts w:ascii="FbShefa" w:hAnsi="FbShefa"/>
          <w:sz w:val="11"/>
          <w:rtl/>
        </w:rPr>
        <w:t xml:space="preserve"> </w:t>
      </w:r>
      <w:r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דדיניה דנכרי דאזיל בתר ערבא, ואיהו הוא דשקיל רביתא</w:t>
      </w:r>
      <w:r w:rsidR="00980F5A" w:rsidRPr="00270114">
        <w:rPr>
          <w:rFonts w:ascii="FbShefa" w:hAnsi="FbShefa"/>
          <w:sz w:val="11"/>
          <w:rtl/>
        </w:rPr>
        <w:t>.</w:t>
      </w:r>
    </w:p>
    <w:p w14:paraId="7358F514" w14:textId="075ED2F5" w:rsidR="002C0FEE"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קיבל עליו לדון בדיני ישראל</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2C0FEE" w:rsidRPr="00270114">
        <w:rPr>
          <w:rFonts w:ascii="FbShefa" w:hAnsi="FbShefa"/>
          <w:sz w:val="11"/>
          <w:rtl/>
        </w:rPr>
        <w:t>מותר</w:t>
      </w:r>
      <w:r w:rsidR="00980F5A" w:rsidRPr="00270114">
        <w:rPr>
          <w:rFonts w:ascii="FbShefa" w:hAnsi="FbShefa"/>
          <w:sz w:val="11"/>
          <w:rtl/>
        </w:rPr>
        <w:t>.</w:t>
      </w:r>
      <w:r w:rsidR="001C0E38" w:rsidRPr="00270114">
        <w:rPr>
          <w:rFonts w:ascii="FbShefa" w:hAnsi="FbShefa"/>
          <w:sz w:val="11"/>
          <w:rtl/>
        </w:rPr>
        <w:t xml:space="preserve"> </w:t>
      </w:r>
      <w:r w:rsidR="002C0FEE" w:rsidRPr="001B3037">
        <w:rPr>
          <w:rFonts w:ascii="FbShefa" w:hAnsi="FbShefa"/>
          <w:b/>
          <w:bCs/>
          <w:color w:val="3B2F2A" w:themeColor="text2" w:themeShade="80"/>
          <w:sz w:val="11"/>
          <w:rtl/>
        </w:rPr>
        <w:t>כגון</w:t>
      </w:r>
      <w:r w:rsidR="00980F5A" w:rsidRPr="001B3037">
        <w:rPr>
          <w:rFonts w:ascii="FbShefa" w:hAnsi="FbShefa"/>
          <w:b/>
          <w:bCs/>
          <w:color w:val="3B2F2A" w:themeColor="text2" w:themeShade="80"/>
          <w:sz w:val="11"/>
          <w:rtl/>
        </w:rPr>
        <w:t>.</w:t>
      </w:r>
      <w:r w:rsidR="002C0FEE" w:rsidRPr="00270114">
        <w:rPr>
          <w:rFonts w:ascii="FbShefa" w:hAnsi="FbShefa"/>
          <w:sz w:val="11"/>
          <w:rtl/>
        </w:rPr>
        <w:t xml:space="preserve"> שקיבל לזו ולא לזו</w:t>
      </w:r>
      <w:r w:rsidR="00980F5A" w:rsidRPr="00270114">
        <w:rPr>
          <w:rFonts w:ascii="FbShefa" w:hAnsi="FbShefa"/>
          <w:sz w:val="11"/>
          <w:rtl/>
        </w:rPr>
        <w:t>.</w:t>
      </w:r>
    </w:p>
    <w:p w14:paraId="3BC934F3" w14:textId="77777777" w:rsidR="009C3CB4" w:rsidRPr="00270114" w:rsidRDefault="009C3CB4" w:rsidP="009C3CB4">
      <w:pPr>
        <w:spacing w:line="240" w:lineRule="auto"/>
        <w:rPr>
          <w:rFonts w:ascii="FbShefa" w:hAnsi="FbShefa"/>
          <w:sz w:val="11"/>
          <w:rtl/>
        </w:rPr>
      </w:pPr>
    </w:p>
    <w:p w14:paraId="31012665"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נכרי וישראל</w:t>
      </w:r>
    </w:p>
    <w:p w14:paraId="724A0860" w14:textId="77777777" w:rsidR="009F4922" w:rsidRPr="00270114" w:rsidRDefault="009F4922" w:rsidP="009F4922">
      <w:pPr>
        <w:pStyle w:val="3"/>
        <w:rPr>
          <w:rFonts w:ascii="FbShefa" w:hAnsi="FbShefa"/>
          <w:rtl/>
        </w:rPr>
      </w:pPr>
      <w:r w:rsidRPr="00270114">
        <w:rPr>
          <w:rFonts w:ascii="FbShefa" w:hAnsi="FbShefa"/>
          <w:rtl/>
        </w:rPr>
        <w:t>נכרי שלוה מעות מישראל ברבית:</w:t>
      </w:r>
    </w:p>
    <w:p w14:paraId="1D303CFE" w14:textId="17AE4A9C" w:rsidR="009F4922" w:rsidRPr="00270114" w:rsidRDefault="009F4922" w:rsidP="009F4922">
      <w:pPr>
        <w:autoSpaceDE w:val="0"/>
        <w:autoSpaceDN w:val="0"/>
        <w:adjustRightInd w:val="0"/>
        <w:rPr>
          <w:rFonts w:ascii="FbShefa" w:hAnsi="FbShefa"/>
          <w:rtl/>
        </w:rPr>
      </w:pPr>
      <w:r w:rsidRPr="001B3037">
        <w:rPr>
          <w:rFonts w:ascii="FbShefa" w:hAnsi="FbShefa"/>
          <w:b/>
          <w:bCs/>
          <w:color w:val="3B2F2A" w:themeColor="text2" w:themeShade="80"/>
          <w:rtl/>
        </w:rPr>
        <w:t>וביקש</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להחזירם לו</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מצאו</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ישראל אחר</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ואמר לו</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תנם לי ואני אעלה לך</w:t>
      </w:r>
      <w:r w:rsidR="001C0E38" w:rsidRPr="00270114">
        <w:rPr>
          <w:rFonts w:ascii="FbShefa" w:hAnsi="FbShefa"/>
          <w:rtl/>
        </w:rPr>
        <w:t xml:space="preserve">, </w:t>
      </w:r>
      <w:r w:rsidRPr="00270114">
        <w:rPr>
          <w:rFonts w:ascii="FbShefa" w:hAnsi="FbShefa"/>
          <w:rtl/>
        </w:rPr>
        <w:t>כדרך שאתה מעלה לו</w:t>
      </w:r>
      <w:r w:rsidR="00980F5A" w:rsidRPr="00270114">
        <w:rPr>
          <w:rFonts w:ascii="FbShefa" w:hAnsi="FbShefa"/>
          <w:rtl/>
        </w:rPr>
        <w:t>.</w:t>
      </w:r>
    </w:p>
    <w:p w14:paraId="28A04A95" w14:textId="14710C41" w:rsidR="002F24DC" w:rsidRPr="00270114" w:rsidRDefault="009F4922" w:rsidP="009F4922">
      <w:pPr>
        <w:autoSpaceDE w:val="0"/>
        <w:autoSpaceDN w:val="0"/>
        <w:adjustRightInd w:val="0"/>
        <w:rPr>
          <w:rFonts w:ascii="FbShefa" w:hAnsi="FbShefa"/>
          <w:rtl/>
        </w:rPr>
      </w:pPr>
      <w:r w:rsidRPr="001B3037">
        <w:rPr>
          <w:rFonts w:ascii="FbShefa" w:hAnsi="FbShefa"/>
          <w:b/>
          <w:bCs/>
          <w:color w:val="3B2F2A" w:themeColor="text2" w:themeShade="80"/>
          <w:rtl/>
        </w:rPr>
        <w:t>לא העמידו אצל ישראל</w:t>
      </w:r>
      <w:r w:rsidR="00980F5A" w:rsidRPr="001B3037">
        <w:rPr>
          <w:rFonts w:ascii="FbShefa" w:hAnsi="FbShefa"/>
          <w:b/>
          <w:bCs/>
          <w:color w:val="3B2F2A" w:themeColor="text2" w:themeShade="80"/>
          <w:rtl/>
        </w:rPr>
        <w:t>.</w:t>
      </w:r>
      <w:r w:rsidRPr="00270114">
        <w:rPr>
          <w:rFonts w:ascii="FbShefa" w:hAnsi="FbShefa"/>
          <w:rtl/>
        </w:rPr>
        <w:t xml:space="preserve"> מותר</w:t>
      </w:r>
      <w:r w:rsidR="00980F5A" w:rsidRPr="00270114">
        <w:rPr>
          <w:rFonts w:ascii="FbShefa" w:hAnsi="FbShefa"/>
          <w:rtl/>
        </w:rPr>
        <w:t>.</w:t>
      </w:r>
    </w:p>
    <w:p w14:paraId="1E7A58EE" w14:textId="4FEFDB53" w:rsidR="002F24DC" w:rsidRPr="00270114" w:rsidRDefault="009F4922" w:rsidP="009F4922">
      <w:pPr>
        <w:autoSpaceDE w:val="0"/>
        <w:autoSpaceDN w:val="0"/>
        <w:adjustRightInd w:val="0"/>
        <w:rPr>
          <w:rFonts w:ascii="FbShefa" w:hAnsi="FbShefa"/>
          <w:rtl/>
        </w:rPr>
      </w:pPr>
      <w:r w:rsidRPr="001B3037">
        <w:rPr>
          <w:rFonts w:ascii="FbShefa" w:hAnsi="FbShefa"/>
          <w:b/>
          <w:bCs/>
          <w:color w:val="3B2F2A" w:themeColor="text2" w:themeShade="80"/>
          <w:rtl/>
        </w:rPr>
        <w:t>העמידו אצל ישראל</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אסור</w:t>
      </w:r>
      <w:r w:rsidR="00980F5A" w:rsidRPr="00270114">
        <w:rPr>
          <w:rFonts w:ascii="FbShefa" w:hAnsi="FbShefa"/>
          <w:rtl/>
        </w:rPr>
        <w:t>.</w:t>
      </w:r>
    </w:p>
    <w:p w14:paraId="12A32958" w14:textId="72F22628" w:rsidR="002F24DC" w:rsidRPr="00270114" w:rsidRDefault="009F4922" w:rsidP="009F4922">
      <w:pPr>
        <w:autoSpaceDE w:val="0"/>
        <w:autoSpaceDN w:val="0"/>
        <w:adjustRightInd w:val="0"/>
        <w:rPr>
          <w:rFonts w:ascii="FbShefa" w:hAnsi="FbShefa"/>
          <w:rtl/>
        </w:rPr>
      </w:pPr>
      <w:r w:rsidRPr="001B3037">
        <w:rPr>
          <w:rFonts w:ascii="FbShefa" w:hAnsi="FbShefa"/>
          <w:b/>
          <w:bCs/>
          <w:color w:val="3B2F2A" w:themeColor="text2" w:themeShade="80"/>
          <w:rtl/>
        </w:rPr>
        <w:t>אפילו</w:t>
      </w:r>
      <w:r w:rsidR="00980F5A" w:rsidRPr="001B3037">
        <w:rPr>
          <w:rFonts w:ascii="FbShefa" w:hAnsi="FbShefa"/>
          <w:b/>
          <w:bCs/>
          <w:color w:val="3B2F2A" w:themeColor="text2" w:themeShade="80"/>
          <w:rtl/>
        </w:rPr>
        <w:t>.</w:t>
      </w:r>
      <w:r w:rsidRPr="00270114">
        <w:rPr>
          <w:rFonts w:ascii="FbShefa" w:hAnsi="FbShefa"/>
          <w:rtl/>
        </w:rPr>
        <w:t xml:space="preserve"> שאין שליחות לנכרי</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משום</w:t>
      </w:r>
      <w:r w:rsidR="00980F5A" w:rsidRPr="001B3037">
        <w:rPr>
          <w:rFonts w:ascii="FbShefa" w:hAnsi="FbShefa"/>
          <w:b/>
          <w:bCs/>
          <w:color w:val="3B2F2A" w:themeColor="text2" w:themeShade="80"/>
          <w:rtl/>
        </w:rPr>
        <w:t>.</w:t>
      </w:r>
      <w:r w:rsidRPr="00270114">
        <w:rPr>
          <w:rFonts w:ascii="FbShefa" w:hAnsi="FbShefa"/>
          <w:rtl/>
        </w:rPr>
        <w:t xml:space="preserve"> חומרא</w:t>
      </w:r>
      <w:r w:rsidR="00980F5A" w:rsidRPr="00270114">
        <w:rPr>
          <w:rFonts w:ascii="FbShefa" w:hAnsi="FbShefa"/>
          <w:rtl/>
        </w:rPr>
        <w:t>.</w:t>
      </w:r>
    </w:p>
    <w:p w14:paraId="54A4CCDB" w14:textId="56B2563C" w:rsidR="009F4922" w:rsidRPr="00270114" w:rsidRDefault="009F4922" w:rsidP="009F4922">
      <w:pPr>
        <w:autoSpaceDE w:val="0"/>
        <w:autoSpaceDN w:val="0"/>
        <w:adjustRightInd w:val="0"/>
        <w:rPr>
          <w:rFonts w:ascii="FbShefa" w:hAnsi="FbShefa"/>
          <w:rtl/>
        </w:rPr>
      </w:pPr>
    </w:p>
    <w:p w14:paraId="5153DB7A" w14:textId="77777777" w:rsidR="009F4922" w:rsidRPr="00270114" w:rsidRDefault="009F4922" w:rsidP="009F4922">
      <w:pPr>
        <w:pStyle w:val="3"/>
        <w:rPr>
          <w:rFonts w:ascii="FbShefa" w:hAnsi="FbShefa"/>
          <w:rtl/>
        </w:rPr>
      </w:pPr>
      <w:r w:rsidRPr="00270114">
        <w:rPr>
          <w:rFonts w:ascii="FbShefa" w:hAnsi="FbShefa"/>
          <w:rtl/>
        </w:rPr>
        <w:t>ישראל שלוה מעות מן הנכרי ברבית:</w:t>
      </w:r>
    </w:p>
    <w:p w14:paraId="1917C312" w14:textId="71871F43" w:rsidR="009F4922" w:rsidRPr="00270114" w:rsidRDefault="009F4922" w:rsidP="009F4922">
      <w:pPr>
        <w:jc w:val="both"/>
        <w:rPr>
          <w:rFonts w:ascii="FbShefa" w:hAnsi="FbShefa"/>
          <w:rtl/>
        </w:rPr>
      </w:pPr>
      <w:r w:rsidRPr="001B3037">
        <w:rPr>
          <w:rFonts w:ascii="FbShefa" w:hAnsi="FbShefa"/>
          <w:b/>
          <w:bCs/>
          <w:color w:val="3B2F2A" w:themeColor="text2" w:themeShade="80"/>
          <w:rtl/>
        </w:rPr>
        <w:t>וביקש</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להחזירם לו</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מצאו</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ישראל אחר</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ואמר לו</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תנם לי ואני אעלה לך</w:t>
      </w:r>
      <w:r w:rsidR="001C0E38" w:rsidRPr="00270114">
        <w:rPr>
          <w:rFonts w:ascii="FbShefa" w:hAnsi="FbShefa"/>
          <w:rtl/>
        </w:rPr>
        <w:t xml:space="preserve">, </w:t>
      </w:r>
      <w:r w:rsidRPr="00270114">
        <w:rPr>
          <w:rFonts w:ascii="FbShefa" w:hAnsi="FbShefa"/>
          <w:rtl/>
        </w:rPr>
        <w:t>כדרך שאתה מעלה לו</w:t>
      </w:r>
      <w:r w:rsidR="00980F5A" w:rsidRPr="00270114">
        <w:rPr>
          <w:rFonts w:ascii="FbShefa" w:hAnsi="FbShefa"/>
          <w:rtl/>
        </w:rPr>
        <w:t>.</w:t>
      </w:r>
    </w:p>
    <w:p w14:paraId="3FA344A8" w14:textId="67C7309E" w:rsidR="009F4922" w:rsidRPr="00270114" w:rsidRDefault="009F4922" w:rsidP="009F4922">
      <w:pPr>
        <w:autoSpaceDE w:val="0"/>
        <w:autoSpaceDN w:val="0"/>
        <w:adjustRightInd w:val="0"/>
        <w:rPr>
          <w:rFonts w:ascii="FbShefa" w:hAnsi="FbShefa"/>
          <w:rtl/>
        </w:rPr>
      </w:pPr>
      <w:r w:rsidRPr="001B3037">
        <w:rPr>
          <w:rFonts w:ascii="FbShefa" w:hAnsi="FbShefa"/>
          <w:b/>
          <w:bCs/>
          <w:color w:val="3B2F2A" w:themeColor="text2" w:themeShade="80"/>
          <w:rtl/>
        </w:rPr>
        <w:t>לא העמידו אצל נכרי</w:t>
      </w:r>
      <w:r w:rsidR="00980F5A" w:rsidRPr="001B3037">
        <w:rPr>
          <w:rFonts w:ascii="FbShefa" w:hAnsi="FbShefa"/>
          <w:b/>
          <w:bCs/>
          <w:color w:val="3B2F2A" w:themeColor="text2" w:themeShade="80"/>
          <w:rtl/>
        </w:rPr>
        <w:t>.</w:t>
      </w:r>
      <w:r w:rsidRPr="00270114">
        <w:rPr>
          <w:rFonts w:ascii="FbShefa" w:hAnsi="FbShefa"/>
          <w:rtl/>
        </w:rPr>
        <w:t xml:space="preserve"> אסור </w:t>
      </w:r>
    </w:p>
    <w:p w14:paraId="48A7425F" w14:textId="77777777" w:rsidR="009F4922" w:rsidRPr="00270114" w:rsidRDefault="009F4922" w:rsidP="009F4922">
      <w:pPr>
        <w:autoSpaceDE w:val="0"/>
        <w:autoSpaceDN w:val="0"/>
        <w:adjustRightInd w:val="0"/>
        <w:rPr>
          <w:rFonts w:ascii="FbShefa" w:hAnsi="FbShefa"/>
          <w:rtl/>
        </w:rPr>
      </w:pPr>
    </w:p>
    <w:p w14:paraId="7CCDAA18" w14:textId="5FA11129" w:rsidR="002F24DC" w:rsidRPr="00270114" w:rsidRDefault="009F4922" w:rsidP="009F4922">
      <w:pPr>
        <w:autoSpaceDE w:val="0"/>
        <w:autoSpaceDN w:val="0"/>
        <w:adjustRightInd w:val="0"/>
        <w:rPr>
          <w:rFonts w:ascii="FbShefa" w:hAnsi="FbShefa"/>
          <w:rtl/>
        </w:rPr>
      </w:pPr>
      <w:r w:rsidRPr="001B3037">
        <w:rPr>
          <w:rFonts w:ascii="FbShefa" w:hAnsi="FbShefa"/>
          <w:b/>
          <w:bCs/>
          <w:color w:val="3B2F2A" w:themeColor="text2" w:themeShade="80"/>
          <w:rtl/>
        </w:rPr>
        <w:t>העמידו אצל נכרי</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מותר</w:t>
      </w:r>
      <w:r w:rsidR="00980F5A" w:rsidRPr="00270114">
        <w:rPr>
          <w:rFonts w:ascii="FbShefa" w:hAnsi="FbShefa"/>
          <w:rtl/>
        </w:rPr>
        <w:t>.</w:t>
      </w:r>
    </w:p>
    <w:p w14:paraId="53FCDA68" w14:textId="1C6A9F2E"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w:t>
      </w:r>
      <w:r w:rsidR="009F4922" w:rsidRPr="001B3037">
        <w:rPr>
          <w:rFonts w:ascii="FbShefa" w:hAnsi="FbShefa"/>
          <w:b/>
          <w:bCs/>
          <w:color w:val="3B2F2A" w:themeColor="text2" w:themeShade="80"/>
          <w:sz w:val="11"/>
          <w:rtl/>
        </w:rPr>
        <w:t>אל</w:t>
      </w:r>
      <w:r w:rsidRPr="001B3037">
        <w:rPr>
          <w:rFonts w:ascii="FbShefa" w:hAnsi="FbShefa"/>
          <w:b/>
          <w:bCs/>
          <w:color w:val="3B2F2A" w:themeColor="text2" w:themeShade="80"/>
          <w:sz w:val="11"/>
          <w:rtl/>
        </w:rPr>
        <w:t>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כיון דאין שליחות לנכרי, איהו קא שקיל רביתא</w:t>
      </w:r>
      <w:r w:rsidR="00980F5A" w:rsidRPr="00270114">
        <w:rPr>
          <w:rFonts w:ascii="FbShefa" w:hAnsi="FbShefa"/>
          <w:sz w:val="11"/>
          <w:rtl/>
        </w:rPr>
        <w:t>.</w:t>
      </w:r>
    </w:p>
    <w:p w14:paraId="771A7291" w14:textId="77777777" w:rsidR="009F4922" w:rsidRPr="001B3037" w:rsidRDefault="009F4922" w:rsidP="009C3CB4">
      <w:pPr>
        <w:spacing w:line="240" w:lineRule="auto"/>
        <w:rPr>
          <w:rFonts w:ascii="FbShefa" w:hAnsi="FbShefa"/>
          <w:b/>
          <w:bCs/>
          <w:color w:val="3B2F2A" w:themeColor="text2" w:themeShade="80"/>
          <w:sz w:val="11"/>
          <w:rtl/>
        </w:rPr>
      </w:pPr>
    </w:p>
    <w:p w14:paraId="46EC75CA" w14:textId="77777777" w:rsidR="00253872" w:rsidRPr="00270114" w:rsidRDefault="009C3CB4" w:rsidP="00253872">
      <w:pPr>
        <w:pStyle w:val="3"/>
        <w:rPr>
          <w:rFonts w:ascii="FbShefa" w:hAnsi="FbShefa"/>
          <w:rtl/>
        </w:rPr>
      </w:pPr>
      <w:r w:rsidRPr="00270114">
        <w:rPr>
          <w:rFonts w:ascii="FbShefa" w:hAnsi="FbShefa"/>
          <w:rtl/>
        </w:rPr>
        <w:t>תשובה א</w:t>
      </w:r>
      <w:r w:rsidR="00253872" w:rsidRPr="00270114">
        <w:rPr>
          <w:rFonts w:ascii="FbShefa" w:hAnsi="FbShefa"/>
          <w:rtl/>
        </w:rPr>
        <w:t>:</w:t>
      </w:r>
    </w:p>
    <w:p w14:paraId="124ACFE5" w14:textId="411C4416"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כגון דאמר</w:t>
      </w:r>
      <w:r w:rsidR="00980F5A" w:rsidRPr="001B3037">
        <w:rPr>
          <w:rFonts w:ascii="FbShefa" w:hAnsi="FbShefa"/>
          <w:b/>
          <w:bCs/>
          <w:color w:val="3B2F2A" w:themeColor="text2" w:themeShade="80"/>
          <w:sz w:val="11"/>
          <w:rtl/>
        </w:rPr>
        <w:t>.</w:t>
      </w:r>
      <w:r w:rsidRPr="00270114">
        <w:rPr>
          <w:rFonts w:ascii="FbShefa" w:hAnsi="FbShefa"/>
          <w:sz w:val="11"/>
          <w:rtl/>
        </w:rPr>
        <w:t xml:space="preserve"> הניחם על גבי קרקע והיפטר</w:t>
      </w:r>
      <w:r w:rsidR="00980F5A" w:rsidRPr="00270114">
        <w:rPr>
          <w:rFonts w:ascii="FbShefa" w:hAnsi="FbShefa"/>
          <w:sz w:val="11"/>
          <w:rtl/>
        </w:rPr>
        <w:t>.</w:t>
      </w:r>
    </w:p>
    <w:p w14:paraId="26539A21" w14:textId="3A50909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מאי למימרא</w:t>
      </w:r>
      <w:r w:rsidR="00980F5A" w:rsidRPr="00270114">
        <w:rPr>
          <w:rFonts w:ascii="FbShefa" w:hAnsi="FbShefa"/>
          <w:sz w:val="11"/>
          <w:rtl/>
        </w:rPr>
        <w:t>.</w:t>
      </w:r>
    </w:p>
    <w:p w14:paraId="37699112" w14:textId="77777777" w:rsidR="009F4922" w:rsidRPr="001B3037" w:rsidRDefault="009F4922" w:rsidP="009C3CB4">
      <w:pPr>
        <w:spacing w:line="240" w:lineRule="auto"/>
        <w:rPr>
          <w:rFonts w:ascii="FbShefa" w:hAnsi="FbShefa"/>
          <w:b/>
          <w:bCs/>
          <w:color w:val="3B2F2A" w:themeColor="text2" w:themeShade="80"/>
          <w:sz w:val="11"/>
          <w:rtl/>
        </w:rPr>
      </w:pPr>
    </w:p>
    <w:p w14:paraId="15E2F2DF" w14:textId="77777777" w:rsidR="00253872" w:rsidRPr="00270114" w:rsidRDefault="009C3CB4" w:rsidP="00253872">
      <w:pPr>
        <w:pStyle w:val="3"/>
        <w:rPr>
          <w:rFonts w:ascii="FbShefa" w:hAnsi="FbShefa"/>
          <w:rtl/>
        </w:rPr>
      </w:pPr>
      <w:r w:rsidRPr="00270114">
        <w:rPr>
          <w:rFonts w:ascii="FbShefa" w:hAnsi="FbShefa"/>
          <w:rtl/>
        </w:rPr>
        <w:t>תשובה ב</w:t>
      </w:r>
      <w:r w:rsidR="00253872" w:rsidRPr="00270114">
        <w:rPr>
          <w:rFonts w:ascii="FbShefa" w:hAnsi="FbShefa"/>
          <w:rtl/>
        </w:rPr>
        <w:t>:</w:t>
      </w:r>
    </w:p>
    <w:p w14:paraId="019E478D" w14:textId="746CD2EF"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כגון</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שנטל ונתן ביד</w:t>
      </w:r>
      <w:r w:rsidR="00980F5A" w:rsidRPr="00270114">
        <w:rPr>
          <w:rFonts w:ascii="FbShefa" w:hAnsi="FbShefa"/>
          <w:sz w:val="11"/>
          <w:rtl/>
        </w:rPr>
        <w:t>.</w:t>
      </w:r>
    </w:p>
    <w:p w14:paraId="14E52457" w14:textId="6DFD2732"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w:t>
      </w:r>
      <w:r w:rsidR="009F4922" w:rsidRPr="001B3037">
        <w:rPr>
          <w:rFonts w:ascii="FbShefa" w:hAnsi="FbShefa"/>
          <w:b/>
          <w:bCs/>
          <w:color w:val="3B2F2A" w:themeColor="text2" w:themeShade="80"/>
          <w:sz w:val="11"/>
          <w:rtl/>
        </w:rPr>
        <w:t>אל</w:t>
      </w:r>
      <w:r w:rsidRPr="001B3037">
        <w:rPr>
          <w:rFonts w:ascii="FbShefa" w:hAnsi="FbShefa"/>
          <w:b/>
          <w:bCs/>
          <w:color w:val="3B2F2A" w:themeColor="text2" w:themeShade="80"/>
          <w:sz w:val="11"/>
          <w:rtl/>
        </w:rPr>
        <w:t>ה</w:t>
      </w:r>
      <w:r w:rsidR="00980F5A" w:rsidRPr="001B3037">
        <w:rPr>
          <w:rFonts w:ascii="FbShefa" w:hAnsi="FbShefa"/>
          <w:b/>
          <w:bCs/>
          <w:color w:val="3B2F2A" w:themeColor="text2" w:themeShade="80"/>
          <w:sz w:val="11"/>
          <w:rtl/>
        </w:rPr>
        <w:t>.</w:t>
      </w:r>
      <w:r w:rsidRPr="00270114">
        <w:rPr>
          <w:rFonts w:ascii="FbShefa" w:hAnsi="FbShefa"/>
          <w:sz w:val="11"/>
          <w:rtl/>
        </w:rPr>
        <w:t xml:space="preserve"> מאי למימרא</w:t>
      </w:r>
      <w:r w:rsidR="00980F5A" w:rsidRPr="00270114">
        <w:rPr>
          <w:rFonts w:ascii="FbShefa" w:hAnsi="FbShefa"/>
          <w:sz w:val="11"/>
          <w:rtl/>
        </w:rPr>
        <w:t>.</w:t>
      </w:r>
    </w:p>
    <w:p w14:paraId="704CAF5D" w14:textId="5451299B"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ס"ד נכרי עביד אדעתא דישראל</w:t>
      </w:r>
      <w:r w:rsidR="00980F5A" w:rsidRPr="00270114">
        <w:rPr>
          <w:rFonts w:ascii="FbShefa" w:hAnsi="FbShefa"/>
          <w:sz w:val="11"/>
          <w:rtl/>
        </w:rPr>
        <w:t>.</w:t>
      </w:r>
    </w:p>
    <w:p w14:paraId="62FDD135" w14:textId="77777777" w:rsidR="009F4922" w:rsidRPr="001B3037" w:rsidRDefault="009F4922" w:rsidP="009C3CB4">
      <w:pPr>
        <w:spacing w:line="240" w:lineRule="auto"/>
        <w:rPr>
          <w:rFonts w:ascii="FbShefa" w:hAnsi="FbShefa"/>
          <w:b/>
          <w:bCs/>
          <w:color w:val="3B2F2A" w:themeColor="text2" w:themeShade="80"/>
          <w:sz w:val="11"/>
          <w:rtl/>
        </w:rPr>
      </w:pPr>
    </w:p>
    <w:p w14:paraId="4B93055C" w14:textId="77777777" w:rsidR="00253872" w:rsidRPr="00270114" w:rsidRDefault="009C3CB4" w:rsidP="00253872">
      <w:pPr>
        <w:pStyle w:val="3"/>
        <w:rPr>
          <w:rFonts w:ascii="FbShefa" w:hAnsi="FbShefa"/>
          <w:rtl/>
        </w:rPr>
      </w:pPr>
      <w:r w:rsidRPr="00270114">
        <w:rPr>
          <w:rFonts w:ascii="FbShefa" w:hAnsi="FbShefa"/>
          <w:rtl/>
        </w:rPr>
        <w:t>תשובה ג</w:t>
      </w:r>
      <w:r w:rsidR="00253872" w:rsidRPr="00270114">
        <w:rPr>
          <w:rFonts w:ascii="FbShefa" w:hAnsi="FbShefa"/>
          <w:rtl/>
        </w:rPr>
        <w:t>:</w:t>
      </w:r>
    </w:p>
    <w:p w14:paraId="5FDF16CC" w14:textId="0DE51DF4" w:rsidR="00253872"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רק בתרומה</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אין שליחות לנכרי</w:t>
      </w:r>
      <w:r w:rsidR="00980F5A" w:rsidRPr="00270114">
        <w:rPr>
          <w:rFonts w:ascii="FbShefa" w:hAnsi="FbShefa"/>
          <w:sz w:val="11"/>
          <w:rtl/>
        </w:rPr>
        <w:t>.</w:t>
      </w:r>
    </w:p>
    <w:p w14:paraId="37CD9384" w14:textId="5A37DF57" w:rsidR="002F24DC" w:rsidRPr="00270114" w:rsidRDefault="00253872" w:rsidP="00253872">
      <w:pPr>
        <w:spacing w:line="240" w:lineRule="auto"/>
        <w:rPr>
          <w:rFonts w:ascii="FbShefa" w:hAnsi="FbShefa"/>
          <w:sz w:val="11"/>
          <w:rtl/>
        </w:rPr>
      </w:pPr>
      <w:r w:rsidRPr="00963070">
        <w:rPr>
          <w:rStyle w:val="af9"/>
          <w:rFonts w:eastAsiaTheme="minorHAnsi" w:hint="cs"/>
          <w:rtl/>
        </w:rPr>
        <w:t>שנאמר</w:t>
      </w:r>
      <w:r w:rsidR="00980F5A" w:rsidRPr="00963070">
        <w:rPr>
          <w:rStyle w:val="af9"/>
          <w:rFonts w:eastAsiaTheme="minorHAnsi" w:hint="cs"/>
          <w:rtl/>
        </w:rPr>
        <w:t>.</w:t>
      </w:r>
      <w:r w:rsidRPr="00270114">
        <w:rPr>
          <w:rFonts w:ascii="FbShefa" w:hAnsi="FbShefa"/>
          <w:sz w:val="11"/>
          <w:rtl/>
        </w:rPr>
        <w:t xml:space="preserve"> גם אתם לרבות שליח</w:t>
      </w:r>
      <w:r w:rsidR="00980F5A" w:rsidRPr="00270114">
        <w:rPr>
          <w:rFonts w:ascii="FbShefa" w:hAnsi="FbShefa"/>
          <w:sz w:val="11"/>
          <w:rtl/>
        </w:rPr>
        <w:t>.</w:t>
      </w:r>
      <w:r w:rsidRPr="001B3037">
        <w:rPr>
          <w:rFonts w:ascii="FbShefa" w:hAnsi="FbShefa"/>
          <w:b/>
          <w:bCs/>
          <w:color w:val="3B2F2A" w:themeColor="text2" w:themeShade="80"/>
          <w:sz w:val="11"/>
          <w:rtl/>
        </w:rPr>
        <w:t xml:space="preserve"> מה אתם</w:t>
      </w:r>
      <w:r w:rsidR="00980F5A" w:rsidRPr="001B3037">
        <w:rPr>
          <w:rFonts w:ascii="FbShefa" w:hAnsi="FbShefa"/>
          <w:b/>
          <w:bCs/>
          <w:color w:val="3B2F2A" w:themeColor="text2" w:themeShade="80"/>
          <w:sz w:val="11"/>
          <w:rtl/>
        </w:rPr>
        <w:t>.</w:t>
      </w:r>
      <w:r w:rsidRPr="00270114">
        <w:rPr>
          <w:rFonts w:ascii="FbShefa" w:hAnsi="FbShefa"/>
          <w:sz w:val="11"/>
          <w:rtl/>
        </w:rPr>
        <w:t xml:space="preserve"> בני ברית</w:t>
      </w:r>
      <w:r w:rsidR="00980F5A" w:rsidRPr="00270114">
        <w:rPr>
          <w:rFonts w:ascii="FbShefa" w:hAnsi="FbShefa"/>
          <w:sz w:val="11"/>
          <w:rtl/>
        </w:rPr>
        <w:t>.</w:t>
      </w:r>
    </w:p>
    <w:p w14:paraId="48F078A6" w14:textId="454D6BD5"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ברותא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שליחות דכל התורה מתרומה גמרינן</w:t>
      </w:r>
      <w:r w:rsidR="00980F5A" w:rsidRPr="00270114">
        <w:rPr>
          <w:rFonts w:ascii="FbShefa" w:hAnsi="FbShefa"/>
          <w:sz w:val="11"/>
          <w:rtl/>
        </w:rPr>
        <w:t>.</w:t>
      </w:r>
    </w:p>
    <w:p w14:paraId="02B079BB" w14:textId="77777777" w:rsidR="00253872" w:rsidRPr="001B3037" w:rsidRDefault="00253872" w:rsidP="009C3CB4">
      <w:pPr>
        <w:spacing w:line="240" w:lineRule="auto"/>
        <w:rPr>
          <w:rFonts w:ascii="FbShefa" w:hAnsi="FbShefa"/>
          <w:b/>
          <w:bCs/>
          <w:color w:val="3B2F2A" w:themeColor="text2" w:themeShade="80"/>
          <w:sz w:val="11"/>
          <w:rtl/>
        </w:rPr>
      </w:pPr>
    </w:p>
    <w:p w14:paraId="54BBAF6D" w14:textId="3F45D3BF" w:rsidR="00253872" w:rsidRPr="00270114" w:rsidRDefault="009C3CB4" w:rsidP="00253872">
      <w:pPr>
        <w:pStyle w:val="3"/>
        <w:rPr>
          <w:rFonts w:ascii="FbShefa" w:hAnsi="FbShefa"/>
          <w:rtl/>
        </w:rPr>
      </w:pPr>
      <w:r w:rsidRPr="00270114">
        <w:rPr>
          <w:rFonts w:ascii="FbShefa" w:hAnsi="FbShefa"/>
          <w:rtl/>
        </w:rPr>
        <w:t>תשובה ד</w:t>
      </w:r>
      <w:r w:rsidR="00253872" w:rsidRPr="00270114">
        <w:rPr>
          <w:rFonts w:ascii="FbShefa" w:hAnsi="FbShefa"/>
          <w:rtl/>
        </w:rPr>
        <w:t>:</w:t>
      </w:r>
    </w:p>
    <w:p w14:paraId="1CC693A7" w14:textId="29BAC853" w:rsidR="00253872"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אינהו לדידן</w:t>
      </w:r>
      <w:r w:rsidR="00980F5A" w:rsidRPr="001B3037">
        <w:rPr>
          <w:rFonts w:ascii="FbShefa" w:hAnsi="FbShefa"/>
          <w:b/>
          <w:bCs/>
          <w:color w:val="3B2F2A" w:themeColor="text2" w:themeShade="80"/>
          <w:sz w:val="11"/>
          <w:rtl/>
        </w:rPr>
        <w:t>.</w:t>
      </w:r>
      <w:r w:rsidR="00253872" w:rsidRPr="00270114">
        <w:rPr>
          <w:rFonts w:ascii="FbShefa" w:hAnsi="FbShefa"/>
          <w:sz w:val="11"/>
          <w:rtl/>
        </w:rPr>
        <w:t xml:space="preserve"> אין שליחות לנכרי</w:t>
      </w:r>
      <w:r w:rsidR="00980F5A" w:rsidRPr="00270114">
        <w:rPr>
          <w:rFonts w:ascii="FbShefa" w:hAnsi="FbShefa"/>
          <w:sz w:val="11"/>
          <w:rtl/>
        </w:rPr>
        <w:t>.</w:t>
      </w:r>
    </w:p>
    <w:p w14:paraId="1253B47B" w14:textId="7DA3D1D8"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אנן לדידהו</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הוינא להו שליח</w:t>
      </w:r>
      <w:r w:rsidR="00980F5A" w:rsidRPr="00270114">
        <w:rPr>
          <w:rFonts w:ascii="FbShefa" w:hAnsi="FbShefa"/>
          <w:sz w:val="11"/>
          <w:rtl/>
        </w:rPr>
        <w:t>.</w:t>
      </w:r>
    </w:p>
    <w:p w14:paraId="4C514781" w14:textId="7C13BD39"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ברותא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מה אתם בני ברית וכו'</w:t>
      </w:r>
      <w:r w:rsidR="00980F5A" w:rsidRPr="00270114">
        <w:rPr>
          <w:rFonts w:ascii="FbShefa" w:hAnsi="FbShefa"/>
          <w:sz w:val="11"/>
          <w:rtl/>
        </w:rPr>
        <w:t>.</w:t>
      </w:r>
    </w:p>
    <w:p w14:paraId="167CDEC3" w14:textId="77777777" w:rsidR="00253872" w:rsidRPr="001B3037" w:rsidRDefault="00253872" w:rsidP="009C3CB4">
      <w:pPr>
        <w:spacing w:line="240" w:lineRule="auto"/>
        <w:rPr>
          <w:rFonts w:ascii="FbShefa" w:hAnsi="FbShefa"/>
          <w:b/>
          <w:bCs/>
          <w:color w:val="3B2F2A" w:themeColor="text2" w:themeShade="80"/>
          <w:sz w:val="11"/>
          <w:rtl/>
        </w:rPr>
      </w:pPr>
    </w:p>
    <w:p w14:paraId="460202D5" w14:textId="77777777" w:rsidR="00253872" w:rsidRPr="00270114" w:rsidRDefault="009C3CB4" w:rsidP="00253872">
      <w:pPr>
        <w:pStyle w:val="3"/>
        <w:rPr>
          <w:rFonts w:ascii="FbShefa" w:hAnsi="FbShefa"/>
          <w:rtl/>
        </w:rPr>
      </w:pPr>
      <w:r w:rsidRPr="00270114">
        <w:rPr>
          <w:rFonts w:ascii="FbShefa" w:hAnsi="FbShefa"/>
          <w:rtl/>
        </w:rPr>
        <w:t>תשובה ה</w:t>
      </w:r>
      <w:r w:rsidR="00253872" w:rsidRPr="00270114">
        <w:rPr>
          <w:rFonts w:ascii="FbShefa" w:hAnsi="FbShefa"/>
          <w:rtl/>
        </w:rPr>
        <w:t>:</w:t>
      </w:r>
    </w:p>
    <w:p w14:paraId="67CAF192" w14:textId="3BB8A049" w:rsidR="00253872"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מדרבנן</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 xml:space="preserve">יש </w:t>
      </w:r>
      <w:r w:rsidR="00253872" w:rsidRPr="00270114">
        <w:rPr>
          <w:rFonts w:ascii="FbShefa" w:hAnsi="FbShefa"/>
          <w:sz w:val="11"/>
          <w:rtl/>
        </w:rPr>
        <w:t xml:space="preserve">זכיה </w:t>
      </w:r>
      <w:r w:rsidRPr="00270114">
        <w:rPr>
          <w:rFonts w:ascii="FbShefa" w:hAnsi="FbShefa"/>
          <w:sz w:val="11"/>
          <w:rtl/>
        </w:rPr>
        <w:t>גם לנכרי</w:t>
      </w:r>
      <w:r w:rsidR="00980F5A" w:rsidRPr="00270114">
        <w:rPr>
          <w:rFonts w:ascii="FbShefa" w:hAnsi="FbShefa"/>
          <w:sz w:val="11"/>
          <w:rtl/>
        </w:rPr>
        <w:t>.</w:t>
      </w:r>
      <w:r w:rsidR="006225FE" w:rsidRPr="00270114">
        <w:rPr>
          <w:rFonts w:ascii="FbShefa" w:hAnsi="FbShefa"/>
          <w:sz w:val="11"/>
          <w:rtl/>
        </w:rPr>
        <w:t xml:space="preserve"> </w:t>
      </w:r>
      <w:r w:rsidR="00253872" w:rsidRPr="001B3037">
        <w:rPr>
          <w:rFonts w:ascii="FbShefa" w:hAnsi="FbShefa"/>
          <w:b/>
          <w:bCs/>
          <w:color w:val="3B2F2A" w:themeColor="text2" w:themeShade="80"/>
          <w:sz w:val="11"/>
          <w:rtl/>
        </w:rPr>
        <w:t>בשונה</w:t>
      </w:r>
      <w:r w:rsidR="00980F5A" w:rsidRPr="001B3037">
        <w:rPr>
          <w:rFonts w:ascii="FbShefa" w:hAnsi="FbShefa"/>
          <w:b/>
          <w:bCs/>
          <w:color w:val="3B2F2A" w:themeColor="text2" w:themeShade="80"/>
          <w:sz w:val="11"/>
          <w:rtl/>
        </w:rPr>
        <w:t>.</w:t>
      </w:r>
      <w:r w:rsidR="00253872" w:rsidRPr="00270114">
        <w:rPr>
          <w:rFonts w:ascii="FbShefa" w:hAnsi="FbShefa"/>
          <w:sz w:val="11"/>
          <w:rtl/>
        </w:rPr>
        <w:t xml:space="preserve"> מ</w:t>
      </w:r>
      <w:r w:rsidRPr="00270114">
        <w:rPr>
          <w:rFonts w:ascii="FbShefa" w:hAnsi="FbShefa"/>
          <w:sz w:val="11"/>
          <w:rtl/>
        </w:rPr>
        <w:t xml:space="preserve">שליחות </w:t>
      </w:r>
      <w:r w:rsidR="00253872" w:rsidRPr="00270114">
        <w:rPr>
          <w:rFonts w:ascii="FbShefa" w:hAnsi="FbShefa"/>
          <w:sz w:val="11"/>
          <w:rtl/>
        </w:rPr>
        <w:t>ד</w:t>
      </w:r>
      <w:r w:rsidRPr="00270114">
        <w:rPr>
          <w:rFonts w:ascii="FbShefa" w:hAnsi="FbShefa"/>
          <w:sz w:val="11"/>
          <w:rtl/>
        </w:rPr>
        <w:t>ליכא</w:t>
      </w:r>
      <w:r w:rsidR="00980F5A" w:rsidRPr="00270114">
        <w:rPr>
          <w:rFonts w:ascii="FbShefa" w:hAnsi="FbShefa"/>
          <w:sz w:val="11"/>
          <w:rtl/>
        </w:rPr>
        <w:t>.</w:t>
      </w:r>
    </w:p>
    <w:p w14:paraId="0F8F0A21" w14:textId="34E9DE72"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דומיא דקטן</w:t>
      </w:r>
      <w:r w:rsidR="00980F5A" w:rsidRPr="001B3037">
        <w:rPr>
          <w:rFonts w:ascii="FbShefa" w:hAnsi="FbShefa"/>
          <w:b/>
          <w:bCs/>
          <w:color w:val="3B2F2A" w:themeColor="text2" w:themeShade="80"/>
          <w:sz w:val="11"/>
          <w:rtl/>
        </w:rPr>
        <w:t>.</w:t>
      </w:r>
      <w:r w:rsidR="00253872" w:rsidRPr="00270114">
        <w:rPr>
          <w:rFonts w:ascii="FbShefa" w:hAnsi="FbShefa"/>
          <w:sz w:val="11"/>
          <w:rtl/>
        </w:rPr>
        <w:t xml:space="preserve"> שאין לו שליחות ויש לו זכיה</w:t>
      </w:r>
      <w:r w:rsidR="00980F5A" w:rsidRPr="00270114">
        <w:rPr>
          <w:rFonts w:ascii="FbShefa" w:hAnsi="FbShefa"/>
          <w:sz w:val="11"/>
          <w:rtl/>
        </w:rPr>
        <w:t>.</w:t>
      </w:r>
    </w:p>
    <w:p w14:paraId="676BA3A8" w14:textId="0C6C69E9"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253872" w:rsidRPr="00270114">
        <w:rPr>
          <w:rFonts w:ascii="FbShefa" w:hAnsi="FbShefa"/>
          <w:sz w:val="11"/>
          <w:rtl/>
        </w:rPr>
        <w:t xml:space="preserve">קטן </w:t>
      </w:r>
      <w:r w:rsidRPr="00270114">
        <w:rPr>
          <w:rFonts w:ascii="FbShefa" w:hAnsi="FbShefa"/>
          <w:sz w:val="11"/>
          <w:rtl/>
        </w:rPr>
        <w:t>אתי לכלל שליחות, נכרי לא אתי לכלל שליחות</w:t>
      </w:r>
      <w:r w:rsidR="00980F5A" w:rsidRPr="00270114">
        <w:rPr>
          <w:rFonts w:ascii="FbShefa" w:hAnsi="FbShefa"/>
          <w:sz w:val="11"/>
          <w:rtl/>
        </w:rPr>
        <w:t>.</w:t>
      </w:r>
    </w:p>
    <w:p w14:paraId="22DFA074" w14:textId="530E51F9" w:rsidR="009C3CB4" w:rsidRPr="00270114" w:rsidRDefault="009C3CB4" w:rsidP="00794C1A">
      <w:pPr>
        <w:pStyle w:val="1"/>
        <w:rPr>
          <w:rFonts w:ascii="FbShefa" w:hAnsi="FbShefa"/>
          <w:rtl/>
        </w:rPr>
      </w:pPr>
      <w:r w:rsidRPr="00270114">
        <w:rPr>
          <w:rFonts w:ascii="FbShefa" w:hAnsi="FbShefa"/>
          <w:sz w:val="11"/>
          <w:rtl/>
        </w:rPr>
        <w:t>עב</w:t>
      </w:r>
      <w:r w:rsidR="00B36BF2" w:rsidRPr="00270114">
        <w:rPr>
          <w:rFonts w:ascii="FbShefa" w:hAnsi="FbShefa"/>
          <w:sz w:val="11"/>
          <w:rtl/>
        </w:rPr>
        <w:t>, א</w:t>
      </w:r>
    </w:p>
    <w:p w14:paraId="781B4187"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נכרי שנתגייר</w:t>
      </w:r>
    </w:p>
    <w:p w14:paraId="7266CB60" w14:textId="77777777" w:rsidR="00253872" w:rsidRPr="00270114" w:rsidRDefault="009C3CB4" w:rsidP="00253872">
      <w:pPr>
        <w:pStyle w:val="3"/>
        <w:rPr>
          <w:rFonts w:ascii="FbShefa" w:hAnsi="FbShefa"/>
          <w:rtl/>
        </w:rPr>
      </w:pPr>
      <w:r w:rsidRPr="00270114">
        <w:rPr>
          <w:rFonts w:ascii="FbShefa" w:hAnsi="FbShefa"/>
          <w:rtl/>
        </w:rPr>
        <w:t>ישראל שלוה מנכרי</w:t>
      </w:r>
      <w:r w:rsidR="00253872" w:rsidRPr="00270114">
        <w:rPr>
          <w:rFonts w:ascii="FbShefa" w:hAnsi="FbShefa"/>
          <w:rtl/>
        </w:rPr>
        <w:t>:</w:t>
      </w:r>
    </w:p>
    <w:p w14:paraId="5A3469AE" w14:textId="30891602"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זקף ונתגייר</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גובה</w:t>
      </w:r>
      <w:r w:rsidR="001D262F" w:rsidRPr="00270114">
        <w:rPr>
          <w:rFonts w:ascii="FbShefa" w:hAnsi="FbShefa"/>
          <w:sz w:val="11"/>
          <w:rtl/>
        </w:rPr>
        <w:t xml:space="preserve"> גם ריבית</w:t>
      </w:r>
      <w:r w:rsidR="00980F5A" w:rsidRPr="00270114">
        <w:rPr>
          <w:rFonts w:ascii="FbShefa" w:hAnsi="FbShefa"/>
          <w:sz w:val="11"/>
          <w:rtl/>
        </w:rPr>
        <w:t>.</w:t>
      </w:r>
    </w:p>
    <w:p w14:paraId="48ADCB82" w14:textId="1E1738B8"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נתגייר וזקף</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גובה רק הקרן</w:t>
      </w:r>
      <w:r w:rsidR="00980F5A" w:rsidRPr="00270114">
        <w:rPr>
          <w:rFonts w:ascii="FbShefa" w:hAnsi="FbShefa"/>
          <w:sz w:val="11"/>
          <w:rtl/>
        </w:rPr>
        <w:t>.</w:t>
      </w:r>
    </w:p>
    <w:p w14:paraId="27971C37" w14:textId="77777777" w:rsidR="00253872" w:rsidRPr="001B3037" w:rsidRDefault="00253872" w:rsidP="009C3CB4">
      <w:pPr>
        <w:spacing w:line="240" w:lineRule="auto"/>
        <w:rPr>
          <w:rFonts w:ascii="FbShefa" w:hAnsi="FbShefa"/>
          <w:b/>
          <w:bCs/>
          <w:color w:val="3B2F2A" w:themeColor="text2" w:themeShade="80"/>
          <w:sz w:val="11"/>
          <w:rtl/>
        </w:rPr>
      </w:pPr>
    </w:p>
    <w:p w14:paraId="2F50E475" w14:textId="77777777" w:rsidR="001D262F" w:rsidRPr="00270114" w:rsidRDefault="009C3CB4" w:rsidP="001D262F">
      <w:pPr>
        <w:pStyle w:val="3"/>
        <w:rPr>
          <w:rFonts w:ascii="FbShefa" w:hAnsi="FbShefa"/>
          <w:rtl/>
        </w:rPr>
      </w:pPr>
      <w:r w:rsidRPr="00270114">
        <w:rPr>
          <w:rFonts w:ascii="FbShefa" w:hAnsi="FbShefa"/>
          <w:rtl/>
        </w:rPr>
        <w:t>נכרי שלוה מישראל</w:t>
      </w:r>
      <w:r w:rsidR="001D262F" w:rsidRPr="00270114">
        <w:rPr>
          <w:rFonts w:ascii="FbShefa" w:hAnsi="FbShefa"/>
          <w:rtl/>
        </w:rPr>
        <w:t>:</w:t>
      </w:r>
    </w:p>
    <w:p w14:paraId="1E64E7DC" w14:textId="036EB666"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זקף ונתגייר</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גובה</w:t>
      </w:r>
      <w:r w:rsidR="001D262F" w:rsidRPr="00270114">
        <w:rPr>
          <w:rFonts w:ascii="FbShefa" w:hAnsi="FbShefa"/>
          <w:sz w:val="11"/>
          <w:rtl/>
        </w:rPr>
        <w:t xml:space="preserve"> גם ריבית</w:t>
      </w:r>
      <w:r w:rsidR="00980F5A" w:rsidRPr="00270114">
        <w:rPr>
          <w:rFonts w:ascii="FbShefa" w:hAnsi="FbShefa"/>
          <w:sz w:val="11"/>
          <w:rtl/>
        </w:rPr>
        <w:t>.</w:t>
      </w:r>
    </w:p>
    <w:p w14:paraId="7519035C" w14:textId="27C72861" w:rsidR="00F64E1E" w:rsidRPr="001B3037" w:rsidRDefault="00F64E1E" w:rsidP="009C3CB4">
      <w:pPr>
        <w:spacing w:line="240" w:lineRule="auto"/>
        <w:rPr>
          <w:rFonts w:ascii="FbShefa" w:hAnsi="FbShefa"/>
          <w:b/>
          <w:bCs/>
          <w:color w:val="3B2F2A" w:themeColor="text2" w:themeShade="80"/>
          <w:sz w:val="11"/>
          <w:rtl/>
        </w:rPr>
      </w:pPr>
    </w:p>
    <w:p w14:paraId="76B71A47" w14:textId="0B0791A9" w:rsidR="002F24DC" w:rsidRPr="00270114" w:rsidRDefault="008B5209" w:rsidP="009C3CB4">
      <w:pPr>
        <w:spacing w:line="240" w:lineRule="auto"/>
        <w:rPr>
          <w:rFonts w:ascii="FbShefa" w:hAnsi="FbShefa"/>
          <w:rtl/>
        </w:rPr>
      </w:pPr>
      <w:r w:rsidRPr="001B3037">
        <w:rPr>
          <w:rFonts w:ascii="FbShefa" w:hAnsi="FbShefa"/>
          <w:b/>
          <w:bCs/>
          <w:color w:val="3B2F2A" w:themeColor="text2" w:themeShade="80"/>
          <w:rtl/>
        </w:rPr>
        <w:t>אבל</w:t>
      </w:r>
      <w:r w:rsidR="00980F5A" w:rsidRPr="001B3037">
        <w:rPr>
          <w:rFonts w:ascii="FbShefa" w:hAnsi="FbShefa"/>
          <w:b/>
          <w:bCs/>
          <w:color w:val="3B2F2A" w:themeColor="text2" w:themeShade="80"/>
          <w:rtl/>
        </w:rPr>
        <w:t>.</w:t>
      </w:r>
      <w:r w:rsidRPr="00270114">
        <w:rPr>
          <w:rFonts w:ascii="FbShefa" w:hAnsi="FbShefa"/>
          <w:rtl/>
        </w:rPr>
        <w:t xml:space="preserve"> </w:t>
      </w:r>
      <w:r w:rsidR="009C3CB4" w:rsidRPr="00270114">
        <w:rPr>
          <w:rFonts w:ascii="FbShefa" w:hAnsi="FbShefa"/>
          <w:rtl/>
        </w:rPr>
        <w:t>נתגייר וזקף</w:t>
      </w:r>
      <w:r w:rsidR="00980F5A" w:rsidRPr="00270114">
        <w:rPr>
          <w:rFonts w:ascii="FbShefa" w:hAnsi="FbShefa"/>
          <w:rtl/>
        </w:rPr>
        <w:t>.</w:t>
      </w:r>
    </w:p>
    <w:p w14:paraId="5F551026" w14:textId="3C6BB67E" w:rsidR="001D262F" w:rsidRPr="00270114" w:rsidRDefault="008B5209" w:rsidP="009C3CB4">
      <w:pPr>
        <w:spacing w:line="240" w:lineRule="auto"/>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9C3CB4" w:rsidRPr="00270114">
        <w:rPr>
          <w:rFonts w:ascii="FbShefa" w:hAnsi="FbShefa"/>
          <w:sz w:val="11"/>
          <w:rtl/>
        </w:rPr>
        <w:t>גובה רק הקרן</w:t>
      </w:r>
      <w:r w:rsidR="00980F5A" w:rsidRPr="00270114">
        <w:rPr>
          <w:rFonts w:ascii="FbShefa" w:hAnsi="FbShefa"/>
          <w:sz w:val="11"/>
          <w:rtl/>
        </w:rPr>
        <w:t>.</w:t>
      </w:r>
    </w:p>
    <w:p w14:paraId="6917B381" w14:textId="0B44DF29"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 xml:space="preserve">דעה </w:t>
      </w:r>
      <w:r w:rsidR="008B5209" w:rsidRPr="001B3037">
        <w:rPr>
          <w:rFonts w:ascii="FbShefa" w:hAnsi="FbShefa"/>
          <w:b/>
          <w:bCs/>
          <w:color w:val="3B2F2A" w:themeColor="text2" w:themeShade="80"/>
          <w:sz w:val="11"/>
          <w:rtl/>
        </w:rPr>
        <w:t>ב</w:t>
      </w:r>
      <w:r w:rsidR="00980F5A" w:rsidRPr="001B3037">
        <w:rPr>
          <w:rFonts w:ascii="FbShefa" w:hAnsi="FbShefa"/>
          <w:b/>
          <w:bCs/>
          <w:color w:val="3B2F2A" w:themeColor="text2" w:themeShade="80"/>
          <w:sz w:val="11"/>
          <w:rtl/>
        </w:rPr>
        <w:t>.</w:t>
      </w:r>
      <w:r w:rsidRPr="00270114">
        <w:rPr>
          <w:rFonts w:ascii="FbShefa" w:hAnsi="FbShefa"/>
          <w:sz w:val="11"/>
          <w:rtl/>
        </w:rPr>
        <w:t xml:space="preserve"> גובה</w:t>
      </w:r>
      <w:r w:rsidR="008B5209" w:rsidRPr="00270114">
        <w:rPr>
          <w:rFonts w:ascii="FbShefa" w:hAnsi="FbShefa"/>
          <w:sz w:val="11"/>
          <w:rtl/>
        </w:rPr>
        <w:t xml:space="preserve"> </w:t>
      </w:r>
      <w:r w:rsidR="008B5209" w:rsidRPr="00270114">
        <w:rPr>
          <w:rFonts w:ascii="FbShefa" w:hAnsi="FbShefa"/>
          <w:rtl/>
        </w:rPr>
        <w:t>גם ריבית</w:t>
      </w:r>
      <w:r w:rsidR="00980F5A" w:rsidRPr="00270114">
        <w:rPr>
          <w:rFonts w:ascii="FbShefa" w:hAnsi="FbShefa"/>
          <w:sz w:val="11"/>
          <w:rtl/>
        </w:rPr>
        <w:t>.</w:t>
      </w:r>
      <w:r w:rsidR="001C0E38" w:rsidRPr="00270114">
        <w:rPr>
          <w:rFonts w:ascii="FbShefa" w:hAnsi="FbShefa"/>
          <w:sz w:val="11"/>
          <w:rtl/>
        </w:rPr>
        <w:t xml:space="preserve"> </w:t>
      </w:r>
      <w:r w:rsidRPr="001B3037">
        <w:rPr>
          <w:rFonts w:ascii="FbShefa" w:hAnsi="FbShefa"/>
          <w:b/>
          <w:bCs/>
          <w:color w:val="3B2F2A" w:themeColor="text2" w:themeShade="80"/>
          <w:sz w:val="11"/>
          <w:rtl/>
        </w:rPr>
        <w:t>שלא יאמרו</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בשביל מעותיו נתגייר זה</w:t>
      </w:r>
      <w:r w:rsidR="00980F5A" w:rsidRPr="00270114">
        <w:rPr>
          <w:rFonts w:ascii="FbShefa" w:hAnsi="FbShefa"/>
          <w:sz w:val="11"/>
          <w:rtl/>
        </w:rPr>
        <w:t>.</w:t>
      </w:r>
    </w:p>
    <w:p w14:paraId="163B67CD" w14:textId="27725AF2" w:rsidR="009C3CB4" w:rsidRPr="00270114" w:rsidRDefault="009C3CB4" w:rsidP="009C3CB4">
      <w:pPr>
        <w:spacing w:line="240" w:lineRule="auto"/>
        <w:rPr>
          <w:rFonts w:ascii="FbShefa" w:hAnsi="FbShefa"/>
          <w:sz w:val="11"/>
          <w:rtl/>
        </w:rPr>
      </w:pPr>
    </w:p>
    <w:p w14:paraId="71A578AD" w14:textId="07A36F6F" w:rsidR="008B5209" w:rsidRPr="00270114" w:rsidRDefault="009C3CB4" w:rsidP="003B6540">
      <w:pPr>
        <w:pStyle w:val="2"/>
        <w:rPr>
          <w:rFonts w:ascii="FbShefa" w:hAnsi="FbShefa"/>
          <w:rtl/>
        </w:rPr>
      </w:pPr>
      <w:r w:rsidRPr="00270114">
        <w:rPr>
          <w:rFonts w:ascii="FbShefa" w:hAnsi="FbShefa"/>
          <w:rtl/>
        </w:rPr>
        <w:t xml:space="preserve">שטר </w:t>
      </w:r>
      <w:r w:rsidR="003B6540" w:rsidRPr="00270114">
        <w:rPr>
          <w:rFonts w:ascii="FbShefa" w:hAnsi="FbShefa"/>
          <w:rtl/>
        </w:rPr>
        <w:t xml:space="preserve">חוב שיש בו </w:t>
      </w:r>
      <w:r w:rsidRPr="00270114">
        <w:rPr>
          <w:rFonts w:ascii="FbShefa" w:hAnsi="FbShefa"/>
          <w:rtl/>
        </w:rPr>
        <w:t>רבית</w:t>
      </w:r>
    </w:p>
    <w:p w14:paraId="13578981" w14:textId="77777777" w:rsidR="003B6540" w:rsidRPr="00270114" w:rsidRDefault="00111D7C" w:rsidP="003B6540">
      <w:pPr>
        <w:pStyle w:val="3"/>
        <w:rPr>
          <w:rFonts w:ascii="FbShefa" w:hAnsi="FbShefa"/>
          <w:rtl/>
        </w:rPr>
      </w:pPr>
      <w:r w:rsidRPr="00270114">
        <w:rPr>
          <w:rFonts w:ascii="FbShefa" w:hAnsi="FbShefa"/>
          <w:rtl/>
        </w:rPr>
        <w:t>דעה א</w:t>
      </w:r>
      <w:r w:rsidR="003B6540" w:rsidRPr="00270114">
        <w:rPr>
          <w:rFonts w:ascii="FbShefa" w:hAnsi="FbShefa"/>
          <w:rtl/>
        </w:rPr>
        <w:t>:</w:t>
      </w:r>
    </w:p>
    <w:p w14:paraId="3AC9193C" w14:textId="6C31E422" w:rsidR="002F24DC" w:rsidRPr="00270114" w:rsidRDefault="00111D7C" w:rsidP="00111D7C">
      <w:pPr>
        <w:autoSpaceDE w:val="0"/>
        <w:autoSpaceDN w:val="0"/>
        <w:adjustRightInd w:val="0"/>
        <w:rPr>
          <w:rFonts w:ascii="FbShefa" w:hAnsi="FbShefa"/>
          <w:rtl/>
        </w:rPr>
      </w:pPr>
      <w:r w:rsidRPr="001B3037">
        <w:rPr>
          <w:rFonts w:ascii="FbShefa" w:hAnsi="FbShefa"/>
          <w:b/>
          <w:bCs/>
          <w:color w:val="3B2F2A" w:themeColor="text2" w:themeShade="80"/>
          <w:rtl/>
        </w:rPr>
        <w:t>קונסין אותו</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ואינו גובה לא את הקרן ולא את הרבית</w:t>
      </w:r>
      <w:r w:rsidR="00980F5A" w:rsidRPr="00270114">
        <w:rPr>
          <w:rFonts w:ascii="FbShefa" w:hAnsi="FbShefa"/>
          <w:rtl/>
        </w:rPr>
        <w:t>.</w:t>
      </w:r>
    </w:p>
    <w:p w14:paraId="75DC6072" w14:textId="5109EE0D" w:rsidR="002F24DC" w:rsidRPr="00270114" w:rsidRDefault="00111D7C" w:rsidP="00111D7C">
      <w:pPr>
        <w:autoSpaceDE w:val="0"/>
        <w:autoSpaceDN w:val="0"/>
        <w:adjustRightInd w:val="0"/>
        <w:rPr>
          <w:rFonts w:ascii="FbShefa" w:hAnsi="FbShefa"/>
          <w:rtl/>
        </w:rPr>
      </w:pPr>
      <w:r w:rsidRPr="001B3037">
        <w:rPr>
          <w:rFonts w:ascii="FbShefa" w:hAnsi="FbShefa"/>
          <w:b/>
          <w:bCs/>
          <w:color w:val="3B2F2A" w:themeColor="text2" w:themeShade="80"/>
          <w:rtl/>
        </w:rPr>
        <w:t>קסבר</w:t>
      </w:r>
      <w:r w:rsidR="00980F5A" w:rsidRPr="001B3037">
        <w:rPr>
          <w:rFonts w:ascii="FbShefa" w:hAnsi="FbShefa"/>
          <w:b/>
          <w:bCs/>
          <w:color w:val="3B2F2A" w:themeColor="text2" w:themeShade="80"/>
          <w:rtl/>
        </w:rPr>
        <w:t>.</w:t>
      </w:r>
      <w:r w:rsidRPr="00270114">
        <w:rPr>
          <w:rFonts w:ascii="FbShefa" w:hAnsi="FbShefa"/>
          <w:rtl/>
        </w:rPr>
        <w:t xml:space="preserve"> קנסינן התירא משום איסורא</w:t>
      </w:r>
      <w:r w:rsidR="00980F5A" w:rsidRPr="00270114">
        <w:rPr>
          <w:rFonts w:ascii="FbShefa" w:hAnsi="FbShefa"/>
          <w:rtl/>
        </w:rPr>
        <w:t>.</w:t>
      </w:r>
    </w:p>
    <w:p w14:paraId="6B754B33" w14:textId="4FD9E96A" w:rsidR="00111D7C" w:rsidRPr="00270114" w:rsidRDefault="00111D7C" w:rsidP="00111D7C">
      <w:pPr>
        <w:autoSpaceDE w:val="0"/>
        <w:autoSpaceDN w:val="0"/>
        <w:adjustRightInd w:val="0"/>
        <w:rPr>
          <w:rFonts w:ascii="FbShefa" w:hAnsi="FbShefa"/>
          <w:rtl/>
        </w:rPr>
      </w:pPr>
    </w:p>
    <w:p w14:paraId="2037D808" w14:textId="77777777" w:rsidR="003B6540" w:rsidRPr="00270114" w:rsidRDefault="00111D7C" w:rsidP="003B6540">
      <w:pPr>
        <w:pStyle w:val="3"/>
        <w:rPr>
          <w:rFonts w:ascii="FbShefa" w:hAnsi="FbShefa"/>
          <w:rtl/>
        </w:rPr>
      </w:pPr>
      <w:r w:rsidRPr="00270114">
        <w:rPr>
          <w:rFonts w:ascii="FbShefa" w:hAnsi="FbShefa"/>
          <w:rtl/>
        </w:rPr>
        <w:t>דעה ב</w:t>
      </w:r>
      <w:r w:rsidR="003B6540" w:rsidRPr="00270114">
        <w:rPr>
          <w:rFonts w:ascii="FbShefa" w:hAnsi="FbShefa"/>
          <w:rtl/>
        </w:rPr>
        <w:t>:</w:t>
      </w:r>
    </w:p>
    <w:p w14:paraId="46D5BA37" w14:textId="04FE52C0" w:rsidR="002F24DC" w:rsidRPr="00270114" w:rsidRDefault="00111D7C" w:rsidP="00111D7C">
      <w:pPr>
        <w:autoSpaceDE w:val="0"/>
        <w:autoSpaceDN w:val="0"/>
        <w:adjustRightInd w:val="0"/>
        <w:rPr>
          <w:rFonts w:ascii="FbShefa" w:hAnsi="FbShefa"/>
          <w:rtl/>
        </w:rPr>
      </w:pPr>
      <w:r w:rsidRPr="001B3037">
        <w:rPr>
          <w:rFonts w:ascii="FbShefa" w:hAnsi="FbShefa"/>
          <w:b/>
          <w:bCs/>
          <w:color w:val="3B2F2A" w:themeColor="text2" w:themeShade="80"/>
          <w:rtl/>
        </w:rPr>
        <w:t>גובה</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את הקרן ואינו גובה את הרבית</w:t>
      </w:r>
      <w:r w:rsidR="00980F5A" w:rsidRPr="00270114">
        <w:rPr>
          <w:rFonts w:ascii="FbShefa" w:hAnsi="FbShefa"/>
          <w:rtl/>
        </w:rPr>
        <w:t>.</w:t>
      </w:r>
    </w:p>
    <w:p w14:paraId="3F59CC42" w14:textId="7F36350A" w:rsidR="00111D7C" w:rsidRPr="001B3037" w:rsidRDefault="00111D7C" w:rsidP="00111D7C">
      <w:pPr>
        <w:spacing w:line="240" w:lineRule="auto"/>
        <w:rPr>
          <w:rFonts w:ascii="FbShefa" w:hAnsi="FbShefa"/>
          <w:b/>
          <w:bCs/>
          <w:color w:val="3B2F2A" w:themeColor="text2" w:themeShade="80"/>
          <w:sz w:val="11"/>
          <w:rtl/>
        </w:rPr>
      </w:pPr>
      <w:r w:rsidRPr="001B3037">
        <w:rPr>
          <w:rFonts w:ascii="FbShefa" w:hAnsi="FbShefa"/>
          <w:b/>
          <w:bCs/>
          <w:color w:val="3B2F2A" w:themeColor="text2" w:themeShade="80"/>
          <w:rtl/>
        </w:rPr>
        <w:t>קסבר</w:t>
      </w:r>
      <w:r w:rsidR="00980F5A" w:rsidRPr="001B3037">
        <w:rPr>
          <w:rFonts w:ascii="FbShefa" w:hAnsi="FbShefa"/>
          <w:b/>
          <w:bCs/>
          <w:color w:val="3B2F2A" w:themeColor="text2" w:themeShade="80"/>
          <w:rtl/>
        </w:rPr>
        <w:t>.</w:t>
      </w:r>
      <w:r w:rsidRPr="00270114">
        <w:rPr>
          <w:rFonts w:ascii="FbShefa" w:hAnsi="FbShefa"/>
          <w:rtl/>
        </w:rPr>
        <w:t xml:space="preserve"> לא קנסינן התירא משום איסורא</w:t>
      </w:r>
      <w:r w:rsidR="00980F5A" w:rsidRPr="00270114">
        <w:rPr>
          <w:rFonts w:ascii="FbShefa" w:hAnsi="FbShefa"/>
          <w:rtl/>
        </w:rPr>
        <w:t xml:space="preserve">. </w:t>
      </w:r>
    </w:p>
    <w:p w14:paraId="0E552737" w14:textId="77777777" w:rsidR="00111D7C" w:rsidRPr="00270114" w:rsidRDefault="00111D7C" w:rsidP="009C3CB4">
      <w:pPr>
        <w:spacing w:line="240" w:lineRule="auto"/>
        <w:rPr>
          <w:rFonts w:ascii="FbShefa" w:hAnsi="FbShefa"/>
          <w:sz w:val="11"/>
          <w:rtl/>
        </w:rPr>
      </w:pPr>
    </w:p>
    <w:p w14:paraId="22B00382" w14:textId="08F75217" w:rsidR="004D7718" w:rsidRPr="00270114" w:rsidRDefault="004D7718" w:rsidP="003B6540">
      <w:pPr>
        <w:pStyle w:val="2"/>
        <w:rPr>
          <w:rFonts w:ascii="FbShefa" w:hAnsi="FbShefa"/>
          <w:rtl/>
        </w:rPr>
      </w:pPr>
      <w:r w:rsidRPr="00270114">
        <w:rPr>
          <w:rFonts w:ascii="FbShefa" w:hAnsi="FbShefa"/>
          <w:rtl/>
        </w:rPr>
        <w:t xml:space="preserve">שטרי חוב </w:t>
      </w:r>
      <w:r w:rsidR="00820BC7" w:rsidRPr="00270114">
        <w:rPr>
          <w:rFonts w:ascii="FbShefa" w:hAnsi="FbShefa"/>
          <w:rtl/>
        </w:rPr>
        <w:t>המוקדמים</w:t>
      </w:r>
    </w:p>
    <w:p w14:paraId="38F5F7B2" w14:textId="5A5828BE" w:rsidR="004D7718" w:rsidRPr="00270114" w:rsidRDefault="004D7718" w:rsidP="004D7718">
      <w:pPr>
        <w:spacing w:line="240" w:lineRule="auto"/>
        <w:rPr>
          <w:rFonts w:ascii="FbShefa" w:hAnsi="FbShefa"/>
          <w:sz w:val="11"/>
          <w:vertAlign w:val="subscript"/>
          <w:rtl/>
        </w:rPr>
      </w:pPr>
      <w:r w:rsidRPr="001B3037">
        <w:rPr>
          <w:rFonts w:ascii="FbShefa" w:hAnsi="FbShefa"/>
          <w:b/>
          <w:bCs/>
          <w:color w:val="3B2F2A" w:themeColor="text2" w:themeShade="80"/>
          <w:sz w:val="11"/>
          <w:vertAlign w:val="subscript"/>
          <w:rtl/>
        </w:rPr>
        <w:t>המאוחרין</w:t>
      </w:r>
      <w:r w:rsidR="00980F5A" w:rsidRPr="00270114">
        <w:rPr>
          <w:rFonts w:ascii="FbShefa" w:hAnsi="FbShefa"/>
          <w:sz w:val="11"/>
          <w:vertAlign w:val="subscript"/>
          <w:rtl/>
        </w:rPr>
        <w:t>.</w:t>
      </w:r>
      <w:r w:rsidRPr="00270114">
        <w:rPr>
          <w:rFonts w:ascii="FbShefa" w:hAnsi="FbShefa"/>
          <w:sz w:val="11"/>
          <w:vertAlign w:val="subscript"/>
          <w:rtl/>
        </w:rPr>
        <w:t xml:space="preserve"> כשרין</w:t>
      </w:r>
      <w:r w:rsidR="00980F5A" w:rsidRPr="00270114">
        <w:rPr>
          <w:rFonts w:ascii="FbShefa" w:hAnsi="FbShefa"/>
          <w:sz w:val="11"/>
          <w:vertAlign w:val="subscript"/>
          <w:rtl/>
        </w:rPr>
        <w:t>.</w:t>
      </w:r>
    </w:p>
    <w:p w14:paraId="2205FA19" w14:textId="77777777" w:rsidR="004D7718" w:rsidRPr="001B3037" w:rsidRDefault="004D7718" w:rsidP="009C3CB4">
      <w:pPr>
        <w:spacing w:line="240" w:lineRule="auto"/>
        <w:rPr>
          <w:rFonts w:ascii="FbShefa" w:hAnsi="FbShefa"/>
          <w:b/>
          <w:bCs/>
          <w:color w:val="3B2F2A" w:themeColor="text2" w:themeShade="80"/>
          <w:sz w:val="11"/>
          <w:rtl/>
        </w:rPr>
      </w:pPr>
    </w:p>
    <w:p w14:paraId="075F12B8" w14:textId="46F88FB0" w:rsidR="004D7718" w:rsidRPr="00270114" w:rsidRDefault="005C30D9" w:rsidP="004D7718">
      <w:pPr>
        <w:pStyle w:val="3"/>
        <w:rPr>
          <w:rFonts w:ascii="FbShefa" w:hAnsi="FbShefa"/>
          <w:rtl/>
        </w:rPr>
      </w:pPr>
      <w:r w:rsidRPr="00270114">
        <w:rPr>
          <w:rFonts w:ascii="FbShefa" w:hAnsi="FbShefa"/>
          <w:rtl/>
        </w:rPr>
        <w:t>מהלך א:</w:t>
      </w:r>
    </w:p>
    <w:p w14:paraId="35766D28" w14:textId="7838B435" w:rsidR="005C30D9" w:rsidRPr="00270114" w:rsidRDefault="005C30D9" w:rsidP="009C3CB4">
      <w:pPr>
        <w:spacing w:line="240" w:lineRule="auto"/>
        <w:rPr>
          <w:rFonts w:ascii="FbShefa" w:hAnsi="FbShefa"/>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rtl/>
        </w:rPr>
        <w:t>גובה מהזמן שני</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קסבר</w:t>
      </w:r>
      <w:r w:rsidR="00980F5A" w:rsidRPr="001B3037">
        <w:rPr>
          <w:rFonts w:ascii="FbShefa" w:hAnsi="FbShefa"/>
          <w:b/>
          <w:bCs/>
          <w:color w:val="3B2F2A" w:themeColor="text2" w:themeShade="80"/>
          <w:rtl/>
        </w:rPr>
        <w:t>.</w:t>
      </w:r>
      <w:r w:rsidRPr="00270114">
        <w:rPr>
          <w:rFonts w:ascii="FbShefa" w:hAnsi="FbShefa"/>
          <w:rtl/>
        </w:rPr>
        <w:t xml:space="preserve"> לא קנסינן התירא משום איסורא</w:t>
      </w:r>
      <w:r w:rsidR="00980F5A" w:rsidRPr="00270114">
        <w:rPr>
          <w:rFonts w:ascii="FbShefa" w:hAnsi="FbShefa"/>
          <w:rtl/>
        </w:rPr>
        <w:t>.</w:t>
      </w:r>
    </w:p>
    <w:p w14:paraId="16617D9C" w14:textId="19C9C830" w:rsidR="005C30D9" w:rsidRPr="00270114" w:rsidRDefault="005C30D9" w:rsidP="009C3CB4">
      <w:pPr>
        <w:spacing w:line="240" w:lineRule="auto"/>
        <w:rPr>
          <w:rFonts w:ascii="FbShefa" w:hAnsi="FbShefa"/>
          <w:rtl/>
        </w:rPr>
      </w:pPr>
      <w:r w:rsidRPr="001B3037">
        <w:rPr>
          <w:rFonts w:ascii="FbShefa" w:hAnsi="FbShefa"/>
          <w:b/>
          <w:bCs/>
          <w:color w:val="3B2F2A" w:themeColor="text2" w:themeShade="80"/>
          <w:rtl/>
        </w:rPr>
        <w:t>דעה ב</w:t>
      </w:r>
      <w:r w:rsidR="00980F5A" w:rsidRPr="001B3037">
        <w:rPr>
          <w:rFonts w:ascii="FbShefa" w:hAnsi="FbShefa"/>
          <w:b/>
          <w:bCs/>
          <w:color w:val="3B2F2A" w:themeColor="text2" w:themeShade="80"/>
          <w:rtl/>
        </w:rPr>
        <w:t>.</w:t>
      </w:r>
      <w:r w:rsidRPr="00270114">
        <w:rPr>
          <w:rFonts w:ascii="FbShefa" w:hAnsi="FbShefa"/>
          <w:rtl/>
        </w:rPr>
        <w:t xml:space="preserve"> אינו גובה כלל</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קסבר</w:t>
      </w:r>
      <w:r w:rsidR="00980F5A" w:rsidRPr="001B3037">
        <w:rPr>
          <w:rFonts w:ascii="FbShefa" w:hAnsi="FbShefa"/>
          <w:b/>
          <w:bCs/>
          <w:color w:val="3B2F2A" w:themeColor="text2" w:themeShade="80"/>
          <w:rtl/>
        </w:rPr>
        <w:t>.</w:t>
      </w:r>
      <w:r w:rsidRPr="00270114">
        <w:rPr>
          <w:rFonts w:ascii="FbShefa" w:hAnsi="FbShefa"/>
          <w:rtl/>
        </w:rPr>
        <w:t xml:space="preserve"> קנסינן התירא משום איסורא</w:t>
      </w:r>
      <w:r w:rsidR="00980F5A" w:rsidRPr="00270114">
        <w:rPr>
          <w:rFonts w:ascii="FbShefa" w:hAnsi="FbShefa"/>
          <w:rtl/>
        </w:rPr>
        <w:t>.</w:t>
      </w:r>
    </w:p>
    <w:p w14:paraId="3433DFCF" w14:textId="77777777" w:rsidR="005C30D9" w:rsidRPr="001B3037" w:rsidRDefault="005C30D9" w:rsidP="009C3CB4">
      <w:pPr>
        <w:spacing w:line="240" w:lineRule="auto"/>
        <w:rPr>
          <w:rFonts w:ascii="FbShefa" w:hAnsi="FbShefa"/>
          <w:b/>
          <w:bCs/>
          <w:color w:val="3B2F2A" w:themeColor="text2" w:themeShade="80"/>
          <w:sz w:val="11"/>
          <w:rtl/>
        </w:rPr>
      </w:pPr>
    </w:p>
    <w:p w14:paraId="60F1FC6F" w14:textId="77777777" w:rsidR="005C30D9" w:rsidRPr="00270114" w:rsidRDefault="005C30D9" w:rsidP="005C30D9">
      <w:pPr>
        <w:pStyle w:val="3"/>
        <w:rPr>
          <w:rFonts w:ascii="FbShefa" w:hAnsi="FbShefa"/>
          <w:rtl/>
        </w:rPr>
      </w:pPr>
      <w:r w:rsidRPr="00270114">
        <w:rPr>
          <w:rFonts w:ascii="FbShefa" w:hAnsi="FbShefa"/>
          <w:rtl/>
        </w:rPr>
        <w:t xml:space="preserve">מהלך </w:t>
      </w:r>
      <w:r w:rsidR="009C3CB4" w:rsidRPr="00270114">
        <w:rPr>
          <w:rFonts w:ascii="FbShefa" w:hAnsi="FbShefa"/>
          <w:rtl/>
        </w:rPr>
        <w:t>ב</w:t>
      </w:r>
      <w:r w:rsidRPr="00270114">
        <w:rPr>
          <w:rFonts w:ascii="FbShefa" w:hAnsi="FbShefa"/>
          <w:rtl/>
        </w:rPr>
        <w:t>:</w:t>
      </w:r>
    </w:p>
    <w:p w14:paraId="51A35546" w14:textId="6D11898A" w:rsidR="005C30D9" w:rsidRPr="00270114" w:rsidRDefault="005C30D9" w:rsidP="009C3CB4">
      <w:pPr>
        <w:spacing w:line="240" w:lineRule="auto"/>
        <w:rPr>
          <w:rFonts w:ascii="FbShefa" w:hAnsi="FbShefa"/>
          <w:rtl/>
        </w:rPr>
      </w:pPr>
      <w:r w:rsidRPr="001B3037">
        <w:rPr>
          <w:rFonts w:ascii="FbShefa" w:hAnsi="FbShefa"/>
          <w:b/>
          <w:bCs/>
          <w:color w:val="3B2F2A" w:themeColor="text2" w:themeShade="80"/>
          <w:rtl/>
        </w:rPr>
        <w:t>לכו"ע</w:t>
      </w:r>
      <w:r w:rsidR="00980F5A" w:rsidRPr="001B3037">
        <w:rPr>
          <w:rFonts w:ascii="FbShefa" w:hAnsi="FbShefa"/>
          <w:b/>
          <w:bCs/>
          <w:color w:val="3B2F2A" w:themeColor="text2" w:themeShade="80"/>
          <w:rtl/>
        </w:rPr>
        <w:t>.</w:t>
      </w:r>
      <w:r w:rsidR="00282EC1" w:rsidRPr="00270114">
        <w:rPr>
          <w:rFonts w:ascii="FbShefa" w:hAnsi="FbShefa"/>
          <w:rtl/>
        </w:rPr>
        <w:t xml:space="preserve"> </w:t>
      </w:r>
      <w:r w:rsidRPr="00270114">
        <w:rPr>
          <w:rFonts w:ascii="FbShefa" w:hAnsi="FbShefa"/>
          <w:rtl/>
        </w:rPr>
        <w:t>לא גובה מזמן שני</w:t>
      </w:r>
      <w:r w:rsidR="00980F5A" w:rsidRPr="00270114">
        <w:rPr>
          <w:rFonts w:ascii="FbShefa" w:hAnsi="FbShefa"/>
          <w:rtl/>
        </w:rPr>
        <w:t>.</w:t>
      </w:r>
    </w:p>
    <w:p w14:paraId="4E3537A1" w14:textId="54D66480"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גזירה</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שמא יגבה מזמן ראשון</w:t>
      </w:r>
      <w:r w:rsidR="00980F5A" w:rsidRPr="00270114">
        <w:rPr>
          <w:rFonts w:ascii="FbShefa" w:hAnsi="FbShefa"/>
          <w:sz w:val="11"/>
          <w:rtl/>
        </w:rPr>
        <w:t>.</w:t>
      </w:r>
    </w:p>
    <w:p w14:paraId="0A44EEE7" w14:textId="4D4E418A" w:rsidR="009C3CB4" w:rsidRPr="00270114" w:rsidRDefault="009C3CB4" w:rsidP="009C3CB4">
      <w:pPr>
        <w:spacing w:line="240" w:lineRule="auto"/>
        <w:rPr>
          <w:rFonts w:ascii="FbShefa" w:hAnsi="FbShefa"/>
          <w:sz w:val="11"/>
          <w:rtl/>
        </w:rPr>
      </w:pPr>
    </w:p>
    <w:p w14:paraId="118DBA0F"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ניתן ליכתב</w:t>
      </w:r>
    </w:p>
    <w:p w14:paraId="3DA4918A" w14:textId="77777777" w:rsidR="00B65A56" w:rsidRPr="00270114" w:rsidRDefault="009C3CB4" w:rsidP="00B65A56">
      <w:pPr>
        <w:pStyle w:val="3"/>
        <w:rPr>
          <w:rFonts w:ascii="FbShefa" w:hAnsi="FbShefa"/>
          <w:rtl/>
        </w:rPr>
      </w:pPr>
      <w:r w:rsidRPr="00270114">
        <w:rPr>
          <w:rFonts w:ascii="FbShefa" w:hAnsi="FbShefa"/>
          <w:rtl/>
        </w:rPr>
        <w:t>מעשה</w:t>
      </w:r>
      <w:r w:rsidR="00B65A56" w:rsidRPr="00270114">
        <w:rPr>
          <w:rFonts w:ascii="FbShefa" w:hAnsi="FbShefa"/>
          <w:rtl/>
        </w:rPr>
        <w:t>:</w:t>
      </w:r>
    </w:p>
    <w:p w14:paraId="410D52B6" w14:textId="3FDA5599" w:rsidR="002F24DC" w:rsidRPr="00270114" w:rsidRDefault="00B65A56" w:rsidP="00B65A56">
      <w:pPr>
        <w:spacing w:line="240" w:lineRule="auto"/>
        <w:rPr>
          <w:rFonts w:ascii="FbShefa" w:hAnsi="FbShefa"/>
          <w:rtl/>
        </w:rPr>
      </w:pPr>
      <w:r w:rsidRPr="001B3037">
        <w:rPr>
          <w:rFonts w:ascii="FbShefa" w:hAnsi="FbShefa"/>
          <w:b/>
          <w:bCs/>
          <w:color w:val="3B2F2A" w:themeColor="text2" w:themeShade="80"/>
          <w:rtl/>
        </w:rPr>
        <w:t>לבתר</w:t>
      </w:r>
      <w:r w:rsidR="00980F5A" w:rsidRPr="001B3037">
        <w:rPr>
          <w:rFonts w:ascii="FbShefa" w:hAnsi="FbShefa"/>
          <w:b/>
          <w:bCs/>
          <w:color w:val="3B2F2A" w:themeColor="text2" w:themeShade="80"/>
          <w:rtl/>
        </w:rPr>
        <w:t>.</w:t>
      </w:r>
      <w:r w:rsidRPr="00270114">
        <w:rPr>
          <w:rFonts w:ascii="FbShefa" w:hAnsi="FbShefa"/>
          <w:rtl/>
        </w:rPr>
        <w:t xml:space="preserve"> תלת שני שאכל משכנתא</w:t>
      </w:r>
      <w:r w:rsidR="00980F5A" w:rsidRPr="00270114">
        <w:rPr>
          <w:rFonts w:ascii="FbShefa" w:hAnsi="FbShefa"/>
          <w:rtl/>
        </w:rPr>
        <w:t>.</w:t>
      </w:r>
    </w:p>
    <w:p w14:paraId="04F686D3" w14:textId="361292EB" w:rsidR="002F24DC" w:rsidRPr="00270114" w:rsidRDefault="00B65A56" w:rsidP="00B65A56">
      <w:pPr>
        <w:spacing w:line="240" w:lineRule="auto"/>
        <w:rPr>
          <w:rFonts w:ascii="FbShefa" w:hAnsi="FbShefa"/>
          <w:rtl/>
        </w:rPr>
      </w:pPr>
      <w:r w:rsidRPr="001B3037">
        <w:rPr>
          <w:rFonts w:ascii="FbShefa" w:hAnsi="FbShefa"/>
          <w:b/>
          <w:bCs/>
          <w:color w:val="3B2F2A" w:themeColor="text2" w:themeShade="80"/>
          <w:rtl/>
        </w:rPr>
        <w:t>אמר</w:t>
      </w:r>
      <w:r w:rsidR="00980F5A" w:rsidRPr="001B3037">
        <w:rPr>
          <w:rFonts w:ascii="FbShefa" w:hAnsi="FbShefa"/>
          <w:b/>
          <w:bCs/>
          <w:color w:val="3B2F2A" w:themeColor="text2" w:themeShade="80"/>
          <w:rtl/>
        </w:rPr>
        <w:t>.</w:t>
      </w:r>
      <w:r w:rsidRPr="00270114">
        <w:rPr>
          <w:rFonts w:ascii="FbShefa" w:hAnsi="FbShefa"/>
          <w:rtl/>
        </w:rPr>
        <w:t xml:space="preserve"> אי לא מזבנת</w:t>
      </w:r>
      <w:r w:rsidR="001C0E38" w:rsidRPr="00270114">
        <w:rPr>
          <w:rFonts w:ascii="FbShefa" w:hAnsi="FbShefa"/>
          <w:rtl/>
        </w:rPr>
        <w:t xml:space="preserve">, </w:t>
      </w:r>
      <w:r w:rsidRPr="00270114">
        <w:rPr>
          <w:rFonts w:ascii="FbShefa" w:hAnsi="FbShefa"/>
          <w:rtl/>
        </w:rPr>
        <w:t>כבישנא לשטר משכנתא, ואמינא לקוחה היא בידי</w:t>
      </w:r>
      <w:r w:rsidR="00980F5A" w:rsidRPr="00270114">
        <w:rPr>
          <w:rFonts w:ascii="FbShefa" w:hAnsi="FbShefa"/>
          <w:rtl/>
        </w:rPr>
        <w:t>.</w:t>
      </w:r>
    </w:p>
    <w:p w14:paraId="46EB2777" w14:textId="019B0E07" w:rsidR="00B65A56" w:rsidRPr="00270114" w:rsidRDefault="00B65A56" w:rsidP="00B65A56">
      <w:pPr>
        <w:spacing w:line="240" w:lineRule="auto"/>
        <w:rPr>
          <w:rFonts w:ascii="FbShefa" w:hAnsi="FbShefa"/>
          <w:rtl/>
        </w:rPr>
      </w:pPr>
      <w:r w:rsidRPr="001B3037">
        <w:rPr>
          <w:rFonts w:ascii="FbShefa" w:hAnsi="FbShefa"/>
          <w:b/>
          <w:bCs/>
          <w:color w:val="3B2F2A" w:themeColor="text2" w:themeShade="80"/>
          <w:rtl/>
        </w:rPr>
        <w:t>אקנייה</w:t>
      </w:r>
      <w:r w:rsidR="00980F5A" w:rsidRPr="001B3037">
        <w:rPr>
          <w:rFonts w:ascii="FbShefa" w:hAnsi="FbShefa"/>
          <w:b/>
          <w:bCs/>
          <w:color w:val="3B2F2A" w:themeColor="text2" w:themeShade="80"/>
          <w:rtl/>
        </w:rPr>
        <w:t>.</w:t>
      </w:r>
      <w:r w:rsidRPr="00270114">
        <w:rPr>
          <w:rFonts w:ascii="FbShefa" w:hAnsi="FbShefa"/>
          <w:rtl/>
        </w:rPr>
        <w:t xml:space="preserve"> לבנו קטן, והדר זבנה ניהליה</w:t>
      </w:r>
      <w:r w:rsidR="00980F5A" w:rsidRPr="00270114">
        <w:rPr>
          <w:rFonts w:ascii="FbShefa" w:hAnsi="FbShefa"/>
          <w:rtl/>
        </w:rPr>
        <w:t>.</w:t>
      </w:r>
    </w:p>
    <w:p w14:paraId="4655E143" w14:textId="3475CF0D" w:rsidR="00B65A56" w:rsidRPr="00270114" w:rsidRDefault="00B65A56" w:rsidP="00B65A56">
      <w:pPr>
        <w:spacing w:line="240" w:lineRule="auto"/>
        <w:rPr>
          <w:rFonts w:ascii="FbShefa" w:hAnsi="FbShefa"/>
          <w:rtl/>
        </w:rPr>
      </w:pPr>
      <w:r w:rsidRPr="001B3037">
        <w:rPr>
          <w:rFonts w:ascii="FbShefa" w:hAnsi="FbShefa"/>
          <w:b/>
          <w:bCs/>
          <w:color w:val="3B2F2A" w:themeColor="text2" w:themeShade="80"/>
          <w:rtl/>
        </w:rPr>
        <w:t>זביני</w:t>
      </w:r>
      <w:r w:rsidR="00980F5A" w:rsidRPr="001B3037">
        <w:rPr>
          <w:rFonts w:ascii="FbShefa" w:hAnsi="FbShefa"/>
          <w:b/>
          <w:bCs/>
          <w:color w:val="3B2F2A" w:themeColor="text2" w:themeShade="80"/>
          <w:rtl/>
        </w:rPr>
        <w:t>.</w:t>
      </w:r>
      <w:r w:rsidRPr="00270114">
        <w:rPr>
          <w:rFonts w:ascii="FbShefa" w:hAnsi="FbShefa"/>
          <w:rtl/>
        </w:rPr>
        <w:t xml:space="preserve"> ודאי לא הוי זביני</w:t>
      </w:r>
      <w:r w:rsidR="00980F5A" w:rsidRPr="00270114">
        <w:rPr>
          <w:rFonts w:ascii="FbShefa" w:hAnsi="FbShefa"/>
          <w:rtl/>
        </w:rPr>
        <w:t>.</w:t>
      </w:r>
    </w:p>
    <w:p w14:paraId="24C8FA05" w14:textId="77777777" w:rsidR="00871B7F" w:rsidRPr="00270114" w:rsidRDefault="00871B7F" w:rsidP="00B65A56">
      <w:pPr>
        <w:spacing w:line="240" w:lineRule="auto"/>
        <w:rPr>
          <w:rFonts w:ascii="FbShefa" w:hAnsi="FbShefa"/>
          <w:rtl/>
        </w:rPr>
      </w:pPr>
    </w:p>
    <w:p w14:paraId="30CC406A" w14:textId="77777777" w:rsidR="00871B7F" w:rsidRPr="00270114" w:rsidRDefault="00B65A56" w:rsidP="00871B7F">
      <w:pPr>
        <w:pStyle w:val="3"/>
        <w:rPr>
          <w:rFonts w:ascii="FbShefa" w:hAnsi="FbShefa"/>
          <w:rtl/>
        </w:rPr>
      </w:pPr>
      <w:r w:rsidRPr="00270114">
        <w:rPr>
          <w:rFonts w:ascii="FbShefa" w:hAnsi="FbShefa"/>
          <w:rtl/>
        </w:rPr>
        <w:t>זוזי</w:t>
      </w:r>
      <w:r w:rsidR="00871B7F" w:rsidRPr="00270114">
        <w:rPr>
          <w:rFonts w:ascii="FbShefa" w:hAnsi="FbShefa"/>
          <w:rtl/>
        </w:rPr>
        <w:t>:</w:t>
      </w:r>
    </w:p>
    <w:p w14:paraId="7086D021" w14:textId="2694FB85" w:rsidR="002F24DC" w:rsidRPr="00270114" w:rsidRDefault="00871B7F" w:rsidP="00871B7F">
      <w:pPr>
        <w:rPr>
          <w:rFonts w:ascii="FbShefa" w:hAnsi="FbShefa"/>
          <w:rtl/>
        </w:rPr>
      </w:pPr>
      <w:r w:rsidRPr="001B3037">
        <w:rPr>
          <w:rFonts w:ascii="FbShefa" w:hAnsi="FbShefa"/>
          <w:b/>
          <w:bCs/>
          <w:color w:val="3B2F2A" w:themeColor="text2" w:themeShade="80"/>
          <w:rtl/>
        </w:rPr>
        <w:t>צד א</w:t>
      </w:r>
      <w:r w:rsidR="00980F5A" w:rsidRPr="001B3037">
        <w:rPr>
          <w:rFonts w:ascii="FbShefa" w:hAnsi="FbShefa"/>
          <w:b/>
          <w:bCs/>
          <w:color w:val="3B2F2A" w:themeColor="text2" w:themeShade="80"/>
          <w:rtl/>
        </w:rPr>
        <w:t>.</w:t>
      </w:r>
      <w:r w:rsidRPr="00270114">
        <w:rPr>
          <w:rFonts w:ascii="FbShefa" w:hAnsi="FbShefa"/>
          <w:rtl/>
        </w:rPr>
        <w:t xml:space="preserve"> כמלוה בשטר דמו</w:t>
      </w:r>
      <w:r w:rsidR="001C0E38" w:rsidRPr="00270114">
        <w:rPr>
          <w:rFonts w:ascii="FbShefa" w:hAnsi="FbShefa"/>
          <w:rtl/>
        </w:rPr>
        <w:t xml:space="preserve">, </w:t>
      </w:r>
      <w:r w:rsidRPr="00270114">
        <w:rPr>
          <w:rFonts w:ascii="FbShefa" w:hAnsi="FbShefa"/>
          <w:rtl/>
        </w:rPr>
        <w:t>וגובה מנכסים משועבדים</w:t>
      </w:r>
      <w:r w:rsidR="00980F5A" w:rsidRPr="00270114">
        <w:rPr>
          <w:rFonts w:ascii="FbShefa" w:hAnsi="FbShefa"/>
          <w:rtl/>
        </w:rPr>
        <w:t>.</w:t>
      </w:r>
    </w:p>
    <w:p w14:paraId="2A985E67" w14:textId="3C81DB78" w:rsidR="002F24DC" w:rsidRPr="00270114" w:rsidRDefault="00871B7F" w:rsidP="00871B7F">
      <w:pPr>
        <w:rPr>
          <w:rFonts w:ascii="FbShefa" w:hAnsi="FbShefa"/>
          <w:rtl/>
        </w:rPr>
      </w:pPr>
      <w:r w:rsidRPr="001B3037">
        <w:rPr>
          <w:rFonts w:ascii="FbShefa" w:hAnsi="FbShefa"/>
          <w:b/>
          <w:bCs/>
          <w:color w:val="3B2F2A" w:themeColor="text2" w:themeShade="80"/>
          <w:rtl/>
        </w:rPr>
        <w:t>או דילמא</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כמלוה על פה דמו</w:t>
      </w:r>
      <w:r w:rsidR="001C0E38" w:rsidRPr="00270114">
        <w:rPr>
          <w:rFonts w:ascii="FbShefa" w:hAnsi="FbShefa"/>
          <w:rtl/>
        </w:rPr>
        <w:t xml:space="preserve">, </w:t>
      </w:r>
      <w:r w:rsidRPr="00270114">
        <w:rPr>
          <w:rFonts w:ascii="FbShefa" w:hAnsi="FbShefa"/>
          <w:rtl/>
        </w:rPr>
        <w:t>ואינו גובה מנכסים משועבדים</w:t>
      </w:r>
      <w:r w:rsidR="00980F5A" w:rsidRPr="00270114">
        <w:rPr>
          <w:rFonts w:ascii="FbShefa" w:hAnsi="FbShefa"/>
          <w:rtl/>
        </w:rPr>
        <w:t>.</w:t>
      </w:r>
    </w:p>
    <w:p w14:paraId="7B97FB78" w14:textId="7EEB7946" w:rsidR="009C3CB4" w:rsidRPr="00270114" w:rsidRDefault="009C3CB4" w:rsidP="00794C1A">
      <w:pPr>
        <w:pStyle w:val="1"/>
        <w:rPr>
          <w:rFonts w:ascii="FbShefa" w:hAnsi="FbShefa"/>
          <w:rtl/>
        </w:rPr>
      </w:pPr>
      <w:r w:rsidRPr="00270114">
        <w:rPr>
          <w:rFonts w:ascii="FbShefa" w:hAnsi="FbShefa"/>
          <w:sz w:val="11"/>
          <w:rtl/>
        </w:rPr>
        <w:t>עב</w:t>
      </w:r>
      <w:r w:rsidR="00B36BF2" w:rsidRPr="00270114">
        <w:rPr>
          <w:rFonts w:ascii="FbShefa" w:hAnsi="FbShefa"/>
          <w:sz w:val="11"/>
          <w:rtl/>
        </w:rPr>
        <w:t>, ב</w:t>
      </w:r>
    </w:p>
    <w:p w14:paraId="5AC97E2E" w14:textId="5CCD6AFD" w:rsidR="00D329C0" w:rsidRPr="00270114" w:rsidRDefault="00D329C0" w:rsidP="00D329C0">
      <w:pPr>
        <w:spacing w:line="240" w:lineRule="auto"/>
        <w:rPr>
          <w:rFonts w:ascii="FbShefa" w:hAnsi="FbShefa"/>
          <w:rtl/>
        </w:rPr>
      </w:pPr>
      <w:r w:rsidRPr="001B3037">
        <w:rPr>
          <w:rFonts w:ascii="FbShefa" w:hAnsi="FbShefa"/>
          <w:b/>
          <w:bCs/>
          <w:color w:val="3B2F2A" w:themeColor="text2" w:themeShade="80"/>
          <w:rtl/>
        </w:rPr>
        <w:t>שאלה</w:t>
      </w:r>
      <w:r w:rsidR="00980F5A" w:rsidRPr="001B3037">
        <w:rPr>
          <w:rFonts w:ascii="FbShefa" w:hAnsi="FbShefa"/>
          <w:b/>
          <w:bCs/>
          <w:color w:val="3B2F2A" w:themeColor="text2" w:themeShade="80"/>
          <w:rtl/>
        </w:rPr>
        <w:t>.</w:t>
      </w:r>
      <w:r w:rsidRPr="00270114">
        <w:rPr>
          <w:rFonts w:ascii="FbShefa" w:hAnsi="FbShefa"/>
          <w:rtl/>
        </w:rPr>
        <w:t xml:space="preserve"> מאי שנא ממודה בשטר שכתבו (להלן)</w:t>
      </w:r>
      <w:r w:rsidR="00980F5A" w:rsidRPr="00270114">
        <w:rPr>
          <w:rFonts w:ascii="FbShefa" w:hAnsi="FbShefa"/>
          <w:rtl/>
        </w:rPr>
        <w:t>.</w:t>
      </w:r>
    </w:p>
    <w:p w14:paraId="36C55976" w14:textId="4F8E4CB8" w:rsidR="002F24DC" w:rsidRPr="00270114" w:rsidRDefault="00D329C0" w:rsidP="00D329C0">
      <w:pPr>
        <w:spacing w:line="240" w:lineRule="auto"/>
        <w:rPr>
          <w:rFonts w:ascii="FbShefa" w:hAnsi="FbShefa"/>
          <w:rtl/>
        </w:rPr>
      </w:pPr>
      <w:r w:rsidRPr="001B3037">
        <w:rPr>
          <w:rFonts w:ascii="FbShefa" w:hAnsi="FbShefa"/>
          <w:b/>
          <w:bCs/>
          <w:color w:val="3B2F2A" w:themeColor="text2" w:themeShade="80"/>
          <w:rtl/>
        </w:rPr>
        <w:t>תשובה</w:t>
      </w:r>
      <w:r w:rsidR="00980F5A" w:rsidRPr="001B3037">
        <w:rPr>
          <w:rFonts w:ascii="FbShefa" w:hAnsi="FbShefa"/>
          <w:b/>
          <w:bCs/>
          <w:color w:val="3B2F2A" w:themeColor="text2" w:themeShade="80"/>
          <w:rtl/>
        </w:rPr>
        <w:t>.</w:t>
      </w:r>
      <w:r w:rsidRPr="00270114">
        <w:rPr>
          <w:rFonts w:ascii="FbShefa" w:hAnsi="FbShefa"/>
          <w:rtl/>
        </w:rPr>
        <w:t xml:space="preserve"> הכא לא ניתן להכתב</w:t>
      </w:r>
      <w:r w:rsidR="00980F5A" w:rsidRPr="00270114">
        <w:rPr>
          <w:rFonts w:ascii="FbShefa" w:hAnsi="FbShefa"/>
          <w:rtl/>
        </w:rPr>
        <w:t>.</w:t>
      </w:r>
    </w:p>
    <w:p w14:paraId="60566ACA" w14:textId="326A6584" w:rsidR="00D329C0" w:rsidRPr="00270114" w:rsidRDefault="00D329C0" w:rsidP="009C3CB4">
      <w:pPr>
        <w:spacing w:line="240" w:lineRule="auto"/>
        <w:rPr>
          <w:rFonts w:ascii="FbShefa" w:hAnsi="FbShefa"/>
          <w:i/>
          <w:iCs/>
          <w:sz w:val="11"/>
          <w:rtl/>
        </w:rPr>
      </w:pPr>
    </w:p>
    <w:p w14:paraId="4EC94E52" w14:textId="511BB16E" w:rsidR="00D329C0" w:rsidRPr="00270114" w:rsidRDefault="009C3CB4" w:rsidP="00D329C0">
      <w:pPr>
        <w:pStyle w:val="3"/>
        <w:rPr>
          <w:rFonts w:ascii="FbShefa" w:hAnsi="FbShefa"/>
          <w:rtl/>
        </w:rPr>
      </w:pPr>
      <w:r w:rsidRPr="00270114">
        <w:rPr>
          <w:rFonts w:ascii="FbShefa" w:hAnsi="FbShefa"/>
          <w:rtl/>
        </w:rPr>
        <w:t>מודה בשטר שכתבו</w:t>
      </w:r>
      <w:r w:rsidR="001C0E38" w:rsidRPr="00270114">
        <w:rPr>
          <w:rFonts w:ascii="FbShefa" w:hAnsi="FbShefa"/>
          <w:rtl/>
        </w:rPr>
        <w:t xml:space="preserve">: </w:t>
      </w:r>
    </w:p>
    <w:p w14:paraId="17D23D88" w14:textId="2121FC66" w:rsidR="002F24DC" w:rsidRPr="00270114" w:rsidRDefault="009C3CB4" w:rsidP="00D329C0">
      <w:pPr>
        <w:spacing w:line="240" w:lineRule="auto"/>
        <w:rPr>
          <w:rFonts w:ascii="FbShefa" w:hAnsi="FbShefa"/>
          <w:sz w:val="11"/>
          <w:rtl/>
        </w:rPr>
      </w:pPr>
      <w:r w:rsidRPr="001B3037">
        <w:rPr>
          <w:rFonts w:ascii="FbShefa" w:hAnsi="FbShefa"/>
          <w:b/>
          <w:bCs/>
          <w:color w:val="3B2F2A" w:themeColor="text2" w:themeShade="80"/>
          <w:sz w:val="11"/>
          <w:rtl/>
        </w:rPr>
        <w:t>אינו</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צריך לקיימו</w:t>
      </w:r>
      <w:r w:rsidR="00980F5A" w:rsidRPr="00270114">
        <w:rPr>
          <w:rFonts w:ascii="FbShefa" w:hAnsi="FbShefa"/>
          <w:sz w:val="11"/>
          <w:rtl/>
        </w:rPr>
        <w:t>.</w:t>
      </w:r>
    </w:p>
    <w:p w14:paraId="01B78C9B" w14:textId="2FDC8875" w:rsidR="006B4D95" w:rsidRPr="00270114" w:rsidRDefault="006B4D95" w:rsidP="00D329C0">
      <w:pPr>
        <w:spacing w:line="240" w:lineRule="auto"/>
        <w:rPr>
          <w:rFonts w:ascii="FbShefa" w:hAnsi="FbShefa"/>
          <w:sz w:val="11"/>
          <w:rtl/>
        </w:rPr>
      </w:pPr>
      <w:r w:rsidRPr="001B3037">
        <w:rPr>
          <w:rFonts w:ascii="FbShefa" w:hAnsi="FbShefa"/>
          <w:b/>
          <w:bCs/>
          <w:color w:val="3B2F2A" w:themeColor="text2" w:themeShade="80"/>
          <w:sz w:val="11"/>
          <w:rtl/>
        </w:rPr>
        <w:t>וגובה</w:t>
      </w:r>
      <w:r w:rsidR="00980F5A" w:rsidRPr="001B3037">
        <w:rPr>
          <w:rFonts w:ascii="FbShefa" w:hAnsi="FbShefa"/>
          <w:b/>
          <w:bCs/>
          <w:color w:val="3B2F2A" w:themeColor="text2" w:themeShade="80"/>
          <w:sz w:val="11"/>
          <w:rtl/>
        </w:rPr>
        <w:t>.</w:t>
      </w:r>
      <w:r w:rsidRPr="00270114">
        <w:rPr>
          <w:rFonts w:ascii="FbShefa" w:hAnsi="FbShefa"/>
          <w:sz w:val="11"/>
          <w:rtl/>
        </w:rPr>
        <w:t xml:space="preserve"> מנכסים משועבדים</w:t>
      </w:r>
      <w:r w:rsidR="00980F5A" w:rsidRPr="00270114">
        <w:rPr>
          <w:rFonts w:ascii="FbShefa" w:hAnsi="FbShefa"/>
          <w:sz w:val="11"/>
          <w:rtl/>
        </w:rPr>
        <w:t>.</w:t>
      </w:r>
    </w:p>
    <w:p w14:paraId="13B8F59E" w14:textId="3A6BBB35" w:rsidR="009C3CB4" w:rsidRPr="00270114" w:rsidRDefault="006B4D95" w:rsidP="00D329C0">
      <w:pPr>
        <w:spacing w:line="240" w:lineRule="auto"/>
        <w:rPr>
          <w:rFonts w:ascii="FbShefa" w:hAnsi="FbShefa"/>
          <w:sz w:val="11"/>
          <w:rtl/>
        </w:rPr>
      </w:pPr>
      <w:r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rtl/>
        </w:rPr>
        <w:t>ש</w:t>
      </w:r>
      <w:r w:rsidR="009C3CB4" w:rsidRPr="00270114">
        <w:rPr>
          <w:rFonts w:ascii="FbShefa" w:hAnsi="FbShefa"/>
          <w:rtl/>
        </w:rPr>
        <w:t>ניתן</w:t>
      </w:r>
      <w:r w:rsidR="009C3CB4" w:rsidRPr="00270114">
        <w:rPr>
          <w:rFonts w:ascii="FbShefa" w:hAnsi="FbShefa"/>
          <w:sz w:val="11"/>
          <w:rtl/>
        </w:rPr>
        <w:t xml:space="preserve"> להכתב</w:t>
      </w:r>
      <w:r w:rsidR="00980F5A" w:rsidRPr="00270114">
        <w:rPr>
          <w:rFonts w:ascii="FbShefa" w:hAnsi="FbShefa"/>
          <w:sz w:val="11"/>
          <w:rtl/>
        </w:rPr>
        <w:t>.</w:t>
      </w:r>
    </w:p>
    <w:p w14:paraId="5AA5A6E0" w14:textId="77777777" w:rsidR="006B4D95" w:rsidRPr="001B3037" w:rsidRDefault="006B4D95" w:rsidP="009C3CB4">
      <w:pPr>
        <w:spacing w:line="240" w:lineRule="auto"/>
        <w:rPr>
          <w:rFonts w:ascii="FbShefa" w:hAnsi="FbShefa"/>
          <w:b/>
          <w:bCs/>
          <w:color w:val="3B2F2A" w:themeColor="text2" w:themeShade="80"/>
          <w:sz w:val="11"/>
          <w:rtl/>
        </w:rPr>
      </w:pPr>
    </w:p>
    <w:p w14:paraId="5D84FFD9" w14:textId="77777777" w:rsidR="006B4D95" w:rsidRPr="00270114" w:rsidRDefault="009C3CB4" w:rsidP="006B4D95">
      <w:pPr>
        <w:pStyle w:val="3"/>
        <w:rPr>
          <w:rFonts w:ascii="FbShefa" w:hAnsi="FbShefa"/>
          <w:rtl/>
        </w:rPr>
      </w:pPr>
      <w:r w:rsidRPr="00270114">
        <w:rPr>
          <w:rFonts w:ascii="FbShefa" w:hAnsi="FbShefa"/>
          <w:rtl/>
        </w:rPr>
        <w:t>שטר מוקדם</w:t>
      </w:r>
      <w:r w:rsidR="006B4D95" w:rsidRPr="00270114">
        <w:rPr>
          <w:rFonts w:ascii="FbShefa" w:hAnsi="FbShefa"/>
          <w:rtl/>
        </w:rPr>
        <w:t>:</w:t>
      </w:r>
    </w:p>
    <w:p w14:paraId="50877345" w14:textId="51F9BDC3" w:rsidR="002F24DC" w:rsidRPr="00270114" w:rsidRDefault="006B4D95" w:rsidP="009C3CB4">
      <w:pPr>
        <w:spacing w:line="240" w:lineRule="auto"/>
        <w:rPr>
          <w:rFonts w:ascii="FbShefa" w:hAnsi="FbShefa"/>
          <w:sz w:val="11"/>
          <w:rtl/>
        </w:rPr>
      </w:pPr>
      <w:r w:rsidRPr="001B3037">
        <w:rPr>
          <w:rFonts w:ascii="FbShefa" w:hAnsi="FbShefa"/>
          <w:b/>
          <w:bCs/>
          <w:color w:val="3B2F2A" w:themeColor="text2" w:themeShade="80"/>
          <w:sz w:val="11"/>
          <w:rtl/>
        </w:rPr>
        <w:t>שאלה</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9C3CB4" w:rsidRPr="00270114">
        <w:rPr>
          <w:rFonts w:ascii="FbShefa" w:hAnsi="FbShefa"/>
          <w:sz w:val="11"/>
          <w:rtl/>
        </w:rPr>
        <w:t>למה הוזקקו לגזירה שמא יגבה מזמן ראשון</w:t>
      </w:r>
      <w:r w:rsidRPr="00270114">
        <w:rPr>
          <w:rFonts w:ascii="FbShefa" w:hAnsi="FbShefa"/>
          <w:sz w:val="11"/>
          <w:rtl/>
        </w:rPr>
        <w:t xml:space="preserve"> (לעיל</w:t>
      </w:r>
      <w:r w:rsidR="009C3CB4" w:rsidRPr="00270114">
        <w:rPr>
          <w:rFonts w:ascii="FbShefa" w:hAnsi="FbShefa"/>
          <w:sz w:val="11"/>
          <w:rtl/>
        </w:rPr>
        <w:t>)</w:t>
      </w:r>
      <w:r w:rsidR="00980F5A" w:rsidRPr="00270114">
        <w:rPr>
          <w:rFonts w:ascii="FbShefa" w:hAnsi="FbShefa"/>
          <w:sz w:val="11"/>
          <w:rtl/>
        </w:rPr>
        <w:t>.</w:t>
      </w:r>
    </w:p>
    <w:p w14:paraId="39B37761" w14:textId="5A3F98F3" w:rsidR="009C3CB4" w:rsidRPr="00270114" w:rsidRDefault="006B4D95" w:rsidP="009C3CB4">
      <w:pPr>
        <w:spacing w:line="240" w:lineRule="auto"/>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ניתן ליכתב מזמן שני</w:t>
      </w:r>
      <w:r w:rsidR="00980F5A" w:rsidRPr="00270114">
        <w:rPr>
          <w:rFonts w:ascii="FbShefa" w:hAnsi="FbShefa"/>
          <w:sz w:val="11"/>
          <w:rtl/>
        </w:rPr>
        <w:t>.</w:t>
      </w:r>
    </w:p>
    <w:p w14:paraId="0AB502B4" w14:textId="77777777" w:rsidR="006B4D95" w:rsidRPr="001B3037" w:rsidRDefault="006B4D95" w:rsidP="009C3CB4">
      <w:pPr>
        <w:spacing w:line="240" w:lineRule="auto"/>
        <w:rPr>
          <w:rFonts w:ascii="FbShefa" w:hAnsi="FbShefa"/>
          <w:b/>
          <w:bCs/>
          <w:color w:val="3B2F2A" w:themeColor="text2" w:themeShade="80"/>
          <w:sz w:val="11"/>
          <w:rtl/>
        </w:rPr>
      </w:pPr>
    </w:p>
    <w:p w14:paraId="1F35EDFE" w14:textId="77777777" w:rsidR="006B4D95" w:rsidRPr="00270114" w:rsidRDefault="009C3CB4" w:rsidP="006B4D95">
      <w:pPr>
        <w:pStyle w:val="3"/>
        <w:rPr>
          <w:rFonts w:ascii="FbShefa" w:hAnsi="FbShefa"/>
          <w:rtl/>
        </w:rPr>
      </w:pPr>
      <w:r w:rsidRPr="00270114">
        <w:rPr>
          <w:rFonts w:ascii="FbShefa" w:hAnsi="FbShefa"/>
          <w:rtl/>
        </w:rPr>
        <w:t>לשבח קרקעות</w:t>
      </w:r>
      <w:r w:rsidR="006B4D95" w:rsidRPr="00270114">
        <w:rPr>
          <w:rFonts w:ascii="FbShefa" w:hAnsi="FbShefa"/>
          <w:rtl/>
        </w:rPr>
        <w:t>:</w:t>
      </w:r>
    </w:p>
    <w:p w14:paraId="6F307CA8" w14:textId="74F1D60D" w:rsidR="00B84927" w:rsidRPr="00270114" w:rsidRDefault="00B84927" w:rsidP="009C3CB4">
      <w:pPr>
        <w:spacing w:line="240" w:lineRule="auto"/>
        <w:rPr>
          <w:rFonts w:ascii="FbShefa" w:hAnsi="FbShefa"/>
          <w:sz w:val="11"/>
          <w:rtl/>
        </w:rPr>
      </w:pPr>
      <w:r w:rsidRPr="001B3037">
        <w:rPr>
          <w:rFonts w:ascii="FbShefa" w:hAnsi="FbShefa"/>
          <w:b/>
          <w:bCs/>
          <w:color w:val="3B2F2A" w:themeColor="text2" w:themeShade="80"/>
          <w:sz w:val="11"/>
          <w:rtl/>
        </w:rPr>
        <w:t>ה</w:t>
      </w:r>
      <w:r w:rsidR="009C3CB4" w:rsidRPr="001B3037">
        <w:rPr>
          <w:rFonts w:ascii="FbShefa" w:hAnsi="FbShefa"/>
          <w:b/>
          <w:bCs/>
          <w:color w:val="3B2F2A" w:themeColor="text2" w:themeShade="80"/>
          <w:sz w:val="11"/>
          <w:rtl/>
        </w:rPr>
        <w:t>ג</w:t>
      </w:r>
      <w:r w:rsidRPr="001B3037">
        <w:rPr>
          <w:rFonts w:ascii="FbShefa" w:hAnsi="FbShefa"/>
          <w:b/>
          <w:bCs/>
          <w:color w:val="3B2F2A" w:themeColor="text2" w:themeShade="80"/>
          <w:sz w:val="11"/>
          <w:rtl/>
        </w:rPr>
        <w:t>ו</w:t>
      </w:r>
      <w:r w:rsidR="009C3CB4" w:rsidRPr="001B3037">
        <w:rPr>
          <w:rFonts w:ascii="FbShefa" w:hAnsi="FbShefa"/>
          <w:b/>
          <w:bCs/>
          <w:color w:val="3B2F2A" w:themeColor="text2" w:themeShade="80"/>
          <w:sz w:val="11"/>
          <w:rtl/>
        </w:rPr>
        <w:t>זל</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009C3CB4" w:rsidRPr="00270114">
        <w:rPr>
          <w:rFonts w:ascii="FbShefa" w:hAnsi="FbShefa"/>
          <w:sz w:val="11"/>
          <w:rtl/>
        </w:rPr>
        <w:t>שדה מחבירו</w:t>
      </w:r>
      <w:r w:rsidR="001C0E38" w:rsidRPr="00270114">
        <w:rPr>
          <w:rFonts w:ascii="FbShefa" w:hAnsi="FbShefa"/>
          <w:sz w:val="11"/>
          <w:rtl/>
        </w:rPr>
        <w:t xml:space="preserve">, </w:t>
      </w:r>
      <w:r w:rsidR="009C3CB4" w:rsidRPr="00270114">
        <w:rPr>
          <w:rFonts w:ascii="FbShefa" w:hAnsi="FbShefa"/>
          <w:sz w:val="11"/>
          <w:rtl/>
        </w:rPr>
        <w:t>ומכרה לאחר</w:t>
      </w:r>
      <w:r w:rsidR="001C0E38" w:rsidRPr="00270114">
        <w:rPr>
          <w:rFonts w:ascii="FbShefa" w:hAnsi="FbShefa"/>
          <w:sz w:val="11"/>
          <w:rtl/>
        </w:rPr>
        <w:t xml:space="preserve">, </w:t>
      </w:r>
      <w:r w:rsidR="009C3CB4" w:rsidRPr="00270114">
        <w:rPr>
          <w:rFonts w:ascii="FbShefa" w:hAnsi="FbShefa"/>
          <w:sz w:val="11"/>
          <w:rtl/>
        </w:rPr>
        <w:t>והשביחה ויוצאת</w:t>
      </w:r>
      <w:r w:rsidR="00980F5A" w:rsidRPr="00270114">
        <w:rPr>
          <w:rFonts w:ascii="FbShefa" w:hAnsi="FbShefa"/>
          <w:sz w:val="11"/>
          <w:rtl/>
        </w:rPr>
        <w:t>.</w:t>
      </w:r>
    </w:p>
    <w:p w14:paraId="6A0ADBD0" w14:textId="2CD3F828"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גובה קרן</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ממשועבדים</w:t>
      </w:r>
      <w:r w:rsidR="00980F5A" w:rsidRPr="00270114">
        <w:rPr>
          <w:rFonts w:ascii="FbShefa" w:hAnsi="FbShefa"/>
          <w:sz w:val="11"/>
          <w:rtl/>
        </w:rPr>
        <w:t>.</w:t>
      </w:r>
      <w:r w:rsidR="001C0E38" w:rsidRPr="00270114">
        <w:rPr>
          <w:rFonts w:ascii="FbShefa" w:hAnsi="FbShefa"/>
          <w:sz w:val="11"/>
          <w:rtl/>
        </w:rPr>
        <w:t xml:space="preserve"> </w:t>
      </w:r>
      <w:r w:rsidRPr="001B3037">
        <w:rPr>
          <w:rFonts w:ascii="FbShefa" w:hAnsi="FbShefa"/>
          <w:b/>
          <w:bCs/>
          <w:color w:val="3B2F2A" w:themeColor="text2" w:themeShade="80"/>
          <w:sz w:val="11"/>
          <w:rtl/>
        </w:rPr>
        <w:t>ושבח</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מבני חורין</w:t>
      </w:r>
      <w:r w:rsidR="00980F5A" w:rsidRPr="00270114">
        <w:rPr>
          <w:rFonts w:ascii="FbShefa" w:hAnsi="FbShefa"/>
          <w:sz w:val="11"/>
          <w:rtl/>
        </w:rPr>
        <w:t>.</w:t>
      </w:r>
    </w:p>
    <w:p w14:paraId="51869FAA" w14:textId="775DF19C" w:rsidR="00B84927" w:rsidRPr="001B3037" w:rsidRDefault="00B84927" w:rsidP="009C3CB4">
      <w:pPr>
        <w:spacing w:line="240" w:lineRule="auto"/>
        <w:rPr>
          <w:rFonts w:ascii="FbShefa" w:hAnsi="FbShefa"/>
          <w:b/>
          <w:bCs/>
          <w:color w:val="3B2F2A" w:themeColor="text2" w:themeShade="80"/>
          <w:sz w:val="11"/>
          <w:rtl/>
        </w:rPr>
      </w:pPr>
    </w:p>
    <w:p w14:paraId="33E3C1D7" w14:textId="5AE3DD30" w:rsidR="002F24DC" w:rsidRPr="00270114" w:rsidRDefault="00B84927" w:rsidP="009C3CB4">
      <w:pPr>
        <w:spacing w:line="240" w:lineRule="auto"/>
        <w:rPr>
          <w:rFonts w:ascii="FbShefa" w:hAnsi="FbShefa"/>
          <w:rtl/>
        </w:rPr>
      </w:pPr>
      <w:r w:rsidRPr="001B3037">
        <w:rPr>
          <w:rFonts w:ascii="FbShefa" w:hAnsi="FbShefa"/>
          <w:b/>
          <w:bCs/>
          <w:color w:val="3B2F2A" w:themeColor="text2" w:themeShade="80"/>
          <w:rtl/>
        </w:rPr>
        <w:t>שאלה</w:t>
      </w:r>
      <w:r w:rsidR="00980F5A" w:rsidRPr="001B3037">
        <w:rPr>
          <w:rFonts w:ascii="FbShefa" w:hAnsi="FbShefa"/>
          <w:b/>
          <w:bCs/>
          <w:color w:val="3B2F2A" w:themeColor="text2" w:themeShade="80"/>
          <w:rtl/>
        </w:rPr>
        <w:t>.</w:t>
      </w:r>
      <w:r w:rsidRPr="00270114">
        <w:rPr>
          <w:rFonts w:ascii="FbShefa" w:hAnsi="FbShefa"/>
          <w:rtl/>
        </w:rPr>
        <w:t xml:space="preserve"> הרי לא ניתן ליכתב</w:t>
      </w:r>
      <w:r w:rsidR="00980F5A" w:rsidRPr="00270114">
        <w:rPr>
          <w:rFonts w:ascii="FbShefa" w:hAnsi="FbShefa"/>
          <w:rtl/>
        </w:rPr>
        <w:t>.</w:t>
      </w:r>
    </w:p>
    <w:p w14:paraId="34F79AEE" w14:textId="72A95F4A" w:rsidR="009C3CB4" w:rsidRPr="00270114" w:rsidRDefault="00B84927" w:rsidP="009C3CB4">
      <w:pPr>
        <w:spacing w:line="240" w:lineRule="auto"/>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ניח"ל דלא ניקרייה גזלנא</w:t>
      </w:r>
      <w:r w:rsidR="00980F5A" w:rsidRPr="00270114">
        <w:rPr>
          <w:rFonts w:ascii="FbShefa" w:hAnsi="FbShefa"/>
          <w:sz w:val="11"/>
          <w:rtl/>
        </w:rPr>
        <w:t>.</w:t>
      </w:r>
      <w:r w:rsidR="001C0E38" w:rsidRPr="00270114">
        <w:rPr>
          <w:rFonts w:ascii="FbShefa" w:hAnsi="FbShefa"/>
          <w:sz w:val="11"/>
          <w:rtl/>
        </w:rPr>
        <w:t xml:space="preserve"> </w:t>
      </w:r>
      <w:r w:rsidRPr="001B3037">
        <w:rPr>
          <w:rFonts w:ascii="FbShefa" w:hAnsi="FbShefa"/>
          <w:b/>
          <w:bCs/>
          <w:color w:val="3B2F2A" w:themeColor="text2" w:themeShade="80"/>
          <w:sz w:val="11"/>
          <w:rtl/>
        </w:rPr>
        <w:t>או</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009C3CB4" w:rsidRPr="00270114">
        <w:rPr>
          <w:rFonts w:ascii="FbShefa" w:hAnsi="FbShefa"/>
          <w:sz w:val="11"/>
          <w:rtl/>
        </w:rPr>
        <w:t>דליקום בהימנותיה, ומפייס למריה ומוקים ליה לשטריה</w:t>
      </w:r>
      <w:r w:rsidR="00980F5A" w:rsidRPr="00270114">
        <w:rPr>
          <w:rFonts w:ascii="FbShefa" w:hAnsi="FbShefa"/>
          <w:sz w:val="11"/>
          <w:rtl/>
        </w:rPr>
        <w:t>.</w:t>
      </w:r>
    </w:p>
    <w:p w14:paraId="19FF7C5F" w14:textId="77777777" w:rsidR="009C3CB4" w:rsidRPr="001B3037" w:rsidRDefault="009C3CB4" w:rsidP="009C3CB4">
      <w:pPr>
        <w:spacing w:before="100" w:beforeAutospacing="1" w:after="100" w:afterAutospacing="1" w:line="240" w:lineRule="auto"/>
        <w:ind w:rightChars="567" w:right="1134"/>
        <w:jc w:val="both"/>
        <w:rPr>
          <w:rFonts w:ascii="FbShefa" w:eastAsia="Times New Roman" w:hAnsi="FbShefa"/>
          <w:b/>
          <w:bCs/>
          <w:color w:val="3B2F2A" w:themeColor="text2" w:themeShade="80"/>
          <w:sz w:val="11"/>
          <w:rtl/>
        </w:rPr>
      </w:pPr>
    </w:p>
    <w:p w14:paraId="79530F2A" w14:textId="7AF8199B" w:rsidR="009C3CB4" w:rsidRPr="001B3037" w:rsidRDefault="009C3CB4" w:rsidP="003C62D1">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rtl/>
        </w:rPr>
        <w:t>אֵין פּוֹסְקִין עַל הַפֵּרוֹת עַד שֶׁיֵּצֵא הַשָּׁעַר</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יָצָא הַשַּׁעַר, פּוֹסְקִין, וְאַף עַל פִּי שֶׁאֵין לָזֶה יֵשׁ לָזֶה</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הָיָה הוּא תְחִלָּה לַקּוֹצְרִים, פּוֹסֵק עִמּוֹ עַל הַגָּדִישׁ, וְעַל הֶעָבִיט שֶׁל עֲנָבִים, וְעַל הַמַּעֲטָן שֶׁל זֵיתִים, וְעַל הַבֵּיצִים שֶׁל יוֹצֵר, וְעַל הַסִּיד מִשֶּׁשִּׁקְּעוֹ בַכִּבְשָׁן</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וּפוֹסֵק עִמּוֹ עַל הַזֶּבֶל כָּל יְמוֹת הַשָּׁנָה</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רַבִּי יוֹסֵי אוֹמֵר, אֵין פּוֹסְקִין עַל הַזֶּבֶל אֶלָּא אִם כֵּן הָיְתָה לּוֹ זֶבֶל בָּאַשְׁפָּה</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וַחֲכָמִים מַתִּירִין</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וּפוֹסֵק עִמּוֹ כְשַׁעַר הַגָּבוֹהַּ</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רַבִּי יְהוּדָה אוֹמֵר, אַף עַל פִּי שֶׁלֹּא פָסַק עִמּוֹ כְשַׁעַר הַגָּבוֹהַּ, יָכוֹל לוֹמַר תֶּן לִי כָזֶה, אוֹ תֶּן לִי מְעוֹתָי: </w:t>
      </w:r>
    </w:p>
    <w:p w14:paraId="0279C97B" w14:textId="77777777" w:rsidR="009C3CB4" w:rsidRPr="00270114" w:rsidRDefault="009C3CB4" w:rsidP="009C3CB4">
      <w:pPr>
        <w:spacing w:line="240" w:lineRule="auto"/>
        <w:rPr>
          <w:rFonts w:ascii="FbShefa" w:hAnsi="FbShefa"/>
          <w:sz w:val="11"/>
          <w:rtl/>
        </w:rPr>
      </w:pPr>
    </w:p>
    <w:p w14:paraId="153313AE"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שער שבשוק</w:t>
      </w:r>
    </w:p>
    <w:p w14:paraId="6386C331" w14:textId="66B98674" w:rsidR="009C3CB4" w:rsidRPr="001B3037" w:rsidRDefault="009C3CB4" w:rsidP="009C3CB4">
      <w:pPr>
        <w:spacing w:line="240" w:lineRule="auto"/>
        <w:rPr>
          <w:rFonts w:ascii="FbShefa" w:hAnsi="FbShefa"/>
          <w:b/>
          <w:bCs/>
          <w:color w:val="3B2F2A" w:themeColor="text2" w:themeShade="80"/>
          <w:sz w:val="11"/>
          <w:rtl/>
        </w:rPr>
      </w:pPr>
      <w:r w:rsidRPr="001B3037">
        <w:rPr>
          <w:rFonts w:ascii="FbShefa" w:hAnsi="FbShefa"/>
          <w:b/>
          <w:bCs/>
          <w:color w:val="3B2F2A" w:themeColor="text2" w:themeShade="80"/>
          <w:sz w:val="11"/>
          <w:rtl/>
        </w:rPr>
        <w:t>פשיטא שפוסקין</w:t>
      </w:r>
      <w:r w:rsidR="00980F5A" w:rsidRPr="001B3037">
        <w:rPr>
          <w:rFonts w:ascii="FbShefa" w:hAnsi="FbShefa"/>
          <w:b/>
          <w:bCs/>
          <w:color w:val="3B2F2A" w:themeColor="text2" w:themeShade="80"/>
          <w:sz w:val="11"/>
          <w:rtl/>
        </w:rPr>
        <w:t>.</w:t>
      </w:r>
      <w:r w:rsidRPr="00270114">
        <w:rPr>
          <w:rFonts w:ascii="FbShefa" w:hAnsi="FbShefa"/>
          <w:sz w:val="11"/>
          <w:rtl/>
        </w:rPr>
        <w:t xml:space="preserve"> בחיטי דאכלבי וארבי</w:t>
      </w:r>
      <w:r w:rsidR="00980F5A" w:rsidRPr="00270114">
        <w:rPr>
          <w:rFonts w:ascii="FbShefa" w:hAnsi="FbShefa"/>
          <w:sz w:val="11"/>
          <w:rtl/>
        </w:rPr>
        <w:t>.</w:t>
      </w:r>
      <w:r w:rsidR="001C0E38" w:rsidRPr="00270114">
        <w:rPr>
          <w:rFonts w:ascii="FbShefa" w:hAnsi="FbShefa"/>
          <w:sz w:val="11"/>
          <w:rtl/>
        </w:rPr>
        <w:t xml:space="preserve"> </w:t>
      </w:r>
      <w:r w:rsidRPr="001B3037">
        <w:rPr>
          <w:rFonts w:ascii="FbShefa" w:hAnsi="FbShefa"/>
          <w:b/>
          <w:bCs/>
          <w:color w:val="3B2F2A" w:themeColor="text2" w:themeShade="80"/>
          <w:sz w:val="11"/>
          <w:rtl/>
        </w:rPr>
        <w:t>דמשוך</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תרעיה טפי</w:t>
      </w:r>
      <w:r w:rsidR="00980F5A" w:rsidRPr="00270114">
        <w:rPr>
          <w:rFonts w:ascii="FbShefa" w:hAnsi="FbShefa"/>
          <w:sz w:val="11"/>
          <w:rtl/>
        </w:rPr>
        <w:t>.</w:t>
      </w:r>
    </w:p>
    <w:p w14:paraId="43FB1C7F" w14:textId="5964620E"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חידוש שפוסקין</w:t>
      </w:r>
      <w:r w:rsidR="00980F5A" w:rsidRPr="001B3037">
        <w:rPr>
          <w:rFonts w:ascii="FbShefa" w:hAnsi="FbShefa"/>
          <w:b/>
          <w:bCs/>
          <w:color w:val="3B2F2A" w:themeColor="text2" w:themeShade="80"/>
          <w:sz w:val="11"/>
          <w:rtl/>
        </w:rPr>
        <w:t>.</w:t>
      </w:r>
      <w:r w:rsidRPr="00270114">
        <w:rPr>
          <w:rFonts w:ascii="FbShefa" w:hAnsi="FbShefa"/>
          <w:sz w:val="11"/>
          <w:rtl/>
        </w:rPr>
        <w:t xml:space="preserve"> כדורמוס הזה</w:t>
      </w:r>
      <w:r w:rsidR="00980F5A" w:rsidRPr="00270114">
        <w:rPr>
          <w:rFonts w:ascii="FbShefa" w:hAnsi="FbShefa"/>
          <w:sz w:val="11"/>
          <w:rtl/>
        </w:rPr>
        <w:t>.</w:t>
      </w:r>
    </w:p>
    <w:p w14:paraId="2F1E6827" w14:textId="7667F19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אין פוסקין</w:t>
      </w:r>
      <w:r w:rsidR="00980F5A" w:rsidRPr="001B3037">
        <w:rPr>
          <w:rFonts w:ascii="FbShefa" w:hAnsi="FbShefa"/>
          <w:b/>
          <w:bCs/>
          <w:color w:val="3B2F2A" w:themeColor="text2" w:themeShade="80"/>
          <w:sz w:val="11"/>
          <w:rtl/>
        </w:rPr>
        <w:t>.</w:t>
      </w:r>
      <w:r w:rsidRPr="00270114">
        <w:rPr>
          <w:rFonts w:ascii="FbShefa" w:hAnsi="FbShefa"/>
          <w:sz w:val="11"/>
          <w:rtl/>
        </w:rPr>
        <w:t xml:space="preserve"> בשוק של עיירות</w:t>
      </w:r>
      <w:r w:rsidR="00980F5A" w:rsidRPr="00270114">
        <w:rPr>
          <w:rFonts w:ascii="FbShefa" w:hAnsi="FbShefa"/>
          <w:sz w:val="11"/>
          <w:rtl/>
        </w:rPr>
        <w:t>.</w:t>
      </w:r>
      <w:r w:rsidR="006225FE" w:rsidRPr="00270114">
        <w:rPr>
          <w:rFonts w:ascii="FbShefa" w:hAnsi="FbShefa"/>
          <w:sz w:val="11"/>
          <w:rtl/>
        </w:rPr>
        <w:t xml:space="preserve"> </w:t>
      </w:r>
      <w:r w:rsidRPr="001B3037">
        <w:rPr>
          <w:rFonts w:ascii="FbShefa" w:hAnsi="FbShefa"/>
          <w:b/>
          <w:bCs/>
          <w:color w:val="3B2F2A" w:themeColor="text2" w:themeShade="80"/>
          <w:sz w:val="11"/>
          <w:rtl/>
        </w:rPr>
        <w:t>דלא</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קביעי תרעייהו</w:t>
      </w:r>
      <w:r w:rsidR="00980F5A" w:rsidRPr="00270114">
        <w:rPr>
          <w:rFonts w:ascii="FbShefa" w:hAnsi="FbShefa"/>
          <w:sz w:val="11"/>
          <w:rtl/>
        </w:rPr>
        <w:t>.</w:t>
      </w:r>
    </w:p>
    <w:p w14:paraId="6474AAC6" w14:textId="77777777" w:rsidR="003247F4" w:rsidRPr="001B3037" w:rsidRDefault="003247F4" w:rsidP="009C3CB4">
      <w:pPr>
        <w:spacing w:line="240" w:lineRule="auto"/>
        <w:rPr>
          <w:rFonts w:ascii="FbShefa" w:hAnsi="FbShefa"/>
          <w:b/>
          <w:bCs/>
          <w:color w:val="3B2F2A" w:themeColor="text2" w:themeShade="80"/>
          <w:sz w:val="11"/>
          <w:rtl/>
        </w:rPr>
      </w:pPr>
    </w:p>
    <w:p w14:paraId="41A927DD" w14:textId="145610FD"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חדשות וישנות</w:t>
      </w:r>
      <w:r w:rsidR="00980F5A" w:rsidRPr="00270114">
        <w:rPr>
          <w:rFonts w:ascii="FbShefa" w:hAnsi="FbShefa"/>
          <w:sz w:val="11"/>
          <w:rtl/>
        </w:rPr>
        <w:t>.</w:t>
      </w:r>
      <w:r w:rsidRPr="00270114">
        <w:rPr>
          <w:rFonts w:ascii="FbShefa" w:hAnsi="FbShefa"/>
          <w:sz w:val="11"/>
          <w:rtl/>
        </w:rPr>
        <w:t xml:space="preserve"> אין פוסקין עד שיצא השער לחדש ולישן</w:t>
      </w:r>
      <w:r w:rsidR="00980F5A" w:rsidRPr="00270114">
        <w:rPr>
          <w:rFonts w:ascii="FbShefa" w:hAnsi="FbShefa"/>
          <w:sz w:val="11"/>
          <w:rtl/>
        </w:rPr>
        <w:t>.</w:t>
      </w:r>
    </w:p>
    <w:p w14:paraId="5599DB05" w14:textId="751D535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לקוטות וכל אדם</w:t>
      </w:r>
      <w:r w:rsidR="00980F5A" w:rsidRPr="00270114">
        <w:rPr>
          <w:rFonts w:ascii="FbShefa" w:hAnsi="FbShefa"/>
          <w:sz w:val="11"/>
          <w:rtl/>
        </w:rPr>
        <w:t>.</w:t>
      </w:r>
      <w:r w:rsidRPr="00270114">
        <w:rPr>
          <w:rFonts w:ascii="FbShefa" w:hAnsi="FbShefa"/>
          <w:sz w:val="11"/>
          <w:rtl/>
        </w:rPr>
        <w:t xml:space="preserve"> אין פוסקין עד שיצא השער ללוקט ולמוכר</w:t>
      </w:r>
      <w:r w:rsidR="00980F5A" w:rsidRPr="00270114">
        <w:rPr>
          <w:rFonts w:ascii="FbShefa" w:hAnsi="FbShefa"/>
          <w:sz w:val="11"/>
          <w:rtl/>
        </w:rPr>
        <w:t>.</w:t>
      </w:r>
    </w:p>
    <w:p w14:paraId="43BF495F" w14:textId="116B1F3B" w:rsidR="009C3CB4" w:rsidRPr="001B3037" w:rsidRDefault="009C3CB4" w:rsidP="009C3CB4">
      <w:pPr>
        <w:spacing w:line="240" w:lineRule="auto"/>
        <w:rPr>
          <w:rFonts w:ascii="FbShefa" w:hAnsi="FbShefa"/>
          <w:b/>
          <w:bCs/>
          <w:color w:val="3B2F2A" w:themeColor="text2" w:themeShade="80"/>
          <w:sz w:val="11"/>
          <w:rtl/>
        </w:rPr>
      </w:pPr>
    </w:p>
    <w:p w14:paraId="1C6EA70B" w14:textId="6AA2FDF6" w:rsidR="009C3CB4" w:rsidRPr="00270114" w:rsidRDefault="009C3CB4" w:rsidP="003247F4">
      <w:pPr>
        <w:pStyle w:val="3"/>
        <w:rPr>
          <w:rFonts w:ascii="FbShefa" w:hAnsi="FbShefa"/>
          <w:rtl/>
        </w:rPr>
      </w:pPr>
      <w:r w:rsidRPr="00270114">
        <w:rPr>
          <w:rFonts w:ascii="FbShefa" w:hAnsi="FbShefa"/>
          <w:rtl/>
        </w:rPr>
        <w:t>לקוטות</w:t>
      </w:r>
      <w:r w:rsidR="003247F4" w:rsidRPr="00270114">
        <w:rPr>
          <w:rFonts w:ascii="FbShefa" w:hAnsi="FbShefa"/>
          <w:rtl/>
        </w:rPr>
        <w:t>:</w:t>
      </w:r>
    </w:p>
    <w:p w14:paraId="0E23830E" w14:textId="02C15D95"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פוסקין ללקוטות</w:t>
      </w:r>
      <w:r w:rsidR="00980F5A" w:rsidRPr="00270114">
        <w:rPr>
          <w:rFonts w:ascii="FbShefa" w:hAnsi="FbShefa"/>
          <w:sz w:val="11"/>
          <w:rtl/>
        </w:rPr>
        <w:t>.</w:t>
      </w:r>
      <w:r w:rsidRPr="00270114">
        <w:rPr>
          <w:rFonts w:ascii="FbShefa" w:hAnsi="FbShefa"/>
          <w:sz w:val="11"/>
          <w:rtl/>
        </w:rPr>
        <w:t xml:space="preserve"> כשער הלקוטות</w:t>
      </w:r>
      <w:r w:rsidR="00980F5A" w:rsidRPr="00270114">
        <w:rPr>
          <w:rFonts w:ascii="FbShefa" w:hAnsi="FbShefa"/>
          <w:sz w:val="11"/>
          <w:rtl/>
        </w:rPr>
        <w:t>.</w:t>
      </w:r>
    </w:p>
    <w:p w14:paraId="5C0B2032" w14:textId="7693DC4C" w:rsidR="009C3CB4" w:rsidRPr="001B3037" w:rsidRDefault="003247F4" w:rsidP="009C3CB4">
      <w:pPr>
        <w:spacing w:line="240" w:lineRule="auto"/>
        <w:rPr>
          <w:rFonts w:ascii="FbShefa" w:hAnsi="FbShefa"/>
          <w:b/>
          <w:bCs/>
          <w:color w:val="3B2F2A" w:themeColor="text2" w:themeShade="80"/>
          <w:sz w:val="11"/>
          <w:rtl/>
        </w:rPr>
      </w:pPr>
      <w:r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דאי לית ליה יזיף מלקוט חבריה</w:t>
      </w:r>
      <w:r w:rsidR="00980F5A" w:rsidRPr="00270114">
        <w:rPr>
          <w:rFonts w:ascii="FbShefa" w:hAnsi="FbShefa"/>
          <w:sz w:val="11"/>
          <w:rtl/>
        </w:rPr>
        <w:t>.</w:t>
      </w:r>
    </w:p>
    <w:p w14:paraId="04D38BAE" w14:textId="77777777" w:rsidR="003247F4" w:rsidRPr="001B3037" w:rsidRDefault="003247F4" w:rsidP="009C3CB4">
      <w:pPr>
        <w:spacing w:line="240" w:lineRule="auto"/>
        <w:rPr>
          <w:rFonts w:ascii="FbShefa" w:hAnsi="FbShefa"/>
          <w:b/>
          <w:bCs/>
          <w:color w:val="3B2F2A" w:themeColor="text2" w:themeShade="80"/>
          <w:sz w:val="11"/>
          <w:rtl/>
        </w:rPr>
      </w:pPr>
    </w:p>
    <w:p w14:paraId="2895A0AF" w14:textId="799F6BE9"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לבעה"ב</w:t>
      </w:r>
      <w:r w:rsidR="00980F5A" w:rsidRPr="001B3037">
        <w:rPr>
          <w:rFonts w:ascii="FbShefa" w:hAnsi="FbShefa"/>
          <w:b/>
          <w:bCs/>
          <w:color w:val="3B2F2A" w:themeColor="text2" w:themeShade="80"/>
          <w:sz w:val="11"/>
          <w:rtl/>
        </w:rPr>
        <w:t>.</w:t>
      </w:r>
      <w:r w:rsidRPr="00270114">
        <w:rPr>
          <w:rFonts w:ascii="FbShefa" w:hAnsi="FbShefa"/>
          <w:sz w:val="11"/>
          <w:rtl/>
        </w:rPr>
        <w:t xml:space="preserve"> לא כשער הלקוטות</w:t>
      </w:r>
      <w:r w:rsidR="00980F5A" w:rsidRPr="00270114">
        <w:rPr>
          <w:rFonts w:ascii="FbShefa" w:hAnsi="FbShefa"/>
          <w:sz w:val="11"/>
          <w:rtl/>
        </w:rPr>
        <w:t>.</w:t>
      </w:r>
    </w:p>
    <w:p w14:paraId="2FCDE3B6" w14:textId="1AB55B73" w:rsidR="002F24DC" w:rsidRPr="00270114" w:rsidRDefault="003247F4" w:rsidP="009C3CB4">
      <w:pPr>
        <w:spacing w:line="240" w:lineRule="auto"/>
        <w:rPr>
          <w:rFonts w:ascii="FbShefa" w:hAnsi="FbShefa"/>
          <w:sz w:val="11"/>
          <w:rtl/>
        </w:rPr>
      </w:pPr>
      <w:r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AC37AF" w:rsidRPr="00270114">
        <w:rPr>
          <w:rFonts w:ascii="FbShefa" w:hAnsi="FbShefa"/>
          <w:rtl/>
        </w:rPr>
        <w:t>ד</w:t>
      </w:r>
      <w:r w:rsidR="009C3CB4" w:rsidRPr="00270114">
        <w:rPr>
          <w:rFonts w:ascii="FbShefa" w:hAnsi="FbShefa"/>
          <w:rtl/>
        </w:rPr>
        <w:t>זילא</w:t>
      </w:r>
      <w:r w:rsidR="009C3CB4" w:rsidRPr="00270114">
        <w:rPr>
          <w:rFonts w:ascii="FbShefa" w:hAnsi="FbShefa"/>
          <w:sz w:val="11"/>
          <w:rtl/>
        </w:rPr>
        <w:t xml:space="preserve"> מילתא לבעה"ב למיזף מלקוט</w:t>
      </w:r>
      <w:r w:rsidR="00980F5A" w:rsidRPr="00270114">
        <w:rPr>
          <w:rFonts w:ascii="FbShefa" w:hAnsi="FbShefa"/>
          <w:sz w:val="11"/>
          <w:rtl/>
        </w:rPr>
        <w:t>.</w:t>
      </w:r>
    </w:p>
    <w:p w14:paraId="7651627E" w14:textId="2B0632A1" w:rsidR="00433741" w:rsidRPr="00270114" w:rsidRDefault="00AC37AF" w:rsidP="009C3CB4">
      <w:pPr>
        <w:spacing w:line="240" w:lineRule="auto"/>
        <w:rPr>
          <w:rFonts w:ascii="FbShefa" w:hAnsi="FbShefa"/>
          <w:sz w:val="11"/>
          <w:rtl/>
        </w:rPr>
      </w:pPr>
      <w:r w:rsidRPr="001B3037">
        <w:rPr>
          <w:rFonts w:ascii="FbShefa" w:hAnsi="FbShefa"/>
          <w:b/>
          <w:bCs/>
          <w:color w:val="3B2F2A" w:themeColor="text2" w:themeShade="80"/>
          <w:sz w:val="11"/>
          <w:rtl/>
        </w:rPr>
        <w:t>או משום</w:t>
      </w:r>
      <w:r w:rsidR="00980F5A" w:rsidRPr="00270114">
        <w:rPr>
          <w:rFonts w:ascii="FbShefa" w:hAnsi="FbShefa"/>
          <w:sz w:val="11"/>
          <w:rtl/>
        </w:rPr>
        <w:t>.</w:t>
      </w:r>
      <w:r w:rsidR="009C3CB4" w:rsidRPr="00270114">
        <w:rPr>
          <w:rFonts w:ascii="FbShefa" w:hAnsi="FbShefa"/>
          <w:sz w:val="11"/>
          <w:rtl/>
        </w:rPr>
        <w:t xml:space="preserve"> </w:t>
      </w:r>
      <w:r w:rsidRPr="00270114">
        <w:rPr>
          <w:rFonts w:ascii="FbShefa" w:hAnsi="FbShefa"/>
          <w:sz w:val="11"/>
          <w:rtl/>
        </w:rPr>
        <w:t>ד</w:t>
      </w:r>
      <w:r w:rsidR="009C3CB4" w:rsidRPr="00270114">
        <w:rPr>
          <w:rFonts w:ascii="FbShefa" w:hAnsi="FbShefa"/>
          <w:sz w:val="11"/>
          <w:rtl/>
        </w:rPr>
        <w:t>מאן דיהיב זוזי לבעל הבית אפירי</w:t>
      </w:r>
      <w:r w:rsidRPr="00270114">
        <w:rPr>
          <w:rFonts w:ascii="FbShefa" w:hAnsi="FbShefa"/>
          <w:sz w:val="11"/>
          <w:rtl/>
        </w:rPr>
        <w:t>,</w:t>
      </w:r>
      <w:r w:rsidR="009C3CB4" w:rsidRPr="00270114">
        <w:rPr>
          <w:rFonts w:ascii="FbShefa" w:hAnsi="FbShefa"/>
          <w:sz w:val="11"/>
          <w:rtl/>
        </w:rPr>
        <w:t xml:space="preserve"> שפירי יהיב</w:t>
      </w:r>
      <w:r w:rsidR="00980F5A" w:rsidRPr="00270114">
        <w:rPr>
          <w:rFonts w:ascii="FbShefa" w:hAnsi="FbShefa"/>
          <w:sz w:val="11"/>
          <w:rtl/>
        </w:rPr>
        <w:t>.</w:t>
      </w:r>
    </w:p>
    <w:p w14:paraId="5DE9C4FC" w14:textId="0F421CA3" w:rsidR="009C3CB4" w:rsidRPr="00270114" w:rsidRDefault="009C3CB4" w:rsidP="009C3CB4">
      <w:pPr>
        <w:spacing w:line="240" w:lineRule="auto"/>
        <w:rPr>
          <w:rFonts w:ascii="FbShefa" w:hAnsi="FbShefa"/>
          <w:sz w:val="11"/>
          <w:rtl/>
        </w:rPr>
      </w:pPr>
    </w:p>
    <w:p w14:paraId="2CF56AF4" w14:textId="77777777" w:rsidR="00DD7229" w:rsidRPr="00270114" w:rsidRDefault="00DD7229" w:rsidP="00DD7229">
      <w:pPr>
        <w:pStyle w:val="3"/>
        <w:rPr>
          <w:rFonts w:ascii="FbShefa" w:hAnsi="FbShefa"/>
          <w:rtl/>
        </w:rPr>
      </w:pPr>
      <w:r w:rsidRPr="00270114">
        <w:rPr>
          <w:rFonts w:ascii="FbShefa" w:hAnsi="FbShefa"/>
          <w:rtl/>
        </w:rPr>
        <w:t>ללוות על שער שבשוק:</w:t>
      </w:r>
    </w:p>
    <w:p w14:paraId="5E14DEB1" w14:textId="0CAD46AB" w:rsidR="00DD7229" w:rsidRPr="00270114" w:rsidRDefault="00DD7229" w:rsidP="00DD7229">
      <w:pPr>
        <w:rPr>
          <w:rFonts w:ascii="FbShefa" w:hAnsi="FbShefa"/>
          <w:rtl/>
        </w:rPr>
      </w:pPr>
      <w:r w:rsidRPr="001B3037">
        <w:rPr>
          <w:rFonts w:ascii="FbShefa" w:hAnsi="FbShefa"/>
          <w:b/>
          <w:bCs/>
          <w:color w:val="3B2F2A" w:themeColor="text2" w:themeShade="80"/>
          <w:rtl/>
        </w:rPr>
        <w:t>ס"ד</w:t>
      </w:r>
      <w:r w:rsidR="00980F5A" w:rsidRPr="001B3037">
        <w:rPr>
          <w:rFonts w:ascii="FbShefa" w:hAnsi="FbShefa"/>
          <w:b/>
          <w:bCs/>
          <w:color w:val="3B2F2A" w:themeColor="text2" w:themeShade="80"/>
          <w:rtl/>
        </w:rPr>
        <w:t>.</w:t>
      </w:r>
      <w:r w:rsidRPr="00270114">
        <w:rPr>
          <w:rFonts w:ascii="FbShefa" w:hAnsi="FbShefa"/>
          <w:rtl/>
        </w:rPr>
        <w:t xml:space="preserve"> אסור</w:t>
      </w:r>
      <w:r w:rsidR="00980F5A" w:rsidRPr="00270114">
        <w:rPr>
          <w:rFonts w:ascii="FbShefa" w:hAnsi="FbShefa"/>
          <w:rtl/>
        </w:rPr>
        <w:t>.</w:t>
      </w:r>
    </w:p>
    <w:p w14:paraId="512A62DE" w14:textId="03442168" w:rsidR="002F24DC" w:rsidRPr="00270114" w:rsidRDefault="00DD7229" w:rsidP="00DD7229">
      <w:pPr>
        <w:rPr>
          <w:rFonts w:ascii="FbShefa" w:hAnsi="FbShefa"/>
          <w:rtl/>
        </w:rPr>
      </w:pPr>
      <w:r w:rsidRPr="001B3037">
        <w:rPr>
          <w:rFonts w:ascii="FbShefa" w:hAnsi="FbShefa"/>
          <w:b/>
          <w:bCs/>
          <w:color w:val="3B2F2A" w:themeColor="text2" w:themeShade="80"/>
          <w:rtl/>
        </w:rPr>
        <w:t>מסקנא</w:t>
      </w:r>
      <w:r w:rsidR="00980F5A" w:rsidRPr="001B3037">
        <w:rPr>
          <w:rFonts w:ascii="FbShefa" w:hAnsi="FbShefa"/>
          <w:b/>
          <w:bCs/>
          <w:color w:val="3B2F2A" w:themeColor="text2" w:themeShade="80"/>
          <w:rtl/>
        </w:rPr>
        <w:t>.</w:t>
      </w:r>
      <w:r w:rsidRPr="00270114">
        <w:rPr>
          <w:rFonts w:ascii="FbShefa" w:hAnsi="FbShefa"/>
          <w:rtl/>
        </w:rPr>
        <w:t xml:space="preserve"> מותר</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כגון</w:t>
      </w:r>
      <w:r w:rsidR="00980F5A" w:rsidRPr="001B3037">
        <w:rPr>
          <w:rFonts w:ascii="FbShefa" w:hAnsi="FbShefa"/>
          <w:b/>
          <w:bCs/>
          <w:color w:val="3B2F2A" w:themeColor="text2" w:themeShade="80"/>
          <w:rtl/>
        </w:rPr>
        <w:t>.</w:t>
      </w:r>
      <w:r w:rsidRPr="00270114">
        <w:rPr>
          <w:rFonts w:ascii="FbShefa" w:hAnsi="FbShefa"/>
          <w:rtl/>
        </w:rPr>
        <w:t xml:space="preserve"> בני בי רב דיזפי בתשרי ופרעי בטבת</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משום</w:t>
      </w:r>
      <w:r w:rsidR="00980F5A" w:rsidRPr="001B3037">
        <w:rPr>
          <w:rFonts w:ascii="FbShefa" w:hAnsi="FbShefa"/>
          <w:b/>
          <w:bCs/>
          <w:color w:val="3B2F2A" w:themeColor="text2" w:themeShade="80"/>
          <w:rtl/>
        </w:rPr>
        <w:t>.</w:t>
      </w:r>
      <w:r w:rsidRPr="00270114">
        <w:rPr>
          <w:rFonts w:ascii="FbShefa" w:hAnsi="FbShefa"/>
          <w:rtl/>
        </w:rPr>
        <w:t xml:space="preserve"> דהא חיטי בהיני והא חיטי בשילי</w:t>
      </w:r>
      <w:r w:rsidR="001C0E38" w:rsidRPr="00270114">
        <w:rPr>
          <w:rFonts w:ascii="FbShefa" w:hAnsi="FbShefa"/>
          <w:rtl/>
        </w:rPr>
        <w:t xml:space="preserve">, </w:t>
      </w:r>
      <w:r w:rsidRPr="00270114">
        <w:rPr>
          <w:rFonts w:ascii="FbShefa" w:hAnsi="FbShefa"/>
          <w:rtl/>
        </w:rPr>
        <w:t>אי בעי זבני ופרעי ליה</w:t>
      </w:r>
      <w:r w:rsidR="00980F5A" w:rsidRPr="00270114">
        <w:rPr>
          <w:rFonts w:ascii="FbShefa" w:hAnsi="FbShefa"/>
          <w:rtl/>
        </w:rPr>
        <w:t>.</w:t>
      </w:r>
    </w:p>
    <w:p w14:paraId="6760CFE1" w14:textId="08A586A0" w:rsidR="009C3CB4" w:rsidRPr="00270114" w:rsidRDefault="009C3CB4" w:rsidP="00794C1A">
      <w:pPr>
        <w:pStyle w:val="1"/>
        <w:rPr>
          <w:rFonts w:ascii="FbShefa" w:hAnsi="FbShefa"/>
          <w:rtl/>
        </w:rPr>
      </w:pPr>
      <w:r w:rsidRPr="00270114">
        <w:rPr>
          <w:rFonts w:ascii="FbShefa" w:hAnsi="FbShefa"/>
          <w:sz w:val="11"/>
          <w:rtl/>
        </w:rPr>
        <w:t>עג</w:t>
      </w:r>
      <w:r w:rsidR="00B36BF2" w:rsidRPr="00270114">
        <w:rPr>
          <w:rFonts w:ascii="FbShefa" w:hAnsi="FbShefa"/>
          <w:sz w:val="11"/>
          <w:rtl/>
        </w:rPr>
        <w:t>, א</w:t>
      </w:r>
    </w:p>
    <w:p w14:paraId="0813CDB9"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המוליך ממקום למקום</w:t>
      </w:r>
    </w:p>
    <w:p w14:paraId="7AC7E3A8" w14:textId="67C24E92" w:rsidR="009C3CB4" w:rsidRPr="00270114" w:rsidRDefault="008A6FF0" w:rsidP="009C3CB4">
      <w:pPr>
        <w:spacing w:line="240" w:lineRule="auto"/>
        <w:rPr>
          <w:rFonts w:ascii="FbShefa" w:hAnsi="FbShefa"/>
          <w:sz w:val="11"/>
          <w:rtl/>
        </w:rPr>
      </w:pPr>
      <w:r w:rsidRPr="001B3037">
        <w:rPr>
          <w:rFonts w:ascii="FbShefa" w:hAnsi="FbShefa"/>
          <w:b/>
          <w:bCs/>
          <w:color w:val="3B2F2A" w:themeColor="text2" w:themeShade="80"/>
          <w:sz w:val="11"/>
          <w:rtl/>
        </w:rPr>
        <w:t>ה</w:t>
      </w:r>
      <w:r w:rsidR="009C3CB4" w:rsidRPr="001B3037">
        <w:rPr>
          <w:rFonts w:ascii="FbShefa" w:hAnsi="FbShefa"/>
          <w:b/>
          <w:bCs/>
          <w:color w:val="3B2F2A" w:themeColor="text2" w:themeShade="80"/>
          <w:sz w:val="11"/>
          <w:rtl/>
        </w:rPr>
        <w:t>מוליך סחורה</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ואמר לו חבירו תנה לי ואעלה לך כדרך שמעלין לך באותו מקום</w:t>
      </w:r>
      <w:r w:rsidR="00980F5A" w:rsidRPr="00270114">
        <w:rPr>
          <w:rFonts w:ascii="FbShefa" w:hAnsi="FbShefa"/>
          <w:sz w:val="11"/>
          <w:rtl/>
        </w:rPr>
        <w:t>.</w:t>
      </w:r>
    </w:p>
    <w:p w14:paraId="1DC38593" w14:textId="77777777" w:rsidR="008A6FF0" w:rsidRPr="001B3037" w:rsidRDefault="008A6FF0" w:rsidP="009C3CB4">
      <w:pPr>
        <w:spacing w:line="240" w:lineRule="auto"/>
        <w:rPr>
          <w:rFonts w:ascii="FbShefa" w:hAnsi="FbShefa"/>
          <w:b/>
          <w:bCs/>
          <w:color w:val="3B2F2A" w:themeColor="text2" w:themeShade="80"/>
          <w:sz w:val="11"/>
          <w:rtl/>
        </w:rPr>
      </w:pPr>
    </w:p>
    <w:p w14:paraId="749A289A" w14:textId="77777777" w:rsidR="008A6FF0" w:rsidRPr="00270114" w:rsidRDefault="009C3CB4" w:rsidP="008A6FF0">
      <w:pPr>
        <w:pStyle w:val="3"/>
        <w:rPr>
          <w:rFonts w:ascii="FbShefa" w:hAnsi="FbShefa"/>
          <w:rtl/>
        </w:rPr>
      </w:pPr>
      <w:r w:rsidRPr="00270114">
        <w:rPr>
          <w:rFonts w:ascii="FbShefa" w:hAnsi="FbShefa"/>
          <w:rtl/>
        </w:rPr>
        <w:t>חבילה</w:t>
      </w:r>
      <w:r w:rsidR="008A6FF0" w:rsidRPr="00270114">
        <w:rPr>
          <w:rFonts w:ascii="FbShefa" w:hAnsi="FbShefa"/>
          <w:rtl/>
        </w:rPr>
        <w:t>:</w:t>
      </w:r>
    </w:p>
    <w:p w14:paraId="784B4A2E" w14:textId="33AF536A"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ברשות מוכר</w:t>
      </w:r>
      <w:r w:rsidR="00980F5A" w:rsidRPr="001B3037">
        <w:rPr>
          <w:rFonts w:ascii="FbShefa" w:hAnsi="FbShefa"/>
          <w:b/>
          <w:bCs/>
          <w:color w:val="3B2F2A" w:themeColor="text2" w:themeShade="80"/>
          <w:sz w:val="11"/>
          <w:rtl/>
        </w:rPr>
        <w:t>.</w:t>
      </w:r>
      <w:r w:rsidRPr="00270114">
        <w:rPr>
          <w:rFonts w:ascii="FbShefa" w:hAnsi="FbShefa"/>
          <w:sz w:val="11"/>
          <w:rtl/>
        </w:rPr>
        <w:t xml:space="preserve"> מותר</w:t>
      </w:r>
      <w:r w:rsidR="00980F5A" w:rsidRPr="00270114">
        <w:rPr>
          <w:rFonts w:ascii="FbShefa" w:hAnsi="FbShefa"/>
          <w:sz w:val="11"/>
          <w:rtl/>
        </w:rPr>
        <w:t>.</w:t>
      </w:r>
    </w:p>
    <w:p w14:paraId="1B4279CB" w14:textId="26458E57"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ברשות לוקח</w:t>
      </w:r>
      <w:r w:rsidR="00980F5A" w:rsidRPr="001B3037">
        <w:rPr>
          <w:rFonts w:ascii="FbShefa" w:hAnsi="FbShefa"/>
          <w:b/>
          <w:bCs/>
          <w:color w:val="3B2F2A" w:themeColor="text2" w:themeShade="80"/>
          <w:sz w:val="11"/>
          <w:rtl/>
        </w:rPr>
        <w:t>.</w:t>
      </w:r>
      <w:r w:rsidRPr="00270114">
        <w:rPr>
          <w:rFonts w:ascii="FbShefa" w:hAnsi="FbShefa"/>
          <w:sz w:val="11"/>
          <w:rtl/>
        </w:rPr>
        <w:t xml:space="preserve"> אסור</w:t>
      </w:r>
      <w:r w:rsidR="00980F5A" w:rsidRPr="00270114">
        <w:rPr>
          <w:rFonts w:ascii="FbShefa" w:hAnsi="FbShefa"/>
          <w:sz w:val="11"/>
          <w:rtl/>
        </w:rPr>
        <w:t>.</w:t>
      </w:r>
    </w:p>
    <w:p w14:paraId="66A9C7C7" w14:textId="77777777" w:rsidR="008A6FF0" w:rsidRPr="001B3037" w:rsidRDefault="008A6FF0" w:rsidP="009C3CB4">
      <w:pPr>
        <w:spacing w:line="240" w:lineRule="auto"/>
        <w:rPr>
          <w:rFonts w:ascii="FbShefa" w:hAnsi="FbShefa"/>
          <w:b/>
          <w:bCs/>
          <w:color w:val="3B2F2A" w:themeColor="text2" w:themeShade="80"/>
          <w:sz w:val="11"/>
          <w:rtl/>
        </w:rPr>
      </w:pPr>
    </w:p>
    <w:p w14:paraId="21611B94" w14:textId="77777777" w:rsidR="008A6FF0" w:rsidRPr="00270114" w:rsidRDefault="009C3CB4" w:rsidP="008A6FF0">
      <w:pPr>
        <w:pStyle w:val="3"/>
        <w:rPr>
          <w:rFonts w:ascii="FbShefa" w:hAnsi="FbShefa"/>
          <w:rtl/>
        </w:rPr>
      </w:pPr>
      <w:r w:rsidRPr="00270114">
        <w:rPr>
          <w:rFonts w:ascii="FbShefa" w:hAnsi="FbShefa"/>
          <w:rtl/>
        </w:rPr>
        <w:t>פירות</w:t>
      </w:r>
      <w:r w:rsidR="008A6FF0" w:rsidRPr="00270114">
        <w:rPr>
          <w:rFonts w:ascii="FbShefa" w:hAnsi="FbShefa"/>
          <w:rtl/>
        </w:rPr>
        <w:t>:</w:t>
      </w:r>
    </w:p>
    <w:p w14:paraId="21F5A84B" w14:textId="244D354C"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יש לו פירות באותו מקום</w:t>
      </w:r>
      <w:r w:rsidR="00980F5A" w:rsidRPr="001B3037">
        <w:rPr>
          <w:rFonts w:ascii="FbShefa" w:hAnsi="FbShefa"/>
          <w:b/>
          <w:bCs/>
          <w:color w:val="3B2F2A" w:themeColor="text2" w:themeShade="80"/>
          <w:sz w:val="11"/>
          <w:rtl/>
        </w:rPr>
        <w:t>.</w:t>
      </w:r>
      <w:r w:rsidR="008A6FF0" w:rsidRPr="00270114">
        <w:rPr>
          <w:rFonts w:ascii="FbShefa" w:hAnsi="FbShefa"/>
          <w:sz w:val="11"/>
          <w:rtl/>
        </w:rPr>
        <w:t xml:space="preserve"> מותר</w:t>
      </w:r>
      <w:r w:rsidR="00980F5A" w:rsidRPr="00270114">
        <w:rPr>
          <w:rFonts w:ascii="FbShefa" w:hAnsi="FbShefa"/>
          <w:sz w:val="11"/>
          <w:rtl/>
        </w:rPr>
        <w:t>.</w:t>
      </w:r>
    </w:p>
    <w:p w14:paraId="338D2978" w14:textId="41027190" w:rsidR="008A6FF0" w:rsidRPr="00270114" w:rsidRDefault="008A6FF0" w:rsidP="009C3CB4">
      <w:pPr>
        <w:spacing w:line="240" w:lineRule="auto"/>
        <w:rPr>
          <w:rFonts w:ascii="FbShefa" w:hAnsi="FbShefa"/>
          <w:sz w:val="11"/>
          <w:rtl/>
        </w:rPr>
      </w:pPr>
      <w:r w:rsidRPr="001B3037">
        <w:rPr>
          <w:rFonts w:ascii="FbShefa" w:hAnsi="FbShefa"/>
          <w:b/>
          <w:bCs/>
          <w:color w:val="3B2F2A" w:themeColor="text2" w:themeShade="80"/>
          <w:sz w:val="11"/>
          <w:rtl/>
        </w:rPr>
        <w:t>אין לו פירות באותו מקום</w:t>
      </w:r>
      <w:r w:rsidR="00980F5A" w:rsidRPr="001B3037">
        <w:rPr>
          <w:rFonts w:ascii="FbShefa" w:hAnsi="FbShefa"/>
          <w:b/>
          <w:bCs/>
          <w:color w:val="3B2F2A" w:themeColor="text2" w:themeShade="80"/>
          <w:sz w:val="11"/>
          <w:rtl/>
        </w:rPr>
        <w:t>.</w:t>
      </w:r>
      <w:r w:rsidRPr="00270114">
        <w:rPr>
          <w:rFonts w:ascii="FbShefa" w:hAnsi="FbShefa"/>
          <w:sz w:val="11"/>
          <w:rtl/>
        </w:rPr>
        <w:t xml:space="preserve"> אסור</w:t>
      </w:r>
      <w:r w:rsidR="00980F5A" w:rsidRPr="00270114">
        <w:rPr>
          <w:rFonts w:ascii="FbShefa" w:hAnsi="FbShefa"/>
          <w:sz w:val="11"/>
          <w:rtl/>
        </w:rPr>
        <w:t>.</w:t>
      </w:r>
    </w:p>
    <w:p w14:paraId="2408526A" w14:textId="77777777" w:rsidR="008A6FF0" w:rsidRPr="001B3037" w:rsidRDefault="008A6FF0" w:rsidP="009C3CB4">
      <w:pPr>
        <w:spacing w:line="240" w:lineRule="auto"/>
        <w:rPr>
          <w:rFonts w:ascii="FbShefa" w:hAnsi="FbShefa"/>
          <w:b/>
          <w:bCs/>
          <w:color w:val="3B2F2A" w:themeColor="text2" w:themeShade="80"/>
          <w:sz w:val="11"/>
          <w:rtl/>
        </w:rPr>
      </w:pPr>
    </w:p>
    <w:p w14:paraId="76870293" w14:textId="77777777" w:rsidR="008A6FF0" w:rsidRPr="00270114" w:rsidRDefault="009C3CB4" w:rsidP="008A6FF0">
      <w:pPr>
        <w:pStyle w:val="3"/>
        <w:rPr>
          <w:rFonts w:ascii="FbShefa" w:hAnsi="FbShefa"/>
          <w:rtl/>
        </w:rPr>
      </w:pPr>
      <w:r w:rsidRPr="00270114">
        <w:rPr>
          <w:rFonts w:ascii="FbShefa" w:hAnsi="FbShefa"/>
          <w:rtl/>
        </w:rPr>
        <w:t>חמרין</w:t>
      </w:r>
      <w:r w:rsidR="008A6FF0" w:rsidRPr="00270114">
        <w:rPr>
          <w:rFonts w:ascii="FbShefa" w:hAnsi="FbShefa"/>
          <w:rtl/>
        </w:rPr>
        <w:t>:</w:t>
      </w:r>
    </w:p>
    <w:p w14:paraId="638B3307" w14:textId="15CB69B2"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מעלים</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במקום היוקר כבמקום הזול</w:t>
      </w:r>
      <w:r w:rsidR="00980F5A" w:rsidRPr="00270114">
        <w:rPr>
          <w:rFonts w:ascii="FbShefa" w:hAnsi="FbShefa"/>
          <w:sz w:val="11"/>
          <w:rtl/>
        </w:rPr>
        <w:t>.</w:t>
      </w:r>
    </w:p>
    <w:p w14:paraId="7AA28A3C" w14:textId="4901D922" w:rsidR="002F24DC" w:rsidRPr="00270114" w:rsidRDefault="008A6FF0" w:rsidP="009C3CB4">
      <w:pPr>
        <w:spacing w:line="240" w:lineRule="auto"/>
        <w:rPr>
          <w:rFonts w:ascii="FbShefa" w:hAnsi="FbShefa"/>
          <w:sz w:val="11"/>
          <w:rtl/>
        </w:rPr>
      </w:pPr>
      <w:r w:rsidRPr="001B3037">
        <w:rPr>
          <w:rFonts w:ascii="FbShefa" w:hAnsi="FbShefa"/>
          <w:b/>
          <w:bCs/>
          <w:color w:val="3B2F2A" w:themeColor="text2" w:themeShade="80"/>
          <w:sz w:val="11"/>
          <w:rtl/>
        </w:rPr>
        <w:t>טעם 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משום ד</w:t>
      </w:r>
      <w:r w:rsidR="009C3CB4" w:rsidRPr="00270114">
        <w:rPr>
          <w:rFonts w:ascii="FbShefa" w:hAnsi="FbShefa"/>
          <w:sz w:val="11"/>
          <w:rtl/>
        </w:rPr>
        <w:t>ניחא להו דמגלו להו תרעא</w:t>
      </w:r>
      <w:r w:rsidR="00980F5A" w:rsidRPr="00270114">
        <w:rPr>
          <w:rFonts w:ascii="FbShefa" w:hAnsi="FbShefa"/>
          <w:sz w:val="11"/>
          <w:rtl/>
        </w:rPr>
        <w:t>.</w:t>
      </w:r>
    </w:p>
    <w:p w14:paraId="735B8779" w14:textId="37A296F9" w:rsidR="002F24DC" w:rsidRPr="00270114" w:rsidRDefault="008A6FF0" w:rsidP="009C3CB4">
      <w:pPr>
        <w:spacing w:line="240" w:lineRule="auto"/>
        <w:rPr>
          <w:rFonts w:ascii="FbShefa" w:hAnsi="FbShefa"/>
          <w:sz w:val="11"/>
          <w:rtl/>
        </w:rPr>
      </w:pPr>
      <w:r w:rsidRPr="001B3037">
        <w:rPr>
          <w:rFonts w:ascii="FbShefa" w:hAnsi="FbShefa"/>
          <w:b/>
          <w:bCs/>
          <w:color w:val="3B2F2A" w:themeColor="text2" w:themeShade="80"/>
          <w:sz w:val="11"/>
          <w:rtl/>
        </w:rPr>
        <w:t>טעם ב</w:t>
      </w:r>
      <w:r w:rsidR="00980F5A" w:rsidRPr="001B3037">
        <w:rPr>
          <w:rFonts w:ascii="FbShefa" w:hAnsi="FbShefa"/>
          <w:b/>
          <w:bCs/>
          <w:color w:val="3B2F2A" w:themeColor="text2" w:themeShade="80"/>
          <w:sz w:val="11"/>
          <w:rtl/>
        </w:rPr>
        <w:t>.</w:t>
      </w:r>
      <w:r w:rsidRPr="00270114">
        <w:rPr>
          <w:rFonts w:ascii="FbShefa" w:hAnsi="FbShefa"/>
          <w:sz w:val="11"/>
          <w:rtl/>
        </w:rPr>
        <w:t xml:space="preserve"> משום </w:t>
      </w:r>
      <w:r w:rsidR="009C3CB4" w:rsidRPr="00270114">
        <w:rPr>
          <w:rFonts w:ascii="FbShefa" w:hAnsi="FbShefa"/>
          <w:sz w:val="11"/>
          <w:rtl/>
        </w:rPr>
        <w:t>דמוזלי גבייהו</w:t>
      </w:r>
      <w:r w:rsidR="00980F5A" w:rsidRPr="00270114">
        <w:rPr>
          <w:rFonts w:ascii="FbShefa" w:hAnsi="FbShefa"/>
          <w:sz w:val="11"/>
          <w:rtl/>
        </w:rPr>
        <w:t>.</w:t>
      </w:r>
    </w:p>
    <w:p w14:paraId="26ADE907" w14:textId="6998A1E1"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נפק"מ</w:t>
      </w:r>
      <w:r w:rsidR="00980F5A" w:rsidRPr="001B3037">
        <w:rPr>
          <w:rFonts w:ascii="FbShefa" w:hAnsi="FbShefa"/>
          <w:b/>
          <w:bCs/>
          <w:color w:val="3B2F2A" w:themeColor="text2" w:themeShade="80"/>
          <w:sz w:val="11"/>
          <w:rtl/>
        </w:rPr>
        <w:t>.</w:t>
      </w:r>
      <w:r w:rsidRPr="00270114">
        <w:rPr>
          <w:rFonts w:ascii="FbShefa" w:hAnsi="FbShefa"/>
          <w:sz w:val="11"/>
          <w:rtl/>
        </w:rPr>
        <w:t xml:space="preserve"> תגרא חדתא</w:t>
      </w:r>
      <w:r w:rsidR="00980F5A" w:rsidRPr="00270114">
        <w:rPr>
          <w:rFonts w:ascii="FbShefa" w:hAnsi="FbShefa"/>
          <w:sz w:val="11"/>
          <w:rtl/>
        </w:rPr>
        <w:t>.</w:t>
      </w:r>
    </w:p>
    <w:p w14:paraId="3F9D3F2A" w14:textId="77777777" w:rsidR="008A6FF0" w:rsidRPr="001B3037" w:rsidRDefault="008A6FF0" w:rsidP="009C3CB4">
      <w:pPr>
        <w:spacing w:line="240" w:lineRule="auto"/>
        <w:rPr>
          <w:rFonts w:ascii="FbShefa" w:hAnsi="FbShefa"/>
          <w:b/>
          <w:bCs/>
          <w:color w:val="3B2F2A" w:themeColor="text2" w:themeShade="80"/>
          <w:sz w:val="11"/>
          <w:rtl/>
        </w:rPr>
      </w:pPr>
    </w:p>
    <w:p w14:paraId="6C233330" w14:textId="77777777" w:rsidR="008A6FF0" w:rsidRPr="00270114" w:rsidRDefault="009C3CB4" w:rsidP="008A6FF0">
      <w:pPr>
        <w:pStyle w:val="3"/>
        <w:rPr>
          <w:rFonts w:ascii="FbShefa" w:hAnsi="FbShefa"/>
          <w:rtl/>
        </w:rPr>
      </w:pPr>
      <w:r w:rsidRPr="00270114">
        <w:rPr>
          <w:rFonts w:ascii="FbShefa" w:hAnsi="FbShefa"/>
          <w:rtl/>
        </w:rPr>
        <w:t>אדם חשוב</w:t>
      </w:r>
      <w:r w:rsidR="008A6FF0" w:rsidRPr="00270114">
        <w:rPr>
          <w:rFonts w:ascii="FbShefa" w:hAnsi="FbShefa"/>
          <w:rtl/>
        </w:rPr>
        <w:t>:</w:t>
      </w:r>
    </w:p>
    <w:p w14:paraId="6E75A393" w14:textId="7386A8F8"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יחמיר</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על עצמו</w:t>
      </w:r>
      <w:r w:rsidR="00980F5A" w:rsidRPr="00270114">
        <w:rPr>
          <w:rFonts w:ascii="FbShefa" w:hAnsi="FbShefa"/>
          <w:sz w:val="11"/>
          <w:rtl/>
        </w:rPr>
        <w:t>.</w:t>
      </w:r>
    </w:p>
    <w:p w14:paraId="19EE3F80" w14:textId="100D1C1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מעשה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בסורא אזלי ארבעה ארבעה, בכפרי אזלן שיתא שיתא</w:t>
      </w:r>
      <w:r w:rsidR="00980F5A" w:rsidRPr="00270114">
        <w:rPr>
          <w:rFonts w:ascii="FbShefa" w:hAnsi="FbShefa"/>
          <w:sz w:val="11"/>
          <w:rtl/>
        </w:rPr>
        <w:t>.</w:t>
      </w:r>
      <w:r w:rsidR="001C0E38" w:rsidRPr="00270114">
        <w:rPr>
          <w:rFonts w:ascii="FbShefa" w:hAnsi="FbShefa"/>
          <w:sz w:val="11"/>
          <w:rtl/>
        </w:rPr>
        <w:t xml:space="preserve"> </w:t>
      </w:r>
      <w:r w:rsidRPr="001B3037">
        <w:rPr>
          <w:rFonts w:ascii="FbShefa" w:hAnsi="FbShefa"/>
          <w:b/>
          <w:bCs/>
          <w:color w:val="3B2F2A" w:themeColor="text2" w:themeShade="80"/>
          <w:sz w:val="11"/>
          <w:rtl/>
        </w:rPr>
        <w:t>יהיב רב</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זוזי לחמרי, ושקיל חמשה</w:t>
      </w:r>
      <w:r w:rsidR="00980F5A" w:rsidRPr="00270114">
        <w:rPr>
          <w:rFonts w:ascii="FbShefa" w:hAnsi="FbShefa"/>
          <w:sz w:val="11"/>
          <w:rtl/>
        </w:rPr>
        <w:t>.</w:t>
      </w:r>
    </w:p>
    <w:p w14:paraId="211F86E1" w14:textId="77777777" w:rsidR="008A6FF0" w:rsidRPr="001B3037" w:rsidRDefault="008A6FF0" w:rsidP="009C3CB4">
      <w:pPr>
        <w:spacing w:line="240" w:lineRule="auto"/>
        <w:rPr>
          <w:rFonts w:ascii="FbShefa" w:hAnsi="FbShefa"/>
          <w:b/>
          <w:bCs/>
          <w:color w:val="3B2F2A" w:themeColor="text2" w:themeShade="80"/>
          <w:sz w:val="11"/>
          <w:rtl/>
        </w:rPr>
      </w:pPr>
    </w:p>
    <w:p w14:paraId="17D16739" w14:textId="77777777" w:rsidR="00AC641A" w:rsidRPr="00270114" w:rsidRDefault="009C3CB4" w:rsidP="00AC641A">
      <w:pPr>
        <w:pStyle w:val="3"/>
        <w:rPr>
          <w:rFonts w:ascii="FbShefa" w:hAnsi="FbShefa"/>
          <w:rtl/>
        </w:rPr>
      </w:pPr>
      <w:r w:rsidRPr="00270114">
        <w:rPr>
          <w:rFonts w:ascii="FbShefa" w:hAnsi="FbShefa"/>
          <w:rtl/>
        </w:rPr>
        <w:t>בגרוטאות וכלי פשתן</w:t>
      </w:r>
      <w:r w:rsidR="00AC641A" w:rsidRPr="00270114">
        <w:rPr>
          <w:rFonts w:ascii="FbShefa" w:hAnsi="FbShefa"/>
          <w:rtl/>
        </w:rPr>
        <w:t>:</w:t>
      </w:r>
    </w:p>
    <w:p w14:paraId="41931D7D" w14:textId="61FC85A3"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אין</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עושין כן</w:t>
      </w:r>
      <w:r w:rsidR="00980F5A" w:rsidRPr="00270114">
        <w:rPr>
          <w:rFonts w:ascii="FbShefa" w:hAnsi="FbShefa"/>
          <w:sz w:val="11"/>
          <w:rtl/>
        </w:rPr>
        <w:t>.</w:t>
      </w:r>
    </w:p>
    <w:p w14:paraId="43DF0D77" w14:textId="77777777" w:rsidR="009C3CB4" w:rsidRPr="00270114" w:rsidRDefault="009C3CB4" w:rsidP="009C3CB4">
      <w:pPr>
        <w:spacing w:line="240" w:lineRule="auto"/>
        <w:rPr>
          <w:rFonts w:ascii="FbShefa" w:hAnsi="FbShefa"/>
          <w:sz w:val="11"/>
          <w:rtl/>
        </w:rPr>
      </w:pPr>
    </w:p>
    <w:p w14:paraId="5F146BE4"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ריבית בעבודות קרקע</w:t>
      </w:r>
    </w:p>
    <w:p w14:paraId="2D7BE59E" w14:textId="34DE9882" w:rsidR="009C3CB4" w:rsidRPr="00270114" w:rsidRDefault="009C3CB4" w:rsidP="00AC641A">
      <w:pPr>
        <w:pStyle w:val="3"/>
        <w:rPr>
          <w:rFonts w:ascii="FbShefa" w:hAnsi="FbShefa"/>
          <w:rtl/>
        </w:rPr>
      </w:pPr>
      <w:r w:rsidRPr="00270114">
        <w:rPr>
          <w:rFonts w:ascii="FbShefa" w:hAnsi="FbShefa"/>
          <w:rtl/>
        </w:rPr>
        <w:t>פרדיסא</w:t>
      </w:r>
      <w:r w:rsidR="00417F6C">
        <w:rPr>
          <w:rFonts w:ascii="FbShefa" w:hAnsi="FbShefa" w:hint="cs"/>
          <w:rtl/>
        </w:rPr>
        <w:t>:</w:t>
      </w:r>
    </w:p>
    <w:p w14:paraId="57515806" w14:textId="2F9F96C8" w:rsidR="002F24DC" w:rsidRPr="00270114" w:rsidRDefault="008036AE" w:rsidP="008036AE">
      <w:pPr>
        <w:autoSpaceDE w:val="0"/>
        <w:autoSpaceDN w:val="0"/>
        <w:adjustRightInd w:val="0"/>
        <w:rPr>
          <w:rFonts w:ascii="FbShefa" w:hAnsi="FbShefa"/>
          <w:rtl/>
        </w:rPr>
      </w:pPr>
      <w:r w:rsidRPr="001B3037">
        <w:rPr>
          <w:rFonts w:ascii="FbShefa" w:hAnsi="FbShefa"/>
          <w:b/>
          <w:bCs/>
          <w:color w:val="3B2F2A" w:themeColor="text2" w:themeShade="80"/>
          <w:rtl/>
        </w:rPr>
        <w:t>דעה א</w:t>
      </w:r>
      <w:r w:rsidR="00980F5A" w:rsidRPr="001B3037">
        <w:rPr>
          <w:rFonts w:ascii="FbShefa" w:hAnsi="FbShefa"/>
          <w:b/>
          <w:bCs/>
          <w:color w:val="3B2F2A" w:themeColor="text2" w:themeShade="80"/>
          <w:rtl/>
        </w:rPr>
        <w:t>.</w:t>
      </w:r>
      <w:r w:rsidRPr="00270114">
        <w:rPr>
          <w:rFonts w:ascii="FbShefa" w:hAnsi="FbShefa"/>
          <w:rtl/>
        </w:rPr>
        <w:t xml:space="preserve"> אסור</w:t>
      </w:r>
      <w:r w:rsidR="00980F5A" w:rsidRPr="00270114">
        <w:rPr>
          <w:rFonts w:ascii="FbShefa" w:hAnsi="FbShefa"/>
          <w:rtl/>
        </w:rPr>
        <w:t>.</w:t>
      </w:r>
    </w:p>
    <w:p w14:paraId="3D629500" w14:textId="186844F6" w:rsidR="002F24DC" w:rsidRPr="00270114" w:rsidRDefault="008036AE" w:rsidP="008036AE">
      <w:pPr>
        <w:autoSpaceDE w:val="0"/>
        <w:autoSpaceDN w:val="0"/>
        <w:adjustRightInd w:val="0"/>
        <w:rPr>
          <w:rFonts w:ascii="FbShefa" w:hAnsi="FbShefa"/>
          <w:rtl/>
        </w:rPr>
      </w:pPr>
      <w:r w:rsidRPr="001B3037">
        <w:rPr>
          <w:rFonts w:ascii="FbShefa" w:hAnsi="FbShefa"/>
          <w:b/>
          <w:bCs/>
          <w:color w:val="3B2F2A" w:themeColor="text2" w:themeShade="80"/>
          <w:rtl/>
        </w:rPr>
        <w:t>כיון</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דלקמיה שויא טפי</w:t>
      </w:r>
      <w:r w:rsidR="001C0E38" w:rsidRPr="00270114">
        <w:rPr>
          <w:rFonts w:ascii="FbShefa" w:hAnsi="FbShefa"/>
          <w:rtl/>
        </w:rPr>
        <w:t xml:space="preserve">, </w:t>
      </w:r>
      <w:r w:rsidRPr="00270114">
        <w:rPr>
          <w:rFonts w:ascii="FbShefa" w:hAnsi="FbShefa"/>
          <w:rtl/>
        </w:rPr>
        <w:t>מתחזי כי אגר נטר</w:t>
      </w:r>
      <w:r w:rsidR="00980F5A" w:rsidRPr="00270114">
        <w:rPr>
          <w:rFonts w:ascii="FbShefa" w:hAnsi="FbShefa"/>
          <w:rtl/>
        </w:rPr>
        <w:t>.</w:t>
      </w:r>
    </w:p>
    <w:p w14:paraId="216B58CD" w14:textId="66AAB159" w:rsidR="008036AE" w:rsidRPr="00270114" w:rsidRDefault="008036AE" w:rsidP="008036AE">
      <w:pPr>
        <w:autoSpaceDE w:val="0"/>
        <w:autoSpaceDN w:val="0"/>
        <w:adjustRightInd w:val="0"/>
        <w:rPr>
          <w:rFonts w:ascii="FbShefa" w:hAnsi="FbShefa"/>
          <w:rtl/>
        </w:rPr>
      </w:pPr>
    </w:p>
    <w:p w14:paraId="79DDD9A6" w14:textId="732A3DB9" w:rsidR="002F24DC" w:rsidRPr="00270114" w:rsidRDefault="008036AE" w:rsidP="008036AE">
      <w:pPr>
        <w:autoSpaceDE w:val="0"/>
        <w:autoSpaceDN w:val="0"/>
        <w:adjustRightInd w:val="0"/>
        <w:rPr>
          <w:rFonts w:ascii="FbShefa" w:hAnsi="FbShefa"/>
          <w:rtl/>
        </w:rPr>
      </w:pPr>
      <w:r w:rsidRPr="001B3037">
        <w:rPr>
          <w:rFonts w:ascii="FbShefa" w:hAnsi="FbShefa"/>
          <w:b/>
          <w:bCs/>
          <w:color w:val="3B2F2A" w:themeColor="text2" w:themeShade="80"/>
          <w:rtl/>
        </w:rPr>
        <w:t>דעה ב</w:t>
      </w:r>
      <w:r w:rsidR="00980F5A" w:rsidRPr="001B3037">
        <w:rPr>
          <w:rFonts w:ascii="FbShefa" w:hAnsi="FbShefa"/>
          <w:b/>
          <w:bCs/>
          <w:color w:val="3B2F2A" w:themeColor="text2" w:themeShade="80"/>
          <w:rtl/>
        </w:rPr>
        <w:t>.</w:t>
      </w:r>
      <w:r w:rsidRPr="00270114">
        <w:rPr>
          <w:rFonts w:ascii="FbShefa" w:hAnsi="FbShefa"/>
          <w:rtl/>
        </w:rPr>
        <w:t xml:space="preserve"> מותר</w:t>
      </w:r>
      <w:r w:rsidR="00980F5A" w:rsidRPr="00270114">
        <w:rPr>
          <w:rFonts w:ascii="FbShefa" w:hAnsi="FbShefa"/>
          <w:rtl/>
        </w:rPr>
        <w:t>.</w:t>
      </w:r>
    </w:p>
    <w:p w14:paraId="7564BB1B" w14:textId="368ED06D" w:rsidR="002F24DC" w:rsidRPr="00270114" w:rsidRDefault="008036AE" w:rsidP="008036AE">
      <w:pPr>
        <w:autoSpaceDE w:val="0"/>
        <w:autoSpaceDN w:val="0"/>
        <w:adjustRightInd w:val="0"/>
        <w:rPr>
          <w:rFonts w:ascii="FbShefa" w:hAnsi="FbShefa"/>
          <w:rtl/>
        </w:rPr>
      </w:pPr>
      <w:r w:rsidRPr="001B3037">
        <w:rPr>
          <w:rFonts w:ascii="FbShefa" w:hAnsi="FbShefa"/>
          <w:b/>
          <w:bCs/>
          <w:color w:val="3B2F2A" w:themeColor="text2" w:themeShade="80"/>
          <w:rtl/>
        </w:rPr>
        <w:t>כיון</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דהוי ביה תיוהא</w:t>
      </w:r>
      <w:r w:rsidR="001C0E38" w:rsidRPr="00270114">
        <w:rPr>
          <w:rFonts w:ascii="FbShefa" w:hAnsi="FbShefa"/>
          <w:rtl/>
        </w:rPr>
        <w:t xml:space="preserve">, </w:t>
      </w:r>
      <w:r w:rsidRPr="00270114">
        <w:rPr>
          <w:rFonts w:ascii="FbShefa" w:hAnsi="FbShefa"/>
          <w:rtl/>
        </w:rPr>
        <w:t>לא מיחזי כי אגר נטר</w:t>
      </w:r>
      <w:r w:rsidR="00980F5A" w:rsidRPr="00270114">
        <w:rPr>
          <w:rFonts w:ascii="FbShefa" w:hAnsi="FbShefa"/>
          <w:rtl/>
        </w:rPr>
        <w:t>.</w:t>
      </w:r>
    </w:p>
    <w:p w14:paraId="59A7C5C9" w14:textId="4EF3ADF0" w:rsidR="008036AE" w:rsidRPr="001B3037" w:rsidRDefault="008036AE" w:rsidP="009C3CB4">
      <w:pPr>
        <w:spacing w:line="240" w:lineRule="auto"/>
        <w:rPr>
          <w:rFonts w:ascii="FbShefa" w:hAnsi="FbShefa"/>
          <w:b/>
          <w:bCs/>
          <w:color w:val="3B2F2A" w:themeColor="text2" w:themeShade="80"/>
          <w:sz w:val="11"/>
          <w:rtl/>
        </w:rPr>
      </w:pPr>
    </w:p>
    <w:p w14:paraId="1943B20D" w14:textId="77777777" w:rsidR="008036AE" w:rsidRPr="00270114" w:rsidRDefault="009C3CB4" w:rsidP="008036AE">
      <w:pPr>
        <w:pStyle w:val="3"/>
        <w:rPr>
          <w:rFonts w:ascii="FbShefa" w:hAnsi="FbShefa"/>
          <w:rtl/>
        </w:rPr>
      </w:pPr>
      <w:r w:rsidRPr="00270114">
        <w:rPr>
          <w:rFonts w:ascii="FbShefa" w:hAnsi="FbShefa"/>
          <w:rtl/>
        </w:rPr>
        <w:t>בתורי</w:t>
      </w:r>
      <w:r w:rsidR="008036AE" w:rsidRPr="00270114">
        <w:rPr>
          <w:rFonts w:ascii="FbShefa" w:hAnsi="FbShefa"/>
          <w:rtl/>
        </w:rPr>
        <w:t>:</w:t>
      </w:r>
    </w:p>
    <w:p w14:paraId="65DFCA71" w14:textId="1FDEC6EF" w:rsidR="008036AE" w:rsidRPr="00270114" w:rsidRDefault="008036AE" w:rsidP="009C3CB4">
      <w:pPr>
        <w:spacing w:line="240" w:lineRule="auto"/>
        <w:rPr>
          <w:rFonts w:ascii="FbShefa" w:hAnsi="FbShefa"/>
          <w:sz w:val="11"/>
          <w:rtl/>
        </w:rPr>
      </w:pPr>
      <w:r w:rsidRPr="001B3037">
        <w:rPr>
          <w:rFonts w:ascii="FbShefa" w:hAnsi="FbShefa"/>
          <w:b/>
          <w:bCs/>
          <w:color w:val="3B2F2A" w:themeColor="text2" w:themeShade="80"/>
          <w:sz w:val="11"/>
          <w:rtl/>
        </w:rPr>
        <w:t>לכו"ע</w:t>
      </w:r>
      <w:r w:rsidR="00980F5A" w:rsidRPr="001B3037">
        <w:rPr>
          <w:rFonts w:ascii="FbShefa" w:hAnsi="FbShefa"/>
          <w:b/>
          <w:bCs/>
          <w:color w:val="3B2F2A" w:themeColor="text2" w:themeShade="80"/>
          <w:sz w:val="11"/>
          <w:rtl/>
        </w:rPr>
        <w:t>.</w:t>
      </w:r>
      <w:r w:rsidRPr="00270114">
        <w:rPr>
          <w:rFonts w:ascii="FbShefa" w:hAnsi="FbShefa"/>
          <w:sz w:val="11"/>
          <w:rtl/>
        </w:rPr>
        <w:t xml:space="preserve"> מותר</w:t>
      </w:r>
      <w:r w:rsidR="00980F5A" w:rsidRPr="00270114">
        <w:rPr>
          <w:rFonts w:ascii="FbShefa" w:hAnsi="FbShefa"/>
          <w:sz w:val="11"/>
          <w:rtl/>
        </w:rPr>
        <w:t>.</w:t>
      </w:r>
    </w:p>
    <w:p w14:paraId="74B965BA" w14:textId="4082706D" w:rsidR="00433741" w:rsidRPr="00270114" w:rsidRDefault="008036AE" w:rsidP="009C3CB4">
      <w:pPr>
        <w:spacing w:line="240" w:lineRule="auto"/>
        <w:rPr>
          <w:rFonts w:ascii="FbShefa" w:hAnsi="FbShefa"/>
          <w:sz w:val="11"/>
          <w:rtl/>
        </w:rPr>
      </w:pPr>
      <w:r w:rsidRPr="001B3037">
        <w:rPr>
          <w:rFonts w:ascii="FbShefa" w:hAnsi="FbShefa"/>
          <w:b/>
          <w:bCs/>
          <w:color w:val="3B2F2A" w:themeColor="text2" w:themeShade="80"/>
          <w:sz w:val="11"/>
          <w:rtl/>
        </w:rPr>
        <w:t>כיון</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9C3CB4" w:rsidRPr="00270114">
        <w:rPr>
          <w:rFonts w:ascii="FbShefa" w:hAnsi="FbShefa"/>
          <w:sz w:val="11"/>
          <w:rtl/>
        </w:rPr>
        <w:t>דנפיש פסידייהו</w:t>
      </w:r>
      <w:r w:rsidR="00980F5A" w:rsidRPr="00270114">
        <w:rPr>
          <w:rFonts w:ascii="FbShefa" w:hAnsi="FbShefa"/>
          <w:sz w:val="11"/>
          <w:rtl/>
        </w:rPr>
        <w:t>.</w:t>
      </w:r>
    </w:p>
    <w:p w14:paraId="77DC19E1" w14:textId="6406D229" w:rsidR="009C3CB4" w:rsidRPr="00270114" w:rsidRDefault="009C3CB4" w:rsidP="009C3CB4">
      <w:pPr>
        <w:spacing w:line="240" w:lineRule="auto"/>
        <w:rPr>
          <w:rFonts w:ascii="FbShefa" w:hAnsi="FbShefa"/>
          <w:sz w:val="11"/>
          <w:rtl/>
        </w:rPr>
      </w:pPr>
    </w:p>
    <w:p w14:paraId="7F45AFCC" w14:textId="77777777" w:rsidR="008036AE" w:rsidRPr="00270114" w:rsidRDefault="009C3CB4" w:rsidP="008036AE">
      <w:pPr>
        <w:pStyle w:val="3"/>
        <w:rPr>
          <w:rFonts w:ascii="FbShefa" w:hAnsi="FbShefa"/>
          <w:rtl/>
        </w:rPr>
      </w:pPr>
      <w:r w:rsidRPr="00270114">
        <w:rPr>
          <w:rFonts w:ascii="FbShefa" w:hAnsi="FbShefa"/>
          <w:rtl/>
        </w:rPr>
        <w:t>שבשי שבשא</w:t>
      </w:r>
      <w:r w:rsidR="008036AE" w:rsidRPr="00270114">
        <w:rPr>
          <w:rFonts w:ascii="FbShefa" w:hAnsi="FbShefa"/>
          <w:rtl/>
        </w:rPr>
        <w:t>:</w:t>
      </w:r>
    </w:p>
    <w:p w14:paraId="08548698" w14:textId="671FE8E0"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הפוכו בארעא</w:t>
      </w:r>
      <w:r w:rsidR="00980F5A" w:rsidRPr="001B3037">
        <w:rPr>
          <w:rFonts w:ascii="FbShefa" w:hAnsi="FbShefa"/>
          <w:b/>
          <w:bCs/>
          <w:color w:val="3B2F2A" w:themeColor="text2" w:themeShade="80"/>
          <w:sz w:val="11"/>
          <w:rtl/>
        </w:rPr>
        <w:t>.</w:t>
      </w:r>
      <w:r w:rsidRPr="00270114">
        <w:rPr>
          <w:rFonts w:ascii="FbShefa" w:hAnsi="FbShefa"/>
          <w:sz w:val="11"/>
          <w:rtl/>
        </w:rPr>
        <w:t xml:space="preserve"> ותקנו גופא דארעא</w:t>
      </w:r>
      <w:r w:rsidR="00980F5A" w:rsidRPr="00270114">
        <w:rPr>
          <w:rFonts w:ascii="FbShefa" w:hAnsi="FbShefa"/>
          <w:sz w:val="11"/>
          <w:rtl/>
        </w:rPr>
        <w:t>.</w:t>
      </w:r>
    </w:p>
    <w:p w14:paraId="6AB7883E" w14:textId="5C46A570" w:rsidR="00433741" w:rsidRPr="00270114" w:rsidRDefault="008036AE" w:rsidP="009C3CB4">
      <w:pPr>
        <w:spacing w:line="240" w:lineRule="auto"/>
        <w:rPr>
          <w:rFonts w:ascii="FbShefa" w:hAnsi="FbShefa"/>
          <w:sz w:val="11"/>
          <w:rtl/>
        </w:rPr>
      </w:pPr>
      <w:r w:rsidRPr="00270114">
        <w:rPr>
          <w:rFonts w:ascii="FbShefa" w:hAnsi="FbShefa"/>
          <w:sz w:val="11"/>
          <w:rtl/>
        </w:rPr>
        <w:t>ד</w:t>
      </w:r>
      <w:r w:rsidR="009C3CB4" w:rsidRPr="001B3037">
        <w:rPr>
          <w:rFonts w:ascii="FbShefa" w:hAnsi="FbShefa"/>
          <w:b/>
          <w:bCs/>
          <w:color w:val="3B2F2A" w:themeColor="text2" w:themeShade="80"/>
          <w:sz w:val="11"/>
          <w:rtl/>
        </w:rPr>
        <w:t>אי לא</w:t>
      </w:r>
      <w:r w:rsidR="00980F5A" w:rsidRPr="00270114">
        <w:rPr>
          <w:rFonts w:ascii="FbShefa" w:hAnsi="FbShefa"/>
          <w:sz w:val="11"/>
          <w:rtl/>
        </w:rPr>
        <w:t>.</w:t>
      </w:r>
      <w:r w:rsidR="009C3CB4" w:rsidRPr="00270114">
        <w:rPr>
          <w:rFonts w:ascii="FbShefa" w:hAnsi="FbShefa"/>
          <w:sz w:val="11"/>
          <w:rtl/>
        </w:rPr>
        <w:t xml:space="preserve"> הויא לכו כהלואה, ואסור</w:t>
      </w:r>
      <w:r w:rsidR="00980F5A" w:rsidRPr="00270114">
        <w:rPr>
          <w:rFonts w:ascii="FbShefa" w:hAnsi="FbShefa"/>
          <w:sz w:val="11"/>
          <w:rtl/>
        </w:rPr>
        <w:t>.</w:t>
      </w:r>
    </w:p>
    <w:p w14:paraId="0B5A48EE" w14:textId="77777777" w:rsidR="008036AE" w:rsidRPr="001B3037" w:rsidRDefault="008036AE" w:rsidP="009C3CB4">
      <w:pPr>
        <w:spacing w:line="240" w:lineRule="auto"/>
        <w:rPr>
          <w:rFonts w:ascii="FbShefa" w:hAnsi="FbShefa"/>
          <w:b/>
          <w:bCs/>
          <w:color w:val="3B2F2A" w:themeColor="text2" w:themeShade="80"/>
          <w:sz w:val="11"/>
          <w:rtl/>
        </w:rPr>
      </w:pPr>
    </w:p>
    <w:p w14:paraId="4728CB8C" w14:textId="77777777" w:rsidR="008036AE" w:rsidRPr="00270114" w:rsidRDefault="009C3CB4" w:rsidP="008036AE">
      <w:pPr>
        <w:pStyle w:val="3"/>
        <w:rPr>
          <w:rFonts w:ascii="FbShefa" w:hAnsi="FbShefa"/>
          <w:rtl/>
        </w:rPr>
      </w:pPr>
      <w:r w:rsidRPr="00270114">
        <w:rPr>
          <w:rFonts w:ascii="FbShefa" w:hAnsi="FbShefa"/>
          <w:rtl/>
        </w:rPr>
        <w:t>נטרי באגי</w:t>
      </w:r>
      <w:r w:rsidR="008036AE" w:rsidRPr="00270114">
        <w:rPr>
          <w:rFonts w:ascii="FbShefa" w:hAnsi="FbShefa"/>
          <w:rtl/>
        </w:rPr>
        <w:t>:</w:t>
      </w:r>
    </w:p>
    <w:p w14:paraId="28189354" w14:textId="4E35CD10"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פוקו</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הפוכו בבי דרי</w:t>
      </w:r>
      <w:r w:rsidR="00980F5A" w:rsidRPr="00270114">
        <w:rPr>
          <w:rFonts w:ascii="FbShefa" w:hAnsi="FbShefa"/>
          <w:sz w:val="11"/>
          <w:rtl/>
        </w:rPr>
        <w:t>.</w:t>
      </w:r>
    </w:p>
    <w:p w14:paraId="2BE5A7E2" w14:textId="493B9256" w:rsidR="009C3CB4" w:rsidRPr="00270114" w:rsidRDefault="008036AE" w:rsidP="009C3CB4">
      <w:pPr>
        <w:spacing w:line="240" w:lineRule="auto"/>
        <w:rPr>
          <w:rFonts w:ascii="FbShefa" w:hAnsi="FbShefa"/>
          <w:sz w:val="11"/>
          <w:rtl/>
        </w:rPr>
      </w:pPr>
      <w:r w:rsidRPr="001B3037">
        <w:rPr>
          <w:rFonts w:ascii="FbShefa" w:hAnsi="FbShefa"/>
          <w:b/>
          <w:bCs/>
          <w:color w:val="3B2F2A" w:themeColor="text2" w:themeShade="80"/>
          <w:sz w:val="11"/>
          <w:rtl/>
        </w:rPr>
        <w:t>בשביל</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דתשתלם שכירות דידכו עד ההיא שעתא</w:t>
      </w:r>
      <w:r w:rsidR="00980F5A" w:rsidRPr="00270114">
        <w:rPr>
          <w:rFonts w:ascii="FbShefa" w:hAnsi="FbShefa"/>
          <w:sz w:val="11"/>
          <w:rtl/>
        </w:rPr>
        <w:t>.</w:t>
      </w:r>
      <w:r w:rsidR="006225FE" w:rsidRPr="00270114">
        <w:rPr>
          <w:rFonts w:ascii="FbShefa" w:hAnsi="FbShefa"/>
          <w:sz w:val="11"/>
          <w:rtl/>
        </w:rPr>
        <w:t xml:space="preserve"> </w:t>
      </w:r>
      <w:r w:rsidR="009C3CB4" w:rsidRPr="001B3037">
        <w:rPr>
          <w:rFonts w:ascii="FbShefa" w:hAnsi="FbShefa"/>
          <w:b/>
          <w:bCs/>
          <w:color w:val="3B2F2A" w:themeColor="text2" w:themeShade="80"/>
          <w:sz w:val="11"/>
          <w:rtl/>
        </w:rPr>
        <w:t>ושכירות</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009C3CB4" w:rsidRPr="00270114">
        <w:rPr>
          <w:rFonts w:ascii="FbShefa" w:hAnsi="FbShefa"/>
          <w:sz w:val="11"/>
          <w:rtl/>
        </w:rPr>
        <w:t>משתלמת לבסוף</w:t>
      </w:r>
      <w:r w:rsidR="00980F5A" w:rsidRPr="00270114">
        <w:rPr>
          <w:rFonts w:ascii="FbShefa" w:hAnsi="FbShefa"/>
          <w:sz w:val="11"/>
          <w:rtl/>
        </w:rPr>
        <w:t>.</w:t>
      </w:r>
      <w:r w:rsidR="001C0E38" w:rsidRPr="00270114">
        <w:rPr>
          <w:rFonts w:ascii="FbShefa" w:hAnsi="FbShefa"/>
          <w:sz w:val="11"/>
          <w:rtl/>
        </w:rPr>
        <w:t xml:space="preserve"> </w:t>
      </w:r>
      <w:r w:rsidR="009C3CB4" w:rsidRPr="001B3037">
        <w:rPr>
          <w:rFonts w:ascii="FbShefa" w:hAnsi="FbShefa"/>
          <w:b/>
          <w:bCs/>
          <w:color w:val="3B2F2A" w:themeColor="text2" w:themeShade="80"/>
          <w:sz w:val="11"/>
          <w:rtl/>
        </w:rPr>
        <w:t>וההיא שעתא</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009C3CB4" w:rsidRPr="00270114">
        <w:rPr>
          <w:rFonts w:ascii="FbShefa" w:hAnsi="FbShefa"/>
          <w:sz w:val="11"/>
          <w:rtl/>
        </w:rPr>
        <w:t>אוזולי</w:t>
      </w:r>
      <w:r w:rsidR="00980F5A" w:rsidRPr="00270114">
        <w:rPr>
          <w:rFonts w:ascii="FbShefa" w:hAnsi="FbShefa"/>
          <w:sz w:val="11"/>
          <w:rtl/>
        </w:rPr>
        <w:t>.</w:t>
      </w:r>
    </w:p>
    <w:p w14:paraId="3AF35DEF" w14:textId="77777777" w:rsidR="008036AE" w:rsidRPr="001B3037" w:rsidRDefault="008036AE" w:rsidP="009C3CB4">
      <w:pPr>
        <w:spacing w:line="240" w:lineRule="auto"/>
        <w:rPr>
          <w:rFonts w:ascii="FbShefa" w:hAnsi="FbShefa"/>
          <w:b/>
          <w:bCs/>
          <w:color w:val="3B2F2A" w:themeColor="text2" w:themeShade="80"/>
          <w:sz w:val="11"/>
          <w:rtl/>
        </w:rPr>
      </w:pPr>
    </w:p>
    <w:p w14:paraId="34CB54F3" w14:textId="77777777" w:rsidR="008036AE" w:rsidRPr="00270114" w:rsidRDefault="009C3CB4" w:rsidP="008036AE">
      <w:pPr>
        <w:pStyle w:val="3"/>
        <w:rPr>
          <w:rFonts w:ascii="FbShefa" w:hAnsi="FbShefa"/>
          <w:rtl/>
        </w:rPr>
      </w:pPr>
      <w:r w:rsidRPr="00270114">
        <w:rPr>
          <w:rFonts w:ascii="FbShefa" w:hAnsi="FbShefa"/>
          <w:rtl/>
        </w:rPr>
        <w:t>אריס</w:t>
      </w:r>
      <w:r w:rsidR="008036AE" w:rsidRPr="00270114">
        <w:rPr>
          <w:rFonts w:ascii="FbShefa" w:hAnsi="FbShefa"/>
          <w:rtl/>
        </w:rPr>
        <w:t>:</w:t>
      </w:r>
    </w:p>
    <w:p w14:paraId="689D4A6C" w14:textId="675A6E76" w:rsidR="00890198" w:rsidRPr="00270114" w:rsidRDefault="00890198" w:rsidP="00417F6C">
      <w:pPr>
        <w:rPr>
          <w:rtl/>
        </w:rPr>
      </w:pPr>
      <w:r w:rsidRPr="001B3037">
        <w:rPr>
          <w:b/>
          <w:bCs/>
          <w:color w:val="3B2F2A" w:themeColor="text2" w:themeShade="80"/>
          <w:rtl/>
        </w:rPr>
        <w:t>כולי עלמא</w:t>
      </w:r>
      <w:r w:rsidR="00980F5A" w:rsidRPr="00270114">
        <w:rPr>
          <w:rtl/>
        </w:rPr>
        <w:t>.</w:t>
      </w:r>
      <w:r w:rsidRPr="00270114">
        <w:rPr>
          <w:rtl/>
        </w:rPr>
        <w:t xml:space="preserve"> שקלי ארבעה ומסלקי בניסן</w:t>
      </w:r>
      <w:r w:rsidR="00980F5A" w:rsidRPr="00270114">
        <w:rPr>
          <w:rtl/>
        </w:rPr>
        <w:t>.</w:t>
      </w:r>
    </w:p>
    <w:p w14:paraId="753D0482" w14:textId="7B579862" w:rsidR="00890198" w:rsidRPr="00270114" w:rsidRDefault="00890198" w:rsidP="00417F6C">
      <w:pPr>
        <w:rPr>
          <w:rtl/>
        </w:rPr>
      </w:pPr>
      <w:r w:rsidRPr="001B3037">
        <w:rPr>
          <w:b/>
          <w:bCs/>
          <w:color w:val="3B2F2A" w:themeColor="text2" w:themeShade="80"/>
          <w:rtl/>
        </w:rPr>
        <w:t>רבא</w:t>
      </w:r>
      <w:r w:rsidR="00980F5A" w:rsidRPr="001B3037">
        <w:rPr>
          <w:b/>
          <w:bCs/>
          <w:color w:val="3B2F2A" w:themeColor="text2" w:themeShade="80"/>
          <w:rtl/>
        </w:rPr>
        <w:t>.</w:t>
      </w:r>
      <w:r w:rsidRPr="001B3037">
        <w:rPr>
          <w:b/>
          <w:bCs/>
          <w:color w:val="3B2F2A" w:themeColor="text2" w:themeShade="80"/>
          <w:rtl/>
        </w:rPr>
        <w:t xml:space="preserve"> </w:t>
      </w:r>
      <w:r w:rsidRPr="00270114">
        <w:rPr>
          <w:rtl/>
        </w:rPr>
        <w:t>נטר עד אייר, ושקיל שיתא</w:t>
      </w:r>
      <w:r w:rsidR="00980F5A" w:rsidRPr="00270114">
        <w:rPr>
          <w:rtl/>
        </w:rPr>
        <w:t>.</w:t>
      </w:r>
    </w:p>
    <w:p w14:paraId="40E2EDB5" w14:textId="7C634DDF" w:rsidR="00890198" w:rsidRPr="00270114" w:rsidRDefault="00890198" w:rsidP="00417F6C">
      <w:pPr>
        <w:rPr>
          <w:rtl/>
        </w:rPr>
      </w:pPr>
      <w:r w:rsidRPr="001B3037">
        <w:rPr>
          <w:b/>
          <w:bCs/>
          <w:color w:val="3B2F2A" w:themeColor="text2" w:themeShade="80"/>
          <w:rtl/>
        </w:rPr>
        <w:t>ס"ד</w:t>
      </w:r>
      <w:r w:rsidR="00980F5A" w:rsidRPr="001B3037">
        <w:rPr>
          <w:b/>
          <w:bCs/>
          <w:color w:val="3B2F2A" w:themeColor="text2" w:themeShade="80"/>
          <w:rtl/>
        </w:rPr>
        <w:t>.</w:t>
      </w:r>
      <w:r w:rsidRPr="00270114">
        <w:rPr>
          <w:rtl/>
        </w:rPr>
        <w:t xml:space="preserve"> קא אכיל מר רבית</w:t>
      </w:r>
      <w:r w:rsidR="00980F5A" w:rsidRPr="00270114">
        <w:rPr>
          <w:rtl/>
        </w:rPr>
        <w:t>.</w:t>
      </w:r>
    </w:p>
    <w:p w14:paraId="1BEE66AE" w14:textId="2E69095E" w:rsidR="00890198" w:rsidRPr="001B3037" w:rsidRDefault="0028156E" w:rsidP="00417F6C">
      <w:pPr>
        <w:rPr>
          <w:b/>
          <w:bCs/>
          <w:color w:val="3B2F2A" w:themeColor="text2" w:themeShade="80"/>
          <w:sz w:val="11"/>
          <w:rtl/>
        </w:rPr>
      </w:pPr>
      <w:r w:rsidRPr="001B3037">
        <w:rPr>
          <w:b/>
          <w:bCs/>
          <w:color w:val="3B2F2A" w:themeColor="text2" w:themeShade="80"/>
          <w:rtl/>
        </w:rPr>
        <w:t>אמר להם</w:t>
      </w:r>
      <w:r w:rsidR="00980F5A" w:rsidRPr="001B3037">
        <w:rPr>
          <w:b/>
          <w:bCs/>
          <w:color w:val="3B2F2A" w:themeColor="text2" w:themeShade="80"/>
          <w:rtl/>
        </w:rPr>
        <w:t>.</w:t>
      </w:r>
      <w:r w:rsidRPr="001B3037">
        <w:rPr>
          <w:b/>
          <w:bCs/>
          <w:color w:val="3B2F2A" w:themeColor="text2" w:themeShade="80"/>
          <w:rtl/>
        </w:rPr>
        <w:t xml:space="preserve"> </w:t>
      </w:r>
      <w:r w:rsidRPr="00270114">
        <w:rPr>
          <w:rtl/>
        </w:rPr>
        <w:t xml:space="preserve">אתם עושים </w:t>
      </w:r>
      <w:r w:rsidR="00890198" w:rsidRPr="00270114">
        <w:rPr>
          <w:rtl/>
        </w:rPr>
        <w:t>שלא כדין</w:t>
      </w:r>
      <w:r w:rsidR="00980F5A" w:rsidRPr="00270114">
        <w:rPr>
          <w:rtl/>
        </w:rPr>
        <w:t>.</w:t>
      </w:r>
      <w:r w:rsidR="001C0E38" w:rsidRPr="00270114">
        <w:rPr>
          <w:rtl/>
        </w:rPr>
        <w:t xml:space="preserve"> </w:t>
      </w:r>
      <w:r w:rsidRPr="001B3037">
        <w:rPr>
          <w:b/>
          <w:bCs/>
          <w:color w:val="3B2F2A" w:themeColor="text2" w:themeShade="80"/>
          <w:rtl/>
        </w:rPr>
        <w:t>שהרי</w:t>
      </w:r>
      <w:r w:rsidR="00980F5A" w:rsidRPr="001B3037">
        <w:rPr>
          <w:b/>
          <w:bCs/>
          <w:color w:val="3B2F2A" w:themeColor="text2" w:themeShade="80"/>
          <w:rtl/>
        </w:rPr>
        <w:t>.</w:t>
      </w:r>
      <w:r w:rsidR="00890198" w:rsidRPr="001B3037">
        <w:rPr>
          <w:b/>
          <w:bCs/>
          <w:color w:val="3B2F2A" w:themeColor="text2" w:themeShade="80"/>
          <w:rtl/>
        </w:rPr>
        <w:t xml:space="preserve"> </w:t>
      </w:r>
      <w:r w:rsidR="00890198" w:rsidRPr="00270114">
        <w:rPr>
          <w:rtl/>
        </w:rPr>
        <w:t>ארעא לאריס משתעבד, כשמסלקים בניסן מפסידים לו</w:t>
      </w:r>
      <w:r w:rsidR="00980F5A" w:rsidRPr="00270114">
        <w:rPr>
          <w:rtl/>
        </w:rPr>
        <w:t>.</w:t>
      </w:r>
      <w:r w:rsidR="001C0E38" w:rsidRPr="00270114">
        <w:rPr>
          <w:rtl/>
        </w:rPr>
        <w:t xml:space="preserve"> </w:t>
      </w:r>
      <w:r w:rsidRPr="001B3037">
        <w:rPr>
          <w:b/>
          <w:bCs/>
          <w:color w:val="3B2F2A" w:themeColor="text2" w:themeShade="80"/>
          <w:rtl/>
        </w:rPr>
        <w:t>אנא</w:t>
      </w:r>
      <w:r w:rsidR="00980F5A" w:rsidRPr="001B3037">
        <w:rPr>
          <w:b/>
          <w:bCs/>
          <w:color w:val="3B2F2A" w:themeColor="text2" w:themeShade="80"/>
          <w:rtl/>
        </w:rPr>
        <w:t>.</w:t>
      </w:r>
      <w:r w:rsidR="001C0E38" w:rsidRPr="00270114">
        <w:rPr>
          <w:rtl/>
        </w:rPr>
        <w:t xml:space="preserve"> </w:t>
      </w:r>
      <w:r w:rsidRPr="00270114">
        <w:rPr>
          <w:rtl/>
        </w:rPr>
        <w:t>נטרנא להו עד אייר ומרווחנא להו</w:t>
      </w:r>
      <w:r w:rsidR="00980F5A" w:rsidRPr="00270114">
        <w:rPr>
          <w:rtl/>
        </w:rPr>
        <w:t>.</w:t>
      </w:r>
    </w:p>
    <w:p w14:paraId="03C6CD91" w14:textId="1DF2A59E" w:rsidR="009C3CB4" w:rsidRPr="00270114" w:rsidRDefault="009C3CB4" w:rsidP="00794C1A">
      <w:pPr>
        <w:pStyle w:val="1"/>
        <w:rPr>
          <w:rFonts w:ascii="FbShefa" w:hAnsi="FbShefa"/>
          <w:rtl/>
        </w:rPr>
      </w:pPr>
      <w:r w:rsidRPr="00270114">
        <w:rPr>
          <w:rFonts w:ascii="FbShefa" w:hAnsi="FbShefa"/>
          <w:sz w:val="11"/>
          <w:rtl/>
        </w:rPr>
        <w:t>עג</w:t>
      </w:r>
      <w:r w:rsidR="00B36BF2" w:rsidRPr="00270114">
        <w:rPr>
          <w:rFonts w:ascii="FbShefa" w:hAnsi="FbShefa"/>
          <w:sz w:val="11"/>
          <w:rtl/>
        </w:rPr>
        <w:t>, ב</w:t>
      </w:r>
    </w:p>
    <w:p w14:paraId="7CC8EDD1"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משכנתא</w:t>
      </w:r>
    </w:p>
    <w:p w14:paraId="4B2008C4" w14:textId="77777777" w:rsidR="0028156E" w:rsidRPr="00270114" w:rsidRDefault="009C3CB4" w:rsidP="0028156E">
      <w:pPr>
        <w:pStyle w:val="3"/>
        <w:rPr>
          <w:rFonts w:ascii="FbShefa" w:hAnsi="FbShefa"/>
          <w:rtl/>
        </w:rPr>
      </w:pPr>
      <w:r w:rsidRPr="00270114">
        <w:rPr>
          <w:rFonts w:ascii="FbShefa" w:hAnsi="FbShefa"/>
          <w:rtl/>
        </w:rPr>
        <w:t>רב מרי בר רחל</w:t>
      </w:r>
      <w:r w:rsidR="0028156E" w:rsidRPr="00270114">
        <w:rPr>
          <w:rFonts w:ascii="FbShefa" w:hAnsi="FbShefa"/>
          <w:rtl/>
        </w:rPr>
        <w:t>:</w:t>
      </w:r>
    </w:p>
    <w:p w14:paraId="43586954" w14:textId="06AE327F" w:rsidR="009C3CB4" w:rsidRPr="00270114" w:rsidRDefault="009C3CB4" w:rsidP="0028156E">
      <w:pPr>
        <w:spacing w:line="240" w:lineRule="auto"/>
        <w:rPr>
          <w:rFonts w:ascii="FbShefa" w:hAnsi="FbShefa"/>
          <w:sz w:val="11"/>
          <w:rtl/>
        </w:rPr>
      </w:pPr>
      <w:r w:rsidRPr="001B3037">
        <w:rPr>
          <w:rFonts w:ascii="FbShefa" w:hAnsi="FbShefa"/>
          <w:b/>
          <w:bCs/>
          <w:color w:val="3B2F2A" w:themeColor="text2" w:themeShade="80"/>
          <w:sz w:val="11"/>
          <w:rtl/>
        </w:rPr>
        <w:t>ההוא נכרי</w:t>
      </w:r>
      <w:r w:rsidR="00980F5A" w:rsidRPr="001B3037">
        <w:rPr>
          <w:rFonts w:ascii="FbShefa" w:hAnsi="FbShefa"/>
          <w:b/>
          <w:bCs/>
          <w:color w:val="3B2F2A" w:themeColor="text2" w:themeShade="80"/>
          <w:sz w:val="11"/>
          <w:rtl/>
        </w:rPr>
        <w:t>.</w:t>
      </w:r>
      <w:r w:rsidR="00980F5A" w:rsidRPr="00270114">
        <w:rPr>
          <w:rFonts w:ascii="FbShefa" w:hAnsi="FbShefa"/>
          <w:sz w:val="11"/>
          <w:rtl/>
        </w:rPr>
        <w:t xml:space="preserve"> </w:t>
      </w:r>
      <w:r w:rsidR="0028156E" w:rsidRPr="00270114">
        <w:rPr>
          <w:rFonts w:ascii="FbShefa" w:hAnsi="FbShefa"/>
          <w:sz w:val="11"/>
          <w:rtl/>
        </w:rPr>
        <w:t xml:space="preserve">משכן ליה </w:t>
      </w:r>
      <w:r w:rsidRPr="00270114">
        <w:rPr>
          <w:rFonts w:ascii="FbShefa" w:hAnsi="FbShefa"/>
          <w:sz w:val="11"/>
          <w:rtl/>
        </w:rPr>
        <w:t>ביתא</w:t>
      </w:r>
      <w:r w:rsidR="00980F5A" w:rsidRPr="00270114">
        <w:rPr>
          <w:rFonts w:ascii="FbShefa" w:hAnsi="FbShefa"/>
          <w:sz w:val="11"/>
          <w:rtl/>
        </w:rPr>
        <w:t>.</w:t>
      </w:r>
      <w:r w:rsidR="001C0E38" w:rsidRPr="00270114">
        <w:rPr>
          <w:rFonts w:ascii="FbShefa" w:hAnsi="FbShefa"/>
          <w:sz w:val="11"/>
          <w:rtl/>
        </w:rPr>
        <w:t xml:space="preserve"> </w:t>
      </w:r>
      <w:r w:rsidRPr="001B3037">
        <w:rPr>
          <w:rFonts w:ascii="FbShefa" w:hAnsi="FbShefa"/>
          <w:b/>
          <w:bCs/>
          <w:color w:val="3B2F2A" w:themeColor="text2" w:themeShade="80"/>
          <w:sz w:val="11"/>
          <w:rtl/>
        </w:rPr>
        <w:t>הדר</w:t>
      </w:r>
      <w:r w:rsidR="00980F5A" w:rsidRPr="00270114">
        <w:rPr>
          <w:rFonts w:ascii="FbShefa" w:hAnsi="FbShefa"/>
          <w:sz w:val="11"/>
          <w:rtl/>
        </w:rPr>
        <w:t>.</w:t>
      </w:r>
      <w:r w:rsidRPr="00270114">
        <w:rPr>
          <w:rFonts w:ascii="FbShefa" w:hAnsi="FbShefa"/>
          <w:sz w:val="11"/>
          <w:rtl/>
        </w:rPr>
        <w:t xml:space="preserve"> זבנה לרבא</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נטר</w:t>
      </w:r>
      <w:r w:rsidR="00980F5A" w:rsidRPr="00270114">
        <w:rPr>
          <w:rFonts w:ascii="FbShefa" w:hAnsi="FbShefa"/>
          <w:sz w:val="11"/>
          <w:rtl/>
        </w:rPr>
        <w:t>.</w:t>
      </w:r>
      <w:r w:rsidRPr="00270114">
        <w:rPr>
          <w:rFonts w:ascii="FbShefa" w:hAnsi="FbShefa"/>
          <w:sz w:val="11"/>
          <w:rtl/>
        </w:rPr>
        <w:t xml:space="preserve"> תריסר ירחי שתא</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שקל</w:t>
      </w:r>
      <w:r w:rsidR="00980F5A" w:rsidRPr="001B3037">
        <w:rPr>
          <w:rFonts w:ascii="FbShefa" w:hAnsi="FbShefa"/>
          <w:b/>
          <w:bCs/>
          <w:color w:val="3B2F2A" w:themeColor="text2" w:themeShade="80"/>
          <w:sz w:val="11"/>
          <w:rtl/>
        </w:rPr>
        <w:t>.</w:t>
      </w:r>
      <w:r w:rsidRPr="00270114">
        <w:rPr>
          <w:rFonts w:ascii="FbShefa" w:hAnsi="FbShefa"/>
          <w:sz w:val="11"/>
          <w:rtl/>
        </w:rPr>
        <w:t xml:space="preserve"> אגר ביתא</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אמטי</w:t>
      </w:r>
      <w:r w:rsidR="00980F5A" w:rsidRPr="00270114">
        <w:rPr>
          <w:rFonts w:ascii="FbShefa" w:hAnsi="FbShefa"/>
          <w:sz w:val="11"/>
          <w:rtl/>
        </w:rPr>
        <w:t>.</w:t>
      </w:r>
      <w:r w:rsidRPr="00270114">
        <w:rPr>
          <w:rFonts w:ascii="FbShefa" w:hAnsi="FbShefa"/>
          <w:sz w:val="11"/>
          <w:rtl/>
        </w:rPr>
        <w:t xml:space="preserve"> לרבא</w:t>
      </w:r>
      <w:r w:rsidR="00980F5A" w:rsidRPr="00270114">
        <w:rPr>
          <w:rFonts w:ascii="FbShefa" w:hAnsi="FbShefa"/>
          <w:sz w:val="11"/>
          <w:rtl/>
        </w:rPr>
        <w:t>.</w:t>
      </w:r>
    </w:p>
    <w:p w14:paraId="76E09A19" w14:textId="77777777" w:rsidR="0028156E" w:rsidRPr="001B3037" w:rsidRDefault="0028156E" w:rsidP="009C3CB4">
      <w:pPr>
        <w:spacing w:line="240" w:lineRule="auto"/>
        <w:rPr>
          <w:rFonts w:ascii="FbShefa" w:hAnsi="FbShefa"/>
          <w:b/>
          <w:bCs/>
          <w:color w:val="3B2F2A" w:themeColor="text2" w:themeShade="80"/>
          <w:sz w:val="11"/>
          <w:rtl/>
        </w:rPr>
      </w:pPr>
    </w:p>
    <w:p w14:paraId="4DAF35C0" w14:textId="7B2C9A67" w:rsidR="00433741" w:rsidRPr="00270114" w:rsidRDefault="0028156E" w:rsidP="0028156E">
      <w:pPr>
        <w:spacing w:line="240" w:lineRule="auto"/>
        <w:rPr>
          <w:rFonts w:ascii="FbShefa" w:hAnsi="FbShefa"/>
          <w:sz w:val="11"/>
          <w:rtl/>
        </w:rPr>
      </w:pPr>
      <w:r w:rsidRPr="001B3037">
        <w:rPr>
          <w:rFonts w:ascii="FbShefa" w:hAnsi="FbShefa"/>
          <w:b/>
          <w:bCs/>
          <w:color w:val="3B2F2A" w:themeColor="text2" w:themeShade="80"/>
          <w:sz w:val="11"/>
          <w:rtl/>
        </w:rPr>
        <w:t>א"ל</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rtl/>
        </w:rPr>
        <w:t>עד האידנא סתם</w:t>
      </w:r>
      <w:r w:rsidR="009C3CB4" w:rsidRPr="00270114">
        <w:rPr>
          <w:rFonts w:ascii="FbShefa" w:hAnsi="FbShefa"/>
          <w:sz w:val="11"/>
          <w:rtl/>
        </w:rPr>
        <w:t xml:space="preserve"> משכנתא שתא, ולא מצי נכרי לסלוקי</w:t>
      </w:r>
      <w:r w:rsidR="00980F5A" w:rsidRPr="00270114">
        <w:rPr>
          <w:rFonts w:ascii="FbShefa" w:hAnsi="FbShefa"/>
          <w:sz w:val="11"/>
          <w:rtl/>
        </w:rPr>
        <w:t>.</w:t>
      </w:r>
      <w:r w:rsidR="009C3CB4" w:rsidRPr="00270114">
        <w:rPr>
          <w:rFonts w:ascii="FbShefa" w:hAnsi="FbShefa"/>
          <w:sz w:val="11"/>
          <w:rtl/>
        </w:rPr>
        <w:t xml:space="preserve"> </w:t>
      </w:r>
      <w:r w:rsidR="009C3CB4" w:rsidRPr="001B3037">
        <w:rPr>
          <w:rFonts w:ascii="FbShefa" w:hAnsi="FbShefa"/>
          <w:b/>
          <w:bCs/>
          <w:color w:val="3B2F2A" w:themeColor="text2" w:themeShade="80"/>
          <w:sz w:val="11"/>
          <w:rtl/>
        </w:rPr>
        <w:t>השתא</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לשקול מר אגר ביתא</w:t>
      </w:r>
      <w:r w:rsidR="00980F5A" w:rsidRPr="00270114">
        <w:rPr>
          <w:rFonts w:ascii="FbShefa" w:hAnsi="FbShefa"/>
          <w:sz w:val="11"/>
          <w:rtl/>
        </w:rPr>
        <w:t>.</w:t>
      </w:r>
    </w:p>
    <w:p w14:paraId="2B56B8D1" w14:textId="77777777" w:rsidR="0028156E" w:rsidRPr="001B3037" w:rsidRDefault="0028156E" w:rsidP="009C3CB4">
      <w:pPr>
        <w:spacing w:line="240" w:lineRule="auto"/>
        <w:rPr>
          <w:rFonts w:ascii="FbShefa" w:hAnsi="FbShefa"/>
          <w:b/>
          <w:bCs/>
          <w:color w:val="3B2F2A" w:themeColor="text2" w:themeShade="80"/>
          <w:sz w:val="11"/>
          <w:rtl/>
        </w:rPr>
      </w:pPr>
    </w:p>
    <w:p w14:paraId="0A8982B0" w14:textId="0055FA4A"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w:t>
      </w:r>
      <w:r w:rsidR="0028156E"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ל</w:t>
      </w:r>
      <w:r w:rsidR="00417F6C">
        <w:rPr>
          <w:rFonts w:ascii="FbShefa" w:hAnsi="FbShefa" w:hint="cs"/>
          <w:b/>
          <w:bCs/>
          <w:color w:val="3B2F2A" w:themeColor="text2" w:themeShade="80"/>
          <w:sz w:val="11"/>
          <w:rtl/>
        </w:rPr>
        <w:t>.</w:t>
      </w:r>
      <w:r w:rsidRPr="00270114">
        <w:rPr>
          <w:rFonts w:ascii="FbShefa" w:hAnsi="FbShefa"/>
          <w:sz w:val="11"/>
          <w:rtl/>
        </w:rPr>
        <w:t xml:space="preserve"> אי ידענא דממושכן לא הוה זביננא</w:t>
      </w:r>
      <w:r w:rsidR="00980F5A" w:rsidRPr="00270114">
        <w:rPr>
          <w:rFonts w:ascii="FbShefa" w:hAnsi="FbShefa"/>
          <w:sz w:val="11"/>
          <w:rtl/>
        </w:rPr>
        <w:t>.</w:t>
      </w:r>
      <w:r w:rsidR="001C0E38" w:rsidRPr="00270114">
        <w:rPr>
          <w:rFonts w:ascii="FbShefa" w:hAnsi="FbShefa"/>
          <w:sz w:val="11"/>
          <w:rtl/>
        </w:rPr>
        <w:t xml:space="preserve"> </w:t>
      </w:r>
      <w:r w:rsidRPr="001B3037">
        <w:rPr>
          <w:rFonts w:ascii="FbShefa" w:hAnsi="FbShefa"/>
          <w:b/>
          <w:bCs/>
          <w:color w:val="3B2F2A" w:themeColor="text2" w:themeShade="80"/>
          <w:sz w:val="11"/>
          <w:rtl/>
        </w:rPr>
        <w:t>כדיניהם עבדינן לך</w:t>
      </w:r>
      <w:r w:rsidR="00980F5A" w:rsidRPr="001B3037">
        <w:rPr>
          <w:rFonts w:ascii="FbShefa" w:hAnsi="FbShefa"/>
          <w:b/>
          <w:bCs/>
          <w:color w:val="3B2F2A" w:themeColor="text2" w:themeShade="80"/>
          <w:sz w:val="11"/>
          <w:rtl/>
        </w:rPr>
        <w:t>.</w:t>
      </w:r>
      <w:r w:rsidRPr="00270114">
        <w:rPr>
          <w:rFonts w:ascii="FbShefa" w:hAnsi="FbShefa"/>
          <w:sz w:val="11"/>
          <w:rtl/>
        </w:rPr>
        <w:t xml:space="preserve"> לא שקילנא אגר ביתא עד דמסלקנא לך בזוזי</w:t>
      </w:r>
      <w:r w:rsidR="00980F5A" w:rsidRPr="00270114">
        <w:rPr>
          <w:rFonts w:ascii="FbShefa" w:hAnsi="FbShefa"/>
          <w:sz w:val="11"/>
          <w:rtl/>
        </w:rPr>
        <w:t>.</w:t>
      </w:r>
    </w:p>
    <w:p w14:paraId="31EB0045" w14:textId="55ADE07A" w:rsidR="009C3CB4" w:rsidRPr="00270114" w:rsidRDefault="009C3CB4" w:rsidP="009C3CB4">
      <w:pPr>
        <w:spacing w:line="240" w:lineRule="auto"/>
        <w:rPr>
          <w:rFonts w:ascii="FbShefa" w:hAnsi="FbShefa"/>
          <w:sz w:val="11"/>
          <w:rtl/>
        </w:rPr>
      </w:pPr>
    </w:p>
    <w:p w14:paraId="1F762AFD"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ריבית</w:t>
      </w:r>
    </w:p>
    <w:p w14:paraId="022D24E3" w14:textId="763DFD75"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מותר</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לתת זוזי אחמרא בתשרי ומבחרי לה בטבת</w:t>
      </w:r>
      <w:r w:rsidR="00980F5A" w:rsidRPr="00270114">
        <w:rPr>
          <w:rFonts w:ascii="FbShefa" w:hAnsi="FbShefa"/>
          <w:sz w:val="11"/>
          <w:rtl/>
        </w:rPr>
        <w:t>.</w:t>
      </w:r>
    </w:p>
    <w:p w14:paraId="0E67E94E" w14:textId="2F7849B9"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כיון</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008B6B31" w:rsidRPr="00270114">
        <w:rPr>
          <w:rFonts w:ascii="FbShefa" w:hAnsi="FbShefa"/>
          <w:sz w:val="11"/>
          <w:rtl/>
        </w:rPr>
        <w:t>ד</w:t>
      </w:r>
      <w:r w:rsidRPr="00270114">
        <w:rPr>
          <w:rFonts w:ascii="FbShefa" w:hAnsi="FbShefa"/>
          <w:sz w:val="11"/>
          <w:rtl/>
        </w:rPr>
        <w:t>מעיקרא דחמרא</w:t>
      </w:r>
      <w:r w:rsidR="008B6B31" w:rsidRPr="00270114">
        <w:rPr>
          <w:rFonts w:ascii="FbShefa" w:hAnsi="FbShefa"/>
          <w:sz w:val="11"/>
          <w:rtl/>
        </w:rPr>
        <w:t>,</w:t>
      </w:r>
      <w:r w:rsidRPr="00270114">
        <w:rPr>
          <w:rFonts w:ascii="FbShefa" w:hAnsi="FbShefa"/>
          <w:sz w:val="11"/>
          <w:rtl/>
        </w:rPr>
        <w:t xml:space="preserve"> חמרא, דחלא חלא</w:t>
      </w:r>
      <w:r w:rsidR="00980F5A" w:rsidRPr="00270114">
        <w:rPr>
          <w:rFonts w:ascii="FbShefa" w:hAnsi="FbShefa"/>
          <w:sz w:val="11"/>
          <w:rtl/>
        </w:rPr>
        <w:t>.</w:t>
      </w:r>
      <w:r w:rsidR="001C0E38" w:rsidRPr="00270114">
        <w:rPr>
          <w:rFonts w:ascii="FbShefa" w:hAnsi="FbShefa"/>
          <w:sz w:val="11"/>
          <w:rtl/>
        </w:rPr>
        <w:t xml:space="preserve"> </w:t>
      </w:r>
      <w:r w:rsidRPr="001B3037">
        <w:rPr>
          <w:rFonts w:ascii="FbShefa" w:hAnsi="FbShefa"/>
          <w:b/>
          <w:bCs/>
          <w:color w:val="3B2F2A" w:themeColor="text2" w:themeShade="80"/>
          <w:sz w:val="11"/>
          <w:rtl/>
        </w:rPr>
        <w:t>ההיא שעתא</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הוא דקמבחרי</w:t>
      </w:r>
      <w:r w:rsidR="00980F5A" w:rsidRPr="00270114">
        <w:rPr>
          <w:rFonts w:ascii="FbShefa" w:hAnsi="FbShefa"/>
          <w:sz w:val="11"/>
          <w:rtl/>
        </w:rPr>
        <w:t>.</w:t>
      </w:r>
    </w:p>
    <w:p w14:paraId="3128BFDD" w14:textId="77777777" w:rsidR="008B6B31" w:rsidRPr="001B3037" w:rsidRDefault="008B6B31" w:rsidP="009C3CB4">
      <w:pPr>
        <w:spacing w:line="240" w:lineRule="auto"/>
        <w:rPr>
          <w:rFonts w:ascii="FbShefa" w:hAnsi="FbShefa"/>
          <w:b/>
          <w:bCs/>
          <w:color w:val="3B2F2A" w:themeColor="text2" w:themeShade="80"/>
          <w:sz w:val="11"/>
          <w:rtl/>
        </w:rPr>
      </w:pPr>
    </w:p>
    <w:p w14:paraId="5024C50B" w14:textId="5E57DA4B" w:rsidR="002F24DC" w:rsidRPr="00270114" w:rsidRDefault="009C3CB4" w:rsidP="008B6B31">
      <w:pPr>
        <w:spacing w:line="240" w:lineRule="auto"/>
        <w:rPr>
          <w:rFonts w:ascii="FbShefa" w:hAnsi="FbShefa"/>
          <w:sz w:val="11"/>
          <w:rtl/>
        </w:rPr>
      </w:pPr>
      <w:r w:rsidRPr="001B3037">
        <w:rPr>
          <w:rFonts w:ascii="FbShefa" w:hAnsi="FbShefa"/>
          <w:b/>
          <w:bCs/>
          <w:color w:val="3B2F2A" w:themeColor="text2" w:themeShade="80"/>
          <w:sz w:val="11"/>
          <w:rtl/>
        </w:rPr>
        <w:t>מותר</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לתת זוזי לבני אקרא דשנוותא ושפכי ליה טפי כופיתא</w:t>
      </w:r>
      <w:r w:rsidR="00980F5A" w:rsidRPr="00270114">
        <w:rPr>
          <w:rFonts w:ascii="FbShefa" w:hAnsi="FbShefa"/>
          <w:sz w:val="11"/>
          <w:rtl/>
        </w:rPr>
        <w:t>.</w:t>
      </w:r>
    </w:p>
    <w:p w14:paraId="49198DAB" w14:textId="34B10B3C" w:rsidR="009C3CB4" w:rsidRPr="00270114" w:rsidRDefault="008B6B31" w:rsidP="008B6B31">
      <w:pPr>
        <w:spacing w:line="240" w:lineRule="auto"/>
        <w:rPr>
          <w:rFonts w:ascii="FbShefa" w:hAnsi="FbShefa"/>
          <w:rtl/>
        </w:rPr>
      </w:pPr>
      <w:r w:rsidRPr="001B3037">
        <w:rPr>
          <w:rFonts w:ascii="FbShefa" w:hAnsi="FbShefa"/>
          <w:b/>
          <w:bCs/>
          <w:color w:val="3B2F2A" w:themeColor="text2" w:themeShade="80"/>
          <w:rtl/>
        </w:rPr>
        <w:t>כיון</w:t>
      </w:r>
      <w:r w:rsidR="00980F5A" w:rsidRPr="001B3037">
        <w:rPr>
          <w:rFonts w:ascii="FbShefa" w:hAnsi="FbShefa"/>
          <w:b/>
          <w:bCs/>
          <w:color w:val="3B2F2A" w:themeColor="text2" w:themeShade="80"/>
          <w:rtl/>
        </w:rPr>
        <w:t>.</w:t>
      </w:r>
      <w:r w:rsidRPr="00270114">
        <w:rPr>
          <w:rFonts w:ascii="FbShefa" w:hAnsi="FbShefa"/>
          <w:rtl/>
        </w:rPr>
        <w:t xml:space="preserve"> ד</w:t>
      </w:r>
      <w:r w:rsidR="009C3CB4" w:rsidRPr="00270114">
        <w:rPr>
          <w:rFonts w:ascii="FbShefa" w:hAnsi="FbShefa"/>
          <w:rtl/>
        </w:rPr>
        <w:t>אחולי הוא דקא מחלי גבך</w:t>
      </w:r>
    </w:p>
    <w:p w14:paraId="745CB01C" w14:textId="77777777" w:rsidR="009C3CB4" w:rsidRPr="00270114" w:rsidRDefault="009C3CB4" w:rsidP="009C3CB4">
      <w:pPr>
        <w:spacing w:line="240" w:lineRule="auto"/>
        <w:rPr>
          <w:rFonts w:ascii="FbShefa" w:hAnsi="FbShefa"/>
          <w:sz w:val="11"/>
          <w:rtl/>
        </w:rPr>
      </w:pPr>
    </w:p>
    <w:p w14:paraId="22DD1DF5"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דינים שונים</w:t>
      </w:r>
    </w:p>
    <w:p w14:paraId="247E3A85" w14:textId="6C57BEBA" w:rsidR="003E2E50" w:rsidRPr="00270114" w:rsidRDefault="009C3CB4" w:rsidP="003E2E50">
      <w:pPr>
        <w:pStyle w:val="3"/>
        <w:rPr>
          <w:rFonts w:ascii="FbShefa" w:hAnsi="FbShefa"/>
          <w:rtl/>
        </w:rPr>
      </w:pPr>
      <w:r w:rsidRPr="00270114">
        <w:rPr>
          <w:rFonts w:ascii="FbShefa" w:hAnsi="FbShefa"/>
          <w:rtl/>
        </w:rPr>
        <w:t>ארעא</w:t>
      </w:r>
      <w:r w:rsidR="003E2E50" w:rsidRPr="00270114">
        <w:rPr>
          <w:rFonts w:ascii="FbShefa" w:hAnsi="FbShefa"/>
          <w:rtl/>
        </w:rPr>
        <w:t>:</w:t>
      </w:r>
    </w:p>
    <w:p w14:paraId="335347F6" w14:textId="0708CC26" w:rsidR="003E2E50"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ארעא</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לטסקא משעבדא</w:t>
      </w:r>
      <w:r w:rsidR="00980F5A" w:rsidRPr="00270114">
        <w:rPr>
          <w:rFonts w:ascii="FbShefa" w:hAnsi="FbShefa"/>
          <w:sz w:val="11"/>
          <w:rtl/>
        </w:rPr>
        <w:t>.</w:t>
      </w:r>
    </w:p>
    <w:p w14:paraId="6DFBF4C0" w14:textId="778C8EFD"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ומלכא אמר</w:t>
      </w:r>
      <w:r w:rsidR="00980F5A" w:rsidRPr="001B3037">
        <w:rPr>
          <w:rFonts w:ascii="FbShefa" w:hAnsi="FbShefa"/>
          <w:b/>
          <w:bCs/>
          <w:color w:val="3B2F2A" w:themeColor="text2" w:themeShade="80"/>
          <w:sz w:val="11"/>
          <w:rtl/>
        </w:rPr>
        <w:t>.</w:t>
      </w:r>
      <w:r w:rsidRPr="00270114">
        <w:rPr>
          <w:rFonts w:ascii="FbShefa" w:hAnsi="FbShefa"/>
          <w:sz w:val="11"/>
          <w:rtl/>
        </w:rPr>
        <w:t xml:space="preserve"> מאן דיהיב טסקא</w:t>
      </w:r>
      <w:r w:rsidR="003E2E50" w:rsidRPr="00270114">
        <w:rPr>
          <w:rFonts w:ascii="FbShefa" w:hAnsi="FbShefa"/>
          <w:sz w:val="11"/>
          <w:rtl/>
        </w:rPr>
        <w:t>,</w:t>
      </w:r>
      <w:r w:rsidRPr="00270114">
        <w:rPr>
          <w:rFonts w:ascii="FbShefa" w:hAnsi="FbShefa"/>
          <w:sz w:val="11"/>
          <w:rtl/>
        </w:rPr>
        <w:t xml:space="preserve"> ליכול ארעא</w:t>
      </w:r>
      <w:r w:rsidR="00980F5A" w:rsidRPr="00270114">
        <w:rPr>
          <w:rFonts w:ascii="FbShefa" w:hAnsi="FbShefa"/>
          <w:sz w:val="11"/>
          <w:rtl/>
        </w:rPr>
        <w:t>.</w:t>
      </w:r>
    </w:p>
    <w:p w14:paraId="4D96A656" w14:textId="77777777" w:rsidR="003E2E50" w:rsidRPr="001B3037" w:rsidRDefault="003E2E50" w:rsidP="009C3CB4">
      <w:pPr>
        <w:spacing w:line="240" w:lineRule="auto"/>
        <w:rPr>
          <w:rFonts w:ascii="FbShefa" w:hAnsi="FbShefa"/>
          <w:b/>
          <w:bCs/>
          <w:color w:val="3B2F2A" w:themeColor="text2" w:themeShade="80"/>
          <w:sz w:val="11"/>
          <w:rtl/>
        </w:rPr>
      </w:pPr>
    </w:p>
    <w:p w14:paraId="291D67E5" w14:textId="77777777" w:rsidR="003E2E50" w:rsidRPr="00270114" w:rsidRDefault="009C3CB4" w:rsidP="003E2E50">
      <w:pPr>
        <w:pStyle w:val="3"/>
        <w:rPr>
          <w:rFonts w:ascii="FbShefa" w:hAnsi="FbShefa"/>
          <w:rtl/>
        </w:rPr>
      </w:pPr>
      <w:r w:rsidRPr="00270114">
        <w:rPr>
          <w:rFonts w:ascii="FbShefa" w:hAnsi="FbShefa"/>
          <w:rtl/>
        </w:rPr>
        <w:t>הני רבנן</w:t>
      </w:r>
      <w:r w:rsidR="003E2E50" w:rsidRPr="00270114">
        <w:rPr>
          <w:rFonts w:ascii="FbShefa" w:hAnsi="FbShefa"/>
          <w:rtl/>
        </w:rPr>
        <w:t>:</w:t>
      </w:r>
    </w:p>
    <w:p w14:paraId="23613601" w14:textId="66568129"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יהבי זוזי</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אכרגא דאינשי</w:t>
      </w:r>
      <w:r w:rsidR="001C0E38" w:rsidRPr="00270114">
        <w:rPr>
          <w:rFonts w:ascii="FbShefa" w:hAnsi="FbShefa"/>
          <w:sz w:val="11"/>
          <w:rtl/>
        </w:rPr>
        <w:t xml:space="preserve">, </w:t>
      </w:r>
      <w:r w:rsidRPr="00270114">
        <w:rPr>
          <w:rFonts w:ascii="FbShefa" w:hAnsi="FbShefa"/>
          <w:sz w:val="11"/>
          <w:rtl/>
        </w:rPr>
        <w:t>ומשעבדי בהו טפי</w:t>
      </w:r>
      <w:r w:rsidR="00980F5A" w:rsidRPr="00270114">
        <w:rPr>
          <w:rFonts w:ascii="FbShefa" w:hAnsi="FbShefa"/>
          <w:sz w:val="11"/>
          <w:rtl/>
        </w:rPr>
        <w:t>.</w:t>
      </w:r>
    </w:p>
    <w:p w14:paraId="15E04F69" w14:textId="459F065E" w:rsidR="00433741" w:rsidRPr="00270114" w:rsidRDefault="003E2E50" w:rsidP="009C3CB4">
      <w:pPr>
        <w:spacing w:line="240" w:lineRule="auto"/>
        <w:rPr>
          <w:rFonts w:ascii="FbShefa" w:hAnsi="FbShefa"/>
          <w:sz w:val="11"/>
          <w:rtl/>
        </w:rPr>
      </w:pPr>
      <w:r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Pr="00270114">
        <w:rPr>
          <w:rFonts w:ascii="FbShefa" w:hAnsi="FbShefa"/>
          <w:sz w:val="11"/>
          <w:rtl/>
        </w:rPr>
        <w:t>ד</w:t>
      </w:r>
      <w:r w:rsidR="009C3CB4" w:rsidRPr="00270114">
        <w:rPr>
          <w:rFonts w:ascii="FbShefa" w:hAnsi="FbShefa"/>
          <w:sz w:val="11"/>
          <w:rtl/>
        </w:rPr>
        <w:t>מוהרקייהו דהני בטפסא דמלכא מנח, ומלכא אמר</w:t>
      </w:r>
      <w:r w:rsidRPr="00270114">
        <w:rPr>
          <w:rFonts w:ascii="FbShefa" w:hAnsi="FbShefa"/>
          <w:sz w:val="11"/>
          <w:rtl/>
        </w:rPr>
        <w:t>,</w:t>
      </w:r>
      <w:r w:rsidR="009C3CB4" w:rsidRPr="00270114">
        <w:rPr>
          <w:rFonts w:ascii="FbShefa" w:hAnsi="FbShefa"/>
          <w:sz w:val="11"/>
          <w:rtl/>
        </w:rPr>
        <w:t xml:space="preserve"> מאן דלא יהיב כרגא לשתעביד למאן דיהיב כרגא</w:t>
      </w:r>
      <w:r w:rsidR="00980F5A" w:rsidRPr="00270114">
        <w:rPr>
          <w:rFonts w:ascii="FbShefa" w:hAnsi="FbShefa"/>
          <w:sz w:val="11"/>
          <w:rtl/>
        </w:rPr>
        <w:t>.</w:t>
      </w:r>
    </w:p>
    <w:p w14:paraId="627C3CC4" w14:textId="77777777" w:rsidR="003E2E50" w:rsidRPr="001B3037" w:rsidRDefault="003E2E50" w:rsidP="009C3CB4">
      <w:pPr>
        <w:spacing w:line="240" w:lineRule="auto"/>
        <w:rPr>
          <w:rFonts w:ascii="FbShefa" w:hAnsi="FbShefa"/>
          <w:b/>
          <w:bCs/>
          <w:color w:val="3B2F2A" w:themeColor="text2" w:themeShade="80"/>
          <w:sz w:val="11"/>
          <w:rtl/>
        </w:rPr>
      </w:pPr>
    </w:p>
    <w:p w14:paraId="57D84ED1" w14:textId="1FC64C48" w:rsidR="003E2E50" w:rsidRPr="00270114" w:rsidRDefault="00AB52C3" w:rsidP="003E2E50">
      <w:pPr>
        <w:pStyle w:val="3"/>
        <w:rPr>
          <w:rFonts w:ascii="FbShefa" w:hAnsi="FbShefa"/>
          <w:rtl/>
        </w:rPr>
      </w:pPr>
      <w:r w:rsidRPr="00270114">
        <w:rPr>
          <w:rFonts w:ascii="FbShefa" w:hAnsi="FbShefa"/>
          <w:rtl/>
        </w:rPr>
        <w:t>להשתעבד ביהודי:</w:t>
      </w:r>
    </w:p>
    <w:p w14:paraId="2E087BBA" w14:textId="7A4E30E5" w:rsidR="002F24DC" w:rsidRPr="00270114" w:rsidRDefault="00AB52C3" w:rsidP="00AB52C3">
      <w:pPr>
        <w:autoSpaceDE w:val="0"/>
        <w:autoSpaceDN w:val="0"/>
        <w:adjustRightInd w:val="0"/>
        <w:rPr>
          <w:rFonts w:ascii="FbShefa" w:hAnsi="FbShefa"/>
          <w:rtl/>
        </w:rPr>
      </w:pPr>
      <w:r w:rsidRPr="001B3037">
        <w:rPr>
          <w:rFonts w:ascii="FbShefa" w:hAnsi="FbShefa"/>
          <w:b/>
          <w:bCs/>
          <w:color w:val="3B2F2A" w:themeColor="text2" w:themeShade="80"/>
          <w:rtl/>
        </w:rPr>
        <w:t>אינו נוהג כשורה</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מותר להשתעבד בו</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שנאמר</w:t>
      </w:r>
      <w:r w:rsidR="00980F5A" w:rsidRPr="001B3037">
        <w:rPr>
          <w:rFonts w:ascii="FbShefa" w:hAnsi="FbShefa"/>
          <w:b/>
          <w:bCs/>
          <w:color w:val="3B2F2A" w:themeColor="text2" w:themeShade="80"/>
          <w:rtl/>
        </w:rPr>
        <w:t>.</w:t>
      </w:r>
      <w:r w:rsidRPr="00270114">
        <w:rPr>
          <w:rFonts w:ascii="FbShefa" w:hAnsi="FbShefa"/>
          <w:rtl/>
        </w:rPr>
        <w:t xml:space="preserve"> לעולם בהם תעבדו ובאחיכם</w:t>
      </w:r>
      <w:r w:rsidR="00980F5A" w:rsidRPr="00270114">
        <w:rPr>
          <w:rFonts w:ascii="FbShefa" w:hAnsi="FbShefa"/>
          <w:rtl/>
        </w:rPr>
        <w:t>.</w:t>
      </w:r>
      <w:r w:rsidR="001C0E38" w:rsidRPr="00270114">
        <w:rPr>
          <w:rFonts w:ascii="FbShefa" w:hAnsi="FbShefa"/>
          <w:rtl/>
        </w:rPr>
        <w:t xml:space="preserve"> </w:t>
      </w:r>
      <w:r w:rsidR="003C0E06" w:rsidRPr="001B3037">
        <w:rPr>
          <w:rFonts w:ascii="FbShefa" w:hAnsi="FbShefa"/>
          <w:b/>
          <w:bCs/>
          <w:color w:val="3B2F2A" w:themeColor="text2" w:themeShade="80"/>
          <w:rtl/>
        </w:rPr>
        <w:t>כגון</w:t>
      </w:r>
      <w:r w:rsidR="00980F5A" w:rsidRPr="001B3037">
        <w:rPr>
          <w:rFonts w:ascii="FbShefa" w:hAnsi="FbShefa"/>
          <w:b/>
          <w:bCs/>
          <w:color w:val="3B2F2A" w:themeColor="text2" w:themeShade="80"/>
          <w:rtl/>
        </w:rPr>
        <w:t>.</w:t>
      </w:r>
      <w:r w:rsidR="003C0E06" w:rsidRPr="00270114">
        <w:rPr>
          <w:rFonts w:ascii="FbShefa" w:hAnsi="FbShefa"/>
          <w:rtl/>
        </w:rPr>
        <w:t xml:space="preserve"> רב סעורם אחוה דרבא</w:t>
      </w:r>
      <w:r w:rsidR="001C0E38" w:rsidRPr="00270114">
        <w:rPr>
          <w:rFonts w:ascii="FbShefa" w:hAnsi="FbShefa"/>
          <w:rtl/>
        </w:rPr>
        <w:t xml:space="preserve">, </w:t>
      </w:r>
      <w:r w:rsidR="003C0E06" w:rsidRPr="00270114">
        <w:rPr>
          <w:rFonts w:ascii="FbShefa" w:hAnsi="FbShefa"/>
          <w:rtl/>
        </w:rPr>
        <w:t>הוה תקיף אינשי דלא מעלו ומעייל להו בגוהרקא דרבא</w:t>
      </w:r>
      <w:r w:rsidR="00980F5A" w:rsidRPr="00270114">
        <w:rPr>
          <w:rFonts w:ascii="FbShefa" w:hAnsi="FbShefa"/>
          <w:rtl/>
        </w:rPr>
        <w:t>.</w:t>
      </w:r>
    </w:p>
    <w:p w14:paraId="7B3E171B" w14:textId="50FD4226" w:rsidR="003C0E06" w:rsidRPr="00270114" w:rsidRDefault="003C0E06" w:rsidP="009C3CB4">
      <w:pPr>
        <w:spacing w:line="240" w:lineRule="auto"/>
        <w:rPr>
          <w:rFonts w:ascii="FbShefa" w:hAnsi="FbShefa"/>
          <w:rtl/>
        </w:rPr>
      </w:pPr>
      <w:r w:rsidRPr="001B3037">
        <w:rPr>
          <w:rFonts w:ascii="FbShefa" w:hAnsi="FbShefa"/>
          <w:b/>
          <w:bCs/>
          <w:color w:val="3B2F2A" w:themeColor="text2" w:themeShade="80"/>
          <w:rtl/>
        </w:rPr>
        <w:t>נוהג כשורה</w:t>
      </w:r>
      <w:r w:rsidR="00980F5A" w:rsidRPr="001B3037">
        <w:rPr>
          <w:rFonts w:ascii="FbShefa" w:hAnsi="FbShefa"/>
          <w:b/>
          <w:bCs/>
          <w:color w:val="3B2F2A" w:themeColor="text2" w:themeShade="80"/>
          <w:rtl/>
        </w:rPr>
        <w:t>.</w:t>
      </w:r>
      <w:r w:rsidR="00980F5A" w:rsidRPr="00270114">
        <w:rPr>
          <w:rFonts w:ascii="FbShefa" w:hAnsi="FbShefa"/>
          <w:rtl/>
        </w:rPr>
        <w:t xml:space="preserve"> </w:t>
      </w:r>
      <w:r w:rsidRPr="00270114">
        <w:rPr>
          <w:rFonts w:ascii="FbShefa" w:hAnsi="FbShefa"/>
          <w:rtl/>
        </w:rPr>
        <w:t>אסור להשתעבד בו</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שנאמר</w:t>
      </w:r>
      <w:r w:rsidR="00980F5A" w:rsidRPr="001B3037">
        <w:rPr>
          <w:rFonts w:ascii="FbShefa" w:hAnsi="FbShefa"/>
          <w:b/>
          <w:bCs/>
          <w:color w:val="3B2F2A" w:themeColor="text2" w:themeShade="80"/>
          <w:rtl/>
        </w:rPr>
        <w:t>.</w:t>
      </w:r>
      <w:r w:rsidRPr="00270114">
        <w:rPr>
          <w:rFonts w:ascii="FbShefa" w:hAnsi="FbShefa"/>
          <w:rtl/>
        </w:rPr>
        <w:t xml:space="preserve"> ובאחיכם בני ישראל איש באחיו</w:t>
      </w:r>
      <w:r w:rsidR="00980F5A" w:rsidRPr="00270114">
        <w:rPr>
          <w:rFonts w:ascii="FbShefa" w:hAnsi="FbShefa"/>
          <w:rtl/>
        </w:rPr>
        <w:t>.</w:t>
      </w:r>
    </w:p>
    <w:p w14:paraId="04A05C4E" w14:textId="77777777" w:rsidR="009C3CB4" w:rsidRPr="00270114" w:rsidRDefault="009C3CB4" w:rsidP="009C3CB4">
      <w:pPr>
        <w:spacing w:line="240" w:lineRule="auto"/>
        <w:rPr>
          <w:rFonts w:ascii="FbShefa" w:hAnsi="FbShefa"/>
          <w:sz w:val="11"/>
          <w:rtl/>
        </w:rPr>
      </w:pPr>
    </w:p>
    <w:p w14:paraId="1701DC67"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מעות לשליח</w:t>
      </w:r>
    </w:p>
    <w:p w14:paraId="2DC778FF" w14:textId="1028974C" w:rsidR="002F24DC" w:rsidRPr="00270114" w:rsidRDefault="009C3CB4" w:rsidP="004F75DD">
      <w:pPr>
        <w:spacing w:line="240" w:lineRule="auto"/>
        <w:rPr>
          <w:rFonts w:ascii="FbShefa" w:hAnsi="FbShefa"/>
          <w:sz w:val="11"/>
          <w:rtl/>
        </w:rPr>
      </w:pPr>
      <w:r w:rsidRPr="001B3037">
        <w:rPr>
          <w:rFonts w:ascii="FbShefa" w:hAnsi="FbShefa"/>
          <w:b/>
          <w:bCs/>
          <w:color w:val="3B2F2A" w:themeColor="text2" w:themeShade="80"/>
          <w:sz w:val="11"/>
          <w:rtl/>
        </w:rPr>
        <w:t>יהיב זוזי</w:t>
      </w:r>
      <w:r w:rsidR="00980F5A" w:rsidRPr="00270114">
        <w:rPr>
          <w:rFonts w:ascii="FbShefa" w:hAnsi="FbShefa"/>
          <w:sz w:val="11"/>
          <w:rtl/>
        </w:rPr>
        <w:t>.</w:t>
      </w:r>
      <w:r w:rsidRPr="00270114">
        <w:rPr>
          <w:rFonts w:ascii="FbShefa" w:hAnsi="FbShefa"/>
          <w:sz w:val="11"/>
          <w:rtl/>
        </w:rPr>
        <w:t xml:space="preserve"> לחבריה למיזבן ליה חמרא</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ופשע</w:t>
      </w:r>
      <w:r w:rsidR="00980F5A" w:rsidRPr="001B3037">
        <w:rPr>
          <w:rFonts w:ascii="FbShefa" w:hAnsi="FbShefa"/>
          <w:b/>
          <w:bCs/>
          <w:color w:val="3B2F2A" w:themeColor="text2" w:themeShade="80"/>
          <w:sz w:val="11"/>
          <w:rtl/>
        </w:rPr>
        <w:t>.</w:t>
      </w:r>
      <w:r w:rsidRPr="00270114">
        <w:rPr>
          <w:rFonts w:ascii="FbShefa" w:hAnsi="FbShefa"/>
          <w:sz w:val="11"/>
          <w:rtl/>
        </w:rPr>
        <w:t xml:space="preserve"> ולא זבין ליה</w:t>
      </w:r>
      <w:r w:rsidR="00980F5A" w:rsidRPr="00270114">
        <w:rPr>
          <w:rFonts w:ascii="FbShefa" w:hAnsi="FbShefa"/>
          <w:sz w:val="11"/>
          <w:rtl/>
        </w:rPr>
        <w:t>.</w:t>
      </w:r>
    </w:p>
    <w:p w14:paraId="456F6363" w14:textId="167F5408" w:rsidR="004F75DD" w:rsidRPr="001B3037" w:rsidRDefault="004F75DD" w:rsidP="009C3CB4">
      <w:pPr>
        <w:spacing w:line="240" w:lineRule="auto"/>
        <w:rPr>
          <w:rFonts w:ascii="FbShefa" w:hAnsi="FbShefa"/>
          <w:b/>
          <w:bCs/>
          <w:color w:val="3B2F2A" w:themeColor="text2" w:themeShade="80"/>
          <w:sz w:val="11"/>
          <w:rtl/>
        </w:rPr>
      </w:pPr>
    </w:p>
    <w:p w14:paraId="5FA914C2" w14:textId="2CBF7098" w:rsidR="004F75DD" w:rsidRPr="00270114" w:rsidRDefault="004F75DD" w:rsidP="004F75DD">
      <w:pPr>
        <w:pStyle w:val="3"/>
        <w:rPr>
          <w:rFonts w:ascii="FbShefa" w:hAnsi="FbShefa"/>
          <w:rtl/>
        </w:rPr>
      </w:pPr>
      <w:r w:rsidRPr="00270114">
        <w:rPr>
          <w:rFonts w:ascii="FbShefa" w:hAnsi="FbShefa"/>
          <w:rtl/>
        </w:rPr>
        <w:t>יין סתם:</w:t>
      </w:r>
    </w:p>
    <w:p w14:paraId="61E32C0E" w14:textId="20FC9FE4" w:rsidR="004F75DD" w:rsidRPr="00270114" w:rsidRDefault="004F75DD" w:rsidP="009C3CB4">
      <w:pPr>
        <w:spacing w:line="240" w:lineRule="auto"/>
        <w:rPr>
          <w:rFonts w:ascii="FbShefa" w:hAnsi="FbShefa"/>
          <w:rtl/>
        </w:rPr>
      </w:pPr>
      <w:r w:rsidRPr="001B3037">
        <w:rPr>
          <w:rFonts w:ascii="FbShefa" w:hAnsi="FbShefa"/>
          <w:b/>
          <w:bCs/>
          <w:color w:val="3B2F2A" w:themeColor="text2" w:themeShade="80"/>
          <w:rtl/>
        </w:rPr>
        <w:t>דעה א</w:t>
      </w:r>
      <w:r w:rsidR="00980F5A" w:rsidRPr="001B3037">
        <w:rPr>
          <w:rFonts w:ascii="FbShefa" w:hAnsi="FbShefa"/>
          <w:b/>
          <w:bCs/>
          <w:color w:val="3B2F2A" w:themeColor="text2" w:themeShade="80"/>
          <w:rtl/>
        </w:rPr>
        <w:t>.</w:t>
      </w:r>
      <w:r w:rsidRPr="00270114">
        <w:rPr>
          <w:rFonts w:ascii="FbShefa" w:hAnsi="FbShefa"/>
          <w:rtl/>
        </w:rPr>
        <w:t xml:space="preserve"> משלם ליה כדקא אזיל אפרוותא דזולשפט</w:t>
      </w:r>
      <w:r w:rsidR="00980F5A" w:rsidRPr="00270114">
        <w:rPr>
          <w:rFonts w:ascii="FbShefa" w:hAnsi="FbShefa"/>
          <w:rtl/>
        </w:rPr>
        <w:t>.</w:t>
      </w:r>
    </w:p>
    <w:p w14:paraId="305240E5" w14:textId="2A0EDE07" w:rsidR="004F75DD" w:rsidRPr="00270114" w:rsidRDefault="004F75DD" w:rsidP="009C3CB4">
      <w:pPr>
        <w:spacing w:line="240" w:lineRule="auto"/>
        <w:rPr>
          <w:rFonts w:ascii="FbShefa" w:hAnsi="FbShefa"/>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rtl/>
        </w:rPr>
        <w:t>פטור</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משום</w:t>
      </w:r>
      <w:r w:rsidR="00980F5A" w:rsidRPr="001B3037">
        <w:rPr>
          <w:rFonts w:ascii="FbShefa" w:hAnsi="FbShefa"/>
          <w:b/>
          <w:bCs/>
          <w:color w:val="3B2F2A" w:themeColor="text2" w:themeShade="80"/>
          <w:rtl/>
        </w:rPr>
        <w:t>.</w:t>
      </w:r>
      <w:r w:rsidRPr="00270114">
        <w:rPr>
          <w:rFonts w:ascii="FbShefa" w:hAnsi="FbShefa"/>
          <w:rtl/>
        </w:rPr>
        <w:t xml:space="preserve"> ד</w:t>
      </w:r>
      <w:r w:rsidRPr="00270114">
        <w:rPr>
          <w:rFonts w:ascii="FbShefa" w:hAnsi="FbShefa"/>
          <w:sz w:val="11"/>
          <w:rtl/>
        </w:rPr>
        <w:t>אסמכתא לא קניא</w:t>
      </w:r>
      <w:r w:rsidR="00980F5A" w:rsidRPr="00270114">
        <w:rPr>
          <w:rFonts w:ascii="FbShefa" w:hAnsi="FbShefa"/>
          <w:sz w:val="11"/>
          <w:rtl/>
        </w:rPr>
        <w:t>.</w:t>
      </w:r>
      <w:r w:rsidR="001C0E38" w:rsidRPr="00270114">
        <w:rPr>
          <w:rFonts w:ascii="FbShefa" w:hAnsi="FbShefa"/>
          <w:sz w:val="11"/>
          <w:rtl/>
        </w:rPr>
        <w:t xml:space="preserve"> </w:t>
      </w:r>
      <w:r w:rsidR="00055FBE" w:rsidRPr="001B3037">
        <w:rPr>
          <w:rFonts w:ascii="FbShefa" w:hAnsi="FbShefa"/>
          <w:b/>
          <w:bCs/>
          <w:color w:val="3B2F2A" w:themeColor="text2" w:themeShade="80"/>
          <w:sz w:val="11"/>
          <w:rtl/>
        </w:rPr>
        <w:t>כיון</w:t>
      </w:r>
      <w:r w:rsidR="00980F5A" w:rsidRPr="001B3037">
        <w:rPr>
          <w:rFonts w:ascii="FbShefa" w:hAnsi="FbShefa"/>
          <w:b/>
          <w:bCs/>
          <w:color w:val="3B2F2A" w:themeColor="text2" w:themeShade="80"/>
          <w:sz w:val="11"/>
          <w:rtl/>
        </w:rPr>
        <w:t>.</w:t>
      </w:r>
      <w:r w:rsidR="00055FBE" w:rsidRPr="00270114">
        <w:rPr>
          <w:rFonts w:ascii="FbShefa" w:hAnsi="FbShefa"/>
          <w:sz w:val="11"/>
          <w:rtl/>
        </w:rPr>
        <w:t xml:space="preserve"> שאינו בידו</w:t>
      </w:r>
      <w:r w:rsidR="00980F5A" w:rsidRPr="00270114">
        <w:rPr>
          <w:rFonts w:ascii="FbShefa" w:hAnsi="FbShefa"/>
          <w:sz w:val="11"/>
          <w:rtl/>
        </w:rPr>
        <w:t>.</w:t>
      </w:r>
    </w:p>
    <w:p w14:paraId="5507405D" w14:textId="77777777" w:rsidR="004F75DD" w:rsidRPr="001B3037" w:rsidRDefault="004F75DD" w:rsidP="009C3CB4">
      <w:pPr>
        <w:spacing w:line="240" w:lineRule="auto"/>
        <w:rPr>
          <w:rFonts w:ascii="FbShefa" w:hAnsi="FbShefa"/>
          <w:b/>
          <w:bCs/>
          <w:color w:val="3B2F2A" w:themeColor="text2" w:themeShade="80"/>
          <w:sz w:val="11"/>
          <w:rtl/>
        </w:rPr>
      </w:pPr>
    </w:p>
    <w:p w14:paraId="74638848" w14:textId="77777777" w:rsidR="004F75DD" w:rsidRPr="00270114" w:rsidRDefault="009C3CB4" w:rsidP="004F75DD">
      <w:pPr>
        <w:pStyle w:val="3"/>
        <w:rPr>
          <w:rFonts w:ascii="FbShefa" w:hAnsi="FbShefa"/>
          <w:rtl/>
        </w:rPr>
      </w:pPr>
      <w:r w:rsidRPr="00270114">
        <w:rPr>
          <w:rFonts w:ascii="FbShefa" w:hAnsi="FbShefa"/>
          <w:rtl/>
        </w:rPr>
        <w:t>יין זה</w:t>
      </w:r>
      <w:r w:rsidR="004F75DD" w:rsidRPr="00270114">
        <w:rPr>
          <w:rFonts w:ascii="FbShefa" w:hAnsi="FbShefa"/>
          <w:rtl/>
        </w:rPr>
        <w:t>:</w:t>
      </w:r>
    </w:p>
    <w:p w14:paraId="07DFCAAA" w14:textId="17688E2F" w:rsidR="004F75DD" w:rsidRPr="00270114" w:rsidRDefault="004F75DD" w:rsidP="009C3CB4">
      <w:pPr>
        <w:spacing w:line="240" w:lineRule="auto"/>
        <w:rPr>
          <w:rFonts w:ascii="FbShefa" w:hAnsi="FbShefa"/>
          <w:sz w:val="11"/>
          <w:rtl/>
        </w:rPr>
      </w:pPr>
      <w:r w:rsidRPr="001B3037">
        <w:rPr>
          <w:rFonts w:ascii="FbShefa" w:hAnsi="FbShefa"/>
          <w:b/>
          <w:bCs/>
          <w:color w:val="3B2F2A" w:themeColor="text2" w:themeShade="80"/>
          <w:sz w:val="11"/>
          <w:rtl/>
        </w:rPr>
        <w:t>לכו"ע</w:t>
      </w:r>
      <w:r w:rsidR="00980F5A" w:rsidRPr="001B3037">
        <w:rPr>
          <w:rFonts w:ascii="FbShefa" w:hAnsi="FbShefa"/>
          <w:b/>
          <w:bCs/>
          <w:color w:val="3B2F2A" w:themeColor="text2" w:themeShade="80"/>
          <w:sz w:val="11"/>
          <w:rtl/>
        </w:rPr>
        <w:t>.</w:t>
      </w:r>
      <w:r w:rsidRPr="00270114">
        <w:rPr>
          <w:rFonts w:ascii="FbShefa" w:hAnsi="FbShefa"/>
          <w:sz w:val="11"/>
          <w:rtl/>
        </w:rPr>
        <w:t xml:space="preserve"> אינו חייב</w:t>
      </w:r>
      <w:r w:rsidR="00980F5A" w:rsidRPr="00270114">
        <w:rPr>
          <w:rFonts w:ascii="FbShefa" w:hAnsi="FbShefa"/>
          <w:sz w:val="11"/>
          <w:rtl/>
        </w:rPr>
        <w:t>.</w:t>
      </w:r>
    </w:p>
    <w:p w14:paraId="0CD38896" w14:textId="21235A2C" w:rsidR="002F24DC" w:rsidRPr="00270114" w:rsidRDefault="004F75DD" w:rsidP="009C3CB4">
      <w:pPr>
        <w:spacing w:line="240" w:lineRule="auto"/>
        <w:rPr>
          <w:rFonts w:ascii="FbShefa" w:hAnsi="FbShefa"/>
          <w:sz w:val="11"/>
          <w:rtl/>
        </w:rPr>
      </w:pPr>
      <w:r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Pr="00270114">
        <w:rPr>
          <w:rFonts w:ascii="FbShefa" w:hAnsi="FbShefa"/>
          <w:sz w:val="11"/>
          <w:rtl/>
        </w:rPr>
        <w:t xml:space="preserve"> ד</w:t>
      </w:r>
      <w:r w:rsidR="009C3CB4" w:rsidRPr="00270114">
        <w:rPr>
          <w:rFonts w:ascii="FbShefa" w:hAnsi="FbShefa"/>
          <w:sz w:val="11"/>
          <w:rtl/>
        </w:rPr>
        <w:t>מי יימר דמזבני ליה ניהליה</w:t>
      </w:r>
      <w:r w:rsidR="00980F5A" w:rsidRPr="00270114">
        <w:rPr>
          <w:rFonts w:ascii="FbShefa" w:hAnsi="FbShefa"/>
          <w:sz w:val="11"/>
          <w:rtl/>
        </w:rPr>
        <w:t>.</w:t>
      </w:r>
    </w:p>
    <w:p w14:paraId="55209963" w14:textId="2A2B8EED" w:rsidR="002F24DC" w:rsidRPr="00270114" w:rsidRDefault="002F24DC" w:rsidP="009C3CB4">
      <w:pPr>
        <w:spacing w:line="240" w:lineRule="auto"/>
        <w:rPr>
          <w:rFonts w:ascii="FbShefa" w:hAnsi="FbShefa"/>
          <w:sz w:val="11"/>
          <w:rtl/>
        </w:rPr>
      </w:pPr>
    </w:p>
    <w:p w14:paraId="17FDDBEC" w14:textId="77777777" w:rsidR="00055FBE" w:rsidRPr="00270114" w:rsidRDefault="00055FBE" w:rsidP="00055FBE">
      <w:pPr>
        <w:pStyle w:val="3"/>
        <w:rPr>
          <w:rFonts w:ascii="FbShefa" w:hAnsi="FbShefa"/>
          <w:rtl/>
        </w:rPr>
      </w:pPr>
      <w:r w:rsidRPr="00270114">
        <w:rPr>
          <w:rFonts w:ascii="FbShefa" w:hAnsi="FbShefa"/>
          <w:rtl/>
        </w:rPr>
        <w:t>המקבל שדה:</w:t>
      </w:r>
    </w:p>
    <w:p w14:paraId="49B21680" w14:textId="64470D31" w:rsidR="002F24DC" w:rsidRPr="00270114" w:rsidRDefault="00055FBE" w:rsidP="00055FBE">
      <w:pPr>
        <w:spacing w:line="240" w:lineRule="auto"/>
        <w:rPr>
          <w:rFonts w:ascii="FbShefa" w:hAnsi="FbShefa"/>
          <w:rtl/>
        </w:rPr>
      </w:pPr>
      <w:r w:rsidRPr="001B3037">
        <w:rPr>
          <w:rFonts w:ascii="FbShefa" w:hAnsi="FbShefa"/>
          <w:b/>
          <w:bCs/>
          <w:color w:val="3B2F2A" w:themeColor="text2" w:themeShade="80"/>
          <w:rtl/>
        </w:rPr>
        <w:t>אם אוביר ולא אעביד</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אשלם במיטבא</w:t>
      </w:r>
      <w:r w:rsidR="00980F5A" w:rsidRPr="00270114">
        <w:rPr>
          <w:rFonts w:ascii="FbShefa" w:hAnsi="FbShefa"/>
          <w:rtl/>
        </w:rPr>
        <w:t>.</w:t>
      </w:r>
    </w:p>
    <w:p w14:paraId="75B3A3A8" w14:textId="14D20E62" w:rsidR="002F24DC" w:rsidRPr="00270114" w:rsidRDefault="00055FBE" w:rsidP="00055FBE">
      <w:pPr>
        <w:spacing w:line="240" w:lineRule="auto"/>
        <w:rPr>
          <w:rFonts w:ascii="FbShefa" w:hAnsi="FbShefa"/>
          <w:rtl/>
        </w:rPr>
      </w:pPr>
      <w:r w:rsidRPr="001B3037">
        <w:rPr>
          <w:rFonts w:ascii="FbShefa" w:hAnsi="FbShefa"/>
          <w:b/>
          <w:bCs/>
          <w:color w:val="3B2F2A" w:themeColor="text2" w:themeShade="80"/>
          <w:rtl/>
        </w:rPr>
        <w:t>שאלה</w:t>
      </w:r>
      <w:r w:rsidR="00980F5A" w:rsidRPr="001B3037">
        <w:rPr>
          <w:rFonts w:ascii="FbShefa" w:hAnsi="FbShefa"/>
          <w:b/>
          <w:bCs/>
          <w:color w:val="3B2F2A" w:themeColor="text2" w:themeShade="80"/>
          <w:rtl/>
        </w:rPr>
        <w:t>.</w:t>
      </w:r>
      <w:r w:rsidRPr="00270114">
        <w:rPr>
          <w:rFonts w:ascii="FbShefa" w:hAnsi="FbShefa"/>
          <w:rtl/>
        </w:rPr>
        <w:t xml:space="preserve"> למה אינו אסמכתא</w:t>
      </w:r>
      <w:r w:rsidR="00980F5A" w:rsidRPr="00270114">
        <w:rPr>
          <w:rFonts w:ascii="FbShefa" w:hAnsi="FbShefa"/>
          <w:rtl/>
        </w:rPr>
        <w:t>.</w:t>
      </w:r>
    </w:p>
    <w:p w14:paraId="298AD2B6" w14:textId="597E898F" w:rsidR="00055FBE" w:rsidRPr="00270114" w:rsidRDefault="00055FBE" w:rsidP="00055FBE">
      <w:pPr>
        <w:spacing w:line="240" w:lineRule="auto"/>
        <w:rPr>
          <w:rFonts w:ascii="FbShefa" w:hAnsi="FbShefa"/>
          <w:rtl/>
        </w:rPr>
      </w:pPr>
      <w:r w:rsidRPr="001B3037">
        <w:rPr>
          <w:rFonts w:ascii="FbShefa" w:hAnsi="FbShefa"/>
          <w:b/>
          <w:bCs/>
          <w:color w:val="3B2F2A" w:themeColor="text2" w:themeShade="80"/>
          <w:rtl/>
        </w:rPr>
        <w:t>תשובה</w:t>
      </w:r>
      <w:r w:rsidR="00980F5A" w:rsidRPr="001B3037">
        <w:rPr>
          <w:rFonts w:ascii="FbShefa" w:hAnsi="FbShefa"/>
          <w:b/>
          <w:bCs/>
          <w:color w:val="3B2F2A" w:themeColor="text2" w:themeShade="80"/>
          <w:rtl/>
        </w:rPr>
        <w:t>.</w:t>
      </w:r>
      <w:r w:rsidRPr="00270114">
        <w:rPr>
          <w:rFonts w:ascii="FbShefa" w:hAnsi="FbShefa"/>
          <w:rtl/>
        </w:rPr>
        <w:t xml:space="preserve"> בידו</w:t>
      </w:r>
      <w:r w:rsidR="00980F5A" w:rsidRPr="00270114">
        <w:rPr>
          <w:rFonts w:ascii="FbShefa" w:hAnsi="FbShefa"/>
          <w:rtl/>
        </w:rPr>
        <w:t>.</w:t>
      </w:r>
    </w:p>
    <w:p w14:paraId="5EF8FD80" w14:textId="3CA38C1E" w:rsidR="009C3CB4" w:rsidRPr="00270114" w:rsidRDefault="009C3CB4" w:rsidP="00794C1A">
      <w:pPr>
        <w:pStyle w:val="1"/>
        <w:rPr>
          <w:rFonts w:ascii="FbShefa" w:hAnsi="FbShefa"/>
          <w:rtl/>
        </w:rPr>
      </w:pPr>
      <w:r w:rsidRPr="00270114">
        <w:rPr>
          <w:rFonts w:ascii="FbShefa" w:hAnsi="FbShefa"/>
          <w:sz w:val="11"/>
          <w:rtl/>
        </w:rPr>
        <w:t>עד</w:t>
      </w:r>
      <w:r w:rsidR="00B36BF2" w:rsidRPr="00270114">
        <w:rPr>
          <w:rFonts w:ascii="FbShefa" w:hAnsi="FbShefa"/>
          <w:sz w:val="11"/>
          <w:rtl/>
        </w:rPr>
        <w:t>, א</w:t>
      </w:r>
    </w:p>
    <w:p w14:paraId="4DE05A8C" w14:textId="3E1D6944" w:rsidR="00644BA5" w:rsidRPr="00270114" w:rsidRDefault="00644BA5" w:rsidP="00644BA5">
      <w:pPr>
        <w:pStyle w:val="2"/>
        <w:rPr>
          <w:rFonts w:ascii="FbShefa" w:hAnsi="FbShefa"/>
          <w:rtl/>
        </w:rPr>
      </w:pPr>
      <w:r w:rsidRPr="00270114">
        <w:rPr>
          <w:rFonts w:ascii="FbShefa" w:hAnsi="FbShefa"/>
          <w:rtl/>
        </w:rPr>
        <w:t>כסף של כמה אנשים</w:t>
      </w:r>
    </w:p>
    <w:p w14:paraId="48746A02" w14:textId="6670297C" w:rsidR="002F24DC" w:rsidRPr="00270114" w:rsidRDefault="00644BA5" w:rsidP="009C3CB4">
      <w:pPr>
        <w:spacing w:line="240" w:lineRule="auto"/>
        <w:rPr>
          <w:rFonts w:ascii="FbShefa" w:hAnsi="FbShefa"/>
          <w:sz w:val="11"/>
          <w:rtl/>
        </w:rPr>
      </w:pPr>
      <w:r w:rsidRPr="001B3037">
        <w:rPr>
          <w:rFonts w:ascii="FbShefa" w:hAnsi="FbShefa"/>
          <w:b/>
          <w:bCs/>
          <w:color w:val="3B2F2A" w:themeColor="text2" w:themeShade="80"/>
          <w:sz w:val="11"/>
          <w:rtl/>
        </w:rPr>
        <w:t>כגון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9C3CB4" w:rsidRPr="00270114">
        <w:rPr>
          <w:rFonts w:ascii="FbShefa" w:hAnsi="FbShefa"/>
          <w:rtl/>
        </w:rPr>
        <w:t>בי תלתא</w:t>
      </w:r>
      <w:r w:rsidR="009C3CB4" w:rsidRPr="00270114">
        <w:rPr>
          <w:rFonts w:ascii="FbShefa" w:hAnsi="FbShefa"/>
          <w:sz w:val="11"/>
          <w:rtl/>
        </w:rPr>
        <w:t xml:space="preserve"> דיהבי לחד למזבן, וזבן לחד מינייהו</w:t>
      </w:r>
      <w:r w:rsidR="00980F5A" w:rsidRPr="00270114">
        <w:rPr>
          <w:rFonts w:ascii="FbShefa" w:hAnsi="FbShefa"/>
          <w:sz w:val="11"/>
          <w:rtl/>
        </w:rPr>
        <w:t>.</w:t>
      </w:r>
    </w:p>
    <w:p w14:paraId="5152D086" w14:textId="7F946556"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לא צר וחתים של כ</w:t>
      </w:r>
      <w:r w:rsidR="00644BA5" w:rsidRPr="001B3037">
        <w:rPr>
          <w:rFonts w:ascii="FbShefa" w:hAnsi="FbShefa"/>
          <w:b/>
          <w:bCs/>
          <w:color w:val="3B2F2A" w:themeColor="text2" w:themeShade="80"/>
          <w:sz w:val="11"/>
          <w:rtl/>
        </w:rPr>
        <w:t xml:space="preserve">ל </w:t>
      </w:r>
      <w:r w:rsidRPr="001B3037">
        <w:rPr>
          <w:rFonts w:ascii="FbShefa" w:hAnsi="FbShefa"/>
          <w:b/>
          <w:bCs/>
          <w:color w:val="3B2F2A" w:themeColor="text2" w:themeShade="80"/>
          <w:sz w:val="11"/>
          <w:rtl/>
        </w:rPr>
        <w:t>א</w:t>
      </w:r>
      <w:r w:rsidR="00644BA5" w:rsidRPr="001B3037">
        <w:rPr>
          <w:rFonts w:ascii="FbShefa" w:hAnsi="FbShefa"/>
          <w:b/>
          <w:bCs/>
          <w:color w:val="3B2F2A" w:themeColor="text2" w:themeShade="80"/>
          <w:sz w:val="11"/>
          <w:rtl/>
        </w:rPr>
        <w:t>חד</w:t>
      </w:r>
      <w:r w:rsidRPr="001B3037">
        <w:rPr>
          <w:rFonts w:ascii="FbShefa" w:hAnsi="FbShefa"/>
          <w:b/>
          <w:bCs/>
          <w:color w:val="3B2F2A" w:themeColor="text2" w:themeShade="80"/>
          <w:sz w:val="11"/>
          <w:rtl/>
        </w:rPr>
        <w:t xml:space="preserve"> לחוד</w:t>
      </w:r>
      <w:r w:rsidR="00980F5A" w:rsidRPr="001B3037">
        <w:rPr>
          <w:rFonts w:ascii="FbShefa" w:hAnsi="FbShefa"/>
          <w:b/>
          <w:bCs/>
          <w:color w:val="3B2F2A" w:themeColor="text2" w:themeShade="80"/>
          <w:sz w:val="11"/>
          <w:rtl/>
        </w:rPr>
        <w:t>.</w:t>
      </w:r>
      <w:r w:rsidRPr="00270114">
        <w:rPr>
          <w:rFonts w:ascii="FbShefa" w:hAnsi="FbShefa"/>
          <w:sz w:val="11"/>
          <w:rtl/>
        </w:rPr>
        <w:t xml:space="preserve"> זבן לכולהו</w:t>
      </w:r>
      <w:r w:rsidR="00980F5A" w:rsidRPr="00270114">
        <w:rPr>
          <w:rFonts w:ascii="FbShefa" w:hAnsi="FbShefa"/>
          <w:sz w:val="11"/>
          <w:rtl/>
        </w:rPr>
        <w:t>.</w:t>
      </w:r>
    </w:p>
    <w:p w14:paraId="112200DA" w14:textId="5EF87A6B"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צר וחתים</w:t>
      </w:r>
      <w:r w:rsidR="00980F5A" w:rsidRPr="001B3037">
        <w:rPr>
          <w:rFonts w:ascii="FbShefa" w:hAnsi="FbShefa"/>
          <w:b/>
          <w:bCs/>
          <w:color w:val="3B2F2A" w:themeColor="text2" w:themeShade="80"/>
          <w:sz w:val="11"/>
          <w:rtl/>
        </w:rPr>
        <w:t>.</w:t>
      </w:r>
      <w:r w:rsidRPr="00270114">
        <w:rPr>
          <w:rFonts w:ascii="FbShefa" w:hAnsi="FbShefa"/>
          <w:sz w:val="11"/>
          <w:rtl/>
        </w:rPr>
        <w:t xml:space="preserve"> למאן דזבן זבן</w:t>
      </w:r>
      <w:r w:rsidR="00980F5A" w:rsidRPr="00270114">
        <w:rPr>
          <w:rFonts w:ascii="FbShefa" w:hAnsi="FbShefa"/>
          <w:sz w:val="11"/>
          <w:rtl/>
        </w:rPr>
        <w:t>.</w:t>
      </w:r>
    </w:p>
    <w:p w14:paraId="60876D81" w14:textId="77777777" w:rsidR="009C3CB4" w:rsidRPr="00270114" w:rsidRDefault="009C3CB4" w:rsidP="009C3CB4">
      <w:pPr>
        <w:spacing w:line="240" w:lineRule="auto"/>
        <w:rPr>
          <w:rFonts w:ascii="FbShefa" w:hAnsi="FbShefa"/>
          <w:sz w:val="11"/>
          <w:rtl/>
        </w:rPr>
      </w:pPr>
    </w:p>
    <w:p w14:paraId="4680E48D"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 xml:space="preserve">סיטומתא </w:t>
      </w:r>
    </w:p>
    <w:p w14:paraId="52AED5F9" w14:textId="3E0FC548" w:rsidR="00E706EA" w:rsidRPr="00270114" w:rsidRDefault="00E706EA" w:rsidP="00E706EA">
      <w:pPr>
        <w:pStyle w:val="3"/>
        <w:rPr>
          <w:rFonts w:ascii="FbShefa" w:hAnsi="FbShefa"/>
          <w:rtl/>
        </w:rPr>
      </w:pPr>
      <w:r w:rsidRPr="00270114">
        <w:rPr>
          <w:rFonts w:ascii="FbShefa" w:hAnsi="FbShefa"/>
          <w:rtl/>
        </w:rPr>
        <w:t>במקום רגיל:</w:t>
      </w:r>
    </w:p>
    <w:p w14:paraId="78971D4E" w14:textId="4C3B83A9" w:rsidR="00644BA5" w:rsidRPr="00270114" w:rsidRDefault="00644BA5" w:rsidP="009C3CB4">
      <w:pPr>
        <w:spacing w:line="240" w:lineRule="auto"/>
        <w:rPr>
          <w:rFonts w:ascii="FbShefa" w:hAnsi="FbShefa"/>
          <w:sz w:val="11"/>
          <w:rtl/>
        </w:rPr>
      </w:pPr>
      <w:r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קניא ממש</w:t>
      </w:r>
      <w:r w:rsidR="00980F5A" w:rsidRPr="00270114">
        <w:rPr>
          <w:rFonts w:ascii="FbShefa" w:hAnsi="FbShefa"/>
          <w:sz w:val="11"/>
          <w:rtl/>
        </w:rPr>
        <w:t>.</w:t>
      </w:r>
    </w:p>
    <w:p w14:paraId="31774C40" w14:textId="77F46185" w:rsidR="00433741" w:rsidRPr="00270114" w:rsidRDefault="00644BA5" w:rsidP="009C3CB4">
      <w:pPr>
        <w:spacing w:line="240" w:lineRule="auto"/>
        <w:rPr>
          <w:rFonts w:ascii="FbShefa" w:hAnsi="FbShefa"/>
          <w:sz w:val="11"/>
          <w:rtl/>
        </w:rPr>
      </w:pP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Pr="00270114">
        <w:rPr>
          <w:rFonts w:ascii="FbShefa" w:hAnsi="FbShefa"/>
          <w:rtl/>
        </w:rPr>
        <w:t xml:space="preserve"> </w:t>
      </w:r>
      <w:r w:rsidR="009C3CB4" w:rsidRPr="00270114">
        <w:rPr>
          <w:rFonts w:ascii="FbShefa" w:hAnsi="FbShefa"/>
          <w:sz w:val="11"/>
          <w:rtl/>
        </w:rPr>
        <w:t>לקבולי עליה מי שפרע</w:t>
      </w:r>
      <w:r w:rsidR="00980F5A" w:rsidRPr="00270114">
        <w:rPr>
          <w:rFonts w:ascii="FbShefa" w:hAnsi="FbShefa"/>
          <w:sz w:val="11"/>
          <w:rtl/>
        </w:rPr>
        <w:t>.</w:t>
      </w:r>
    </w:p>
    <w:p w14:paraId="6EFD8A4B" w14:textId="77777777" w:rsidR="00E706EA" w:rsidRPr="001B3037" w:rsidRDefault="00E706EA" w:rsidP="009C3CB4">
      <w:pPr>
        <w:spacing w:line="240" w:lineRule="auto"/>
        <w:rPr>
          <w:rFonts w:ascii="FbShefa" w:hAnsi="FbShefa"/>
          <w:b/>
          <w:bCs/>
          <w:color w:val="3B2F2A" w:themeColor="text2" w:themeShade="80"/>
          <w:sz w:val="11"/>
          <w:rtl/>
        </w:rPr>
      </w:pPr>
    </w:p>
    <w:p w14:paraId="1F927D1C" w14:textId="4D63BC9A" w:rsidR="009C3CB4" w:rsidRPr="00270114" w:rsidRDefault="009C3CB4" w:rsidP="00E706EA">
      <w:pPr>
        <w:pStyle w:val="3"/>
        <w:rPr>
          <w:rFonts w:ascii="FbShefa" w:hAnsi="FbShefa"/>
          <w:rtl/>
        </w:rPr>
      </w:pPr>
      <w:r w:rsidRPr="00270114">
        <w:rPr>
          <w:rFonts w:ascii="FbShefa" w:hAnsi="FbShefa"/>
          <w:rtl/>
        </w:rPr>
        <w:t>באתרא דנהיגו למקני ממש</w:t>
      </w:r>
      <w:r w:rsidR="00E706EA" w:rsidRPr="00270114">
        <w:rPr>
          <w:rFonts w:ascii="FbShefa" w:hAnsi="FbShefa"/>
          <w:rtl/>
        </w:rPr>
        <w:t>:</w:t>
      </w:r>
    </w:p>
    <w:p w14:paraId="78830307" w14:textId="754E2599" w:rsidR="00E706EA" w:rsidRPr="00270114" w:rsidRDefault="00E706EA" w:rsidP="00E706EA">
      <w:pPr>
        <w:rPr>
          <w:rFonts w:ascii="FbShefa" w:hAnsi="FbShefa"/>
          <w:rtl/>
        </w:rPr>
      </w:pPr>
      <w:r w:rsidRPr="001B3037">
        <w:rPr>
          <w:rFonts w:ascii="FbShefa" w:hAnsi="FbShefa"/>
          <w:b/>
          <w:bCs/>
          <w:color w:val="3B2F2A" w:themeColor="text2" w:themeShade="80"/>
          <w:rtl/>
        </w:rPr>
        <w:t>לכו"ע</w:t>
      </w:r>
      <w:r w:rsidR="00980F5A" w:rsidRPr="001B3037">
        <w:rPr>
          <w:rFonts w:ascii="FbShefa" w:hAnsi="FbShefa"/>
          <w:b/>
          <w:bCs/>
          <w:color w:val="3B2F2A" w:themeColor="text2" w:themeShade="80"/>
          <w:rtl/>
        </w:rPr>
        <w:t>.</w:t>
      </w:r>
      <w:r w:rsidRPr="00270114">
        <w:rPr>
          <w:rFonts w:ascii="FbShefa" w:hAnsi="FbShefa"/>
          <w:rtl/>
        </w:rPr>
        <w:t xml:space="preserve"> קנה</w:t>
      </w:r>
      <w:r w:rsidR="00980F5A" w:rsidRPr="00270114">
        <w:rPr>
          <w:rFonts w:ascii="FbShefa" w:hAnsi="FbShefa"/>
          <w:rtl/>
        </w:rPr>
        <w:t>.</w:t>
      </w:r>
    </w:p>
    <w:p w14:paraId="51D6602E" w14:textId="77777777" w:rsidR="009C3CB4" w:rsidRPr="00270114" w:rsidRDefault="009C3CB4" w:rsidP="009C3CB4">
      <w:pPr>
        <w:spacing w:line="240" w:lineRule="auto"/>
        <w:rPr>
          <w:rFonts w:ascii="FbShefa" w:hAnsi="FbShefa"/>
          <w:sz w:val="11"/>
          <w:rtl/>
        </w:rPr>
      </w:pPr>
    </w:p>
    <w:p w14:paraId="2834A9B7" w14:textId="10E57748" w:rsidR="009C3CB4" w:rsidRPr="00270114" w:rsidRDefault="00C622B3" w:rsidP="009C3CB4">
      <w:pPr>
        <w:pStyle w:val="2"/>
        <w:rPr>
          <w:rFonts w:ascii="FbShefa" w:hAnsi="FbShefa"/>
          <w:color w:val="7C5F1D"/>
          <w:rtl/>
        </w:rPr>
      </w:pPr>
      <w:r>
        <w:rPr>
          <w:rFonts w:ascii="FbShefa" w:hAnsi="FbShefa" w:hint="cs"/>
          <w:color w:val="7C5F1D"/>
          <w:sz w:val="11"/>
          <w:rtl/>
        </w:rPr>
        <w:t xml:space="preserve">היה הוא </w:t>
      </w:r>
      <w:r w:rsidR="009C3CB4" w:rsidRPr="00270114">
        <w:rPr>
          <w:rFonts w:ascii="FbShefa" w:hAnsi="FbShefa"/>
          <w:color w:val="7C5F1D"/>
          <w:sz w:val="11"/>
          <w:rtl/>
        </w:rPr>
        <w:t>תח</w:t>
      </w:r>
      <w:r>
        <w:rPr>
          <w:rFonts w:ascii="FbShefa" w:hAnsi="FbShefa" w:hint="cs"/>
          <w:color w:val="7C5F1D"/>
          <w:sz w:val="11"/>
          <w:rtl/>
        </w:rPr>
        <w:t>י</w:t>
      </w:r>
      <w:r w:rsidR="009C3CB4" w:rsidRPr="00270114">
        <w:rPr>
          <w:rFonts w:ascii="FbShefa" w:hAnsi="FbShefa"/>
          <w:color w:val="7C5F1D"/>
          <w:sz w:val="11"/>
          <w:rtl/>
        </w:rPr>
        <w:t xml:space="preserve">לה לקוצרים </w:t>
      </w:r>
    </w:p>
    <w:p w14:paraId="33D41813" w14:textId="6AAC54DC" w:rsidR="0076767C" w:rsidRPr="00270114" w:rsidRDefault="0076767C" w:rsidP="0076767C">
      <w:pPr>
        <w:pStyle w:val="3"/>
        <w:rPr>
          <w:rFonts w:ascii="FbShefa" w:hAnsi="FbShefa"/>
          <w:rtl/>
        </w:rPr>
      </w:pPr>
      <w:r w:rsidRPr="00270114">
        <w:rPr>
          <w:rFonts w:ascii="FbShefa" w:hAnsi="FbShefa"/>
          <w:rtl/>
        </w:rPr>
        <w:t>דעה א:</w:t>
      </w:r>
    </w:p>
    <w:p w14:paraId="180161CC" w14:textId="52054934" w:rsidR="0076767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מחוסר שתים</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פוסק</w:t>
      </w:r>
      <w:r w:rsidR="00980F5A" w:rsidRPr="00270114">
        <w:rPr>
          <w:rFonts w:ascii="FbShefa" w:hAnsi="FbShefa"/>
          <w:sz w:val="11"/>
          <w:rtl/>
        </w:rPr>
        <w:t>.</w:t>
      </w:r>
    </w:p>
    <w:p w14:paraId="64ACFE0F" w14:textId="2FD63C03" w:rsidR="00433741" w:rsidRPr="00270114" w:rsidRDefault="0076767C" w:rsidP="009C3CB4">
      <w:pPr>
        <w:spacing w:line="240" w:lineRule="auto"/>
        <w:rPr>
          <w:rFonts w:ascii="FbShefa" w:hAnsi="FbShefa"/>
          <w:sz w:val="11"/>
          <w:rtl/>
        </w:rPr>
      </w:pPr>
      <w:r w:rsidRPr="001B3037">
        <w:rPr>
          <w:rFonts w:ascii="FbShefa" w:hAnsi="FbShefa"/>
          <w:b/>
          <w:bCs/>
          <w:color w:val="3B2F2A" w:themeColor="text2" w:themeShade="80"/>
          <w:sz w:val="11"/>
          <w:rtl/>
        </w:rPr>
        <w:t xml:space="preserve">מחוסר </w:t>
      </w:r>
      <w:r w:rsidR="009C3CB4" w:rsidRPr="001B3037">
        <w:rPr>
          <w:rFonts w:ascii="FbShefa" w:hAnsi="FbShefa"/>
          <w:b/>
          <w:bCs/>
          <w:color w:val="3B2F2A" w:themeColor="text2" w:themeShade="80"/>
          <w:sz w:val="11"/>
          <w:rtl/>
        </w:rPr>
        <w:t>שלש</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009C3CB4" w:rsidRPr="00270114">
        <w:rPr>
          <w:rFonts w:ascii="FbShefa" w:hAnsi="FbShefa"/>
          <w:sz w:val="11"/>
          <w:rtl/>
        </w:rPr>
        <w:t>אינו פוסק</w:t>
      </w:r>
      <w:r w:rsidR="00980F5A" w:rsidRPr="00270114">
        <w:rPr>
          <w:rFonts w:ascii="FbShefa" w:hAnsi="FbShefa"/>
          <w:sz w:val="11"/>
          <w:rtl/>
        </w:rPr>
        <w:t>.</w:t>
      </w:r>
    </w:p>
    <w:p w14:paraId="033B98FE" w14:textId="77777777" w:rsidR="0076767C" w:rsidRPr="001B3037" w:rsidRDefault="0076767C" w:rsidP="009C3CB4">
      <w:pPr>
        <w:spacing w:line="240" w:lineRule="auto"/>
        <w:rPr>
          <w:rFonts w:ascii="FbShefa" w:hAnsi="FbShefa"/>
          <w:b/>
          <w:bCs/>
          <w:color w:val="3B2F2A" w:themeColor="text2" w:themeShade="80"/>
          <w:sz w:val="11"/>
          <w:rtl/>
        </w:rPr>
      </w:pPr>
    </w:p>
    <w:p w14:paraId="5150B81C" w14:textId="77777777" w:rsidR="0076767C" w:rsidRPr="00270114" w:rsidRDefault="0076767C" w:rsidP="0076767C">
      <w:pPr>
        <w:pStyle w:val="3"/>
        <w:rPr>
          <w:rFonts w:ascii="FbShefa" w:hAnsi="FbShefa"/>
          <w:rtl/>
        </w:rPr>
      </w:pPr>
      <w:r w:rsidRPr="00270114">
        <w:rPr>
          <w:rFonts w:ascii="FbShefa" w:hAnsi="FbShefa"/>
          <w:rtl/>
        </w:rPr>
        <w:t>דעה ב:</w:t>
      </w:r>
    </w:p>
    <w:p w14:paraId="1B73C2B8" w14:textId="48C91D0D" w:rsidR="0076767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בידי אדם</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פוסק</w:t>
      </w:r>
      <w:r w:rsidR="00980F5A" w:rsidRPr="00270114">
        <w:rPr>
          <w:rFonts w:ascii="FbShefa" w:hAnsi="FbShefa"/>
          <w:sz w:val="11"/>
          <w:rtl/>
        </w:rPr>
        <w:t>.</w:t>
      </w:r>
    </w:p>
    <w:p w14:paraId="7782F36D" w14:textId="666C4D05"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בידי שמים</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אינו פוסק</w:t>
      </w:r>
      <w:r w:rsidR="00980F5A" w:rsidRPr="00270114">
        <w:rPr>
          <w:rFonts w:ascii="FbShefa" w:hAnsi="FbShefa"/>
          <w:sz w:val="11"/>
          <w:rtl/>
        </w:rPr>
        <w:t>.</w:t>
      </w:r>
    </w:p>
    <w:p w14:paraId="13DB857A" w14:textId="77777777" w:rsidR="0076767C" w:rsidRPr="001B3037" w:rsidRDefault="0076767C" w:rsidP="009C3CB4">
      <w:pPr>
        <w:spacing w:line="240" w:lineRule="auto"/>
        <w:rPr>
          <w:rFonts w:ascii="FbShefa" w:hAnsi="FbShefa"/>
          <w:b/>
          <w:bCs/>
          <w:color w:val="3B2F2A" w:themeColor="text2" w:themeShade="80"/>
          <w:sz w:val="11"/>
          <w:rtl/>
        </w:rPr>
      </w:pPr>
    </w:p>
    <w:p w14:paraId="32DB12C4" w14:textId="77777777" w:rsidR="0076767C" w:rsidRPr="00270114" w:rsidRDefault="009C3CB4" w:rsidP="0076767C">
      <w:pPr>
        <w:pStyle w:val="3"/>
        <w:rPr>
          <w:rFonts w:ascii="FbShefa" w:hAnsi="FbShefa"/>
          <w:rtl/>
        </w:rPr>
      </w:pPr>
      <w:r w:rsidRPr="00270114">
        <w:rPr>
          <w:rFonts w:ascii="FbShefa" w:hAnsi="FbShefa"/>
          <w:rtl/>
        </w:rPr>
        <w:t>גדיש</w:t>
      </w:r>
      <w:r w:rsidR="0076767C" w:rsidRPr="00270114">
        <w:rPr>
          <w:rFonts w:ascii="FbShefa" w:hAnsi="FbShefa"/>
          <w:rtl/>
        </w:rPr>
        <w:t>:</w:t>
      </w:r>
    </w:p>
    <w:p w14:paraId="0856969A" w14:textId="32B14574"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w:t>
      </w:r>
      <w:r w:rsidR="0076767C" w:rsidRPr="001B3037">
        <w:rPr>
          <w:rFonts w:ascii="FbShefa" w:hAnsi="FbShefa"/>
          <w:b/>
          <w:bCs/>
          <w:color w:val="3B2F2A" w:themeColor="text2" w:themeShade="80"/>
          <w:sz w:val="11"/>
          <w:rtl/>
        </w:rPr>
        <w:t>אל</w:t>
      </w:r>
      <w:r w:rsidRPr="001B3037">
        <w:rPr>
          <w:rFonts w:ascii="FbShefa" w:hAnsi="FbShefa"/>
          <w:b/>
          <w:bCs/>
          <w:color w:val="3B2F2A" w:themeColor="text2" w:themeShade="80"/>
          <w:sz w:val="11"/>
          <w:rtl/>
        </w:rPr>
        <w:t>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מחוסר משדא בחמה, למיבש ולמידש, ומידרא</w:t>
      </w:r>
      <w:r w:rsidR="00980F5A" w:rsidRPr="00270114">
        <w:rPr>
          <w:rFonts w:ascii="FbShefa" w:hAnsi="FbShefa"/>
          <w:sz w:val="11"/>
          <w:rtl/>
        </w:rPr>
        <w:t>.</w:t>
      </w:r>
    </w:p>
    <w:p w14:paraId="2A90C433" w14:textId="167DF3FC"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w:t>
      </w:r>
      <w:r w:rsidR="0076767C" w:rsidRPr="001B3037">
        <w:rPr>
          <w:rFonts w:ascii="FbShefa" w:hAnsi="FbShefa"/>
          <w:b/>
          <w:bCs/>
          <w:color w:val="3B2F2A" w:themeColor="text2" w:themeShade="80"/>
          <w:sz w:val="11"/>
          <w:rtl/>
        </w:rPr>
        <w:t>דעה 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דשדא בחמה ויבש</w:t>
      </w:r>
      <w:r w:rsidR="00980F5A" w:rsidRPr="00270114">
        <w:rPr>
          <w:rFonts w:ascii="FbShefa" w:hAnsi="FbShefa"/>
          <w:sz w:val="11"/>
          <w:rtl/>
        </w:rPr>
        <w:t>.</w:t>
      </w:r>
    </w:p>
    <w:p w14:paraId="1C05E020" w14:textId="6D323405"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w:t>
      </w:r>
      <w:r w:rsidR="0076767C"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Pr="00270114">
        <w:rPr>
          <w:rFonts w:ascii="FbShefa" w:hAnsi="FbShefa"/>
          <w:sz w:val="11"/>
          <w:rtl/>
        </w:rPr>
        <w:t xml:space="preserve"> אף דמידרא, בידי שמים אפשר בנפוותא</w:t>
      </w:r>
      <w:r w:rsidR="00980F5A" w:rsidRPr="00270114">
        <w:rPr>
          <w:rFonts w:ascii="FbShefa" w:hAnsi="FbShefa"/>
          <w:sz w:val="11"/>
          <w:rtl/>
        </w:rPr>
        <w:t>.</w:t>
      </w:r>
    </w:p>
    <w:p w14:paraId="28FF9BD3" w14:textId="77777777" w:rsidR="0076767C" w:rsidRPr="001B3037" w:rsidRDefault="0076767C" w:rsidP="009C3CB4">
      <w:pPr>
        <w:spacing w:line="240" w:lineRule="auto"/>
        <w:rPr>
          <w:rFonts w:ascii="FbShefa" w:hAnsi="FbShefa"/>
          <w:b/>
          <w:bCs/>
          <w:color w:val="3B2F2A" w:themeColor="text2" w:themeShade="80"/>
          <w:sz w:val="11"/>
          <w:rtl/>
        </w:rPr>
      </w:pPr>
    </w:p>
    <w:p w14:paraId="2298E709" w14:textId="77777777" w:rsidR="0076767C" w:rsidRPr="00270114" w:rsidRDefault="009C3CB4" w:rsidP="0076767C">
      <w:pPr>
        <w:pStyle w:val="3"/>
        <w:rPr>
          <w:rFonts w:ascii="FbShefa" w:hAnsi="FbShefa"/>
          <w:rtl/>
        </w:rPr>
      </w:pPr>
      <w:r w:rsidRPr="00270114">
        <w:rPr>
          <w:rFonts w:ascii="FbShefa" w:hAnsi="FbShefa"/>
          <w:rtl/>
        </w:rPr>
        <w:t>עביט של ענבים</w:t>
      </w:r>
      <w:r w:rsidR="0076767C" w:rsidRPr="00270114">
        <w:rPr>
          <w:rFonts w:ascii="FbShefa" w:hAnsi="FbShefa"/>
          <w:rtl/>
        </w:rPr>
        <w:t>:</w:t>
      </w:r>
    </w:p>
    <w:p w14:paraId="02542C35" w14:textId="115E30F2"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w:t>
      </w:r>
      <w:r w:rsidR="0076767C" w:rsidRPr="001B3037">
        <w:rPr>
          <w:rFonts w:ascii="FbShefa" w:hAnsi="FbShefa"/>
          <w:b/>
          <w:bCs/>
          <w:color w:val="3B2F2A" w:themeColor="text2" w:themeShade="80"/>
          <w:sz w:val="11"/>
          <w:rtl/>
        </w:rPr>
        <w:t>אל</w:t>
      </w:r>
      <w:r w:rsidRPr="001B3037">
        <w:rPr>
          <w:rFonts w:ascii="FbShefa" w:hAnsi="FbShefa"/>
          <w:b/>
          <w:bCs/>
          <w:color w:val="3B2F2A" w:themeColor="text2" w:themeShade="80"/>
          <w:sz w:val="11"/>
          <w:rtl/>
        </w:rPr>
        <w:t>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מחוסר מכמר ועיולי לבי מעצרתא למידש ולמנגד</w:t>
      </w:r>
      <w:r w:rsidR="00980F5A" w:rsidRPr="00270114">
        <w:rPr>
          <w:rFonts w:ascii="FbShefa" w:hAnsi="FbShefa"/>
          <w:sz w:val="11"/>
          <w:rtl/>
        </w:rPr>
        <w:t>.</w:t>
      </w:r>
    </w:p>
    <w:p w14:paraId="00203BAC" w14:textId="6621513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270114">
        <w:rPr>
          <w:rFonts w:ascii="FbShefa" w:hAnsi="FbShefa"/>
          <w:sz w:val="11"/>
          <w:rtl/>
        </w:rPr>
        <w:t xml:space="preserve"> כומר של ענבים</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ובאתרא</w:t>
      </w:r>
      <w:r w:rsidR="00980F5A" w:rsidRPr="001B3037">
        <w:rPr>
          <w:rFonts w:ascii="FbShefa" w:hAnsi="FbShefa"/>
          <w:b/>
          <w:bCs/>
          <w:color w:val="3B2F2A" w:themeColor="text2" w:themeShade="80"/>
          <w:sz w:val="11"/>
          <w:rtl/>
        </w:rPr>
        <w:t>.</w:t>
      </w:r>
      <w:r w:rsidRPr="00270114">
        <w:rPr>
          <w:rFonts w:ascii="FbShefa" w:hAnsi="FbShefa"/>
          <w:sz w:val="11"/>
          <w:rtl/>
        </w:rPr>
        <w:t xml:space="preserve"> דההוא דזבין הוא דנגיד</w:t>
      </w:r>
      <w:r w:rsidR="00980F5A" w:rsidRPr="00270114">
        <w:rPr>
          <w:rFonts w:ascii="FbShefa" w:hAnsi="FbShefa"/>
          <w:sz w:val="11"/>
          <w:rtl/>
        </w:rPr>
        <w:t>.</w:t>
      </w:r>
    </w:p>
    <w:p w14:paraId="21C753FF" w14:textId="77777777" w:rsidR="0076767C" w:rsidRPr="001B3037" w:rsidRDefault="0076767C" w:rsidP="009C3CB4">
      <w:pPr>
        <w:spacing w:line="240" w:lineRule="auto"/>
        <w:rPr>
          <w:rFonts w:ascii="FbShefa" w:hAnsi="FbShefa"/>
          <w:b/>
          <w:bCs/>
          <w:color w:val="3B2F2A" w:themeColor="text2" w:themeShade="80"/>
          <w:sz w:val="11"/>
          <w:rtl/>
        </w:rPr>
      </w:pPr>
    </w:p>
    <w:p w14:paraId="3920B03C" w14:textId="77777777" w:rsidR="0076767C" w:rsidRPr="00270114" w:rsidRDefault="009C3CB4" w:rsidP="0076767C">
      <w:pPr>
        <w:pStyle w:val="3"/>
        <w:rPr>
          <w:rFonts w:ascii="FbShefa" w:hAnsi="FbShefa"/>
          <w:rtl/>
        </w:rPr>
      </w:pPr>
      <w:r w:rsidRPr="00270114">
        <w:rPr>
          <w:rFonts w:ascii="FbShefa" w:hAnsi="FbShefa"/>
          <w:rtl/>
        </w:rPr>
        <w:t>מעטן של זיתים</w:t>
      </w:r>
      <w:r w:rsidR="0076767C" w:rsidRPr="00270114">
        <w:rPr>
          <w:rFonts w:ascii="FbShefa" w:hAnsi="FbShefa"/>
          <w:rtl/>
        </w:rPr>
        <w:t>:</w:t>
      </w:r>
    </w:p>
    <w:p w14:paraId="4E033E13" w14:textId="69F67BBC"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w:t>
      </w:r>
      <w:r w:rsidR="0076767C" w:rsidRPr="001B3037">
        <w:rPr>
          <w:rFonts w:ascii="FbShefa" w:hAnsi="FbShefa"/>
          <w:b/>
          <w:bCs/>
          <w:color w:val="3B2F2A" w:themeColor="text2" w:themeShade="80"/>
          <w:sz w:val="11"/>
          <w:rtl/>
        </w:rPr>
        <w:t>אל</w:t>
      </w:r>
      <w:r w:rsidRPr="001B3037">
        <w:rPr>
          <w:rFonts w:ascii="FbShefa" w:hAnsi="FbShefa"/>
          <w:b/>
          <w:bCs/>
          <w:color w:val="3B2F2A" w:themeColor="text2" w:themeShade="80"/>
          <w:sz w:val="11"/>
          <w:rtl/>
        </w:rPr>
        <w:t>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מחוסר מכמר ועיולי לבי דפי למידש ולמנגד</w:t>
      </w:r>
      <w:r w:rsidR="00980F5A" w:rsidRPr="00270114">
        <w:rPr>
          <w:rFonts w:ascii="FbShefa" w:hAnsi="FbShefa"/>
          <w:sz w:val="11"/>
          <w:rtl/>
        </w:rPr>
        <w:t>.</w:t>
      </w:r>
    </w:p>
    <w:p w14:paraId="199724AE" w14:textId="2E4BFC29"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270114">
        <w:rPr>
          <w:rFonts w:ascii="FbShefa" w:hAnsi="FbShefa"/>
          <w:sz w:val="11"/>
          <w:rtl/>
        </w:rPr>
        <w:t xml:space="preserve"> כומר של זיתים</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ובאתרא</w:t>
      </w:r>
      <w:r w:rsidR="00980F5A" w:rsidRPr="00270114">
        <w:rPr>
          <w:rFonts w:ascii="FbShefa" w:hAnsi="FbShefa"/>
          <w:sz w:val="11"/>
          <w:rtl/>
        </w:rPr>
        <w:t>.</w:t>
      </w:r>
      <w:r w:rsidRPr="00270114">
        <w:rPr>
          <w:rFonts w:ascii="FbShefa" w:hAnsi="FbShefa"/>
          <w:sz w:val="11"/>
          <w:rtl/>
        </w:rPr>
        <w:t xml:space="preserve"> דההוא דזבין ההוא מנגיד</w:t>
      </w:r>
      <w:r w:rsidR="00980F5A" w:rsidRPr="00270114">
        <w:rPr>
          <w:rFonts w:ascii="FbShefa" w:hAnsi="FbShefa"/>
          <w:sz w:val="11"/>
          <w:rtl/>
        </w:rPr>
        <w:t>.</w:t>
      </w:r>
    </w:p>
    <w:p w14:paraId="24414A7A" w14:textId="77777777" w:rsidR="004A16E2" w:rsidRPr="001B3037" w:rsidRDefault="004A16E2" w:rsidP="009C3CB4">
      <w:pPr>
        <w:spacing w:line="240" w:lineRule="auto"/>
        <w:rPr>
          <w:rFonts w:ascii="FbShefa" w:hAnsi="FbShefa"/>
          <w:b/>
          <w:bCs/>
          <w:color w:val="3B2F2A" w:themeColor="text2" w:themeShade="80"/>
          <w:sz w:val="11"/>
          <w:rtl/>
        </w:rPr>
      </w:pPr>
    </w:p>
    <w:p w14:paraId="65D31E63" w14:textId="77777777" w:rsidR="004A16E2" w:rsidRPr="00270114" w:rsidRDefault="009C3CB4" w:rsidP="004A16E2">
      <w:pPr>
        <w:pStyle w:val="3"/>
        <w:rPr>
          <w:rFonts w:ascii="FbShefa" w:hAnsi="FbShefa"/>
          <w:rtl/>
        </w:rPr>
      </w:pPr>
      <w:r w:rsidRPr="00270114">
        <w:rPr>
          <w:rFonts w:ascii="FbShefa" w:hAnsi="FbShefa"/>
          <w:rtl/>
        </w:rPr>
        <w:t>ביצים של יוצר</w:t>
      </w:r>
      <w:r w:rsidR="004A16E2" w:rsidRPr="00270114">
        <w:rPr>
          <w:rFonts w:ascii="FbShefa" w:hAnsi="FbShefa"/>
          <w:rtl/>
        </w:rPr>
        <w:t>:</w:t>
      </w:r>
    </w:p>
    <w:p w14:paraId="2B612549" w14:textId="39080503"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w:t>
      </w:r>
      <w:r w:rsidR="004A16E2" w:rsidRPr="001B3037">
        <w:rPr>
          <w:rFonts w:ascii="FbShefa" w:hAnsi="FbShefa"/>
          <w:b/>
          <w:bCs/>
          <w:color w:val="3B2F2A" w:themeColor="text2" w:themeShade="80"/>
          <w:sz w:val="11"/>
          <w:rtl/>
        </w:rPr>
        <w:t>אל</w:t>
      </w:r>
      <w:r w:rsidRPr="001B3037">
        <w:rPr>
          <w:rFonts w:ascii="FbShefa" w:hAnsi="FbShefa"/>
          <w:b/>
          <w:bCs/>
          <w:color w:val="3B2F2A" w:themeColor="text2" w:themeShade="80"/>
          <w:sz w:val="11"/>
          <w:rtl/>
        </w:rPr>
        <w:t>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מחוסר לפופי ויבושי, עיולי לאתונא למישרף ולמיפק</w:t>
      </w:r>
      <w:r w:rsidR="00980F5A" w:rsidRPr="00270114">
        <w:rPr>
          <w:rFonts w:ascii="FbShefa" w:hAnsi="FbShefa"/>
          <w:sz w:val="11"/>
          <w:rtl/>
        </w:rPr>
        <w:t>.</w:t>
      </w:r>
    </w:p>
    <w:p w14:paraId="43815C5E" w14:textId="676343B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כגון דמלפפה ויבישו</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ובאתרא</w:t>
      </w:r>
      <w:r w:rsidR="00980F5A" w:rsidRPr="00270114">
        <w:rPr>
          <w:rFonts w:ascii="FbShefa" w:hAnsi="FbShefa"/>
          <w:sz w:val="11"/>
          <w:rtl/>
        </w:rPr>
        <w:t>.</w:t>
      </w:r>
      <w:r w:rsidRPr="00270114">
        <w:rPr>
          <w:rFonts w:ascii="FbShefa" w:hAnsi="FbShefa"/>
          <w:sz w:val="11"/>
          <w:rtl/>
        </w:rPr>
        <w:t xml:space="preserve"> דההוא דזבין הוא דמפיק</w:t>
      </w:r>
      <w:r w:rsidR="00980F5A" w:rsidRPr="00270114">
        <w:rPr>
          <w:rFonts w:ascii="FbShefa" w:hAnsi="FbShefa"/>
          <w:sz w:val="11"/>
          <w:rtl/>
        </w:rPr>
        <w:t>.</w:t>
      </w:r>
    </w:p>
    <w:p w14:paraId="44DBF197" w14:textId="77777777" w:rsidR="004A16E2" w:rsidRPr="001B3037" w:rsidRDefault="004A16E2" w:rsidP="009C3CB4">
      <w:pPr>
        <w:spacing w:line="240" w:lineRule="auto"/>
        <w:rPr>
          <w:rFonts w:ascii="FbShefa" w:hAnsi="FbShefa"/>
          <w:b/>
          <w:bCs/>
          <w:color w:val="3B2F2A" w:themeColor="text2" w:themeShade="80"/>
          <w:sz w:val="11"/>
          <w:rtl/>
        </w:rPr>
      </w:pPr>
    </w:p>
    <w:p w14:paraId="4E586810" w14:textId="77777777" w:rsidR="004A16E2" w:rsidRPr="00270114" w:rsidRDefault="009C3CB4" w:rsidP="004A16E2">
      <w:pPr>
        <w:pStyle w:val="3"/>
        <w:rPr>
          <w:rFonts w:ascii="FbShefa" w:hAnsi="FbShefa"/>
          <w:rtl/>
        </w:rPr>
      </w:pPr>
      <w:r w:rsidRPr="00270114">
        <w:rPr>
          <w:rFonts w:ascii="FbShefa" w:hAnsi="FbShefa"/>
          <w:rtl/>
        </w:rPr>
        <w:t>סיד משישקענו בכבשן</w:t>
      </w:r>
      <w:r w:rsidR="004A16E2" w:rsidRPr="00270114">
        <w:rPr>
          <w:rFonts w:ascii="FbShefa" w:hAnsi="FbShefa"/>
          <w:rtl/>
        </w:rPr>
        <w:t>:</w:t>
      </w:r>
    </w:p>
    <w:p w14:paraId="586142FF" w14:textId="50213AD3"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w:t>
      </w:r>
      <w:r w:rsidR="004A16E2" w:rsidRPr="001B3037">
        <w:rPr>
          <w:rFonts w:ascii="FbShefa" w:hAnsi="FbShefa"/>
          <w:b/>
          <w:bCs/>
          <w:color w:val="3B2F2A" w:themeColor="text2" w:themeShade="80"/>
          <w:sz w:val="11"/>
          <w:rtl/>
        </w:rPr>
        <w:t>אל</w:t>
      </w:r>
      <w:r w:rsidRPr="001B3037">
        <w:rPr>
          <w:rFonts w:ascii="FbShefa" w:hAnsi="FbShefa"/>
          <w:b/>
          <w:bCs/>
          <w:color w:val="3B2F2A" w:themeColor="text2" w:themeShade="80"/>
          <w:sz w:val="11"/>
          <w:rtl/>
        </w:rPr>
        <w:t>ה</w:t>
      </w:r>
      <w:r w:rsidR="00980F5A" w:rsidRPr="001B3037">
        <w:rPr>
          <w:rFonts w:ascii="FbShefa" w:hAnsi="FbShefa"/>
          <w:b/>
          <w:bCs/>
          <w:color w:val="3B2F2A" w:themeColor="text2" w:themeShade="80"/>
          <w:sz w:val="11"/>
          <w:rtl/>
        </w:rPr>
        <w:t>.</w:t>
      </w:r>
      <w:r w:rsidRPr="00270114">
        <w:rPr>
          <w:rFonts w:ascii="FbShefa" w:hAnsi="FbShefa"/>
          <w:sz w:val="11"/>
          <w:rtl/>
        </w:rPr>
        <w:t xml:space="preserve"> מחוסר מקלה, ואפוקי, ומידק</w:t>
      </w:r>
      <w:r w:rsidR="00980F5A" w:rsidRPr="00270114">
        <w:rPr>
          <w:rFonts w:ascii="FbShefa" w:hAnsi="FbShefa"/>
          <w:sz w:val="11"/>
          <w:rtl/>
        </w:rPr>
        <w:t>.</w:t>
      </w:r>
    </w:p>
    <w:p w14:paraId="02986B2F" w14:textId="4F9A8BEE"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270114">
        <w:rPr>
          <w:rFonts w:ascii="FbShefa" w:hAnsi="FbShefa"/>
          <w:sz w:val="11"/>
          <w:rtl/>
        </w:rPr>
        <w:t xml:space="preserve"> באתרא דההוא דזבין ההוא דייק</w:t>
      </w:r>
      <w:r w:rsidR="00980F5A" w:rsidRPr="00270114">
        <w:rPr>
          <w:rFonts w:ascii="FbShefa" w:hAnsi="FbShefa"/>
          <w:sz w:val="11"/>
          <w:rtl/>
        </w:rPr>
        <w:t>.</w:t>
      </w:r>
    </w:p>
    <w:p w14:paraId="18CA8C65" w14:textId="002EF127" w:rsidR="00433741" w:rsidRPr="00270114" w:rsidRDefault="004A16E2" w:rsidP="009C3CB4">
      <w:pPr>
        <w:spacing w:line="240" w:lineRule="auto"/>
        <w:rPr>
          <w:rFonts w:ascii="FbShefa" w:hAnsi="FbShefa"/>
          <w:sz w:val="11"/>
          <w:rtl/>
        </w:rPr>
      </w:pPr>
      <w:r w:rsidRPr="001B3037">
        <w:rPr>
          <w:rFonts w:ascii="FbShefa" w:hAnsi="FbShefa"/>
          <w:b/>
          <w:bCs/>
          <w:color w:val="3B2F2A" w:themeColor="text2" w:themeShade="80"/>
          <w:sz w:val="11"/>
          <w:rtl/>
        </w:rPr>
        <w:t>ו</w:t>
      </w:r>
      <w:r w:rsidR="009C3CB4" w:rsidRPr="001B3037">
        <w:rPr>
          <w:rFonts w:ascii="FbShefa" w:hAnsi="FbShefa"/>
          <w:b/>
          <w:bCs/>
          <w:color w:val="3B2F2A" w:themeColor="text2" w:themeShade="80"/>
          <w:sz w:val="11"/>
          <w:rtl/>
        </w:rPr>
        <w:t>ל</w:t>
      </w:r>
      <w:r w:rsidRPr="001B3037">
        <w:rPr>
          <w:rFonts w:ascii="FbShefa" w:hAnsi="FbShefa"/>
          <w:b/>
          <w:bCs/>
          <w:color w:val="3B2F2A" w:themeColor="text2" w:themeShade="80"/>
          <w:sz w:val="11"/>
          <w:rtl/>
        </w:rPr>
        <w:t>דעה ב</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אי"צ שישקענו בכבשן אלא סגי משראוי לשקעו בכבשן</w:t>
      </w:r>
      <w:r w:rsidR="00980F5A" w:rsidRPr="00270114">
        <w:rPr>
          <w:rFonts w:ascii="FbShefa" w:hAnsi="FbShefa"/>
          <w:sz w:val="11"/>
          <w:rtl/>
        </w:rPr>
        <w:t>.</w:t>
      </w:r>
    </w:p>
    <w:p w14:paraId="06ED5A8D" w14:textId="54C15AF0" w:rsidR="009C3CB4" w:rsidRPr="00270114" w:rsidRDefault="009C3CB4" w:rsidP="00E706EA">
      <w:pPr>
        <w:rPr>
          <w:rFonts w:ascii="FbShefa" w:hAnsi="FbShefa"/>
          <w:rtl/>
        </w:rPr>
      </w:pPr>
    </w:p>
    <w:p w14:paraId="5AB794A2" w14:textId="77777777" w:rsidR="009C3CB4" w:rsidRPr="00270114" w:rsidRDefault="009C3CB4" w:rsidP="009C3CB4">
      <w:pPr>
        <w:pStyle w:val="2"/>
        <w:rPr>
          <w:rFonts w:ascii="FbShefa" w:hAnsi="FbShefa"/>
          <w:color w:val="7C5F1D"/>
          <w:rtl/>
        </w:rPr>
      </w:pPr>
      <w:r w:rsidRPr="00270114">
        <w:rPr>
          <w:rFonts w:ascii="FbShefa" w:hAnsi="FbShefa"/>
          <w:color w:val="7C5F1D"/>
          <w:rtl/>
        </w:rPr>
        <w:t>ביצים של יוצר</w:t>
      </w:r>
    </w:p>
    <w:p w14:paraId="7AF09C59" w14:textId="77777777" w:rsidR="0091508B" w:rsidRPr="00270114" w:rsidRDefault="0091508B" w:rsidP="0091508B">
      <w:pPr>
        <w:pStyle w:val="3"/>
        <w:rPr>
          <w:rFonts w:ascii="FbShefa" w:hAnsi="FbShefa"/>
          <w:rtl/>
        </w:rPr>
      </w:pPr>
      <w:r w:rsidRPr="00270114">
        <w:rPr>
          <w:rFonts w:ascii="FbShefa" w:hAnsi="FbShefa"/>
          <w:rtl/>
        </w:rPr>
        <w:t xml:space="preserve">דעה </w:t>
      </w:r>
      <w:r w:rsidR="009C3CB4" w:rsidRPr="00270114">
        <w:rPr>
          <w:rFonts w:ascii="FbShefa" w:hAnsi="FbShefa"/>
          <w:rtl/>
        </w:rPr>
        <w:t>א</w:t>
      </w:r>
      <w:r w:rsidRPr="00270114">
        <w:rPr>
          <w:rFonts w:ascii="FbShefa" w:hAnsi="FbShefa"/>
          <w:rtl/>
        </w:rPr>
        <w:t>:</w:t>
      </w:r>
    </w:p>
    <w:p w14:paraId="4FCDFAA5" w14:textId="63D395BA"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אין פוסקים על הביצים של יוצר</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עד שיעשו</w:t>
      </w:r>
      <w:r w:rsidR="00980F5A" w:rsidRPr="00270114">
        <w:rPr>
          <w:rFonts w:ascii="FbShefa" w:hAnsi="FbShefa"/>
          <w:sz w:val="11"/>
          <w:rtl/>
        </w:rPr>
        <w:t>.</w:t>
      </w:r>
    </w:p>
    <w:p w14:paraId="719FA78A" w14:textId="77777777" w:rsidR="0091508B" w:rsidRPr="001B3037" w:rsidRDefault="0091508B" w:rsidP="009C3CB4">
      <w:pPr>
        <w:spacing w:line="240" w:lineRule="auto"/>
        <w:rPr>
          <w:rFonts w:ascii="FbShefa" w:hAnsi="FbShefa"/>
          <w:b/>
          <w:bCs/>
          <w:color w:val="3B2F2A" w:themeColor="text2" w:themeShade="80"/>
          <w:sz w:val="11"/>
          <w:rtl/>
        </w:rPr>
      </w:pPr>
    </w:p>
    <w:p w14:paraId="0B1D8460" w14:textId="77777777" w:rsidR="0091508B" w:rsidRPr="00270114" w:rsidRDefault="0091508B" w:rsidP="0091508B">
      <w:pPr>
        <w:pStyle w:val="3"/>
        <w:rPr>
          <w:rFonts w:ascii="FbShefa" w:hAnsi="FbShefa"/>
          <w:rtl/>
        </w:rPr>
      </w:pPr>
      <w:r w:rsidRPr="00270114">
        <w:rPr>
          <w:rFonts w:ascii="FbShefa" w:hAnsi="FbShefa"/>
          <w:rtl/>
        </w:rPr>
        <w:t xml:space="preserve">דעה </w:t>
      </w:r>
      <w:r w:rsidR="009C3CB4" w:rsidRPr="00270114">
        <w:rPr>
          <w:rFonts w:ascii="FbShefa" w:hAnsi="FbShefa"/>
          <w:rtl/>
        </w:rPr>
        <w:t>ב</w:t>
      </w:r>
      <w:r w:rsidRPr="00270114">
        <w:rPr>
          <w:rFonts w:ascii="FbShefa" w:hAnsi="FbShefa"/>
          <w:rtl/>
        </w:rPr>
        <w:t>:</w:t>
      </w:r>
    </w:p>
    <w:p w14:paraId="344FF43A" w14:textId="4723E367" w:rsidR="0091508B"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בעפר לבן</w:t>
      </w:r>
      <w:r w:rsidR="00980F5A" w:rsidRPr="001B3037">
        <w:rPr>
          <w:rFonts w:ascii="FbShefa" w:hAnsi="FbShefa"/>
          <w:b/>
          <w:bCs/>
          <w:color w:val="3B2F2A" w:themeColor="text2" w:themeShade="80"/>
          <w:sz w:val="11"/>
          <w:rtl/>
        </w:rPr>
        <w:t>.</w:t>
      </w:r>
      <w:r w:rsidR="0091508B" w:rsidRPr="00270114">
        <w:rPr>
          <w:rFonts w:ascii="FbShefa" w:hAnsi="FbShefa"/>
          <w:sz w:val="11"/>
          <w:rtl/>
        </w:rPr>
        <w:t xml:space="preserve"> עד שיעשו</w:t>
      </w:r>
      <w:r w:rsidR="00980F5A" w:rsidRPr="00270114">
        <w:rPr>
          <w:rFonts w:ascii="FbShefa" w:hAnsi="FbShefa"/>
          <w:sz w:val="11"/>
          <w:rtl/>
        </w:rPr>
        <w:t>.</w:t>
      </w:r>
    </w:p>
    <w:p w14:paraId="454F7A58" w14:textId="5B933132"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בעפר שחור</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פוסקין</w:t>
      </w:r>
      <w:r w:rsidR="00980F5A" w:rsidRPr="00270114">
        <w:rPr>
          <w:rFonts w:ascii="FbShefa" w:hAnsi="FbShefa"/>
          <w:sz w:val="11"/>
          <w:rtl/>
        </w:rPr>
        <w:t>.</w:t>
      </w:r>
      <w:r w:rsidR="001C0E38" w:rsidRPr="00270114">
        <w:rPr>
          <w:rFonts w:ascii="FbShefa" w:hAnsi="FbShefa"/>
          <w:sz w:val="11"/>
          <w:rtl/>
        </w:rPr>
        <w:t xml:space="preserve"> </w:t>
      </w:r>
      <w:r w:rsidRPr="001B3037">
        <w:rPr>
          <w:rFonts w:ascii="FbShefa" w:hAnsi="FbShefa"/>
          <w:b/>
          <w:bCs/>
          <w:color w:val="3B2F2A" w:themeColor="text2" w:themeShade="80"/>
          <w:sz w:val="11"/>
          <w:rtl/>
        </w:rPr>
        <w:t>כגון</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כפר חנניא ושיחין וחברותיה</w:t>
      </w:r>
      <w:r w:rsidR="00980F5A" w:rsidRPr="00270114">
        <w:rPr>
          <w:rFonts w:ascii="FbShefa" w:hAnsi="FbShefa"/>
          <w:sz w:val="11"/>
          <w:rtl/>
        </w:rPr>
        <w:t>.</w:t>
      </w:r>
      <w:r w:rsidRPr="001B3037">
        <w:rPr>
          <w:rFonts w:ascii="FbShefa" w:hAnsi="FbShefa"/>
          <w:b/>
          <w:bCs/>
          <w:color w:val="3B2F2A" w:themeColor="text2" w:themeShade="80"/>
          <w:sz w:val="11"/>
          <w:rtl/>
        </w:rPr>
        <w:t xml:space="preserve"> </w:t>
      </w:r>
      <w:r w:rsidR="0091508B"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Pr="00270114">
        <w:rPr>
          <w:rFonts w:ascii="FbShefa" w:hAnsi="FbShefa"/>
          <w:sz w:val="11"/>
          <w:rtl/>
        </w:rPr>
        <w:t xml:space="preserve"> אע"פ שאין לזה יש לזה</w:t>
      </w:r>
      <w:r w:rsidR="00980F5A" w:rsidRPr="00270114">
        <w:rPr>
          <w:rFonts w:ascii="FbShefa" w:hAnsi="FbShefa"/>
          <w:sz w:val="11"/>
          <w:rtl/>
        </w:rPr>
        <w:t>.</w:t>
      </w:r>
    </w:p>
    <w:p w14:paraId="63ED7BE2" w14:textId="2C549E73" w:rsidR="0091508B" w:rsidRPr="00270114" w:rsidRDefault="0091508B" w:rsidP="009C3CB4">
      <w:pPr>
        <w:spacing w:line="240" w:lineRule="auto"/>
        <w:rPr>
          <w:rFonts w:ascii="FbShefa" w:hAnsi="FbShefa"/>
          <w:sz w:val="11"/>
          <w:rtl/>
        </w:rPr>
      </w:pPr>
    </w:p>
    <w:p w14:paraId="7127B215" w14:textId="31AA12D9"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באתרא דעשיק עפרא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רק כדמעיילי עפרא</w:t>
      </w:r>
      <w:r w:rsidR="00980F5A" w:rsidRPr="00270114">
        <w:rPr>
          <w:rFonts w:ascii="FbShefa" w:hAnsi="FbShefa"/>
          <w:sz w:val="11"/>
          <w:rtl/>
        </w:rPr>
        <w:t>.</w:t>
      </w:r>
    </w:p>
    <w:p w14:paraId="2C156615" w14:textId="32B57CAA" w:rsidR="009C3CB4" w:rsidRPr="00270114" w:rsidRDefault="0091508B" w:rsidP="009C3CB4">
      <w:pPr>
        <w:spacing w:line="240" w:lineRule="auto"/>
        <w:rPr>
          <w:rFonts w:ascii="FbShefa" w:hAnsi="FbShefa"/>
          <w:sz w:val="11"/>
          <w:rtl/>
        </w:rPr>
      </w:pPr>
      <w:r w:rsidRPr="001B3037">
        <w:rPr>
          <w:rFonts w:ascii="FbShefa" w:hAnsi="FbShefa"/>
          <w:b/>
          <w:bCs/>
          <w:color w:val="3B2F2A" w:themeColor="text2" w:themeShade="80"/>
          <w:sz w:val="11"/>
          <w:rtl/>
        </w:rPr>
        <w:t>משום</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Pr="00270114">
        <w:rPr>
          <w:rFonts w:ascii="FbShefa" w:hAnsi="FbShefa"/>
          <w:sz w:val="11"/>
          <w:rtl/>
        </w:rPr>
        <w:t>ד</w:t>
      </w:r>
      <w:r w:rsidR="009C3CB4" w:rsidRPr="00270114">
        <w:rPr>
          <w:rFonts w:ascii="FbShefa" w:hAnsi="FbShefa"/>
          <w:sz w:val="11"/>
          <w:rtl/>
        </w:rPr>
        <w:t>בעינן דסמכא דעתיה</w:t>
      </w:r>
      <w:r w:rsidR="00980F5A" w:rsidRPr="00270114">
        <w:rPr>
          <w:rFonts w:ascii="FbShefa" w:hAnsi="FbShefa"/>
          <w:sz w:val="11"/>
          <w:rtl/>
        </w:rPr>
        <w:t>.</w:t>
      </w:r>
    </w:p>
    <w:p w14:paraId="4BF9FACF" w14:textId="5FE81EE8" w:rsidR="009C3CB4" w:rsidRPr="00270114" w:rsidRDefault="009C3CB4" w:rsidP="00794C1A">
      <w:pPr>
        <w:pStyle w:val="1"/>
        <w:rPr>
          <w:rFonts w:ascii="FbShefa" w:hAnsi="FbShefa"/>
          <w:rtl/>
        </w:rPr>
      </w:pPr>
      <w:r w:rsidRPr="00270114">
        <w:rPr>
          <w:rFonts w:ascii="FbShefa" w:hAnsi="FbShefa"/>
          <w:sz w:val="11"/>
          <w:rtl/>
        </w:rPr>
        <w:t>עד</w:t>
      </w:r>
      <w:r w:rsidR="00B36BF2" w:rsidRPr="00270114">
        <w:rPr>
          <w:rFonts w:ascii="FbShefa" w:hAnsi="FbShefa"/>
          <w:sz w:val="11"/>
          <w:rtl/>
        </w:rPr>
        <w:t>, ב</w:t>
      </w:r>
    </w:p>
    <w:p w14:paraId="5017C678"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זבל</w:t>
      </w:r>
    </w:p>
    <w:p w14:paraId="478AADD1" w14:textId="79ED9C6E"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 xml:space="preserve">ג' </w:t>
      </w:r>
      <w:r w:rsidR="00E212A8" w:rsidRPr="001B3037">
        <w:rPr>
          <w:rFonts w:ascii="FbShefa" w:hAnsi="FbShefa"/>
          <w:b/>
          <w:bCs/>
          <w:color w:val="3B2F2A" w:themeColor="text2" w:themeShade="80"/>
          <w:sz w:val="11"/>
          <w:rtl/>
        </w:rPr>
        <w:t>דעות</w:t>
      </w:r>
      <w:r w:rsidR="00980F5A" w:rsidRPr="001B3037">
        <w:rPr>
          <w:rFonts w:ascii="FbShefa" w:hAnsi="FbShefa"/>
          <w:b/>
          <w:bCs/>
          <w:color w:val="3B2F2A" w:themeColor="text2" w:themeShade="80"/>
          <w:sz w:val="11"/>
          <w:rtl/>
        </w:rPr>
        <w:t>.</w:t>
      </w:r>
      <w:r w:rsidRPr="00270114">
        <w:rPr>
          <w:rFonts w:ascii="FbShefa" w:hAnsi="FbShefa"/>
          <w:sz w:val="11"/>
          <w:rtl/>
        </w:rPr>
        <w:t xml:space="preserve"> במשנה</w:t>
      </w:r>
      <w:r w:rsidR="00980F5A" w:rsidRPr="00270114">
        <w:rPr>
          <w:rFonts w:ascii="FbShefa" w:hAnsi="FbShefa"/>
          <w:sz w:val="11"/>
          <w:rtl/>
        </w:rPr>
        <w:t>.</w:t>
      </w:r>
    </w:p>
    <w:p w14:paraId="28EAC81C" w14:textId="38D31FFC" w:rsidR="002F24DC" w:rsidRPr="00270114" w:rsidRDefault="00E212A8" w:rsidP="009C3CB4">
      <w:pPr>
        <w:spacing w:line="240" w:lineRule="auto"/>
        <w:rPr>
          <w:rFonts w:ascii="FbShefa" w:hAnsi="FbShefa"/>
          <w:sz w:val="11"/>
          <w:rtl/>
        </w:rPr>
      </w:pPr>
      <w:r w:rsidRPr="001B3037">
        <w:rPr>
          <w:rFonts w:ascii="FbShefa" w:hAnsi="FbShefa"/>
          <w:b/>
          <w:bCs/>
          <w:color w:val="3B2F2A" w:themeColor="text2" w:themeShade="80"/>
          <w:sz w:val="11"/>
          <w:rtl/>
        </w:rPr>
        <w:t xml:space="preserve">דעה </w:t>
      </w:r>
      <w:r w:rsidR="009C3CB4" w:rsidRPr="001B3037">
        <w:rPr>
          <w:rFonts w:ascii="FbShefa" w:hAnsi="FbShefa"/>
          <w:b/>
          <w:bCs/>
          <w:color w:val="3B2F2A" w:themeColor="text2" w:themeShade="80"/>
          <w:sz w:val="11"/>
          <w:rtl/>
        </w:rPr>
        <w:t>א</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כל ימות השנה</w:t>
      </w:r>
      <w:r w:rsidR="00980F5A" w:rsidRPr="00270114">
        <w:rPr>
          <w:rFonts w:ascii="FbShefa" w:hAnsi="FbShefa"/>
          <w:sz w:val="11"/>
          <w:rtl/>
        </w:rPr>
        <w:t>.</w:t>
      </w:r>
    </w:p>
    <w:p w14:paraId="24259E5C" w14:textId="503F4E88" w:rsidR="002F24DC" w:rsidRPr="00270114" w:rsidRDefault="00E212A8" w:rsidP="009C3CB4">
      <w:pPr>
        <w:spacing w:line="240" w:lineRule="auto"/>
        <w:rPr>
          <w:rFonts w:ascii="FbShefa" w:hAnsi="FbShefa"/>
          <w:sz w:val="11"/>
          <w:rtl/>
        </w:rPr>
      </w:pPr>
      <w:r w:rsidRPr="001B3037">
        <w:rPr>
          <w:rFonts w:ascii="FbShefa" w:hAnsi="FbShefa"/>
          <w:b/>
          <w:bCs/>
          <w:color w:val="3B2F2A" w:themeColor="text2" w:themeShade="80"/>
          <w:sz w:val="11"/>
          <w:rtl/>
        </w:rPr>
        <w:t xml:space="preserve">דעה </w:t>
      </w:r>
      <w:r w:rsidR="009C3CB4" w:rsidRPr="001B3037">
        <w:rPr>
          <w:rFonts w:ascii="FbShefa" w:hAnsi="FbShefa"/>
          <w:b/>
          <w:bCs/>
          <w:color w:val="3B2F2A" w:themeColor="text2" w:themeShade="80"/>
          <w:sz w:val="11"/>
          <w:rtl/>
        </w:rPr>
        <w:t>ב</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כשיש לו באשפה</w:t>
      </w:r>
      <w:r w:rsidR="00980F5A" w:rsidRPr="00270114">
        <w:rPr>
          <w:rFonts w:ascii="FbShefa" w:hAnsi="FbShefa"/>
          <w:sz w:val="11"/>
          <w:rtl/>
        </w:rPr>
        <w:t>.</w:t>
      </w:r>
    </w:p>
    <w:p w14:paraId="3B25B951" w14:textId="56ECBBC5" w:rsidR="009C3CB4" w:rsidRPr="00270114" w:rsidRDefault="00E212A8" w:rsidP="009C3CB4">
      <w:pPr>
        <w:spacing w:line="240" w:lineRule="auto"/>
        <w:rPr>
          <w:rFonts w:ascii="FbShefa" w:hAnsi="FbShefa"/>
          <w:sz w:val="11"/>
          <w:rtl/>
        </w:rPr>
      </w:pPr>
      <w:r w:rsidRPr="001B3037">
        <w:rPr>
          <w:rFonts w:ascii="FbShefa" w:hAnsi="FbShefa"/>
          <w:b/>
          <w:bCs/>
          <w:color w:val="3B2F2A" w:themeColor="text2" w:themeShade="80"/>
          <w:sz w:val="11"/>
          <w:rtl/>
        </w:rPr>
        <w:t xml:space="preserve">דעה </w:t>
      </w:r>
      <w:r w:rsidR="009C3CB4" w:rsidRPr="001B3037">
        <w:rPr>
          <w:rFonts w:ascii="FbShefa" w:hAnsi="FbShefa"/>
          <w:b/>
          <w:bCs/>
          <w:color w:val="3B2F2A" w:themeColor="text2" w:themeShade="80"/>
          <w:sz w:val="11"/>
          <w:rtl/>
        </w:rPr>
        <w:t>ג</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בכל ימות החמה</w:t>
      </w:r>
      <w:r w:rsidR="00980F5A" w:rsidRPr="00270114">
        <w:rPr>
          <w:rFonts w:ascii="FbShefa" w:hAnsi="FbShefa"/>
          <w:sz w:val="11"/>
          <w:rtl/>
        </w:rPr>
        <w:t>.</w:t>
      </w:r>
    </w:p>
    <w:p w14:paraId="31433C75" w14:textId="77777777" w:rsidR="009C3CB4" w:rsidRPr="00270114" w:rsidRDefault="009C3CB4" w:rsidP="009C3CB4">
      <w:pPr>
        <w:spacing w:line="240" w:lineRule="auto"/>
        <w:rPr>
          <w:rFonts w:ascii="FbShefa" w:hAnsi="FbShefa"/>
          <w:sz w:val="11"/>
          <w:rtl/>
        </w:rPr>
      </w:pPr>
    </w:p>
    <w:p w14:paraId="7B731AC9"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כשער הגבוה</w:t>
      </w:r>
    </w:p>
    <w:p w14:paraId="5DF282DE" w14:textId="51B638DA" w:rsidR="002F24DC"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מעשה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דיהיב זוזי לנדוניא דבי חמוה, לסוף זל נדוניא</w:t>
      </w:r>
      <w:r w:rsidR="00980F5A" w:rsidRPr="00270114">
        <w:rPr>
          <w:rFonts w:ascii="FbShefa" w:hAnsi="FbShefa"/>
          <w:sz w:val="11"/>
          <w:rtl/>
        </w:rPr>
        <w:t>.</w:t>
      </w:r>
    </w:p>
    <w:p w14:paraId="2FF76ED8" w14:textId="3B937662" w:rsidR="002F24DC" w:rsidRPr="00270114" w:rsidRDefault="002F24DC" w:rsidP="009C3CB4">
      <w:pPr>
        <w:spacing w:line="240" w:lineRule="auto"/>
        <w:rPr>
          <w:rFonts w:ascii="FbShefa" w:hAnsi="FbShefa"/>
          <w:sz w:val="11"/>
          <w:rtl/>
        </w:rPr>
      </w:pPr>
    </w:p>
    <w:p w14:paraId="00EAB857" w14:textId="77777777" w:rsidR="00F70B06" w:rsidRPr="001B3037" w:rsidRDefault="00F70B06" w:rsidP="00F70B06">
      <w:pPr>
        <w:pStyle w:val="3"/>
        <w:rPr>
          <w:rFonts w:ascii="FbShefa" w:hAnsi="FbShefa"/>
          <w:b/>
          <w:bCs/>
          <w:color w:val="3B2F2A" w:themeColor="text2" w:themeShade="80"/>
          <w:rtl/>
        </w:rPr>
      </w:pPr>
      <w:r w:rsidRPr="001B3037">
        <w:rPr>
          <w:rFonts w:ascii="FbShefa" w:hAnsi="FbShefa"/>
          <w:b/>
          <w:bCs/>
          <w:color w:val="3B2F2A" w:themeColor="text2" w:themeShade="80"/>
          <w:rtl/>
        </w:rPr>
        <w:t>ס"ד:</w:t>
      </w:r>
    </w:p>
    <w:p w14:paraId="40E92EDA" w14:textId="167ED1B4" w:rsidR="001B4CD2" w:rsidRPr="00270114" w:rsidRDefault="009C3CB4" w:rsidP="00F70B06">
      <w:pPr>
        <w:rPr>
          <w:rFonts w:ascii="FbShefa" w:hAnsi="FbShefa"/>
          <w:rtl/>
        </w:rPr>
      </w:pPr>
      <w:r w:rsidRPr="001B3037">
        <w:rPr>
          <w:rFonts w:ascii="FbShefa" w:hAnsi="FbShefa"/>
          <w:b/>
          <w:bCs/>
          <w:color w:val="3B2F2A" w:themeColor="text2" w:themeShade="80"/>
          <w:rtl/>
        </w:rPr>
        <w:t>אי פסקת עמו כשער הגבוה</w:t>
      </w:r>
      <w:r w:rsidR="00980F5A" w:rsidRPr="001B3037">
        <w:rPr>
          <w:rFonts w:ascii="FbShefa" w:hAnsi="FbShefa"/>
          <w:b/>
          <w:bCs/>
          <w:color w:val="3B2F2A" w:themeColor="text2" w:themeShade="80"/>
          <w:rtl/>
        </w:rPr>
        <w:t>.</w:t>
      </w:r>
      <w:r w:rsidRPr="00270114">
        <w:rPr>
          <w:rFonts w:ascii="FbShefa" w:hAnsi="FbShefa"/>
          <w:rtl/>
        </w:rPr>
        <w:t xml:space="preserve"> שקיל כהשתא</w:t>
      </w:r>
      <w:r w:rsidR="00980F5A" w:rsidRPr="00270114">
        <w:rPr>
          <w:rFonts w:ascii="FbShefa" w:hAnsi="FbShefa"/>
          <w:rtl/>
        </w:rPr>
        <w:t>.</w:t>
      </w:r>
    </w:p>
    <w:p w14:paraId="2A58F295" w14:textId="1A3FA0FD"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ואי לא</w:t>
      </w:r>
      <w:r w:rsidR="00980F5A" w:rsidRPr="001B3037">
        <w:rPr>
          <w:rFonts w:ascii="FbShefa" w:hAnsi="FbShefa"/>
          <w:b/>
          <w:bCs/>
          <w:color w:val="3B2F2A" w:themeColor="text2" w:themeShade="80"/>
          <w:sz w:val="11"/>
          <w:rtl/>
        </w:rPr>
        <w:t>.</w:t>
      </w:r>
      <w:r w:rsidR="001C0E38" w:rsidRPr="00270114">
        <w:rPr>
          <w:rFonts w:ascii="FbShefa" w:hAnsi="FbShefa"/>
          <w:sz w:val="11"/>
          <w:rtl/>
        </w:rPr>
        <w:t xml:space="preserve"> </w:t>
      </w:r>
      <w:r w:rsidRPr="00270114">
        <w:rPr>
          <w:rFonts w:ascii="FbShefa" w:hAnsi="FbShefa"/>
          <w:sz w:val="11"/>
          <w:rtl/>
        </w:rPr>
        <w:t>שקיל כמעיקרא</w:t>
      </w:r>
      <w:r w:rsidR="00980F5A" w:rsidRPr="00270114">
        <w:rPr>
          <w:rFonts w:ascii="FbShefa" w:hAnsi="FbShefa"/>
          <w:sz w:val="11"/>
          <w:rtl/>
        </w:rPr>
        <w:t>.</w:t>
      </w:r>
    </w:p>
    <w:p w14:paraId="1BF18233" w14:textId="77777777" w:rsidR="001B4CD2" w:rsidRPr="00270114" w:rsidRDefault="001B4CD2" w:rsidP="009C3CB4">
      <w:pPr>
        <w:spacing w:line="240" w:lineRule="auto"/>
        <w:rPr>
          <w:rFonts w:ascii="FbShefa" w:hAnsi="FbShefa"/>
          <w:sz w:val="11"/>
          <w:rtl/>
        </w:rPr>
      </w:pPr>
    </w:p>
    <w:p w14:paraId="70BAC5CB" w14:textId="160FBF0A" w:rsidR="002F24DC" w:rsidRPr="00270114" w:rsidRDefault="00F70B06" w:rsidP="001B4CD2">
      <w:pPr>
        <w:spacing w:line="240" w:lineRule="auto"/>
        <w:rPr>
          <w:rFonts w:ascii="FbShefa" w:hAnsi="FbShefa"/>
          <w:rtl/>
        </w:rPr>
      </w:pPr>
      <w:r w:rsidRPr="001B3037">
        <w:rPr>
          <w:rFonts w:ascii="FbShefa" w:hAnsi="FbShefa"/>
          <w:b/>
          <w:bCs/>
          <w:color w:val="3B2F2A" w:themeColor="text2" w:themeShade="80"/>
          <w:rtl/>
        </w:rPr>
        <w:t>דחיה</w:t>
      </w:r>
      <w:r w:rsidR="00980F5A" w:rsidRPr="001B3037">
        <w:rPr>
          <w:rFonts w:ascii="FbShefa" w:hAnsi="FbShefa"/>
          <w:b/>
          <w:bCs/>
          <w:color w:val="3B2F2A" w:themeColor="text2" w:themeShade="80"/>
          <w:rtl/>
        </w:rPr>
        <w:t>.</w:t>
      </w:r>
      <w:r w:rsidRPr="00270114">
        <w:rPr>
          <w:rFonts w:ascii="FbShefa" w:hAnsi="FbShefa"/>
          <w:rtl/>
        </w:rPr>
        <w:t xml:space="preserve"> מעות נינהו</w:t>
      </w:r>
      <w:r w:rsidR="001C0E38" w:rsidRPr="00270114">
        <w:rPr>
          <w:rFonts w:ascii="FbShefa" w:hAnsi="FbShefa"/>
          <w:rtl/>
        </w:rPr>
        <w:t xml:space="preserve">, </w:t>
      </w:r>
      <w:r w:rsidRPr="00270114">
        <w:rPr>
          <w:rFonts w:ascii="FbShefa" w:hAnsi="FbShefa"/>
          <w:rtl/>
        </w:rPr>
        <w:t>ומעות לא קנו</w:t>
      </w:r>
      <w:r w:rsidR="00980F5A" w:rsidRPr="00270114">
        <w:rPr>
          <w:rFonts w:ascii="FbShefa" w:hAnsi="FbShefa"/>
          <w:rtl/>
        </w:rPr>
        <w:t>.</w:t>
      </w:r>
    </w:p>
    <w:p w14:paraId="53021088" w14:textId="5239067D" w:rsidR="00F70B06" w:rsidRPr="00270114" w:rsidRDefault="00F70B06" w:rsidP="001B4CD2">
      <w:pPr>
        <w:spacing w:line="240" w:lineRule="auto"/>
        <w:rPr>
          <w:rFonts w:ascii="FbShefa" w:hAnsi="FbShefa"/>
          <w:rtl/>
        </w:rPr>
      </w:pPr>
    </w:p>
    <w:p w14:paraId="06849699" w14:textId="7129C2A7" w:rsidR="00F70B06" w:rsidRPr="00270114" w:rsidRDefault="00F70B06" w:rsidP="00F70B06">
      <w:pPr>
        <w:pStyle w:val="3"/>
        <w:rPr>
          <w:rFonts w:ascii="FbShefa" w:hAnsi="FbShefa"/>
          <w:rtl/>
        </w:rPr>
      </w:pPr>
      <w:r w:rsidRPr="00270114">
        <w:rPr>
          <w:rFonts w:ascii="FbShefa" w:hAnsi="FbShefa"/>
          <w:rtl/>
        </w:rPr>
        <w:t>אלא:</w:t>
      </w:r>
    </w:p>
    <w:p w14:paraId="4CB82A68" w14:textId="75208DCA" w:rsidR="002F24DC" w:rsidRPr="00270114" w:rsidRDefault="00F834CA" w:rsidP="00F834CA">
      <w:pPr>
        <w:autoSpaceDE w:val="0"/>
        <w:autoSpaceDN w:val="0"/>
        <w:adjustRightInd w:val="0"/>
        <w:rPr>
          <w:rFonts w:ascii="FbShefa" w:hAnsi="FbShefa"/>
          <w:rtl/>
        </w:rPr>
      </w:pPr>
      <w:r w:rsidRPr="001B3037">
        <w:rPr>
          <w:rFonts w:ascii="FbShefa" w:hAnsi="FbShefa"/>
          <w:b/>
          <w:bCs/>
          <w:color w:val="3B2F2A" w:themeColor="text2" w:themeShade="80"/>
          <w:rtl/>
        </w:rPr>
        <w:t>לענין</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לקבולי עליה מי שפרע</w:t>
      </w:r>
      <w:r w:rsidR="00980F5A" w:rsidRPr="00270114">
        <w:rPr>
          <w:rFonts w:ascii="FbShefa" w:hAnsi="FbShefa"/>
          <w:rtl/>
        </w:rPr>
        <w:t>.</w:t>
      </w:r>
    </w:p>
    <w:p w14:paraId="36B9107F" w14:textId="01EAA1C1" w:rsidR="002F24DC" w:rsidRPr="00270114" w:rsidRDefault="00F834CA" w:rsidP="00F834CA">
      <w:pPr>
        <w:autoSpaceDE w:val="0"/>
        <w:autoSpaceDN w:val="0"/>
        <w:adjustRightInd w:val="0"/>
        <w:rPr>
          <w:rFonts w:ascii="FbShefa" w:hAnsi="FbShefa"/>
          <w:rtl/>
        </w:rPr>
      </w:pPr>
      <w:r w:rsidRPr="001B3037">
        <w:rPr>
          <w:rFonts w:ascii="FbShefa" w:hAnsi="FbShefa"/>
          <w:b/>
          <w:bCs/>
          <w:color w:val="3B2F2A" w:themeColor="text2" w:themeShade="80"/>
          <w:rtl/>
        </w:rPr>
        <w:t>פסק כשער הגבוה</w:t>
      </w:r>
      <w:r w:rsidR="00B15A09">
        <w:rPr>
          <w:rFonts w:ascii="FbShefa" w:hAnsi="FbShefa" w:hint="cs"/>
          <w:b/>
          <w:bCs/>
          <w:color w:val="3B2F2A" w:themeColor="text2" w:themeShade="80"/>
          <w:rtl/>
        </w:rPr>
        <w:t>.</w:t>
      </w:r>
      <w:r w:rsidR="001C0E38" w:rsidRPr="00B15A09">
        <w:rPr>
          <w:rtl/>
        </w:rPr>
        <w:t xml:space="preserve"> </w:t>
      </w:r>
      <w:r w:rsidRPr="00B15A09">
        <w:rPr>
          <w:rtl/>
        </w:rPr>
        <w:t>מוכר קא הדר ביה</w:t>
      </w:r>
      <w:r w:rsidR="00980F5A" w:rsidRPr="00B15A09">
        <w:rPr>
          <w:rtl/>
        </w:rPr>
        <w:t>.</w:t>
      </w:r>
      <w:r w:rsidR="001C0E38" w:rsidRPr="00270114">
        <w:rPr>
          <w:rFonts w:ascii="FbShefa" w:hAnsi="FbShefa"/>
          <w:rtl/>
        </w:rPr>
        <w:t xml:space="preserve"> </w:t>
      </w:r>
      <w:r w:rsidRPr="001B3037">
        <w:rPr>
          <w:rFonts w:ascii="FbShefa" w:hAnsi="FbShefa"/>
          <w:b/>
          <w:bCs/>
          <w:color w:val="3B2F2A" w:themeColor="text2" w:themeShade="80"/>
          <w:rtl/>
        </w:rPr>
        <w:t>מקבל עליה</w:t>
      </w:r>
      <w:r w:rsidR="00980F5A" w:rsidRPr="001B3037">
        <w:rPr>
          <w:rFonts w:ascii="FbShefa" w:hAnsi="FbShefa"/>
          <w:b/>
          <w:bCs/>
          <w:color w:val="3B2F2A" w:themeColor="text2" w:themeShade="80"/>
          <w:rtl/>
        </w:rPr>
        <w:t>.</w:t>
      </w:r>
      <w:r w:rsidR="00980F5A" w:rsidRPr="00270114">
        <w:rPr>
          <w:rFonts w:ascii="FbShefa" w:hAnsi="FbShefa"/>
          <w:rtl/>
        </w:rPr>
        <w:t xml:space="preserve"> </w:t>
      </w:r>
      <w:r w:rsidRPr="00270114">
        <w:rPr>
          <w:rFonts w:ascii="FbShefa" w:hAnsi="FbShefa"/>
          <w:rtl/>
        </w:rPr>
        <w:t>מי שפרע</w:t>
      </w:r>
      <w:r w:rsidR="00980F5A" w:rsidRPr="00270114">
        <w:rPr>
          <w:rFonts w:ascii="FbShefa" w:hAnsi="FbShefa"/>
          <w:rtl/>
        </w:rPr>
        <w:t>.</w:t>
      </w:r>
    </w:p>
    <w:p w14:paraId="3CCD01A8" w14:textId="5C60075C" w:rsidR="00F834CA" w:rsidRPr="00270114" w:rsidRDefault="00F834CA" w:rsidP="00F834CA">
      <w:pPr>
        <w:spacing w:line="240" w:lineRule="auto"/>
        <w:rPr>
          <w:rFonts w:ascii="FbShefa" w:hAnsi="FbShefa"/>
          <w:rtl/>
        </w:rPr>
      </w:pPr>
      <w:r w:rsidRPr="001B3037">
        <w:rPr>
          <w:rFonts w:ascii="FbShefa" w:hAnsi="FbShefa"/>
          <w:b/>
          <w:bCs/>
          <w:color w:val="3B2F2A" w:themeColor="text2" w:themeShade="80"/>
          <w:rtl/>
        </w:rPr>
        <w:t>לא פסק</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לוקח קא הדר ביה</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מקבל עליה לוקח</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 xml:space="preserve">מי שפרע </w:t>
      </w:r>
    </w:p>
    <w:p w14:paraId="029DB1CE" w14:textId="77777777" w:rsidR="001B4CD2" w:rsidRPr="001B3037" w:rsidRDefault="001B4CD2" w:rsidP="009C3CB4">
      <w:pPr>
        <w:spacing w:line="240" w:lineRule="auto"/>
        <w:rPr>
          <w:rFonts w:ascii="FbShefa" w:hAnsi="FbShefa"/>
          <w:b/>
          <w:bCs/>
          <w:color w:val="3B2F2A" w:themeColor="text2" w:themeShade="80"/>
          <w:sz w:val="11"/>
          <w:rtl/>
        </w:rPr>
      </w:pPr>
    </w:p>
    <w:p w14:paraId="580A6B26" w14:textId="77777777" w:rsidR="003D61D3" w:rsidRPr="00270114" w:rsidRDefault="003D61D3" w:rsidP="003D61D3">
      <w:pPr>
        <w:pStyle w:val="3"/>
        <w:rPr>
          <w:rFonts w:ascii="FbShefa" w:hAnsi="FbShefa"/>
          <w:rtl/>
        </w:rPr>
      </w:pPr>
      <w:r w:rsidRPr="00270114">
        <w:rPr>
          <w:rFonts w:ascii="FbShefa" w:hAnsi="FbShefa"/>
          <w:rtl/>
        </w:rPr>
        <w:t>רבי שמעון ורבנן:</w:t>
      </w:r>
    </w:p>
    <w:p w14:paraId="35B59EC0" w14:textId="5D202B89" w:rsidR="002F24DC" w:rsidRPr="00270114" w:rsidRDefault="003D61D3" w:rsidP="003D61D3">
      <w:pPr>
        <w:autoSpaceDE w:val="0"/>
        <w:autoSpaceDN w:val="0"/>
        <w:adjustRightInd w:val="0"/>
        <w:rPr>
          <w:rFonts w:ascii="FbShefa" w:hAnsi="FbShefa"/>
          <w:rtl/>
        </w:rPr>
      </w:pPr>
      <w:r w:rsidRPr="001B3037">
        <w:rPr>
          <w:rFonts w:ascii="FbShefa" w:hAnsi="FbShefa"/>
          <w:b/>
          <w:bCs/>
          <w:color w:val="3B2F2A" w:themeColor="text2" w:themeShade="80"/>
          <w:rtl/>
        </w:rPr>
        <w:t>שאלה</w:t>
      </w:r>
      <w:r w:rsidR="00980F5A" w:rsidRPr="001B3037">
        <w:rPr>
          <w:rFonts w:ascii="FbShefa" w:hAnsi="FbShefa"/>
          <w:b/>
          <w:bCs/>
          <w:color w:val="3B2F2A" w:themeColor="text2" w:themeShade="80"/>
          <w:rtl/>
        </w:rPr>
        <w:t>.</w:t>
      </w:r>
      <w:r w:rsidRPr="00270114">
        <w:rPr>
          <w:rFonts w:ascii="FbShefa" w:hAnsi="FbShefa"/>
          <w:rtl/>
        </w:rPr>
        <w:t xml:space="preserve"> אולי המשנה כרבי שמעון, דס"ל מעות קונות</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וכי פסק כשער הגבוה</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שקיל כי השתא</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אי לא פסק</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שקיל כמעיקרא</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משום</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דקני להו זוזי</w:t>
      </w:r>
      <w:r w:rsidR="00980F5A" w:rsidRPr="00270114">
        <w:rPr>
          <w:rFonts w:ascii="FbShefa" w:hAnsi="FbShefa"/>
          <w:rtl/>
        </w:rPr>
        <w:t>.</w:t>
      </w:r>
    </w:p>
    <w:p w14:paraId="45D6F4AC" w14:textId="5E466B5C" w:rsidR="002F24DC" w:rsidRPr="00270114" w:rsidRDefault="003D61D3" w:rsidP="003D61D3">
      <w:pPr>
        <w:autoSpaceDE w:val="0"/>
        <w:autoSpaceDN w:val="0"/>
        <w:adjustRightInd w:val="0"/>
        <w:rPr>
          <w:rFonts w:ascii="FbShefa" w:hAnsi="FbShefa"/>
          <w:rtl/>
        </w:rPr>
      </w:pPr>
      <w:r w:rsidRPr="001B3037">
        <w:rPr>
          <w:rFonts w:ascii="FbShefa" w:hAnsi="FbShefa"/>
          <w:b/>
          <w:bCs/>
          <w:color w:val="3B2F2A" w:themeColor="text2" w:themeShade="80"/>
          <w:rtl/>
        </w:rPr>
        <w:t>אבל לרבנן</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בין פסק בין לא פסק שקיל כי השתא</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משום</w:t>
      </w:r>
      <w:r w:rsidR="00980F5A" w:rsidRPr="001B3037">
        <w:rPr>
          <w:rFonts w:ascii="FbShefa" w:hAnsi="FbShefa"/>
          <w:b/>
          <w:bCs/>
          <w:color w:val="3B2F2A" w:themeColor="text2" w:themeShade="80"/>
          <w:rtl/>
        </w:rPr>
        <w:t>.</w:t>
      </w:r>
      <w:r w:rsidRPr="00270114">
        <w:rPr>
          <w:rFonts w:ascii="FbShefa" w:hAnsi="FbShefa"/>
          <w:rtl/>
        </w:rPr>
        <w:t xml:space="preserve"> דדעתיה דאיניש אתרעא זילא</w:t>
      </w:r>
      <w:r w:rsidR="00980F5A" w:rsidRPr="00270114">
        <w:rPr>
          <w:rFonts w:ascii="FbShefa" w:hAnsi="FbShefa"/>
          <w:rtl/>
        </w:rPr>
        <w:t>.</w:t>
      </w:r>
    </w:p>
    <w:p w14:paraId="46B1427F" w14:textId="4E918974" w:rsidR="002F24DC" w:rsidRPr="00270114" w:rsidRDefault="003D61D3" w:rsidP="003D61D3">
      <w:pPr>
        <w:autoSpaceDE w:val="0"/>
        <w:autoSpaceDN w:val="0"/>
        <w:adjustRightInd w:val="0"/>
        <w:rPr>
          <w:rFonts w:ascii="FbShefa" w:hAnsi="FbShefa"/>
          <w:rtl/>
        </w:rPr>
      </w:pPr>
      <w:r w:rsidRPr="001B3037">
        <w:rPr>
          <w:rFonts w:ascii="FbShefa" w:hAnsi="FbShefa"/>
          <w:b/>
          <w:bCs/>
          <w:color w:val="3B2F2A" w:themeColor="text2" w:themeShade="80"/>
          <w:rtl/>
        </w:rPr>
        <w:t>תשובה</w:t>
      </w:r>
      <w:r w:rsidR="00980F5A" w:rsidRPr="001B3037">
        <w:rPr>
          <w:rFonts w:ascii="FbShefa" w:hAnsi="FbShefa"/>
          <w:b/>
          <w:bCs/>
          <w:color w:val="3B2F2A" w:themeColor="text2" w:themeShade="80"/>
          <w:rtl/>
        </w:rPr>
        <w:t>.</w:t>
      </w:r>
      <w:r w:rsidRPr="00270114">
        <w:rPr>
          <w:rFonts w:ascii="FbShefa" w:hAnsi="FbShefa"/>
          <w:rtl/>
        </w:rPr>
        <w:t xml:space="preserve"> רבי שמעון דיבר רק על חד תרעא ולא על תרי תרעי</w:t>
      </w:r>
      <w:r w:rsidR="00980F5A" w:rsidRPr="00270114">
        <w:rPr>
          <w:rFonts w:ascii="FbShefa" w:hAnsi="FbShefa"/>
          <w:rtl/>
        </w:rPr>
        <w:t>.</w:t>
      </w:r>
    </w:p>
    <w:p w14:paraId="510AB559" w14:textId="40530999" w:rsidR="002F24DC" w:rsidRPr="00270114" w:rsidRDefault="003D61D3" w:rsidP="003D61D3">
      <w:pPr>
        <w:autoSpaceDE w:val="0"/>
        <w:autoSpaceDN w:val="0"/>
        <w:adjustRightInd w:val="0"/>
        <w:rPr>
          <w:rFonts w:ascii="FbShefa" w:hAnsi="FbShefa"/>
          <w:rtl/>
        </w:rPr>
      </w:pPr>
      <w:r w:rsidRPr="001B3037">
        <w:rPr>
          <w:rFonts w:ascii="FbShefa" w:hAnsi="FbShefa"/>
          <w:b/>
          <w:bCs/>
          <w:color w:val="3B2F2A" w:themeColor="text2" w:themeShade="80"/>
          <w:rtl/>
        </w:rPr>
        <w:t>ראיה</w:t>
      </w:r>
      <w:r w:rsidR="00980F5A" w:rsidRPr="001B3037">
        <w:rPr>
          <w:rFonts w:ascii="FbShefa" w:hAnsi="FbShefa"/>
          <w:b/>
          <w:bCs/>
          <w:color w:val="3B2F2A" w:themeColor="text2" w:themeShade="80"/>
          <w:rtl/>
        </w:rPr>
        <w:t>.</w:t>
      </w:r>
      <w:r w:rsidRPr="00270114">
        <w:rPr>
          <w:rFonts w:ascii="FbShefa" w:hAnsi="FbShefa"/>
          <w:rtl/>
        </w:rPr>
        <w:t xml:space="preserve"> דאל"כ איך משכח"ל מי שפרע בלוקח</w:t>
      </w:r>
      <w:r w:rsidR="00980F5A" w:rsidRPr="00270114">
        <w:rPr>
          <w:rFonts w:ascii="FbShefa" w:hAnsi="FbShefa"/>
          <w:rtl/>
        </w:rPr>
        <w:t>.</w:t>
      </w:r>
    </w:p>
    <w:p w14:paraId="50857ED6" w14:textId="5F5D6E09" w:rsidR="003D61D3" w:rsidRPr="00270114" w:rsidRDefault="003D61D3" w:rsidP="003D61D3">
      <w:pPr>
        <w:autoSpaceDE w:val="0"/>
        <w:autoSpaceDN w:val="0"/>
        <w:adjustRightInd w:val="0"/>
        <w:rPr>
          <w:rFonts w:ascii="FbShefa" w:hAnsi="FbShefa"/>
          <w:rtl/>
        </w:rPr>
      </w:pPr>
      <w:r w:rsidRPr="001B3037">
        <w:rPr>
          <w:rFonts w:ascii="FbShefa" w:hAnsi="FbShefa"/>
          <w:b/>
          <w:bCs/>
          <w:color w:val="3B2F2A" w:themeColor="text2" w:themeShade="80"/>
          <w:rtl/>
        </w:rPr>
        <w:t>ובהכרח ס"ל כן</w:t>
      </w:r>
      <w:r w:rsidR="00980F5A" w:rsidRPr="001B3037">
        <w:rPr>
          <w:rFonts w:ascii="FbShefa" w:hAnsi="FbShefa"/>
          <w:b/>
          <w:bCs/>
          <w:color w:val="3B2F2A" w:themeColor="text2" w:themeShade="80"/>
          <w:rtl/>
        </w:rPr>
        <w:t>.</w:t>
      </w:r>
      <w:r w:rsidRPr="00270114">
        <w:rPr>
          <w:rFonts w:ascii="FbShefa" w:hAnsi="FbShefa"/>
          <w:rtl/>
        </w:rPr>
        <w:t xml:space="preserve"> דתניא מכל מקום כך הלכה אבל אמרו חכמים מי שפרע כו'</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משמע</w:t>
      </w:r>
      <w:r w:rsidR="00980F5A" w:rsidRPr="001B3037">
        <w:rPr>
          <w:rFonts w:ascii="FbShefa" w:hAnsi="FbShefa"/>
          <w:b/>
          <w:bCs/>
          <w:color w:val="3B2F2A" w:themeColor="text2" w:themeShade="80"/>
          <w:rtl/>
        </w:rPr>
        <w:t>.</w:t>
      </w:r>
      <w:r w:rsidRPr="00270114">
        <w:rPr>
          <w:rFonts w:ascii="FbShefa" w:hAnsi="FbShefa"/>
          <w:rtl/>
        </w:rPr>
        <w:t xml:space="preserve"> לא שנא לוקח ולא שנא מוכר מקבל עליה מי שפרע</w:t>
      </w:r>
      <w:r w:rsidR="00980F5A" w:rsidRPr="00270114">
        <w:rPr>
          <w:rFonts w:ascii="FbShefa" w:hAnsi="FbShefa"/>
          <w:rtl/>
        </w:rPr>
        <w:t xml:space="preserve">. </w:t>
      </w:r>
    </w:p>
    <w:p w14:paraId="677EEAF3" w14:textId="77777777" w:rsidR="003D61D3" w:rsidRPr="00270114" w:rsidRDefault="003D61D3" w:rsidP="003D61D3">
      <w:pPr>
        <w:autoSpaceDE w:val="0"/>
        <w:autoSpaceDN w:val="0"/>
        <w:adjustRightInd w:val="0"/>
        <w:rPr>
          <w:rFonts w:ascii="FbShefa" w:hAnsi="FbShefa"/>
          <w:rtl/>
        </w:rPr>
      </w:pPr>
    </w:p>
    <w:p w14:paraId="2C5FBDA5" w14:textId="77777777" w:rsidR="003D61D3" w:rsidRPr="00270114" w:rsidRDefault="003D61D3" w:rsidP="003D61D3">
      <w:pPr>
        <w:pStyle w:val="3"/>
        <w:rPr>
          <w:rFonts w:ascii="FbShefa" w:hAnsi="FbShefa"/>
          <w:rtl/>
        </w:rPr>
      </w:pPr>
      <w:r w:rsidRPr="00270114">
        <w:rPr>
          <w:rFonts w:ascii="FbShefa" w:hAnsi="FbShefa"/>
          <w:rtl/>
        </w:rPr>
        <w:t>מי שפרע בשליח:</w:t>
      </w:r>
    </w:p>
    <w:p w14:paraId="6E5D8D03" w14:textId="7EB95FD1" w:rsidR="002F24DC" w:rsidRPr="00270114" w:rsidRDefault="003D61D3" w:rsidP="003D61D3">
      <w:pPr>
        <w:autoSpaceDE w:val="0"/>
        <w:autoSpaceDN w:val="0"/>
        <w:adjustRightInd w:val="0"/>
        <w:rPr>
          <w:rFonts w:ascii="FbShefa" w:hAnsi="FbShefa"/>
          <w:rtl/>
        </w:rPr>
      </w:pPr>
      <w:r w:rsidRPr="001B3037">
        <w:rPr>
          <w:rFonts w:ascii="FbShefa" w:hAnsi="FbShefa"/>
          <w:b/>
          <w:bCs/>
          <w:color w:val="3B2F2A" w:themeColor="text2" w:themeShade="80"/>
          <w:rtl/>
        </w:rPr>
        <w:t>שאלה</w:t>
      </w:r>
      <w:r w:rsidR="00980F5A" w:rsidRPr="001B3037">
        <w:rPr>
          <w:rFonts w:ascii="FbShefa" w:hAnsi="FbShefa"/>
          <w:b/>
          <w:bCs/>
          <w:color w:val="3B2F2A" w:themeColor="text2" w:themeShade="80"/>
          <w:rtl/>
        </w:rPr>
        <w:t>.</w:t>
      </w:r>
      <w:r w:rsidRPr="00270114">
        <w:rPr>
          <w:rFonts w:ascii="FbShefa" w:hAnsi="FbShefa"/>
          <w:rtl/>
        </w:rPr>
        <w:t xml:space="preserve"> ותיפוק ליה דשליח שוייה מעיקרא</w:t>
      </w:r>
      <w:r w:rsidR="00980F5A" w:rsidRPr="00270114">
        <w:rPr>
          <w:rFonts w:ascii="FbShefa" w:hAnsi="FbShefa"/>
          <w:rtl/>
        </w:rPr>
        <w:t>.</w:t>
      </w:r>
    </w:p>
    <w:p w14:paraId="562432D3" w14:textId="289DD80D" w:rsidR="002F24DC" w:rsidRPr="00270114" w:rsidRDefault="003D61D3" w:rsidP="003D61D3">
      <w:pPr>
        <w:autoSpaceDE w:val="0"/>
        <w:autoSpaceDN w:val="0"/>
        <w:adjustRightInd w:val="0"/>
        <w:spacing w:after="240"/>
        <w:rPr>
          <w:rFonts w:ascii="FbShefa" w:hAnsi="FbShefa"/>
          <w:rtl/>
        </w:rPr>
      </w:pPr>
      <w:r w:rsidRPr="001B3037">
        <w:rPr>
          <w:rFonts w:ascii="FbShefa" w:hAnsi="FbShefa"/>
          <w:b/>
          <w:bCs/>
          <w:color w:val="3B2F2A" w:themeColor="text2" w:themeShade="80"/>
          <w:rtl/>
        </w:rPr>
        <w:t>תשובה</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בתגרא דזבין ומזבין</w:t>
      </w:r>
      <w:r w:rsidR="00980F5A" w:rsidRPr="00270114">
        <w:rPr>
          <w:rFonts w:ascii="FbShefa" w:hAnsi="FbShefa"/>
          <w:rtl/>
        </w:rPr>
        <w:t>.</w:t>
      </w:r>
    </w:p>
    <w:p w14:paraId="244D6320" w14:textId="15F79538" w:rsidR="009C3CB4" w:rsidRPr="00270114" w:rsidRDefault="009C3CB4" w:rsidP="009C3CB4">
      <w:pPr>
        <w:spacing w:line="240" w:lineRule="auto"/>
        <w:rPr>
          <w:rFonts w:ascii="FbShefa" w:hAnsi="FbShefa"/>
          <w:sz w:val="11"/>
          <w:rtl/>
        </w:rPr>
      </w:pPr>
    </w:p>
    <w:p w14:paraId="4C1EB057" w14:textId="40E0FBCD" w:rsidR="009C3CB4" w:rsidRPr="001B3037" w:rsidRDefault="009C3CB4" w:rsidP="003C62D1">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rtl/>
        </w:rPr>
      </w:pPr>
      <w:r w:rsidRPr="001B3037">
        <w:rPr>
          <w:rFonts w:ascii="FbShefa" w:eastAsia="Times New Roman" w:hAnsi="FbShefa"/>
          <w:b/>
          <w:bCs/>
          <w:color w:val="3B2F2A" w:themeColor="text2" w:themeShade="80"/>
          <w:rtl/>
        </w:rPr>
        <w:t>מַלְוֶה אָדָם אֶת אֲרִיסָיו חִטִּים בְּחִטִּין לְזֶרַע, אֲבָל לֹא לֶאֱכֹל</w:t>
      </w:r>
      <w:r w:rsidR="00980F5A" w:rsidRPr="001B3037">
        <w:rPr>
          <w:rFonts w:ascii="FbShefa" w:eastAsia="Times New Roman" w:hAnsi="FbShefa"/>
          <w:b/>
          <w:bCs/>
          <w:color w:val="3B2F2A" w:themeColor="text2" w:themeShade="80"/>
          <w:rtl/>
        </w:rPr>
        <w:t>.</w:t>
      </w:r>
      <w:r w:rsidRPr="001B3037">
        <w:rPr>
          <w:rFonts w:ascii="FbShefa" w:eastAsia="Times New Roman" w:hAnsi="FbShefa"/>
          <w:b/>
          <w:bCs/>
          <w:color w:val="3B2F2A" w:themeColor="text2" w:themeShade="80"/>
          <w:rtl/>
        </w:rPr>
        <w:t xml:space="preserve"> שֶׁהָיָה רַבָּן גַּמְלִיאֵל מַלְוֶה אֶת אֲרִיסָיו חִטִּין בְּחִטִּין לְזֶרַע, בְּיֹקֶר וְהוּזְלוּ, אוֹ בְזוֹל וְהוּקְרוּ, נוֹטֵל מֵהֶן כְּשַׁעַר הַזּוֹל, וְלֹא מִפְּנֵי שֶׁהֲלָכָה כֵן, אֶלָּא שֶׁרָצָה לְהַחְמִיר עַל עַצְמוֹ: </w:t>
      </w:r>
    </w:p>
    <w:p w14:paraId="505FCEA6" w14:textId="77777777" w:rsidR="009C3CB4" w:rsidRPr="00270114" w:rsidRDefault="009C3CB4" w:rsidP="003D61D3">
      <w:pPr>
        <w:rPr>
          <w:rFonts w:ascii="FbShefa" w:hAnsi="FbShefa"/>
          <w:rtl/>
        </w:rPr>
      </w:pPr>
    </w:p>
    <w:p w14:paraId="0687965E" w14:textId="77777777" w:rsidR="009C3CB4" w:rsidRPr="00270114" w:rsidRDefault="009C3CB4" w:rsidP="009C3CB4">
      <w:pPr>
        <w:pStyle w:val="2"/>
        <w:rPr>
          <w:rFonts w:ascii="FbShefa" w:hAnsi="FbShefa"/>
          <w:color w:val="7C5F1D"/>
          <w:rtl/>
        </w:rPr>
      </w:pPr>
      <w:r w:rsidRPr="00270114">
        <w:rPr>
          <w:rFonts w:ascii="FbShefa" w:hAnsi="FbShefa"/>
          <w:color w:val="7C5F1D"/>
          <w:rtl/>
        </w:rPr>
        <w:t xml:space="preserve">מלוה את אריסיו </w:t>
      </w:r>
    </w:p>
    <w:p w14:paraId="47D0F620" w14:textId="77777777" w:rsidR="0096498B" w:rsidRPr="00270114" w:rsidRDefault="0096498B" w:rsidP="0096498B">
      <w:pPr>
        <w:pStyle w:val="3"/>
        <w:rPr>
          <w:rFonts w:ascii="FbShefa" w:hAnsi="FbShefa"/>
          <w:rtl/>
        </w:rPr>
      </w:pPr>
      <w:r w:rsidRPr="00270114">
        <w:rPr>
          <w:rFonts w:ascii="FbShefa" w:hAnsi="FbShefa"/>
          <w:rtl/>
        </w:rPr>
        <w:t>סתירה:</w:t>
      </w:r>
    </w:p>
    <w:p w14:paraId="3EE51C81" w14:textId="18F91D6A" w:rsidR="002F24DC" w:rsidRPr="000C05A7" w:rsidRDefault="0096498B" w:rsidP="0096498B">
      <w:pPr>
        <w:rPr>
          <w:rtl/>
        </w:rPr>
      </w:pPr>
      <w:r w:rsidRPr="001B3037">
        <w:rPr>
          <w:rFonts w:ascii="FbShefa" w:hAnsi="FbShefa"/>
          <w:b/>
          <w:bCs/>
          <w:color w:val="3B2F2A" w:themeColor="text2" w:themeShade="80"/>
          <w:rtl/>
        </w:rPr>
        <w:t>ברייתא</w:t>
      </w:r>
      <w:r w:rsidR="00980F5A" w:rsidRPr="001B3037">
        <w:rPr>
          <w:rFonts w:ascii="FbShefa" w:hAnsi="FbShefa"/>
          <w:b/>
          <w:bCs/>
          <w:color w:val="3B2F2A" w:themeColor="text2" w:themeShade="80"/>
          <w:rtl/>
        </w:rPr>
        <w:t>.</w:t>
      </w:r>
      <w:r w:rsidRPr="00270114">
        <w:rPr>
          <w:rFonts w:ascii="FbShefa" w:hAnsi="FbShefa"/>
          <w:rtl/>
        </w:rPr>
        <w:t xml:space="preserve"> מלוה אדם את אריסיו חטים בחטים לזרע</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רק</w:t>
      </w:r>
      <w:r w:rsidR="000C05A7">
        <w:rPr>
          <w:rFonts w:ascii="FbShefa" w:hAnsi="FbShefa" w:hint="cs"/>
          <w:b/>
          <w:bCs/>
          <w:color w:val="3B2F2A" w:themeColor="text2" w:themeShade="80"/>
          <w:rtl/>
        </w:rPr>
        <w:t>.</w:t>
      </w:r>
      <w:r w:rsidRPr="000C05A7">
        <w:rPr>
          <w:rtl/>
        </w:rPr>
        <w:t xml:space="preserve"> כאשר לא ירד</w:t>
      </w:r>
      <w:r w:rsidR="00980F5A" w:rsidRPr="000C05A7">
        <w:rPr>
          <w:rtl/>
        </w:rPr>
        <w:t>.</w:t>
      </w:r>
    </w:p>
    <w:p w14:paraId="27BFE2A0" w14:textId="032438F0" w:rsidR="002F24DC" w:rsidRPr="00270114" w:rsidRDefault="0096498B" w:rsidP="0096498B">
      <w:pPr>
        <w:rPr>
          <w:rFonts w:ascii="FbShefa" w:hAnsi="FbShefa"/>
          <w:rtl/>
        </w:rPr>
      </w:pPr>
      <w:r w:rsidRPr="001B3037">
        <w:rPr>
          <w:rFonts w:ascii="FbShefa" w:hAnsi="FbShefa"/>
          <w:b/>
          <w:bCs/>
          <w:color w:val="3B2F2A" w:themeColor="text2" w:themeShade="80"/>
          <w:rtl/>
        </w:rPr>
        <w:t>ואילו תנא דידן</w:t>
      </w:r>
      <w:r w:rsidR="00980F5A" w:rsidRPr="001B3037">
        <w:rPr>
          <w:rFonts w:ascii="FbShefa" w:hAnsi="FbShefa"/>
          <w:b/>
          <w:bCs/>
          <w:color w:val="3B2F2A" w:themeColor="text2" w:themeShade="80"/>
          <w:rtl/>
        </w:rPr>
        <w:t>.</w:t>
      </w:r>
      <w:r w:rsidRPr="00270114">
        <w:rPr>
          <w:rFonts w:ascii="FbShefa" w:hAnsi="FbShefa"/>
          <w:rtl/>
        </w:rPr>
        <w:t xml:space="preserve"> לא מחלק בין ירד ובין לא ירד</w:t>
      </w:r>
      <w:r w:rsidR="00980F5A" w:rsidRPr="00270114">
        <w:rPr>
          <w:rFonts w:ascii="FbShefa" w:hAnsi="FbShefa"/>
          <w:rtl/>
        </w:rPr>
        <w:t>.</w:t>
      </w:r>
    </w:p>
    <w:p w14:paraId="421F709B" w14:textId="7683577A" w:rsidR="0096498B" w:rsidRPr="00270114" w:rsidRDefault="0096498B" w:rsidP="0096498B">
      <w:pPr>
        <w:rPr>
          <w:rFonts w:ascii="FbShefa" w:hAnsi="FbShefa"/>
          <w:rtl/>
        </w:rPr>
      </w:pPr>
    </w:p>
    <w:p w14:paraId="4B2FB0AA" w14:textId="77777777" w:rsidR="0096498B" w:rsidRPr="00270114" w:rsidRDefault="0096498B" w:rsidP="0096498B">
      <w:pPr>
        <w:pStyle w:val="3"/>
        <w:rPr>
          <w:rFonts w:ascii="FbShefa" w:hAnsi="FbShefa"/>
          <w:rtl/>
        </w:rPr>
      </w:pPr>
      <w:r w:rsidRPr="00270114">
        <w:rPr>
          <w:rFonts w:ascii="FbShefa" w:hAnsi="FbShefa"/>
          <w:rtl/>
        </w:rPr>
        <w:t>ביאור המשנה:</w:t>
      </w:r>
    </w:p>
    <w:p w14:paraId="7F995919" w14:textId="1FA90570" w:rsidR="0096498B" w:rsidRPr="00270114" w:rsidRDefault="0096498B" w:rsidP="0096498B">
      <w:pPr>
        <w:rPr>
          <w:rFonts w:ascii="FbShefa" w:hAnsi="FbShefa"/>
          <w:rtl/>
        </w:rPr>
      </w:pPr>
      <w:r w:rsidRPr="001B3037">
        <w:rPr>
          <w:rFonts w:ascii="FbShefa" w:hAnsi="FbShefa"/>
          <w:b/>
          <w:bCs/>
          <w:color w:val="3B2F2A" w:themeColor="text2" w:themeShade="80"/>
          <w:rtl/>
        </w:rPr>
        <w:t>כגון</w:t>
      </w:r>
      <w:r w:rsidR="00980F5A" w:rsidRPr="001B3037">
        <w:rPr>
          <w:rFonts w:ascii="FbShefa" w:hAnsi="FbShefa"/>
          <w:b/>
          <w:bCs/>
          <w:color w:val="3B2F2A" w:themeColor="text2" w:themeShade="80"/>
          <w:rtl/>
        </w:rPr>
        <w:t>.</w:t>
      </w:r>
      <w:r w:rsidRPr="00270114">
        <w:rPr>
          <w:rFonts w:ascii="FbShefa" w:hAnsi="FbShefa"/>
          <w:rtl/>
        </w:rPr>
        <w:t xml:space="preserve"> באתרא דאריסא יהיב ביזרא</w:t>
      </w:r>
      <w:r w:rsidR="00980F5A" w:rsidRPr="00270114">
        <w:rPr>
          <w:rFonts w:ascii="FbShefa" w:hAnsi="FbShefa"/>
          <w:rtl/>
        </w:rPr>
        <w:t>.</w:t>
      </w:r>
    </w:p>
    <w:p w14:paraId="6A280844" w14:textId="324260A6" w:rsidR="002F24DC" w:rsidRPr="00270114" w:rsidRDefault="0096498B" w:rsidP="0096498B">
      <w:pPr>
        <w:rPr>
          <w:rFonts w:ascii="FbShefa" w:hAnsi="FbShefa"/>
          <w:rtl/>
        </w:rPr>
      </w:pPr>
      <w:r w:rsidRPr="001B3037">
        <w:rPr>
          <w:rFonts w:ascii="FbShefa" w:hAnsi="FbShefa"/>
          <w:b/>
          <w:bCs/>
          <w:color w:val="3B2F2A" w:themeColor="text2" w:themeShade="80"/>
          <w:rtl/>
        </w:rPr>
        <w:t>בין ירד ובין לא ירד</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כמה דלא יהיב ביזרא מצי מסליק ליה</w:t>
      </w:r>
      <w:r w:rsidR="00980F5A" w:rsidRPr="00270114">
        <w:rPr>
          <w:rFonts w:ascii="FbShefa" w:hAnsi="FbShefa"/>
          <w:rtl/>
        </w:rPr>
        <w:t>.</w:t>
      </w:r>
    </w:p>
    <w:p w14:paraId="400A30DF" w14:textId="37828B4F" w:rsidR="002F24DC" w:rsidRPr="00270114" w:rsidRDefault="0096498B" w:rsidP="0096498B">
      <w:pPr>
        <w:rPr>
          <w:rFonts w:ascii="FbShefa" w:hAnsi="FbShefa"/>
          <w:rtl/>
        </w:rPr>
      </w:pPr>
      <w:r w:rsidRPr="001B3037">
        <w:rPr>
          <w:rFonts w:ascii="FbShefa" w:hAnsi="FbShefa"/>
          <w:b/>
          <w:bCs/>
          <w:color w:val="3B2F2A" w:themeColor="text2" w:themeShade="80"/>
          <w:rtl/>
        </w:rPr>
        <w:t>וכי קא נחית</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לבציר מהכי קא נחית</w:t>
      </w:r>
      <w:r w:rsidR="00980F5A" w:rsidRPr="00270114">
        <w:rPr>
          <w:rFonts w:ascii="FbShefa" w:hAnsi="FbShefa"/>
          <w:rtl/>
        </w:rPr>
        <w:t>.</w:t>
      </w:r>
    </w:p>
    <w:p w14:paraId="26A6DFA8" w14:textId="1CD204AD" w:rsidR="0096498B" w:rsidRPr="00270114" w:rsidRDefault="0096498B" w:rsidP="0096498B">
      <w:pPr>
        <w:rPr>
          <w:rFonts w:ascii="FbShefa" w:hAnsi="FbShefa"/>
          <w:rtl/>
        </w:rPr>
      </w:pPr>
    </w:p>
    <w:p w14:paraId="6ADEEA66" w14:textId="77777777" w:rsidR="0096498B" w:rsidRPr="00270114" w:rsidRDefault="0096498B" w:rsidP="0096498B">
      <w:pPr>
        <w:pStyle w:val="3"/>
        <w:rPr>
          <w:rFonts w:ascii="FbShefa" w:hAnsi="FbShefa"/>
          <w:rtl/>
        </w:rPr>
      </w:pPr>
      <w:r w:rsidRPr="00270114">
        <w:rPr>
          <w:rFonts w:ascii="FbShefa" w:hAnsi="FbShefa"/>
          <w:rtl/>
        </w:rPr>
        <w:t>ביאור הברייתא:</w:t>
      </w:r>
    </w:p>
    <w:p w14:paraId="04D33801" w14:textId="262728B9" w:rsidR="0096498B" w:rsidRPr="00270114" w:rsidRDefault="0096498B" w:rsidP="0096498B">
      <w:pPr>
        <w:rPr>
          <w:rFonts w:ascii="FbShefa" w:hAnsi="FbShefa"/>
          <w:rtl/>
        </w:rPr>
      </w:pPr>
      <w:r w:rsidRPr="001B3037">
        <w:rPr>
          <w:rFonts w:ascii="FbShefa" w:hAnsi="FbShefa"/>
          <w:b/>
          <w:bCs/>
          <w:color w:val="3B2F2A" w:themeColor="text2" w:themeShade="80"/>
          <w:rtl/>
        </w:rPr>
        <w:t>כגון</w:t>
      </w:r>
      <w:r w:rsidR="00980F5A" w:rsidRPr="001B3037">
        <w:rPr>
          <w:rFonts w:ascii="FbShefa" w:hAnsi="FbShefa"/>
          <w:b/>
          <w:bCs/>
          <w:color w:val="3B2F2A" w:themeColor="text2" w:themeShade="80"/>
          <w:rtl/>
        </w:rPr>
        <w:t>.</w:t>
      </w:r>
      <w:r w:rsidRPr="00270114">
        <w:rPr>
          <w:rFonts w:ascii="FbShefa" w:hAnsi="FbShefa"/>
          <w:rtl/>
        </w:rPr>
        <w:t xml:space="preserve"> באתרא דמרי ארעא יהיב ביזרא</w:t>
      </w:r>
      <w:r w:rsidR="00980F5A" w:rsidRPr="00270114">
        <w:rPr>
          <w:rFonts w:ascii="FbShefa" w:hAnsi="FbShefa"/>
          <w:rtl/>
        </w:rPr>
        <w:t>.</w:t>
      </w:r>
    </w:p>
    <w:p w14:paraId="76786162" w14:textId="2FA01E2D" w:rsidR="002F24DC" w:rsidRPr="00270114" w:rsidRDefault="0096498B" w:rsidP="0096498B">
      <w:pPr>
        <w:rPr>
          <w:rFonts w:ascii="FbShefa" w:hAnsi="FbShefa"/>
          <w:rtl/>
        </w:rPr>
      </w:pPr>
      <w:r w:rsidRPr="001B3037">
        <w:rPr>
          <w:rFonts w:ascii="FbShefa" w:hAnsi="FbShefa"/>
          <w:b/>
          <w:bCs/>
          <w:color w:val="3B2F2A" w:themeColor="text2" w:themeShade="80"/>
          <w:rtl/>
        </w:rPr>
        <w:t>אי לא ירד</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מצי מסליק ליה</w:t>
      </w:r>
      <w:r w:rsidR="00980F5A" w:rsidRPr="00270114">
        <w:rPr>
          <w:rFonts w:ascii="FbShefa" w:hAnsi="FbShefa"/>
          <w:rtl/>
        </w:rPr>
        <w:t>.</w:t>
      </w:r>
      <w:r w:rsidR="001C0E38" w:rsidRPr="00270114">
        <w:rPr>
          <w:rFonts w:ascii="FbShefa" w:hAnsi="FbShefa"/>
          <w:rtl/>
        </w:rPr>
        <w:t xml:space="preserve"> </w:t>
      </w:r>
      <w:r w:rsidRPr="001B3037">
        <w:rPr>
          <w:rFonts w:ascii="FbShefa" w:hAnsi="FbShefa"/>
          <w:b/>
          <w:bCs/>
          <w:color w:val="3B2F2A" w:themeColor="text2" w:themeShade="80"/>
          <w:rtl/>
        </w:rPr>
        <w:t>כי קא נחית</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לבציר מהכי קא נחית</w:t>
      </w:r>
      <w:r w:rsidR="00980F5A" w:rsidRPr="00270114">
        <w:rPr>
          <w:rFonts w:ascii="FbShefa" w:hAnsi="FbShefa"/>
          <w:rtl/>
        </w:rPr>
        <w:t>.</w:t>
      </w:r>
    </w:p>
    <w:p w14:paraId="4FFCD31F" w14:textId="2CB276D8" w:rsidR="002F24DC" w:rsidRPr="00270114" w:rsidRDefault="0096498B" w:rsidP="0096498B">
      <w:pPr>
        <w:rPr>
          <w:rFonts w:ascii="FbShefa" w:hAnsi="FbShefa"/>
          <w:rtl/>
        </w:rPr>
      </w:pPr>
      <w:r w:rsidRPr="001B3037">
        <w:rPr>
          <w:rFonts w:ascii="FbShefa" w:hAnsi="FbShefa"/>
          <w:b/>
          <w:bCs/>
          <w:color w:val="3B2F2A" w:themeColor="text2" w:themeShade="80"/>
          <w:rtl/>
        </w:rPr>
        <w:t>אי ירד</w:t>
      </w:r>
      <w:r w:rsidR="00980F5A" w:rsidRPr="001B3037">
        <w:rPr>
          <w:rFonts w:ascii="FbShefa" w:hAnsi="FbShefa"/>
          <w:b/>
          <w:bCs/>
          <w:color w:val="3B2F2A" w:themeColor="text2" w:themeShade="80"/>
          <w:rtl/>
        </w:rPr>
        <w:t>.</w:t>
      </w:r>
      <w:r w:rsidR="001C0E38" w:rsidRPr="00270114">
        <w:rPr>
          <w:rFonts w:ascii="FbShefa" w:hAnsi="FbShefa"/>
          <w:rtl/>
        </w:rPr>
        <w:t xml:space="preserve"> </w:t>
      </w:r>
      <w:r w:rsidRPr="00270114">
        <w:rPr>
          <w:rFonts w:ascii="FbShefa" w:hAnsi="FbShefa"/>
          <w:rtl/>
        </w:rPr>
        <w:t>לא מצי מסליק ליה</w:t>
      </w:r>
      <w:r w:rsidR="001C0E38" w:rsidRPr="00270114">
        <w:rPr>
          <w:rFonts w:ascii="FbShefa" w:hAnsi="FbShefa"/>
          <w:rtl/>
        </w:rPr>
        <w:t xml:space="preserve">, </w:t>
      </w:r>
      <w:r w:rsidRPr="00270114">
        <w:rPr>
          <w:rFonts w:ascii="FbShefa" w:hAnsi="FbShefa"/>
          <w:rtl/>
        </w:rPr>
        <w:t>אסור</w:t>
      </w:r>
      <w:r w:rsidR="00980F5A" w:rsidRPr="00270114">
        <w:rPr>
          <w:rFonts w:ascii="FbShefa" w:hAnsi="FbShefa"/>
          <w:rtl/>
        </w:rPr>
        <w:t>.</w:t>
      </w:r>
    </w:p>
    <w:p w14:paraId="3545B388" w14:textId="033CD67B" w:rsidR="009C3CB4" w:rsidRPr="00270114" w:rsidRDefault="009C3CB4" w:rsidP="00794C1A">
      <w:pPr>
        <w:pStyle w:val="1"/>
        <w:rPr>
          <w:rFonts w:ascii="FbShefa" w:hAnsi="FbShefa"/>
          <w:rtl/>
        </w:rPr>
      </w:pPr>
      <w:r w:rsidRPr="00270114">
        <w:rPr>
          <w:rFonts w:ascii="FbShefa" w:hAnsi="FbShefa"/>
          <w:sz w:val="11"/>
          <w:rtl/>
        </w:rPr>
        <w:t>עה</w:t>
      </w:r>
      <w:r w:rsidR="00B36BF2" w:rsidRPr="00270114">
        <w:rPr>
          <w:rFonts w:ascii="FbShefa" w:hAnsi="FbShefa"/>
          <w:sz w:val="11"/>
          <w:rtl/>
        </w:rPr>
        <w:t>, א</w:t>
      </w:r>
    </w:p>
    <w:p w14:paraId="4E0544A4"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הלויני כור חיטים</w:t>
      </w:r>
    </w:p>
    <w:p w14:paraId="3B27386C" w14:textId="4CF4D413" w:rsidR="009C3CB4" w:rsidRPr="00270114" w:rsidRDefault="009C3CB4" w:rsidP="009C3CB4">
      <w:pPr>
        <w:spacing w:line="240" w:lineRule="auto"/>
        <w:rPr>
          <w:rFonts w:ascii="FbShefa" w:hAnsi="FbShefa"/>
          <w:rtl/>
        </w:rPr>
      </w:pPr>
      <w:r w:rsidRPr="001B3037">
        <w:rPr>
          <w:rFonts w:ascii="FbShefa" w:hAnsi="FbShefa"/>
          <w:b/>
          <w:bCs/>
          <w:color w:val="3B2F2A" w:themeColor="text2" w:themeShade="80"/>
          <w:sz w:val="11"/>
          <w:rtl/>
        </w:rPr>
        <w:t>קצץ דמים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rtl/>
        </w:rPr>
        <w:t>נותן כקציצתו</w:t>
      </w:r>
      <w:r w:rsidR="00980F5A" w:rsidRPr="00270114">
        <w:rPr>
          <w:rFonts w:ascii="FbShefa" w:hAnsi="FbShefa"/>
          <w:rtl/>
        </w:rPr>
        <w:t>.</w:t>
      </w:r>
    </w:p>
    <w:p w14:paraId="334D237A" w14:textId="2D971E70"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rtl/>
        </w:rPr>
        <w:t>לא קצץ</w:t>
      </w:r>
      <w:r w:rsidR="00980F5A" w:rsidRPr="001B3037">
        <w:rPr>
          <w:rFonts w:ascii="FbShefa" w:hAnsi="FbShefa"/>
          <w:b/>
          <w:bCs/>
          <w:color w:val="3B2F2A" w:themeColor="text2" w:themeShade="80"/>
          <w:rtl/>
        </w:rPr>
        <w:t>.</w:t>
      </w:r>
      <w:r w:rsidRPr="001B3037">
        <w:rPr>
          <w:rFonts w:ascii="FbShefa" w:hAnsi="FbShefa"/>
          <w:b/>
          <w:bCs/>
          <w:color w:val="3B2F2A" w:themeColor="text2" w:themeShade="80"/>
          <w:rtl/>
        </w:rPr>
        <w:t xml:space="preserve"> </w:t>
      </w:r>
      <w:r w:rsidRPr="001B3037">
        <w:rPr>
          <w:rFonts w:ascii="FbShefa" w:hAnsi="FbShefa"/>
          <w:b/>
          <w:bCs/>
          <w:color w:val="3B2F2A" w:themeColor="text2" w:themeShade="80"/>
          <w:sz w:val="11"/>
          <w:rtl/>
        </w:rPr>
        <w:t>הוזלו</w:t>
      </w:r>
      <w:r w:rsidR="00980F5A" w:rsidRPr="00270114">
        <w:rPr>
          <w:rFonts w:ascii="FbShefa" w:hAnsi="FbShefa"/>
          <w:sz w:val="11"/>
          <w:rtl/>
        </w:rPr>
        <w:t>.</w:t>
      </w:r>
      <w:r w:rsidRPr="00270114">
        <w:rPr>
          <w:rFonts w:ascii="FbShefa" w:hAnsi="FbShefa"/>
          <w:sz w:val="11"/>
          <w:rtl/>
        </w:rPr>
        <w:t xml:space="preserve"> נותן חטים</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הוקרו</w:t>
      </w:r>
      <w:r w:rsidR="00980F5A" w:rsidRPr="00270114">
        <w:rPr>
          <w:rFonts w:ascii="FbShefa" w:hAnsi="FbShefa"/>
          <w:sz w:val="11"/>
          <w:rtl/>
        </w:rPr>
        <w:t>.</w:t>
      </w:r>
      <w:r w:rsidRPr="00270114">
        <w:rPr>
          <w:rFonts w:ascii="FbShefa" w:hAnsi="FbShefa"/>
          <w:sz w:val="11"/>
          <w:rtl/>
        </w:rPr>
        <w:t xml:space="preserve"> נותן דמיהם</w:t>
      </w:r>
      <w:r w:rsidR="00980F5A" w:rsidRPr="00270114">
        <w:rPr>
          <w:rFonts w:ascii="FbShefa" w:hAnsi="FbShefa"/>
          <w:sz w:val="11"/>
          <w:rtl/>
        </w:rPr>
        <w:t>.</w:t>
      </w:r>
    </w:p>
    <w:p w14:paraId="6F7FC551" w14:textId="7EAC4E84" w:rsidR="009C3CB4" w:rsidRPr="00270114" w:rsidRDefault="009C3CB4" w:rsidP="009C3CB4">
      <w:pPr>
        <w:spacing w:line="240" w:lineRule="auto"/>
        <w:rPr>
          <w:rFonts w:ascii="FbShefa" w:hAnsi="FbShefa"/>
          <w:sz w:val="11"/>
          <w:rtl/>
        </w:rPr>
      </w:pPr>
    </w:p>
    <w:p w14:paraId="13C1A8F1" w14:textId="7548B46B" w:rsidR="009C3CB4" w:rsidRPr="00EE516B" w:rsidRDefault="009C3CB4" w:rsidP="004A11AC">
      <w:pPr>
        <w:spacing w:before="100" w:beforeAutospacing="1" w:after="100" w:afterAutospacing="1" w:line="276" w:lineRule="auto"/>
        <w:ind w:leftChars="351" w:left="702" w:rightChars="351" w:right="702"/>
        <w:jc w:val="both"/>
        <w:rPr>
          <w:rStyle w:val="af9"/>
          <w:rFonts w:eastAsiaTheme="minorHAnsi"/>
          <w:rtl/>
        </w:rPr>
      </w:pPr>
      <w:r w:rsidRPr="00EE516B">
        <w:rPr>
          <w:rStyle w:val="af9"/>
          <w:rFonts w:eastAsiaTheme="minorHAnsi"/>
          <w:rtl/>
        </w:rPr>
        <w:t>לֹא יֹאמַר אָדָם לַחֲבֵרוֹ, הַלְוֵינִי כוֹר חִטִּין וַאֲנִי אֶתֵּן לְךָ לַגֹּרֶן</w:t>
      </w:r>
      <w:r w:rsidR="00980F5A" w:rsidRPr="00EE516B">
        <w:rPr>
          <w:rStyle w:val="af9"/>
          <w:rFonts w:eastAsiaTheme="minorHAnsi"/>
          <w:rtl/>
        </w:rPr>
        <w:t>.</w:t>
      </w:r>
      <w:r w:rsidRPr="00EE516B">
        <w:rPr>
          <w:rStyle w:val="af9"/>
          <w:rFonts w:eastAsiaTheme="minorHAnsi"/>
          <w:rtl/>
        </w:rPr>
        <w:t xml:space="preserve"> אֲבָל אוֹמֵר לוֹ, הַלְוֵינִי עַד שֶׁיָּבֹא בְנִי, אוֹ עַד שֶׁאֶמְצָא מַפְתֵּחַ</w:t>
      </w:r>
      <w:r w:rsidR="00980F5A" w:rsidRPr="00EE516B">
        <w:rPr>
          <w:rStyle w:val="af9"/>
          <w:rFonts w:eastAsiaTheme="minorHAnsi"/>
          <w:rtl/>
        </w:rPr>
        <w:t>.</w:t>
      </w:r>
      <w:r w:rsidRPr="00EE516B">
        <w:rPr>
          <w:rStyle w:val="af9"/>
          <w:rFonts w:eastAsiaTheme="minorHAnsi"/>
          <w:rtl/>
        </w:rPr>
        <w:t xml:space="preserve"> וְהִלֵּל אוֹסֵר</w:t>
      </w:r>
      <w:r w:rsidR="00980F5A" w:rsidRPr="00EE516B">
        <w:rPr>
          <w:rStyle w:val="af9"/>
          <w:rFonts w:eastAsiaTheme="minorHAnsi"/>
          <w:rtl/>
        </w:rPr>
        <w:t>.</w:t>
      </w:r>
      <w:r w:rsidRPr="00EE516B">
        <w:rPr>
          <w:rStyle w:val="af9"/>
          <w:rFonts w:eastAsiaTheme="minorHAnsi"/>
          <w:rtl/>
        </w:rPr>
        <w:t xml:space="preserve"> וְכֵן הָיָה הִלֵּל אוֹמֵר, לֹא תַלְוֶה אִשָּׁה כִּכָּר לַחֲבֶרְתָּהּ עַד שֶׁתַּעֲשֶׂנּוּ דָמִים, שֶׁמָּא יוֹקִירוּ חִטִּים, וְנִמְצְאוּ בָאוֹת לִידֵי רִבִּית: </w:t>
      </w:r>
    </w:p>
    <w:p w14:paraId="077AEA6A" w14:textId="77777777" w:rsidR="009C3CB4" w:rsidRPr="00270114" w:rsidRDefault="009C3CB4" w:rsidP="009C3CB4">
      <w:pPr>
        <w:spacing w:line="240" w:lineRule="auto"/>
        <w:rPr>
          <w:rFonts w:ascii="FbShefa" w:hAnsi="FbShefa"/>
          <w:sz w:val="11"/>
          <w:rtl/>
        </w:rPr>
      </w:pPr>
    </w:p>
    <w:p w14:paraId="117F9537"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יש לו</w:t>
      </w:r>
    </w:p>
    <w:p w14:paraId="6E19FBC0" w14:textId="77777777" w:rsidR="000C05A7" w:rsidRDefault="000C05A7" w:rsidP="009C3CB4">
      <w:pPr>
        <w:spacing w:line="240" w:lineRule="auto"/>
        <w:rPr>
          <w:rFonts w:ascii="FbShefa" w:hAnsi="FbShefa"/>
          <w:sz w:val="11"/>
          <w:rtl/>
        </w:rPr>
      </w:pPr>
      <w:r>
        <w:rPr>
          <w:rFonts w:ascii="FbShefa" w:hAnsi="FbShefa" w:hint="cs"/>
          <w:b/>
          <w:bCs/>
          <w:color w:val="3B2F2A" w:themeColor="text2" w:themeShade="80"/>
          <w:sz w:val="11"/>
          <w:rtl/>
        </w:rPr>
        <w:t xml:space="preserve">\דעה א. </w:t>
      </w:r>
      <w:r w:rsidR="009C3CB4" w:rsidRPr="00270114">
        <w:rPr>
          <w:rFonts w:ascii="FbShefa" w:hAnsi="FbShefa"/>
          <w:sz w:val="11"/>
          <w:rtl/>
        </w:rPr>
        <w:t xml:space="preserve">יש לו סאה לוה סאה </w:t>
      </w:r>
      <w:r>
        <w:rPr>
          <w:rFonts w:ascii="FbShefa" w:hAnsi="FbShefa" w:hint="cs"/>
          <w:sz w:val="11"/>
          <w:rtl/>
        </w:rPr>
        <w:t>.</w:t>
      </w:r>
    </w:p>
    <w:p w14:paraId="5ED1933C" w14:textId="77777777" w:rsidR="000C05A7" w:rsidRDefault="000C05A7" w:rsidP="009C3CB4">
      <w:pPr>
        <w:spacing w:line="240" w:lineRule="auto"/>
        <w:rPr>
          <w:rFonts w:ascii="FbShefa" w:hAnsi="FbShefa"/>
          <w:sz w:val="11"/>
          <w:rtl/>
        </w:rPr>
      </w:pPr>
      <w:r>
        <w:rPr>
          <w:rFonts w:ascii="FbShefa" w:hAnsi="FbShefa" w:hint="cs"/>
          <w:b/>
          <w:bCs/>
          <w:color w:val="3B2F2A" w:themeColor="text2" w:themeShade="80"/>
          <w:sz w:val="11"/>
          <w:rtl/>
        </w:rPr>
        <w:t>\דעה ב.</w:t>
      </w:r>
      <w:r>
        <w:rPr>
          <w:rFonts w:ascii="FbShefa" w:hAnsi="FbShefa" w:hint="cs"/>
          <w:sz w:val="11"/>
          <w:rtl/>
        </w:rPr>
        <w:t xml:space="preserve"> לוה על סאה </w:t>
      </w:r>
      <w:r w:rsidR="009C3CB4" w:rsidRPr="00270114">
        <w:rPr>
          <w:rFonts w:ascii="FbShefa" w:hAnsi="FbShefa"/>
          <w:sz w:val="11"/>
          <w:rtl/>
        </w:rPr>
        <w:t>אפילו כמה כורין</w:t>
      </w:r>
      <w:r w:rsidR="00A94292">
        <w:rPr>
          <w:rFonts w:ascii="FbShefa" w:hAnsi="FbShefa"/>
          <w:sz w:val="11"/>
          <w:rtl/>
        </w:rPr>
        <w:t xml:space="preserve"> </w:t>
      </w:r>
      <w:r>
        <w:rPr>
          <w:rFonts w:ascii="FbShefa" w:hAnsi="FbShefa" w:hint="cs"/>
          <w:sz w:val="11"/>
          <w:rtl/>
        </w:rPr>
        <w:t>.</w:t>
      </w:r>
    </w:p>
    <w:p w14:paraId="6A09E042" w14:textId="462F3DDA" w:rsidR="00433741" w:rsidRPr="00270114" w:rsidRDefault="00173DC1" w:rsidP="009C3CB4">
      <w:pPr>
        <w:spacing w:line="240" w:lineRule="auto"/>
        <w:rPr>
          <w:rFonts w:ascii="FbShefa" w:hAnsi="FbShefa"/>
          <w:sz w:val="11"/>
          <w:rtl/>
        </w:rPr>
      </w:pPr>
      <w:r>
        <w:rPr>
          <w:rFonts w:ascii="FbShefa" w:hAnsi="FbShefa" w:hint="cs"/>
          <w:sz w:val="11"/>
          <w:rtl/>
        </w:rPr>
        <w:t>\ו</w:t>
      </w:r>
      <w:r w:rsidR="009C3CB4" w:rsidRPr="00270114">
        <w:rPr>
          <w:rFonts w:ascii="FbShefa" w:hAnsi="FbShefa"/>
          <w:sz w:val="11"/>
          <w:rtl/>
        </w:rPr>
        <w:t>כן</w:t>
      </w:r>
      <w:r>
        <w:rPr>
          <w:rFonts w:ascii="FbShefa" w:hAnsi="FbShefa" w:hint="cs"/>
          <w:sz w:val="11"/>
          <w:rtl/>
        </w:rPr>
        <w:t xml:space="preserve"> נחלקו. כאשר </w:t>
      </w:r>
      <w:r w:rsidR="009C3CB4" w:rsidRPr="00270114">
        <w:rPr>
          <w:rFonts w:ascii="FbShefa" w:hAnsi="FbShefa"/>
          <w:sz w:val="11"/>
          <w:rtl/>
        </w:rPr>
        <w:t>יש לו טיפת יין ושמן</w:t>
      </w:r>
      <w:r>
        <w:rPr>
          <w:rFonts w:ascii="FbShefa" w:hAnsi="FbShefa" w:hint="cs"/>
          <w:sz w:val="11"/>
          <w:rtl/>
        </w:rPr>
        <w:t>.</w:t>
      </w:r>
      <w:r w:rsidR="009C3CB4" w:rsidRPr="00270114">
        <w:rPr>
          <w:rFonts w:ascii="FbShefa" w:hAnsi="FbShefa"/>
          <w:sz w:val="11"/>
          <w:rtl/>
        </w:rPr>
        <w:t xml:space="preserve"> </w:t>
      </w:r>
      <w:r>
        <w:rPr>
          <w:rFonts w:ascii="FbShefa" w:hAnsi="FbShefa" w:hint="cs"/>
          <w:sz w:val="11"/>
          <w:rtl/>
        </w:rPr>
        <w:t>\</w:t>
      </w:r>
      <w:r w:rsidR="009C3CB4" w:rsidRPr="00270114">
        <w:rPr>
          <w:rFonts w:ascii="FbShefa" w:hAnsi="FbShefa"/>
          <w:sz w:val="11"/>
          <w:rtl/>
        </w:rPr>
        <w:t xml:space="preserve">האם </w:t>
      </w:r>
      <w:r>
        <w:rPr>
          <w:rFonts w:ascii="FbShefa" w:hAnsi="FbShefa" w:hint="cs"/>
          <w:sz w:val="11"/>
          <w:rtl/>
        </w:rPr>
        <w:t>.</w:t>
      </w:r>
      <w:r w:rsidR="009C3CB4" w:rsidRPr="00270114">
        <w:rPr>
          <w:rFonts w:ascii="FbShefa" w:hAnsi="FbShefa"/>
          <w:sz w:val="11"/>
          <w:rtl/>
        </w:rPr>
        <w:t>לוה עליה כמה טיפין</w:t>
      </w:r>
      <w:r w:rsidR="00980F5A" w:rsidRPr="00270114">
        <w:rPr>
          <w:rFonts w:ascii="FbShefa" w:hAnsi="FbShefa"/>
          <w:sz w:val="11"/>
          <w:rtl/>
        </w:rPr>
        <w:t>.</w:t>
      </w:r>
    </w:p>
    <w:p w14:paraId="270E9FC8" w14:textId="3156CD2C" w:rsidR="009C3CB4" w:rsidRPr="00270114" w:rsidRDefault="009C3CB4" w:rsidP="009C3CB4">
      <w:pPr>
        <w:spacing w:line="240" w:lineRule="auto"/>
        <w:rPr>
          <w:rFonts w:ascii="FbShefa" w:hAnsi="FbShefa"/>
          <w:sz w:val="11"/>
          <w:rtl/>
        </w:rPr>
      </w:pPr>
    </w:p>
    <w:p w14:paraId="77147C04"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היתרים לריבית</w:t>
      </w:r>
    </w:p>
    <w:p w14:paraId="716C328B" w14:textId="6638BD53" w:rsidR="00173DC1" w:rsidRDefault="009C3CB4" w:rsidP="00173DC1">
      <w:pPr>
        <w:pStyle w:val="3"/>
        <w:rPr>
          <w:rtl/>
        </w:rPr>
      </w:pPr>
      <w:r w:rsidRPr="001B3037">
        <w:rPr>
          <w:rtl/>
        </w:rPr>
        <w:t>אשה לחברתה</w:t>
      </w:r>
      <w:r w:rsidR="00173DC1">
        <w:rPr>
          <w:rFonts w:hint="cs"/>
          <w:rtl/>
        </w:rPr>
        <w:t xml:space="preserve"> ובני חבורה:</w:t>
      </w:r>
    </w:p>
    <w:p w14:paraId="4170F4A6" w14:textId="77777777" w:rsidR="00173DC1" w:rsidRDefault="00173DC1" w:rsidP="009C3CB4">
      <w:pPr>
        <w:spacing w:line="240" w:lineRule="auto"/>
        <w:rPr>
          <w:rtl/>
        </w:rPr>
      </w:pPr>
      <w:r>
        <w:rPr>
          <w:rFonts w:ascii="FbShefa" w:hAnsi="FbShefa" w:hint="cs"/>
          <w:b/>
          <w:bCs/>
          <w:color w:val="3B2F2A" w:themeColor="text2" w:themeShade="80"/>
          <w:sz w:val="11"/>
          <w:rtl/>
        </w:rPr>
        <w:t xml:space="preserve">\דעה א. </w:t>
      </w:r>
      <w:r>
        <w:rPr>
          <w:rFonts w:hint="cs"/>
          <w:rtl/>
        </w:rPr>
        <w:t>אסור (הלל במשנה).</w:t>
      </w:r>
    </w:p>
    <w:p w14:paraId="7FA060F4" w14:textId="3396EDE4" w:rsidR="00433741" w:rsidRDefault="00173DC1" w:rsidP="009C3CB4">
      <w:pPr>
        <w:spacing w:line="240" w:lineRule="auto"/>
        <w:rPr>
          <w:rFonts w:ascii="FbShefa" w:hAnsi="FbShefa"/>
          <w:sz w:val="11"/>
          <w:rtl/>
        </w:rPr>
      </w:pPr>
      <w:r>
        <w:rPr>
          <w:rFonts w:ascii="FbShefa" w:hAnsi="FbShefa" w:hint="cs"/>
          <w:b/>
          <w:bCs/>
          <w:color w:val="3B2F2A" w:themeColor="text2" w:themeShade="80"/>
          <w:sz w:val="11"/>
          <w:rtl/>
        </w:rPr>
        <w:t xml:space="preserve">\דעה ב. </w:t>
      </w:r>
      <w:r w:rsidR="009C3CB4" w:rsidRPr="00270114">
        <w:rPr>
          <w:rFonts w:ascii="FbShefa" w:hAnsi="FbShefa"/>
          <w:sz w:val="11"/>
          <w:rtl/>
        </w:rPr>
        <w:t>לוים סתם, ופורעים סתם</w:t>
      </w:r>
      <w:r w:rsidR="00980F5A" w:rsidRPr="00270114">
        <w:rPr>
          <w:rFonts w:ascii="FbShefa" w:hAnsi="FbShefa"/>
          <w:sz w:val="11"/>
          <w:rtl/>
        </w:rPr>
        <w:t>.</w:t>
      </w:r>
    </w:p>
    <w:p w14:paraId="20B752C0" w14:textId="77777777" w:rsidR="00173DC1" w:rsidRDefault="00173DC1" w:rsidP="009C3CB4">
      <w:pPr>
        <w:spacing w:line="240" w:lineRule="auto"/>
        <w:rPr>
          <w:rFonts w:ascii="FbShefa" w:hAnsi="FbShefa"/>
          <w:sz w:val="11"/>
          <w:rtl/>
        </w:rPr>
      </w:pPr>
    </w:p>
    <w:p w14:paraId="4DE7630D" w14:textId="6A2C71E5" w:rsidR="00173DC1" w:rsidRPr="00173DC1" w:rsidRDefault="00173DC1" w:rsidP="00173DC1">
      <w:pPr>
        <w:pStyle w:val="3"/>
        <w:rPr>
          <w:rtl/>
        </w:rPr>
      </w:pPr>
      <w:r w:rsidRPr="00173DC1">
        <w:rPr>
          <w:rFonts w:hint="cs"/>
          <w:rtl/>
        </w:rPr>
        <w:t xml:space="preserve">בני חבורה </w:t>
      </w:r>
      <w:r w:rsidRPr="00173DC1">
        <w:rPr>
          <w:rtl/>
        </w:rPr>
        <w:t>המקפידין זה על זה</w:t>
      </w:r>
      <w:r>
        <w:rPr>
          <w:rFonts w:hint="cs"/>
          <w:rtl/>
        </w:rPr>
        <w:t>:</w:t>
      </w:r>
    </w:p>
    <w:p w14:paraId="42DD12D8" w14:textId="77777777" w:rsidR="00173DC1" w:rsidRDefault="00173DC1" w:rsidP="00173DC1">
      <w:pPr>
        <w:spacing w:line="240" w:lineRule="auto"/>
        <w:rPr>
          <w:rtl/>
        </w:rPr>
      </w:pPr>
      <w:r w:rsidRPr="00173DC1">
        <w:rPr>
          <w:rFonts w:hint="cs"/>
          <w:rtl/>
        </w:rPr>
        <w:t>\</w:t>
      </w:r>
      <w:r w:rsidRPr="00173DC1">
        <w:rPr>
          <w:rtl/>
        </w:rPr>
        <w:t>עוברין</w:t>
      </w:r>
      <w:r w:rsidRPr="00173DC1">
        <w:rPr>
          <w:rFonts w:hint="cs"/>
          <w:rtl/>
        </w:rPr>
        <w:t>.</w:t>
      </w:r>
      <w:r w:rsidRPr="00173DC1">
        <w:rPr>
          <w:rtl/>
        </w:rPr>
        <w:t xml:space="preserve"> משום מדה, משקל, מנין, לוין ופורעין ביום טוב</w:t>
      </w:r>
      <w:r>
        <w:rPr>
          <w:rFonts w:hint="cs"/>
          <w:rtl/>
        </w:rPr>
        <w:t>.</w:t>
      </w:r>
    </w:p>
    <w:p w14:paraId="59CBF4C1" w14:textId="4AEA61FA" w:rsidR="00173DC1" w:rsidRDefault="00173DC1" w:rsidP="00173DC1">
      <w:pPr>
        <w:spacing w:line="240" w:lineRule="auto"/>
        <w:rPr>
          <w:rtl/>
        </w:rPr>
      </w:pPr>
      <w:r>
        <w:rPr>
          <w:rFonts w:hint="cs"/>
          <w:rtl/>
        </w:rPr>
        <w:t>\</w:t>
      </w:r>
      <w:r w:rsidRPr="00173DC1">
        <w:rPr>
          <w:rtl/>
        </w:rPr>
        <w:t>ו</w:t>
      </w:r>
      <w:r w:rsidRPr="00173DC1">
        <w:rPr>
          <w:rFonts w:hint="cs"/>
          <w:rtl/>
        </w:rPr>
        <w:t>ל</w:t>
      </w:r>
      <w:r>
        <w:rPr>
          <w:rFonts w:hint="cs"/>
          <w:rtl/>
        </w:rPr>
        <w:t xml:space="preserve">דעת </w:t>
      </w:r>
      <w:r w:rsidRPr="00173DC1">
        <w:rPr>
          <w:rtl/>
        </w:rPr>
        <w:t xml:space="preserve">הלל </w:t>
      </w:r>
      <w:r>
        <w:rPr>
          <w:rFonts w:hint="cs"/>
          <w:rtl/>
        </w:rPr>
        <w:t>.</w:t>
      </w:r>
      <w:r w:rsidRPr="00173DC1">
        <w:rPr>
          <w:rtl/>
        </w:rPr>
        <w:t>אף משום רבית.</w:t>
      </w:r>
    </w:p>
    <w:p w14:paraId="7E2959E6" w14:textId="77777777" w:rsidR="00173DC1" w:rsidRPr="00173DC1" w:rsidRDefault="00173DC1" w:rsidP="00173DC1">
      <w:pPr>
        <w:spacing w:line="240" w:lineRule="auto"/>
        <w:rPr>
          <w:rtl/>
        </w:rPr>
      </w:pPr>
    </w:p>
    <w:p w14:paraId="16990DEA" w14:textId="564DBC96" w:rsidR="009C3CB4" w:rsidRPr="00270114" w:rsidRDefault="009C3CB4" w:rsidP="009C3CB4">
      <w:pPr>
        <w:spacing w:line="240" w:lineRule="auto"/>
        <w:rPr>
          <w:rFonts w:ascii="FbShefa" w:hAnsi="FbShefa"/>
          <w:sz w:val="11"/>
          <w:rtl/>
        </w:rPr>
      </w:pPr>
    </w:p>
    <w:p w14:paraId="6C86C99B" w14:textId="77777777" w:rsidR="00173DC1" w:rsidRDefault="009C3CB4" w:rsidP="00173DC1">
      <w:pPr>
        <w:pStyle w:val="3"/>
        <w:rPr>
          <w:rtl/>
        </w:rPr>
      </w:pPr>
      <w:r w:rsidRPr="001B3037">
        <w:rPr>
          <w:rtl/>
        </w:rPr>
        <w:t>תלמידי חכמים</w:t>
      </w:r>
      <w:r w:rsidR="00173DC1">
        <w:rPr>
          <w:rFonts w:hint="cs"/>
          <w:rtl/>
        </w:rPr>
        <w:t>:</w:t>
      </w:r>
    </w:p>
    <w:p w14:paraId="20606266" w14:textId="77777777" w:rsidR="00173DC1" w:rsidRDefault="00173DC1"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מותרים </w:t>
      </w:r>
      <w:r>
        <w:rPr>
          <w:rFonts w:ascii="FbShefa" w:hAnsi="FbShefa" w:hint="cs"/>
          <w:sz w:val="11"/>
          <w:rtl/>
        </w:rPr>
        <w:t>.</w:t>
      </w:r>
      <w:r w:rsidR="009C3CB4" w:rsidRPr="00270114">
        <w:rPr>
          <w:rFonts w:ascii="FbShefa" w:hAnsi="FbShefa"/>
          <w:sz w:val="11"/>
          <w:rtl/>
        </w:rPr>
        <w:t>ללוות זה מזה ברבית</w:t>
      </w:r>
      <w:r w:rsidR="00980F5A" w:rsidRPr="00270114">
        <w:rPr>
          <w:rFonts w:ascii="FbShefa" w:hAnsi="FbShefa"/>
          <w:sz w:val="11"/>
          <w:rtl/>
        </w:rPr>
        <w:t>.</w:t>
      </w:r>
      <w:r w:rsidR="009C3CB4" w:rsidRPr="00270114">
        <w:rPr>
          <w:rFonts w:ascii="FbShefa" w:hAnsi="FbShefa"/>
          <w:sz w:val="11"/>
          <w:rtl/>
        </w:rPr>
        <w:t xml:space="preserve"> </w:t>
      </w:r>
    </w:p>
    <w:p w14:paraId="15314B02" w14:textId="026BB721" w:rsidR="00433741" w:rsidRDefault="00173DC1" w:rsidP="009C3CB4">
      <w:pPr>
        <w:spacing w:line="240" w:lineRule="auto"/>
        <w:rPr>
          <w:rFonts w:ascii="FbShefa" w:hAnsi="FbShefa"/>
          <w:sz w:val="11"/>
          <w:rtl/>
        </w:rPr>
      </w:pPr>
      <w:r>
        <w:rPr>
          <w:rFonts w:ascii="FbShefa" w:hAnsi="FbShefa" w:hint="cs"/>
          <w:sz w:val="11"/>
          <w:rtl/>
        </w:rPr>
        <w:t>\שהרי</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מידע ידעי דרבית אסורה, ומתנה הוא דיהבו אהדדי</w:t>
      </w:r>
      <w:r w:rsidR="00980F5A" w:rsidRPr="00270114">
        <w:rPr>
          <w:rFonts w:ascii="FbShefa" w:hAnsi="FbShefa"/>
          <w:sz w:val="11"/>
          <w:rtl/>
        </w:rPr>
        <w:t>.</w:t>
      </w:r>
    </w:p>
    <w:p w14:paraId="1B1D2B96" w14:textId="77777777" w:rsidR="00173DC1" w:rsidRPr="00270114" w:rsidRDefault="00173DC1" w:rsidP="009C3CB4">
      <w:pPr>
        <w:spacing w:line="240" w:lineRule="auto"/>
        <w:rPr>
          <w:rFonts w:ascii="FbShefa" w:hAnsi="FbShefa"/>
          <w:sz w:val="11"/>
          <w:rtl/>
        </w:rPr>
      </w:pPr>
    </w:p>
    <w:p w14:paraId="190ED0EB" w14:textId="77777777" w:rsidR="00173DC1" w:rsidRDefault="009C3CB4" w:rsidP="00173DC1">
      <w:pPr>
        <w:pStyle w:val="3"/>
        <w:rPr>
          <w:rtl/>
        </w:rPr>
      </w:pPr>
      <w:r w:rsidRPr="001B3037">
        <w:rPr>
          <w:rtl/>
        </w:rPr>
        <w:t>בניו ובני ביתו</w:t>
      </w:r>
      <w:r w:rsidR="00173DC1">
        <w:rPr>
          <w:rFonts w:hint="cs"/>
          <w:rtl/>
        </w:rPr>
        <w:t>:</w:t>
      </w:r>
    </w:p>
    <w:p w14:paraId="589FFFBB" w14:textId="77777777" w:rsidR="00E64917" w:rsidRDefault="00173DC1" w:rsidP="00E64917">
      <w:pPr>
        <w:spacing w:line="240" w:lineRule="auto"/>
        <w:rPr>
          <w:rFonts w:ascii="FbShefa" w:hAnsi="FbShefa"/>
          <w:sz w:val="11"/>
          <w:rtl/>
        </w:rPr>
      </w:pPr>
      <w:r>
        <w:rPr>
          <w:rFonts w:ascii="FbShefa" w:hAnsi="FbShefa" w:hint="cs"/>
          <w:sz w:val="11"/>
          <w:rtl/>
        </w:rPr>
        <w:t xml:space="preserve">\דעה א. </w:t>
      </w:r>
      <w:r>
        <w:rPr>
          <w:rFonts w:hint="cs"/>
          <w:rtl/>
        </w:rPr>
        <w:t xml:space="preserve">מותר. </w:t>
      </w:r>
      <w:r w:rsidR="00E64917">
        <w:rPr>
          <w:rFonts w:ascii="FbShefa" w:hAnsi="FbShefa" w:hint="cs"/>
          <w:sz w:val="11"/>
          <w:rtl/>
        </w:rPr>
        <w:t>\</w:t>
      </w:r>
      <w:r w:rsidR="009C3CB4" w:rsidRPr="00270114">
        <w:rPr>
          <w:rFonts w:ascii="FbShefa" w:hAnsi="FbShefa"/>
          <w:sz w:val="11"/>
          <w:rtl/>
        </w:rPr>
        <w:t xml:space="preserve">כדי </w:t>
      </w:r>
      <w:r w:rsidR="00E64917">
        <w:rPr>
          <w:rFonts w:ascii="FbShefa" w:hAnsi="FbShefa" w:hint="cs"/>
          <w:sz w:val="11"/>
          <w:rtl/>
        </w:rPr>
        <w:t>.</w:t>
      </w:r>
      <w:r w:rsidR="009C3CB4" w:rsidRPr="00270114">
        <w:rPr>
          <w:rFonts w:ascii="FbShefa" w:hAnsi="FbShefa"/>
          <w:sz w:val="11"/>
          <w:rtl/>
        </w:rPr>
        <w:t>להטעימן טעם רבית</w:t>
      </w:r>
      <w:r w:rsidR="00980F5A" w:rsidRPr="00270114">
        <w:rPr>
          <w:rFonts w:ascii="FbShefa" w:hAnsi="FbShefa"/>
          <w:sz w:val="11"/>
          <w:rtl/>
        </w:rPr>
        <w:t>.</w:t>
      </w:r>
      <w:r w:rsidR="009C3CB4" w:rsidRPr="00270114">
        <w:rPr>
          <w:rFonts w:ascii="FbShefa" w:hAnsi="FbShefa"/>
          <w:sz w:val="11"/>
          <w:rtl/>
        </w:rPr>
        <w:t xml:space="preserve"> </w:t>
      </w:r>
    </w:p>
    <w:p w14:paraId="5D0DFAF6" w14:textId="43842A77" w:rsidR="00433741" w:rsidRPr="00E64917" w:rsidRDefault="00E64917" w:rsidP="00E64917">
      <w:pPr>
        <w:spacing w:line="240" w:lineRule="auto"/>
        <w:rPr>
          <w:rtl/>
        </w:rPr>
      </w:pPr>
      <w:r w:rsidRPr="00E64917">
        <w:rPr>
          <w:rFonts w:hint="cs"/>
          <w:rtl/>
        </w:rPr>
        <w:t xml:space="preserve">\דעה ב. </w:t>
      </w:r>
      <w:r w:rsidR="009C3CB4" w:rsidRPr="00E64917">
        <w:rPr>
          <w:rtl/>
        </w:rPr>
        <w:t>אסור</w:t>
      </w:r>
      <w:r w:rsidR="00980F5A" w:rsidRPr="00E64917">
        <w:rPr>
          <w:rtl/>
        </w:rPr>
        <w:t>.</w:t>
      </w:r>
      <w:r w:rsidR="009C3CB4" w:rsidRPr="00E64917">
        <w:rPr>
          <w:rtl/>
        </w:rPr>
        <w:t xml:space="preserve"> </w:t>
      </w:r>
      <w:r w:rsidRPr="00E64917">
        <w:rPr>
          <w:rFonts w:hint="cs"/>
          <w:rtl/>
        </w:rPr>
        <w:t>\</w:t>
      </w:r>
      <w:r w:rsidR="009C3CB4" w:rsidRPr="00E64917">
        <w:rPr>
          <w:rtl/>
        </w:rPr>
        <w:t xml:space="preserve">משום </w:t>
      </w:r>
      <w:r w:rsidRPr="00E64917">
        <w:rPr>
          <w:rFonts w:hint="cs"/>
          <w:rtl/>
        </w:rPr>
        <w:t>.</w:t>
      </w:r>
      <w:r w:rsidR="009C3CB4" w:rsidRPr="00E64917">
        <w:rPr>
          <w:rtl/>
        </w:rPr>
        <w:t>דאתי למיסרך</w:t>
      </w:r>
      <w:r w:rsidR="00980F5A" w:rsidRPr="00E64917">
        <w:rPr>
          <w:rtl/>
        </w:rPr>
        <w:t>.</w:t>
      </w:r>
    </w:p>
    <w:p w14:paraId="734D63CB" w14:textId="1F175469" w:rsidR="009C3CB4" w:rsidRPr="00270114" w:rsidRDefault="009C3CB4" w:rsidP="00794C1A">
      <w:pPr>
        <w:pStyle w:val="1"/>
        <w:rPr>
          <w:rFonts w:ascii="FbShefa" w:hAnsi="FbShefa"/>
          <w:rtl/>
        </w:rPr>
      </w:pPr>
      <w:r w:rsidRPr="00270114">
        <w:rPr>
          <w:rFonts w:ascii="FbShefa" w:hAnsi="FbShefa"/>
          <w:sz w:val="11"/>
          <w:rtl/>
        </w:rPr>
        <w:t>עה</w:t>
      </w:r>
      <w:r w:rsidR="00B36BF2" w:rsidRPr="00270114">
        <w:rPr>
          <w:rFonts w:ascii="FbShefa" w:hAnsi="FbShefa"/>
          <w:sz w:val="11"/>
          <w:rtl/>
        </w:rPr>
        <w:t>, ב</w:t>
      </w:r>
    </w:p>
    <w:p w14:paraId="7AFA4BDE" w14:textId="234AC24F" w:rsidR="009C3CB4" w:rsidRPr="00EE516B" w:rsidRDefault="009C3CB4" w:rsidP="000C05A7">
      <w:pPr>
        <w:spacing w:before="100" w:beforeAutospacing="1" w:after="100" w:afterAutospacing="1" w:line="276" w:lineRule="auto"/>
        <w:ind w:leftChars="351" w:left="702" w:rightChars="351" w:right="702"/>
        <w:jc w:val="both"/>
        <w:rPr>
          <w:rStyle w:val="af9"/>
          <w:rFonts w:eastAsiaTheme="minorHAnsi"/>
          <w:rtl/>
        </w:rPr>
      </w:pPr>
      <w:r w:rsidRPr="00EE516B">
        <w:rPr>
          <w:rStyle w:val="af9"/>
          <w:rFonts w:eastAsiaTheme="minorHAnsi"/>
          <w:rtl/>
        </w:rPr>
        <w:t>אוֹמֵר אָדָם לַחֲבֵרוֹ, נַכֵּשׁ עִמִּי וַאֲנַכֵּשׁ עִמָּךְ, עֲדֹר עִמִּי וְאֶעְדֹּר עִמָּךְ, וְלֹא יֹאמַר לוֹ נַכֵּשׁ עִמִּי וְאֶעְדֹּר עִמָּךְ, עֲדֹר עִמִּי וַאֲנַכֵּשׁ עִמָּךְ</w:t>
      </w:r>
      <w:r w:rsidR="00980F5A" w:rsidRPr="00EE516B">
        <w:rPr>
          <w:rStyle w:val="af9"/>
          <w:rFonts w:eastAsiaTheme="minorHAnsi"/>
          <w:rtl/>
        </w:rPr>
        <w:t>.</w:t>
      </w:r>
      <w:r w:rsidRPr="00EE516B">
        <w:rPr>
          <w:rStyle w:val="af9"/>
          <w:rFonts w:eastAsiaTheme="minorHAnsi"/>
          <w:rtl/>
        </w:rPr>
        <w:t xml:space="preserve"> כָּל יְמֵי גָרִיד, אֶחָד</w:t>
      </w:r>
      <w:r w:rsidR="00980F5A" w:rsidRPr="00EE516B">
        <w:rPr>
          <w:rStyle w:val="af9"/>
          <w:rFonts w:eastAsiaTheme="minorHAnsi"/>
          <w:rtl/>
        </w:rPr>
        <w:t>.</w:t>
      </w:r>
      <w:r w:rsidRPr="00EE516B">
        <w:rPr>
          <w:rStyle w:val="af9"/>
          <w:rFonts w:eastAsiaTheme="minorHAnsi"/>
          <w:rtl/>
        </w:rPr>
        <w:t xml:space="preserve"> כָּל יְמֵי רְבִיעָה, אֶחָד</w:t>
      </w:r>
      <w:r w:rsidR="00980F5A" w:rsidRPr="00EE516B">
        <w:rPr>
          <w:rStyle w:val="af9"/>
          <w:rFonts w:eastAsiaTheme="minorHAnsi"/>
          <w:rtl/>
        </w:rPr>
        <w:t>.</w:t>
      </w:r>
      <w:r w:rsidRPr="00EE516B">
        <w:rPr>
          <w:rStyle w:val="af9"/>
          <w:rFonts w:eastAsiaTheme="minorHAnsi"/>
          <w:rtl/>
        </w:rPr>
        <w:t xml:space="preserve"> לֹא יֹאמַר לוֹ חֲרשׁ עִמִּי בַּגָּרִיד וַאֲנִי אֶחֱרשׁ עִמְּךָ בָּרְבִיעָה</w:t>
      </w:r>
      <w:r w:rsidR="00980F5A" w:rsidRPr="00EE516B">
        <w:rPr>
          <w:rStyle w:val="af9"/>
          <w:rFonts w:eastAsiaTheme="minorHAnsi"/>
          <w:rtl/>
        </w:rPr>
        <w:t>.</w:t>
      </w:r>
      <w:r w:rsidRPr="00EE516B">
        <w:rPr>
          <w:rStyle w:val="af9"/>
          <w:rFonts w:eastAsiaTheme="minorHAnsi"/>
          <w:rtl/>
        </w:rPr>
        <w:t xml:space="preserve"> רַבָּן גַּמְלִיאֵל אוֹמֵר, יֵשׁ רִבִּית מֻקְדֶּמֶת וְיֵשׁ רִבִּית מְאֻחֶרֶת</w:t>
      </w:r>
      <w:r w:rsidR="00980F5A" w:rsidRPr="00EE516B">
        <w:rPr>
          <w:rStyle w:val="af9"/>
          <w:rFonts w:eastAsiaTheme="minorHAnsi"/>
          <w:rtl/>
        </w:rPr>
        <w:t>.</w:t>
      </w:r>
      <w:r w:rsidRPr="00EE516B">
        <w:rPr>
          <w:rStyle w:val="af9"/>
          <w:rFonts w:eastAsiaTheme="minorHAnsi"/>
          <w:rtl/>
        </w:rPr>
        <w:t xml:space="preserve"> כֵּיצַד</w:t>
      </w:r>
      <w:r w:rsidR="00980F5A" w:rsidRPr="00EE516B">
        <w:rPr>
          <w:rStyle w:val="af9"/>
          <w:rFonts w:eastAsiaTheme="minorHAnsi"/>
          <w:rtl/>
        </w:rPr>
        <w:t>.</w:t>
      </w:r>
      <w:r w:rsidRPr="00EE516B">
        <w:rPr>
          <w:rStyle w:val="af9"/>
          <w:rFonts w:eastAsiaTheme="minorHAnsi"/>
          <w:rtl/>
        </w:rPr>
        <w:t xml:space="preserve"> נָתַן עֵינָיו לִלְווֹת הֵימֶנּוּ, וְהָיָה מְשַׁלֵּחַ לוֹ וְאוֹמֵר בִּשְׁבִיל שֶׁתַּלְוֵנִי, זוֹ הִיא רִבִּית מֻקְדֶּמֶת</w:t>
      </w:r>
      <w:r w:rsidR="00980F5A" w:rsidRPr="00EE516B">
        <w:rPr>
          <w:rStyle w:val="af9"/>
          <w:rFonts w:eastAsiaTheme="minorHAnsi"/>
          <w:rtl/>
        </w:rPr>
        <w:t>.</w:t>
      </w:r>
      <w:r w:rsidRPr="00EE516B">
        <w:rPr>
          <w:rStyle w:val="af9"/>
          <w:rFonts w:eastAsiaTheme="minorHAnsi"/>
          <w:rtl/>
        </w:rPr>
        <w:t xml:space="preserve"> לָוָה הֵימֶנּוּ וְהֶחֱזִיר לוֹ אֶת מְעוֹתָיו, וְהָיָה מְשַׁלֵּחַ לוֹ וְאָמַר בִּשְׁבִיל מְעוֹתֶיךָ שֶׁהָיוּ בְטֵלוֹת אֶצְלִי, זוֹ הִיא רִבִּית מְאֻחֶרֶת</w:t>
      </w:r>
      <w:r w:rsidR="00980F5A" w:rsidRPr="00EE516B">
        <w:rPr>
          <w:rStyle w:val="af9"/>
          <w:rFonts w:eastAsiaTheme="minorHAnsi"/>
          <w:rtl/>
        </w:rPr>
        <w:t>.</w:t>
      </w:r>
      <w:r w:rsidRPr="00EE516B">
        <w:rPr>
          <w:rStyle w:val="af9"/>
          <w:rFonts w:eastAsiaTheme="minorHAnsi"/>
          <w:rtl/>
        </w:rPr>
        <w:t xml:space="preserve"> רַבִּי שִׁמְעוֹן אוֹמֵר, יֵשׁ רִבִּית דְּבָרִים, לֹא יֹאמַר לוֹ, דַּע כִּי בָא אִישׁ פְּלוֹנִי מִמָּקוֹם פְּלוֹנִי: </w:t>
      </w:r>
    </w:p>
    <w:p w14:paraId="6F3D7DDB" w14:textId="1A2F0680" w:rsidR="009C3CB4" w:rsidRPr="00EE516B" w:rsidRDefault="009C3CB4" w:rsidP="000C05A7">
      <w:pPr>
        <w:spacing w:before="100" w:beforeAutospacing="1" w:after="100" w:afterAutospacing="1" w:line="276" w:lineRule="auto"/>
        <w:ind w:leftChars="351" w:left="702" w:rightChars="351" w:right="702"/>
        <w:jc w:val="both"/>
        <w:rPr>
          <w:rStyle w:val="af9"/>
          <w:rFonts w:eastAsiaTheme="minorHAnsi"/>
          <w:rtl/>
        </w:rPr>
      </w:pPr>
      <w:r w:rsidRPr="00EE516B">
        <w:rPr>
          <w:rStyle w:val="af9"/>
          <w:rFonts w:eastAsiaTheme="minorHAnsi"/>
          <w:rtl/>
        </w:rPr>
        <w:t>וְאֵלּוּ עוֹבְרִין בְּלֹא תַעֲשֶׂה</w:t>
      </w:r>
      <w:r w:rsidR="00980F5A" w:rsidRPr="00EE516B">
        <w:rPr>
          <w:rStyle w:val="af9"/>
          <w:rFonts w:eastAsiaTheme="minorHAnsi"/>
          <w:rtl/>
        </w:rPr>
        <w:t>.</w:t>
      </w:r>
      <w:r w:rsidRPr="00EE516B">
        <w:rPr>
          <w:rStyle w:val="af9"/>
          <w:rFonts w:eastAsiaTheme="minorHAnsi"/>
          <w:rtl/>
        </w:rPr>
        <w:t xml:space="preserve"> הַמַּלְוֶה, וְהַלֹּוֶה, וְהֶעָרֵב, וְהָעֵדִים</w:t>
      </w:r>
      <w:r w:rsidR="00980F5A" w:rsidRPr="00EE516B">
        <w:rPr>
          <w:rStyle w:val="af9"/>
          <w:rFonts w:eastAsiaTheme="minorHAnsi"/>
          <w:rtl/>
        </w:rPr>
        <w:t>.</w:t>
      </w:r>
      <w:r w:rsidRPr="00EE516B">
        <w:rPr>
          <w:rStyle w:val="af9"/>
          <w:rFonts w:eastAsiaTheme="minorHAnsi"/>
          <w:rtl/>
        </w:rPr>
        <w:t xml:space="preserve"> וַחֲכָמִים אוֹמְרִים, אַף הַסּוֹפֵר</w:t>
      </w:r>
      <w:r w:rsidR="00980F5A" w:rsidRPr="00EE516B">
        <w:rPr>
          <w:rStyle w:val="af9"/>
          <w:rFonts w:eastAsiaTheme="minorHAnsi"/>
          <w:rtl/>
        </w:rPr>
        <w:t>.</w:t>
      </w:r>
      <w:r w:rsidRPr="00EE516B">
        <w:rPr>
          <w:rStyle w:val="af9"/>
          <w:rFonts w:eastAsiaTheme="minorHAnsi"/>
          <w:rtl/>
        </w:rPr>
        <w:t xml:space="preserve"> עוֹבְרִים מִשּׁוּם לֹא תִתֵּן, וּמִשּׁוּם בַּל תִּקַּח מֵאִתּוֹ, וּמִשּׁוּם לֹא תִהְיֶה לוֹ כְּנשֶׁה, וּמִשּׁוּם לֹא תְשִׂימוּן עָלָיו נֶשֶׁךְ, וּמִשּׁוּם וְלִפְנֵי עִוֵּר לֹא תִתֵּן מִכְשֹׁל וְיָרֵאתָ מֵּאֱלֹהֶיךָ אֲנִי ה': </w:t>
      </w:r>
    </w:p>
    <w:p w14:paraId="25121E4A" w14:textId="77777777" w:rsidR="009C3CB4" w:rsidRPr="00270114" w:rsidRDefault="009C3CB4" w:rsidP="009C3CB4">
      <w:pPr>
        <w:spacing w:line="240" w:lineRule="auto"/>
        <w:rPr>
          <w:rFonts w:ascii="FbShefa" w:hAnsi="FbShefa"/>
          <w:sz w:val="11"/>
          <w:rtl/>
        </w:rPr>
      </w:pPr>
    </w:p>
    <w:p w14:paraId="007B4AB2" w14:textId="41C6DFE5" w:rsidR="00710B23" w:rsidRDefault="00710B23" w:rsidP="00710B23">
      <w:pPr>
        <w:pStyle w:val="2"/>
        <w:rPr>
          <w:rtl/>
        </w:rPr>
      </w:pPr>
      <w:r>
        <w:rPr>
          <w:rFonts w:hint="cs"/>
          <w:rtl/>
        </w:rPr>
        <w:t>רבית דברים</w:t>
      </w:r>
    </w:p>
    <w:p w14:paraId="7076BAAD" w14:textId="77777777" w:rsidR="00710B23" w:rsidRDefault="00710B23" w:rsidP="009C3CB4">
      <w:pPr>
        <w:spacing w:line="240" w:lineRule="auto"/>
        <w:rPr>
          <w:rFonts w:ascii="FbShefa" w:hAnsi="FbShefa"/>
          <w:sz w:val="11"/>
          <w:rtl/>
        </w:rPr>
      </w:pPr>
      <w:r>
        <w:rPr>
          <w:rFonts w:ascii="FbShefa" w:hAnsi="FbShefa" w:hint="cs"/>
          <w:b/>
          <w:bCs/>
          <w:color w:val="3B2F2A" w:themeColor="text2" w:themeShade="80"/>
          <w:sz w:val="11"/>
          <w:rtl/>
        </w:rPr>
        <w:t xml:space="preserve">\אם. </w:t>
      </w:r>
      <w:r w:rsidR="009C3CB4" w:rsidRPr="00270114">
        <w:rPr>
          <w:rFonts w:ascii="FbShefa" w:hAnsi="FbShefa"/>
          <w:sz w:val="11"/>
          <w:rtl/>
        </w:rPr>
        <w:t>אינו רגיל להקדים לו שלום</w:t>
      </w:r>
      <w:r>
        <w:rPr>
          <w:rFonts w:ascii="FbShefa" w:hAnsi="FbShefa" w:hint="cs"/>
          <w:sz w:val="11"/>
          <w:rtl/>
        </w:rPr>
        <w:t>.</w:t>
      </w:r>
    </w:p>
    <w:p w14:paraId="6FA13B99" w14:textId="77777777" w:rsidR="00710B23" w:rsidRDefault="00710B23" w:rsidP="009C3CB4">
      <w:pPr>
        <w:spacing w:line="240" w:lineRule="auto"/>
        <w:rPr>
          <w:rFonts w:ascii="FbShefa" w:hAnsi="FbShefa"/>
          <w:b/>
          <w:bCs/>
          <w:color w:val="3B2F2A" w:themeColor="text2" w:themeShade="80"/>
          <w:sz w:val="11"/>
          <w:rtl/>
        </w:rPr>
      </w:pPr>
      <w:r>
        <w:rPr>
          <w:rFonts w:ascii="FbShefa" w:hAnsi="FbShefa" w:hint="cs"/>
          <w:b/>
          <w:bCs/>
          <w:color w:val="3B2F2A" w:themeColor="text2" w:themeShade="80"/>
          <w:sz w:val="11"/>
          <w:rtl/>
        </w:rPr>
        <w:t>\</w:t>
      </w:r>
      <w:r w:rsidR="009C3CB4" w:rsidRPr="00270114">
        <w:rPr>
          <w:rFonts w:ascii="FbShefa" w:hAnsi="FbShefa"/>
          <w:sz w:val="11"/>
          <w:rtl/>
        </w:rPr>
        <w:t xml:space="preserve">אסור </w:t>
      </w:r>
      <w:r>
        <w:rPr>
          <w:rFonts w:ascii="FbShefa" w:hAnsi="FbShefa" w:hint="cs"/>
          <w:sz w:val="11"/>
          <w:rtl/>
        </w:rPr>
        <w:t>.</w:t>
      </w:r>
      <w:r w:rsidR="009C3CB4" w:rsidRPr="00270114">
        <w:rPr>
          <w:rFonts w:ascii="FbShefa" w:hAnsi="FbShefa"/>
          <w:sz w:val="11"/>
          <w:rtl/>
        </w:rPr>
        <w:t>להקדים לו שלום</w:t>
      </w:r>
      <w:r w:rsidR="00980F5A" w:rsidRPr="00270114">
        <w:rPr>
          <w:rFonts w:ascii="FbShefa" w:hAnsi="FbShefa"/>
          <w:sz w:val="11"/>
          <w:rtl/>
        </w:rPr>
        <w:t>.</w:t>
      </w:r>
      <w:r w:rsidR="009C3CB4" w:rsidRPr="00270114">
        <w:rPr>
          <w:rFonts w:ascii="FbShefa" w:hAnsi="FbShefa"/>
          <w:sz w:val="11"/>
          <w:rtl/>
        </w:rPr>
        <w:t xml:space="preserve"> </w:t>
      </w:r>
    </w:p>
    <w:p w14:paraId="483AC100" w14:textId="0924BEB5" w:rsidR="00433741" w:rsidRPr="00270114" w:rsidRDefault="00710B23" w:rsidP="009C3CB4">
      <w:pPr>
        <w:spacing w:line="240" w:lineRule="auto"/>
        <w:rPr>
          <w:rFonts w:ascii="FbShefa" w:hAnsi="FbShefa"/>
          <w:sz w:val="11"/>
          <w:rtl/>
        </w:rPr>
      </w:pPr>
      <w:r>
        <w:rPr>
          <w:rFonts w:ascii="FbShefa" w:hAnsi="FbShefa" w:hint="cs"/>
          <w:b/>
          <w:bCs/>
          <w:color w:val="3B2F2A" w:themeColor="text2" w:themeShade="80"/>
          <w:sz w:val="11"/>
          <w:rtl/>
        </w:rPr>
        <w:t>שנאמר</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כל דבר אשר ישך</w:t>
      </w:r>
      <w:r>
        <w:rPr>
          <w:rFonts w:ascii="FbShefa" w:hAnsi="FbShefa" w:hint="cs"/>
          <w:sz w:val="11"/>
          <w:rtl/>
        </w:rPr>
        <w:t>.</w:t>
      </w:r>
      <w:r w:rsidR="009C3CB4" w:rsidRPr="00270114">
        <w:rPr>
          <w:rFonts w:ascii="FbShefa" w:hAnsi="FbShefa"/>
          <w:sz w:val="11"/>
          <w:rtl/>
        </w:rPr>
        <w:t xml:space="preserve"> </w:t>
      </w:r>
      <w:r>
        <w:rPr>
          <w:rFonts w:ascii="FbShefa" w:hAnsi="FbShefa" w:hint="cs"/>
          <w:sz w:val="11"/>
          <w:rtl/>
        </w:rPr>
        <w:t>\</w:t>
      </w:r>
      <w:r w:rsidR="009C3CB4" w:rsidRPr="00270114">
        <w:rPr>
          <w:rFonts w:ascii="FbShefa" w:hAnsi="FbShefa"/>
          <w:sz w:val="11"/>
          <w:rtl/>
        </w:rPr>
        <w:t xml:space="preserve">אפילו </w:t>
      </w:r>
      <w:r>
        <w:rPr>
          <w:rFonts w:ascii="FbShefa" w:hAnsi="FbShefa" w:hint="cs"/>
          <w:sz w:val="11"/>
          <w:rtl/>
        </w:rPr>
        <w:t>.</w:t>
      </w:r>
      <w:r w:rsidR="009C3CB4" w:rsidRPr="00270114">
        <w:rPr>
          <w:rFonts w:ascii="FbShefa" w:hAnsi="FbShefa"/>
          <w:sz w:val="11"/>
          <w:rtl/>
        </w:rPr>
        <w:t>דיבור אסור</w:t>
      </w:r>
      <w:r w:rsidR="00980F5A" w:rsidRPr="00270114">
        <w:rPr>
          <w:rFonts w:ascii="FbShefa" w:hAnsi="FbShefa"/>
          <w:sz w:val="11"/>
          <w:rtl/>
        </w:rPr>
        <w:t>.</w:t>
      </w:r>
    </w:p>
    <w:p w14:paraId="5C815866" w14:textId="7C619FC2" w:rsidR="009C3CB4" w:rsidRPr="00270114" w:rsidRDefault="009C3CB4" w:rsidP="009C3CB4">
      <w:pPr>
        <w:spacing w:line="240" w:lineRule="auto"/>
        <w:rPr>
          <w:rFonts w:ascii="FbShefa" w:hAnsi="FbShefa"/>
          <w:sz w:val="11"/>
          <w:rtl/>
        </w:rPr>
      </w:pPr>
    </w:p>
    <w:p w14:paraId="6929163F"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ואלו עוברין</w:t>
      </w:r>
    </w:p>
    <w:p w14:paraId="68475CE1" w14:textId="7B782B18"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מלוה</w:t>
      </w:r>
      <w:r w:rsidR="00980F5A" w:rsidRPr="001B3037">
        <w:rPr>
          <w:rFonts w:ascii="FbShefa" w:hAnsi="FbShefa"/>
          <w:b/>
          <w:bCs/>
          <w:color w:val="3B2F2A" w:themeColor="text2" w:themeShade="80"/>
          <w:sz w:val="11"/>
          <w:rtl/>
        </w:rPr>
        <w:t>.</w:t>
      </w:r>
      <w:r w:rsidRPr="00270114">
        <w:rPr>
          <w:rFonts w:ascii="FbShefa" w:hAnsi="FbShefa"/>
          <w:sz w:val="11"/>
          <w:rtl/>
        </w:rPr>
        <w:t xml:space="preserve"> עובר בכולן</w:t>
      </w:r>
      <w:r w:rsidR="00980F5A" w:rsidRPr="00270114">
        <w:rPr>
          <w:rFonts w:ascii="FbShefa" w:hAnsi="FbShefa"/>
          <w:sz w:val="11"/>
          <w:rtl/>
        </w:rPr>
        <w:t>.</w:t>
      </w:r>
    </w:p>
    <w:p w14:paraId="14C31675" w14:textId="58591328"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לוה</w:t>
      </w:r>
      <w:r w:rsidR="00980F5A" w:rsidRPr="001B3037">
        <w:rPr>
          <w:rFonts w:ascii="FbShefa" w:hAnsi="FbShefa"/>
          <w:b/>
          <w:bCs/>
          <w:color w:val="3B2F2A" w:themeColor="text2" w:themeShade="80"/>
          <w:sz w:val="11"/>
          <w:rtl/>
        </w:rPr>
        <w:t>.</w:t>
      </w:r>
      <w:r w:rsidRPr="00270114">
        <w:rPr>
          <w:rFonts w:ascii="FbShefa" w:hAnsi="FbShefa"/>
          <w:sz w:val="11"/>
          <w:rtl/>
        </w:rPr>
        <w:t xml:space="preserve"> לא תשיך לאחיך, ולאחיך לא תשיך, ולפני עור לא תתן מכשול</w:t>
      </w:r>
      <w:r w:rsidR="00980F5A" w:rsidRPr="00270114">
        <w:rPr>
          <w:rFonts w:ascii="FbShefa" w:hAnsi="FbShefa"/>
          <w:sz w:val="11"/>
          <w:rtl/>
        </w:rPr>
        <w:t>.</w:t>
      </w:r>
    </w:p>
    <w:p w14:paraId="6AB27E89" w14:textId="1936FF1F" w:rsidR="00433741" w:rsidRPr="00270114" w:rsidRDefault="00710B23" w:rsidP="009C3CB4">
      <w:pPr>
        <w:spacing w:line="240" w:lineRule="auto"/>
        <w:rPr>
          <w:rFonts w:ascii="FbShefa" w:hAnsi="FbShefa"/>
          <w:sz w:val="11"/>
          <w:rtl/>
        </w:rPr>
      </w:pPr>
      <w:r>
        <w:rPr>
          <w:rFonts w:ascii="FbShefa" w:hAnsi="FbShefa" w:hint="cs"/>
          <w:b/>
          <w:bCs/>
          <w:color w:val="3B2F2A" w:themeColor="text2" w:themeShade="80"/>
          <w:sz w:val="11"/>
          <w:rtl/>
        </w:rPr>
        <w:t>ה</w:t>
      </w:r>
      <w:r w:rsidR="009C3CB4" w:rsidRPr="001B3037">
        <w:rPr>
          <w:rFonts w:ascii="FbShefa" w:hAnsi="FbShefa"/>
          <w:b/>
          <w:bCs/>
          <w:color w:val="3B2F2A" w:themeColor="text2" w:themeShade="80"/>
          <w:sz w:val="11"/>
          <w:rtl/>
        </w:rPr>
        <w:t>ערב והעדים</w:t>
      </w:r>
      <w:r w:rsidR="00980F5A" w:rsidRPr="00270114">
        <w:rPr>
          <w:rFonts w:ascii="FbShefa" w:hAnsi="FbShefa"/>
          <w:sz w:val="11"/>
          <w:rtl/>
        </w:rPr>
        <w:t>.</w:t>
      </w:r>
      <w:r w:rsidR="009C3CB4" w:rsidRPr="00270114">
        <w:rPr>
          <w:rFonts w:ascii="FbShefa" w:hAnsi="FbShefa"/>
          <w:sz w:val="11"/>
          <w:rtl/>
        </w:rPr>
        <w:t xml:space="preserve"> עוברין רק משום לא תשימון עליו נשך</w:t>
      </w:r>
      <w:r w:rsidR="00980F5A" w:rsidRPr="00270114">
        <w:rPr>
          <w:rFonts w:ascii="FbShefa" w:hAnsi="FbShefa"/>
          <w:sz w:val="11"/>
          <w:rtl/>
        </w:rPr>
        <w:t>.</w:t>
      </w:r>
    </w:p>
    <w:p w14:paraId="04B3D589" w14:textId="77777777" w:rsidR="00DA2FDD" w:rsidRDefault="00DA2FDD" w:rsidP="00DA2FDD">
      <w:pPr>
        <w:spacing w:line="240" w:lineRule="auto"/>
        <w:rPr>
          <w:rFonts w:ascii="FbShefa" w:hAnsi="FbShefa"/>
          <w:sz w:val="11"/>
          <w:u w:val="single"/>
          <w:rtl/>
        </w:rPr>
      </w:pPr>
    </w:p>
    <w:p w14:paraId="1D322EAD" w14:textId="11585AAF" w:rsidR="00DA2FDD" w:rsidRDefault="00DA2FDD" w:rsidP="00DA2FDD">
      <w:pPr>
        <w:pStyle w:val="3"/>
        <w:rPr>
          <w:rtl/>
        </w:rPr>
      </w:pPr>
      <w:r w:rsidRPr="00E218AD">
        <w:rPr>
          <w:rtl/>
        </w:rPr>
        <w:t xml:space="preserve">מלוי </w:t>
      </w:r>
      <w:r>
        <w:rPr>
          <w:rFonts w:hint="cs"/>
          <w:rtl/>
        </w:rPr>
        <w:t>ב</w:t>
      </w:r>
      <w:r w:rsidRPr="00E218AD">
        <w:rPr>
          <w:rtl/>
        </w:rPr>
        <w:t>רבית</w:t>
      </w:r>
      <w:r>
        <w:rPr>
          <w:rFonts w:hint="cs"/>
          <w:rtl/>
        </w:rPr>
        <w:t>:</w:t>
      </w:r>
    </w:p>
    <w:p w14:paraId="344B7173" w14:textId="77777777" w:rsidR="00DA2FDD" w:rsidRDefault="00DA2FDD" w:rsidP="00DA2FDD">
      <w:pPr>
        <w:spacing w:line="240" w:lineRule="auto"/>
        <w:rPr>
          <w:rFonts w:ascii="FbShefa" w:hAnsi="FbShefa"/>
          <w:sz w:val="11"/>
          <w:rtl/>
        </w:rPr>
      </w:pPr>
      <w:r>
        <w:rPr>
          <w:rFonts w:ascii="FbShefa" w:hAnsi="FbShefa" w:hint="cs"/>
          <w:sz w:val="11"/>
          <w:rtl/>
        </w:rPr>
        <w:t>\</w:t>
      </w:r>
      <w:r w:rsidRPr="00E218AD">
        <w:rPr>
          <w:rFonts w:ascii="FbShefa" w:hAnsi="FbShefa"/>
          <w:sz w:val="11"/>
          <w:rtl/>
        </w:rPr>
        <w:t xml:space="preserve">יותר ממה שמרויחים </w:t>
      </w:r>
      <w:r>
        <w:rPr>
          <w:rFonts w:ascii="FbShefa" w:hAnsi="FbShefa" w:hint="cs"/>
          <w:sz w:val="11"/>
          <w:rtl/>
        </w:rPr>
        <w:t>.</w:t>
      </w:r>
      <w:r w:rsidRPr="00E218AD">
        <w:rPr>
          <w:rFonts w:ascii="FbShefa" w:hAnsi="FbShefa"/>
          <w:sz w:val="11"/>
          <w:rtl/>
        </w:rPr>
        <w:t>מפסידים</w:t>
      </w:r>
      <w:r w:rsidRPr="00E218AD">
        <w:rPr>
          <w:rFonts w:ascii="FbShefa" w:hAnsi="FbShefa" w:hint="cs"/>
          <w:sz w:val="11"/>
          <w:rtl/>
        </w:rPr>
        <w:t>.</w:t>
      </w:r>
      <w:r w:rsidRPr="00E218AD">
        <w:rPr>
          <w:rFonts w:ascii="FbShefa" w:hAnsi="FbShefa"/>
          <w:sz w:val="11"/>
          <w:rtl/>
        </w:rPr>
        <w:t xml:space="preserve"> </w:t>
      </w:r>
    </w:p>
    <w:p w14:paraId="568CEC38" w14:textId="77777777" w:rsidR="00DA2FDD" w:rsidRDefault="00DA2FDD" w:rsidP="00DA2FDD">
      <w:pPr>
        <w:spacing w:line="240" w:lineRule="auto"/>
        <w:rPr>
          <w:rFonts w:ascii="FbShefa" w:hAnsi="FbShefa"/>
          <w:sz w:val="11"/>
          <w:rtl/>
        </w:rPr>
      </w:pPr>
      <w:r w:rsidRPr="00E218AD">
        <w:rPr>
          <w:rFonts w:ascii="FbShefa" w:hAnsi="FbShefa"/>
          <w:b/>
          <w:bCs/>
          <w:sz w:val="11"/>
          <w:rtl/>
        </w:rPr>
        <w:t>ולא עוד</w:t>
      </w:r>
      <w:r w:rsidRPr="00E218AD">
        <w:rPr>
          <w:rFonts w:ascii="FbShefa" w:hAnsi="FbShefa" w:hint="cs"/>
          <w:sz w:val="11"/>
          <w:rtl/>
        </w:rPr>
        <w:t>.</w:t>
      </w:r>
      <w:r w:rsidRPr="00E218AD">
        <w:rPr>
          <w:rFonts w:ascii="FbShefa" w:hAnsi="FbShefa"/>
          <w:sz w:val="11"/>
          <w:rtl/>
        </w:rPr>
        <w:t xml:space="preserve"> אלא שמשימים משה רבינו חכם ותורתו אמת </w:t>
      </w:r>
      <w:r>
        <w:rPr>
          <w:rFonts w:ascii="FbShefa" w:hAnsi="FbShefa" w:hint="cs"/>
          <w:sz w:val="11"/>
          <w:rtl/>
        </w:rPr>
        <w:t>.</w:t>
      </w:r>
    </w:p>
    <w:p w14:paraId="45269B51" w14:textId="2D59F826" w:rsidR="00DA2FDD" w:rsidRPr="00E218AD" w:rsidRDefault="00DA2FDD" w:rsidP="00DA2FDD">
      <w:pPr>
        <w:spacing w:line="240" w:lineRule="auto"/>
        <w:rPr>
          <w:rFonts w:ascii="FbShefa" w:hAnsi="FbShefa"/>
          <w:sz w:val="11"/>
          <w:rtl/>
        </w:rPr>
      </w:pPr>
      <w:r>
        <w:rPr>
          <w:rFonts w:ascii="FbShefa" w:hAnsi="FbShefa" w:hint="cs"/>
          <w:sz w:val="11"/>
          <w:rtl/>
        </w:rPr>
        <w:t>\</w:t>
      </w:r>
      <w:r w:rsidRPr="00E218AD">
        <w:rPr>
          <w:rFonts w:ascii="FbShefa" w:hAnsi="FbShefa" w:hint="cs"/>
          <w:sz w:val="11"/>
          <w:rtl/>
        </w:rPr>
        <w:t>ש</w:t>
      </w:r>
      <w:r w:rsidRPr="00E218AD">
        <w:rPr>
          <w:rFonts w:ascii="FbShefa" w:hAnsi="FbShefa"/>
          <w:sz w:val="11"/>
          <w:rtl/>
        </w:rPr>
        <w:t>אומרין</w:t>
      </w:r>
      <w:r>
        <w:rPr>
          <w:rFonts w:ascii="FbShefa" w:hAnsi="FbShefa" w:hint="cs"/>
          <w:sz w:val="11"/>
          <w:rtl/>
        </w:rPr>
        <w:t>.</w:t>
      </w:r>
      <w:r w:rsidRPr="00E218AD">
        <w:rPr>
          <w:rFonts w:ascii="FbShefa" w:hAnsi="FbShefa"/>
          <w:sz w:val="11"/>
          <w:rtl/>
        </w:rPr>
        <w:t xml:space="preserve"> אילו היה יודע משה רבינו שיהיה ריוח בדבר לא היה כותבו.</w:t>
      </w:r>
    </w:p>
    <w:p w14:paraId="30E13DC7" w14:textId="110AE9A8" w:rsidR="009C3CB4" w:rsidRPr="00270114" w:rsidRDefault="009C3CB4" w:rsidP="00710B23">
      <w:pPr>
        <w:rPr>
          <w:rtl/>
        </w:rPr>
      </w:pPr>
    </w:p>
    <w:p w14:paraId="4C0BD2CF" w14:textId="77777777" w:rsidR="009C3CB4" w:rsidRPr="00270114" w:rsidRDefault="009C3CB4" w:rsidP="009C3CB4">
      <w:pPr>
        <w:pStyle w:val="2"/>
        <w:rPr>
          <w:rFonts w:ascii="FbShefa" w:hAnsi="FbShefa"/>
          <w:color w:val="7C5F1D"/>
          <w:rtl/>
        </w:rPr>
      </w:pPr>
      <w:r w:rsidRPr="00270114">
        <w:rPr>
          <w:rFonts w:ascii="FbShefa" w:hAnsi="FbShefa"/>
          <w:color w:val="7C5F1D"/>
          <w:rtl/>
        </w:rPr>
        <w:t>מלוה ולוה</w:t>
      </w:r>
    </w:p>
    <w:p w14:paraId="5FA5A012" w14:textId="512F81B9" w:rsidR="00A31D08" w:rsidRDefault="00A31D08" w:rsidP="00A31D08">
      <w:pPr>
        <w:pStyle w:val="3"/>
        <w:rPr>
          <w:rtl/>
        </w:rPr>
      </w:pPr>
      <w:r>
        <w:rPr>
          <w:rFonts w:hint="cs"/>
          <w:rtl/>
        </w:rPr>
        <w:t>נושה:</w:t>
      </w:r>
    </w:p>
    <w:p w14:paraId="58E7DD1D" w14:textId="77777777" w:rsidR="00A31D08" w:rsidRDefault="00A31D08"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270114">
        <w:rPr>
          <w:rFonts w:ascii="FbShefa" w:hAnsi="FbShefa"/>
          <w:sz w:val="11"/>
          <w:rtl/>
        </w:rPr>
        <w:t>הנושה בחבירו מנה</w:t>
      </w:r>
      <w:r>
        <w:rPr>
          <w:rFonts w:ascii="FbShefa" w:hAnsi="FbShefa" w:hint="cs"/>
          <w:sz w:val="11"/>
          <w:rtl/>
        </w:rPr>
        <w:t>.</w:t>
      </w:r>
      <w:r w:rsidR="009C3CB4" w:rsidRPr="00270114">
        <w:rPr>
          <w:rFonts w:ascii="FbShefa" w:hAnsi="FbShefa"/>
          <w:sz w:val="11"/>
          <w:rtl/>
        </w:rPr>
        <w:t xml:space="preserve"> ויודע שאין לו</w:t>
      </w:r>
      <w:r>
        <w:rPr>
          <w:rFonts w:ascii="FbShefa" w:hAnsi="FbShefa" w:hint="cs"/>
          <w:sz w:val="11"/>
          <w:rtl/>
        </w:rPr>
        <w:t>.</w:t>
      </w:r>
    </w:p>
    <w:p w14:paraId="3C6FFEE9" w14:textId="77777777" w:rsidR="00A31D08" w:rsidRDefault="00A31D08"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אסור </w:t>
      </w:r>
      <w:r>
        <w:rPr>
          <w:rFonts w:ascii="FbShefa" w:hAnsi="FbShefa" w:hint="cs"/>
          <w:sz w:val="11"/>
          <w:rtl/>
        </w:rPr>
        <w:t>.</w:t>
      </w:r>
      <w:r w:rsidR="009C3CB4" w:rsidRPr="00270114">
        <w:rPr>
          <w:rFonts w:ascii="FbShefa" w:hAnsi="FbShefa"/>
          <w:sz w:val="11"/>
          <w:rtl/>
        </w:rPr>
        <w:t>לעבור לפניו</w:t>
      </w:r>
      <w:r w:rsidR="00980F5A" w:rsidRPr="00270114">
        <w:rPr>
          <w:rFonts w:ascii="FbShefa" w:hAnsi="FbShefa"/>
          <w:sz w:val="11"/>
          <w:rtl/>
        </w:rPr>
        <w:t>.</w:t>
      </w:r>
      <w:r w:rsidR="009C3CB4" w:rsidRPr="00270114">
        <w:rPr>
          <w:rFonts w:ascii="FbShefa" w:hAnsi="FbShefa"/>
          <w:sz w:val="11"/>
          <w:rtl/>
        </w:rPr>
        <w:t xml:space="preserve"> </w:t>
      </w:r>
    </w:p>
    <w:p w14:paraId="2776FD3C" w14:textId="77777777" w:rsidR="00A31D08" w:rsidRDefault="00A31D08" w:rsidP="009C3CB4">
      <w:pPr>
        <w:spacing w:line="240" w:lineRule="auto"/>
        <w:rPr>
          <w:rFonts w:ascii="FbShefa" w:hAnsi="FbShefa"/>
          <w:sz w:val="11"/>
          <w:rtl/>
        </w:rPr>
      </w:pPr>
      <w:r>
        <w:rPr>
          <w:rFonts w:ascii="FbShefa" w:hAnsi="FbShefa" w:hint="cs"/>
          <w:sz w:val="11"/>
          <w:rtl/>
        </w:rPr>
        <w:t>\שנאמר.</w:t>
      </w:r>
      <w:r w:rsidR="009C3CB4" w:rsidRPr="00270114">
        <w:rPr>
          <w:rFonts w:ascii="FbShefa" w:hAnsi="FbShefa"/>
          <w:sz w:val="11"/>
          <w:rtl/>
        </w:rPr>
        <w:t xml:space="preserve"> לא תהיה לו כנשה</w:t>
      </w:r>
      <w:r w:rsidR="00980F5A" w:rsidRPr="00270114">
        <w:rPr>
          <w:rFonts w:ascii="FbShefa" w:hAnsi="FbShefa"/>
          <w:sz w:val="11"/>
          <w:rtl/>
        </w:rPr>
        <w:t>.</w:t>
      </w:r>
      <w:r w:rsidR="009C3CB4" w:rsidRPr="00270114">
        <w:rPr>
          <w:rFonts w:ascii="FbShefa" w:hAnsi="FbShefa"/>
          <w:sz w:val="11"/>
          <w:rtl/>
        </w:rPr>
        <w:t xml:space="preserve"> </w:t>
      </w:r>
    </w:p>
    <w:p w14:paraId="7CA32F07" w14:textId="2ACD451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כאילו</w:t>
      </w:r>
      <w:r w:rsidR="00980F5A" w:rsidRPr="001B3037">
        <w:rPr>
          <w:rFonts w:ascii="FbShefa" w:hAnsi="FbShefa"/>
          <w:b/>
          <w:bCs/>
          <w:color w:val="3B2F2A" w:themeColor="text2" w:themeShade="80"/>
          <w:sz w:val="11"/>
          <w:rtl/>
        </w:rPr>
        <w:t>.</w:t>
      </w:r>
      <w:r w:rsidRPr="00270114">
        <w:rPr>
          <w:rFonts w:ascii="FbShefa" w:hAnsi="FbShefa"/>
          <w:sz w:val="11"/>
          <w:rtl/>
        </w:rPr>
        <w:t xml:space="preserve"> דנו בשני דינין</w:t>
      </w:r>
      <w:r w:rsidR="00A94292">
        <w:rPr>
          <w:rFonts w:ascii="FbShefa" w:hAnsi="FbShefa"/>
          <w:sz w:val="11"/>
          <w:rtl/>
        </w:rPr>
        <w:t xml:space="preserve"> </w:t>
      </w:r>
      <w:r w:rsidR="00A31D08">
        <w:rPr>
          <w:rFonts w:ascii="FbShefa" w:hAnsi="FbShefa" w:hint="cs"/>
          <w:sz w:val="11"/>
          <w:rtl/>
        </w:rPr>
        <w:t>.\שנאמר .</w:t>
      </w:r>
      <w:r w:rsidRPr="00270114">
        <w:rPr>
          <w:rFonts w:ascii="FbShefa" w:hAnsi="FbShefa"/>
          <w:sz w:val="11"/>
          <w:rtl/>
        </w:rPr>
        <w:t>הרכבת אנוש לראשנו באנו באש ובמים</w:t>
      </w:r>
      <w:r w:rsidR="00980F5A" w:rsidRPr="00270114">
        <w:rPr>
          <w:rFonts w:ascii="FbShefa" w:hAnsi="FbShefa"/>
          <w:sz w:val="11"/>
          <w:rtl/>
        </w:rPr>
        <w:t>.</w:t>
      </w:r>
    </w:p>
    <w:p w14:paraId="786FF389" w14:textId="77777777" w:rsidR="00A31D08" w:rsidRDefault="00A31D08" w:rsidP="009C3CB4">
      <w:pPr>
        <w:spacing w:line="240" w:lineRule="auto"/>
        <w:rPr>
          <w:rFonts w:ascii="FbShefa" w:hAnsi="FbShefa"/>
          <w:b/>
          <w:bCs/>
          <w:color w:val="3B2F2A" w:themeColor="text2" w:themeShade="80"/>
          <w:sz w:val="11"/>
          <w:rtl/>
        </w:rPr>
      </w:pPr>
    </w:p>
    <w:p w14:paraId="2E4BB1BE" w14:textId="4F0134D7" w:rsidR="00A31D08" w:rsidRDefault="00A31D08" w:rsidP="00A31D08">
      <w:pPr>
        <w:pStyle w:val="3"/>
        <w:rPr>
          <w:rtl/>
        </w:rPr>
      </w:pPr>
      <w:r>
        <w:rPr>
          <w:rFonts w:hint="cs"/>
          <w:rtl/>
        </w:rPr>
        <w:t>לפני עיור:</w:t>
      </w:r>
    </w:p>
    <w:p w14:paraId="595ECD47" w14:textId="77777777" w:rsidR="00A31D08"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מלוה בלא עדים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עובר על לפני עור</w:t>
      </w:r>
      <w:r w:rsidR="00980F5A" w:rsidRPr="00270114">
        <w:rPr>
          <w:rFonts w:ascii="FbShefa" w:hAnsi="FbShefa"/>
          <w:sz w:val="11"/>
          <w:rtl/>
        </w:rPr>
        <w:t>.</w:t>
      </w:r>
      <w:r w:rsidRPr="00270114">
        <w:rPr>
          <w:rFonts w:ascii="FbShefa" w:hAnsi="FbShefa"/>
          <w:sz w:val="11"/>
          <w:rtl/>
        </w:rPr>
        <w:t xml:space="preserve"> </w:t>
      </w:r>
    </w:p>
    <w:p w14:paraId="6E0B5C8C" w14:textId="77777777" w:rsidR="00A31D08"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גורם</w:t>
      </w:r>
      <w:r w:rsidR="00980F5A" w:rsidRPr="001B3037">
        <w:rPr>
          <w:rFonts w:ascii="FbShefa" w:hAnsi="FbShefa"/>
          <w:b/>
          <w:bCs/>
          <w:color w:val="3B2F2A" w:themeColor="text2" w:themeShade="80"/>
          <w:sz w:val="11"/>
          <w:rtl/>
        </w:rPr>
        <w:t>.</w:t>
      </w:r>
      <w:r w:rsidRPr="00270114">
        <w:rPr>
          <w:rFonts w:ascii="FbShefa" w:hAnsi="FbShefa"/>
          <w:sz w:val="11"/>
          <w:rtl/>
        </w:rPr>
        <w:t xml:space="preserve"> קללה לעצמו</w:t>
      </w:r>
      <w:r w:rsidR="00A31D08">
        <w:rPr>
          <w:rFonts w:ascii="FbShefa" w:hAnsi="FbShefa" w:hint="cs"/>
          <w:sz w:val="11"/>
          <w:rtl/>
        </w:rPr>
        <w:t>.</w:t>
      </w:r>
    </w:p>
    <w:p w14:paraId="3FBD71C7" w14:textId="68E26C2C" w:rsidR="00433741" w:rsidRDefault="00A31D08" w:rsidP="009C3CB4">
      <w:pPr>
        <w:spacing w:line="240" w:lineRule="auto"/>
        <w:rPr>
          <w:rFonts w:ascii="FbShefa" w:hAnsi="FbShefa"/>
          <w:sz w:val="11"/>
          <w:rtl/>
        </w:rPr>
      </w:pPr>
      <w:r>
        <w:rPr>
          <w:rFonts w:ascii="FbShefa" w:hAnsi="FbShefa" w:hint="cs"/>
          <w:b/>
          <w:bCs/>
          <w:color w:val="3B2F2A" w:themeColor="text2" w:themeShade="80"/>
          <w:sz w:val="11"/>
          <w:rtl/>
        </w:rPr>
        <w:t>\שנא</w:t>
      </w:r>
      <w:r w:rsidR="00E218AD">
        <w:rPr>
          <w:rFonts w:ascii="FbShefa" w:hAnsi="FbShefa" w:hint="cs"/>
          <w:b/>
          <w:bCs/>
          <w:color w:val="3B2F2A" w:themeColor="text2" w:themeShade="80"/>
          <w:sz w:val="11"/>
          <w:rtl/>
        </w:rPr>
        <w:t>מ</w:t>
      </w:r>
      <w:r>
        <w:rPr>
          <w:rFonts w:ascii="FbShefa" w:hAnsi="FbShefa" w:hint="cs"/>
          <w:b/>
          <w:bCs/>
          <w:color w:val="3B2F2A" w:themeColor="text2" w:themeShade="80"/>
          <w:sz w:val="11"/>
          <w:rtl/>
        </w:rPr>
        <w:t>ר.</w:t>
      </w:r>
      <w:r>
        <w:rPr>
          <w:rFonts w:ascii="FbShefa" w:hAnsi="FbShefa" w:hint="cs"/>
          <w:sz w:val="11"/>
          <w:rtl/>
        </w:rPr>
        <w:t xml:space="preserve"> </w:t>
      </w:r>
      <w:r w:rsidR="009C3CB4" w:rsidRPr="00270114">
        <w:rPr>
          <w:rFonts w:ascii="FbShefa" w:hAnsi="FbShefa"/>
          <w:sz w:val="11"/>
          <w:rtl/>
        </w:rPr>
        <w:t>תאלמנה שפתי שקר הדוברות על צדיק עתק</w:t>
      </w:r>
      <w:r w:rsidR="00980F5A" w:rsidRPr="00270114">
        <w:rPr>
          <w:rFonts w:ascii="FbShefa" w:hAnsi="FbShefa"/>
          <w:sz w:val="11"/>
          <w:rtl/>
        </w:rPr>
        <w:t>.</w:t>
      </w:r>
    </w:p>
    <w:p w14:paraId="18449728" w14:textId="77777777" w:rsidR="00E218AD" w:rsidRDefault="00E218AD" w:rsidP="009C3CB4">
      <w:pPr>
        <w:spacing w:line="240" w:lineRule="auto"/>
        <w:rPr>
          <w:rFonts w:ascii="FbShefa" w:hAnsi="FbShefa"/>
          <w:sz w:val="11"/>
          <w:rtl/>
        </w:rPr>
      </w:pPr>
    </w:p>
    <w:p w14:paraId="7FFAE15C" w14:textId="69C63443" w:rsidR="00E218AD" w:rsidRPr="00E218AD" w:rsidRDefault="00E218AD" w:rsidP="00DA2FDD">
      <w:pPr>
        <w:pStyle w:val="3"/>
        <w:rPr>
          <w:rtl/>
        </w:rPr>
      </w:pPr>
      <w:r w:rsidRPr="00E218AD">
        <w:rPr>
          <w:rFonts w:hint="cs"/>
          <w:rtl/>
        </w:rPr>
        <w:t>ר' אשי ורבינא</w:t>
      </w:r>
      <w:r w:rsidR="00DA2FDD">
        <w:rPr>
          <w:rFonts w:hint="cs"/>
          <w:rtl/>
        </w:rPr>
        <w:t>:</w:t>
      </w:r>
    </w:p>
    <w:p w14:paraId="56A476D0" w14:textId="77777777" w:rsidR="00E218AD" w:rsidRPr="00E218AD" w:rsidRDefault="00E218AD" w:rsidP="00E218AD">
      <w:pPr>
        <w:spacing w:line="240" w:lineRule="auto"/>
        <w:rPr>
          <w:rFonts w:ascii="FbShefa" w:hAnsi="FbShefa"/>
          <w:sz w:val="11"/>
          <w:rtl/>
        </w:rPr>
      </w:pPr>
      <w:r w:rsidRPr="00E218AD">
        <w:rPr>
          <w:rFonts w:ascii="FbShefa" w:hAnsi="FbShefa"/>
          <w:b/>
          <w:bCs/>
          <w:sz w:val="11"/>
          <w:rtl/>
        </w:rPr>
        <w:t>אמרו לרב אשי</w:t>
      </w:r>
      <w:r w:rsidRPr="00E218AD">
        <w:rPr>
          <w:rFonts w:ascii="FbShefa" w:hAnsi="FbShefa" w:hint="cs"/>
          <w:sz w:val="11"/>
          <w:rtl/>
        </w:rPr>
        <w:t>.</w:t>
      </w:r>
      <w:r w:rsidRPr="00E218AD">
        <w:rPr>
          <w:rFonts w:ascii="FbShefa" w:hAnsi="FbShefa"/>
          <w:sz w:val="11"/>
          <w:rtl/>
        </w:rPr>
        <w:t xml:space="preserve"> קא מקיים רבינא כל מה דאמור רבנן.</w:t>
      </w:r>
    </w:p>
    <w:p w14:paraId="7E6EF515" w14:textId="3E9BF62C" w:rsidR="00E218AD" w:rsidRPr="00E218AD" w:rsidRDefault="00E218AD" w:rsidP="00E218AD">
      <w:pPr>
        <w:spacing w:line="240" w:lineRule="auto"/>
        <w:rPr>
          <w:rFonts w:ascii="FbShefa" w:hAnsi="FbShefa"/>
          <w:sz w:val="11"/>
          <w:rtl/>
        </w:rPr>
      </w:pPr>
      <w:r w:rsidRPr="00E218AD">
        <w:rPr>
          <w:rFonts w:ascii="FbShefa" w:hAnsi="FbShefa"/>
          <w:b/>
          <w:bCs/>
          <w:sz w:val="11"/>
          <w:rtl/>
        </w:rPr>
        <w:t>שלח ליה</w:t>
      </w:r>
      <w:r w:rsidRPr="00E218AD">
        <w:rPr>
          <w:rFonts w:ascii="FbShefa" w:hAnsi="FbShefa" w:hint="cs"/>
          <w:sz w:val="11"/>
          <w:rtl/>
        </w:rPr>
        <w:t>.</w:t>
      </w:r>
      <w:r w:rsidRPr="00E218AD">
        <w:rPr>
          <w:rFonts w:ascii="FbShefa" w:hAnsi="FbShefa"/>
          <w:sz w:val="11"/>
          <w:rtl/>
        </w:rPr>
        <w:t xml:space="preserve"> בהדי פניא דמעלי שבתא</w:t>
      </w:r>
      <w:r w:rsidR="00DA2FDD">
        <w:rPr>
          <w:rFonts w:ascii="FbShefa" w:hAnsi="FbShefa" w:hint="cs"/>
          <w:sz w:val="11"/>
          <w:rtl/>
        </w:rPr>
        <w:t>,</w:t>
      </w:r>
      <w:r w:rsidRPr="00E218AD">
        <w:rPr>
          <w:rFonts w:ascii="FbShefa" w:hAnsi="FbShefa"/>
          <w:sz w:val="11"/>
          <w:rtl/>
        </w:rPr>
        <w:t xml:space="preserve"> לישדר לי מר עשרה זוזי, דאתרמי לי קטינא דארעא למזבן.</w:t>
      </w:r>
    </w:p>
    <w:p w14:paraId="01BD1993" w14:textId="77777777" w:rsidR="00E218AD" w:rsidRPr="00E218AD" w:rsidRDefault="00E218AD" w:rsidP="00E218AD">
      <w:pPr>
        <w:spacing w:line="240" w:lineRule="auto"/>
        <w:rPr>
          <w:rFonts w:ascii="FbShefa" w:hAnsi="FbShefa"/>
          <w:sz w:val="11"/>
          <w:rtl/>
        </w:rPr>
      </w:pPr>
      <w:r w:rsidRPr="00E218AD">
        <w:rPr>
          <w:rFonts w:ascii="FbShefa" w:hAnsi="FbShefa"/>
          <w:b/>
          <w:bCs/>
          <w:sz w:val="11"/>
          <w:rtl/>
        </w:rPr>
        <w:t>שלח ליה</w:t>
      </w:r>
      <w:r w:rsidRPr="00E218AD">
        <w:rPr>
          <w:rFonts w:ascii="FbShefa" w:hAnsi="FbShefa" w:hint="cs"/>
          <w:sz w:val="11"/>
          <w:rtl/>
        </w:rPr>
        <w:t>.</w:t>
      </w:r>
      <w:r w:rsidRPr="00E218AD">
        <w:rPr>
          <w:rFonts w:ascii="FbShefa" w:hAnsi="FbShefa"/>
          <w:sz w:val="11"/>
          <w:rtl/>
        </w:rPr>
        <w:t xml:space="preserve"> ניתי מר סהדי, ונכתב כתבא.</w:t>
      </w:r>
    </w:p>
    <w:p w14:paraId="4E8AC217" w14:textId="77777777" w:rsidR="00E218AD" w:rsidRPr="00E218AD" w:rsidRDefault="00E218AD" w:rsidP="00E218AD">
      <w:pPr>
        <w:spacing w:line="240" w:lineRule="auto"/>
        <w:rPr>
          <w:rFonts w:ascii="FbShefa" w:hAnsi="FbShefa"/>
          <w:sz w:val="11"/>
          <w:rtl/>
        </w:rPr>
      </w:pPr>
      <w:r w:rsidRPr="00E218AD">
        <w:rPr>
          <w:rFonts w:ascii="FbShefa" w:hAnsi="FbShefa"/>
          <w:b/>
          <w:bCs/>
          <w:sz w:val="11"/>
          <w:rtl/>
        </w:rPr>
        <w:t>שלח ליה</w:t>
      </w:r>
      <w:r w:rsidRPr="00E218AD">
        <w:rPr>
          <w:rFonts w:ascii="FbShefa" w:hAnsi="FbShefa" w:hint="cs"/>
          <w:sz w:val="11"/>
          <w:rtl/>
        </w:rPr>
        <w:t>.</w:t>
      </w:r>
      <w:r w:rsidRPr="00E218AD">
        <w:rPr>
          <w:rFonts w:ascii="FbShefa" w:hAnsi="FbShefa"/>
          <w:sz w:val="11"/>
          <w:rtl/>
        </w:rPr>
        <w:t xml:space="preserve"> אפילו אנא נמי</w:t>
      </w:r>
      <w:r w:rsidRPr="00E218AD">
        <w:rPr>
          <w:rFonts w:ascii="FbShefa" w:hAnsi="FbShefa" w:hint="cs"/>
          <w:sz w:val="11"/>
          <w:rtl/>
        </w:rPr>
        <w:t>.</w:t>
      </w:r>
    </w:p>
    <w:p w14:paraId="3C44D435" w14:textId="77777777" w:rsidR="00E218AD" w:rsidRPr="00E218AD" w:rsidRDefault="00E218AD" w:rsidP="00E218AD">
      <w:pPr>
        <w:spacing w:line="240" w:lineRule="auto"/>
        <w:rPr>
          <w:rFonts w:ascii="FbShefa" w:hAnsi="FbShefa"/>
          <w:sz w:val="11"/>
          <w:rtl/>
        </w:rPr>
      </w:pPr>
      <w:r w:rsidRPr="00E218AD">
        <w:rPr>
          <w:rFonts w:ascii="FbShefa" w:hAnsi="FbShefa"/>
          <w:b/>
          <w:bCs/>
          <w:sz w:val="11"/>
          <w:rtl/>
        </w:rPr>
        <w:t>שלח ליה</w:t>
      </w:r>
      <w:r w:rsidRPr="00E218AD">
        <w:rPr>
          <w:rFonts w:ascii="FbShefa" w:hAnsi="FbShefa" w:hint="cs"/>
          <w:sz w:val="11"/>
          <w:rtl/>
        </w:rPr>
        <w:t>.</w:t>
      </w:r>
      <w:r w:rsidRPr="00E218AD">
        <w:rPr>
          <w:rFonts w:ascii="FbShefa" w:hAnsi="FbShefa"/>
          <w:sz w:val="11"/>
          <w:rtl/>
        </w:rPr>
        <w:t xml:space="preserve"> כל שכן מר, דטריד בגירסיה משתלי וגורם קללה לעצמי.</w:t>
      </w:r>
    </w:p>
    <w:p w14:paraId="378DDCA8" w14:textId="77777777" w:rsidR="00E218AD" w:rsidRPr="00E218AD" w:rsidRDefault="00E218AD" w:rsidP="00E218AD">
      <w:pPr>
        <w:spacing w:line="240" w:lineRule="auto"/>
        <w:rPr>
          <w:rFonts w:ascii="FbShefa" w:hAnsi="FbShefa"/>
          <w:sz w:val="11"/>
          <w:rtl/>
        </w:rPr>
      </w:pPr>
    </w:p>
    <w:p w14:paraId="5856E5FB" w14:textId="77777777" w:rsidR="00E218AD" w:rsidRPr="00E218AD" w:rsidRDefault="00E218AD" w:rsidP="00DD37F4">
      <w:pPr>
        <w:pStyle w:val="2"/>
        <w:rPr>
          <w:rtl/>
        </w:rPr>
      </w:pPr>
      <w:r w:rsidRPr="00E218AD">
        <w:rPr>
          <w:rtl/>
        </w:rPr>
        <w:t>שלשה צועקין ואינן נענין</w:t>
      </w:r>
    </w:p>
    <w:p w14:paraId="076D5BB1" w14:textId="77777777" w:rsidR="00DD37F4" w:rsidRDefault="00DD37F4" w:rsidP="00E218AD">
      <w:pPr>
        <w:spacing w:line="240" w:lineRule="auto"/>
        <w:rPr>
          <w:rFonts w:ascii="FbShefa" w:hAnsi="FbShefa"/>
          <w:sz w:val="11"/>
          <w:rtl/>
        </w:rPr>
      </w:pPr>
      <w:r>
        <w:rPr>
          <w:rFonts w:ascii="FbShefa" w:hAnsi="FbShefa" w:hint="cs"/>
          <w:b/>
          <w:bCs/>
          <w:sz w:val="11"/>
          <w:rtl/>
        </w:rPr>
        <w:t>\</w:t>
      </w:r>
      <w:r w:rsidR="00E218AD" w:rsidRPr="00E218AD">
        <w:rPr>
          <w:rFonts w:ascii="FbShefa" w:hAnsi="FbShefa"/>
          <w:sz w:val="11"/>
          <w:rtl/>
        </w:rPr>
        <w:t xml:space="preserve">מלוה </w:t>
      </w:r>
      <w:r>
        <w:rPr>
          <w:rFonts w:ascii="FbShefa" w:hAnsi="FbShefa" w:hint="cs"/>
          <w:sz w:val="11"/>
          <w:rtl/>
        </w:rPr>
        <w:t>.</w:t>
      </w:r>
      <w:r w:rsidR="00E218AD" w:rsidRPr="00E218AD">
        <w:rPr>
          <w:rFonts w:ascii="FbShefa" w:hAnsi="FbShefa"/>
          <w:sz w:val="11"/>
          <w:rtl/>
        </w:rPr>
        <w:t>שלא בעדים</w:t>
      </w:r>
      <w:r w:rsidR="00E218AD" w:rsidRPr="00E218AD">
        <w:rPr>
          <w:rFonts w:ascii="FbShefa" w:hAnsi="FbShefa" w:hint="cs"/>
          <w:sz w:val="11"/>
          <w:rtl/>
        </w:rPr>
        <w:t xml:space="preserve"> </w:t>
      </w:r>
      <w:r>
        <w:rPr>
          <w:rFonts w:ascii="FbShefa" w:hAnsi="FbShefa" w:hint="cs"/>
          <w:sz w:val="11"/>
          <w:rtl/>
        </w:rPr>
        <w:t>.</w:t>
      </w:r>
    </w:p>
    <w:p w14:paraId="18C1BCEE" w14:textId="2DFA4C60" w:rsidR="00E218AD" w:rsidRPr="00E218AD" w:rsidRDefault="00DD37F4" w:rsidP="00E218AD">
      <w:pPr>
        <w:spacing w:line="240" w:lineRule="auto"/>
        <w:rPr>
          <w:rFonts w:ascii="FbShefa" w:hAnsi="FbShefa"/>
          <w:sz w:val="11"/>
          <w:rtl/>
        </w:rPr>
      </w:pPr>
      <w:r>
        <w:rPr>
          <w:rFonts w:ascii="FbShefa" w:hAnsi="FbShefa" w:hint="cs"/>
          <w:sz w:val="11"/>
          <w:rtl/>
        </w:rPr>
        <w:t>\</w:t>
      </w:r>
      <w:r w:rsidR="00E218AD" w:rsidRPr="00E218AD">
        <w:rPr>
          <w:rFonts w:ascii="FbShefa" w:hAnsi="FbShefa"/>
          <w:sz w:val="11"/>
          <w:rtl/>
        </w:rPr>
        <w:t xml:space="preserve">אשתו </w:t>
      </w:r>
      <w:r>
        <w:rPr>
          <w:rFonts w:ascii="FbShefa" w:hAnsi="FbShefa" w:hint="cs"/>
          <w:sz w:val="11"/>
          <w:rtl/>
        </w:rPr>
        <w:t>.</w:t>
      </w:r>
      <w:r w:rsidR="00E218AD" w:rsidRPr="00E218AD">
        <w:rPr>
          <w:rFonts w:ascii="FbShefa" w:hAnsi="FbShefa"/>
          <w:sz w:val="11"/>
          <w:rtl/>
        </w:rPr>
        <w:t>מושלת עליו.</w:t>
      </w:r>
    </w:p>
    <w:p w14:paraId="1774D392" w14:textId="77777777" w:rsidR="00DD37F4" w:rsidRDefault="00DD37F4" w:rsidP="00E218AD">
      <w:pPr>
        <w:spacing w:line="240" w:lineRule="auto"/>
        <w:rPr>
          <w:rFonts w:ascii="FbShefa" w:hAnsi="FbShefa"/>
          <w:b/>
          <w:bCs/>
          <w:sz w:val="11"/>
          <w:rtl/>
        </w:rPr>
      </w:pPr>
    </w:p>
    <w:p w14:paraId="575BC353" w14:textId="77777777" w:rsidR="00DD37F4" w:rsidRDefault="00E218AD" w:rsidP="00DD37F4">
      <w:pPr>
        <w:pStyle w:val="3"/>
        <w:rPr>
          <w:rtl/>
        </w:rPr>
      </w:pPr>
      <w:r w:rsidRPr="00E218AD">
        <w:rPr>
          <w:rtl/>
        </w:rPr>
        <w:t>קונה אדון לעצמו</w:t>
      </w:r>
      <w:r w:rsidR="00DD37F4">
        <w:rPr>
          <w:rFonts w:hint="cs"/>
          <w:rtl/>
        </w:rPr>
        <w:t>:</w:t>
      </w:r>
    </w:p>
    <w:p w14:paraId="7C642BC9" w14:textId="5F71CEE1" w:rsidR="00DD37F4" w:rsidRDefault="00DD37F4" w:rsidP="00E218AD">
      <w:pPr>
        <w:spacing w:line="240" w:lineRule="auto"/>
        <w:rPr>
          <w:rFonts w:ascii="FbShefa" w:hAnsi="FbShefa"/>
          <w:sz w:val="11"/>
          <w:rtl/>
        </w:rPr>
      </w:pPr>
      <w:r>
        <w:rPr>
          <w:rFonts w:ascii="FbShefa" w:hAnsi="FbShefa" w:hint="cs"/>
          <w:sz w:val="11"/>
          <w:rtl/>
        </w:rPr>
        <w:t xml:space="preserve">\ביאור </w:t>
      </w:r>
      <w:r w:rsidR="00E218AD" w:rsidRPr="00E218AD">
        <w:rPr>
          <w:rFonts w:ascii="FbShefa" w:hAnsi="FbShefa" w:hint="cs"/>
          <w:b/>
          <w:bCs/>
          <w:sz w:val="11"/>
          <w:rtl/>
        </w:rPr>
        <w:t>א</w:t>
      </w:r>
      <w:r>
        <w:rPr>
          <w:rFonts w:ascii="FbShefa" w:hAnsi="FbShefa" w:hint="cs"/>
          <w:b/>
          <w:bCs/>
          <w:sz w:val="11"/>
          <w:rtl/>
        </w:rPr>
        <w:t>.</w:t>
      </w:r>
      <w:r w:rsidR="00E218AD" w:rsidRPr="00E218AD">
        <w:rPr>
          <w:rFonts w:ascii="FbShefa" w:hAnsi="FbShefa"/>
          <w:sz w:val="11"/>
          <w:rtl/>
        </w:rPr>
        <w:t xml:space="preserve"> תולה נכסיו בנכרי</w:t>
      </w:r>
      <w:r>
        <w:rPr>
          <w:rFonts w:ascii="FbShefa" w:hAnsi="FbShefa" w:hint="cs"/>
          <w:sz w:val="11"/>
          <w:rtl/>
        </w:rPr>
        <w:t>.</w:t>
      </w:r>
      <w:r w:rsidR="00E218AD" w:rsidRPr="00E218AD">
        <w:rPr>
          <w:rFonts w:ascii="FbShefa" w:hAnsi="FbShefa" w:hint="cs"/>
          <w:sz w:val="11"/>
          <w:rtl/>
        </w:rPr>
        <w:t xml:space="preserve"> </w:t>
      </w:r>
    </w:p>
    <w:p w14:paraId="4D426F71" w14:textId="77777777" w:rsidR="00DD37F4" w:rsidRDefault="00DD37F4" w:rsidP="00E218AD">
      <w:pPr>
        <w:spacing w:line="240" w:lineRule="auto"/>
        <w:rPr>
          <w:rFonts w:ascii="FbShefa" w:hAnsi="FbShefa"/>
          <w:sz w:val="11"/>
          <w:rtl/>
        </w:rPr>
      </w:pPr>
      <w:r>
        <w:rPr>
          <w:rFonts w:ascii="FbShefa" w:hAnsi="FbShefa" w:hint="cs"/>
          <w:sz w:val="11"/>
          <w:rtl/>
        </w:rPr>
        <w:t xml:space="preserve">\ביאור </w:t>
      </w:r>
      <w:r w:rsidR="00E218AD" w:rsidRPr="00E218AD">
        <w:rPr>
          <w:rFonts w:ascii="FbShefa" w:hAnsi="FbShefa" w:hint="cs"/>
          <w:b/>
          <w:bCs/>
          <w:sz w:val="11"/>
          <w:rtl/>
        </w:rPr>
        <w:t>ב</w:t>
      </w:r>
      <w:r>
        <w:rPr>
          <w:rFonts w:ascii="FbShefa" w:hAnsi="FbShefa" w:hint="cs"/>
          <w:b/>
          <w:bCs/>
          <w:sz w:val="11"/>
          <w:rtl/>
        </w:rPr>
        <w:t>.</w:t>
      </w:r>
      <w:r w:rsidR="00E218AD" w:rsidRPr="00E218AD">
        <w:rPr>
          <w:rFonts w:ascii="FbShefa" w:hAnsi="FbShefa"/>
          <w:sz w:val="11"/>
          <w:rtl/>
        </w:rPr>
        <w:t xml:space="preserve"> הכותב נכסיו לבניו בחייו</w:t>
      </w:r>
      <w:r w:rsidR="00E218AD" w:rsidRPr="00E218AD">
        <w:rPr>
          <w:rFonts w:ascii="FbShefa" w:hAnsi="FbShefa" w:hint="cs"/>
          <w:sz w:val="11"/>
          <w:rtl/>
        </w:rPr>
        <w:t xml:space="preserve"> </w:t>
      </w:r>
      <w:r>
        <w:rPr>
          <w:rFonts w:ascii="FbShefa" w:hAnsi="FbShefa" w:hint="cs"/>
          <w:sz w:val="11"/>
          <w:rtl/>
        </w:rPr>
        <w:t>.</w:t>
      </w:r>
    </w:p>
    <w:p w14:paraId="152E4E25" w14:textId="5D7B240C" w:rsidR="00E218AD" w:rsidRPr="00270114" w:rsidRDefault="00DD37F4" w:rsidP="00E218AD">
      <w:pPr>
        <w:spacing w:line="240" w:lineRule="auto"/>
        <w:rPr>
          <w:rFonts w:ascii="FbShefa" w:hAnsi="FbShefa"/>
          <w:sz w:val="11"/>
          <w:rtl/>
        </w:rPr>
      </w:pPr>
      <w:r>
        <w:rPr>
          <w:rFonts w:ascii="FbShefa" w:hAnsi="FbShefa" w:hint="cs"/>
          <w:b/>
          <w:bCs/>
          <w:sz w:val="11"/>
          <w:rtl/>
        </w:rPr>
        <w:t xml:space="preserve">\ביאור </w:t>
      </w:r>
      <w:r w:rsidR="00E218AD" w:rsidRPr="00E218AD">
        <w:rPr>
          <w:rFonts w:ascii="FbShefa" w:hAnsi="FbShefa" w:hint="cs"/>
          <w:b/>
          <w:bCs/>
          <w:sz w:val="11"/>
          <w:rtl/>
        </w:rPr>
        <w:t>ג</w:t>
      </w:r>
      <w:r>
        <w:rPr>
          <w:rFonts w:ascii="FbShefa" w:hAnsi="FbShefa" w:hint="cs"/>
          <w:b/>
          <w:bCs/>
          <w:sz w:val="11"/>
          <w:rtl/>
        </w:rPr>
        <w:t>.</w:t>
      </w:r>
      <w:r w:rsidR="00E218AD" w:rsidRPr="00E218AD">
        <w:rPr>
          <w:rFonts w:ascii="FbShefa" w:hAnsi="FbShefa"/>
          <w:sz w:val="11"/>
          <w:rtl/>
        </w:rPr>
        <w:t xml:space="preserve"> דביש ליה בהא מתא</w:t>
      </w:r>
      <w:r>
        <w:rPr>
          <w:rFonts w:ascii="FbShefa" w:hAnsi="FbShefa" w:hint="cs"/>
          <w:sz w:val="11"/>
          <w:rtl/>
        </w:rPr>
        <w:t>,</w:t>
      </w:r>
      <w:r w:rsidR="00E218AD" w:rsidRPr="00E218AD">
        <w:rPr>
          <w:rFonts w:ascii="FbShefa" w:hAnsi="FbShefa"/>
          <w:sz w:val="11"/>
          <w:rtl/>
        </w:rPr>
        <w:t xml:space="preserve"> ולא אזיל למתא אחריתא.</w:t>
      </w:r>
    </w:p>
    <w:p w14:paraId="0C1BF751" w14:textId="61C2C7F7" w:rsidR="00433741" w:rsidRPr="00270114" w:rsidRDefault="00433741" w:rsidP="009C3CB4">
      <w:pPr>
        <w:spacing w:line="240" w:lineRule="auto"/>
        <w:rPr>
          <w:rFonts w:ascii="FbShefa" w:hAnsi="FbShefa"/>
          <w:sz w:val="11"/>
          <w:rtl/>
        </w:rPr>
      </w:pPr>
    </w:p>
    <w:p w14:paraId="5C3BB4B7" w14:textId="77777777" w:rsidR="00E218AD" w:rsidRDefault="009C3CB4" w:rsidP="009C3CB4">
      <w:pPr>
        <w:spacing w:line="240" w:lineRule="auto"/>
        <w:jc w:val="center"/>
        <w:rPr>
          <w:rFonts w:ascii="FbShefa" w:hAnsi="FbShefa"/>
          <w:b/>
          <w:bCs/>
          <w:color w:val="3B2F2A" w:themeColor="text2" w:themeShade="80"/>
          <w:sz w:val="11"/>
          <w:rtl/>
        </w:rPr>
      </w:pPr>
      <w:r w:rsidRPr="001B3037">
        <w:rPr>
          <w:rFonts w:ascii="FbShefa" w:hAnsi="FbShefa"/>
          <w:b/>
          <w:bCs/>
          <w:color w:val="3B2F2A" w:themeColor="text2" w:themeShade="80"/>
          <w:sz w:val="11"/>
          <w:rtl/>
        </w:rPr>
        <w:t>הדרן עלך</w:t>
      </w:r>
    </w:p>
    <w:p w14:paraId="51CF162F" w14:textId="7F0E2202" w:rsidR="009C3CB4" w:rsidRPr="001B3037" w:rsidRDefault="009C3CB4" w:rsidP="009C3CB4">
      <w:pPr>
        <w:spacing w:line="240" w:lineRule="auto"/>
        <w:jc w:val="center"/>
        <w:rPr>
          <w:rFonts w:ascii="FbShefa" w:hAnsi="FbShefa"/>
          <w:b/>
          <w:bCs/>
          <w:color w:val="3B2F2A" w:themeColor="text2" w:themeShade="80"/>
          <w:sz w:val="11"/>
          <w:rtl/>
        </w:rPr>
      </w:pPr>
      <w:r w:rsidRPr="001B3037">
        <w:rPr>
          <w:rFonts w:ascii="FbShefa" w:hAnsi="FbShefa"/>
          <w:b/>
          <w:bCs/>
          <w:color w:val="3B2F2A" w:themeColor="text2" w:themeShade="80"/>
          <w:sz w:val="11"/>
          <w:rtl/>
        </w:rPr>
        <w:t>איזהו נשך</w:t>
      </w:r>
    </w:p>
    <w:p w14:paraId="27EB93ED" w14:textId="77777777" w:rsidR="009C3CB4" w:rsidRPr="001B3037" w:rsidRDefault="009C3CB4" w:rsidP="009C3CB4">
      <w:pPr>
        <w:spacing w:line="240" w:lineRule="auto"/>
        <w:rPr>
          <w:rFonts w:ascii="FbShefa" w:hAnsi="FbShefa"/>
          <w:b/>
          <w:bCs/>
          <w:color w:val="3B2F2A" w:themeColor="text2" w:themeShade="80"/>
          <w:sz w:val="11"/>
          <w:rtl/>
        </w:rPr>
        <w:sectPr w:rsidR="009C3CB4" w:rsidRPr="001B3037" w:rsidSect="00773B80">
          <w:footnotePr>
            <w:numRestart w:val="eachSect"/>
          </w:footnotePr>
          <w:pgSz w:w="11906" w:h="16838" w:code="9"/>
          <w:pgMar w:top="720" w:right="720" w:bottom="720" w:left="720" w:header="708" w:footer="708" w:gutter="0"/>
          <w:cols w:space="708"/>
          <w:bidi/>
          <w:rtlGutter/>
          <w:docGrid w:linePitch="360"/>
        </w:sectPr>
      </w:pPr>
    </w:p>
    <w:p w14:paraId="1396B91A" w14:textId="77777777" w:rsidR="009C3CB4" w:rsidRPr="00773B80" w:rsidRDefault="009C3CB4" w:rsidP="00AC25F9">
      <w:pPr>
        <w:spacing w:before="100" w:beforeAutospacing="1" w:after="100" w:afterAutospacing="1" w:line="276" w:lineRule="auto"/>
        <w:ind w:leftChars="851" w:left="1702" w:rightChars="851" w:right="1702"/>
        <w:jc w:val="center"/>
        <w:rPr>
          <w:rFonts w:ascii="FbShefa" w:eastAsia="Times New Roman" w:hAnsi="FbShefa"/>
          <w:b/>
          <w:bCs/>
          <w:color w:val="3B2F2A" w:themeColor="text2" w:themeShade="80"/>
          <w:rtl/>
        </w:rPr>
      </w:pPr>
      <w:r w:rsidRPr="00773B80">
        <w:rPr>
          <w:rFonts w:ascii="FbShefa" w:eastAsia="Times New Roman" w:hAnsi="FbShefa"/>
          <w:b/>
          <w:bCs/>
          <w:color w:val="3B2F2A" w:themeColor="text2" w:themeShade="80"/>
          <w:rtl/>
        </w:rPr>
        <w:t>הַשּׂוֹכֵר אֶת הָאֻמָּנִין</w:t>
      </w:r>
    </w:p>
    <w:p w14:paraId="1847D14C" w14:textId="09A89CD6" w:rsidR="009C3CB4" w:rsidRPr="00773B80" w:rsidRDefault="009C3CB4" w:rsidP="00773B80">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rtl/>
        </w:rPr>
      </w:pPr>
      <w:r w:rsidRPr="00773B80">
        <w:rPr>
          <w:rFonts w:ascii="FbShefa" w:eastAsia="Times New Roman" w:hAnsi="FbShefa"/>
          <w:b/>
          <w:bCs/>
          <w:color w:val="3B2F2A" w:themeColor="text2" w:themeShade="80"/>
          <w:rtl/>
        </w:rPr>
        <w:t>וְהִטְעוּ זֶה אֶת זֶה, אֵין לָהֶם זֶה עַל זֶה אֶלָּא תַרְעֹמֶת</w:t>
      </w:r>
      <w:r w:rsidR="00980F5A" w:rsidRPr="00773B80">
        <w:rPr>
          <w:rFonts w:ascii="FbShefa" w:eastAsia="Times New Roman" w:hAnsi="FbShefa"/>
          <w:b/>
          <w:bCs/>
          <w:color w:val="3B2F2A" w:themeColor="text2" w:themeShade="80"/>
          <w:rtl/>
        </w:rPr>
        <w:t>.</w:t>
      </w:r>
      <w:r w:rsidRPr="00773B80">
        <w:rPr>
          <w:rFonts w:ascii="FbShefa" w:eastAsia="Times New Roman" w:hAnsi="FbShefa"/>
          <w:b/>
          <w:bCs/>
          <w:color w:val="3B2F2A" w:themeColor="text2" w:themeShade="80"/>
          <w:rtl/>
        </w:rPr>
        <w:t xml:space="preserve"> שָׂכַר אֶת הַחַמָּר וְאֶת הַקַּדָּר לְהָבִיא פִרְיָפְרִין וַחֲלִילִים לַכַּלָּה אוֹ לַמֵּת, וּפוֹעֲלִין לְהַעֲלוֹת פִּשְׁתָּנוֹ מִן הַמִּשְׁרָה, וְכָל דָּבָר שֶׁאָבֵד, וְחָזְרוּ בָהֶן, מְקוֹם שֶׁאֵין שָׁם אָדָם, שׂוֹכֵר עֲלֵיהֶן אוֹ מַטְעָן: הַשּׂוֹכֵר אֶת הָאֻמָּנִין וְחָזְרוּ בָהֶן, יָדָן עַל הַתַּחְתּוֹנָה</w:t>
      </w:r>
      <w:r w:rsidR="00980F5A" w:rsidRPr="00773B80">
        <w:rPr>
          <w:rFonts w:ascii="FbShefa" w:eastAsia="Times New Roman" w:hAnsi="FbShefa"/>
          <w:b/>
          <w:bCs/>
          <w:color w:val="3B2F2A" w:themeColor="text2" w:themeShade="80"/>
          <w:rtl/>
        </w:rPr>
        <w:t>.</w:t>
      </w:r>
      <w:r w:rsidRPr="00773B80">
        <w:rPr>
          <w:rFonts w:ascii="FbShefa" w:eastAsia="Times New Roman" w:hAnsi="FbShefa"/>
          <w:b/>
          <w:bCs/>
          <w:color w:val="3B2F2A" w:themeColor="text2" w:themeShade="80"/>
          <w:rtl/>
        </w:rPr>
        <w:t xml:space="preserve"> אִם בַּעַל הַבַּיִת חוֹזֵר בּוֹ, יָדוֹ עַל הַתַּחְתּוֹנָה</w:t>
      </w:r>
      <w:r w:rsidR="00980F5A" w:rsidRPr="00773B80">
        <w:rPr>
          <w:rFonts w:ascii="FbShefa" w:eastAsia="Times New Roman" w:hAnsi="FbShefa"/>
          <w:b/>
          <w:bCs/>
          <w:color w:val="3B2F2A" w:themeColor="text2" w:themeShade="80"/>
          <w:rtl/>
        </w:rPr>
        <w:t>.</w:t>
      </w:r>
      <w:r w:rsidRPr="00773B80">
        <w:rPr>
          <w:rFonts w:ascii="FbShefa" w:eastAsia="Times New Roman" w:hAnsi="FbShefa"/>
          <w:b/>
          <w:bCs/>
          <w:color w:val="3B2F2A" w:themeColor="text2" w:themeShade="80"/>
          <w:rtl/>
        </w:rPr>
        <w:t xml:space="preserve"> כָּל הַמְשַׁנֶּה, יָדוֹ עַל הַתַּחְתּוֹנָה</w:t>
      </w:r>
      <w:r w:rsidR="00980F5A" w:rsidRPr="00773B80">
        <w:rPr>
          <w:rFonts w:ascii="FbShefa" w:eastAsia="Times New Roman" w:hAnsi="FbShefa"/>
          <w:b/>
          <w:bCs/>
          <w:color w:val="3B2F2A" w:themeColor="text2" w:themeShade="80"/>
          <w:rtl/>
        </w:rPr>
        <w:t>.</w:t>
      </w:r>
      <w:r w:rsidRPr="00773B80">
        <w:rPr>
          <w:rFonts w:ascii="FbShefa" w:eastAsia="Times New Roman" w:hAnsi="FbShefa"/>
          <w:b/>
          <w:bCs/>
          <w:color w:val="3B2F2A" w:themeColor="text2" w:themeShade="80"/>
          <w:rtl/>
        </w:rPr>
        <w:t xml:space="preserve"> וְכָל הַחוֹזֵר בּוֹ, יָדוֹ עַל הַתַּחְתּוֹנָה: </w:t>
      </w:r>
    </w:p>
    <w:p w14:paraId="16350297" w14:textId="77777777" w:rsidR="009C3CB4" w:rsidRPr="00270114" w:rsidRDefault="009C3CB4" w:rsidP="009C3CB4">
      <w:pPr>
        <w:spacing w:line="240" w:lineRule="auto"/>
        <w:rPr>
          <w:rFonts w:ascii="FbShefa" w:hAnsi="FbShefa"/>
          <w:sz w:val="11"/>
          <w:rtl/>
        </w:rPr>
      </w:pPr>
    </w:p>
    <w:p w14:paraId="0AB11441"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הטעו זה את זה (מהלך א)</w:t>
      </w:r>
    </w:p>
    <w:p w14:paraId="6EED4749" w14:textId="77777777" w:rsidR="0058224D"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הטעו</w:t>
      </w:r>
      <w:r w:rsidR="00980F5A" w:rsidRPr="001B3037">
        <w:rPr>
          <w:rFonts w:ascii="FbShefa" w:hAnsi="FbShefa"/>
          <w:b/>
          <w:bCs/>
          <w:color w:val="3B2F2A" w:themeColor="text2" w:themeShade="80"/>
          <w:sz w:val="11"/>
          <w:rtl/>
        </w:rPr>
        <w:t>.</w:t>
      </w:r>
      <w:r w:rsidRPr="00270114">
        <w:rPr>
          <w:rFonts w:ascii="FbShefa" w:hAnsi="FbShefa"/>
          <w:sz w:val="11"/>
          <w:rtl/>
        </w:rPr>
        <w:t xml:space="preserve"> ולא שחזרו</w:t>
      </w:r>
      <w:r w:rsidR="00980F5A" w:rsidRPr="00270114">
        <w:rPr>
          <w:rFonts w:ascii="FbShefa" w:hAnsi="FbShefa"/>
          <w:sz w:val="11"/>
          <w:rtl/>
        </w:rPr>
        <w:t>.</w:t>
      </w:r>
      <w:r w:rsidRPr="00270114">
        <w:rPr>
          <w:rFonts w:ascii="FbShefa" w:hAnsi="FbShefa"/>
          <w:sz w:val="11"/>
          <w:rtl/>
        </w:rPr>
        <w:t xml:space="preserve"> </w:t>
      </w:r>
    </w:p>
    <w:p w14:paraId="29731B42" w14:textId="77777777" w:rsidR="0058224D" w:rsidRDefault="0058224D"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כגון</w:t>
      </w:r>
      <w:r w:rsidR="00980F5A" w:rsidRPr="00270114">
        <w:rPr>
          <w:rFonts w:ascii="FbShefa" w:hAnsi="FbShefa"/>
          <w:sz w:val="11"/>
          <w:rtl/>
        </w:rPr>
        <w:t>.</w:t>
      </w:r>
      <w:r w:rsidR="009C3CB4" w:rsidRPr="00270114">
        <w:rPr>
          <w:rFonts w:ascii="FbShefa" w:hAnsi="FbShefa"/>
          <w:sz w:val="11"/>
          <w:rtl/>
        </w:rPr>
        <w:t xml:space="preserve"> דאטעו פועלים אהדדי</w:t>
      </w:r>
      <w:r w:rsidR="00980F5A" w:rsidRPr="00270114">
        <w:rPr>
          <w:rFonts w:ascii="FbShefa" w:hAnsi="FbShefa"/>
          <w:sz w:val="11"/>
          <w:rtl/>
        </w:rPr>
        <w:t>.</w:t>
      </w:r>
    </w:p>
    <w:p w14:paraId="489C5E97" w14:textId="2F3FD873" w:rsidR="00433741" w:rsidRPr="00270114" w:rsidRDefault="0058224D"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דא"ל בעה"ב</w:t>
      </w:r>
      <w:r w:rsidR="00980F5A" w:rsidRPr="00270114">
        <w:rPr>
          <w:rFonts w:ascii="FbShefa" w:hAnsi="FbShefa"/>
          <w:sz w:val="11"/>
          <w:rtl/>
        </w:rPr>
        <w:t>.</w:t>
      </w:r>
      <w:r w:rsidR="009C3CB4" w:rsidRPr="00270114">
        <w:rPr>
          <w:rFonts w:ascii="FbShefa" w:hAnsi="FbShefa"/>
          <w:sz w:val="11"/>
          <w:rtl/>
        </w:rPr>
        <w:t xml:space="preserve"> זיל אוגר לי פועלים, ואזל איהו ואטעינהו</w:t>
      </w:r>
      <w:r w:rsidR="00980F5A" w:rsidRPr="00270114">
        <w:rPr>
          <w:rFonts w:ascii="FbShefa" w:hAnsi="FbShefa"/>
          <w:sz w:val="11"/>
          <w:rtl/>
        </w:rPr>
        <w:t>.</w:t>
      </w:r>
    </w:p>
    <w:p w14:paraId="0572D57E" w14:textId="77777777" w:rsidR="0058224D" w:rsidRDefault="0058224D" w:rsidP="009C3CB4">
      <w:pPr>
        <w:spacing w:line="240" w:lineRule="auto"/>
        <w:rPr>
          <w:rFonts w:ascii="FbShefa" w:hAnsi="FbShefa"/>
          <w:i/>
          <w:iCs/>
          <w:sz w:val="11"/>
          <w:rtl/>
        </w:rPr>
      </w:pPr>
    </w:p>
    <w:p w14:paraId="6F81B952" w14:textId="77777777" w:rsidR="0068504D" w:rsidRPr="0068504D" w:rsidRDefault="009C3CB4" w:rsidP="0068504D">
      <w:pPr>
        <w:pStyle w:val="3"/>
        <w:rPr>
          <w:rtl/>
        </w:rPr>
      </w:pPr>
      <w:r w:rsidRPr="0068504D">
        <w:rPr>
          <w:rtl/>
        </w:rPr>
        <w:t>אמר בעה"ב בארבעה, וא"ל בתלתא</w:t>
      </w:r>
      <w:r w:rsidR="0068504D" w:rsidRPr="0068504D">
        <w:rPr>
          <w:rFonts w:hint="cs"/>
          <w:rtl/>
        </w:rPr>
        <w:t>:</w:t>
      </w:r>
    </w:p>
    <w:p w14:paraId="0FD681FE" w14:textId="77777777" w:rsidR="0068504D" w:rsidRDefault="0068504D" w:rsidP="009C3CB4">
      <w:pPr>
        <w:spacing w:line="240" w:lineRule="auto"/>
        <w:rPr>
          <w:rFonts w:ascii="FbShefa" w:hAnsi="FbShefa"/>
          <w:sz w:val="11"/>
          <w:rtl/>
        </w:rPr>
      </w:pPr>
      <w:r>
        <w:rPr>
          <w:rFonts w:ascii="FbShefa" w:hAnsi="FbShefa" w:hint="cs"/>
          <w:sz w:val="11"/>
          <w:rtl/>
        </w:rPr>
        <w:t xml:space="preserve">\דעה א. </w:t>
      </w:r>
      <w:r w:rsidR="009C3CB4" w:rsidRPr="00270114">
        <w:rPr>
          <w:rFonts w:ascii="FbShefa" w:hAnsi="FbShefa"/>
          <w:sz w:val="11"/>
          <w:rtl/>
        </w:rPr>
        <w:t xml:space="preserve">תרעומת מאי עבידתיה </w:t>
      </w:r>
      <w:r>
        <w:rPr>
          <w:rFonts w:ascii="FbShefa" w:hAnsi="FbShefa" w:hint="cs"/>
          <w:sz w:val="11"/>
          <w:rtl/>
        </w:rPr>
        <w:t>.</w:t>
      </w:r>
    </w:p>
    <w:p w14:paraId="2F70AB48" w14:textId="6546006F" w:rsidR="009C3CB4" w:rsidRPr="00270114" w:rsidRDefault="0068504D" w:rsidP="009C3CB4">
      <w:pPr>
        <w:spacing w:line="240" w:lineRule="auto"/>
        <w:rPr>
          <w:rFonts w:ascii="FbShefa" w:hAnsi="FbShefa"/>
          <w:sz w:val="11"/>
          <w:rtl/>
        </w:rPr>
      </w:pPr>
      <w:r>
        <w:rPr>
          <w:rFonts w:ascii="FbShefa" w:hAnsi="FbShefa" w:hint="cs"/>
          <w:sz w:val="11"/>
          <w:rtl/>
        </w:rPr>
        <w:t xml:space="preserve">\דעה ב.  </w:t>
      </w:r>
      <w:r w:rsidR="003F728E">
        <w:rPr>
          <w:rFonts w:ascii="FbShefa" w:hAnsi="FbShefa" w:hint="cs"/>
          <w:sz w:val="11"/>
          <w:rtl/>
        </w:rPr>
        <w:t xml:space="preserve">איכא </w:t>
      </w:r>
      <w:r>
        <w:rPr>
          <w:rFonts w:ascii="FbShefa" w:hAnsi="FbShefa" w:hint="cs"/>
          <w:sz w:val="11"/>
          <w:rtl/>
        </w:rPr>
        <w:t>תרעומת משום</w:t>
      </w:r>
      <w:r w:rsidR="009C3CB4" w:rsidRPr="00270114">
        <w:rPr>
          <w:rFonts w:ascii="FbShefa" w:hAnsi="FbShefa"/>
          <w:sz w:val="11"/>
          <w:rtl/>
        </w:rPr>
        <w:t xml:space="preserve"> אל תמנע טוב מבעליו</w:t>
      </w:r>
      <w:r w:rsidR="00980F5A" w:rsidRPr="00270114">
        <w:rPr>
          <w:rFonts w:ascii="FbShefa" w:hAnsi="FbShefa"/>
          <w:sz w:val="11"/>
          <w:rtl/>
        </w:rPr>
        <w:t>.</w:t>
      </w:r>
    </w:p>
    <w:p w14:paraId="406F2666" w14:textId="77777777" w:rsidR="0068504D" w:rsidRDefault="0068504D" w:rsidP="009C3CB4">
      <w:pPr>
        <w:spacing w:line="240" w:lineRule="auto"/>
        <w:rPr>
          <w:rFonts w:ascii="FbShefa" w:hAnsi="FbShefa"/>
          <w:b/>
          <w:bCs/>
          <w:color w:val="3B2F2A" w:themeColor="text2" w:themeShade="80"/>
          <w:sz w:val="11"/>
          <w:rtl/>
        </w:rPr>
      </w:pPr>
    </w:p>
    <w:p w14:paraId="0CDB2D5F" w14:textId="589383E8" w:rsidR="0068504D" w:rsidRPr="0068504D" w:rsidRDefault="009C3CB4" w:rsidP="0068504D">
      <w:pPr>
        <w:pStyle w:val="3"/>
        <w:rPr>
          <w:rtl/>
        </w:rPr>
      </w:pPr>
      <w:r w:rsidRPr="0068504D">
        <w:rPr>
          <w:rtl/>
        </w:rPr>
        <w:t>אמר בעה"ב בתלתא</w:t>
      </w:r>
      <w:r w:rsidR="0068504D">
        <w:rPr>
          <w:rFonts w:hint="cs"/>
          <w:rtl/>
        </w:rPr>
        <w:t>,</w:t>
      </w:r>
      <w:r w:rsidRPr="0068504D">
        <w:rPr>
          <w:rtl/>
        </w:rPr>
        <w:t xml:space="preserve"> וא"ל בארבעה</w:t>
      </w:r>
      <w:r w:rsidR="0068504D" w:rsidRPr="0068504D">
        <w:rPr>
          <w:rFonts w:hint="cs"/>
          <w:rtl/>
        </w:rPr>
        <w:t>:</w:t>
      </w:r>
    </w:p>
    <w:p w14:paraId="2EC5A0AB" w14:textId="77777777" w:rsidR="003F728E" w:rsidRDefault="0068504D" w:rsidP="003F728E">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אמר שכרכם עלי</w:t>
      </w:r>
      <w:r w:rsidR="00980F5A" w:rsidRPr="00270114">
        <w:rPr>
          <w:rFonts w:ascii="FbShefa" w:hAnsi="FbShefa"/>
          <w:sz w:val="11"/>
          <w:rtl/>
        </w:rPr>
        <w:t>.</w:t>
      </w:r>
      <w:r w:rsidR="009C3CB4" w:rsidRPr="00270114">
        <w:rPr>
          <w:rFonts w:ascii="FbShefa" w:hAnsi="FbShefa"/>
          <w:sz w:val="11"/>
          <w:rtl/>
        </w:rPr>
        <w:t xml:space="preserve"> נתיב להו מדידיה</w:t>
      </w:r>
      <w:r w:rsidR="00980F5A" w:rsidRPr="00270114">
        <w:rPr>
          <w:rFonts w:ascii="FbShefa" w:hAnsi="FbShefa"/>
          <w:sz w:val="11"/>
          <w:rtl/>
        </w:rPr>
        <w:t>.</w:t>
      </w:r>
      <w:r w:rsidR="009C3CB4" w:rsidRPr="00270114">
        <w:rPr>
          <w:rFonts w:ascii="FbShefa" w:hAnsi="FbShefa"/>
          <w:sz w:val="11"/>
          <w:rtl/>
        </w:rPr>
        <w:t xml:space="preserve"> </w:t>
      </w:r>
    </w:p>
    <w:p w14:paraId="6CDF363D" w14:textId="50779883" w:rsidR="0068504D" w:rsidRDefault="003F728E" w:rsidP="003F728E">
      <w:pPr>
        <w:spacing w:line="240" w:lineRule="auto"/>
        <w:rPr>
          <w:rFonts w:ascii="FbShefa" w:hAnsi="FbShefa"/>
          <w:sz w:val="11"/>
          <w:rtl/>
        </w:rPr>
      </w:pPr>
      <w:r>
        <w:rPr>
          <w:rFonts w:ascii="FbShefa" w:hAnsi="FbShefa" w:hint="cs"/>
          <w:b/>
          <w:bCs/>
          <w:color w:val="3B2F2A" w:themeColor="text2" w:themeShade="80"/>
          <w:sz w:val="11"/>
          <w:rtl/>
        </w:rPr>
        <w:t>\שהרי</w:t>
      </w:r>
      <w:r w:rsidRPr="003F728E">
        <w:rPr>
          <w:rFonts w:ascii="FbShefa" w:hAnsi="FbShefa" w:hint="cs"/>
          <w:b/>
          <w:bCs/>
          <w:sz w:val="11"/>
          <w:rtl/>
        </w:rPr>
        <w:t>.</w:t>
      </w:r>
      <w:r>
        <w:rPr>
          <w:rFonts w:ascii="FbShefa" w:hAnsi="FbShefa" w:hint="cs"/>
          <w:b/>
          <w:bCs/>
          <w:sz w:val="11"/>
          <w:rtl/>
        </w:rPr>
        <w:t xml:space="preserve"> </w:t>
      </w:r>
      <w:r w:rsidRPr="003F728E">
        <w:rPr>
          <w:rtl/>
        </w:rPr>
        <w:t>השוכר את הפועל לעשות בשלו</w:t>
      </w:r>
      <w:r>
        <w:rPr>
          <w:rFonts w:hint="cs"/>
          <w:rtl/>
        </w:rPr>
        <w:t>,</w:t>
      </w:r>
      <w:r w:rsidRPr="003F728E">
        <w:rPr>
          <w:rtl/>
        </w:rPr>
        <w:t xml:space="preserve"> </w:t>
      </w:r>
      <w:r w:rsidRPr="003F728E">
        <w:rPr>
          <w:rFonts w:ascii="FbShefa" w:hAnsi="FbShefa"/>
          <w:sz w:val="11"/>
          <w:rtl/>
        </w:rPr>
        <w:t>והראהו בשל חבירו</w:t>
      </w:r>
      <w:r w:rsidRPr="003F728E">
        <w:rPr>
          <w:rFonts w:ascii="FbShefa" w:hAnsi="FbShefa" w:hint="cs"/>
          <w:sz w:val="11"/>
          <w:rtl/>
        </w:rPr>
        <w:t>.</w:t>
      </w:r>
      <w:r w:rsidRPr="003F728E">
        <w:rPr>
          <w:rFonts w:ascii="FbShefa" w:hAnsi="FbShefa"/>
          <w:sz w:val="11"/>
          <w:rtl/>
        </w:rPr>
        <w:t xml:space="preserve"> </w:t>
      </w:r>
      <w:r w:rsidRPr="003F728E">
        <w:rPr>
          <w:rFonts w:ascii="FbShefa" w:hAnsi="FbShefa"/>
          <w:b/>
          <w:bCs/>
          <w:sz w:val="11"/>
          <w:rtl/>
        </w:rPr>
        <w:t>נותן לו</w:t>
      </w:r>
      <w:r w:rsidRPr="003F728E">
        <w:rPr>
          <w:rFonts w:ascii="FbShefa" w:hAnsi="FbShefa" w:hint="cs"/>
          <w:sz w:val="11"/>
          <w:rtl/>
        </w:rPr>
        <w:t>.</w:t>
      </w:r>
      <w:r w:rsidRPr="003F728E">
        <w:rPr>
          <w:rFonts w:ascii="FbShefa" w:hAnsi="FbShefa"/>
          <w:sz w:val="11"/>
          <w:rtl/>
        </w:rPr>
        <w:t xml:space="preserve"> שכרו משלם</w:t>
      </w:r>
      <w:r w:rsidRPr="003F728E">
        <w:rPr>
          <w:rFonts w:ascii="FbShefa" w:hAnsi="FbShefa" w:hint="cs"/>
          <w:sz w:val="11"/>
          <w:rtl/>
        </w:rPr>
        <w:t>.</w:t>
      </w:r>
      <w:r w:rsidRPr="003F728E">
        <w:rPr>
          <w:rFonts w:ascii="FbShefa" w:hAnsi="FbShefa"/>
          <w:sz w:val="11"/>
          <w:rtl/>
        </w:rPr>
        <w:t xml:space="preserve"> </w:t>
      </w:r>
      <w:r w:rsidRPr="003F728E">
        <w:rPr>
          <w:rFonts w:ascii="FbShefa" w:hAnsi="FbShefa"/>
          <w:b/>
          <w:bCs/>
          <w:sz w:val="11"/>
          <w:rtl/>
        </w:rPr>
        <w:t>וחוזר ונוטל</w:t>
      </w:r>
      <w:r w:rsidRPr="003F728E">
        <w:rPr>
          <w:rFonts w:ascii="FbShefa" w:hAnsi="FbShefa" w:hint="cs"/>
          <w:sz w:val="11"/>
          <w:rtl/>
        </w:rPr>
        <w:t>.</w:t>
      </w:r>
      <w:r w:rsidRPr="003F728E">
        <w:rPr>
          <w:rFonts w:ascii="FbShefa" w:hAnsi="FbShefa"/>
          <w:sz w:val="11"/>
          <w:rtl/>
        </w:rPr>
        <w:t xml:space="preserve"> מבעה</w:t>
      </w:r>
      <w:r w:rsidRPr="003F728E">
        <w:rPr>
          <w:rFonts w:ascii="FbShefa" w:hAnsi="FbShefa" w:hint="cs"/>
          <w:sz w:val="11"/>
          <w:rtl/>
        </w:rPr>
        <w:t>"</w:t>
      </w:r>
      <w:r w:rsidRPr="003F728E">
        <w:rPr>
          <w:rFonts w:ascii="FbShefa" w:hAnsi="FbShefa"/>
          <w:sz w:val="11"/>
          <w:rtl/>
        </w:rPr>
        <w:t>ב מה שההנהו.</w:t>
      </w:r>
    </w:p>
    <w:p w14:paraId="048649E6" w14:textId="77777777" w:rsidR="003F728E" w:rsidRDefault="003F728E" w:rsidP="009C3CB4">
      <w:pPr>
        <w:spacing w:line="240" w:lineRule="auto"/>
        <w:rPr>
          <w:rFonts w:ascii="FbShefa" w:hAnsi="FbShefa"/>
          <w:b/>
          <w:bCs/>
          <w:color w:val="3B2F2A" w:themeColor="text2" w:themeShade="80"/>
          <w:sz w:val="11"/>
          <w:rtl/>
        </w:rPr>
      </w:pPr>
    </w:p>
    <w:p w14:paraId="1067AB3F" w14:textId="16483D76" w:rsidR="009C3CB4" w:rsidRPr="00270114" w:rsidRDefault="003F728E"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אמר שכרכם על בעה"ב</w:t>
      </w:r>
      <w:r w:rsidR="00980F5A" w:rsidRPr="00270114">
        <w:rPr>
          <w:rFonts w:ascii="FbShefa" w:hAnsi="FbShefa"/>
          <w:sz w:val="11"/>
          <w:rtl/>
        </w:rPr>
        <w:t>.</w:t>
      </w:r>
      <w:r w:rsidR="009C3CB4" w:rsidRPr="00270114">
        <w:rPr>
          <w:rFonts w:ascii="FbShefa" w:hAnsi="FbShefa"/>
          <w:sz w:val="11"/>
          <w:rtl/>
        </w:rPr>
        <w:t xml:space="preserve"> היינו מתני' דאיכא תרעומת</w:t>
      </w:r>
      <w:r w:rsidR="00980F5A" w:rsidRPr="00270114">
        <w:rPr>
          <w:rFonts w:ascii="FbShefa" w:hAnsi="FbShefa"/>
          <w:sz w:val="11"/>
          <w:rtl/>
        </w:rPr>
        <w:t>.</w:t>
      </w:r>
    </w:p>
    <w:p w14:paraId="08FDEFEB" w14:textId="77777777" w:rsidR="003F728E" w:rsidRDefault="003F728E" w:rsidP="009C3CB4">
      <w:pPr>
        <w:spacing w:line="240" w:lineRule="auto"/>
        <w:rPr>
          <w:rFonts w:ascii="FbShefa" w:hAnsi="FbShefa"/>
          <w:i/>
          <w:iCs/>
          <w:sz w:val="11"/>
          <w:rtl/>
        </w:rPr>
      </w:pPr>
    </w:p>
    <w:p w14:paraId="74214B4D" w14:textId="7C490B16" w:rsidR="009C3CB4" w:rsidRPr="00270114" w:rsidRDefault="009C3CB4" w:rsidP="003F728E">
      <w:pPr>
        <w:pStyle w:val="3"/>
        <w:rPr>
          <w:rtl/>
        </w:rPr>
      </w:pPr>
      <w:r w:rsidRPr="00270114">
        <w:rPr>
          <w:rtl/>
        </w:rPr>
        <w:t>ולחזי</w:t>
      </w:r>
      <w:r w:rsidR="003F728E">
        <w:rPr>
          <w:rFonts w:hint="cs"/>
          <w:rtl/>
        </w:rPr>
        <w:t>:</w:t>
      </w:r>
    </w:p>
    <w:p w14:paraId="3C52CAC0" w14:textId="68299480"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w:t>
      </w:r>
      <w:r w:rsidR="003F728E">
        <w:rPr>
          <w:rFonts w:ascii="FbShefa" w:hAnsi="FbShefa" w:hint="cs"/>
          <w:b/>
          <w:bCs/>
          <w:color w:val="3B2F2A" w:themeColor="text2" w:themeShade="80"/>
          <w:sz w:val="11"/>
          <w:rtl/>
        </w:rPr>
        <w:t>אל</w:t>
      </w:r>
      <w:r w:rsidRPr="001B3037">
        <w:rPr>
          <w:rFonts w:ascii="FbShefa" w:hAnsi="FbShefa"/>
          <w:b/>
          <w:bCs/>
          <w:color w:val="3B2F2A" w:themeColor="text2" w:themeShade="80"/>
          <w:sz w:val="11"/>
          <w:rtl/>
        </w:rPr>
        <w:t>ה</w:t>
      </w:r>
      <w:r w:rsidR="00980F5A" w:rsidRPr="001B3037">
        <w:rPr>
          <w:rFonts w:ascii="FbShefa" w:hAnsi="FbShefa"/>
          <w:b/>
          <w:bCs/>
          <w:color w:val="3B2F2A" w:themeColor="text2" w:themeShade="80"/>
          <w:sz w:val="11"/>
          <w:rtl/>
        </w:rPr>
        <w:t>.</w:t>
      </w:r>
      <w:r w:rsidRPr="00270114">
        <w:rPr>
          <w:rFonts w:ascii="FbShefa" w:hAnsi="FbShefa"/>
          <w:sz w:val="11"/>
          <w:rtl/>
        </w:rPr>
        <w:t xml:space="preserve"> ולחזי פועלים היכי מיתגרי</w:t>
      </w:r>
      <w:r w:rsidR="00980F5A" w:rsidRPr="00270114">
        <w:rPr>
          <w:rFonts w:ascii="FbShefa" w:hAnsi="FbShefa"/>
          <w:sz w:val="11"/>
          <w:rtl/>
        </w:rPr>
        <w:t>.</w:t>
      </w:r>
    </w:p>
    <w:p w14:paraId="4F38F24E" w14:textId="50EA4BFB"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w:t>
      </w:r>
      <w:r w:rsidR="003F728E">
        <w:rPr>
          <w:rFonts w:ascii="FbShefa" w:hAnsi="FbShefa" w:hint="cs"/>
          <w:b/>
          <w:bCs/>
          <w:color w:val="3B2F2A" w:themeColor="text2" w:themeShade="80"/>
          <w:sz w:val="11"/>
          <w:rtl/>
        </w:rPr>
        <w:t xml:space="preserve">שובה </w:t>
      </w:r>
      <w:r w:rsidRPr="001B3037">
        <w:rPr>
          <w:rFonts w:ascii="FbShefa" w:hAnsi="FbShefa"/>
          <w:b/>
          <w:bCs/>
          <w:color w:val="3B2F2A" w:themeColor="text2" w:themeShade="80"/>
          <w:sz w:val="11"/>
          <w:rtl/>
        </w:rPr>
        <w:t>א</w:t>
      </w:r>
      <w:r w:rsidR="003F728E">
        <w:rPr>
          <w:rFonts w:ascii="FbShefa" w:hAnsi="FbShefa" w:hint="cs"/>
          <w:b/>
          <w:bCs/>
          <w:color w:val="3B2F2A" w:themeColor="text2" w:themeShade="80"/>
          <w:sz w:val="11"/>
          <w:rtl/>
        </w:rPr>
        <w:t>.</w:t>
      </w:r>
      <w:r w:rsidRPr="00270114">
        <w:rPr>
          <w:rFonts w:ascii="FbShefa" w:hAnsi="FbShefa"/>
          <w:sz w:val="11"/>
          <w:rtl/>
        </w:rPr>
        <w:t xml:space="preserve"> דאיכא דמגר בארבעה ואיכא דמתגר בתלתא</w:t>
      </w:r>
      <w:r w:rsidR="00A94292">
        <w:rPr>
          <w:rFonts w:ascii="FbShefa" w:hAnsi="FbShefa"/>
          <w:sz w:val="11"/>
          <w:rtl/>
        </w:rPr>
        <w:t xml:space="preserve"> </w:t>
      </w:r>
      <w:r w:rsidR="003F728E">
        <w:rPr>
          <w:rFonts w:ascii="FbShefa" w:hAnsi="FbShefa" w:hint="cs"/>
          <w:sz w:val="11"/>
          <w:rtl/>
        </w:rPr>
        <w:t xml:space="preserve">. \דא"ל. </w:t>
      </w:r>
      <w:r w:rsidRPr="00270114">
        <w:rPr>
          <w:rFonts w:ascii="FbShefa" w:hAnsi="FbShefa"/>
          <w:sz w:val="11"/>
          <w:rtl/>
        </w:rPr>
        <w:t>אי לאו דאמרת לן בארבעה, טרחינן ומתגרינן בארבעה</w:t>
      </w:r>
      <w:r w:rsidR="00980F5A" w:rsidRPr="00270114">
        <w:rPr>
          <w:rFonts w:ascii="FbShefa" w:hAnsi="FbShefa"/>
          <w:sz w:val="11"/>
          <w:rtl/>
        </w:rPr>
        <w:t>.</w:t>
      </w:r>
    </w:p>
    <w:p w14:paraId="56B469E9" w14:textId="3053AC01"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w:t>
      </w:r>
      <w:r w:rsidR="003F728E">
        <w:rPr>
          <w:rFonts w:ascii="FbShefa" w:hAnsi="FbShefa" w:hint="cs"/>
          <w:b/>
          <w:bCs/>
          <w:color w:val="3B2F2A" w:themeColor="text2" w:themeShade="80"/>
          <w:sz w:val="11"/>
          <w:rtl/>
        </w:rPr>
        <w:t>ש</w:t>
      </w:r>
      <w:r w:rsidRPr="001B3037">
        <w:rPr>
          <w:rFonts w:ascii="FbShefa" w:hAnsi="FbShefa"/>
          <w:b/>
          <w:bCs/>
          <w:color w:val="3B2F2A" w:themeColor="text2" w:themeShade="80"/>
          <w:sz w:val="11"/>
          <w:rtl/>
        </w:rPr>
        <w:t>ו</w:t>
      </w:r>
      <w:r w:rsidR="003F728E">
        <w:rPr>
          <w:rFonts w:ascii="FbShefa" w:hAnsi="FbShefa" w:hint="cs"/>
          <w:b/>
          <w:bCs/>
          <w:color w:val="3B2F2A" w:themeColor="text2" w:themeShade="80"/>
          <w:sz w:val="11"/>
          <w:rtl/>
        </w:rPr>
        <w:t>בה</w:t>
      </w:r>
      <w:r w:rsidRPr="001B3037">
        <w:rPr>
          <w:rFonts w:ascii="FbShefa" w:hAnsi="FbShefa"/>
          <w:b/>
          <w:bCs/>
          <w:color w:val="3B2F2A" w:themeColor="text2" w:themeShade="80"/>
          <w:sz w:val="11"/>
          <w:rtl/>
        </w:rPr>
        <w:t xml:space="preserve"> ב</w:t>
      </w:r>
      <w:r w:rsidR="003F728E">
        <w:rPr>
          <w:rFonts w:ascii="FbShefa" w:hAnsi="FbShefa" w:hint="cs"/>
          <w:b/>
          <w:bCs/>
          <w:color w:val="3B2F2A" w:themeColor="text2" w:themeShade="80"/>
          <w:sz w:val="11"/>
          <w:rtl/>
        </w:rPr>
        <w:t>.</w:t>
      </w:r>
      <w:r w:rsidRPr="00270114">
        <w:rPr>
          <w:rFonts w:ascii="FbShefa" w:hAnsi="FbShefa"/>
          <w:sz w:val="11"/>
          <w:rtl/>
        </w:rPr>
        <w:t xml:space="preserve"> בבעל הבית עסקינן</w:t>
      </w:r>
      <w:r w:rsidR="00EF4CE2">
        <w:rPr>
          <w:rFonts w:ascii="FbShefa" w:hAnsi="FbShefa"/>
          <w:sz w:val="11"/>
          <w:rtl/>
        </w:rPr>
        <w:t xml:space="preserve"> </w:t>
      </w:r>
      <w:r w:rsidR="00800CF2">
        <w:rPr>
          <w:rFonts w:ascii="FbShefa" w:hAnsi="FbShefa" w:hint="cs"/>
          <w:sz w:val="11"/>
          <w:rtl/>
        </w:rPr>
        <w:t>.\דא"ל .</w:t>
      </w:r>
      <w:r w:rsidRPr="00270114">
        <w:rPr>
          <w:rFonts w:ascii="FbShefa" w:hAnsi="FbShefa"/>
          <w:sz w:val="11"/>
          <w:rtl/>
        </w:rPr>
        <w:t>אי לאו דאמרת לן בארבעה, הוה זילא בן מילתא לאתגורי</w:t>
      </w:r>
      <w:r w:rsidR="00980F5A" w:rsidRPr="00270114">
        <w:rPr>
          <w:rFonts w:ascii="FbShefa" w:hAnsi="FbShefa"/>
          <w:sz w:val="11"/>
          <w:rtl/>
        </w:rPr>
        <w:t>.</w:t>
      </w:r>
    </w:p>
    <w:p w14:paraId="624FE5BC" w14:textId="2E017F10" w:rsidR="009C3CB4" w:rsidRPr="00800CF2" w:rsidRDefault="009C3CB4" w:rsidP="00800CF2">
      <w:r w:rsidRPr="001B3037">
        <w:rPr>
          <w:rFonts w:ascii="FbShefa" w:hAnsi="FbShefa"/>
          <w:b/>
          <w:bCs/>
          <w:color w:val="3B2F2A" w:themeColor="text2" w:themeShade="80"/>
          <w:sz w:val="11"/>
          <w:rtl/>
        </w:rPr>
        <w:t>ת</w:t>
      </w:r>
      <w:r w:rsidR="00800CF2">
        <w:rPr>
          <w:rFonts w:ascii="FbShefa" w:hAnsi="FbShefa" w:hint="cs"/>
          <w:b/>
          <w:bCs/>
          <w:color w:val="3B2F2A" w:themeColor="text2" w:themeShade="80"/>
          <w:sz w:val="11"/>
          <w:rtl/>
        </w:rPr>
        <w:t xml:space="preserve">שובה </w:t>
      </w:r>
      <w:r w:rsidRPr="001B3037">
        <w:rPr>
          <w:rFonts w:ascii="FbShefa" w:hAnsi="FbShefa"/>
          <w:b/>
          <w:bCs/>
          <w:color w:val="3B2F2A" w:themeColor="text2" w:themeShade="80"/>
          <w:sz w:val="11"/>
          <w:rtl/>
        </w:rPr>
        <w:t>ג</w:t>
      </w:r>
      <w:r w:rsidR="00800CF2">
        <w:rPr>
          <w:rFonts w:ascii="FbShefa" w:hAnsi="FbShefa" w:hint="cs"/>
          <w:b/>
          <w:bCs/>
          <w:color w:val="3B2F2A" w:themeColor="text2" w:themeShade="80"/>
          <w:sz w:val="11"/>
          <w:rtl/>
        </w:rPr>
        <w:t>.</w:t>
      </w:r>
      <w:r w:rsidRPr="00270114">
        <w:rPr>
          <w:rFonts w:ascii="FbShefa" w:hAnsi="FbShefa"/>
          <w:sz w:val="11"/>
          <w:rtl/>
        </w:rPr>
        <w:t xml:space="preserve"> כיון דאמרת לן בארבעה, טרחינן ועבדינן לך עבידתא שפירתא</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וכגון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שא"א לראות את עבודתם</w:t>
      </w:r>
      <w:r w:rsidR="00980F5A" w:rsidRPr="00270114">
        <w:rPr>
          <w:rFonts w:ascii="FbShefa" w:hAnsi="FbShefa"/>
          <w:sz w:val="11"/>
          <w:rtl/>
        </w:rPr>
        <w:t>.</w:t>
      </w:r>
      <w:r w:rsidR="00800CF2">
        <w:rPr>
          <w:rFonts w:ascii="FbShefa" w:hAnsi="FbShefa" w:hint="cs"/>
          <w:sz w:val="11"/>
          <w:rtl/>
        </w:rPr>
        <w:t xml:space="preserve"> \כגון. ב</w:t>
      </w:r>
      <w:r w:rsidR="00800CF2" w:rsidRPr="00800CF2">
        <w:rPr>
          <w:rtl/>
        </w:rPr>
        <w:t>ריפקא</w:t>
      </w:r>
      <w:r w:rsidR="00800CF2">
        <w:rPr>
          <w:rFonts w:hint="cs"/>
          <w:rtl/>
        </w:rPr>
        <w:t xml:space="preserve"> </w:t>
      </w:r>
      <w:r w:rsidR="00800CF2" w:rsidRPr="00800CF2">
        <w:rPr>
          <w:rtl/>
        </w:rPr>
        <w:t>מלי מיא</w:t>
      </w:r>
      <w:r w:rsidR="00800CF2">
        <w:rPr>
          <w:rFonts w:hint="cs"/>
          <w:rtl/>
        </w:rPr>
        <w:t>.</w:t>
      </w:r>
    </w:p>
    <w:p w14:paraId="2E2D5230" w14:textId="77777777" w:rsidR="009C3CB4" w:rsidRPr="00270114" w:rsidRDefault="009C3CB4" w:rsidP="009C3CB4">
      <w:pPr>
        <w:spacing w:line="240" w:lineRule="auto"/>
        <w:rPr>
          <w:rFonts w:ascii="FbShefa" w:hAnsi="FbShefa"/>
          <w:sz w:val="11"/>
          <w:rtl/>
        </w:rPr>
      </w:pPr>
    </w:p>
    <w:p w14:paraId="1BB6BCB4"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כמו שאמר בעה"ב</w:t>
      </w:r>
    </w:p>
    <w:p w14:paraId="4C7200E2" w14:textId="757B350C"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הנידון</w:t>
      </w:r>
      <w:r w:rsidR="00980F5A" w:rsidRPr="001B3037">
        <w:rPr>
          <w:rFonts w:ascii="FbShefa" w:hAnsi="FbShefa"/>
          <w:b/>
          <w:bCs/>
          <w:color w:val="3B2F2A" w:themeColor="text2" w:themeShade="80"/>
          <w:sz w:val="11"/>
          <w:rtl/>
        </w:rPr>
        <w:t>.</w:t>
      </w:r>
      <w:r w:rsidRPr="00270114">
        <w:rPr>
          <w:rFonts w:ascii="FbShefa" w:hAnsi="FbShefa"/>
          <w:sz w:val="11"/>
          <w:rtl/>
        </w:rPr>
        <w:t xml:space="preserve"> היה שינוי בין הבעה"ב והפועלים, ואמרו לו כמו שאמר בעה"ב</w:t>
      </w:r>
      <w:r w:rsidR="00980F5A" w:rsidRPr="00270114">
        <w:rPr>
          <w:rFonts w:ascii="FbShefa" w:hAnsi="FbShefa"/>
          <w:sz w:val="11"/>
          <w:rtl/>
        </w:rPr>
        <w:t>.</w:t>
      </w:r>
    </w:p>
    <w:p w14:paraId="50024D77" w14:textId="062825B1" w:rsidR="00433741" w:rsidRPr="00270114" w:rsidRDefault="009E706E" w:rsidP="009C3CB4">
      <w:pPr>
        <w:spacing w:line="240" w:lineRule="auto"/>
        <w:rPr>
          <w:rFonts w:ascii="FbShefa" w:hAnsi="FbShefa"/>
          <w:sz w:val="11"/>
          <w:rtl/>
        </w:rPr>
      </w:pPr>
      <w:r>
        <w:rPr>
          <w:rFonts w:ascii="FbShefa" w:hAnsi="FbShefa" w:hint="cs"/>
          <w:b/>
          <w:bCs/>
          <w:color w:val="3B2F2A" w:themeColor="text2" w:themeShade="80"/>
          <w:sz w:val="11"/>
          <w:rtl/>
        </w:rPr>
        <w:t xml:space="preserve">אמר </w:t>
      </w:r>
      <w:r w:rsidR="009C3CB4" w:rsidRPr="001B3037">
        <w:rPr>
          <w:rFonts w:ascii="FbShefa" w:hAnsi="FbShefa"/>
          <w:b/>
          <w:bCs/>
          <w:color w:val="3B2F2A" w:themeColor="text2" w:themeShade="80"/>
          <w:sz w:val="11"/>
          <w:rtl/>
        </w:rPr>
        <w:t>בעה"ב תלת ואיהו</w:t>
      </w:r>
      <w:r>
        <w:rPr>
          <w:rFonts w:ascii="FbShefa" w:hAnsi="FbShefa" w:hint="cs"/>
          <w:b/>
          <w:bCs/>
          <w:color w:val="3B2F2A" w:themeColor="text2" w:themeShade="80"/>
          <w:sz w:val="11"/>
          <w:rtl/>
        </w:rPr>
        <w:t xml:space="preserve"> אמר </w:t>
      </w:r>
      <w:r w:rsidR="009C3CB4" w:rsidRPr="001B3037">
        <w:rPr>
          <w:rFonts w:ascii="FbShefa" w:hAnsi="FbShefa"/>
          <w:b/>
          <w:bCs/>
          <w:color w:val="3B2F2A" w:themeColor="text2" w:themeShade="80"/>
          <w:sz w:val="11"/>
          <w:rtl/>
        </w:rPr>
        <w:t>ארבע</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פשיטא, דעתייהו אעילויא</w:t>
      </w:r>
      <w:r w:rsidR="00980F5A" w:rsidRPr="00270114">
        <w:rPr>
          <w:rFonts w:ascii="FbShefa" w:hAnsi="FbShefa"/>
          <w:sz w:val="11"/>
          <w:rtl/>
        </w:rPr>
        <w:t>.</w:t>
      </w:r>
    </w:p>
    <w:p w14:paraId="2019A622" w14:textId="77777777" w:rsidR="009E706E" w:rsidRDefault="009E706E" w:rsidP="009C3CB4">
      <w:pPr>
        <w:spacing w:line="240" w:lineRule="auto"/>
        <w:rPr>
          <w:rFonts w:ascii="FbShefa" w:hAnsi="FbShefa"/>
          <w:b/>
          <w:bCs/>
          <w:color w:val="3B2F2A" w:themeColor="text2" w:themeShade="80"/>
          <w:sz w:val="11"/>
          <w:rtl/>
        </w:rPr>
      </w:pPr>
    </w:p>
    <w:p w14:paraId="288F657E" w14:textId="77777777" w:rsidR="009E706E" w:rsidRDefault="009E706E" w:rsidP="009E706E">
      <w:pPr>
        <w:pStyle w:val="3"/>
        <w:rPr>
          <w:rtl/>
        </w:rPr>
      </w:pPr>
      <w:r>
        <w:rPr>
          <w:rFonts w:hint="cs"/>
          <w:rtl/>
        </w:rPr>
        <w:t xml:space="preserve">אמר </w:t>
      </w:r>
      <w:r w:rsidR="009C3CB4" w:rsidRPr="001B3037">
        <w:rPr>
          <w:rtl/>
        </w:rPr>
        <w:t>בעה"ב בארבע ואיהו תלת</w:t>
      </w:r>
      <w:r>
        <w:rPr>
          <w:rFonts w:hint="cs"/>
          <w:rtl/>
        </w:rPr>
        <w:t>:</w:t>
      </w:r>
    </w:p>
    <w:p w14:paraId="6B48680B" w14:textId="77777777" w:rsidR="009E706E" w:rsidRDefault="009E706E"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ספק</w:t>
      </w:r>
      <w:r>
        <w:rPr>
          <w:rFonts w:ascii="FbShefa" w:hAnsi="FbShefa" w:hint="cs"/>
          <w:sz w:val="11"/>
          <w:rtl/>
        </w:rPr>
        <w:t>. מה כוונתם.</w:t>
      </w:r>
    </w:p>
    <w:p w14:paraId="7E7C405E" w14:textId="77777777" w:rsidR="009E706E" w:rsidRDefault="009E706E" w:rsidP="009C3CB4">
      <w:pPr>
        <w:spacing w:line="240" w:lineRule="auto"/>
        <w:rPr>
          <w:rFonts w:ascii="FbShefa" w:hAnsi="FbShefa"/>
          <w:sz w:val="11"/>
          <w:rtl/>
        </w:rPr>
      </w:pPr>
      <w:r>
        <w:rPr>
          <w:rFonts w:ascii="FbShefa" w:hAnsi="FbShefa" w:hint="cs"/>
          <w:sz w:val="11"/>
          <w:rtl/>
        </w:rPr>
        <w:t xml:space="preserve">\האם. </w:t>
      </w:r>
      <w:r w:rsidR="009C3CB4" w:rsidRPr="00270114">
        <w:rPr>
          <w:rFonts w:ascii="FbShefa" w:hAnsi="FbShefa"/>
          <w:sz w:val="11"/>
          <w:rtl/>
        </w:rPr>
        <w:t xml:space="preserve">אדיבורא דידיה </w:t>
      </w:r>
      <w:r>
        <w:rPr>
          <w:rFonts w:ascii="FbShefa" w:hAnsi="FbShefa" w:hint="cs"/>
          <w:sz w:val="11"/>
          <w:rtl/>
        </w:rPr>
        <w:t>סמכי.</w:t>
      </w:r>
    </w:p>
    <w:p w14:paraId="1B1D1B7B" w14:textId="47CD6E75" w:rsidR="009C3CB4" w:rsidRDefault="009E706E" w:rsidP="009C3CB4">
      <w:pPr>
        <w:spacing w:line="240" w:lineRule="auto"/>
        <w:rPr>
          <w:rFonts w:ascii="FbShefa" w:hAnsi="FbShefa"/>
          <w:sz w:val="11"/>
          <w:rtl/>
        </w:rPr>
      </w:pPr>
      <w:r>
        <w:rPr>
          <w:rFonts w:ascii="FbShefa" w:hAnsi="FbShefa" w:hint="cs"/>
          <w:sz w:val="11"/>
          <w:rtl/>
        </w:rPr>
        <w:t xml:space="preserve">\או .אדיבורא </w:t>
      </w:r>
      <w:r w:rsidR="009C3CB4" w:rsidRPr="00270114">
        <w:rPr>
          <w:rFonts w:ascii="FbShefa" w:hAnsi="FbShefa"/>
          <w:sz w:val="11"/>
          <w:rtl/>
        </w:rPr>
        <w:t>דבעה"ב סמכי</w:t>
      </w:r>
      <w:r w:rsidR="00980F5A" w:rsidRPr="00270114">
        <w:rPr>
          <w:rFonts w:ascii="FbShefa" w:hAnsi="FbShefa"/>
          <w:sz w:val="11"/>
          <w:rtl/>
        </w:rPr>
        <w:t>.</w:t>
      </w:r>
    </w:p>
    <w:p w14:paraId="3C6976C0" w14:textId="77777777" w:rsidR="009E706E" w:rsidRPr="00270114" w:rsidRDefault="009E706E" w:rsidP="009C3CB4">
      <w:pPr>
        <w:spacing w:line="240" w:lineRule="auto"/>
        <w:rPr>
          <w:rFonts w:ascii="FbShefa" w:hAnsi="FbShefa"/>
          <w:sz w:val="11"/>
          <w:rtl/>
        </w:rPr>
      </w:pPr>
    </w:p>
    <w:p w14:paraId="45053BEC" w14:textId="77777777" w:rsidR="009E706E" w:rsidRDefault="009C3CB4" w:rsidP="009E706E">
      <w:pPr>
        <w:pStyle w:val="3"/>
        <w:rPr>
          <w:rtl/>
        </w:rPr>
      </w:pPr>
      <w:r w:rsidRPr="001B3037">
        <w:rPr>
          <w:rtl/>
        </w:rPr>
        <w:t>ת"ש</w:t>
      </w:r>
      <w:r w:rsidR="009E706E">
        <w:rPr>
          <w:rFonts w:hint="cs"/>
          <w:rtl/>
        </w:rPr>
        <w:t>:</w:t>
      </w:r>
    </w:p>
    <w:p w14:paraId="14DBA238" w14:textId="77777777" w:rsidR="00FE1E2C" w:rsidRDefault="00FE1E2C" w:rsidP="009C3CB4">
      <w:pPr>
        <w:spacing w:line="240" w:lineRule="auto"/>
        <w:rPr>
          <w:rFonts w:ascii="FbShefa" w:hAnsi="FbShefa"/>
          <w:sz w:val="11"/>
          <w:rtl/>
        </w:rPr>
      </w:pPr>
      <w:r>
        <w:rPr>
          <w:rFonts w:ascii="FbShefa" w:hAnsi="FbShefa" w:hint="cs"/>
          <w:sz w:val="11"/>
          <w:rtl/>
        </w:rPr>
        <w:t xml:space="preserve">\האשה אמרה. </w:t>
      </w:r>
      <w:r w:rsidR="009C3CB4" w:rsidRPr="00270114">
        <w:rPr>
          <w:rFonts w:ascii="FbShefa" w:hAnsi="FbShefa"/>
          <w:sz w:val="11"/>
          <w:rtl/>
        </w:rPr>
        <w:t>הבא לי גיטי</w:t>
      </w:r>
      <w:r>
        <w:rPr>
          <w:rFonts w:ascii="FbShefa" w:hAnsi="FbShefa" w:hint="cs"/>
          <w:sz w:val="11"/>
          <w:rtl/>
        </w:rPr>
        <w:t>.</w:t>
      </w:r>
    </w:p>
    <w:p w14:paraId="6076F7BD" w14:textId="77777777" w:rsidR="00DF6B82" w:rsidRDefault="00DF6B82" w:rsidP="009C3CB4">
      <w:pPr>
        <w:spacing w:line="240" w:lineRule="auto"/>
        <w:rPr>
          <w:rFonts w:ascii="FbShefa" w:hAnsi="FbShefa"/>
          <w:sz w:val="11"/>
          <w:rtl/>
        </w:rPr>
      </w:pPr>
      <w:r>
        <w:rPr>
          <w:rFonts w:ascii="FbShefa" w:hAnsi="FbShefa" w:hint="cs"/>
          <w:sz w:val="11"/>
          <w:rtl/>
        </w:rPr>
        <w:t>\</w:t>
      </w:r>
      <w:r w:rsidR="00FE1E2C">
        <w:rPr>
          <w:rFonts w:ascii="FbShefa" w:hAnsi="FbShefa" w:hint="cs"/>
          <w:sz w:val="11"/>
          <w:rtl/>
        </w:rPr>
        <w:t xml:space="preserve">והשליח אמר בשמה. </w:t>
      </w:r>
      <w:r w:rsidR="009C3CB4" w:rsidRPr="00270114">
        <w:rPr>
          <w:rFonts w:ascii="FbShefa" w:hAnsi="FbShefa"/>
          <w:sz w:val="11"/>
          <w:rtl/>
        </w:rPr>
        <w:t>התקבל לי גיטי</w:t>
      </w:r>
      <w:r>
        <w:rPr>
          <w:rFonts w:ascii="FbShefa" w:hAnsi="FbShefa" w:hint="cs"/>
          <w:sz w:val="11"/>
          <w:rtl/>
        </w:rPr>
        <w:t>.</w:t>
      </w:r>
    </w:p>
    <w:p w14:paraId="3CDE9F10" w14:textId="17EF3E67" w:rsidR="00DF6B82" w:rsidRDefault="00DF6B82" w:rsidP="009C3CB4">
      <w:pPr>
        <w:spacing w:line="240" w:lineRule="auto"/>
        <w:rPr>
          <w:rFonts w:ascii="FbShefa" w:hAnsi="FbShefa"/>
          <w:sz w:val="11"/>
          <w:rtl/>
        </w:rPr>
      </w:pPr>
      <w:r>
        <w:rPr>
          <w:rFonts w:ascii="FbShefa" w:hAnsi="FbShefa" w:hint="cs"/>
          <w:sz w:val="11"/>
          <w:rtl/>
        </w:rPr>
        <w:t xml:space="preserve">\והבעל אמר. </w:t>
      </w:r>
      <w:r w:rsidR="009C3CB4" w:rsidRPr="00270114">
        <w:rPr>
          <w:rFonts w:ascii="FbShefa" w:hAnsi="FbShefa"/>
          <w:sz w:val="11"/>
          <w:rtl/>
        </w:rPr>
        <w:t>אומר הילך כמה שאמרה,</w:t>
      </w:r>
    </w:p>
    <w:p w14:paraId="7E09C759" w14:textId="3DD0348E" w:rsidR="00433741" w:rsidRPr="00270114" w:rsidRDefault="00DF6B82"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אפילו הגיע גט לידה </w:t>
      </w:r>
      <w:r>
        <w:rPr>
          <w:rFonts w:ascii="FbShefa" w:hAnsi="FbShefa" w:hint="cs"/>
          <w:sz w:val="11"/>
          <w:rtl/>
        </w:rPr>
        <w:t>.</w:t>
      </w:r>
      <w:r w:rsidR="009C3CB4" w:rsidRPr="00270114">
        <w:rPr>
          <w:rFonts w:ascii="FbShefa" w:hAnsi="FbShefa"/>
          <w:sz w:val="11"/>
          <w:rtl/>
        </w:rPr>
        <w:t>אינה מגורשת</w:t>
      </w:r>
      <w:r w:rsidR="00980F5A" w:rsidRPr="00270114">
        <w:rPr>
          <w:rFonts w:ascii="FbShefa" w:hAnsi="FbShefa"/>
          <w:sz w:val="11"/>
          <w:rtl/>
        </w:rPr>
        <w:t>.</w:t>
      </w:r>
    </w:p>
    <w:p w14:paraId="59D79BEC" w14:textId="77777777" w:rsidR="00DF6B82"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ש"מ</w:t>
      </w:r>
      <w:r w:rsidR="00980F5A" w:rsidRPr="001B3037">
        <w:rPr>
          <w:rFonts w:ascii="FbShefa" w:hAnsi="FbShefa"/>
          <w:b/>
          <w:bCs/>
          <w:color w:val="3B2F2A" w:themeColor="text2" w:themeShade="80"/>
          <w:sz w:val="11"/>
          <w:rtl/>
        </w:rPr>
        <w:t>.</w:t>
      </w:r>
      <w:r w:rsidRPr="00270114">
        <w:rPr>
          <w:rFonts w:ascii="FbShefa" w:hAnsi="FbShefa"/>
          <w:sz w:val="11"/>
          <w:rtl/>
        </w:rPr>
        <w:t xml:space="preserve"> אדיבורא דידיה קא סמיך</w:t>
      </w:r>
      <w:r w:rsidR="00DF6B82">
        <w:rPr>
          <w:rFonts w:ascii="FbShefa" w:hAnsi="FbShefa" w:hint="cs"/>
          <w:sz w:val="11"/>
          <w:rtl/>
        </w:rPr>
        <w:t>.</w:t>
      </w:r>
    </w:p>
    <w:p w14:paraId="047BD26D" w14:textId="75473B2B" w:rsidR="009C3CB4" w:rsidRPr="00270114" w:rsidRDefault="00DF6B82"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דאי אדיבורא דידה סמיך</w:t>
      </w:r>
      <w:r>
        <w:rPr>
          <w:rFonts w:ascii="FbShefa" w:hAnsi="FbShefa" w:hint="cs"/>
          <w:sz w:val="11"/>
          <w:rtl/>
        </w:rPr>
        <w:t>.</w:t>
      </w:r>
      <w:r w:rsidR="009C3CB4" w:rsidRPr="00270114">
        <w:rPr>
          <w:rFonts w:ascii="FbShefa" w:hAnsi="FbShefa"/>
          <w:sz w:val="11"/>
          <w:rtl/>
        </w:rPr>
        <w:t xml:space="preserve"> תתגרש כשבא גט לידה</w:t>
      </w:r>
      <w:r w:rsidR="00980F5A" w:rsidRPr="00270114">
        <w:rPr>
          <w:rFonts w:ascii="FbShefa" w:hAnsi="FbShefa"/>
          <w:sz w:val="11"/>
          <w:rtl/>
        </w:rPr>
        <w:t>.</w:t>
      </w:r>
    </w:p>
    <w:p w14:paraId="1D445985" w14:textId="569DD7B0" w:rsidR="009C3CB4" w:rsidRPr="00270114" w:rsidRDefault="009C3CB4" w:rsidP="00794C1A">
      <w:pPr>
        <w:pStyle w:val="1"/>
        <w:rPr>
          <w:rFonts w:ascii="FbShefa" w:hAnsi="FbShefa"/>
          <w:rtl/>
        </w:rPr>
      </w:pPr>
      <w:r w:rsidRPr="00270114">
        <w:rPr>
          <w:rFonts w:ascii="FbShefa" w:hAnsi="FbShefa"/>
          <w:sz w:val="11"/>
          <w:rtl/>
        </w:rPr>
        <w:t>עו</w:t>
      </w:r>
      <w:r w:rsidR="00B36BF2" w:rsidRPr="00270114">
        <w:rPr>
          <w:rFonts w:ascii="FbShefa" w:hAnsi="FbShefa"/>
          <w:sz w:val="11"/>
          <w:rtl/>
        </w:rPr>
        <w:t>, ב</w:t>
      </w:r>
    </w:p>
    <w:p w14:paraId="668F1F89" w14:textId="77777777" w:rsidR="00DF6B82"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משום דעקר שליח לשליחותיה לגמרי</w:t>
      </w:r>
      <w:r w:rsidR="00DF6B82">
        <w:rPr>
          <w:rFonts w:ascii="FbShefa" w:hAnsi="FbShefa" w:hint="cs"/>
          <w:sz w:val="11"/>
          <w:rtl/>
        </w:rPr>
        <w:t>.</w:t>
      </w:r>
    </w:p>
    <w:p w14:paraId="622B0673" w14:textId="53D63720" w:rsidR="009C3CB4" w:rsidRPr="00270114" w:rsidRDefault="00DF6B82"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דאמר ליה</w:t>
      </w:r>
      <w:r>
        <w:rPr>
          <w:rFonts w:ascii="FbShefa" w:hAnsi="FbShefa" w:hint="cs"/>
          <w:sz w:val="11"/>
          <w:rtl/>
        </w:rPr>
        <w:t>.</w:t>
      </w:r>
      <w:r w:rsidR="009C3CB4" w:rsidRPr="00270114">
        <w:rPr>
          <w:rFonts w:ascii="FbShefa" w:hAnsi="FbShefa"/>
          <w:sz w:val="11"/>
          <w:rtl/>
        </w:rPr>
        <w:t xml:space="preserve"> שליח לקבלה הוינא, להולכה לא הוינא</w:t>
      </w:r>
      <w:r w:rsidR="00980F5A" w:rsidRPr="00270114">
        <w:rPr>
          <w:rFonts w:ascii="FbShefa" w:hAnsi="FbShefa"/>
          <w:sz w:val="11"/>
          <w:rtl/>
        </w:rPr>
        <w:t>.</w:t>
      </w:r>
    </w:p>
    <w:p w14:paraId="27A36064" w14:textId="77777777" w:rsidR="009C3CB4" w:rsidRPr="00270114" w:rsidRDefault="009C3CB4" w:rsidP="009C3CB4">
      <w:pPr>
        <w:spacing w:line="240" w:lineRule="auto"/>
        <w:rPr>
          <w:rFonts w:ascii="FbShefa" w:hAnsi="FbShefa"/>
          <w:sz w:val="11"/>
          <w:rtl/>
        </w:rPr>
      </w:pPr>
    </w:p>
    <w:p w14:paraId="41B5A469" w14:textId="77777777" w:rsidR="009C3CB4" w:rsidRPr="00270114" w:rsidRDefault="009C3CB4" w:rsidP="009C3CB4">
      <w:pPr>
        <w:pStyle w:val="2"/>
        <w:rPr>
          <w:rFonts w:ascii="FbShefa" w:hAnsi="FbShefa"/>
          <w:color w:val="7C5F1D"/>
        </w:rPr>
      </w:pPr>
      <w:r w:rsidRPr="00270114">
        <w:rPr>
          <w:rFonts w:ascii="FbShefa" w:hAnsi="FbShefa"/>
          <w:color w:val="7C5F1D"/>
          <w:rtl/>
        </w:rPr>
        <w:t>הטעו זה את זה (מהלך ב)</w:t>
      </w:r>
    </w:p>
    <w:p w14:paraId="70711FF1" w14:textId="76B2F36D" w:rsidR="009C3CB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הטעו</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היינו חזרו</w:t>
      </w:r>
      <w:r w:rsidR="008D0678">
        <w:rPr>
          <w:rFonts w:ascii="FbShefa" w:hAnsi="FbShefa" w:hint="cs"/>
          <w:sz w:val="11"/>
          <w:rtl/>
        </w:rPr>
        <w:t>.</w:t>
      </w:r>
    </w:p>
    <w:p w14:paraId="7B91DBF8" w14:textId="5E26D304" w:rsidR="008D0678" w:rsidRPr="008D0678" w:rsidRDefault="008D0678" w:rsidP="009C3CB4">
      <w:pPr>
        <w:spacing w:line="240" w:lineRule="auto"/>
        <w:rPr>
          <w:rtl/>
        </w:rPr>
      </w:pPr>
      <w:r>
        <w:rPr>
          <w:rFonts w:ascii="FbShefa" w:hAnsi="FbShefa" w:hint="cs"/>
          <w:b/>
          <w:bCs/>
          <w:color w:val="3B2F2A" w:themeColor="text2" w:themeShade="80"/>
          <w:sz w:val="11"/>
          <w:rtl/>
        </w:rPr>
        <w:t>\וכגון.</w:t>
      </w:r>
      <w:r>
        <w:rPr>
          <w:rFonts w:ascii="FbShefa" w:hAnsi="FbShefa" w:hint="cs"/>
          <w:sz w:val="11"/>
          <w:rtl/>
        </w:rPr>
        <w:t xml:space="preserve"> </w:t>
      </w:r>
      <w:r>
        <w:rPr>
          <w:rFonts w:hint="cs"/>
          <w:rtl/>
        </w:rPr>
        <w:t>שלא הלכו (וכדלהלן)</w:t>
      </w:r>
    </w:p>
    <w:p w14:paraId="3EE34B8C" w14:textId="77777777" w:rsidR="009C3CB4" w:rsidRPr="00270114" w:rsidRDefault="009C3CB4" w:rsidP="008D0678">
      <w:pPr>
        <w:rPr>
          <w:rtl/>
        </w:rPr>
      </w:pPr>
    </w:p>
    <w:p w14:paraId="30D62263" w14:textId="6A29A289" w:rsidR="009C3CB4" w:rsidRDefault="009C3CB4" w:rsidP="009C3CB4">
      <w:pPr>
        <w:pStyle w:val="2"/>
        <w:rPr>
          <w:rFonts w:ascii="FbShefa" w:hAnsi="FbShefa"/>
          <w:color w:val="7C5F1D"/>
          <w:rtl/>
        </w:rPr>
      </w:pPr>
      <w:r w:rsidRPr="00270114">
        <w:rPr>
          <w:rFonts w:ascii="FbShefa" w:hAnsi="FbShefa"/>
          <w:color w:val="7C5F1D"/>
          <w:rtl/>
        </w:rPr>
        <w:t>השכיר</w:t>
      </w:r>
      <w:r w:rsidR="00F67E06">
        <w:rPr>
          <w:rFonts w:ascii="FbShefa" w:hAnsi="FbShefa" w:hint="cs"/>
          <w:color w:val="7C5F1D"/>
          <w:rtl/>
        </w:rPr>
        <w:t xml:space="preserve"> פועלים</w:t>
      </w:r>
      <w:r w:rsidRPr="00270114">
        <w:rPr>
          <w:rFonts w:ascii="FbShefa" w:hAnsi="FbShefa"/>
          <w:color w:val="7C5F1D"/>
          <w:rtl/>
        </w:rPr>
        <w:t xml:space="preserve"> ולא מצאו תבואה</w:t>
      </w:r>
    </w:p>
    <w:p w14:paraId="1455C176" w14:textId="77777777" w:rsidR="00F67E06" w:rsidRDefault="009C3CB4" w:rsidP="00F67E06">
      <w:pPr>
        <w:pStyle w:val="3"/>
        <w:rPr>
          <w:rtl/>
        </w:rPr>
      </w:pPr>
      <w:r w:rsidRPr="001B3037">
        <w:rPr>
          <w:rtl/>
        </w:rPr>
        <w:t>לא הלכו</w:t>
      </w:r>
      <w:r w:rsidR="00F67E06">
        <w:rPr>
          <w:rFonts w:hint="cs"/>
          <w:rtl/>
        </w:rPr>
        <w:t>:</w:t>
      </w:r>
    </w:p>
    <w:p w14:paraId="0533DDE5" w14:textId="2A2D8991" w:rsidR="00433741" w:rsidRDefault="00F67E06"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אין להם זה על זה </w:t>
      </w:r>
      <w:r>
        <w:rPr>
          <w:rFonts w:ascii="FbShefa" w:hAnsi="FbShefa" w:hint="cs"/>
          <w:sz w:val="11"/>
          <w:rtl/>
        </w:rPr>
        <w:t>.</w:t>
      </w:r>
      <w:r w:rsidR="009C3CB4" w:rsidRPr="00270114">
        <w:rPr>
          <w:rFonts w:ascii="FbShefa" w:hAnsi="FbShefa"/>
          <w:sz w:val="11"/>
          <w:rtl/>
        </w:rPr>
        <w:t>אלא תרעומת</w:t>
      </w:r>
      <w:r w:rsidR="00980F5A" w:rsidRPr="00270114">
        <w:rPr>
          <w:rFonts w:ascii="FbShefa" w:hAnsi="FbShefa"/>
          <w:sz w:val="11"/>
          <w:rtl/>
        </w:rPr>
        <w:t>.</w:t>
      </w:r>
    </w:p>
    <w:p w14:paraId="0F02C42F" w14:textId="77777777" w:rsidR="00F67E06" w:rsidRPr="00270114" w:rsidRDefault="00F67E06" w:rsidP="009C3CB4">
      <w:pPr>
        <w:spacing w:line="240" w:lineRule="auto"/>
        <w:rPr>
          <w:rFonts w:ascii="FbShefa" w:hAnsi="FbShefa"/>
          <w:sz w:val="11"/>
          <w:rtl/>
        </w:rPr>
      </w:pPr>
    </w:p>
    <w:p w14:paraId="49173C7A" w14:textId="77777777" w:rsidR="00F67E06" w:rsidRDefault="009C3CB4" w:rsidP="00F67E06">
      <w:pPr>
        <w:pStyle w:val="3"/>
        <w:rPr>
          <w:rtl/>
        </w:rPr>
      </w:pPr>
      <w:r w:rsidRPr="001B3037">
        <w:rPr>
          <w:rtl/>
        </w:rPr>
        <w:t>הלכו</w:t>
      </w:r>
      <w:r w:rsidR="00F67E06">
        <w:rPr>
          <w:rFonts w:hint="cs"/>
          <w:rtl/>
        </w:rPr>
        <w:t>:</w:t>
      </w:r>
    </w:p>
    <w:p w14:paraId="71EA3A35" w14:textId="77777777" w:rsidR="00F67E06" w:rsidRDefault="00F67E06"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נותן להן </w:t>
      </w:r>
      <w:r>
        <w:rPr>
          <w:rFonts w:ascii="FbShefa" w:hAnsi="FbShefa" w:hint="cs"/>
          <w:sz w:val="11"/>
          <w:rtl/>
        </w:rPr>
        <w:t>.</w:t>
      </w:r>
      <w:r w:rsidR="009C3CB4" w:rsidRPr="00270114">
        <w:rPr>
          <w:rFonts w:ascii="FbShefa" w:hAnsi="FbShefa"/>
          <w:sz w:val="11"/>
          <w:rtl/>
        </w:rPr>
        <w:t>שכרן משלם</w:t>
      </w:r>
      <w:r w:rsidR="00980F5A" w:rsidRPr="00270114">
        <w:rPr>
          <w:rFonts w:ascii="FbShefa" w:hAnsi="FbShefa"/>
          <w:sz w:val="11"/>
          <w:rtl/>
        </w:rPr>
        <w:t>.</w:t>
      </w:r>
      <w:r w:rsidR="009C3CB4" w:rsidRPr="00270114">
        <w:rPr>
          <w:rFonts w:ascii="FbShefa" w:hAnsi="FbShefa"/>
          <w:sz w:val="11"/>
          <w:rtl/>
        </w:rPr>
        <w:t xml:space="preserve"> </w:t>
      </w:r>
    </w:p>
    <w:p w14:paraId="37C015C9" w14:textId="7A12C500"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אבל</w:t>
      </w:r>
      <w:r w:rsidR="00980F5A" w:rsidRPr="001B3037">
        <w:rPr>
          <w:rFonts w:ascii="FbShefa" w:hAnsi="FbShefa"/>
          <w:b/>
          <w:bCs/>
          <w:color w:val="3B2F2A" w:themeColor="text2" w:themeShade="80"/>
          <w:sz w:val="11"/>
          <w:rtl/>
        </w:rPr>
        <w:t>.</w:t>
      </w:r>
      <w:r w:rsidRPr="00270114">
        <w:rPr>
          <w:rFonts w:ascii="FbShefa" w:hAnsi="FbShefa"/>
          <w:sz w:val="11"/>
          <w:rtl/>
        </w:rPr>
        <w:t xml:space="preserve"> אינו דומה הבא טעון לבא ריקן</w:t>
      </w:r>
      <w:r w:rsidR="00F67E06">
        <w:rPr>
          <w:rFonts w:ascii="FbShefa" w:hAnsi="FbShefa" w:hint="cs"/>
          <w:sz w:val="11"/>
          <w:rtl/>
        </w:rPr>
        <w:t>.\</w:t>
      </w:r>
      <w:r w:rsidRPr="00270114">
        <w:rPr>
          <w:rFonts w:ascii="FbShefa" w:hAnsi="FbShefa"/>
          <w:sz w:val="11"/>
          <w:rtl/>
        </w:rPr>
        <w:t xml:space="preserve"> עושה מלאכה </w:t>
      </w:r>
      <w:r w:rsidR="00F67E06">
        <w:rPr>
          <w:rFonts w:ascii="FbShefa" w:hAnsi="FbShefa" w:hint="cs"/>
          <w:sz w:val="11"/>
          <w:rtl/>
        </w:rPr>
        <w:t>.</w:t>
      </w:r>
      <w:r w:rsidRPr="00270114">
        <w:rPr>
          <w:rFonts w:ascii="FbShefa" w:hAnsi="FbShefa"/>
          <w:sz w:val="11"/>
          <w:rtl/>
        </w:rPr>
        <w:t>ליושב ובטל</w:t>
      </w:r>
      <w:r w:rsidR="00980F5A" w:rsidRPr="00270114">
        <w:rPr>
          <w:rFonts w:ascii="FbShefa" w:hAnsi="FbShefa"/>
          <w:sz w:val="11"/>
          <w:rtl/>
        </w:rPr>
        <w:t>.</w:t>
      </w:r>
    </w:p>
    <w:p w14:paraId="18B9105E" w14:textId="77777777" w:rsidR="00F67E06" w:rsidRDefault="00F67E06" w:rsidP="009C3CB4">
      <w:pPr>
        <w:spacing w:line="240" w:lineRule="auto"/>
        <w:rPr>
          <w:rFonts w:ascii="FbShefa" w:hAnsi="FbShefa"/>
          <w:b/>
          <w:bCs/>
          <w:color w:val="3B2F2A" w:themeColor="text2" w:themeShade="80"/>
          <w:sz w:val="11"/>
          <w:rtl/>
        </w:rPr>
      </w:pPr>
    </w:p>
    <w:p w14:paraId="5B981E12" w14:textId="77777777" w:rsidR="00F67E06" w:rsidRDefault="009C3CB4" w:rsidP="00F67E06">
      <w:pPr>
        <w:pStyle w:val="3"/>
        <w:rPr>
          <w:rtl/>
        </w:rPr>
      </w:pPr>
      <w:r w:rsidRPr="001B3037">
        <w:rPr>
          <w:rtl/>
        </w:rPr>
        <w:t>התחילו במלאכה</w:t>
      </w:r>
      <w:r w:rsidR="00F67E06">
        <w:rPr>
          <w:rFonts w:hint="cs"/>
          <w:rtl/>
        </w:rPr>
        <w:t>:</w:t>
      </w:r>
    </w:p>
    <w:p w14:paraId="70956974" w14:textId="77777777" w:rsidR="00F67E06" w:rsidRDefault="00F67E06"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שמין להן </w:t>
      </w:r>
      <w:r>
        <w:rPr>
          <w:rFonts w:ascii="FbShefa" w:hAnsi="FbShefa" w:hint="cs"/>
          <w:sz w:val="11"/>
          <w:rtl/>
        </w:rPr>
        <w:t>.</w:t>
      </w:r>
      <w:r w:rsidR="009C3CB4" w:rsidRPr="00270114">
        <w:rPr>
          <w:rFonts w:ascii="FbShefa" w:hAnsi="FbShefa"/>
          <w:sz w:val="11"/>
          <w:rtl/>
        </w:rPr>
        <w:t>מה שעשו</w:t>
      </w:r>
      <w:r w:rsidR="00980F5A" w:rsidRPr="00270114">
        <w:rPr>
          <w:rFonts w:ascii="FbShefa" w:hAnsi="FbShefa"/>
          <w:sz w:val="11"/>
          <w:rtl/>
        </w:rPr>
        <w:t>.</w:t>
      </w:r>
      <w:r w:rsidR="009C3CB4" w:rsidRPr="00270114">
        <w:rPr>
          <w:rFonts w:ascii="FbShefa" w:hAnsi="FbShefa"/>
          <w:sz w:val="11"/>
          <w:rtl/>
        </w:rPr>
        <w:t xml:space="preserve"> </w:t>
      </w:r>
    </w:p>
    <w:p w14:paraId="085D1772" w14:textId="77777777" w:rsidR="00D043C6" w:rsidRDefault="00F67E06" w:rsidP="009C3CB4">
      <w:pPr>
        <w:spacing w:line="240" w:lineRule="auto"/>
        <w:rPr>
          <w:rFonts w:ascii="FbShefa" w:hAnsi="FbShefa"/>
          <w:sz w:val="11"/>
          <w:rtl/>
        </w:rPr>
      </w:pPr>
      <w:r>
        <w:rPr>
          <w:rFonts w:ascii="FbShefa" w:hAnsi="FbShefa" w:hint="cs"/>
          <w:sz w:val="11"/>
          <w:rtl/>
        </w:rPr>
        <w:t xml:space="preserve">\דעה א. </w:t>
      </w:r>
      <w:r w:rsidR="00D043C6">
        <w:rPr>
          <w:rFonts w:ascii="FbShefa" w:hAnsi="FbShefa" w:hint="cs"/>
          <w:sz w:val="11"/>
          <w:rtl/>
        </w:rPr>
        <w:t xml:space="preserve">שמין להם מה </w:t>
      </w:r>
      <w:r w:rsidR="009C3CB4" w:rsidRPr="00270114">
        <w:rPr>
          <w:rFonts w:ascii="FbShefa" w:hAnsi="FbShefa"/>
          <w:sz w:val="11"/>
          <w:rtl/>
        </w:rPr>
        <w:t xml:space="preserve">שעשו </w:t>
      </w:r>
      <w:r w:rsidR="00D043C6">
        <w:rPr>
          <w:rFonts w:ascii="FbShefa" w:hAnsi="FbShefa" w:hint="cs"/>
          <w:sz w:val="11"/>
          <w:rtl/>
        </w:rPr>
        <w:t>.</w:t>
      </w:r>
    </w:p>
    <w:p w14:paraId="30B5DDD7" w14:textId="61B7204A" w:rsidR="009C3CB4" w:rsidRDefault="00D043C6" w:rsidP="009C3CB4">
      <w:pPr>
        <w:spacing w:line="240" w:lineRule="auto"/>
        <w:rPr>
          <w:rFonts w:ascii="FbShefa" w:hAnsi="FbShefa"/>
          <w:sz w:val="11"/>
          <w:rtl/>
        </w:rPr>
      </w:pPr>
      <w:r>
        <w:rPr>
          <w:rFonts w:ascii="FbShefa" w:hAnsi="FbShefa" w:hint="cs"/>
          <w:sz w:val="11"/>
          <w:rtl/>
        </w:rPr>
        <w:t xml:space="preserve">\דעה ב. שמין להם </w:t>
      </w:r>
      <w:r w:rsidR="009C3CB4" w:rsidRPr="00270114">
        <w:rPr>
          <w:rFonts w:ascii="FbShefa" w:hAnsi="FbShefa"/>
          <w:sz w:val="11"/>
          <w:rtl/>
        </w:rPr>
        <w:t>כפי מה שעתיד להעשות</w:t>
      </w:r>
      <w:r w:rsidR="00980F5A" w:rsidRPr="00270114">
        <w:rPr>
          <w:rFonts w:ascii="FbShefa" w:hAnsi="FbShefa"/>
          <w:sz w:val="11"/>
          <w:rtl/>
        </w:rPr>
        <w:t>.</w:t>
      </w:r>
    </w:p>
    <w:p w14:paraId="0EFE2925" w14:textId="77777777" w:rsidR="000B0E7D" w:rsidRPr="00270114" w:rsidRDefault="000B0E7D" w:rsidP="009C3CB4">
      <w:pPr>
        <w:spacing w:line="240" w:lineRule="auto"/>
        <w:rPr>
          <w:rFonts w:ascii="FbShefa" w:hAnsi="FbShefa"/>
          <w:sz w:val="11"/>
          <w:rtl/>
        </w:rPr>
      </w:pPr>
    </w:p>
    <w:p w14:paraId="2E85F23A" w14:textId="77777777" w:rsidR="000B0E7D" w:rsidRDefault="009C3CB4" w:rsidP="000B0E7D">
      <w:pPr>
        <w:pStyle w:val="3"/>
        <w:rPr>
          <w:rtl/>
        </w:rPr>
      </w:pPr>
      <w:r w:rsidRPr="001B3037">
        <w:rPr>
          <w:rtl/>
        </w:rPr>
        <w:t>בדבר האבוד</w:t>
      </w:r>
      <w:r w:rsidR="000B0E7D">
        <w:rPr>
          <w:rFonts w:hint="cs"/>
          <w:rtl/>
        </w:rPr>
        <w:t>:</w:t>
      </w:r>
    </w:p>
    <w:p w14:paraId="15646641" w14:textId="77777777" w:rsidR="000B0E7D" w:rsidRDefault="000B0E7D"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שוכר עליהן </w:t>
      </w:r>
      <w:r>
        <w:rPr>
          <w:rFonts w:ascii="FbShefa" w:hAnsi="FbShefa" w:hint="cs"/>
          <w:sz w:val="11"/>
          <w:rtl/>
        </w:rPr>
        <w:t>.</w:t>
      </w:r>
      <w:r w:rsidR="009C3CB4" w:rsidRPr="00270114">
        <w:rPr>
          <w:rFonts w:ascii="FbShefa" w:hAnsi="FbShefa"/>
          <w:sz w:val="11"/>
          <w:rtl/>
        </w:rPr>
        <w:t>או מטען</w:t>
      </w:r>
      <w:r w:rsidR="00980F5A" w:rsidRPr="00270114">
        <w:rPr>
          <w:rFonts w:ascii="FbShefa" w:hAnsi="FbShefa"/>
          <w:sz w:val="11"/>
          <w:rtl/>
        </w:rPr>
        <w:t>.</w:t>
      </w:r>
      <w:r w:rsidR="009C3CB4" w:rsidRPr="00270114">
        <w:rPr>
          <w:rFonts w:ascii="FbShefa" w:hAnsi="FbShefa"/>
          <w:sz w:val="11"/>
          <w:rtl/>
        </w:rPr>
        <w:t xml:space="preserve"> </w:t>
      </w:r>
    </w:p>
    <w:p w14:paraId="1FA2E496" w14:textId="77777777" w:rsidR="000B0E7D"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כיצד</w:t>
      </w:r>
      <w:r w:rsidR="00980F5A" w:rsidRPr="001B3037">
        <w:rPr>
          <w:rFonts w:ascii="FbShefa" w:hAnsi="FbShefa"/>
          <w:b/>
          <w:bCs/>
          <w:color w:val="3B2F2A" w:themeColor="text2" w:themeShade="80"/>
          <w:sz w:val="11"/>
          <w:rtl/>
        </w:rPr>
        <w:t>.</w:t>
      </w:r>
      <w:r w:rsidRPr="00270114">
        <w:rPr>
          <w:rFonts w:ascii="FbShefa" w:hAnsi="FbShefa"/>
          <w:sz w:val="11"/>
          <w:rtl/>
        </w:rPr>
        <w:t xml:space="preserve"> אומר להן</w:t>
      </w:r>
      <w:r w:rsidR="000B0E7D">
        <w:rPr>
          <w:rFonts w:ascii="FbShefa" w:hAnsi="FbShefa" w:hint="cs"/>
          <w:sz w:val="11"/>
          <w:rtl/>
        </w:rPr>
        <w:t>,</w:t>
      </w:r>
      <w:r w:rsidRPr="00270114">
        <w:rPr>
          <w:rFonts w:ascii="FbShefa" w:hAnsi="FbShefa"/>
          <w:sz w:val="11"/>
          <w:rtl/>
        </w:rPr>
        <w:t xml:space="preserve"> סלע קצצתי לכם</w:t>
      </w:r>
      <w:r w:rsidR="000B0E7D">
        <w:rPr>
          <w:rFonts w:ascii="FbShefa" w:hAnsi="FbShefa" w:hint="cs"/>
          <w:sz w:val="11"/>
          <w:rtl/>
        </w:rPr>
        <w:t>,</w:t>
      </w:r>
      <w:r w:rsidRPr="00270114">
        <w:rPr>
          <w:rFonts w:ascii="FbShefa" w:hAnsi="FbShefa"/>
          <w:sz w:val="11"/>
          <w:rtl/>
        </w:rPr>
        <w:t xml:space="preserve"> באו וטלו שתים</w:t>
      </w:r>
      <w:r w:rsidR="00980F5A" w:rsidRPr="00270114">
        <w:rPr>
          <w:rFonts w:ascii="FbShefa" w:hAnsi="FbShefa"/>
          <w:sz w:val="11"/>
          <w:rtl/>
        </w:rPr>
        <w:t>.</w:t>
      </w:r>
      <w:r w:rsidRPr="00270114">
        <w:rPr>
          <w:rFonts w:ascii="FbShefa" w:hAnsi="FbShefa"/>
          <w:sz w:val="11"/>
          <w:rtl/>
        </w:rPr>
        <w:t xml:space="preserve"> </w:t>
      </w:r>
    </w:p>
    <w:p w14:paraId="21CF44EA" w14:textId="797DFD7B" w:rsidR="000B0E7D" w:rsidRDefault="000B0E7D"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ועד כמה שוכר עליהן</w:t>
      </w:r>
      <w:r w:rsidR="00980F5A" w:rsidRPr="00270114">
        <w:rPr>
          <w:rFonts w:ascii="FbShefa" w:hAnsi="FbShefa"/>
          <w:sz w:val="11"/>
          <w:rtl/>
        </w:rPr>
        <w:t>.</w:t>
      </w:r>
      <w:r w:rsidR="009C3CB4" w:rsidRPr="00270114">
        <w:rPr>
          <w:rFonts w:ascii="FbShefa" w:hAnsi="FbShefa"/>
          <w:sz w:val="11"/>
          <w:rtl/>
        </w:rPr>
        <w:t xml:space="preserve"> עד ארבעים וחמשים זוז</w:t>
      </w:r>
      <w:r w:rsidR="00980F5A" w:rsidRPr="00270114">
        <w:rPr>
          <w:rFonts w:ascii="FbShefa" w:hAnsi="FbShefa"/>
          <w:sz w:val="11"/>
          <w:rtl/>
        </w:rPr>
        <w:t>.</w:t>
      </w:r>
      <w:r w:rsidR="009C3CB4" w:rsidRPr="00270114">
        <w:rPr>
          <w:rFonts w:ascii="FbShefa" w:hAnsi="FbShefa"/>
          <w:sz w:val="11"/>
          <w:rtl/>
        </w:rPr>
        <w:t xml:space="preserve"> </w:t>
      </w:r>
    </w:p>
    <w:p w14:paraId="0F1CE4C7" w14:textId="77777777" w:rsidR="000B0E7D" w:rsidRDefault="000B0E7D" w:rsidP="009C3CB4">
      <w:pPr>
        <w:spacing w:line="240" w:lineRule="auto"/>
        <w:rPr>
          <w:rFonts w:ascii="FbShefa" w:hAnsi="FbShefa"/>
          <w:b/>
          <w:bCs/>
          <w:color w:val="3B2F2A" w:themeColor="text2" w:themeShade="80"/>
          <w:sz w:val="11"/>
          <w:rtl/>
        </w:rPr>
      </w:pPr>
    </w:p>
    <w:p w14:paraId="1B9AB6B5" w14:textId="62816A40" w:rsidR="00433741" w:rsidRPr="00270114" w:rsidRDefault="000B0E7D"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אם יש שם פועלים לשכור</w:t>
      </w:r>
      <w:r w:rsidR="00980F5A" w:rsidRPr="00270114">
        <w:rPr>
          <w:rFonts w:ascii="FbShefa" w:hAnsi="FbShefa"/>
          <w:sz w:val="11"/>
          <w:rtl/>
        </w:rPr>
        <w:t>.</w:t>
      </w:r>
      <w:r w:rsidR="009C3CB4" w:rsidRPr="00270114">
        <w:rPr>
          <w:rFonts w:ascii="FbShefa" w:hAnsi="FbShefa"/>
          <w:sz w:val="11"/>
          <w:rtl/>
        </w:rPr>
        <w:t xml:space="preserve"> אין לו עליהן אלא תרעומת</w:t>
      </w:r>
      <w:r w:rsidR="00980F5A" w:rsidRPr="00270114">
        <w:rPr>
          <w:rFonts w:ascii="FbShefa" w:hAnsi="FbShefa"/>
          <w:sz w:val="11"/>
          <w:rtl/>
        </w:rPr>
        <w:t>.</w:t>
      </w:r>
    </w:p>
    <w:p w14:paraId="0EF8DF63" w14:textId="232003C9" w:rsidR="009C3CB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אם סייריה מאורתא</w:t>
      </w:r>
      <w:r w:rsidR="00980F5A" w:rsidRPr="001B3037">
        <w:rPr>
          <w:rFonts w:ascii="FbShefa" w:hAnsi="FbShefa"/>
          <w:b/>
          <w:bCs/>
          <w:color w:val="3B2F2A" w:themeColor="text2" w:themeShade="80"/>
          <w:sz w:val="11"/>
          <w:rtl/>
        </w:rPr>
        <w:t>.</w:t>
      </w:r>
      <w:r w:rsidRPr="00270114">
        <w:rPr>
          <w:rFonts w:ascii="FbShefa" w:hAnsi="FbShefa"/>
          <w:sz w:val="11"/>
          <w:rtl/>
        </w:rPr>
        <w:t xml:space="preserve"> לא מגיע להם שכר (כשהלכו ולא מצאו)</w:t>
      </w:r>
      <w:r w:rsidR="00980F5A" w:rsidRPr="00270114">
        <w:rPr>
          <w:rFonts w:ascii="FbShefa" w:hAnsi="FbShefa"/>
          <w:sz w:val="11"/>
          <w:rtl/>
        </w:rPr>
        <w:t>.</w:t>
      </w:r>
    </w:p>
    <w:p w14:paraId="7C9E82FF" w14:textId="2B0734A0" w:rsidR="009C3CB4" w:rsidRPr="00270114" w:rsidRDefault="009C3CB4" w:rsidP="00794C1A">
      <w:pPr>
        <w:pStyle w:val="1"/>
        <w:rPr>
          <w:rFonts w:ascii="FbShefa" w:hAnsi="FbShefa"/>
          <w:rtl/>
        </w:rPr>
      </w:pPr>
      <w:r w:rsidRPr="00270114">
        <w:rPr>
          <w:rFonts w:ascii="FbShefa" w:hAnsi="FbShefa"/>
          <w:sz w:val="11"/>
          <w:rtl/>
        </w:rPr>
        <w:t>עז</w:t>
      </w:r>
      <w:r w:rsidR="00B36BF2" w:rsidRPr="00270114">
        <w:rPr>
          <w:rFonts w:ascii="FbShefa" w:hAnsi="FbShefa"/>
          <w:sz w:val="11"/>
          <w:rtl/>
        </w:rPr>
        <w:t>, א</w:t>
      </w:r>
    </w:p>
    <w:p w14:paraId="68146D04"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האי מאן דאוגיר</w:t>
      </w:r>
    </w:p>
    <w:p w14:paraId="4F3B2CA5" w14:textId="77777777" w:rsidR="00753C9F" w:rsidRDefault="009C3CB4" w:rsidP="00212839">
      <w:pPr>
        <w:pStyle w:val="3"/>
        <w:rPr>
          <w:rtl/>
        </w:rPr>
      </w:pPr>
      <w:r w:rsidRPr="001B3037">
        <w:rPr>
          <w:rtl/>
        </w:rPr>
        <w:t>אגירי לרפקא</w:t>
      </w:r>
      <w:r w:rsidR="00753C9F">
        <w:rPr>
          <w:rFonts w:hint="cs"/>
          <w:rtl/>
        </w:rPr>
        <w:t>:</w:t>
      </w:r>
    </w:p>
    <w:p w14:paraId="2B6457D5" w14:textId="339DD249" w:rsidR="00212839" w:rsidRDefault="00753C9F" w:rsidP="00753C9F">
      <w:pPr>
        <w:rPr>
          <w:rtl/>
        </w:rPr>
      </w:pPr>
      <w:r>
        <w:rPr>
          <w:rFonts w:hint="cs"/>
          <w:rtl/>
        </w:rPr>
        <w:t>\</w:t>
      </w:r>
      <w:r w:rsidR="009C3CB4" w:rsidRPr="001B3037">
        <w:rPr>
          <w:rtl/>
        </w:rPr>
        <w:t xml:space="preserve">ואתא מטרא </w:t>
      </w:r>
      <w:r>
        <w:rPr>
          <w:rFonts w:hint="cs"/>
          <w:rtl/>
        </w:rPr>
        <w:t>.</w:t>
      </w:r>
      <w:r w:rsidR="009C3CB4" w:rsidRPr="001B3037">
        <w:rPr>
          <w:rtl/>
        </w:rPr>
        <w:t>ומלייה מיא</w:t>
      </w:r>
      <w:r>
        <w:rPr>
          <w:rFonts w:hint="cs"/>
          <w:rtl/>
        </w:rPr>
        <w:t>.</w:t>
      </w:r>
    </w:p>
    <w:p w14:paraId="68332D4A" w14:textId="77777777" w:rsidR="00212839" w:rsidRDefault="00212839" w:rsidP="009C3CB4">
      <w:pPr>
        <w:spacing w:line="240" w:lineRule="auto"/>
        <w:rPr>
          <w:rFonts w:ascii="FbShefa" w:hAnsi="FbShefa"/>
          <w:sz w:val="11"/>
          <w:rtl/>
        </w:rPr>
      </w:pPr>
      <w:r>
        <w:rPr>
          <w:rFonts w:ascii="FbShefa" w:hAnsi="FbShefa" w:hint="cs"/>
          <w:sz w:val="11"/>
          <w:rtl/>
        </w:rPr>
        <w:t>\</w:t>
      </w:r>
      <w:r w:rsidR="009C3CB4" w:rsidRPr="001B3037">
        <w:rPr>
          <w:rFonts w:ascii="FbShefa" w:hAnsi="FbShefa"/>
          <w:b/>
          <w:bCs/>
          <w:color w:val="3B2F2A" w:themeColor="text2" w:themeShade="80"/>
          <w:sz w:val="11"/>
          <w:rtl/>
        </w:rPr>
        <w:t>סיירא</w:t>
      </w:r>
      <w:r w:rsidR="009C3CB4" w:rsidRPr="00270114">
        <w:rPr>
          <w:rFonts w:ascii="FbShefa" w:hAnsi="FbShefa"/>
          <w:sz w:val="11"/>
          <w:rtl/>
        </w:rPr>
        <w:t xml:space="preserve"> לארעיה מאורתא</w:t>
      </w:r>
      <w:r>
        <w:rPr>
          <w:rFonts w:ascii="FbShefa" w:hAnsi="FbShefa" w:hint="cs"/>
          <w:sz w:val="11"/>
          <w:rtl/>
        </w:rPr>
        <w:t>.</w:t>
      </w:r>
      <w:r w:rsidR="009C3CB4" w:rsidRPr="00270114">
        <w:rPr>
          <w:rFonts w:ascii="FbShefa" w:hAnsi="FbShefa"/>
          <w:sz w:val="11"/>
          <w:rtl/>
        </w:rPr>
        <w:t xml:space="preserve"> פסידא דפועלים</w:t>
      </w:r>
      <w:r w:rsidR="00980F5A" w:rsidRPr="00270114">
        <w:rPr>
          <w:rFonts w:ascii="FbShefa" w:hAnsi="FbShefa"/>
          <w:sz w:val="11"/>
          <w:rtl/>
        </w:rPr>
        <w:t>.</w:t>
      </w:r>
      <w:r w:rsidR="009C3CB4" w:rsidRPr="00270114">
        <w:rPr>
          <w:rFonts w:ascii="FbShefa" w:hAnsi="FbShefa"/>
          <w:sz w:val="11"/>
          <w:rtl/>
        </w:rPr>
        <w:t xml:space="preserve"> </w:t>
      </w:r>
    </w:p>
    <w:p w14:paraId="13373945" w14:textId="6181ADE9" w:rsidR="00433741" w:rsidRPr="00270114" w:rsidRDefault="00212839" w:rsidP="009C3CB4">
      <w:pPr>
        <w:spacing w:line="240" w:lineRule="auto"/>
        <w:rPr>
          <w:rFonts w:ascii="FbShefa" w:hAnsi="FbShefa"/>
          <w:sz w:val="11"/>
          <w:rtl/>
        </w:rPr>
      </w:pPr>
      <w:r>
        <w:rPr>
          <w:rFonts w:ascii="FbShefa" w:hAnsi="FbShefa" w:hint="cs"/>
          <w:sz w:val="11"/>
          <w:rtl/>
        </w:rPr>
        <w:t>\</w:t>
      </w:r>
      <w:r w:rsidR="009C3CB4" w:rsidRPr="001B3037">
        <w:rPr>
          <w:rFonts w:ascii="FbShefa" w:hAnsi="FbShefa"/>
          <w:b/>
          <w:bCs/>
          <w:color w:val="3B2F2A" w:themeColor="text2" w:themeShade="80"/>
          <w:sz w:val="11"/>
          <w:rtl/>
        </w:rPr>
        <w:t>לא סיירא</w:t>
      </w:r>
      <w:r w:rsidR="009C3CB4" w:rsidRPr="00270114">
        <w:rPr>
          <w:rFonts w:ascii="FbShefa" w:hAnsi="FbShefa"/>
          <w:sz w:val="11"/>
          <w:rtl/>
        </w:rPr>
        <w:t xml:space="preserve"> לארעיה מאורתא</w:t>
      </w:r>
      <w:r>
        <w:rPr>
          <w:rFonts w:ascii="FbShefa" w:hAnsi="FbShefa" w:hint="cs"/>
          <w:sz w:val="11"/>
          <w:rtl/>
        </w:rPr>
        <w:t>.</w:t>
      </w:r>
      <w:r w:rsidR="009C3CB4" w:rsidRPr="00270114">
        <w:rPr>
          <w:rFonts w:ascii="FbShefa" w:hAnsi="FbShefa"/>
          <w:sz w:val="11"/>
          <w:rtl/>
        </w:rPr>
        <w:t xml:space="preserve"> פסידא דבעל הבית</w:t>
      </w:r>
      <w:r>
        <w:rPr>
          <w:rFonts w:ascii="FbShefa" w:hAnsi="FbShefa" w:hint="cs"/>
          <w:sz w:val="11"/>
          <w:rtl/>
        </w:rPr>
        <w:t>.</w:t>
      </w:r>
      <w:r w:rsidR="009C3CB4" w:rsidRPr="00270114">
        <w:rPr>
          <w:rFonts w:ascii="FbShefa" w:hAnsi="FbShefa"/>
          <w:sz w:val="11"/>
          <w:rtl/>
        </w:rPr>
        <w:t xml:space="preserve"> </w:t>
      </w:r>
      <w:r>
        <w:rPr>
          <w:rFonts w:ascii="FbShefa" w:hAnsi="FbShefa" w:hint="cs"/>
          <w:sz w:val="11"/>
          <w:rtl/>
        </w:rPr>
        <w:t>\</w:t>
      </w:r>
      <w:r w:rsidR="009C3CB4" w:rsidRPr="00270114">
        <w:rPr>
          <w:rFonts w:ascii="FbShefa" w:hAnsi="FbShefa"/>
          <w:sz w:val="11"/>
          <w:rtl/>
        </w:rPr>
        <w:t xml:space="preserve">ויהיב להו </w:t>
      </w:r>
      <w:r>
        <w:rPr>
          <w:rFonts w:ascii="FbShefa" w:hAnsi="FbShefa" w:hint="cs"/>
          <w:sz w:val="11"/>
          <w:rtl/>
        </w:rPr>
        <w:t>.</w:t>
      </w:r>
      <w:r w:rsidR="009C3CB4" w:rsidRPr="00270114">
        <w:rPr>
          <w:rFonts w:ascii="FbShefa" w:hAnsi="FbShefa"/>
          <w:sz w:val="11"/>
          <w:rtl/>
        </w:rPr>
        <w:t>כפועל בטל</w:t>
      </w:r>
      <w:r w:rsidR="00980F5A" w:rsidRPr="00270114">
        <w:rPr>
          <w:rFonts w:ascii="FbShefa" w:hAnsi="FbShefa"/>
          <w:sz w:val="11"/>
          <w:rtl/>
        </w:rPr>
        <w:t>.</w:t>
      </w:r>
    </w:p>
    <w:p w14:paraId="56E60B9E" w14:textId="77777777" w:rsidR="00753C9F" w:rsidRDefault="00753C9F" w:rsidP="009C3CB4">
      <w:pPr>
        <w:spacing w:line="240" w:lineRule="auto"/>
        <w:rPr>
          <w:rFonts w:ascii="FbShefa" w:hAnsi="FbShefa"/>
          <w:b/>
          <w:bCs/>
          <w:color w:val="3B2F2A" w:themeColor="text2" w:themeShade="80"/>
          <w:sz w:val="11"/>
          <w:rtl/>
        </w:rPr>
      </w:pPr>
    </w:p>
    <w:p w14:paraId="4019A74E" w14:textId="77777777" w:rsidR="00753C9F" w:rsidRDefault="009C3CB4" w:rsidP="00753C9F">
      <w:pPr>
        <w:pStyle w:val="3"/>
        <w:rPr>
          <w:rtl/>
        </w:rPr>
      </w:pPr>
      <w:r w:rsidRPr="001B3037">
        <w:rPr>
          <w:rtl/>
        </w:rPr>
        <w:t>אגורי לדוולא</w:t>
      </w:r>
      <w:r w:rsidR="00753C9F">
        <w:rPr>
          <w:rFonts w:hint="cs"/>
          <w:rtl/>
        </w:rPr>
        <w:t>:</w:t>
      </w:r>
    </w:p>
    <w:p w14:paraId="1271781B" w14:textId="77777777" w:rsidR="00753C9F"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ואתא מטרא</w:t>
      </w:r>
      <w:r w:rsidRPr="00270114">
        <w:rPr>
          <w:rFonts w:ascii="FbShefa" w:hAnsi="FbShefa"/>
          <w:sz w:val="11"/>
          <w:rtl/>
        </w:rPr>
        <w:t xml:space="preserve"> </w:t>
      </w:r>
      <w:r w:rsidR="00753C9F">
        <w:rPr>
          <w:rFonts w:ascii="FbShefa" w:hAnsi="FbShefa" w:hint="cs"/>
          <w:sz w:val="11"/>
          <w:rtl/>
        </w:rPr>
        <w:t>.</w:t>
      </w:r>
      <w:r w:rsidRPr="00270114">
        <w:rPr>
          <w:rFonts w:ascii="FbShefa" w:hAnsi="FbShefa"/>
          <w:sz w:val="11"/>
          <w:rtl/>
        </w:rPr>
        <w:t xml:space="preserve"> פסידא דפועלים</w:t>
      </w:r>
      <w:r w:rsidR="00980F5A" w:rsidRPr="00270114">
        <w:rPr>
          <w:rFonts w:ascii="FbShefa" w:hAnsi="FbShefa"/>
          <w:sz w:val="11"/>
          <w:rtl/>
        </w:rPr>
        <w:t>.</w:t>
      </w:r>
      <w:r w:rsidRPr="00270114">
        <w:rPr>
          <w:rFonts w:ascii="FbShefa" w:hAnsi="FbShefa"/>
          <w:sz w:val="11"/>
          <w:rtl/>
        </w:rPr>
        <w:t xml:space="preserve"> </w:t>
      </w:r>
    </w:p>
    <w:p w14:paraId="409DE6F8" w14:textId="31A7E8E1"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אתא נהרא</w:t>
      </w:r>
      <w:r w:rsidR="00753C9F">
        <w:rPr>
          <w:rFonts w:ascii="FbShefa" w:hAnsi="FbShefa" w:hint="cs"/>
          <w:b/>
          <w:bCs/>
          <w:color w:val="3B2F2A" w:themeColor="text2" w:themeShade="80"/>
          <w:sz w:val="11"/>
          <w:rtl/>
        </w:rPr>
        <w:t>.</w:t>
      </w:r>
      <w:r w:rsidRPr="00270114">
        <w:rPr>
          <w:rFonts w:ascii="FbShefa" w:hAnsi="FbShefa"/>
          <w:sz w:val="11"/>
          <w:rtl/>
        </w:rPr>
        <w:t xml:space="preserve"> פסידא דבעל הבית, ויהיב להו כפועל בטל</w:t>
      </w:r>
      <w:r w:rsidR="00980F5A" w:rsidRPr="00270114">
        <w:rPr>
          <w:rFonts w:ascii="FbShefa" w:hAnsi="FbShefa"/>
          <w:sz w:val="11"/>
          <w:rtl/>
        </w:rPr>
        <w:t>.</w:t>
      </w:r>
    </w:p>
    <w:p w14:paraId="4BEB1EB3" w14:textId="77777777" w:rsidR="00753C9F" w:rsidRDefault="00753C9F" w:rsidP="009C3CB4">
      <w:pPr>
        <w:spacing w:line="240" w:lineRule="auto"/>
        <w:rPr>
          <w:rFonts w:ascii="FbShefa" w:hAnsi="FbShefa"/>
          <w:b/>
          <w:bCs/>
          <w:color w:val="3B2F2A" w:themeColor="text2" w:themeShade="80"/>
          <w:sz w:val="11"/>
          <w:rtl/>
        </w:rPr>
      </w:pPr>
    </w:p>
    <w:p w14:paraId="44D7B1EC" w14:textId="77777777" w:rsidR="00753C9F" w:rsidRDefault="009C3CB4" w:rsidP="00753C9F">
      <w:pPr>
        <w:pStyle w:val="3"/>
        <w:rPr>
          <w:rtl/>
        </w:rPr>
      </w:pPr>
      <w:r w:rsidRPr="001B3037">
        <w:rPr>
          <w:rtl/>
        </w:rPr>
        <w:t>אגורי לדוולא</w:t>
      </w:r>
      <w:r w:rsidR="00753C9F">
        <w:rPr>
          <w:rFonts w:hint="cs"/>
          <w:rtl/>
        </w:rPr>
        <w:t>:</w:t>
      </w:r>
    </w:p>
    <w:p w14:paraId="318C50B6" w14:textId="77777777" w:rsidR="00B65A60" w:rsidRPr="00B65A60" w:rsidRDefault="00B65A60" w:rsidP="009C3CB4">
      <w:pPr>
        <w:spacing w:line="240" w:lineRule="auto"/>
        <w:rPr>
          <w:rtl/>
        </w:rPr>
      </w:pPr>
      <w:r w:rsidRPr="00B65A60">
        <w:rPr>
          <w:rFonts w:hint="cs"/>
          <w:rtl/>
        </w:rPr>
        <w:t>\</w:t>
      </w:r>
      <w:r w:rsidR="009C3CB4" w:rsidRPr="00B65A60">
        <w:rPr>
          <w:rtl/>
        </w:rPr>
        <w:t xml:space="preserve">ופסק נהרא </w:t>
      </w:r>
      <w:r w:rsidRPr="00B65A60">
        <w:rPr>
          <w:rFonts w:hint="cs"/>
          <w:rtl/>
        </w:rPr>
        <w:t>.</w:t>
      </w:r>
      <w:r w:rsidR="009C3CB4" w:rsidRPr="00B65A60">
        <w:rPr>
          <w:rtl/>
        </w:rPr>
        <w:t>בפלגא דיומא</w:t>
      </w:r>
      <w:r w:rsidR="00980F5A" w:rsidRPr="00B65A60">
        <w:rPr>
          <w:rtl/>
        </w:rPr>
        <w:t>.</w:t>
      </w:r>
      <w:r w:rsidR="009C3CB4" w:rsidRPr="00B65A60">
        <w:rPr>
          <w:rtl/>
        </w:rPr>
        <w:t xml:space="preserve"> </w:t>
      </w:r>
    </w:p>
    <w:p w14:paraId="6013869C" w14:textId="77777777" w:rsidR="00B65A60" w:rsidRDefault="00B65A60"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אי לא עביד דפסיק </w:t>
      </w:r>
      <w:r>
        <w:rPr>
          <w:rFonts w:ascii="FbShefa" w:hAnsi="FbShefa" w:hint="cs"/>
          <w:sz w:val="11"/>
          <w:rtl/>
        </w:rPr>
        <w:t>.</w:t>
      </w:r>
      <w:r w:rsidR="009C3CB4" w:rsidRPr="00270114">
        <w:rPr>
          <w:rFonts w:ascii="FbShefa" w:hAnsi="FbShefa"/>
          <w:sz w:val="11"/>
          <w:rtl/>
        </w:rPr>
        <w:t>פסידא דפועלים</w:t>
      </w:r>
      <w:r w:rsidR="00980F5A" w:rsidRPr="00270114">
        <w:rPr>
          <w:rFonts w:ascii="FbShefa" w:hAnsi="FbShefa"/>
          <w:sz w:val="11"/>
          <w:rtl/>
        </w:rPr>
        <w:t>.</w:t>
      </w:r>
      <w:r w:rsidR="009C3CB4" w:rsidRPr="00270114">
        <w:rPr>
          <w:rFonts w:ascii="FbShefa" w:hAnsi="FbShefa"/>
          <w:sz w:val="11"/>
          <w:rtl/>
        </w:rPr>
        <w:t xml:space="preserve"> </w:t>
      </w:r>
    </w:p>
    <w:p w14:paraId="47CFBDDD" w14:textId="77777777" w:rsidR="00B65A60" w:rsidRDefault="00B65A60" w:rsidP="009C3CB4">
      <w:pPr>
        <w:spacing w:line="240" w:lineRule="auto"/>
        <w:rPr>
          <w:rFonts w:ascii="FbShefa" w:hAnsi="FbShefa"/>
          <w:sz w:val="11"/>
          <w:rtl/>
        </w:rPr>
      </w:pPr>
    </w:p>
    <w:p w14:paraId="2EB6D841" w14:textId="77777777" w:rsidR="00B65A60" w:rsidRDefault="00B65A60"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עביד דפסיק</w:t>
      </w:r>
      <w:r>
        <w:rPr>
          <w:rFonts w:ascii="FbShefa" w:hAnsi="FbShefa" w:hint="cs"/>
          <w:sz w:val="11"/>
          <w:rtl/>
        </w:rPr>
        <w:t xml:space="preserve"> ו</w:t>
      </w:r>
      <w:r w:rsidR="009C3CB4" w:rsidRPr="00270114">
        <w:rPr>
          <w:rFonts w:ascii="FbShefa" w:hAnsi="FbShefa"/>
          <w:sz w:val="11"/>
          <w:rtl/>
        </w:rPr>
        <w:t xml:space="preserve">בני מתא </w:t>
      </w:r>
      <w:r>
        <w:rPr>
          <w:rFonts w:ascii="FbShefa" w:hAnsi="FbShefa" w:hint="cs"/>
          <w:sz w:val="11"/>
          <w:rtl/>
        </w:rPr>
        <w:t>.</w:t>
      </w:r>
      <w:r w:rsidR="009C3CB4" w:rsidRPr="00270114">
        <w:rPr>
          <w:rFonts w:ascii="FbShefa" w:hAnsi="FbShefa"/>
          <w:sz w:val="11"/>
          <w:rtl/>
        </w:rPr>
        <w:t xml:space="preserve"> פסידא דפועלים</w:t>
      </w:r>
      <w:r>
        <w:rPr>
          <w:rFonts w:ascii="FbShefa" w:hAnsi="FbShefa" w:hint="cs"/>
          <w:sz w:val="11"/>
          <w:rtl/>
        </w:rPr>
        <w:t>.</w:t>
      </w:r>
    </w:p>
    <w:p w14:paraId="5283E4C3" w14:textId="274089D7" w:rsidR="00433741" w:rsidRPr="00270114" w:rsidRDefault="00B65A60"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לאו בני מתא </w:t>
      </w:r>
      <w:r>
        <w:rPr>
          <w:rFonts w:ascii="FbShefa" w:hAnsi="FbShefa" w:hint="cs"/>
          <w:sz w:val="11"/>
          <w:rtl/>
        </w:rPr>
        <w:t>.</w:t>
      </w:r>
      <w:r w:rsidR="009C3CB4" w:rsidRPr="00270114">
        <w:rPr>
          <w:rFonts w:ascii="FbShefa" w:hAnsi="FbShefa"/>
          <w:sz w:val="11"/>
          <w:rtl/>
        </w:rPr>
        <w:t xml:space="preserve"> פסידא דבעל הבית</w:t>
      </w:r>
      <w:r w:rsidR="00980F5A" w:rsidRPr="00270114">
        <w:rPr>
          <w:rFonts w:ascii="FbShefa" w:hAnsi="FbShefa"/>
          <w:sz w:val="11"/>
          <w:rtl/>
        </w:rPr>
        <w:t>.</w:t>
      </w:r>
    </w:p>
    <w:p w14:paraId="072FB451" w14:textId="77777777" w:rsidR="00B65A60" w:rsidRDefault="00B65A60" w:rsidP="009C3CB4">
      <w:pPr>
        <w:spacing w:line="240" w:lineRule="auto"/>
        <w:rPr>
          <w:rFonts w:ascii="FbShefa" w:hAnsi="FbShefa"/>
          <w:b/>
          <w:bCs/>
          <w:color w:val="3B2F2A" w:themeColor="text2" w:themeShade="80"/>
          <w:sz w:val="11"/>
          <w:rtl/>
        </w:rPr>
      </w:pPr>
    </w:p>
    <w:p w14:paraId="00759D43" w14:textId="77777777" w:rsidR="00B65A60" w:rsidRDefault="009C3CB4" w:rsidP="00B65A60">
      <w:pPr>
        <w:pStyle w:val="3"/>
        <w:rPr>
          <w:rtl/>
        </w:rPr>
      </w:pPr>
      <w:r w:rsidRPr="001B3037">
        <w:rPr>
          <w:rtl/>
        </w:rPr>
        <w:t>אגורי לעבידתא ושלים עבידתא בפלגא דיומא</w:t>
      </w:r>
      <w:r w:rsidR="00B65A60">
        <w:rPr>
          <w:rFonts w:hint="cs"/>
          <w:rtl/>
        </w:rPr>
        <w:t>:</w:t>
      </w:r>
    </w:p>
    <w:p w14:paraId="51D5C914" w14:textId="77777777" w:rsidR="00B65A60" w:rsidRDefault="00B65A60"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אי אית ליה עבידתא דניחא מינה </w:t>
      </w:r>
      <w:r>
        <w:rPr>
          <w:rFonts w:ascii="FbShefa" w:hAnsi="FbShefa" w:hint="cs"/>
          <w:sz w:val="11"/>
          <w:rtl/>
        </w:rPr>
        <w:t>.</w:t>
      </w:r>
      <w:r w:rsidR="009C3CB4" w:rsidRPr="00270114">
        <w:rPr>
          <w:rFonts w:ascii="FbShefa" w:hAnsi="FbShefa"/>
          <w:sz w:val="11"/>
          <w:rtl/>
        </w:rPr>
        <w:t xml:space="preserve"> יהיב להו</w:t>
      </w:r>
      <w:r>
        <w:rPr>
          <w:rFonts w:ascii="FbShefa" w:hAnsi="FbShefa" w:hint="cs"/>
          <w:sz w:val="11"/>
          <w:rtl/>
        </w:rPr>
        <w:t>.</w:t>
      </w:r>
    </w:p>
    <w:p w14:paraId="5EF08EB4" w14:textId="1F204ED8" w:rsidR="00B65A60" w:rsidRDefault="00B65A60"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אי נמי </w:t>
      </w:r>
      <w:r>
        <w:rPr>
          <w:rFonts w:ascii="FbShefa" w:hAnsi="FbShefa" w:hint="cs"/>
          <w:sz w:val="11"/>
          <w:rtl/>
        </w:rPr>
        <w:t xml:space="preserve">. עבודה </w:t>
      </w:r>
      <w:r w:rsidR="009C3CB4" w:rsidRPr="00270114">
        <w:rPr>
          <w:rFonts w:ascii="FbShefa" w:hAnsi="FbShefa"/>
          <w:sz w:val="11"/>
          <w:rtl/>
        </w:rPr>
        <w:t xml:space="preserve">דכותה </w:t>
      </w:r>
      <w:r>
        <w:rPr>
          <w:rFonts w:ascii="FbShefa" w:hAnsi="FbShefa" w:hint="cs"/>
          <w:sz w:val="11"/>
          <w:rtl/>
        </w:rPr>
        <w:t>.</w:t>
      </w:r>
      <w:r w:rsidR="009C3CB4" w:rsidRPr="00270114">
        <w:rPr>
          <w:rFonts w:ascii="FbShefa" w:hAnsi="FbShefa"/>
          <w:sz w:val="11"/>
          <w:rtl/>
        </w:rPr>
        <w:t>מפקד להו</w:t>
      </w:r>
      <w:r>
        <w:rPr>
          <w:rFonts w:ascii="FbShefa" w:hAnsi="FbShefa" w:hint="cs"/>
          <w:sz w:val="11"/>
          <w:rtl/>
        </w:rPr>
        <w:t>.</w:t>
      </w:r>
    </w:p>
    <w:p w14:paraId="63BBCD3F" w14:textId="77777777" w:rsidR="00B65A60" w:rsidRDefault="00B65A60"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דקשה מינה </w:t>
      </w:r>
      <w:r>
        <w:rPr>
          <w:rFonts w:ascii="FbShefa" w:hAnsi="FbShefa" w:hint="cs"/>
          <w:sz w:val="11"/>
          <w:rtl/>
        </w:rPr>
        <w:t>.</w:t>
      </w:r>
      <w:r w:rsidR="009C3CB4" w:rsidRPr="00270114">
        <w:rPr>
          <w:rFonts w:ascii="FbShefa" w:hAnsi="FbShefa"/>
          <w:sz w:val="11"/>
          <w:rtl/>
        </w:rPr>
        <w:t xml:space="preserve"> לא מפקד להו, ונותן להם שכרן משלם</w:t>
      </w:r>
      <w:r w:rsidR="00980F5A" w:rsidRPr="00270114">
        <w:rPr>
          <w:rFonts w:ascii="FbShefa" w:hAnsi="FbShefa"/>
          <w:sz w:val="11"/>
          <w:rtl/>
        </w:rPr>
        <w:t>.</w:t>
      </w:r>
      <w:r w:rsidR="009C3CB4" w:rsidRPr="00270114">
        <w:rPr>
          <w:rFonts w:ascii="FbShefa" w:hAnsi="FbShefa"/>
          <w:sz w:val="11"/>
          <w:rtl/>
        </w:rPr>
        <w:t xml:space="preserve"> </w:t>
      </w:r>
    </w:p>
    <w:p w14:paraId="29D3BF31" w14:textId="77777777" w:rsidR="00B65A60" w:rsidRDefault="00B65A60" w:rsidP="009C3CB4">
      <w:pPr>
        <w:spacing w:line="240" w:lineRule="auto"/>
        <w:rPr>
          <w:rFonts w:ascii="FbShefa" w:hAnsi="FbShefa"/>
          <w:sz w:val="11"/>
          <w:rtl/>
        </w:rPr>
      </w:pPr>
    </w:p>
    <w:p w14:paraId="1D1E1A53" w14:textId="77777777" w:rsidR="00B65A60" w:rsidRDefault="00B65A60" w:rsidP="009C3CB4">
      <w:pPr>
        <w:spacing w:line="240" w:lineRule="auto"/>
        <w:rPr>
          <w:rFonts w:ascii="FbShefa" w:hAnsi="FbShefa"/>
          <w:sz w:val="11"/>
          <w:rtl/>
        </w:rPr>
      </w:pPr>
      <w:r>
        <w:rPr>
          <w:rFonts w:ascii="FbShefa" w:hAnsi="FbShefa" w:hint="cs"/>
          <w:sz w:val="11"/>
          <w:rtl/>
        </w:rPr>
        <w:t xml:space="preserve">\שאלה. </w:t>
      </w:r>
      <w:r w:rsidR="009C3CB4" w:rsidRPr="00270114">
        <w:rPr>
          <w:rFonts w:ascii="FbShefa" w:hAnsi="FbShefa"/>
          <w:sz w:val="11"/>
          <w:rtl/>
        </w:rPr>
        <w:t>וליתיב להו כפועל בטל</w:t>
      </w:r>
      <w:r>
        <w:rPr>
          <w:rFonts w:ascii="FbShefa" w:hAnsi="FbShefa" w:hint="cs"/>
          <w:sz w:val="11"/>
          <w:rtl/>
        </w:rPr>
        <w:t>.</w:t>
      </w:r>
    </w:p>
    <w:p w14:paraId="7D67CE18" w14:textId="2C5317B7" w:rsidR="00433741" w:rsidRPr="00270114" w:rsidRDefault="00B65A60" w:rsidP="009C3CB4">
      <w:pPr>
        <w:spacing w:line="240" w:lineRule="auto"/>
        <w:rPr>
          <w:rFonts w:ascii="FbShefa" w:hAnsi="FbShefa"/>
          <w:sz w:val="11"/>
          <w:rtl/>
        </w:rPr>
      </w:pPr>
      <w:r>
        <w:rPr>
          <w:rFonts w:ascii="FbShefa" w:hAnsi="FbShefa" w:hint="cs"/>
          <w:sz w:val="11"/>
          <w:rtl/>
        </w:rPr>
        <w:t xml:space="preserve">\תשובה. </w:t>
      </w:r>
      <w:r w:rsidR="009C3CB4" w:rsidRPr="00270114">
        <w:rPr>
          <w:rFonts w:ascii="FbShefa" w:hAnsi="FbShefa"/>
          <w:sz w:val="11"/>
          <w:rtl/>
        </w:rPr>
        <w:t>כגון באכלושי דמחוזא, דאי לא עבדי חלשי</w:t>
      </w:r>
      <w:r w:rsidR="00980F5A" w:rsidRPr="00270114">
        <w:rPr>
          <w:rFonts w:ascii="FbShefa" w:hAnsi="FbShefa"/>
          <w:sz w:val="11"/>
          <w:rtl/>
        </w:rPr>
        <w:t>.</w:t>
      </w:r>
    </w:p>
    <w:p w14:paraId="7475CF99" w14:textId="28EBE974" w:rsidR="009C3CB4" w:rsidRDefault="009C3CB4" w:rsidP="009C3CB4">
      <w:pPr>
        <w:rPr>
          <w:rFonts w:ascii="FbShefa" w:hAnsi="FbShefa"/>
          <w:rtl/>
        </w:rPr>
      </w:pPr>
    </w:p>
    <w:p w14:paraId="3A6BED84" w14:textId="447226B7" w:rsidR="004F1159" w:rsidRDefault="004F1159" w:rsidP="004F1159">
      <w:pPr>
        <w:pStyle w:val="2"/>
        <w:rPr>
          <w:rtl/>
        </w:rPr>
      </w:pPr>
      <w:r>
        <w:rPr>
          <w:rFonts w:hint="cs"/>
          <w:rtl/>
        </w:rPr>
        <w:t>פועלים שחזרו באמצע היום</w:t>
      </w:r>
    </w:p>
    <w:p w14:paraId="3439B3D6" w14:textId="3F2FF8B9" w:rsidR="004F1159" w:rsidRPr="004F1159" w:rsidRDefault="004F1159" w:rsidP="004F1159">
      <w:pPr>
        <w:pStyle w:val="3"/>
        <w:rPr>
          <w:rtl/>
        </w:rPr>
      </w:pPr>
      <w:r>
        <w:rPr>
          <w:rFonts w:hint="cs"/>
          <w:rtl/>
        </w:rPr>
        <w:t>דעת רבנן:</w:t>
      </w:r>
    </w:p>
    <w:p w14:paraId="66AA15C5" w14:textId="1F014FDF" w:rsidR="009C3CB4" w:rsidRPr="00270114" w:rsidRDefault="004F1159" w:rsidP="004F1159">
      <w:pPr>
        <w:rPr>
          <w:rtl/>
        </w:rPr>
      </w:pPr>
      <w:r>
        <w:rPr>
          <w:rFonts w:hint="cs"/>
          <w:rtl/>
        </w:rPr>
        <w:t>\</w:t>
      </w:r>
      <w:r w:rsidR="009C3CB4" w:rsidRPr="00270114">
        <w:rPr>
          <w:rtl/>
        </w:rPr>
        <w:t xml:space="preserve">שמין להם </w:t>
      </w:r>
      <w:r>
        <w:rPr>
          <w:rFonts w:hint="cs"/>
          <w:rtl/>
        </w:rPr>
        <w:t>.</w:t>
      </w:r>
      <w:r w:rsidR="009C3CB4" w:rsidRPr="00270114">
        <w:rPr>
          <w:rtl/>
        </w:rPr>
        <w:t>את מה שעשו</w:t>
      </w:r>
      <w:r>
        <w:rPr>
          <w:rFonts w:hint="cs"/>
          <w:rtl/>
        </w:rPr>
        <w:t>.</w:t>
      </w:r>
    </w:p>
    <w:p w14:paraId="327244A7" w14:textId="0F0A99EF" w:rsidR="00433741" w:rsidRPr="00270114" w:rsidRDefault="004F1159"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 xml:space="preserve">קסברי </w:t>
      </w:r>
      <w:r>
        <w:rPr>
          <w:rFonts w:ascii="FbShefa" w:hAnsi="FbShefa" w:hint="cs"/>
          <w:b/>
          <w:bCs/>
          <w:color w:val="3B2F2A" w:themeColor="text2" w:themeShade="80"/>
          <w:sz w:val="11"/>
          <w:rtl/>
        </w:rPr>
        <w:t>.</w:t>
      </w:r>
      <w:r w:rsidR="009C3CB4" w:rsidRPr="00270114">
        <w:rPr>
          <w:rFonts w:ascii="FbShefa" w:hAnsi="FbShefa"/>
          <w:sz w:val="11"/>
          <w:rtl/>
        </w:rPr>
        <w:t xml:space="preserve"> יד פועל על העליונה</w:t>
      </w:r>
      <w:r w:rsidR="00980F5A" w:rsidRPr="00270114">
        <w:rPr>
          <w:rFonts w:ascii="FbShefa" w:hAnsi="FbShefa"/>
          <w:sz w:val="11"/>
          <w:rtl/>
        </w:rPr>
        <w:t>.</w:t>
      </w:r>
    </w:p>
    <w:p w14:paraId="03656127" w14:textId="77777777" w:rsidR="007F37A0" w:rsidRDefault="007F37A0" w:rsidP="009C3CB4">
      <w:pPr>
        <w:spacing w:line="240" w:lineRule="auto"/>
        <w:rPr>
          <w:rFonts w:ascii="FbShefa" w:hAnsi="FbShefa"/>
          <w:b/>
          <w:bCs/>
          <w:color w:val="3B2F2A" w:themeColor="text2" w:themeShade="80"/>
          <w:sz w:val="11"/>
          <w:rtl/>
        </w:rPr>
      </w:pPr>
    </w:p>
    <w:p w14:paraId="594AD8CA" w14:textId="0B88D4D2" w:rsidR="004F1159" w:rsidRDefault="007F37A0" w:rsidP="007F37A0">
      <w:pPr>
        <w:spacing w:line="240" w:lineRule="auto"/>
        <w:rPr>
          <w:rFonts w:ascii="FbShefa" w:hAnsi="FbShefa"/>
          <w:sz w:val="11"/>
          <w:rtl/>
        </w:rPr>
      </w:pPr>
      <w:r>
        <w:rPr>
          <w:rFonts w:ascii="FbShefa" w:hAnsi="FbShefa" w:hint="cs"/>
          <w:b/>
          <w:bCs/>
          <w:color w:val="3B2F2A" w:themeColor="text2" w:themeShade="80"/>
          <w:sz w:val="11"/>
          <w:rtl/>
        </w:rPr>
        <w:t xml:space="preserve">כגון. </w:t>
      </w:r>
      <w:r w:rsidR="009C3CB4" w:rsidRPr="00270114">
        <w:rPr>
          <w:rFonts w:ascii="FbShefa" w:hAnsi="FbShefa"/>
          <w:sz w:val="11"/>
          <w:rtl/>
        </w:rPr>
        <w:t>דאייקר עבידתא ואימרו פועלים, ואזל בעל הבית ופייסינהו</w:t>
      </w:r>
      <w:r w:rsidR="00980F5A" w:rsidRPr="00270114">
        <w:rPr>
          <w:rFonts w:ascii="FbShefa" w:hAnsi="FbShefa"/>
          <w:sz w:val="11"/>
          <w:rtl/>
        </w:rPr>
        <w:t>.</w:t>
      </w:r>
      <w:r w:rsidR="009C3CB4" w:rsidRPr="00270114">
        <w:rPr>
          <w:rFonts w:ascii="FbShefa" w:hAnsi="FbShefa"/>
          <w:sz w:val="11"/>
          <w:rtl/>
        </w:rPr>
        <w:t xml:space="preserve"> </w:t>
      </w:r>
    </w:p>
    <w:p w14:paraId="698632DB" w14:textId="77777777" w:rsidR="004F1159"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מהו דתימא</w:t>
      </w:r>
      <w:r w:rsidR="004F1159">
        <w:rPr>
          <w:rFonts w:ascii="FbShefa" w:hAnsi="FbShefa" w:hint="cs"/>
          <w:b/>
          <w:bCs/>
          <w:color w:val="3B2F2A" w:themeColor="text2" w:themeShade="80"/>
          <w:sz w:val="11"/>
          <w:rtl/>
        </w:rPr>
        <w:t>.</w:t>
      </w:r>
      <w:r w:rsidRPr="00270114">
        <w:rPr>
          <w:rFonts w:ascii="FbShefa" w:hAnsi="FbShefa"/>
          <w:sz w:val="11"/>
          <w:rtl/>
        </w:rPr>
        <w:t xml:space="preserve"> אדעתא דטפת לן אאגרא</w:t>
      </w:r>
      <w:r w:rsidR="004F1159">
        <w:rPr>
          <w:rFonts w:ascii="FbShefa" w:hAnsi="FbShefa" w:hint="cs"/>
          <w:sz w:val="11"/>
          <w:rtl/>
        </w:rPr>
        <w:t>.</w:t>
      </w:r>
    </w:p>
    <w:p w14:paraId="1CFF7893" w14:textId="7BB3801A" w:rsidR="00433741" w:rsidRPr="00270114" w:rsidRDefault="004F1159"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ק</w:t>
      </w:r>
      <w:r>
        <w:rPr>
          <w:rFonts w:ascii="FbShefa" w:hAnsi="FbShefa" w:hint="cs"/>
          <w:b/>
          <w:bCs/>
          <w:color w:val="3B2F2A" w:themeColor="text2" w:themeShade="80"/>
          <w:sz w:val="11"/>
          <w:rtl/>
        </w:rPr>
        <w:t>מ"ל.</w:t>
      </w:r>
      <w:r w:rsidR="009C3CB4" w:rsidRPr="00270114">
        <w:rPr>
          <w:rFonts w:ascii="FbShefa" w:hAnsi="FbShefa"/>
          <w:sz w:val="11"/>
          <w:rtl/>
        </w:rPr>
        <w:t xml:space="preserve"> אדעתא דטרחנא לכו באכילה ושתיה</w:t>
      </w:r>
      <w:r w:rsidR="00980F5A" w:rsidRPr="00270114">
        <w:rPr>
          <w:rFonts w:ascii="FbShefa" w:hAnsi="FbShefa"/>
          <w:sz w:val="11"/>
          <w:rtl/>
        </w:rPr>
        <w:t>.</w:t>
      </w:r>
    </w:p>
    <w:p w14:paraId="6BAE468D" w14:textId="2748555C" w:rsidR="009C3CB4" w:rsidRPr="00270114" w:rsidRDefault="009C3CB4" w:rsidP="009C3CB4">
      <w:pPr>
        <w:spacing w:line="240" w:lineRule="auto"/>
        <w:rPr>
          <w:rFonts w:ascii="FbShefa" w:hAnsi="FbShefa"/>
          <w:sz w:val="11"/>
          <w:rtl/>
        </w:rPr>
      </w:pPr>
    </w:p>
    <w:p w14:paraId="4555F729" w14:textId="77777777" w:rsidR="007F37A0" w:rsidRDefault="007F37A0" w:rsidP="009C3CB4">
      <w:pPr>
        <w:spacing w:line="240" w:lineRule="auto"/>
        <w:rPr>
          <w:rFonts w:ascii="FbShefa" w:hAnsi="FbShefa"/>
          <w:sz w:val="11"/>
          <w:rtl/>
        </w:rPr>
      </w:pPr>
      <w:r>
        <w:rPr>
          <w:rFonts w:ascii="FbShefa" w:hAnsi="FbShefa" w:hint="cs"/>
          <w:b/>
          <w:bCs/>
          <w:color w:val="3B2F2A" w:themeColor="text2" w:themeShade="80"/>
          <w:sz w:val="11"/>
          <w:rtl/>
        </w:rPr>
        <w:t xml:space="preserve">או כגון. </w:t>
      </w:r>
      <w:r w:rsidR="009C3CB4" w:rsidRPr="00270114">
        <w:rPr>
          <w:rFonts w:ascii="FbShefa" w:hAnsi="FbShefa"/>
          <w:sz w:val="11"/>
          <w:rtl/>
        </w:rPr>
        <w:t>דזל עבידתא מעיקרא, ואגרינהו בטפי זוזא, ולסוף אייקר עבידתא</w:t>
      </w:r>
      <w:r>
        <w:rPr>
          <w:rFonts w:ascii="FbShefa" w:hAnsi="FbShefa" w:hint="cs"/>
          <w:sz w:val="11"/>
          <w:rtl/>
        </w:rPr>
        <w:t>.</w:t>
      </w:r>
    </w:p>
    <w:p w14:paraId="56C80B6F" w14:textId="77777777" w:rsidR="007F37A0"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מהו דתימא</w:t>
      </w:r>
      <w:r w:rsidR="007F37A0">
        <w:rPr>
          <w:rFonts w:ascii="FbShefa" w:hAnsi="FbShefa" w:hint="cs"/>
          <w:b/>
          <w:bCs/>
          <w:color w:val="3B2F2A" w:themeColor="text2" w:themeShade="80"/>
          <w:sz w:val="11"/>
          <w:rtl/>
        </w:rPr>
        <w:t>.</w:t>
      </w:r>
      <w:r w:rsidRPr="00270114">
        <w:rPr>
          <w:rFonts w:ascii="FbShefa" w:hAnsi="FbShefa"/>
          <w:sz w:val="11"/>
          <w:rtl/>
        </w:rPr>
        <w:t xml:space="preserve"> אמרי ליה</w:t>
      </w:r>
      <w:r w:rsidR="007F37A0">
        <w:rPr>
          <w:rFonts w:ascii="FbShefa" w:hAnsi="FbShefa" w:hint="cs"/>
          <w:sz w:val="11"/>
          <w:rtl/>
        </w:rPr>
        <w:t>,</w:t>
      </w:r>
      <w:r w:rsidRPr="00270114">
        <w:rPr>
          <w:rFonts w:ascii="FbShefa" w:hAnsi="FbShefa"/>
          <w:sz w:val="11"/>
          <w:rtl/>
        </w:rPr>
        <w:t xml:space="preserve"> טפי זוזא אמרת לן </w:t>
      </w:r>
      <w:r w:rsidR="007F37A0">
        <w:rPr>
          <w:rFonts w:ascii="FbShefa" w:hAnsi="FbShefa" w:hint="cs"/>
          <w:sz w:val="11"/>
          <w:rtl/>
        </w:rPr>
        <w:t>.</w:t>
      </w:r>
    </w:p>
    <w:p w14:paraId="030300D6" w14:textId="03E5350F" w:rsidR="00433741" w:rsidRPr="00270114" w:rsidRDefault="009C3CB4" w:rsidP="007F37A0">
      <w:pPr>
        <w:spacing w:line="240" w:lineRule="auto"/>
        <w:rPr>
          <w:rFonts w:ascii="FbShefa" w:hAnsi="FbShefa"/>
          <w:sz w:val="11"/>
          <w:rtl/>
        </w:rPr>
      </w:pPr>
      <w:r w:rsidRPr="001B3037">
        <w:rPr>
          <w:rFonts w:ascii="FbShefa" w:hAnsi="FbShefa"/>
          <w:b/>
          <w:bCs/>
          <w:color w:val="3B2F2A" w:themeColor="text2" w:themeShade="80"/>
          <w:sz w:val="11"/>
          <w:rtl/>
        </w:rPr>
        <w:t>ק</w:t>
      </w:r>
      <w:r w:rsidR="007F37A0">
        <w:rPr>
          <w:rFonts w:ascii="FbShefa" w:hAnsi="FbShefa" w:hint="cs"/>
          <w:b/>
          <w:bCs/>
          <w:color w:val="3B2F2A" w:themeColor="text2" w:themeShade="80"/>
          <w:sz w:val="11"/>
          <w:rtl/>
        </w:rPr>
        <w:t>מ"</w:t>
      </w:r>
      <w:r w:rsidRPr="001B3037">
        <w:rPr>
          <w:rFonts w:ascii="FbShefa" w:hAnsi="FbShefa"/>
          <w:b/>
          <w:bCs/>
          <w:color w:val="3B2F2A" w:themeColor="text2" w:themeShade="80"/>
          <w:sz w:val="11"/>
          <w:rtl/>
        </w:rPr>
        <w:t>ל</w:t>
      </w:r>
      <w:r w:rsidR="007F37A0">
        <w:rPr>
          <w:rFonts w:ascii="FbShefa" w:hAnsi="FbShefa" w:hint="cs"/>
          <w:b/>
          <w:bCs/>
          <w:color w:val="3B2F2A" w:themeColor="text2" w:themeShade="80"/>
          <w:sz w:val="11"/>
          <w:rtl/>
        </w:rPr>
        <w:t>.</w:t>
      </w:r>
      <w:r w:rsidRPr="00270114">
        <w:rPr>
          <w:rFonts w:ascii="FbShefa" w:hAnsi="FbShefa"/>
          <w:sz w:val="11"/>
          <w:rtl/>
        </w:rPr>
        <w:t xml:space="preserve"> השתא קים לכו</w:t>
      </w:r>
      <w:r w:rsidR="00980F5A" w:rsidRPr="00270114">
        <w:rPr>
          <w:rFonts w:ascii="FbShefa" w:hAnsi="FbShefa"/>
          <w:sz w:val="11"/>
          <w:rtl/>
        </w:rPr>
        <w:t>.</w:t>
      </w:r>
    </w:p>
    <w:p w14:paraId="41857912" w14:textId="2B374947" w:rsidR="009C3CB4" w:rsidRPr="00270114" w:rsidRDefault="009C3CB4" w:rsidP="009C3CB4">
      <w:pPr>
        <w:spacing w:line="240" w:lineRule="auto"/>
        <w:rPr>
          <w:rFonts w:ascii="FbShefa" w:hAnsi="FbShefa"/>
          <w:sz w:val="11"/>
          <w:rtl/>
        </w:rPr>
      </w:pPr>
    </w:p>
    <w:p w14:paraId="508B78E1" w14:textId="77777777" w:rsidR="007F37A0" w:rsidRDefault="007F37A0" w:rsidP="007F37A0">
      <w:pPr>
        <w:pStyle w:val="3"/>
        <w:rPr>
          <w:rtl/>
        </w:rPr>
      </w:pPr>
      <w:r>
        <w:rPr>
          <w:rFonts w:hint="cs"/>
          <w:rtl/>
        </w:rPr>
        <w:t xml:space="preserve">דעת </w:t>
      </w:r>
      <w:r w:rsidR="009C3CB4" w:rsidRPr="00270114">
        <w:rPr>
          <w:rtl/>
        </w:rPr>
        <w:t xml:space="preserve">רבי דוסא </w:t>
      </w:r>
      <w:r>
        <w:rPr>
          <w:rFonts w:hint="cs"/>
          <w:rtl/>
        </w:rPr>
        <w:t>:</w:t>
      </w:r>
    </w:p>
    <w:p w14:paraId="092E1DF6" w14:textId="77777777" w:rsidR="007F37A0" w:rsidRDefault="007F37A0" w:rsidP="007F37A0">
      <w:pPr>
        <w:rPr>
          <w:rtl/>
        </w:rPr>
      </w:pPr>
      <w:r>
        <w:rPr>
          <w:rFonts w:hint="cs"/>
          <w:rtl/>
        </w:rPr>
        <w:t>\</w:t>
      </w:r>
      <w:r w:rsidR="009C3CB4" w:rsidRPr="007F37A0">
        <w:rPr>
          <w:rtl/>
        </w:rPr>
        <w:t xml:space="preserve">שמין להן </w:t>
      </w:r>
      <w:r>
        <w:rPr>
          <w:rFonts w:hint="cs"/>
          <w:rtl/>
        </w:rPr>
        <w:t>.</w:t>
      </w:r>
      <w:r w:rsidR="009C3CB4" w:rsidRPr="007F37A0">
        <w:rPr>
          <w:rtl/>
        </w:rPr>
        <w:t xml:space="preserve"> מה שעתיד להיעשות</w:t>
      </w:r>
      <w:r>
        <w:rPr>
          <w:rFonts w:hint="cs"/>
          <w:rtl/>
        </w:rPr>
        <w:t>.</w:t>
      </w:r>
    </w:p>
    <w:p w14:paraId="36674AB2" w14:textId="02E07C5E" w:rsidR="00433741" w:rsidRPr="00270114" w:rsidRDefault="007F37A0" w:rsidP="009C3CB4">
      <w:pPr>
        <w:spacing w:line="240" w:lineRule="auto"/>
        <w:rPr>
          <w:rFonts w:ascii="FbShefa" w:hAnsi="FbShefa"/>
          <w:sz w:val="11"/>
          <w:rtl/>
        </w:rPr>
      </w:pPr>
      <w:r>
        <w:rPr>
          <w:rFonts w:hint="cs"/>
          <w:rtl/>
        </w:rPr>
        <w:t>\</w:t>
      </w:r>
      <w:r w:rsidR="009C3CB4" w:rsidRPr="001B3037">
        <w:rPr>
          <w:rFonts w:ascii="FbShefa" w:hAnsi="FbShefa"/>
          <w:b/>
          <w:bCs/>
          <w:color w:val="3B2F2A" w:themeColor="text2" w:themeShade="80"/>
          <w:sz w:val="11"/>
          <w:rtl/>
        </w:rPr>
        <w:t>קסבר</w:t>
      </w:r>
      <w:r>
        <w:rPr>
          <w:rFonts w:ascii="FbShefa" w:hAnsi="FbShefa" w:hint="cs"/>
          <w:b/>
          <w:bCs/>
          <w:color w:val="3B2F2A" w:themeColor="text2" w:themeShade="80"/>
          <w:sz w:val="11"/>
          <w:rtl/>
        </w:rPr>
        <w:t>.</w:t>
      </w:r>
      <w:r w:rsidR="009C3CB4" w:rsidRPr="00270114">
        <w:rPr>
          <w:rFonts w:ascii="FbShefa" w:hAnsi="FbShefa"/>
          <w:sz w:val="11"/>
          <w:rtl/>
        </w:rPr>
        <w:t xml:space="preserve"> יד פועל על התחתונה</w:t>
      </w:r>
      <w:r w:rsidR="00980F5A" w:rsidRPr="00270114">
        <w:rPr>
          <w:rFonts w:ascii="FbShefa" w:hAnsi="FbShefa"/>
          <w:sz w:val="11"/>
          <w:rtl/>
        </w:rPr>
        <w:t>.</w:t>
      </w:r>
    </w:p>
    <w:p w14:paraId="323FB523" w14:textId="77777777" w:rsidR="007F37A0" w:rsidRDefault="007F37A0" w:rsidP="009C3CB4">
      <w:pPr>
        <w:spacing w:line="240" w:lineRule="auto"/>
        <w:rPr>
          <w:rFonts w:ascii="FbShefa" w:hAnsi="FbShefa"/>
          <w:b/>
          <w:bCs/>
          <w:color w:val="3B2F2A" w:themeColor="text2" w:themeShade="80"/>
          <w:sz w:val="11"/>
          <w:rtl/>
        </w:rPr>
      </w:pPr>
    </w:p>
    <w:p w14:paraId="46BC8C6C" w14:textId="77777777" w:rsidR="007F37A0" w:rsidRDefault="007F37A0" w:rsidP="009C3CB4">
      <w:pPr>
        <w:spacing w:line="240" w:lineRule="auto"/>
        <w:rPr>
          <w:rFonts w:ascii="FbShefa" w:hAnsi="FbShefa"/>
          <w:sz w:val="11"/>
          <w:rtl/>
        </w:rPr>
      </w:pPr>
      <w:r>
        <w:rPr>
          <w:rFonts w:ascii="FbShefa" w:hAnsi="FbShefa" w:hint="cs"/>
          <w:b/>
          <w:bCs/>
          <w:color w:val="3B2F2A" w:themeColor="text2" w:themeShade="80"/>
          <w:sz w:val="11"/>
          <w:rtl/>
        </w:rPr>
        <w:t xml:space="preserve">\כגון. </w:t>
      </w:r>
      <w:r w:rsidR="009C3CB4" w:rsidRPr="00270114">
        <w:rPr>
          <w:rFonts w:ascii="FbShefa" w:hAnsi="FbShefa"/>
          <w:sz w:val="11"/>
          <w:rtl/>
        </w:rPr>
        <w:t>דזל עבידתא ואימר בעל הבית, ואזול פועלים ופייסוהו</w:t>
      </w:r>
      <w:r w:rsidR="00980F5A" w:rsidRPr="00270114">
        <w:rPr>
          <w:rFonts w:ascii="FbShefa" w:hAnsi="FbShefa"/>
          <w:sz w:val="11"/>
          <w:rtl/>
        </w:rPr>
        <w:t>.</w:t>
      </w:r>
      <w:r w:rsidR="009C3CB4" w:rsidRPr="00270114">
        <w:rPr>
          <w:rFonts w:ascii="FbShefa" w:hAnsi="FbShefa"/>
          <w:sz w:val="11"/>
          <w:rtl/>
        </w:rPr>
        <w:t xml:space="preserve"> </w:t>
      </w:r>
    </w:p>
    <w:p w14:paraId="0052523D" w14:textId="77777777" w:rsidR="007F37A0"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מהו דתימא</w:t>
      </w:r>
      <w:r w:rsidR="007F37A0">
        <w:rPr>
          <w:rFonts w:ascii="FbShefa" w:hAnsi="FbShefa" w:hint="cs"/>
          <w:b/>
          <w:bCs/>
          <w:color w:val="3B2F2A" w:themeColor="text2" w:themeShade="80"/>
          <w:sz w:val="11"/>
          <w:rtl/>
        </w:rPr>
        <w:t>.</w:t>
      </w:r>
      <w:r w:rsidRPr="00270114">
        <w:rPr>
          <w:rFonts w:ascii="FbShefa" w:hAnsi="FbShefa"/>
          <w:sz w:val="11"/>
          <w:rtl/>
        </w:rPr>
        <w:t xml:space="preserve"> אדעתא דבצריתו לי מאגריי</w:t>
      </w:r>
      <w:r w:rsidR="007F37A0">
        <w:rPr>
          <w:rFonts w:ascii="FbShefa" w:hAnsi="FbShefa" w:hint="cs"/>
          <w:sz w:val="11"/>
          <w:rtl/>
        </w:rPr>
        <w:t>.</w:t>
      </w:r>
    </w:p>
    <w:p w14:paraId="49FE149C" w14:textId="1182F425"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ק</w:t>
      </w:r>
      <w:r w:rsidR="007F37A0">
        <w:rPr>
          <w:rFonts w:ascii="FbShefa" w:hAnsi="FbShefa" w:hint="cs"/>
          <w:b/>
          <w:bCs/>
          <w:color w:val="3B2F2A" w:themeColor="text2" w:themeShade="80"/>
          <w:sz w:val="11"/>
          <w:rtl/>
        </w:rPr>
        <w:t xml:space="preserve">מ"ל. </w:t>
      </w:r>
      <w:r w:rsidRPr="00270114">
        <w:rPr>
          <w:rFonts w:ascii="FbShefa" w:hAnsi="FbShefa"/>
          <w:sz w:val="11"/>
          <w:rtl/>
        </w:rPr>
        <w:t>אדעתא דעבדינן לך עבידתא שפירתא</w:t>
      </w:r>
      <w:r w:rsidR="00980F5A" w:rsidRPr="00270114">
        <w:rPr>
          <w:rFonts w:ascii="FbShefa" w:hAnsi="FbShefa"/>
          <w:sz w:val="11"/>
          <w:rtl/>
        </w:rPr>
        <w:t>.</w:t>
      </w:r>
    </w:p>
    <w:p w14:paraId="6CD4632D" w14:textId="3E0B13A9" w:rsidR="009C3CB4" w:rsidRPr="00270114" w:rsidRDefault="009C3CB4" w:rsidP="009C3CB4">
      <w:pPr>
        <w:spacing w:line="240" w:lineRule="auto"/>
        <w:rPr>
          <w:rFonts w:ascii="FbShefa" w:hAnsi="FbShefa"/>
          <w:sz w:val="11"/>
          <w:rtl/>
        </w:rPr>
      </w:pPr>
    </w:p>
    <w:p w14:paraId="5377A07B" w14:textId="77777777" w:rsidR="006E0783" w:rsidRDefault="007F37A0" w:rsidP="006E0783">
      <w:pPr>
        <w:spacing w:line="240" w:lineRule="auto"/>
        <w:rPr>
          <w:rFonts w:ascii="FbShefa" w:hAnsi="FbShefa"/>
          <w:sz w:val="11"/>
          <w:rtl/>
        </w:rPr>
      </w:pPr>
      <w:r>
        <w:rPr>
          <w:rFonts w:ascii="FbShefa" w:hAnsi="FbShefa" w:hint="cs"/>
          <w:b/>
          <w:bCs/>
          <w:color w:val="3B2F2A" w:themeColor="text2" w:themeShade="80"/>
          <w:sz w:val="11"/>
          <w:rtl/>
        </w:rPr>
        <w:t xml:space="preserve">או כגון. </w:t>
      </w:r>
      <w:r w:rsidR="009C3CB4" w:rsidRPr="00270114">
        <w:rPr>
          <w:rFonts w:ascii="FbShefa" w:hAnsi="FbShefa"/>
          <w:sz w:val="11"/>
          <w:rtl/>
        </w:rPr>
        <w:t>דאוזילו אינהו גביה זוזא מעיקרא, ולסוף זל עבידתא</w:t>
      </w:r>
      <w:r w:rsidR="00980F5A" w:rsidRPr="00270114">
        <w:rPr>
          <w:rFonts w:ascii="FbShefa" w:hAnsi="FbShefa"/>
          <w:sz w:val="11"/>
          <w:rtl/>
        </w:rPr>
        <w:t>.</w:t>
      </w:r>
      <w:r w:rsidR="009C3CB4" w:rsidRPr="00270114">
        <w:rPr>
          <w:rFonts w:ascii="FbShefa" w:hAnsi="FbShefa"/>
          <w:sz w:val="11"/>
          <w:rtl/>
        </w:rPr>
        <w:t xml:space="preserve"> </w:t>
      </w:r>
    </w:p>
    <w:p w14:paraId="66EF2B05" w14:textId="77777777" w:rsidR="006E0783" w:rsidRDefault="009C3CB4" w:rsidP="006E0783">
      <w:pPr>
        <w:spacing w:line="240" w:lineRule="auto"/>
        <w:rPr>
          <w:rFonts w:ascii="FbShefa" w:hAnsi="FbShefa"/>
          <w:sz w:val="11"/>
          <w:rtl/>
        </w:rPr>
      </w:pPr>
      <w:r w:rsidRPr="001B3037">
        <w:rPr>
          <w:rFonts w:ascii="FbShefa" w:hAnsi="FbShefa"/>
          <w:b/>
          <w:bCs/>
          <w:color w:val="3B2F2A" w:themeColor="text2" w:themeShade="80"/>
          <w:sz w:val="11"/>
          <w:rtl/>
        </w:rPr>
        <w:t>מהו דתימא</w:t>
      </w:r>
      <w:r w:rsidR="006E0783">
        <w:rPr>
          <w:rFonts w:ascii="FbShefa" w:hAnsi="FbShefa" w:hint="cs"/>
          <w:b/>
          <w:bCs/>
          <w:color w:val="3B2F2A" w:themeColor="text2" w:themeShade="80"/>
          <w:sz w:val="11"/>
          <w:rtl/>
        </w:rPr>
        <w:t>.</w:t>
      </w:r>
      <w:r w:rsidRPr="00270114">
        <w:rPr>
          <w:rFonts w:ascii="FbShefa" w:hAnsi="FbShefa"/>
          <w:sz w:val="11"/>
          <w:rtl/>
        </w:rPr>
        <w:t xml:space="preserve"> בציר זוזא יהבינא לכו</w:t>
      </w:r>
      <w:r w:rsidR="00980F5A" w:rsidRPr="00270114">
        <w:rPr>
          <w:rFonts w:ascii="FbShefa" w:hAnsi="FbShefa"/>
          <w:sz w:val="11"/>
          <w:rtl/>
        </w:rPr>
        <w:t>.</w:t>
      </w:r>
      <w:r w:rsidRPr="00270114">
        <w:rPr>
          <w:rFonts w:ascii="FbShefa" w:hAnsi="FbShefa"/>
          <w:sz w:val="11"/>
          <w:rtl/>
        </w:rPr>
        <w:t xml:space="preserve"> </w:t>
      </w:r>
    </w:p>
    <w:p w14:paraId="298B2C9B" w14:textId="47A36BCF" w:rsidR="00433741" w:rsidRPr="00270114" w:rsidRDefault="009C3CB4" w:rsidP="006E0783">
      <w:pPr>
        <w:spacing w:line="240" w:lineRule="auto"/>
        <w:rPr>
          <w:rFonts w:ascii="FbShefa" w:hAnsi="FbShefa"/>
          <w:sz w:val="11"/>
          <w:rtl/>
        </w:rPr>
      </w:pPr>
      <w:r w:rsidRPr="001B3037">
        <w:rPr>
          <w:rFonts w:ascii="FbShefa" w:hAnsi="FbShefa"/>
          <w:b/>
          <w:bCs/>
          <w:color w:val="3B2F2A" w:themeColor="text2" w:themeShade="80"/>
          <w:sz w:val="11"/>
          <w:rtl/>
        </w:rPr>
        <w:t>קמ</w:t>
      </w:r>
      <w:r w:rsidR="006E0783">
        <w:rPr>
          <w:rFonts w:ascii="FbShefa" w:hAnsi="FbShefa" w:hint="cs"/>
          <w:b/>
          <w:bCs/>
          <w:color w:val="3B2F2A" w:themeColor="text2" w:themeShade="80"/>
          <w:sz w:val="11"/>
          <w:rtl/>
        </w:rPr>
        <w:t>"</w:t>
      </w:r>
      <w:r w:rsidRPr="001B3037">
        <w:rPr>
          <w:rFonts w:ascii="FbShefa" w:hAnsi="FbShefa"/>
          <w:b/>
          <w:bCs/>
          <w:color w:val="3B2F2A" w:themeColor="text2" w:themeShade="80"/>
          <w:sz w:val="11"/>
          <w:rtl/>
        </w:rPr>
        <w:t>ל</w:t>
      </w:r>
      <w:r w:rsidR="006E0783">
        <w:rPr>
          <w:rFonts w:ascii="FbShefa" w:hAnsi="FbShefa" w:hint="cs"/>
          <w:b/>
          <w:bCs/>
          <w:color w:val="3B2F2A" w:themeColor="text2" w:themeShade="80"/>
          <w:sz w:val="11"/>
          <w:rtl/>
        </w:rPr>
        <w:t>.</w:t>
      </w:r>
      <w:r w:rsidR="006E0783">
        <w:rPr>
          <w:rFonts w:ascii="FbShefa" w:hAnsi="FbShefa" w:hint="cs"/>
          <w:sz w:val="11"/>
          <w:rtl/>
        </w:rPr>
        <w:t xml:space="preserve"> </w:t>
      </w:r>
      <w:r w:rsidRPr="00270114">
        <w:rPr>
          <w:rFonts w:ascii="FbShefa" w:hAnsi="FbShefa"/>
          <w:sz w:val="11"/>
          <w:rtl/>
        </w:rPr>
        <w:t>השתא קים לך</w:t>
      </w:r>
      <w:r w:rsidR="00980F5A" w:rsidRPr="00270114">
        <w:rPr>
          <w:rFonts w:ascii="FbShefa" w:hAnsi="FbShefa"/>
          <w:sz w:val="11"/>
          <w:rtl/>
        </w:rPr>
        <w:t>.</w:t>
      </w:r>
    </w:p>
    <w:p w14:paraId="58479229" w14:textId="23720546" w:rsidR="009C3CB4" w:rsidRPr="00270114" w:rsidRDefault="009C3CB4" w:rsidP="009C3CB4">
      <w:pPr>
        <w:spacing w:line="240" w:lineRule="auto"/>
        <w:rPr>
          <w:rFonts w:ascii="FbShefa" w:hAnsi="FbShefa"/>
          <w:sz w:val="11"/>
          <w:rtl/>
        </w:rPr>
      </w:pPr>
    </w:p>
    <w:p w14:paraId="56492239" w14:textId="77777777" w:rsidR="006E0783" w:rsidRDefault="006E0783" w:rsidP="001B1DEB">
      <w:pPr>
        <w:pStyle w:val="3"/>
        <w:rPr>
          <w:rtl/>
        </w:rPr>
      </w:pPr>
      <w:r>
        <w:rPr>
          <w:rFonts w:hint="cs"/>
          <w:rtl/>
        </w:rPr>
        <w:t xml:space="preserve">דעת רב: </w:t>
      </w:r>
    </w:p>
    <w:p w14:paraId="7EEDECC4" w14:textId="610EDCE6" w:rsidR="00433741" w:rsidRPr="001C0502" w:rsidRDefault="001C0502" w:rsidP="009C3CB4">
      <w:pPr>
        <w:spacing w:line="240" w:lineRule="auto"/>
        <w:rPr>
          <w:rtl/>
        </w:rPr>
      </w:pPr>
      <w:r>
        <w:rPr>
          <w:rFonts w:ascii="FbShefa" w:hAnsi="FbShefa" w:hint="cs"/>
          <w:b/>
          <w:bCs/>
          <w:color w:val="3B2F2A" w:themeColor="text2" w:themeShade="80"/>
          <w:sz w:val="11"/>
          <w:rtl/>
        </w:rPr>
        <w:t xml:space="preserve">בקבלנות. </w:t>
      </w:r>
      <w:r w:rsidR="009C3CB4" w:rsidRPr="001C0502">
        <w:rPr>
          <w:rtl/>
        </w:rPr>
        <w:t>הלכה כרבי דוסא</w:t>
      </w:r>
      <w:r w:rsidR="00980F5A" w:rsidRPr="001C0502">
        <w:rPr>
          <w:rtl/>
        </w:rPr>
        <w:t>.</w:t>
      </w:r>
    </w:p>
    <w:p w14:paraId="6954CE1A" w14:textId="280D55CD" w:rsidR="009C3CB4" w:rsidRPr="00270114" w:rsidRDefault="001C0502" w:rsidP="009C3CB4">
      <w:pPr>
        <w:spacing w:line="240" w:lineRule="auto"/>
        <w:rPr>
          <w:rFonts w:ascii="FbShefa" w:hAnsi="FbShefa"/>
          <w:sz w:val="11"/>
          <w:rtl/>
        </w:rPr>
      </w:pPr>
      <w:r>
        <w:rPr>
          <w:rFonts w:ascii="FbShefa" w:hAnsi="FbShefa" w:hint="cs"/>
          <w:b/>
          <w:bCs/>
          <w:color w:val="3B2F2A" w:themeColor="text2" w:themeShade="80"/>
          <w:sz w:val="11"/>
          <w:rtl/>
        </w:rPr>
        <w:t xml:space="preserve">בשכירות. </w:t>
      </w:r>
      <w:r w:rsidR="009C3CB4" w:rsidRPr="00270114">
        <w:rPr>
          <w:rFonts w:ascii="FbShefa" w:hAnsi="FbShefa"/>
          <w:sz w:val="11"/>
          <w:rtl/>
        </w:rPr>
        <w:t>פועל יכול לחזור בו אפילו בחצי היום</w:t>
      </w:r>
      <w:r w:rsidR="00980F5A" w:rsidRPr="00270114">
        <w:rPr>
          <w:rFonts w:ascii="FbShefa" w:hAnsi="FbShefa"/>
          <w:sz w:val="11"/>
          <w:rtl/>
        </w:rPr>
        <w:t>.</w:t>
      </w:r>
    </w:p>
    <w:p w14:paraId="7573B56D" w14:textId="41437D07" w:rsidR="009C3CB4" w:rsidRPr="00270114" w:rsidRDefault="009C3CB4" w:rsidP="00794C1A">
      <w:pPr>
        <w:pStyle w:val="1"/>
        <w:rPr>
          <w:rFonts w:ascii="FbShefa" w:hAnsi="FbShefa"/>
          <w:rtl/>
        </w:rPr>
      </w:pPr>
      <w:r w:rsidRPr="00270114">
        <w:rPr>
          <w:rFonts w:ascii="FbShefa" w:hAnsi="FbShefa"/>
          <w:sz w:val="11"/>
          <w:rtl/>
        </w:rPr>
        <w:t>עז</w:t>
      </w:r>
      <w:r w:rsidR="00B36BF2" w:rsidRPr="00270114">
        <w:rPr>
          <w:rFonts w:ascii="FbShefa" w:hAnsi="FbShefa"/>
          <w:sz w:val="11"/>
          <w:rtl/>
        </w:rPr>
        <w:t>, ב</w:t>
      </w:r>
    </w:p>
    <w:p w14:paraId="617FF678" w14:textId="57459301" w:rsidR="001B1DEB" w:rsidRDefault="0065554F" w:rsidP="009C3CB4">
      <w:pPr>
        <w:spacing w:line="240" w:lineRule="auto"/>
        <w:rPr>
          <w:rtl/>
        </w:rPr>
      </w:pPr>
      <w:r>
        <w:rPr>
          <w:rFonts w:ascii="FbShefa" w:hAnsi="FbShefa" w:hint="cs"/>
          <w:b/>
          <w:bCs/>
          <w:color w:val="3B2F2A" w:themeColor="text2" w:themeShade="80"/>
          <w:sz w:val="11"/>
          <w:rtl/>
        </w:rPr>
        <w:t xml:space="preserve">\אופן א. </w:t>
      </w:r>
      <w:r>
        <w:rPr>
          <w:rFonts w:hint="cs"/>
          <w:rtl/>
        </w:rPr>
        <w:t>רב דוסא עצמו אינו מחלק, אלא שרב סבר כוותיה בחדא.</w:t>
      </w:r>
    </w:p>
    <w:p w14:paraId="70D7EBA1" w14:textId="31071C8E" w:rsidR="0065554F" w:rsidRDefault="0065554F" w:rsidP="009C3CB4">
      <w:pPr>
        <w:spacing w:line="240" w:lineRule="auto"/>
        <w:rPr>
          <w:rtl/>
        </w:rPr>
      </w:pPr>
      <w:r>
        <w:rPr>
          <w:rFonts w:ascii="FbShefa" w:hAnsi="FbShefa" w:hint="cs"/>
          <w:b/>
          <w:bCs/>
          <w:color w:val="3B2F2A" w:themeColor="text2" w:themeShade="80"/>
          <w:sz w:val="11"/>
          <w:rtl/>
        </w:rPr>
        <w:t>\אופן ב.</w:t>
      </w:r>
      <w:r>
        <w:rPr>
          <w:rFonts w:hint="cs"/>
          <w:rtl/>
        </w:rPr>
        <w:t xml:space="preserve"> רבי דוסא עצמו מחלק בין שוכר לבין </w:t>
      </w:r>
      <w:r w:rsidR="00D254B4">
        <w:rPr>
          <w:rFonts w:hint="cs"/>
          <w:rtl/>
        </w:rPr>
        <w:t>קבלן</w:t>
      </w:r>
      <w:r>
        <w:rPr>
          <w:rFonts w:hint="cs"/>
          <w:rtl/>
        </w:rPr>
        <w:t>.</w:t>
      </w:r>
    </w:p>
    <w:p w14:paraId="7D4252DE" w14:textId="77777777" w:rsidR="004B6D16" w:rsidRDefault="004B6D16" w:rsidP="009C3CB4">
      <w:pPr>
        <w:spacing w:line="240" w:lineRule="auto"/>
        <w:rPr>
          <w:rtl/>
        </w:rPr>
      </w:pPr>
    </w:p>
    <w:p w14:paraId="54914B75" w14:textId="04385B47" w:rsidR="004B6D16" w:rsidRDefault="004B6D16" w:rsidP="00D254B4">
      <w:pPr>
        <w:pStyle w:val="2"/>
        <w:rPr>
          <w:rtl/>
        </w:rPr>
      </w:pPr>
      <w:r>
        <w:rPr>
          <w:rFonts w:hint="cs"/>
          <w:rtl/>
        </w:rPr>
        <w:t xml:space="preserve">דעת ר' דוסא </w:t>
      </w:r>
      <w:r w:rsidR="009F4BDB">
        <w:rPr>
          <w:rFonts w:hint="cs"/>
          <w:rtl/>
        </w:rPr>
        <w:t>בשכירות</w:t>
      </w:r>
    </w:p>
    <w:p w14:paraId="46663956" w14:textId="41C90C10" w:rsidR="009F4BDB" w:rsidRDefault="00D254B4" w:rsidP="00D254B4">
      <w:pPr>
        <w:rPr>
          <w:rtl/>
        </w:rPr>
      </w:pPr>
      <w:r>
        <w:rPr>
          <w:rFonts w:hint="cs"/>
          <w:rtl/>
        </w:rPr>
        <w:t>\דעה א. דינו</w:t>
      </w:r>
      <w:r w:rsidR="009F4BDB">
        <w:rPr>
          <w:rFonts w:hint="cs"/>
          <w:rtl/>
        </w:rPr>
        <w:t xml:space="preserve"> כקבלן, שאינו יכול לחזור בו וידו על התחתונה.</w:t>
      </w:r>
    </w:p>
    <w:p w14:paraId="243D1B1B" w14:textId="0B9884E0" w:rsidR="00D254B4" w:rsidRPr="00D254B4" w:rsidRDefault="009F4BDB" w:rsidP="00D254B4">
      <w:pPr>
        <w:rPr>
          <w:rtl/>
        </w:rPr>
      </w:pPr>
      <w:r>
        <w:rPr>
          <w:rFonts w:hint="cs"/>
          <w:rtl/>
        </w:rPr>
        <w:t>\דעה ב. אינו יכול לחזור בו, וידו על העליונה.</w:t>
      </w:r>
    </w:p>
    <w:p w14:paraId="3CAA770E" w14:textId="77777777" w:rsidR="009F4BDB" w:rsidRPr="00270114" w:rsidRDefault="009F4BDB" w:rsidP="009C3CB4">
      <w:pPr>
        <w:spacing w:line="240" w:lineRule="auto"/>
        <w:rPr>
          <w:rFonts w:ascii="FbShefa" w:hAnsi="FbShefa"/>
          <w:sz w:val="11"/>
          <w:rtl/>
        </w:rPr>
      </w:pPr>
    </w:p>
    <w:p w14:paraId="3B68702C" w14:textId="41AA1D12" w:rsidR="009F4BDB" w:rsidRDefault="009F4BDB" w:rsidP="009F4BDB">
      <w:pPr>
        <w:pStyle w:val="3"/>
        <w:rPr>
          <w:rtl/>
        </w:rPr>
      </w:pPr>
      <w:r>
        <w:rPr>
          <w:rFonts w:hint="cs"/>
          <w:rtl/>
        </w:rPr>
        <w:t>ת"ש:</w:t>
      </w:r>
    </w:p>
    <w:p w14:paraId="0DA83763" w14:textId="77777777" w:rsidR="009F4BDB" w:rsidRDefault="009F4BDB"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השוכר את הפועל</w:t>
      </w:r>
      <w:r>
        <w:rPr>
          <w:rFonts w:ascii="FbShefa" w:hAnsi="FbShefa" w:hint="cs"/>
          <w:sz w:val="11"/>
          <w:rtl/>
        </w:rPr>
        <w:t>.</w:t>
      </w:r>
      <w:r w:rsidR="009C3CB4" w:rsidRPr="00270114">
        <w:rPr>
          <w:rFonts w:ascii="FbShefa" w:hAnsi="FbShefa"/>
          <w:sz w:val="11"/>
          <w:rtl/>
        </w:rPr>
        <w:t xml:space="preserve"> ולחצי היום שמע שמת לו מת או שאחזתו חמה</w:t>
      </w:r>
      <w:r>
        <w:rPr>
          <w:rFonts w:ascii="FbShefa" w:hAnsi="FbShefa" w:hint="cs"/>
          <w:sz w:val="11"/>
          <w:rtl/>
        </w:rPr>
        <w:t>.</w:t>
      </w:r>
    </w:p>
    <w:p w14:paraId="27DA2275" w14:textId="77777777" w:rsidR="009F4BDB" w:rsidRDefault="009F4BDB"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אם שכיר </w:t>
      </w:r>
      <w:r>
        <w:rPr>
          <w:rFonts w:ascii="FbShefa" w:hAnsi="FbShefa" w:hint="cs"/>
          <w:sz w:val="11"/>
          <w:rtl/>
        </w:rPr>
        <w:t>.</w:t>
      </w:r>
      <w:r w:rsidR="009C3CB4" w:rsidRPr="00270114">
        <w:rPr>
          <w:rFonts w:ascii="FbShefa" w:hAnsi="FbShefa"/>
          <w:sz w:val="11"/>
          <w:rtl/>
        </w:rPr>
        <w:t xml:space="preserve"> נותן לו שכרו</w:t>
      </w:r>
      <w:r>
        <w:rPr>
          <w:rFonts w:ascii="FbShefa" w:hAnsi="FbShefa" w:hint="cs"/>
          <w:sz w:val="11"/>
          <w:rtl/>
        </w:rPr>
        <w:t>.</w:t>
      </w:r>
    </w:p>
    <w:p w14:paraId="253572AB" w14:textId="2E3708C7" w:rsidR="00433741" w:rsidRPr="00270114" w:rsidRDefault="009F4BDB"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אם קבלן </w:t>
      </w:r>
      <w:r>
        <w:rPr>
          <w:rFonts w:ascii="FbShefa" w:hAnsi="FbShefa" w:hint="cs"/>
          <w:sz w:val="11"/>
          <w:rtl/>
        </w:rPr>
        <w:t>.</w:t>
      </w:r>
      <w:r w:rsidR="009C3CB4" w:rsidRPr="00270114">
        <w:rPr>
          <w:rFonts w:ascii="FbShefa" w:hAnsi="FbShefa"/>
          <w:sz w:val="11"/>
          <w:rtl/>
        </w:rPr>
        <w:t xml:space="preserve"> נותן לו קבלנותו</w:t>
      </w:r>
      <w:r w:rsidR="00980F5A" w:rsidRPr="00270114">
        <w:rPr>
          <w:rFonts w:ascii="FbShefa" w:hAnsi="FbShefa"/>
          <w:sz w:val="11"/>
          <w:rtl/>
        </w:rPr>
        <w:t>.</w:t>
      </w:r>
    </w:p>
    <w:p w14:paraId="575E6E3E" w14:textId="77777777" w:rsidR="00D86761"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ס"ד</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 xml:space="preserve">כר' דוסא </w:t>
      </w:r>
      <w:r w:rsidR="00D86761">
        <w:rPr>
          <w:rFonts w:ascii="FbShefa" w:hAnsi="FbShefa" w:hint="cs"/>
          <w:sz w:val="11"/>
          <w:rtl/>
        </w:rPr>
        <w:t>.</w:t>
      </w:r>
      <w:r w:rsidRPr="00270114">
        <w:rPr>
          <w:rFonts w:ascii="FbShefa" w:hAnsi="FbShefa"/>
          <w:sz w:val="11"/>
          <w:rtl/>
        </w:rPr>
        <w:t xml:space="preserve"> </w:t>
      </w:r>
      <w:r w:rsidR="00D86761">
        <w:rPr>
          <w:rFonts w:ascii="FbShefa" w:hAnsi="FbShefa" w:hint="cs"/>
          <w:sz w:val="11"/>
          <w:rtl/>
        </w:rPr>
        <w:t>\</w:t>
      </w:r>
      <w:r w:rsidRPr="00270114">
        <w:rPr>
          <w:rFonts w:ascii="FbShefa" w:hAnsi="FbShefa"/>
          <w:sz w:val="11"/>
          <w:rtl/>
        </w:rPr>
        <w:t>ד</w:t>
      </w:r>
      <w:r w:rsidR="00D86761">
        <w:rPr>
          <w:rFonts w:ascii="FbShefa" w:hAnsi="FbShefa" w:hint="cs"/>
          <w:sz w:val="11"/>
          <w:rtl/>
        </w:rPr>
        <w:t xml:space="preserve">אי </w:t>
      </w:r>
      <w:r w:rsidRPr="00270114">
        <w:rPr>
          <w:rFonts w:ascii="FbShefa" w:hAnsi="FbShefa"/>
          <w:sz w:val="11"/>
          <w:rtl/>
        </w:rPr>
        <w:t xml:space="preserve">לרבנן </w:t>
      </w:r>
      <w:r w:rsidR="00D86761">
        <w:rPr>
          <w:rFonts w:ascii="FbShefa" w:hAnsi="FbShefa" w:hint="cs"/>
          <w:sz w:val="11"/>
          <w:rtl/>
        </w:rPr>
        <w:t>.</w:t>
      </w:r>
      <w:r w:rsidRPr="00270114">
        <w:rPr>
          <w:rFonts w:ascii="FbShefa" w:hAnsi="FbShefa"/>
          <w:sz w:val="11"/>
          <w:rtl/>
        </w:rPr>
        <w:t>חוזר בו גם בלא אונס</w:t>
      </w:r>
      <w:r w:rsidR="00980F5A" w:rsidRPr="00270114">
        <w:rPr>
          <w:rFonts w:ascii="FbShefa" w:hAnsi="FbShefa"/>
          <w:sz w:val="11"/>
          <w:rtl/>
        </w:rPr>
        <w:t>.</w:t>
      </w:r>
      <w:r w:rsidRPr="00270114">
        <w:rPr>
          <w:rFonts w:ascii="FbShefa" w:hAnsi="FbShefa"/>
          <w:sz w:val="11"/>
          <w:rtl/>
        </w:rPr>
        <w:t xml:space="preserve"> </w:t>
      </w:r>
    </w:p>
    <w:p w14:paraId="6650DC69" w14:textId="5CB82BD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בדבר האבוד ודברי הכל</w:t>
      </w:r>
      <w:r w:rsidR="00980F5A" w:rsidRPr="00270114">
        <w:rPr>
          <w:rFonts w:ascii="FbShefa" w:hAnsi="FbShefa"/>
          <w:sz w:val="11"/>
          <w:rtl/>
        </w:rPr>
        <w:t>.</w:t>
      </w:r>
    </w:p>
    <w:p w14:paraId="6851496A" w14:textId="77777777" w:rsidR="00D86761" w:rsidRDefault="00D86761" w:rsidP="009C3CB4">
      <w:pPr>
        <w:spacing w:line="240" w:lineRule="auto"/>
        <w:rPr>
          <w:rFonts w:ascii="FbShefa" w:hAnsi="FbShefa"/>
          <w:b/>
          <w:bCs/>
          <w:color w:val="3B2F2A" w:themeColor="text2" w:themeShade="80"/>
          <w:sz w:val="11"/>
          <w:rtl/>
        </w:rPr>
      </w:pPr>
    </w:p>
    <w:p w14:paraId="1FC1449A" w14:textId="2DF3F7CF" w:rsidR="00D86761" w:rsidRDefault="00D86761" w:rsidP="00D86761">
      <w:pPr>
        <w:pStyle w:val="3"/>
        <w:rPr>
          <w:rtl/>
        </w:rPr>
      </w:pPr>
      <w:r>
        <w:rPr>
          <w:rFonts w:hint="cs"/>
          <w:rtl/>
        </w:rPr>
        <w:t>ת"ש:</w:t>
      </w:r>
    </w:p>
    <w:p w14:paraId="31E1E21F" w14:textId="77777777" w:rsidR="00D86761" w:rsidRDefault="00D86761"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כל המשנה</w:t>
      </w:r>
      <w:r>
        <w:rPr>
          <w:rFonts w:ascii="FbShefa" w:hAnsi="FbShefa" w:hint="cs"/>
          <w:b/>
          <w:bCs/>
          <w:color w:val="3B2F2A" w:themeColor="text2" w:themeShade="80"/>
          <w:sz w:val="11"/>
          <w:rtl/>
        </w:rPr>
        <w:t xml:space="preserve"> ידו על התחתונה. </w:t>
      </w:r>
      <w:r w:rsidR="009C3CB4" w:rsidRPr="00270114">
        <w:rPr>
          <w:rFonts w:ascii="FbShefa" w:hAnsi="FbShefa"/>
          <w:sz w:val="11"/>
          <w:rtl/>
        </w:rPr>
        <w:t>סתם לן תנא כרבי יהודה</w:t>
      </w:r>
      <w:r w:rsidR="00980F5A" w:rsidRPr="00270114">
        <w:rPr>
          <w:rFonts w:ascii="FbShefa" w:hAnsi="FbShefa"/>
          <w:sz w:val="11"/>
          <w:rtl/>
        </w:rPr>
        <w:t>.</w:t>
      </w:r>
      <w:r w:rsidR="009C3CB4" w:rsidRPr="00270114">
        <w:rPr>
          <w:rFonts w:ascii="FbShefa" w:hAnsi="FbShefa"/>
          <w:sz w:val="11"/>
          <w:rtl/>
        </w:rPr>
        <w:t xml:space="preserve"> </w:t>
      </w:r>
    </w:p>
    <w:p w14:paraId="40907E7D" w14:textId="24E60CC1" w:rsidR="009C3CB4" w:rsidRPr="00D86761" w:rsidRDefault="009C3CB4" w:rsidP="009C3CB4">
      <w:pPr>
        <w:spacing w:line="240" w:lineRule="auto"/>
        <w:rPr>
          <w:rtl/>
        </w:rPr>
      </w:pPr>
      <w:r w:rsidRPr="001B3037">
        <w:rPr>
          <w:rFonts w:ascii="FbShefa" w:hAnsi="FbShefa"/>
          <w:b/>
          <w:bCs/>
          <w:color w:val="3B2F2A" w:themeColor="text2" w:themeShade="80"/>
          <w:sz w:val="11"/>
          <w:rtl/>
        </w:rPr>
        <w:t>כל החוזר</w:t>
      </w:r>
      <w:r w:rsidR="00D86761">
        <w:rPr>
          <w:rFonts w:ascii="FbShefa" w:hAnsi="FbShefa" w:hint="cs"/>
          <w:b/>
          <w:bCs/>
          <w:color w:val="3B2F2A" w:themeColor="text2" w:themeShade="80"/>
          <w:sz w:val="11"/>
          <w:rtl/>
        </w:rPr>
        <w:t xml:space="preserve"> ידו על תחתונה. </w:t>
      </w:r>
      <w:r w:rsidRPr="00D86761">
        <w:rPr>
          <w:rtl/>
        </w:rPr>
        <w:t xml:space="preserve"> לאתויי פועל וכרבי דוסא</w:t>
      </w:r>
      <w:r w:rsidR="00980F5A" w:rsidRPr="00D86761">
        <w:rPr>
          <w:rtl/>
        </w:rPr>
        <w:t>.</w:t>
      </w:r>
    </w:p>
    <w:p w14:paraId="1A720A93" w14:textId="00F868AB" w:rsidR="001B1DEB" w:rsidRPr="00386148" w:rsidRDefault="00386148" w:rsidP="009C3CB4">
      <w:pPr>
        <w:spacing w:line="240" w:lineRule="auto"/>
        <w:rPr>
          <w:rtl/>
        </w:rPr>
      </w:pPr>
      <w:r>
        <w:rPr>
          <w:rFonts w:ascii="FbShefa" w:hAnsi="FbShefa" w:hint="cs"/>
          <w:b/>
          <w:bCs/>
          <w:color w:val="3B2F2A" w:themeColor="text2" w:themeShade="80"/>
          <w:sz w:val="11"/>
          <w:rtl/>
        </w:rPr>
        <w:t xml:space="preserve">\דחיה. </w:t>
      </w:r>
      <w:r>
        <w:rPr>
          <w:rFonts w:hint="cs"/>
          <w:rtl/>
        </w:rPr>
        <w:t>לאתויי מה שלמדנו בברייתא דלהלן.</w:t>
      </w:r>
    </w:p>
    <w:p w14:paraId="06DB8FC7" w14:textId="54D423B0" w:rsidR="009C3CB4" w:rsidRPr="00270114" w:rsidRDefault="009C3CB4" w:rsidP="009C3CB4">
      <w:pPr>
        <w:spacing w:line="240" w:lineRule="auto"/>
        <w:rPr>
          <w:rFonts w:ascii="FbShefa" w:hAnsi="FbShefa"/>
          <w:sz w:val="11"/>
          <w:rtl/>
        </w:rPr>
      </w:pPr>
      <w:r w:rsidRPr="00270114">
        <w:rPr>
          <w:rFonts w:ascii="FbShefa" w:hAnsi="FbShefa"/>
          <w:sz w:val="11"/>
          <w:rtl/>
        </w:rPr>
        <w:t xml:space="preserve"> </w:t>
      </w:r>
    </w:p>
    <w:p w14:paraId="34820185" w14:textId="7A8122D5" w:rsidR="00BB7053" w:rsidRDefault="009C3CB4" w:rsidP="00BB7053">
      <w:pPr>
        <w:pStyle w:val="2"/>
        <w:rPr>
          <w:rtl/>
        </w:rPr>
      </w:pPr>
      <w:r w:rsidRPr="001B3037">
        <w:rPr>
          <w:rtl/>
        </w:rPr>
        <w:t>כל החוזר בו</w:t>
      </w:r>
    </w:p>
    <w:p w14:paraId="6D7DAA84" w14:textId="3EB1410D" w:rsidR="009C3CB4" w:rsidRPr="00270114" w:rsidRDefault="00BB7053" w:rsidP="009C3CB4">
      <w:pPr>
        <w:spacing w:line="240" w:lineRule="auto"/>
        <w:rPr>
          <w:rFonts w:ascii="FbShefa" w:hAnsi="FbShefa"/>
          <w:sz w:val="11"/>
          <w:rtl/>
        </w:rPr>
      </w:pPr>
      <w:r>
        <w:rPr>
          <w:rFonts w:ascii="FbShefa" w:hAnsi="FbShefa" w:hint="cs"/>
          <w:sz w:val="11"/>
          <w:rtl/>
        </w:rPr>
        <w:t xml:space="preserve">\כגון. </w:t>
      </w:r>
      <w:r w:rsidR="009C3CB4" w:rsidRPr="00270114">
        <w:rPr>
          <w:rFonts w:ascii="FbShefa" w:hAnsi="FbShefa"/>
          <w:sz w:val="11"/>
          <w:rtl/>
        </w:rPr>
        <w:t>המ</w:t>
      </w:r>
      <w:r>
        <w:rPr>
          <w:rFonts w:ascii="FbShefa" w:hAnsi="FbShefa" w:hint="cs"/>
          <w:sz w:val="11"/>
          <w:rtl/>
        </w:rPr>
        <w:t>ו</w:t>
      </w:r>
      <w:r w:rsidR="009C3CB4" w:rsidRPr="00270114">
        <w:rPr>
          <w:rFonts w:ascii="FbShefa" w:hAnsi="FbShefa"/>
          <w:sz w:val="11"/>
          <w:rtl/>
        </w:rPr>
        <w:t xml:space="preserve">כר שדה לחבירו באלף זוז </w:t>
      </w:r>
      <w:r>
        <w:rPr>
          <w:rFonts w:ascii="FbShefa" w:hAnsi="FbShefa" w:hint="cs"/>
          <w:sz w:val="11"/>
          <w:rtl/>
        </w:rPr>
        <w:t>.</w:t>
      </w:r>
      <w:r w:rsidR="009C3CB4" w:rsidRPr="00270114">
        <w:rPr>
          <w:rFonts w:ascii="FbShefa" w:hAnsi="FbShefa"/>
          <w:sz w:val="11"/>
          <w:rtl/>
        </w:rPr>
        <w:t xml:space="preserve"> </w:t>
      </w:r>
      <w:r>
        <w:rPr>
          <w:rFonts w:ascii="FbShefa" w:hAnsi="FbShefa" w:hint="cs"/>
          <w:sz w:val="11"/>
          <w:rtl/>
        </w:rPr>
        <w:t>\</w:t>
      </w:r>
      <w:r w:rsidR="009C3CB4" w:rsidRPr="00270114">
        <w:rPr>
          <w:rFonts w:ascii="FbShefa" w:hAnsi="FbShefa"/>
          <w:sz w:val="11"/>
          <w:rtl/>
        </w:rPr>
        <w:t xml:space="preserve">ונתן לו </w:t>
      </w:r>
      <w:r>
        <w:rPr>
          <w:rFonts w:ascii="FbShefa" w:hAnsi="FbShefa" w:hint="cs"/>
          <w:sz w:val="11"/>
          <w:rtl/>
        </w:rPr>
        <w:t>.</w:t>
      </w:r>
      <w:r w:rsidR="009C3CB4" w:rsidRPr="00270114">
        <w:rPr>
          <w:rFonts w:ascii="FbShefa" w:hAnsi="FbShefa"/>
          <w:sz w:val="11"/>
          <w:rtl/>
        </w:rPr>
        <w:t xml:space="preserve"> מאתים זוז</w:t>
      </w:r>
      <w:r>
        <w:rPr>
          <w:rFonts w:ascii="FbShefa" w:hAnsi="FbShefa" w:hint="cs"/>
          <w:sz w:val="11"/>
          <w:rtl/>
        </w:rPr>
        <w:t>.</w:t>
      </w:r>
      <w:r w:rsidR="009C3CB4" w:rsidRPr="00270114">
        <w:rPr>
          <w:rFonts w:ascii="FbShefa" w:hAnsi="FbShefa"/>
          <w:sz w:val="11"/>
          <w:rtl/>
        </w:rPr>
        <w:t xml:space="preserve"> </w:t>
      </w:r>
    </w:p>
    <w:p w14:paraId="23A1B936" w14:textId="77777777" w:rsidR="00F50834" w:rsidRDefault="00F50834" w:rsidP="009C3CB4">
      <w:pPr>
        <w:spacing w:line="240" w:lineRule="auto"/>
        <w:rPr>
          <w:rFonts w:ascii="FbShefa" w:hAnsi="FbShefa"/>
          <w:b/>
          <w:bCs/>
          <w:color w:val="3B2F2A" w:themeColor="text2" w:themeShade="80"/>
          <w:sz w:val="11"/>
          <w:rtl/>
        </w:rPr>
      </w:pPr>
    </w:p>
    <w:p w14:paraId="266EBF37" w14:textId="77777777" w:rsidR="00F50834" w:rsidRDefault="009C3CB4" w:rsidP="00F50834">
      <w:pPr>
        <w:pStyle w:val="3"/>
        <w:rPr>
          <w:rtl/>
        </w:rPr>
      </w:pPr>
      <w:r w:rsidRPr="001B3037">
        <w:rPr>
          <w:rtl/>
        </w:rPr>
        <w:t>בזמן שהמוכר חוזר בו</w:t>
      </w:r>
      <w:r w:rsidR="00F50834">
        <w:rPr>
          <w:rFonts w:hint="cs"/>
          <w:rtl/>
        </w:rPr>
        <w:t>:</w:t>
      </w:r>
    </w:p>
    <w:p w14:paraId="3FEC6525" w14:textId="77777777" w:rsidR="00F50834" w:rsidRDefault="00F50834"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יד לוקח </w:t>
      </w:r>
      <w:r>
        <w:rPr>
          <w:rFonts w:ascii="FbShefa" w:hAnsi="FbShefa" w:hint="cs"/>
          <w:sz w:val="11"/>
          <w:rtl/>
        </w:rPr>
        <w:t>.</w:t>
      </w:r>
      <w:r w:rsidR="009C3CB4" w:rsidRPr="00270114">
        <w:rPr>
          <w:rFonts w:ascii="FbShefa" w:hAnsi="FbShefa"/>
          <w:sz w:val="11"/>
          <w:rtl/>
        </w:rPr>
        <w:t>על העליונה</w:t>
      </w:r>
      <w:r w:rsidR="00BB7053">
        <w:rPr>
          <w:rFonts w:ascii="FbShefa" w:hAnsi="FbShefa" w:hint="cs"/>
          <w:sz w:val="11"/>
          <w:rtl/>
        </w:rPr>
        <w:t xml:space="preserve">. </w:t>
      </w:r>
    </w:p>
    <w:p w14:paraId="3E387698" w14:textId="77777777" w:rsidR="00F50834" w:rsidRDefault="00BB7053"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רצה </w:t>
      </w:r>
      <w:r>
        <w:rPr>
          <w:rFonts w:ascii="FbShefa" w:hAnsi="FbShefa" w:hint="cs"/>
          <w:sz w:val="11"/>
          <w:rtl/>
        </w:rPr>
        <w:t>.</w:t>
      </w:r>
      <w:r w:rsidR="009C3CB4" w:rsidRPr="00270114">
        <w:rPr>
          <w:rFonts w:ascii="FbShefa" w:hAnsi="FbShefa"/>
          <w:sz w:val="11"/>
          <w:rtl/>
        </w:rPr>
        <w:t xml:space="preserve"> אומר לו תן לי מעותי</w:t>
      </w:r>
      <w:r>
        <w:rPr>
          <w:rFonts w:ascii="FbShefa" w:hAnsi="FbShefa" w:hint="cs"/>
          <w:sz w:val="11"/>
          <w:rtl/>
        </w:rPr>
        <w:t xml:space="preserve">. </w:t>
      </w:r>
    </w:p>
    <w:p w14:paraId="56199FF2" w14:textId="77777777" w:rsidR="00F50834" w:rsidRDefault="00BB7053" w:rsidP="009C3CB4">
      <w:pPr>
        <w:spacing w:line="240" w:lineRule="auto"/>
        <w:rPr>
          <w:rFonts w:ascii="FbShefa" w:hAnsi="FbShefa"/>
          <w:sz w:val="11"/>
          <w:rtl/>
        </w:rPr>
      </w:pPr>
      <w:r>
        <w:rPr>
          <w:rFonts w:ascii="FbShefa" w:hAnsi="FbShefa" w:hint="cs"/>
          <w:sz w:val="11"/>
          <w:rtl/>
        </w:rPr>
        <w:t xml:space="preserve">\רצה </w:t>
      </w:r>
      <w:r w:rsidR="009C3CB4" w:rsidRPr="00270114">
        <w:rPr>
          <w:rFonts w:ascii="FbShefa" w:hAnsi="FbShefa"/>
          <w:sz w:val="11"/>
          <w:rtl/>
        </w:rPr>
        <w:t>תן לי קרקע כנגד מעותי</w:t>
      </w:r>
      <w:r w:rsidR="00980F5A" w:rsidRPr="00270114">
        <w:rPr>
          <w:rFonts w:ascii="FbShefa" w:hAnsi="FbShefa"/>
          <w:sz w:val="11"/>
          <w:rtl/>
        </w:rPr>
        <w:t>.</w:t>
      </w:r>
      <w:r w:rsidR="009C3CB4" w:rsidRPr="00270114">
        <w:rPr>
          <w:rFonts w:ascii="FbShefa" w:hAnsi="FbShefa"/>
          <w:sz w:val="11"/>
          <w:rtl/>
        </w:rPr>
        <w:t xml:space="preserve"> </w:t>
      </w:r>
    </w:p>
    <w:p w14:paraId="787C70EE" w14:textId="172A8AC0" w:rsidR="00433741" w:rsidRPr="00270114" w:rsidRDefault="00BB7053"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מהיכן מגביהו </w:t>
      </w:r>
      <w:r>
        <w:rPr>
          <w:rFonts w:ascii="FbShefa" w:hAnsi="FbShefa" w:hint="cs"/>
          <w:sz w:val="11"/>
          <w:rtl/>
        </w:rPr>
        <w:t>.</w:t>
      </w:r>
      <w:r w:rsidR="009C3CB4" w:rsidRPr="00270114">
        <w:rPr>
          <w:rFonts w:ascii="FbShefa" w:hAnsi="FbShefa"/>
          <w:sz w:val="11"/>
          <w:rtl/>
        </w:rPr>
        <w:t xml:space="preserve"> מהעידית</w:t>
      </w:r>
      <w:r>
        <w:rPr>
          <w:rFonts w:ascii="FbShefa" w:hAnsi="FbShefa" w:hint="cs"/>
          <w:sz w:val="11"/>
          <w:rtl/>
        </w:rPr>
        <w:t xml:space="preserve"> (להלן)</w:t>
      </w:r>
      <w:r w:rsidR="00980F5A" w:rsidRPr="00270114">
        <w:rPr>
          <w:rFonts w:ascii="FbShefa" w:hAnsi="FbShefa"/>
          <w:sz w:val="11"/>
          <w:rtl/>
        </w:rPr>
        <w:t>.</w:t>
      </w:r>
    </w:p>
    <w:p w14:paraId="6D234E86" w14:textId="77777777" w:rsidR="00F50834" w:rsidRDefault="00F50834" w:rsidP="009C3CB4">
      <w:pPr>
        <w:spacing w:line="240" w:lineRule="auto"/>
        <w:rPr>
          <w:rFonts w:ascii="FbShefa" w:hAnsi="FbShefa"/>
          <w:b/>
          <w:bCs/>
          <w:color w:val="3B2F2A" w:themeColor="text2" w:themeShade="80"/>
          <w:sz w:val="11"/>
          <w:rtl/>
        </w:rPr>
      </w:pPr>
    </w:p>
    <w:p w14:paraId="6DA898C0" w14:textId="77777777" w:rsidR="00F50834" w:rsidRDefault="009C3CB4" w:rsidP="00F50834">
      <w:pPr>
        <w:pStyle w:val="3"/>
        <w:rPr>
          <w:rtl/>
        </w:rPr>
      </w:pPr>
      <w:r w:rsidRPr="001B3037">
        <w:rPr>
          <w:rtl/>
        </w:rPr>
        <w:t>בזמן שלוקח חוזר בו</w:t>
      </w:r>
      <w:r w:rsidR="00F50834">
        <w:rPr>
          <w:rFonts w:hint="cs"/>
          <w:rtl/>
        </w:rPr>
        <w:t>:</w:t>
      </w:r>
    </w:p>
    <w:p w14:paraId="360A5D88" w14:textId="77777777" w:rsidR="00F50834" w:rsidRDefault="00F50834"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יד מוכר </w:t>
      </w:r>
      <w:r>
        <w:rPr>
          <w:rFonts w:ascii="FbShefa" w:hAnsi="FbShefa" w:hint="cs"/>
          <w:sz w:val="11"/>
          <w:rtl/>
        </w:rPr>
        <w:t>.</w:t>
      </w:r>
      <w:r w:rsidR="009C3CB4" w:rsidRPr="00270114">
        <w:rPr>
          <w:rFonts w:ascii="FbShefa" w:hAnsi="FbShefa"/>
          <w:sz w:val="11"/>
          <w:rtl/>
        </w:rPr>
        <w:t>על העליונה</w:t>
      </w:r>
      <w:r>
        <w:rPr>
          <w:rFonts w:ascii="FbShefa" w:hAnsi="FbShefa" w:hint="cs"/>
          <w:sz w:val="11"/>
          <w:rtl/>
        </w:rPr>
        <w:t>.</w:t>
      </w:r>
    </w:p>
    <w:p w14:paraId="2A8BA992" w14:textId="77777777" w:rsidR="00F50834" w:rsidRDefault="00F50834"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רצה </w:t>
      </w:r>
      <w:r>
        <w:rPr>
          <w:rFonts w:ascii="FbShefa" w:hAnsi="FbShefa" w:hint="cs"/>
          <w:sz w:val="11"/>
          <w:rtl/>
        </w:rPr>
        <w:t>.</w:t>
      </w:r>
      <w:r w:rsidR="009C3CB4" w:rsidRPr="00270114">
        <w:rPr>
          <w:rFonts w:ascii="FbShefa" w:hAnsi="FbShefa"/>
          <w:sz w:val="11"/>
          <w:rtl/>
        </w:rPr>
        <w:t xml:space="preserve"> אומר לו הילך מעותיך</w:t>
      </w:r>
      <w:r>
        <w:rPr>
          <w:rFonts w:ascii="FbShefa" w:hAnsi="FbShefa" w:hint="cs"/>
          <w:sz w:val="11"/>
          <w:rtl/>
        </w:rPr>
        <w:t>.</w:t>
      </w:r>
    </w:p>
    <w:p w14:paraId="74CD35AE" w14:textId="77777777" w:rsidR="00F50834" w:rsidRDefault="00F50834"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רצה </w:t>
      </w:r>
      <w:r>
        <w:rPr>
          <w:rFonts w:ascii="FbShefa" w:hAnsi="FbShefa" w:hint="cs"/>
          <w:sz w:val="11"/>
          <w:rtl/>
        </w:rPr>
        <w:t>.</w:t>
      </w:r>
      <w:r w:rsidR="009C3CB4" w:rsidRPr="00270114">
        <w:rPr>
          <w:rFonts w:ascii="FbShefa" w:hAnsi="FbShefa"/>
          <w:sz w:val="11"/>
          <w:rtl/>
        </w:rPr>
        <w:t xml:space="preserve"> אומר הילך קרקע כנגד מעותיך</w:t>
      </w:r>
      <w:r w:rsidR="00980F5A" w:rsidRPr="00270114">
        <w:rPr>
          <w:rFonts w:ascii="FbShefa" w:hAnsi="FbShefa"/>
          <w:sz w:val="11"/>
          <w:rtl/>
        </w:rPr>
        <w:t>.</w:t>
      </w:r>
      <w:r w:rsidR="009C3CB4" w:rsidRPr="00270114">
        <w:rPr>
          <w:rFonts w:ascii="FbShefa" w:hAnsi="FbShefa"/>
          <w:sz w:val="11"/>
          <w:rtl/>
        </w:rPr>
        <w:t xml:space="preserve"> </w:t>
      </w:r>
    </w:p>
    <w:p w14:paraId="3BEFEEE4" w14:textId="1EBDC2EA" w:rsidR="00433741" w:rsidRPr="00270114" w:rsidRDefault="00F50834"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מהיכן מגביהו </w:t>
      </w:r>
      <w:r>
        <w:rPr>
          <w:rFonts w:ascii="FbShefa" w:hAnsi="FbShefa" w:hint="cs"/>
          <w:sz w:val="11"/>
          <w:rtl/>
        </w:rPr>
        <w:t>.</w:t>
      </w:r>
      <w:r w:rsidR="009C3CB4" w:rsidRPr="00270114">
        <w:rPr>
          <w:rFonts w:ascii="FbShefa" w:hAnsi="FbShefa"/>
          <w:sz w:val="11"/>
          <w:rtl/>
        </w:rPr>
        <w:t xml:space="preserve"> מן הזיבורית</w:t>
      </w:r>
      <w:r w:rsidR="00980F5A" w:rsidRPr="00270114">
        <w:rPr>
          <w:rFonts w:ascii="FbShefa" w:hAnsi="FbShefa"/>
          <w:sz w:val="11"/>
          <w:rtl/>
        </w:rPr>
        <w:t>.</w:t>
      </w:r>
    </w:p>
    <w:p w14:paraId="0CE596EC" w14:textId="77777777" w:rsidR="00F50834" w:rsidRDefault="00F50834" w:rsidP="009C3CB4">
      <w:pPr>
        <w:spacing w:line="240" w:lineRule="auto"/>
        <w:rPr>
          <w:rFonts w:ascii="FbShefa" w:hAnsi="FbShefa"/>
          <w:b/>
          <w:bCs/>
          <w:color w:val="3B2F2A" w:themeColor="text2" w:themeShade="80"/>
          <w:sz w:val="11"/>
          <w:rtl/>
        </w:rPr>
      </w:pPr>
    </w:p>
    <w:p w14:paraId="28BDADB7" w14:textId="77777777" w:rsidR="00F50834" w:rsidRDefault="009C3CB4" w:rsidP="00F50834">
      <w:pPr>
        <w:pStyle w:val="3"/>
        <w:rPr>
          <w:rtl/>
        </w:rPr>
      </w:pPr>
      <w:r w:rsidRPr="001B3037">
        <w:rPr>
          <w:rtl/>
        </w:rPr>
        <w:t>רבן שמעון בן גמליאל</w:t>
      </w:r>
      <w:r w:rsidR="00F50834">
        <w:rPr>
          <w:rFonts w:hint="cs"/>
          <w:rtl/>
        </w:rPr>
        <w:t>:</w:t>
      </w:r>
    </w:p>
    <w:p w14:paraId="3BD11E4C" w14:textId="77777777" w:rsidR="00F50834" w:rsidRDefault="00F50834"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270114">
        <w:rPr>
          <w:rFonts w:ascii="FbShefa" w:hAnsi="FbShefa"/>
          <w:sz w:val="11"/>
          <w:rtl/>
        </w:rPr>
        <w:t xml:space="preserve">מלמדין אותן </w:t>
      </w:r>
      <w:r>
        <w:rPr>
          <w:rFonts w:ascii="FbShefa" w:hAnsi="FbShefa" w:hint="cs"/>
          <w:sz w:val="11"/>
          <w:rtl/>
        </w:rPr>
        <w:t>.</w:t>
      </w:r>
      <w:r w:rsidR="009C3CB4" w:rsidRPr="00270114">
        <w:rPr>
          <w:rFonts w:ascii="FbShefa" w:hAnsi="FbShefa"/>
          <w:sz w:val="11"/>
          <w:rtl/>
        </w:rPr>
        <w:t>שלא יחזרו</w:t>
      </w:r>
      <w:r w:rsidR="00980F5A" w:rsidRPr="00270114">
        <w:rPr>
          <w:rFonts w:ascii="FbShefa" w:hAnsi="FbShefa"/>
          <w:sz w:val="11"/>
          <w:rtl/>
        </w:rPr>
        <w:t>.</w:t>
      </w:r>
      <w:r w:rsidR="009C3CB4" w:rsidRPr="00270114">
        <w:rPr>
          <w:rFonts w:ascii="FbShefa" w:hAnsi="FbShefa"/>
          <w:sz w:val="11"/>
          <w:rtl/>
        </w:rPr>
        <w:t xml:space="preserve"> </w:t>
      </w:r>
    </w:p>
    <w:p w14:paraId="57C29EA8" w14:textId="77777777" w:rsidR="00F50834" w:rsidRDefault="00F50834" w:rsidP="009C3CB4">
      <w:pPr>
        <w:spacing w:line="240" w:lineRule="auto"/>
        <w:rPr>
          <w:rFonts w:ascii="FbShefa" w:hAnsi="FbShefa"/>
          <w:sz w:val="11"/>
          <w:rtl/>
        </w:rPr>
      </w:pPr>
      <w:r>
        <w:rPr>
          <w:rFonts w:ascii="FbShefa" w:hAnsi="FbShefa" w:hint="cs"/>
          <w:b/>
          <w:bCs/>
          <w:color w:val="3B2F2A" w:themeColor="text2" w:themeShade="80"/>
          <w:sz w:val="11"/>
          <w:rtl/>
        </w:rPr>
        <w:t>\ש</w:t>
      </w:r>
      <w:r w:rsidR="009C3CB4" w:rsidRPr="00270114">
        <w:rPr>
          <w:rFonts w:ascii="FbShefa" w:hAnsi="FbShefa"/>
          <w:sz w:val="11"/>
          <w:rtl/>
        </w:rPr>
        <w:t>כותב לו</w:t>
      </w:r>
      <w:r>
        <w:rPr>
          <w:rFonts w:ascii="FbShefa" w:hAnsi="FbShefa" w:hint="cs"/>
          <w:sz w:val="11"/>
          <w:rtl/>
        </w:rPr>
        <w:t>.</w:t>
      </w:r>
      <w:r w:rsidR="009C3CB4" w:rsidRPr="00270114">
        <w:rPr>
          <w:rFonts w:ascii="FbShefa" w:hAnsi="FbShefa"/>
          <w:sz w:val="11"/>
          <w:rtl/>
        </w:rPr>
        <w:t xml:space="preserve"> נתן לי מהם מאתים זוז, והריני נושה בו שמונה מאות זוז</w:t>
      </w:r>
      <w:r w:rsidR="00980F5A" w:rsidRPr="00270114">
        <w:rPr>
          <w:rFonts w:ascii="FbShefa" w:hAnsi="FbShefa"/>
          <w:sz w:val="11"/>
          <w:rtl/>
        </w:rPr>
        <w:t>.</w:t>
      </w:r>
      <w:r w:rsidR="009C3CB4" w:rsidRPr="00270114">
        <w:rPr>
          <w:rFonts w:ascii="FbShefa" w:hAnsi="FbShefa"/>
          <w:sz w:val="11"/>
          <w:rtl/>
        </w:rPr>
        <w:t xml:space="preserve"> </w:t>
      </w:r>
    </w:p>
    <w:p w14:paraId="36FC858C" w14:textId="3E3767CB" w:rsidR="00433741" w:rsidRDefault="00F50834" w:rsidP="009C3CB4">
      <w:pPr>
        <w:spacing w:line="240" w:lineRule="auto"/>
        <w:rPr>
          <w:rFonts w:ascii="FbShefa" w:hAnsi="FbShefa"/>
          <w:sz w:val="11"/>
          <w:rtl/>
        </w:rPr>
      </w:pPr>
      <w:r>
        <w:rPr>
          <w:rFonts w:ascii="FbShefa" w:hAnsi="FbShefa" w:hint="cs"/>
          <w:b/>
          <w:bCs/>
          <w:color w:val="3B2F2A" w:themeColor="text2" w:themeShade="80"/>
          <w:sz w:val="11"/>
          <w:rtl/>
        </w:rPr>
        <w:t xml:space="preserve">\ולכן. </w:t>
      </w:r>
      <w:r w:rsidR="009C3CB4" w:rsidRPr="00270114">
        <w:rPr>
          <w:rFonts w:ascii="FbShefa" w:hAnsi="FbShefa"/>
          <w:sz w:val="11"/>
          <w:rtl/>
        </w:rPr>
        <w:t xml:space="preserve">קנה, ומחזיר לו את השאר </w:t>
      </w:r>
      <w:r>
        <w:rPr>
          <w:rFonts w:ascii="FbShefa" w:hAnsi="FbShefa" w:hint="cs"/>
          <w:sz w:val="11"/>
          <w:rtl/>
        </w:rPr>
        <w:t>.\</w:t>
      </w:r>
      <w:r w:rsidR="009C3CB4" w:rsidRPr="00270114">
        <w:rPr>
          <w:rFonts w:ascii="FbShefa" w:hAnsi="FbShefa"/>
          <w:sz w:val="11"/>
          <w:rtl/>
        </w:rPr>
        <w:t xml:space="preserve">אפילו </w:t>
      </w:r>
      <w:r>
        <w:rPr>
          <w:rFonts w:ascii="FbShefa" w:hAnsi="FbShefa" w:hint="cs"/>
          <w:sz w:val="11"/>
          <w:rtl/>
        </w:rPr>
        <w:t>.</w:t>
      </w:r>
      <w:r w:rsidR="009C3CB4" w:rsidRPr="00270114">
        <w:rPr>
          <w:rFonts w:ascii="FbShefa" w:hAnsi="FbShefa"/>
          <w:sz w:val="11"/>
          <w:rtl/>
        </w:rPr>
        <w:t>לאחר כמה שנים</w:t>
      </w:r>
      <w:r w:rsidR="00980F5A" w:rsidRPr="00270114">
        <w:rPr>
          <w:rFonts w:ascii="FbShefa" w:hAnsi="FbShefa"/>
          <w:sz w:val="11"/>
          <w:rtl/>
        </w:rPr>
        <w:t>.</w:t>
      </w:r>
    </w:p>
    <w:p w14:paraId="2F1230AC" w14:textId="5BE6F76B" w:rsidR="00B10E5E" w:rsidRPr="00B10E5E" w:rsidRDefault="00B10E5E" w:rsidP="009C3CB4">
      <w:pPr>
        <w:spacing w:line="240" w:lineRule="auto"/>
        <w:rPr>
          <w:rtl/>
        </w:rPr>
      </w:pPr>
      <w:r>
        <w:rPr>
          <w:rFonts w:ascii="FbShefa" w:hAnsi="FbShefa" w:hint="cs"/>
          <w:b/>
          <w:bCs/>
          <w:color w:val="3B2F2A" w:themeColor="text2" w:themeShade="80"/>
          <w:sz w:val="11"/>
          <w:rtl/>
        </w:rPr>
        <w:t>\כגון.</w:t>
      </w:r>
      <w:r>
        <w:rPr>
          <w:rFonts w:ascii="FbShefa" w:hAnsi="FbShefa" w:hint="cs"/>
          <w:sz w:val="11"/>
          <w:rtl/>
        </w:rPr>
        <w:t xml:space="preserve"> </w:t>
      </w:r>
      <w:r>
        <w:rPr>
          <w:rFonts w:hint="cs"/>
          <w:rtl/>
        </w:rPr>
        <w:t>דלא עייל ונפיק אזוזיה (להלן).</w:t>
      </w:r>
    </w:p>
    <w:p w14:paraId="3AA5D5C4" w14:textId="7EAC671B" w:rsidR="009C3CB4" w:rsidRPr="00270114" w:rsidRDefault="009C3CB4" w:rsidP="009C3CB4">
      <w:pPr>
        <w:spacing w:line="240" w:lineRule="auto"/>
        <w:rPr>
          <w:rFonts w:ascii="FbShefa" w:hAnsi="FbShefa"/>
          <w:sz w:val="11"/>
          <w:rtl/>
        </w:rPr>
      </w:pPr>
    </w:p>
    <w:p w14:paraId="518753E3" w14:textId="7E510B6C" w:rsidR="00433741" w:rsidRDefault="009C3CB4" w:rsidP="009C3CB4">
      <w:pPr>
        <w:pStyle w:val="2"/>
        <w:rPr>
          <w:rFonts w:ascii="FbShefa" w:hAnsi="FbShefa"/>
          <w:color w:val="7C5F1D"/>
          <w:sz w:val="11"/>
          <w:rtl/>
        </w:rPr>
      </w:pPr>
      <w:r w:rsidRPr="00270114">
        <w:rPr>
          <w:rFonts w:ascii="FbShefa" w:hAnsi="FbShefa"/>
          <w:color w:val="7C5F1D"/>
          <w:sz w:val="11"/>
          <w:rtl/>
        </w:rPr>
        <w:t>מגביהו מן העידית</w:t>
      </w:r>
    </w:p>
    <w:p w14:paraId="7F83E6AD" w14:textId="3E1796D8" w:rsidR="00F50834" w:rsidRPr="00F50834" w:rsidRDefault="00F50834" w:rsidP="00F50834">
      <w:pPr>
        <w:rPr>
          <w:rtl/>
        </w:rPr>
      </w:pPr>
      <w:r>
        <w:rPr>
          <w:rFonts w:hint="cs"/>
          <w:rtl/>
        </w:rPr>
        <w:t>\באופן. שיד לוקח על העליונה (לעיל).</w:t>
      </w:r>
    </w:p>
    <w:p w14:paraId="60A35FE4" w14:textId="77777777" w:rsidR="00F5083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w:t>
      </w:r>
      <w:r w:rsidR="00F50834">
        <w:rPr>
          <w:rFonts w:ascii="FbShefa" w:hAnsi="FbShefa" w:hint="cs"/>
          <w:b/>
          <w:bCs/>
          <w:color w:val="3B2F2A" w:themeColor="text2" w:themeShade="80"/>
          <w:sz w:val="11"/>
          <w:rtl/>
        </w:rPr>
        <w:t>אל</w:t>
      </w:r>
      <w:r w:rsidRPr="001B3037">
        <w:rPr>
          <w:rFonts w:ascii="FbShefa" w:hAnsi="FbShefa"/>
          <w:b/>
          <w:bCs/>
          <w:color w:val="3B2F2A" w:themeColor="text2" w:themeShade="80"/>
          <w:sz w:val="11"/>
          <w:rtl/>
        </w:rPr>
        <w:t>ה</w:t>
      </w:r>
      <w:r w:rsidR="00980F5A" w:rsidRPr="001B3037">
        <w:rPr>
          <w:rFonts w:ascii="FbShefa" w:hAnsi="FbShefa"/>
          <w:b/>
          <w:bCs/>
          <w:color w:val="3B2F2A" w:themeColor="text2" w:themeShade="80"/>
          <w:sz w:val="11"/>
          <w:rtl/>
        </w:rPr>
        <w:t>.</w:t>
      </w:r>
      <w:r w:rsidRPr="00270114">
        <w:rPr>
          <w:rFonts w:ascii="FbShefa" w:hAnsi="FbShefa"/>
          <w:sz w:val="11"/>
          <w:rtl/>
        </w:rPr>
        <w:t xml:space="preserve"> ולא יהא אלא בעל חוב</w:t>
      </w:r>
      <w:r w:rsidR="00F50834">
        <w:rPr>
          <w:rFonts w:ascii="FbShefa" w:hAnsi="FbShefa" w:hint="cs"/>
          <w:sz w:val="11"/>
          <w:rtl/>
        </w:rPr>
        <w:t>, ש</w:t>
      </w:r>
      <w:r w:rsidRPr="00270114">
        <w:rPr>
          <w:rFonts w:ascii="FbShefa" w:hAnsi="FbShefa"/>
          <w:sz w:val="11"/>
          <w:rtl/>
        </w:rPr>
        <w:t>דינו בבינונית</w:t>
      </w:r>
      <w:r w:rsidR="00F50834">
        <w:rPr>
          <w:rFonts w:ascii="FbShefa" w:hAnsi="FbShefa" w:hint="cs"/>
          <w:sz w:val="11"/>
          <w:rtl/>
        </w:rPr>
        <w:t>.</w:t>
      </w:r>
    </w:p>
    <w:p w14:paraId="4B6332EF" w14:textId="4A6246A8" w:rsidR="00433741" w:rsidRPr="00270114" w:rsidRDefault="00F50834"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ועוד</w:t>
      </w:r>
      <w:r>
        <w:rPr>
          <w:rFonts w:ascii="FbShefa" w:hAnsi="FbShefa" w:hint="cs"/>
          <w:b/>
          <w:bCs/>
          <w:color w:val="3B2F2A" w:themeColor="text2" w:themeShade="80"/>
          <w:sz w:val="11"/>
          <w:rtl/>
        </w:rPr>
        <w:t>.</w:t>
      </w:r>
      <w:r w:rsidR="009C3CB4" w:rsidRPr="00270114">
        <w:rPr>
          <w:rFonts w:ascii="FbShefa" w:hAnsi="FbShefa"/>
          <w:sz w:val="11"/>
          <w:rtl/>
        </w:rPr>
        <w:t xml:space="preserve"> הא ארעא דיהיב זוזי</w:t>
      </w:r>
      <w:r w:rsidR="00980F5A" w:rsidRPr="00270114">
        <w:rPr>
          <w:rFonts w:ascii="FbShefa" w:hAnsi="FbShefa"/>
          <w:sz w:val="11"/>
          <w:rtl/>
        </w:rPr>
        <w:t>.</w:t>
      </w:r>
    </w:p>
    <w:p w14:paraId="02915D53" w14:textId="77777777" w:rsidR="009050B2" w:rsidRDefault="009050B2" w:rsidP="009C3CB4">
      <w:pPr>
        <w:spacing w:line="240" w:lineRule="auto"/>
        <w:rPr>
          <w:rFonts w:ascii="FbShefa" w:hAnsi="FbShefa"/>
          <w:b/>
          <w:bCs/>
          <w:color w:val="3B2F2A" w:themeColor="text2" w:themeShade="80"/>
          <w:sz w:val="11"/>
          <w:rtl/>
        </w:rPr>
      </w:pPr>
    </w:p>
    <w:p w14:paraId="71DBF868" w14:textId="082FD2A8"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w:t>
      </w:r>
      <w:r w:rsidR="009050B2">
        <w:rPr>
          <w:rFonts w:ascii="FbShefa" w:hAnsi="FbShefa" w:hint="cs"/>
          <w:b/>
          <w:bCs/>
          <w:color w:val="3B2F2A" w:themeColor="text2" w:themeShade="80"/>
          <w:sz w:val="11"/>
          <w:rtl/>
        </w:rPr>
        <w:t xml:space="preserve">שובה </w:t>
      </w:r>
      <w:r w:rsidRPr="001B3037">
        <w:rPr>
          <w:rFonts w:ascii="FbShefa" w:hAnsi="FbShefa"/>
          <w:b/>
          <w:bCs/>
          <w:color w:val="3B2F2A" w:themeColor="text2" w:themeShade="80"/>
          <w:sz w:val="11"/>
          <w:rtl/>
        </w:rPr>
        <w:t>א</w:t>
      </w:r>
      <w:r w:rsidR="00980F5A" w:rsidRPr="001B3037">
        <w:rPr>
          <w:rFonts w:ascii="FbShefa" w:hAnsi="FbShefa"/>
          <w:b/>
          <w:bCs/>
          <w:color w:val="3B2F2A" w:themeColor="text2" w:themeShade="80"/>
          <w:sz w:val="11"/>
          <w:rtl/>
        </w:rPr>
        <w:t>.</w:t>
      </w:r>
      <w:r w:rsidRPr="00270114">
        <w:rPr>
          <w:rFonts w:ascii="FbShefa" w:hAnsi="FbShefa"/>
          <w:sz w:val="11"/>
          <w:rtl/>
        </w:rPr>
        <w:t xml:space="preserve"> מעידית שבה, ומזיבורית שבה</w:t>
      </w:r>
      <w:r w:rsidR="00980F5A" w:rsidRPr="00270114">
        <w:rPr>
          <w:rFonts w:ascii="FbShefa" w:hAnsi="FbShefa"/>
          <w:sz w:val="11"/>
          <w:rtl/>
        </w:rPr>
        <w:t>.</w:t>
      </w:r>
    </w:p>
    <w:p w14:paraId="05BCF717" w14:textId="7485159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w:t>
      </w:r>
      <w:r w:rsidR="009050B2">
        <w:rPr>
          <w:rFonts w:ascii="FbShefa" w:hAnsi="FbShefa" w:hint="cs"/>
          <w:b/>
          <w:bCs/>
          <w:color w:val="3B2F2A" w:themeColor="text2" w:themeShade="80"/>
          <w:sz w:val="11"/>
          <w:rtl/>
        </w:rPr>
        <w:t xml:space="preserve">שובה </w:t>
      </w:r>
      <w:r w:rsidRPr="001B3037">
        <w:rPr>
          <w:rFonts w:ascii="FbShefa" w:hAnsi="FbShefa"/>
          <w:b/>
          <w:bCs/>
          <w:color w:val="3B2F2A" w:themeColor="text2" w:themeShade="80"/>
          <w:sz w:val="11"/>
          <w:rtl/>
        </w:rPr>
        <w:t>ב</w:t>
      </w:r>
      <w:r w:rsidR="00980F5A" w:rsidRPr="001B3037">
        <w:rPr>
          <w:rFonts w:ascii="FbShefa" w:hAnsi="FbShefa"/>
          <w:b/>
          <w:bCs/>
          <w:color w:val="3B2F2A" w:themeColor="text2" w:themeShade="80"/>
          <w:sz w:val="11"/>
          <w:rtl/>
        </w:rPr>
        <w:t>.</w:t>
      </w:r>
      <w:r w:rsidRPr="00270114">
        <w:rPr>
          <w:rFonts w:ascii="FbShefa" w:hAnsi="FbShefa"/>
          <w:sz w:val="11"/>
          <w:rtl/>
        </w:rPr>
        <w:t xml:space="preserve"> מעידית דנכסיו</w:t>
      </w:r>
      <w:r w:rsidR="009050B2">
        <w:rPr>
          <w:rFonts w:ascii="FbShefa" w:hAnsi="FbShefa" w:hint="cs"/>
          <w:sz w:val="11"/>
          <w:rtl/>
        </w:rPr>
        <w:t>.</w:t>
      </w:r>
      <w:r w:rsidRPr="00270114">
        <w:rPr>
          <w:rFonts w:ascii="FbShefa" w:hAnsi="FbShefa"/>
          <w:sz w:val="11"/>
          <w:rtl/>
        </w:rPr>
        <w:t xml:space="preserve"> </w:t>
      </w:r>
      <w:r w:rsidR="009050B2">
        <w:rPr>
          <w:rFonts w:ascii="FbShefa" w:hAnsi="FbShefa" w:hint="cs"/>
          <w:sz w:val="11"/>
          <w:rtl/>
        </w:rPr>
        <w:t xml:space="preserve">\שהרי. </w:t>
      </w:r>
      <w:r w:rsidRPr="00270114">
        <w:rPr>
          <w:rFonts w:ascii="FbShefa" w:hAnsi="FbShefa"/>
          <w:sz w:val="11"/>
          <w:rtl/>
        </w:rPr>
        <w:t>סתם מאן דזבין ארעא באלפא זוזי</w:t>
      </w:r>
      <w:r w:rsidR="009050B2">
        <w:rPr>
          <w:rFonts w:ascii="FbShefa" w:hAnsi="FbShefa" w:hint="cs"/>
          <w:sz w:val="11"/>
          <w:rtl/>
        </w:rPr>
        <w:t>,</w:t>
      </w:r>
      <w:r w:rsidRPr="00270114">
        <w:rPr>
          <w:rFonts w:ascii="FbShefa" w:hAnsi="FbShefa"/>
          <w:sz w:val="11"/>
          <w:rtl/>
        </w:rPr>
        <w:t xml:space="preserve"> אוזולי מוזיל ומזבין נכסיו</w:t>
      </w:r>
      <w:r w:rsidR="009050B2">
        <w:rPr>
          <w:rFonts w:ascii="FbShefa" w:hAnsi="FbShefa" w:hint="cs"/>
          <w:sz w:val="11"/>
          <w:rtl/>
        </w:rPr>
        <w:t xml:space="preserve">. \ודינו כניזק שמקבל </w:t>
      </w:r>
      <w:r w:rsidRPr="00270114">
        <w:rPr>
          <w:rFonts w:ascii="FbShefa" w:hAnsi="FbShefa"/>
          <w:sz w:val="11"/>
          <w:rtl/>
        </w:rPr>
        <w:t>עידית</w:t>
      </w:r>
      <w:r w:rsidR="00980F5A" w:rsidRPr="00270114">
        <w:rPr>
          <w:rFonts w:ascii="FbShefa" w:hAnsi="FbShefa"/>
          <w:sz w:val="11"/>
          <w:rtl/>
        </w:rPr>
        <w:t>.</w:t>
      </w:r>
    </w:p>
    <w:p w14:paraId="09C7A6D2" w14:textId="1ED5A8E4" w:rsidR="009C3CB4" w:rsidRDefault="009C3CB4" w:rsidP="009C3CB4">
      <w:pPr>
        <w:spacing w:line="240" w:lineRule="auto"/>
        <w:rPr>
          <w:rFonts w:ascii="FbShefa" w:hAnsi="FbShefa"/>
          <w:sz w:val="11"/>
          <w:rtl/>
        </w:rPr>
      </w:pPr>
    </w:p>
    <w:p w14:paraId="61CEABF1" w14:textId="77777777" w:rsidR="00BC4EDC" w:rsidRDefault="00FE2635" w:rsidP="00BC4EDC">
      <w:pPr>
        <w:pStyle w:val="2"/>
        <w:rPr>
          <w:rtl/>
        </w:rPr>
      </w:pPr>
      <w:r w:rsidRPr="00FE2635">
        <w:rPr>
          <w:rtl/>
        </w:rPr>
        <w:t>הנותן ערבון לחבירו</w:t>
      </w:r>
    </w:p>
    <w:p w14:paraId="6E406ABF" w14:textId="2F906AB5" w:rsidR="00BC4EDC" w:rsidRDefault="007B4065" w:rsidP="007B4065">
      <w:pPr>
        <w:pStyle w:val="3"/>
        <w:rPr>
          <w:rtl/>
        </w:rPr>
      </w:pPr>
      <w:r>
        <w:rPr>
          <w:rFonts w:hint="cs"/>
          <w:rtl/>
        </w:rPr>
        <w:t>ערבון של אסמכתא:</w:t>
      </w:r>
    </w:p>
    <w:p w14:paraId="72729CD7" w14:textId="00037AB0" w:rsidR="007B4065" w:rsidRDefault="007B4065" w:rsidP="007B4065">
      <w:pPr>
        <w:rPr>
          <w:rtl/>
        </w:rPr>
      </w:pPr>
      <w:r>
        <w:rPr>
          <w:rFonts w:hint="cs"/>
          <w:rtl/>
        </w:rPr>
        <w:t>\כגון. שאמר לו ערבוני יקון.</w:t>
      </w:r>
    </w:p>
    <w:p w14:paraId="4BC7F095" w14:textId="025DCC12" w:rsidR="00BC4EDC" w:rsidRDefault="007B4065" w:rsidP="00FE2635">
      <w:pPr>
        <w:spacing w:line="240" w:lineRule="auto"/>
        <w:rPr>
          <w:rFonts w:ascii="FbShefa" w:hAnsi="FbShefa"/>
          <w:sz w:val="11"/>
          <w:rtl/>
        </w:rPr>
      </w:pPr>
      <w:r>
        <w:rPr>
          <w:rFonts w:hint="cs"/>
          <w:rtl/>
        </w:rPr>
        <w:t>\</w:t>
      </w:r>
      <w:r w:rsidR="00FE2635" w:rsidRPr="00FE2635">
        <w:rPr>
          <w:rFonts w:ascii="FbShefa" w:hAnsi="FbShefa"/>
          <w:b/>
          <w:bCs/>
          <w:sz w:val="11"/>
          <w:rtl/>
        </w:rPr>
        <w:t>ואמר לו</w:t>
      </w:r>
      <w:r w:rsidR="00BC4EDC">
        <w:rPr>
          <w:rFonts w:ascii="FbShefa" w:hAnsi="FbShefa" w:hint="cs"/>
          <w:b/>
          <w:bCs/>
          <w:sz w:val="11"/>
          <w:rtl/>
        </w:rPr>
        <w:t>.</w:t>
      </w:r>
      <w:r w:rsidR="00FE2635" w:rsidRPr="00FE2635">
        <w:rPr>
          <w:rFonts w:ascii="FbShefa" w:hAnsi="FbShefa"/>
          <w:sz w:val="11"/>
          <w:rtl/>
        </w:rPr>
        <w:t xml:space="preserve"> אם אני חוזר בי</w:t>
      </w:r>
      <w:r w:rsidR="00BC4EDC">
        <w:rPr>
          <w:rFonts w:ascii="FbShefa" w:hAnsi="FbShefa" w:hint="cs"/>
          <w:sz w:val="11"/>
          <w:rtl/>
        </w:rPr>
        <w:t>,</w:t>
      </w:r>
      <w:r w:rsidR="00FE2635" w:rsidRPr="00FE2635">
        <w:rPr>
          <w:rFonts w:ascii="FbShefa" w:hAnsi="FbShefa"/>
          <w:sz w:val="11"/>
          <w:rtl/>
        </w:rPr>
        <w:t xml:space="preserve"> ערבוני מחול לך</w:t>
      </w:r>
      <w:r w:rsidR="00BC4EDC">
        <w:rPr>
          <w:rFonts w:ascii="FbShefa" w:hAnsi="FbShefa" w:hint="cs"/>
          <w:sz w:val="11"/>
          <w:rtl/>
        </w:rPr>
        <w:t>.</w:t>
      </w:r>
    </w:p>
    <w:p w14:paraId="7C798CAF" w14:textId="12C6139A" w:rsidR="00FE2635" w:rsidRPr="00FE2635" w:rsidRDefault="00BC4EDC" w:rsidP="00FE2635">
      <w:pPr>
        <w:spacing w:line="240" w:lineRule="auto"/>
        <w:rPr>
          <w:rFonts w:ascii="FbShefa" w:hAnsi="FbShefa"/>
          <w:sz w:val="11"/>
          <w:rtl/>
        </w:rPr>
      </w:pPr>
      <w:r>
        <w:rPr>
          <w:rFonts w:ascii="FbShefa" w:hAnsi="FbShefa" w:hint="cs"/>
          <w:b/>
          <w:bCs/>
          <w:sz w:val="11"/>
          <w:rtl/>
        </w:rPr>
        <w:t>\</w:t>
      </w:r>
      <w:r w:rsidR="00FE2635" w:rsidRPr="00FE2635">
        <w:rPr>
          <w:rFonts w:ascii="FbShefa" w:hAnsi="FbShefa"/>
          <w:b/>
          <w:bCs/>
          <w:sz w:val="11"/>
          <w:rtl/>
        </w:rPr>
        <w:t>והלה אומר</w:t>
      </w:r>
      <w:r>
        <w:rPr>
          <w:rFonts w:ascii="FbShefa" w:hAnsi="FbShefa" w:hint="cs"/>
          <w:b/>
          <w:bCs/>
          <w:sz w:val="11"/>
          <w:rtl/>
        </w:rPr>
        <w:t>.</w:t>
      </w:r>
      <w:r w:rsidR="00FE2635" w:rsidRPr="00FE2635">
        <w:rPr>
          <w:rFonts w:ascii="FbShefa" w:hAnsi="FbShefa"/>
          <w:sz w:val="11"/>
          <w:rtl/>
        </w:rPr>
        <w:t xml:space="preserve"> אם אני חוזר בי</w:t>
      </w:r>
      <w:r>
        <w:rPr>
          <w:rFonts w:ascii="FbShefa" w:hAnsi="FbShefa" w:hint="cs"/>
          <w:sz w:val="11"/>
          <w:rtl/>
        </w:rPr>
        <w:t>,</w:t>
      </w:r>
      <w:r w:rsidR="00FE2635" w:rsidRPr="00FE2635">
        <w:rPr>
          <w:rFonts w:ascii="FbShefa" w:hAnsi="FbShefa"/>
          <w:sz w:val="11"/>
          <w:rtl/>
        </w:rPr>
        <w:t xml:space="preserve"> אכפול לך ערבונך.</w:t>
      </w:r>
    </w:p>
    <w:p w14:paraId="5E1722F6" w14:textId="0E227C2B" w:rsidR="00FE2635" w:rsidRPr="00FE2635" w:rsidRDefault="007B4065" w:rsidP="00FE2635">
      <w:pPr>
        <w:spacing w:line="240" w:lineRule="auto"/>
        <w:rPr>
          <w:rFonts w:ascii="FbShefa" w:hAnsi="FbShefa"/>
          <w:sz w:val="11"/>
          <w:rtl/>
        </w:rPr>
      </w:pPr>
      <w:r>
        <w:rPr>
          <w:rFonts w:ascii="FbShefa" w:hAnsi="FbShefa" w:hint="cs"/>
          <w:b/>
          <w:bCs/>
          <w:sz w:val="11"/>
          <w:rtl/>
        </w:rPr>
        <w:t xml:space="preserve">\דעה א. </w:t>
      </w:r>
      <w:r w:rsidR="00FE2635" w:rsidRPr="00FE2635">
        <w:rPr>
          <w:rFonts w:ascii="FbShefa" w:hAnsi="FbShefa"/>
          <w:sz w:val="11"/>
          <w:rtl/>
        </w:rPr>
        <w:t>נתקיימו התנאין</w:t>
      </w:r>
      <w:r w:rsidR="00FE2635" w:rsidRPr="00FE2635">
        <w:rPr>
          <w:rFonts w:ascii="FbShefa" w:hAnsi="FbShefa" w:hint="cs"/>
          <w:sz w:val="11"/>
          <w:rtl/>
        </w:rPr>
        <w:t>.</w:t>
      </w:r>
      <w:r w:rsidR="00FE2635" w:rsidRPr="00FE2635">
        <w:rPr>
          <w:rFonts w:ascii="FbShefa" w:hAnsi="FbShefa"/>
          <w:sz w:val="11"/>
          <w:rtl/>
        </w:rPr>
        <w:t xml:space="preserve"> </w:t>
      </w:r>
      <w:r>
        <w:rPr>
          <w:rFonts w:ascii="FbShefa" w:hAnsi="FbShefa" w:hint="cs"/>
          <w:sz w:val="11"/>
          <w:rtl/>
        </w:rPr>
        <w:t xml:space="preserve">\קסבר. </w:t>
      </w:r>
      <w:r w:rsidR="00FE2635" w:rsidRPr="00FE2635">
        <w:rPr>
          <w:rFonts w:ascii="FbShefa" w:hAnsi="FbShefa"/>
          <w:sz w:val="11"/>
          <w:rtl/>
        </w:rPr>
        <w:t>אסמכתא קניא.</w:t>
      </w:r>
    </w:p>
    <w:p w14:paraId="38A52E47" w14:textId="455F33A7" w:rsidR="00FE2635" w:rsidRPr="00FE2635" w:rsidRDefault="007B4065" w:rsidP="00FE2635">
      <w:pPr>
        <w:spacing w:line="240" w:lineRule="auto"/>
        <w:rPr>
          <w:rFonts w:ascii="FbShefa" w:hAnsi="FbShefa"/>
          <w:sz w:val="11"/>
          <w:rtl/>
        </w:rPr>
      </w:pPr>
      <w:r>
        <w:rPr>
          <w:rFonts w:ascii="FbShefa" w:hAnsi="FbShefa" w:hint="cs"/>
          <w:b/>
          <w:bCs/>
          <w:sz w:val="11"/>
          <w:rtl/>
        </w:rPr>
        <w:t xml:space="preserve">\דעה ב. </w:t>
      </w:r>
      <w:r w:rsidR="00FE2635" w:rsidRPr="00FE2635">
        <w:rPr>
          <w:rFonts w:ascii="FbShefa" w:hAnsi="FbShefa"/>
          <w:sz w:val="11"/>
          <w:rtl/>
        </w:rPr>
        <w:t>דיו שיקנה כנגד ערבונו.</w:t>
      </w:r>
      <w:r>
        <w:rPr>
          <w:rFonts w:ascii="FbShefa" w:hAnsi="FbShefa" w:hint="cs"/>
          <w:sz w:val="11"/>
          <w:rtl/>
        </w:rPr>
        <w:t xml:space="preserve"> \קסבר. אסמכתא לא קניא.</w:t>
      </w:r>
    </w:p>
    <w:p w14:paraId="6737B8FD" w14:textId="77777777" w:rsidR="007B4065" w:rsidRDefault="007B4065" w:rsidP="00FE2635">
      <w:pPr>
        <w:spacing w:line="240" w:lineRule="auto"/>
        <w:rPr>
          <w:rFonts w:ascii="FbShefa" w:hAnsi="FbShefa"/>
          <w:b/>
          <w:bCs/>
          <w:sz w:val="11"/>
          <w:rtl/>
        </w:rPr>
      </w:pPr>
    </w:p>
    <w:p w14:paraId="7CF59178" w14:textId="5182BF80" w:rsidR="007B4065" w:rsidRDefault="007B4065" w:rsidP="007B4065">
      <w:pPr>
        <w:pStyle w:val="3"/>
        <w:rPr>
          <w:rtl/>
        </w:rPr>
      </w:pPr>
      <w:r>
        <w:rPr>
          <w:rFonts w:hint="cs"/>
          <w:rtl/>
        </w:rPr>
        <w:t xml:space="preserve">תחילת פרעון </w:t>
      </w:r>
      <w:r w:rsidR="00DE0B24">
        <w:rPr>
          <w:rFonts w:hint="cs"/>
          <w:rtl/>
        </w:rPr>
        <w:t>כאשר עייל נפיק אזוזיה:</w:t>
      </w:r>
    </w:p>
    <w:p w14:paraId="11F6A711" w14:textId="18AE38B6" w:rsidR="00DE0B24" w:rsidRDefault="00B10E5E" w:rsidP="00FE2635">
      <w:pPr>
        <w:spacing w:line="240" w:lineRule="auto"/>
        <w:rPr>
          <w:rtl/>
        </w:rPr>
      </w:pPr>
      <w:r>
        <w:rPr>
          <w:rFonts w:ascii="FbShefa" w:hAnsi="FbShefa" w:hint="cs"/>
          <w:b/>
          <w:bCs/>
          <w:sz w:val="11"/>
          <w:rtl/>
        </w:rPr>
        <w:t xml:space="preserve">\אם לא התנה כלום. </w:t>
      </w:r>
      <w:r>
        <w:rPr>
          <w:rFonts w:hint="cs"/>
          <w:rtl/>
        </w:rPr>
        <w:t>לא קנה אפילו כנגד מעותיו.</w:t>
      </w:r>
    </w:p>
    <w:p w14:paraId="2319325F" w14:textId="4B4B4BF7" w:rsidR="00B10E5E" w:rsidRDefault="00B10E5E" w:rsidP="00FE2635">
      <w:pPr>
        <w:spacing w:line="240" w:lineRule="auto"/>
        <w:rPr>
          <w:rtl/>
        </w:rPr>
      </w:pPr>
      <w:r>
        <w:rPr>
          <w:rFonts w:hint="cs"/>
          <w:rtl/>
        </w:rPr>
        <w:t xml:space="preserve">\אם התנה. </w:t>
      </w:r>
      <w:r w:rsidRPr="00B10E5E">
        <w:rPr>
          <w:rtl/>
        </w:rPr>
        <w:t>קנה, ומחזיר לו את השאר .\אפילו .לאחר כמה שנים</w:t>
      </w:r>
      <w:r>
        <w:rPr>
          <w:rFonts w:hint="cs"/>
          <w:rtl/>
        </w:rPr>
        <w:t xml:space="preserve"> (כדלעיל)</w:t>
      </w:r>
      <w:r w:rsidRPr="00B10E5E">
        <w:rPr>
          <w:rtl/>
        </w:rPr>
        <w:t>.</w:t>
      </w:r>
    </w:p>
    <w:p w14:paraId="330DA17E" w14:textId="77777777" w:rsidR="00B10E5E" w:rsidRPr="00B10E5E" w:rsidRDefault="00B10E5E" w:rsidP="00FE2635">
      <w:pPr>
        <w:spacing w:line="240" w:lineRule="auto"/>
        <w:rPr>
          <w:rtl/>
        </w:rPr>
      </w:pPr>
    </w:p>
    <w:p w14:paraId="02F4B834" w14:textId="1D3C9CB7" w:rsidR="00DE0B24" w:rsidRDefault="00DE0B24" w:rsidP="00DE0B24">
      <w:pPr>
        <w:pStyle w:val="3"/>
        <w:rPr>
          <w:rtl/>
        </w:rPr>
      </w:pPr>
      <w:r w:rsidRPr="00DE0B24">
        <w:rPr>
          <w:rtl/>
        </w:rPr>
        <w:t xml:space="preserve">תחילת פרעון כאשר </w:t>
      </w:r>
      <w:r>
        <w:rPr>
          <w:rFonts w:hint="cs"/>
          <w:rtl/>
        </w:rPr>
        <w:t xml:space="preserve">לא </w:t>
      </w:r>
      <w:r w:rsidRPr="00DE0B24">
        <w:rPr>
          <w:rtl/>
        </w:rPr>
        <w:t>עייל נפיק אזוזיה:</w:t>
      </w:r>
    </w:p>
    <w:p w14:paraId="1A54A9D5" w14:textId="77777777" w:rsidR="00DE0B24" w:rsidRDefault="00DE0B24" w:rsidP="00FE2635">
      <w:pPr>
        <w:spacing w:line="240" w:lineRule="auto"/>
        <w:rPr>
          <w:rFonts w:ascii="FbShefa" w:hAnsi="FbShefa"/>
          <w:sz w:val="11"/>
          <w:rtl/>
        </w:rPr>
      </w:pPr>
      <w:r>
        <w:rPr>
          <w:rFonts w:ascii="FbShefa" w:hAnsi="FbShefa" w:hint="cs"/>
          <w:b/>
          <w:bCs/>
          <w:sz w:val="11"/>
          <w:rtl/>
        </w:rPr>
        <w:t>\</w:t>
      </w:r>
      <w:r w:rsidR="00FE2635" w:rsidRPr="00FE2635">
        <w:rPr>
          <w:rFonts w:ascii="FbShefa" w:hAnsi="FbShefa"/>
          <w:sz w:val="11"/>
          <w:rtl/>
        </w:rPr>
        <w:t xml:space="preserve"> קנה</w:t>
      </w:r>
      <w:r>
        <w:rPr>
          <w:rFonts w:ascii="FbShefa" w:hAnsi="FbShefa" w:hint="cs"/>
          <w:sz w:val="11"/>
          <w:rtl/>
        </w:rPr>
        <w:t>. כנגד מעותיו.</w:t>
      </w:r>
    </w:p>
    <w:p w14:paraId="56C0C1A6" w14:textId="5EC5F373" w:rsidR="00FE2635" w:rsidRDefault="00DE0B24" w:rsidP="00FE2635">
      <w:pPr>
        <w:spacing w:line="240" w:lineRule="auto"/>
        <w:rPr>
          <w:rFonts w:ascii="FbShefa" w:hAnsi="FbShefa"/>
          <w:sz w:val="11"/>
          <w:rtl/>
        </w:rPr>
      </w:pPr>
      <w:r>
        <w:rPr>
          <w:rFonts w:ascii="FbShefa" w:hAnsi="FbShefa" w:hint="cs"/>
          <w:sz w:val="11"/>
          <w:rtl/>
        </w:rPr>
        <w:t>\</w:t>
      </w:r>
      <w:r w:rsidR="00FE2635" w:rsidRPr="00FE2635">
        <w:rPr>
          <w:rFonts w:ascii="FbShefa" w:hAnsi="FbShefa"/>
          <w:sz w:val="11"/>
          <w:rtl/>
        </w:rPr>
        <w:t xml:space="preserve">ומחזיר לו את השאר </w:t>
      </w:r>
      <w:r>
        <w:rPr>
          <w:rFonts w:ascii="FbShefa" w:hAnsi="FbShefa" w:hint="cs"/>
          <w:sz w:val="11"/>
          <w:rtl/>
        </w:rPr>
        <w:t>.</w:t>
      </w:r>
      <w:r w:rsidR="00FE2635" w:rsidRPr="00FE2635">
        <w:rPr>
          <w:rFonts w:ascii="FbShefa" w:hAnsi="FbShefa"/>
          <w:sz w:val="11"/>
          <w:rtl/>
        </w:rPr>
        <w:t>אפילו לאחר כמה שנים</w:t>
      </w:r>
      <w:r>
        <w:rPr>
          <w:rFonts w:ascii="FbShefa" w:hAnsi="FbShefa" w:hint="cs"/>
          <w:sz w:val="11"/>
          <w:rtl/>
        </w:rPr>
        <w:t>.</w:t>
      </w:r>
    </w:p>
    <w:p w14:paraId="7DCFA5BF" w14:textId="77777777" w:rsidR="00FE2635" w:rsidRDefault="00FE2635" w:rsidP="009C3CB4">
      <w:pPr>
        <w:spacing w:line="240" w:lineRule="auto"/>
        <w:rPr>
          <w:rFonts w:ascii="FbShefa" w:hAnsi="FbShefa"/>
          <w:sz w:val="11"/>
          <w:rtl/>
        </w:rPr>
      </w:pPr>
    </w:p>
    <w:p w14:paraId="6015F541" w14:textId="01DE3C52" w:rsidR="003B0953" w:rsidRDefault="003B0953" w:rsidP="003B0953">
      <w:pPr>
        <w:pStyle w:val="2"/>
        <w:rPr>
          <w:rtl/>
        </w:rPr>
      </w:pPr>
      <w:r>
        <w:rPr>
          <w:rFonts w:hint="cs"/>
          <w:rtl/>
        </w:rPr>
        <w:t>פרעון חוב</w:t>
      </w:r>
    </w:p>
    <w:p w14:paraId="0C53135B" w14:textId="77777777" w:rsidR="003B0953" w:rsidRPr="003B0953" w:rsidRDefault="003B0953" w:rsidP="003B0953">
      <w:pPr>
        <w:spacing w:line="240" w:lineRule="auto"/>
        <w:rPr>
          <w:rtl/>
        </w:rPr>
      </w:pPr>
      <w:r w:rsidRPr="003B0953">
        <w:rPr>
          <w:rFonts w:hint="cs"/>
          <w:rtl/>
        </w:rPr>
        <w:t>\</w:t>
      </w:r>
      <w:r w:rsidRPr="003B0953">
        <w:rPr>
          <w:rtl/>
        </w:rPr>
        <w:t xml:space="preserve">אוזפיה </w:t>
      </w:r>
      <w:r w:rsidRPr="003B0953">
        <w:rPr>
          <w:rFonts w:hint="cs"/>
          <w:rtl/>
        </w:rPr>
        <w:t>.</w:t>
      </w:r>
      <w:r w:rsidRPr="003B0953">
        <w:rPr>
          <w:rtl/>
        </w:rPr>
        <w:t xml:space="preserve">מאה זוזי </w:t>
      </w:r>
      <w:r w:rsidRPr="003B0953">
        <w:rPr>
          <w:rFonts w:hint="cs"/>
          <w:rtl/>
        </w:rPr>
        <w:t>.</w:t>
      </w:r>
    </w:p>
    <w:p w14:paraId="0B179623" w14:textId="77777777" w:rsidR="003B0953" w:rsidRPr="003B0953" w:rsidRDefault="003B0953" w:rsidP="003B0953">
      <w:pPr>
        <w:spacing w:line="240" w:lineRule="auto"/>
        <w:rPr>
          <w:rtl/>
        </w:rPr>
      </w:pPr>
      <w:r w:rsidRPr="003B0953">
        <w:rPr>
          <w:rFonts w:hint="cs"/>
          <w:rtl/>
        </w:rPr>
        <w:t>\</w:t>
      </w:r>
      <w:r w:rsidRPr="003B0953">
        <w:rPr>
          <w:rtl/>
        </w:rPr>
        <w:t xml:space="preserve">ופרעיה </w:t>
      </w:r>
      <w:r w:rsidRPr="003B0953">
        <w:rPr>
          <w:rFonts w:hint="cs"/>
          <w:rtl/>
        </w:rPr>
        <w:t>.</w:t>
      </w:r>
      <w:r w:rsidRPr="003B0953">
        <w:rPr>
          <w:rtl/>
        </w:rPr>
        <w:t>זוזא זוזא</w:t>
      </w:r>
      <w:r w:rsidRPr="003B0953">
        <w:rPr>
          <w:rFonts w:hint="cs"/>
          <w:rtl/>
        </w:rPr>
        <w:t>.</w:t>
      </w:r>
      <w:r w:rsidRPr="003B0953">
        <w:rPr>
          <w:rtl/>
        </w:rPr>
        <w:t xml:space="preserve"> </w:t>
      </w:r>
    </w:p>
    <w:p w14:paraId="0D6728D9" w14:textId="77777777" w:rsidR="003B0953" w:rsidRDefault="003B0953" w:rsidP="003B0953">
      <w:pPr>
        <w:spacing w:line="240" w:lineRule="auto"/>
        <w:rPr>
          <w:rFonts w:ascii="FbShefa" w:hAnsi="FbShefa"/>
          <w:sz w:val="11"/>
          <w:rtl/>
        </w:rPr>
      </w:pPr>
      <w:r>
        <w:rPr>
          <w:rFonts w:ascii="FbShefa" w:hAnsi="FbShefa" w:hint="cs"/>
          <w:sz w:val="11"/>
          <w:rtl/>
        </w:rPr>
        <w:t xml:space="preserve">\הדין. הוי </w:t>
      </w:r>
      <w:r w:rsidRPr="003B0953">
        <w:rPr>
          <w:rFonts w:ascii="FbShefa" w:hAnsi="FbShefa"/>
          <w:sz w:val="11"/>
          <w:rtl/>
        </w:rPr>
        <w:t xml:space="preserve">פרעון </w:t>
      </w:r>
      <w:r>
        <w:rPr>
          <w:rFonts w:ascii="FbShefa" w:hAnsi="FbShefa" w:hint="cs"/>
          <w:sz w:val="11"/>
          <w:rtl/>
        </w:rPr>
        <w:t>.</w:t>
      </w:r>
    </w:p>
    <w:p w14:paraId="0591AC13" w14:textId="4A9922A5" w:rsidR="003B0953" w:rsidRDefault="003B0953" w:rsidP="003B0953">
      <w:pPr>
        <w:spacing w:line="240" w:lineRule="auto"/>
        <w:rPr>
          <w:rFonts w:ascii="FbShefa" w:hAnsi="FbShefa"/>
          <w:sz w:val="11"/>
          <w:rtl/>
        </w:rPr>
      </w:pPr>
      <w:r>
        <w:rPr>
          <w:rFonts w:ascii="FbShefa" w:hAnsi="FbShefa" w:hint="cs"/>
          <w:sz w:val="11"/>
          <w:rtl/>
        </w:rPr>
        <w:t>\</w:t>
      </w:r>
      <w:r w:rsidRPr="003B0953">
        <w:rPr>
          <w:rFonts w:ascii="FbShefa" w:hAnsi="FbShefa"/>
          <w:sz w:val="11"/>
          <w:rtl/>
        </w:rPr>
        <w:t xml:space="preserve">אלא </w:t>
      </w:r>
      <w:r>
        <w:rPr>
          <w:rFonts w:ascii="FbShefa" w:hAnsi="FbShefa" w:hint="cs"/>
          <w:sz w:val="11"/>
          <w:rtl/>
        </w:rPr>
        <w:t>.</w:t>
      </w:r>
      <w:r w:rsidRPr="003B0953">
        <w:rPr>
          <w:rFonts w:ascii="FbShefa" w:hAnsi="FbShefa"/>
          <w:sz w:val="11"/>
          <w:rtl/>
        </w:rPr>
        <w:t xml:space="preserve">דאית ליה תרעומת גביה. </w:t>
      </w:r>
      <w:r w:rsidR="00FE2635">
        <w:rPr>
          <w:rFonts w:ascii="FbShefa" w:hAnsi="FbShefa" w:hint="cs"/>
          <w:sz w:val="11"/>
          <w:rtl/>
        </w:rPr>
        <w:t>\</w:t>
      </w:r>
      <w:r w:rsidRPr="003B0953">
        <w:rPr>
          <w:rFonts w:ascii="FbShefa" w:hAnsi="FbShefa"/>
          <w:sz w:val="11"/>
          <w:rtl/>
        </w:rPr>
        <w:t>דאמר ליה</w:t>
      </w:r>
      <w:r w:rsidR="00FE2635">
        <w:rPr>
          <w:rFonts w:ascii="FbShefa" w:hAnsi="FbShefa" w:hint="cs"/>
          <w:sz w:val="11"/>
          <w:rtl/>
        </w:rPr>
        <w:t>.</w:t>
      </w:r>
      <w:r w:rsidRPr="003B0953">
        <w:rPr>
          <w:rFonts w:ascii="FbShefa" w:hAnsi="FbShefa"/>
          <w:sz w:val="11"/>
          <w:rtl/>
        </w:rPr>
        <w:t xml:space="preserve"> אפסדתינהו מינאי.</w:t>
      </w:r>
    </w:p>
    <w:p w14:paraId="7FB6EDF5" w14:textId="77777777" w:rsidR="003B0953" w:rsidRPr="00270114" w:rsidRDefault="003B0953" w:rsidP="009C3CB4">
      <w:pPr>
        <w:spacing w:line="240" w:lineRule="auto"/>
        <w:rPr>
          <w:rFonts w:ascii="FbShefa" w:hAnsi="FbShefa"/>
          <w:sz w:val="11"/>
          <w:rtl/>
        </w:rPr>
      </w:pPr>
    </w:p>
    <w:p w14:paraId="491B2421"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חד זוזא</w:t>
      </w:r>
    </w:p>
    <w:p w14:paraId="5DB22908" w14:textId="3D4B4C61"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הנידון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פש ליה חד זוזא, וקא עייל ונפיק אזוזא</w:t>
      </w:r>
      <w:r w:rsidR="00980F5A" w:rsidRPr="00270114">
        <w:rPr>
          <w:rFonts w:ascii="FbShefa" w:hAnsi="FbShefa"/>
          <w:sz w:val="11"/>
          <w:rtl/>
        </w:rPr>
        <w:t>.</w:t>
      </w:r>
    </w:p>
    <w:p w14:paraId="37130876" w14:textId="6F6E19C1"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מסקנה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זוזא כזוזי דמי, ולא קני</w:t>
      </w:r>
      <w:r w:rsidR="00980F5A" w:rsidRPr="00270114">
        <w:rPr>
          <w:rFonts w:ascii="FbShefa" w:hAnsi="FbShefa"/>
          <w:sz w:val="11"/>
          <w:rtl/>
        </w:rPr>
        <w:t>.</w:t>
      </w:r>
    </w:p>
    <w:p w14:paraId="40907E31" w14:textId="2253F9C4" w:rsidR="00433741" w:rsidRPr="00270114" w:rsidRDefault="00AD631B"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270114">
        <w:rPr>
          <w:rFonts w:ascii="FbShefa" w:hAnsi="FbShefa"/>
          <w:sz w:val="11"/>
          <w:rtl/>
        </w:rPr>
        <w:t>מוכר שדהו מפני רעתה קונה</w:t>
      </w:r>
      <w:r w:rsidR="00980F5A" w:rsidRPr="00270114">
        <w:rPr>
          <w:rFonts w:ascii="FbShefa" w:hAnsi="FbShefa"/>
          <w:sz w:val="11"/>
          <w:rtl/>
        </w:rPr>
        <w:t>.</w:t>
      </w:r>
      <w:r>
        <w:rPr>
          <w:rFonts w:ascii="FbShefa" w:hAnsi="FbShefa" w:hint="cs"/>
          <w:sz w:val="11"/>
          <w:rtl/>
        </w:rPr>
        <w:t xml:space="preserve"> קנה אפילו אם לא שילם.</w:t>
      </w:r>
    </w:p>
    <w:p w14:paraId="4C4CE9C8" w14:textId="70387294" w:rsidR="009C3CB4" w:rsidRPr="00270114" w:rsidRDefault="009C3CB4" w:rsidP="00794C1A">
      <w:pPr>
        <w:pStyle w:val="1"/>
        <w:rPr>
          <w:rFonts w:ascii="FbShefa" w:hAnsi="FbShefa"/>
          <w:rtl/>
        </w:rPr>
      </w:pPr>
      <w:r w:rsidRPr="00270114">
        <w:rPr>
          <w:rFonts w:ascii="FbShefa" w:hAnsi="FbShefa"/>
          <w:sz w:val="11"/>
          <w:rtl/>
        </w:rPr>
        <w:t>עח</w:t>
      </w:r>
      <w:r w:rsidR="00B36BF2" w:rsidRPr="00270114">
        <w:rPr>
          <w:rFonts w:ascii="FbShefa" w:hAnsi="FbShefa"/>
          <w:sz w:val="11"/>
          <w:rtl/>
        </w:rPr>
        <w:t>, א</w:t>
      </w:r>
    </w:p>
    <w:p w14:paraId="3DB18462"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עייל ונפיק</w:t>
      </w:r>
    </w:p>
    <w:p w14:paraId="76CB3906" w14:textId="77777777" w:rsidR="008F5EEF" w:rsidRDefault="009C3CB4" w:rsidP="008F5EEF">
      <w:pPr>
        <w:pStyle w:val="3"/>
        <w:rPr>
          <w:rtl/>
        </w:rPr>
      </w:pPr>
      <w:r w:rsidRPr="001B3037">
        <w:rPr>
          <w:rtl/>
        </w:rPr>
        <w:t>פשיטא</w:t>
      </w:r>
      <w:r w:rsidR="008F5EEF">
        <w:rPr>
          <w:rFonts w:hint="cs"/>
          <w:rtl/>
        </w:rPr>
        <w:t>:</w:t>
      </w:r>
    </w:p>
    <w:p w14:paraId="4825AFA8" w14:textId="285DB2A6" w:rsidR="008F5EEF" w:rsidRDefault="008F5EEF"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בעי לזבוני </w:t>
      </w:r>
      <w:r>
        <w:rPr>
          <w:rFonts w:ascii="FbShefa" w:hAnsi="FbShefa" w:hint="cs"/>
          <w:sz w:val="11"/>
          <w:rtl/>
        </w:rPr>
        <w:t>.</w:t>
      </w:r>
      <w:r w:rsidR="009C3CB4" w:rsidRPr="00270114">
        <w:rPr>
          <w:rFonts w:ascii="FbShefa" w:hAnsi="FbShefa"/>
          <w:sz w:val="11"/>
          <w:rtl/>
        </w:rPr>
        <w:t>במאה ולא אשכח</w:t>
      </w:r>
      <w:r>
        <w:rPr>
          <w:rFonts w:ascii="FbShefa" w:hAnsi="FbShefa" w:hint="cs"/>
          <w:sz w:val="11"/>
          <w:rtl/>
        </w:rPr>
        <w:t>.</w:t>
      </w:r>
      <w:r w:rsidR="009C3CB4" w:rsidRPr="00270114">
        <w:rPr>
          <w:rFonts w:ascii="FbShefa" w:hAnsi="FbShefa"/>
          <w:sz w:val="11"/>
          <w:rtl/>
        </w:rPr>
        <w:t xml:space="preserve"> </w:t>
      </w:r>
      <w:r>
        <w:rPr>
          <w:rFonts w:ascii="FbShefa" w:hAnsi="FbShefa" w:hint="cs"/>
          <w:sz w:val="11"/>
          <w:rtl/>
        </w:rPr>
        <w:t>\</w:t>
      </w:r>
      <w:r w:rsidR="009C3CB4" w:rsidRPr="00270114">
        <w:rPr>
          <w:rFonts w:ascii="FbShefa" w:hAnsi="FbShefa"/>
          <w:sz w:val="11"/>
          <w:rtl/>
        </w:rPr>
        <w:t xml:space="preserve">וזבין </w:t>
      </w:r>
      <w:r>
        <w:rPr>
          <w:rFonts w:ascii="FbShefa" w:hAnsi="FbShefa" w:hint="cs"/>
          <w:sz w:val="11"/>
          <w:rtl/>
        </w:rPr>
        <w:t>.</w:t>
      </w:r>
      <w:r w:rsidR="009C3CB4" w:rsidRPr="00270114">
        <w:rPr>
          <w:rFonts w:ascii="FbShefa" w:hAnsi="FbShefa"/>
          <w:sz w:val="11"/>
          <w:rtl/>
        </w:rPr>
        <w:t>במאתים</w:t>
      </w:r>
      <w:r>
        <w:rPr>
          <w:rFonts w:ascii="FbShefa" w:hAnsi="FbShefa" w:hint="cs"/>
          <w:sz w:val="11"/>
          <w:rtl/>
        </w:rPr>
        <w:t>.</w:t>
      </w:r>
    </w:p>
    <w:p w14:paraId="2BEAE600" w14:textId="77777777" w:rsidR="008F5EEF" w:rsidRDefault="008F5EEF" w:rsidP="009C3CB4">
      <w:pPr>
        <w:spacing w:line="240" w:lineRule="auto"/>
        <w:rPr>
          <w:rFonts w:ascii="FbShefa" w:hAnsi="FbShefa"/>
          <w:b/>
          <w:bCs/>
          <w:color w:val="3B2F2A" w:themeColor="text2" w:themeShade="80"/>
          <w:sz w:val="11"/>
          <w:rtl/>
        </w:rPr>
      </w:pPr>
      <w:r>
        <w:rPr>
          <w:rFonts w:ascii="FbShefa" w:hAnsi="FbShefa" w:hint="cs"/>
          <w:sz w:val="11"/>
          <w:rtl/>
        </w:rPr>
        <w:t>\</w:t>
      </w:r>
      <w:r w:rsidR="009C3CB4" w:rsidRPr="00270114">
        <w:rPr>
          <w:rFonts w:ascii="FbShefa" w:hAnsi="FbShefa"/>
          <w:sz w:val="11"/>
          <w:rtl/>
        </w:rPr>
        <w:t xml:space="preserve">וקא עייל ונפיק </w:t>
      </w:r>
      <w:r>
        <w:rPr>
          <w:rFonts w:ascii="FbShefa" w:hAnsi="FbShefa" w:hint="cs"/>
          <w:sz w:val="11"/>
          <w:rtl/>
        </w:rPr>
        <w:t>.</w:t>
      </w:r>
      <w:r w:rsidR="009C3CB4" w:rsidRPr="00270114">
        <w:rPr>
          <w:rFonts w:ascii="FbShefa" w:hAnsi="FbShefa"/>
          <w:sz w:val="11"/>
          <w:rtl/>
        </w:rPr>
        <w:t>אזוזי</w:t>
      </w:r>
      <w:r w:rsidR="00980F5A" w:rsidRPr="00270114">
        <w:rPr>
          <w:rFonts w:ascii="FbShefa" w:hAnsi="FbShefa"/>
          <w:sz w:val="11"/>
          <w:rtl/>
        </w:rPr>
        <w:t>.</w:t>
      </w:r>
      <w:r w:rsidR="009C3CB4" w:rsidRPr="00270114">
        <w:rPr>
          <w:rFonts w:ascii="FbShefa" w:hAnsi="FbShefa"/>
          <w:sz w:val="11"/>
          <w:rtl/>
        </w:rPr>
        <w:t xml:space="preserve"> </w:t>
      </w:r>
    </w:p>
    <w:p w14:paraId="52FA8C13" w14:textId="137851B6" w:rsidR="00433741" w:rsidRPr="008F5EEF" w:rsidRDefault="008F5EEF" w:rsidP="009C3CB4">
      <w:pPr>
        <w:spacing w:line="240" w:lineRule="auto"/>
        <w:rPr>
          <w:rtl/>
        </w:rPr>
      </w:pPr>
      <w:r>
        <w:rPr>
          <w:rFonts w:ascii="FbShefa" w:hAnsi="FbShefa" w:hint="cs"/>
          <w:b/>
          <w:bCs/>
          <w:color w:val="3B2F2A" w:themeColor="text2" w:themeShade="80"/>
          <w:sz w:val="11"/>
          <w:rtl/>
        </w:rPr>
        <w:t xml:space="preserve">\פשיטא. </w:t>
      </w:r>
      <w:r w:rsidRPr="008F5EEF">
        <w:rPr>
          <w:rFonts w:hint="cs"/>
          <w:rtl/>
        </w:rPr>
        <w:t>ד</w:t>
      </w:r>
      <w:r w:rsidR="009C3CB4" w:rsidRPr="008F5EEF">
        <w:rPr>
          <w:rtl/>
        </w:rPr>
        <w:t>לא קני</w:t>
      </w:r>
      <w:r w:rsidR="00980F5A" w:rsidRPr="008F5EEF">
        <w:rPr>
          <w:rtl/>
        </w:rPr>
        <w:t>.</w:t>
      </w:r>
    </w:p>
    <w:p w14:paraId="74A9FDF7" w14:textId="77777777" w:rsidR="008F5EEF" w:rsidRDefault="008F5EEF" w:rsidP="009C3CB4">
      <w:pPr>
        <w:spacing w:line="240" w:lineRule="auto"/>
        <w:rPr>
          <w:rFonts w:ascii="FbShefa" w:hAnsi="FbShefa"/>
          <w:b/>
          <w:bCs/>
          <w:color w:val="3B2F2A" w:themeColor="text2" w:themeShade="80"/>
          <w:sz w:val="11"/>
          <w:rtl/>
        </w:rPr>
      </w:pPr>
    </w:p>
    <w:p w14:paraId="59A204FE" w14:textId="77777777" w:rsidR="008F5EEF" w:rsidRDefault="009C3CB4" w:rsidP="008F5EEF">
      <w:pPr>
        <w:pStyle w:val="3"/>
        <w:rPr>
          <w:rtl/>
        </w:rPr>
      </w:pPr>
      <w:r w:rsidRPr="001B3037">
        <w:rPr>
          <w:rtl/>
        </w:rPr>
        <w:t>ספק</w:t>
      </w:r>
      <w:r w:rsidR="008F5EEF">
        <w:rPr>
          <w:rFonts w:hint="cs"/>
          <w:rtl/>
        </w:rPr>
        <w:t>:</w:t>
      </w:r>
    </w:p>
    <w:p w14:paraId="35AE65CF" w14:textId="77777777" w:rsidR="008F5EEF" w:rsidRDefault="008F5EEF"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בעי לזבוני </w:t>
      </w:r>
      <w:r>
        <w:rPr>
          <w:rFonts w:ascii="FbShefa" w:hAnsi="FbShefa" w:hint="cs"/>
          <w:sz w:val="11"/>
          <w:rtl/>
        </w:rPr>
        <w:t>.</w:t>
      </w:r>
      <w:r w:rsidR="009C3CB4" w:rsidRPr="00270114">
        <w:rPr>
          <w:rFonts w:ascii="FbShefa" w:hAnsi="FbShefa"/>
          <w:sz w:val="11"/>
          <w:rtl/>
        </w:rPr>
        <w:t>במאה ולא אשכח</w:t>
      </w:r>
      <w:r>
        <w:rPr>
          <w:rFonts w:ascii="FbShefa" w:hAnsi="FbShefa" w:hint="cs"/>
          <w:sz w:val="11"/>
          <w:rtl/>
        </w:rPr>
        <w:t>.</w:t>
      </w:r>
      <w:r w:rsidR="009C3CB4" w:rsidRPr="00270114">
        <w:rPr>
          <w:rFonts w:ascii="FbShefa" w:hAnsi="FbShefa"/>
          <w:sz w:val="11"/>
          <w:rtl/>
        </w:rPr>
        <w:t xml:space="preserve"> </w:t>
      </w:r>
    </w:p>
    <w:p w14:paraId="152DBFCE" w14:textId="77777777" w:rsidR="008F5EEF" w:rsidRDefault="008F5EEF"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ואי טרח </w:t>
      </w:r>
      <w:r>
        <w:rPr>
          <w:rFonts w:ascii="FbShefa" w:hAnsi="FbShefa" w:hint="cs"/>
          <w:sz w:val="11"/>
          <w:rtl/>
        </w:rPr>
        <w:t>.</w:t>
      </w:r>
      <w:r w:rsidR="009C3CB4" w:rsidRPr="00270114">
        <w:rPr>
          <w:rFonts w:ascii="FbShefa" w:hAnsi="FbShefa"/>
          <w:sz w:val="11"/>
          <w:rtl/>
        </w:rPr>
        <w:t xml:space="preserve">הוה משכח, ולא טרח </w:t>
      </w:r>
      <w:r>
        <w:rPr>
          <w:rFonts w:ascii="FbShefa" w:hAnsi="FbShefa" w:hint="cs"/>
          <w:sz w:val="11"/>
          <w:rtl/>
        </w:rPr>
        <w:t>.\</w:t>
      </w:r>
      <w:r w:rsidR="009C3CB4" w:rsidRPr="00270114">
        <w:rPr>
          <w:rFonts w:ascii="FbShefa" w:hAnsi="FbShefa"/>
          <w:sz w:val="11"/>
          <w:rtl/>
        </w:rPr>
        <w:t xml:space="preserve">וזבין </w:t>
      </w:r>
      <w:r>
        <w:rPr>
          <w:rFonts w:ascii="FbShefa" w:hAnsi="FbShefa" w:hint="cs"/>
          <w:sz w:val="11"/>
          <w:rtl/>
        </w:rPr>
        <w:t>.</w:t>
      </w:r>
      <w:r w:rsidR="009C3CB4" w:rsidRPr="00270114">
        <w:rPr>
          <w:rFonts w:ascii="FbShefa" w:hAnsi="FbShefa"/>
          <w:sz w:val="11"/>
          <w:rtl/>
        </w:rPr>
        <w:t>במאתים</w:t>
      </w:r>
      <w:r w:rsidR="00980F5A" w:rsidRPr="00270114">
        <w:rPr>
          <w:rFonts w:ascii="FbShefa" w:hAnsi="FbShefa"/>
          <w:sz w:val="11"/>
          <w:rtl/>
        </w:rPr>
        <w:t>.</w:t>
      </w:r>
      <w:r w:rsidR="009C3CB4" w:rsidRPr="00270114">
        <w:rPr>
          <w:rFonts w:ascii="FbShefa" w:hAnsi="FbShefa"/>
          <w:sz w:val="11"/>
          <w:rtl/>
        </w:rPr>
        <w:t xml:space="preserve"> </w:t>
      </w:r>
    </w:p>
    <w:p w14:paraId="7630E7E1" w14:textId="77777777" w:rsidR="008F5EEF" w:rsidRDefault="008F5EEF" w:rsidP="009C3CB4">
      <w:pPr>
        <w:spacing w:line="240" w:lineRule="auto"/>
        <w:rPr>
          <w:rFonts w:ascii="FbShefa" w:hAnsi="FbShefa"/>
          <w:sz w:val="11"/>
          <w:rtl/>
        </w:rPr>
      </w:pPr>
      <w:r>
        <w:rPr>
          <w:rFonts w:ascii="FbShefa" w:hAnsi="FbShefa" w:hint="cs"/>
          <w:b/>
          <w:bCs/>
          <w:color w:val="3B2F2A" w:themeColor="text2" w:themeShade="80"/>
          <w:sz w:val="11"/>
          <w:rtl/>
        </w:rPr>
        <w:t>האם</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w:t>
      </w:r>
      <w:r>
        <w:rPr>
          <w:rFonts w:ascii="FbShefa" w:hAnsi="FbShefa" w:hint="cs"/>
          <w:sz w:val="11"/>
          <w:rtl/>
        </w:rPr>
        <w:t xml:space="preserve">נידון </w:t>
      </w:r>
      <w:r w:rsidR="009C3CB4" w:rsidRPr="00270114">
        <w:rPr>
          <w:rFonts w:ascii="FbShefa" w:hAnsi="FbShefa"/>
          <w:sz w:val="11"/>
          <w:rtl/>
        </w:rPr>
        <w:t xml:space="preserve">כמוכר שדהו מפני רעתה </w:t>
      </w:r>
      <w:r>
        <w:rPr>
          <w:rFonts w:ascii="FbShefa" w:hAnsi="FbShefa" w:hint="cs"/>
          <w:sz w:val="11"/>
          <w:rtl/>
        </w:rPr>
        <w:t>.</w:t>
      </w:r>
    </w:p>
    <w:p w14:paraId="59B02870" w14:textId="31206FB2" w:rsidR="00433741" w:rsidRPr="00270114" w:rsidRDefault="008F5EEF" w:rsidP="008F5EEF">
      <w:pPr>
        <w:spacing w:line="240" w:lineRule="auto"/>
        <w:rPr>
          <w:rFonts w:ascii="FbShefa" w:hAnsi="FbShefa"/>
          <w:sz w:val="11"/>
          <w:rtl/>
        </w:rPr>
      </w:pPr>
      <w:r>
        <w:rPr>
          <w:rFonts w:ascii="FbShefa" w:hAnsi="FbShefa" w:hint="cs"/>
          <w:b/>
          <w:bCs/>
          <w:color w:val="3B2F2A" w:themeColor="text2" w:themeShade="80"/>
          <w:sz w:val="11"/>
          <w:rtl/>
        </w:rPr>
        <w:t>\</w:t>
      </w:r>
      <w:r w:rsidR="009C3CB4" w:rsidRPr="00270114">
        <w:rPr>
          <w:rFonts w:ascii="FbShefa" w:hAnsi="FbShefa"/>
          <w:sz w:val="11"/>
          <w:rtl/>
        </w:rPr>
        <w:t xml:space="preserve"> או </w:t>
      </w:r>
      <w:r>
        <w:rPr>
          <w:rFonts w:ascii="FbShefa" w:hAnsi="FbShefa" w:hint="cs"/>
          <w:sz w:val="11"/>
          <w:rtl/>
        </w:rPr>
        <w:t>ד</w:t>
      </w:r>
      <w:r w:rsidR="009C3CB4" w:rsidRPr="00270114">
        <w:rPr>
          <w:rFonts w:ascii="FbShefa" w:hAnsi="FbShefa"/>
          <w:sz w:val="11"/>
          <w:rtl/>
        </w:rPr>
        <w:t>ל</w:t>
      </w:r>
      <w:r>
        <w:rPr>
          <w:rFonts w:ascii="FbShefa" w:hAnsi="FbShefa" w:hint="cs"/>
          <w:sz w:val="11"/>
          <w:rtl/>
        </w:rPr>
        <w:t>מ</w:t>
      </w:r>
      <w:r w:rsidR="009C3CB4" w:rsidRPr="00270114">
        <w:rPr>
          <w:rFonts w:ascii="FbShefa" w:hAnsi="FbShefa"/>
          <w:sz w:val="11"/>
          <w:rtl/>
        </w:rPr>
        <w:t>א</w:t>
      </w:r>
      <w:r>
        <w:rPr>
          <w:rFonts w:ascii="FbShefa" w:hAnsi="FbShefa" w:hint="cs"/>
          <w:sz w:val="11"/>
          <w:rtl/>
        </w:rPr>
        <w:t>. אינו כמוכר מפני רעתה.</w:t>
      </w:r>
    </w:p>
    <w:p w14:paraId="58F2ABF5" w14:textId="70DC9795" w:rsidR="009C3CB4" w:rsidRPr="00270114" w:rsidRDefault="009C3CB4" w:rsidP="009C3CB4">
      <w:pPr>
        <w:spacing w:line="240" w:lineRule="auto"/>
        <w:rPr>
          <w:rFonts w:ascii="FbShefa" w:hAnsi="FbShefa"/>
          <w:sz w:val="11"/>
          <w:rtl/>
        </w:rPr>
      </w:pPr>
    </w:p>
    <w:p w14:paraId="70BBA9D9"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שוכר עליהן או מטען</w:t>
      </w:r>
    </w:p>
    <w:p w14:paraId="6A6FCD7C" w14:textId="430C6778" w:rsidR="009C3CB4" w:rsidRPr="00E220EF" w:rsidRDefault="009C3CB4" w:rsidP="009C3CB4">
      <w:pPr>
        <w:spacing w:line="240" w:lineRule="auto"/>
        <w:rPr>
          <w:rtl/>
        </w:rPr>
      </w:pPr>
      <w:r w:rsidRPr="001B3037">
        <w:rPr>
          <w:rFonts w:ascii="FbShefa" w:hAnsi="FbShefa"/>
          <w:b/>
          <w:bCs/>
          <w:color w:val="3B2F2A" w:themeColor="text2" w:themeShade="80"/>
          <w:sz w:val="11"/>
          <w:rtl/>
        </w:rPr>
        <w:t>עד כמה</w:t>
      </w:r>
      <w:r w:rsidR="00E220EF">
        <w:rPr>
          <w:rFonts w:ascii="FbShefa" w:hAnsi="FbShefa" w:hint="cs"/>
          <w:b/>
          <w:bCs/>
          <w:color w:val="3B2F2A" w:themeColor="text2" w:themeShade="80"/>
          <w:sz w:val="11"/>
          <w:rtl/>
        </w:rPr>
        <w:t>.</w:t>
      </w:r>
      <w:r w:rsidRPr="00E220EF">
        <w:rPr>
          <w:rtl/>
        </w:rPr>
        <w:t xml:space="preserve"> שוכר עליהן</w:t>
      </w:r>
      <w:r w:rsidR="00E220EF">
        <w:rPr>
          <w:rFonts w:hint="cs"/>
          <w:rtl/>
        </w:rPr>
        <w:t>.</w:t>
      </w:r>
    </w:p>
    <w:p w14:paraId="2C3B498B" w14:textId="4F251BA9"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בדרך כלל</w:t>
      </w:r>
      <w:r w:rsidR="00980F5A" w:rsidRPr="001B3037">
        <w:rPr>
          <w:rFonts w:ascii="FbShefa" w:hAnsi="FbShefa"/>
          <w:b/>
          <w:bCs/>
          <w:color w:val="3B2F2A" w:themeColor="text2" w:themeShade="80"/>
          <w:sz w:val="11"/>
          <w:rtl/>
        </w:rPr>
        <w:t>.</w:t>
      </w:r>
      <w:r w:rsidRPr="00270114">
        <w:rPr>
          <w:rFonts w:ascii="FbShefa" w:hAnsi="FbShefa"/>
          <w:sz w:val="11"/>
          <w:rtl/>
        </w:rPr>
        <w:t xml:space="preserve"> עד כדי שכרן</w:t>
      </w:r>
      <w:r w:rsidR="00980F5A" w:rsidRPr="00270114">
        <w:rPr>
          <w:rFonts w:ascii="FbShefa" w:hAnsi="FbShefa"/>
          <w:sz w:val="11"/>
          <w:rtl/>
        </w:rPr>
        <w:t>.</w:t>
      </w:r>
    </w:p>
    <w:p w14:paraId="326D1A57" w14:textId="52FDC116" w:rsidR="009C3CB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באת חבילה לידו</w:t>
      </w:r>
      <w:r w:rsidR="00980F5A" w:rsidRPr="001B3037">
        <w:rPr>
          <w:rFonts w:ascii="FbShefa" w:hAnsi="FbShefa"/>
          <w:b/>
          <w:bCs/>
          <w:color w:val="3B2F2A" w:themeColor="text2" w:themeShade="80"/>
          <w:sz w:val="11"/>
          <w:rtl/>
        </w:rPr>
        <w:t>.</w:t>
      </w:r>
      <w:r w:rsidRPr="00270114">
        <w:rPr>
          <w:rFonts w:ascii="FbShefa" w:hAnsi="FbShefa"/>
          <w:sz w:val="11"/>
          <w:rtl/>
        </w:rPr>
        <w:t xml:space="preserve"> עד ארבעים וחמשים זוז</w:t>
      </w:r>
      <w:r w:rsidR="00980F5A" w:rsidRPr="00270114">
        <w:rPr>
          <w:rFonts w:ascii="FbShefa" w:hAnsi="FbShefa"/>
          <w:sz w:val="11"/>
          <w:rtl/>
        </w:rPr>
        <w:t>.</w:t>
      </w:r>
    </w:p>
    <w:p w14:paraId="5810712C" w14:textId="77777777" w:rsidR="002E6A91" w:rsidRPr="00270114" w:rsidRDefault="002E6A91" w:rsidP="009C3CB4">
      <w:pPr>
        <w:spacing w:line="240" w:lineRule="auto"/>
        <w:rPr>
          <w:rFonts w:ascii="FbShefa" w:hAnsi="FbShefa"/>
          <w:sz w:val="11"/>
          <w:rtl/>
        </w:rPr>
      </w:pPr>
    </w:p>
    <w:p w14:paraId="6AD51058" w14:textId="2D63899E" w:rsidR="00433741" w:rsidRPr="001B3037" w:rsidRDefault="009C3CB4" w:rsidP="00AC25F9">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sz w:val="11"/>
          <w:rtl/>
        </w:rPr>
      </w:pPr>
      <w:r w:rsidRPr="001B3037">
        <w:rPr>
          <w:rFonts w:ascii="FbShefa" w:eastAsia="Times New Roman" w:hAnsi="FbShefa"/>
          <w:b/>
          <w:bCs/>
          <w:color w:val="3B2F2A" w:themeColor="text2" w:themeShade="80"/>
          <w:sz w:val="11"/>
          <w:rtl/>
        </w:rPr>
        <w:t>הַשּׂוֹכֵר אֶת הַחֲמוֹר לְהוֹלִיכָהּ בָּהָר וְהוֹלִיכָהּ בַּבִּקְעָה, בַּבִּקְעָה וְהוֹלִיכָהּ בָּהָר, אֲפִלּוּ זוֹ עֶשֶׂר מִילִין וְזוֹ עֶשֶׂר מִילִין, וָמֵתָה, חַיָּב</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הַשּׂוֹכֵר אֶת </w:t>
      </w:r>
      <w:r w:rsidRPr="00AC25F9">
        <w:rPr>
          <w:rFonts w:ascii="FbShefa" w:eastAsia="Times New Roman" w:hAnsi="FbShefa"/>
          <w:b/>
          <w:bCs/>
          <w:color w:val="3B2F2A" w:themeColor="text2" w:themeShade="80"/>
          <w:rtl/>
        </w:rPr>
        <w:t>הַחֲמוֹר</w:t>
      </w:r>
      <w:r w:rsidRPr="001B3037">
        <w:rPr>
          <w:rFonts w:ascii="FbShefa" w:eastAsia="Times New Roman" w:hAnsi="FbShefa"/>
          <w:b/>
          <w:bCs/>
          <w:color w:val="3B2F2A" w:themeColor="text2" w:themeShade="80"/>
          <w:sz w:val="11"/>
          <w:rtl/>
        </w:rPr>
        <w:t xml:space="preserve"> לְהוֹלִיכָהּ בָּהָר וְהוֹלִיכָהּ בַּבִּקְעָה, אִם הֶחֱלִיקָה, פָּטוּר, וְאִם הוּחַמָּה, חַיָּב</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לְהוֹלִיכָהּ בַּבִּקְעָה וְהוֹלִיכָהּ בָּהָר, אִם הֶחֱלִיקָה, חַיָּב, וְאִם הוּחַמָּה, פָּטוּר</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אִם מֵחֲמַת הַמַּעֲלָה, חַיָּב: הַשּׂוֹכֵר אֶת הַחֲמוֹר וְהִבְרִיקָה, אוֹ שֶׁנַּעֲשֵׂית אַנְגַּרְיָא, אוֹמֵר לוֹ הֲרֵי שֶׁלְּךָ לְפָנֶיךָ</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מֵתָה אוֹ נִשְׁבְּרָה, חַיָּב לְהַעֲמִיד לוֹ חֲמוֹר</w:t>
      </w:r>
      <w:r w:rsidR="00980F5A" w:rsidRPr="001B3037">
        <w:rPr>
          <w:rFonts w:ascii="FbShefa" w:eastAsia="Times New Roman" w:hAnsi="FbShefa"/>
          <w:b/>
          <w:bCs/>
          <w:color w:val="3B2F2A" w:themeColor="text2" w:themeShade="80"/>
          <w:sz w:val="11"/>
          <w:rtl/>
        </w:rPr>
        <w:t>.</w:t>
      </w:r>
    </w:p>
    <w:p w14:paraId="3F0456B9" w14:textId="7981277E" w:rsidR="009C3CB4" w:rsidRPr="00270114" w:rsidRDefault="009C3CB4" w:rsidP="009C3CB4">
      <w:pPr>
        <w:spacing w:line="240" w:lineRule="auto"/>
        <w:rPr>
          <w:rFonts w:ascii="FbShefa" w:hAnsi="FbShefa"/>
          <w:sz w:val="11"/>
          <w:rtl/>
        </w:rPr>
      </w:pPr>
    </w:p>
    <w:p w14:paraId="247FBE17" w14:textId="5F0D74CA" w:rsidR="009C3CB4" w:rsidRPr="00270114" w:rsidRDefault="009C3CB4" w:rsidP="009C3CB4">
      <w:pPr>
        <w:pStyle w:val="2"/>
        <w:rPr>
          <w:rFonts w:ascii="FbShefa" w:hAnsi="FbShefa"/>
          <w:color w:val="7C5F1D"/>
          <w:rtl/>
        </w:rPr>
      </w:pPr>
      <w:r w:rsidRPr="00270114">
        <w:rPr>
          <w:rFonts w:ascii="FbShefa" w:hAnsi="FbShefa"/>
          <w:color w:val="7C5F1D"/>
          <w:sz w:val="11"/>
          <w:rtl/>
        </w:rPr>
        <w:t>מאי שנא רישא דלא קא מפליג, ומאי שנא סיפא דקא מפליג</w:t>
      </w:r>
    </w:p>
    <w:p w14:paraId="7496EC51" w14:textId="192532CA" w:rsidR="00433741" w:rsidRPr="00270114" w:rsidRDefault="00603449" w:rsidP="009C3CB4">
      <w:pPr>
        <w:spacing w:line="240" w:lineRule="auto"/>
        <w:rPr>
          <w:rFonts w:ascii="FbShefa" w:hAnsi="FbShefa"/>
          <w:sz w:val="11"/>
          <w:rtl/>
        </w:rPr>
      </w:pPr>
      <w:r>
        <w:rPr>
          <w:rFonts w:ascii="FbShefa" w:hAnsi="FbShefa" w:hint="cs"/>
          <w:b/>
          <w:bCs/>
          <w:color w:val="3B2F2A" w:themeColor="text2" w:themeShade="80"/>
          <w:sz w:val="11"/>
          <w:rtl/>
        </w:rPr>
        <w:t>הסבר</w:t>
      </w:r>
      <w:r w:rsidR="009C3CB4" w:rsidRPr="001B3037">
        <w:rPr>
          <w:rFonts w:ascii="FbShefa" w:hAnsi="FbShefa"/>
          <w:b/>
          <w:bCs/>
          <w:color w:val="3B2F2A" w:themeColor="text2" w:themeShade="80"/>
          <w:sz w:val="11"/>
          <w:rtl/>
        </w:rPr>
        <w:t xml:space="preserve"> א</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רישא שמתה מחמת אויר, דאמרינן אוירא דהר קטלה ואמרינן אוירא דבקעה קטלה</w:t>
      </w:r>
      <w:r w:rsidR="00980F5A" w:rsidRPr="00270114">
        <w:rPr>
          <w:rFonts w:ascii="FbShefa" w:hAnsi="FbShefa"/>
          <w:sz w:val="11"/>
          <w:rtl/>
        </w:rPr>
        <w:t>.</w:t>
      </w:r>
    </w:p>
    <w:p w14:paraId="3548C272" w14:textId="1E2BC163" w:rsidR="00433741" w:rsidRPr="00270114" w:rsidRDefault="00603449" w:rsidP="009C3CB4">
      <w:pPr>
        <w:spacing w:line="240" w:lineRule="auto"/>
        <w:rPr>
          <w:rFonts w:ascii="FbShefa" w:hAnsi="FbShefa"/>
          <w:sz w:val="11"/>
          <w:rtl/>
        </w:rPr>
      </w:pPr>
      <w:r>
        <w:rPr>
          <w:rFonts w:ascii="FbShefa" w:hAnsi="FbShefa" w:hint="cs"/>
          <w:b/>
          <w:bCs/>
          <w:color w:val="3B2F2A" w:themeColor="text2" w:themeShade="80"/>
          <w:sz w:val="11"/>
          <w:rtl/>
        </w:rPr>
        <w:t xml:space="preserve">הסבר </w:t>
      </w:r>
      <w:r w:rsidR="009C3CB4" w:rsidRPr="001B3037">
        <w:rPr>
          <w:rFonts w:ascii="FbShefa" w:hAnsi="FbShefa"/>
          <w:b/>
          <w:bCs/>
          <w:color w:val="3B2F2A" w:themeColor="text2" w:themeShade="80"/>
          <w:sz w:val="11"/>
          <w:rtl/>
        </w:rPr>
        <w:t>ב</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כגון שמתה מחמת אובצנא</w:t>
      </w:r>
      <w:r w:rsidR="00980F5A" w:rsidRPr="00270114">
        <w:rPr>
          <w:rFonts w:ascii="FbShefa" w:hAnsi="FbShefa"/>
          <w:sz w:val="11"/>
          <w:rtl/>
        </w:rPr>
        <w:t>.</w:t>
      </w:r>
    </w:p>
    <w:p w14:paraId="30E1DEC3" w14:textId="6A1C487D" w:rsidR="00433741" w:rsidRPr="00270114" w:rsidRDefault="00603449" w:rsidP="009C3CB4">
      <w:pPr>
        <w:spacing w:line="240" w:lineRule="auto"/>
        <w:rPr>
          <w:rFonts w:ascii="FbShefa" w:hAnsi="FbShefa"/>
          <w:sz w:val="11"/>
          <w:rtl/>
        </w:rPr>
      </w:pPr>
      <w:r>
        <w:rPr>
          <w:rFonts w:ascii="FbShefa" w:hAnsi="FbShefa" w:hint="cs"/>
          <w:b/>
          <w:bCs/>
          <w:color w:val="3B2F2A" w:themeColor="text2" w:themeShade="80"/>
          <w:sz w:val="11"/>
          <w:rtl/>
        </w:rPr>
        <w:t xml:space="preserve">הסבר </w:t>
      </w:r>
      <w:r w:rsidR="009C3CB4" w:rsidRPr="001B3037">
        <w:rPr>
          <w:rFonts w:ascii="FbShefa" w:hAnsi="FbShefa"/>
          <w:b/>
          <w:bCs/>
          <w:color w:val="3B2F2A" w:themeColor="text2" w:themeShade="80"/>
          <w:sz w:val="11"/>
          <w:rtl/>
        </w:rPr>
        <w:t>ג</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כגון שהכישה נחש</w:t>
      </w:r>
      <w:r w:rsidR="00980F5A" w:rsidRPr="00270114">
        <w:rPr>
          <w:rFonts w:ascii="FbShefa" w:hAnsi="FbShefa"/>
          <w:sz w:val="11"/>
          <w:rtl/>
        </w:rPr>
        <w:t>.</w:t>
      </w:r>
    </w:p>
    <w:p w14:paraId="1454F524" w14:textId="4358632F" w:rsidR="009C3CB4" w:rsidRPr="00270114" w:rsidRDefault="009C3CB4" w:rsidP="00794C1A">
      <w:pPr>
        <w:pStyle w:val="1"/>
        <w:rPr>
          <w:rFonts w:ascii="FbShefa" w:hAnsi="FbShefa"/>
          <w:rtl/>
        </w:rPr>
      </w:pPr>
      <w:r w:rsidRPr="00270114">
        <w:rPr>
          <w:rFonts w:ascii="FbShefa" w:hAnsi="FbShefa"/>
          <w:sz w:val="11"/>
          <w:rtl/>
        </w:rPr>
        <w:t>עח</w:t>
      </w:r>
      <w:r w:rsidR="00B36BF2" w:rsidRPr="00270114">
        <w:rPr>
          <w:rFonts w:ascii="FbShefa" w:hAnsi="FbShefa"/>
          <w:sz w:val="11"/>
          <w:rtl/>
        </w:rPr>
        <w:t>, ב</w:t>
      </w:r>
    </w:p>
    <w:p w14:paraId="7A8FB171" w14:textId="3133D64C" w:rsidR="00433741" w:rsidRPr="00270114" w:rsidRDefault="00603449" w:rsidP="009C3CB4">
      <w:pPr>
        <w:spacing w:line="240" w:lineRule="auto"/>
        <w:rPr>
          <w:rFonts w:ascii="FbShefa" w:hAnsi="FbShefa"/>
          <w:sz w:val="11"/>
          <w:rtl/>
        </w:rPr>
      </w:pPr>
      <w:r>
        <w:rPr>
          <w:rFonts w:ascii="FbShefa" w:hAnsi="FbShefa" w:hint="cs"/>
          <w:b/>
          <w:bCs/>
          <w:color w:val="3B2F2A" w:themeColor="text2" w:themeShade="80"/>
          <w:sz w:val="11"/>
          <w:rtl/>
        </w:rPr>
        <w:t xml:space="preserve">הסבר </w:t>
      </w:r>
      <w:r w:rsidR="009C3CB4" w:rsidRPr="001B3037">
        <w:rPr>
          <w:rFonts w:ascii="FbShefa" w:hAnsi="FbShefa"/>
          <w:b/>
          <w:bCs/>
          <w:color w:val="3B2F2A" w:themeColor="text2" w:themeShade="80"/>
          <w:sz w:val="11"/>
          <w:rtl/>
        </w:rPr>
        <w:t>ד</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w:t>
      </w:r>
      <w:r>
        <w:rPr>
          <w:rFonts w:ascii="FbShefa" w:hAnsi="FbShefa" w:hint="cs"/>
          <w:sz w:val="11"/>
          <w:rtl/>
        </w:rPr>
        <w:t>כ</w:t>
      </w:r>
      <w:r w:rsidR="009C3CB4" w:rsidRPr="00270114">
        <w:rPr>
          <w:rFonts w:ascii="FbShefa" w:hAnsi="FbShefa"/>
          <w:sz w:val="11"/>
          <w:rtl/>
        </w:rPr>
        <w:t xml:space="preserve">רבי מאיר </w:t>
      </w:r>
      <w:r w:rsidR="00C435E7">
        <w:rPr>
          <w:rFonts w:ascii="FbShefa" w:hAnsi="FbShefa" w:hint="cs"/>
          <w:sz w:val="11"/>
          <w:rtl/>
        </w:rPr>
        <w:t xml:space="preserve">דס"ל </w:t>
      </w:r>
      <w:r w:rsidR="009C3CB4" w:rsidRPr="00270114">
        <w:rPr>
          <w:rFonts w:ascii="FbShefa" w:hAnsi="FbShefa"/>
          <w:sz w:val="11"/>
          <w:rtl/>
        </w:rPr>
        <w:t>כל המעביר על דעת בעל הבית נקרא גזלן</w:t>
      </w:r>
      <w:r w:rsidR="00980F5A" w:rsidRPr="00270114">
        <w:rPr>
          <w:rFonts w:ascii="FbShefa" w:hAnsi="FbShefa"/>
          <w:sz w:val="11"/>
          <w:rtl/>
        </w:rPr>
        <w:t>.</w:t>
      </w:r>
    </w:p>
    <w:p w14:paraId="1DE26258" w14:textId="642BACC3" w:rsidR="009C3CB4" w:rsidRPr="00270114" w:rsidRDefault="009C3CB4" w:rsidP="009C3CB4">
      <w:pPr>
        <w:spacing w:line="240" w:lineRule="auto"/>
        <w:rPr>
          <w:rFonts w:ascii="FbShefa" w:hAnsi="FbShefa"/>
          <w:sz w:val="11"/>
          <w:rtl/>
        </w:rPr>
      </w:pPr>
    </w:p>
    <w:p w14:paraId="10E39A25"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הי רבי מאיר דאמר כל המעביר נקרא גזלן</w:t>
      </w:r>
    </w:p>
    <w:p w14:paraId="1C560474" w14:textId="176A7BE9" w:rsidR="002E6A91" w:rsidRDefault="002E6A91" w:rsidP="002E6A91">
      <w:pPr>
        <w:pStyle w:val="3"/>
        <w:rPr>
          <w:rtl/>
        </w:rPr>
      </w:pPr>
      <w:r>
        <w:rPr>
          <w:rFonts w:hint="cs"/>
          <w:rtl/>
        </w:rPr>
        <w:t>צמר ל</w:t>
      </w:r>
      <w:r w:rsidRPr="002E6A91">
        <w:rPr>
          <w:rFonts w:hint="cs"/>
          <w:rtl/>
        </w:rPr>
        <w:t>צבע:</w:t>
      </w:r>
    </w:p>
    <w:p w14:paraId="0E6C672C" w14:textId="408B1868" w:rsidR="008C2971" w:rsidRPr="008C2971" w:rsidRDefault="00D760B4" w:rsidP="008C2971">
      <w:pPr>
        <w:rPr>
          <w:rtl/>
        </w:rPr>
      </w:pPr>
      <w:r>
        <w:rPr>
          <w:rFonts w:hint="cs"/>
          <w:rtl/>
        </w:rPr>
        <w:t>\</w:t>
      </w:r>
      <w:r w:rsidR="008C2971" w:rsidRPr="008C2971">
        <w:rPr>
          <w:rtl/>
        </w:rPr>
        <w:t xml:space="preserve">הנותן </w:t>
      </w:r>
      <w:r>
        <w:rPr>
          <w:rFonts w:hint="cs"/>
          <w:rtl/>
        </w:rPr>
        <w:t>.</w:t>
      </w:r>
      <w:r w:rsidR="008C2971" w:rsidRPr="008C2971">
        <w:rPr>
          <w:rtl/>
        </w:rPr>
        <w:t>צמר לצבע לצבוע לו אדום וצבעו שחור</w:t>
      </w:r>
      <w:r>
        <w:rPr>
          <w:rFonts w:hint="cs"/>
          <w:rtl/>
        </w:rPr>
        <w:t>.</w:t>
      </w:r>
      <w:r w:rsidR="008C2971" w:rsidRPr="008C2971">
        <w:rPr>
          <w:rtl/>
        </w:rPr>
        <w:t xml:space="preserve"> </w:t>
      </w:r>
      <w:r>
        <w:rPr>
          <w:rFonts w:hint="cs"/>
          <w:rtl/>
        </w:rPr>
        <w:t xml:space="preserve">\או. </w:t>
      </w:r>
      <w:r w:rsidR="008C2971" w:rsidRPr="008C2971">
        <w:rPr>
          <w:rtl/>
        </w:rPr>
        <w:t>שחור וצבעו אדום</w:t>
      </w:r>
      <w:r>
        <w:rPr>
          <w:rFonts w:hint="cs"/>
          <w:rtl/>
        </w:rPr>
        <w:t>.</w:t>
      </w:r>
    </w:p>
    <w:p w14:paraId="6FBEAFCA" w14:textId="77777777" w:rsidR="008C2971" w:rsidRPr="008C2971" w:rsidRDefault="008C2971" w:rsidP="008C2971">
      <w:pPr>
        <w:rPr>
          <w:rtl/>
        </w:rPr>
      </w:pPr>
      <w:r w:rsidRPr="008C2971">
        <w:rPr>
          <w:b/>
          <w:bCs/>
          <w:rtl/>
        </w:rPr>
        <w:t>רבי מאיר</w:t>
      </w:r>
      <w:r w:rsidRPr="008C2971">
        <w:rPr>
          <w:rFonts w:hint="cs"/>
          <w:rtl/>
        </w:rPr>
        <w:t>.</w:t>
      </w:r>
      <w:r w:rsidRPr="008C2971">
        <w:rPr>
          <w:rtl/>
        </w:rPr>
        <w:t xml:space="preserve"> נותן לו דמי צמרו, </w:t>
      </w:r>
    </w:p>
    <w:p w14:paraId="53726DAC" w14:textId="110D2900" w:rsidR="008C2971" w:rsidRPr="008C2971" w:rsidRDefault="008C2971" w:rsidP="008C2971">
      <w:pPr>
        <w:rPr>
          <w:rtl/>
        </w:rPr>
      </w:pPr>
      <w:r w:rsidRPr="008C2971">
        <w:rPr>
          <w:b/>
          <w:bCs/>
          <w:rtl/>
        </w:rPr>
        <w:t>רבי יהודה</w:t>
      </w:r>
      <w:r w:rsidRPr="008C2971">
        <w:rPr>
          <w:rFonts w:hint="cs"/>
          <w:rtl/>
        </w:rPr>
        <w:t>.</w:t>
      </w:r>
      <w:r w:rsidRPr="008C2971">
        <w:rPr>
          <w:rtl/>
        </w:rPr>
        <w:t xml:space="preserve"> אם השבח יתר על היציאה</w:t>
      </w:r>
      <w:r w:rsidR="00D760B4">
        <w:rPr>
          <w:rFonts w:hint="cs"/>
          <w:rtl/>
        </w:rPr>
        <w:t>,</w:t>
      </w:r>
      <w:r w:rsidRPr="008C2971">
        <w:rPr>
          <w:rtl/>
        </w:rPr>
        <w:t xml:space="preserve"> נותן לו את היציאה</w:t>
      </w:r>
      <w:r w:rsidR="00D760B4">
        <w:rPr>
          <w:rFonts w:hint="cs"/>
          <w:rtl/>
        </w:rPr>
        <w:t>.</w:t>
      </w:r>
      <w:r w:rsidRPr="008C2971">
        <w:rPr>
          <w:rtl/>
        </w:rPr>
        <w:t xml:space="preserve"> </w:t>
      </w:r>
      <w:r w:rsidR="00D760B4">
        <w:rPr>
          <w:rFonts w:hint="cs"/>
          <w:rtl/>
        </w:rPr>
        <w:t>\</w:t>
      </w:r>
      <w:r w:rsidRPr="008C2971">
        <w:rPr>
          <w:rtl/>
        </w:rPr>
        <w:t>ואם היציאה יתירה על השבח</w:t>
      </w:r>
      <w:r w:rsidR="00D760B4">
        <w:rPr>
          <w:rFonts w:hint="cs"/>
          <w:rtl/>
        </w:rPr>
        <w:t>.</w:t>
      </w:r>
      <w:r w:rsidRPr="008C2971">
        <w:rPr>
          <w:rtl/>
        </w:rPr>
        <w:t xml:space="preserve"> נותן לו את השבח.</w:t>
      </w:r>
    </w:p>
    <w:p w14:paraId="27B22368" w14:textId="77777777" w:rsidR="00D760B4" w:rsidRDefault="00D760B4" w:rsidP="009C3CB4">
      <w:pPr>
        <w:spacing w:line="240" w:lineRule="auto"/>
        <w:rPr>
          <w:rFonts w:ascii="FbShefa" w:hAnsi="FbShefa"/>
          <w:b/>
          <w:bCs/>
          <w:color w:val="3B2F2A" w:themeColor="text2" w:themeShade="80"/>
          <w:sz w:val="11"/>
          <w:rtl/>
        </w:rPr>
      </w:pPr>
    </w:p>
    <w:p w14:paraId="73942DE3" w14:textId="4E49C0C3" w:rsidR="00D760B4" w:rsidRPr="00D760B4" w:rsidRDefault="00D760B4" w:rsidP="009C3CB4">
      <w:pPr>
        <w:spacing w:line="240" w:lineRule="auto"/>
        <w:rPr>
          <w:rtl/>
        </w:rPr>
      </w:pPr>
      <w:r w:rsidRPr="00D760B4">
        <w:rPr>
          <w:rFonts w:hint="cs"/>
          <w:rtl/>
        </w:rPr>
        <w:t>\ס"ד . טעמו של ר"מ משום</w:t>
      </w:r>
      <w:r>
        <w:rPr>
          <w:rFonts w:hint="cs"/>
          <w:rtl/>
        </w:rPr>
        <w:t xml:space="preserve"> </w:t>
      </w:r>
      <w:r w:rsidRPr="00D760B4">
        <w:rPr>
          <w:rFonts w:hint="cs"/>
          <w:rtl/>
        </w:rPr>
        <w:t>שמשנה מדעת בעה"ב נחשב גזלן.</w:t>
      </w:r>
    </w:p>
    <w:p w14:paraId="4653F6E9" w14:textId="780504C0"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דלמא שאני התם דקניא בשינוי מעשה</w:t>
      </w:r>
      <w:r w:rsidR="00980F5A" w:rsidRPr="00270114">
        <w:rPr>
          <w:rFonts w:ascii="FbShefa" w:hAnsi="FbShefa"/>
          <w:sz w:val="11"/>
          <w:rtl/>
        </w:rPr>
        <w:t>.</w:t>
      </w:r>
    </w:p>
    <w:p w14:paraId="10C1BC7D" w14:textId="75973EDF" w:rsidR="009C3CB4" w:rsidRDefault="009C3CB4" w:rsidP="009C3CB4">
      <w:pPr>
        <w:spacing w:line="240" w:lineRule="auto"/>
        <w:rPr>
          <w:rFonts w:ascii="FbShefa" w:hAnsi="FbShefa"/>
          <w:sz w:val="11"/>
          <w:rtl/>
        </w:rPr>
      </w:pPr>
    </w:p>
    <w:p w14:paraId="7D55F387" w14:textId="4727C56B" w:rsidR="002E6A91" w:rsidRDefault="002E6A91" w:rsidP="002E6A91">
      <w:pPr>
        <w:pStyle w:val="3"/>
        <w:rPr>
          <w:rFonts w:cs="Cambria"/>
          <w:rtl/>
        </w:rPr>
      </w:pPr>
      <w:r>
        <w:rPr>
          <w:rFonts w:hint="cs"/>
          <w:rtl/>
        </w:rPr>
        <w:t>מגבת פורים</w:t>
      </w:r>
      <w:r>
        <w:rPr>
          <w:rFonts w:cs="Cambria" w:hint="cs"/>
          <w:rtl/>
        </w:rPr>
        <w:t>:</w:t>
      </w:r>
    </w:p>
    <w:p w14:paraId="43859C86" w14:textId="78FF9245" w:rsidR="00D760B4" w:rsidRDefault="00166BD6" w:rsidP="00D760B4">
      <w:pPr>
        <w:rPr>
          <w:rtl/>
        </w:rPr>
      </w:pPr>
      <w:r>
        <w:rPr>
          <w:rFonts w:hint="cs"/>
          <w:rtl/>
        </w:rPr>
        <w:t>\לר"מ. אי אפשר לשנותו (ראה להלן).</w:t>
      </w:r>
    </w:p>
    <w:p w14:paraId="6FD692C0" w14:textId="57D95C29" w:rsidR="00166BD6" w:rsidRPr="00D760B4" w:rsidRDefault="00166BD6" w:rsidP="00D760B4">
      <w:pPr>
        <w:rPr>
          <w:rtl/>
        </w:rPr>
      </w:pPr>
      <w:r w:rsidRPr="00166BD6">
        <w:rPr>
          <w:rtl/>
        </w:rPr>
        <w:t>\ס"ד . טעמו של ר"מ משום שמשנה מדעת בעה"ב נחשב גזלן.</w:t>
      </w:r>
    </w:p>
    <w:p w14:paraId="1690E8B7" w14:textId="20BD520C" w:rsidR="009C3CB4" w:rsidRPr="00270114" w:rsidRDefault="00166BD6"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שאני התם</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דאדעתא דפורים הוא דיהיב ליה, אדעתא דמידי אחרינא - לא יהיב ליה</w:t>
      </w:r>
      <w:r w:rsidR="00980F5A" w:rsidRPr="00270114">
        <w:rPr>
          <w:rFonts w:ascii="FbShefa" w:hAnsi="FbShefa"/>
          <w:sz w:val="11"/>
          <w:rtl/>
        </w:rPr>
        <w:t>.</w:t>
      </w:r>
    </w:p>
    <w:p w14:paraId="503C639C" w14:textId="77777777" w:rsidR="009C3CB4" w:rsidRDefault="009C3CB4" w:rsidP="009C3CB4">
      <w:pPr>
        <w:spacing w:line="240" w:lineRule="auto"/>
        <w:rPr>
          <w:rFonts w:ascii="FbShefa" w:hAnsi="FbShefa"/>
          <w:sz w:val="11"/>
          <w:rtl/>
        </w:rPr>
      </w:pPr>
    </w:p>
    <w:p w14:paraId="32741A3B" w14:textId="05ABF6B1" w:rsidR="002E6A91" w:rsidRPr="00270114" w:rsidRDefault="002E6A91" w:rsidP="002E6A91">
      <w:pPr>
        <w:pStyle w:val="3"/>
        <w:rPr>
          <w:rtl/>
        </w:rPr>
      </w:pPr>
      <w:r>
        <w:rPr>
          <w:rFonts w:hint="cs"/>
          <w:rtl/>
        </w:rPr>
        <w:t>הנותן דינר לעני:</w:t>
      </w:r>
    </w:p>
    <w:p w14:paraId="6FB1DC42" w14:textId="77777777" w:rsidR="006562BD" w:rsidRDefault="006562BD" w:rsidP="009C3CB4">
      <w:pPr>
        <w:spacing w:line="240" w:lineRule="auto"/>
        <w:rPr>
          <w:rFonts w:ascii="FbShefa" w:hAnsi="FbShefa"/>
          <w:sz w:val="11"/>
          <w:rtl/>
        </w:rPr>
      </w:pPr>
      <w:r>
        <w:rPr>
          <w:rFonts w:ascii="FbShefa" w:hAnsi="FbShefa" w:hint="cs"/>
          <w:sz w:val="11"/>
          <w:rtl/>
        </w:rPr>
        <w:t xml:space="preserve">\נתן בשביל </w:t>
      </w:r>
      <w:r w:rsidR="009C3CB4" w:rsidRPr="00270114">
        <w:rPr>
          <w:rFonts w:ascii="FbShefa" w:hAnsi="FbShefa"/>
          <w:sz w:val="11"/>
          <w:rtl/>
        </w:rPr>
        <w:t>ליקח לו חלוק</w:t>
      </w:r>
      <w:r>
        <w:rPr>
          <w:rFonts w:ascii="FbShefa" w:hAnsi="FbShefa" w:hint="cs"/>
          <w:sz w:val="11"/>
          <w:rtl/>
        </w:rPr>
        <w:t>.</w:t>
      </w:r>
      <w:r w:rsidR="009C3CB4" w:rsidRPr="00270114">
        <w:rPr>
          <w:rFonts w:ascii="FbShefa" w:hAnsi="FbShefa"/>
          <w:sz w:val="11"/>
          <w:rtl/>
        </w:rPr>
        <w:t xml:space="preserve"> לא יקח בו טלית</w:t>
      </w:r>
      <w:r>
        <w:rPr>
          <w:rFonts w:ascii="FbShefa" w:hAnsi="FbShefa" w:hint="cs"/>
          <w:sz w:val="11"/>
          <w:rtl/>
        </w:rPr>
        <w:t>.</w:t>
      </w:r>
    </w:p>
    <w:p w14:paraId="6FCF11DC" w14:textId="77777777" w:rsidR="006562BD" w:rsidRDefault="006562BD" w:rsidP="009C3CB4">
      <w:pPr>
        <w:spacing w:line="240" w:lineRule="auto"/>
        <w:rPr>
          <w:rFonts w:ascii="FbShefa" w:hAnsi="FbShefa"/>
          <w:sz w:val="11"/>
          <w:rtl/>
        </w:rPr>
      </w:pPr>
      <w:r>
        <w:rPr>
          <w:rFonts w:ascii="FbShefa" w:hAnsi="FbShefa" w:hint="cs"/>
          <w:sz w:val="11"/>
          <w:rtl/>
        </w:rPr>
        <w:t xml:space="preserve">\נתן בשביל ליקח </w:t>
      </w:r>
      <w:r w:rsidR="009C3CB4" w:rsidRPr="00270114">
        <w:rPr>
          <w:rFonts w:ascii="FbShefa" w:hAnsi="FbShefa"/>
          <w:sz w:val="11"/>
          <w:rtl/>
        </w:rPr>
        <w:t xml:space="preserve">טלית </w:t>
      </w:r>
      <w:r>
        <w:rPr>
          <w:rFonts w:ascii="FbShefa" w:hAnsi="FbShefa" w:hint="cs"/>
          <w:sz w:val="11"/>
          <w:rtl/>
        </w:rPr>
        <w:t>.</w:t>
      </w:r>
      <w:r w:rsidR="009C3CB4" w:rsidRPr="00270114">
        <w:rPr>
          <w:rFonts w:ascii="FbShefa" w:hAnsi="FbShefa"/>
          <w:sz w:val="11"/>
          <w:rtl/>
        </w:rPr>
        <w:t xml:space="preserve"> לא יקח בו חלוק</w:t>
      </w:r>
      <w:r>
        <w:rPr>
          <w:rFonts w:ascii="FbShefa" w:hAnsi="FbShefa" w:hint="cs"/>
          <w:sz w:val="11"/>
          <w:rtl/>
        </w:rPr>
        <w:t>.</w:t>
      </w:r>
    </w:p>
    <w:p w14:paraId="4EC5DB9E" w14:textId="148DA3DB" w:rsidR="00433741" w:rsidRPr="00270114" w:rsidRDefault="006562BD"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מפני </w:t>
      </w:r>
      <w:r>
        <w:rPr>
          <w:rFonts w:ascii="FbShefa" w:hAnsi="FbShefa" w:hint="cs"/>
          <w:sz w:val="11"/>
          <w:rtl/>
        </w:rPr>
        <w:t>.</w:t>
      </w:r>
      <w:r w:rsidR="009C3CB4" w:rsidRPr="00270114">
        <w:rPr>
          <w:rFonts w:ascii="FbShefa" w:hAnsi="FbShefa"/>
          <w:sz w:val="11"/>
          <w:rtl/>
        </w:rPr>
        <w:t>שמעביר על דעתו של בעל הבית</w:t>
      </w:r>
      <w:r w:rsidR="00980F5A" w:rsidRPr="00270114">
        <w:rPr>
          <w:rFonts w:ascii="FbShefa" w:hAnsi="FbShefa"/>
          <w:sz w:val="11"/>
          <w:rtl/>
        </w:rPr>
        <w:t>.</w:t>
      </w:r>
    </w:p>
    <w:p w14:paraId="0BE89ED5" w14:textId="77777777" w:rsidR="006562BD" w:rsidRDefault="006562BD" w:rsidP="009C3CB4">
      <w:pPr>
        <w:spacing w:line="240" w:lineRule="auto"/>
        <w:rPr>
          <w:rFonts w:ascii="FbShefa" w:hAnsi="FbShefa"/>
          <w:b/>
          <w:bCs/>
          <w:color w:val="3B2F2A" w:themeColor="text2" w:themeShade="80"/>
          <w:sz w:val="11"/>
          <w:rtl/>
        </w:rPr>
      </w:pPr>
    </w:p>
    <w:p w14:paraId="4AD90F94" w14:textId="4F2371A0" w:rsidR="009C3CB4" w:rsidRPr="00270114" w:rsidRDefault="006562BD" w:rsidP="009C3CB4">
      <w:pPr>
        <w:spacing w:line="240" w:lineRule="auto"/>
        <w:rPr>
          <w:rFonts w:ascii="FbShefa" w:hAnsi="FbShefa"/>
          <w:sz w:val="11"/>
          <w:rtl/>
        </w:rPr>
      </w:pPr>
      <w:r>
        <w:rPr>
          <w:rFonts w:ascii="FbShefa" w:hAnsi="FbShefa" w:hint="cs"/>
          <w:b/>
          <w:bCs/>
          <w:color w:val="3B2F2A" w:themeColor="text2" w:themeShade="80"/>
          <w:sz w:val="11"/>
          <w:rtl/>
        </w:rPr>
        <w:t xml:space="preserve">\אין להסביר. </w:t>
      </w:r>
      <w:r>
        <w:rPr>
          <w:rFonts w:ascii="FbShefa" w:hAnsi="FbShefa" w:hint="cs"/>
          <w:sz w:val="11"/>
          <w:rtl/>
        </w:rPr>
        <w:t xml:space="preserve">משום </w:t>
      </w:r>
      <w:r w:rsidR="009C3CB4" w:rsidRPr="00270114">
        <w:rPr>
          <w:rFonts w:ascii="FbShefa" w:hAnsi="FbShefa"/>
          <w:sz w:val="11"/>
          <w:rtl/>
        </w:rPr>
        <w:t>דאתו למחשדיה</w:t>
      </w:r>
      <w:r w:rsidR="00980F5A" w:rsidRPr="00270114">
        <w:rPr>
          <w:rFonts w:ascii="FbShefa" w:hAnsi="FbShefa"/>
          <w:sz w:val="11"/>
          <w:rtl/>
        </w:rPr>
        <w:t>.</w:t>
      </w:r>
    </w:p>
    <w:p w14:paraId="55219C12" w14:textId="77777777" w:rsidR="006562BD" w:rsidRDefault="006562BD" w:rsidP="009C3CB4">
      <w:pPr>
        <w:spacing w:line="240" w:lineRule="auto"/>
        <w:rPr>
          <w:rFonts w:ascii="FbShefa" w:hAnsi="FbShefa"/>
          <w:sz w:val="11"/>
          <w:rtl/>
        </w:rPr>
      </w:pPr>
      <w:r>
        <w:rPr>
          <w:rFonts w:ascii="FbShefa" w:hAnsi="FbShefa" w:hint="cs"/>
          <w:b/>
          <w:bCs/>
          <w:color w:val="3B2F2A" w:themeColor="text2" w:themeShade="80"/>
          <w:sz w:val="11"/>
          <w:rtl/>
        </w:rPr>
        <w:t xml:space="preserve">\דא"כ. </w:t>
      </w:r>
      <w:r w:rsidR="009C3CB4" w:rsidRPr="00270114">
        <w:rPr>
          <w:rFonts w:ascii="FbShefa" w:hAnsi="FbShefa"/>
          <w:sz w:val="11"/>
          <w:rtl/>
        </w:rPr>
        <w:t>ליתני מפני החשד</w:t>
      </w:r>
      <w:r>
        <w:rPr>
          <w:rFonts w:ascii="FbShefa" w:hAnsi="FbShefa" w:hint="cs"/>
          <w:sz w:val="11"/>
          <w:rtl/>
        </w:rPr>
        <w:t xml:space="preserve">. \ולמה כתוב. </w:t>
      </w:r>
      <w:r w:rsidR="009C3CB4" w:rsidRPr="00270114">
        <w:rPr>
          <w:rFonts w:ascii="FbShefa" w:hAnsi="FbShefa"/>
          <w:sz w:val="11"/>
          <w:rtl/>
        </w:rPr>
        <w:t xml:space="preserve">מפני שמעביר על דעתו של בעל הבית </w:t>
      </w:r>
    </w:p>
    <w:p w14:paraId="5A6D6D39" w14:textId="5627B71E" w:rsidR="00166BD6" w:rsidRDefault="006562BD" w:rsidP="006562BD">
      <w:pPr>
        <w:spacing w:line="240" w:lineRule="auto"/>
        <w:rPr>
          <w:rFonts w:ascii="FbShefa" w:hAnsi="FbShefa"/>
          <w:sz w:val="11"/>
          <w:rtl/>
        </w:rPr>
      </w:pPr>
      <w:r>
        <w:rPr>
          <w:rFonts w:ascii="FbShefa" w:hAnsi="FbShefa" w:hint="cs"/>
          <w:sz w:val="11"/>
          <w:rtl/>
        </w:rPr>
        <w:t xml:space="preserve">\ש"מ. </w:t>
      </w:r>
      <w:r w:rsidRPr="006562BD">
        <w:rPr>
          <w:rFonts w:ascii="FbShefa" w:hAnsi="FbShefa"/>
          <w:sz w:val="11"/>
          <w:rtl/>
        </w:rPr>
        <w:t>טעמו של ר"מ משום שמשנה מדעת בעה"ב נחשב גזלן.</w:t>
      </w:r>
    </w:p>
    <w:p w14:paraId="3ED9B086" w14:textId="77777777" w:rsidR="006562BD" w:rsidRDefault="006562BD" w:rsidP="00166BD6">
      <w:pPr>
        <w:spacing w:line="240" w:lineRule="auto"/>
        <w:rPr>
          <w:rFonts w:ascii="FbShefa" w:hAnsi="FbShefa"/>
          <w:sz w:val="11"/>
          <w:rtl/>
        </w:rPr>
      </w:pPr>
    </w:p>
    <w:p w14:paraId="319E83CE" w14:textId="70F2E09D" w:rsidR="00166BD6" w:rsidRPr="00166BD6" w:rsidRDefault="00166BD6" w:rsidP="006562BD">
      <w:pPr>
        <w:pStyle w:val="2"/>
        <w:rPr>
          <w:rtl/>
        </w:rPr>
      </w:pPr>
      <w:r w:rsidRPr="00166BD6">
        <w:rPr>
          <w:rtl/>
        </w:rPr>
        <w:t>מגבת פורים</w:t>
      </w:r>
    </w:p>
    <w:p w14:paraId="0DBBDA70" w14:textId="77777777" w:rsidR="006562BD" w:rsidRDefault="00166BD6" w:rsidP="006562BD">
      <w:pPr>
        <w:pStyle w:val="3"/>
        <w:rPr>
          <w:rtl/>
        </w:rPr>
      </w:pPr>
      <w:r w:rsidRPr="00166BD6">
        <w:rPr>
          <w:rtl/>
        </w:rPr>
        <w:t>דעה א</w:t>
      </w:r>
      <w:r w:rsidR="006562BD">
        <w:rPr>
          <w:rFonts w:hint="cs"/>
          <w:rtl/>
        </w:rPr>
        <w:t>:</w:t>
      </w:r>
    </w:p>
    <w:p w14:paraId="0F4767FC" w14:textId="77777777" w:rsidR="006562BD" w:rsidRDefault="006562BD" w:rsidP="00166BD6">
      <w:pPr>
        <w:spacing w:line="240" w:lineRule="auto"/>
        <w:rPr>
          <w:rFonts w:ascii="FbShefa" w:hAnsi="FbShefa"/>
          <w:sz w:val="11"/>
          <w:rtl/>
        </w:rPr>
      </w:pPr>
      <w:r>
        <w:rPr>
          <w:rFonts w:ascii="FbShefa" w:hAnsi="FbShefa" w:hint="cs"/>
          <w:sz w:val="11"/>
          <w:rtl/>
        </w:rPr>
        <w:t>\</w:t>
      </w:r>
      <w:r w:rsidR="00166BD6" w:rsidRPr="00166BD6">
        <w:rPr>
          <w:rFonts w:ascii="FbShefa" w:hAnsi="FbShefa"/>
          <w:sz w:val="11"/>
          <w:rtl/>
        </w:rPr>
        <w:t xml:space="preserve"> מגבת </w:t>
      </w:r>
      <w:r>
        <w:rPr>
          <w:rFonts w:ascii="FbShefa" w:hAnsi="FbShefa" w:hint="cs"/>
          <w:sz w:val="11"/>
          <w:rtl/>
        </w:rPr>
        <w:t>.</w:t>
      </w:r>
      <w:r w:rsidR="00166BD6" w:rsidRPr="00166BD6">
        <w:rPr>
          <w:rFonts w:ascii="FbShefa" w:hAnsi="FbShefa"/>
          <w:sz w:val="11"/>
          <w:rtl/>
        </w:rPr>
        <w:t xml:space="preserve">פורים לפורים </w:t>
      </w:r>
      <w:r>
        <w:rPr>
          <w:rFonts w:ascii="FbShefa" w:hAnsi="FbShefa" w:hint="cs"/>
          <w:sz w:val="11"/>
          <w:rtl/>
        </w:rPr>
        <w:t>.</w:t>
      </w:r>
    </w:p>
    <w:p w14:paraId="179CDE61" w14:textId="77777777" w:rsidR="006562BD" w:rsidRDefault="006562BD" w:rsidP="00166BD6">
      <w:pPr>
        <w:spacing w:line="240" w:lineRule="auto"/>
        <w:rPr>
          <w:rFonts w:ascii="FbShefa" w:hAnsi="FbShefa"/>
          <w:sz w:val="11"/>
          <w:rtl/>
        </w:rPr>
      </w:pPr>
      <w:r>
        <w:rPr>
          <w:rFonts w:ascii="FbShefa" w:hAnsi="FbShefa" w:hint="cs"/>
          <w:sz w:val="11"/>
          <w:rtl/>
        </w:rPr>
        <w:t>\</w:t>
      </w:r>
      <w:r w:rsidR="00166BD6" w:rsidRPr="00166BD6">
        <w:rPr>
          <w:rFonts w:ascii="FbShefa" w:hAnsi="FbShefa"/>
          <w:sz w:val="11"/>
          <w:rtl/>
        </w:rPr>
        <w:t xml:space="preserve">מגבת העיר </w:t>
      </w:r>
      <w:r>
        <w:rPr>
          <w:rFonts w:ascii="FbShefa" w:hAnsi="FbShefa" w:hint="cs"/>
          <w:sz w:val="11"/>
          <w:rtl/>
        </w:rPr>
        <w:t>.</w:t>
      </w:r>
      <w:r w:rsidR="00166BD6" w:rsidRPr="00166BD6">
        <w:rPr>
          <w:rFonts w:ascii="FbShefa" w:hAnsi="FbShefa"/>
          <w:sz w:val="11"/>
          <w:rtl/>
        </w:rPr>
        <w:t xml:space="preserve">לאותה העיר </w:t>
      </w:r>
      <w:r>
        <w:rPr>
          <w:rFonts w:ascii="FbShefa" w:hAnsi="FbShefa" w:hint="cs"/>
          <w:sz w:val="11"/>
          <w:rtl/>
        </w:rPr>
        <w:t>.</w:t>
      </w:r>
    </w:p>
    <w:p w14:paraId="1C9D1E3A" w14:textId="77777777" w:rsidR="006562BD" w:rsidRDefault="006562BD" w:rsidP="00166BD6">
      <w:pPr>
        <w:spacing w:line="240" w:lineRule="auto"/>
        <w:rPr>
          <w:rFonts w:ascii="FbShefa" w:hAnsi="FbShefa"/>
          <w:sz w:val="11"/>
          <w:rtl/>
        </w:rPr>
      </w:pPr>
      <w:r>
        <w:rPr>
          <w:rFonts w:ascii="FbShefa" w:hAnsi="FbShefa" w:hint="cs"/>
          <w:sz w:val="11"/>
          <w:rtl/>
        </w:rPr>
        <w:t>\</w:t>
      </w:r>
      <w:r w:rsidR="00166BD6" w:rsidRPr="00166BD6">
        <w:rPr>
          <w:rFonts w:ascii="FbShefa" w:hAnsi="FbShefa"/>
          <w:sz w:val="11"/>
          <w:rtl/>
        </w:rPr>
        <w:t xml:space="preserve">ואין מדקדקין בדבר </w:t>
      </w:r>
      <w:r>
        <w:rPr>
          <w:rFonts w:ascii="FbShefa" w:hAnsi="FbShefa" w:hint="cs"/>
          <w:sz w:val="11"/>
          <w:rtl/>
        </w:rPr>
        <w:t>.</w:t>
      </w:r>
      <w:r w:rsidR="00166BD6" w:rsidRPr="00166BD6">
        <w:rPr>
          <w:rFonts w:ascii="FbShefa" w:hAnsi="FbShefa"/>
          <w:sz w:val="11"/>
          <w:rtl/>
        </w:rPr>
        <w:t xml:space="preserve">אבל לוקחין את העגלים ושוחטין ואוכלים אותן </w:t>
      </w:r>
      <w:r>
        <w:rPr>
          <w:rFonts w:ascii="FbShefa" w:hAnsi="FbShefa" w:hint="cs"/>
          <w:sz w:val="11"/>
          <w:rtl/>
        </w:rPr>
        <w:t>.\</w:t>
      </w:r>
      <w:r w:rsidR="00166BD6" w:rsidRPr="00166BD6">
        <w:rPr>
          <w:rFonts w:ascii="FbShefa" w:hAnsi="FbShefa"/>
          <w:sz w:val="11"/>
          <w:rtl/>
        </w:rPr>
        <w:t xml:space="preserve">והמותר </w:t>
      </w:r>
      <w:r>
        <w:rPr>
          <w:rFonts w:ascii="FbShefa" w:hAnsi="FbShefa" w:hint="cs"/>
          <w:sz w:val="11"/>
          <w:rtl/>
        </w:rPr>
        <w:t>.</w:t>
      </w:r>
      <w:r w:rsidR="00166BD6" w:rsidRPr="00166BD6">
        <w:rPr>
          <w:rFonts w:ascii="FbShefa" w:hAnsi="FbShefa"/>
          <w:sz w:val="11"/>
          <w:rtl/>
        </w:rPr>
        <w:t xml:space="preserve">יפול לכיס של צדקה </w:t>
      </w:r>
      <w:r>
        <w:rPr>
          <w:rFonts w:ascii="FbShefa" w:hAnsi="FbShefa" w:hint="cs"/>
          <w:sz w:val="11"/>
          <w:rtl/>
        </w:rPr>
        <w:t>.</w:t>
      </w:r>
    </w:p>
    <w:p w14:paraId="76C33438" w14:textId="77777777" w:rsidR="006562BD" w:rsidRDefault="006562BD" w:rsidP="00166BD6">
      <w:pPr>
        <w:spacing w:line="240" w:lineRule="auto"/>
        <w:rPr>
          <w:rFonts w:ascii="FbShefa" w:hAnsi="FbShefa"/>
          <w:sz w:val="11"/>
          <w:rtl/>
        </w:rPr>
      </w:pPr>
    </w:p>
    <w:p w14:paraId="45C3477D" w14:textId="22335979" w:rsidR="006562BD" w:rsidRDefault="006562BD" w:rsidP="006562BD">
      <w:pPr>
        <w:pStyle w:val="3"/>
        <w:rPr>
          <w:rtl/>
        </w:rPr>
      </w:pPr>
      <w:r>
        <w:rPr>
          <w:rFonts w:hint="cs"/>
          <w:rtl/>
        </w:rPr>
        <w:t>דעה ב:</w:t>
      </w:r>
    </w:p>
    <w:p w14:paraId="0894BAF0" w14:textId="77777777" w:rsidR="006562BD" w:rsidRDefault="006562BD" w:rsidP="00166BD6">
      <w:pPr>
        <w:spacing w:line="240" w:lineRule="auto"/>
        <w:rPr>
          <w:rFonts w:ascii="FbShefa" w:hAnsi="FbShefa"/>
          <w:sz w:val="11"/>
          <w:rtl/>
        </w:rPr>
      </w:pPr>
      <w:r>
        <w:rPr>
          <w:rFonts w:ascii="FbShefa" w:hAnsi="FbShefa" w:hint="cs"/>
          <w:sz w:val="11"/>
          <w:rtl/>
        </w:rPr>
        <w:t>\</w:t>
      </w:r>
      <w:r w:rsidR="00166BD6" w:rsidRPr="00166BD6">
        <w:rPr>
          <w:rFonts w:ascii="FbShefa" w:hAnsi="FbShefa"/>
          <w:sz w:val="11"/>
          <w:rtl/>
        </w:rPr>
        <w:t xml:space="preserve">מגבת פורים </w:t>
      </w:r>
      <w:r>
        <w:rPr>
          <w:rFonts w:ascii="FbShefa" w:hAnsi="FbShefa" w:hint="cs"/>
          <w:sz w:val="11"/>
          <w:rtl/>
        </w:rPr>
        <w:t>.</w:t>
      </w:r>
      <w:r w:rsidR="00166BD6" w:rsidRPr="00166BD6">
        <w:rPr>
          <w:rFonts w:ascii="FbShefa" w:hAnsi="FbShefa"/>
          <w:sz w:val="11"/>
          <w:rtl/>
        </w:rPr>
        <w:t xml:space="preserve">לפורים </w:t>
      </w:r>
      <w:r>
        <w:rPr>
          <w:rFonts w:ascii="FbShefa" w:hAnsi="FbShefa" w:hint="cs"/>
          <w:sz w:val="11"/>
          <w:rtl/>
        </w:rPr>
        <w:t>.</w:t>
      </w:r>
    </w:p>
    <w:p w14:paraId="43941BF0" w14:textId="77777777" w:rsidR="006562BD" w:rsidRDefault="006562BD" w:rsidP="006562BD">
      <w:pPr>
        <w:spacing w:line="240" w:lineRule="auto"/>
        <w:rPr>
          <w:rFonts w:ascii="FbShefa" w:hAnsi="FbShefa"/>
          <w:sz w:val="11"/>
          <w:rtl/>
        </w:rPr>
      </w:pPr>
      <w:r>
        <w:rPr>
          <w:rFonts w:ascii="FbShefa" w:hAnsi="FbShefa" w:hint="cs"/>
          <w:sz w:val="11"/>
          <w:rtl/>
        </w:rPr>
        <w:t>\</w:t>
      </w:r>
      <w:r w:rsidR="00166BD6" w:rsidRPr="00166BD6">
        <w:rPr>
          <w:rFonts w:ascii="FbShefa" w:hAnsi="FbShefa"/>
          <w:sz w:val="11"/>
          <w:rtl/>
        </w:rPr>
        <w:t xml:space="preserve">ואין העני רשאי </w:t>
      </w:r>
      <w:r>
        <w:rPr>
          <w:rFonts w:ascii="FbShefa" w:hAnsi="FbShefa" w:hint="cs"/>
          <w:sz w:val="11"/>
          <w:rtl/>
        </w:rPr>
        <w:t>.</w:t>
      </w:r>
      <w:r w:rsidR="00166BD6" w:rsidRPr="00166BD6">
        <w:rPr>
          <w:rFonts w:ascii="FbShefa" w:hAnsi="FbShefa"/>
          <w:sz w:val="11"/>
          <w:rtl/>
        </w:rPr>
        <w:t xml:space="preserve">ליקח מהן רצועה לסנדלו </w:t>
      </w:r>
      <w:r>
        <w:rPr>
          <w:rFonts w:ascii="FbShefa" w:hAnsi="FbShefa" w:hint="cs"/>
          <w:sz w:val="11"/>
          <w:rtl/>
        </w:rPr>
        <w:t>.\</w:t>
      </w:r>
      <w:r w:rsidR="00166BD6" w:rsidRPr="00166BD6">
        <w:rPr>
          <w:rFonts w:ascii="FbShefa" w:hAnsi="FbShefa"/>
          <w:sz w:val="11"/>
          <w:rtl/>
        </w:rPr>
        <w:t xml:space="preserve">אלא אם כן התנה </w:t>
      </w:r>
      <w:r>
        <w:rPr>
          <w:rFonts w:ascii="FbShefa" w:hAnsi="FbShefa" w:hint="cs"/>
          <w:sz w:val="11"/>
          <w:rtl/>
        </w:rPr>
        <w:t>.</w:t>
      </w:r>
      <w:r w:rsidR="00166BD6" w:rsidRPr="00166BD6">
        <w:rPr>
          <w:rFonts w:ascii="FbShefa" w:hAnsi="FbShefa"/>
          <w:sz w:val="11"/>
          <w:rtl/>
        </w:rPr>
        <w:t xml:space="preserve">במעמד אנשי העיר </w:t>
      </w:r>
      <w:r>
        <w:rPr>
          <w:rFonts w:ascii="FbShefa" w:hAnsi="FbShefa" w:hint="cs"/>
          <w:sz w:val="11"/>
          <w:rtl/>
        </w:rPr>
        <w:t>.</w:t>
      </w:r>
    </w:p>
    <w:p w14:paraId="16B89010" w14:textId="5B54141A" w:rsidR="006562BD" w:rsidRDefault="00166BD6" w:rsidP="006562BD">
      <w:pPr>
        <w:spacing w:line="240" w:lineRule="auto"/>
        <w:rPr>
          <w:rFonts w:ascii="FbShefa" w:hAnsi="FbShefa"/>
          <w:sz w:val="11"/>
          <w:rtl/>
        </w:rPr>
      </w:pPr>
      <w:r w:rsidRPr="00166BD6">
        <w:rPr>
          <w:rFonts w:ascii="FbShefa" w:hAnsi="FbShefa"/>
          <w:sz w:val="11"/>
          <w:rtl/>
        </w:rPr>
        <w:t xml:space="preserve"> </w:t>
      </w:r>
    </w:p>
    <w:p w14:paraId="3707479B" w14:textId="4A5EB903" w:rsidR="006562BD" w:rsidRDefault="006562BD" w:rsidP="006562BD">
      <w:pPr>
        <w:pStyle w:val="3"/>
        <w:rPr>
          <w:rtl/>
        </w:rPr>
      </w:pPr>
      <w:r>
        <w:rPr>
          <w:rFonts w:hint="cs"/>
          <w:rtl/>
        </w:rPr>
        <w:t>דעה ב:</w:t>
      </w:r>
    </w:p>
    <w:p w14:paraId="4557D591" w14:textId="70A2E15B" w:rsidR="006562BD" w:rsidRPr="006562BD" w:rsidRDefault="006562BD" w:rsidP="006562BD">
      <w:pPr>
        <w:rPr>
          <w:rtl/>
        </w:rPr>
      </w:pPr>
      <w:r>
        <w:rPr>
          <w:rFonts w:hint="cs"/>
          <w:rtl/>
        </w:rPr>
        <w:t>\מיקל. בכל העניינים הנ"ל.</w:t>
      </w:r>
    </w:p>
    <w:p w14:paraId="40DB9242" w14:textId="77777777" w:rsidR="00F46E8B" w:rsidRDefault="00F46E8B" w:rsidP="00F46E8B">
      <w:pPr>
        <w:rPr>
          <w:rtl/>
        </w:rPr>
      </w:pPr>
    </w:p>
    <w:p w14:paraId="77FAF63F" w14:textId="7FF6F9D6" w:rsidR="009C3CB4" w:rsidRPr="00270114" w:rsidRDefault="009C3CB4" w:rsidP="009C3CB4">
      <w:pPr>
        <w:pStyle w:val="2"/>
        <w:rPr>
          <w:rFonts w:ascii="FbShefa" w:hAnsi="FbShefa"/>
          <w:color w:val="7C5F1D"/>
          <w:rtl/>
        </w:rPr>
      </w:pPr>
      <w:r w:rsidRPr="00270114">
        <w:rPr>
          <w:rFonts w:ascii="FbShefa" w:hAnsi="FbShefa"/>
          <w:color w:val="7C5F1D"/>
          <w:sz w:val="11"/>
          <w:rtl/>
        </w:rPr>
        <w:t>מאי והבריקה</w:t>
      </w:r>
    </w:p>
    <w:p w14:paraId="71C5B636" w14:textId="605C543C" w:rsidR="009C3CB4" w:rsidRPr="00270114" w:rsidRDefault="002514E6" w:rsidP="009C3CB4">
      <w:pPr>
        <w:spacing w:line="240" w:lineRule="auto"/>
        <w:rPr>
          <w:rFonts w:ascii="FbShefa" w:hAnsi="FbShefa"/>
          <w:sz w:val="11"/>
          <w:rtl/>
        </w:rPr>
      </w:pPr>
      <w:r>
        <w:rPr>
          <w:rFonts w:ascii="FbShefa" w:hAnsi="FbShefa" w:hint="cs"/>
          <w:b/>
          <w:bCs/>
          <w:color w:val="3B2F2A" w:themeColor="text2" w:themeShade="80"/>
          <w:sz w:val="11"/>
          <w:rtl/>
        </w:rPr>
        <w:t xml:space="preserve">דעה </w:t>
      </w:r>
      <w:r w:rsidR="009C3CB4" w:rsidRPr="001B3037">
        <w:rPr>
          <w:rFonts w:ascii="FbShefa" w:hAnsi="FbShefa"/>
          <w:b/>
          <w:bCs/>
          <w:color w:val="3B2F2A" w:themeColor="text2" w:themeShade="80"/>
          <w:sz w:val="11"/>
          <w:rtl/>
        </w:rPr>
        <w:t>א</w:t>
      </w: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נהוריתא</w:t>
      </w:r>
      <w:r w:rsidR="00980F5A" w:rsidRPr="00270114">
        <w:rPr>
          <w:rFonts w:ascii="FbShefa" w:hAnsi="FbShefa"/>
          <w:sz w:val="11"/>
          <w:rtl/>
        </w:rPr>
        <w:t>.</w:t>
      </w:r>
    </w:p>
    <w:p w14:paraId="36249543" w14:textId="0EA64D86" w:rsidR="00433741" w:rsidRDefault="000E770C" w:rsidP="009C3CB4">
      <w:pPr>
        <w:spacing w:line="240" w:lineRule="auto"/>
        <w:rPr>
          <w:rFonts w:ascii="FbShefa" w:hAnsi="FbShefa"/>
          <w:sz w:val="11"/>
          <w:rtl/>
        </w:rPr>
      </w:pPr>
      <w:r>
        <w:rPr>
          <w:rFonts w:ascii="FbShefa" w:hAnsi="FbShefa" w:hint="cs"/>
          <w:b/>
          <w:bCs/>
          <w:color w:val="3B2F2A" w:themeColor="text2" w:themeShade="80"/>
          <w:sz w:val="11"/>
          <w:rtl/>
        </w:rPr>
        <w:t xml:space="preserve">דעה </w:t>
      </w:r>
      <w:r w:rsidR="009C3CB4" w:rsidRPr="001B3037">
        <w:rPr>
          <w:rFonts w:ascii="FbShefa" w:hAnsi="FbShefa"/>
          <w:b/>
          <w:bCs/>
          <w:color w:val="3B2F2A" w:themeColor="text2" w:themeShade="80"/>
          <w:sz w:val="11"/>
          <w:rtl/>
        </w:rPr>
        <w:t>ב</w:t>
      </w:r>
      <w:r>
        <w:rPr>
          <w:rFonts w:ascii="FbShefa" w:hAnsi="FbShefa" w:hint="cs"/>
          <w:sz w:val="11"/>
          <w:rtl/>
        </w:rPr>
        <w:t>.</w:t>
      </w:r>
      <w:r w:rsidR="009C3CB4" w:rsidRPr="00270114">
        <w:rPr>
          <w:rFonts w:ascii="FbShefa" w:hAnsi="FbShefa"/>
          <w:sz w:val="11"/>
          <w:rtl/>
        </w:rPr>
        <w:t xml:space="preserve"> אבזקת</w:t>
      </w:r>
      <w:r w:rsidR="00980F5A" w:rsidRPr="00270114">
        <w:rPr>
          <w:rFonts w:ascii="FbShefa" w:hAnsi="FbShefa"/>
          <w:sz w:val="11"/>
          <w:rtl/>
        </w:rPr>
        <w:t>.</w:t>
      </w:r>
    </w:p>
    <w:p w14:paraId="105B9315" w14:textId="77777777" w:rsidR="000E770C" w:rsidRDefault="000E770C" w:rsidP="009C3CB4">
      <w:pPr>
        <w:spacing w:line="240" w:lineRule="auto"/>
        <w:rPr>
          <w:rFonts w:ascii="FbShefa" w:hAnsi="FbShefa"/>
          <w:sz w:val="11"/>
          <w:rtl/>
        </w:rPr>
      </w:pPr>
    </w:p>
    <w:p w14:paraId="38B7435E" w14:textId="629E2901" w:rsidR="000E770C" w:rsidRPr="000E770C" w:rsidRDefault="000E770C" w:rsidP="000E770C">
      <w:pPr>
        <w:pStyle w:val="3"/>
        <w:rPr>
          <w:rtl/>
        </w:rPr>
      </w:pPr>
      <w:r w:rsidRPr="000E770C">
        <w:rPr>
          <w:rFonts w:hint="cs"/>
          <w:rtl/>
        </w:rPr>
        <w:t>מעשה</w:t>
      </w:r>
      <w:r>
        <w:rPr>
          <w:rFonts w:hint="cs"/>
          <w:rtl/>
        </w:rPr>
        <w:t>:</w:t>
      </w:r>
    </w:p>
    <w:p w14:paraId="7AF28FAA" w14:textId="77777777" w:rsidR="000E770C" w:rsidRDefault="000E770C" w:rsidP="000E770C">
      <w:pPr>
        <w:spacing w:line="240" w:lineRule="auto"/>
        <w:rPr>
          <w:rFonts w:ascii="FbShefa" w:hAnsi="FbShefa"/>
          <w:sz w:val="11"/>
          <w:rtl/>
        </w:rPr>
      </w:pPr>
      <w:r>
        <w:rPr>
          <w:rFonts w:ascii="FbShefa" w:hAnsi="FbShefa" w:hint="cs"/>
          <w:sz w:val="11"/>
          <w:rtl/>
        </w:rPr>
        <w:t>\</w:t>
      </w:r>
      <w:r w:rsidRPr="000E770C">
        <w:rPr>
          <w:rFonts w:ascii="FbShefa" w:hAnsi="FbShefa"/>
          <w:sz w:val="11"/>
          <w:rtl/>
        </w:rPr>
        <w:t xml:space="preserve">אמר </w:t>
      </w:r>
      <w:r>
        <w:rPr>
          <w:rFonts w:ascii="FbShefa" w:hAnsi="FbShefa" w:hint="cs"/>
          <w:sz w:val="11"/>
          <w:rtl/>
        </w:rPr>
        <w:t xml:space="preserve">.  </w:t>
      </w:r>
      <w:r w:rsidRPr="000E770C">
        <w:rPr>
          <w:rFonts w:ascii="FbShefa" w:hAnsi="FbShefa"/>
          <w:sz w:val="11"/>
          <w:rtl/>
        </w:rPr>
        <w:t>אבזקת במילתא דמלכא</w:t>
      </w:r>
      <w:r>
        <w:rPr>
          <w:rFonts w:ascii="FbShefa" w:hAnsi="FbShefa" w:hint="cs"/>
          <w:sz w:val="11"/>
          <w:rtl/>
        </w:rPr>
        <w:t>.</w:t>
      </w:r>
    </w:p>
    <w:p w14:paraId="5712133E" w14:textId="77777777" w:rsidR="000E770C" w:rsidRDefault="000E770C" w:rsidP="000E770C">
      <w:pPr>
        <w:spacing w:line="240" w:lineRule="auto"/>
        <w:rPr>
          <w:rFonts w:ascii="FbShefa" w:hAnsi="FbShefa"/>
          <w:sz w:val="11"/>
          <w:rtl/>
        </w:rPr>
      </w:pPr>
      <w:r>
        <w:rPr>
          <w:rFonts w:ascii="FbShefa" w:hAnsi="FbShefa" w:hint="cs"/>
          <w:sz w:val="11"/>
          <w:rtl/>
        </w:rPr>
        <w:t>\</w:t>
      </w:r>
      <w:r w:rsidRPr="000E770C">
        <w:rPr>
          <w:rFonts w:ascii="FbShefa" w:hAnsi="FbShefa"/>
          <w:sz w:val="11"/>
          <w:rtl/>
        </w:rPr>
        <w:t>אמרו לה</w:t>
      </w:r>
      <w:r>
        <w:rPr>
          <w:rFonts w:ascii="FbShefa" w:hAnsi="FbShefa" w:hint="cs"/>
          <w:sz w:val="11"/>
          <w:rtl/>
        </w:rPr>
        <w:t xml:space="preserve">. </w:t>
      </w:r>
      <w:r w:rsidRPr="000E770C">
        <w:rPr>
          <w:rFonts w:ascii="FbShefa" w:hAnsi="FbShefa"/>
          <w:sz w:val="11"/>
          <w:rtl/>
        </w:rPr>
        <w:t xml:space="preserve"> במאי, בטלי כסף או בטלי דהב</w:t>
      </w:r>
      <w:r>
        <w:rPr>
          <w:rFonts w:ascii="FbShefa" w:hAnsi="FbShefa" w:hint="cs"/>
          <w:sz w:val="11"/>
          <w:rtl/>
        </w:rPr>
        <w:t>.</w:t>
      </w:r>
    </w:p>
    <w:p w14:paraId="610661BD" w14:textId="77777777" w:rsidR="000E770C" w:rsidRDefault="000E770C" w:rsidP="000E770C">
      <w:pPr>
        <w:spacing w:line="240" w:lineRule="auto"/>
        <w:rPr>
          <w:rFonts w:ascii="FbShefa" w:hAnsi="FbShefa"/>
          <w:sz w:val="11"/>
          <w:rtl/>
        </w:rPr>
      </w:pPr>
      <w:r>
        <w:rPr>
          <w:rFonts w:ascii="FbShefa" w:hAnsi="FbShefa" w:hint="cs"/>
          <w:sz w:val="11"/>
          <w:rtl/>
        </w:rPr>
        <w:t>\</w:t>
      </w:r>
      <w:r w:rsidRPr="000E770C">
        <w:rPr>
          <w:rFonts w:ascii="FbShefa" w:hAnsi="FbShefa"/>
          <w:sz w:val="11"/>
          <w:rtl/>
        </w:rPr>
        <w:t>איכא דאמרי</w:t>
      </w:r>
      <w:r>
        <w:rPr>
          <w:rFonts w:ascii="FbShefa" w:hAnsi="FbShefa" w:hint="cs"/>
          <w:sz w:val="11"/>
          <w:rtl/>
        </w:rPr>
        <w:t>.</w:t>
      </w:r>
      <w:r w:rsidRPr="000E770C">
        <w:rPr>
          <w:rFonts w:ascii="FbShefa" w:hAnsi="FbShefa"/>
          <w:sz w:val="11"/>
          <w:rtl/>
        </w:rPr>
        <w:t xml:space="preserve"> בטלי כסף, וקטלוה. </w:t>
      </w:r>
    </w:p>
    <w:p w14:paraId="6C1F8A56" w14:textId="55393621" w:rsidR="000E770C" w:rsidRPr="00270114" w:rsidRDefault="000E770C" w:rsidP="000E770C">
      <w:pPr>
        <w:spacing w:line="240" w:lineRule="auto"/>
        <w:rPr>
          <w:rFonts w:ascii="FbShefa" w:hAnsi="FbShefa"/>
          <w:sz w:val="11"/>
          <w:rtl/>
        </w:rPr>
      </w:pPr>
      <w:r>
        <w:rPr>
          <w:rFonts w:ascii="FbShefa" w:hAnsi="FbShefa" w:hint="cs"/>
          <w:sz w:val="11"/>
          <w:rtl/>
        </w:rPr>
        <w:t>\</w:t>
      </w:r>
      <w:r w:rsidRPr="000E770C">
        <w:rPr>
          <w:rFonts w:ascii="FbShefa" w:hAnsi="FbShefa"/>
          <w:sz w:val="11"/>
          <w:rtl/>
        </w:rPr>
        <w:t>איכא דאמרי</w:t>
      </w:r>
      <w:r>
        <w:rPr>
          <w:rFonts w:ascii="FbShefa" w:hAnsi="FbShefa" w:hint="cs"/>
          <w:sz w:val="11"/>
          <w:rtl/>
        </w:rPr>
        <w:t>.</w:t>
      </w:r>
      <w:r w:rsidRPr="000E770C">
        <w:rPr>
          <w:rFonts w:ascii="FbShefa" w:hAnsi="FbShefa"/>
          <w:sz w:val="11"/>
          <w:rtl/>
        </w:rPr>
        <w:t xml:space="preserve"> בטלי דהב אמר, ושבקוה.</w:t>
      </w:r>
    </w:p>
    <w:p w14:paraId="25E2AD2E" w14:textId="0D955D2F" w:rsidR="009C3CB4" w:rsidRPr="00270114" w:rsidRDefault="009C3CB4" w:rsidP="000E770C">
      <w:pPr>
        <w:rPr>
          <w:rtl/>
        </w:rPr>
      </w:pPr>
    </w:p>
    <w:p w14:paraId="041A857F" w14:textId="77777777" w:rsidR="009C3CB4" w:rsidRPr="00270114" w:rsidRDefault="009C3CB4" w:rsidP="009C3CB4">
      <w:pPr>
        <w:pStyle w:val="2"/>
        <w:rPr>
          <w:rFonts w:ascii="FbShefa" w:hAnsi="FbShefa"/>
          <w:color w:val="7C5F1D"/>
          <w:rtl/>
        </w:rPr>
      </w:pPr>
      <w:r w:rsidRPr="00270114">
        <w:rPr>
          <w:rFonts w:ascii="FbShefa" w:hAnsi="FbShefa"/>
          <w:color w:val="7C5F1D"/>
          <w:rtl/>
        </w:rPr>
        <w:t xml:space="preserve">אנגריא </w:t>
      </w:r>
    </w:p>
    <w:p w14:paraId="275F7026" w14:textId="42B753C3" w:rsidR="00544EFE" w:rsidRDefault="00544EFE" w:rsidP="00544EFE">
      <w:pPr>
        <w:pStyle w:val="3"/>
        <w:rPr>
          <w:rtl/>
        </w:rPr>
      </w:pPr>
      <w:r>
        <w:rPr>
          <w:rFonts w:hint="cs"/>
          <w:rtl/>
        </w:rPr>
        <w:t>דעה א:</w:t>
      </w:r>
    </w:p>
    <w:p w14:paraId="6BFAD31D" w14:textId="630BB41C" w:rsidR="00544EFE" w:rsidRDefault="00544EFE"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אנגריא חוזרת</w:t>
      </w:r>
      <w:r>
        <w:rPr>
          <w:rFonts w:ascii="FbShefa" w:hAnsi="FbShefa" w:hint="cs"/>
          <w:b/>
          <w:bCs/>
          <w:color w:val="3B2F2A" w:themeColor="text2" w:themeShade="80"/>
          <w:sz w:val="11"/>
          <w:rtl/>
        </w:rPr>
        <w:t>.</w:t>
      </w:r>
      <w:r w:rsidR="009C3CB4" w:rsidRPr="00270114">
        <w:rPr>
          <w:rFonts w:ascii="FbShefa" w:hAnsi="FbShefa"/>
          <w:sz w:val="11"/>
          <w:rtl/>
        </w:rPr>
        <w:t xml:space="preserve"> הר</w:t>
      </w:r>
      <w:r>
        <w:rPr>
          <w:rFonts w:ascii="FbShefa" w:hAnsi="FbShefa" w:hint="cs"/>
          <w:sz w:val="11"/>
          <w:rtl/>
        </w:rPr>
        <w:t xml:space="preserve">י אלו </w:t>
      </w:r>
      <w:r w:rsidR="009C3CB4" w:rsidRPr="00270114">
        <w:rPr>
          <w:rFonts w:ascii="FbShefa" w:hAnsi="FbShefa"/>
          <w:sz w:val="11"/>
          <w:rtl/>
        </w:rPr>
        <w:t>של</w:t>
      </w:r>
      <w:r>
        <w:rPr>
          <w:rFonts w:ascii="FbShefa" w:hAnsi="FbShefa" w:hint="cs"/>
          <w:sz w:val="11"/>
          <w:rtl/>
        </w:rPr>
        <w:t>ו</w:t>
      </w:r>
      <w:r w:rsidR="00980F5A" w:rsidRPr="00270114">
        <w:rPr>
          <w:rFonts w:ascii="FbShefa" w:hAnsi="FbShefa"/>
          <w:sz w:val="11"/>
          <w:rtl/>
        </w:rPr>
        <w:t>.</w:t>
      </w:r>
      <w:r w:rsidR="009C3CB4" w:rsidRPr="00270114">
        <w:rPr>
          <w:rFonts w:ascii="FbShefa" w:hAnsi="FbShefa"/>
          <w:sz w:val="11"/>
          <w:rtl/>
        </w:rPr>
        <w:t xml:space="preserve"> </w:t>
      </w:r>
    </w:p>
    <w:p w14:paraId="081EC593" w14:textId="530985D0" w:rsidR="00433741" w:rsidRPr="00270114" w:rsidRDefault="00544EFE"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אנגריא שאינה חוזרת</w:t>
      </w:r>
      <w:r w:rsidR="00980F5A" w:rsidRPr="00270114">
        <w:rPr>
          <w:rFonts w:ascii="FbShefa" w:hAnsi="FbShefa"/>
          <w:sz w:val="11"/>
          <w:rtl/>
        </w:rPr>
        <w:t>.</w:t>
      </w:r>
      <w:r w:rsidR="009C3CB4" w:rsidRPr="00270114">
        <w:rPr>
          <w:rFonts w:ascii="FbShefa" w:hAnsi="FbShefa"/>
          <w:sz w:val="11"/>
          <w:rtl/>
        </w:rPr>
        <w:t xml:space="preserve"> חייב להעמיד לו חמור</w:t>
      </w:r>
      <w:r w:rsidR="00980F5A" w:rsidRPr="00270114">
        <w:rPr>
          <w:rFonts w:ascii="FbShefa" w:hAnsi="FbShefa"/>
          <w:sz w:val="11"/>
          <w:rtl/>
        </w:rPr>
        <w:t>.</w:t>
      </w:r>
    </w:p>
    <w:p w14:paraId="7B371469" w14:textId="77777777" w:rsidR="00544EFE" w:rsidRDefault="00544EFE" w:rsidP="009C3CB4">
      <w:pPr>
        <w:spacing w:line="240" w:lineRule="auto"/>
        <w:rPr>
          <w:rFonts w:ascii="FbShefa" w:hAnsi="FbShefa"/>
          <w:b/>
          <w:bCs/>
          <w:color w:val="3B2F2A" w:themeColor="text2" w:themeShade="80"/>
          <w:sz w:val="11"/>
          <w:rtl/>
        </w:rPr>
      </w:pPr>
    </w:p>
    <w:p w14:paraId="09CEC69A" w14:textId="12100203" w:rsidR="00544EFE" w:rsidRDefault="00544EFE" w:rsidP="00544EFE">
      <w:pPr>
        <w:pStyle w:val="3"/>
        <w:rPr>
          <w:rtl/>
        </w:rPr>
      </w:pPr>
      <w:r>
        <w:rPr>
          <w:rFonts w:hint="cs"/>
          <w:rtl/>
        </w:rPr>
        <w:t>דעה ב:</w:t>
      </w:r>
    </w:p>
    <w:p w14:paraId="50C3B59B" w14:textId="77777777" w:rsidR="00544EFE" w:rsidRDefault="00544EFE" w:rsidP="009C3CB4">
      <w:pPr>
        <w:spacing w:line="240" w:lineRule="auto"/>
        <w:rPr>
          <w:rFonts w:ascii="FbShefa" w:hAnsi="FbShefa"/>
          <w:sz w:val="11"/>
          <w:rtl/>
        </w:rPr>
      </w:pPr>
      <w:r>
        <w:rPr>
          <w:rFonts w:ascii="FbShefa" w:hAnsi="FbShefa" w:hint="cs"/>
          <w:b/>
          <w:bCs/>
          <w:color w:val="3B2F2A" w:themeColor="text2" w:themeShade="80"/>
          <w:sz w:val="11"/>
          <w:rtl/>
        </w:rPr>
        <w:t xml:space="preserve">\אין הבדל. </w:t>
      </w:r>
      <w:r w:rsidR="009C3CB4" w:rsidRPr="00270114">
        <w:rPr>
          <w:rFonts w:ascii="FbShefa" w:hAnsi="FbShefa"/>
          <w:sz w:val="11"/>
          <w:rtl/>
        </w:rPr>
        <w:t xml:space="preserve">בין חוזרת </w:t>
      </w:r>
      <w:r>
        <w:rPr>
          <w:rFonts w:ascii="FbShefa" w:hAnsi="FbShefa" w:hint="cs"/>
          <w:sz w:val="11"/>
          <w:rtl/>
        </w:rPr>
        <w:t>ל</w:t>
      </w:r>
      <w:r w:rsidR="009C3CB4" w:rsidRPr="00270114">
        <w:rPr>
          <w:rFonts w:ascii="FbShefa" w:hAnsi="FbShefa"/>
          <w:sz w:val="11"/>
          <w:rtl/>
        </w:rPr>
        <w:t>אינה חוזרת</w:t>
      </w:r>
      <w:r>
        <w:rPr>
          <w:rFonts w:ascii="FbShefa" w:hAnsi="FbShefa" w:hint="cs"/>
          <w:sz w:val="11"/>
          <w:rtl/>
        </w:rPr>
        <w:t>.</w:t>
      </w:r>
    </w:p>
    <w:p w14:paraId="12AD7ADA" w14:textId="77777777" w:rsidR="00544EFE" w:rsidRDefault="00544EFE" w:rsidP="009C3CB4">
      <w:pPr>
        <w:spacing w:line="240" w:lineRule="auto"/>
        <w:rPr>
          <w:rFonts w:ascii="FbShefa" w:hAnsi="FbShefa"/>
          <w:b/>
          <w:bCs/>
          <w:color w:val="3B2F2A" w:themeColor="text2" w:themeShade="80"/>
          <w:sz w:val="11"/>
          <w:rtl/>
        </w:rPr>
      </w:pPr>
      <w:r>
        <w:rPr>
          <w:rFonts w:ascii="FbShefa" w:hAnsi="FbShefa" w:hint="cs"/>
          <w:sz w:val="11"/>
          <w:rtl/>
        </w:rPr>
        <w:t>\</w:t>
      </w:r>
      <w:r w:rsidR="009C3CB4" w:rsidRPr="001B3037">
        <w:rPr>
          <w:rFonts w:ascii="FbShefa" w:hAnsi="FbShefa"/>
          <w:b/>
          <w:bCs/>
          <w:color w:val="3B2F2A" w:themeColor="text2" w:themeShade="80"/>
          <w:sz w:val="11"/>
          <w:rtl/>
        </w:rPr>
        <w:t>בדרך הליכה ניטלה</w:t>
      </w:r>
      <w:r w:rsidR="00980F5A" w:rsidRPr="00270114">
        <w:rPr>
          <w:rFonts w:ascii="FbShefa" w:hAnsi="FbShefa"/>
          <w:sz w:val="11"/>
          <w:rtl/>
        </w:rPr>
        <w:t>.</w:t>
      </w:r>
      <w:r w:rsidR="009C3CB4" w:rsidRPr="00270114">
        <w:rPr>
          <w:rFonts w:ascii="FbShefa" w:hAnsi="FbShefa"/>
          <w:sz w:val="11"/>
          <w:rtl/>
        </w:rPr>
        <w:t xml:space="preserve"> הרי שלך לפניך</w:t>
      </w:r>
      <w:r w:rsidR="00980F5A" w:rsidRPr="00270114">
        <w:rPr>
          <w:rFonts w:ascii="FbShefa" w:hAnsi="FbShefa"/>
          <w:sz w:val="11"/>
          <w:rtl/>
        </w:rPr>
        <w:t>.</w:t>
      </w:r>
      <w:r w:rsidR="009C3CB4" w:rsidRPr="001B3037">
        <w:rPr>
          <w:rFonts w:ascii="FbShefa" w:hAnsi="FbShefa"/>
          <w:b/>
          <w:bCs/>
          <w:color w:val="3B2F2A" w:themeColor="text2" w:themeShade="80"/>
          <w:sz w:val="11"/>
          <w:rtl/>
        </w:rPr>
        <w:t xml:space="preserve"> </w:t>
      </w:r>
    </w:p>
    <w:p w14:paraId="33CAA857" w14:textId="244EABCD"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לא בדרך הליכתה ניטלה</w:t>
      </w:r>
      <w:r w:rsidR="00980F5A" w:rsidRPr="00270114">
        <w:rPr>
          <w:rFonts w:ascii="FbShefa" w:hAnsi="FbShefa"/>
          <w:sz w:val="11"/>
          <w:rtl/>
        </w:rPr>
        <w:t>.</w:t>
      </w:r>
      <w:r w:rsidRPr="00270114">
        <w:rPr>
          <w:rFonts w:ascii="FbShefa" w:hAnsi="FbShefa"/>
          <w:sz w:val="11"/>
          <w:rtl/>
        </w:rPr>
        <w:t xml:space="preserve"> חייב להעמיד לו חמור</w:t>
      </w:r>
      <w:r w:rsidR="00980F5A" w:rsidRPr="00270114">
        <w:rPr>
          <w:rFonts w:ascii="FbShefa" w:hAnsi="FbShefa"/>
          <w:sz w:val="11"/>
          <w:rtl/>
        </w:rPr>
        <w:t>.</w:t>
      </w:r>
    </w:p>
    <w:p w14:paraId="1B77D87D" w14:textId="1F8E5E76" w:rsidR="009C3CB4" w:rsidRPr="001B3037" w:rsidRDefault="009C3CB4" w:rsidP="009C3CB4">
      <w:pPr>
        <w:spacing w:line="240" w:lineRule="auto"/>
        <w:rPr>
          <w:rFonts w:ascii="FbShefa" w:hAnsi="FbShefa"/>
          <w:b/>
          <w:bCs/>
          <w:color w:val="3B2F2A" w:themeColor="text2" w:themeShade="80"/>
          <w:sz w:val="11"/>
          <w:rtl/>
        </w:rPr>
      </w:pPr>
    </w:p>
    <w:p w14:paraId="6B05CDE8" w14:textId="77777777" w:rsidR="00544EFE" w:rsidRDefault="00544EFE" w:rsidP="00544EFE">
      <w:pPr>
        <w:pStyle w:val="3"/>
        <w:rPr>
          <w:rtl/>
        </w:rPr>
      </w:pPr>
      <w:r>
        <w:rPr>
          <w:rFonts w:hint="cs"/>
          <w:rtl/>
        </w:rPr>
        <w:t>ת"ש:</w:t>
      </w:r>
    </w:p>
    <w:p w14:paraId="762563D4" w14:textId="77777777" w:rsidR="00544EFE" w:rsidRDefault="00544EFE"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השוכר את החמור </w:t>
      </w:r>
      <w:r>
        <w:rPr>
          <w:rFonts w:ascii="FbShefa" w:hAnsi="FbShefa" w:hint="cs"/>
          <w:sz w:val="11"/>
          <w:rtl/>
        </w:rPr>
        <w:t>.</w:t>
      </w:r>
      <w:r w:rsidR="009C3CB4" w:rsidRPr="00270114">
        <w:rPr>
          <w:rFonts w:ascii="FbShefa" w:hAnsi="FbShefa"/>
          <w:sz w:val="11"/>
          <w:rtl/>
        </w:rPr>
        <w:t>והבריקה או שנשתטתה</w:t>
      </w:r>
      <w:r>
        <w:rPr>
          <w:rFonts w:ascii="FbShefa" w:hAnsi="FbShefa" w:hint="cs"/>
          <w:sz w:val="11"/>
          <w:rtl/>
        </w:rPr>
        <w:t>.</w:t>
      </w:r>
      <w:r w:rsidR="009C3CB4" w:rsidRPr="00270114">
        <w:rPr>
          <w:rFonts w:ascii="FbShefa" w:hAnsi="FbShefa"/>
          <w:sz w:val="11"/>
          <w:rtl/>
        </w:rPr>
        <w:t xml:space="preserve"> </w:t>
      </w:r>
      <w:r>
        <w:rPr>
          <w:rFonts w:ascii="FbShefa" w:hAnsi="FbShefa" w:hint="cs"/>
          <w:sz w:val="11"/>
          <w:rtl/>
        </w:rPr>
        <w:t>\</w:t>
      </w:r>
      <w:r w:rsidR="009C3CB4" w:rsidRPr="00270114">
        <w:rPr>
          <w:rFonts w:ascii="FbShefa" w:hAnsi="FbShefa"/>
          <w:sz w:val="11"/>
          <w:rtl/>
        </w:rPr>
        <w:t>אומר לו</w:t>
      </w:r>
      <w:r>
        <w:rPr>
          <w:rFonts w:ascii="FbShefa" w:hAnsi="FbShefa" w:hint="cs"/>
          <w:sz w:val="11"/>
          <w:rtl/>
        </w:rPr>
        <w:t>.</w:t>
      </w:r>
      <w:r w:rsidR="009C3CB4" w:rsidRPr="00270114">
        <w:rPr>
          <w:rFonts w:ascii="FbShefa" w:hAnsi="FbShefa"/>
          <w:sz w:val="11"/>
          <w:rtl/>
        </w:rPr>
        <w:t xml:space="preserve"> הרי שלך לפניך</w:t>
      </w:r>
      <w:r w:rsidR="00980F5A" w:rsidRPr="00270114">
        <w:rPr>
          <w:rFonts w:ascii="FbShefa" w:hAnsi="FbShefa"/>
          <w:sz w:val="11"/>
          <w:rtl/>
        </w:rPr>
        <w:t>.</w:t>
      </w:r>
      <w:r w:rsidR="009C3CB4" w:rsidRPr="00270114">
        <w:rPr>
          <w:rFonts w:ascii="FbShefa" w:hAnsi="FbShefa"/>
          <w:sz w:val="11"/>
          <w:rtl/>
        </w:rPr>
        <w:t xml:space="preserve"> </w:t>
      </w:r>
    </w:p>
    <w:p w14:paraId="679D3147" w14:textId="403B614A" w:rsidR="00433741" w:rsidRPr="00270114" w:rsidRDefault="00544EFE"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מתה או שנעשית אנגריא </w:t>
      </w:r>
      <w:r w:rsidR="00CC1B76">
        <w:rPr>
          <w:rFonts w:ascii="FbShefa" w:hAnsi="FbShefa" w:hint="cs"/>
          <w:sz w:val="11"/>
          <w:rtl/>
        </w:rPr>
        <w:t>.</w:t>
      </w:r>
      <w:r w:rsidR="009C3CB4" w:rsidRPr="00270114">
        <w:rPr>
          <w:rFonts w:ascii="FbShefa" w:hAnsi="FbShefa"/>
          <w:sz w:val="11"/>
          <w:rtl/>
        </w:rPr>
        <w:t xml:space="preserve"> חייב להעמיד לו חמור</w:t>
      </w:r>
      <w:r w:rsidR="00980F5A" w:rsidRPr="00270114">
        <w:rPr>
          <w:rFonts w:ascii="FbShefa" w:hAnsi="FbShefa"/>
          <w:sz w:val="11"/>
          <w:rtl/>
        </w:rPr>
        <w:t>.</w:t>
      </w:r>
    </w:p>
    <w:p w14:paraId="2318F681" w14:textId="77777777" w:rsidR="00CC1B76" w:rsidRDefault="00CC1B76" w:rsidP="009C3CB4">
      <w:pPr>
        <w:spacing w:line="240" w:lineRule="auto"/>
        <w:rPr>
          <w:rFonts w:ascii="FbShefa" w:hAnsi="FbShefa"/>
          <w:b/>
          <w:bCs/>
          <w:color w:val="3B2F2A" w:themeColor="text2" w:themeShade="80"/>
          <w:sz w:val="11"/>
          <w:rtl/>
        </w:rPr>
      </w:pPr>
    </w:p>
    <w:p w14:paraId="6AD04C91" w14:textId="39F6F896" w:rsidR="00433741" w:rsidRPr="00270114" w:rsidRDefault="00CC1B76"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ל</w:t>
      </w:r>
      <w:r>
        <w:rPr>
          <w:rFonts w:ascii="FbShefa" w:hAnsi="FbShefa" w:hint="cs"/>
          <w:b/>
          <w:bCs/>
          <w:color w:val="3B2F2A" w:themeColor="text2" w:themeShade="80"/>
          <w:sz w:val="11"/>
          <w:rtl/>
        </w:rPr>
        <w:t xml:space="preserve">דעה א. </w:t>
      </w:r>
      <w:r w:rsidR="009C3CB4" w:rsidRPr="00270114">
        <w:rPr>
          <w:rFonts w:ascii="FbShefa" w:hAnsi="FbShefa"/>
          <w:sz w:val="11"/>
          <w:rtl/>
        </w:rPr>
        <w:t>כאן באנגריא חוזרת, כאן באנגריא שאינה חוזרת</w:t>
      </w:r>
      <w:r w:rsidR="00980F5A" w:rsidRPr="00270114">
        <w:rPr>
          <w:rFonts w:ascii="FbShefa" w:hAnsi="FbShefa"/>
          <w:sz w:val="11"/>
          <w:rtl/>
        </w:rPr>
        <w:t>.</w:t>
      </w:r>
    </w:p>
    <w:p w14:paraId="120F3118" w14:textId="77777777" w:rsidR="00CC1B76" w:rsidRDefault="00CC1B76" w:rsidP="009C3CB4">
      <w:pPr>
        <w:spacing w:line="240" w:lineRule="auto"/>
        <w:rPr>
          <w:rFonts w:ascii="FbShefa" w:hAnsi="FbShefa"/>
          <w:b/>
          <w:bCs/>
          <w:color w:val="3B2F2A" w:themeColor="text2" w:themeShade="80"/>
          <w:sz w:val="11"/>
          <w:rtl/>
        </w:rPr>
      </w:pPr>
    </w:p>
    <w:p w14:paraId="67467FCA" w14:textId="692388AA" w:rsidR="009C3CB4" w:rsidRPr="00270114" w:rsidRDefault="00CC1B76"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ל</w:t>
      </w:r>
      <w:r>
        <w:rPr>
          <w:rFonts w:ascii="FbShefa" w:hAnsi="FbShefa" w:hint="cs"/>
          <w:b/>
          <w:bCs/>
          <w:color w:val="3B2F2A" w:themeColor="text2" w:themeShade="80"/>
          <w:sz w:val="11"/>
          <w:rtl/>
        </w:rPr>
        <w:t xml:space="preserve">דעה ב. </w:t>
      </w:r>
      <w:r w:rsidR="009C3CB4" w:rsidRPr="00270114">
        <w:rPr>
          <w:rFonts w:ascii="FbShefa" w:hAnsi="FbShefa"/>
          <w:sz w:val="11"/>
          <w:rtl/>
        </w:rPr>
        <w:t>קשיא</w:t>
      </w:r>
      <w:r w:rsidR="00980F5A" w:rsidRPr="00270114">
        <w:rPr>
          <w:rFonts w:ascii="FbShefa" w:hAnsi="FbShefa"/>
          <w:sz w:val="11"/>
          <w:rtl/>
        </w:rPr>
        <w:t>.</w:t>
      </w:r>
      <w:r w:rsidR="009C3CB4" w:rsidRPr="00270114">
        <w:rPr>
          <w:rFonts w:ascii="FbShefa" w:hAnsi="FbShefa"/>
          <w:sz w:val="11"/>
          <w:rtl/>
        </w:rPr>
        <w:t xml:space="preserve"> </w:t>
      </w:r>
      <w:r>
        <w:rPr>
          <w:rFonts w:ascii="FbShefa" w:hAnsi="FbShefa" w:hint="cs"/>
          <w:sz w:val="11"/>
          <w:rtl/>
        </w:rPr>
        <w:t>\</w:t>
      </w:r>
      <w:r w:rsidR="009C3CB4" w:rsidRPr="00270114">
        <w:rPr>
          <w:rFonts w:ascii="FbShefa" w:hAnsi="FbShefa"/>
          <w:sz w:val="11"/>
          <w:rtl/>
        </w:rPr>
        <w:t>ש</w:t>
      </w:r>
      <w:r>
        <w:rPr>
          <w:rFonts w:ascii="FbShefa" w:hAnsi="FbShefa" w:hint="cs"/>
          <w:sz w:val="11"/>
          <w:rtl/>
        </w:rPr>
        <w:t xml:space="preserve">הרי. </w:t>
      </w:r>
      <w:r w:rsidR="009C3CB4" w:rsidRPr="00270114">
        <w:rPr>
          <w:rFonts w:ascii="FbShefa" w:hAnsi="FbShefa"/>
          <w:sz w:val="11"/>
          <w:rtl/>
        </w:rPr>
        <w:t>החילוק בין דרך הליכה כתוב בסיפא</w:t>
      </w:r>
      <w:r w:rsidR="00980F5A" w:rsidRPr="00270114">
        <w:rPr>
          <w:rFonts w:ascii="FbShefa" w:hAnsi="FbShefa"/>
          <w:sz w:val="11"/>
          <w:rtl/>
        </w:rPr>
        <w:t>.</w:t>
      </w:r>
    </w:p>
    <w:p w14:paraId="16A15482" w14:textId="3ABFEA99" w:rsidR="009C3CB4" w:rsidRPr="00270114" w:rsidRDefault="00CC1B76" w:rsidP="009C3CB4">
      <w:pPr>
        <w:spacing w:line="240" w:lineRule="auto"/>
        <w:rPr>
          <w:rFonts w:ascii="FbShefa" w:hAnsi="FbShefa"/>
          <w:sz w:val="11"/>
          <w:rtl/>
        </w:rPr>
      </w:pPr>
      <w:r>
        <w:rPr>
          <w:rFonts w:ascii="FbShefa" w:hAnsi="FbShefa" w:hint="cs"/>
          <w:b/>
          <w:bCs/>
          <w:color w:val="3B2F2A" w:themeColor="text2" w:themeShade="80"/>
          <w:sz w:val="11"/>
          <w:rtl/>
        </w:rPr>
        <w:t xml:space="preserve">תשובה </w:t>
      </w:r>
      <w:r w:rsidR="009C3CB4" w:rsidRPr="001B3037">
        <w:rPr>
          <w:rFonts w:ascii="FbShefa" w:hAnsi="FbShefa"/>
          <w:b/>
          <w:bCs/>
          <w:color w:val="3B2F2A" w:themeColor="text2" w:themeShade="80"/>
          <w:sz w:val="11"/>
          <w:rtl/>
        </w:rPr>
        <w:t>א</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w:t>
      </w:r>
      <w:r>
        <w:rPr>
          <w:rFonts w:ascii="FbShefa" w:hAnsi="FbShefa" w:hint="cs"/>
          <w:sz w:val="11"/>
          <w:rtl/>
        </w:rPr>
        <w:t>ס"ל כ</w:t>
      </w:r>
      <w:r w:rsidR="009C3CB4" w:rsidRPr="00270114">
        <w:rPr>
          <w:rFonts w:ascii="FbShefa" w:hAnsi="FbShefa"/>
          <w:sz w:val="11"/>
          <w:rtl/>
        </w:rPr>
        <w:t>רבי שמעון בן אלעזר</w:t>
      </w:r>
      <w:r w:rsidR="00980F5A" w:rsidRPr="00270114">
        <w:rPr>
          <w:rFonts w:ascii="FbShefa" w:hAnsi="FbShefa"/>
          <w:sz w:val="11"/>
          <w:rtl/>
        </w:rPr>
        <w:t>.</w:t>
      </w:r>
    </w:p>
    <w:p w14:paraId="4633B6D3" w14:textId="6EB9DB63" w:rsidR="009C3CB4" w:rsidRPr="00270114" w:rsidRDefault="00CC1B76" w:rsidP="009C3CB4">
      <w:pPr>
        <w:spacing w:line="240" w:lineRule="auto"/>
        <w:rPr>
          <w:rFonts w:ascii="FbShefa" w:hAnsi="FbShefa"/>
          <w:sz w:val="11"/>
          <w:rtl/>
        </w:rPr>
      </w:pPr>
      <w:r>
        <w:rPr>
          <w:rFonts w:ascii="FbShefa" w:hAnsi="FbShefa" w:hint="cs"/>
          <w:b/>
          <w:bCs/>
          <w:color w:val="3B2F2A" w:themeColor="text2" w:themeShade="80"/>
          <w:sz w:val="11"/>
          <w:rtl/>
        </w:rPr>
        <w:t xml:space="preserve">תשובה </w:t>
      </w:r>
      <w:r w:rsidR="009C3CB4" w:rsidRPr="001B3037">
        <w:rPr>
          <w:rFonts w:ascii="FbShefa" w:hAnsi="FbShefa"/>
          <w:b/>
          <w:bCs/>
          <w:color w:val="3B2F2A" w:themeColor="text2" w:themeShade="80"/>
          <w:sz w:val="11"/>
          <w:rtl/>
        </w:rPr>
        <w:t>ב</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כולה רבי שמעון בן אלעזר היא, וחסורי מיחסרא</w:t>
      </w:r>
      <w:r w:rsidR="00980F5A" w:rsidRPr="00270114">
        <w:rPr>
          <w:rFonts w:ascii="FbShefa" w:hAnsi="FbShefa"/>
          <w:sz w:val="11"/>
          <w:rtl/>
        </w:rPr>
        <w:t>.</w:t>
      </w:r>
    </w:p>
    <w:p w14:paraId="48F98DF3" w14:textId="36E2EFDE" w:rsidR="009C3CB4" w:rsidRPr="00270114" w:rsidRDefault="009C3CB4" w:rsidP="00794C1A">
      <w:pPr>
        <w:pStyle w:val="1"/>
        <w:rPr>
          <w:rFonts w:ascii="FbShefa" w:hAnsi="FbShefa"/>
          <w:rtl/>
        </w:rPr>
      </w:pPr>
      <w:r w:rsidRPr="00270114">
        <w:rPr>
          <w:rFonts w:ascii="FbShefa" w:hAnsi="FbShefa"/>
          <w:sz w:val="11"/>
          <w:rtl/>
        </w:rPr>
        <w:t>עט</w:t>
      </w:r>
      <w:r w:rsidR="00B36BF2" w:rsidRPr="00270114">
        <w:rPr>
          <w:rFonts w:ascii="FbShefa" w:hAnsi="FbShefa"/>
          <w:sz w:val="11"/>
          <w:rtl/>
        </w:rPr>
        <w:t>, א</w:t>
      </w:r>
    </w:p>
    <w:p w14:paraId="28C78031"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השוכר את החמור והבריקה או שנשתטתה</w:t>
      </w:r>
    </w:p>
    <w:p w14:paraId="20DDEC0D" w14:textId="77777777" w:rsidR="00CC1B76" w:rsidRDefault="009C3CB4" w:rsidP="00CC1B76">
      <w:pPr>
        <w:pStyle w:val="3"/>
        <w:rPr>
          <w:rtl/>
        </w:rPr>
      </w:pPr>
      <w:r w:rsidRPr="001B3037">
        <w:rPr>
          <w:rtl/>
        </w:rPr>
        <w:t>מחלוקת</w:t>
      </w:r>
      <w:r w:rsidR="00CC1B76">
        <w:rPr>
          <w:rFonts w:hint="cs"/>
          <w:rtl/>
        </w:rPr>
        <w:t>:</w:t>
      </w:r>
    </w:p>
    <w:p w14:paraId="3EF94A71" w14:textId="77777777" w:rsidR="00CC1B76" w:rsidRDefault="00CC1B76" w:rsidP="009C3CB4">
      <w:pPr>
        <w:spacing w:line="240" w:lineRule="auto"/>
        <w:rPr>
          <w:rFonts w:ascii="FbShefa" w:hAnsi="FbShefa"/>
          <w:sz w:val="11"/>
          <w:rtl/>
        </w:rPr>
      </w:pPr>
      <w:r>
        <w:rPr>
          <w:rFonts w:ascii="FbShefa" w:hAnsi="FbShefa" w:hint="cs"/>
          <w:b/>
          <w:bCs/>
          <w:color w:val="3B2F2A" w:themeColor="text2" w:themeShade="80"/>
          <w:sz w:val="11"/>
          <w:rtl/>
        </w:rPr>
        <w:t>\דעה א</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הרי שלך לפניך</w:t>
      </w:r>
      <w:r>
        <w:rPr>
          <w:rFonts w:ascii="FbShefa" w:hAnsi="FbShefa" w:hint="cs"/>
          <w:sz w:val="11"/>
          <w:rtl/>
        </w:rPr>
        <w:t>.</w:t>
      </w:r>
    </w:p>
    <w:p w14:paraId="088D9446" w14:textId="0B8DCBA0" w:rsidR="009C3CB4" w:rsidRDefault="00CC1B76" w:rsidP="009C3CB4">
      <w:pPr>
        <w:spacing w:line="240" w:lineRule="auto"/>
        <w:rPr>
          <w:rFonts w:ascii="FbShefa" w:hAnsi="FbShefa"/>
          <w:sz w:val="11"/>
          <w:rtl/>
        </w:rPr>
      </w:pPr>
      <w:r>
        <w:rPr>
          <w:rFonts w:ascii="FbShefa" w:hAnsi="FbShefa" w:hint="cs"/>
          <w:b/>
          <w:bCs/>
          <w:color w:val="3B2F2A" w:themeColor="text2" w:themeShade="80"/>
          <w:sz w:val="11"/>
          <w:rtl/>
        </w:rPr>
        <w:t>\דעה ב.</w:t>
      </w:r>
      <w:r>
        <w:rPr>
          <w:rFonts w:ascii="FbShefa" w:hAnsi="FbShefa" w:hint="cs"/>
          <w:sz w:val="11"/>
          <w:rtl/>
        </w:rPr>
        <w:t xml:space="preserve"> </w:t>
      </w:r>
      <w:r w:rsidR="009C3CB4" w:rsidRPr="00270114">
        <w:rPr>
          <w:rFonts w:ascii="FbShefa" w:hAnsi="FbShefa"/>
          <w:sz w:val="11"/>
          <w:rtl/>
        </w:rPr>
        <w:t>חייב להעמיד לו חמור</w:t>
      </w:r>
      <w:r>
        <w:rPr>
          <w:rFonts w:ascii="FbShefa" w:hAnsi="FbShefa" w:hint="cs"/>
          <w:sz w:val="11"/>
          <w:rtl/>
        </w:rPr>
        <w:t>.</w:t>
      </w:r>
    </w:p>
    <w:p w14:paraId="1F5541C0" w14:textId="77777777" w:rsidR="00CC1B76" w:rsidRPr="00270114" w:rsidRDefault="00CC1B76" w:rsidP="009C3CB4">
      <w:pPr>
        <w:spacing w:line="240" w:lineRule="auto"/>
        <w:rPr>
          <w:rFonts w:ascii="FbShefa" w:hAnsi="FbShefa"/>
          <w:sz w:val="11"/>
          <w:rtl/>
        </w:rPr>
      </w:pPr>
    </w:p>
    <w:p w14:paraId="4AAEDAED" w14:textId="77777777" w:rsidR="002966BB" w:rsidRDefault="009C3CB4" w:rsidP="002966BB">
      <w:pPr>
        <w:pStyle w:val="3"/>
        <w:rPr>
          <w:rtl/>
        </w:rPr>
      </w:pPr>
      <w:r w:rsidRPr="001B3037">
        <w:rPr>
          <w:rtl/>
        </w:rPr>
        <w:t xml:space="preserve">לכו"ע </w:t>
      </w:r>
      <w:r w:rsidR="00CC1B76">
        <w:rPr>
          <w:rFonts w:hint="cs"/>
          <w:rtl/>
        </w:rPr>
        <w:t>צריך להע</w:t>
      </w:r>
      <w:r w:rsidRPr="001B3037">
        <w:rPr>
          <w:rtl/>
        </w:rPr>
        <w:t>מיד אחר</w:t>
      </w:r>
      <w:r w:rsidR="002966BB">
        <w:rPr>
          <w:rFonts w:hint="cs"/>
          <w:rtl/>
        </w:rPr>
        <w:t>:</w:t>
      </w:r>
    </w:p>
    <w:p w14:paraId="7E9F071A" w14:textId="77777777" w:rsidR="002966BB" w:rsidRDefault="002966BB" w:rsidP="009C3CB4">
      <w:pPr>
        <w:spacing w:line="240" w:lineRule="auto"/>
        <w:rPr>
          <w:rFonts w:ascii="FbShefa" w:hAnsi="FbShefa"/>
          <w:sz w:val="11"/>
          <w:rtl/>
        </w:rPr>
      </w:pPr>
      <w:r>
        <w:rPr>
          <w:rFonts w:ascii="FbShefa" w:hAnsi="FbShefa" w:hint="cs"/>
          <w:b/>
          <w:bCs/>
          <w:color w:val="3B2F2A" w:themeColor="text2" w:themeShade="80"/>
          <w:sz w:val="11"/>
          <w:rtl/>
        </w:rPr>
        <w:t>\כגון</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לרכוב עליה </w:t>
      </w:r>
      <w:r>
        <w:rPr>
          <w:rFonts w:ascii="FbShefa" w:hAnsi="FbShefa" w:hint="cs"/>
          <w:sz w:val="11"/>
          <w:rtl/>
        </w:rPr>
        <w:t>.</w:t>
      </w:r>
    </w:p>
    <w:p w14:paraId="3A7DE4F2" w14:textId="5C4AC400" w:rsidR="009C3CB4" w:rsidRPr="00270114" w:rsidRDefault="002966BB" w:rsidP="009C3CB4">
      <w:pPr>
        <w:spacing w:line="240" w:lineRule="auto"/>
        <w:rPr>
          <w:rFonts w:ascii="FbShefa" w:hAnsi="FbShefa"/>
          <w:sz w:val="11"/>
          <w:rtl/>
        </w:rPr>
      </w:pPr>
      <w:r>
        <w:rPr>
          <w:rFonts w:ascii="FbShefa" w:hAnsi="FbShefa" w:hint="cs"/>
          <w:b/>
          <w:bCs/>
          <w:color w:val="3B2F2A" w:themeColor="text2" w:themeShade="80"/>
          <w:sz w:val="11"/>
          <w:rtl/>
        </w:rPr>
        <w:t>\או כגון.</w:t>
      </w:r>
      <w:r>
        <w:rPr>
          <w:rFonts w:ascii="FbShefa" w:hAnsi="FbShefa" w:hint="cs"/>
          <w:sz w:val="11"/>
          <w:rtl/>
        </w:rPr>
        <w:t xml:space="preserve"> </w:t>
      </w:r>
      <w:r w:rsidR="009C3CB4" w:rsidRPr="00270114">
        <w:rPr>
          <w:rFonts w:ascii="FbShefa" w:hAnsi="FbShefa"/>
          <w:sz w:val="11"/>
          <w:rtl/>
        </w:rPr>
        <w:t>כלי זכוכית</w:t>
      </w:r>
      <w:r w:rsidR="00980F5A" w:rsidRPr="00270114">
        <w:rPr>
          <w:rFonts w:ascii="FbShefa" w:hAnsi="FbShefa"/>
          <w:sz w:val="11"/>
          <w:rtl/>
        </w:rPr>
        <w:t>.</w:t>
      </w:r>
    </w:p>
    <w:p w14:paraId="0AC4F581" w14:textId="77777777" w:rsidR="009C3CB4" w:rsidRPr="00270114" w:rsidRDefault="009C3CB4" w:rsidP="009C3CB4">
      <w:pPr>
        <w:spacing w:line="240" w:lineRule="auto"/>
        <w:rPr>
          <w:rFonts w:ascii="FbShefa" w:hAnsi="FbShefa"/>
          <w:sz w:val="11"/>
          <w:rtl/>
        </w:rPr>
      </w:pPr>
    </w:p>
    <w:p w14:paraId="410B0452"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השוכר את החמור לרכוב עליה, ומתה לו בחצי הדרך</w:t>
      </w:r>
    </w:p>
    <w:p w14:paraId="593BF5D3" w14:textId="77777777" w:rsidR="002966BB" w:rsidRDefault="009C3CB4" w:rsidP="002966BB">
      <w:pPr>
        <w:pStyle w:val="3"/>
        <w:rPr>
          <w:rtl/>
        </w:rPr>
      </w:pPr>
      <w:r w:rsidRPr="001B3037">
        <w:rPr>
          <w:rtl/>
        </w:rPr>
        <w:t>שכיח לאגורי</w:t>
      </w:r>
      <w:r w:rsidR="002966BB">
        <w:rPr>
          <w:rFonts w:hint="cs"/>
          <w:rtl/>
        </w:rPr>
        <w:t>:</w:t>
      </w:r>
    </w:p>
    <w:p w14:paraId="5EB188F1" w14:textId="15EBBC3E" w:rsidR="009C3CB4" w:rsidRPr="00270114" w:rsidRDefault="002966BB" w:rsidP="002966BB">
      <w:pPr>
        <w:spacing w:line="240" w:lineRule="auto"/>
        <w:rPr>
          <w:rFonts w:ascii="FbShefa" w:hAnsi="FbShefa"/>
          <w:sz w:val="11"/>
          <w:rtl/>
        </w:rPr>
      </w:pPr>
      <w:r>
        <w:rPr>
          <w:rFonts w:ascii="FbShefa" w:hAnsi="FbShefa" w:hint="cs"/>
          <w:sz w:val="11"/>
          <w:rtl/>
        </w:rPr>
        <w:t xml:space="preserve">\לא שייך. </w:t>
      </w:r>
      <w:r w:rsidR="009C3CB4" w:rsidRPr="00270114">
        <w:rPr>
          <w:rFonts w:ascii="FbShefa" w:hAnsi="FbShefa"/>
          <w:sz w:val="11"/>
          <w:rtl/>
        </w:rPr>
        <w:t xml:space="preserve">תרעומות </w:t>
      </w:r>
      <w:r>
        <w:rPr>
          <w:rFonts w:ascii="FbShefa" w:hAnsi="FbShefa" w:hint="cs"/>
          <w:sz w:val="11"/>
          <w:rtl/>
        </w:rPr>
        <w:t>.</w:t>
      </w:r>
    </w:p>
    <w:p w14:paraId="5E9B3092" w14:textId="77777777" w:rsidR="002966BB" w:rsidRDefault="002966BB" w:rsidP="009C3CB4">
      <w:pPr>
        <w:spacing w:line="240" w:lineRule="auto"/>
        <w:rPr>
          <w:rFonts w:ascii="FbShefa" w:hAnsi="FbShefa"/>
          <w:b/>
          <w:bCs/>
          <w:color w:val="3B2F2A" w:themeColor="text2" w:themeShade="80"/>
          <w:sz w:val="11"/>
          <w:rtl/>
        </w:rPr>
      </w:pPr>
    </w:p>
    <w:p w14:paraId="3CB1A38E" w14:textId="77777777" w:rsidR="002966BB" w:rsidRDefault="009C3CB4" w:rsidP="002966BB">
      <w:pPr>
        <w:pStyle w:val="3"/>
        <w:rPr>
          <w:rtl/>
        </w:rPr>
      </w:pPr>
      <w:r w:rsidRPr="001B3037">
        <w:rPr>
          <w:rtl/>
        </w:rPr>
        <w:t>לא שכיח לאגורי</w:t>
      </w:r>
      <w:r w:rsidR="002966BB">
        <w:rPr>
          <w:rFonts w:hint="cs"/>
          <w:rtl/>
        </w:rPr>
        <w:t>:</w:t>
      </w:r>
    </w:p>
    <w:p w14:paraId="355DACA3" w14:textId="4C2C6F47" w:rsidR="002966BB" w:rsidRDefault="002966BB" w:rsidP="009C3CB4">
      <w:pPr>
        <w:spacing w:line="240" w:lineRule="auto"/>
        <w:rPr>
          <w:rFonts w:ascii="FbShefa" w:hAnsi="FbShefa"/>
          <w:b/>
          <w:bCs/>
          <w:color w:val="3B2F2A" w:themeColor="text2" w:themeShade="80"/>
          <w:sz w:val="11"/>
          <w:rtl/>
        </w:rPr>
      </w:pPr>
      <w:r>
        <w:rPr>
          <w:rFonts w:ascii="FbShefa" w:hAnsi="FbShefa" w:hint="cs"/>
          <w:sz w:val="11"/>
          <w:rtl/>
        </w:rPr>
        <w:t>\</w:t>
      </w:r>
      <w:r w:rsidR="009C3CB4" w:rsidRPr="00270114">
        <w:rPr>
          <w:rFonts w:ascii="FbShefa" w:hAnsi="FbShefa"/>
          <w:sz w:val="11"/>
          <w:rtl/>
        </w:rPr>
        <w:t xml:space="preserve">משלם </w:t>
      </w:r>
      <w:r>
        <w:rPr>
          <w:rFonts w:ascii="FbShefa" w:hAnsi="FbShefa" w:hint="cs"/>
          <w:sz w:val="11"/>
          <w:rtl/>
        </w:rPr>
        <w:t>.</w:t>
      </w:r>
      <w:r w:rsidR="009C3CB4" w:rsidRPr="00270114">
        <w:rPr>
          <w:rFonts w:ascii="FbShefa" w:hAnsi="FbShefa"/>
          <w:sz w:val="11"/>
          <w:rtl/>
        </w:rPr>
        <w:t xml:space="preserve">ויש </w:t>
      </w:r>
      <w:r>
        <w:rPr>
          <w:rFonts w:ascii="FbShefa" w:hAnsi="FbShefa" w:hint="cs"/>
          <w:sz w:val="11"/>
          <w:rtl/>
        </w:rPr>
        <w:t xml:space="preserve">לו </w:t>
      </w:r>
      <w:r w:rsidR="009C3CB4" w:rsidRPr="00270114">
        <w:rPr>
          <w:rFonts w:ascii="FbShefa" w:hAnsi="FbShefa"/>
          <w:sz w:val="11"/>
          <w:rtl/>
        </w:rPr>
        <w:t>תרעומת</w:t>
      </w:r>
      <w:r w:rsidR="00980F5A" w:rsidRPr="00270114">
        <w:rPr>
          <w:rFonts w:ascii="FbShefa" w:hAnsi="FbShefa"/>
          <w:sz w:val="11"/>
          <w:rtl/>
        </w:rPr>
        <w:t>.</w:t>
      </w:r>
      <w:r w:rsidR="009C3CB4" w:rsidRPr="001B3037">
        <w:rPr>
          <w:rFonts w:ascii="FbShefa" w:hAnsi="FbShefa"/>
          <w:b/>
          <w:bCs/>
          <w:color w:val="3B2F2A" w:themeColor="text2" w:themeShade="80"/>
          <w:sz w:val="11"/>
          <w:rtl/>
        </w:rPr>
        <w:t xml:space="preserve"> </w:t>
      </w:r>
    </w:p>
    <w:p w14:paraId="5BDF6682" w14:textId="38981759" w:rsidR="009C3CB4" w:rsidRPr="00270114" w:rsidRDefault="002966BB"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270114">
        <w:rPr>
          <w:rFonts w:ascii="FbShefa" w:hAnsi="FbShefa"/>
          <w:sz w:val="11"/>
          <w:rtl/>
        </w:rPr>
        <w:t>דא"ל</w:t>
      </w:r>
      <w:r>
        <w:rPr>
          <w:rFonts w:ascii="FbShefa" w:hAnsi="FbShefa" w:hint="cs"/>
          <w:sz w:val="11"/>
          <w:rtl/>
        </w:rPr>
        <w:t>.</w:t>
      </w:r>
      <w:r w:rsidR="009C3CB4" w:rsidRPr="00270114">
        <w:rPr>
          <w:rFonts w:ascii="FbShefa" w:hAnsi="FbShefa"/>
          <w:sz w:val="11"/>
          <w:rtl/>
        </w:rPr>
        <w:t xml:space="preserve"> אילו בעית למיתי עד הכא</w:t>
      </w:r>
      <w:r>
        <w:rPr>
          <w:rFonts w:ascii="FbShefa" w:hAnsi="FbShefa" w:hint="cs"/>
          <w:sz w:val="11"/>
          <w:rtl/>
        </w:rPr>
        <w:t>,</w:t>
      </w:r>
      <w:r w:rsidR="009C3CB4" w:rsidRPr="00270114">
        <w:rPr>
          <w:rFonts w:ascii="FbShefa" w:hAnsi="FbShefa"/>
          <w:sz w:val="11"/>
          <w:rtl/>
        </w:rPr>
        <w:t xml:space="preserve"> לאו אגרא בעית למיתב</w:t>
      </w:r>
      <w:r>
        <w:rPr>
          <w:rFonts w:ascii="FbShefa" w:hAnsi="FbShefa" w:hint="cs"/>
          <w:sz w:val="11"/>
          <w:rtl/>
        </w:rPr>
        <w:t>.</w:t>
      </w:r>
    </w:p>
    <w:p w14:paraId="246C64B7" w14:textId="77777777" w:rsidR="009C3CB4" w:rsidRPr="001B3037" w:rsidRDefault="009C3CB4" w:rsidP="009C3CB4">
      <w:pPr>
        <w:spacing w:line="240" w:lineRule="auto"/>
        <w:rPr>
          <w:rFonts w:ascii="FbShefa" w:hAnsi="FbShefa"/>
          <w:b/>
          <w:bCs/>
          <w:color w:val="3B2F2A" w:themeColor="text2" w:themeShade="80"/>
          <w:sz w:val="11"/>
          <w:rtl/>
        </w:rPr>
      </w:pPr>
    </w:p>
    <w:p w14:paraId="6AE3E23E" w14:textId="77777777" w:rsidR="002966BB" w:rsidRDefault="009C3CB4" w:rsidP="002966BB">
      <w:pPr>
        <w:pStyle w:val="3"/>
        <w:rPr>
          <w:rtl/>
        </w:rPr>
      </w:pPr>
      <w:r w:rsidRPr="001B3037">
        <w:rPr>
          <w:rtl/>
        </w:rPr>
        <w:t>א"ל חמור סתם</w:t>
      </w:r>
      <w:r w:rsidR="002966BB">
        <w:rPr>
          <w:rFonts w:hint="cs"/>
          <w:rtl/>
        </w:rPr>
        <w:t>:</w:t>
      </w:r>
    </w:p>
    <w:p w14:paraId="6D609200" w14:textId="1B4857C3" w:rsidR="009C3CB4" w:rsidRPr="00270114" w:rsidRDefault="005255D9"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חייב </w:t>
      </w:r>
      <w:r>
        <w:rPr>
          <w:rFonts w:ascii="FbShefa" w:hAnsi="FbShefa" w:hint="cs"/>
          <w:sz w:val="11"/>
          <w:rtl/>
        </w:rPr>
        <w:t>.</w:t>
      </w:r>
      <w:r w:rsidR="009C3CB4" w:rsidRPr="00270114">
        <w:rPr>
          <w:rFonts w:ascii="FbShefa" w:hAnsi="FbShefa"/>
          <w:sz w:val="11"/>
          <w:rtl/>
        </w:rPr>
        <w:t>להעמיד לו חמור אחר</w:t>
      </w:r>
      <w:r>
        <w:rPr>
          <w:rFonts w:ascii="FbShefa" w:hAnsi="FbShefa" w:hint="cs"/>
          <w:sz w:val="11"/>
          <w:rtl/>
        </w:rPr>
        <w:t>.</w:t>
      </w:r>
    </w:p>
    <w:p w14:paraId="70B630D6" w14:textId="77777777" w:rsidR="005255D9" w:rsidRDefault="005255D9" w:rsidP="009C3CB4">
      <w:pPr>
        <w:spacing w:line="240" w:lineRule="auto"/>
        <w:rPr>
          <w:rFonts w:ascii="FbShefa" w:hAnsi="FbShefa"/>
          <w:b/>
          <w:bCs/>
          <w:color w:val="3B2F2A" w:themeColor="text2" w:themeShade="80"/>
          <w:sz w:val="11"/>
          <w:rtl/>
        </w:rPr>
      </w:pPr>
    </w:p>
    <w:p w14:paraId="26C6C591" w14:textId="77777777" w:rsidR="005255D9" w:rsidRDefault="005255D9" w:rsidP="005255D9">
      <w:pPr>
        <w:pStyle w:val="3"/>
        <w:rPr>
          <w:rtl/>
        </w:rPr>
      </w:pPr>
      <w:r>
        <w:rPr>
          <w:rFonts w:hint="cs"/>
          <w:rtl/>
        </w:rPr>
        <w:t xml:space="preserve">א"ל </w:t>
      </w:r>
      <w:r w:rsidR="009C3CB4" w:rsidRPr="001B3037">
        <w:rPr>
          <w:rtl/>
        </w:rPr>
        <w:t>חמור זה</w:t>
      </w:r>
      <w:r>
        <w:rPr>
          <w:rFonts w:hint="cs"/>
          <w:rtl/>
        </w:rPr>
        <w:t>:</w:t>
      </w:r>
    </w:p>
    <w:p w14:paraId="326E7D45" w14:textId="77777777" w:rsidR="005255D9" w:rsidRDefault="005255D9" w:rsidP="009C3CB4">
      <w:pPr>
        <w:spacing w:line="240" w:lineRule="auto"/>
        <w:rPr>
          <w:rFonts w:ascii="FbShefa" w:hAnsi="FbShefa"/>
          <w:b/>
          <w:bCs/>
          <w:color w:val="3B2F2A" w:themeColor="text2" w:themeShade="80"/>
          <w:sz w:val="11"/>
          <w:rtl/>
        </w:rPr>
      </w:pPr>
      <w:r>
        <w:rPr>
          <w:rFonts w:ascii="FbShefa" w:hAnsi="FbShefa" w:hint="cs"/>
          <w:sz w:val="11"/>
          <w:rtl/>
        </w:rPr>
        <w:t>\</w:t>
      </w:r>
      <w:r w:rsidR="009C3CB4" w:rsidRPr="00270114">
        <w:rPr>
          <w:rFonts w:ascii="FbShefa" w:hAnsi="FbShefa"/>
          <w:sz w:val="11"/>
          <w:rtl/>
        </w:rPr>
        <w:t xml:space="preserve">יש בדמיה ליקח </w:t>
      </w:r>
      <w:r>
        <w:rPr>
          <w:rFonts w:ascii="FbShefa" w:hAnsi="FbShefa" w:hint="cs"/>
          <w:sz w:val="11"/>
          <w:rtl/>
        </w:rPr>
        <w:t xml:space="preserve">אחרת. </w:t>
      </w:r>
      <w:r w:rsidR="009C3CB4" w:rsidRPr="00270114">
        <w:rPr>
          <w:rFonts w:ascii="FbShefa" w:hAnsi="FbShefa"/>
          <w:sz w:val="11"/>
          <w:rtl/>
        </w:rPr>
        <w:t>יקח</w:t>
      </w:r>
      <w:r w:rsidR="00980F5A" w:rsidRPr="00270114">
        <w:rPr>
          <w:rFonts w:ascii="FbShefa" w:hAnsi="FbShefa"/>
          <w:sz w:val="11"/>
          <w:rtl/>
        </w:rPr>
        <w:t>.</w:t>
      </w:r>
      <w:r w:rsidR="009C3CB4" w:rsidRPr="001B3037">
        <w:rPr>
          <w:rFonts w:ascii="FbShefa" w:hAnsi="FbShefa"/>
          <w:b/>
          <w:bCs/>
          <w:color w:val="3B2F2A" w:themeColor="text2" w:themeShade="80"/>
          <w:sz w:val="11"/>
          <w:rtl/>
        </w:rPr>
        <w:t xml:space="preserve"> </w:t>
      </w:r>
    </w:p>
    <w:p w14:paraId="2D60B26A" w14:textId="77777777" w:rsidR="005255D9" w:rsidRDefault="005255D9" w:rsidP="009C3CB4">
      <w:pPr>
        <w:spacing w:line="240" w:lineRule="auto"/>
        <w:rPr>
          <w:rFonts w:ascii="FbShefa" w:hAnsi="FbShefa"/>
          <w:b/>
          <w:bCs/>
          <w:color w:val="3B2F2A" w:themeColor="text2" w:themeShade="80"/>
          <w:sz w:val="11"/>
          <w:rtl/>
        </w:rPr>
      </w:pPr>
    </w:p>
    <w:p w14:paraId="06CBC3EB" w14:textId="57BA273B" w:rsidR="005255D9" w:rsidRDefault="005255D9" w:rsidP="005255D9">
      <w:pPr>
        <w:pStyle w:val="3"/>
        <w:rPr>
          <w:rtl/>
        </w:rPr>
      </w:pPr>
      <w:r>
        <w:rPr>
          <w:rFonts w:hint="cs"/>
          <w:rtl/>
        </w:rPr>
        <w:t>א"ל חמור זה ואין בדמיה ליקח אחרת:</w:t>
      </w:r>
    </w:p>
    <w:p w14:paraId="1C99F86F" w14:textId="77777777" w:rsidR="005255D9" w:rsidRDefault="005255D9" w:rsidP="009C3CB4">
      <w:pPr>
        <w:spacing w:line="240" w:lineRule="auto"/>
        <w:rPr>
          <w:rFonts w:ascii="FbShefa" w:hAnsi="FbShefa"/>
          <w:b/>
          <w:bCs/>
          <w:color w:val="3B2F2A" w:themeColor="text2" w:themeShade="80"/>
          <w:sz w:val="11"/>
          <w:rtl/>
        </w:rPr>
      </w:pPr>
      <w:r>
        <w:rPr>
          <w:rFonts w:ascii="FbShefa" w:hAnsi="FbShefa" w:hint="cs"/>
          <w:b/>
          <w:bCs/>
          <w:color w:val="3B2F2A" w:themeColor="text2" w:themeShade="80"/>
          <w:sz w:val="11"/>
          <w:rtl/>
        </w:rPr>
        <w:t xml:space="preserve">\דעה א. </w:t>
      </w:r>
      <w:r w:rsidR="009C3CB4" w:rsidRPr="00270114">
        <w:rPr>
          <w:rFonts w:ascii="FbShefa" w:hAnsi="FbShefa"/>
          <w:sz w:val="11"/>
          <w:rtl/>
        </w:rPr>
        <w:t>ישכור</w:t>
      </w:r>
      <w:r w:rsidR="00980F5A" w:rsidRPr="00270114">
        <w:rPr>
          <w:rFonts w:ascii="FbShefa" w:hAnsi="FbShefa"/>
          <w:sz w:val="11"/>
          <w:rtl/>
        </w:rPr>
        <w:t>.</w:t>
      </w:r>
      <w:r w:rsidR="009C3CB4" w:rsidRPr="001B3037">
        <w:rPr>
          <w:rFonts w:ascii="FbShefa" w:hAnsi="FbShefa"/>
          <w:b/>
          <w:bCs/>
          <w:color w:val="3B2F2A" w:themeColor="text2" w:themeShade="80"/>
          <w:sz w:val="11"/>
          <w:rtl/>
        </w:rPr>
        <w:t xml:space="preserve"> </w:t>
      </w:r>
    </w:p>
    <w:p w14:paraId="72CBA436" w14:textId="66518059" w:rsidR="00433741" w:rsidRDefault="005255D9" w:rsidP="009C3CB4">
      <w:pPr>
        <w:spacing w:line="240" w:lineRule="auto"/>
        <w:rPr>
          <w:rFonts w:ascii="FbShefa" w:hAnsi="FbShefa"/>
          <w:sz w:val="11"/>
          <w:rtl/>
        </w:rPr>
      </w:pPr>
      <w:r w:rsidRPr="005255D9">
        <w:rPr>
          <w:rFonts w:hint="cs"/>
          <w:rtl/>
        </w:rPr>
        <w:t xml:space="preserve">\דעה ב. לא ישכור. </w:t>
      </w:r>
      <w:r>
        <w:rPr>
          <w:rFonts w:hint="cs"/>
          <w:rtl/>
        </w:rPr>
        <w:t>\</w:t>
      </w:r>
      <w:r w:rsidR="009C3CB4" w:rsidRPr="00270114">
        <w:rPr>
          <w:rFonts w:ascii="FbShefa" w:hAnsi="FbShefa"/>
          <w:sz w:val="11"/>
          <w:rtl/>
        </w:rPr>
        <w:t xml:space="preserve">משום </w:t>
      </w:r>
      <w:r>
        <w:rPr>
          <w:rFonts w:ascii="FbShefa" w:hAnsi="FbShefa" w:hint="cs"/>
          <w:sz w:val="11"/>
          <w:rtl/>
        </w:rPr>
        <w:t>.</w:t>
      </w:r>
      <w:r w:rsidR="009C3CB4" w:rsidRPr="00270114">
        <w:rPr>
          <w:rFonts w:ascii="FbShefa" w:hAnsi="FbShefa"/>
          <w:sz w:val="11"/>
          <w:rtl/>
        </w:rPr>
        <w:t>דמכלינן קרנא</w:t>
      </w:r>
      <w:r w:rsidR="00980F5A" w:rsidRPr="00270114">
        <w:rPr>
          <w:rFonts w:ascii="FbShefa" w:hAnsi="FbShefa"/>
          <w:sz w:val="11"/>
          <w:rtl/>
        </w:rPr>
        <w:t>.</w:t>
      </w:r>
    </w:p>
    <w:p w14:paraId="5C534A31" w14:textId="250706E0" w:rsidR="005255D9" w:rsidRDefault="005255D9" w:rsidP="009C3CB4">
      <w:pPr>
        <w:spacing w:line="240" w:lineRule="auto"/>
        <w:rPr>
          <w:rtl/>
        </w:rPr>
      </w:pPr>
    </w:p>
    <w:p w14:paraId="3AC3835F" w14:textId="77777777" w:rsidR="005255D9" w:rsidRPr="005255D9" w:rsidRDefault="005255D9" w:rsidP="000629AF">
      <w:pPr>
        <w:pStyle w:val="2"/>
        <w:rPr>
          <w:rtl/>
        </w:rPr>
      </w:pPr>
      <w:r w:rsidRPr="005255D9">
        <w:rPr>
          <w:rFonts w:hint="cs"/>
          <w:rtl/>
        </w:rPr>
        <w:t>מכלינן קרנא</w:t>
      </w:r>
    </w:p>
    <w:p w14:paraId="7993A1E2" w14:textId="6C2AD814" w:rsidR="005255D9" w:rsidRPr="005255D9" w:rsidRDefault="005255D9" w:rsidP="005255D9">
      <w:pPr>
        <w:spacing w:line="240" w:lineRule="auto"/>
        <w:rPr>
          <w:rFonts w:ascii="FbShefa" w:hAnsi="FbShefa"/>
          <w:sz w:val="11"/>
          <w:rtl/>
        </w:rPr>
      </w:pPr>
      <w:r w:rsidRPr="005255D9">
        <w:rPr>
          <w:rFonts w:ascii="FbShefa" w:hAnsi="FbShefa" w:hint="cs"/>
          <w:b/>
          <w:bCs/>
          <w:sz w:val="11"/>
          <w:rtl/>
        </w:rPr>
        <w:t>כגון.</w:t>
      </w:r>
      <w:r w:rsidRPr="005255D9">
        <w:rPr>
          <w:rFonts w:ascii="FbShefa" w:hAnsi="FbShefa" w:hint="cs"/>
          <w:sz w:val="11"/>
          <w:rtl/>
        </w:rPr>
        <w:t xml:space="preserve"> </w:t>
      </w:r>
      <w:r w:rsidRPr="005255D9">
        <w:rPr>
          <w:rFonts w:ascii="FbShefa" w:hAnsi="FbShefa"/>
          <w:sz w:val="11"/>
          <w:rtl/>
        </w:rPr>
        <w:t>שוכר חמור ומתה לו בחצי הדרך</w:t>
      </w:r>
      <w:r w:rsidR="000629AF">
        <w:rPr>
          <w:rFonts w:ascii="FbShefa" w:hAnsi="FbShefa" w:hint="cs"/>
          <w:sz w:val="11"/>
          <w:rtl/>
        </w:rPr>
        <w:t>,</w:t>
      </w:r>
      <w:r w:rsidRPr="005255D9">
        <w:rPr>
          <w:rFonts w:ascii="FbShefa" w:hAnsi="FbShefa" w:hint="cs"/>
          <w:sz w:val="11"/>
          <w:rtl/>
        </w:rPr>
        <w:t xml:space="preserve"> אם יכול לשכור</w:t>
      </w:r>
      <w:r w:rsidR="000629AF">
        <w:rPr>
          <w:rFonts w:ascii="FbShefa" w:hAnsi="FbShefa" w:hint="cs"/>
          <w:sz w:val="11"/>
          <w:rtl/>
        </w:rPr>
        <w:t xml:space="preserve"> (כנ"ל)</w:t>
      </w:r>
      <w:r w:rsidRPr="005255D9">
        <w:rPr>
          <w:rFonts w:ascii="FbShefa" w:hAnsi="FbShefa" w:hint="cs"/>
          <w:sz w:val="11"/>
          <w:rtl/>
        </w:rPr>
        <w:t>.</w:t>
      </w:r>
    </w:p>
    <w:p w14:paraId="01E7C1C4" w14:textId="77777777" w:rsidR="000629AF" w:rsidRDefault="000629AF" w:rsidP="005255D9">
      <w:pPr>
        <w:spacing w:line="240" w:lineRule="auto"/>
        <w:rPr>
          <w:rFonts w:ascii="FbShefa" w:hAnsi="FbShefa"/>
          <w:b/>
          <w:bCs/>
          <w:sz w:val="11"/>
          <w:rtl/>
        </w:rPr>
      </w:pPr>
    </w:p>
    <w:p w14:paraId="4EC8A0CF" w14:textId="7BB11DCC" w:rsidR="000629AF" w:rsidRDefault="000629AF" w:rsidP="000629AF">
      <w:pPr>
        <w:pStyle w:val="3"/>
        <w:rPr>
          <w:rtl/>
        </w:rPr>
      </w:pPr>
      <w:r>
        <w:rPr>
          <w:rFonts w:hint="cs"/>
          <w:rtl/>
        </w:rPr>
        <w:t>ת"ש:</w:t>
      </w:r>
    </w:p>
    <w:p w14:paraId="525EA94A" w14:textId="77777777" w:rsidR="000629AF" w:rsidRDefault="000629AF" w:rsidP="005255D9">
      <w:pPr>
        <w:spacing w:line="240" w:lineRule="auto"/>
        <w:rPr>
          <w:rFonts w:ascii="FbShefa" w:hAnsi="FbShefa"/>
          <w:sz w:val="11"/>
          <w:rtl/>
        </w:rPr>
      </w:pPr>
      <w:r>
        <w:rPr>
          <w:rFonts w:ascii="FbShefa" w:hAnsi="FbShefa" w:hint="cs"/>
          <w:b/>
          <w:bCs/>
          <w:sz w:val="11"/>
          <w:rtl/>
        </w:rPr>
        <w:t>\</w:t>
      </w:r>
      <w:r w:rsidR="005255D9" w:rsidRPr="005255D9">
        <w:rPr>
          <w:rFonts w:ascii="FbShefa" w:hAnsi="FbShefa"/>
          <w:sz w:val="11"/>
          <w:rtl/>
        </w:rPr>
        <w:t xml:space="preserve">יבש האילן או נקצץ </w:t>
      </w:r>
      <w:r>
        <w:rPr>
          <w:rFonts w:ascii="FbShefa" w:hAnsi="FbShefa" w:hint="cs"/>
          <w:sz w:val="11"/>
          <w:rtl/>
        </w:rPr>
        <w:t>.</w:t>
      </w:r>
      <w:r w:rsidR="005255D9" w:rsidRPr="005255D9">
        <w:rPr>
          <w:rFonts w:ascii="FbShefa" w:hAnsi="FbShefa"/>
          <w:sz w:val="11"/>
          <w:rtl/>
        </w:rPr>
        <w:t xml:space="preserve"> שניהם אסורין בו</w:t>
      </w:r>
      <w:r>
        <w:rPr>
          <w:rFonts w:ascii="FbShefa" w:hAnsi="FbShefa" w:hint="cs"/>
          <w:sz w:val="11"/>
          <w:rtl/>
        </w:rPr>
        <w:t>.</w:t>
      </w:r>
    </w:p>
    <w:p w14:paraId="2FB65B28" w14:textId="287D785D" w:rsidR="005255D9" w:rsidRPr="005255D9" w:rsidRDefault="000629AF" w:rsidP="005255D9">
      <w:pPr>
        <w:spacing w:line="240" w:lineRule="auto"/>
        <w:rPr>
          <w:rFonts w:ascii="FbShefa" w:hAnsi="FbShefa"/>
          <w:sz w:val="11"/>
          <w:rtl/>
        </w:rPr>
      </w:pPr>
      <w:r>
        <w:rPr>
          <w:rFonts w:ascii="FbShefa" w:hAnsi="FbShefa" w:hint="cs"/>
          <w:sz w:val="11"/>
          <w:rtl/>
        </w:rPr>
        <w:t>\</w:t>
      </w:r>
      <w:r w:rsidR="005255D9" w:rsidRPr="005255D9">
        <w:rPr>
          <w:rFonts w:ascii="FbShefa" w:hAnsi="FbShefa"/>
          <w:sz w:val="11"/>
          <w:rtl/>
        </w:rPr>
        <w:t>כיצד יעשה</w:t>
      </w:r>
      <w:r>
        <w:rPr>
          <w:rFonts w:ascii="FbShefa" w:hAnsi="FbShefa" w:hint="cs"/>
          <w:sz w:val="11"/>
          <w:rtl/>
        </w:rPr>
        <w:t>.</w:t>
      </w:r>
      <w:r w:rsidR="005255D9" w:rsidRPr="005255D9">
        <w:rPr>
          <w:rFonts w:ascii="FbShefa" w:hAnsi="FbShefa"/>
          <w:sz w:val="11"/>
          <w:rtl/>
        </w:rPr>
        <w:t xml:space="preserve"> ילקח בו קרקע, והוא אוכל פירות.</w:t>
      </w:r>
    </w:p>
    <w:p w14:paraId="01D3D158" w14:textId="547CE318" w:rsidR="005255D9" w:rsidRPr="005255D9" w:rsidRDefault="005255D9" w:rsidP="005255D9">
      <w:pPr>
        <w:spacing w:line="240" w:lineRule="auto"/>
        <w:rPr>
          <w:rFonts w:ascii="FbShefa" w:hAnsi="FbShefa"/>
          <w:sz w:val="11"/>
          <w:rtl/>
        </w:rPr>
      </w:pPr>
      <w:r w:rsidRPr="005255D9">
        <w:rPr>
          <w:rFonts w:ascii="FbShefa" w:hAnsi="FbShefa" w:hint="cs"/>
          <w:b/>
          <w:bCs/>
          <w:sz w:val="11"/>
          <w:rtl/>
        </w:rPr>
        <w:t>ש"מ</w:t>
      </w:r>
      <w:r w:rsidRPr="005255D9">
        <w:rPr>
          <w:rFonts w:ascii="FbShefa" w:hAnsi="FbShefa" w:hint="cs"/>
          <w:sz w:val="11"/>
          <w:rtl/>
        </w:rPr>
        <w:t>. מכלינן קרנא</w:t>
      </w:r>
      <w:r w:rsidR="000629AF">
        <w:rPr>
          <w:rFonts w:ascii="FbShefa" w:hAnsi="FbShefa" w:hint="cs"/>
          <w:b/>
          <w:bCs/>
          <w:sz w:val="11"/>
          <w:rtl/>
        </w:rPr>
        <w:t xml:space="preserve">. \שהרי. </w:t>
      </w:r>
      <w:r w:rsidR="00F3338B">
        <w:rPr>
          <w:rFonts w:ascii="FbShefa" w:hAnsi="FbShefa" w:hint="cs"/>
          <w:sz w:val="11"/>
          <w:rtl/>
        </w:rPr>
        <w:t xml:space="preserve">כשמגיע </w:t>
      </w:r>
      <w:r w:rsidRPr="005255D9">
        <w:rPr>
          <w:rFonts w:ascii="FbShefa" w:hAnsi="FbShefa"/>
          <w:sz w:val="11"/>
          <w:rtl/>
        </w:rPr>
        <w:t xml:space="preserve">יובל </w:t>
      </w:r>
      <w:r w:rsidR="00F3338B">
        <w:rPr>
          <w:rFonts w:ascii="FbShefa" w:hAnsi="FbShefa" w:hint="cs"/>
          <w:sz w:val="11"/>
          <w:rtl/>
        </w:rPr>
        <w:t>,</w:t>
      </w:r>
      <w:r w:rsidRPr="005255D9">
        <w:rPr>
          <w:rFonts w:ascii="FbShefa" w:hAnsi="FbShefa"/>
          <w:sz w:val="11"/>
          <w:rtl/>
        </w:rPr>
        <w:t>קא הדרא ארעא למרה</w:t>
      </w:r>
      <w:r w:rsidRPr="005255D9">
        <w:rPr>
          <w:rFonts w:ascii="FbShefa" w:hAnsi="FbShefa" w:hint="cs"/>
          <w:sz w:val="11"/>
          <w:rtl/>
        </w:rPr>
        <w:t>.</w:t>
      </w:r>
    </w:p>
    <w:p w14:paraId="49FA2A1C" w14:textId="77777777" w:rsidR="00F3338B" w:rsidRDefault="00F3338B" w:rsidP="005255D9">
      <w:pPr>
        <w:spacing w:line="240" w:lineRule="auto"/>
        <w:rPr>
          <w:rFonts w:ascii="FbShefa" w:hAnsi="FbShefa"/>
          <w:b/>
          <w:bCs/>
          <w:sz w:val="11"/>
          <w:rtl/>
        </w:rPr>
      </w:pPr>
    </w:p>
    <w:p w14:paraId="3612DF35" w14:textId="1A3C5CC8" w:rsidR="005255D9" w:rsidRPr="005255D9" w:rsidRDefault="00F3338B" w:rsidP="005255D9">
      <w:pPr>
        <w:spacing w:line="240" w:lineRule="auto"/>
        <w:rPr>
          <w:rFonts w:ascii="FbShefa" w:hAnsi="FbShefa"/>
          <w:sz w:val="11"/>
          <w:rtl/>
        </w:rPr>
      </w:pPr>
      <w:r>
        <w:rPr>
          <w:rFonts w:ascii="FbShefa" w:hAnsi="FbShefa" w:hint="cs"/>
          <w:b/>
          <w:bCs/>
          <w:sz w:val="11"/>
          <w:rtl/>
        </w:rPr>
        <w:t xml:space="preserve">\אין לדחות. </w:t>
      </w:r>
      <w:r w:rsidR="005255D9" w:rsidRPr="005255D9">
        <w:rPr>
          <w:rFonts w:ascii="FbShefa" w:hAnsi="FbShefa"/>
          <w:sz w:val="11"/>
          <w:rtl/>
        </w:rPr>
        <w:t>דזבין ליה לשתין שנין</w:t>
      </w:r>
      <w:r>
        <w:rPr>
          <w:rFonts w:ascii="FbShefa" w:hAnsi="FbShefa" w:hint="cs"/>
          <w:sz w:val="11"/>
          <w:rtl/>
        </w:rPr>
        <w:t xml:space="preserve">, שאינה חוזרת </w:t>
      </w:r>
      <w:r w:rsidR="005255D9" w:rsidRPr="005255D9">
        <w:rPr>
          <w:rFonts w:ascii="FbShefa" w:hAnsi="FbShefa"/>
          <w:sz w:val="11"/>
          <w:rtl/>
        </w:rPr>
        <w:t>ביובל</w:t>
      </w:r>
      <w:r>
        <w:rPr>
          <w:rFonts w:ascii="FbShefa" w:hAnsi="FbShefa" w:hint="cs"/>
          <w:sz w:val="11"/>
          <w:rtl/>
        </w:rPr>
        <w:t>.</w:t>
      </w:r>
    </w:p>
    <w:p w14:paraId="0D09BD9D" w14:textId="02BDEF48" w:rsidR="005255D9" w:rsidRPr="005255D9" w:rsidRDefault="00983591" w:rsidP="005255D9">
      <w:pPr>
        <w:spacing w:line="240" w:lineRule="auto"/>
        <w:rPr>
          <w:rFonts w:ascii="FbShefa" w:hAnsi="FbShefa"/>
          <w:sz w:val="11"/>
          <w:rtl/>
        </w:rPr>
      </w:pPr>
      <w:r>
        <w:rPr>
          <w:rFonts w:ascii="FbShefa" w:hAnsi="FbShefa" w:hint="cs"/>
          <w:b/>
          <w:bCs/>
          <w:sz w:val="11"/>
          <w:rtl/>
        </w:rPr>
        <w:t>\שהרי</w:t>
      </w:r>
      <w:r w:rsidR="005255D9" w:rsidRPr="005255D9">
        <w:rPr>
          <w:rFonts w:ascii="FbShefa" w:hAnsi="FbShefa" w:hint="cs"/>
          <w:sz w:val="11"/>
          <w:rtl/>
        </w:rPr>
        <w:t>.</w:t>
      </w:r>
      <w:r w:rsidR="005255D9" w:rsidRPr="005255D9">
        <w:rPr>
          <w:rFonts w:ascii="FbShefa" w:hAnsi="FbShefa"/>
          <w:sz w:val="11"/>
          <w:rtl/>
        </w:rPr>
        <w:t xml:space="preserve"> סוף סוף, </w:t>
      </w:r>
      <w:r>
        <w:rPr>
          <w:rFonts w:ascii="FbShefa" w:hAnsi="FbShefa" w:hint="cs"/>
          <w:sz w:val="11"/>
          <w:rtl/>
        </w:rPr>
        <w:t>לאחר שישים שנים חוזרת</w:t>
      </w:r>
      <w:r w:rsidR="005255D9" w:rsidRPr="005255D9">
        <w:rPr>
          <w:rFonts w:ascii="FbShefa" w:hAnsi="FbShefa" w:hint="cs"/>
          <w:sz w:val="11"/>
          <w:rtl/>
        </w:rPr>
        <w:t>.</w:t>
      </w:r>
    </w:p>
    <w:p w14:paraId="749679C4" w14:textId="77777777" w:rsidR="00983591" w:rsidRDefault="00983591" w:rsidP="005255D9">
      <w:pPr>
        <w:spacing w:line="240" w:lineRule="auto"/>
        <w:rPr>
          <w:rFonts w:ascii="FbShefa" w:hAnsi="FbShefa"/>
          <w:b/>
          <w:bCs/>
          <w:sz w:val="11"/>
          <w:rtl/>
        </w:rPr>
      </w:pPr>
    </w:p>
    <w:p w14:paraId="25769DA6" w14:textId="77777777" w:rsidR="00BB4CD9" w:rsidRDefault="005255D9" w:rsidP="005255D9">
      <w:pPr>
        <w:spacing w:line="240" w:lineRule="auto"/>
        <w:rPr>
          <w:rFonts w:ascii="FbShefa" w:hAnsi="FbShefa"/>
          <w:sz w:val="11"/>
          <w:rtl/>
        </w:rPr>
      </w:pPr>
      <w:r w:rsidRPr="005255D9">
        <w:rPr>
          <w:rFonts w:ascii="FbShefa" w:hAnsi="FbShefa" w:hint="cs"/>
          <w:b/>
          <w:bCs/>
          <w:sz w:val="11"/>
          <w:rtl/>
        </w:rPr>
        <w:t>דחיה.</w:t>
      </w:r>
      <w:r w:rsidRPr="005255D9">
        <w:rPr>
          <w:rFonts w:ascii="FbShefa" w:hAnsi="FbShefa"/>
          <w:sz w:val="11"/>
          <w:rtl/>
        </w:rPr>
        <w:t xml:space="preserve"> בזמן שאין היובל נוהג </w:t>
      </w:r>
      <w:r w:rsidR="00BB4CD9">
        <w:rPr>
          <w:rFonts w:ascii="FbShefa" w:hAnsi="FbShefa" w:hint="cs"/>
          <w:sz w:val="11"/>
          <w:rtl/>
        </w:rPr>
        <w:t>.</w:t>
      </w:r>
    </w:p>
    <w:p w14:paraId="2F1FC31E" w14:textId="77777777" w:rsidR="00BB4CD9" w:rsidRDefault="00BB4CD9" w:rsidP="005255D9">
      <w:pPr>
        <w:spacing w:line="240" w:lineRule="auto"/>
        <w:rPr>
          <w:rFonts w:ascii="FbShefa" w:hAnsi="FbShefa"/>
          <w:sz w:val="11"/>
          <w:rtl/>
        </w:rPr>
      </w:pPr>
    </w:p>
    <w:p w14:paraId="221CC5F7" w14:textId="77777777" w:rsidR="00BB4CD9" w:rsidRDefault="00BB4CD9" w:rsidP="005255D9">
      <w:pPr>
        <w:spacing w:line="240" w:lineRule="auto"/>
        <w:rPr>
          <w:rFonts w:ascii="FbShefa" w:hAnsi="FbShefa"/>
          <w:sz w:val="11"/>
          <w:rtl/>
        </w:rPr>
      </w:pPr>
      <w:r>
        <w:rPr>
          <w:rFonts w:ascii="FbShefa" w:hAnsi="FbShefa" w:hint="cs"/>
          <w:b/>
          <w:bCs/>
          <w:sz w:val="11"/>
          <w:rtl/>
        </w:rPr>
        <w:t>\</w:t>
      </w:r>
      <w:r w:rsidR="005255D9" w:rsidRPr="005255D9">
        <w:rPr>
          <w:rFonts w:ascii="FbShefa" w:hAnsi="FbShefa"/>
          <w:b/>
          <w:bCs/>
          <w:sz w:val="11"/>
          <w:rtl/>
        </w:rPr>
        <w:t>הכי נמי מסתברא</w:t>
      </w:r>
      <w:r>
        <w:rPr>
          <w:rFonts w:ascii="FbShefa" w:hAnsi="FbShefa" w:hint="cs"/>
          <w:sz w:val="11"/>
          <w:rtl/>
        </w:rPr>
        <w:t>.</w:t>
      </w:r>
      <w:r w:rsidR="005255D9" w:rsidRPr="005255D9">
        <w:rPr>
          <w:rFonts w:ascii="FbShefa" w:hAnsi="FbShefa"/>
          <w:sz w:val="11"/>
          <w:rtl/>
        </w:rPr>
        <w:t xml:space="preserve"> דאי</w:t>
      </w:r>
      <w:r w:rsidR="005255D9" w:rsidRPr="005255D9">
        <w:rPr>
          <w:rFonts w:ascii="FbShefa" w:hAnsi="FbShefa" w:hint="cs"/>
          <w:sz w:val="11"/>
          <w:rtl/>
        </w:rPr>
        <w:t xml:space="preserve"> </w:t>
      </w:r>
      <w:r w:rsidR="005255D9" w:rsidRPr="005255D9">
        <w:rPr>
          <w:rFonts w:ascii="FbShefa" w:hAnsi="FbShefa"/>
          <w:sz w:val="11"/>
          <w:rtl/>
        </w:rPr>
        <w:t>מכלינן קרנא</w:t>
      </w:r>
      <w:r>
        <w:rPr>
          <w:rFonts w:ascii="FbShefa" w:hAnsi="FbShefa" w:hint="cs"/>
          <w:sz w:val="11"/>
          <w:rtl/>
        </w:rPr>
        <w:t>,</w:t>
      </w:r>
      <w:r w:rsidR="005255D9" w:rsidRPr="005255D9">
        <w:rPr>
          <w:rFonts w:ascii="FbShefa" w:hAnsi="FbShefa"/>
          <w:sz w:val="11"/>
          <w:rtl/>
        </w:rPr>
        <w:t xml:space="preserve"> נצלחיה לציבי ונשקליה</w:t>
      </w:r>
      <w:r w:rsidR="005255D9" w:rsidRPr="005255D9">
        <w:rPr>
          <w:rFonts w:ascii="FbShefa" w:hAnsi="FbShefa" w:hint="cs"/>
          <w:sz w:val="11"/>
          <w:rtl/>
        </w:rPr>
        <w:t xml:space="preserve">. </w:t>
      </w:r>
    </w:p>
    <w:p w14:paraId="1A725F69" w14:textId="65138202" w:rsidR="005255D9" w:rsidRPr="00270114" w:rsidRDefault="005255D9" w:rsidP="005255D9">
      <w:pPr>
        <w:spacing w:line="240" w:lineRule="auto"/>
        <w:rPr>
          <w:rFonts w:ascii="FbShefa" w:hAnsi="FbShefa"/>
          <w:sz w:val="11"/>
          <w:rtl/>
        </w:rPr>
      </w:pPr>
      <w:r w:rsidRPr="005255D9">
        <w:rPr>
          <w:rFonts w:ascii="FbShefa" w:hAnsi="FbShefa" w:hint="cs"/>
          <w:b/>
          <w:bCs/>
          <w:sz w:val="11"/>
          <w:rtl/>
        </w:rPr>
        <w:t>דחיה.</w:t>
      </w:r>
      <w:r w:rsidRPr="005255D9">
        <w:rPr>
          <w:rFonts w:ascii="FbShefa" w:hAnsi="FbShefa"/>
          <w:sz w:val="11"/>
          <w:rtl/>
        </w:rPr>
        <w:t xml:space="preserve"> זמנין דשלמו שני משכנתא מקמי יובל</w:t>
      </w:r>
      <w:r w:rsidR="00BB4CD9">
        <w:rPr>
          <w:rFonts w:ascii="FbShefa" w:hAnsi="FbShefa" w:hint="cs"/>
          <w:sz w:val="11"/>
          <w:rtl/>
        </w:rPr>
        <w:t>.</w:t>
      </w:r>
      <w:r w:rsidRPr="005255D9">
        <w:rPr>
          <w:rFonts w:ascii="FbShefa" w:hAnsi="FbShefa"/>
          <w:sz w:val="11"/>
          <w:rtl/>
        </w:rPr>
        <w:t xml:space="preserve"> </w:t>
      </w:r>
      <w:r w:rsidR="00BB4CD9">
        <w:rPr>
          <w:rFonts w:ascii="FbShefa" w:hAnsi="FbShefa" w:hint="cs"/>
          <w:sz w:val="11"/>
          <w:rtl/>
        </w:rPr>
        <w:t>\</w:t>
      </w:r>
      <w:r w:rsidRPr="005255D9">
        <w:rPr>
          <w:rFonts w:ascii="FbShefa" w:hAnsi="FbShefa"/>
          <w:sz w:val="11"/>
          <w:rtl/>
        </w:rPr>
        <w:t xml:space="preserve">אי נמי </w:t>
      </w:r>
      <w:r w:rsidR="00BB4CD9">
        <w:rPr>
          <w:rFonts w:ascii="FbShefa" w:hAnsi="FbShefa" w:hint="cs"/>
          <w:sz w:val="11"/>
          <w:rtl/>
        </w:rPr>
        <w:t>.</w:t>
      </w:r>
      <w:r w:rsidRPr="005255D9">
        <w:rPr>
          <w:rFonts w:ascii="FbShefa" w:hAnsi="FbShefa"/>
          <w:sz w:val="11"/>
          <w:rtl/>
        </w:rPr>
        <w:t>דמטו ליה זוזי ופריק לה ארבע וחמש שנין מקמי יובל.</w:t>
      </w:r>
    </w:p>
    <w:p w14:paraId="75425777" w14:textId="541633BC" w:rsidR="009C3CB4" w:rsidRPr="00270114" w:rsidRDefault="009C3CB4" w:rsidP="00794C1A">
      <w:pPr>
        <w:pStyle w:val="1"/>
        <w:rPr>
          <w:rFonts w:ascii="FbShefa" w:hAnsi="FbShefa"/>
          <w:rtl/>
        </w:rPr>
      </w:pPr>
      <w:r w:rsidRPr="00270114">
        <w:rPr>
          <w:rFonts w:ascii="FbShefa" w:hAnsi="FbShefa"/>
          <w:sz w:val="11"/>
          <w:rtl/>
        </w:rPr>
        <w:t>עט</w:t>
      </w:r>
      <w:r w:rsidR="00B36BF2" w:rsidRPr="00270114">
        <w:rPr>
          <w:rFonts w:ascii="FbShefa" w:hAnsi="FbShefa"/>
          <w:sz w:val="11"/>
          <w:rtl/>
        </w:rPr>
        <w:t>, ב</w:t>
      </w:r>
    </w:p>
    <w:p w14:paraId="0D226892"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השוכר את הספינה וטבעה לה בחצי הדרך</w:t>
      </w:r>
    </w:p>
    <w:p w14:paraId="67AD9AD4" w14:textId="236D6B7C" w:rsidR="00433741" w:rsidRPr="00270114" w:rsidRDefault="00BB4CD9"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ספינה זו, ויין סתם</w:t>
      </w:r>
      <w:r w:rsidR="00980F5A" w:rsidRPr="00270114">
        <w:rPr>
          <w:rFonts w:ascii="FbShefa" w:hAnsi="FbShefa"/>
          <w:sz w:val="11"/>
          <w:rtl/>
        </w:rPr>
        <w:t>.</w:t>
      </w:r>
      <w:r w:rsidR="009C3CB4" w:rsidRPr="00270114">
        <w:rPr>
          <w:rFonts w:ascii="FbShefa" w:hAnsi="FbShefa"/>
          <w:sz w:val="11"/>
          <w:rtl/>
        </w:rPr>
        <w:t xml:space="preserve"> נימא ליה</w:t>
      </w:r>
      <w:r>
        <w:rPr>
          <w:rFonts w:ascii="FbShefa" w:hAnsi="FbShefa" w:hint="cs"/>
          <w:sz w:val="11"/>
          <w:rtl/>
        </w:rPr>
        <w:t>,</w:t>
      </w:r>
      <w:r w:rsidR="009C3CB4" w:rsidRPr="00270114">
        <w:rPr>
          <w:rFonts w:ascii="FbShefa" w:hAnsi="FbShefa"/>
          <w:sz w:val="11"/>
          <w:rtl/>
        </w:rPr>
        <w:t xml:space="preserve"> הב לי ספינתא, דאנא מייתינא חמרא</w:t>
      </w:r>
      <w:r w:rsidR="00980F5A" w:rsidRPr="00270114">
        <w:rPr>
          <w:rFonts w:ascii="FbShefa" w:hAnsi="FbShefa"/>
          <w:sz w:val="11"/>
          <w:rtl/>
        </w:rPr>
        <w:t>.</w:t>
      </w:r>
    </w:p>
    <w:p w14:paraId="65D6183F" w14:textId="37C12A5F" w:rsidR="009C3CB4" w:rsidRPr="00270114" w:rsidRDefault="00BB4CD9"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ספינה סתם ויין זה</w:t>
      </w:r>
      <w:r w:rsidR="00980F5A" w:rsidRPr="00270114">
        <w:rPr>
          <w:rFonts w:ascii="FbShefa" w:hAnsi="FbShefa"/>
          <w:sz w:val="11"/>
          <w:rtl/>
        </w:rPr>
        <w:t>.</w:t>
      </w:r>
      <w:r w:rsidR="009C3CB4" w:rsidRPr="00270114">
        <w:rPr>
          <w:rFonts w:ascii="FbShefa" w:hAnsi="FbShefa"/>
          <w:sz w:val="11"/>
          <w:rtl/>
        </w:rPr>
        <w:t xml:space="preserve"> נימא ליה</w:t>
      </w:r>
      <w:r>
        <w:rPr>
          <w:rFonts w:ascii="FbShefa" w:hAnsi="FbShefa" w:hint="cs"/>
          <w:sz w:val="11"/>
          <w:rtl/>
        </w:rPr>
        <w:t>,</w:t>
      </w:r>
      <w:r w:rsidR="009C3CB4" w:rsidRPr="00270114">
        <w:rPr>
          <w:rFonts w:ascii="FbShefa" w:hAnsi="FbShefa"/>
          <w:sz w:val="11"/>
          <w:rtl/>
        </w:rPr>
        <w:t xml:space="preserve"> הב לי ההוא חמרא, ואנא מייתינא ספינתא</w:t>
      </w:r>
      <w:r w:rsidR="00980F5A" w:rsidRPr="00270114">
        <w:rPr>
          <w:rFonts w:ascii="FbShefa" w:hAnsi="FbShefa"/>
          <w:sz w:val="11"/>
          <w:rtl/>
        </w:rPr>
        <w:t>.</w:t>
      </w:r>
    </w:p>
    <w:p w14:paraId="616D1468" w14:textId="08834C71" w:rsidR="009C3CB4" w:rsidRPr="00270114" w:rsidRDefault="00BB4CD9"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ספינה זו ויין זה</w:t>
      </w:r>
      <w:r w:rsidR="00980F5A" w:rsidRPr="00270114">
        <w:rPr>
          <w:rFonts w:ascii="FbShefa" w:hAnsi="FbShefa"/>
          <w:sz w:val="11"/>
          <w:rtl/>
        </w:rPr>
        <w:t>.</w:t>
      </w:r>
      <w:r w:rsidR="009C3CB4" w:rsidRPr="00270114">
        <w:rPr>
          <w:rFonts w:ascii="FbShefa" w:hAnsi="FbShefa"/>
          <w:sz w:val="11"/>
          <w:rtl/>
        </w:rPr>
        <w:t xml:space="preserve"> אם נתן לא יטול ואם לא נתן לא יתן</w:t>
      </w:r>
      <w:r w:rsidR="00980F5A" w:rsidRPr="00270114">
        <w:rPr>
          <w:rFonts w:ascii="FbShefa" w:hAnsi="FbShefa"/>
          <w:sz w:val="11"/>
          <w:rtl/>
        </w:rPr>
        <w:t>.</w:t>
      </w:r>
    </w:p>
    <w:p w14:paraId="123B8EB5" w14:textId="30183AEE" w:rsidR="00433741" w:rsidRPr="00270114" w:rsidRDefault="00BB4CD9"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ספינה סתם ויין סתם</w:t>
      </w:r>
      <w:r w:rsidR="00980F5A" w:rsidRPr="00270114">
        <w:rPr>
          <w:rFonts w:ascii="FbShefa" w:hAnsi="FbShefa"/>
          <w:sz w:val="11"/>
          <w:rtl/>
        </w:rPr>
        <w:t>.</w:t>
      </w:r>
      <w:r w:rsidR="009C3CB4" w:rsidRPr="00270114">
        <w:rPr>
          <w:rFonts w:ascii="FbShefa" w:hAnsi="FbShefa"/>
          <w:sz w:val="11"/>
          <w:rtl/>
        </w:rPr>
        <w:t xml:space="preserve"> חולקין</w:t>
      </w:r>
      <w:r w:rsidR="00980F5A" w:rsidRPr="00270114">
        <w:rPr>
          <w:rFonts w:ascii="FbShefa" w:hAnsi="FbShefa"/>
          <w:sz w:val="11"/>
          <w:rtl/>
        </w:rPr>
        <w:t>.</w:t>
      </w:r>
    </w:p>
    <w:p w14:paraId="231EA11D" w14:textId="0A19937B" w:rsidR="009C3CB4" w:rsidRPr="00270114" w:rsidRDefault="009C3CB4" w:rsidP="009C3CB4">
      <w:pPr>
        <w:spacing w:line="240" w:lineRule="auto"/>
        <w:rPr>
          <w:rFonts w:ascii="FbShefa" w:hAnsi="FbShefa"/>
          <w:sz w:val="11"/>
          <w:rtl/>
        </w:rPr>
      </w:pPr>
    </w:p>
    <w:p w14:paraId="69178915"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 xml:space="preserve">השוכר את הספינה ופרקה לה בחצי הדרך </w:t>
      </w:r>
    </w:p>
    <w:p w14:paraId="46F2E9A2" w14:textId="3547E3A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קא משכח לאגורה</w:t>
      </w:r>
      <w:r w:rsidR="00980F5A" w:rsidRPr="00270114">
        <w:rPr>
          <w:rFonts w:ascii="FbShefa" w:hAnsi="FbShefa"/>
          <w:sz w:val="11"/>
          <w:rtl/>
        </w:rPr>
        <w:t>.</w:t>
      </w:r>
      <w:r w:rsidRPr="00270114">
        <w:rPr>
          <w:rFonts w:ascii="FbShefa" w:hAnsi="FbShefa"/>
          <w:sz w:val="11"/>
          <w:rtl/>
        </w:rPr>
        <w:t xml:space="preserve"> אמאי אית ליה תרעומת</w:t>
      </w:r>
      <w:r w:rsidR="00980F5A" w:rsidRPr="00270114">
        <w:rPr>
          <w:rFonts w:ascii="FbShefa" w:hAnsi="FbShefa"/>
          <w:sz w:val="11"/>
          <w:rtl/>
        </w:rPr>
        <w:t>.</w:t>
      </w:r>
    </w:p>
    <w:p w14:paraId="6FF9C11E" w14:textId="5A451DC1"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לא קא משכח לאגורה</w:t>
      </w:r>
      <w:r w:rsidR="00980F5A" w:rsidRPr="001B3037">
        <w:rPr>
          <w:rFonts w:ascii="FbShefa" w:hAnsi="FbShefa"/>
          <w:b/>
          <w:bCs/>
          <w:color w:val="3B2F2A" w:themeColor="text2" w:themeShade="80"/>
          <w:sz w:val="11"/>
          <w:rtl/>
        </w:rPr>
        <w:t>.</w:t>
      </w:r>
      <w:r w:rsidRPr="00270114">
        <w:rPr>
          <w:rFonts w:ascii="FbShefa" w:hAnsi="FbShefa"/>
          <w:sz w:val="11"/>
          <w:rtl/>
        </w:rPr>
        <w:t xml:space="preserve"> כוליה אגרה בעי שלומי</w:t>
      </w:r>
      <w:r w:rsidR="00980F5A" w:rsidRPr="00270114">
        <w:rPr>
          <w:rFonts w:ascii="FbShefa" w:hAnsi="FbShefa"/>
          <w:sz w:val="11"/>
          <w:rtl/>
        </w:rPr>
        <w:t>.</w:t>
      </w:r>
    </w:p>
    <w:p w14:paraId="5B7290DC" w14:textId="371A8EDF"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איכא רפסתא דספינתא</w:t>
      </w:r>
      <w:r w:rsidR="00980F5A" w:rsidRPr="00270114">
        <w:rPr>
          <w:rFonts w:ascii="FbShefa" w:hAnsi="FbShefa"/>
          <w:sz w:val="11"/>
          <w:rtl/>
        </w:rPr>
        <w:t>.</w:t>
      </w:r>
      <w:r w:rsidRPr="00270114">
        <w:rPr>
          <w:rFonts w:ascii="FbShefa" w:hAnsi="FbShefa"/>
          <w:sz w:val="11"/>
          <w:rtl/>
        </w:rPr>
        <w:t xml:space="preserve"> טענתא מעלייתא הוא, וממונא אית ליה גביה</w:t>
      </w:r>
      <w:r w:rsidR="00980F5A" w:rsidRPr="00270114">
        <w:rPr>
          <w:rFonts w:ascii="FbShefa" w:hAnsi="FbShefa"/>
          <w:sz w:val="11"/>
          <w:rtl/>
        </w:rPr>
        <w:t>.</w:t>
      </w:r>
    </w:p>
    <w:p w14:paraId="111EF2CB" w14:textId="77777777" w:rsidR="004D0D40" w:rsidRDefault="004D0D40" w:rsidP="009C3CB4">
      <w:pPr>
        <w:spacing w:line="240" w:lineRule="auto"/>
        <w:rPr>
          <w:rFonts w:ascii="FbShefa" w:hAnsi="FbShefa"/>
          <w:sz w:val="11"/>
          <w:rtl/>
        </w:rPr>
      </w:pPr>
    </w:p>
    <w:p w14:paraId="7E193971" w14:textId="77777777" w:rsidR="004D0D40" w:rsidRDefault="009C3CB4" w:rsidP="004D0D40">
      <w:pPr>
        <w:pStyle w:val="3"/>
        <w:rPr>
          <w:rtl/>
        </w:rPr>
      </w:pPr>
      <w:r w:rsidRPr="00270114">
        <w:rPr>
          <w:rtl/>
        </w:rPr>
        <w:t>פרקה לטועניה בגויה</w:t>
      </w:r>
      <w:r w:rsidR="004D0D40">
        <w:rPr>
          <w:rFonts w:hint="cs"/>
          <w:rtl/>
        </w:rPr>
        <w:t>:</w:t>
      </w:r>
    </w:p>
    <w:p w14:paraId="31E98DA1" w14:textId="77777777" w:rsidR="004D0D40" w:rsidRPr="004D0D40" w:rsidRDefault="004D0D40" w:rsidP="009C3CB4">
      <w:pPr>
        <w:spacing w:line="240" w:lineRule="auto"/>
        <w:rPr>
          <w:rtl/>
        </w:rPr>
      </w:pPr>
      <w:r w:rsidRPr="004D0D40">
        <w:rPr>
          <w:rFonts w:hint="cs"/>
          <w:rtl/>
        </w:rPr>
        <w:t xml:space="preserve">\איכא. </w:t>
      </w:r>
      <w:r w:rsidR="009C3CB4" w:rsidRPr="004D0D40">
        <w:rPr>
          <w:rtl/>
        </w:rPr>
        <w:t>תרעומת</w:t>
      </w:r>
      <w:r w:rsidRPr="004D0D40">
        <w:rPr>
          <w:rFonts w:hint="cs"/>
          <w:rtl/>
        </w:rPr>
        <w:t>.</w:t>
      </w:r>
    </w:p>
    <w:p w14:paraId="1554D2B2" w14:textId="77777777" w:rsidR="004D0D40" w:rsidRDefault="004D0D40"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משום </w:t>
      </w:r>
      <w:r>
        <w:rPr>
          <w:rFonts w:ascii="FbShefa" w:hAnsi="FbShefa" w:hint="cs"/>
          <w:sz w:val="11"/>
          <w:rtl/>
        </w:rPr>
        <w:t>.</w:t>
      </w:r>
      <w:r w:rsidR="009C3CB4" w:rsidRPr="00270114">
        <w:rPr>
          <w:rFonts w:ascii="FbShefa" w:hAnsi="FbShefa"/>
          <w:sz w:val="11"/>
          <w:rtl/>
        </w:rPr>
        <w:t>שינוי דעתא</w:t>
      </w:r>
      <w:r w:rsidR="00A94292">
        <w:rPr>
          <w:rFonts w:ascii="FbShefa" w:hAnsi="FbShefa"/>
          <w:sz w:val="11"/>
          <w:rtl/>
        </w:rPr>
        <w:t xml:space="preserve"> </w:t>
      </w:r>
      <w:r>
        <w:rPr>
          <w:rFonts w:ascii="FbShefa" w:hAnsi="FbShefa" w:hint="cs"/>
          <w:sz w:val="11"/>
          <w:rtl/>
        </w:rPr>
        <w:t>.</w:t>
      </w:r>
    </w:p>
    <w:p w14:paraId="1DC81EFA" w14:textId="36888CB0" w:rsidR="00433741" w:rsidRPr="00270114" w:rsidRDefault="004D0D40" w:rsidP="009C3CB4">
      <w:pPr>
        <w:spacing w:line="240" w:lineRule="auto"/>
        <w:rPr>
          <w:rFonts w:ascii="FbShefa" w:hAnsi="FbShefa"/>
          <w:sz w:val="11"/>
          <w:rtl/>
        </w:rPr>
      </w:pPr>
      <w:r>
        <w:rPr>
          <w:rFonts w:ascii="FbShefa" w:hAnsi="FbShefa" w:hint="cs"/>
          <w:sz w:val="11"/>
          <w:rtl/>
        </w:rPr>
        <w:t xml:space="preserve">\או משום </w:t>
      </w:r>
      <w:r w:rsidR="00D36CC8">
        <w:rPr>
          <w:rFonts w:ascii="FbShefa" w:hAnsi="FbShefa" w:hint="cs"/>
          <w:sz w:val="11"/>
          <w:rtl/>
        </w:rPr>
        <w:t>.</w:t>
      </w:r>
      <w:r w:rsidR="009C3CB4" w:rsidRPr="00270114">
        <w:rPr>
          <w:rFonts w:ascii="FbShefa" w:hAnsi="FbShefa"/>
          <w:sz w:val="11"/>
          <w:rtl/>
        </w:rPr>
        <w:t xml:space="preserve"> אשלא יתירא</w:t>
      </w:r>
      <w:r w:rsidR="00980F5A" w:rsidRPr="00270114">
        <w:rPr>
          <w:rFonts w:ascii="FbShefa" w:hAnsi="FbShefa"/>
          <w:sz w:val="11"/>
          <w:rtl/>
        </w:rPr>
        <w:t>.</w:t>
      </w:r>
    </w:p>
    <w:p w14:paraId="1C372390" w14:textId="11DE7200" w:rsidR="009C3CB4" w:rsidRPr="00270114" w:rsidRDefault="009C3CB4" w:rsidP="009C3CB4">
      <w:pPr>
        <w:spacing w:line="240" w:lineRule="auto"/>
        <w:rPr>
          <w:rFonts w:ascii="FbShefa" w:hAnsi="FbShefa"/>
          <w:sz w:val="11"/>
          <w:rtl/>
        </w:rPr>
      </w:pPr>
    </w:p>
    <w:p w14:paraId="0A5C0396"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 xml:space="preserve">השוכר את החמור לרכוב עליה </w:t>
      </w:r>
    </w:p>
    <w:p w14:paraId="733D0979" w14:textId="2F89FE66" w:rsidR="00433741" w:rsidRPr="00270114" w:rsidRDefault="00D36CC8"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שוכר מניח</w:t>
      </w:r>
      <w:r w:rsidR="00980F5A" w:rsidRPr="00270114">
        <w:rPr>
          <w:rFonts w:ascii="FbShefa" w:hAnsi="FbShefa"/>
          <w:sz w:val="11"/>
          <w:rtl/>
        </w:rPr>
        <w:t>.</w:t>
      </w:r>
      <w:r w:rsidR="009C3CB4" w:rsidRPr="00270114">
        <w:rPr>
          <w:rFonts w:ascii="FbShefa" w:hAnsi="FbShefa"/>
          <w:sz w:val="11"/>
          <w:rtl/>
        </w:rPr>
        <w:t xml:space="preserve"> כסותו ולגנותו ומזונות של אותה הדרך</w:t>
      </w:r>
      <w:r w:rsidR="00980F5A" w:rsidRPr="00270114">
        <w:rPr>
          <w:rFonts w:ascii="FbShefa" w:hAnsi="FbShefa"/>
          <w:sz w:val="11"/>
          <w:rtl/>
        </w:rPr>
        <w:t>.</w:t>
      </w:r>
    </w:p>
    <w:p w14:paraId="7F7B3479" w14:textId="66E66139" w:rsidR="009C3CB4" w:rsidRPr="00270114" w:rsidRDefault="00D36CC8"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חמר מניח</w:t>
      </w:r>
      <w:r w:rsidR="00980F5A" w:rsidRPr="00270114">
        <w:rPr>
          <w:rFonts w:ascii="FbShefa" w:hAnsi="FbShefa"/>
          <w:sz w:val="11"/>
          <w:rtl/>
        </w:rPr>
        <w:t>.</w:t>
      </w:r>
      <w:r w:rsidR="009C3CB4" w:rsidRPr="00270114">
        <w:rPr>
          <w:rFonts w:ascii="FbShefa" w:hAnsi="FbShefa"/>
          <w:sz w:val="11"/>
          <w:rtl/>
        </w:rPr>
        <w:t xml:space="preserve"> שעורים ותבן ומזונותיו של אותו היום</w:t>
      </w:r>
      <w:r w:rsidR="00980F5A" w:rsidRPr="00270114">
        <w:rPr>
          <w:rFonts w:ascii="FbShefa" w:hAnsi="FbShefa"/>
          <w:sz w:val="11"/>
          <w:rtl/>
        </w:rPr>
        <w:t>.</w:t>
      </w:r>
    </w:p>
    <w:p w14:paraId="34991286" w14:textId="6519A87D" w:rsidR="009C3CB4" w:rsidRPr="00270114" w:rsidRDefault="00D36CC8"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שכיח למזבן</w:t>
      </w:r>
      <w:r w:rsidR="009C3CB4" w:rsidRPr="00270114">
        <w:rPr>
          <w:rFonts w:ascii="FbShefa" w:hAnsi="FbShefa"/>
          <w:sz w:val="11"/>
          <w:rtl/>
        </w:rPr>
        <w:t xml:space="preserve"> </w:t>
      </w:r>
      <w:r>
        <w:rPr>
          <w:rFonts w:ascii="FbShefa" w:hAnsi="FbShefa" w:hint="cs"/>
          <w:sz w:val="11"/>
          <w:rtl/>
        </w:rPr>
        <w:t>.</w:t>
      </w:r>
      <w:r w:rsidR="009C3CB4" w:rsidRPr="00270114">
        <w:rPr>
          <w:rFonts w:ascii="FbShefa" w:hAnsi="FbShefa"/>
          <w:sz w:val="11"/>
          <w:rtl/>
        </w:rPr>
        <w:t xml:space="preserve"> חמר נמי מעכב</w:t>
      </w:r>
      <w:r w:rsidR="00980F5A" w:rsidRPr="00270114">
        <w:rPr>
          <w:rFonts w:ascii="FbShefa" w:hAnsi="FbShefa"/>
          <w:sz w:val="11"/>
          <w:rtl/>
        </w:rPr>
        <w:t>.</w:t>
      </w:r>
    </w:p>
    <w:p w14:paraId="6F686F3A" w14:textId="4164EA84" w:rsidR="009C3CB4" w:rsidRPr="00270114" w:rsidRDefault="00D36CC8"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לא שכיח למזבן</w:t>
      </w:r>
      <w:r w:rsidR="009C3CB4" w:rsidRPr="00270114">
        <w:rPr>
          <w:rFonts w:ascii="FbShefa" w:hAnsi="FbShefa"/>
          <w:sz w:val="11"/>
          <w:rtl/>
        </w:rPr>
        <w:t xml:space="preserve"> </w:t>
      </w:r>
      <w:r>
        <w:rPr>
          <w:rFonts w:ascii="FbShefa" w:hAnsi="FbShefa" w:hint="cs"/>
          <w:sz w:val="11"/>
          <w:rtl/>
        </w:rPr>
        <w:t>.</w:t>
      </w:r>
      <w:r w:rsidR="009C3CB4" w:rsidRPr="00270114">
        <w:rPr>
          <w:rFonts w:ascii="FbShefa" w:hAnsi="FbShefa"/>
          <w:sz w:val="11"/>
          <w:rtl/>
        </w:rPr>
        <w:t xml:space="preserve"> שוכר נמי לא מעכב</w:t>
      </w:r>
      <w:r w:rsidR="00980F5A" w:rsidRPr="00270114">
        <w:rPr>
          <w:rFonts w:ascii="FbShefa" w:hAnsi="FbShefa"/>
          <w:sz w:val="11"/>
          <w:rtl/>
        </w:rPr>
        <w:t>.</w:t>
      </w:r>
    </w:p>
    <w:p w14:paraId="3D063320" w14:textId="77777777" w:rsidR="00D36CC8" w:rsidRDefault="00D36CC8" w:rsidP="009C3CB4">
      <w:pPr>
        <w:spacing w:line="240" w:lineRule="auto"/>
        <w:rPr>
          <w:rFonts w:ascii="FbShefa" w:hAnsi="FbShefa"/>
          <w:b/>
          <w:bCs/>
          <w:color w:val="3B2F2A" w:themeColor="text2" w:themeShade="80"/>
          <w:sz w:val="11"/>
          <w:rtl/>
        </w:rPr>
      </w:pPr>
    </w:p>
    <w:p w14:paraId="027E1E1F" w14:textId="77777777" w:rsidR="00D36CC8" w:rsidRDefault="009C3CB4" w:rsidP="00D36CC8">
      <w:pPr>
        <w:pStyle w:val="3"/>
        <w:rPr>
          <w:rtl/>
        </w:rPr>
      </w:pPr>
      <w:r w:rsidRPr="001B3037">
        <w:rPr>
          <w:rtl/>
        </w:rPr>
        <w:t>שכיח למטרח ולמזבן מאוונא לאוונא</w:t>
      </w:r>
      <w:r w:rsidR="00D36CC8">
        <w:rPr>
          <w:rFonts w:hint="cs"/>
          <w:rtl/>
        </w:rPr>
        <w:t>:</w:t>
      </w:r>
    </w:p>
    <w:p w14:paraId="38F08171" w14:textId="77777777" w:rsidR="00D36CC8" w:rsidRDefault="00D36CC8"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חמר</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דרכיה למטרח ולמזבן</w:t>
      </w:r>
      <w:r w:rsidR="00980F5A" w:rsidRPr="00270114">
        <w:rPr>
          <w:rFonts w:ascii="FbShefa" w:hAnsi="FbShefa"/>
          <w:sz w:val="11"/>
          <w:rtl/>
        </w:rPr>
        <w:t>.</w:t>
      </w:r>
      <w:r w:rsidR="009C3CB4" w:rsidRPr="00270114">
        <w:rPr>
          <w:rFonts w:ascii="FbShefa" w:hAnsi="FbShefa"/>
          <w:sz w:val="11"/>
          <w:rtl/>
        </w:rPr>
        <w:t xml:space="preserve"> </w:t>
      </w:r>
    </w:p>
    <w:p w14:paraId="556148AE" w14:textId="7DA2AFDA" w:rsidR="00433741" w:rsidRPr="00270114" w:rsidRDefault="00D36CC8"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שוכר</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לאו דרכיה למטרח ולמזבן</w:t>
      </w:r>
      <w:r w:rsidR="00980F5A" w:rsidRPr="00270114">
        <w:rPr>
          <w:rFonts w:ascii="FbShefa" w:hAnsi="FbShefa"/>
          <w:sz w:val="11"/>
          <w:rtl/>
        </w:rPr>
        <w:t>.</w:t>
      </w:r>
    </w:p>
    <w:p w14:paraId="09F51403" w14:textId="07A1630B" w:rsidR="009C3CB4" w:rsidRDefault="009C3CB4" w:rsidP="009C3CB4">
      <w:pPr>
        <w:spacing w:line="240" w:lineRule="auto"/>
        <w:rPr>
          <w:rFonts w:ascii="FbShefa" w:hAnsi="FbShefa"/>
          <w:sz w:val="11"/>
          <w:rtl/>
        </w:rPr>
      </w:pPr>
    </w:p>
    <w:p w14:paraId="12B3246D" w14:textId="77777777" w:rsidR="00D36CC8" w:rsidRDefault="00D36CC8" w:rsidP="009C3CB4">
      <w:pPr>
        <w:spacing w:line="240" w:lineRule="auto"/>
        <w:rPr>
          <w:rFonts w:ascii="FbShefa" w:hAnsi="FbShefa"/>
          <w:sz w:val="11"/>
          <w:rtl/>
        </w:rPr>
      </w:pPr>
    </w:p>
    <w:p w14:paraId="1132C7CF" w14:textId="31D04C3E" w:rsidR="00D36CC8" w:rsidRPr="00D36CC8" w:rsidRDefault="00D36CC8" w:rsidP="00D36CC8">
      <w:pPr>
        <w:pStyle w:val="3"/>
        <w:rPr>
          <w:rFonts w:cs="Cambria"/>
          <w:rtl/>
        </w:rPr>
      </w:pPr>
      <w:r>
        <w:rPr>
          <w:rFonts w:hint="cs"/>
          <w:rtl/>
        </w:rPr>
        <w:t>שינוי מההסכם</w:t>
      </w:r>
      <w:r>
        <w:rPr>
          <w:rFonts w:cs="Cambria" w:hint="cs"/>
          <w:rtl/>
        </w:rPr>
        <w:t>:</w:t>
      </w:r>
    </w:p>
    <w:p w14:paraId="1A0D64CC" w14:textId="536B9D21" w:rsidR="009C3CB4" w:rsidRPr="00270114" w:rsidRDefault="00D36CC8"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שכר לרכוב עליה איש</w:t>
      </w:r>
      <w:r w:rsidR="009C3CB4" w:rsidRPr="00270114">
        <w:rPr>
          <w:rFonts w:ascii="FbShefa" w:hAnsi="FbShefa"/>
          <w:sz w:val="11"/>
          <w:rtl/>
        </w:rPr>
        <w:t xml:space="preserve"> </w:t>
      </w:r>
      <w:r>
        <w:rPr>
          <w:rFonts w:ascii="FbShefa" w:hAnsi="FbShefa" w:hint="cs"/>
          <w:sz w:val="11"/>
          <w:rtl/>
        </w:rPr>
        <w:t>.</w:t>
      </w:r>
      <w:r w:rsidR="009C3CB4" w:rsidRPr="00270114">
        <w:rPr>
          <w:rFonts w:ascii="FbShefa" w:hAnsi="FbShefa"/>
          <w:sz w:val="11"/>
          <w:rtl/>
        </w:rPr>
        <w:t xml:space="preserve"> לא תרכב עליה אשה</w:t>
      </w:r>
      <w:r w:rsidR="00980F5A" w:rsidRPr="00270114">
        <w:rPr>
          <w:rFonts w:ascii="FbShefa" w:hAnsi="FbShefa"/>
          <w:sz w:val="11"/>
          <w:rtl/>
        </w:rPr>
        <w:t>.</w:t>
      </w:r>
    </w:p>
    <w:p w14:paraId="52520C3F" w14:textId="3339E576" w:rsidR="00433741" w:rsidRPr="00270114" w:rsidRDefault="00D36CC8"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 xml:space="preserve">אשה </w:t>
      </w:r>
      <w:r>
        <w:rPr>
          <w:rFonts w:ascii="FbShefa" w:hAnsi="FbShefa" w:hint="cs"/>
          <w:b/>
          <w:bCs/>
          <w:color w:val="3B2F2A" w:themeColor="text2" w:themeShade="80"/>
          <w:sz w:val="11"/>
          <w:rtl/>
        </w:rPr>
        <w:t>.</w:t>
      </w:r>
      <w:r w:rsidR="009C3CB4" w:rsidRPr="00270114">
        <w:rPr>
          <w:rFonts w:ascii="FbShefa" w:hAnsi="FbShefa"/>
          <w:sz w:val="11"/>
          <w:rtl/>
        </w:rPr>
        <w:t xml:space="preserve"> רוכב עליה איש</w:t>
      </w:r>
      <w:r w:rsidR="00980F5A" w:rsidRPr="00270114">
        <w:rPr>
          <w:rFonts w:ascii="FbShefa" w:hAnsi="FbShefa"/>
          <w:sz w:val="11"/>
          <w:rtl/>
        </w:rPr>
        <w:t>.</w:t>
      </w:r>
    </w:p>
    <w:p w14:paraId="2E6D347E" w14:textId="77777777" w:rsidR="00B02941" w:rsidRDefault="00B02941" w:rsidP="009C3CB4">
      <w:pPr>
        <w:spacing w:line="240" w:lineRule="auto"/>
        <w:rPr>
          <w:rFonts w:ascii="FbShefa" w:hAnsi="FbShefa"/>
          <w:b/>
          <w:bCs/>
          <w:color w:val="3B2F2A" w:themeColor="text2" w:themeShade="80"/>
          <w:sz w:val="11"/>
          <w:rtl/>
        </w:rPr>
      </w:pPr>
    </w:p>
    <w:p w14:paraId="4F379F95" w14:textId="77777777" w:rsidR="00B02941" w:rsidRDefault="009C3CB4" w:rsidP="00B02941">
      <w:pPr>
        <w:pStyle w:val="3"/>
        <w:rPr>
          <w:rtl/>
        </w:rPr>
      </w:pPr>
      <w:r w:rsidRPr="001B3037">
        <w:rPr>
          <w:rtl/>
        </w:rPr>
        <w:t>אשה</w:t>
      </w:r>
      <w:r w:rsidRPr="00270114">
        <w:rPr>
          <w:rtl/>
        </w:rPr>
        <w:t xml:space="preserve"> </w:t>
      </w:r>
      <w:r w:rsidR="00B02941">
        <w:rPr>
          <w:rFonts w:hint="cs"/>
          <w:rtl/>
        </w:rPr>
        <w:t>:</w:t>
      </w:r>
    </w:p>
    <w:p w14:paraId="3C71E62D" w14:textId="77777777" w:rsidR="00B02941" w:rsidRDefault="00B02941"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בין גדולה </w:t>
      </w:r>
      <w:r>
        <w:rPr>
          <w:rFonts w:ascii="FbShefa" w:hAnsi="FbShefa" w:hint="cs"/>
          <w:sz w:val="11"/>
          <w:rtl/>
        </w:rPr>
        <w:t>.</w:t>
      </w:r>
      <w:r w:rsidR="009C3CB4" w:rsidRPr="00270114">
        <w:rPr>
          <w:rFonts w:ascii="FbShefa" w:hAnsi="FbShefa"/>
          <w:sz w:val="11"/>
          <w:rtl/>
        </w:rPr>
        <w:t xml:space="preserve">ובין קטנה </w:t>
      </w:r>
      <w:r>
        <w:rPr>
          <w:rFonts w:ascii="FbShefa" w:hAnsi="FbShefa" w:hint="cs"/>
          <w:sz w:val="11"/>
          <w:rtl/>
        </w:rPr>
        <w:t>.</w:t>
      </w:r>
    </w:p>
    <w:p w14:paraId="360ED6F5" w14:textId="77777777" w:rsidR="00B02941" w:rsidRDefault="00B02941"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אפילו </w:t>
      </w:r>
      <w:r>
        <w:rPr>
          <w:rFonts w:ascii="FbShefa" w:hAnsi="FbShefa" w:hint="cs"/>
          <w:sz w:val="11"/>
          <w:rtl/>
        </w:rPr>
        <w:t>.</w:t>
      </w:r>
      <w:r w:rsidR="009C3CB4" w:rsidRPr="00270114">
        <w:rPr>
          <w:rFonts w:ascii="FbShefa" w:hAnsi="FbShefa"/>
          <w:sz w:val="11"/>
          <w:rtl/>
        </w:rPr>
        <w:t xml:space="preserve">מעוברת </w:t>
      </w:r>
      <w:r>
        <w:rPr>
          <w:rFonts w:ascii="FbShefa" w:hAnsi="FbShefa" w:hint="cs"/>
          <w:sz w:val="11"/>
          <w:rtl/>
        </w:rPr>
        <w:t>.</w:t>
      </w:r>
    </w:p>
    <w:p w14:paraId="6B2BB6CC" w14:textId="77777777" w:rsidR="00B02941" w:rsidRDefault="00B02941"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ואפילו </w:t>
      </w:r>
      <w:r>
        <w:rPr>
          <w:rFonts w:ascii="FbShefa" w:hAnsi="FbShefa" w:hint="cs"/>
          <w:sz w:val="11"/>
          <w:rtl/>
        </w:rPr>
        <w:t>.</w:t>
      </w:r>
      <w:r w:rsidR="009C3CB4" w:rsidRPr="00270114">
        <w:rPr>
          <w:rFonts w:ascii="FbShefa" w:hAnsi="FbShefa"/>
          <w:sz w:val="11"/>
          <w:rtl/>
        </w:rPr>
        <w:t xml:space="preserve"> מעוברת והיא מניקה </w:t>
      </w:r>
      <w:r>
        <w:rPr>
          <w:rFonts w:ascii="FbShefa" w:hAnsi="FbShefa" w:hint="cs"/>
          <w:sz w:val="11"/>
          <w:rtl/>
        </w:rPr>
        <w:t>.</w:t>
      </w:r>
    </w:p>
    <w:p w14:paraId="780ADAC4" w14:textId="77777777" w:rsidR="00B02941" w:rsidRDefault="00B02941" w:rsidP="009C3CB4">
      <w:pPr>
        <w:spacing w:line="240" w:lineRule="auto"/>
        <w:rPr>
          <w:rFonts w:ascii="FbShefa" w:hAnsi="FbShefa"/>
          <w:sz w:val="11"/>
          <w:rtl/>
        </w:rPr>
      </w:pPr>
      <w:r>
        <w:rPr>
          <w:rFonts w:ascii="FbShefa" w:hAnsi="FbShefa" w:hint="cs"/>
          <w:sz w:val="11"/>
          <w:rtl/>
        </w:rPr>
        <w:t>\</w:t>
      </w:r>
      <w:r w:rsidR="009C3CB4" w:rsidRPr="001B3037">
        <w:rPr>
          <w:rFonts w:ascii="FbShefa" w:hAnsi="FbShefa"/>
          <w:b/>
          <w:bCs/>
          <w:color w:val="3B2F2A" w:themeColor="text2" w:themeShade="80"/>
          <w:sz w:val="11"/>
          <w:rtl/>
        </w:rPr>
        <w:t>שמע מינה</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ביניתא אכרסה תקלה</w:t>
      </w:r>
      <w:r w:rsidR="00980F5A" w:rsidRPr="00270114">
        <w:rPr>
          <w:rFonts w:ascii="FbShefa" w:hAnsi="FbShefa"/>
          <w:sz w:val="11"/>
          <w:rtl/>
        </w:rPr>
        <w:t>.</w:t>
      </w:r>
      <w:r w:rsidR="009C3CB4" w:rsidRPr="00270114">
        <w:rPr>
          <w:rFonts w:ascii="FbShefa" w:hAnsi="FbShefa"/>
          <w:sz w:val="11"/>
          <w:rtl/>
        </w:rPr>
        <w:t xml:space="preserve"> </w:t>
      </w:r>
    </w:p>
    <w:p w14:paraId="6E70321B" w14:textId="2F394F98" w:rsidR="00433741" w:rsidRPr="00270114" w:rsidRDefault="00B02941"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נפק</w:t>
      </w:r>
      <w:r>
        <w:rPr>
          <w:rFonts w:ascii="FbShefa" w:hAnsi="FbShefa" w:hint="cs"/>
          <w:sz w:val="11"/>
          <w:rtl/>
        </w:rPr>
        <w:t>"מ.</w:t>
      </w:r>
      <w:r w:rsidR="009C3CB4" w:rsidRPr="00270114">
        <w:rPr>
          <w:rFonts w:ascii="FbShefa" w:hAnsi="FbShefa"/>
          <w:sz w:val="11"/>
          <w:rtl/>
        </w:rPr>
        <w:t xml:space="preserve"> למקח וממכר</w:t>
      </w:r>
      <w:r w:rsidR="00980F5A" w:rsidRPr="00270114">
        <w:rPr>
          <w:rFonts w:ascii="FbShefa" w:hAnsi="FbShefa"/>
          <w:sz w:val="11"/>
          <w:rtl/>
        </w:rPr>
        <w:t>.</w:t>
      </w:r>
    </w:p>
    <w:p w14:paraId="774078D1" w14:textId="30ACC0E1" w:rsidR="009C3CB4" w:rsidRPr="00270114" w:rsidRDefault="009C3CB4" w:rsidP="00794C1A">
      <w:pPr>
        <w:pStyle w:val="1"/>
        <w:rPr>
          <w:rFonts w:ascii="FbShefa" w:hAnsi="FbShefa"/>
          <w:rtl/>
        </w:rPr>
      </w:pPr>
      <w:r w:rsidRPr="00270114">
        <w:rPr>
          <w:rFonts w:ascii="FbShefa" w:hAnsi="FbShefa"/>
          <w:sz w:val="11"/>
          <w:rtl/>
        </w:rPr>
        <w:t>פ</w:t>
      </w:r>
      <w:r w:rsidR="00B36BF2" w:rsidRPr="00270114">
        <w:rPr>
          <w:rFonts w:ascii="FbShefa" w:hAnsi="FbShefa"/>
          <w:sz w:val="11"/>
          <w:rtl/>
        </w:rPr>
        <w:t>, א</w:t>
      </w:r>
    </w:p>
    <w:p w14:paraId="7F67DEA9" w14:textId="25B2560C" w:rsidR="009C3CB4" w:rsidRPr="001B3037" w:rsidRDefault="009C3CB4" w:rsidP="00AC25F9">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sz w:val="11"/>
          <w:rtl/>
        </w:rPr>
      </w:pPr>
      <w:r w:rsidRPr="001B3037">
        <w:rPr>
          <w:rFonts w:ascii="FbShefa" w:eastAsia="Times New Roman" w:hAnsi="FbShefa"/>
          <w:b/>
          <w:bCs/>
          <w:color w:val="3B2F2A" w:themeColor="text2" w:themeShade="80"/>
          <w:sz w:val="11"/>
          <w:rtl/>
        </w:rPr>
        <w:t>הַשּׂוֹכֵר אֶת הַפָּרָה לַחֲרשׁ בָּהָר וְחָרַשׁ בַּבִּקְעָה, אִם נִשְׁבַּר הַקַּנְקַן, פָּטוּר</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w:t>
      </w:r>
      <w:r w:rsidRPr="00AC25F9">
        <w:rPr>
          <w:rFonts w:ascii="FbShefa" w:eastAsia="Times New Roman" w:hAnsi="FbShefa"/>
          <w:b/>
          <w:bCs/>
          <w:color w:val="3B2F2A" w:themeColor="text2" w:themeShade="80"/>
          <w:rtl/>
        </w:rPr>
        <w:t>בַּבִּקְעָה</w:t>
      </w:r>
      <w:r w:rsidRPr="001B3037">
        <w:rPr>
          <w:rFonts w:ascii="FbShefa" w:eastAsia="Times New Roman" w:hAnsi="FbShefa"/>
          <w:b/>
          <w:bCs/>
          <w:color w:val="3B2F2A" w:themeColor="text2" w:themeShade="80"/>
          <w:sz w:val="11"/>
          <w:rtl/>
        </w:rPr>
        <w:t xml:space="preserve"> וְחָרַשׁ בָּהָר, אִם נִשְׁבַּר הַקַּנְקַן, חַיָּב</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לָדוּשׁ בַּקִּטְנִית וְדָשׁ בַּתְּבוּאָה, פָּטוּר, לָדוּשׁ בַּתְּבוּאָה וְדָשׁ בַּקִּטְנִית, חַיָּב, מִפְּנֵי שֶׁהַקִּטְנִית מַחֲלָקֶת: </w:t>
      </w:r>
    </w:p>
    <w:p w14:paraId="4ED5F999" w14:textId="77777777" w:rsidR="009C3CB4" w:rsidRPr="00270114" w:rsidRDefault="009C3CB4" w:rsidP="009C3CB4">
      <w:pPr>
        <w:spacing w:line="240" w:lineRule="auto"/>
        <w:rPr>
          <w:rFonts w:ascii="FbShefa" w:hAnsi="FbShefa"/>
          <w:sz w:val="11"/>
          <w:rtl/>
        </w:rPr>
      </w:pPr>
    </w:p>
    <w:p w14:paraId="01D53455"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קנקן היכא דלא שני בה</w:t>
      </w:r>
    </w:p>
    <w:p w14:paraId="60CB6C7E" w14:textId="720E7264" w:rsidR="00913A66" w:rsidRDefault="00913A66" w:rsidP="00913A66">
      <w:pPr>
        <w:pStyle w:val="3"/>
        <w:rPr>
          <w:rtl/>
        </w:rPr>
      </w:pPr>
      <w:r>
        <w:rPr>
          <w:rFonts w:hint="cs"/>
          <w:rtl/>
        </w:rPr>
        <w:t>מי משלם:</w:t>
      </w:r>
    </w:p>
    <w:p w14:paraId="45E3160E" w14:textId="77777777" w:rsidR="00913A66" w:rsidRDefault="00913A66" w:rsidP="009C3CB4">
      <w:pPr>
        <w:spacing w:line="240" w:lineRule="auto"/>
        <w:rPr>
          <w:rFonts w:ascii="FbShefa" w:hAnsi="FbShefa"/>
          <w:sz w:val="11"/>
          <w:rtl/>
        </w:rPr>
      </w:pPr>
      <w:r>
        <w:rPr>
          <w:rFonts w:ascii="FbShefa" w:hAnsi="FbShefa" w:hint="cs"/>
          <w:b/>
          <w:bCs/>
          <w:color w:val="3B2F2A" w:themeColor="text2" w:themeShade="80"/>
          <w:sz w:val="11"/>
          <w:rtl/>
        </w:rPr>
        <w:t xml:space="preserve">\דעה א. </w:t>
      </w:r>
      <w:r w:rsidR="009C3CB4" w:rsidRPr="00270114">
        <w:rPr>
          <w:rFonts w:ascii="FbShefa" w:hAnsi="FbShefa"/>
          <w:sz w:val="11"/>
          <w:rtl/>
        </w:rPr>
        <w:t xml:space="preserve"> דנקיט פרשא </w:t>
      </w:r>
      <w:r>
        <w:rPr>
          <w:rFonts w:ascii="FbShefa" w:hAnsi="FbShefa" w:hint="cs"/>
          <w:sz w:val="11"/>
          <w:rtl/>
        </w:rPr>
        <w:t>.</w:t>
      </w:r>
    </w:p>
    <w:p w14:paraId="4E252426" w14:textId="0194B502" w:rsidR="00433741" w:rsidRPr="00270114" w:rsidRDefault="00913A66" w:rsidP="009C3CB4">
      <w:pPr>
        <w:spacing w:line="240" w:lineRule="auto"/>
        <w:rPr>
          <w:rFonts w:ascii="FbShefa" w:hAnsi="FbShefa"/>
          <w:sz w:val="11"/>
          <w:rtl/>
        </w:rPr>
      </w:pPr>
      <w:r>
        <w:rPr>
          <w:rFonts w:ascii="FbShefa" w:hAnsi="FbShefa" w:hint="cs"/>
          <w:b/>
          <w:bCs/>
          <w:color w:val="3B2F2A" w:themeColor="text2" w:themeShade="80"/>
          <w:sz w:val="11"/>
          <w:rtl/>
        </w:rPr>
        <w:t>\דעה ב.</w:t>
      </w:r>
      <w:r>
        <w:rPr>
          <w:rFonts w:ascii="FbShefa" w:hAnsi="FbShefa" w:hint="cs"/>
          <w:sz w:val="11"/>
          <w:rtl/>
        </w:rPr>
        <w:t xml:space="preserve"> </w:t>
      </w:r>
      <w:r w:rsidR="009C3CB4" w:rsidRPr="00270114">
        <w:rPr>
          <w:rFonts w:ascii="FbShefa" w:hAnsi="FbShefa"/>
          <w:sz w:val="11"/>
          <w:rtl/>
        </w:rPr>
        <w:t>דנקיט מנא</w:t>
      </w:r>
      <w:r w:rsidR="00980F5A" w:rsidRPr="00270114">
        <w:rPr>
          <w:rFonts w:ascii="FbShefa" w:hAnsi="FbShefa"/>
          <w:sz w:val="11"/>
          <w:rtl/>
        </w:rPr>
        <w:t>.</w:t>
      </w:r>
    </w:p>
    <w:p w14:paraId="6E0E66A0" w14:textId="77777777" w:rsidR="00913A66" w:rsidRDefault="00913A66" w:rsidP="009C3CB4">
      <w:pPr>
        <w:spacing w:line="240" w:lineRule="auto"/>
        <w:rPr>
          <w:rFonts w:ascii="FbShefa" w:hAnsi="FbShefa"/>
          <w:b/>
          <w:bCs/>
          <w:color w:val="3B2F2A" w:themeColor="text2" w:themeShade="80"/>
          <w:sz w:val="11"/>
          <w:rtl/>
        </w:rPr>
      </w:pPr>
    </w:p>
    <w:p w14:paraId="6DC12706" w14:textId="77777777" w:rsidR="00913A66" w:rsidRDefault="009C3CB4" w:rsidP="00913A66">
      <w:pPr>
        <w:pStyle w:val="3"/>
        <w:rPr>
          <w:rtl/>
        </w:rPr>
      </w:pPr>
      <w:r w:rsidRPr="001B3037">
        <w:rPr>
          <w:rtl/>
        </w:rPr>
        <w:t>דוכתא דמחזקי גונדרי</w:t>
      </w:r>
      <w:r w:rsidRPr="00270114">
        <w:rPr>
          <w:rtl/>
        </w:rPr>
        <w:t xml:space="preserve"> </w:t>
      </w:r>
      <w:r w:rsidR="00913A66">
        <w:rPr>
          <w:rFonts w:hint="cs"/>
          <w:rtl/>
        </w:rPr>
        <w:t>:</w:t>
      </w:r>
    </w:p>
    <w:p w14:paraId="5404F154" w14:textId="15E18D5E" w:rsidR="00433741" w:rsidRPr="00270114" w:rsidRDefault="00913A66"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תרוייהו </w:t>
      </w:r>
      <w:r>
        <w:rPr>
          <w:rFonts w:ascii="FbShefa" w:hAnsi="FbShefa" w:hint="cs"/>
          <w:sz w:val="11"/>
          <w:rtl/>
        </w:rPr>
        <w:t>.</w:t>
      </w:r>
      <w:r w:rsidR="009C3CB4" w:rsidRPr="00270114">
        <w:rPr>
          <w:rFonts w:ascii="FbShefa" w:hAnsi="FbShefa"/>
          <w:sz w:val="11"/>
          <w:rtl/>
        </w:rPr>
        <w:t>משלמין</w:t>
      </w:r>
      <w:r w:rsidR="00980F5A" w:rsidRPr="00270114">
        <w:rPr>
          <w:rFonts w:ascii="FbShefa" w:hAnsi="FbShefa"/>
          <w:sz w:val="11"/>
          <w:rtl/>
        </w:rPr>
        <w:t>.</w:t>
      </w:r>
    </w:p>
    <w:p w14:paraId="6F5E0AD0" w14:textId="01E89E13" w:rsidR="009C3CB4" w:rsidRDefault="009C3CB4" w:rsidP="009C3CB4">
      <w:pPr>
        <w:spacing w:line="240" w:lineRule="auto"/>
        <w:rPr>
          <w:rFonts w:ascii="FbShefa" w:hAnsi="FbShefa"/>
          <w:sz w:val="11"/>
          <w:rtl/>
        </w:rPr>
      </w:pPr>
    </w:p>
    <w:p w14:paraId="53A748A4" w14:textId="0FE0E1B7" w:rsidR="00913A66" w:rsidRPr="00270114" w:rsidRDefault="00913A66" w:rsidP="00913A66">
      <w:pPr>
        <w:pStyle w:val="2"/>
        <w:rPr>
          <w:rtl/>
        </w:rPr>
      </w:pPr>
      <w:r>
        <w:rPr>
          <w:rFonts w:hint="cs"/>
          <w:rtl/>
        </w:rPr>
        <w:t>מקח טעות</w:t>
      </w:r>
    </w:p>
    <w:p w14:paraId="25C6BBD8" w14:textId="77777777" w:rsidR="000A0E18" w:rsidRDefault="009C3CB4" w:rsidP="000A0E18">
      <w:pPr>
        <w:pStyle w:val="3"/>
        <w:rPr>
          <w:rtl/>
        </w:rPr>
      </w:pPr>
      <w:r w:rsidRPr="00270114">
        <w:rPr>
          <w:rtl/>
        </w:rPr>
        <w:t>המוכר פרה לחבירו</w:t>
      </w:r>
      <w:r w:rsidR="000A0E18">
        <w:rPr>
          <w:rFonts w:hint="cs"/>
          <w:rtl/>
        </w:rPr>
        <w:t>:</w:t>
      </w:r>
    </w:p>
    <w:p w14:paraId="05D1B352" w14:textId="3AF52650" w:rsidR="009C3CB4" w:rsidRPr="00270114" w:rsidRDefault="000A0E18" w:rsidP="000A0E18">
      <w:pPr>
        <w:rPr>
          <w:rtl/>
        </w:rPr>
      </w:pPr>
      <w:r>
        <w:rPr>
          <w:rFonts w:hint="cs"/>
          <w:rtl/>
        </w:rPr>
        <w:t>\</w:t>
      </w:r>
      <w:r w:rsidR="009C3CB4" w:rsidRPr="00270114">
        <w:rPr>
          <w:rtl/>
        </w:rPr>
        <w:t xml:space="preserve"> ואמר לו</w:t>
      </w:r>
      <w:r>
        <w:rPr>
          <w:rFonts w:hint="cs"/>
          <w:rtl/>
        </w:rPr>
        <w:t>.</w:t>
      </w:r>
      <w:r w:rsidR="009C3CB4" w:rsidRPr="00270114">
        <w:rPr>
          <w:rtl/>
        </w:rPr>
        <w:t xml:space="preserve"> פרה זו נגחנית היא, נשכנית היא, בעטנית היא, רבצנית היא</w:t>
      </w:r>
      <w:r>
        <w:rPr>
          <w:rFonts w:hint="cs"/>
          <w:rtl/>
        </w:rPr>
        <w:t>.</w:t>
      </w:r>
    </w:p>
    <w:p w14:paraId="282DC492" w14:textId="69CB97DD" w:rsidR="00433741" w:rsidRPr="00270114" w:rsidRDefault="000A0E18"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היה בה מום אחד וסנפו בין המומין</w:t>
      </w:r>
      <w:r w:rsidR="00980F5A" w:rsidRPr="00270114">
        <w:rPr>
          <w:rFonts w:ascii="FbShefa" w:hAnsi="FbShefa"/>
          <w:sz w:val="11"/>
          <w:rtl/>
        </w:rPr>
        <w:t>.</w:t>
      </w:r>
      <w:r w:rsidR="009C3CB4" w:rsidRPr="00270114">
        <w:rPr>
          <w:rFonts w:ascii="FbShefa" w:hAnsi="FbShefa"/>
          <w:sz w:val="11"/>
          <w:rtl/>
        </w:rPr>
        <w:t xml:space="preserve"> הרי זה מקח טעות</w:t>
      </w:r>
      <w:r w:rsidR="00980F5A" w:rsidRPr="00270114">
        <w:rPr>
          <w:rFonts w:ascii="FbShefa" w:hAnsi="FbShefa"/>
          <w:sz w:val="11"/>
          <w:rtl/>
        </w:rPr>
        <w:t>.</w:t>
      </w:r>
    </w:p>
    <w:p w14:paraId="2C286C29" w14:textId="428DDA18" w:rsidR="00433741" w:rsidRPr="00270114" w:rsidRDefault="000A0E18"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מום זה ומום אחר</w:t>
      </w:r>
      <w:r w:rsidR="00980F5A" w:rsidRPr="00270114">
        <w:rPr>
          <w:rFonts w:ascii="FbShefa" w:hAnsi="FbShefa"/>
          <w:sz w:val="11"/>
          <w:rtl/>
        </w:rPr>
        <w:t>.</w:t>
      </w:r>
      <w:r w:rsidR="009C3CB4" w:rsidRPr="00270114">
        <w:rPr>
          <w:rFonts w:ascii="FbShefa" w:hAnsi="FbShefa"/>
          <w:sz w:val="11"/>
          <w:rtl/>
        </w:rPr>
        <w:t xml:space="preserve"> אין זה מקח טעות</w:t>
      </w:r>
      <w:r w:rsidR="00980F5A" w:rsidRPr="00270114">
        <w:rPr>
          <w:rFonts w:ascii="FbShefa" w:hAnsi="FbShefa"/>
          <w:sz w:val="11"/>
          <w:rtl/>
        </w:rPr>
        <w:t>.</w:t>
      </w:r>
    </w:p>
    <w:p w14:paraId="0BEB5912" w14:textId="77777777" w:rsidR="00A404A4" w:rsidRPr="00270114" w:rsidRDefault="00A404A4" w:rsidP="00A404A4">
      <w:pPr>
        <w:spacing w:line="240" w:lineRule="auto"/>
        <w:rPr>
          <w:rFonts w:ascii="FbShefa" w:hAnsi="FbShefa"/>
          <w:sz w:val="11"/>
          <w:rtl/>
        </w:rPr>
      </w:pPr>
      <w:r>
        <w:rPr>
          <w:rFonts w:ascii="FbShefa" w:hAnsi="FbShefa" w:hint="cs"/>
          <w:b/>
          <w:bCs/>
          <w:color w:val="3B2F2A" w:themeColor="text2" w:themeShade="80"/>
          <w:sz w:val="11"/>
          <w:rtl/>
        </w:rPr>
        <w:t>\</w:t>
      </w:r>
      <w:r w:rsidRPr="001B3037">
        <w:rPr>
          <w:rFonts w:ascii="FbShefa" w:hAnsi="FbShefa"/>
          <w:b/>
          <w:bCs/>
          <w:color w:val="3B2F2A" w:themeColor="text2" w:themeShade="80"/>
          <w:sz w:val="11"/>
          <w:rtl/>
        </w:rPr>
        <w:t>היו בה כל המומין הללו</w:t>
      </w:r>
      <w:r w:rsidRPr="00270114">
        <w:rPr>
          <w:rFonts w:ascii="FbShefa" w:hAnsi="FbShefa"/>
          <w:sz w:val="11"/>
          <w:rtl/>
        </w:rPr>
        <w:t>. אין זה מקח טעות.</w:t>
      </w:r>
    </w:p>
    <w:p w14:paraId="65C0AF79" w14:textId="77777777" w:rsidR="000A0E18" w:rsidRDefault="000A0E18" w:rsidP="009C3CB4">
      <w:pPr>
        <w:spacing w:line="240" w:lineRule="auto"/>
        <w:rPr>
          <w:rFonts w:ascii="FbShefa" w:hAnsi="FbShefa"/>
          <w:b/>
          <w:bCs/>
          <w:color w:val="3B2F2A" w:themeColor="text2" w:themeShade="80"/>
          <w:sz w:val="11"/>
          <w:rtl/>
        </w:rPr>
      </w:pPr>
    </w:p>
    <w:p w14:paraId="08813B57" w14:textId="77777777" w:rsidR="000A0E18" w:rsidRDefault="009C3CB4" w:rsidP="000A0E18">
      <w:pPr>
        <w:pStyle w:val="3"/>
        <w:rPr>
          <w:rtl/>
        </w:rPr>
      </w:pPr>
      <w:r w:rsidRPr="001B3037">
        <w:rPr>
          <w:rtl/>
        </w:rPr>
        <w:t>וכן בשפחה</w:t>
      </w:r>
      <w:r w:rsidR="000A0E18">
        <w:rPr>
          <w:rFonts w:hint="cs"/>
          <w:rtl/>
        </w:rPr>
        <w:t>:</w:t>
      </w:r>
    </w:p>
    <w:p w14:paraId="74E59CA1" w14:textId="008268D6" w:rsidR="009C3CB4" w:rsidRPr="00270114" w:rsidRDefault="000A0E18" w:rsidP="009C3CB4">
      <w:pPr>
        <w:spacing w:line="240" w:lineRule="auto"/>
        <w:rPr>
          <w:rFonts w:ascii="FbShefa" w:hAnsi="FbShefa"/>
          <w:sz w:val="11"/>
          <w:rtl/>
        </w:rPr>
      </w:pPr>
      <w:r>
        <w:rPr>
          <w:rFonts w:ascii="FbShefa" w:hAnsi="FbShefa" w:hint="cs"/>
          <w:b/>
          <w:bCs/>
          <w:color w:val="3B2F2A" w:themeColor="text2" w:themeShade="80"/>
          <w:sz w:val="11"/>
          <w:rtl/>
        </w:rPr>
        <w:t>\א"ל</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שוטה, ניכפית, משועממת</w:t>
      </w:r>
      <w:r w:rsidR="00980F5A" w:rsidRPr="00270114">
        <w:rPr>
          <w:rFonts w:ascii="FbShefa" w:hAnsi="FbShefa"/>
          <w:sz w:val="11"/>
          <w:rtl/>
        </w:rPr>
        <w:t>.</w:t>
      </w:r>
    </w:p>
    <w:p w14:paraId="2B2AD039" w14:textId="0696B847" w:rsidR="009C3CB4" w:rsidRDefault="00A404A4" w:rsidP="009C3CB4">
      <w:pPr>
        <w:spacing w:line="240" w:lineRule="auto"/>
        <w:rPr>
          <w:rFonts w:ascii="FbShefa" w:hAnsi="FbShefa"/>
          <w:sz w:val="11"/>
          <w:rtl/>
        </w:rPr>
      </w:pPr>
      <w:r>
        <w:rPr>
          <w:rFonts w:ascii="FbShefa" w:hAnsi="FbShefa" w:hint="cs"/>
          <w:sz w:val="11"/>
          <w:rtl/>
        </w:rPr>
        <w:t>\הדינים. כנ"ל.</w:t>
      </w:r>
    </w:p>
    <w:p w14:paraId="2273C9B5" w14:textId="77777777" w:rsidR="00A404A4" w:rsidRPr="00270114" w:rsidRDefault="00A404A4" w:rsidP="009C3CB4">
      <w:pPr>
        <w:spacing w:line="240" w:lineRule="auto"/>
        <w:rPr>
          <w:rFonts w:ascii="FbShefa" w:hAnsi="FbShefa"/>
          <w:sz w:val="11"/>
          <w:rtl/>
        </w:rPr>
      </w:pPr>
    </w:p>
    <w:p w14:paraId="2482EFAD" w14:textId="019088E9" w:rsidR="009C3CB4" w:rsidRDefault="009C3CB4" w:rsidP="00AC25F9">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sz w:val="11"/>
          <w:rtl/>
        </w:rPr>
      </w:pPr>
      <w:r w:rsidRPr="001B3037">
        <w:rPr>
          <w:rFonts w:ascii="FbShefa" w:eastAsia="Times New Roman" w:hAnsi="FbShefa"/>
          <w:b/>
          <w:bCs/>
          <w:color w:val="3B2F2A" w:themeColor="text2" w:themeShade="80"/>
          <w:sz w:val="11"/>
          <w:rtl/>
        </w:rPr>
        <w:t>הַשּׂוֹכֵר אֶת הַחֲמוֹר לְהָבִיא עָלֶיהָ חִטִּים וְהֵבִיא עָלֶיהָ שְׂעֹרִים, חַיָּב</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תְּבוּאָה וְהֵבִיא עָלֶיהָ תֶבֶן, חַיָּב, מִפְּנֵי שֶׁהַנֶּפַח קָשֶׁה לַמַּשְּׂאוֹי</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לְהָבִיא לֶתֶךְ חִטִּים וְהֵבִיא לֶתֶךְ שְׂעֹרִים, פָּטוּר</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וְאִם הוֹסִיף עַל מַשָּׂאוֹ, חַיָּב</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וְכַמָּה יוֹסִיף עַל מַשָּׂאוֹ וִיהֵא חַיָּב</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סוּמְכוֹס אוֹמֵר מִשּׁוּם רַבִּי מֵאִיר, סְאָה לְגָמָל, שְׁלשָׁה קַבִּין לַחֲמוֹר: </w:t>
      </w:r>
    </w:p>
    <w:p w14:paraId="64913A0C" w14:textId="77777777" w:rsidR="00A404A4" w:rsidRPr="001B3037" w:rsidRDefault="00A404A4" w:rsidP="00AC25F9">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sz w:val="11"/>
          <w:rtl/>
        </w:rPr>
      </w:pPr>
    </w:p>
    <w:p w14:paraId="4E3198F0"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נפח</w:t>
      </w:r>
    </w:p>
    <w:p w14:paraId="73EF4704" w14:textId="77777777" w:rsidR="00FE38CA" w:rsidRDefault="00FE38CA" w:rsidP="00FE38CA">
      <w:pPr>
        <w:pStyle w:val="3"/>
        <w:rPr>
          <w:rtl/>
        </w:rPr>
      </w:pPr>
      <w:r>
        <w:rPr>
          <w:rFonts w:hint="cs"/>
          <w:rtl/>
        </w:rPr>
        <w:t>דעה א:</w:t>
      </w:r>
    </w:p>
    <w:p w14:paraId="6E27B29F" w14:textId="7D510B4C" w:rsidR="00FE38CA" w:rsidRDefault="00FE38CA"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קשה </w:t>
      </w:r>
      <w:r>
        <w:rPr>
          <w:rFonts w:ascii="FbShefa" w:hAnsi="FbShefa" w:hint="cs"/>
          <w:sz w:val="11"/>
          <w:rtl/>
        </w:rPr>
        <w:t>.</w:t>
      </w:r>
      <w:r w:rsidR="009C3CB4" w:rsidRPr="00270114">
        <w:rPr>
          <w:rFonts w:ascii="FbShefa" w:hAnsi="FbShefa"/>
          <w:sz w:val="11"/>
          <w:rtl/>
        </w:rPr>
        <w:t xml:space="preserve">כמשאוי </w:t>
      </w:r>
      <w:r>
        <w:rPr>
          <w:rFonts w:ascii="FbShefa" w:hAnsi="FbShefa" w:hint="cs"/>
          <w:sz w:val="11"/>
          <w:rtl/>
        </w:rPr>
        <w:t>.</w:t>
      </w:r>
    </w:p>
    <w:p w14:paraId="7EE269AC" w14:textId="00EEA895" w:rsidR="00FE38CA" w:rsidRDefault="00FE38CA" w:rsidP="009C3CB4">
      <w:pPr>
        <w:spacing w:line="240" w:lineRule="auto"/>
        <w:rPr>
          <w:rFonts w:ascii="FbShefa" w:hAnsi="FbShefa"/>
          <w:sz w:val="11"/>
          <w:rtl/>
        </w:rPr>
      </w:pPr>
      <w:r>
        <w:rPr>
          <w:rFonts w:ascii="FbShefa" w:hAnsi="FbShefa" w:hint="cs"/>
          <w:sz w:val="11"/>
          <w:rtl/>
        </w:rPr>
        <w:t>\</w:t>
      </w:r>
      <w:r w:rsidRPr="00270114">
        <w:rPr>
          <w:rFonts w:ascii="FbShefa" w:hAnsi="FbShefa"/>
          <w:sz w:val="11"/>
          <w:rtl/>
        </w:rPr>
        <w:t xml:space="preserve">נפחא </w:t>
      </w:r>
      <w:r>
        <w:rPr>
          <w:rFonts w:ascii="FbShefa" w:hAnsi="FbShefa" w:hint="cs"/>
          <w:sz w:val="11"/>
          <w:rtl/>
        </w:rPr>
        <w:t>.</w:t>
      </w:r>
      <w:r w:rsidRPr="00270114">
        <w:rPr>
          <w:rFonts w:ascii="FbShefa" w:hAnsi="FbShefa"/>
          <w:sz w:val="11"/>
          <w:rtl/>
        </w:rPr>
        <w:t>כי תקלא</w:t>
      </w:r>
      <w:r>
        <w:rPr>
          <w:rFonts w:ascii="FbShefa" w:hAnsi="FbShefa" w:hint="cs"/>
          <w:sz w:val="11"/>
          <w:rtl/>
        </w:rPr>
        <w:t>.</w:t>
      </w:r>
      <w:r w:rsidRPr="00270114">
        <w:rPr>
          <w:rFonts w:ascii="FbShefa" w:hAnsi="FbShefa"/>
          <w:sz w:val="11"/>
          <w:rtl/>
        </w:rPr>
        <w:t xml:space="preserve"> </w:t>
      </w:r>
      <w:r>
        <w:rPr>
          <w:rFonts w:ascii="FbShefa" w:hAnsi="FbShefa" w:hint="cs"/>
          <w:sz w:val="11"/>
          <w:rtl/>
        </w:rPr>
        <w:t>\</w:t>
      </w:r>
      <w:r w:rsidRPr="00270114">
        <w:rPr>
          <w:rFonts w:ascii="FbShefa" w:hAnsi="FbShefa"/>
          <w:sz w:val="11"/>
          <w:rtl/>
        </w:rPr>
        <w:t xml:space="preserve">ואי מוסיף שלשה קבין </w:t>
      </w:r>
      <w:r>
        <w:rPr>
          <w:rFonts w:ascii="FbShefa" w:hAnsi="FbShefa" w:hint="cs"/>
          <w:sz w:val="11"/>
          <w:rtl/>
        </w:rPr>
        <w:t>.</w:t>
      </w:r>
      <w:r w:rsidRPr="00270114">
        <w:rPr>
          <w:rFonts w:ascii="FbShefa" w:hAnsi="FbShefa"/>
          <w:sz w:val="11"/>
          <w:rtl/>
        </w:rPr>
        <w:t>חייב.</w:t>
      </w:r>
    </w:p>
    <w:p w14:paraId="6EBEE593" w14:textId="77777777" w:rsidR="00FE38CA" w:rsidRDefault="00FE38CA" w:rsidP="009C3CB4">
      <w:pPr>
        <w:spacing w:line="240" w:lineRule="auto"/>
        <w:rPr>
          <w:rFonts w:ascii="FbShefa" w:hAnsi="FbShefa"/>
          <w:b/>
          <w:bCs/>
          <w:color w:val="3B2F2A" w:themeColor="text2" w:themeShade="80"/>
          <w:sz w:val="11"/>
          <w:rtl/>
        </w:rPr>
      </w:pPr>
    </w:p>
    <w:p w14:paraId="7F0B402F" w14:textId="77777777" w:rsidR="00FE38CA" w:rsidRDefault="00FE38CA" w:rsidP="00FE38CA">
      <w:pPr>
        <w:pStyle w:val="3"/>
        <w:rPr>
          <w:rtl/>
        </w:rPr>
      </w:pPr>
      <w:r>
        <w:rPr>
          <w:rFonts w:hint="cs"/>
          <w:rtl/>
        </w:rPr>
        <w:t>דעה ב:</w:t>
      </w:r>
    </w:p>
    <w:p w14:paraId="5FC507E7" w14:textId="54F3AFD4" w:rsidR="009C3CB4" w:rsidRPr="00270114" w:rsidRDefault="00FE38CA" w:rsidP="009C3CB4">
      <w:pPr>
        <w:spacing w:line="240" w:lineRule="auto"/>
        <w:rPr>
          <w:rFonts w:ascii="FbShefa" w:hAnsi="FbShefa"/>
          <w:sz w:val="11"/>
          <w:rtl/>
        </w:rPr>
      </w:pPr>
      <w:r>
        <w:rPr>
          <w:rFonts w:ascii="FbShefa" w:hAnsi="FbShefa" w:hint="cs"/>
          <w:sz w:val="11"/>
          <w:rtl/>
        </w:rPr>
        <w:t>\קשה .</w:t>
      </w:r>
      <w:r w:rsidR="009C3CB4" w:rsidRPr="00270114">
        <w:rPr>
          <w:rFonts w:ascii="FbShefa" w:hAnsi="FbShefa"/>
          <w:sz w:val="11"/>
          <w:rtl/>
        </w:rPr>
        <w:t>למשאוי</w:t>
      </w:r>
      <w:r w:rsidR="00980F5A" w:rsidRPr="00270114">
        <w:rPr>
          <w:rFonts w:ascii="FbShefa" w:hAnsi="FbShefa"/>
          <w:sz w:val="11"/>
          <w:rtl/>
        </w:rPr>
        <w:t>.</w:t>
      </w:r>
    </w:p>
    <w:p w14:paraId="57ED7D78" w14:textId="51F28E84" w:rsidR="00433741" w:rsidRPr="00270114" w:rsidRDefault="00FE38CA"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270114">
        <w:rPr>
          <w:rFonts w:ascii="FbShefa" w:hAnsi="FbShefa"/>
          <w:sz w:val="11"/>
          <w:rtl/>
        </w:rPr>
        <w:t>תקלא כי תקלא</w:t>
      </w:r>
      <w:r>
        <w:rPr>
          <w:rFonts w:ascii="FbShefa" w:hAnsi="FbShefa" w:hint="cs"/>
          <w:sz w:val="11"/>
          <w:rtl/>
        </w:rPr>
        <w:t>.</w:t>
      </w:r>
      <w:r w:rsidR="009C3CB4" w:rsidRPr="00270114">
        <w:rPr>
          <w:rFonts w:ascii="FbShefa" w:hAnsi="FbShefa"/>
          <w:sz w:val="11"/>
          <w:rtl/>
        </w:rPr>
        <w:t xml:space="preserve"> ונפחא הוי תוספת</w:t>
      </w:r>
      <w:r w:rsidR="00980F5A" w:rsidRPr="00270114">
        <w:rPr>
          <w:rFonts w:ascii="FbShefa" w:hAnsi="FbShefa"/>
          <w:sz w:val="11"/>
          <w:rtl/>
        </w:rPr>
        <w:t>.</w:t>
      </w:r>
    </w:p>
    <w:p w14:paraId="37602DB2" w14:textId="7E2476C6" w:rsidR="009C3CB4" w:rsidRPr="00270114" w:rsidRDefault="009C3CB4" w:rsidP="009C3CB4">
      <w:pPr>
        <w:spacing w:line="240" w:lineRule="auto"/>
        <w:rPr>
          <w:rFonts w:ascii="FbShefa" w:hAnsi="FbShefa"/>
          <w:sz w:val="11"/>
          <w:rtl/>
        </w:rPr>
      </w:pPr>
    </w:p>
    <w:p w14:paraId="2DEAAD9D" w14:textId="6AA531F8" w:rsidR="00FE38CA" w:rsidRDefault="00FE38CA" w:rsidP="00FE38CA">
      <w:pPr>
        <w:pStyle w:val="3"/>
        <w:rPr>
          <w:rtl/>
        </w:rPr>
      </w:pPr>
      <w:r>
        <w:rPr>
          <w:rFonts w:hint="cs"/>
          <w:rtl/>
        </w:rPr>
        <w:t>ת"ש:</w:t>
      </w:r>
    </w:p>
    <w:p w14:paraId="49446532" w14:textId="77777777" w:rsidR="00A7375D" w:rsidRDefault="00A7375D"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270114">
        <w:rPr>
          <w:rFonts w:ascii="FbShefa" w:hAnsi="FbShefa"/>
          <w:sz w:val="11"/>
          <w:rtl/>
        </w:rPr>
        <w:t xml:space="preserve">להביא לתך חטין </w:t>
      </w:r>
      <w:r>
        <w:rPr>
          <w:rFonts w:ascii="FbShefa" w:hAnsi="FbShefa" w:hint="cs"/>
          <w:sz w:val="11"/>
          <w:rtl/>
        </w:rPr>
        <w:t>.</w:t>
      </w:r>
      <w:r w:rsidR="009C3CB4" w:rsidRPr="00270114">
        <w:rPr>
          <w:rFonts w:ascii="FbShefa" w:hAnsi="FbShefa"/>
          <w:sz w:val="11"/>
          <w:rtl/>
        </w:rPr>
        <w:t>והביא לתך שעורין</w:t>
      </w:r>
      <w:r>
        <w:rPr>
          <w:rFonts w:ascii="FbShefa" w:hAnsi="FbShefa" w:hint="cs"/>
          <w:sz w:val="11"/>
          <w:rtl/>
        </w:rPr>
        <w:t>,</w:t>
      </w:r>
      <w:r w:rsidR="009C3CB4" w:rsidRPr="00270114">
        <w:rPr>
          <w:rFonts w:ascii="FbShefa" w:hAnsi="FbShefa"/>
          <w:sz w:val="11"/>
          <w:rtl/>
        </w:rPr>
        <w:t xml:space="preserve"> פטור</w:t>
      </w:r>
      <w:r>
        <w:rPr>
          <w:rFonts w:ascii="FbShefa" w:hAnsi="FbShefa" w:hint="cs"/>
          <w:sz w:val="11"/>
          <w:rtl/>
        </w:rPr>
        <w:t>.</w:t>
      </w:r>
    </w:p>
    <w:p w14:paraId="2B38F3CA" w14:textId="39018811" w:rsidR="00433741" w:rsidRPr="00270114" w:rsidRDefault="00A7375D"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ואם הוסיף על משאו </w:t>
      </w:r>
      <w:r>
        <w:rPr>
          <w:rFonts w:ascii="FbShefa" w:hAnsi="FbShefa" w:hint="cs"/>
          <w:sz w:val="11"/>
          <w:rtl/>
        </w:rPr>
        <w:t>.</w:t>
      </w:r>
      <w:r w:rsidR="009C3CB4" w:rsidRPr="00270114">
        <w:rPr>
          <w:rFonts w:ascii="FbShefa" w:hAnsi="FbShefa"/>
          <w:sz w:val="11"/>
          <w:rtl/>
        </w:rPr>
        <w:t xml:space="preserve"> חייב</w:t>
      </w:r>
      <w:r w:rsidR="00980F5A" w:rsidRPr="00270114">
        <w:rPr>
          <w:rFonts w:ascii="FbShefa" w:hAnsi="FbShefa"/>
          <w:sz w:val="11"/>
          <w:rtl/>
        </w:rPr>
        <w:t>.</w:t>
      </w:r>
    </w:p>
    <w:p w14:paraId="1459C1A5" w14:textId="77777777" w:rsidR="00A7375D" w:rsidRDefault="009C3CB4" w:rsidP="009C3CB4">
      <w:pPr>
        <w:spacing w:line="240" w:lineRule="auto"/>
        <w:rPr>
          <w:rFonts w:ascii="FbShefa" w:hAnsi="FbShefa"/>
          <w:b/>
          <w:bCs/>
          <w:color w:val="3B2F2A" w:themeColor="text2" w:themeShade="80"/>
          <w:sz w:val="11"/>
          <w:rtl/>
        </w:rPr>
      </w:pPr>
      <w:r w:rsidRPr="001B3037">
        <w:rPr>
          <w:rFonts w:ascii="FbShefa" w:hAnsi="FbShefa"/>
          <w:b/>
          <w:bCs/>
          <w:color w:val="3B2F2A" w:themeColor="text2" w:themeShade="80"/>
          <w:sz w:val="11"/>
          <w:rtl/>
        </w:rPr>
        <w:t>ס"ד</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שלשת קבין</w:t>
      </w:r>
      <w:r w:rsidR="00980F5A" w:rsidRPr="00270114">
        <w:rPr>
          <w:rFonts w:ascii="FbShefa" w:hAnsi="FbShefa"/>
          <w:sz w:val="11"/>
          <w:rtl/>
        </w:rPr>
        <w:t>.</w:t>
      </w:r>
      <w:r w:rsidRPr="001B3037">
        <w:rPr>
          <w:rFonts w:ascii="FbShefa" w:hAnsi="FbShefa"/>
          <w:b/>
          <w:bCs/>
          <w:color w:val="3B2F2A" w:themeColor="text2" w:themeShade="80"/>
          <w:sz w:val="11"/>
          <w:rtl/>
        </w:rPr>
        <w:t xml:space="preserve"> </w:t>
      </w:r>
    </w:p>
    <w:p w14:paraId="4839BE7D" w14:textId="77777777" w:rsidR="00A7375D" w:rsidRDefault="009C3CB4" w:rsidP="009C3CB4">
      <w:pPr>
        <w:spacing w:line="240" w:lineRule="auto"/>
        <w:rPr>
          <w:rFonts w:ascii="FbShefa" w:hAnsi="FbShefa"/>
          <w:b/>
          <w:bCs/>
          <w:color w:val="3B2F2A" w:themeColor="text2" w:themeShade="80"/>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סאה</w:t>
      </w:r>
      <w:r w:rsidR="00980F5A" w:rsidRPr="00270114">
        <w:rPr>
          <w:rFonts w:ascii="FbShefa" w:hAnsi="FbShefa"/>
          <w:sz w:val="11"/>
          <w:rtl/>
        </w:rPr>
        <w:t>.</w:t>
      </w:r>
      <w:r w:rsidRPr="00270114">
        <w:rPr>
          <w:rFonts w:ascii="FbShefa" w:hAnsi="FbShefa"/>
          <w:sz w:val="11"/>
          <w:rtl/>
        </w:rPr>
        <w:t xml:space="preserve"> </w:t>
      </w:r>
    </w:p>
    <w:p w14:paraId="372D3274" w14:textId="77777777" w:rsidR="00A7375D" w:rsidRDefault="009C3CB4" w:rsidP="009C3CB4">
      <w:pPr>
        <w:spacing w:line="240" w:lineRule="auto"/>
        <w:rPr>
          <w:rFonts w:ascii="FbShefa" w:hAnsi="FbShefa"/>
          <w:b/>
          <w:bCs/>
          <w:color w:val="3B2F2A" w:themeColor="text2" w:themeShade="80"/>
          <w:sz w:val="11"/>
          <w:rtl/>
        </w:rPr>
      </w:pPr>
      <w:r w:rsidRPr="001B3037">
        <w:rPr>
          <w:rFonts w:ascii="FbShefa" w:hAnsi="FbShefa"/>
          <w:b/>
          <w:bCs/>
          <w:color w:val="3B2F2A" w:themeColor="text2" w:themeShade="80"/>
          <w:sz w:val="11"/>
          <w:rtl/>
        </w:rPr>
        <w:t>ש</w:t>
      </w:r>
      <w:r w:rsidR="00A7375D">
        <w:rPr>
          <w:rFonts w:ascii="FbShefa" w:hAnsi="FbShefa" w:hint="cs"/>
          <w:b/>
          <w:bCs/>
          <w:color w:val="3B2F2A" w:themeColor="text2" w:themeShade="80"/>
          <w:sz w:val="11"/>
          <w:rtl/>
        </w:rPr>
        <w:t>אל</w:t>
      </w:r>
      <w:r w:rsidRPr="001B3037">
        <w:rPr>
          <w:rFonts w:ascii="FbShefa" w:hAnsi="FbShefa"/>
          <w:b/>
          <w:bCs/>
          <w:color w:val="3B2F2A" w:themeColor="text2" w:themeShade="80"/>
          <w:sz w:val="11"/>
          <w:rtl/>
        </w:rPr>
        <w:t>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והא עלה קתני</w:t>
      </w:r>
      <w:r w:rsidR="00A7375D">
        <w:rPr>
          <w:rFonts w:ascii="FbShefa" w:hAnsi="FbShefa" w:hint="cs"/>
          <w:sz w:val="11"/>
          <w:rtl/>
        </w:rPr>
        <w:t>,</w:t>
      </w:r>
      <w:r w:rsidRPr="00270114">
        <w:rPr>
          <w:rFonts w:ascii="FbShefa" w:hAnsi="FbShefa"/>
          <w:sz w:val="11"/>
          <w:rtl/>
        </w:rPr>
        <w:t xml:space="preserve"> וכמה יוסיף על משאו ויהא חייב וכו'</w:t>
      </w:r>
      <w:r w:rsidR="00980F5A" w:rsidRPr="00270114">
        <w:rPr>
          <w:rFonts w:ascii="FbShefa" w:hAnsi="FbShefa"/>
          <w:sz w:val="11"/>
          <w:rtl/>
        </w:rPr>
        <w:t>.</w:t>
      </w:r>
      <w:r w:rsidRPr="001B3037">
        <w:rPr>
          <w:rFonts w:ascii="FbShefa" w:hAnsi="FbShefa"/>
          <w:b/>
          <w:bCs/>
          <w:color w:val="3B2F2A" w:themeColor="text2" w:themeShade="80"/>
          <w:sz w:val="11"/>
          <w:rtl/>
        </w:rPr>
        <w:t xml:space="preserve"> </w:t>
      </w:r>
    </w:p>
    <w:p w14:paraId="652A88E3" w14:textId="79B77985" w:rsidR="009C3CB4" w:rsidRPr="00270114" w:rsidRDefault="00A7375D" w:rsidP="009C3CB4">
      <w:pPr>
        <w:spacing w:line="240" w:lineRule="auto"/>
        <w:rPr>
          <w:rFonts w:ascii="FbShefa" w:hAnsi="FbShefa"/>
          <w:sz w:val="11"/>
          <w:rtl/>
        </w:rPr>
      </w:pPr>
      <w:r>
        <w:rPr>
          <w:rFonts w:ascii="FbShefa" w:hAnsi="FbShefa" w:hint="cs"/>
          <w:b/>
          <w:bCs/>
          <w:color w:val="3B2F2A" w:themeColor="text2" w:themeShade="80"/>
          <w:sz w:val="11"/>
          <w:rtl/>
        </w:rPr>
        <w:t>תשובה</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הכי קאמר</w:t>
      </w:r>
      <w:r>
        <w:rPr>
          <w:rFonts w:ascii="FbShefa" w:hAnsi="FbShefa" w:hint="cs"/>
          <w:sz w:val="11"/>
          <w:rtl/>
        </w:rPr>
        <w:t>,</w:t>
      </w:r>
      <w:r w:rsidR="009C3CB4" w:rsidRPr="00270114">
        <w:rPr>
          <w:rFonts w:ascii="FbShefa" w:hAnsi="FbShefa"/>
          <w:sz w:val="11"/>
          <w:rtl/>
        </w:rPr>
        <w:t xml:space="preserve"> היכא דלא שני וכו'</w:t>
      </w:r>
      <w:r w:rsidR="00980F5A" w:rsidRPr="00270114">
        <w:rPr>
          <w:rFonts w:ascii="FbShefa" w:hAnsi="FbShefa"/>
          <w:sz w:val="11"/>
          <w:rtl/>
        </w:rPr>
        <w:t>.</w:t>
      </w:r>
    </w:p>
    <w:p w14:paraId="2BD257B0" w14:textId="281E540D" w:rsidR="009C3CB4" w:rsidRPr="00270114" w:rsidRDefault="009C3CB4" w:rsidP="00794C1A">
      <w:pPr>
        <w:pStyle w:val="1"/>
        <w:rPr>
          <w:rFonts w:ascii="FbShefa" w:hAnsi="FbShefa"/>
          <w:rtl/>
        </w:rPr>
      </w:pPr>
      <w:r w:rsidRPr="00270114">
        <w:rPr>
          <w:rFonts w:ascii="FbShefa" w:hAnsi="FbShefa"/>
          <w:sz w:val="11"/>
          <w:rtl/>
        </w:rPr>
        <w:t>פ</w:t>
      </w:r>
      <w:r w:rsidR="00B36BF2" w:rsidRPr="00270114">
        <w:rPr>
          <w:rFonts w:ascii="FbShefa" w:hAnsi="FbShefa"/>
          <w:sz w:val="11"/>
          <w:rtl/>
        </w:rPr>
        <w:t>, ב</w:t>
      </w:r>
    </w:p>
    <w:p w14:paraId="07430FA5" w14:textId="77777777" w:rsidR="00A7375D" w:rsidRDefault="009C3CB4" w:rsidP="00A7375D">
      <w:pPr>
        <w:pStyle w:val="3"/>
        <w:rPr>
          <w:rtl/>
        </w:rPr>
      </w:pPr>
      <w:r w:rsidRPr="001B3037">
        <w:rPr>
          <w:rtl/>
        </w:rPr>
        <w:t>ת"ש</w:t>
      </w:r>
      <w:r w:rsidR="00A7375D">
        <w:rPr>
          <w:rFonts w:hint="cs"/>
          <w:rtl/>
        </w:rPr>
        <w:t>:</w:t>
      </w:r>
    </w:p>
    <w:p w14:paraId="0838E51C" w14:textId="77777777" w:rsidR="00A7375D" w:rsidRDefault="00A7375D" w:rsidP="009C3CB4">
      <w:pPr>
        <w:spacing w:line="240" w:lineRule="auto"/>
        <w:rPr>
          <w:rFonts w:ascii="FbShefa" w:hAnsi="FbShefa"/>
          <w:b/>
          <w:bCs/>
          <w:color w:val="3B2F2A" w:themeColor="text2" w:themeShade="80"/>
          <w:sz w:val="11"/>
          <w:rtl/>
        </w:rPr>
      </w:pPr>
      <w:r>
        <w:rPr>
          <w:rFonts w:ascii="FbShefa" w:hAnsi="FbShefa" w:hint="cs"/>
          <w:b/>
          <w:bCs/>
          <w:color w:val="3B2F2A" w:themeColor="text2" w:themeShade="80"/>
          <w:sz w:val="11"/>
          <w:rtl/>
        </w:rPr>
        <w:t>\</w:t>
      </w:r>
      <w:r w:rsidR="009C3CB4" w:rsidRPr="00270114">
        <w:rPr>
          <w:rFonts w:ascii="FbShefa" w:hAnsi="FbShefa"/>
          <w:sz w:val="11"/>
          <w:rtl/>
        </w:rPr>
        <w:t xml:space="preserve">להביא לתך חטין </w:t>
      </w:r>
      <w:r>
        <w:rPr>
          <w:rFonts w:ascii="FbShefa" w:hAnsi="FbShefa" w:hint="cs"/>
          <w:sz w:val="11"/>
          <w:rtl/>
        </w:rPr>
        <w:t>.</w:t>
      </w:r>
      <w:r w:rsidR="009C3CB4" w:rsidRPr="00270114">
        <w:rPr>
          <w:rFonts w:ascii="FbShefa" w:hAnsi="FbShefa"/>
          <w:sz w:val="11"/>
          <w:rtl/>
        </w:rPr>
        <w:t xml:space="preserve">והביא שש עשרה שעורים </w:t>
      </w:r>
      <w:r>
        <w:rPr>
          <w:rFonts w:ascii="FbShefa" w:hAnsi="FbShefa" w:hint="cs"/>
          <w:sz w:val="11"/>
          <w:rtl/>
        </w:rPr>
        <w:t>,</w:t>
      </w:r>
      <w:r w:rsidR="009C3CB4" w:rsidRPr="00270114">
        <w:rPr>
          <w:rFonts w:ascii="FbShefa" w:hAnsi="FbShefa"/>
          <w:sz w:val="11"/>
          <w:rtl/>
        </w:rPr>
        <w:t>חייב</w:t>
      </w:r>
      <w:r w:rsidR="00980F5A" w:rsidRPr="00270114">
        <w:rPr>
          <w:rFonts w:ascii="FbShefa" w:hAnsi="FbShefa"/>
          <w:sz w:val="11"/>
          <w:rtl/>
        </w:rPr>
        <w:t>.</w:t>
      </w:r>
      <w:r w:rsidR="009C3CB4" w:rsidRPr="001B3037">
        <w:rPr>
          <w:rFonts w:ascii="FbShefa" w:hAnsi="FbShefa"/>
          <w:b/>
          <w:bCs/>
          <w:color w:val="3B2F2A" w:themeColor="text2" w:themeShade="80"/>
          <w:sz w:val="11"/>
          <w:rtl/>
        </w:rPr>
        <w:t xml:space="preserve"> </w:t>
      </w:r>
    </w:p>
    <w:p w14:paraId="44A47D39" w14:textId="77777777" w:rsidR="00A7375D"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ש"מ</w:t>
      </w:r>
      <w:r w:rsidR="00980F5A" w:rsidRPr="001B3037">
        <w:rPr>
          <w:rFonts w:ascii="FbShefa" w:hAnsi="FbShefa"/>
          <w:b/>
          <w:bCs/>
          <w:color w:val="3B2F2A" w:themeColor="text2" w:themeShade="80"/>
          <w:sz w:val="11"/>
          <w:rtl/>
        </w:rPr>
        <w:t>.</w:t>
      </w:r>
      <w:r w:rsidRPr="00270114">
        <w:rPr>
          <w:rFonts w:ascii="FbShefa" w:hAnsi="FbShefa"/>
          <w:sz w:val="11"/>
          <w:rtl/>
        </w:rPr>
        <w:t xml:space="preserve"> הא שלשת קבין פטור</w:t>
      </w:r>
      <w:r w:rsidR="00980F5A" w:rsidRPr="00270114">
        <w:rPr>
          <w:rFonts w:ascii="FbShefa" w:hAnsi="FbShefa"/>
          <w:sz w:val="11"/>
          <w:rtl/>
        </w:rPr>
        <w:t>.</w:t>
      </w:r>
      <w:r w:rsidRPr="00270114">
        <w:rPr>
          <w:rFonts w:ascii="FbShefa" w:hAnsi="FbShefa"/>
          <w:sz w:val="11"/>
          <w:rtl/>
        </w:rPr>
        <w:t xml:space="preserve"> </w:t>
      </w:r>
    </w:p>
    <w:p w14:paraId="27803581" w14:textId="7564DD5A"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במחיקתא</w:t>
      </w:r>
      <w:r w:rsidR="00980F5A" w:rsidRPr="00270114">
        <w:rPr>
          <w:rFonts w:ascii="FbShefa" w:hAnsi="FbShefa"/>
          <w:sz w:val="11"/>
          <w:rtl/>
        </w:rPr>
        <w:t>.</w:t>
      </w:r>
    </w:p>
    <w:p w14:paraId="65D74CBF" w14:textId="42ED5FC7" w:rsidR="009C3CB4" w:rsidRPr="00270114" w:rsidRDefault="009C3CB4" w:rsidP="009C3CB4">
      <w:pPr>
        <w:spacing w:line="240" w:lineRule="auto"/>
        <w:rPr>
          <w:rFonts w:ascii="FbShefa" w:hAnsi="FbShefa"/>
          <w:sz w:val="11"/>
          <w:rtl/>
        </w:rPr>
      </w:pPr>
    </w:p>
    <w:p w14:paraId="0FA83A2B"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השיעור</w:t>
      </w:r>
    </w:p>
    <w:p w14:paraId="693792CC" w14:textId="77777777" w:rsidR="00A7375D"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קב</w:t>
      </w:r>
      <w:r w:rsidR="00980F5A" w:rsidRPr="001B3037">
        <w:rPr>
          <w:rFonts w:ascii="FbShefa" w:hAnsi="FbShefa"/>
          <w:b/>
          <w:bCs/>
          <w:color w:val="3B2F2A" w:themeColor="text2" w:themeShade="80"/>
          <w:sz w:val="11"/>
          <w:rtl/>
        </w:rPr>
        <w:t>.</w:t>
      </w:r>
      <w:r w:rsidRPr="00270114">
        <w:rPr>
          <w:rFonts w:ascii="FbShefa" w:hAnsi="FbShefa"/>
          <w:sz w:val="11"/>
          <w:rtl/>
        </w:rPr>
        <w:t xml:space="preserve"> לכתף</w:t>
      </w:r>
      <w:r w:rsidR="00980F5A" w:rsidRPr="00270114">
        <w:rPr>
          <w:rFonts w:ascii="FbShefa" w:hAnsi="FbShefa"/>
          <w:sz w:val="11"/>
          <w:rtl/>
        </w:rPr>
        <w:t>.</w:t>
      </w:r>
      <w:r w:rsidRPr="00270114">
        <w:rPr>
          <w:rFonts w:ascii="FbShefa" w:hAnsi="FbShefa"/>
          <w:sz w:val="11"/>
          <w:rtl/>
        </w:rPr>
        <w:t xml:space="preserve"> </w:t>
      </w:r>
    </w:p>
    <w:p w14:paraId="02AB5EBF" w14:textId="77777777" w:rsidR="00A7375D"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אדריב</w:t>
      </w:r>
      <w:r w:rsidR="00980F5A" w:rsidRPr="001B3037">
        <w:rPr>
          <w:rFonts w:ascii="FbShefa" w:hAnsi="FbShefa"/>
          <w:b/>
          <w:bCs/>
          <w:color w:val="3B2F2A" w:themeColor="text2" w:themeShade="80"/>
          <w:sz w:val="11"/>
          <w:rtl/>
        </w:rPr>
        <w:t>.</w:t>
      </w:r>
      <w:r w:rsidRPr="00270114">
        <w:rPr>
          <w:rFonts w:ascii="FbShefa" w:hAnsi="FbShefa"/>
          <w:sz w:val="11"/>
          <w:rtl/>
        </w:rPr>
        <w:t xml:space="preserve"> לעריבה</w:t>
      </w:r>
      <w:r w:rsidR="00980F5A" w:rsidRPr="00270114">
        <w:rPr>
          <w:rFonts w:ascii="FbShefa" w:hAnsi="FbShefa"/>
          <w:sz w:val="11"/>
          <w:rtl/>
        </w:rPr>
        <w:t>.</w:t>
      </w:r>
      <w:r w:rsidRPr="00270114">
        <w:rPr>
          <w:rFonts w:ascii="FbShefa" w:hAnsi="FbShefa"/>
          <w:sz w:val="11"/>
          <w:rtl/>
        </w:rPr>
        <w:t xml:space="preserve"> </w:t>
      </w:r>
    </w:p>
    <w:p w14:paraId="5C2412E1" w14:textId="77777777" w:rsidR="00A7375D"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כור</w:t>
      </w:r>
      <w:r w:rsidR="00980F5A" w:rsidRPr="00270114">
        <w:rPr>
          <w:rFonts w:ascii="FbShefa" w:hAnsi="FbShefa"/>
          <w:sz w:val="11"/>
          <w:rtl/>
        </w:rPr>
        <w:t>.</w:t>
      </w:r>
      <w:r w:rsidRPr="00270114">
        <w:rPr>
          <w:rFonts w:ascii="FbShefa" w:hAnsi="FbShefa"/>
          <w:sz w:val="11"/>
          <w:rtl/>
        </w:rPr>
        <w:t xml:space="preserve"> לספינה</w:t>
      </w:r>
      <w:r w:rsidR="00980F5A" w:rsidRPr="00270114">
        <w:rPr>
          <w:rFonts w:ascii="FbShefa" w:hAnsi="FbShefa"/>
          <w:sz w:val="11"/>
          <w:rtl/>
        </w:rPr>
        <w:t>.</w:t>
      </w:r>
      <w:r w:rsidRPr="00270114">
        <w:rPr>
          <w:rFonts w:ascii="FbShefa" w:hAnsi="FbShefa"/>
          <w:sz w:val="11"/>
          <w:rtl/>
        </w:rPr>
        <w:t xml:space="preserve"> </w:t>
      </w:r>
    </w:p>
    <w:p w14:paraId="6E04D146" w14:textId="035E8514"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שלשת כורים</w:t>
      </w:r>
      <w:r w:rsidR="00980F5A" w:rsidRPr="00270114">
        <w:rPr>
          <w:rFonts w:ascii="FbShefa" w:hAnsi="FbShefa"/>
          <w:sz w:val="11"/>
          <w:rtl/>
        </w:rPr>
        <w:t>.</w:t>
      </w:r>
      <w:r w:rsidRPr="00270114">
        <w:rPr>
          <w:rFonts w:ascii="FbShefa" w:hAnsi="FbShefa"/>
          <w:sz w:val="11"/>
          <w:rtl/>
        </w:rPr>
        <w:t xml:space="preserve"> לבורני גדולה</w:t>
      </w:r>
      <w:r w:rsidR="00980F5A" w:rsidRPr="00270114">
        <w:rPr>
          <w:rFonts w:ascii="FbShefa" w:hAnsi="FbShefa"/>
          <w:sz w:val="11"/>
          <w:rtl/>
        </w:rPr>
        <w:t>.</w:t>
      </w:r>
    </w:p>
    <w:p w14:paraId="4CA26D41" w14:textId="77777777" w:rsidR="00A7375D" w:rsidRDefault="00A7375D" w:rsidP="009C3CB4">
      <w:pPr>
        <w:spacing w:line="240" w:lineRule="auto"/>
        <w:rPr>
          <w:rFonts w:ascii="FbShefa" w:hAnsi="FbShefa"/>
          <w:b/>
          <w:bCs/>
          <w:color w:val="3B2F2A" w:themeColor="text2" w:themeShade="80"/>
          <w:sz w:val="11"/>
          <w:rtl/>
        </w:rPr>
      </w:pPr>
    </w:p>
    <w:p w14:paraId="33ACBB9C" w14:textId="77777777" w:rsidR="00A7375D"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שמע מינה</w:t>
      </w:r>
      <w:r w:rsidR="00980F5A" w:rsidRPr="001B3037">
        <w:rPr>
          <w:rFonts w:ascii="FbShefa" w:hAnsi="FbShefa"/>
          <w:b/>
          <w:bCs/>
          <w:color w:val="3B2F2A" w:themeColor="text2" w:themeShade="80"/>
          <w:sz w:val="11"/>
          <w:rtl/>
        </w:rPr>
        <w:t>.</w:t>
      </w:r>
      <w:r w:rsidRPr="00270114">
        <w:rPr>
          <w:rFonts w:ascii="FbShefa" w:hAnsi="FbShefa"/>
          <w:sz w:val="11"/>
          <w:rtl/>
        </w:rPr>
        <w:t xml:space="preserve"> סתם ספינות בת תלתין כורין</w:t>
      </w:r>
      <w:r w:rsidR="00980F5A" w:rsidRPr="00270114">
        <w:rPr>
          <w:rFonts w:ascii="FbShefa" w:hAnsi="FbShefa"/>
          <w:sz w:val="11"/>
          <w:rtl/>
        </w:rPr>
        <w:t>.</w:t>
      </w:r>
      <w:r w:rsidRPr="00270114">
        <w:rPr>
          <w:rFonts w:ascii="FbShefa" w:hAnsi="FbShefa"/>
          <w:sz w:val="11"/>
          <w:rtl/>
        </w:rPr>
        <w:t xml:space="preserve"> </w:t>
      </w:r>
    </w:p>
    <w:p w14:paraId="4B9EB9A3" w14:textId="7943E9A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נפקא מינה</w:t>
      </w:r>
      <w:r w:rsidR="00A7375D">
        <w:rPr>
          <w:rFonts w:ascii="FbShefa" w:hAnsi="FbShefa" w:hint="cs"/>
          <w:b/>
          <w:bCs/>
          <w:color w:val="3B2F2A" w:themeColor="text2" w:themeShade="80"/>
          <w:sz w:val="11"/>
          <w:rtl/>
        </w:rPr>
        <w:t>.</w:t>
      </w:r>
      <w:r w:rsidRPr="00270114">
        <w:rPr>
          <w:rFonts w:ascii="FbShefa" w:hAnsi="FbShefa"/>
          <w:sz w:val="11"/>
          <w:rtl/>
        </w:rPr>
        <w:t xml:space="preserve"> למקח וממכר</w:t>
      </w:r>
      <w:r w:rsidR="00980F5A" w:rsidRPr="00270114">
        <w:rPr>
          <w:rFonts w:ascii="FbShefa" w:hAnsi="FbShefa"/>
          <w:sz w:val="11"/>
          <w:rtl/>
        </w:rPr>
        <w:t>.</w:t>
      </w:r>
    </w:p>
    <w:p w14:paraId="05CF69B3" w14:textId="49DD58A6" w:rsidR="009C3CB4" w:rsidRPr="00270114" w:rsidRDefault="009C3CB4" w:rsidP="009C3CB4">
      <w:pPr>
        <w:spacing w:line="240" w:lineRule="auto"/>
        <w:rPr>
          <w:rFonts w:ascii="FbShefa" w:hAnsi="FbShefa"/>
          <w:sz w:val="11"/>
          <w:rtl/>
        </w:rPr>
      </w:pPr>
    </w:p>
    <w:p w14:paraId="0116B9F8"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לכתף</w:t>
      </w:r>
    </w:p>
    <w:p w14:paraId="5FE90C93" w14:textId="05F20286"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w:t>
      </w:r>
      <w:r w:rsidR="00A7375D">
        <w:rPr>
          <w:rFonts w:ascii="FbShefa" w:hAnsi="FbShefa" w:hint="cs"/>
          <w:b/>
          <w:bCs/>
          <w:color w:val="3B2F2A" w:themeColor="text2" w:themeShade="80"/>
          <w:sz w:val="11"/>
          <w:rtl/>
        </w:rPr>
        <w:t>אל</w:t>
      </w:r>
      <w:r w:rsidRPr="001B3037">
        <w:rPr>
          <w:rFonts w:ascii="FbShefa" w:hAnsi="FbShefa"/>
          <w:b/>
          <w:bCs/>
          <w:color w:val="3B2F2A" w:themeColor="text2" w:themeShade="80"/>
          <w:sz w:val="11"/>
          <w:rtl/>
        </w:rPr>
        <w:t>ה</w:t>
      </w:r>
      <w:r w:rsidR="00980F5A" w:rsidRPr="001B3037">
        <w:rPr>
          <w:rFonts w:ascii="FbShefa" w:hAnsi="FbShefa"/>
          <w:b/>
          <w:bCs/>
          <w:color w:val="3B2F2A" w:themeColor="text2" w:themeShade="80"/>
          <w:sz w:val="11"/>
          <w:rtl/>
        </w:rPr>
        <w:t>.</w:t>
      </w:r>
      <w:r w:rsidRPr="00270114">
        <w:rPr>
          <w:rFonts w:ascii="FbShefa" w:hAnsi="FbShefa"/>
          <w:sz w:val="11"/>
          <w:rtl/>
        </w:rPr>
        <w:t xml:space="preserve"> אם איתא דלא מצי ביה - בר דעת הוא, לשדיה</w:t>
      </w:r>
      <w:r w:rsidR="00980F5A" w:rsidRPr="00270114">
        <w:rPr>
          <w:rFonts w:ascii="FbShefa" w:hAnsi="FbShefa"/>
          <w:sz w:val="11"/>
          <w:rtl/>
        </w:rPr>
        <w:t>.</w:t>
      </w:r>
    </w:p>
    <w:p w14:paraId="151019FE" w14:textId="5F90615D" w:rsidR="00433741" w:rsidRPr="00270114" w:rsidRDefault="00A7375D" w:rsidP="009C3CB4">
      <w:pPr>
        <w:spacing w:line="240" w:lineRule="auto"/>
        <w:rPr>
          <w:rFonts w:ascii="FbShefa" w:hAnsi="FbShefa"/>
          <w:sz w:val="11"/>
          <w:rtl/>
        </w:rPr>
      </w:pPr>
      <w:r>
        <w:rPr>
          <w:rFonts w:ascii="FbShefa" w:hAnsi="FbShefa" w:hint="cs"/>
          <w:b/>
          <w:bCs/>
          <w:color w:val="3B2F2A" w:themeColor="text2" w:themeShade="80"/>
          <w:sz w:val="11"/>
          <w:rtl/>
        </w:rPr>
        <w:t>תשובה א.</w:t>
      </w:r>
      <w:r w:rsidR="009C3CB4" w:rsidRPr="00270114">
        <w:rPr>
          <w:rFonts w:ascii="FbShefa" w:hAnsi="FbShefa"/>
          <w:sz w:val="11"/>
          <w:rtl/>
        </w:rPr>
        <w:t xml:space="preserve"> בשחבטו לאלתר</w:t>
      </w:r>
      <w:r w:rsidR="00980F5A" w:rsidRPr="00270114">
        <w:rPr>
          <w:rFonts w:ascii="FbShefa" w:hAnsi="FbShefa"/>
          <w:sz w:val="11"/>
          <w:rtl/>
        </w:rPr>
        <w:t>.</w:t>
      </w:r>
    </w:p>
    <w:p w14:paraId="1C84C2CF" w14:textId="15A1FC29" w:rsidR="00433741" w:rsidRPr="00270114" w:rsidRDefault="00A7375D" w:rsidP="009C3CB4">
      <w:pPr>
        <w:spacing w:line="240" w:lineRule="auto"/>
        <w:rPr>
          <w:rFonts w:ascii="FbShefa" w:hAnsi="FbShefa"/>
          <w:sz w:val="11"/>
          <w:rtl/>
        </w:rPr>
      </w:pPr>
      <w:r>
        <w:rPr>
          <w:rFonts w:ascii="FbShefa" w:hAnsi="FbShefa" w:hint="cs"/>
          <w:b/>
          <w:bCs/>
          <w:color w:val="3B2F2A" w:themeColor="text2" w:themeShade="80"/>
          <w:sz w:val="11"/>
          <w:rtl/>
        </w:rPr>
        <w:t>תשובה ב.</w:t>
      </w:r>
      <w:r w:rsidR="009C3CB4" w:rsidRPr="00270114">
        <w:rPr>
          <w:rFonts w:ascii="FbShefa" w:hAnsi="FbShefa"/>
          <w:sz w:val="11"/>
          <w:rtl/>
        </w:rPr>
        <w:t xml:space="preserve"> לאגרא יתירא</w:t>
      </w:r>
      <w:r w:rsidR="00980F5A" w:rsidRPr="00270114">
        <w:rPr>
          <w:rFonts w:ascii="FbShefa" w:hAnsi="FbShefa"/>
          <w:sz w:val="11"/>
          <w:rtl/>
        </w:rPr>
        <w:t>.</w:t>
      </w:r>
    </w:p>
    <w:p w14:paraId="6C716471" w14:textId="26F04180" w:rsidR="009C3CB4" w:rsidRPr="00270114" w:rsidRDefault="007E3EA9" w:rsidP="009C3CB4">
      <w:pPr>
        <w:spacing w:line="240" w:lineRule="auto"/>
        <w:rPr>
          <w:rFonts w:ascii="FbShefa" w:hAnsi="FbShefa"/>
          <w:sz w:val="11"/>
          <w:rtl/>
        </w:rPr>
      </w:pPr>
      <w:r>
        <w:rPr>
          <w:rFonts w:ascii="FbShefa" w:hAnsi="FbShefa" w:hint="cs"/>
          <w:b/>
          <w:bCs/>
          <w:color w:val="3B2F2A" w:themeColor="text2" w:themeShade="80"/>
          <w:sz w:val="11"/>
          <w:rtl/>
        </w:rPr>
        <w:t xml:space="preserve">\תשובה ג. </w:t>
      </w:r>
      <w:r w:rsidR="009C3CB4" w:rsidRPr="00270114">
        <w:rPr>
          <w:rFonts w:ascii="FbShefa" w:hAnsi="FbShefa"/>
          <w:sz w:val="11"/>
          <w:rtl/>
        </w:rPr>
        <w:t>סבור חולשא הוא דנקיט ליה</w:t>
      </w:r>
      <w:r w:rsidR="00980F5A" w:rsidRPr="00270114">
        <w:rPr>
          <w:rFonts w:ascii="FbShefa" w:hAnsi="FbShefa"/>
          <w:sz w:val="11"/>
          <w:rtl/>
        </w:rPr>
        <w:t>.</w:t>
      </w:r>
    </w:p>
    <w:p w14:paraId="552731B8" w14:textId="77777777" w:rsidR="009C3CB4" w:rsidRPr="00270114" w:rsidRDefault="009C3CB4" w:rsidP="009C3CB4">
      <w:pPr>
        <w:spacing w:line="240" w:lineRule="auto"/>
        <w:rPr>
          <w:rFonts w:ascii="FbShefa" w:hAnsi="FbShefa"/>
          <w:sz w:val="11"/>
          <w:rtl/>
        </w:rPr>
      </w:pPr>
      <w:r w:rsidRPr="00270114">
        <w:rPr>
          <w:rFonts w:ascii="FbShefa" w:hAnsi="FbShefa"/>
          <w:sz w:val="11"/>
          <w:rtl/>
        </w:rPr>
        <w:t xml:space="preserve"> </w:t>
      </w:r>
    </w:p>
    <w:p w14:paraId="5BAB449F" w14:textId="10C50D63" w:rsidR="009C3CB4" w:rsidRPr="001B3037" w:rsidRDefault="009C3CB4" w:rsidP="00AC25F9">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sz w:val="11"/>
          <w:rtl/>
        </w:rPr>
      </w:pPr>
      <w:r w:rsidRPr="001B3037">
        <w:rPr>
          <w:rFonts w:ascii="FbShefa" w:eastAsia="Times New Roman" w:hAnsi="FbShefa"/>
          <w:b/>
          <w:bCs/>
          <w:color w:val="3B2F2A" w:themeColor="text2" w:themeShade="80"/>
          <w:sz w:val="11"/>
          <w:rtl/>
        </w:rPr>
        <w:t>כָּל הָאֻמָּנִין, שׁוֹמְרֵי שָׂכָר הֵן</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וְכֻלָּן שֶׁאָמְרוּ, טֹל אֶת שֶׁלְּךָ וְהָבֵא מָעוֹת, שׁוֹמֵר חִנָּם</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שְׁמֹר לִי וְאֶשְׁמֹר לָךְ, שׁוֹמֵר שָׂכָר</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שְׁמֹר לִי, וְאָמַר לוֹ הַנַּח לְפָנָי, שׁוֹמֵר חִנָּם</w:t>
      </w:r>
      <w:r w:rsidR="009C2B10" w:rsidRPr="001B3037">
        <w:rPr>
          <w:rFonts w:ascii="FbShefa" w:eastAsia="Times New Roman" w:hAnsi="FbShefa"/>
          <w:b/>
          <w:bCs/>
          <w:color w:val="3B2F2A" w:themeColor="text2" w:themeShade="80"/>
          <w:sz w:val="11"/>
          <w:rtl/>
        </w:rPr>
        <w:t xml:space="preserve">: </w:t>
      </w:r>
      <w:r w:rsidRPr="001B3037">
        <w:rPr>
          <w:rFonts w:ascii="FbShefa" w:eastAsia="Times New Roman" w:hAnsi="FbShefa"/>
          <w:b/>
          <w:bCs/>
          <w:color w:val="3B2F2A" w:themeColor="text2" w:themeShade="80"/>
          <w:sz w:val="11"/>
          <w:rtl/>
        </w:rPr>
        <w:t>הִלְוָהוּ עַל הַמַּשְׁכּוֹן, שׁוֹמֵר שָׂכָר</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רַבִּי יְהוּדָה אוֹמֵר, הִלְוָהוּ מָעוֹת, שׁוֹמֵר </w:t>
      </w:r>
      <w:r w:rsidRPr="00AC25F9">
        <w:rPr>
          <w:rFonts w:ascii="FbShefa" w:eastAsia="Times New Roman" w:hAnsi="FbShefa"/>
          <w:b/>
          <w:bCs/>
          <w:color w:val="3B2F2A" w:themeColor="text2" w:themeShade="80"/>
          <w:rtl/>
        </w:rPr>
        <w:t>חִנָּם</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הִלְוָהוּ פֵּרוֹת, שׁוֹמֵר שָׂכָר</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אַבָּא שָׁאוּל אוֹמֵר, מֻתָּר אָדָם לְהַשְׂכִּיר מַשְׁכּוֹנוֹ שֶׁל עָנִי לִהְיוֹת פּוֹסֵק עָלָיו וְהוֹלֵךְ, מִפְּנֵי שֶׁהוּא כְּמֵשִׁיב אֲבֵדָה: </w:t>
      </w:r>
    </w:p>
    <w:p w14:paraId="54746D5D" w14:textId="77777777" w:rsidR="009C3CB4" w:rsidRPr="00270114" w:rsidRDefault="009C3CB4" w:rsidP="009C3CB4">
      <w:pPr>
        <w:spacing w:line="240" w:lineRule="auto"/>
        <w:rPr>
          <w:rFonts w:ascii="FbShefa" w:hAnsi="FbShefa"/>
          <w:sz w:val="11"/>
          <w:rtl/>
        </w:rPr>
      </w:pPr>
    </w:p>
    <w:p w14:paraId="11946E51"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אומנין כשומרי שכר</w:t>
      </w:r>
    </w:p>
    <w:p w14:paraId="61F3FC29" w14:textId="77777777" w:rsidR="007E3EA9" w:rsidRDefault="009C3CB4" w:rsidP="007E3EA9">
      <w:pPr>
        <w:pStyle w:val="3"/>
        <w:rPr>
          <w:rtl/>
        </w:rPr>
      </w:pPr>
      <w:r w:rsidRPr="001B3037">
        <w:rPr>
          <w:rtl/>
        </w:rPr>
        <w:t>ש</w:t>
      </w:r>
      <w:r w:rsidR="007E3EA9">
        <w:rPr>
          <w:rFonts w:hint="cs"/>
          <w:rtl/>
        </w:rPr>
        <w:t>אל</w:t>
      </w:r>
      <w:r w:rsidRPr="001B3037">
        <w:rPr>
          <w:rtl/>
        </w:rPr>
        <w:t>ה</w:t>
      </w:r>
      <w:r w:rsidR="007E3EA9">
        <w:rPr>
          <w:rFonts w:hint="cs"/>
          <w:rtl/>
        </w:rPr>
        <w:t>:</w:t>
      </w:r>
    </w:p>
    <w:p w14:paraId="46296290" w14:textId="77777777" w:rsidR="007E3EA9" w:rsidRDefault="007E3EA9"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לימא מתניתין </w:t>
      </w:r>
      <w:r>
        <w:rPr>
          <w:rFonts w:ascii="FbShefa" w:hAnsi="FbShefa" w:hint="cs"/>
          <w:sz w:val="11"/>
          <w:rtl/>
        </w:rPr>
        <w:t>.</w:t>
      </w:r>
      <w:r w:rsidR="009C3CB4" w:rsidRPr="00270114">
        <w:rPr>
          <w:rFonts w:ascii="FbShefa" w:hAnsi="FbShefa"/>
          <w:sz w:val="11"/>
          <w:rtl/>
        </w:rPr>
        <w:t xml:space="preserve">דלא כרבי מאיר </w:t>
      </w:r>
      <w:r>
        <w:rPr>
          <w:rFonts w:ascii="FbShefa" w:hAnsi="FbShefa" w:hint="cs"/>
          <w:sz w:val="11"/>
          <w:rtl/>
        </w:rPr>
        <w:t>.</w:t>
      </w:r>
    </w:p>
    <w:p w14:paraId="1C648D4F" w14:textId="757A4AEF" w:rsidR="00433741" w:rsidRPr="00270114" w:rsidRDefault="007E3EA9"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שנחלקו </w:t>
      </w:r>
      <w:r>
        <w:rPr>
          <w:rFonts w:ascii="FbShefa" w:hAnsi="FbShefa" w:hint="cs"/>
          <w:sz w:val="11"/>
          <w:rtl/>
        </w:rPr>
        <w:t>. בדין</w:t>
      </w:r>
      <w:r w:rsidR="009C3CB4" w:rsidRPr="00270114">
        <w:rPr>
          <w:rFonts w:ascii="FbShefa" w:hAnsi="FbShefa"/>
          <w:sz w:val="11"/>
          <w:rtl/>
        </w:rPr>
        <w:t xml:space="preserve"> שוכר</w:t>
      </w:r>
      <w:r>
        <w:rPr>
          <w:rFonts w:ascii="FbShefa" w:hAnsi="FbShefa" w:hint="cs"/>
          <w:sz w:val="11"/>
          <w:rtl/>
        </w:rPr>
        <w:t>, האם</w:t>
      </w:r>
      <w:r w:rsidR="009C3CB4" w:rsidRPr="00270114">
        <w:rPr>
          <w:rFonts w:ascii="FbShefa" w:hAnsi="FbShefa"/>
          <w:sz w:val="11"/>
          <w:rtl/>
        </w:rPr>
        <w:t xml:space="preserve"> כש</w:t>
      </w:r>
      <w:r>
        <w:rPr>
          <w:rFonts w:ascii="FbShefa" w:hAnsi="FbShefa" w:hint="cs"/>
          <w:sz w:val="11"/>
          <w:rtl/>
        </w:rPr>
        <w:t xml:space="preserve">ומר </w:t>
      </w:r>
      <w:r w:rsidR="009C3CB4" w:rsidRPr="00270114">
        <w:rPr>
          <w:rFonts w:ascii="FbShefa" w:hAnsi="FbShefa"/>
          <w:sz w:val="11"/>
          <w:rtl/>
        </w:rPr>
        <w:t>ח</w:t>
      </w:r>
      <w:r>
        <w:rPr>
          <w:rFonts w:ascii="FbShefa" w:hAnsi="FbShefa" w:hint="cs"/>
          <w:sz w:val="11"/>
          <w:rtl/>
        </w:rPr>
        <w:t>ינם,</w:t>
      </w:r>
      <w:r w:rsidR="009C3CB4" w:rsidRPr="00270114">
        <w:rPr>
          <w:rFonts w:ascii="FbShefa" w:hAnsi="FbShefa"/>
          <w:sz w:val="11"/>
          <w:rtl/>
        </w:rPr>
        <w:t xml:space="preserve"> או כש</w:t>
      </w:r>
      <w:r>
        <w:rPr>
          <w:rFonts w:ascii="FbShefa" w:hAnsi="FbShefa" w:hint="cs"/>
          <w:sz w:val="11"/>
          <w:rtl/>
        </w:rPr>
        <w:t xml:space="preserve">ומר </w:t>
      </w:r>
      <w:r w:rsidR="009C3CB4" w:rsidRPr="00270114">
        <w:rPr>
          <w:rFonts w:ascii="FbShefa" w:hAnsi="FbShefa"/>
          <w:sz w:val="11"/>
          <w:rtl/>
        </w:rPr>
        <w:t>ש</w:t>
      </w:r>
      <w:r>
        <w:rPr>
          <w:rFonts w:ascii="FbShefa" w:hAnsi="FbShefa" w:hint="cs"/>
          <w:sz w:val="11"/>
          <w:rtl/>
        </w:rPr>
        <w:t>כר</w:t>
      </w:r>
      <w:r w:rsidR="00980F5A" w:rsidRPr="00270114">
        <w:rPr>
          <w:rFonts w:ascii="FbShefa" w:hAnsi="FbShefa"/>
          <w:sz w:val="11"/>
          <w:rtl/>
        </w:rPr>
        <w:t>.</w:t>
      </w:r>
    </w:p>
    <w:p w14:paraId="76A3E338" w14:textId="77777777" w:rsidR="007E3EA9" w:rsidRDefault="007E3EA9" w:rsidP="009C3CB4">
      <w:pPr>
        <w:spacing w:line="240" w:lineRule="auto"/>
        <w:rPr>
          <w:rFonts w:ascii="FbShefa" w:hAnsi="FbShefa"/>
          <w:b/>
          <w:bCs/>
          <w:color w:val="3B2F2A" w:themeColor="text2" w:themeShade="80"/>
          <w:sz w:val="11"/>
          <w:rtl/>
        </w:rPr>
      </w:pPr>
    </w:p>
    <w:p w14:paraId="26FCB474" w14:textId="77777777" w:rsidR="007E3EA9" w:rsidRDefault="009C3CB4" w:rsidP="007E3EA9">
      <w:pPr>
        <w:pStyle w:val="3"/>
        <w:rPr>
          <w:rtl/>
        </w:rPr>
      </w:pPr>
      <w:r w:rsidRPr="001B3037">
        <w:rPr>
          <w:rtl/>
        </w:rPr>
        <w:t>נסיון לתשובה א</w:t>
      </w:r>
      <w:r w:rsidR="007E3EA9">
        <w:rPr>
          <w:rFonts w:hint="cs"/>
          <w:rtl/>
        </w:rPr>
        <w:t>:</w:t>
      </w:r>
    </w:p>
    <w:p w14:paraId="514EC97A" w14:textId="41342CF8" w:rsidR="00433741" w:rsidRPr="00270114" w:rsidRDefault="007E3EA9" w:rsidP="009C3CB4">
      <w:pPr>
        <w:spacing w:line="240" w:lineRule="auto"/>
        <w:rPr>
          <w:rFonts w:ascii="FbShefa" w:hAnsi="FbShefa"/>
          <w:sz w:val="11"/>
          <w:rtl/>
        </w:rPr>
      </w:pPr>
      <w:r>
        <w:rPr>
          <w:rFonts w:ascii="FbShefa" w:hAnsi="FbShefa" w:hint="cs"/>
          <w:b/>
          <w:bCs/>
          <w:color w:val="3B2F2A" w:themeColor="text2" w:themeShade="80"/>
          <w:sz w:val="11"/>
          <w:rtl/>
        </w:rPr>
        <w:t>\</w:t>
      </w:r>
      <w:r w:rsidR="00876DDF">
        <w:rPr>
          <w:rFonts w:ascii="FbShefa" w:hAnsi="FbShefa" w:hint="cs"/>
          <w:b/>
          <w:bCs/>
          <w:color w:val="3B2F2A" w:themeColor="text2" w:themeShade="80"/>
          <w:sz w:val="11"/>
          <w:rtl/>
        </w:rPr>
        <w:t xml:space="preserve">אפילו לר"מ. </w:t>
      </w:r>
      <w:r w:rsidR="009C3CB4" w:rsidRPr="00270114">
        <w:rPr>
          <w:rFonts w:ascii="FbShefa" w:hAnsi="FbShefa"/>
          <w:sz w:val="11"/>
          <w:rtl/>
        </w:rPr>
        <w:t>בההיא הנאה דשביק כולי עלמא ואגיר ליה לדידיה</w:t>
      </w:r>
      <w:r w:rsidR="00876DDF">
        <w:rPr>
          <w:rFonts w:ascii="FbShefa" w:hAnsi="FbShefa" w:hint="cs"/>
          <w:sz w:val="11"/>
          <w:rtl/>
        </w:rPr>
        <w:t>,</w:t>
      </w:r>
      <w:r w:rsidR="009C3CB4" w:rsidRPr="00270114">
        <w:rPr>
          <w:rFonts w:ascii="FbShefa" w:hAnsi="FbShefa"/>
          <w:sz w:val="11"/>
          <w:rtl/>
        </w:rPr>
        <w:t xml:space="preserve"> הוי עילויה שומר שכר</w:t>
      </w:r>
      <w:r w:rsidR="00980F5A" w:rsidRPr="00270114">
        <w:rPr>
          <w:rFonts w:ascii="FbShefa" w:hAnsi="FbShefa"/>
          <w:sz w:val="11"/>
          <w:rtl/>
        </w:rPr>
        <w:t>.</w:t>
      </w:r>
    </w:p>
    <w:p w14:paraId="40FD4FCE" w14:textId="77777777" w:rsidR="00196F07" w:rsidRDefault="00876DDF" w:rsidP="00876DDF">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א</w:t>
      </w:r>
      <w:r>
        <w:rPr>
          <w:rFonts w:ascii="FbShefa" w:hAnsi="FbShefa" w:hint="cs"/>
          <w:sz w:val="11"/>
          <w:rtl/>
        </w:rPr>
        <w:t>"כ</w:t>
      </w:r>
      <w:r w:rsidR="009C3CB4" w:rsidRPr="00270114">
        <w:rPr>
          <w:rFonts w:ascii="FbShefa" w:hAnsi="FbShefa"/>
          <w:sz w:val="11"/>
          <w:rtl/>
        </w:rPr>
        <w:t xml:space="preserve">, </w:t>
      </w:r>
      <w:r>
        <w:rPr>
          <w:rFonts w:ascii="FbShefa" w:hAnsi="FbShefa" w:hint="cs"/>
          <w:sz w:val="11"/>
          <w:rtl/>
        </w:rPr>
        <w:t xml:space="preserve">כל </w:t>
      </w:r>
      <w:r w:rsidR="009C3CB4" w:rsidRPr="00270114">
        <w:rPr>
          <w:rFonts w:ascii="FbShefa" w:hAnsi="FbShefa"/>
          <w:sz w:val="11"/>
          <w:rtl/>
        </w:rPr>
        <w:t xml:space="preserve">שוכר </w:t>
      </w:r>
      <w:r>
        <w:rPr>
          <w:rFonts w:ascii="FbShefa" w:hAnsi="FbShefa" w:hint="cs"/>
          <w:sz w:val="11"/>
          <w:rtl/>
        </w:rPr>
        <w:t xml:space="preserve">יהיה שומר שכר, </w:t>
      </w:r>
      <w:r w:rsidR="009C3CB4" w:rsidRPr="00270114">
        <w:rPr>
          <w:rFonts w:ascii="FbShefa" w:hAnsi="FbShefa"/>
          <w:sz w:val="11"/>
          <w:rtl/>
        </w:rPr>
        <w:t xml:space="preserve">בהנאה </w:t>
      </w:r>
      <w:r w:rsidR="00196F07">
        <w:rPr>
          <w:rFonts w:ascii="FbShefa" w:hAnsi="FbShefa" w:hint="cs"/>
          <w:sz w:val="11"/>
          <w:rtl/>
        </w:rPr>
        <w:t>זו.</w:t>
      </w:r>
    </w:p>
    <w:p w14:paraId="72F8F8BB" w14:textId="77777777" w:rsidR="00196F07" w:rsidRDefault="00196F07" w:rsidP="00876DDF">
      <w:pPr>
        <w:spacing w:line="240" w:lineRule="auto"/>
        <w:rPr>
          <w:rFonts w:ascii="FbShefa" w:hAnsi="FbShefa"/>
          <w:sz w:val="11"/>
          <w:rtl/>
        </w:rPr>
      </w:pPr>
    </w:p>
    <w:p w14:paraId="1700CA14" w14:textId="77777777" w:rsidR="007E3EA9" w:rsidRDefault="009C3CB4" w:rsidP="007E3EA9">
      <w:pPr>
        <w:pStyle w:val="3"/>
        <w:rPr>
          <w:rtl/>
        </w:rPr>
      </w:pPr>
      <w:r w:rsidRPr="001B3037">
        <w:rPr>
          <w:rtl/>
        </w:rPr>
        <w:t>נסיון לתשובה ב</w:t>
      </w:r>
      <w:r w:rsidR="007E3EA9">
        <w:rPr>
          <w:rFonts w:hint="cs"/>
          <w:rtl/>
        </w:rPr>
        <w:t>:</w:t>
      </w:r>
    </w:p>
    <w:p w14:paraId="0CDA3FA1" w14:textId="6D5230A1" w:rsidR="00433741" w:rsidRPr="00270114" w:rsidRDefault="00196F07"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בההיא הנאה </w:t>
      </w:r>
      <w:r>
        <w:rPr>
          <w:rFonts w:ascii="FbShefa" w:hAnsi="FbShefa" w:hint="cs"/>
          <w:sz w:val="11"/>
          <w:rtl/>
        </w:rPr>
        <w:t>.</w:t>
      </w:r>
      <w:r w:rsidR="009C3CB4" w:rsidRPr="00270114">
        <w:rPr>
          <w:rFonts w:ascii="FbShefa" w:hAnsi="FbShefa"/>
          <w:sz w:val="11"/>
          <w:rtl/>
        </w:rPr>
        <w:t xml:space="preserve">דיהיב ליה טפי פורתא </w:t>
      </w:r>
      <w:r>
        <w:rPr>
          <w:rFonts w:ascii="FbShefa" w:hAnsi="FbShefa" w:hint="cs"/>
          <w:sz w:val="11"/>
          <w:rtl/>
        </w:rPr>
        <w:t>,</w:t>
      </w:r>
      <w:r w:rsidR="009C3CB4" w:rsidRPr="00270114">
        <w:rPr>
          <w:rFonts w:ascii="FbShefa" w:hAnsi="FbShefa"/>
          <w:sz w:val="11"/>
          <w:rtl/>
        </w:rPr>
        <w:t xml:space="preserve"> הוי עילויה שומר שכר</w:t>
      </w:r>
      <w:r w:rsidR="00980F5A" w:rsidRPr="00270114">
        <w:rPr>
          <w:rFonts w:ascii="FbShefa" w:hAnsi="FbShefa"/>
          <w:sz w:val="11"/>
          <w:rtl/>
        </w:rPr>
        <w:t>.</w:t>
      </w:r>
    </w:p>
    <w:p w14:paraId="1DDE7FD2" w14:textId="07514E33" w:rsidR="007E3EA9" w:rsidRDefault="00196F07" w:rsidP="009C3CB4">
      <w:pPr>
        <w:spacing w:line="240" w:lineRule="auto"/>
        <w:rPr>
          <w:rtl/>
        </w:rPr>
      </w:pPr>
      <w:r w:rsidRPr="00196F07">
        <w:rPr>
          <w:rtl/>
        </w:rPr>
        <w:t>\דחיה. א"כ, כל שוכר יהיה שומר שכר, בהנאה זו.</w:t>
      </w:r>
    </w:p>
    <w:p w14:paraId="70A7AE9B" w14:textId="77777777" w:rsidR="00196F07" w:rsidRPr="00196F07" w:rsidRDefault="00196F07" w:rsidP="009C3CB4">
      <w:pPr>
        <w:spacing w:line="240" w:lineRule="auto"/>
        <w:rPr>
          <w:rtl/>
        </w:rPr>
      </w:pPr>
    </w:p>
    <w:p w14:paraId="0D8DA0F5" w14:textId="77777777" w:rsidR="007E3EA9" w:rsidRDefault="009C3CB4" w:rsidP="007E3EA9">
      <w:pPr>
        <w:pStyle w:val="3"/>
        <w:rPr>
          <w:rtl/>
        </w:rPr>
      </w:pPr>
      <w:r w:rsidRPr="001B3037">
        <w:rPr>
          <w:rtl/>
        </w:rPr>
        <w:t xml:space="preserve">מסקנא </w:t>
      </w:r>
      <w:r w:rsidR="007E3EA9">
        <w:rPr>
          <w:rFonts w:hint="cs"/>
          <w:rtl/>
        </w:rPr>
        <w:t>:</w:t>
      </w:r>
    </w:p>
    <w:p w14:paraId="29EDBA72" w14:textId="41FACF6A" w:rsidR="00433741" w:rsidRPr="00270114" w:rsidRDefault="00196F07" w:rsidP="009C3CB4">
      <w:pPr>
        <w:spacing w:line="240" w:lineRule="auto"/>
        <w:rPr>
          <w:rFonts w:ascii="FbShefa" w:hAnsi="FbShefa"/>
          <w:sz w:val="11"/>
          <w:rtl/>
        </w:rPr>
      </w:pPr>
      <w:r>
        <w:rPr>
          <w:rFonts w:ascii="FbShefa" w:hAnsi="FbShefa" w:hint="cs"/>
          <w:b/>
          <w:bCs/>
          <w:color w:val="3B2F2A" w:themeColor="text2" w:themeShade="80"/>
          <w:sz w:val="11"/>
          <w:rtl/>
        </w:rPr>
        <w:t xml:space="preserve">\תשובה </w:t>
      </w:r>
      <w:r w:rsidR="009C3CB4" w:rsidRPr="001B3037">
        <w:rPr>
          <w:rFonts w:ascii="FbShefa" w:hAnsi="FbShefa"/>
          <w:b/>
          <w:bCs/>
          <w:color w:val="3B2F2A" w:themeColor="text2" w:themeShade="80"/>
          <w:sz w:val="11"/>
          <w:rtl/>
        </w:rPr>
        <w:t>א</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בהנאה </w:t>
      </w:r>
      <w:r w:rsidR="003371D7">
        <w:rPr>
          <w:rFonts w:ascii="FbShefa" w:hAnsi="FbShefa" w:hint="cs"/>
          <w:sz w:val="11"/>
          <w:rtl/>
        </w:rPr>
        <w:t xml:space="preserve">זו </w:t>
      </w:r>
      <w:r w:rsidR="009C3CB4" w:rsidRPr="00270114">
        <w:rPr>
          <w:rFonts w:ascii="FbShefa" w:hAnsi="FbShefa"/>
          <w:sz w:val="11"/>
          <w:rtl/>
        </w:rPr>
        <w:t>דתפיש ליה אאגריה, דלא בעי למיעל ולמיפק אזוזי</w:t>
      </w:r>
      <w:r w:rsidR="003371D7">
        <w:rPr>
          <w:rFonts w:ascii="FbShefa" w:hAnsi="FbShefa" w:hint="cs"/>
          <w:sz w:val="11"/>
          <w:rtl/>
        </w:rPr>
        <w:t>,</w:t>
      </w:r>
      <w:r w:rsidR="009C3CB4" w:rsidRPr="00270114">
        <w:rPr>
          <w:rFonts w:ascii="FbShefa" w:hAnsi="FbShefa"/>
          <w:sz w:val="11"/>
          <w:rtl/>
        </w:rPr>
        <w:t xml:space="preserve"> </w:t>
      </w:r>
      <w:r w:rsidR="003371D7">
        <w:rPr>
          <w:rFonts w:ascii="FbShefa" w:hAnsi="FbShefa" w:hint="cs"/>
          <w:sz w:val="11"/>
          <w:rtl/>
        </w:rPr>
        <w:t>נעשה ל</w:t>
      </w:r>
      <w:r w:rsidR="009C3CB4" w:rsidRPr="00270114">
        <w:rPr>
          <w:rFonts w:ascii="FbShefa" w:hAnsi="FbShefa"/>
          <w:sz w:val="11"/>
          <w:rtl/>
        </w:rPr>
        <w:t>שומר שכר</w:t>
      </w:r>
      <w:r w:rsidR="00980F5A" w:rsidRPr="00270114">
        <w:rPr>
          <w:rFonts w:ascii="FbShefa" w:hAnsi="FbShefa"/>
          <w:sz w:val="11"/>
          <w:rtl/>
        </w:rPr>
        <w:t>.</w:t>
      </w:r>
    </w:p>
    <w:p w14:paraId="16223D90" w14:textId="2541CA9B" w:rsidR="00433741" w:rsidRDefault="003371D7" w:rsidP="009C3CB4">
      <w:pPr>
        <w:spacing w:line="240" w:lineRule="auto"/>
        <w:rPr>
          <w:rFonts w:ascii="FbShefa" w:hAnsi="FbShefa"/>
          <w:sz w:val="11"/>
          <w:rtl/>
        </w:rPr>
      </w:pPr>
      <w:r>
        <w:rPr>
          <w:rFonts w:ascii="FbShefa" w:hAnsi="FbShefa" w:hint="cs"/>
          <w:b/>
          <w:bCs/>
          <w:color w:val="3B2F2A" w:themeColor="text2" w:themeShade="80"/>
          <w:sz w:val="11"/>
          <w:rtl/>
        </w:rPr>
        <w:t xml:space="preserve">\תשובה ב. </w:t>
      </w:r>
      <w:r w:rsidR="009C3CB4" w:rsidRPr="00270114">
        <w:rPr>
          <w:rFonts w:ascii="FbShefa" w:hAnsi="FbShefa"/>
          <w:sz w:val="11"/>
          <w:rtl/>
        </w:rPr>
        <w:t>כדמחליף</w:t>
      </w:r>
      <w:r w:rsidR="006B2CDD">
        <w:rPr>
          <w:rFonts w:ascii="FbShefa" w:hAnsi="FbShefa" w:hint="cs"/>
          <w:sz w:val="11"/>
          <w:rtl/>
        </w:rPr>
        <w:t>,</w:t>
      </w:r>
      <w:r w:rsidR="009C3CB4" w:rsidRPr="00270114">
        <w:rPr>
          <w:rFonts w:ascii="FbShefa" w:hAnsi="FbShefa"/>
          <w:sz w:val="11"/>
          <w:rtl/>
        </w:rPr>
        <w:t xml:space="preserve"> </w:t>
      </w:r>
      <w:r w:rsidR="006B2CDD">
        <w:rPr>
          <w:rFonts w:ascii="FbShefa" w:hAnsi="FbShefa" w:hint="cs"/>
          <w:sz w:val="11"/>
          <w:rtl/>
        </w:rPr>
        <w:t>של</w:t>
      </w:r>
      <w:r w:rsidR="009C3CB4" w:rsidRPr="00270114">
        <w:rPr>
          <w:rFonts w:ascii="FbShefa" w:hAnsi="FbShefa"/>
          <w:sz w:val="11"/>
          <w:rtl/>
        </w:rPr>
        <w:t>ר</w:t>
      </w:r>
      <w:r w:rsidR="006B2CDD">
        <w:rPr>
          <w:rFonts w:ascii="FbShefa" w:hAnsi="FbShefa" w:hint="cs"/>
          <w:sz w:val="11"/>
          <w:rtl/>
        </w:rPr>
        <w:t>"</w:t>
      </w:r>
      <w:r w:rsidR="009C3CB4" w:rsidRPr="00270114">
        <w:rPr>
          <w:rFonts w:ascii="FbShefa" w:hAnsi="FbShefa"/>
          <w:sz w:val="11"/>
          <w:rtl/>
        </w:rPr>
        <w:t>מ</w:t>
      </w:r>
      <w:r w:rsidR="006B2CDD">
        <w:rPr>
          <w:rFonts w:ascii="FbShefa" w:hAnsi="FbShefa" w:hint="cs"/>
          <w:sz w:val="11"/>
          <w:rtl/>
        </w:rPr>
        <w:t>,</w:t>
      </w:r>
      <w:r w:rsidR="009C3CB4" w:rsidRPr="00270114">
        <w:rPr>
          <w:rFonts w:ascii="FbShefa" w:hAnsi="FbShefa"/>
          <w:sz w:val="11"/>
          <w:rtl/>
        </w:rPr>
        <w:t xml:space="preserve"> כשומר שכר, </w:t>
      </w:r>
      <w:r w:rsidR="006B2CDD">
        <w:rPr>
          <w:rFonts w:ascii="FbShefa" w:hAnsi="FbShefa" w:hint="cs"/>
          <w:sz w:val="11"/>
          <w:rtl/>
        </w:rPr>
        <w:t>ול</w:t>
      </w:r>
      <w:r w:rsidR="009C3CB4" w:rsidRPr="00270114">
        <w:rPr>
          <w:rFonts w:ascii="FbShefa" w:hAnsi="FbShefa"/>
          <w:sz w:val="11"/>
          <w:rtl/>
        </w:rPr>
        <w:t>רבי יהודה</w:t>
      </w:r>
      <w:r w:rsidR="006B2CDD">
        <w:rPr>
          <w:rFonts w:ascii="FbShefa" w:hAnsi="FbShefa" w:hint="cs"/>
          <w:sz w:val="11"/>
          <w:rtl/>
        </w:rPr>
        <w:t>,</w:t>
      </w:r>
      <w:r w:rsidR="009C3CB4" w:rsidRPr="00270114">
        <w:rPr>
          <w:rFonts w:ascii="FbShefa" w:hAnsi="FbShefa"/>
          <w:sz w:val="11"/>
          <w:rtl/>
        </w:rPr>
        <w:t xml:space="preserve"> כשומר חנם</w:t>
      </w:r>
      <w:r w:rsidR="00980F5A" w:rsidRPr="00270114">
        <w:rPr>
          <w:rFonts w:ascii="FbShefa" w:hAnsi="FbShefa"/>
          <w:sz w:val="11"/>
          <w:rtl/>
        </w:rPr>
        <w:t>.</w:t>
      </w:r>
    </w:p>
    <w:p w14:paraId="584BDFDE" w14:textId="733E6B06" w:rsidR="006B2CDD" w:rsidRPr="00270114" w:rsidRDefault="006B2CDD" w:rsidP="009C3CB4">
      <w:pPr>
        <w:spacing w:line="240" w:lineRule="auto"/>
        <w:rPr>
          <w:rFonts w:ascii="FbShefa" w:hAnsi="FbShefa"/>
          <w:sz w:val="11"/>
          <w:rtl/>
        </w:rPr>
      </w:pPr>
    </w:p>
    <w:p w14:paraId="0CF216F8"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שואל לאחר ימי השאלה</w:t>
      </w:r>
    </w:p>
    <w:p w14:paraId="552CD086" w14:textId="2501F490" w:rsidR="006C77A8" w:rsidRPr="006C77A8" w:rsidRDefault="006C77A8" w:rsidP="009C3CB4">
      <w:pPr>
        <w:spacing w:line="240" w:lineRule="auto"/>
        <w:rPr>
          <w:rtl/>
        </w:rPr>
      </w:pPr>
      <w:r>
        <w:rPr>
          <w:rFonts w:hint="cs"/>
          <w:rtl/>
        </w:rPr>
        <w:t>\</w:t>
      </w:r>
      <w:r w:rsidRPr="006C77A8">
        <w:rPr>
          <w:rtl/>
        </w:rPr>
        <w:t>אמר לו שואל שלח</w:t>
      </w:r>
      <w:r>
        <w:rPr>
          <w:rFonts w:hint="cs"/>
          <w:rtl/>
        </w:rPr>
        <w:t>.</w:t>
      </w:r>
      <w:r w:rsidRPr="006C77A8">
        <w:rPr>
          <w:rtl/>
        </w:rPr>
        <w:t xml:space="preserve"> ושלחה ומתה</w:t>
      </w:r>
      <w:r>
        <w:rPr>
          <w:rFonts w:hint="cs"/>
          <w:rtl/>
        </w:rPr>
        <w:t>,</w:t>
      </w:r>
      <w:r w:rsidRPr="006C77A8">
        <w:rPr>
          <w:rtl/>
        </w:rPr>
        <w:t xml:space="preserve"> חייב</w:t>
      </w:r>
      <w:r>
        <w:rPr>
          <w:rFonts w:hint="cs"/>
          <w:rtl/>
        </w:rPr>
        <w:t>.</w:t>
      </w:r>
    </w:p>
    <w:p w14:paraId="4478ADDD" w14:textId="77777777" w:rsidR="006C77A8" w:rsidRDefault="006C77A8" w:rsidP="009C3CB4">
      <w:pPr>
        <w:spacing w:line="240" w:lineRule="auto"/>
        <w:rPr>
          <w:rFonts w:ascii="FbShefa" w:hAnsi="FbShefa"/>
          <w:b/>
          <w:bCs/>
          <w:color w:val="3B2F2A" w:themeColor="text2" w:themeShade="80"/>
          <w:sz w:val="11"/>
          <w:rtl/>
        </w:rPr>
      </w:pPr>
    </w:p>
    <w:p w14:paraId="5E3980BC" w14:textId="77777777" w:rsidR="006C77A8" w:rsidRDefault="009C3CB4" w:rsidP="006C77A8">
      <w:pPr>
        <w:pStyle w:val="3"/>
        <w:rPr>
          <w:rtl/>
        </w:rPr>
      </w:pPr>
      <w:r w:rsidRPr="001B3037">
        <w:rPr>
          <w:rtl/>
        </w:rPr>
        <w:t>החזירה</w:t>
      </w:r>
      <w:r w:rsidR="006C77A8">
        <w:rPr>
          <w:rFonts w:hint="cs"/>
          <w:rtl/>
        </w:rPr>
        <w:t>:</w:t>
      </w:r>
    </w:p>
    <w:p w14:paraId="37982C9E" w14:textId="511C5121"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בתוך ימי שאילתה</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6C77A8">
        <w:rPr>
          <w:rFonts w:ascii="FbShefa" w:hAnsi="FbShefa" w:hint="cs"/>
          <w:sz w:val="11"/>
          <w:rtl/>
        </w:rPr>
        <w:t>חייב</w:t>
      </w:r>
      <w:r w:rsidR="00980F5A" w:rsidRPr="00270114">
        <w:rPr>
          <w:rFonts w:ascii="FbShefa" w:hAnsi="FbShefa"/>
          <w:sz w:val="11"/>
          <w:rtl/>
        </w:rPr>
        <w:t>.</w:t>
      </w:r>
    </w:p>
    <w:p w14:paraId="315981F9" w14:textId="6725910C"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לאחר ימי שאילתה</w:t>
      </w:r>
      <w:r w:rsidR="00980F5A" w:rsidRPr="001B3037">
        <w:rPr>
          <w:rFonts w:ascii="FbShefa" w:hAnsi="FbShefa"/>
          <w:b/>
          <w:bCs/>
          <w:color w:val="3B2F2A" w:themeColor="text2" w:themeShade="80"/>
          <w:sz w:val="11"/>
          <w:rtl/>
        </w:rPr>
        <w:t>.</w:t>
      </w:r>
      <w:r w:rsidRPr="00270114">
        <w:rPr>
          <w:rFonts w:ascii="FbShefa" w:hAnsi="FbShefa"/>
          <w:sz w:val="11"/>
          <w:rtl/>
        </w:rPr>
        <w:t xml:space="preserve"> פטור</w:t>
      </w:r>
      <w:r w:rsidR="00980F5A" w:rsidRPr="00270114">
        <w:rPr>
          <w:rFonts w:ascii="FbShefa" w:hAnsi="FbShefa"/>
          <w:sz w:val="11"/>
          <w:rtl/>
        </w:rPr>
        <w:t>.</w:t>
      </w:r>
    </w:p>
    <w:p w14:paraId="51DBE8B9" w14:textId="7CC8FD0C" w:rsidR="009C3CB4" w:rsidRPr="00270114" w:rsidRDefault="009C3CB4" w:rsidP="00794C1A">
      <w:pPr>
        <w:pStyle w:val="1"/>
        <w:rPr>
          <w:rFonts w:ascii="FbShefa" w:hAnsi="FbShefa"/>
          <w:rtl/>
        </w:rPr>
      </w:pPr>
      <w:r w:rsidRPr="00270114">
        <w:rPr>
          <w:rFonts w:ascii="FbShefa" w:hAnsi="FbShefa"/>
          <w:sz w:val="11"/>
          <w:rtl/>
        </w:rPr>
        <w:t>פא</w:t>
      </w:r>
      <w:r w:rsidR="00B36BF2" w:rsidRPr="00270114">
        <w:rPr>
          <w:rFonts w:ascii="FbShefa" w:hAnsi="FbShefa"/>
          <w:sz w:val="11"/>
          <w:rtl/>
        </w:rPr>
        <w:t>, א</w:t>
      </w:r>
    </w:p>
    <w:p w14:paraId="31406378" w14:textId="357BD492" w:rsidR="006C77A8" w:rsidRDefault="006C77A8" w:rsidP="006C77A8">
      <w:pPr>
        <w:pStyle w:val="3"/>
        <w:rPr>
          <w:rtl/>
        </w:rPr>
      </w:pPr>
      <w:r>
        <w:rPr>
          <w:rFonts w:hint="cs"/>
          <w:rtl/>
        </w:rPr>
        <w:t>ת"ש:</w:t>
      </w:r>
    </w:p>
    <w:p w14:paraId="3419C6D4" w14:textId="478D3451" w:rsidR="00433741" w:rsidRPr="00270114" w:rsidRDefault="006C77A8"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270114">
        <w:rPr>
          <w:rFonts w:ascii="FbShefa" w:hAnsi="FbShefa"/>
          <w:sz w:val="11"/>
          <w:rtl/>
        </w:rPr>
        <w:t xml:space="preserve">וכולן שאמרו </w:t>
      </w:r>
      <w:r>
        <w:rPr>
          <w:rFonts w:ascii="FbShefa" w:hAnsi="FbShefa" w:hint="cs"/>
          <w:sz w:val="11"/>
          <w:rtl/>
        </w:rPr>
        <w:t>.</w:t>
      </w:r>
      <w:r w:rsidR="009C3CB4" w:rsidRPr="00270114">
        <w:rPr>
          <w:rFonts w:ascii="FbShefa" w:hAnsi="FbShefa"/>
          <w:sz w:val="11"/>
          <w:rtl/>
        </w:rPr>
        <w:t>טול את שלך והבא מעות</w:t>
      </w:r>
      <w:r>
        <w:rPr>
          <w:rFonts w:ascii="FbShefa" w:hAnsi="FbShefa" w:hint="cs"/>
          <w:sz w:val="11"/>
          <w:rtl/>
        </w:rPr>
        <w:t>,</w:t>
      </w:r>
      <w:r w:rsidR="009C3CB4" w:rsidRPr="00270114">
        <w:rPr>
          <w:rFonts w:ascii="FbShefa" w:hAnsi="FbShefa"/>
          <w:sz w:val="11"/>
          <w:rtl/>
        </w:rPr>
        <w:t xml:space="preserve"> שומר חנם</w:t>
      </w:r>
      <w:r w:rsidR="00980F5A" w:rsidRPr="00270114">
        <w:rPr>
          <w:rFonts w:ascii="FbShefa" w:hAnsi="FbShefa"/>
          <w:sz w:val="11"/>
          <w:rtl/>
        </w:rPr>
        <w:t>.</w:t>
      </w:r>
    </w:p>
    <w:p w14:paraId="5C3B7007" w14:textId="77777777" w:rsidR="006C77A8"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ש"מ</w:t>
      </w:r>
      <w:r w:rsidR="00980F5A" w:rsidRPr="001B3037">
        <w:rPr>
          <w:rFonts w:ascii="FbShefa" w:hAnsi="FbShefa"/>
          <w:b/>
          <w:bCs/>
          <w:color w:val="3B2F2A" w:themeColor="text2" w:themeShade="80"/>
          <w:sz w:val="11"/>
          <w:rtl/>
        </w:rPr>
        <w:t>.</w:t>
      </w:r>
      <w:r w:rsidRPr="00270114">
        <w:rPr>
          <w:rFonts w:ascii="FbShefa" w:hAnsi="FbShefa"/>
          <w:sz w:val="11"/>
          <w:rtl/>
        </w:rPr>
        <w:t xml:space="preserve"> הא גמרתיו</w:t>
      </w:r>
      <w:r w:rsidR="006C77A8">
        <w:rPr>
          <w:rFonts w:ascii="FbShefa" w:hAnsi="FbShefa" w:hint="cs"/>
          <w:sz w:val="11"/>
          <w:rtl/>
        </w:rPr>
        <w:t>,</w:t>
      </w:r>
      <w:r w:rsidRPr="00270114">
        <w:rPr>
          <w:rFonts w:ascii="FbShefa" w:hAnsi="FbShefa"/>
          <w:sz w:val="11"/>
          <w:rtl/>
        </w:rPr>
        <w:t xml:space="preserve"> שומר שכר</w:t>
      </w:r>
      <w:r w:rsidR="00980F5A" w:rsidRPr="00270114">
        <w:rPr>
          <w:rFonts w:ascii="FbShefa" w:hAnsi="FbShefa"/>
          <w:sz w:val="11"/>
          <w:rtl/>
        </w:rPr>
        <w:t>.</w:t>
      </w:r>
      <w:r w:rsidRPr="00270114">
        <w:rPr>
          <w:rFonts w:ascii="FbShefa" w:hAnsi="FbShefa"/>
          <w:sz w:val="11"/>
          <w:rtl/>
        </w:rPr>
        <w:t xml:space="preserve"> </w:t>
      </w:r>
    </w:p>
    <w:p w14:paraId="2A574887" w14:textId="77777777" w:rsidR="006C77A8" w:rsidRDefault="009C3CB4" w:rsidP="009C3CB4">
      <w:pPr>
        <w:spacing w:line="240" w:lineRule="auto"/>
        <w:rPr>
          <w:rFonts w:ascii="FbShefa" w:hAnsi="FbShefa"/>
          <w:b/>
          <w:bCs/>
          <w:color w:val="3B2F2A" w:themeColor="text2" w:themeShade="80"/>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לא, הא הבא מעות וטול את שלך</w:t>
      </w:r>
      <w:r w:rsidR="006C77A8">
        <w:rPr>
          <w:rFonts w:ascii="FbShefa" w:hAnsi="FbShefa" w:hint="cs"/>
          <w:sz w:val="11"/>
          <w:rtl/>
        </w:rPr>
        <w:t>,</w:t>
      </w:r>
      <w:r w:rsidRPr="00270114">
        <w:rPr>
          <w:rFonts w:ascii="FbShefa" w:hAnsi="FbShefa"/>
          <w:sz w:val="11"/>
          <w:rtl/>
        </w:rPr>
        <w:t xml:space="preserve"> שומר שכר</w:t>
      </w:r>
      <w:r w:rsidR="00980F5A" w:rsidRPr="00270114">
        <w:rPr>
          <w:rFonts w:ascii="FbShefa" w:hAnsi="FbShefa"/>
          <w:sz w:val="11"/>
          <w:rtl/>
        </w:rPr>
        <w:t>.</w:t>
      </w:r>
      <w:r w:rsidRPr="00270114">
        <w:rPr>
          <w:rFonts w:ascii="FbShefa" w:hAnsi="FbShefa"/>
          <w:sz w:val="11"/>
          <w:rtl/>
        </w:rPr>
        <w:t xml:space="preserve"> </w:t>
      </w:r>
    </w:p>
    <w:p w14:paraId="7BA4E7D3" w14:textId="77777777" w:rsidR="006C77A8"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w:t>
      </w:r>
      <w:r w:rsidR="006C77A8">
        <w:rPr>
          <w:rFonts w:ascii="FbShefa" w:hAnsi="FbShefa" w:hint="cs"/>
          <w:b/>
          <w:bCs/>
          <w:color w:val="3B2F2A" w:themeColor="text2" w:themeShade="80"/>
          <w:sz w:val="11"/>
          <w:rtl/>
        </w:rPr>
        <w:t>אל</w:t>
      </w:r>
      <w:r w:rsidRPr="001B3037">
        <w:rPr>
          <w:rFonts w:ascii="FbShefa" w:hAnsi="FbShefa"/>
          <w:b/>
          <w:bCs/>
          <w:color w:val="3B2F2A" w:themeColor="text2" w:themeShade="80"/>
          <w:sz w:val="11"/>
          <w:rtl/>
        </w:rPr>
        <w:t>ה</w:t>
      </w:r>
      <w:r w:rsidR="00980F5A" w:rsidRPr="001B3037">
        <w:rPr>
          <w:rFonts w:ascii="FbShefa" w:hAnsi="FbShefa"/>
          <w:b/>
          <w:bCs/>
          <w:color w:val="3B2F2A" w:themeColor="text2" w:themeShade="80"/>
          <w:sz w:val="11"/>
          <w:rtl/>
        </w:rPr>
        <w:t>.</w:t>
      </w:r>
      <w:r w:rsidRPr="00270114">
        <w:rPr>
          <w:rFonts w:ascii="FbShefa" w:hAnsi="FbShefa"/>
          <w:sz w:val="11"/>
          <w:rtl/>
        </w:rPr>
        <w:t xml:space="preserve"> נשמעינן גמרתיו, וכל שכן טול את שלך</w:t>
      </w:r>
      <w:r w:rsidR="00980F5A" w:rsidRPr="00270114">
        <w:rPr>
          <w:rFonts w:ascii="FbShefa" w:hAnsi="FbShefa"/>
          <w:sz w:val="11"/>
          <w:rtl/>
        </w:rPr>
        <w:t>.</w:t>
      </w:r>
      <w:r w:rsidRPr="00270114">
        <w:rPr>
          <w:rFonts w:ascii="FbShefa" w:hAnsi="FbShefa"/>
          <w:sz w:val="11"/>
          <w:rtl/>
        </w:rPr>
        <w:t xml:space="preserve"> </w:t>
      </w:r>
    </w:p>
    <w:p w14:paraId="7B2B38F5" w14:textId="77777777" w:rsidR="006C77A8"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ס"ד</w:t>
      </w:r>
      <w:r w:rsidR="006C77A8">
        <w:rPr>
          <w:rFonts w:ascii="FbShefa" w:hAnsi="FbShefa" w:hint="cs"/>
          <w:sz w:val="11"/>
          <w:rtl/>
        </w:rPr>
        <w:t>,</w:t>
      </w:r>
      <w:r w:rsidRPr="00270114">
        <w:rPr>
          <w:rFonts w:ascii="FbShefa" w:hAnsi="FbShefa"/>
          <w:sz w:val="11"/>
          <w:rtl/>
        </w:rPr>
        <w:t xml:space="preserve"> </w:t>
      </w:r>
      <w:r w:rsidR="006C77A8" w:rsidRPr="006C77A8">
        <w:rPr>
          <w:rFonts w:ascii="FbShefa" w:hAnsi="FbShefa"/>
          <w:sz w:val="11"/>
          <w:rtl/>
        </w:rPr>
        <w:t xml:space="preserve">טול את שלך </w:t>
      </w:r>
      <w:r w:rsidRPr="00270114">
        <w:rPr>
          <w:rFonts w:ascii="FbShefa" w:hAnsi="FbShefa"/>
          <w:sz w:val="11"/>
          <w:rtl/>
        </w:rPr>
        <w:t>שומר חנם נמי לא הוי</w:t>
      </w:r>
      <w:r w:rsidR="006C77A8">
        <w:rPr>
          <w:rFonts w:ascii="FbShefa" w:hAnsi="FbShefa" w:hint="cs"/>
          <w:sz w:val="11"/>
          <w:rtl/>
        </w:rPr>
        <w:t>.</w:t>
      </w:r>
    </w:p>
    <w:p w14:paraId="699D91D8" w14:textId="77777777" w:rsidR="006C77A8" w:rsidRDefault="006C77A8" w:rsidP="009C3CB4">
      <w:pPr>
        <w:spacing w:line="240" w:lineRule="auto"/>
        <w:rPr>
          <w:rFonts w:ascii="FbShefa" w:hAnsi="FbShefa"/>
          <w:b/>
          <w:bCs/>
          <w:color w:val="3B2F2A" w:themeColor="text2" w:themeShade="80"/>
          <w:sz w:val="11"/>
          <w:rtl/>
        </w:rPr>
      </w:pPr>
    </w:p>
    <w:p w14:paraId="2730ED6F" w14:textId="7056C223"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איכא דאמרי</w:t>
      </w:r>
      <w:r w:rsidR="00980F5A" w:rsidRPr="001B3037">
        <w:rPr>
          <w:rFonts w:ascii="FbShefa" w:hAnsi="FbShefa"/>
          <w:b/>
          <w:bCs/>
          <w:color w:val="3B2F2A" w:themeColor="text2" w:themeShade="80"/>
          <w:sz w:val="11"/>
          <w:rtl/>
        </w:rPr>
        <w:t>.</w:t>
      </w:r>
      <w:r w:rsidRPr="00270114">
        <w:rPr>
          <w:rFonts w:ascii="FbShefa" w:hAnsi="FbShefa"/>
          <w:sz w:val="11"/>
          <w:rtl/>
        </w:rPr>
        <w:t xml:space="preserve"> אף אנן נמי תנינא וכו' כנ"ל</w:t>
      </w:r>
      <w:r w:rsidR="00980F5A" w:rsidRPr="00270114">
        <w:rPr>
          <w:rFonts w:ascii="FbShefa" w:hAnsi="FbShefa"/>
          <w:sz w:val="11"/>
          <w:rtl/>
        </w:rPr>
        <w:t>.</w:t>
      </w:r>
    </w:p>
    <w:p w14:paraId="1B117911" w14:textId="77777777" w:rsidR="009C3CB4" w:rsidRPr="00270114" w:rsidRDefault="009C3CB4" w:rsidP="009C3CB4">
      <w:pPr>
        <w:spacing w:line="240" w:lineRule="auto"/>
        <w:rPr>
          <w:rFonts w:ascii="FbShefa" w:hAnsi="FbShefa"/>
          <w:sz w:val="11"/>
          <w:rtl/>
        </w:rPr>
      </w:pPr>
    </w:p>
    <w:p w14:paraId="00E57BAD" w14:textId="7A909EAF" w:rsidR="005E40BF" w:rsidRDefault="005E40BF" w:rsidP="005E40BF">
      <w:pPr>
        <w:pStyle w:val="3"/>
        <w:rPr>
          <w:rtl/>
        </w:rPr>
      </w:pPr>
      <w:r>
        <w:rPr>
          <w:rFonts w:hint="cs"/>
          <w:rtl/>
        </w:rPr>
        <w:t>דינו של שואל לאחר ימי שאלה:</w:t>
      </w:r>
    </w:p>
    <w:p w14:paraId="3A37B6D2" w14:textId="77777777" w:rsidR="005E40BF" w:rsidRPr="005E40BF" w:rsidRDefault="005E40BF" w:rsidP="009C3CB4">
      <w:pPr>
        <w:spacing w:line="240" w:lineRule="auto"/>
        <w:rPr>
          <w:rtl/>
        </w:rPr>
      </w:pPr>
      <w:r w:rsidRPr="005E40BF">
        <w:rPr>
          <w:rFonts w:hint="cs"/>
          <w:rtl/>
        </w:rPr>
        <w:t xml:space="preserve">\דינו. </w:t>
      </w:r>
      <w:r w:rsidR="009C3CB4" w:rsidRPr="005E40BF">
        <w:rPr>
          <w:rtl/>
        </w:rPr>
        <w:t>כשומר שכר</w:t>
      </w:r>
      <w:r w:rsidR="00980F5A" w:rsidRPr="005E40BF">
        <w:rPr>
          <w:rtl/>
        </w:rPr>
        <w:t>.</w:t>
      </w:r>
      <w:r w:rsidR="009C3CB4" w:rsidRPr="005E40BF">
        <w:rPr>
          <w:rtl/>
        </w:rPr>
        <w:t xml:space="preserve"> </w:t>
      </w:r>
    </w:p>
    <w:p w14:paraId="4F45B848" w14:textId="4BE5F8CA" w:rsidR="00433741" w:rsidRDefault="005E40BF"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הואיל </w:t>
      </w:r>
      <w:r>
        <w:rPr>
          <w:rFonts w:ascii="FbShefa" w:hAnsi="FbShefa" w:hint="cs"/>
          <w:sz w:val="11"/>
          <w:rtl/>
        </w:rPr>
        <w:t>.</w:t>
      </w:r>
      <w:r w:rsidR="009C3CB4" w:rsidRPr="00270114">
        <w:rPr>
          <w:rFonts w:ascii="FbShefa" w:hAnsi="FbShefa"/>
          <w:sz w:val="11"/>
          <w:rtl/>
        </w:rPr>
        <w:t>ונהנה מהנ</w:t>
      </w:r>
      <w:r>
        <w:rPr>
          <w:rFonts w:ascii="FbShefa" w:hAnsi="FbShefa" w:hint="cs"/>
          <w:sz w:val="11"/>
          <w:rtl/>
        </w:rPr>
        <w:t>י</w:t>
      </w:r>
      <w:r w:rsidR="00980F5A" w:rsidRPr="00270114">
        <w:rPr>
          <w:rFonts w:ascii="FbShefa" w:hAnsi="FbShefa"/>
          <w:sz w:val="11"/>
          <w:rtl/>
        </w:rPr>
        <w:t>.</w:t>
      </w:r>
    </w:p>
    <w:p w14:paraId="2A9182AF" w14:textId="77777777" w:rsidR="005E40BF" w:rsidRDefault="005E40BF" w:rsidP="009C3CB4">
      <w:pPr>
        <w:spacing w:line="240" w:lineRule="auto"/>
        <w:rPr>
          <w:rFonts w:ascii="FbShefa" w:hAnsi="FbShefa"/>
          <w:sz w:val="11"/>
          <w:rtl/>
        </w:rPr>
      </w:pPr>
    </w:p>
    <w:p w14:paraId="1CA222DB" w14:textId="025671C2" w:rsidR="005E40BF" w:rsidRDefault="005E40BF" w:rsidP="009C3CB4">
      <w:pPr>
        <w:spacing w:line="240" w:lineRule="auto"/>
        <w:rPr>
          <w:rFonts w:ascii="FbShefa" w:hAnsi="FbShefa"/>
          <w:sz w:val="11"/>
          <w:rtl/>
        </w:rPr>
      </w:pPr>
      <w:r>
        <w:rPr>
          <w:rFonts w:ascii="FbShefa" w:hAnsi="FbShefa" w:hint="cs"/>
          <w:sz w:val="11"/>
          <w:rtl/>
        </w:rPr>
        <w:t xml:space="preserve">\ראיה. </w:t>
      </w:r>
      <w:r w:rsidR="006547E6">
        <w:rPr>
          <w:rFonts w:ascii="FbShefa" w:hAnsi="FbShefa" w:hint="cs"/>
          <w:sz w:val="11"/>
          <w:rtl/>
        </w:rPr>
        <w:t>הלוקח כלים מבית האומן בחזירתו (להלן).</w:t>
      </w:r>
    </w:p>
    <w:p w14:paraId="7DA98AF7" w14:textId="77777777" w:rsidR="00FE6CAF" w:rsidRDefault="00FE6CAF" w:rsidP="009C3CB4">
      <w:pPr>
        <w:spacing w:line="240" w:lineRule="auto"/>
        <w:rPr>
          <w:rFonts w:ascii="FbShefa" w:hAnsi="FbShefa"/>
          <w:sz w:val="11"/>
          <w:rtl/>
        </w:rPr>
      </w:pPr>
    </w:p>
    <w:p w14:paraId="30EA54E2" w14:textId="206DDE8E" w:rsidR="00FE6CAF" w:rsidRDefault="00463EC3" w:rsidP="00463EC3">
      <w:pPr>
        <w:pStyle w:val="3"/>
        <w:rPr>
          <w:rtl/>
        </w:rPr>
      </w:pPr>
      <w:r>
        <w:rPr>
          <w:rFonts w:hint="cs"/>
          <w:rtl/>
        </w:rPr>
        <w:t xml:space="preserve">חיובים </w:t>
      </w:r>
      <w:r w:rsidR="00FE6CAF">
        <w:rPr>
          <w:rFonts w:hint="cs"/>
          <w:rtl/>
        </w:rPr>
        <w:t>בדרך חזור</w:t>
      </w:r>
      <w:r>
        <w:rPr>
          <w:rFonts w:hint="cs"/>
          <w:rtl/>
        </w:rPr>
        <w:t>:</w:t>
      </w:r>
    </w:p>
    <w:p w14:paraId="4499DBA3" w14:textId="2CF77859" w:rsidR="00FE6CAF" w:rsidRDefault="00FE6CAF" w:rsidP="00FE6CAF">
      <w:pPr>
        <w:rPr>
          <w:rtl/>
        </w:rPr>
      </w:pPr>
      <w:r>
        <w:rPr>
          <w:rFonts w:hint="cs"/>
          <w:rtl/>
        </w:rPr>
        <w:t>\שואל. שומר שכר, לאחר ימי שאלתו (כנ"ל).</w:t>
      </w:r>
    </w:p>
    <w:p w14:paraId="5E90E931" w14:textId="4F600977" w:rsidR="00FE6CAF" w:rsidRDefault="00FE6CAF" w:rsidP="00FE6CAF">
      <w:pPr>
        <w:rPr>
          <w:rtl/>
        </w:rPr>
      </w:pPr>
      <w:r>
        <w:rPr>
          <w:rFonts w:hint="cs"/>
          <w:rtl/>
        </w:rPr>
        <w:t>\כלים לבית חמיו. שומר שכר (להלן).</w:t>
      </w:r>
    </w:p>
    <w:p w14:paraId="75630F61" w14:textId="28233E08" w:rsidR="00FE6CAF" w:rsidRPr="00FE6CAF" w:rsidRDefault="00FE6CAF" w:rsidP="00FE6CAF">
      <w:pPr>
        <w:rPr>
          <w:rtl/>
        </w:rPr>
      </w:pPr>
      <w:r>
        <w:rPr>
          <w:rFonts w:hint="cs"/>
          <w:rtl/>
        </w:rPr>
        <w:t>\</w:t>
      </w:r>
      <w:r w:rsidR="00463EC3">
        <w:rPr>
          <w:rFonts w:hint="cs"/>
          <w:rtl/>
        </w:rPr>
        <w:t>סוחר יין. שואל (להלן).</w:t>
      </w:r>
    </w:p>
    <w:p w14:paraId="2491192D" w14:textId="77777777" w:rsidR="006547E6" w:rsidRDefault="006547E6" w:rsidP="009C3CB4">
      <w:pPr>
        <w:spacing w:line="240" w:lineRule="auto"/>
        <w:rPr>
          <w:rFonts w:ascii="FbShefa" w:hAnsi="FbShefa"/>
          <w:sz w:val="11"/>
          <w:rtl/>
        </w:rPr>
      </w:pPr>
    </w:p>
    <w:p w14:paraId="5EAAD18C" w14:textId="77777777" w:rsidR="006547E6" w:rsidRDefault="009C3CB4" w:rsidP="006547E6">
      <w:pPr>
        <w:pStyle w:val="2"/>
        <w:rPr>
          <w:rtl/>
        </w:rPr>
      </w:pPr>
      <w:r w:rsidRPr="00270114">
        <w:rPr>
          <w:rtl/>
        </w:rPr>
        <w:t>הלוקח כלים מבית האומן לשגרן לבית חמיו</w:t>
      </w:r>
    </w:p>
    <w:p w14:paraId="37DC5246" w14:textId="77777777" w:rsidR="006547E6" w:rsidRDefault="009C3CB4" w:rsidP="006547E6">
      <w:pPr>
        <w:pStyle w:val="3"/>
        <w:rPr>
          <w:rtl/>
        </w:rPr>
      </w:pPr>
      <w:r w:rsidRPr="00270114">
        <w:rPr>
          <w:rtl/>
        </w:rPr>
        <w:t>ואמר לו</w:t>
      </w:r>
      <w:r w:rsidR="006547E6">
        <w:rPr>
          <w:rFonts w:hint="cs"/>
          <w:rtl/>
        </w:rPr>
        <w:t>:</w:t>
      </w:r>
    </w:p>
    <w:p w14:paraId="2B430800" w14:textId="1CA88D9E" w:rsidR="006547E6" w:rsidRDefault="009C3CB4" w:rsidP="009C3CB4">
      <w:pPr>
        <w:spacing w:line="240" w:lineRule="auto"/>
        <w:rPr>
          <w:rFonts w:ascii="FbShefa" w:hAnsi="FbShefa"/>
          <w:sz w:val="11"/>
          <w:rtl/>
        </w:rPr>
      </w:pPr>
      <w:r w:rsidRPr="00270114">
        <w:rPr>
          <w:rFonts w:ascii="FbShefa" w:hAnsi="FbShefa"/>
          <w:sz w:val="11"/>
          <w:rtl/>
        </w:rPr>
        <w:t>אם מקבלין אותן ממני</w:t>
      </w:r>
      <w:r w:rsidR="006547E6">
        <w:rPr>
          <w:rFonts w:ascii="FbShefa" w:hAnsi="FbShefa" w:hint="cs"/>
          <w:sz w:val="11"/>
          <w:rtl/>
        </w:rPr>
        <w:t>.</w:t>
      </w:r>
      <w:r w:rsidRPr="00270114">
        <w:rPr>
          <w:rFonts w:ascii="FbShefa" w:hAnsi="FbShefa"/>
          <w:sz w:val="11"/>
          <w:rtl/>
        </w:rPr>
        <w:t xml:space="preserve"> אני נותן לך דמיהן</w:t>
      </w:r>
      <w:r w:rsidR="006547E6">
        <w:rPr>
          <w:rFonts w:ascii="FbShefa" w:hAnsi="FbShefa" w:hint="cs"/>
          <w:sz w:val="11"/>
          <w:rtl/>
        </w:rPr>
        <w:t>.</w:t>
      </w:r>
    </w:p>
    <w:p w14:paraId="5C220596" w14:textId="77777777" w:rsidR="006547E6" w:rsidRDefault="006547E6"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ואם לאו </w:t>
      </w:r>
      <w:r>
        <w:rPr>
          <w:rFonts w:ascii="FbShefa" w:hAnsi="FbShefa" w:hint="cs"/>
          <w:sz w:val="11"/>
          <w:rtl/>
        </w:rPr>
        <w:t>.</w:t>
      </w:r>
      <w:r w:rsidR="009C3CB4" w:rsidRPr="00270114">
        <w:rPr>
          <w:rFonts w:ascii="FbShefa" w:hAnsi="FbShefa"/>
          <w:sz w:val="11"/>
          <w:rtl/>
        </w:rPr>
        <w:t xml:space="preserve"> אני נותן לך לפי טובת הנאה שבהן</w:t>
      </w:r>
      <w:r w:rsidR="00980F5A" w:rsidRPr="00270114">
        <w:rPr>
          <w:rFonts w:ascii="FbShefa" w:hAnsi="FbShefa"/>
          <w:sz w:val="11"/>
          <w:rtl/>
        </w:rPr>
        <w:t>.</w:t>
      </w:r>
      <w:r w:rsidR="009C3CB4" w:rsidRPr="00270114">
        <w:rPr>
          <w:rFonts w:ascii="FbShefa" w:hAnsi="FbShefa"/>
          <w:sz w:val="11"/>
          <w:rtl/>
        </w:rPr>
        <w:t xml:space="preserve"> </w:t>
      </w:r>
    </w:p>
    <w:p w14:paraId="71678A2D" w14:textId="77777777" w:rsidR="006547E6" w:rsidRDefault="006547E6" w:rsidP="009C3CB4">
      <w:pPr>
        <w:spacing w:line="240" w:lineRule="auto"/>
        <w:rPr>
          <w:rFonts w:ascii="FbShefa" w:hAnsi="FbShefa"/>
          <w:sz w:val="11"/>
          <w:rtl/>
        </w:rPr>
      </w:pPr>
    </w:p>
    <w:p w14:paraId="76D88E2E" w14:textId="77777777" w:rsidR="006547E6" w:rsidRDefault="009C3CB4" w:rsidP="006547E6">
      <w:pPr>
        <w:pStyle w:val="3"/>
        <w:rPr>
          <w:rtl/>
        </w:rPr>
      </w:pPr>
      <w:r w:rsidRPr="00270114">
        <w:rPr>
          <w:rtl/>
        </w:rPr>
        <w:t>נאנסו</w:t>
      </w:r>
      <w:r w:rsidR="006547E6">
        <w:rPr>
          <w:rFonts w:hint="cs"/>
          <w:rtl/>
        </w:rPr>
        <w:t>:</w:t>
      </w:r>
    </w:p>
    <w:p w14:paraId="779F3280" w14:textId="77777777" w:rsidR="006547E6" w:rsidRDefault="006547E6"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בהליכה </w:t>
      </w:r>
      <w:r>
        <w:rPr>
          <w:rFonts w:ascii="FbShefa" w:hAnsi="FbShefa" w:hint="cs"/>
          <w:sz w:val="11"/>
          <w:rtl/>
        </w:rPr>
        <w:t>.</w:t>
      </w:r>
      <w:r w:rsidR="009C3CB4" w:rsidRPr="00270114">
        <w:rPr>
          <w:rFonts w:ascii="FbShefa" w:hAnsi="FbShefa"/>
          <w:sz w:val="11"/>
          <w:rtl/>
        </w:rPr>
        <w:t xml:space="preserve"> חייב</w:t>
      </w:r>
      <w:r>
        <w:rPr>
          <w:rFonts w:ascii="FbShefa" w:hAnsi="FbShefa" w:hint="cs"/>
          <w:sz w:val="11"/>
          <w:rtl/>
        </w:rPr>
        <w:t>.</w:t>
      </w:r>
    </w:p>
    <w:p w14:paraId="75AFFEDD" w14:textId="0CF99E30" w:rsidR="00433741" w:rsidRDefault="006547E6"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בחזירה </w:t>
      </w:r>
      <w:r>
        <w:rPr>
          <w:rFonts w:ascii="FbShefa" w:hAnsi="FbShefa" w:hint="cs"/>
          <w:sz w:val="11"/>
          <w:rtl/>
        </w:rPr>
        <w:t>.</w:t>
      </w:r>
      <w:r w:rsidR="009C3CB4" w:rsidRPr="00270114">
        <w:rPr>
          <w:rFonts w:ascii="FbShefa" w:hAnsi="FbShefa"/>
          <w:sz w:val="11"/>
          <w:rtl/>
        </w:rPr>
        <w:t xml:space="preserve"> פטור</w:t>
      </w:r>
      <w:r>
        <w:rPr>
          <w:rFonts w:ascii="FbShefa" w:hAnsi="FbShefa" w:hint="cs"/>
          <w:sz w:val="11"/>
          <w:rtl/>
        </w:rPr>
        <w:t>.</w:t>
      </w:r>
      <w:r w:rsidR="009C3CB4" w:rsidRPr="00270114">
        <w:rPr>
          <w:rFonts w:ascii="FbShefa" w:hAnsi="FbShefa"/>
          <w:sz w:val="11"/>
          <w:rtl/>
        </w:rPr>
        <w:t xml:space="preserve"> </w:t>
      </w:r>
      <w:r>
        <w:rPr>
          <w:rFonts w:ascii="FbShefa" w:hAnsi="FbShefa" w:hint="cs"/>
          <w:sz w:val="11"/>
          <w:rtl/>
        </w:rPr>
        <w:t>\</w:t>
      </w:r>
      <w:r w:rsidR="009C3CB4" w:rsidRPr="00270114">
        <w:rPr>
          <w:rFonts w:ascii="FbShefa" w:hAnsi="FbShefa"/>
          <w:sz w:val="11"/>
          <w:rtl/>
        </w:rPr>
        <w:t xml:space="preserve">מפני </w:t>
      </w:r>
      <w:r>
        <w:rPr>
          <w:rFonts w:ascii="FbShefa" w:hAnsi="FbShefa" w:hint="cs"/>
          <w:sz w:val="11"/>
          <w:rtl/>
        </w:rPr>
        <w:t>.</w:t>
      </w:r>
      <w:r w:rsidR="009C3CB4" w:rsidRPr="00270114">
        <w:rPr>
          <w:rFonts w:ascii="FbShefa" w:hAnsi="FbShefa"/>
          <w:sz w:val="11"/>
          <w:rtl/>
        </w:rPr>
        <w:t>שהוא כנושא שכר</w:t>
      </w:r>
      <w:r w:rsidR="00980F5A" w:rsidRPr="00270114">
        <w:rPr>
          <w:rFonts w:ascii="FbShefa" w:hAnsi="FbShefa"/>
          <w:sz w:val="11"/>
          <w:rtl/>
        </w:rPr>
        <w:t>.</w:t>
      </w:r>
    </w:p>
    <w:p w14:paraId="05456DE1" w14:textId="77777777" w:rsidR="006547E6" w:rsidRDefault="006547E6" w:rsidP="009C3CB4">
      <w:pPr>
        <w:spacing w:line="240" w:lineRule="auto"/>
        <w:rPr>
          <w:rFonts w:ascii="FbShefa" w:hAnsi="FbShefa"/>
          <w:sz w:val="11"/>
          <w:rtl/>
        </w:rPr>
      </w:pPr>
    </w:p>
    <w:p w14:paraId="0DDDB879" w14:textId="0BBA68E8" w:rsidR="00463EC3" w:rsidRPr="00270114" w:rsidRDefault="00463EC3" w:rsidP="00463EC3">
      <w:pPr>
        <w:pStyle w:val="2"/>
        <w:rPr>
          <w:rtl/>
        </w:rPr>
      </w:pPr>
      <w:r>
        <w:rPr>
          <w:rFonts w:hint="cs"/>
          <w:rtl/>
        </w:rPr>
        <w:t>סוחר יין</w:t>
      </w:r>
    </w:p>
    <w:p w14:paraId="231933EE" w14:textId="77777777" w:rsidR="00463EC3" w:rsidRPr="00463EC3" w:rsidRDefault="00463EC3" w:rsidP="00463EC3">
      <w:pPr>
        <w:pStyle w:val="3"/>
        <w:rPr>
          <w:rtl/>
        </w:rPr>
      </w:pPr>
      <w:r w:rsidRPr="00463EC3">
        <w:rPr>
          <w:rFonts w:hint="cs"/>
          <w:rtl/>
        </w:rPr>
        <w:t xml:space="preserve">אמר </w:t>
      </w:r>
      <w:r w:rsidR="009C3CB4" w:rsidRPr="00463EC3">
        <w:rPr>
          <w:rtl/>
        </w:rPr>
        <w:t>ליה</w:t>
      </w:r>
      <w:r w:rsidRPr="00463EC3">
        <w:rPr>
          <w:rFonts w:hint="cs"/>
          <w:rtl/>
        </w:rPr>
        <w:t>:</w:t>
      </w:r>
    </w:p>
    <w:p w14:paraId="463D34FD" w14:textId="77777777" w:rsidR="00463EC3" w:rsidRDefault="00463EC3"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קא ממטינא </w:t>
      </w:r>
      <w:r>
        <w:rPr>
          <w:rFonts w:ascii="FbShefa" w:hAnsi="FbShefa" w:hint="cs"/>
          <w:sz w:val="11"/>
          <w:rtl/>
        </w:rPr>
        <w:t>.</w:t>
      </w:r>
      <w:r w:rsidR="009C3CB4" w:rsidRPr="00270114">
        <w:rPr>
          <w:rFonts w:ascii="FbShefa" w:hAnsi="FbShefa"/>
          <w:sz w:val="11"/>
          <w:rtl/>
        </w:rPr>
        <w:t xml:space="preserve"> לדוכתא פלוני</w:t>
      </w:r>
      <w:r>
        <w:rPr>
          <w:rFonts w:ascii="FbShefa" w:hAnsi="FbShefa" w:hint="cs"/>
          <w:sz w:val="11"/>
          <w:rtl/>
        </w:rPr>
        <w:t>.</w:t>
      </w:r>
    </w:p>
    <w:p w14:paraId="4FA83789" w14:textId="77777777" w:rsidR="00463EC3" w:rsidRDefault="00463EC3"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אי מזדבנא </w:t>
      </w:r>
      <w:r>
        <w:rPr>
          <w:rFonts w:ascii="FbShefa" w:hAnsi="FbShefa" w:hint="cs"/>
          <w:sz w:val="11"/>
          <w:rtl/>
        </w:rPr>
        <w:t>.</w:t>
      </w:r>
      <w:r w:rsidR="009C3CB4" w:rsidRPr="00270114">
        <w:rPr>
          <w:rFonts w:ascii="FbShefa" w:hAnsi="FbShefa"/>
          <w:sz w:val="11"/>
          <w:rtl/>
        </w:rPr>
        <w:t xml:space="preserve"> מוטב</w:t>
      </w:r>
      <w:r>
        <w:rPr>
          <w:rFonts w:ascii="FbShefa" w:hAnsi="FbShefa" w:hint="cs"/>
          <w:sz w:val="11"/>
          <w:rtl/>
        </w:rPr>
        <w:t>.</w:t>
      </w:r>
    </w:p>
    <w:p w14:paraId="498913D9" w14:textId="77777777" w:rsidR="00463EC3" w:rsidRDefault="00463EC3"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ואי לא </w:t>
      </w:r>
      <w:r>
        <w:rPr>
          <w:rFonts w:ascii="FbShefa" w:hAnsi="FbShefa" w:hint="cs"/>
          <w:sz w:val="11"/>
          <w:rtl/>
        </w:rPr>
        <w:t>.</w:t>
      </w:r>
      <w:r w:rsidR="009C3CB4" w:rsidRPr="00270114">
        <w:rPr>
          <w:rFonts w:ascii="FbShefa" w:hAnsi="FbShefa"/>
          <w:sz w:val="11"/>
          <w:rtl/>
        </w:rPr>
        <w:t xml:space="preserve"> מהדרנא ליה נהליך</w:t>
      </w:r>
      <w:r w:rsidR="00980F5A" w:rsidRPr="00270114">
        <w:rPr>
          <w:rFonts w:ascii="FbShefa" w:hAnsi="FbShefa"/>
          <w:sz w:val="11"/>
          <w:rtl/>
        </w:rPr>
        <w:t>.</w:t>
      </w:r>
      <w:r w:rsidR="009C3CB4" w:rsidRPr="00270114">
        <w:rPr>
          <w:rFonts w:ascii="FbShefa" w:hAnsi="FbShefa"/>
          <w:sz w:val="11"/>
          <w:rtl/>
        </w:rPr>
        <w:t xml:space="preserve"> </w:t>
      </w:r>
    </w:p>
    <w:p w14:paraId="51E0D8CE" w14:textId="77777777" w:rsidR="00463EC3" w:rsidRDefault="00463EC3" w:rsidP="009C3CB4">
      <w:pPr>
        <w:spacing w:line="240" w:lineRule="auto"/>
        <w:rPr>
          <w:rFonts w:ascii="FbShefa" w:hAnsi="FbShefa"/>
          <w:sz w:val="11"/>
          <w:rtl/>
        </w:rPr>
      </w:pPr>
    </w:p>
    <w:p w14:paraId="17D5C35B" w14:textId="77777777" w:rsidR="00463EC3" w:rsidRDefault="009C3CB4" w:rsidP="00463EC3">
      <w:pPr>
        <w:pStyle w:val="3"/>
        <w:rPr>
          <w:rtl/>
        </w:rPr>
      </w:pPr>
      <w:r w:rsidRPr="00270114">
        <w:rPr>
          <w:rtl/>
        </w:rPr>
        <w:t>אזל ולא אזדבנא</w:t>
      </w:r>
      <w:r w:rsidR="00463EC3">
        <w:rPr>
          <w:rFonts w:hint="cs"/>
          <w:rtl/>
        </w:rPr>
        <w:t>:</w:t>
      </w:r>
    </w:p>
    <w:p w14:paraId="248EB6BD" w14:textId="77777777" w:rsidR="00463EC3" w:rsidRDefault="00463EC3" w:rsidP="009C3CB4">
      <w:pPr>
        <w:spacing w:line="240" w:lineRule="auto"/>
        <w:rPr>
          <w:rFonts w:ascii="FbShefa" w:hAnsi="FbShefa"/>
          <w:sz w:val="11"/>
          <w:rtl/>
        </w:rPr>
      </w:pPr>
      <w:r>
        <w:rPr>
          <w:rFonts w:ascii="FbShefa" w:hAnsi="FbShefa" w:hint="cs"/>
          <w:sz w:val="11"/>
          <w:rtl/>
        </w:rPr>
        <w:t>\חייב. באונסים גם בחזור.</w:t>
      </w:r>
    </w:p>
    <w:p w14:paraId="2EE27962" w14:textId="6F1F5CCF" w:rsidR="009C3CB4" w:rsidRPr="00270114" w:rsidRDefault="00463EC3" w:rsidP="009C3CB4">
      <w:pPr>
        <w:spacing w:line="240" w:lineRule="auto"/>
        <w:rPr>
          <w:rFonts w:ascii="FbShefa" w:hAnsi="FbShefa"/>
          <w:sz w:val="11"/>
          <w:rtl/>
        </w:rPr>
      </w:pPr>
      <w:r>
        <w:rPr>
          <w:rFonts w:ascii="FbShefa" w:hAnsi="FbShefa" w:hint="cs"/>
          <w:b/>
          <w:bCs/>
          <w:color w:val="3B2F2A" w:themeColor="text2" w:themeShade="80"/>
          <w:sz w:val="11"/>
          <w:rtl/>
        </w:rPr>
        <w:t>שהרי</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חזר</w:t>
      </w:r>
      <w:r>
        <w:rPr>
          <w:rFonts w:ascii="FbShefa" w:hAnsi="FbShefa" w:hint="cs"/>
          <w:sz w:val="11"/>
          <w:rtl/>
        </w:rPr>
        <w:t>תו</w:t>
      </w:r>
      <w:r w:rsidR="009C3CB4" w:rsidRPr="00270114">
        <w:rPr>
          <w:rFonts w:ascii="FbShefa" w:hAnsi="FbShefa"/>
          <w:sz w:val="11"/>
          <w:rtl/>
        </w:rPr>
        <w:t xml:space="preserve"> </w:t>
      </w:r>
      <w:r>
        <w:rPr>
          <w:rFonts w:ascii="FbShefa" w:hAnsi="FbShefa" w:hint="cs"/>
          <w:sz w:val="11"/>
          <w:rtl/>
        </w:rPr>
        <w:t>כ</w:t>
      </w:r>
      <w:r w:rsidR="009C3CB4" w:rsidRPr="00270114">
        <w:rPr>
          <w:rFonts w:ascii="FbShefa" w:hAnsi="FbShefa"/>
          <w:sz w:val="11"/>
          <w:rtl/>
        </w:rPr>
        <w:t xml:space="preserve">הליכה, </w:t>
      </w:r>
      <w:r>
        <w:rPr>
          <w:rFonts w:ascii="FbShefa" w:hAnsi="FbShefa" w:hint="cs"/>
          <w:sz w:val="11"/>
          <w:rtl/>
        </w:rPr>
        <w:t>ד</w:t>
      </w:r>
      <w:r w:rsidR="009C3CB4" w:rsidRPr="00270114">
        <w:rPr>
          <w:rFonts w:ascii="FbShefa" w:hAnsi="FbShefa"/>
          <w:sz w:val="11"/>
          <w:rtl/>
        </w:rPr>
        <w:t>אילו אשכח לזבוניה</w:t>
      </w:r>
      <w:r>
        <w:rPr>
          <w:rFonts w:ascii="FbShefa" w:hAnsi="FbShefa" w:hint="cs"/>
          <w:sz w:val="11"/>
          <w:rtl/>
        </w:rPr>
        <w:t>,</w:t>
      </w:r>
      <w:r w:rsidR="009C3CB4" w:rsidRPr="00270114">
        <w:rPr>
          <w:rFonts w:ascii="FbShefa" w:hAnsi="FbShefa"/>
          <w:sz w:val="11"/>
          <w:rtl/>
        </w:rPr>
        <w:t xml:space="preserve"> מי לא זבנה</w:t>
      </w:r>
      <w:r>
        <w:rPr>
          <w:rFonts w:ascii="FbShefa" w:hAnsi="FbShefa" w:hint="cs"/>
          <w:sz w:val="11"/>
          <w:rtl/>
        </w:rPr>
        <w:t>.</w:t>
      </w:r>
    </w:p>
    <w:p w14:paraId="4157809D" w14:textId="77777777" w:rsidR="009C3CB4" w:rsidRPr="00270114" w:rsidRDefault="009C3CB4" w:rsidP="009C3CB4">
      <w:pPr>
        <w:spacing w:line="240" w:lineRule="auto"/>
        <w:rPr>
          <w:rFonts w:ascii="FbShefa" w:hAnsi="FbShefa"/>
          <w:sz w:val="11"/>
          <w:rtl/>
        </w:rPr>
      </w:pPr>
    </w:p>
    <w:p w14:paraId="54EDE2F9"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שמור לי ואשמור לך שומר שכר</w:t>
      </w:r>
    </w:p>
    <w:p w14:paraId="45293F6D" w14:textId="39C651EE"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w:t>
      </w:r>
      <w:r w:rsidR="00463EC3">
        <w:rPr>
          <w:rFonts w:ascii="FbShefa" w:hAnsi="FbShefa" w:hint="cs"/>
          <w:b/>
          <w:bCs/>
          <w:color w:val="3B2F2A" w:themeColor="text2" w:themeShade="80"/>
          <w:sz w:val="11"/>
          <w:rtl/>
        </w:rPr>
        <w:t>אל</w:t>
      </w:r>
      <w:r w:rsidRPr="001B3037">
        <w:rPr>
          <w:rFonts w:ascii="FbShefa" w:hAnsi="FbShefa"/>
          <w:b/>
          <w:bCs/>
          <w:color w:val="3B2F2A" w:themeColor="text2" w:themeShade="80"/>
          <w:sz w:val="11"/>
          <w:rtl/>
        </w:rPr>
        <w:t>ה</w:t>
      </w:r>
      <w:r w:rsidR="00980F5A" w:rsidRPr="00270114">
        <w:rPr>
          <w:rFonts w:ascii="FbShefa" w:hAnsi="FbShefa"/>
          <w:sz w:val="11"/>
          <w:rtl/>
        </w:rPr>
        <w:t>.</w:t>
      </w:r>
      <w:r w:rsidRPr="00270114">
        <w:rPr>
          <w:rFonts w:ascii="FbShefa" w:hAnsi="FbShefa"/>
          <w:sz w:val="11"/>
          <w:rtl/>
        </w:rPr>
        <w:t xml:space="preserve"> שמירה בבעלים היא</w:t>
      </w:r>
      <w:r w:rsidR="00980F5A" w:rsidRPr="00270114">
        <w:rPr>
          <w:rFonts w:ascii="FbShefa" w:hAnsi="FbShefa"/>
          <w:sz w:val="11"/>
          <w:rtl/>
        </w:rPr>
        <w:t>.</w:t>
      </w:r>
    </w:p>
    <w:p w14:paraId="293A160E" w14:textId="0740B6A4" w:rsidR="00433741"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270114">
        <w:rPr>
          <w:rFonts w:ascii="FbShefa" w:hAnsi="FbShefa"/>
          <w:sz w:val="11"/>
          <w:rtl/>
        </w:rPr>
        <w:t xml:space="preserve"> דאמר ליה, שמור לי היום ואשמור לך למחר</w:t>
      </w:r>
      <w:r w:rsidR="00980F5A" w:rsidRPr="00270114">
        <w:rPr>
          <w:rFonts w:ascii="FbShefa" w:hAnsi="FbShefa"/>
          <w:sz w:val="11"/>
          <w:rtl/>
        </w:rPr>
        <w:t>.</w:t>
      </w:r>
    </w:p>
    <w:p w14:paraId="53054773" w14:textId="77777777" w:rsidR="00463EC3" w:rsidRPr="00270114" w:rsidRDefault="00463EC3" w:rsidP="009C3CB4">
      <w:pPr>
        <w:spacing w:line="240" w:lineRule="auto"/>
        <w:rPr>
          <w:rFonts w:ascii="FbShefa" w:hAnsi="FbShefa"/>
          <w:sz w:val="11"/>
          <w:rtl/>
        </w:rPr>
      </w:pPr>
    </w:p>
    <w:p w14:paraId="3881C852" w14:textId="13C7829D" w:rsidR="00463EC3" w:rsidRDefault="009C3CB4" w:rsidP="00463EC3">
      <w:pPr>
        <w:pStyle w:val="3"/>
        <w:rPr>
          <w:rtl/>
        </w:rPr>
      </w:pPr>
      <w:r w:rsidRPr="001B3037">
        <w:rPr>
          <w:rtl/>
        </w:rPr>
        <w:t>כולן שומרי שכר</w:t>
      </w:r>
      <w:r w:rsidR="00463EC3">
        <w:rPr>
          <w:rFonts w:hint="cs"/>
          <w:rtl/>
        </w:rPr>
        <w:t>:</w:t>
      </w:r>
    </w:p>
    <w:p w14:paraId="1BEB8947" w14:textId="77777777" w:rsidR="00463EC3" w:rsidRDefault="00463EC3"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שמור לי </w:t>
      </w:r>
      <w:r>
        <w:rPr>
          <w:rFonts w:ascii="FbShefa" w:hAnsi="FbShefa" w:hint="cs"/>
          <w:sz w:val="11"/>
          <w:rtl/>
        </w:rPr>
        <w:t>.</w:t>
      </w:r>
      <w:r w:rsidR="009C3CB4" w:rsidRPr="00270114">
        <w:rPr>
          <w:rFonts w:ascii="FbShefa" w:hAnsi="FbShefa"/>
          <w:sz w:val="11"/>
          <w:rtl/>
        </w:rPr>
        <w:t>ואשמור לך</w:t>
      </w:r>
      <w:r>
        <w:rPr>
          <w:rFonts w:ascii="FbShefa" w:hAnsi="FbShefa" w:hint="cs"/>
          <w:sz w:val="11"/>
          <w:rtl/>
        </w:rPr>
        <w:t>.</w:t>
      </w:r>
    </w:p>
    <w:p w14:paraId="7864EA81" w14:textId="77777777" w:rsidR="00463EC3" w:rsidRDefault="00463EC3"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השאילני </w:t>
      </w:r>
      <w:r>
        <w:rPr>
          <w:rFonts w:ascii="FbShefa" w:hAnsi="FbShefa" w:hint="cs"/>
          <w:sz w:val="11"/>
          <w:rtl/>
        </w:rPr>
        <w:t>.</w:t>
      </w:r>
      <w:r w:rsidR="009C3CB4" w:rsidRPr="00270114">
        <w:rPr>
          <w:rFonts w:ascii="FbShefa" w:hAnsi="FbShefa"/>
          <w:sz w:val="11"/>
          <w:rtl/>
        </w:rPr>
        <w:t>ואשאילך</w:t>
      </w:r>
      <w:r>
        <w:rPr>
          <w:rFonts w:ascii="FbShefa" w:hAnsi="FbShefa" w:hint="cs"/>
          <w:sz w:val="11"/>
          <w:rtl/>
        </w:rPr>
        <w:t>.</w:t>
      </w:r>
    </w:p>
    <w:p w14:paraId="6F3B26F1" w14:textId="77777777" w:rsidR="00463EC3" w:rsidRDefault="00463EC3"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שמור לי </w:t>
      </w:r>
      <w:r>
        <w:rPr>
          <w:rFonts w:ascii="FbShefa" w:hAnsi="FbShefa" w:hint="cs"/>
          <w:sz w:val="11"/>
          <w:rtl/>
        </w:rPr>
        <w:t>.</w:t>
      </w:r>
      <w:r w:rsidR="009C3CB4" w:rsidRPr="00270114">
        <w:rPr>
          <w:rFonts w:ascii="FbShefa" w:hAnsi="FbShefa"/>
          <w:sz w:val="11"/>
          <w:rtl/>
        </w:rPr>
        <w:t>ואשאילך</w:t>
      </w:r>
      <w:r>
        <w:rPr>
          <w:rFonts w:ascii="FbShefa" w:hAnsi="FbShefa" w:hint="cs"/>
          <w:sz w:val="11"/>
          <w:rtl/>
        </w:rPr>
        <w:t>.</w:t>
      </w:r>
    </w:p>
    <w:p w14:paraId="1AF6CF60" w14:textId="77777777" w:rsidR="00463EC3" w:rsidRDefault="00463EC3"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השאילני </w:t>
      </w:r>
      <w:r>
        <w:rPr>
          <w:rFonts w:ascii="FbShefa" w:hAnsi="FbShefa" w:hint="cs"/>
          <w:sz w:val="11"/>
          <w:rtl/>
        </w:rPr>
        <w:t>.</w:t>
      </w:r>
      <w:r w:rsidR="009C3CB4" w:rsidRPr="00270114">
        <w:rPr>
          <w:rFonts w:ascii="FbShefa" w:hAnsi="FbShefa"/>
          <w:sz w:val="11"/>
          <w:rtl/>
        </w:rPr>
        <w:t>ואשמור לך</w:t>
      </w:r>
      <w:r w:rsidR="00980F5A" w:rsidRPr="00270114">
        <w:rPr>
          <w:rFonts w:ascii="FbShefa" w:hAnsi="FbShefa"/>
          <w:sz w:val="11"/>
          <w:rtl/>
        </w:rPr>
        <w:t>.</w:t>
      </w:r>
    </w:p>
    <w:p w14:paraId="6FBFA2E9" w14:textId="77777777" w:rsidR="00463EC3" w:rsidRDefault="00463EC3" w:rsidP="009C3CB4">
      <w:pPr>
        <w:spacing w:line="240" w:lineRule="auto"/>
        <w:rPr>
          <w:rFonts w:ascii="FbShefa" w:hAnsi="FbShefa"/>
          <w:sz w:val="11"/>
          <w:rtl/>
        </w:rPr>
      </w:pPr>
    </w:p>
    <w:p w14:paraId="192038F3" w14:textId="40F4B62C" w:rsidR="00463EC3" w:rsidRPr="00463EC3" w:rsidRDefault="00463EC3" w:rsidP="00463EC3">
      <w:pPr>
        <w:spacing w:line="240" w:lineRule="auto"/>
        <w:rPr>
          <w:rFonts w:ascii="FbShefa" w:hAnsi="FbShefa"/>
          <w:sz w:val="11"/>
          <w:rtl/>
        </w:rPr>
      </w:pPr>
      <w:r>
        <w:rPr>
          <w:rFonts w:ascii="FbShefa" w:hAnsi="FbShefa" w:hint="cs"/>
          <w:sz w:val="11"/>
          <w:rtl/>
        </w:rPr>
        <w:t>\</w:t>
      </w:r>
      <w:r w:rsidRPr="00463EC3">
        <w:rPr>
          <w:rFonts w:ascii="FbShefa" w:hAnsi="FbShefa"/>
          <w:sz w:val="11"/>
          <w:rtl/>
        </w:rPr>
        <w:t>שאלה. שמירה בבעלים היא.</w:t>
      </w:r>
    </w:p>
    <w:p w14:paraId="719A93E7" w14:textId="2281E241" w:rsidR="009C3CB4" w:rsidRDefault="00463EC3" w:rsidP="00463EC3">
      <w:pPr>
        <w:spacing w:line="240" w:lineRule="auto"/>
        <w:rPr>
          <w:rFonts w:ascii="FbShefa" w:hAnsi="FbShefa"/>
          <w:sz w:val="11"/>
          <w:rtl/>
        </w:rPr>
      </w:pPr>
      <w:r>
        <w:rPr>
          <w:rFonts w:ascii="FbShefa" w:hAnsi="FbShefa" w:hint="cs"/>
          <w:sz w:val="11"/>
          <w:rtl/>
        </w:rPr>
        <w:t>\</w:t>
      </w:r>
      <w:r w:rsidRPr="00463EC3">
        <w:rPr>
          <w:rFonts w:ascii="FbShefa" w:hAnsi="FbShefa"/>
          <w:sz w:val="11"/>
          <w:rtl/>
        </w:rPr>
        <w:t>תשובה. דאמר ליה, שמור לי היום ואשמור לך למחר.</w:t>
      </w:r>
    </w:p>
    <w:p w14:paraId="5F245ADD" w14:textId="77777777" w:rsidR="00463EC3" w:rsidRPr="00270114" w:rsidRDefault="00463EC3" w:rsidP="00463EC3">
      <w:pPr>
        <w:spacing w:line="240" w:lineRule="auto"/>
        <w:rPr>
          <w:rFonts w:ascii="FbShefa" w:hAnsi="FbShefa"/>
          <w:sz w:val="11"/>
          <w:rtl/>
        </w:rPr>
      </w:pPr>
    </w:p>
    <w:p w14:paraId="5228F5C2" w14:textId="7EE0E710" w:rsidR="009C3CB4" w:rsidRPr="00270114" w:rsidRDefault="00A30C4D" w:rsidP="009C3CB4">
      <w:pPr>
        <w:pStyle w:val="2"/>
        <w:rPr>
          <w:rFonts w:ascii="FbShefa" w:hAnsi="FbShefa"/>
          <w:color w:val="7C5F1D"/>
          <w:rtl/>
        </w:rPr>
      </w:pPr>
      <w:r>
        <w:rPr>
          <w:rFonts w:ascii="FbShefa" w:hAnsi="FbShefa" w:hint="cs"/>
          <w:color w:val="7C5F1D"/>
          <w:sz w:val="11"/>
          <w:rtl/>
        </w:rPr>
        <w:t xml:space="preserve">שלש </w:t>
      </w:r>
      <w:r w:rsidR="009C3CB4" w:rsidRPr="00270114">
        <w:rPr>
          <w:rFonts w:ascii="FbShefa" w:hAnsi="FbShefa"/>
          <w:color w:val="7C5F1D"/>
          <w:sz w:val="11"/>
          <w:rtl/>
        </w:rPr>
        <w:t xml:space="preserve"> מעשים</w:t>
      </w:r>
    </w:p>
    <w:p w14:paraId="056EC644" w14:textId="77777777" w:rsidR="00A30C4D" w:rsidRDefault="009C3CB4" w:rsidP="00A30C4D">
      <w:pPr>
        <w:pStyle w:val="3"/>
        <w:rPr>
          <w:rtl/>
        </w:rPr>
      </w:pPr>
      <w:r w:rsidRPr="00270114">
        <w:rPr>
          <w:rtl/>
        </w:rPr>
        <w:t>הנהו אהלויי</w:t>
      </w:r>
      <w:r w:rsidR="00A30C4D">
        <w:rPr>
          <w:rFonts w:hint="cs"/>
          <w:rtl/>
        </w:rPr>
        <w:t>:</w:t>
      </w:r>
    </w:p>
    <w:p w14:paraId="69E24985" w14:textId="77777777" w:rsidR="00A30C4D" w:rsidRDefault="00A30C4D"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דכל יומא הוה </w:t>
      </w:r>
      <w:r>
        <w:rPr>
          <w:rFonts w:ascii="FbShefa" w:hAnsi="FbShefa" w:hint="cs"/>
          <w:sz w:val="11"/>
          <w:rtl/>
        </w:rPr>
        <w:t>.</w:t>
      </w:r>
      <w:r w:rsidR="009C3CB4" w:rsidRPr="00270114">
        <w:rPr>
          <w:rFonts w:ascii="FbShefa" w:hAnsi="FbShefa"/>
          <w:sz w:val="11"/>
          <w:rtl/>
        </w:rPr>
        <w:t>אפי לה חד מינייהו</w:t>
      </w:r>
      <w:r>
        <w:rPr>
          <w:rFonts w:ascii="FbShefa" w:hAnsi="FbShefa" w:hint="cs"/>
          <w:sz w:val="11"/>
          <w:rtl/>
        </w:rPr>
        <w:t>.</w:t>
      </w:r>
    </w:p>
    <w:p w14:paraId="0F215625" w14:textId="77777777" w:rsidR="00A30C4D" w:rsidRDefault="00A30C4D"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ההוא יומא </w:t>
      </w:r>
      <w:r>
        <w:rPr>
          <w:rFonts w:ascii="FbShefa" w:hAnsi="FbShefa" w:hint="cs"/>
          <w:sz w:val="11"/>
          <w:rtl/>
        </w:rPr>
        <w:t>.</w:t>
      </w:r>
      <w:r w:rsidR="009C3CB4" w:rsidRPr="00270114">
        <w:rPr>
          <w:rFonts w:ascii="FbShefa" w:hAnsi="FbShefa"/>
          <w:sz w:val="11"/>
          <w:rtl/>
        </w:rPr>
        <w:t>אמרו ליה לחד מינייהו</w:t>
      </w:r>
      <w:r>
        <w:rPr>
          <w:rFonts w:ascii="FbShefa" w:hAnsi="FbShefa" w:hint="cs"/>
          <w:sz w:val="11"/>
          <w:rtl/>
        </w:rPr>
        <w:t>,</w:t>
      </w:r>
      <w:r w:rsidR="009C3CB4" w:rsidRPr="00270114">
        <w:rPr>
          <w:rFonts w:ascii="FbShefa" w:hAnsi="FbShefa"/>
          <w:sz w:val="11"/>
          <w:rtl/>
        </w:rPr>
        <w:t xml:space="preserve"> זיל אפי לן</w:t>
      </w:r>
      <w:r w:rsidR="00980F5A" w:rsidRPr="00270114">
        <w:rPr>
          <w:rFonts w:ascii="FbShefa" w:hAnsi="FbShefa"/>
          <w:sz w:val="11"/>
          <w:rtl/>
        </w:rPr>
        <w:t>.</w:t>
      </w:r>
      <w:r w:rsidR="009C3CB4" w:rsidRPr="00270114">
        <w:rPr>
          <w:rFonts w:ascii="FbShefa" w:hAnsi="FbShefa"/>
          <w:sz w:val="11"/>
          <w:rtl/>
        </w:rPr>
        <w:t xml:space="preserve"> </w:t>
      </w:r>
    </w:p>
    <w:p w14:paraId="3D20F9F4" w14:textId="77777777" w:rsidR="00A30C4D" w:rsidRDefault="00A30C4D"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אמר להו</w:t>
      </w:r>
      <w:r>
        <w:rPr>
          <w:rFonts w:ascii="FbShefa" w:hAnsi="FbShefa" w:hint="cs"/>
          <w:sz w:val="11"/>
          <w:rtl/>
        </w:rPr>
        <w:t>.</w:t>
      </w:r>
      <w:r w:rsidR="009C3CB4" w:rsidRPr="00270114">
        <w:rPr>
          <w:rFonts w:ascii="FbShefa" w:hAnsi="FbShefa"/>
          <w:sz w:val="11"/>
          <w:rtl/>
        </w:rPr>
        <w:t xml:space="preserve"> נטרו לי גלימאי</w:t>
      </w:r>
      <w:r w:rsidR="00980F5A" w:rsidRPr="00270114">
        <w:rPr>
          <w:rFonts w:ascii="FbShefa" w:hAnsi="FbShefa"/>
          <w:sz w:val="11"/>
          <w:rtl/>
        </w:rPr>
        <w:t>.</w:t>
      </w:r>
      <w:r w:rsidR="009C3CB4" w:rsidRPr="00270114">
        <w:rPr>
          <w:rFonts w:ascii="FbShefa" w:hAnsi="FbShefa"/>
          <w:sz w:val="11"/>
          <w:rtl/>
        </w:rPr>
        <w:t xml:space="preserve"> </w:t>
      </w:r>
    </w:p>
    <w:p w14:paraId="3F33D351" w14:textId="77777777" w:rsidR="00A30C4D" w:rsidRDefault="00A30C4D"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אדאתא </w:t>
      </w:r>
      <w:r>
        <w:rPr>
          <w:rFonts w:ascii="FbShefa" w:hAnsi="FbShefa" w:hint="cs"/>
          <w:sz w:val="11"/>
          <w:rtl/>
        </w:rPr>
        <w:t>.</w:t>
      </w:r>
      <w:r w:rsidR="009C3CB4" w:rsidRPr="00270114">
        <w:rPr>
          <w:rFonts w:ascii="FbShefa" w:hAnsi="FbShefa"/>
          <w:sz w:val="11"/>
          <w:rtl/>
        </w:rPr>
        <w:t>אגנוב</w:t>
      </w:r>
      <w:r w:rsidR="00980F5A" w:rsidRPr="00270114">
        <w:rPr>
          <w:rFonts w:ascii="FbShefa" w:hAnsi="FbShefa"/>
          <w:sz w:val="11"/>
          <w:rtl/>
        </w:rPr>
        <w:t>.</w:t>
      </w:r>
      <w:r w:rsidR="009C3CB4" w:rsidRPr="00270114">
        <w:rPr>
          <w:rFonts w:ascii="FbShefa" w:hAnsi="FbShefa"/>
          <w:sz w:val="11"/>
          <w:rtl/>
        </w:rPr>
        <w:t xml:space="preserve"> </w:t>
      </w:r>
    </w:p>
    <w:p w14:paraId="0FE5FA68" w14:textId="77777777" w:rsidR="00A30C4D" w:rsidRDefault="00A30C4D"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רב פפא</w:t>
      </w:r>
      <w:r>
        <w:rPr>
          <w:rFonts w:ascii="FbShefa" w:hAnsi="FbShefa" w:hint="cs"/>
          <w:sz w:val="11"/>
          <w:rtl/>
        </w:rPr>
        <w:t>.</w:t>
      </w:r>
      <w:r w:rsidR="009C3CB4" w:rsidRPr="00270114">
        <w:rPr>
          <w:rFonts w:ascii="FbShefa" w:hAnsi="FbShefa"/>
          <w:sz w:val="11"/>
          <w:rtl/>
        </w:rPr>
        <w:t xml:space="preserve"> חייבינהו</w:t>
      </w:r>
      <w:r w:rsidR="00980F5A" w:rsidRPr="00270114">
        <w:rPr>
          <w:rFonts w:ascii="FbShefa" w:hAnsi="FbShefa"/>
          <w:sz w:val="11"/>
          <w:rtl/>
        </w:rPr>
        <w:t>.</w:t>
      </w:r>
      <w:r w:rsidR="009C3CB4" w:rsidRPr="00270114">
        <w:rPr>
          <w:rFonts w:ascii="FbShefa" w:hAnsi="FbShefa"/>
          <w:sz w:val="11"/>
          <w:rtl/>
        </w:rPr>
        <w:t xml:space="preserve"> </w:t>
      </w:r>
    </w:p>
    <w:p w14:paraId="5D5DA16E" w14:textId="77777777" w:rsidR="00A30C4D" w:rsidRDefault="00A30C4D"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א</w:t>
      </w:r>
      <w:r>
        <w:rPr>
          <w:rFonts w:ascii="FbShefa" w:hAnsi="FbShefa" w:hint="cs"/>
          <w:sz w:val="11"/>
          <w:rtl/>
        </w:rPr>
        <w:t xml:space="preserve">"ל </w:t>
      </w:r>
      <w:r w:rsidR="009C3CB4" w:rsidRPr="00270114">
        <w:rPr>
          <w:rFonts w:ascii="FbShefa" w:hAnsi="FbShefa"/>
          <w:sz w:val="11"/>
          <w:rtl/>
        </w:rPr>
        <w:t>פשיעה בבעלים היא</w:t>
      </w:r>
      <w:r>
        <w:rPr>
          <w:rFonts w:ascii="FbShefa" w:hAnsi="FbShefa" w:hint="cs"/>
          <w:sz w:val="11"/>
          <w:rtl/>
        </w:rPr>
        <w:t>.</w:t>
      </w:r>
      <w:r w:rsidR="009C3CB4" w:rsidRPr="00270114">
        <w:rPr>
          <w:rFonts w:ascii="FbShefa" w:hAnsi="FbShefa"/>
          <w:sz w:val="11"/>
          <w:rtl/>
        </w:rPr>
        <w:t xml:space="preserve"> אכסיף</w:t>
      </w:r>
      <w:r w:rsidR="00980F5A" w:rsidRPr="00270114">
        <w:rPr>
          <w:rFonts w:ascii="FbShefa" w:hAnsi="FbShefa"/>
          <w:sz w:val="11"/>
          <w:rtl/>
        </w:rPr>
        <w:t>.</w:t>
      </w:r>
      <w:r w:rsidR="009C3CB4" w:rsidRPr="00270114">
        <w:rPr>
          <w:rFonts w:ascii="FbShefa" w:hAnsi="FbShefa"/>
          <w:sz w:val="11"/>
          <w:rtl/>
        </w:rPr>
        <w:t xml:space="preserve"> </w:t>
      </w:r>
    </w:p>
    <w:p w14:paraId="5635B3BB" w14:textId="5F4757D2" w:rsidR="00433741" w:rsidRPr="00270114" w:rsidRDefault="00A30C4D"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לסוף </w:t>
      </w:r>
      <w:r>
        <w:rPr>
          <w:rFonts w:ascii="FbShefa" w:hAnsi="FbShefa" w:hint="cs"/>
          <w:sz w:val="11"/>
          <w:rtl/>
        </w:rPr>
        <w:t>.</w:t>
      </w:r>
      <w:r w:rsidR="009C3CB4" w:rsidRPr="00270114">
        <w:rPr>
          <w:rFonts w:ascii="FbShefa" w:hAnsi="FbShefa"/>
          <w:sz w:val="11"/>
          <w:rtl/>
        </w:rPr>
        <w:t>איגלאי מילתא דההוא שעתא שכרא הוה קא שתי</w:t>
      </w:r>
      <w:r w:rsidR="00980F5A" w:rsidRPr="00270114">
        <w:rPr>
          <w:rFonts w:ascii="FbShefa" w:hAnsi="FbShefa"/>
          <w:sz w:val="11"/>
          <w:rtl/>
        </w:rPr>
        <w:t>.</w:t>
      </w:r>
    </w:p>
    <w:p w14:paraId="29993594" w14:textId="77777777" w:rsidR="00A30C4D" w:rsidRDefault="00A30C4D" w:rsidP="009C3CB4">
      <w:pPr>
        <w:spacing w:line="240" w:lineRule="auto"/>
        <w:rPr>
          <w:rFonts w:ascii="FbShefa" w:hAnsi="FbShefa"/>
          <w:b/>
          <w:bCs/>
          <w:color w:val="3B2F2A" w:themeColor="text2" w:themeShade="80"/>
          <w:sz w:val="11"/>
          <w:rtl/>
        </w:rPr>
      </w:pPr>
    </w:p>
    <w:p w14:paraId="55C33250" w14:textId="77777777" w:rsidR="00A30C4D" w:rsidRDefault="009C3CB4" w:rsidP="00A30C4D">
      <w:pPr>
        <w:pStyle w:val="3"/>
        <w:rPr>
          <w:rtl/>
        </w:rPr>
      </w:pPr>
      <w:r w:rsidRPr="001B3037">
        <w:rPr>
          <w:rtl/>
        </w:rPr>
        <w:t>למ"ד פשיעה בבעלים פטור</w:t>
      </w:r>
      <w:r w:rsidR="00A30C4D">
        <w:rPr>
          <w:rFonts w:hint="cs"/>
          <w:rtl/>
        </w:rPr>
        <w:t>:</w:t>
      </w:r>
    </w:p>
    <w:p w14:paraId="6A0F6741" w14:textId="77777777" w:rsidR="00A30C4D" w:rsidRDefault="00A30C4D"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היו </w:t>
      </w:r>
      <w:r>
        <w:rPr>
          <w:rFonts w:ascii="FbShefa" w:hAnsi="FbShefa" w:hint="cs"/>
          <w:sz w:val="11"/>
          <w:rtl/>
        </w:rPr>
        <w:t>.</w:t>
      </w:r>
      <w:r w:rsidR="009C3CB4" w:rsidRPr="00270114">
        <w:rPr>
          <w:rFonts w:ascii="FbShefa" w:hAnsi="FbShefa"/>
          <w:sz w:val="11"/>
          <w:rtl/>
        </w:rPr>
        <w:t>שומרי חינם</w:t>
      </w:r>
      <w:r>
        <w:rPr>
          <w:rFonts w:ascii="FbShefa" w:hAnsi="FbShefa" w:hint="cs"/>
          <w:sz w:val="11"/>
          <w:rtl/>
        </w:rPr>
        <w:t>.</w:t>
      </w:r>
    </w:p>
    <w:p w14:paraId="0406EF0F" w14:textId="77777777" w:rsidR="00A30C4D" w:rsidRDefault="00A30C4D"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שהיה </w:t>
      </w:r>
      <w:r>
        <w:rPr>
          <w:rFonts w:ascii="FbShefa" w:hAnsi="FbShefa" w:hint="cs"/>
          <w:sz w:val="11"/>
          <w:rtl/>
        </w:rPr>
        <w:t>.</w:t>
      </w:r>
      <w:r w:rsidR="009C3CB4" w:rsidRPr="00270114">
        <w:rPr>
          <w:rFonts w:ascii="FbShefa" w:hAnsi="FbShefa"/>
          <w:sz w:val="11"/>
          <w:rtl/>
        </w:rPr>
        <w:t xml:space="preserve">היום שלו </w:t>
      </w:r>
      <w:r>
        <w:rPr>
          <w:rFonts w:ascii="FbShefa" w:hAnsi="FbShefa" w:hint="cs"/>
          <w:sz w:val="11"/>
          <w:rtl/>
        </w:rPr>
        <w:t>.</w:t>
      </w:r>
    </w:p>
    <w:p w14:paraId="61F8276B" w14:textId="7A1CF76C" w:rsidR="009C3CB4" w:rsidRPr="00270114" w:rsidRDefault="00A30C4D"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והיה </w:t>
      </w:r>
      <w:r>
        <w:rPr>
          <w:rFonts w:ascii="FbShefa" w:hAnsi="FbShefa" w:hint="cs"/>
          <w:sz w:val="11"/>
          <w:rtl/>
        </w:rPr>
        <w:t>.</w:t>
      </w:r>
      <w:r w:rsidR="009C3CB4" w:rsidRPr="00270114">
        <w:rPr>
          <w:rFonts w:ascii="FbShefa" w:hAnsi="FbShefa"/>
          <w:sz w:val="11"/>
          <w:rtl/>
        </w:rPr>
        <w:t>פשיעה</w:t>
      </w:r>
      <w:r w:rsidR="00980F5A" w:rsidRPr="00270114">
        <w:rPr>
          <w:rFonts w:ascii="FbShefa" w:hAnsi="FbShefa"/>
          <w:sz w:val="11"/>
          <w:rtl/>
        </w:rPr>
        <w:t>.</w:t>
      </w:r>
    </w:p>
    <w:p w14:paraId="348539B7" w14:textId="77777777" w:rsidR="00A30C4D" w:rsidRDefault="00A30C4D" w:rsidP="009C3CB4">
      <w:pPr>
        <w:spacing w:line="240" w:lineRule="auto"/>
        <w:rPr>
          <w:rFonts w:ascii="FbShefa" w:hAnsi="FbShefa"/>
          <w:b/>
          <w:bCs/>
          <w:color w:val="3B2F2A" w:themeColor="text2" w:themeShade="80"/>
          <w:sz w:val="11"/>
          <w:rtl/>
        </w:rPr>
      </w:pPr>
    </w:p>
    <w:p w14:paraId="1BD49FBC" w14:textId="77777777" w:rsidR="00A30C4D" w:rsidRDefault="009C3CB4" w:rsidP="00A30C4D">
      <w:pPr>
        <w:pStyle w:val="3"/>
        <w:rPr>
          <w:rtl/>
        </w:rPr>
      </w:pPr>
      <w:r w:rsidRPr="001B3037">
        <w:rPr>
          <w:rtl/>
        </w:rPr>
        <w:t>למ"ד פשיעה בבעלים חייב</w:t>
      </w:r>
      <w:r w:rsidR="00A30C4D">
        <w:rPr>
          <w:rFonts w:hint="cs"/>
          <w:rtl/>
        </w:rPr>
        <w:t>:</w:t>
      </w:r>
    </w:p>
    <w:p w14:paraId="6C468A77" w14:textId="77777777" w:rsidR="00A30C4D" w:rsidRDefault="00A30C4D"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היו </w:t>
      </w:r>
      <w:r>
        <w:rPr>
          <w:rFonts w:ascii="FbShefa" w:hAnsi="FbShefa" w:hint="cs"/>
          <w:sz w:val="11"/>
          <w:rtl/>
        </w:rPr>
        <w:t>.</w:t>
      </w:r>
      <w:r w:rsidR="009C3CB4" w:rsidRPr="00270114">
        <w:rPr>
          <w:rFonts w:ascii="FbShefa" w:hAnsi="FbShefa"/>
          <w:sz w:val="11"/>
          <w:rtl/>
        </w:rPr>
        <w:t xml:space="preserve">שומרי שכר </w:t>
      </w:r>
      <w:r>
        <w:rPr>
          <w:rFonts w:ascii="FbShefa" w:hAnsi="FbShefa" w:hint="cs"/>
          <w:sz w:val="11"/>
          <w:rtl/>
        </w:rPr>
        <w:t>.</w:t>
      </w:r>
    </w:p>
    <w:p w14:paraId="69452DFB" w14:textId="77777777" w:rsidR="00A30C4D" w:rsidRDefault="00A30C4D"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שלא היה </w:t>
      </w:r>
      <w:r>
        <w:rPr>
          <w:rFonts w:ascii="FbShefa" w:hAnsi="FbShefa" w:hint="cs"/>
          <w:sz w:val="11"/>
          <w:rtl/>
        </w:rPr>
        <w:t>.</w:t>
      </w:r>
      <w:r w:rsidR="009C3CB4" w:rsidRPr="00270114">
        <w:rPr>
          <w:rFonts w:ascii="FbShefa" w:hAnsi="FbShefa"/>
          <w:sz w:val="11"/>
          <w:rtl/>
        </w:rPr>
        <w:t xml:space="preserve">יום שלו </w:t>
      </w:r>
      <w:r>
        <w:rPr>
          <w:rFonts w:ascii="FbShefa" w:hAnsi="FbShefa" w:hint="cs"/>
          <w:sz w:val="11"/>
          <w:rtl/>
        </w:rPr>
        <w:t>.</w:t>
      </w:r>
    </w:p>
    <w:p w14:paraId="6D540141" w14:textId="3E4B3641" w:rsidR="00433741" w:rsidRPr="00270114" w:rsidRDefault="00A30C4D"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ואגניב</w:t>
      </w:r>
      <w:r w:rsidR="00980F5A" w:rsidRPr="00270114">
        <w:rPr>
          <w:rFonts w:ascii="FbShefa" w:hAnsi="FbShefa"/>
          <w:sz w:val="11"/>
          <w:rtl/>
        </w:rPr>
        <w:t>.</w:t>
      </w:r>
      <w:r>
        <w:rPr>
          <w:rFonts w:ascii="FbShefa" w:hAnsi="FbShefa" w:hint="cs"/>
          <w:sz w:val="11"/>
          <w:rtl/>
        </w:rPr>
        <w:t xml:space="preserve"> בלא פשיעה.</w:t>
      </w:r>
    </w:p>
    <w:p w14:paraId="7A88919E" w14:textId="653CECC4" w:rsidR="009C3CB4" w:rsidRPr="00270114" w:rsidRDefault="009C3CB4" w:rsidP="00794C1A">
      <w:pPr>
        <w:pStyle w:val="1"/>
        <w:rPr>
          <w:rFonts w:ascii="FbShefa" w:hAnsi="FbShefa"/>
          <w:rtl/>
        </w:rPr>
      </w:pPr>
      <w:r w:rsidRPr="00270114">
        <w:rPr>
          <w:rFonts w:ascii="FbShefa" w:hAnsi="FbShefa"/>
          <w:sz w:val="11"/>
          <w:rtl/>
        </w:rPr>
        <w:t>פא</w:t>
      </w:r>
      <w:r w:rsidR="00B36BF2" w:rsidRPr="00270114">
        <w:rPr>
          <w:rFonts w:ascii="FbShefa" w:hAnsi="FbShefa"/>
          <w:sz w:val="11"/>
          <w:rtl/>
        </w:rPr>
        <w:t>, ב</w:t>
      </w:r>
    </w:p>
    <w:p w14:paraId="69B37DC3" w14:textId="34C65E49" w:rsidR="00433741" w:rsidRPr="001B3037" w:rsidRDefault="00E65C3F" w:rsidP="00E65C3F">
      <w:pPr>
        <w:pStyle w:val="3"/>
        <w:rPr>
          <w:rtl/>
        </w:rPr>
      </w:pPr>
      <w:r>
        <w:rPr>
          <w:rFonts w:hint="cs"/>
          <w:rtl/>
        </w:rPr>
        <w:t>אריך וגוצא:</w:t>
      </w:r>
    </w:p>
    <w:p w14:paraId="42C2B968" w14:textId="77777777" w:rsidR="00E65C3F" w:rsidRDefault="00E65C3F"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שקליה לסרבליה</w:t>
      </w:r>
      <w:r>
        <w:rPr>
          <w:rFonts w:ascii="FbShefa" w:hAnsi="FbShefa" w:hint="cs"/>
          <w:sz w:val="11"/>
          <w:rtl/>
        </w:rPr>
        <w:t>.</w:t>
      </w:r>
      <w:r w:rsidR="009C3CB4" w:rsidRPr="00270114">
        <w:rPr>
          <w:rFonts w:ascii="FbShefa" w:hAnsi="FbShefa"/>
          <w:sz w:val="11"/>
          <w:rtl/>
        </w:rPr>
        <w:t xml:space="preserve"> ואותביה עילוי חמרא</w:t>
      </w:r>
      <w:r>
        <w:rPr>
          <w:rFonts w:ascii="FbShefa" w:hAnsi="FbShefa" w:hint="cs"/>
          <w:sz w:val="11"/>
          <w:rtl/>
        </w:rPr>
        <w:t>.</w:t>
      </w:r>
    </w:p>
    <w:p w14:paraId="3AC8D88E" w14:textId="77777777" w:rsidR="00E65C3F" w:rsidRDefault="00E65C3F"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ושקליה לסדיניה דההוא </w:t>
      </w:r>
      <w:r>
        <w:rPr>
          <w:rFonts w:ascii="FbShefa" w:hAnsi="FbShefa" w:hint="cs"/>
          <w:sz w:val="11"/>
          <w:rtl/>
        </w:rPr>
        <w:t>.</w:t>
      </w:r>
      <w:r w:rsidR="009C3CB4" w:rsidRPr="00270114">
        <w:rPr>
          <w:rFonts w:ascii="FbShefa" w:hAnsi="FbShefa"/>
          <w:sz w:val="11"/>
          <w:rtl/>
        </w:rPr>
        <w:t>ואיכסי ביה</w:t>
      </w:r>
      <w:r w:rsidR="00980F5A" w:rsidRPr="00270114">
        <w:rPr>
          <w:rFonts w:ascii="FbShefa" w:hAnsi="FbShefa"/>
          <w:sz w:val="11"/>
          <w:rtl/>
        </w:rPr>
        <w:t>.</w:t>
      </w:r>
      <w:r w:rsidR="009C3CB4" w:rsidRPr="00270114">
        <w:rPr>
          <w:rFonts w:ascii="FbShefa" w:hAnsi="FbShefa"/>
          <w:sz w:val="11"/>
          <w:rtl/>
        </w:rPr>
        <w:t xml:space="preserve"> </w:t>
      </w:r>
    </w:p>
    <w:p w14:paraId="198830E0" w14:textId="77777777" w:rsidR="00E65C3F" w:rsidRDefault="00E65C3F"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שטפוה </w:t>
      </w:r>
      <w:r>
        <w:rPr>
          <w:rFonts w:ascii="FbShefa" w:hAnsi="FbShefa" w:hint="cs"/>
          <w:sz w:val="11"/>
          <w:rtl/>
        </w:rPr>
        <w:t>.</w:t>
      </w:r>
      <w:r w:rsidR="009C3CB4" w:rsidRPr="00270114">
        <w:rPr>
          <w:rFonts w:ascii="FbShefa" w:hAnsi="FbShefa"/>
          <w:sz w:val="11"/>
          <w:rtl/>
        </w:rPr>
        <w:t>מיא לסדיניה</w:t>
      </w:r>
      <w:r w:rsidR="00980F5A" w:rsidRPr="00270114">
        <w:rPr>
          <w:rFonts w:ascii="FbShefa" w:hAnsi="FbShefa"/>
          <w:sz w:val="11"/>
          <w:rtl/>
        </w:rPr>
        <w:t>.</w:t>
      </w:r>
      <w:r w:rsidR="009C3CB4" w:rsidRPr="00270114">
        <w:rPr>
          <w:rFonts w:ascii="FbShefa" w:hAnsi="FbShefa"/>
          <w:sz w:val="11"/>
          <w:rtl/>
        </w:rPr>
        <w:t xml:space="preserve"> </w:t>
      </w:r>
    </w:p>
    <w:p w14:paraId="2A07CA22" w14:textId="77777777" w:rsidR="00E65C3F" w:rsidRDefault="009C3CB4" w:rsidP="009C3CB4">
      <w:pPr>
        <w:spacing w:line="240" w:lineRule="auto"/>
        <w:rPr>
          <w:rFonts w:ascii="FbShefa" w:hAnsi="FbShefa"/>
          <w:sz w:val="11"/>
          <w:rtl/>
        </w:rPr>
      </w:pPr>
      <w:r w:rsidRPr="00270114">
        <w:rPr>
          <w:rFonts w:ascii="FbShefa" w:hAnsi="FbShefa"/>
          <w:sz w:val="11"/>
          <w:rtl/>
        </w:rPr>
        <w:t>רבא</w:t>
      </w:r>
      <w:r w:rsidR="00E65C3F">
        <w:rPr>
          <w:rFonts w:ascii="FbShefa" w:hAnsi="FbShefa" w:hint="cs"/>
          <w:sz w:val="11"/>
          <w:rtl/>
        </w:rPr>
        <w:t>.</w:t>
      </w:r>
      <w:r w:rsidRPr="00270114">
        <w:rPr>
          <w:rFonts w:ascii="FbShefa" w:hAnsi="FbShefa"/>
          <w:sz w:val="11"/>
          <w:rtl/>
        </w:rPr>
        <w:t xml:space="preserve"> חייביה</w:t>
      </w:r>
      <w:r w:rsidR="00980F5A" w:rsidRPr="00270114">
        <w:rPr>
          <w:rFonts w:ascii="FbShefa" w:hAnsi="FbShefa"/>
          <w:sz w:val="11"/>
          <w:rtl/>
        </w:rPr>
        <w:t>.</w:t>
      </w:r>
      <w:r w:rsidRPr="00270114">
        <w:rPr>
          <w:rFonts w:ascii="FbShefa" w:hAnsi="FbShefa"/>
          <w:sz w:val="11"/>
          <w:rtl/>
        </w:rPr>
        <w:t xml:space="preserve"> </w:t>
      </w:r>
    </w:p>
    <w:p w14:paraId="042B5818" w14:textId="77777777" w:rsidR="00E65C3F" w:rsidRDefault="009C3CB4" w:rsidP="009C3CB4">
      <w:pPr>
        <w:spacing w:line="240" w:lineRule="auto"/>
        <w:rPr>
          <w:rFonts w:ascii="FbShefa" w:hAnsi="FbShefa"/>
          <w:sz w:val="11"/>
          <w:rtl/>
        </w:rPr>
      </w:pPr>
      <w:r w:rsidRPr="00270114">
        <w:rPr>
          <w:rFonts w:ascii="FbShefa" w:hAnsi="FbShefa"/>
          <w:sz w:val="11"/>
          <w:rtl/>
        </w:rPr>
        <w:t>אמרו ליה  שאלה בבעלים היא</w:t>
      </w:r>
      <w:r w:rsidR="00E65C3F">
        <w:rPr>
          <w:rFonts w:ascii="FbShefa" w:hAnsi="FbShefa" w:hint="cs"/>
          <w:sz w:val="11"/>
          <w:rtl/>
        </w:rPr>
        <w:t>.</w:t>
      </w:r>
      <w:r w:rsidRPr="00270114">
        <w:rPr>
          <w:rFonts w:ascii="FbShefa" w:hAnsi="FbShefa"/>
          <w:sz w:val="11"/>
          <w:rtl/>
        </w:rPr>
        <w:t xml:space="preserve"> אכסיף</w:t>
      </w:r>
      <w:r w:rsidR="00980F5A" w:rsidRPr="00270114">
        <w:rPr>
          <w:rFonts w:ascii="FbShefa" w:hAnsi="FbShefa"/>
          <w:sz w:val="11"/>
          <w:rtl/>
        </w:rPr>
        <w:t>.</w:t>
      </w:r>
      <w:r w:rsidRPr="00270114">
        <w:rPr>
          <w:rFonts w:ascii="FbShefa" w:hAnsi="FbShefa"/>
          <w:sz w:val="11"/>
          <w:rtl/>
        </w:rPr>
        <w:t xml:space="preserve"> </w:t>
      </w:r>
    </w:p>
    <w:p w14:paraId="7F0654B6" w14:textId="4770990C" w:rsidR="00433741" w:rsidRPr="00270114" w:rsidRDefault="00E65C3F"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לסוף </w:t>
      </w:r>
      <w:r>
        <w:rPr>
          <w:rFonts w:ascii="FbShefa" w:hAnsi="FbShefa" w:hint="cs"/>
          <w:sz w:val="11"/>
          <w:rtl/>
        </w:rPr>
        <w:t>.</w:t>
      </w:r>
      <w:r w:rsidR="009C3CB4" w:rsidRPr="00270114">
        <w:rPr>
          <w:rFonts w:ascii="FbShefa" w:hAnsi="FbShefa"/>
          <w:sz w:val="11"/>
          <w:rtl/>
        </w:rPr>
        <w:t>איגלאי מילתא דבלא דעתיה שקליה, ובלא דעתיה אותביה</w:t>
      </w:r>
      <w:r w:rsidR="00980F5A" w:rsidRPr="00270114">
        <w:rPr>
          <w:rFonts w:ascii="FbShefa" w:hAnsi="FbShefa"/>
          <w:sz w:val="11"/>
          <w:rtl/>
        </w:rPr>
        <w:t>.</w:t>
      </w:r>
    </w:p>
    <w:p w14:paraId="559BF2B6" w14:textId="77777777" w:rsidR="00E65C3F" w:rsidRDefault="00E65C3F" w:rsidP="009C3CB4">
      <w:pPr>
        <w:spacing w:line="240" w:lineRule="auto"/>
        <w:rPr>
          <w:rFonts w:ascii="FbShefa" w:hAnsi="FbShefa"/>
          <w:b/>
          <w:bCs/>
          <w:color w:val="3B2F2A" w:themeColor="text2" w:themeShade="80"/>
          <w:sz w:val="11"/>
          <w:rtl/>
        </w:rPr>
      </w:pPr>
    </w:p>
    <w:p w14:paraId="07AD1705" w14:textId="04280CBC" w:rsidR="00433741" w:rsidRPr="000E59A7" w:rsidRDefault="000E59A7" w:rsidP="000E59A7">
      <w:pPr>
        <w:pStyle w:val="3"/>
        <w:rPr>
          <w:rtl/>
        </w:rPr>
      </w:pPr>
      <w:r w:rsidRPr="000E59A7">
        <w:rPr>
          <w:rFonts w:hint="cs"/>
          <w:rtl/>
        </w:rPr>
        <w:t>נהר פקוד:</w:t>
      </w:r>
    </w:p>
    <w:p w14:paraId="2FA28562" w14:textId="77777777" w:rsidR="000E59A7" w:rsidRDefault="000E59A7" w:rsidP="009C3CB4">
      <w:pPr>
        <w:spacing w:line="240" w:lineRule="auto"/>
        <w:rPr>
          <w:rFonts w:ascii="FbShefa" w:hAnsi="FbShefa"/>
          <w:sz w:val="11"/>
          <w:rtl/>
        </w:rPr>
      </w:pPr>
      <w:r>
        <w:rPr>
          <w:rFonts w:ascii="FbShefa" w:hAnsi="FbShefa" w:hint="cs"/>
          <w:sz w:val="11"/>
          <w:rtl/>
        </w:rPr>
        <w:t xml:space="preserve">\א"ל. </w:t>
      </w:r>
      <w:r w:rsidR="009C3CB4" w:rsidRPr="00270114">
        <w:rPr>
          <w:rFonts w:ascii="FbShefa" w:hAnsi="FbShefa"/>
          <w:sz w:val="11"/>
          <w:rtl/>
        </w:rPr>
        <w:t xml:space="preserve">לא תיזול באורחא דנהר פקוד </w:t>
      </w:r>
      <w:r>
        <w:rPr>
          <w:rFonts w:ascii="FbShefa" w:hAnsi="FbShefa" w:hint="cs"/>
          <w:sz w:val="11"/>
          <w:rtl/>
        </w:rPr>
        <w:t>,</w:t>
      </w:r>
      <w:r w:rsidR="009C3CB4" w:rsidRPr="00270114">
        <w:rPr>
          <w:rFonts w:ascii="FbShefa" w:hAnsi="FbShefa"/>
          <w:sz w:val="11"/>
          <w:rtl/>
        </w:rPr>
        <w:t>דאיכא מיא, זיל באורחא דנרש דליכא מיא</w:t>
      </w:r>
      <w:r w:rsidR="00980F5A" w:rsidRPr="00270114">
        <w:rPr>
          <w:rFonts w:ascii="FbShefa" w:hAnsi="FbShefa"/>
          <w:sz w:val="11"/>
          <w:rtl/>
        </w:rPr>
        <w:t>.</w:t>
      </w:r>
      <w:r w:rsidR="009C3CB4" w:rsidRPr="00270114">
        <w:rPr>
          <w:rFonts w:ascii="FbShefa" w:hAnsi="FbShefa"/>
          <w:sz w:val="11"/>
          <w:rtl/>
        </w:rPr>
        <w:t xml:space="preserve"> </w:t>
      </w:r>
    </w:p>
    <w:p w14:paraId="6ADCD8F8" w14:textId="77777777" w:rsidR="000E59A7" w:rsidRDefault="000E59A7"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אזיל </w:t>
      </w:r>
      <w:r>
        <w:rPr>
          <w:rFonts w:ascii="FbShefa" w:hAnsi="FbShefa" w:hint="cs"/>
          <w:sz w:val="11"/>
          <w:rtl/>
        </w:rPr>
        <w:t>.</w:t>
      </w:r>
      <w:r w:rsidR="009C3CB4" w:rsidRPr="00270114">
        <w:rPr>
          <w:rFonts w:ascii="FbShefa" w:hAnsi="FbShefa"/>
          <w:sz w:val="11"/>
          <w:rtl/>
        </w:rPr>
        <w:t>באורחא דנהר פקוד, ומית חמרא</w:t>
      </w:r>
      <w:r w:rsidR="00980F5A" w:rsidRPr="00270114">
        <w:rPr>
          <w:rFonts w:ascii="FbShefa" w:hAnsi="FbShefa"/>
          <w:sz w:val="11"/>
          <w:rtl/>
        </w:rPr>
        <w:t>.</w:t>
      </w:r>
      <w:r w:rsidR="009C3CB4" w:rsidRPr="00270114">
        <w:rPr>
          <w:rFonts w:ascii="FbShefa" w:hAnsi="FbShefa"/>
          <w:sz w:val="11"/>
          <w:rtl/>
        </w:rPr>
        <w:t xml:space="preserve"> </w:t>
      </w:r>
    </w:p>
    <w:p w14:paraId="67340D52" w14:textId="102CF919" w:rsidR="00433741" w:rsidRPr="00270114" w:rsidRDefault="000E59A7" w:rsidP="000E59A7">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אמר</w:t>
      </w:r>
      <w:r>
        <w:rPr>
          <w:rFonts w:ascii="FbShefa" w:hAnsi="FbShefa" w:hint="cs"/>
          <w:sz w:val="11"/>
          <w:rtl/>
        </w:rPr>
        <w:t>.</w:t>
      </w:r>
      <w:r w:rsidR="009C3CB4" w:rsidRPr="00270114">
        <w:rPr>
          <w:rFonts w:ascii="FbShefa" w:hAnsi="FbShefa"/>
          <w:sz w:val="11"/>
          <w:rtl/>
        </w:rPr>
        <w:t xml:space="preserve"> אין, באורחא דנהר פקוד אזלי, ומיהו ליכא מיא</w:t>
      </w:r>
      <w:r w:rsidR="00980F5A" w:rsidRPr="00270114">
        <w:rPr>
          <w:rFonts w:ascii="FbShefa" w:hAnsi="FbShefa"/>
          <w:sz w:val="11"/>
          <w:rtl/>
        </w:rPr>
        <w:t>.</w:t>
      </w:r>
    </w:p>
    <w:p w14:paraId="311D6F2D" w14:textId="77777777" w:rsidR="000E59A7" w:rsidRDefault="000E59A7" w:rsidP="009C3CB4">
      <w:pPr>
        <w:spacing w:line="240" w:lineRule="auto"/>
        <w:rPr>
          <w:rFonts w:ascii="FbShefa" w:hAnsi="FbShefa"/>
          <w:b/>
          <w:bCs/>
          <w:color w:val="3B2F2A" w:themeColor="text2" w:themeShade="80"/>
          <w:sz w:val="11"/>
          <w:rtl/>
        </w:rPr>
      </w:pPr>
    </w:p>
    <w:p w14:paraId="495359D6" w14:textId="77777777" w:rsidR="000E59A7" w:rsidRDefault="000E59A7" w:rsidP="009C3CB4">
      <w:pPr>
        <w:spacing w:line="240" w:lineRule="auto"/>
        <w:rPr>
          <w:rFonts w:ascii="FbShefa" w:hAnsi="FbShefa"/>
          <w:sz w:val="11"/>
          <w:rtl/>
        </w:rPr>
      </w:pPr>
      <w:r>
        <w:rPr>
          <w:rFonts w:ascii="FbShefa" w:hAnsi="FbShefa" w:hint="cs"/>
          <w:b/>
          <w:bCs/>
          <w:color w:val="3B2F2A" w:themeColor="text2" w:themeShade="80"/>
          <w:sz w:val="11"/>
          <w:rtl/>
        </w:rPr>
        <w:t xml:space="preserve">\דעה א. </w:t>
      </w:r>
      <w:r w:rsidR="009C3CB4" w:rsidRPr="00270114">
        <w:rPr>
          <w:rFonts w:ascii="FbShefa" w:hAnsi="FbShefa"/>
          <w:sz w:val="11"/>
          <w:rtl/>
        </w:rPr>
        <w:t>מה ליה לשקר</w:t>
      </w:r>
      <w:r>
        <w:rPr>
          <w:rFonts w:ascii="FbShefa" w:hAnsi="FbShefa" w:hint="cs"/>
          <w:sz w:val="11"/>
          <w:rtl/>
        </w:rPr>
        <w:t>,</w:t>
      </w:r>
      <w:r w:rsidR="00EF4CE2">
        <w:rPr>
          <w:rFonts w:ascii="FbShefa" w:hAnsi="FbShefa"/>
          <w:sz w:val="11"/>
          <w:rtl/>
        </w:rPr>
        <w:t xml:space="preserve"> </w:t>
      </w:r>
      <w:r w:rsidR="009C3CB4" w:rsidRPr="00270114">
        <w:rPr>
          <w:rFonts w:ascii="FbShefa" w:hAnsi="FbShefa"/>
          <w:sz w:val="11"/>
          <w:rtl/>
        </w:rPr>
        <w:t>מצי אמר</w:t>
      </w:r>
      <w:r>
        <w:rPr>
          <w:rFonts w:ascii="FbShefa" w:hAnsi="FbShefa" w:hint="cs"/>
          <w:sz w:val="11"/>
          <w:rtl/>
        </w:rPr>
        <w:t>,</w:t>
      </w:r>
      <w:r w:rsidR="009C3CB4" w:rsidRPr="00270114">
        <w:rPr>
          <w:rFonts w:ascii="FbShefa" w:hAnsi="FbShefa"/>
          <w:sz w:val="11"/>
          <w:rtl/>
        </w:rPr>
        <w:t xml:space="preserve"> באורחא דנרש אזלי</w:t>
      </w:r>
      <w:r w:rsidR="00980F5A" w:rsidRPr="00270114">
        <w:rPr>
          <w:rFonts w:ascii="FbShefa" w:hAnsi="FbShefa"/>
          <w:sz w:val="11"/>
          <w:rtl/>
        </w:rPr>
        <w:t>.</w:t>
      </w:r>
      <w:r w:rsidR="009C3CB4" w:rsidRPr="00270114">
        <w:rPr>
          <w:rFonts w:ascii="FbShefa" w:hAnsi="FbShefa"/>
          <w:sz w:val="11"/>
          <w:rtl/>
        </w:rPr>
        <w:t xml:space="preserve"> </w:t>
      </w:r>
    </w:p>
    <w:p w14:paraId="28D55649" w14:textId="77777777" w:rsidR="000E59A7" w:rsidRDefault="000E59A7">
      <w:pPr>
        <w:bidi w:val="0"/>
        <w:ind w:left="0"/>
        <w:rPr>
          <w:rFonts w:ascii="FbShefa" w:hAnsi="FbShefa"/>
          <w:sz w:val="11"/>
          <w:rtl/>
        </w:rPr>
      </w:pPr>
      <w:r>
        <w:rPr>
          <w:rFonts w:ascii="FbShefa" w:hAnsi="FbShefa"/>
          <w:sz w:val="11"/>
          <w:rtl/>
        </w:rPr>
        <w:br w:type="page"/>
      </w:r>
    </w:p>
    <w:p w14:paraId="5C847DE2" w14:textId="1894D1B3" w:rsidR="00433741" w:rsidRPr="00270114" w:rsidRDefault="000E59A7" w:rsidP="009C3CB4">
      <w:pPr>
        <w:spacing w:line="240" w:lineRule="auto"/>
        <w:rPr>
          <w:rFonts w:ascii="FbShefa" w:hAnsi="FbShefa"/>
          <w:sz w:val="11"/>
          <w:rtl/>
        </w:rPr>
      </w:pPr>
      <w:r>
        <w:rPr>
          <w:rFonts w:ascii="FbShefa" w:hAnsi="FbShefa" w:hint="cs"/>
          <w:sz w:val="11"/>
          <w:rtl/>
        </w:rPr>
        <w:t xml:space="preserve">\דעה ב. </w:t>
      </w:r>
      <w:r w:rsidR="009C3CB4" w:rsidRPr="00270114">
        <w:rPr>
          <w:rFonts w:ascii="FbShefa" w:hAnsi="FbShefa"/>
          <w:sz w:val="11"/>
          <w:rtl/>
        </w:rPr>
        <w:t>מה לי לשקר במקום עדים</w:t>
      </w:r>
      <w:r>
        <w:rPr>
          <w:rFonts w:ascii="FbShefa" w:hAnsi="FbShefa" w:hint="cs"/>
          <w:sz w:val="11"/>
          <w:rtl/>
        </w:rPr>
        <w:t>,</w:t>
      </w:r>
      <w:r w:rsidR="009C3CB4" w:rsidRPr="00270114">
        <w:rPr>
          <w:rFonts w:ascii="FbShefa" w:hAnsi="FbShefa"/>
          <w:sz w:val="11"/>
          <w:rtl/>
        </w:rPr>
        <w:t xml:space="preserve"> לא אמרינן</w:t>
      </w:r>
      <w:r w:rsidR="00980F5A" w:rsidRPr="00270114">
        <w:rPr>
          <w:rFonts w:ascii="FbShefa" w:hAnsi="FbShefa"/>
          <w:sz w:val="11"/>
          <w:rtl/>
        </w:rPr>
        <w:t>.</w:t>
      </w:r>
    </w:p>
    <w:p w14:paraId="4240F08B" w14:textId="52F001DE" w:rsidR="009C3CB4" w:rsidRPr="00270114" w:rsidRDefault="009C3CB4" w:rsidP="009C3CB4">
      <w:pPr>
        <w:spacing w:line="240" w:lineRule="auto"/>
        <w:rPr>
          <w:rFonts w:ascii="FbShefa" w:hAnsi="FbShefa"/>
          <w:sz w:val="11"/>
          <w:rtl/>
        </w:rPr>
      </w:pPr>
    </w:p>
    <w:p w14:paraId="5058CEF9"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הנח</w:t>
      </w:r>
    </w:p>
    <w:p w14:paraId="2F8696AD" w14:textId="4E454F4A" w:rsidR="008041BD" w:rsidRDefault="008041BD" w:rsidP="008041BD">
      <w:pPr>
        <w:pStyle w:val="3"/>
        <w:rPr>
          <w:rtl/>
        </w:rPr>
      </w:pPr>
      <w:r>
        <w:rPr>
          <w:rFonts w:hint="cs"/>
          <w:rtl/>
        </w:rPr>
        <w:t>פשיטא:</w:t>
      </w:r>
    </w:p>
    <w:p w14:paraId="25150786" w14:textId="5F508837"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הנח לפני</w:t>
      </w:r>
      <w:r w:rsidR="00980F5A" w:rsidRPr="00270114">
        <w:rPr>
          <w:rFonts w:ascii="FbShefa" w:hAnsi="FbShefa"/>
          <w:sz w:val="11"/>
          <w:rtl/>
        </w:rPr>
        <w:t>.</w:t>
      </w:r>
      <w:r w:rsidRPr="00270114">
        <w:rPr>
          <w:rFonts w:ascii="FbShefa" w:hAnsi="FbShefa"/>
          <w:sz w:val="11"/>
          <w:rtl/>
        </w:rPr>
        <w:t xml:space="preserve"> שומר חנם</w:t>
      </w:r>
      <w:r w:rsidR="00980F5A" w:rsidRPr="00270114">
        <w:rPr>
          <w:rFonts w:ascii="FbShefa" w:hAnsi="FbShefa"/>
          <w:sz w:val="11"/>
          <w:rtl/>
        </w:rPr>
        <w:t>.</w:t>
      </w:r>
    </w:p>
    <w:p w14:paraId="3067568F" w14:textId="6B33D764"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הנח לפניך</w:t>
      </w:r>
      <w:r w:rsidR="00980F5A" w:rsidRPr="00270114">
        <w:rPr>
          <w:rFonts w:ascii="FbShefa" w:hAnsi="FbShefa"/>
          <w:sz w:val="11"/>
          <w:rtl/>
        </w:rPr>
        <w:t>.</w:t>
      </w:r>
      <w:r w:rsidRPr="00270114">
        <w:rPr>
          <w:rFonts w:ascii="FbShefa" w:hAnsi="FbShefa"/>
          <w:sz w:val="11"/>
          <w:rtl/>
        </w:rPr>
        <w:t xml:space="preserve"> אינו לא שומר חנם ולא שומר שכר</w:t>
      </w:r>
      <w:r w:rsidR="00980F5A" w:rsidRPr="00270114">
        <w:rPr>
          <w:rFonts w:ascii="FbShefa" w:hAnsi="FbShefa"/>
          <w:sz w:val="11"/>
          <w:rtl/>
        </w:rPr>
        <w:t>.</w:t>
      </w:r>
    </w:p>
    <w:p w14:paraId="74AA1119" w14:textId="77777777" w:rsidR="008041BD" w:rsidRDefault="008041BD" w:rsidP="009C3CB4">
      <w:pPr>
        <w:spacing w:line="240" w:lineRule="auto"/>
        <w:rPr>
          <w:rFonts w:ascii="FbShefa" w:hAnsi="FbShefa"/>
          <w:b/>
          <w:bCs/>
          <w:color w:val="3B2F2A" w:themeColor="text2" w:themeShade="80"/>
          <w:sz w:val="11"/>
          <w:rtl/>
        </w:rPr>
      </w:pPr>
    </w:p>
    <w:p w14:paraId="5A3FA713" w14:textId="77777777" w:rsidR="008041BD" w:rsidRDefault="009C3CB4" w:rsidP="008041BD">
      <w:pPr>
        <w:pStyle w:val="3"/>
        <w:rPr>
          <w:rtl/>
        </w:rPr>
      </w:pPr>
      <w:r w:rsidRPr="00270114">
        <w:rPr>
          <w:rtl/>
        </w:rPr>
        <w:t>הנח סתמא</w:t>
      </w:r>
      <w:r w:rsidR="008041BD">
        <w:rPr>
          <w:rFonts w:hint="cs"/>
          <w:rtl/>
        </w:rPr>
        <w:t>:</w:t>
      </w:r>
    </w:p>
    <w:p w14:paraId="7D97C5E9" w14:textId="77777777" w:rsidR="008041BD" w:rsidRDefault="008041BD" w:rsidP="009C3CB4">
      <w:pPr>
        <w:spacing w:line="240" w:lineRule="auto"/>
        <w:rPr>
          <w:rFonts w:ascii="FbShefa" w:hAnsi="FbShefa"/>
          <w:sz w:val="11"/>
          <w:rtl/>
        </w:rPr>
      </w:pPr>
      <w:r>
        <w:rPr>
          <w:rFonts w:ascii="FbShefa" w:hAnsi="FbShefa" w:hint="cs"/>
          <w:sz w:val="11"/>
          <w:rtl/>
        </w:rPr>
        <w:t>\ספק. האם שומר חינם.</w:t>
      </w:r>
    </w:p>
    <w:p w14:paraId="4CAACFF6" w14:textId="77A17930" w:rsidR="008041BD" w:rsidRDefault="008041BD" w:rsidP="009C3CB4">
      <w:pPr>
        <w:spacing w:line="240" w:lineRule="auto"/>
        <w:rPr>
          <w:rFonts w:ascii="FbShefa" w:hAnsi="FbShefa"/>
          <w:sz w:val="11"/>
          <w:rtl/>
        </w:rPr>
      </w:pPr>
      <w:r>
        <w:rPr>
          <w:rFonts w:ascii="FbShefa" w:hAnsi="FbShefa" w:hint="cs"/>
          <w:sz w:val="11"/>
          <w:rtl/>
        </w:rPr>
        <w:t>\או .שאינו שומר כלל.</w:t>
      </w:r>
    </w:p>
    <w:p w14:paraId="504E412A" w14:textId="77777777" w:rsidR="008041BD" w:rsidRDefault="008041BD" w:rsidP="009C3CB4">
      <w:pPr>
        <w:spacing w:line="240" w:lineRule="auto"/>
        <w:rPr>
          <w:rFonts w:ascii="FbShefa" w:hAnsi="FbShefa"/>
          <w:b/>
          <w:bCs/>
          <w:color w:val="3B2F2A" w:themeColor="text2" w:themeShade="80"/>
          <w:sz w:val="11"/>
          <w:rtl/>
        </w:rPr>
      </w:pPr>
    </w:p>
    <w:p w14:paraId="1D7DC053" w14:textId="77777777" w:rsidR="008041BD" w:rsidRPr="008041BD" w:rsidRDefault="009C3CB4" w:rsidP="008041BD">
      <w:pPr>
        <w:pStyle w:val="3"/>
        <w:rPr>
          <w:rtl/>
        </w:rPr>
      </w:pPr>
      <w:r w:rsidRPr="008041BD">
        <w:rPr>
          <w:rtl/>
        </w:rPr>
        <w:t>ת</w:t>
      </w:r>
      <w:r w:rsidR="008041BD" w:rsidRPr="008041BD">
        <w:rPr>
          <w:rFonts w:hint="cs"/>
          <w:rtl/>
        </w:rPr>
        <w:t>"</w:t>
      </w:r>
      <w:r w:rsidRPr="008041BD">
        <w:rPr>
          <w:rtl/>
        </w:rPr>
        <w:t>ש</w:t>
      </w:r>
      <w:r w:rsidR="008041BD" w:rsidRPr="008041BD">
        <w:rPr>
          <w:rFonts w:hint="cs"/>
          <w:rtl/>
        </w:rPr>
        <w:t>:</w:t>
      </w:r>
    </w:p>
    <w:p w14:paraId="6C59396F" w14:textId="47C6D3F3" w:rsidR="008041BD" w:rsidRDefault="008041BD"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מדיוק </w:t>
      </w:r>
      <w:r>
        <w:rPr>
          <w:rFonts w:ascii="FbShefa" w:hAnsi="FbShefa" w:hint="cs"/>
          <w:sz w:val="11"/>
          <w:rtl/>
        </w:rPr>
        <w:t>.</w:t>
      </w:r>
      <w:r w:rsidR="009C3CB4" w:rsidRPr="00270114">
        <w:rPr>
          <w:rFonts w:ascii="FbShefa" w:hAnsi="FbShefa"/>
          <w:sz w:val="11"/>
          <w:rtl/>
        </w:rPr>
        <w:t>הלשונות</w:t>
      </w:r>
      <w:r>
        <w:rPr>
          <w:rFonts w:ascii="FbShefa" w:hAnsi="FbShefa" w:hint="cs"/>
          <w:sz w:val="11"/>
          <w:rtl/>
        </w:rPr>
        <w:t>.</w:t>
      </w:r>
    </w:p>
    <w:p w14:paraId="7FA1AC64" w14:textId="68D54D1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 xml:space="preserve">דיוקים סותרים </w:t>
      </w:r>
      <w:r w:rsidR="008041BD">
        <w:rPr>
          <w:rFonts w:ascii="FbShefa" w:hAnsi="FbShefa" w:hint="cs"/>
          <w:sz w:val="11"/>
          <w:rtl/>
        </w:rPr>
        <w:t>.\</w:t>
      </w:r>
      <w:r w:rsidRPr="00270114">
        <w:rPr>
          <w:rFonts w:ascii="FbShefa" w:hAnsi="FbShefa"/>
          <w:sz w:val="11"/>
          <w:rtl/>
        </w:rPr>
        <w:t xml:space="preserve">ומהא </w:t>
      </w:r>
      <w:r w:rsidR="008041BD">
        <w:rPr>
          <w:rFonts w:ascii="FbShefa" w:hAnsi="FbShefa" w:hint="cs"/>
          <w:sz w:val="11"/>
          <w:rtl/>
        </w:rPr>
        <w:t>.</w:t>
      </w:r>
      <w:r w:rsidRPr="00270114">
        <w:rPr>
          <w:rFonts w:ascii="FbShefa" w:hAnsi="FbShefa"/>
          <w:sz w:val="11"/>
          <w:rtl/>
        </w:rPr>
        <w:t>ליכא למשמע מינה</w:t>
      </w:r>
      <w:r w:rsidR="00980F5A" w:rsidRPr="00270114">
        <w:rPr>
          <w:rFonts w:ascii="FbShefa" w:hAnsi="FbShefa"/>
          <w:sz w:val="11"/>
          <w:rtl/>
        </w:rPr>
        <w:t>.</w:t>
      </w:r>
    </w:p>
    <w:p w14:paraId="3006678E" w14:textId="77777777" w:rsidR="008041BD" w:rsidRDefault="008041BD" w:rsidP="009C3CB4">
      <w:pPr>
        <w:spacing w:line="240" w:lineRule="auto"/>
        <w:rPr>
          <w:rFonts w:ascii="FbShefa" w:hAnsi="FbShefa"/>
          <w:b/>
          <w:bCs/>
          <w:color w:val="3B2F2A" w:themeColor="text2" w:themeShade="80"/>
          <w:sz w:val="11"/>
          <w:rtl/>
        </w:rPr>
      </w:pPr>
    </w:p>
    <w:p w14:paraId="1F93C670" w14:textId="77777777" w:rsidR="008041BD" w:rsidRDefault="009C3CB4" w:rsidP="008041BD">
      <w:pPr>
        <w:pStyle w:val="3"/>
        <w:rPr>
          <w:rtl/>
        </w:rPr>
      </w:pPr>
      <w:r w:rsidRPr="001B3037">
        <w:rPr>
          <w:rtl/>
        </w:rPr>
        <w:t>לימא כתנאי</w:t>
      </w:r>
      <w:r w:rsidR="008041BD">
        <w:rPr>
          <w:rFonts w:hint="cs"/>
          <w:rtl/>
        </w:rPr>
        <w:t>:</w:t>
      </w:r>
    </w:p>
    <w:p w14:paraId="03FED1CF" w14:textId="77777777" w:rsidR="008041BD" w:rsidRDefault="008041BD" w:rsidP="009C3CB4">
      <w:pPr>
        <w:spacing w:line="240" w:lineRule="auto"/>
        <w:rPr>
          <w:rFonts w:ascii="FbShefa" w:hAnsi="FbShefa"/>
          <w:sz w:val="11"/>
          <w:rtl/>
        </w:rPr>
      </w:pPr>
      <w:r>
        <w:rPr>
          <w:rFonts w:ascii="FbShefa" w:hAnsi="FbShefa" w:hint="cs"/>
          <w:b/>
          <w:bCs/>
          <w:color w:val="3B2F2A" w:themeColor="text2" w:themeShade="80"/>
          <w:sz w:val="11"/>
          <w:rtl/>
        </w:rPr>
        <w:t xml:space="preserve">\שנחלקו. </w:t>
      </w:r>
      <w:r>
        <w:rPr>
          <w:rFonts w:hint="cs"/>
          <w:rtl/>
        </w:rPr>
        <w:t xml:space="preserve">לענין </w:t>
      </w:r>
      <w:r w:rsidR="009C3CB4" w:rsidRPr="00270114">
        <w:rPr>
          <w:rFonts w:ascii="FbShefa" w:hAnsi="FbShefa"/>
          <w:sz w:val="11"/>
          <w:rtl/>
        </w:rPr>
        <w:t xml:space="preserve">הכניס ברשות בעל חצר </w:t>
      </w:r>
      <w:r>
        <w:rPr>
          <w:rFonts w:ascii="FbShefa" w:hAnsi="FbShefa" w:hint="cs"/>
          <w:sz w:val="11"/>
          <w:rtl/>
        </w:rPr>
        <w:t>.</w:t>
      </w:r>
    </w:p>
    <w:p w14:paraId="1046316C" w14:textId="77777777" w:rsidR="008041BD" w:rsidRDefault="008041BD" w:rsidP="009C3CB4">
      <w:pPr>
        <w:spacing w:line="240" w:lineRule="auto"/>
        <w:rPr>
          <w:rFonts w:ascii="FbShefa" w:hAnsi="FbShefa"/>
          <w:sz w:val="11"/>
          <w:rtl/>
        </w:rPr>
      </w:pPr>
      <w:r>
        <w:rPr>
          <w:rFonts w:ascii="FbShefa" w:hAnsi="FbShefa" w:hint="cs"/>
          <w:b/>
          <w:bCs/>
          <w:color w:val="3B2F2A" w:themeColor="text2" w:themeShade="80"/>
          <w:sz w:val="11"/>
          <w:rtl/>
        </w:rPr>
        <w:t xml:space="preserve">\דעה א. </w:t>
      </w:r>
      <w:r w:rsidR="009C3CB4" w:rsidRPr="00270114">
        <w:rPr>
          <w:rFonts w:ascii="FbShefa" w:hAnsi="FbShefa"/>
          <w:sz w:val="11"/>
          <w:rtl/>
        </w:rPr>
        <w:t>חייב</w:t>
      </w:r>
      <w:r>
        <w:rPr>
          <w:rFonts w:ascii="FbShefa" w:hAnsi="FbShefa" w:hint="cs"/>
          <w:sz w:val="11"/>
          <w:rtl/>
        </w:rPr>
        <w:t>.</w:t>
      </w:r>
    </w:p>
    <w:p w14:paraId="029F9F92" w14:textId="397FB3DD" w:rsidR="00433741" w:rsidRPr="00270114" w:rsidRDefault="008041BD" w:rsidP="009C3CB4">
      <w:pPr>
        <w:spacing w:line="240" w:lineRule="auto"/>
        <w:rPr>
          <w:rFonts w:ascii="FbShefa" w:hAnsi="FbShefa"/>
          <w:sz w:val="11"/>
          <w:rtl/>
        </w:rPr>
      </w:pPr>
      <w:r>
        <w:rPr>
          <w:rFonts w:ascii="FbShefa" w:hAnsi="FbShefa" w:hint="cs"/>
          <w:b/>
          <w:bCs/>
          <w:color w:val="3B2F2A" w:themeColor="text2" w:themeShade="80"/>
          <w:sz w:val="11"/>
          <w:rtl/>
        </w:rPr>
        <w:t>\דעה ב.</w:t>
      </w:r>
      <w:r>
        <w:rPr>
          <w:rFonts w:ascii="FbShefa" w:hAnsi="FbShefa" w:hint="cs"/>
          <w:sz w:val="11"/>
          <w:rtl/>
        </w:rPr>
        <w:t xml:space="preserve"> </w:t>
      </w:r>
      <w:r w:rsidR="009C3CB4" w:rsidRPr="00270114">
        <w:rPr>
          <w:rFonts w:ascii="FbShefa" w:hAnsi="FbShefa"/>
          <w:sz w:val="11"/>
          <w:rtl/>
        </w:rPr>
        <w:t>אינו חייב עד שיקבל עליו בעל הבית לשמור</w:t>
      </w:r>
      <w:r w:rsidR="00980F5A" w:rsidRPr="00270114">
        <w:rPr>
          <w:rFonts w:ascii="FbShefa" w:hAnsi="FbShefa"/>
          <w:sz w:val="11"/>
          <w:rtl/>
        </w:rPr>
        <w:t>.</w:t>
      </w:r>
    </w:p>
    <w:p w14:paraId="1F29FA24" w14:textId="77777777" w:rsidR="008041BD" w:rsidRDefault="008041BD" w:rsidP="009C3CB4">
      <w:pPr>
        <w:spacing w:line="240" w:lineRule="auto"/>
        <w:rPr>
          <w:rFonts w:ascii="FbShefa" w:hAnsi="FbShefa"/>
          <w:b/>
          <w:bCs/>
          <w:color w:val="3B2F2A" w:themeColor="text2" w:themeShade="80"/>
          <w:sz w:val="11"/>
          <w:rtl/>
        </w:rPr>
      </w:pPr>
    </w:p>
    <w:p w14:paraId="2A511371" w14:textId="74AE51B6" w:rsidR="008041BD"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8041BD">
        <w:rPr>
          <w:rFonts w:ascii="FbShefa" w:hAnsi="FbShefa" w:hint="cs"/>
          <w:b/>
          <w:bCs/>
          <w:color w:val="3B2F2A" w:themeColor="text2" w:themeShade="80"/>
          <w:sz w:val="11"/>
          <w:rtl/>
        </w:rPr>
        <w:t xml:space="preserve"> א</w:t>
      </w:r>
      <w:r w:rsidR="00980F5A" w:rsidRPr="001B3037">
        <w:rPr>
          <w:rFonts w:ascii="FbShefa" w:hAnsi="FbShefa"/>
          <w:b/>
          <w:bCs/>
          <w:color w:val="3B2F2A" w:themeColor="text2" w:themeShade="80"/>
          <w:sz w:val="11"/>
          <w:rtl/>
        </w:rPr>
        <w:t>.</w:t>
      </w:r>
      <w:r w:rsidR="008041BD">
        <w:rPr>
          <w:rFonts w:ascii="FbShefa" w:hAnsi="FbShefa" w:hint="cs"/>
          <w:sz w:val="11"/>
          <w:rtl/>
        </w:rPr>
        <w:t xml:space="preserve"> </w:t>
      </w:r>
      <w:r w:rsidRPr="00270114">
        <w:rPr>
          <w:rFonts w:ascii="FbShefa" w:hAnsi="FbShefa"/>
          <w:sz w:val="11"/>
          <w:rtl/>
        </w:rPr>
        <w:t xml:space="preserve"> </w:t>
      </w:r>
      <w:r w:rsidR="008041BD">
        <w:rPr>
          <w:rFonts w:ascii="FbShefa" w:hAnsi="FbShefa" w:hint="cs"/>
          <w:sz w:val="11"/>
          <w:rtl/>
        </w:rPr>
        <w:t>דוקא שם קיבל שמירה. \ד</w:t>
      </w:r>
      <w:r w:rsidRPr="00270114">
        <w:rPr>
          <w:rFonts w:ascii="FbShefa" w:hAnsi="FbShefa"/>
          <w:sz w:val="11"/>
          <w:rtl/>
        </w:rPr>
        <w:t>חצר</w:t>
      </w:r>
      <w:r w:rsidR="008041BD">
        <w:rPr>
          <w:rFonts w:ascii="FbShefa" w:hAnsi="FbShefa" w:hint="cs"/>
          <w:sz w:val="11"/>
          <w:rtl/>
        </w:rPr>
        <w:t>.</w:t>
      </w:r>
      <w:r w:rsidRPr="00270114">
        <w:rPr>
          <w:rFonts w:ascii="FbShefa" w:hAnsi="FbShefa"/>
          <w:sz w:val="11"/>
          <w:rtl/>
        </w:rPr>
        <w:t xml:space="preserve"> בת נטורי היא</w:t>
      </w:r>
      <w:r w:rsidR="00980F5A" w:rsidRPr="00270114">
        <w:rPr>
          <w:rFonts w:ascii="FbShefa" w:hAnsi="FbShefa"/>
          <w:sz w:val="11"/>
          <w:rtl/>
        </w:rPr>
        <w:t>.</w:t>
      </w:r>
      <w:r w:rsidRPr="00270114">
        <w:rPr>
          <w:rFonts w:ascii="FbShefa" w:hAnsi="FbShefa"/>
          <w:sz w:val="11"/>
          <w:rtl/>
        </w:rPr>
        <w:t xml:space="preserve"> </w:t>
      </w:r>
    </w:p>
    <w:p w14:paraId="23D7982D" w14:textId="05AABD8C" w:rsidR="00433741" w:rsidRPr="00270114" w:rsidRDefault="008041BD" w:rsidP="009C3CB4">
      <w:pPr>
        <w:spacing w:line="240" w:lineRule="auto"/>
        <w:rPr>
          <w:rFonts w:ascii="FbShefa" w:hAnsi="FbShefa"/>
          <w:sz w:val="11"/>
          <w:rtl/>
        </w:rPr>
      </w:pPr>
      <w:r>
        <w:rPr>
          <w:rFonts w:ascii="FbShefa" w:hAnsi="FbShefa" w:hint="cs"/>
          <w:b/>
          <w:bCs/>
          <w:color w:val="3B2F2A" w:themeColor="text2" w:themeShade="80"/>
          <w:sz w:val="11"/>
          <w:rtl/>
        </w:rPr>
        <w:t xml:space="preserve">דחיה ב. </w:t>
      </w:r>
      <w:r>
        <w:rPr>
          <w:rFonts w:hint="cs"/>
          <w:rtl/>
        </w:rPr>
        <w:t>דוקא שם לא קיבל שמירה. \</w:t>
      </w:r>
      <w:r>
        <w:rPr>
          <w:rFonts w:ascii="FbShefa" w:hAnsi="FbShefa" w:hint="cs"/>
          <w:sz w:val="11"/>
          <w:rtl/>
        </w:rPr>
        <w:t>ד</w:t>
      </w:r>
      <w:r w:rsidR="009C3CB4" w:rsidRPr="00270114">
        <w:rPr>
          <w:rFonts w:ascii="FbShefa" w:hAnsi="FbShefa"/>
          <w:sz w:val="11"/>
          <w:rtl/>
        </w:rPr>
        <w:t>בחצירו</w:t>
      </w:r>
      <w:r>
        <w:rPr>
          <w:rFonts w:ascii="FbShefa" w:hAnsi="FbShefa" w:hint="cs"/>
          <w:sz w:val="11"/>
          <w:rtl/>
        </w:rPr>
        <w:t>.</w:t>
      </w:r>
      <w:r w:rsidR="009C3CB4" w:rsidRPr="00270114">
        <w:rPr>
          <w:rFonts w:ascii="FbShefa" w:hAnsi="FbShefa"/>
          <w:sz w:val="11"/>
          <w:rtl/>
        </w:rPr>
        <w:t xml:space="preserve"> דלעיולי רשותא קא בעי למשקל מיניה</w:t>
      </w:r>
      <w:r w:rsidR="00980F5A" w:rsidRPr="00270114">
        <w:rPr>
          <w:rFonts w:ascii="FbShefa" w:hAnsi="FbShefa"/>
          <w:sz w:val="11"/>
          <w:rtl/>
        </w:rPr>
        <w:t>.</w:t>
      </w:r>
    </w:p>
    <w:p w14:paraId="0FD64F29" w14:textId="40B96800" w:rsidR="009C3CB4" w:rsidRPr="00270114" w:rsidRDefault="009C3CB4" w:rsidP="009C3CB4">
      <w:pPr>
        <w:spacing w:line="240" w:lineRule="auto"/>
        <w:rPr>
          <w:rFonts w:ascii="FbShefa" w:hAnsi="FbShefa"/>
          <w:sz w:val="11"/>
          <w:rtl/>
        </w:rPr>
      </w:pPr>
    </w:p>
    <w:p w14:paraId="253C9C52" w14:textId="4825F3E5" w:rsidR="008041BD" w:rsidRDefault="009C3CB4" w:rsidP="0078484B">
      <w:pPr>
        <w:pStyle w:val="2"/>
        <w:rPr>
          <w:rtl/>
        </w:rPr>
      </w:pPr>
      <w:r w:rsidRPr="00270114">
        <w:rPr>
          <w:rtl/>
        </w:rPr>
        <w:t>המלוה את חבירו על המשכון ואבד המשכון</w:t>
      </w:r>
    </w:p>
    <w:p w14:paraId="046E83A9" w14:textId="5B1D5E94" w:rsidR="0078484B" w:rsidRDefault="0078484B" w:rsidP="0078484B">
      <w:pPr>
        <w:pStyle w:val="3"/>
        <w:rPr>
          <w:rtl/>
        </w:rPr>
      </w:pPr>
      <w:r>
        <w:rPr>
          <w:rFonts w:hint="cs"/>
          <w:rtl/>
        </w:rPr>
        <w:t>הלוהו בלא שטר:</w:t>
      </w:r>
    </w:p>
    <w:p w14:paraId="140A0126" w14:textId="77777777" w:rsidR="0078484B" w:rsidRDefault="0078484B" w:rsidP="0078484B">
      <w:pPr>
        <w:rPr>
          <w:rFonts w:ascii="FbShefa" w:hAnsi="FbShefa"/>
          <w:b/>
          <w:bCs/>
          <w:color w:val="3B2F2A" w:themeColor="text2" w:themeShade="80"/>
          <w:sz w:val="11"/>
          <w:rtl/>
        </w:rPr>
      </w:pPr>
      <w:r>
        <w:rPr>
          <w:rFonts w:hint="cs"/>
          <w:rtl/>
        </w:rPr>
        <w:t>\</w:t>
      </w:r>
      <w:r w:rsidR="009C3CB4" w:rsidRPr="001B3037">
        <w:rPr>
          <w:rFonts w:ascii="FbShefa" w:hAnsi="FbShefa"/>
          <w:b/>
          <w:bCs/>
          <w:color w:val="3B2F2A" w:themeColor="text2" w:themeShade="80"/>
          <w:sz w:val="11"/>
          <w:rtl/>
        </w:rPr>
        <w:t>ר</w:t>
      </w:r>
      <w:r>
        <w:rPr>
          <w:rFonts w:ascii="FbShefa" w:hAnsi="FbShefa" w:hint="cs"/>
          <w:b/>
          <w:bCs/>
          <w:color w:val="3B2F2A" w:themeColor="text2" w:themeShade="80"/>
          <w:sz w:val="11"/>
          <w:rtl/>
        </w:rPr>
        <w:t>בי</w:t>
      </w:r>
      <w:r w:rsidR="009C3CB4" w:rsidRPr="001B3037">
        <w:rPr>
          <w:rFonts w:ascii="FbShefa" w:hAnsi="FbShefa"/>
          <w:b/>
          <w:bCs/>
          <w:color w:val="3B2F2A" w:themeColor="text2" w:themeShade="80"/>
          <w:sz w:val="11"/>
          <w:rtl/>
        </w:rPr>
        <w:t xml:space="preserve"> אליעזר</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ישבע ויטול מעותיו</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p>
    <w:p w14:paraId="115497E1" w14:textId="24038813" w:rsidR="00433741" w:rsidRPr="00270114" w:rsidRDefault="009C3CB4" w:rsidP="0078484B">
      <w:pPr>
        <w:rPr>
          <w:rFonts w:ascii="FbShefa" w:hAnsi="FbShefa"/>
          <w:sz w:val="11"/>
          <w:rtl/>
        </w:rPr>
      </w:pPr>
      <w:r w:rsidRPr="001B3037">
        <w:rPr>
          <w:rFonts w:ascii="FbShefa" w:hAnsi="FbShefa"/>
          <w:b/>
          <w:bCs/>
          <w:color w:val="3B2F2A" w:themeColor="text2" w:themeShade="80"/>
          <w:sz w:val="11"/>
          <w:rtl/>
        </w:rPr>
        <w:t>רבי עקיבא</w:t>
      </w:r>
      <w:r w:rsidR="00980F5A" w:rsidRPr="00270114">
        <w:rPr>
          <w:rFonts w:ascii="FbShefa" w:hAnsi="FbShefa"/>
          <w:sz w:val="11"/>
          <w:rtl/>
        </w:rPr>
        <w:t>.</w:t>
      </w:r>
      <w:r w:rsidRPr="00270114">
        <w:rPr>
          <w:rFonts w:ascii="FbShefa" w:hAnsi="FbShefa"/>
          <w:sz w:val="11"/>
          <w:rtl/>
        </w:rPr>
        <w:t xml:space="preserve"> אבד המשכון</w:t>
      </w:r>
      <w:r w:rsidR="0078484B">
        <w:rPr>
          <w:rFonts w:ascii="FbShefa" w:hAnsi="FbShefa" w:hint="cs"/>
          <w:sz w:val="11"/>
          <w:rtl/>
        </w:rPr>
        <w:t>,</w:t>
      </w:r>
      <w:r w:rsidRPr="00270114">
        <w:rPr>
          <w:rFonts w:ascii="FbShefa" w:hAnsi="FbShefa"/>
          <w:sz w:val="11"/>
          <w:rtl/>
        </w:rPr>
        <w:t xml:space="preserve"> אבדו מעותיך</w:t>
      </w:r>
      <w:r w:rsidR="00980F5A" w:rsidRPr="00270114">
        <w:rPr>
          <w:rFonts w:ascii="FbShefa" w:hAnsi="FbShefa"/>
          <w:sz w:val="11"/>
          <w:rtl/>
        </w:rPr>
        <w:t>.</w:t>
      </w:r>
    </w:p>
    <w:p w14:paraId="7A5A9EA3" w14:textId="77777777" w:rsidR="0078484B" w:rsidRDefault="0078484B" w:rsidP="009C3CB4">
      <w:pPr>
        <w:spacing w:line="240" w:lineRule="auto"/>
        <w:rPr>
          <w:rFonts w:ascii="FbShefa" w:hAnsi="FbShefa"/>
          <w:b/>
          <w:bCs/>
          <w:color w:val="3B2F2A" w:themeColor="text2" w:themeShade="80"/>
          <w:sz w:val="11"/>
          <w:rtl/>
        </w:rPr>
      </w:pPr>
    </w:p>
    <w:p w14:paraId="19EC32B4" w14:textId="77777777" w:rsidR="0078484B" w:rsidRDefault="009C3CB4" w:rsidP="0078484B">
      <w:pPr>
        <w:pStyle w:val="3"/>
        <w:rPr>
          <w:rtl/>
        </w:rPr>
      </w:pPr>
      <w:r w:rsidRPr="001B3037">
        <w:rPr>
          <w:rtl/>
        </w:rPr>
        <w:t>הלוהו בשטר</w:t>
      </w:r>
      <w:r w:rsidR="0078484B">
        <w:rPr>
          <w:rFonts w:hint="cs"/>
          <w:rtl/>
        </w:rPr>
        <w:t>:</w:t>
      </w:r>
    </w:p>
    <w:p w14:paraId="1540EE99" w14:textId="45105541" w:rsidR="00433741" w:rsidRDefault="0078484B"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270114">
        <w:rPr>
          <w:rFonts w:ascii="FbShefa" w:hAnsi="FbShefa"/>
          <w:sz w:val="11"/>
          <w:rtl/>
        </w:rPr>
        <w:t>דברי הכל</w:t>
      </w:r>
      <w:r>
        <w:rPr>
          <w:rFonts w:ascii="FbShefa" w:hAnsi="FbShefa" w:hint="cs"/>
          <w:sz w:val="11"/>
          <w:rtl/>
        </w:rPr>
        <w:t>.</w:t>
      </w:r>
      <w:r w:rsidR="009C3CB4" w:rsidRPr="00270114">
        <w:rPr>
          <w:rFonts w:ascii="FbShefa" w:hAnsi="FbShefa"/>
          <w:sz w:val="11"/>
          <w:rtl/>
        </w:rPr>
        <w:t xml:space="preserve"> אבד המשכון </w:t>
      </w:r>
      <w:r>
        <w:rPr>
          <w:rFonts w:ascii="FbShefa" w:hAnsi="FbShefa" w:hint="cs"/>
          <w:sz w:val="11"/>
          <w:rtl/>
        </w:rPr>
        <w:t>,</w:t>
      </w:r>
      <w:r w:rsidR="009C3CB4" w:rsidRPr="00270114">
        <w:rPr>
          <w:rFonts w:ascii="FbShefa" w:hAnsi="FbShefa"/>
          <w:sz w:val="11"/>
          <w:rtl/>
        </w:rPr>
        <w:t>אבדו מעותיו</w:t>
      </w:r>
      <w:r w:rsidR="00980F5A" w:rsidRPr="00270114">
        <w:rPr>
          <w:rFonts w:ascii="FbShefa" w:hAnsi="FbShefa"/>
          <w:sz w:val="11"/>
          <w:rtl/>
        </w:rPr>
        <w:t>.</w:t>
      </w:r>
    </w:p>
    <w:p w14:paraId="239839F1" w14:textId="77777777" w:rsidR="0078484B" w:rsidRDefault="0078484B" w:rsidP="009C3CB4">
      <w:pPr>
        <w:spacing w:line="240" w:lineRule="auto"/>
        <w:rPr>
          <w:rFonts w:ascii="FbShefa" w:hAnsi="FbShefa"/>
          <w:sz w:val="11"/>
          <w:rtl/>
        </w:rPr>
      </w:pPr>
    </w:p>
    <w:p w14:paraId="1E886DB5" w14:textId="106E8F7E" w:rsidR="00BD6679" w:rsidRDefault="00BD6679" w:rsidP="00BD6679">
      <w:pPr>
        <w:pStyle w:val="3"/>
        <w:rPr>
          <w:rtl/>
        </w:rPr>
      </w:pPr>
      <w:r>
        <w:rPr>
          <w:rFonts w:hint="cs"/>
          <w:rtl/>
        </w:rPr>
        <w:t>הלוהו שלא בשעת הלואתו:</w:t>
      </w:r>
    </w:p>
    <w:p w14:paraId="70EB87B4" w14:textId="1BF184DD" w:rsidR="00BD6679" w:rsidRPr="00BD6679" w:rsidRDefault="00BD6679" w:rsidP="00BD6679">
      <w:pPr>
        <w:rPr>
          <w:rtl/>
        </w:rPr>
      </w:pPr>
      <w:r w:rsidRPr="00BD6679">
        <w:rPr>
          <w:rtl/>
        </w:rPr>
        <w:t>\דברי הכל. אבד המשכון ,אבדו מעותיו.</w:t>
      </w:r>
    </w:p>
    <w:p w14:paraId="2E8F2092" w14:textId="1A2DA530" w:rsidR="0078484B" w:rsidRDefault="0078484B" w:rsidP="0078484B">
      <w:pPr>
        <w:pStyle w:val="3"/>
        <w:rPr>
          <w:rtl/>
        </w:rPr>
      </w:pPr>
      <w:r>
        <w:rPr>
          <w:rFonts w:hint="cs"/>
          <w:rtl/>
        </w:rPr>
        <w:t>שאלה:</w:t>
      </w:r>
    </w:p>
    <w:p w14:paraId="4178FD37" w14:textId="25344D99" w:rsidR="0078484B" w:rsidRPr="0078484B" w:rsidRDefault="0078484B" w:rsidP="0078484B">
      <w:pPr>
        <w:rPr>
          <w:rtl/>
        </w:rPr>
      </w:pPr>
      <w:r>
        <w:rPr>
          <w:rFonts w:hint="cs"/>
          <w:rtl/>
        </w:rPr>
        <w:t>\מתני'. הלוהו על המשכון, שומר שכר.</w:t>
      </w:r>
    </w:p>
    <w:p w14:paraId="2D9EB577" w14:textId="4DA17192" w:rsidR="009C3CB4" w:rsidRDefault="0078484B"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270114">
        <w:rPr>
          <w:rFonts w:ascii="FbShefa" w:hAnsi="FbShefa"/>
          <w:sz w:val="11"/>
          <w:rtl/>
        </w:rPr>
        <w:t xml:space="preserve">לימא מתני' </w:t>
      </w:r>
      <w:r>
        <w:rPr>
          <w:rFonts w:ascii="FbShefa" w:hAnsi="FbShefa" w:hint="cs"/>
          <w:sz w:val="11"/>
          <w:rtl/>
        </w:rPr>
        <w:t>.</w:t>
      </w:r>
      <w:r w:rsidR="009C3CB4" w:rsidRPr="00270114">
        <w:rPr>
          <w:rFonts w:ascii="FbShefa" w:hAnsi="FbShefa"/>
          <w:sz w:val="11"/>
          <w:rtl/>
        </w:rPr>
        <w:t>דלא כר"א</w:t>
      </w:r>
      <w:r w:rsidR="00980F5A" w:rsidRPr="00270114">
        <w:rPr>
          <w:rFonts w:ascii="FbShefa" w:hAnsi="FbShefa"/>
          <w:sz w:val="11"/>
          <w:rtl/>
        </w:rPr>
        <w:t>.</w:t>
      </w:r>
    </w:p>
    <w:p w14:paraId="6AFB7742" w14:textId="77777777" w:rsidR="001435C7" w:rsidRPr="00270114" w:rsidRDefault="001435C7" w:rsidP="009C3CB4">
      <w:pPr>
        <w:spacing w:line="240" w:lineRule="auto"/>
        <w:rPr>
          <w:rFonts w:ascii="FbShefa" w:hAnsi="FbShefa"/>
          <w:sz w:val="11"/>
          <w:rtl/>
        </w:rPr>
      </w:pPr>
    </w:p>
    <w:p w14:paraId="0B50FAD6" w14:textId="77777777" w:rsidR="00CF2B14" w:rsidRDefault="009C3CB4" w:rsidP="00CF2B14">
      <w:pPr>
        <w:pStyle w:val="3"/>
        <w:rPr>
          <w:rtl/>
        </w:rPr>
      </w:pPr>
      <w:r w:rsidRPr="001B3037">
        <w:rPr>
          <w:rtl/>
        </w:rPr>
        <w:t>נסיון לתירוץ</w:t>
      </w:r>
      <w:r w:rsidR="00CF2B14">
        <w:rPr>
          <w:rFonts w:hint="cs"/>
          <w:rtl/>
        </w:rPr>
        <w:t>:</w:t>
      </w:r>
    </w:p>
    <w:p w14:paraId="523EC2AE" w14:textId="77777777" w:rsidR="00BD6679" w:rsidRDefault="00CF2B14"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270114">
        <w:rPr>
          <w:rFonts w:ascii="FbShefa" w:hAnsi="FbShefa"/>
          <w:sz w:val="11"/>
          <w:rtl/>
        </w:rPr>
        <w:t xml:space="preserve">כאן </w:t>
      </w:r>
      <w:r>
        <w:rPr>
          <w:rFonts w:ascii="FbShefa" w:hAnsi="FbShefa" w:hint="cs"/>
          <w:sz w:val="11"/>
          <w:rtl/>
        </w:rPr>
        <w:t>.</w:t>
      </w:r>
      <w:r w:rsidR="009C3CB4" w:rsidRPr="00270114">
        <w:rPr>
          <w:rFonts w:ascii="FbShefa" w:hAnsi="FbShefa"/>
          <w:sz w:val="11"/>
          <w:rtl/>
        </w:rPr>
        <w:t xml:space="preserve"> בשעת הלואתו</w:t>
      </w:r>
      <w:r>
        <w:rPr>
          <w:rFonts w:ascii="FbShefa" w:hAnsi="FbShefa" w:hint="cs"/>
          <w:sz w:val="11"/>
          <w:rtl/>
        </w:rPr>
        <w:t>.</w:t>
      </w:r>
      <w:r w:rsidR="009C3CB4" w:rsidRPr="00270114">
        <w:rPr>
          <w:rFonts w:ascii="FbShefa" w:hAnsi="FbShefa"/>
          <w:sz w:val="11"/>
          <w:rtl/>
        </w:rPr>
        <w:t xml:space="preserve"> </w:t>
      </w:r>
    </w:p>
    <w:p w14:paraId="72F367FB" w14:textId="6DF1044C" w:rsidR="00433741" w:rsidRPr="00270114" w:rsidRDefault="00CF2B14"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כאן </w:t>
      </w:r>
      <w:r>
        <w:rPr>
          <w:rFonts w:ascii="FbShefa" w:hAnsi="FbShefa" w:hint="cs"/>
          <w:sz w:val="11"/>
          <w:rtl/>
        </w:rPr>
        <w:t>.</w:t>
      </w:r>
      <w:r w:rsidR="009C3CB4" w:rsidRPr="00270114">
        <w:rPr>
          <w:rFonts w:ascii="FbShefa" w:hAnsi="FbShefa"/>
          <w:sz w:val="11"/>
          <w:rtl/>
        </w:rPr>
        <w:t>שמשכנו שלא בשעת הלואתו</w:t>
      </w:r>
      <w:r w:rsidR="00980F5A" w:rsidRPr="00270114">
        <w:rPr>
          <w:rFonts w:ascii="FbShefa" w:hAnsi="FbShefa"/>
          <w:sz w:val="11"/>
          <w:rtl/>
        </w:rPr>
        <w:t>.</w:t>
      </w:r>
    </w:p>
    <w:p w14:paraId="09EB058B" w14:textId="2ADB8BCD" w:rsidR="009C3CB4" w:rsidRPr="00270114" w:rsidRDefault="00CF2B14" w:rsidP="00794C1A">
      <w:pPr>
        <w:pStyle w:val="1"/>
        <w:rPr>
          <w:rFonts w:ascii="FbShefa" w:hAnsi="FbShefa"/>
          <w:rtl/>
        </w:rPr>
      </w:pPr>
      <w:r>
        <w:rPr>
          <w:rFonts w:ascii="FbShefa" w:hAnsi="FbShefa" w:hint="cs"/>
          <w:sz w:val="11"/>
          <w:rtl/>
        </w:rPr>
        <w:t>פ</w:t>
      </w:r>
      <w:r w:rsidR="009C3CB4" w:rsidRPr="00270114">
        <w:rPr>
          <w:rFonts w:ascii="FbShefa" w:hAnsi="FbShefa"/>
          <w:sz w:val="11"/>
          <w:rtl/>
        </w:rPr>
        <w:t>ב</w:t>
      </w:r>
      <w:r w:rsidR="00B36BF2" w:rsidRPr="00270114">
        <w:rPr>
          <w:rFonts w:ascii="FbShefa" w:hAnsi="FbShefa"/>
          <w:sz w:val="11"/>
          <w:rtl/>
        </w:rPr>
        <w:t>, א</w:t>
      </w:r>
    </w:p>
    <w:p w14:paraId="184067A9" w14:textId="4F1A09A1"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והא אידי ואידי הלוהו על המשכון קתני</w:t>
      </w:r>
      <w:r w:rsidR="00980F5A" w:rsidRPr="00270114">
        <w:rPr>
          <w:rFonts w:ascii="FbShefa" w:hAnsi="FbShefa"/>
          <w:sz w:val="11"/>
          <w:rtl/>
        </w:rPr>
        <w:t>.</w:t>
      </w:r>
    </w:p>
    <w:p w14:paraId="32F5C2D3" w14:textId="77777777" w:rsidR="00BD6679" w:rsidRDefault="00BD6679" w:rsidP="009C3CB4">
      <w:pPr>
        <w:spacing w:line="240" w:lineRule="auto"/>
        <w:rPr>
          <w:rFonts w:ascii="FbShefa" w:hAnsi="FbShefa"/>
          <w:b/>
          <w:bCs/>
          <w:color w:val="3B2F2A" w:themeColor="text2" w:themeShade="80"/>
          <w:sz w:val="11"/>
          <w:rtl/>
        </w:rPr>
      </w:pPr>
    </w:p>
    <w:p w14:paraId="4CBF81D4" w14:textId="77777777" w:rsidR="00BD6679" w:rsidRDefault="009C3CB4" w:rsidP="00BD6679">
      <w:pPr>
        <w:pStyle w:val="3"/>
        <w:rPr>
          <w:rtl/>
        </w:rPr>
      </w:pPr>
      <w:r w:rsidRPr="001B3037">
        <w:rPr>
          <w:rtl/>
        </w:rPr>
        <w:t xml:space="preserve">נסיון </w:t>
      </w:r>
      <w:r w:rsidR="00BD6679">
        <w:rPr>
          <w:rFonts w:hint="cs"/>
          <w:rtl/>
        </w:rPr>
        <w:t xml:space="preserve">נוסף </w:t>
      </w:r>
      <w:r w:rsidRPr="001B3037">
        <w:rPr>
          <w:rtl/>
        </w:rPr>
        <w:t xml:space="preserve">לתירוץ </w:t>
      </w:r>
      <w:r w:rsidR="00BD6679">
        <w:rPr>
          <w:rFonts w:hint="cs"/>
          <w:rtl/>
        </w:rPr>
        <w:t>:</w:t>
      </w:r>
    </w:p>
    <w:p w14:paraId="0F407EEA" w14:textId="77777777" w:rsidR="00BD6679" w:rsidRDefault="00BD6679"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270114">
        <w:rPr>
          <w:rFonts w:ascii="FbShefa" w:hAnsi="FbShefa"/>
          <w:sz w:val="11"/>
          <w:rtl/>
        </w:rPr>
        <w:t xml:space="preserve">כאן </w:t>
      </w:r>
      <w:r>
        <w:rPr>
          <w:rFonts w:ascii="FbShefa" w:hAnsi="FbShefa" w:hint="cs"/>
          <w:sz w:val="11"/>
          <w:rtl/>
        </w:rPr>
        <w:t>.</w:t>
      </w:r>
      <w:r w:rsidR="009C3CB4" w:rsidRPr="00270114">
        <w:rPr>
          <w:rFonts w:ascii="FbShefa" w:hAnsi="FbShefa"/>
          <w:sz w:val="11"/>
          <w:rtl/>
        </w:rPr>
        <w:t xml:space="preserve"> שהלוהו מעות</w:t>
      </w:r>
      <w:r>
        <w:rPr>
          <w:rFonts w:ascii="FbShefa" w:hAnsi="FbShefa" w:hint="cs"/>
          <w:sz w:val="11"/>
          <w:rtl/>
        </w:rPr>
        <w:t>.</w:t>
      </w:r>
    </w:p>
    <w:p w14:paraId="4A642D33" w14:textId="7973B034" w:rsidR="00433741" w:rsidRPr="00270114" w:rsidRDefault="00BD6679"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כאן </w:t>
      </w:r>
      <w:r>
        <w:rPr>
          <w:rFonts w:ascii="FbShefa" w:hAnsi="FbShefa" w:hint="cs"/>
          <w:sz w:val="11"/>
          <w:rtl/>
        </w:rPr>
        <w:t>.</w:t>
      </w:r>
      <w:r w:rsidR="009C3CB4" w:rsidRPr="00270114">
        <w:rPr>
          <w:rFonts w:ascii="FbShefa" w:hAnsi="FbShefa"/>
          <w:sz w:val="11"/>
          <w:rtl/>
        </w:rPr>
        <w:t xml:space="preserve"> שהלוהו פירות</w:t>
      </w:r>
      <w:r w:rsidR="00980F5A" w:rsidRPr="00270114">
        <w:rPr>
          <w:rFonts w:ascii="FbShefa" w:hAnsi="FbShefa"/>
          <w:sz w:val="11"/>
          <w:rtl/>
        </w:rPr>
        <w:t>.</w:t>
      </w:r>
    </w:p>
    <w:p w14:paraId="6C43E8FF" w14:textId="77777777" w:rsidR="00501AED" w:rsidRDefault="00501AED" w:rsidP="009C3CB4">
      <w:pPr>
        <w:spacing w:line="240" w:lineRule="auto"/>
        <w:rPr>
          <w:rFonts w:ascii="FbShefa" w:hAnsi="FbShefa"/>
          <w:b/>
          <w:bCs/>
          <w:color w:val="3B2F2A" w:themeColor="text2" w:themeShade="80"/>
          <w:sz w:val="11"/>
          <w:rtl/>
        </w:rPr>
      </w:pPr>
    </w:p>
    <w:p w14:paraId="1462366E" w14:textId="77777777" w:rsidR="00501AED" w:rsidRDefault="00501AED" w:rsidP="009C3CB4">
      <w:pPr>
        <w:spacing w:line="240" w:lineRule="auto"/>
        <w:rPr>
          <w:rFonts w:ascii="FbShefa" w:hAnsi="FbShefa"/>
          <w:sz w:val="11"/>
          <w:rtl/>
        </w:rPr>
      </w:pPr>
      <w:r>
        <w:rPr>
          <w:rFonts w:ascii="FbShefa" w:hAnsi="FbShefa" w:hint="cs"/>
          <w:b/>
          <w:bCs/>
          <w:color w:val="3B2F2A" w:themeColor="text2" w:themeShade="80"/>
          <w:sz w:val="11"/>
          <w:rtl/>
        </w:rPr>
        <w:t>שאלה</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מדקתני סיפא, רבי יהודה מחלק בין מעות לפירות</w:t>
      </w:r>
      <w:r w:rsidR="00980F5A" w:rsidRPr="00270114">
        <w:rPr>
          <w:rFonts w:ascii="FbShefa" w:hAnsi="FbShefa"/>
          <w:sz w:val="11"/>
          <w:rtl/>
        </w:rPr>
        <w:t>.</w:t>
      </w:r>
      <w:r w:rsidR="009C3CB4" w:rsidRPr="00270114">
        <w:rPr>
          <w:rFonts w:ascii="FbShefa" w:hAnsi="FbShefa"/>
          <w:sz w:val="11"/>
          <w:rtl/>
        </w:rPr>
        <w:t xml:space="preserve"> </w:t>
      </w:r>
    </w:p>
    <w:p w14:paraId="0EBA4FF3" w14:textId="4836E6B8" w:rsidR="009C3CB4" w:rsidRPr="00270114" w:rsidRDefault="00501AED" w:rsidP="009C3CB4">
      <w:pPr>
        <w:spacing w:line="240" w:lineRule="auto"/>
        <w:rPr>
          <w:rFonts w:ascii="FbShefa" w:hAnsi="FbShefa"/>
          <w:sz w:val="11"/>
          <w:rtl/>
        </w:rPr>
      </w:pPr>
      <w:r>
        <w:rPr>
          <w:rFonts w:ascii="FbShefa" w:hAnsi="FbShefa" w:hint="cs"/>
          <w:b/>
          <w:bCs/>
          <w:color w:val="3B2F2A" w:themeColor="text2" w:themeShade="80"/>
          <w:sz w:val="11"/>
          <w:rtl/>
        </w:rPr>
        <w:t>תשובה</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כולה רבי יהודה היא, וחסורי מיחסרא והכי קתני</w:t>
      </w:r>
      <w:r>
        <w:rPr>
          <w:rFonts w:ascii="FbShefa" w:hAnsi="FbShefa" w:hint="cs"/>
          <w:sz w:val="11"/>
          <w:rtl/>
        </w:rPr>
        <w:t xml:space="preserve"> וכו'.</w:t>
      </w:r>
      <w:r w:rsidR="009C3CB4" w:rsidRPr="00270114">
        <w:rPr>
          <w:rFonts w:ascii="FbShefa" w:hAnsi="FbShefa"/>
          <w:sz w:val="11"/>
          <w:rtl/>
        </w:rPr>
        <w:t xml:space="preserve"> </w:t>
      </w:r>
    </w:p>
    <w:p w14:paraId="54D7CD2F" w14:textId="77777777" w:rsidR="00501AED" w:rsidRDefault="00501AED" w:rsidP="009C3CB4">
      <w:pPr>
        <w:spacing w:line="240" w:lineRule="auto"/>
        <w:rPr>
          <w:rFonts w:ascii="FbShefa" w:hAnsi="FbShefa"/>
          <w:b/>
          <w:bCs/>
          <w:color w:val="3B2F2A" w:themeColor="text2" w:themeShade="80"/>
          <w:sz w:val="11"/>
          <w:rtl/>
        </w:rPr>
      </w:pPr>
    </w:p>
    <w:p w14:paraId="1C99E848" w14:textId="7C5E9DC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אי הכי, קמה לה מתניתין דלא כרבי עקיבא</w:t>
      </w:r>
      <w:r w:rsidR="00980F5A" w:rsidRPr="00270114">
        <w:rPr>
          <w:rFonts w:ascii="FbShefa" w:hAnsi="FbShefa"/>
          <w:sz w:val="11"/>
          <w:rtl/>
        </w:rPr>
        <w:t>.</w:t>
      </w:r>
    </w:p>
    <w:p w14:paraId="6B329910" w14:textId="353A273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אלא מחוורתא</w:t>
      </w:r>
      <w:r w:rsidR="00980F5A" w:rsidRPr="00270114">
        <w:rPr>
          <w:rFonts w:ascii="FbShefa" w:hAnsi="FbShefa"/>
          <w:sz w:val="11"/>
          <w:rtl/>
        </w:rPr>
        <w:t>.</w:t>
      </w:r>
      <w:r w:rsidRPr="00270114">
        <w:rPr>
          <w:rFonts w:ascii="FbShefa" w:hAnsi="FbShefa"/>
          <w:sz w:val="11"/>
          <w:rtl/>
        </w:rPr>
        <w:t xml:space="preserve"> מתניתין דלא כרבי אליעזר</w:t>
      </w:r>
      <w:r w:rsidR="00980F5A" w:rsidRPr="00270114">
        <w:rPr>
          <w:rFonts w:ascii="FbShefa" w:hAnsi="FbShefa"/>
          <w:sz w:val="11"/>
          <w:rtl/>
        </w:rPr>
        <w:t>.</w:t>
      </w:r>
    </w:p>
    <w:p w14:paraId="2114D314" w14:textId="0026CA7C" w:rsidR="009C3CB4" w:rsidRPr="00270114" w:rsidRDefault="009C3CB4" w:rsidP="009C3CB4">
      <w:pPr>
        <w:spacing w:line="240" w:lineRule="auto"/>
        <w:rPr>
          <w:rFonts w:ascii="FbShefa" w:hAnsi="FbShefa"/>
          <w:sz w:val="11"/>
          <w:rtl/>
        </w:rPr>
      </w:pPr>
    </w:p>
    <w:p w14:paraId="36F2770A" w14:textId="25F61133" w:rsidR="009C3CB4" w:rsidRPr="00270114" w:rsidRDefault="009C3CB4" w:rsidP="009C3CB4">
      <w:pPr>
        <w:pStyle w:val="2"/>
        <w:rPr>
          <w:rFonts w:ascii="FbShefa" w:hAnsi="FbShefa"/>
          <w:color w:val="7C5F1D"/>
          <w:rtl/>
        </w:rPr>
      </w:pPr>
      <w:r w:rsidRPr="00270114">
        <w:rPr>
          <w:rFonts w:ascii="FbShefa" w:hAnsi="FbShefa"/>
          <w:color w:val="7C5F1D"/>
          <w:sz w:val="11"/>
          <w:rtl/>
        </w:rPr>
        <w:t>מחלוקת ר</w:t>
      </w:r>
      <w:r w:rsidR="00501AED">
        <w:rPr>
          <w:rFonts w:ascii="FbShefa" w:hAnsi="FbShefa" w:hint="cs"/>
          <w:color w:val="7C5F1D"/>
          <w:sz w:val="11"/>
          <w:rtl/>
        </w:rPr>
        <w:t>בי אליעזר ורבי עקיבא</w:t>
      </w:r>
    </w:p>
    <w:p w14:paraId="24D8E512" w14:textId="77777777" w:rsidR="006F3F9C" w:rsidRDefault="009C3CB4" w:rsidP="006F3F9C">
      <w:pPr>
        <w:pStyle w:val="3"/>
        <w:rPr>
          <w:rtl/>
        </w:rPr>
      </w:pPr>
      <w:r w:rsidRPr="001B3037">
        <w:rPr>
          <w:rtl/>
        </w:rPr>
        <w:t>מחלוקתם</w:t>
      </w:r>
      <w:r w:rsidR="006F3F9C">
        <w:rPr>
          <w:rFonts w:hint="cs"/>
          <w:rtl/>
        </w:rPr>
        <w:t>:</w:t>
      </w:r>
    </w:p>
    <w:p w14:paraId="1F86E0ED" w14:textId="2B7FB6C7" w:rsidR="006F3F9C" w:rsidRDefault="006F3F9C"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270114">
        <w:rPr>
          <w:rFonts w:ascii="FbShefa" w:hAnsi="FbShefa"/>
          <w:sz w:val="11"/>
          <w:rtl/>
        </w:rPr>
        <w:t xml:space="preserve"> מלוה </w:t>
      </w:r>
      <w:r>
        <w:rPr>
          <w:rFonts w:ascii="FbShefa" w:hAnsi="FbShefa" w:hint="cs"/>
          <w:sz w:val="11"/>
          <w:rtl/>
        </w:rPr>
        <w:t>.</w:t>
      </w:r>
      <w:r w:rsidR="009C3CB4" w:rsidRPr="00270114">
        <w:rPr>
          <w:rFonts w:ascii="FbShefa" w:hAnsi="FbShefa"/>
          <w:sz w:val="11"/>
          <w:rtl/>
        </w:rPr>
        <w:t xml:space="preserve">על המשכון </w:t>
      </w:r>
      <w:r>
        <w:rPr>
          <w:rFonts w:ascii="FbShefa" w:hAnsi="FbShefa" w:hint="cs"/>
          <w:sz w:val="11"/>
          <w:rtl/>
        </w:rPr>
        <w:t>.</w:t>
      </w:r>
    </w:p>
    <w:p w14:paraId="417CD54D" w14:textId="77777777" w:rsidR="006F3F9C" w:rsidRPr="006F3F9C" w:rsidRDefault="006F3F9C" w:rsidP="006F3F9C">
      <w:pPr>
        <w:spacing w:line="240" w:lineRule="auto"/>
        <w:rPr>
          <w:rFonts w:ascii="FbShefa" w:hAnsi="FbShefa"/>
          <w:sz w:val="11"/>
          <w:rtl/>
        </w:rPr>
      </w:pPr>
      <w:r w:rsidRPr="006F3F9C">
        <w:rPr>
          <w:rFonts w:ascii="FbShefa" w:hAnsi="FbShefa"/>
          <w:sz w:val="11"/>
          <w:rtl/>
        </w:rPr>
        <w:t xml:space="preserve">\רבי אליעזר. ישבע ויטול מעותיו. </w:t>
      </w:r>
    </w:p>
    <w:p w14:paraId="0E95A8B7" w14:textId="77777777" w:rsidR="006F3F9C" w:rsidRDefault="006F3F9C" w:rsidP="006F3F9C">
      <w:pPr>
        <w:spacing w:line="240" w:lineRule="auto"/>
        <w:rPr>
          <w:rFonts w:ascii="FbShefa" w:hAnsi="FbShefa"/>
          <w:b/>
          <w:bCs/>
          <w:color w:val="3B2F2A" w:themeColor="text2" w:themeShade="80"/>
          <w:sz w:val="11"/>
          <w:rtl/>
        </w:rPr>
      </w:pPr>
      <w:r w:rsidRPr="006F3F9C">
        <w:rPr>
          <w:rFonts w:ascii="FbShefa" w:hAnsi="FbShefa"/>
          <w:sz w:val="11"/>
          <w:rtl/>
        </w:rPr>
        <w:t>רבי עקיבא. אבד המשכון, אבדו מעותיך.</w:t>
      </w:r>
    </w:p>
    <w:p w14:paraId="394BCC9F" w14:textId="77777777" w:rsidR="006F3F9C" w:rsidRDefault="006F3F9C" w:rsidP="006F3F9C">
      <w:pPr>
        <w:spacing w:line="240" w:lineRule="auto"/>
        <w:rPr>
          <w:rFonts w:ascii="FbShefa" w:hAnsi="FbShefa"/>
          <w:b/>
          <w:bCs/>
          <w:color w:val="3B2F2A" w:themeColor="text2" w:themeShade="80"/>
          <w:sz w:val="11"/>
          <w:rtl/>
        </w:rPr>
      </w:pPr>
    </w:p>
    <w:p w14:paraId="5697ADD1" w14:textId="15CA1CD0" w:rsidR="006F3F9C" w:rsidRDefault="009C3CB4" w:rsidP="006F3F9C">
      <w:pPr>
        <w:pStyle w:val="3"/>
        <w:rPr>
          <w:rtl/>
        </w:rPr>
      </w:pPr>
      <w:r w:rsidRPr="001B3037">
        <w:rPr>
          <w:rtl/>
        </w:rPr>
        <w:t xml:space="preserve">נסיון </w:t>
      </w:r>
      <w:r w:rsidR="005529D6">
        <w:rPr>
          <w:rFonts w:hint="cs"/>
          <w:rtl/>
        </w:rPr>
        <w:t xml:space="preserve">א' </w:t>
      </w:r>
      <w:r w:rsidRPr="001B3037">
        <w:rPr>
          <w:rtl/>
        </w:rPr>
        <w:t>לביאור</w:t>
      </w:r>
      <w:r w:rsidR="006F3F9C">
        <w:rPr>
          <w:rFonts w:hint="cs"/>
          <w:rtl/>
        </w:rPr>
        <w:t>:</w:t>
      </w:r>
    </w:p>
    <w:p w14:paraId="0E22FDD1" w14:textId="77777777" w:rsidR="006F3F9C" w:rsidRDefault="006F3F9C" w:rsidP="006F3F9C">
      <w:pPr>
        <w:spacing w:line="240" w:lineRule="auto"/>
        <w:rPr>
          <w:rFonts w:ascii="FbShefa" w:hAnsi="FbShefa"/>
          <w:sz w:val="11"/>
          <w:rtl/>
        </w:rPr>
      </w:pPr>
      <w:r>
        <w:rPr>
          <w:rFonts w:ascii="FbShefa" w:hAnsi="FbShefa" w:hint="cs"/>
          <w:b/>
          <w:bCs/>
          <w:color w:val="3B2F2A" w:themeColor="text2" w:themeShade="80"/>
          <w:sz w:val="11"/>
          <w:rtl/>
        </w:rPr>
        <w:t xml:space="preserve">כגון. </w:t>
      </w:r>
      <w:r w:rsidR="009C3CB4" w:rsidRPr="00270114">
        <w:rPr>
          <w:rFonts w:ascii="FbShefa" w:hAnsi="FbShefa"/>
          <w:sz w:val="11"/>
          <w:rtl/>
        </w:rPr>
        <w:t>דלא שוי משכון שיעור זוזי</w:t>
      </w:r>
      <w:r>
        <w:rPr>
          <w:rFonts w:ascii="FbShefa" w:hAnsi="FbShefa" w:hint="cs"/>
          <w:sz w:val="11"/>
          <w:rtl/>
        </w:rPr>
        <w:t>.</w:t>
      </w:r>
    </w:p>
    <w:p w14:paraId="7EAC044D" w14:textId="1ECEBD8C" w:rsidR="009C3CB4" w:rsidRDefault="006F3F9C" w:rsidP="006F3F9C">
      <w:pPr>
        <w:spacing w:line="240" w:lineRule="auto"/>
        <w:rPr>
          <w:rFonts w:ascii="FbShefa" w:hAnsi="FbShefa"/>
          <w:sz w:val="11"/>
          <w:rtl/>
        </w:rPr>
      </w:pPr>
      <w:r>
        <w:rPr>
          <w:rFonts w:ascii="FbShefa" w:hAnsi="FbShefa" w:hint="cs"/>
          <w:b/>
          <w:bCs/>
          <w:color w:val="3B2F2A" w:themeColor="text2" w:themeShade="80"/>
          <w:sz w:val="11"/>
          <w:rtl/>
        </w:rPr>
        <w:t>\נחלקו.</w:t>
      </w:r>
      <w:r w:rsidR="009C3CB4" w:rsidRPr="00270114">
        <w:rPr>
          <w:rFonts w:ascii="FbShefa" w:hAnsi="FbShefa"/>
          <w:sz w:val="11"/>
          <w:rtl/>
        </w:rPr>
        <w:t xml:space="preserve"> בד</w:t>
      </w:r>
      <w:r w:rsidR="00E626D5">
        <w:rPr>
          <w:rFonts w:ascii="FbShefa" w:hAnsi="FbShefa" w:hint="cs"/>
          <w:sz w:val="11"/>
          <w:rtl/>
        </w:rPr>
        <w:t xml:space="preserve">ברי </w:t>
      </w:r>
      <w:r w:rsidR="009C3CB4" w:rsidRPr="00270114">
        <w:rPr>
          <w:rFonts w:ascii="FbShefa" w:hAnsi="FbShefa"/>
          <w:sz w:val="11"/>
          <w:rtl/>
        </w:rPr>
        <w:t xml:space="preserve">שמואל </w:t>
      </w:r>
      <w:r>
        <w:rPr>
          <w:rFonts w:ascii="FbShefa" w:hAnsi="FbShefa" w:hint="cs"/>
          <w:sz w:val="11"/>
          <w:rtl/>
        </w:rPr>
        <w:t>.</w:t>
      </w:r>
      <w:r>
        <w:rPr>
          <w:rFonts w:ascii="FbShefa" w:hAnsi="FbShefa" w:hint="cs"/>
          <w:b/>
          <w:bCs/>
          <w:color w:val="3B2F2A" w:themeColor="text2" w:themeShade="80"/>
          <w:sz w:val="11"/>
          <w:rtl/>
        </w:rPr>
        <w:t xml:space="preserve"> שאמר.</w:t>
      </w:r>
      <w:r>
        <w:rPr>
          <w:rFonts w:ascii="FbShefa" w:hAnsi="FbShefa" w:hint="cs"/>
          <w:sz w:val="11"/>
          <w:rtl/>
        </w:rPr>
        <w:t xml:space="preserve"> שהנותן משכון </w:t>
      </w:r>
      <w:r w:rsidR="009C3CB4" w:rsidRPr="00270114">
        <w:rPr>
          <w:rFonts w:ascii="FbShefa" w:hAnsi="FbShefa"/>
          <w:sz w:val="11"/>
          <w:rtl/>
        </w:rPr>
        <w:t xml:space="preserve">קתא דמגלא </w:t>
      </w:r>
      <w:r w:rsidR="005529D6">
        <w:rPr>
          <w:rFonts w:ascii="FbShefa" w:hAnsi="FbShefa" w:hint="cs"/>
          <w:sz w:val="11"/>
          <w:rtl/>
        </w:rPr>
        <w:t xml:space="preserve">על אלף זוז ואבד, </w:t>
      </w:r>
      <w:r w:rsidR="009C3CB4" w:rsidRPr="00270114">
        <w:rPr>
          <w:rFonts w:ascii="FbShefa" w:hAnsi="FbShefa"/>
          <w:sz w:val="11"/>
          <w:rtl/>
        </w:rPr>
        <w:t xml:space="preserve">אבדו </w:t>
      </w:r>
      <w:r w:rsidR="005529D6">
        <w:rPr>
          <w:rFonts w:ascii="FbShefa" w:hAnsi="FbShefa" w:hint="cs"/>
          <w:sz w:val="11"/>
          <w:rtl/>
        </w:rPr>
        <w:t>מעותיו</w:t>
      </w:r>
      <w:r w:rsidR="00980F5A" w:rsidRPr="00270114">
        <w:rPr>
          <w:rFonts w:ascii="FbShefa" w:hAnsi="FbShefa"/>
          <w:sz w:val="11"/>
          <w:rtl/>
        </w:rPr>
        <w:t>.</w:t>
      </w:r>
    </w:p>
    <w:p w14:paraId="1C6A17DD" w14:textId="77777777" w:rsidR="005529D6" w:rsidRPr="00270114" w:rsidRDefault="005529D6" w:rsidP="006F3F9C">
      <w:pPr>
        <w:spacing w:line="240" w:lineRule="auto"/>
        <w:rPr>
          <w:rFonts w:ascii="FbShefa" w:hAnsi="FbShefa"/>
          <w:sz w:val="11"/>
          <w:rtl/>
        </w:rPr>
      </w:pPr>
    </w:p>
    <w:p w14:paraId="1EC25323" w14:textId="0682FAAA" w:rsidR="005529D6" w:rsidRDefault="009C3CB4" w:rsidP="005529D6">
      <w:pPr>
        <w:pStyle w:val="3"/>
        <w:rPr>
          <w:rtl/>
        </w:rPr>
      </w:pPr>
      <w:r w:rsidRPr="001B3037">
        <w:rPr>
          <w:rtl/>
        </w:rPr>
        <w:t xml:space="preserve">נסיון </w:t>
      </w:r>
      <w:r w:rsidR="005529D6">
        <w:rPr>
          <w:rFonts w:hint="cs"/>
          <w:rtl/>
        </w:rPr>
        <w:t xml:space="preserve">ב' </w:t>
      </w:r>
      <w:r w:rsidRPr="001B3037">
        <w:rPr>
          <w:rtl/>
        </w:rPr>
        <w:t>לביאור</w:t>
      </w:r>
      <w:r w:rsidR="005529D6">
        <w:rPr>
          <w:rFonts w:hint="cs"/>
          <w:rtl/>
        </w:rPr>
        <w:t>:</w:t>
      </w:r>
    </w:p>
    <w:p w14:paraId="3290E30A" w14:textId="77777777" w:rsidR="00E626D5" w:rsidRDefault="00E626D5" w:rsidP="009C3CB4">
      <w:pPr>
        <w:spacing w:line="240" w:lineRule="auto"/>
        <w:rPr>
          <w:rFonts w:ascii="FbShefa" w:hAnsi="FbShefa"/>
          <w:sz w:val="11"/>
          <w:rtl/>
        </w:rPr>
      </w:pPr>
      <w:r>
        <w:rPr>
          <w:rFonts w:ascii="FbShefa" w:hAnsi="FbShefa" w:hint="cs"/>
          <w:b/>
          <w:bCs/>
          <w:color w:val="3B2F2A" w:themeColor="text2" w:themeShade="80"/>
          <w:sz w:val="11"/>
          <w:rtl/>
        </w:rPr>
        <w:t xml:space="preserve">כגון. </w:t>
      </w:r>
      <w:r w:rsidR="009C3CB4" w:rsidRPr="00270114">
        <w:rPr>
          <w:rFonts w:ascii="FbShefa" w:hAnsi="FbShefa"/>
          <w:sz w:val="11"/>
          <w:rtl/>
        </w:rPr>
        <w:t>דשוי שיעור זוזי</w:t>
      </w:r>
      <w:r>
        <w:rPr>
          <w:rFonts w:ascii="FbShefa" w:hAnsi="FbShefa" w:hint="cs"/>
          <w:sz w:val="11"/>
          <w:rtl/>
        </w:rPr>
        <w:t>.</w:t>
      </w:r>
    </w:p>
    <w:p w14:paraId="282DEB98" w14:textId="4001DFBF" w:rsidR="009C3CB4" w:rsidRPr="00270114" w:rsidRDefault="00E626D5" w:rsidP="00E626D5">
      <w:pPr>
        <w:spacing w:line="240" w:lineRule="auto"/>
        <w:rPr>
          <w:rFonts w:ascii="FbShefa" w:hAnsi="FbShefa"/>
          <w:sz w:val="11"/>
          <w:rtl/>
        </w:rPr>
      </w:pPr>
      <w:r>
        <w:rPr>
          <w:rFonts w:ascii="FbShefa" w:hAnsi="FbShefa" w:hint="cs"/>
          <w:b/>
          <w:bCs/>
          <w:color w:val="3B2F2A" w:themeColor="text2" w:themeShade="80"/>
          <w:sz w:val="11"/>
          <w:rtl/>
        </w:rPr>
        <w:t>\ונחלקו.</w:t>
      </w:r>
      <w:r>
        <w:rPr>
          <w:rFonts w:ascii="FbShefa" w:hAnsi="FbShefa" w:hint="cs"/>
          <w:sz w:val="11"/>
          <w:rtl/>
        </w:rPr>
        <w:t xml:space="preserve"> </w:t>
      </w:r>
      <w:r w:rsidR="009C3CB4" w:rsidRPr="00270114">
        <w:rPr>
          <w:rFonts w:ascii="FbShefa" w:hAnsi="FbShefa"/>
          <w:sz w:val="11"/>
          <w:rtl/>
        </w:rPr>
        <w:t>בד</w:t>
      </w:r>
      <w:r>
        <w:rPr>
          <w:rFonts w:ascii="FbShefa" w:hAnsi="FbShefa" w:hint="cs"/>
          <w:sz w:val="11"/>
          <w:rtl/>
        </w:rPr>
        <w:t xml:space="preserve">ברי </w:t>
      </w:r>
      <w:r w:rsidR="009C3CB4" w:rsidRPr="00270114">
        <w:rPr>
          <w:rFonts w:ascii="FbShefa" w:hAnsi="FbShefa"/>
          <w:sz w:val="11"/>
          <w:rtl/>
        </w:rPr>
        <w:t>רבי יצחק</w:t>
      </w:r>
      <w:r>
        <w:rPr>
          <w:rFonts w:ascii="FbShefa" w:hAnsi="FbShefa" w:hint="cs"/>
          <w:sz w:val="11"/>
          <w:rtl/>
        </w:rPr>
        <w:t xml:space="preserve">. \שאמר. </w:t>
      </w:r>
      <w:r w:rsidR="009C3CB4" w:rsidRPr="00270114">
        <w:rPr>
          <w:rFonts w:ascii="FbShefa" w:hAnsi="FbShefa"/>
          <w:sz w:val="11"/>
          <w:rtl/>
        </w:rPr>
        <w:t xml:space="preserve">בעל חוב שקונה משכון </w:t>
      </w:r>
      <w:r>
        <w:rPr>
          <w:rFonts w:ascii="FbShefa" w:hAnsi="FbShefa" w:hint="cs"/>
          <w:sz w:val="11"/>
          <w:rtl/>
        </w:rPr>
        <w:t>.</w:t>
      </w:r>
      <w:r w:rsidR="009C3CB4" w:rsidRPr="00270114">
        <w:rPr>
          <w:rFonts w:ascii="FbShefa" w:hAnsi="FbShefa"/>
          <w:sz w:val="11"/>
          <w:rtl/>
        </w:rPr>
        <w:t xml:space="preserve"> שנאמר </w:t>
      </w:r>
      <w:r>
        <w:rPr>
          <w:rFonts w:ascii="FbShefa" w:hAnsi="FbShefa" w:hint="cs"/>
          <w:sz w:val="11"/>
          <w:rtl/>
        </w:rPr>
        <w:t>.</w:t>
      </w:r>
      <w:r w:rsidR="009C3CB4" w:rsidRPr="00270114">
        <w:rPr>
          <w:rFonts w:ascii="FbShefa" w:hAnsi="FbShefa"/>
          <w:sz w:val="11"/>
          <w:rtl/>
        </w:rPr>
        <w:t>ולך תהיה צדקה</w:t>
      </w:r>
      <w:r>
        <w:rPr>
          <w:rFonts w:ascii="FbShefa" w:hAnsi="FbShefa" w:hint="cs"/>
          <w:sz w:val="11"/>
          <w:rtl/>
        </w:rPr>
        <w:t>.</w:t>
      </w:r>
    </w:p>
    <w:p w14:paraId="04B3F62C" w14:textId="704FEB32" w:rsidR="009C3CB4" w:rsidRPr="00270114" w:rsidRDefault="009C3CB4" w:rsidP="00E626D5">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אימור דאמר רבי יצחק במשכנו שלא בשעת הלואתו, אבל משכנו בשעת הלואתו</w:t>
      </w:r>
      <w:r w:rsidR="00E626D5">
        <w:rPr>
          <w:rFonts w:ascii="FbShefa" w:hAnsi="FbShefa" w:hint="cs"/>
          <w:sz w:val="11"/>
          <w:rtl/>
        </w:rPr>
        <w:t>.</w:t>
      </w:r>
      <w:r w:rsidRPr="00270114">
        <w:rPr>
          <w:rFonts w:ascii="FbShefa" w:hAnsi="FbShefa"/>
          <w:sz w:val="11"/>
          <w:rtl/>
        </w:rPr>
        <w:t xml:space="preserve"> </w:t>
      </w:r>
    </w:p>
    <w:p w14:paraId="5C37640C" w14:textId="77777777" w:rsidR="005529D6" w:rsidRDefault="005529D6" w:rsidP="009C3CB4">
      <w:pPr>
        <w:spacing w:line="240" w:lineRule="auto"/>
        <w:rPr>
          <w:rFonts w:ascii="FbShefa" w:hAnsi="FbShefa"/>
          <w:b/>
          <w:bCs/>
          <w:color w:val="3B2F2A" w:themeColor="text2" w:themeShade="80"/>
          <w:sz w:val="11"/>
          <w:rtl/>
        </w:rPr>
      </w:pPr>
    </w:p>
    <w:p w14:paraId="6CF9DC10" w14:textId="63E8F248" w:rsidR="005529D6" w:rsidRDefault="009C3CB4" w:rsidP="005529D6">
      <w:pPr>
        <w:pStyle w:val="3"/>
        <w:rPr>
          <w:rtl/>
        </w:rPr>
      </w:pPr>
      <w:r w:rsidRPr="001B3037">
        <w:rPr>
          <w:rtl/>
        </w:rPr>
        <w:t xml:space="preserve">נסיון </w:t>
      </w:r>
      <w:r w:rsidR="005529D6">
        <w:rPr>
          <w:rFonts w:hint="cs"/>
          <w:rtl/>
        </w:rPr>
        <w:t xml:space="preserve">ג' </w:t>
      </w:r>
      <w:r w:rsidRPr="001B3037">
        <w:rPr>
          <w:rtl/>
        </w:rPr>
        <w:t xml:space="preserve">לביאור </w:t>
      </w:r>
      <w:r w:rsidR="005529D6">
        <w:rPr>
          <w:rFonts w:hint="cs"/>
          <w:rtl/>
        </w:rPr>
        <w:t>:</w:t>
      </w:r>
    </w:p>
    <w:p w14:paraId="1F51B73E" w14:textId="77777777" w:rsidR="00E626D5" w:rsidRDefault="00E626D5" w:rsidP="009C3CB4">
      <w:pPr>
        <w:spacing w:line="240" w:lineRule="auto"/>
        <w:rPr>
          <w:rFonts w:ascii="FbShefa" w:hAnsi="FbShefa"/>
          <w:sz w:val="11"/>
          <w:rtl/>
        </w:rPr>
      </w:pPr>
      <w:r>
        <w:rPr>
          <w:rFonts w:ascii="FbShefa" w:hAnsi="FbShefa" w:hint="cs"/>
          <w:b/>
          <w:bCs/>
          <w:color w:val="3B2F2A" w:themeColor="text2" w:themeShade="80"/>
          <w:sz w:val="11"/>
          <w:rtl/>
        </w:rPr>
        <w:t xml:space="preserve">\כגון. </w:t>
      </w:r>
      <w:r>
        <w:rPr>
          <w:rFonts w:ascii="FbShefa" w:hAnsi="FbShefa" w:hint="cs"/>
          <w:sz w:val="11"/>
          <w:rtl/>
        </w:rPr>
        <w:t>ש</w:t>
      </w:r>
      <w:r w:rsidR="009C3CB4" w:rsidRPr="00270114">
        <w:rPr>
          <w:rFonts w:ascii="FbShefa" w:hAnsi="FbShefa"/>
          <w:sz w:val="11"/>
          <w:rtl/>
        </w:rPr>
        <w:t>משכנו בשעת הלואתו</w:t>
      </w:r>
      <w:r>
        <w:rPr>
          <w:rFonts w:ascii="FbShefa" w:hAnsi="FbShefa" w:hint="cs"/>
          <w:sz w:val="11"/>
          <w:rtl/>
        </w:rPr>
        <w:t>.</w:t>
      </w:r>
    </w:p>
    <w:p w14:paraId="6B628E54" w14:textId="77777777" w:rsidR="007E0D3E" w:rsidRDefault="007E0D3E" w:rsidP="009C3CB4">
      <w:pPr>
        <w:spacing w:line="240" w:lineRule="auto"/>
        <w:rPr>
          <w:rFonts w:ascii="FbShefa" w:hAnsi="FbShefa"/>
          <w:sz w:val="11"/>
          <w:rtl/>
        </w:rPr>
      </w:pPr>
      <w:r>
        <w:rPr>
          <w:rFonts w:ascii="FbShefa" w:hAnsi="FbShefa" w:hint="cs"/>
          <w:b/>
          <w:bCs/>
          <w:color w:val="3B2F2A" w:themeColor="text2" w:themeShade="80"/>
          <w:sz w:val="11"/>
          <w:rtl/>
        </w:rPr>
        <w:t>\ונחלקו.</w:t>
      </w:r>
      <w:r>
        <w:rPr>
          <w:rFonts w:ascii="FbShefa" w:hAnsi="FbShefa" w:hint="cs"/>
          <w:sz w:val="11"/>
          <w:rtl/>
        </w:rPr>
        <w:t xml:space="preserve"> בדין </w:t>
      </w:r>
      <w:r w:rsidR="009C3CB4" w:rsidRPr="00270114">
        <w:rPr>
          <w:rFonts w:ascii="FbShefa" w:hAnsi="FbShefa"/>
          <w:sz w:val="11"/>
          <w:rtl/>
        </w:rPr>
        <w:t xml:space="preserve">שומר אבידה </w:t>
      </w:r>
      <w:r>
        <w:rPr>
          <w:rFonts w:ascii="FbShefa" w:hAnsi="FbShefa" w:hint="cs"/>
          <w:sz w:val="11"/>
          <w:rtl/>
        </w:rPr>
        <w:t>.</w:t>
      </w:r>
    </w:p>
    <w:p w14:paraId="7CC1D26A" w14:textId="77777777" w:rsidR="00CB7C2D" w:rsidRDefault="007E0D3E" w:rsidP="009C3CB4">
      <w:pPr>
        <w:spacing w:line="240" w:lineRule="auto"/>
        <w:rPr>
          <w:rFonts w:ascii="FbShefa" w:hAnsi="FbShefa"/>
          <w:sz w:val="11"/>
          <w:rtl/>
        </w:rPr>
      </w:pPr>
      <w:r>
        <w:rPr>
          <w:rFonts w:ascii="FbShefa" w:hAnsi="FbShefa" w:hint="cs"/>
          <w:sz w:val="11"/>
          <w:rtl/>
        </w:rPr>
        <w:t xml:space="preserve">\רבי אליעזר. </w:t>
      </w:r>
      <w:r w:rsidR="009C3CB4" w:rsidRPr="00270114">
        <w:rPr>
          <w:rFonts w:ascii="FbShefa" w:hAnsi="FbShefa"/>
          <w:sz w:val="11"/>
          <w:rtl/>
        </w:rPr>
        <w:t xml:space="preserve">שומר חנם </w:t>
      </w:r>
      <w:r w:rsidR="00CB7C2D">
        <w:rPr>
          <w:rFonts w:ascii="FbShefa" w:hAnsi="FbShefa" w:hint="cs"/>
          <w:sz w:val="11"/>
          <w:rtl/>
        </w:rPr>
        <w:t>.</w:t>
      </w:r>
    </w:p>
    <w:p w14:paraId="492AC79A" w14:textId="77777777" w:rsidR="00CB7C2D" w:rsidRDefault="00CB7C2D" w:rsidP="009C3CB4">
      <w:pPr>
        <w:spacing w:line="240" w:lineRule="auto"/>
        <w:rPr>
          <w:rFonts w:ascii="FbShefa" w:hAnsi="FbShefa"/>
          <w:sz w:val="11"/>
          <w:rtl/>
        </w:rPr>
      </w:pPr>
      <w:r>
        <w:rPr>
          <w:rFonts w:ascii="FbShefa" w:hAnsi="FbShefa" w:hint="cs"/>
          <w:sz w:val="11"/>
          <w:rtl/>
        </w:rPr>
        <w:t xml:space="preserve">\רבי עקיבא. </w:t>
      </w:r>
      <w:r w:rsidR="009C3CB4" w:rsidRPr="00270114">
        <w:rPr>
          <w:rFonts w:ascii="FbShefa" w:hAnsi="FbShefa"/>
          <w:sz w:val="11"/>
          <w:rtl/>
        </w:rPr>
        <w:t>שומר שכר</w:t>
      </w:r>
      <w:r>
        <w:rPr>
          <w:rFonts w:ascii="FbShefa" w:hAnsi="FbShefa" w:hint="cs"/>
          <w:sz w:val="11"/>
          <w:rtl/>
        </w:rPr>
        <w:t>.</w:t>
      </w:r>
    </w:p>
    <w:p w14:paraId="06F7A232" w14:textId="09384B72"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לימא דרב יוסף תנאי היא</w:t>
      </w:r>
      <w:r w:rsidR="00980F5A" w:rsidRPr="00270114">
        <w:rPr>
          <w:rFonts w:ascii="FbShefa" w:hAnsi="FbShefa"/>
          <w:sz w:val="11"/>
          <w:rtl/>
        </w:rPr>
        <w:t>.</w:t>
      </w:r>
    </w:p>
    <w:p w14:paraId="53AA3D87" w14:textId="77777777" w:rsidR="005529D6" w:rsidRDefault="005529D6" w:rsidP="009C3CB4">
      <w:pPr>
        <w:spacing w:line="240" w:lineRule="auto"/>
        <w:rPr>
          <w:rFonts w:ascii="FbShefa" w:hAnsi="FbShefa"/>
          <w:b/>
          <w:bCs/>
          <w:color w:val="3B2F2A" w:themeColor="text2" w:themeShade="80"/>
          <w:sz w:val="11"/>
          <w:rtl/>
        </w:rPr>
      </w:pPr>
    </w:p>
    <w:p w14:paraId="05DA9916" w14:textId="77777777" w:rsidR="005529D6" w:rsidRDefault="009C3CB4" w:rsidP="005529D6">
      <w:pPr>
        <w:pStyle w:val="3"/>
        <w:rPr>
          <w:rtl/>
        </w:rPr>
      </w:pPr>
      <w:r w:rsidRPr="001B3037">
        <w:rPr>
          <w:rtl/>
        </w:rPr>
        <w:t xml:space="preserve">מסקנא </w:t>
      </w:r>
      <w:r w:rsidR="005529D6">
        <w:rPr>
          <w:rFonts w:hint="cs"/>
          <w:rtl/>
        </w:rPr>
        <w:t>:</w:t>
      </w:r>
    </w:p>
    <w:p w14:paraId="5B87758D" w14:textId="77777777" w:rsidR="005529D6" w:rsidRDefault="005529D6" w:rsidP="009C3CB4">
      <w:pPr>
        <w:spacing w:line="240" w:lineRule="auto"/>
        <w:rPr>
          <w:rFonts w:ascii="FbShefa" w:hAnsi="FbShefa"/>
          <w:sz w:val="11"/>
          <w:rtl/>
        </w:rPr>
      </w:pPr>
      <w:r>
        <w:rPr>
          <w:rFonts w:ascii="FbShefa" w:hAnsi="FbShefa" w:hint="cs"/>
          <w:b/>
          <w:bCs/>
          <w:color w:val="3B2F2A" w:themeColor="text2" w:themeShade="80"/>
          <w:sz w:val="11"/>
          <w:rtl/>
        </w:rPr>
        <w:t xml:space="preserve">\כגון. </w:t>
      </w:r>
      <w:r w:rsidR="009C3CB4" w:rsidRPr="00270114">
        <w:rPr>
          <w:rFonts w:ascii="FbShefa" w:hAnsi="FbShefa"/>
          <w:sz w:val="11"/>
          <w:rtl/>
        </w:rPr>
        <w:t xml:space="preserve">במלוה </w:t>
      </w:r>
      <w:r>
        <w:rPr>
          <w:rFonts w:ascii="FbShefa" w:hAnsi="FbShefa" w:hint="cs"/>
          <w:sz w:val="11"/>
          <w:rtl/>
        </w:rPr>
        <w:t>ה</w:t>
      </w:r>
      <w:r w:rsidR="009C3CB4" w:rsidRPr="00270114">
        <w:rPr>
          <w:rFonts w:ascii="FbShefa" w:hAnsi="FbShefa"/>
          <w:sz w:val="11"/>
          <w:rtl/>
        </w:rPr>
        <w:t xml:space="preserve">צריך למשכון </w:t>
      </w:r>
      <w:r>
        <w:rPr>
          <w:rFonts w:ascii="FbShefa" w:hAnsi="FbShefa" w:hint="cs"/>
          <w:sz w:val="11"/>
          <w:rtl/>
        </w:rPr>
        <w:t>.</w:t>
      </w:r>
    </w:p>
    <w:p w14:paraId="7A5556AD" w14:textId="77777777" w:rsidR="007E0D3E" w:rsidRPr="00270114" w:rsidRDefault="007E0D3E" w:rsidP="007E0D3E">
      <w:pPr>
        <w:spacing w:line="240" w:lineRule="auto"/>
        <w:rPr>
          <w:rFonts w:ascii="FbShefa" w:hAnsi="FbShefa"/>
          <w:sz w:val="11"/>
          <w:rtl/>
        </w:rPr>
      </w:pPr>
      <w:r>
        <w:rPr>
          <w:rFonts w:ascii="FbShefa" w:hAnsi="FbShefa" w:hint="cs"/>
          <w:b/>
          <w:bCs/>
          <w:color w:val="3B2F2A" w:themeColor="text2" w:themeShade="80"/>
          <w:sz w:val="11"/>
          <w:rtl/>
        </w:rPr>
        <w:t>רבי אליעזר.</w:t>
      </w:r>
      <w:r w:rsidRPr="00270114">
        <w:rPr>
          <w:rFonts w:ascii="FbShefa" w:hAnsi="FbShefa"/>
          <w:sz w:val="11"/>
          <w:rtl/>
        </w:rPr>
        <w:t xml:space="preserve"> לאו מצוה קא עביד, דלהנאתו מתכוין, והוי שומר חנם.</w:t>
      </w:r>
    </w:p>
    <w:p w14:paraId="0BCA4EB0" w14:textId="3C4BD7D2" w:rsidR="00E626D5" w:rsidRDefault="00E626D5" w:rsidP="009C3CB4">
      <w:pPr>
        <w:spacing w:line="240" w:lineRule="auto"/>
        <w:rPr>
          <w:rFonts w:ascii="FbShefa" w:hAnsi="FbShefa"/>
          <w:sz w:val="11"/>
          <w:rtl/>
        </w:rPr>
      </w:pPr>
      <w:r>
        <w:rPr>
          <w:rFonts w:ascii="FbShefa" w:hAnsi="FbShefa" w:hint="cs"/>
          <w:sz w:val="11"/>
          <w:rtl/>
        </w:rPr>
        <w:t xml:space="preserve">\רבי עקיבא. </w:t>
      </w:r>
      <w:r w:rsidR="009C3CB4" w:rsidRPr="00270114">
        <w:rPr>
          <w:rFonts w:ascii="FbShefa" w:hAnsi="FbShefa"/>
          <w:sz w:val="11"/>
          <w:rtl/>
        </w:rPr>
        <w:t>מצוה קא עביד שהלוהו, והוי שומר שכר</w:t>
      </w:r>
      <w:r w:rsidR="00980F5A" w:rsidRPr="00270114">
        <w:rPr>
          <w:rFonts w:ascii="FbShefa" w:hAnsi="FbShefa"/>
          <w:sz w:val="11"/>
          <w:rtl/>
        </w:rPr>
        <w:t>.</w:t>
      </w:r>
      <w:r w:rsidR="009C3CB4" w:rsidRPr="00270114">
        <w:rPr>
          <w:rFonts w:ascii="FbShefa" w:hAnsi="FbShefa"/>
          <w:sz w:val="11"/>
          <w:rtl/>
        </w:rPr>
        <w:t xml:space="preserve"> </w:t>
      </w:r>
    </w:p>
    <w:p w14:paraId="1AC09921" w14:textId="0F26E67D" w:rsidR="009C3CB4" w:rsidRPr="00270114" w:rsidRDefault="009C3CB4" w:rsidP="00794C1A">
      <w:pPr>
        <w:pStyle w:val="1"/>
        <w:rPr>
          <w:rFonts w:ascii="FbShefa" w:hAnsi="FbShefa"/>
          <w:rtl/>
        </w:rPr>
      </w:pPr>
      <w:r w:rsidRPr="00270114">
        <w:rPr>
          <w:rFonts w:ascii="FbShefa" w:hAnsi="FbShefa"/>
          <w:sz w:val="11"/>
          <w:rtl/>
        </w:rPr>
        <w:t>פב</w:t>
      </w:r>
      <w:r w:rsidR="00B36BF2" w:rsidRPr="00270114">
        <w:rPr>
          <w:rFonts w:ascii="FbShefa" w:hAnsi="FbShefa"/>
          <w:sz w:val="11"/>
          <w:rtl/>
        </w:rPr>
        <w:t>, ב</w:t>
      </w:r>
    </w:p>
    <w:p w14:paraId="69BF573C" w14:textId="30DB1215" w:rsidR="009C3CB4" w:rsidRPr="00270114" w:rsidRDefault="00CB7C2D" w:rsidP="00CB7C2D">
      <w:pPr>
        <w:pStyle w:val="2"/>
        <w:rPr>
          <w:rtl/>
        </w:rPr>
      </w:pPr>
      <w:r>
        <w:rPr>
          <w:rFonts w:hint="cs"/>
          <w:rtl/>
        </w:rPr>
        <w:t>להשכיר משכונו של עני</w:t>
      </w:r>
    </w:p>
    <w:p w14:paraId="6C82873D" w14:textId="5A28D0E2" w:rsidR="009C3CB4" w:rsidRPr="00270114" w:rsidRDefault="00CB7C2D" w:rsidP="00CB7C2D">
      <w:pPr>
        <w:rPr>
          <w:rtl/>
        </w:rPr>
      </w:pPr>
      <w:r>
        <w:rPr>
          <w:rFonts w:hint="cs"/>
          <w:rtl/>
        </w:rPr>
        <w:t>\</w:t>
      </w:r>
      <w:r w:rsidR="009C3CB4" w:rsidRPr="00270114">
        <w:rPr>
          <w:rtl/>
        </w:rPr>
        <w:t xml:space="preserve">אבא שאול </w:t>
      </w:r>
      <w:r>
        <w:rPr>
          <w:rFonts w:hint="cs"/>
          <w:rtl/>
        </w:rPr>
        <w:t>.</w:t>
      </w:r>
      <w:r w:rsidR="009C3CB4" w:rsidRPr="00270114">
        <w:rPr>
          <w:rtl/>
        </w:rPr>
        <w:t xml:space="preserve"> מותר לאדם להשכיר משכונו של עני להיות פוחת והולך</w:t>
      </w:r>
      <w:r>
        <w:rPr>
          <w:rFonts w:hint="cs"/>
          <w:rtl/>
        </w:rPr>
        <w:t xml:space="preserve"> (משנה).</w:t>
      </w:r>
    </w:p>
    <w:p w14:paraId="45BF4005" w14:textId="67D9E91A"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הלכה</w:t>
      </w:r>
      <w:r w:rsidR="00980F5A" w:rsidRPr="001B3037">
        <w:rPr>
          <w:rFonts w:ascii="FbShefa" w:hAnsi="FbShefa"/>
          <w:b/>
          <w:bCs/>
          <w:color w:val="3B2F2A" w:themeColor="text2" w:themeShade="80"/>
          <w:sz w:val="11"/>
          <w:rtl/>
        </w:rPr>
        <w:t>.</w:t>
      </w:r>
      <w:r w:rsidRPr="00270114">
        <w:rPr>
          <w:rFonts w:ascii="FbShefa" w:hAnsi="FbShefa"/>
          <w:sz w:val="11"/>
          <w:rtl/>
        </w:rPr>
        <w:t xml:space="preserve"> כאבא שאול</w:t>
      </w:r>
      <w:r w:rsidR="00980F5A" w:rsidRPr="00270114">
        <w:rPr>
          <w:rFonts w:ascii="FbShefa" w:hAnsi="FbShefa"/>
          <w:sz w:val="11"/>
          <w:rtl/>
        </w:rPr>
        <w:t>.</w:t>
      </w:r>
    </w:p>
    <w:p w14:paraId="31D75F50" w14:textId="77777777" w:rsidR="00CB7C2D" w:rsidRDefault="00CB7C2D" w:rsidP="00CB7C2D">
      <w:pPr>
        <w:spacing w:line="240" w:lineRule="auto"/>
        <w:rPr>
          <w:rFonts w:ascii="FbShefa" w:hAnsi="FbShefa"/>
          <w:sz w:val="11"/>
          <w:rtl/>
        </w:rPr>
      </w:pPr>
      <w:r>
        <w:rPr>
          <w:rFonts w:ascii="FbShefa" w:hAnsi="FbShefa" w:hint="cs"/>
          <w:b/>
          <w:bCs/>
          <w:color w:val="3B2F2A" w:themeColor="text2" w:themeShade="80"/>
          <w:sz w:val="11"/>
          <w:rtl/>
        </w:rPr>
        <w:t xml:space="preserve">וכגון. </w:t>
      </w:r>
      <w:r w:rsidR="009C3CB4" w:rsidRPr="00270114">
        <w:rPr>
          <w:rFonts w:ascii="FbShefa" w:hAnsi="FbShefa"/>
          <w:sz w:val="11"/>
          <w:rtl/>
        </w:rPr>
        <w:t>במרא ופסל וקרדום</w:t>
      </w:r>
      <w:r>
        <w:rPr>
          <w:rFonts w:ascii="FbShefa" w:hAnsi="FbShefa" w:hint="cs"/>
          <w:sz w:val="11"/>
          <w:rtl/>
        </w:rPr>
        <w:t>.</w:t>
      </w:r>
    </w:p>
    <w:p w14:paraId="27500990" w14:textId="2E7055C8" w:rsidR="00433741" w:rsidRPr="00270114" w:rsidRDefault="009C3CB4" w:rsidP="00CB7C2D">
      <w:pPr>
        <w:spacing w:line="240" w:lineRule="auto"/>
        <w:rPr>
          <w:rFonts w:ascii="FbShefa" w:hAnsi="FbShefa"/>
          <w:sz w:val="11"/>
          <w:rtl/>
        </w:rPr>
      </w:pPr>
      <w:r w:rsidRPr="001B3037">
        <w:rPr>
          <w:rFonts w:ascii="FbShefa" w:hAnsi="FbShefa"/>
          <w:b/>
          <w:bCs/>
          <w:color w:val="3B2F2A" w:themeColor="text2" w:themeShade="80"/>
          <w:sz w:val="11"/>
          <w:rtl/>
        </w:rPr>
        <w:t>הואיל</w:t>
      </w:r>
      <w:r w:rsidR="00980F5A" w:rsidRPr="00270114">
        <w:rPr>
          <w:rFonts w:ascii="FbShefa" w:hAnsi="FbShefa"/>
          <w:sz w:val="11"/>
          <w:rtl/>
        </w:rPr>
        <w:t>.</w:t>
      </w:r>
      <w:r w:rsidRPr="00270114">
        <w:rPr>
          <w:rFonts w:ascii="FbShefa" w:hAnsi="FbShefa"/>
          <w:sz w:val="11"/>
          <w:rtl/>
        </w:rPr>
        <w:t xml:space="preserve"> ונפיש אגרייהו וזוטר פחתייהו</w:t>
      </w:r>
      <w:r w:rsidR="00980F5A" w:rsidRPr="00270114">
        <w:rPr>
          <w:rFonts w:ascii="FbShefa" w:hAnsi="FbShefa"/>
          <w:sz w:val="11"/>
          <w:rtl/>
        </w:rPr>
        <w:t>.</w:t>
      </w:r>
    </w:p>
    <w:p w14:paraId="099ED86B" w14:textId="05E1970A" w:rsidR="009C3CB4" w:rsidRPr="001B3037" w:rsidRDefault="009C3CB4" w:rsidP="00AC25F9">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sz w:val="11"/>
          <w:rtl/>
        </w:rPr>
      </w:pPr>
      <w:r w:rsidRPr="001B3037">
        <w:rPr>
          <w:rFonts w:ascii="FbShefa" w:eastAsia="Times New Roman" w:hAnsi="FbShefa"/>
          <w:b/>
          <w:bCs/>
          <w:color w:val="3B2F2A" w:themeColor="text2" w:themeShade="80"/>
          <w:sz w:val="11"/>
          <w:rtl/>
        </w:rPr>
        <w:br/>
        <w:t xml:space="preserve">הַמַּעֲבִיר חָבִית </w:t>
      </w:r>
      <w:r w:rsidRPr="00AC25F9">
        <w:rPr>
          <w:rFonts w:ascii="FbShefa" w:eastAsia="Times New Roman" w:hAnsi="FbShefa"/>
          <w:b/>
          <w:bCs/>
          <w:color w:val="3B2F2A" w:themeColor="text2" w:themeShade="80"/>
          <w:rtl/>
        </w:rPr>
        <w:t>מִמָּקוֹם</w:t>
      </w:r>
      <w:r w:rsidRPr="001B3037">
        <w:rPr>
          <w:rFonts w:ascii="FbShefa" w:eastAsia="Times New Roman" w:hAnsi="FbShefa"/>
          <w:b/>
          <w:bCs/>
          <w:color w:val="3B2F2A" w:themeColor="text2" w:themeShade="80"/>
          <w:sz w:val="11"/>
          <w:rtl/>
        </w:rPr>
        <w:t xml:space="preserve"> לְמָקוֹם וּשְׁבָרָהּ, בֵּין שׁוֹמֵר חִנָּם בֵּין שׁוֹמֵר שָׂכָר, יִשָּׁבַע</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רַבִּי אֱלִיעֶזֶר אוֹמֵר, זֶה וְזֶה יִשָּׁבַע, וְתָמֵהַּ אֲנִי אִם יְכוֹלִין זֶה וָזֶה לִשָּׁבֵעַ: </w:t>
      </w:r>
    </w:p>
    <w:p w14:paraId="2DE13F24" w14:textId="77777777" w:rsidR="009C3CB4" w:rsidRDefault="009C3CB4" w:rsidP="009C3CB4">
      <w:pPr>
        <w:spacing w:line="240" w:lineRule="auto"/>
        <w:rPr>
          <w:rFonts w:ascii="FbShefa" w:hAnsi="FbShefa"/>
          <w:sz w:val="11"/>
          <w:rtl/>
        </w:rPr>
      </w:pPr>
    </w:p>
    <w:p w14:paraId="31C530E7" w14:textId="4B6B839B" w:rsidR="00F24B8E" w:rsidRDefault="00F24B8E" w:rsidP="00F24B8E">
      <w:pPr>
        <w:pStyle w:val="2"/>
        <w:rPr>
          <w:rtl/>
        </w:rPr>
      </w:pPr>
      <w:r>
        <w:rPr>
          <w:rFonts w:hint="cs"/>
          <w:rtl/>
        </w:rPr>
        <w:t>נתקל</w:t>
      </w:r>
    </w:p>
    <w:p w14:paraId="4DF0D8A4" w14:textId="4AAC6B08" w:rsidR="00F24B8E" w:rsidRDefault="00F24B8E" w:rsidP="00F24B8E">
      <w:pPr>
        <w:spacing w:line="240" w:lineRule="auto"/>
        <w:rPr>
          <w:rFonts w:ascii="FbShefa" w:hAnsi="FbShefa"/>
          <w:sz w:val="11"/>
          <w:rtl/>
        </w:rPr>
      </w:pPr>
      <w:r>
        <w:rPr>
          <w:rFonts w:ascii="FbShefa" w:hAnsi="FbShefa" w:hint="cs"/>
          <w:sz w:val="11"/>
          <w:rtl/>
        </w:rPr>
        <w:t xml:space="preserve">\כגון. </w:t>
      </w:r>
      <w:r w:rsidRPr="00F24B8E">
        <w:rPr>
          <w:rFonts w:ascii="FbShefa" w:hAnsi="FbShefa"/>
          <w:sz w:val="11"/>
          <w:rtl/>
        </w:rPr>
        <w:t xml:space="preserve">נשברה כדו ולא סילקו </w:t>
      </w:r>
      <w:r>
        <w:rPr>
          <w:rFonts w:ascii="FbShefa" w:hAnsi="FbShefa" w:hint="cs"/>
          <w:sz w:val="11"/>
          <w:rtl/>
        </w:rPr>
        <w:t>.</w:t>
      </w:r>
    </w:p>
    <w:p w14:paraId="5F4E3B73" w14:textId="77777777" w:rsidR="00F24B8E" w:rsidRDefault="00F24B8E" w:rsidP="00F24B8E">
      <w:pPr>
        <w:spacing w:line="240" w:lineRule="auto"/>
        <w:rPr>
          <w:rFonts w:ascii="FbShefa" w:hAnsi="FbShefa"/>
          <w:sz w:val="11"/>
          <w:rtl/>
        </w:rPr>
      </w:pPr>
      <w:r>
        <w:rPr>
          <w:rFonts w:ascii="FbShefa" w:hAnsi="FbShefa" w:hint="cs"/>
          <w:sz w:val="11"/>
          <w:rtl/>
        </w:rPr>
        <w:t xml:space="preserve">\או. </w:t>
      </w:r>
      <w:r w:rsidRPr="00F24B8E">
        <w:rPr>
          <w:rFonts w:ascii="FbShefa" w:hAnsi="FbShefa"/>
          <w:sz w:val="11"/>
          <w:rtl/>
        </w:rPr>
        <w:t xml:space="preserve">נפלה גמלו ולא העמידה </w:t>
      </w:r>
      <w:r>
        <w:rPr>
          <w:rFonts w:ascii="FbShefa" w:hAnsi="FbShefa" w:hint="cs"/>
          <w:sz w:val="11"/>
          <w:rtl/>
        </w:rPr>
        <w:t>.</w:t>
      </w:r>
    </w:p>
    <w:p w14:paraId="0CCB3E9D" w14:textId="5503945B" w:rsidR="00F24B8E" w:rsidRDefault="00F24B8E" w:rsidP="00F24B8E">
      <w:pPr>
        <w:spacing w:line="240" w:lineRule="auto"/>
        <w:rPr>
          <w:rFonts w:ascii="FbShefa" w:hAnsi="FbShefa"/>
          <w:sz w:val="11"/>
          <w:rtl/>
        </w:rPr>
      </w:pPr>
      <w:r>
        <w:rPr>
          <w:rFonts w:ascii="FbShefa" w:hAnsi="FbShefa" w:hint="cs"/>
          <w:sz w:val="11"/>
          <w:rtl/>
        </w:rPr>
        <w:t>\</w:t>
      </w:r>
      <w:r w:rsidRPr="00F24B8E">
        <w:rPr>
          <w:rFonts w:ascii="FbShefa" w:hAnsi="FbShefa"/>
          <w:sz w:val="11"/>
          <w:rtl/>
        </w:rPr>
        <w:t xml:space="preserve">רבי מאיר </w:t>
      </w:r>
      <w:r>
        <w:rPr>
          <w:rFonts w:ascii="FbShefa" w:hAnsi="FbShefa" w:hint="cs"/>
          <w:sz w:val="11"/>
          <w:rtl/>
        </w:rPr>
        <w:t>.</w:t>
      </w:r>
      <w:r w:rsidRPr="00F24B8E">
        <w:rPr>
          <w:rFonts w:ascii="FbShefa" w:hAnsi="FbShefa"/>
          <w:sz w:val="11"/>
          <w:rtl/>
        </w:rPr>
        <w:t xml:space="preserve">מחייב בהיזיקן </w:t>
      </w:r>
      <w:r>
        <w:rPr>
          <w:rFonts w:ascii="FbShefa" w:hAnsi="FbShefa" w:hint="cs"/>
          <w:sz w:val="11"/>
          <w:rtl/>
        </w:rPr>
        <w:t>. \קסבר. נתקל פושע.</w:t>
      </w:r>
    </w:p>
    <w:p w14:paraId="4B08C888" w14:textId="657587A6" w:rsidR="00F24B8E" w:rsidRDefault="00F24B8E" w:rsidP="00F24B8E">
      <w:pPr>
        <w:spacing w:line="240" w:lineRule="auto"/>
        <w:rPr>
          <w:rFonts w:ascii="FbShefa" w:hAnsi="FbShefa"/>
          <w:sz w:val="11"/>
          <w:rtl/>
        </w:rPr>
      </w:pPr>
      <w:r>
        <w:rPr>
          <w:rFonts w:ascii="FbShefa" w:hAnsi="FbShefa" w:hint="cs"/>
          <w:sz w:val="11"/>
          <w:rtl/>
        </w:rPr>
        <w:t>\</w:t>
      </w:r>
      <w:r w:rsidRPr="00F24B8E">
        <w:rPr>
          <w:rFonts w:ascii="FbShefa" w:hAnsi="FbShefa"/>
          <w:sz w:val="11"/>
          <w:rtl/>
        </w:rPr>
        <w:t xml:space="preserve">חכמים </w:t>
      </w:r>
      <w:r>
        <w:rPr>
          <w:rFonts w:ascii="FbShefa" w:hAnsi="FbShefa" w:hint="cs"/>
          <w:sz w:val="11"/>
          <w:rtl/>
        </w:rPr>
        <w:t>.</w:t>
      </w:r>
      <w:r w:rsidRPr="00F24B8E">
        <w:rPr>
          <w:rFonts w:ascii="FbShefa" w:hAnsi="FbShefa"/>
          <w:sz w:val="11"/>
          <w:rtl/>
        </w:rPr>
        <w:t xml:space="preserve"> פטור מדיני אדם וחייב בדיני שמים </w:t>
      </w:r>
      <w:r>
        <w:rPr>
          <w:rFonts w:ascii="FbShefa" w:hAnsi="FbShefa" w:hint="cs"/>
          <w:sz w:val="11"/>
          <w:rtl/>
        </w:rPr>
        <w:t xml:space="preserve">. \קסברי. נתקל לאו </w:t>
      </w:r>
      <w:r w:rsidRPr="00F24B8E">
        <w:rPr>
          <w:rFonts w:ascii="FbShefa" w:hAnsi="FbShefa"/>
          <w:sz w:val="11"/>
          <w:rtl/>
        </w:rPr>
        <w:t xml:space="preserve">פושע </w:t>
      </w:r>
      <w:r>
        <w:rPr>
          <w:rFonts w:ascii="FbShefa" w:hAnsi="FbShefa" w:hint="cs"/>
          <w:sz w:val="11"/>
          <w:rtl/>
        </w:rPr>
        <w:t>.</w:t>
      </w:r>
    </w:p>
    <w:p w14:paraId="73E90573" w14:textId="77777777" w:rsidR="00F24B8E" w:rsidRPr="00270114" w:rsidRDefault="00F24B8E" w:rsidP="00F24B8E">
      <w:pPr>
        <w:spacing w:line="240" w:lineRule="auto"/>
        <w:rPr>
          <w:rFonts w:ascii="FbShefa" w:hAnsi="FbShefa"/>
          <w:sz w:val="11"/>
          <w:rtl/>
        </w:rPr>
      </w:pPr>
    </w:p>
    <w:p w14:paraId="35401060"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המעביר חבית לחבירו ממקום למקום ושברה</w:t>
      </w:r>
    </w:p>
    <w:p w14:paraId="30E2624E" w14:textId="77777777" w:rsidR="00607DB3" w:rsidRDefault="009C3CB4" w:rsidP="00607DB3">
      <w:pPr>
        <w:pStyle w:val="3"/>
        <w:rPr>
          <w:rtl/>
        </w:rPr>
      </w:pPr>
      <w:r w:rsidRPr="001B3037">
        <w:rPr>
          <w:rtl/>
        </w:rPr>
        <w:t>רבי מאיר</w:t>
      </w:r>
      <w:r w:rsidR="00607DB3">
        <w:rPr>
          <w:rFonts w:hint="cs"/>
          <w:rtl/>
        </w:rPr>
        <w:t>:</w:t>
      </w:r>
    </w:p>
    <w:p w14:paraId="75C10854" w14:textId="388E146C" w:rsidR="009C3CB4" w:rsidRDefault="00607DB3"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בין </w:t>
      </w:r>
      <w:r>
        <w:rPr>
          <w:rFonts w:ascii="FbShefa" w:hAnsi="FbShefa" w:hint="cs"/>
          <w:sz w:val="11"/>
          <w:rtl/>
        </w:rPr>
        <w:t>.</w:t>
      </w:r>
      <w:r w:rsidR="009C3CB4" w:rsidRPr="00270114">
        <w:rPr>
          <w:rFonts w:ascii="FbShefa" w:hAnsi="FbShefa"/>
          <w:sz w:val="11"/>
          <w:rtl/>
        </w:rPr>
        <w:t xml:space="preserve">שומר חנם </w:t>
      </w:r>
      <w:r>
        <w:rPr>
          <w:rFonts w:ascii="FbShefa" w:hAnsi="FbShefa" w:hint="cs"/>
          <w:sz w:val="11"/>
          <w:rtl/>
        </w:rPr>
        <w:t>.\ו</w:t>
      </w:r>
      <w:r w:rsidR="009C3CB4" w:rsidRPr="00270114">
        <w:rPr>
          <w:rFonts w:ascii="FbShefa" w:hAnsi="FbShefa"/>
          <w:sz w:val="11"/>
          <w:rtl/>
        </w:rPr>
        <w:t xml:space="preserve">בין </w:t>
      </w:r>
      <w:r>
        <w:rPr>
          <w:rFonts w:ascii="FbShefa" w:hAnsi="FbShefa" w:hint="cs"/>
          <w:sz w:val="11"/>
          <w:rtl/>
        </w:rPr>
        <w:t>.</w:t>
      </w:r>
      <w:r w:rsidR="009C3CB4" w:rsidRPr="00270114">
        <w:rPr>
          <w:rFonts w:ascii="FbShefa" w:hAnsi="FbShefa"/>
          <w:sz w:val="11"/>
          <w:rtl/>
        </w:rPr>
        <w:t>שומר שכר</w:t>
      </w:r>
      <w:r>
        <w:rPr>
          <w:rFonts w:ascii="FbShefa" w:hAnsi="FbShefa" w:hint="cs"/>
          <w:sz w:val="11"/>
          <w:rtl/>
        </w:rPr>
        <w:t>,</w:t>
      </w:r>
      <w:r w:rsidR="009C3CB4" w:rsidRPr="00270114">
        <w:rPr>
          <w:rFonts w:ascii="FbShefa" w:hAnsi="FbShefa"/>
          <w:sz w:val="11"/>
          <w:rtl/>
        </w:rPr>
        <w:t xml:space="preserve"> ישבע</w:t>
      </w:r>
      <w:r w:rsidR="00980F5A" w:rsidRPr="00270114">
        <w:rPr>
          <w:rFonts w:ascii="FbShefa" w:hAnsi="FbShefa"/>
          <w:sz w:val="11"/>
          <w:rtl/>
        </w:rPr>
        <w:t>.</w:t>
      </w:r>
    </w:p>
    <w:p w14:paraId="524667AD" w14:textId="570358A2" w:rsidR="003B2B64" w:rsidRDefault="003B2B64" w:rsidP="009C3CB4">
      <w:pPr>
        <w:spacing w:line="240" w:lineRule="auto"/>
        <w:rPr>
          <w:rFonts w:ascii="FbShefa" w:hAnsi="FbShefa"/>
          <w:sz w:val="11"/>
          <w:rtl/>
        </w:rPr>
      </w:pPr>
      <w:r>
        <w:rPr>
          <w:rFonts w:ascii="FbShefa" w:hAnsi="FbShefa" w:hint="cs"/>
          <w:sz w:val="11"/>
          <w:rtl/>
        </w:rPr>
        <w:t>\</w:t>
      </w:r>
      <w:r w:rsidR="001435C7">
        <w:rPr>
          <w:rFonts w:ascii="FbShefa" w:hAnsi="FbShefa" w:hint="cs"/>
          <w:sz w:val="11"/>
          <w:rtl/>
        </w:rPr>
        <w:t xml:space="preserve">ביאור א. </w:t>
      </w:r>
      <w:r>
        <w:rPr>
          <w:rFonts w:ascii="FbShefa" w:hAnsi="FbShefa" w:hint="cs"/>
          <w:sz w:val="11"/>
          <w:rtl/>
        </w:rPr>
        <w:t>קסבר נתקל לאו פושע.</w:t>
      </w:r>
    </w:p>
    <w:p w14:paraId="13BAD310" w14:textId="42C13901" w:rsidR="003B2B64" w:rsidRDefault="003B2B64" w:rsidP="00F24B8E">
      <w:pPr>
        <w:spacing w:line="240" w:lineRule="auto"/>
        <w:rPr>
          <w:rFonts w:ascii="FbShefa" w:hAnsi="FbShefa"/>
          <w:sz w:val="11"/>
          <w:rtl/>
        </w:rPr>
      </w:pPr>
      <w:r>
        <w:rPr>
          <w:rFonts w:ascii="FbShefa" w:hAnsi="FbShefa" w:hint="cs"/>
          <w:sz w:val="11"/>
          <w:rtl/>
        </w:rPr>
        <w:t xml:space="preserve">\תברא. </w:t>
      </w:r>
      <w:r w:rsidR="00F24B8E">
        <w:rPr>
          <w:rFonts w:ascii="FbShefa" w:hAnsi="FbShefa" w:hint="cs"/>
          <w:sz w:val="11"/>
          <w:rtl/>
        </w:rPr>
        <w:t>שלענין נשברה כדו, סובר שנתקל אינו פושע (לעיל).</w:t>
      </w:r>
    </w:p>
    <w:p w14:paraId="412123B7" w14:textId="3DD5CF6E" w:rsidR="001435C7" w:rsidRPr="00270114" w:rsidRDefault="001435C7" w:rsidP="00F24B8E">
      <w:pPr>
        <w:spacing w:line="240" w:lineRule="auto"/>
        <w:rPr>
          <w:rFonts w:ascii="FbShefa" w:hAnsi="FbShefa"/>
          <w:sz w:val="11"/>
          <w:rtl/>
        </w:rPr>
      </w:pPr>
      <w:r>
        <w:rPr>
          <w:rFonts w:ascii="FbShefa" w:hAnsi="FbShefa" w:hint="cs"/>
          <w:sz w:val="11"/>
          <w:rtl/>
        </w:rPr>
        <w:t>\ביאור ב. ראה להלן (פב, א).</w:t>
      </w:r>
    </w:p>
    <w:p w14:paraId="7935C6BF" w14:textId="77777777" w:rsidR="00607DB3" w:rsidRDefault="00607DB3" w:rsidP="009C3CB4">
      <w:pPr>
        <w:spacing w:line="240" w:lineRule="auto"/>
        <w:rPr>
          <w:rFonts w:ascii="FbShefa" w:hAnsi="FbShefa"/>
          <w:b/>
          <w:bCs/>
          <w:color w:val="3B2F2A" w:themeColor="text2" w:themeShade="80"/>
          <w:sz w:val="11"/>
          <w:rtl/>
        </w:rPr>
      </w:pPr>
    </w:p>
    <w:p w14:paraId="24E5EBB7" w14:textId="77777777" w:rsidR="00607DB3" w:rsidRDefault="009C3CB4" w:rsidP="00607DB3">
      <w:pPr>
        <w:pStyle w:val="3"/>
        <w:rPr>
          <w:rtl/>
        </w:rPr>
      </w:pPr>
      <w:r w:rsidRPr="001B3037">
        <w:rPr>
          <w:rtl/>
        </w:rPr>
        <w:t>רבי יהודה</w:t>
      </w:r>
      <w:r w:rsidR="00607DB3">
        <w:rPr>
          <w:rFonts w:hint="cs"/>
          <w:rtl/>
        </w:rPr>
        <w:t>:</w:t>
      </w:r>
    </w:p>
    <w:p w14:paraId="54FD75C6" w14:textId="77777777" w:rsidR="00607DB3" w:rsidRDefault="00607DB3"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שומר חנם </w:t>
      </w:r>
      <w:r>
        <w:rPr>
          <w:rFonts w:ascii="FbShefa" w:hAnsi="FbShefa" w:hint="cs"/>
          <w:sz w:val="11"/>
          <w:rtl/>
        </w:rPr>
        <w:t>.</w:t>
      </w:r>
      <w:r w:rsidR="009C3CB4" w:rsidRPr="00270114">
        <w:rPr>
          <w:rFonts w:ascii="FbShefa" w:hAnsi="FbShefa"/>
          <w:sz w:val="11"/>
          <w:rtl/>
        </w:rPr>
        <w:t>ישבע</w:t>
      </w:r>
      <w:r>
        <w:rPr>
          <w:rFonts w:ascii="FbShefa" w:hAnsi="FbShefa" w:hint="cs"/>
          <w:sz w:val="11"/>
          <w:rtl/>
        </w:rPr>
        <w:t>.</w:t>
      </w:r>
    </w:p>
    <w:p w14:paraId="3976C99D" w14:textId="07FCA2DC" w:rsidR="00433741" w:rsidRDefault="00607DB3" w:rsidP="009C3CB4">
      <w:pPr>
        <w:spacing w:line="240" w:lineRule="auto"/>
        <w:rPr>
          <w:rFonts w:ascii="FbShefa" w:hAnsi="FbShefa"/>
          <w:sz w:val="11"/>
          <w:rtl/>
        </w:rPr>
      </w:pPr>
      <w:r>
        <w:rPr>
          <w:rFonts w:ascii="FbShefa" w:hAnsi="FbShefa" w:hint="cs"/>
          <w:sz w:val="11"/>
          <w:rtl/>
        </w:rPr>
        <w:t xml:space="preserve">\שומר </w:t>
      </w:r>
      <w:r w:rsidR="009C3CB4" w:rsidRPr="00270114">
        <w:rPr>
          <w:rFonts w:ascii="FbShefa" w:hAnsi="FbShefa"/>
          <w:sz w:val="11"/>
          <w:rtl/>
        </w:rPr>
        <w:t xml:space="preserve">שכר </w:t>
      </w:r>
      <w:r>
        <w:rPr>
          <w:rFonts w:ascii="FbShefa" w:hAnsi="FbShefa" w:hint="cs"/>
          <w:sz w:val="11"/>
          <w:rtl/>
        </w:rPr>
        <w:t>.</w:t>
      </w:r>
      <w:r w:rsidR="009C3CB4" w:rsidRPr="00270114">
        <w:rPr>
          <w:rFonts w:ascii="FbShefa" w:hAnsi="FbShefa"/>
          <w:sz w:val="11"/>
          <w:rtl/>
        </w:rPr>
        <w:t xml:space="preserve"> ישלם</w:t>
      </w:r>
      <w:r w:rsidR="00980F5A" w:rsidRPr="00270114">
        <w:rPr>
          <w:rFonts w:ascii="FbShefa" w:hAnsi="FbShefa"/>
          <w:sz w:val="11"/>
          <w:rtl/>
        </w:rPr>
        <w:t>.</w:t>
      </w:r>
    </w:p>
    <w:p w14:paraId="5F6F66A4" w14:textId="1F48139F" w:rsidR="003B2B64" w:rsidRPr="00270114" w:rsidRDefault="003B2B64" w:rsidP="009C3CB4">
      <w:pPr>
        <w:spacing w:line="240" w:lineRule="auto"/>
        <w:rPr>
          <w:rFonts w:ascii="FbShefa" w:hAnsi="FbShefa"/>
          <w:sz w:val="11"/>
          <w:rtl/>
        </w:rPr>
      </w:pPr>
      <w:r>
        <w:rPr>
          <w:rFonts w:ascii="FbShefa" w:hAnsi="FbShefa" w:hint="cs"/>
          <w:sz w:val="11"/>
          <w:rtl/>
        </w:rPr>
        <w:t>\כל אחד. כדינו.</w:t>
      </w:r>
    </w:p>
    <w:p w14:paraId="6AFE9539" w14:textId="77777777" w:rsidR="00607DB3" w:rsidRDefault="00607DB3" w:rsidP="009C3CB4">
      <w:pPr>
        <w:spacing w:line="240" w:lineRule="auto"/>
        <w:rPr>
          <w:rFonts w:ascii="FbShefa" w:hAnsi="FbShefa"/>
          <w:b/>
          <w:bCs/>
          <w:color w:val="3B2F2A" w:themeColor="text2" w:themeShade="80"/>
          <w:sz w:val="11"/>
          <w:rtl/>
        </w:rPr>
      </w:pPr>
    </w:p>
    <w:p w14:paraId="6CF21B79" w14:textId="77777777" w:rsidR="00607DB3" w:rsidRDefault="009C3CB4" w:rsidP="00607DB3">
      <w:pPr>
        <w:pStyle w:val="3"/>
        <w:rPr>
          <w:rtl/>
        </w:rPr>
      </w:pPr>
      <w:r w:rsidRPr="001B3037">
        <w:rPr>
          <w:rtl/>
        </w:rPr>
        <w:t>רבי אליעזר</w:t>
      </w:r>
      <w:r w:rsidR="00607DB3">
        <w:rPr>
          <w:rFonts w:hint="cs"/>
          <w:rtl/>
        </w:rPr>
        <w:t>:</w:t>
      </w:r>
    </w:p>
    <w:p w14:paraId="70B863D6" w14:textId="77777777" w:rsidR="00F57D63"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גמרא</w:t>
      </w:r>
      <w:r w:rsidR="00980F5A" w:rsidRPr="001B3037">
        <w:rPr>
          <w:rFonts w:ascii="FbShefa" w:hAnsi="FbShefa"/>
          <w:b/>
          <w:bCs/>
          <w:color w:val="3B2F2A" w:themeColor="text2" w:themeShade="80"/>
          <w:sz w:val="11"/>
          <w:rtl/>
        </w:rPr>
        <w:t>.</w:t>
      </w:r>
      <w:r w:rsidRPr="00270114">
        <w:rPr>
          <w:rFonts w:ascii="FbShefa" w:hAnsi="FbShefa"/>
          <w:sz w:val="11"/>
          <w:rtl/>
        </w:rPr>
        <w:t xml:space="preserve"> כרבי מאיר</w:t>
      </w:r>
      <w:r w:rsidR="00980F5A" w:rsidRPr="00270114">
        <w:rPr>
          <w:rFonts w:ascii="FbShefa" w:hAnsi="FbShefa"/>
          <w:sz w:val="11"/>
          <w:rtl/>
        </w:rPr>
        <w:t>.</w:t>
      </w:r>
      <w:r w:rsidRPr="00270114">
        <w:rPr>
          <w:rFonts w:ascii="FbShefa" w:hAnsi="FbShefa"/>
          <w:sz w:val="11"/>
          <w:rtl/>
        </w:rPr>
        <w:t xml:space="preserve"> </w:t>
      </w:r>
    </w:p>
    <w:p w14:paraId="2625AA59" w14:textId="61B3B816" w:rsidR="00433741" w:rsidRPr="00270114" w:rsidRDefault="00F57D63" w:rsidP="009C3CB4">
      <w:pPr>
        <w:spacing w:line="240" w:lineRule="auto"/>
        <w:rPr>
          <w:rFonts w:ascii="FbShefa" w:hAnsi="FbShefa"/>
          <w:sz w:val="11"/>
          <w:rtl/>
        </w:rPr>
      </w:pPr>
      <w:r>
        <w:rPr>
          <w:rFonts w:ascii="FbShefa" w:hAnsi="FbShefa" w:hint="cs"/>
          <w:b/>
          <w:bCs/>
          <w:color w:val="3B2F2A" w:themeColor="text2" w:themeShade="80"/>
          <w:sz w:val="11"/>
          <w:rtl/>
        </w:rPr>
        <w:t>אבל</w:t>
      </w:r>
      <w:r w:rsidR="00980F5A" w:rsidRPr="00270114">
        <w:rPr>
          <w:rFonts w:ascii="FbShefa" w:hAnsi="FbShefa"/>
          <w:sz w:val="11"/>
          <w:rtl/>
        </w:rPr>
        <w:t>.</w:t>
      </w:r>
      <w:r w:rsidR="009C3CB4" w:rsidRPr="00270114">
        <w:rPr>
          <w:rFonts w:ascii="FbShefa" w:hAnsi="FbShefa"/>
          <w:sz w:val="11"/>
          <w:rtl/>
        </w:rPr>
        <w:t xml:space="preserve"> תמיה אני אם יכולין זה וזה לישבע</w:t>
      </w:r>
      <w:r w:rsidR="00980F5A" w:rsidRPr="00270114">
        <w:rPr>
          <w:rFonts w:ascii="FbShefa" w:hAnsi="FbShefa"/>
          <w:sz w:val="11"/>
          <w:rtl/>
        </w:rPr>
        <w:t>.</w:t>
      </w:r>
    </w:p>
    <w:p w14:paraId="6C308E72" w14:textId="77777777" w:rsidR="00F57D63"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שומר שכר</w:t>
      </w:r>
      <w:r w:rsidR="00F57D63">
        <w:rPr>
          <w:rFonts w:ascii="FbShefa" w:hAnsi="FbShefa" w:hint="cs"/>
          <w:b/>
          <w:bCs/>
          <w:color w:val="3B2F2A" w:themeColor="text2" w:themeShade="80"/>
          <w:sz w:val="11"/>
          <w:rtl/>
        </w:rPr>
        <w:t xml:space="preserve">. </w:t>
      </w:r>
      <w:r w:rsidR="00F57D63">
        <w:rPr>
          <w:rFonts w:ascii="FbShefa" w:hAnsi="FbShefa" w:hint="cs"/>
          <w:sz w:val="11"/>
          <w:rtl/>
        </w:rPr>
        <w:t xml:space="preserve">חייב גם בלא </w:t>
      </w:r>
      <w:r w:rsidRPr="00270114">
        <w:rPr>
          <w:rFonts w:ascii="FbShefa" w:hAnsi="FbShefa"/>
          <w:sz w:val="11"/>
          <w:rtl/>
        </w:rPr>
        <w:t>פש</w:t>
      </w:r>
      <w:r w:rsidR="00F57D63">
        <w:rPr>
          <w:rFonts w:ascii="FbShefa" w:hAnsi="FbShefa" w:hint="cs"/>
          <w:sz w:val="11"/>
          <w:rtl/>
        </w:rPr>
        <w:t>י</w:t>
      </w:r>
      <w:r w:rsidRPr="00270114">
        <w:rPr>
          <w:rFonts w:ascii="FbShefa" w:hAnsi="FbShefa"/>
          <w:sz w:val="11"/>
          <w:rtl/>
        </w:rPr>
        <w:t>ע</w:t>
      </w:r>
      <w:r w:rsidR="00F57D63">
        <w:rPr>
          <w:rFonts w:ascii="FbShefa" w:hAnsi="FbShefa" w:hint="cs"/>
          <w:sz w:val="11"/>
          <w:rtl/>
        </w:rPr>
        <w:t>ה.</w:t>
      </w:r>
    </w:p>
    <w:p w14:paraId="65E9D0B6" w14:textId="0E04EF8D" w:rsidR="009C3CB4" w:rsidRPr="00270114" w:rsidRDefault="009C3CB4" w:rsidP="00794C1A">
      <w:pPr>
        <w:pStyle w:val="1"/>
        <w:rPr>
          <w:rFonts w:ascii="FbShefa" w:hAnsi="FbShefa"/>
          <w:rtl/>
        </w:rPr>
      </w:pPr>
      <w:r w:rsidRPr="00270114">
        <w:rPr>
          <w:rFonts w:ascii="FbShefa" w:hAnsi="FbShefa"/>
          <w:sz w:val="11"/>
          <w:rtl/>
        </w:rPr>
        <w:t>פג</w:t>
      </w:r>
      <w:r w:rsidR="00B36BF2" w:rsidRPr="00270114">
        <w:rPr>
          <w:rFonts w:ascii="FbShefa" w:hAnsi="FbShefa"/>
          <w:sz w:val="11"/>
          <w:rtl/>
        </w:rPr>
        <w:t>, א</w:t>
      </w:r>
    </w:p>
    <w:p w14:paraId="15331656" w14:textId="77777777" w:rsidR="00F57D63"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שומר חנם</w:t>
      </w:r>
      <w:r w:rsidR="00F57D63">
        <w:rPr>
          <w:rFonts w:ascii="FbShefa" w:hAnsi="FbShefa" w:hint="cs"/>
          <w:b/>
          <w:bCs/>
          <w:color w:val="3B2F2A" w:themeColor="text2" w:themeShade="80"/>
          <w:sz w:val="11"/>
          <w:rtl/>
        </w:rPr>
        <w:t xml:space="preserve">. </w:t>
      </w:r>
      <w:r w:rsidRPr="00270114">
        <w:rPr>
          <w:rFonts w:ascii="FbShefa" w:hAnsi="FbShefa"/>
          <w:sz w:val="11"/>
          <w:rtl/>
        </w:rPr>
        <w:t>שלא במקום מדרון, מי מצי משתבע דלא פשע</w:t>
      </w:r>
      <w:r w:rsidR="00F57D63">
        <w:rPr>
          <w:rFonts w:ascii="FbShefa" w:hAnsi="FbShefa" w:hint="cs"/>
          <w:sz w:val="11"/>
          <w:rtl/>
        </w:rPr>
        <w:t>.</w:t>
      </w:r>
    </w:p>
    <w:p w14:paraId="43ADB735" w14:textId="37F728F0" w:rsidR="009C3CB4" w:rsidRDefault="00F57D63" w:rsidP="00F57D63">
      <w:pPr>
        <w:spacing w:line="240" w:lineRule="auto"/>
        <w:rPr>
          <w:rFonts w:ascii="FbShefa" w:hAnsi="FbShefa"/>
          <w:sz w:val="11"/>
          <w:rtl/>
        </w:rPr>
      </w:pPr>
      <w:r>
        <w:rPr>
          <w:rFonts w:ascii="FbShefa" w:hAnsi="FbShefa" w:hint="cs"/>
          <w:b/>
          <w:bCs/>
          <w:color w:val="3B2F2A" w:themeColor="text2" w:themeShade="80"/>
          <w:sz w:val="11"/>
          <w:rtl/>
        </w:rPr>
        <w:t>\ועוד.</w:t>
      </w:r>
      <w:r>
        <w:rPr>
          <w:rFonts w:ascii="FbShefa" w:hAnsi="FbShefa" w:hint="cs"/>
          <w:sz w:val="11"/>
          <w:rtl/>
        </w:rPr>
        <w:t xml:space="preserve"> ש</w:t>
      </w:r>
      <w:r w:rsidR="009C3CB4" w:rsidRPr="00270114">
        <w:rPr>
          <w:rFonts w:ascii="FbShefa" w:hAnsi="FbShefa"/>
          <w:sz w:val="11"/>
          <w:rtl/>
        </w:rPr>
        <w:t>אפילו במקום מדרון נמי, היכא דאיכא ראיה</w:t>
      </w:r>
      <w:r>
        <w:rPr>
          <w:rFonts w:ascii="FbShefa" w:hAnsi="FbShefa" w:hint="cs"/>
          <w:sz w:val="11"/>
          <w:rtl/>
        </w:rPr>
        <w:t>,</w:t>
      </w:r>
      <w:r w:rsidR="009C3CB4" w:rsidRPr="00270114">
        <w:rPr>
          <w:rFonts w:ascii="FbShefa" w:hAnsi="FbShefa"/>
          <w:sz w:val="11"/>
          <w:rtl/>
        </w:rPr>
        <w:t xml:space="preserve"> ניתי ראיה ונפטר</w:t>
      </w:r>
      <w:r w:rsidR="00A94292">
        <w:rPr>
          <w:rFonts w:ascii="FbShefa" w:hAnsi="FbShefa"/>
          <w:sz w:val="11"/>
          <w:rtl/>
        </w:rPr>
        <w:t xml:space="preserve"> (</w:t>
      </w:r>
      <w:r w:rsidR="009C3CB4" w:rsidRPr="00270114">
        <w:rPr>
          <w:rFonts w:ascii="FbShefa" w:hAnsi="FbShefa"/>
          <w:sz w:val="11"/>
          <w:rtl/>
        </w:rPr>
        <w:t>כאיסי בן יהודה</w:t>
      </w:r>
      <w:r w:rsidR="00C00DB6">
        <w:rPr>
          <w:rFonts w:ascii="FbShefa" w:hAnsi="FbShefa" w:hint="cs"/>
          <w:sz w:val="11"/>
          <w:rtl/>
        </w:rPr>
        <w:t xml:space="preserve"> (להלן</w:t>
      </w:r>
      <w:r w:rsidR="009C3CB4" w:rsidRPr="00270114">
        <w:rPr>
          <w:rFonts w:ascii="FbShefa" w:hAnsi="FbShefa"/>
          <w:sz w:val="11"/>
          <w:rtl/>
        </w:rPr>
        <w:t>)</w:t>
      </w:r>
      <w:r w:rsidR="00980F5A" w:rsidRPr="00270114">
        <w:rPr>
          <w:rFonts w:ascii="FbShefa" w:hAnsi="FbShefa"/>
          <w:sz w:val="11"/>
          <w:rtl/>
        </w:rPr>
        <w:t>.</w:t>
      </w:r>
    </w:p>
    <w:p w14:paraId="540F4E4E" w14:textId="77777777" w:rsidR="00710B23" w:rsidRPr="00270114" w:rsidRDefault="00710B23" w:rsidP="00F57D63">
      <w:pPr>
        <w:spacing w:line="240" w:lineRule="auto"/>
        <w:rPr>
          <w:rFonts w:ascii="FbShefa" w:hAnsi="FbShefa"/>
          <w:sz w:val="11"/>
          <w:rtl/>
        </w:rPr>
      </w:pPr>
    </w:p>
    <w:p w14:paraId="727F6C90" w14:textId="121D31F5" w:rsidR="009C3CB4" w:rsidRPr="00270114" w:rsidRDefault="001435C7" w:rsidP="009C3CB4">
      <w:pPr>
        <w:pStyle w:val="2"/>
        <w:rPr>
          <w:rFonts w:ascii="FbShefa" w:hAnsi="FbShefa"/>
          <w:color w:val="7C5F1D"/>
          <w:rtl/>
        </w:rPr>
      </w:pPr>
      <w:r>
        <w:rPr>
          <w:rFonts w:ascii="FbShefa" w:hAnsi="FbShefa" w:hint="cs"/>
          <w:color w:val="7C5F1D"/>
          <w:sz w:val="11"/>
          <w:rtl/>
        </w:rPr>
        <w:t>ביאור</w:t>
      </w:r>
      <w:r w:rsidR="009C3CB4" w:rsidRPr="00270114">
        <w:rPr>
          <w:rFonts w:ascii="FbShefa" w:hAnsi="FbShefa"/>
          <w:color w:val="7C5F1D"/>
          <w:sz w:val="11"/>
          <w:rtl/>
        </w:rPr>
        <w:t xml:space="preserve"> ב</w:t>
      </w:r>
      <w:r>
        <w:rPr>
          <w:rFonts w:ascii="FbShefa" w:hAnsi="FbShefa" w:hint="cs"/>
          <w:color w:val="7C5F1D"/>
          <w:sz w:val="11"/>
          <w:rtl/>
        </w:rPr>
        <w:t xml:space="preserve"> בדעת רבי מאיר</w:t>
      </w:r>
      <w:r w:rsidR="009C3CB4" w:rsidRPr="00270114">
        <w:rPr>
          <w:rFonts w:ascii="FbShefa" w:hAnsi="FbShefa"/>
          <w:color w:val="7C5F1D"/>
          <w:sz w:val="11"/>
          <w:rtl/>
        </w:rPr>
        <w:t xml:space="preserve"> </w:t>
      </w:r>
    </w:p>
    <w:p w14:paraId="4DB8D327" w14:textId="1EE8BC0A" w:rsidR="001435C7" w:rsidRDefault="001435C7" w:rsidP="009C3CB4">
      <w:pPr>
        <w:spacing w:line="240" w:lineRule="auto"/>
        <w:rPr>
          <w:rFonts w:ascii="FbShefa" w:hAnsi="FbShefa"/>
          <w:sz w:val="11"/>
          <w:rtl/>
        </w:rPr>
      </w:pPr>
      <w:r>
        <w:rPr>
          <w:rFonts w:ascii="FbShefa" w:hAnsi="FbShefa" w:hint="cs"/>
          <w:sz w:val="11"/>
          <w:rtl/>
        </w:rPr>
        <w:t>\רבי מאיר. בין שומר חינם ובין שומר שכר לא ישבע.</w:t>
      </w:r>
    </w:p>
    <w:p w14:paraId="1CAC30C7" w14:textId="77777777" w:rsidR="001435C7" w:rsidRDefault="001435C7" w:rsidP="009C3CB4">
      <w:pPr>
        <w:spacing w:line="240" w:lineRule="auto"/>
        <w:rPr>
          <w:rFonts w:ascii="FbShefa" w:hAnsi="FbShefa"/>
          <w:sz w:val="11"/>
          <w:rtl/>
        </w:rPr>
      </w:pPr>
      <w:r>
        <w:rPr>
          <w:rFonts w:ascii="FbShefa" w:hAnsi="FbShefa" w:hint="cs"/>
          <w:sz w:val="11"/>
          <w:rtl/>
        </w:rPr>
        <w:t>\למרות. שנתקל פושע.</w:t>
      </w:r>
    </w:p>
    <w:p w14:paraId="304D5F84" w14:textId="2048C41D" w:rsidR="00433741" w:rsidRPr="00270114" w:rsidRDefault="001435C7" w:rsidP="001435C7">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שבועה זו </w:t>
      </w:r>
      <w:r>
        <w:rPr>
          <w:rFonts w:ascii="FbShefa" w:hAnsi="FbShefa" w:hint="cs"/>
          <w:sz w:val="11"/>
          <w:rtl/>
        </w:rPr>
        <w:t>.</w:t>
      </w:r>
      <w:r w:rsidR="009C3CB4" w:rsidRPr="00270114">
        <w:rPr>
          <w:rFonts w:ascii="FbShefa" w:hAnsi="FbShefa"/>
          <w:sz w:val="11"/>
          <w:rtl/>
        </w:rPr>
        <w:t xml:space="preserve">תקנת חכמים </w:t>
      </w:r>
      <w:r>
        <w:rPr>
          <w:rFonts w:ascii="FbShefa" w:hAnsi="FbShefa" w:hint="cs"/>
          <w:sz w:val="11"/>
          <w:rtl/>
        </w:rPr>
        <w:t xml:space="preserve">. \שאם לא. </w:t>
      </w:r>
      <w:r w:rsidR="009C3CB4" w:rsidRPr="00270114">
        <w:rPr>
          <w:rFonts w:ascii="FbShefa" w:hAnsi="FbShefa"/>
          <w:sz w:val="11"/>
          <w:rtl/>
        </w:rPr>
        <w:t>אין לך אדם המעביר חבית לחבירו ממקום למקום</w:t>
      </w:r>
      <w:r w:rsidR="00980F5A" w:rsidRPr="00270114">
        <w:rPr>
          <w:rFonts w:ascii="FbShefa" w:hAnsi="FbShefa"/>
          <w:sz w:val="11"/>
          <w:rtl/>
        </w:rPr>
        <w:t>.</w:t>
      </w:r>
    </w:p>
    <w:p w14:paraId="24003A41" w14:textId="647C6FBB"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היכי משתבע</w:t>
      </w:r>
      <w:r w:rsidR="00980F5A" w:rsidRPr="00270114">
        <w:rPr>
          <w:rFonts w:ascii="FbShefa" w:hAnsi="FbShefa"/>
          <w:sz w:val="11"/>
          <w:rtl/>
        </w:rPr>
        <w:t>.</w:t>
      </w:r>
      <w:r w:rsidRPr="00270114">
        <w:rPr>
          <w:rFonts w:ascii="FbShefa" w:hAnsi="FbShefa"/>
          <w:sz w:val="11"/>
          <w:rtl/>
        </w:rPr>
        <w:t xml:space="preserve"> שבועה שלא בכוונה שברתיה</w:t>
      </w:r>
      <w:r w:rsidR="00980F5A" w:rsidRPr="00270114">
        <w:rPr>
          <w:rFonts w:ascii="FbShefa" w:hAnsi="FbShefa"/>
          <w:sz w:val="11"/>
          <w:rtl/>
        </w:rPr>
        <w:t>.</w:t>
      </w:r>
    </w:p>
    <w:p w14:paraId="0146BE1E" w14:textId="23560686" w:rsidR="009C3CB4" w:rsidRPr="00270114" w:rsidRDefault="009C3CB4" w:rsidP="009C3CB4">
      <w:pPr>
        <w:spacing w:line="240" w:lineRule="auto"/>
        <w:rPr>
          <w:rFonts w:ascii="FbShefa" w:hAnsi="FbShefa"/>
          <w:sz w:val="11"/>
          <w:rtl/>
        </w:rPr>
      </w:pPr>
    </w:p>
    <w:p w14:paraId="11F84770"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איסי בן יהודה</w:t>
      </w:r>
    </w:p>
    <w:p w14:paraId="1FB0F7AB" w14:textId="77777777" w:rsidR="001435C7"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אין רואה</w:t>
      </w:r>
      <w:r w:rsidR="00980F5A" w:rsidRPr="00270114">
        <w:rPr>
          <w:rFonts w:ascii="FbShefa" w:hAnsi="FbShefa"/>
          <w:sz w:val="11"/>
          <w:rtl/>
        </w:rPr>
        <w:t>.</w:t>
      </w:r>
      <w:r w:rsidRPr="00270114">
        <w:rPr>
          <w:rFonts w:ascii="FbShefa" w:hAnsi="FbShefa"/>
          <w:sz w:val="11"/>
          <w:rtl/>
        </w:rPr>
        <w:t xml:space="preserve"> שבעת ה' תהיה בין שניהם</w:t>
      </w:r>
      <w:r w:rsidR="00980F5A" w:rsidRPr="00270114">
        <w:rPr>
          <w:rFonts w:ascii="FbShefa" w:hAnsi="FbShefa"/>
          <w:sz w:val="11"/>
          <w:rtl/>
        </w:rPr>
        <w:t>.</w:t>
      </w:r>
      <w:r w:rsidRPr="00270114">
        <w:rPr>
          <w:rFonts w:ascii="FbShefa" w:hAnsi="FbShefa"/>
          <w:sz w:val="11"/>
          <w:rtl/>
        </w:rPr>
        <w:t xml:space="preserve"> </w:t>
      </w:r>
    </w:p>
    <w:p w14:paraId="767CF9A5" w14:textId="57061719"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הא יש רואה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יביא ראיה ויפטר</w:t>
      </w:r>
      <w:r w:rsidR="00980F5A" w:rsidRPr="00270114">
        <w:rPr>
          <w:rFonts w:ascii="FbShefa" w:hAnsi="FbShefa"/>
          <w:sz w:val="11"/>
          <w:rtl/>
        </w:rPr>
        <w:t>.</w:t>
      </w:r>
    </w:p>
    <w:p w14:paraId="00EB5C77" w14:textId="77777777" w:rsidR="001435C7" w:rsidRDefault="001435C7" w:rsidP="009C3CB4">
      <w:pPr>
        <w:spacing w:line="240" w:lineRule="auto"/>
        <w:rPr>
          <w:rFonts w:ascii="FbShefa" w:hAnsi="FbShefa"/>
          <w:b/>
          <w:bCs/>
          <w:color w:val="3B2F2A" w:themeColor="text2" w:themeShade="80"/>
          <w:sz w:val="11"/>
          <w:rtl/>
        </w:rPr>
      </w:pPr>
    </w:p>
    <w:p w14:paraId="2ABF165B" w14:textId="77777777" w:rsidR="001435C7" w:rsidRDefault="009C3CB4" w:rsidP="001435C7">
      <w:pPr>
        <w:pStyle w:val="3"/>
        <w:rPr>
          <w:rtl/>
        </w:rPr>
      </w:pPr>
      <w:r w:rsidRPr="001B3037">
        <w:rPr>
          <w:rtl/>
        </w:rPr>
        <w:t>ההוא גברא</w:t>
      </w:r>
      <w:r w:rsidR="001435C7">
        <w:rPr>
          <w:rFonts w:hint="cs"/>
          <w:rtl/>
        </w:rPr>
        <w:t>:</w:t>
      </w:r>
    </w:p>
    <w:p w14:paraId="27F30DD9" w14:textId="77777777" w:rsidR="001435C7" w:rsidRDefault="001435C7"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דהוה </w:t>
      </w:r>
      <w:r>
        <w:rPr>
          <w:rFonts w:ascii="FbShefa" w:hAnsi="FbShefa" w:hint="cs"/>
          <w:sz w:val="11"/>
          <w:rtl/>
        </w:rPr>
        <w:t>.</w:t>
      </w:r>
      <w:r w:rsidR="009C3CB4" w:rsidRPr="00270114">
        <w:rPr>
          <w:rFonts w:ascii="FbShefa" w:hAnsi="FbShefa"/>
          <w:sz w:val="11"/>
          <w:rtl/>
        </w:rPr>
        <w:t>קא מעבר חביתא דחמרא בריסתקא דמחוזא ותברה בזיזא דמחוזא</w:t>
      </w:r>
      <w:r w:rsidR="00980F5A" w:rsidRPr="00270114">
        <w:rPr>
          <w:rFonts w:ascii="FbShefa" w:hAnsi="FbShefa"/>
          <w:sz w:val="11"/>
          <w:rtl/>
        </w:rPr>
        <w:t>.</w:t>
      </w:r>
      <w:r w:rsidR="009C3CB4" w:rsidRPr="00270114">
        <w:rPr>
          <w:rFonts w:ascii="FbShefa" w:hAnsi="FbShefa"/>
          <w:sz w:val="11"/>
          <w:rtl/>
        </w:rPr>
        <w:t xml:space="preserve"> </w:t>
      </w:r>
    </w:p>
    <w:p w14:paraId="449F825A" w14:textId="77777777" w:rsidR="001435C7" w:rsidRDefault="001435C7" w:rsidP="009C3CB4">
      <w:pPr>
        <w:spacing w:line="240" w:lineRule="auto"/>
        <w:rPr>
          <w:rFonts w:ascii="FbShefa" w:hAnsi="FbShefa"/>
          <w:sz w:val="11"/>
          <w:rtl/>
        </w:rPr>
      </w:pPr>
      <w:r>
        <w:rPr>
          <w:rFonts w:ascii="FbShefa" w:hAnsi="FbShefa" w:hint="cs"/>
          <w:sz w:val="11"/>
          <w:rtl/>
        </w:rPr>
        <w:t xml:space="preserve">\א"ל. </w:t>
      </w:r>
      <w:r w:rsidR="009C3CB4" w:rsidRPr="00270114">
        <w:rPr>
          <w:rFonts w:ascii="FbShefa" w:hAnsi="FbShefa"/>
          <w:sz w:val="11"/>
          <w:rtl/>
        </w:rPr>
        <w:t>שכיחי בה אינשי, זיל אייתי ראיה, ואיפטר</w:t>
      </w:r>
      <w:r w:rsidR="00980F5A" w:rsidRPr="00270114">
        <w:rPr>
          <w:rFonts w:ascii="FbShefa" w:hAnsi="FbShefa"/>
          <w:sz w:val="11"/>
          <w:rtl/>
        </w:rPr>
        <w:t>.</w:t>
      </w:r>
      <w:r w:rsidR="009C3CB4" w:rsidRPr="00270114">
        <w:rPr>
          <w:rFonts w:ascii="FbShefa" w:hAnsi="FbShefa"/>
          <w:sz w:val="11"/>
          <w:rtl/>
        </w:rPr>
        <w:t xml:space="preserve"> </w:t>
      </w:r>
    </w:p>
    <w:p w14:paraId="22B982D0" w14:textId="2F917C58" w:rsidR="00433741" w:rsidRPr="001435C7" w:rsidRDefault="001435C7" w:rsidP="009C3CB4">
      <w:pPr>
        <w:spacing w:line="240" w:lineRule="auto"/>
        <w:rPr>
          <w:rtl/>
        </w:rPr>
      </w:pPr>
      <w:r w:rsidRPr="001435C7">
        <w:rPr>
          <w:rFonts w:hint="cs"/>
          <w:rtl/>
        </w:rPr>
        <w:t>\</w:t>
      </w:r>
      <w:r w:rsidR="009C3CB4" w:rsidRPr="001435C7">
        <w:rPr>
          <w:rtl/>
        </w:rPr>
        <w:t>כמאן</w:t>
      </w:r>
      <w:r w:rsidRPr="001435C7">
        <w:rPr>
          <w:rFonts w:hint="cs"/>
          <w:rtl/>
        </w:rPr>
        <w:t xml:space="preserve">. </w:t>
      </w:r>
      <w:r w:rsidR="009C3CB4" w:rsidRPr="001435C7">
        <w:rPr>
          <w:rtl/>
        </w:rPr>
        <w:t>כאיס</w:t>
      </w:r>
      <w:r w:rsidRPr="001435C7">
        <w:rPr>
          <w:rFonts w:hint="cs"/>
          <w:rtl/>
        </w:rPr>
        <w:t xml:space="preserve">י, </w:t>
      </w:r>
      <w:r w:rsidR="009C3CB4" w:rsidRPr="001435C7">
        <w:rPr>
          <w:rtl/>
        </w:rPr>
        <w:t>וסבירא לן כוותיה</w:t>
      </w:r>
      <w:r w:rsidR="00980F5A" w:rsidRPr="001435C7">
        <w:rPr>
          <w:rtl/>
        </w:rPr>
        <w:t>.</w:t>
      </w:r>
    </w:p>
    <w:p w14:paraId="2054EE26" w14:textId="77777777" w:rsidR="001435C7" w:rsidRDefault="001435C7" w:rsidP="009C3CB4">
      <w:pPr>
        <w:spacing w:line="240" w:lineRule="auto"/>
        <w:rPr>
          <w:rFonts w:ascii="FbShefa" w:hAnsi="FbShefa"/>
          <w:b/>
          <w:bCs/>
          <w:color w:val="3B2F2A" w:themeColor="text2" w:themeShade="80"/>
          <w:sz w:val="11"/>
          <w:rtl/>
        </w:rPr>
      </w:pPr>
    </w:p>
    <w:p w14:paraId="12458152" w14:textId="77777777" w:rsidR="001435C7" w:rsidRDefault="009C3CB4" w:rsidP="001435C7">
      <w:pPr>
        <w:pStyle w:val="3"/>
        <w:rPr>
          <w:rtl/>
        </w:rPr>
      </w:pPr>
      <w:r w:rsidRPr="001B3037">
        <w:rPr>
          <w:rtl/>
        </w:rPr>
        <w:t>ההוא גברא</w:t>
      </w:r>
      <w:r w:rsidR="001435C7">
        <w:rPr>
          <w:rFonts w:hint="cs"/>
          <w:rtl/>
        </w:rPr>
        <w:t>:</w:t>
      </w:r>
    </w:p>
    <w:p w14:paraId="0717C8DD" w14:textId="77777777" w:rsidR="001435C7" w:rsidRDefault="001435C7"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דאמר  לחבריה</w:t>
      </w:r>
      <w:r>
        <w:rPr>
          <w:rFonts w:ascii="FbShefa" w:hAnsi="FbShefa" w:hint="cs"/>
          <w:sz w:val="11"/>
          <w:rtl/>
        </w:rPr>
        <w:t>.</w:t>
      </w:r>
      <w:r w:rsidR="009C3CB4" w:rsidRPr="00270114">
        <w:rPr>
          <w:rFonts w:ascii="FbShefa" w:hAnsi="FbShefa"/>
          <w:sz w:val="11"/>
          <w:rtl/>
        </w:rPr>
        <w:t xml:space="preserve"> זיל זבין לי ארבע מאה דני חמרא</w:t>
      </w:r>
      <w:r w:rsidR="00980F5A" w:rsidRPr="00270114">
        <w:rPr>
          <w:rFonts w:ascii="FbShefa" w:hAnsi="FbShefa"/>
          <w:sz w:val="11"/>
          <w:rtl/>
        </w:rPr>
        <w:t>.</w:t>
      </w:r>
      <w:r w:rsidR="009C3CB4" w:rsidRPr="00270114">
        <w:rPr>
          <w:rFonts w:ascii="FbShefa" w:hAnsi="FbShefa"/>
          <w:sz w:val="11"/>
          <w:rtl/>
        </w:rPr>
        <w:t xml:space="preserve"> </w:t>
      </w:r>
    </w:p>
    <w:p w14:paraId="7AC2F465" w14:textId="77777777" w:rsidR="001435C7" w:rsidRDefault="001435C7"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לסוף </w:t>
      </w:r>
      <w:r>
        <w:rPr>
          <w:rFonts w:ascii="FbShefa" w:hAnsi="FbShefa" w:hint="cs"/>
          <w:sz w:val="11"/>
          <w:rtl/>
        </w:rPr>
        <w:t xml:space="preserve">. א"ל </w:t>
      </w:r>
      <w:r w:rsidR="009C3CB4" w:rsidRPr="00270114">
        <w:rPr>
          <w:rFonts w:ascii="FbShefa" w:hAnsi="FbShefa"/>
          <w:sz w:val="11"/>
          <w:rtl/>
        </w:rPr>
        <w:t>תקיפו להו</w:t>
      </w:r>
      <w:r w:rsidR="00980F5A" w:rsidRPr="00270114">
        <w:rPr>
          <w:rFonts w:ascii="FbShefa" w:hAnsi="FbShefa"/>
          <w:sz w:val="11"/>
          <w:rtl/>
        </w:rPr>
        <w:t>.</w:t>
      </w:r>
      <w:r w:rsidR="009C3CB4" w:rsidRPr="00270114">
        <w:rPr>
          <w:rFonts w:ascii="FbShefa" w:hAnsi="FbShefa"/>
          <w:sz w:val="11"/>
          <w:rtl/>
        </w:rPr>
        <w:t xml:space="preserve"> </w:t>
      </w:r>
    </w:p>
    <w:p w14:paraId="321A4386" w14:textId="77777777" w:rsidR="001435C7" w:rsidRDefault="001435C7" w:rsidP="009C3CB4">
      <w:pPr>
        <w:spacing w:line="240" w:lineRule="auto"/>
        <w:rPr>
          <w:rFonts w:ascii="FbShefa" w:hAnsi="FbShefa"/>
          <w:sz w:val="11"/>
          <w:rtl/>
        </w:rPr>
      </w:pPr>
      <w:r>
        <w:rPr>
          <w:rFonts w:ascii="FbShefa" w:hAnsi="FbShefa" w:hint="cs"/>
          <w:sz w:val="11"/>
          <w:rtl/>
        </w:rPr>
        <w:t xml:space="preserve">\א"ל. </w:t>
      </w:r>
      <w:r w:rsidR="009C3CB4" w:rsidRPr="00270114">
        <w:rPr>
          <w:rFonts w:ascii="FbShefa" w:hAnsi="FbShefa"/>
          <w:sz w:val="11"/>
          <w:rtl/>
        </w:rPr>
        <w:t xml:space="preserve">קלא אית לה למילתא, זיל אייתי ראיה </w:t>
      </w:r>
      <w:r>
        <w:rPr>
          <w:rFonts w:ascii="FbShefa" w:hAnsi="FbShefa" w:hint="cs"/>
          <w:sz w:val="11"/>
          <w:rtl/>
        </w:rPr>
        <w:t>.</w:t>
      </w:r>
    </w:p>
    <w:p w14:paraId="3A2BFC65" w14:textId="453C0533" w:rsidR="009C3CB4" w:rsidRDefault="001435C7" w:rsidP="009C3CB4">
      <w:pPr>
        <w:spacing w:line="240" w:lineRule="auto"/>
        <w:rPr>
          <w:rFonts w:ascii="FbShefa" w:hAnsi="FbShefa"/>
          <w:sz w:val="11"/>
          <w:rtl/>
        </w:rPr>
      </w:pPr>
      <w:r w:rsidRPr="001435C7">
        <w:rPr>
          <w:rFonts w:ascii="FbShefa" w:hAnsi="FbShefa"/>
          <w:sz w:val="11"/>
          <w:rtl/>
        </w:rPr>
        <w:t>\כמאן. כאיסי, וסבירא לן כוותיה.</w:t>
      </w:r>
    </w:p>
    <w:p w14:paraId="23AB20E2" w14:textId="77777777" w:rsidR="001435C7" w:rsidRPr="00270114" w:rsidRDefault="001435C7" w:rsidP="009C3CB4">
      <w:pPr>
        <w:spacing w:line="240" w:lineRule="auto"/>
        <w:rPr>
          <w:rFonts w:ascii="FbShefa" w:hAnsi="FbShefa"/>
          <w:sz w:val="11"/>
          <w:rtl/>
        </w:rPr>
      </w:pPr>
    </w:p>
    <w:p w14:paraId="447E7A25" w14:textId="318BC510" w:rsidR="009C3CB4" w:rsidRPr="00270114" w:rsidRDefault="001435C7" w:rsidP="001435C7">
      <w:pPr>
        <w:pStyle w:val="2"/>
        <w:rPr>
          <w:rFonts w:ascii="FbShefa" w:hAnsi="FbShefa"/>
          <w:color w:val="7C5F1D"/>
          <w:rtl/>
        </w:rPr>
      </w:pPr>
      <w:r>
        <w:rPr>
          <w:rFonts w:ascii="FbShefa" w:hAnsi="FbShefa" w:hint="cs"/>
          <w:color w:val="7C5F1D"/>
          <w:sz w:val="11"/>
          <w:rtl/>
        </w:rPr>
        <w:t>תקנות למובילים</w:t>
      </w:r>
      <w:r w:rsidR="009C3CB4" w:rsidRPr="00270114">
        <w:rPr>
          <w:rFonts w:ascii="FbShefa" w:hAnsi="FbShefa"/>
          <w:color w:val="7C5F1D"/>
          <w:sz w:val="11"/>
          <w:rtl/>
        </w:rPr>
        <w:t xml:space="preserve"> </w:t>
      </w:r>
    </w:p>
    <w:p w14:paraId="62F431AF" w14:textId="77777777" w:rsidR="0057607B" w:rsidRDefault="009C3CB4" w:rsidP="0057607B">
      <w:pPr>
        <w:pStyle w:val="3"/>
        <w:rPr>
          <w:rtl/>
        </w:rPr>
      </w:pPr>
      <w:r w:rsidRPr="001B3037">
        <w:rPr>
          <w:rtl/>
        </w:rPr>
        <w:t>דרו באגרא ואיתבר</w:t>
      </w:r>
      <w:r w:rsidR="0057607B">
        <w:rPr>
          <w:rFonts w:hint="cs"/>
          <w:rtl/>
        </w:rPr>
        <w:t>:</w:t>
      </w:r>
    </w:p>
    <w:p w14:paraId="538EB5F5" w14:textId="77777777" w:rsidR="0057607B" w:rsidRDefault="0057607B" w:rsidP="009C3CB4">
      <w:pPr>
        <w:spacing w:line="240" w:lineRule="auto"/>
        <w:rPr>
          <w:rFonts w:ascii="FbShefa" w:hAnsi="FbShefa"/>
          <w:b/>
          <w:bCs/>
          <w:color w:val="3B2F2A" w:themeColor="text2" w:themeShade="80"/>
          <w:sz w:val="11"/>
          <w:rtl/>
        </w:rPr>
      </w:pPr>
      <w:r>
        <w:rPr>
          <w:rFonts w:ascii="FbShefa" w:hAnsi="FbShefa" w:hint="cs"/>
          <w:sz w:val="11"/>
          <w:rtl/>
        </w:rPr>
        <w:t>\</w:t>
      </w:r>
      <w:r w:rsidR="009C3CB4" w:rsidRPr="00270114">
        <w:rPr>
          <w:rFonts w:ascii="FbShefa" w:hAnsi="FbShefa"/>
          <w:sz w:val="11"/>
          <w:rtl/>
        </w:rPr>
        <w:t xml:space="preserve">נשלם </w:t>
      </w:r>
      <w:r>
        <w:rPr>
          <w:rFonts w:ascii="FbShefa" w:hAnsi="FbShefa" w:hint="cs"/>
          <w:sz w:val="11"/>
          <w:rtl/>
        </w:rPr>
        <w:t>.</w:t>
      </w:r>
      <w:r w:rsidR="009C3CB4" w:rsidRPr="00270114">
        <w:rPr>
          <w:rFonts w:ascii="FbShefa" w:hAnsi="FbShefa"/>
          <w:sz w:val="11"/>
          <w:rtl/>
        </w:rPr>
        <w:t>פלגא</w:t>
      </w:r>
      <w:r w:rsidR="00980F5A" w:rsidRPr="00270114">
        <w:rPr>
          <w:rFonts w:ascii="FbShefa" w:hAnsi="FbShefa"/>
          <w:sz w:val="11"/>
          <w:rtl/>
        </w:rPr>
        <w:t>.</w:t>
      </w:r>
      <w:r w:rsidR="009C3CB4" w:rsidRPr="00270114">
        <w:rPr>
          <w:rFonts w:ascii="FbShefa" w:hAnsi="FbShefa"/>
          <w:sz w:val="11"/>
          <w:rtl/>
        </w:rPr>
        <w:t xml:space="preserve"> </w:t>
      </w:r>
    </w:p>
    <w:p w14:paraId="64C1FB19" w14:textId="68BC19E1" w:rsidR="00433741" w:rsidRPr="00270114" w:rsidRDefault="0057607B" w:rsidP="009C3CB4">
      <w:pPr>
        <w:spacing w:line="240" w:lineRule="auto"/>
        <w:rPr>
          <w:rFonts w:ascii="FbShefa" w:hAnsi="FbShefa"/>
          <w:sz w:val="11"/>
          <w:rtl/>
        </w:rPr>
      </w:pPr>
      <w:r>
        <w:rPr>
          <w:rFonts w:ascii="FbShefa" w:hAnsi="FbShefa" w:hint="cs"/>
          <w:b/>
          <w:bCs/>
          <w:color w:val="3B2F2A" w:themeColor="text2" w:themeShade="80"/>
          <w:sz w:val="11"/>
          <w:rtl/>
        </w:rPr>
        <w:t>\שהרי</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נפיש לחד וזוטר לתרי, קרוב לאונס וקרוב לפשיעה</w:t>
      </w:r>
      <w:r w:rsidR="00980F5A" w:rsidRPr="00270114">
        <w:rPr>
          <w:rFonts w:ascii="FbShefa" w:hAnsi="FbShefa"/>
          <w:sz w:val="11"/>
          <w:rtl/>
        </w:rPr>
        <w:t>.</w:t>
      </w:r>
    </w:p>
    <w:p w14:paraId="287BE824" w14:textId="77777777" w:rsidR="0057607B" w:rsidRDefault="0057607B" w:rsidP="009C3CB4">
      <w:pPr>
        <w:spacing w:line="240" w:lineRule="auto"/>
        <w:rPr>
          <w:rFonts w:ascii="FbShefa" w:hAnsi="FbShefa"/>
          <w:b/>
          <w:bCs/>
          <w:color w:val="3B2F2A" w:themeColor="text2" w:themeShade="80"/>
          <w:sz w:val="11"/>
          <w:rtl/>
        </w:rPr>
      </w:pPr>
    </w:p>
    <w:p w14:paraId="569FD398" w14:textId="77777777" w:rsidR="0057607B" w:rsidRDefault="009C3CB4" w:rsidP="0057607B">
      <w:pPr>
        <w:pStyle w:val="3"/>
        <w:rPr>
          <w:rtl/>
        </w:rPr>
      </w:pPr>
      <w:r w:rsidRPr="001B3037">
        <w:rPr>
          <w:rtl/>
        </w:rPr>
        <w:t>בדיגלא</w:t>
      </w:r>
      <w:r w:rsidR="0057607B">
        <w:rPr>
          <w:rFonts w:hint="cs"/>
          <w:rtl/>
        </w:rPr>
        <w:t>:</w:t>
      </w:r>
    </w:p>
    <w:p w14:paraId="01EDF1AC" w14:textId="6384DD6A" w:rsidR="00433741" w:rsidRDefault="0057607B"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משלם </w:t>
      </w:r>
      <w:r>
        <w:rPr>
          <w:rFonts w:ascii="FbShefa" w:hAnsi="FbShefa" w:hint="cs"/>
          <w:sz w:val="11"/>
          <w:rtl/>
        </w:rPr>
        <w:t>.</w:t>
      </w:r>
      <w:r w:rsidR="009C3CB4" w:rsidRPr="00270114">
        <w:rPr>
          <w:rFonts w:ascii="FbShefa" w:hAnsi="FbShefa"/>
          <w:sz w:val="11"/>
          <w:rtl/>
        </w:rPr>
        <w:t>כולה</w:t>
      </w:r>
      <w:r w:rsidR="00980F5A" w:rsidRPr="00270114">
        <w:rPr>
          <w:rFonts w:ascii="FbShefa" w:hAnsi="FbShefa"/>
          <w:sz w:val="11"/>
          <w:rtl/>
        </w:rPr>
        <w:t>.</w:t>
      </w:r>
    </w:p>
    <w:p w14:paraId="50D4235C" w14:textId="77777777" w:rsidR="0057607B" w:rsidRPr="00270114" w:rsidRDefault="0057607B" w:rsidP="009C3CB4">
      <w:pPr>
        <w:spacing w:line="240" w:lineRule="auto"/>
        <w:rPr>
          <w:rFonts w:ascii="FbShefa" w:hAnsi="FbShefa"/>
          <w:sz w:val="11"/>
          <w:rtl/>
        </w:rPr>
      </w:pPr>
    </w:p>
    <w:p w14:paraId="762BFF52" w14:textId="7E657598" w:rsidR="009C3CB4" w:rsidRPr="00270114" w:rsidRDefault="0057607B" w:rsidP="0057607B">
      <w:pPr>
        <w:pStyle w:val="2"/>
        <w:rPr>
          <w:rFonts w:ascii="FbShefa" w:hAnsi="FbShefa"/>
          <w:color w:val="7C5F1D"/>
          <w:rtl/>
        </w:rPr>
      </w:pPr>
      <w:r>
        <w:rPr>
          <w:rFonts w:ascii="FbShefa" w:hAnsi="FbShefa" w:hint="cs"/>
          <w:color w:val="7C5F1D"/>
          <w:sz w:val="11"/>
          <w:rtl/>
        </w:rPr>
        <w:t>ארחות צדיקים</w:t>
      </w:r>
      <w:r w:rsidR="009C3CB4" w:rsidRPr="00270114">
        <w:rPr>
          <w:rFonts w:ascii="FbShefa" w:hAnsi="FbShefa"/>
          <w:color w:val="7C5F1D"/>
          <w:sz w:val="11"/>
          <w:rtl/>
        </w:rPr>
        <w:t xml:space="preserve"> </w:t>
      </w:r>
    </w:p>
    <w:p w14:paraId="4CF23915" w14:textId="77777777" w:rsidR="0057607B"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תברו ליה</w:t>
      </w:r>
      <w:r w:rsidR="00980F5A" w:rsidRPr="001B3037">
        <w:rPr>
          <w:rFonts w:ascii="FbShefa" w:hAnsi="FbShefa"/>
          <w:b/>
          <w:bCs/>
          <w:color w:val="3B2F2A" w:themeColor="text2" w:themeShade="80"/>
          <w:sz w:val="11"/>
          <w:rtl/>
        </w:rPr>
        <w:t>.</w:t>
      </w:r>
      <w:r w:rsidRPr="00270114">
        <w:rPr>
          <w:rFonts w:ascii="FbShefa" w:hAnsi="FbShefa"/>
          <w:sz w:val="11"/>
          <w:rtl/>
        </w:rPr>
        <w:t xml:space="preserve"> הנהו שקולאי חביתא דחמרא</w:t>
      </w:r>
      <w:r w:rsidR="00980F5A" w:rsidRPr="00270114">
        <w:rPr>
          <w:rFonts w:ascii="FbShefa" w:hAnsi="FbShefa"/>
          <w:sz w:val="11"/>
          <w:rtl/>
        </w:rPr>
        <w:t>.</w:t>
      </w:r>
      <w:r w:rsidRPr="00270114">
        <w:rPr>
          <w:rFonts w:ascii="FbShefa" w:hAnsi="FbShefa"/>
          <w:sz w:val="11"/>
          <w:rtl/>
        </w:rPr>
        <w:t xml:space="preserve"> </w:t>
      </w:r>
    </w:p>
    <w:p w14:paraId="064AF5F1" w14:textId="77777777" w:rsidR="0057607B"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 xml:space="preserve">שקל </w:t>
      </w:r>
      <w:r w:rsidR="0057607B">
        <w:rPr>
          <w:rFonts w:ascii="FbShefa" w:hAnsi="FbShefa" w:hint="cs"/>
          <w:b/>
          <w:bCs/>
          <w:color w:val="3B2F2A" w:themeColor="text2" w:themeShade="80"/>
          <w:sz w:val="11"/>
          <w:rtl/>
        </w:rPr>
        <w:t>.</w:t>
      </w:r>
      <w:r w:rsidRPr="0057607B">
        <w:rPr>
          <w:rtl/>
        </w:rPr>
        <w:t>לגלימייהו</w:t>
      </w:r>
      <w:r w:rsidR="00980F5A" w:rsidRPr="0057607B">
        <w:rPr>
          <w:rtl/>
        </w:rPr>
        <w:t>.</w:t>
      </w:r>
      <w:r w:rsidRPr="00270114">
        <w:rPr>
          <w:rFonts w:ascii="FbShefa" w:hAnsi="FbShefa"/>
          <w:sz w:val="11"/>
          <w:rtl/>
        </w:rPr>
        <w:t xml:space="preserve"> </w:t>
      </w:r>
    </w:p>
    <w:p w14:paraId="10EEF6E3" w14:textId="5669D346"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א"ל</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הב להו גלימייהו</w:t>
      </w:r>
      <w:r w:rsidR="00980F5A" w:rsidRPr="00270114">
        <w:rPr>
          <w:rFonts w:ascii="FbShefa" w:hAnsi="FbShefa"/>
          <w:sz w:val="11"/>
          <w:rtl/>
        </w:rPr>
        <w:t>.</w:t>
      </w:r>
      <w:r w:rsidRPr="00270114">
        <w:rPr>
          <w:rFonts w:ascii="FbShefa" w:hAnsi="FbShefa"/>
          <w:sz w:val="11"/>
          <w:rtl/>
        </w:rPr>
        <w:t xml:space="preserve"> </w:t>
      </w:r>
      <w:r w:rsidR="0057607B">
        <w:rPr>
          <w:rFonts w:ascii="FbShefa" w:hAnsi="FbShefa" w:hint="cs"/>
          <w:b/>
          <w:bCs/>
          <w:color w:val="3B2F2A" w:themeColor="text2" w:themeShade="80"/>
          <w:sz w:val="11"/>
          <w:rtl/>
        </w:rPr>
        <w:t xml:space="preserve">\שנאמר. </w:t>
      </w:r>
      <w:r w:rsidRPr="00270114">
        <w:rPr>
          <w:rFonts w:ascii="FbShefa" w:hAnsi="FbShefa"/>
          <w:sz w:val="11"/>
          <w:rtl/>
        </w:rPr>
        <w:t>למען תלך בדרך טובים</w:t>
      </w:r>
      <w:r w:rsidR="00980F5A" w:rsidRPr="00270114">
        <w:rPr>
          <w:rFonts w:ascii="FbShefa" w:hAnsi="FbShefa"/>
          <w:sz w:val="11"/>
          <w:rtl/>
        </w:rPr>
        <w:t>.</w:t>
      </w:r>
    </w:p>
    <w:p w14:paraId="0A3CA239" w14:textId="77777777" w:rsidR="0057607B"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w:t>
      </w:r>
      <w:r w:rsidR="0057607B">
        <w:rPr>
          <w:rFonts w:ascii="FbShefa" w:hAnsi="FbShefa" w:hint="cs"/>
          <w:b/>
          <w:bCs/>
          <w:color w:val="3B2F2A" w:themeColor="text2" w:themeShade="80"/>
          <w:sz w:val="11"/>
          <w:rtl/>
        </w:rPr>
        <w:t>"</w:t>
      </w:r>
      <w:r w:rsidRPr="001B3037">
        <w:rPr>
          <w:rFonts w:ascii="FbShefa" w:hAnsi="FbShefa"/>
          <w:b/>
          <w:bCs/>
          <w:color w:val="3B2F2A" w:themeColor="text2" w:themeShade="80"/>
          <w:sz w:val="11"/>
          <w:rtl/>
        </w:rPr>
        <w:t>ל</w:t>
      </w:r>
      <w:r w:rsidR="0057607B">
        <w:rPr>
          <w:rFonts w:ascii="FbShefa" w:hAnsi="FbShefa" w:hint="cs"/>
          <w:b/>
          <w:bCs/>
          <w:color w:val="3B2F2A" w:themeColor="text2" w:themeShade="80"/>
          <w:sz w:val="11"/>
          <w:rtl/>
        </w:rPr>
        <w:t>.</w:t>
      </w:r>
      <w:r w:rsidRPr="00270114">
        <w:rPr>
          <w:rFonts w:ascii="FbShefa" w:hAnsi="FbShefa"/>
          <w:sz w:val="11"/>
          <w:rtl/>
        </w:rPr>
        <w:t xml:space="preserve"> עניי אנן, וטרחינן כולה יומא, וכפינן, ולית לן מידי</w:t>
      </w:r>
      <w:r w:rsidR="00980F5A" w:rsidRPr="00270114">
        <w:rPr>
          <w:rFonts w:ascii="FbShefa" w:hAnsi="FbShefa"/>
          <w:sz w:val="11"/>
          <w:rtl/>
        </w:rPr>
        <w:t>.</w:t>
      </w:r>
      <w:r w:rsidRPr="00270114">
        <w:rPr>
          <w:rFonts w:ascii="FbShefa" w:hAnsi="FbShefa"/>
          <w:sz w:val="11"/>
          <w:rtl/>
        </w:rPr>
        <w:t xml:space="preserve"> </w:t>
      </w:r>
    </w:p>
    <w:p w14:paraId="2CBE3E95" w14:textId="7B86FA91" w:rsidR="00433741"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w:t>
      </w:r>
      <w:r w:rsidR="0057607B">
        <w:rPr>
          <w:rFonts w:ascii="FbShefa" w:hAnsi="FbShefa" w:hint="cs"/>
          <w:b/>
          <w:bCs/>
          <w:color w:val="3B2F2A" w:themeColor="text2" w:themeShade="80"/>
          <w:sz w:val="11"/>
          <w:rtl/>
        </w:rPr>
        <w:t>"</w:t>
      </w:r>
      <w:r w:rsidRPr="001B3037">
        <w:rPr>
          <w:rFonts w:ascii="FbShefa" w:hAnsi="FbShefa"/>
          <w:b/>
          <w:bCs/>
          <w:color w:val="3B2F2A" w:themeColor="text2" w:themeShade="80"/>
          <w:sz w:val="11"/>
          <w:rtl/>
        </w:rPr>
        <w:t>ל</w:t>
      </w:r>
      <w:r w:rsidR="0057607B">
        <w:rPr>
          <w:rFonts w:ascii="FbShefa" w:hAnsi="FbShefa" w:hint="cs"/>
          <w:b/>
          <w:bCs/>
          <w:color w:val="3B2F2A" w:themeColor="text2" w:themeShade="80"/>
          <w:sz w:val="11"/>
          <w:rtl/>
        </w:rPr>
        <w:t xml:space="preserve">. </w:t>
      </w:r>
      <w:r w:rsidRPr="00270114">
        <w:rPr>
          <w:rFonts w:ascii="FbShefa" w:hAnsi="FbShefa"/>
          <w:sz w:val="11"/>
          <w:rtl/>
        </w:rPr>
        <w:t>זיל הב אגרייהו</w:t>
      </w:r>
      <w:r w:rsidR="00980F5A" w:rsidRPr="00270114">
        <w:rPr>
          <w:rFonts w:ascii="FbShefa" w:hAnsi="FbShefa"/>
          <w:sz w:val="11"/>
          <w:rtl/>
        </w:rPr>
        <w:t>.</w:t>
      </w:r>
      <w:r w:rsidRPr="00270114">
        <w:rPr>
          <w:rFonts w:ascii="FbShefa" w:hAnsi="FbShefa"/>
          <w:sz w:val="11"/>
          <w:rtl/>
        </w:rPr>
        <w:t xml:space="preserve"> </w:t>
      </w:r>
      <w:r w:rsidR="0057607B">
        <w:rPr>
          <w:rFonts w:ascii="FbShefa" w:hAnsi="FbShefa" w:hint="cs"/>
          <w:b/>
          <w:bCs/>
          <w:color w:val="3B2F2A" w:themeColor="text2" w:themeShade="80"/>
          <w:sz w:val="11"/>
          <w:rtl/>
        </w:rPr>
        <w:t>שנ</w:t>
      </w:r>
      <w:r w:rsidRPr="001B3037">
        <w:rPr>
          <w:rFonts w:ascii="FbShefa" w:hAnsi="FbShefa"/>
          <w:b/>
          <w:bCs/>
          <w:color w:val="3B2F2A" w:themeColor="text2" w:themeShade="80"/>
          <w:sz w:val="11"/>
          <w:rtl/>
        </w:rPr>
        <w:t>א</w:t>
      </w:r>
      <w:r w:rsidR="0057607B">
        <w:rPr>
          <w:rFonts w:ascii="FbShefa" w:hAnsi="FbShefa" w:hint="cs"/>
          <w:b/>
          <w:bCs/>
          <w:color w:val="3B2F2A" w:themeColor="text2" w:themeShade="80"/>
          <w:sz w:val="11"/>
          <w:rtl/>
        </w:rPr>
        <w:t>מר.</w:t>
      </w:r>
      <w:r w:rsidRPr="00270114">
        <w:rPr>
          <w:rFonts w:ascii="FbShefa" w:hAnsi="FbShefa"/>
          <w:sz w:val="11"/>
          <w:rtl/>
        </w:rPr>
        <w:t xml:space="preserve"> ארחות צדיקים תשמר</w:t>
      </w:r>
      <w:r w:rsidR="00980F5A" w:rsidRPr="00270114">
        <w:rPr>
          <w:rFonts w:ascii="FbShefa" w:hAnsi="FbShefa"/>
          <w:sz w:val="11"/>
          <w:rtl/>
        </w:rPr>
        <w:t>.</w:t>
      </w:r>
    </w:p>
    <w:p w14:paraId="78199AF2" w14:textId="77777777" w:rsidR="0057607B" w:rsidRPr="00270114" w:rsidRDefault="0057607B" w:rsidP="009C3CB4">
      <w:pPr>
        <w:spacing w:line="240" w:lineRule="auto"/>
        <w:rPr>
          <w:rFonts w:ascii="FbShefa" w:hAnsi="FbShefa"/>
          <w:sz w:val="11"/>
          <w:rtl/>
        </w:rPr>
      </w:pPr>
    </w:p>
    <w:p w14:paraId="2A379FBE" w14:textId="205D0CBC" w:rsidR="009C3CB4" w:rsidRPr="001B3037" w:rsidRDefault="009C3CB4" w:rsidP="00AC25F9">
      <w:pPr>
        <w:spacing w:before="100" w:beforeAutospacing="1" w:after="100" w:afterAutospacing="1" w:line="276" w:lineRule="auto"/>
        <w:ind w:leftChars="851" w:left="1702" w:rightChars="851" w:right="1702"/>
        <w:jc w:val="center"/>
        <w:rPr>
          <w:rFonts w:ascii="FbShefa" w:hAnsi="FbShefa"/>
          <w:b/>
          <w:bCs/>
          <w:color w:val="3B2F2A" w:themeColor="text2" w:themeShade="80"/>
          <w:sz w:val="11"/>
          <w:rtl/>
        </w:rPr>
      </w:pPr>
      <w:r w:rsidRPr="00AC25F9">
        <w:rPr>
          <w:rFonts w:ascii="FbShefa" w:eastAsia="Times New Roman" w:hAnsi="FbShefa"/>
          <w:b/>
          <w:bCs/>
          <w:color w:val="3B2F2A" w:themeColor="text2" w:themeShade="80"/>
          <w:rtl/>
        </w:rPr>
        <w:t>הדרן</w:t>
      </w:r>
      <w:r w:rsidRPr="001B3037">
        <w:rPr>
          <w:rFonts w:ascii="FbShefa" w:hAnsi="FbShefa"/>
          <w:b/>
          <w:bCs/>
          <w:color w:val="3B2F2A" w:themeColor="text2" w:themeShade="80"/>
          <w:sz w:val="11"/>
          <w:rtl/>
        </w:rPr>
        <w:t xml:space="preserve"> עלך</w:t>
      </w:r>
    </w:p>
    <w:p w14:paraId="32F81138" w14:textId="77777777" w:rsidR="009C3CB4" w:rsidRPr="001B3037" w:rsidRDefault="009C3CB4" w:rsidP="00AC25F9">
      <w:pPr>
        <w:spacing w:before="100" w:beforeAutospacing="1" w:after="100" w:afterAutospacing="1" w:line="276" w:lineRule="auto"/>
        <w:ind w:leftChars="851" w:left="1702" w:rightChars="851" w:right="1702"/>
        <w:jc w:val="center"/>
        <w:rPr>
          <w:rFonts w:ascii="FbShefa" w:hAnsi="FbShefa"/>
          <w:b/>
          <w:bCs/>
          <w:color w:val="3B2F2A" w:themeColor="text2" w:themeShade="80"/>
          <w:sz w:val="11"/>
          <w:rtl/>
        </w:rPr>
      </w:pPr>
      <w:r w:rsidRPr="001B3037">
        <w:rPr>
          <w:rFonts w:ascii="FbShefa" w:hAnsi="FbShefa"/>
          <w:b/>
          <w:bCs/>
          <w:color w:val="3B2F2A" w:themeColor="text2" w:themeShade="80"/>
          <w:sz w:val="11"/>
          <w:rtl/>
        </w:rPr>
        <w:t xml:space="preserve">הַשּׂוֹכֵר </w:t>
      </w:r>
      <w:r w:rsidRPr="00AC25F9">
        <w:rPr>
          <w:rFonts w:ascii="FbShefa" w:eastAsia="Times New Roman" w:hAnsi="FbShefa"/>
          <w:b/>
          <w:bCs/>
          <w:color w:val="3B2F2A" w:themeColor="text2" w:themeShade="80"/>
          <w:rtl/>
        </w:rPr>
        <w:t>אֶת</w:t>
      </w:r>
      <w:r w:rsidRPr="001B3037">
        <w:rPr>
          <w:rFonts w:ascii="FbShefa" w:hAnsi="FbShefa"/>
          <w:b/>
          <w:bCs/>
          <w:color w:val="3B2F2A" w:themeColor="text2" w:themeShade="80"/>
          <w:sz w:val="11"/>
          <w:rtl/>
        </w:rPr>
        <w:t xml:space="preserve"> הָאֻמָּנִין</w:t>
      </w:r>
    </w:p>
    <w:p w14:paraId="71B958F9" w14:textId="77777777" w:rsidR="009C3CB4" w:rsidRPr="001B3037" w:rsidRDefault="009C3CB4" w:rsidP="00AC25F9">
      <w:pPr>
        <w:spacing w:line="240" w:lineRule="auto"/>
        <w:jc w:val="center"/>
        <w:rPr>
          <w:rFonts w:ascii="FbShefa" w:hAnsi="FbShefa"/>
          <w:b/>
          <w:bCs/>
          <w:color w:val="3B2F2A" w:themeColor="text2" w:themeShade="80"/>
          <w:sz w:val="11"/>
          <w:rtl/>
        </w:rPr>
      </w:pPr>
    </w:p>
    <w:p w14:paraId="6E973B2B" w14:textId="77777777" w:rsidR="009C3CB4" w:rsidRPr="00270114" w:rsidRDefault="009C3CB4" w:rsidP="00AC25F9">
      <w:pPr>
        <w:spacing w:line="240" w:lineRule="auto"/>
        <w:jc w:val="center"/>
        <w:rPr>
          <w:rFonts w:ascii="FbShefa" w:hAnsi="FbShefa"/>
          <w:sz w:val="11"/>
          <w:rtl/>
        </w:rPr>
        <w:sectPr w:rsidR="009C3CB4" w:rsidRPr="00270114" w:rsidSect="00773B80">
          <w:footnotePr>
            <w:numRestart w:val="eachSect"/>
          </w:footnotePr>
          <w:pgSz w:w="11906" w:h="16838" w:code="9"/>
          <w:pgMar w:top="720" w:right="720" w:bottom="720" w:left="720" w:header="708" w:footer="708" w:gutter="0"/>
          <w:cols w:space="708"/>
          <w:bidi/>
          <w:rtlGutter/>
          <w:docGrid w:linePitch="360"/>
        </w:sectPr>
      </w:pPr>
    </w:p>
    <w:p w14:paraId="3AC5E46C" w14:textId="77777777" w:rsidR="009C3CB4" w:rsidRPr="001B3037" w:rsidRDefault="009C3CB4" w:rsidP="00AC25F9">
      <w:pPr>
        <w:spacing w:before="100" w:beforeAutospacing="1" w:after="100" w:afterAutospacing="1" w:line="276" w:lineRule="auto"/>
        <w:ind w:leftChars="851" w:left="1702" w:rightChars="851" w:right="1702"/>
        <w:jc w:val="center"/>
        <w:rPr>
          <w:rFonts w:ascii="FbShefa" w:hAnsi="FbShefa"/>
          <w:b/>
          <w:bCs/>
          <w:color w:val="3B2F2A" w:themeColor="text2" w:themeShade="80"/>
          <w:sz w:val="11"/>
          <w:rtl/>
        </w:rPr>
      </w:pPr>
      <w:r w:rsidRPr="001B3037">
        <w:rPr>
          <w:rFonts w:ascii="FbShefa" w:hAnsi="FbShefa"/>
          <w:b/>
          <w:bCs/>
          <w:color w:val="3B2F2A" w:themeColor="text2" w:themeShade="80"/>
          <w:sz w:val="11"/>
          <w:rtl/>
        </w:rPr>
        <w:t xml:space="preserve">הַשּׂוֹכֵר </w:t>
      </w:r>
      <w:r w:rsidRPr="00AC25F9">
        <w:rPr>
          <w:rFonts w:ascii="FbShefa" w:eastAsia="Times New Roman" w:hAnsi="FbShefa"/>
          <w:b/>
          <w:bCs/>
          <w:color w:val="3B2F2A" w:themeColor="text2" w:themeShade="80"/>
          <w:rtl/>
        </w:rPr>
        <w:t>אֶת</w:t>
      </w:r>
      <w:r w:rsidRPr="001B3037">
        <w:rPr>
          <w:rFonts w:ascii="FbShefa" w:hAnsi="FbShefa"/>
          <w:b/>
          <w:bCs/>
          <w:color w:val="3B2F2A" w:themeColor="text2" w:themeShade="80"/>
          <w:sz w:val="11"/>
          <w:rtl/>
        </w:rPr>
        <w:t xml:space="preserve"> הַפּוֹעֲלִים</w:t>
      </w:r>
    </w:p>
    <w:p w14:paraId="54D8CA31" w14:textId="35529F72" w:rsidR="009C3CB4" w:rsidRPr="001B3037" w:rsidRDefault="009C3CB4" w:rsidP="00AC25F9">
      <w:pPr>
        <w:spacing w:before="100" w:beforeAutospacing="1" w:after="100" w:afterAutospacing="1" w:line="276" w:lineRule="auto"/>
        <w:ind w:leftChars="851" w:left="1702" w:rightChars="851" w:right="1702"/>
        <w:jc w:val="both"/>
        <w:rPr>
          <w:rFonts w:ascii="FbShefa" w:hAnsi="FbShefa"/>
          <w:b/>
          <w:bCs/>
          <w:color w:val="3B2F2A" w:themeColor="text2" w:themeShade="80"/>
          <w:sz w:val="11"/>
          <w:rtl/>
        </w:rPr>
      </w:pPr>
      <w:r w:rsidRPr="001B3037">
        <w:rPr>
          <w:rFonts w:ascii="FbShefa" w:hAnsi="FbShefa"/>
          <w:b/>
          <w:bCs/>
          <w:color w:val="3B2F2A" w:themeColor="text2" w:themeShade="80"/>
          <w:sz w:val="11"/>
          <w:rtl/>
        </w:rPr>
        <w:t>וְאָמַר לָהֶם לְהַשְׁכִּים וּלְהַעֲרִיב, מְקוֹם שֶׁנָּהֲגוּ שֶׁלֹּא לְהַשְׁכִּים וְשֶׁלֹּא לְהַעֲרִיב, אֵינוֹ רַשַּׁאי לְכוֹפָן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מְקוֹם שֶׁנָּהֲגוּ לָזוּן, יָזוּן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לְסַפֵּק בִּמְתִיקָה, יְסַפֵּק</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הַכֹּל כְּמִנְהַג הַמְּדִינָה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מַעֲשֶׂה בְּרַבִּי יוֹחָנָן בֶּן מַתְיָא שֶׁאָמַר לִבְנוֹ, צֵא שְׂכֹר לָנוּ פוֹעֲלִים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הָלַךְ וּפָסַק לָהֶם מְזוֹנוֹת</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וּכְשֶׁבָּא אֵצֶל אָבִיו, אָמַר לוֹ, בְּנִי, </w:t>
      </w:r>
      <w:r w:rsidRPr="00AC25F9">
        <w:rPr>
          <w:rFonts w:ascii="FbShefa" w:eastAsia="Times New Roman" w:hAnsi="FbShefa"/>
          <w:b/>
          <w:bCs/>
          <w:color w:val="3B2F2A" w:themeColor="text2" w:themeShade="80"/>
          <w:rtl/>
        </w:rPr>
        <w:t>אֲפִלּוּ</w:t>
      </w:r>
      <w:r w:rsidRPr="001B3037">
        <w:rPr>
          <w:rFonts w:ascii="FbShefa" w:hAnsi="FbShefa"/>
          <w:b/>
          <w:bCs/>
          <w:color w:val="3B2F2A" w:themeColor="text2" w:themeShade="80"/>
          <w:sz w:val="11"/>
          <w:rtl/>
        </w:rPr>
        <w:t xml:space="preserve"> אִם אַתָּה עוֹשֶׂה לָהֶם כִּסְעֻדַּת שְׁלֹמֹה בִשְׁעָתוֹ, לֹא יָצָאתָ יְדֵי חוֹבָתְךָ עִמָּהֶן, שֶׁהֵן בְּנֵי אַבְרָהָם יִצְחָק וְיַעֲקֹב</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אֶלָּא עַד שֶׁלֹּא יַתְחִילוּ בַמְּלָאכָה צֵא וֶאֱמֹר לָהֶם, עַל מְנָת שֶׁאֵין לָכֶם עָלַי אֶלָּא פַת וְקִטְנִית בִּלְבַד</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רַבָּן שִׁמְעוֹן בֶּן גַּמְלִיאֵל אוֹמֵר, לֹא הָיָה צָרִיךְ לוֹמַר, הַכֹּל כְּמִנְהַג הַמְּדִינָה</w:t>
      </w:r>
      <w:r w:rsidR="009C2B10" w:rsidRPr="001B3037">
        <w:rPr>
          <w:rFonts w:ascii="FbShefa" w:hAnsi="FbShefa"/>
          <w:b/>
          <w:bCs/>
          <w:color w:val="3B2F2A" w:themeColor="text2" w:themeShade="80"/>
          <w:sz w:val="11"/>
          <w:rtl/>
        </w:rPr>
        <w:t xml:space="preserve">: </w:t>
      </w:r>
    </w:p>
    <w:p w14:paraId="1BD1942B" w14:textId="77777777" w:rsidR="009C3CB4" w:rsidRPr="00270114" w:rsidRDefault="009C3CB4" w:rsidP="009C3CB4">
      <w:pPr>
        <w:spacing w:line="240" w:lineRule="auto"/>
        <w:rPr>
          <w:rFonts w:ascii="FbShefa" w:hAnsi="FbShefa"/>
          <w:sz w:val="11"/>
          <w:rtl/>
        </w:rPr>
      </w:pPr>
    </w:p>
    <w:p w14:paraId="522DEB58"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אינו רשאי לכופן</w:t>
      </w:r>
    </w:p>
    <w:p w14:paraId="453002AD" w14:textId="77777777" w:rsidR="00726091" w:rsidRDefault="00726091" w:rsidP="009C3CB4">
      <w:pPr>
        <w:spacing w:line="240" w:lineRule="auto"/>
        <w:rPr>
          <w:rtl/>
        </w:rPr>
      </w:pPr>
      <w:r>
        <w:rPr>
          <w:rFonts w:hint="cs"/>
          <w:rtl/>
        </w:rPr>
        <w:t xml:space="preserve">\שאלה. </w:t>
      </w:r>
      <w:r w:rsidR="009C3CB4" w:rsidRPr="00726091">
        <w:rPr>
          <w:rtl/>
        </w:rPr>
        <w:t>פשיטא</w:t>
      </w:r>
      <w:r>
        <w:rPr>
          <w:rFonts w:hint="cs"/>
          <w:rtl/>
        </w:rPr>
        <w:t>.</w:t>
      </w:r>
    </w:p>
    <w:p w14:paraId="573AC8CE" w14:textId="77777777" w:rsidR="00726091" w:rsidRDefault="00726091" w:rsidP="009C3CB4">
      <w:pPr>
        <w:spacing w:line="240" w:lineRule="auto"/>
        <w:rPr>
          <w:rtl/>
        </w:rPr>
      </w:pPr>
      <w:r>
        <w:rPr>
          <w:rFonts w:hint="cs"/>
          <w:rtl/>
        </w:rPr>
        <w:t xml:space="preserve">\תשובה. כגון </w:t>
      </w:r>
      <w:r w:rsidR="009C3CB4" w:rsidRPr="00726091">
        <w:rPr>
          <w:rtl/>
        </w:rPr>
        <w:t>דטפא להו אאגרייהו</w:t>
      </w:r>
      <w:r w:rsidR="00980F5A" w:rsidRPr="00726091">
        <w:rPr>
          <w:rtl/>
        </w:rPr>
        <w:t>.</w:t>
      </w:r>
      <w:r w:rsidR="009C3CB4" w:rsidRPr="00726091">
        <w:rPr>
          <w:rtl/>
        </w:rPr>
        <w:t xml:space="preserve"> </w:t>
      </w:r>
    </w:p>
    <w:p w14:paraId="317F5E16" w14:textId="77777777" w:rsidR="00726091" w:rsidRDefault="00726091" w:rsidP="009C3CB4">
      <w:pPr>
        <w:spacing w:line="240" w:lineRule="auto"/>
        <w:rPr>
          <w:rtl/>
        </w:rPr>
      </w:pPr>
      <w:r>
        <w:rPr>
          <w:rFonts w:hint="cs"/>
          <w:rtl/>
        </w:rPr>
        <w:t>\</w:t>
      </w:r>
      <w:r w:rsidR="009C3CB4" w:rsidRPr="00726091">
        <w:rPr>
          <w:rtl/>
        </w:rPr>
        <w:t>מהו דתימא</w:t>
      </w:r>
      <w:r>
        <w:rPr>
          <w:rFonts w:hint="cs"/>
          <w:rtl/>
        </w:rPr>
        <w:t>.</w:t>
      </w:r>
      <w:r w:rsidR="009C3CB4" w:rsidRPr="00726091">
        <w:rPr>
          <w:rtl/>
        </w:rPr>
        <w:t xml:space="preserve"> א</w:t>
      </w:r>
      <w:r>
        <w:rPr>
          <w:rFonts w:hint="cs"/>
          <w:rtl/>
        </w:rPr>
        <w:t>"</w:t>
      </w:r>
      <w:r w:rsidR="009C3CB4" w:rsidRPr="00726091">
        <w:rPr>
          <w:rtl/>
        </w:rPr>
        <w:t>ל</w:t>
      </w:r>
      <w:r>
        <w:rPr>
          <w:rFonts w:hint="cs"/>
          <w:rtl/>
        </w:rPr>
        <w:t xml:space="preserve">, </w:t>
      </w:r>
      <w:r w:rsidR="009C3CB4" w:rsidRPr="00726091">
        <w:rPr>
          <w:rtl/>
        </w:rPr>
        <w:t>אדעתא דמקדמיתו ומחשכיתו בהדאי</w:t>
      </w:r>
      <w:r w:rsidR="00980F5A" w:rsidRPr="00726091">
        <w:rPr>
          <w:rtl/>
        </w:rPr>
        <w:t>.</w:t>
      </w:r>
      <w:r w:rsidR="009C3CB4" w:rsidRPr="00726091">
        <w:rPr>
          <w:rtl/>
        </w:rPr>
        <w:t xml:space="preserve"> </w:t>
      </w:r>
    </w:p>
    <w:p w14:paraId="03EAB3F1" w14:textId="4F15F7BB" w:rsidR="00433741" w:rsidRPr="00726091" w:rsidRDefault="00726091" w:rsidP="009C3CB4">
      <w:pPr>
        <w:spacing w:line="240" w:lineRule="auto"/>
        <w:rPr>
          <w:rtl/>
        </w:rPr>
      </w:pPr>
      <w:r>
        <w:rPr>
          <w:rFonts w:hint="cs"/>
          <w:rtl/>
        </w:rPr>
        <w:t>\</w:t>
      </w:r>
      <w:r w:rsidR="009C3CB4" w:rsidRPr="00726091">
        <w:rPr>
          <w:rtl/>
        </w:rPr>
        <w:t>קמ</w:t>
      </w:r>
      <w:r>
        <w:rPr>
          <w:rFonts w:hint="cs"/>
          <w:rtl/>
        </w:rPr>
        <w:t>"</w:t>
      </w:r>
      <w:r w:rsidR="009C3CB4" w:rsidRPr="00726091">
        <w:rPr>
          <w:rtl/>
        </w:rPr>
        <w:t>ל</w:t>
      </w:r>
      <w:r w:rsidR="00980F5A" w:rsidRPr="00726091">
        <w:rPr>
          <w:rtl/>
        </w:rPr>
        <w:t>.</w:t>
      </w:r>
      <w:r w:rsidR="009C3CB4" w:rsidRPr="00726091">
        <w:rPr>
          <w:rtl/>
        </w:rPr>
        <w:t xml:space="preserve"> דא</w:t>
      </w:r>
      <w:r>
        <w:rPr>
          <w:rFonts w:hint="cs"/>
          <w:rtl/>
        </w:rPr>
        <w:t>"</w:t>
      </w:r>
      <w:r w:rsidR="009C3CB4" w:rsidRPr="00726091">
        <w:rPr>
          <w:rtl/>
        </w:rPr>
        <w:t>ל</w:t>
      </w:r>
      <w:r>
        <w:rPr>
          <w:rFonts w:hint="cs"/>
          <w:rtl/>
        </w:rPr>
        <w:t>,</w:t>
      </w:r>
      <w:r w:rsidR="009C3CB4" w:rsidRPr="00726091">
        <w:rPr>
          <w:rtl/>
        </w:rPr>
        <w:t xml:space="preserve"> האי דטפת לן</w:t>
      </w:r>
      <w:r>
        <w:rPr>
          <w:rFonts w:hint="cs"/>
          <w:rtl/>
        </w:rPr>
        <w:t>,</w:t>
      </w:r>
      <w:r w:rsidR="009C3CB4" w:rsidRPr="00726091">
        <w:rPr>
          <w:rtl/>
        </w:rPr>
        <w:t xml:space="preserve"> אדעתא דעבדינן לך עבידתא שפירתא</w:t>
      </w:r>
      <w:r w:rsidR="00980F5A" w:rsidRPr="00726091">
        <w:rPr>
          <w:rtl/>
        </w:rPr>
        <w:t>.</w:t>
      </w:r>
    </w:p>
    <w:p w14:paraId="13DF6F3A" w14:textId="1973A0C0" w:rsidR="009C3CB4" w:rsidRPr="00270114" w:rsidRDefault="009C3CB4" w:rsidP="00794C1A">
      <w:pPr>
        <w:pStyle w:val="1"/>
        <w:rPr>
          <w:rFonts w:ascii="FbShefa" w:hAnsi="FbShefa"/>
          <w:rtl/>
        </w:rPr>
      </w:pPr>
      <w:r w:rsidRPr="00270114">
        <w:rPr>
          <w:rFonts w:ascii="FbShefa" w:hAnsi="FbShefa"/>
          <w:sz w:val="11"/>
          <w:rtl/>
        </w:rPr>
        <w:t>פג</w:t>
      </w:r>
      <w:r w:rsidR="00B36BF2" w:rsidRPr="00270114">
        <w:rPr>
          <w:rFonts w:ascii="FbShefa" w:hAnsi="FbShefa"/>
          <w:sz w:val="11"/>
          <w:rtl/>
        </w:rPr>
        <w:t>, ב</w:t>
      </w:r>
    </w:p>
    <w:p w14:paraId="7DBAB72B"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פועל</w:t>
      </w:r>
    </w:p>
    <w:p w14:paraId="4743B45E" w14:textId="77777777" w:rsidR="00EE1A1B"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בכניסתו</w:t>
      </w:r>
      <w:r w:rsidR="00EE1A1B">
        <w:rPr>
          <w:rFonts w:ascii="FbShefa" w:hAnsi="FbShefa" w:hint="cs"/>
          <w:b/>
          <w:bCs/>
          <w:color w:val="3B2F2A" w:themeColor="text2" w:themeShade="80"/>
          <w:sz w:val="11"/>
          <w:rtl/>
        </w:rPr>
        <w:t>.</w:t>
      </w:r>
      <w:r w:rsidRPr="00270114">
        <w:rPr>
          <w:rFonts w:ascii="FbShefa" w:hAnsi="FbShefa"/>
          <w:sz w:val="11"/>
          <w:rtl/>
        </w:rPr>
        <w:t xml:space="preserve"> משלו</w:t>
      </w:r>
      <w:r w:rsidR="00980F5A" w:rsidRPr="00270114">
        <w:rPr>
          <w:rFonts w:ascii="FbShefa" w:hAnsi="FbShefa"/>
          <w:sz w:val="11"/>
          <w:rtl/>
        </w:rPr>
        <w:t>.</w:t>
      </w:r>
      <w:r w:rsidRPr="00270114">
        <w:rPr>
          <w:rFonts w:ascii="FbShefa" w:hAnsi="FbShefa"/>
          <w:sz w:val="11"/>
          <w:rtl/>
        </w:rPr>
        <w:t xml:space="preserve"> </w:t>
      </w:r>
    </w:p>
    <w:p w14:paraId="329E0642" w14:textId="77777777" w:rsidR="00EE1A1B"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ביציאתו</w:t>
      </w:r>
      <w:r w:rsidR="00EE1A1B">
        <w:rPr>
          <w:rFonts w:ascii="FbShefa" w:hAnsi="FbShefa" w:hint="cs"/>
          <w:b/>
          <w:bCs/>
          <w:color w:val="3B2F2A" w:themeColor="text2" w:themeShade="80"/>
          <w:sz w:val="11"/>
          <w:rtl/>
        </w:rPr>
        <w:t>.</w:t>
      </w:r>
      <w:r w:rsidRPr="00270114">
        <w:rPr>
          <w:rFonts w:ascii="FbShefa" w:hAnsi="FbShefa"/>
          <w:sz w:val="11"/>
          <w:rtl/>
        </w:rPr>
        <w:t xml:space="preserve"> משל בעל הבית</w:t>
      </w:r>
      <w:r w:rsidR="00980F5A" w:rsidRPr="00270114">
        <w:rPr>
          <w:rFonts w:ascii="FbShefa" w:hAnsi="FbShefa"/>
          <w:sz w:val="11"/>
          <w:rtl/>
        </w:rPr>
        <w:t>.</w:t>
      </w:r>
      <w:r w:rsidRPr="00270114">
        <w:rPr>
          <w:rFonts w:ascii="FbShefa" w:hAnsi="FbShefa"/>
          <w:sz w:val="11"/>
          <w:rtl/>
        </w:rPr>
        <w:t xml:space="preserve"> </w:t>
      </w:r>
    </w:p>
    <w:p w14:paraId="217B2370" w14:textId="304DC57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שנאמר</w:t>
      </w:r>
      <w:r w:rsidR="00980F5A" w:rsidRPr="00270114">
        <w:rPr>
          <w:rFonts w:ascii="FbShefa" w:hAnsi="FbShefa"/>
          <w:sz w:val="11"/>
          <w:rtl/>
        </w:rPr>
        <w:t>.</w:t>
      </w:r>
      <w:r w:rsidRPr="00270114">
        <w:rPr>
          <w:rFonts w:ascii="FbShefa" w:hAnsi="FbShefa"/>
          <w:sz w:val="11"/>
          <w:rtl/>
        </w:rPr>
        <w:t xml:space="preserve"> תזרח השמש יאספון ואל מעונתם ירבצון יצא אדם לפעלו ולעבדתו עדי ערב</w:t>
      </w:r>
      <w:r w:rsidR="00980F5A" w:rsidRPr="00270114">
        <w:rPr>
          <w:rFonts w:ascii="FbShefa" w:hAnsi="FbShefa"/>
          <w:sz w:val="11"/>
          <w:rtl/>
        </w:rPr>
        <w:t>.</w:t>
      </w:r>
    </w:p>
    <w:p w14:paraId="6DEA76AD" w14:textId="77777777" w:rsidR="00EE1A1B" w:rsidRDefault="00EE1A1B" w:rsidP="009C3CB4">
      <w:pPr>
        <w:spacing w:line="240" w:lineRule="auto"/>
        <w:rPr>
          <w:rFonts w:ascii="FbShefa" w:hAnsi="FbShefa"/>
          <w:b/>
          <w:bCs/>
          <w:color w:val="3B2F2A" w:themeColor="text2" w:themeShade="80"/>
          <w:sz w:val="11"/>
          <w:rtl/>
        </w:rPr>
      </w:pPr>
    </w:p>
    <w:p w14:paraId="6D04F46A" w14:textId="38069BDC" w:rsidR="009C3CB4" w:rsidRPr="006F03A4" w:rsidRDefault="006F03A4" w:rsidP="006F03A4">
      <w:pPr>
        <w:rPr>
          <w:rtl/>
        </w:rPr>
      </w:pPr>
      <w:r>
        <w:rPr>
          <w:rFonts w:hint="cs"/>
          <w:rtl/>
        </w:rPr>
        <w:t xml:space="preserve">\שאלה. </w:t>
      </w:r>
      <w:r w:rsidR="009C3CB4" w:rsidRPr="006F03A4">
        <w:rPr>
          <w:rtl/>
        </w:rPr>
        <w:t>וליחזי היכי נהיגי</w:t>
      </w:r>
      <w:r>
        <w:rPr>
          <w:rFonts w:hint="cs"/>
          <w:rtl/>
        </w:rPr>
        <w:t>.</w:t>
      </w:r>
      <w:r w:rsidR="009C3CB4" w:rsidRPr="006F03A4">
        <w:rPr>
          <w:rtl/>
        </w:rPr>
        <w:t xml:space="preserve"> </w:t>
      </w:r>
    </w:p>
    <w:p w14:paraId="42F87CD8" w14:textId="77777777" w:rsidR="006F03A4" w:rsidRDefault="006F03A4" w:rsidP="009C3CB4">
      <w:pPr>
        <w:spacing w:line="240" w:lineRule="auto"/>
        <w:rPr>
          <w:rFonts w:ascii="FbShefa" w:hAnsi="FbShefa"/>
          <w:sz w:val="11"/>
          <w:rtl/>
        </w:rPr>
      </w:pPr>
      <w:r>
        <w:rPr>
          <w:rFonts w:ascii="FbShefa" w:hAnsi="FbShefa" w:hint="cs"/>
          <w:sz w:val="11"/>
          <w:rtl/>
        </w:rPr>
        <w:t>\ואפילו.</w:t>
      </w:r>
      <w:r w:rsidR="009C3CB4" w:rsidRPr="00270114">
        <w:rPr>
          <w:rFonts w:ascii="FbShefa" w:hAnsi="FbShefa"/>
          <w:sz w:val="11"/>
          <w:rtl/>
        </w:rPr>
        <w:t xml:space="preserve"> בעיר חדשה</w:t>
      </w:r>
      <w:r w:rsidR="00980F5A" w:rsidRPr="00270114">
        <w:rPr>
          <w:rFonts w:ascii="FbShefa" w:hAnsi="FbShefa"/>
          <w:sz w:val="11"/>
          <w:rtl/>
        </w:rPr>
        <w:t>.</w:t>
      </w:r>
      <w:r w:rsidR="009C3CB4" w:rsidRPr="00270114">
        <w:rPr>
          <w:rFonts w:ascii="FbShefa" w:hAnsi="FbShefa"/>
          <w:sz w:val="11"/>
          <w:rtl/>
        </w:rPr>
        <w:t xml:space="preserve"> </w:t>
      </w:r>
      <w:r w:rsidR="009C3CB4" w:rsidRPr="001B3037">
        <w:rPr>
          <w:rFonts w:ascii="FbShefa" w:hAnsi="FbShefa"/>
          <w:b/>
          <w:bCs/>
          <w:color w:val="3B2F2A" w:themeColor="text2" w:themeShade="80"/>
          <w:sz w:val="11"/>
          <w:rtl/>
        </w:rPr>
        <w:t>ניחזי</w:t>
      </w:r>
      <w:r w:rsidR="00980F5A" w:rsidRPr="00270114">
        <w:rPr>
          <w:rFonts w:ascii="FbShefa" w:hAnsi="FbShefa"/>
          <w:sz w:val="11"/>
          <w:rtl/>
        </w:rPr>
        <w:t>.</w:t>
      </w:r>
      <w:r w:rsidR="009C3CB4" w:rsidRPr="00270114">
        <w:rPr>
          <w:rFonts w:ascii="FbShefa" w:hAnsi="FbShefa"/>
          <w:sz w:val="11"/>
          <w:rtl/>
        </w:rPr>
        <w:t xml:space="preserve"> מהיכא קא אתו</w:t>
      </w:r>
      <w:r>
        <w:rPr>
          <w:rFonts w:ascii="FbShefa" w:hAnsi="FbShefa" w:hint="cs"/>
          <w:sz w:val="11"/>
          <w:rtl/>
        </w:rPr>
        <w:t>.</w:t>
      </w:r>
    </w:p>
    <w:p w14:paraId="25BC382A" w14:textId="252D1FF9" w:rsidR="00433741" w:rsidRPr="00270114" w:rsidRDefault="006F03A4" w:rsidP="009C3CB4">
      <w:pPr>
        <w:spacing w:line="240" w:lineRule="auto"/>
        <w:rPr>
          <w:rFonts w:ascii="FbShefa" w:hAnsi="FbShefa"/>
          <w:sz w:val="11"/>
          <w:rtl/>
        </w:rPr>
      </w:pPr>
      <w:r>
        <w:rPr>
          <w:rFonts w:ascii="FbShefa" w:hAnsi="FbShefa" w:hint="cs"/>
          <w:sz w:val="11"/>
          <w:rtl/>
        </w:rPr>
        <w:t>\תשובה א.</w:t>
      </w:r>
      <w:r w:rsidR="009C3CB4" w:rsidRPr="00270114">
        <w:rPr>
          <w:rFonts w:ascii="FbShefa" w:hAnsi="FbShefa"/>
          <w:sz w:val="11"/>
          <w:rtl/>
        </w:rPr>
        <w:t xml:space="preserve"> בנקוטאי</w:t>
      </w:r>
      <w:r w:rsidR="00980F5A" w:rsidRPr="00270114">
        <w:rPr>
          <w:rFonts w:ascii="FbShefa" w:hAnsi="FbShefa"/>
          <w:sz w:val="11"/>
          <w:rtl/>
        </w:rPr>
        <w:t>.</w:t>
      </w:r>
    </w:p>
    <w:p w14:paraId="221C8DE0" w14:textId="7CD0E3C4" w:rsidR="00433741" w:rsidRPr="00270114" w:rsidRDefault="006F03A4" w:rsidP="009C3CB4">
      <w:pPr>
        <w:spacing w:line="240" w:lineRule="auto"/>
        <w:rPr>
          <w:rFonts w:ascii="FbShefa" w:hAnsi="FbShefa"/>
          <w:sz w:val="11"/>
          <w:rtl/>
        </w:rPr>
      </w:pPr>
      <w:r>
        <w:rPr>
          <w:rFonts w:ascii="FbShefa" w:hAnsi="FbShefa" w:hint="cs"/>
          <w:sz w:val="11"/>
          <w:rtl/>
        </w:rPr>
        <w:t xml:space="preserve">\תשובה </w:t>
      </w:r>
      <w:r w:rsidR="009C3CB4" w:rsidRPr="00270114">
        <w:rPr>
          <w:rFonts w:ascii="FbShefa" w:hAnsi="FbShefa"/>
          <w:sz w:val="11"/>
          <w:rtl/>
        </w:rPr>
        <w:t>ב</w:t>
      </w:r>
      <w:r>
        <w:rPr>
          <w:rFonts w:ascii="FbShefa" w:hAnsi="FbShefa" w:hint="cs"/>
          <w:sz w:val="11"/>
          <w:rtl/>
        </w:rPr>
        <w:t>.</w:t>
      </w:r>
      <w:r w:rsidR="009C3CB4" w:rsidRPr="00270114">
        <w:rPr>
          <w:rFonts w:ascii="FbShefa" w:hAnsi="FbShefa"/>
          <w:sz w:val="11"/>
          <w:rtl/>
        </w:rPr>
        <w:t xml:space="preserve"> דאמר להו</w:t>
      </w:r>
      <w:r>
        <w:rPr>
          <w:rFonts w:ascii="FbShefa" w:hAnsi="FbShefa" w:hint="cs"/>
          <w:sz w:val="11"/>
          <w:rtl/>
        </w:rPr>
        <w:t>,</w:t>
      </w:r>
      <w:r w:rsidR="009C3CB4" w:rsidRPr="00270114">
        <w:rPr>
          <w:rFonts w:ascii="FbShefa" w:hAnsi="FbShefa"/>
          <w:sz w:val="11"/>
          <w:rtl/>
        </w:rPr>
        <w:t xml:space="preserve"> דאגריתו לי כפועל דאורייתא</w:t>
      </w:r>
      <w:r w:rsidR="00980F5A" w:rsidRPr="00270114">
        <w:rPr>
          <w:rFonts w:ascii="FbShefa" w:hAnsi="FbShefa"/>
          <w:sz w:val="11"/>
          <w:rtl/>
        </w:rPr>
        <w:t>.</w:t>
      </w:r>
    </w:p>
    <w:p w14:paraId="36C0FD1F" w14:textId="40C35EE7" w:rsidR="009C3CB4" w:rsidRPr="00270114" w:rsidRDefault="009C3CB4" w:rsidP="009C3CB4">
      <w:pPr>
        <w:spacing w:line="240" w:lineRule="auto"/>
        <w:rPr>
          <w:rFonts w:ascii="FbShefa" w:hAnsi="FbShefa"/>
          <w:sz w:val="11"/>
          <w:rtl/>
        </w:rPr>
      </w:pPr>
    </w:p>
    <w:p w14:paraId="24BB657B"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אגדה</w:t>
      </w:r>
    </w:p>
    <w:p w14:paraId="6A32F35F" w14:textId="21EC5134"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תשת חשך ויהי לילה</w:t>
      </w:r>
      <w:r w:rsidR="00980F5A" w:rsidRPr="00270114">
        <w:rPr>
          <w:rFonts w:ascii="FbShefa" w:hAnsi="FbShefa"/>
          <w:sz w:val="11"/>
          <w:rtl/>
        </w:rPr>
        <w:t>.</w:t>
      </w:r>
      <w:r w:rsidRPr="00270114">
        <w:rPr>
          <w:rFonts w:ascii="FbShefa" w:hAnsi="FbShefa"/>
          <w:sz w:val="11"/>
          <w:rtl/>
        </w:rPr>
        <w:t xml:space="preserve"> זה העולם הזה שדומה ללילה</w:t>
      </w:r>
      <w:r w:rsidR="00980F5A" w:rsidRPr="00270114">
        <w:rPr>
          <w:rFonts w:ascii="FbShefa" w:hAnsi="FbShefa"/>
          <w:sz w:val="11"/>
          <w:rtl/>
        </w:rPr>
        <w:t>.</w:t>
      </w:r>
    </w:p>
    <w:p w14:paraId="4937CDDA" w14:textId="09FA546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בו תרמש כל חיתו יער</w:t>
      </w:r>
      <w:r w:rsidR="00980F5A" w:rsidRPr="001B3037">
        <w:rPr>
          <w:rFonts w:ascii="FbShefa" w:hAnsi="FbShefa"/>
          <w:b/>
          <w:bCs/>
          <w:color w:val="3B2F2A" w:themeColor="text2" w:themeShade="80"/>
          <w:sz w:val="11"/>
          <w:rtl/>
        </w:rPr>
        <w:t>.</w:t>
      </w:r>
      <w:r w:rsidRPr="00270114">
        <w:rPr>
          <w:rFonts w:ascii="FbShefa" w:hAnsi="FbShefa"/>
          <w:sz w:val="11"/>
          <w:rtl/>
        </w:rPr>
        <w:t xml:space="preserve"> אלו רשעים שבו, שדומין לחיה שביער</w:t>
      </w:r>
      <w:r w:rsidR="00980F5A" w:rsidRPr="00270114">
        <w:rPr>
          <w:rFonts w:ascii="FbShefa" w:hAnsi="FbShefa"/>
          <w:sz w:val="11"/>
          <w:rtl/>
        </w:rPr>
        <w:t>.</w:t>
      </w:r>
    </w:p>
    <w:p w14:paraId="6166EF72" w14:textId="5C8E8A8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תזרח השמש</w:t>
      </w:r>
      <w:r w:rsidR="00980F5A" w:rsidRPr="00270114">
        <w:rPr>
          <w:rFonts w:ascii="FbShefa" w:hAnsi="FbShefa"/>
          <w:sz w:val="11"/>
          <w:rtl/>
        </w:rPr>
        <w:t>.</w:t>
      </w:r>
      <w:r w:rsidRPr="00270114">
        <w:rPr>
          <w:rFonts w:ascii="FbShefa" w:hAnsi="FbShefa"/>
          <w:sz w:val="11"/>
          <w:rtl/>
        </w:rPr>
        <w:t xml:space="preserve"> לצדיקים</w:t>
      </w:r>
      <w:r w:rsidR="00980F5A" w:rsidRPr="00270114">
        <w:rPr>
          <w:rFonts w:ascii="FbShefa" w:hAnsi="FbShefa"/>
          <w:sz w:val="11"/>
          <w:rtl/>
        </w:rPr>
        <w:t>.</w:t>
      </w:r>
    </w:p>
    <w:p w14:paraId="1C795003" w14:textId="215AEBCA"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יאספון</w:t>
      </w:r>
      <w:r w:rsidR="00980F5A" w:rsidRPr="00270114">
        <w:rPr>
          <w:rFonts w:ascii="FbShefa" w:hAnsi="FbShefa"/>
          <w:sz w:val="11"/>
          <w:rtl/>
        </w:rPr>
        <w:t>.</w:t>
      </w:r>
      <w:r w:rsidRPr="00270114">
        <w:rPr>
          <w:rFonts w:ascii="FbShefa" w:hAnsi="FbShefa"/>
          <w:sz w:val="11"/>
          <w:rtl/>
        </w:rPr>
        <w:t xml:space="preserve"> רשעים לגיהנם</w:t>
      </w:r>
      <w:r w:rsidR="00980F5A" w:rsidRPr="00270114">
        <w:rPr>
          <w:rFonts w:ascii="FbShefa" w:hAnsi="FbShefa"/>
          <w:sz w:val="11"/>
          <w:rtl/>
        </w:rPr>
        <w:t>.</w:t>
      </w:r>
    </w:p>
    <w:p w14:paraId="30AC3E2A" w14:textId="00477B6A"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ואל מעונתם ירבצון</w:t>
      </w:r>
      <w:r w:rsidR="00980F5A" w:rsidRPr="00270114">
        <w:rPr>
          <w:rFonts w:ascii="FbShefa" w:hAnsi="FbShefa"/>
          <w:sz w:val="11"/>
          <w:rtl/>
        </w:rPr>
        <w:t>.</w:t>
      </w:r>
      <w:r w:rsidRPr="00270114">
        <w:rPr>
          <w:rFonts w:ascii="FbShefa" w:hAnsi="FbShefa"/>
          <w:sz w:val="11"/>
          <w:rtl/>
        </w:rPr>
        <w:t xml:space="preserve"> אין לך כל צדיק וצדיק שאין לו מדור לפי כבודו</w:t>
      </w:r>
      <w:r w:rsidR="00980F5A" w:rsidRPr="00270114">
        <w:rPr>
          <w:rFonts w:ascii="FbShefa" w:hAnsi="FbShefa"/>
          <w:sz w:val="11"/>
          <w:rtl/>
        </w:rPr>
        <w:t>.</w:t>
      </w:r>
    </w:p>
    <w:p w14:paraId="00610D62" w14:textId="77B5114B"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יצא אדם לפעלו</w:t>
      </w:r>
      <w:r w:rsidR="00980F5A" w:rsidRPr="00270114">
        <w:rPr>
          <w:rFonts w:ascii="FbShefa" w:hAnsi="FbShefa"/>
          <w:sz w:val="11"/>
          <w:rtl/>
        </w:rPr>
        <w:t>.</w:t>
      </w:r>
      <w:r w:rsidRPr="00270114">
        <w:rPr>
          <w:rFonts w:ascii="FbShefa" w:hAnsi="FbShefa"/>
          <w:sz w:val="11"/>
          <w:rtl/>
        </w:rPr>
        <w:t xml:space="preserve"> יצאו צדיקים לקבל שכרן</w:t>
      </w:r>
      <w:r w:rsidR="00980F5A" w:rsidRPr="00270114">
        <w:rPr>
          <w:rFonts w:ascii="FbShefa" w:hAnsi="FbShefa"/>
          <w:sz w:val="11"/>
          <w:rtl/>
        </w:rPr>
        <w:t>.</w:t>
      </w:r>
    </w:p>
    <w:p w14:paraId="6A15C04E" w14:textId="62C3515A"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ולעבדתו עדי ערב</w:t>
      </w:r>
      <w:r w:rsidR="00980F5A" w:rsidRPr="00270114">
        <w:rPr>
          <w:rFonts w:ascii="FbShefa" w:hAnsi="FbShefa"/>
          <w:sz w:val="11"/>
          <w:rtl/>
        </w:rPr>
        <w:t>.</w:t>
      </w:r>
      <w:r w:rsidRPr="00270114">
        <w:rPr>
          <w:rFonts w:ascii="FbShefa" w:hAnsi="FbShefa"/>
          <w:sz w:val="11"/>
          <w:rtl/>
        </w:rPr>
        <w:t xml:space="preserve"> במי שהשלים עבודתו עדי ערב</w:t>
      </w:r>
      <w:r w:rsidR="00980F5A" w:rsidRPr="00270114">
        <w:rPr>
          <w:rFonts w:ascii="FbShefa" w:hAnsi="FbShefa"/>
          <w:sz w:val="11"/>
          <w:rtl/>
        </w:rPr>
        <w:t>.</w:t>
      </w:r>
    </w:p>
    <w:p w14:paraId="2A198199" w14:textId="5AD9A181" w:rsidR="009C3CB4" w:rsidRPr="00270114" w:rsidRDefault="009C3CB4" w:rsidP="009C3CB4">
      <w:pPr>
        <w:spacing w:line="240" w:lineRule="auto"/>
        <w:rPr>
          <w:rFonts w:ascii="FbShefa" w:hAnsi="FbShefa"/>
          <w:sz w:val="11"/>
          <w:rtl/>
        </w:rPr>
      </w:pPr>
    </w:p>
    <w:p w14:paraId="2F8D86E7"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מעשה דר' אלעזר בר"ש</w:t>
      </w:r>
    </w:p>
    <w:p w14:paraId="637D07DC" w14:textId="3782ED40" w:rsidR="009C3CB4" w:rsidRPr="00526B83" w:rsidRDefault="009C3CB4" w:rsidP="00526B83">
      <w:pPr>
        <w:pStyle w:val="3"/>
        <w:rPr>
          <w:rtl/>
        </w:rPr>
      </w:pPr>
      <w:r w:rsidRPr="00526B83">
        <w:rPr>
          <w:rtl/>
        </w:rPr>
        <w:t>אשכח לההוא פרהגונא דקא תפיס גנבי</w:t>
      </w:r>
      <w:r w:rsidR="00526B83">
        <w:rPr>
          <w:rFonts w:hint="cs"/>
          <w:rtl/>
        </w:rPr>
        <w:t>:</w:t>
      </w:r>
    </w:p>
    <w:p w14:paraId="3FFF91A5" w14:textId="77777777" w:rsidR="00526B83"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אמר ליה</w:t>
      </w:r>
      <w:r w:rsidR="00526B83">
        <w:rPr>
          <w:rFonts w:ascii="FbShefa" w:hAnsi="FbShefa" w:hint="cs"/>
          <w:b/>
          <w:bCs/>
          <w:color w:val="3B2F2A" w:themeColor="text2" w:themeShade="80"/>
          <w:sz w:val="11"/>
          <w:rtl/>
        </w:rPr>
        <w:t>.</w:t>
      </w:r>
      <w:r w:rsidRPr="00270114">
        <w:rPr>
          <w:rFonts w:ascii="FbShefa" w:hAnsi="FbShefa"/>
          <w:sz w:val="11"/>
          <w:rtl/>
        </w:rPr>
        <w:t xml:space="preserve"> היכי יכלת להו, לאו כחיותא מתילי</w:t>
      </w:r>
      <w:r w:rsidR="00526B83">
        <w:rPr>
          <w:rFonts w:ascii="FbShefa" w:hAnsi="FbShefa" w:hint="cs"/>
          <w:sz w:val="11"/>
          <w:rtl/>
        </w:rPr>
        <w:t>.</w:t>
      </w:r>
    </w:p>
    <w:p w14:paraId="48389A28" w14:textId="77777777" w:rsidR="00526B83" w:rsidRDefault="00526B83" w:rsidP="009C3CB4">
      <w:pPr>
        <w:spacing w:line="240" w:lineRule="auto"/>
        <w:rPr>
          <w:rFonts w:ascii="FbShefa" w:hAnsi="FbShefa"/>
          <w:b/>
          <w:bCs/>
          <w:color w:val="3B2F2A" w:themeColor="text2" w:themeShade="80"/>
          <w:sz w:val="11"/>
          <w:rtl/>
        </w:rPr>
      </w:pPr>
      <w:r>
        <w:rPr>
          <w:rFonts w:ascii="FbShefa" w:hAnsi="FbShefa" w:hint="cs"/>
          <w:b/>
          <w:bCs/>
          <w:color w:val="3B2F2A" w:themeColor="text2" w:themeShade="80"/>
          <w:sz w:val="11"/>
          <w:rtl/>
        </w:rPr>
        <w:t>\שנאמר.</w:t>
      </w:r>
      <w:r>
        <w:rPr>
          <w:rFonts w:ascii="FbShefa" w:hAnsi="FbShefa" w:hint="cs"/>
          <w:sz w:val="11"/>
          <w:rtl/>
        </w:rPr>
        <w:t xml:space="preserve"> </w:t>
      </w:r>
      <w:r w:rsidR="009C3CB4" w:rsidRPr="00270114">
        <w:rPr>
          <w:rFonts w:ascii="FbShefa" w:hAnsi="FbShefa"/>
          <w:sz w:val="11"/>
          <w:rtl/>
        </w:rPr>
        <w:t>בו תרמש כל חיתו יער</w:t>
      </w:r>
      <w:r w:rsidR="00980F5A" w:rsidRPr="00270114">
        <w:rPr>
          <w:rFonts w:ascii="FbShefa" w:hAnsi="FbShefa"/>
          <w:sz w:val="11"/>
          <w:rtl/>
        </w:rPr>
        <w:t>.</w:t>
      </w:r>
      <w:r w:rsidR="009C3CB4" w:rsidRPr="00270114">
        <w:rPr>
          <w:rFonts w:ascii="FbShefa" w:hAnsi="FbShefa"/>
          <w:sz w:val="11"/>
          <w:rtl/>
        </w:rPr>
        <w:t xml:space="preserve"> </w:t>
      </w:r>
    </w:p>
    <w:p w14:paraId="6CD7B21E" w14:textId="77777777" w:rsidR="00526B83" w:rsidRDefault="00526B83" w:rsidP="009C3CB4">
      <w:pPr>
        <w:spacing w:line="240" w:lineRule="auto"/>
        <w:rPr>
          <w:rFonts w:ascii="FbShefa" w:hAnsi="FbShefa"/>
          <w:sz w:val="11"/>
          <w:rtl/>
        </w:rPr>
      </w:pPr>
      <w:r>
        <w:rPr>
          <w:rFonts w:ascii="FbShefa" w:hAnsi="FbShefa" w:hint="cs"/>
          <w:b/>
          <w:bCs/>
          <w:color w:val="3B2F2A" w:themeColor="text2" w:themeShade="80"/>
          <w:sz w:val="11"/>
          <w:rtl/>
        </w:rPr>
        <w:t>ונאמר.</w:t>
      </w:r>
      <w:r w:rsidR="009C3CB4" w:rsidRPr="00270114">
        <w:rPr>
          <w:rFonts w:ascii="FbShefa" w:hAnsi="FbShefa"/>
          <w:sz w:val="11"/>
          <w:rtl/>
        </w:rPr>
        <w:t xml:space="preserve"> יארב במסתר כאריה בסוכו</w:t>
      </w:r>
      <w:r>
        <w:rPr>
          <w:rFonts w:ascii="FbShefa" w:hAnsi="FbShefa" w:hint="cs"/>
          <w:sz w:val="11"/>
          <w:rtl/>
        </w:rPr>
        <w:t>.</w:t>
      </w:r>
    </w:p>
    <w:p w14:paraId="1BCF6790" w14:textId="77777777" w:rsidR="00526B83" w:rsidRDefault="00526B83"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דלמא </w:t>
      </w:r>
      <w:r>
        <w:rPr>
          <w:rFonts w:ascii="FbShefa" w:hAnsi="FbShefa" w:hint="cs"/>
          <w:sz w:val="11"/>
          <w:rtl/>
        </w:rPr>
        <w:t>.</w:t>
      </w:r>
      <w:r w:rsidR="009C3CB4" w:rsidRPr="00270114">
        <w:rPr>
          <w:rFonts w:ascii="FbShefa" w:hAnsi="FbShefa"/>
          <w:sz w:val="11"/>
          <w:rtl/>
        </w:rPr>
        <w:t>שקלת צדיקי ושבקת רשיעי</w:t>
      </w:r>
      <w:r>
        <w:rPr>
          <w:rFonts w:ascii="FbShefa" w:hAnsi="FbShefa" w:hint="cs"/>
          <w:sz w:val="11"/>
          <w:rtl/>
        </w:rPr>
        <w:t>.</w:t>
      </w:r>
    </w:p>
    <w:p w14:paraId="4EA368C0" w14:textId="695277EB" w:rsidR="009C3CB4" w:rsidRPr="00270114" w:rsidRDefault="009C3CB4" w:rsidP="009C3CB4">
      <w:pPr>
        <w:spacing w:line="240" w:lineRule="auto"/>
        <w:rPr>
          <w:rFonts w:ascii="FbShefa" w:hAnsi="FbShefa"/>
          <w:sz w:val="11"/>
          <w:rtl/>
        </w:rPr>
      </w:pPr>
      <w:r w:rsidRPr="00270114">
        <w:rPr>
          <w:rFonts w:ascii="FbShefa" w:hAnsi="FbShefa"/>
          <w:sz w:val="11"/>
          <w:rtl/>
        </w:rPr>
        <w:t xml:space="preserve"> </w:t>
      </w:r>
    </w:p>
    <w:p w14:paraId="42CBD55D" w14:textId="77777777" w:rsidR="00C94091" w:rsidRDefault="009C3CB4" w:rsidP="00C94091">
      <w:pPr>
        <w:pStyle w:val="3"/>
        <w:rPr>
          <w:rtl/>
        </w:rPr>
      </w:pPr>
      <w:r w:rsidRPr="001B3037">
        <w:rPr>
          <w:rtl/>
        </w:rPr>
        <w:t>תא אגמרך</w:t>
      </w:r>
      <w:r w:rsidR="00C94091">
        <w:rPr>
          <w:rFonts w:hint="cs"/>
          <w:rtl/>
        </w:rPr>
        <w:t>:</w:t>
      </w:r>
    </w:p>
    <w:p w14:paraId="358C0123" w14:textId="573BE6EC" w:rsidR="00433741" w:rsidRDefault="00C94091" w:rsidP="009C3CB4">
      <w:pPr>
        <w:spacing w:line="240" w:lineRule="auto"/>
        <w:rPr>
          <w:rFonts w:ascii="FbShefa" w:hAnsi="FbShefa"/>
          <w:sz w:val="11"/>
          <w:rtl/>
        </w:rPr>
      </w:pPr>
      <w:r>
        <w:rPr>
          <w:rFonts w:hint="cs"/>
          <w:rtl/>
        </w:rPr>
        <w:t>\</w:t>
      </w:r>
      <w:r w:rsidR="009C3CB4" w:rsidRPr="00526B83">
        <w:rPr>
          <w:rtl/>
        </w:rPr>
        <w:t xml:space="preserve">עול </w:t>
      </w:r>
      <w:r>
        <w:rPr>
          <w:rFonts w:hint="cs"/>
          <w:rtl/>
        </w:rPr>
        <w:t>.</w:t>
      </w:r>
      <w:r w:rsidR="009C3CB4" w:rsidRPr="00526B83">
        <w:rPr>
          <w:rtl/>
        </w:rPr>
        <w:t>בארבע שעי לחנותא</w:t>
      </w:r>
      <w:r w:rsidR="00980F5A" w:rsidRPr="00270114">
        <w:rPr>
          <w:rFonts w:ascii="FbShefa" w:hAnsi="FbShefa"/>
          <w:sz w:val="11"/>
          <w:rtl/>
        </w:rPr>
        <w:t>.</w:t>
      </w:r>
    </w:p>
    <w:p w14:paraId="5E0F28DE" w14:textId="322EE8A0" w:rsidR="00C94091" w:rsidRPr="00C94091" w:rsidRDefault="00C94091" w:rsidP="00C94091">
      <w:pPr>
        <w:spacing w:line="240" w:lineRule="auto"/>
        <w:rPr>
          <w:rtl/>
        </w:rPr>
      </w:pPr>
      <w:r w:rsidRPr="00C94091">
        <w:rPr>
          <w:rFonts w:hint="cs"/>
          <w:rtl/>
        </w:rPr>
        <w:t>\</w:t>
      </w:r>
      <w:r w:rsidRPr="00C94091">
        <w:rPr>
          <w:rtl/>
        </w:rPr>
        <w:t xml:space="preserve">כי חזית </w:t>
      </w:r>
      <w:r w:rsidRPr="00C94091">
        <w:rPr>
          <w:rFonts w:hint="cs"/>
          <w:rtl/>
        </w:rPr>
        <w:t>.</w:t>
      </w:r>
      <w:r w:rsidRPr="00C94091">
        <w:rPr>
          <w:rtl/>
        </w:rPr>
        <w:t xml:space="preserve">איניש דקא שתי חמרא וקא נקיט כסא בידיה וקא מנמנם </w:t>
      </w:r>
      <w:r w:rsidRPr="00C94091">
        <w:rPr>
          <w:rFonts w:hint="cs"/>
          <w:rtl/>
        </w:rPr>
        <w:t>.</w:t>
      </w:r>
    </w:p>
    <w:p w14:paraId="0DD40AD7" w14:textId="21209BF8" w:rsidR="00526B83" w:rsidRPr="00526B83" w:rsidRDefault="00526B83" w:rsidP="00C94091">
      <w:pPr>
        <w:spacing w:line="240" w:lineRule="auto"/>
        <w:rPr>
          <w:rFonts w:ascii="FbShefa" w:hAnsi="FbShefa"/>
          <w:sz w:val="11"/>
          <w:rtl/>
        </w:rPr>
      </w:pPr>
      <w:r w:rsidRPr="00526B83">
        <w:rPr>
          <w:rFonts w:ascii="FbShefa" w:hAnsi="FbShefa"/>
          <w:b/>
          <w:bCs/>
          <w:sz w:val="11"/>
          <w:rtl/>
        </w:rPr>
        <w:t>אי צורבא מרבנן</w:t>
      </w:r>
      <w:r w:rsidR="00C94091">
        <w:rPr>
          <w:rFonts w:ascii="FbShefa" w:hAnsi="FbShefa" w:hint="cs"/>
          <w:sz w:val="11"/>
          <w:rtl/>
        </w:rPr>
        <w:t>.</w:t>
      </w:r>
      <w:r w:rsidRPr="00526B83">
        <w:rPr>
          <w:rFonts w:ascii="FbShefa" w:hAnsi="FbShefa"/>
          <w:sz w:val="11"/>
          <w:rtl/>
        </w:rPr>
        <w:t xml:space="preserve"> אקדומי קדים לגרסיה</w:t>
      </w:r>
      <w:r w:rsidR="00C94091">
        <w:rPr>
          <w:rFonts w:ascii="FbShefa" w:hAnsi="FbShefa" w:hint="cs"/>
          <w:sz w:val="11"/>
          <w:rtl/>
        </w:rPr>
        <w:t>.</w:t>
      </w:r>
      <w:r w:rsidRPr="00526B83">
        <w:rPr>
          <w:rFonts w:ascii="FbShefa" w:hAnsi="FbShefa"/>
          <w:sz w:val="11"/>
          <w:rtl/>
        </w:rPr>
        <w:t xml:space="preserve"> </w:t>
      </w:r>
    </w:p>
    <w:p w14:paraId="1AB0A244" w14:textId="7864D06A" w:rsidR="00526B83" w:rsidRPr="00526B83" w:rsidRDefault="00526B83" w:rsidP="00526B83">
      <w:pPr>
        <w:spacing w:line="240" w:lineRule="auto"/>
        <w:rPr>
          <w:rFonts w:ascii="FbShefa" w:hAnsi="FbShefa"/>
          <w:sz w:val="11"/>
          <w:rtl/>
        </w:rPr>
      </w:pPr>
      <w:r w:rsidRPr="00526B83">
        <w:rPr>
          <w:rFonts w:ascii="FbShefa" w:hAnsi="FbShefa"/>
          <w:b/>
          <w:bCs/>
          <w:sz w:val="11"/>
          <w:rtl/>
        </w:rPr>
        <w:t>אי פועל הוא</w:t>
      </w:r>
      <w:r w:rsidR="00C94091">
        <w:rPr>
          <w:rFonts w:ascii="FbShefa" w:hAnsi="FbShefa" w:hint="cs"/>
          <w:sz w:val="11"/>
          <w:rtl/>
        </w:rPr>
        <w:t>.</w:t>
      </w:r>
      <w:r w:rsidRPr="00526B83">
        <w:rPr>
          <w:rFonts w:ascii="FbShefa" w:hAnsi="FbShefa"/>
          <w:sz w:val="11"/>
          <w:rtl/>
        </w:rPr>
        <w:t xml:space="preserve"> קדים קא עביד עבידתיה, </w:t>
      </w:r>
    </w:p>
    <w:p w14:paraId="054DBB1C" w14:textId="7884BCC9" w:rsidR="00526B83" w:rsidRPr="00526B83" w:rsidRDefault="00526B83" w:rsidP="00526B83">
      <w:pPr>
        <w:spacing w:line="240" w:lineRule="auto"/>
        <w:rPr>
          <w:rFonts w:ascii="FbShefa" w:hAnsi="FbShefa"/>
          <w:sz w:val="11"/>
          <w:rtl/>
        </w:rPr>
      </w:pPr>
      <w:r w:rsidRPr="00526B83">
        <w:rPr>
          <w:rFonts w:ascii="FbShefa" w:hAnsi="FbShefa"/>
          <w:b/>
          <w:bCs/>
          <w:sz w:val="11"/>
          <w:rtl/>
        </w:rPr>
        <w:t>אי עבידתיה בליליא</w:t>
      </w:r>
      <w:r w:rsidR="00C94091">
        <w:rPr>
          <w:rFonts w:ascii="FbShefa" w:hAnsi="FbShefa" w:hint="cs"/>
          <w:b/>
          <w:bCs/>
          <w:sz w:val="11"/>
          <w:rtl/>
        </w:rPr>
        <w:t>.</w:t>
      </w:r>
      <w:r w:rsidRPr="00526B83">
        <w:rPr>
          <w:rFonts w:ascii="FbShefa" w:hAnsi="FbShefa"/>
          <w:sz w:val="11"/>
          <w:rtl/>
        </w:rPr>
        <w:t xml:space="preserve"> רדודי רדיד.</w:t>
      </w:r>
    </w:p>
    <w:p w14:paraId="5A0B95F5" w14:textId="685F7557" w:rsidR="00526B83" w:rsidRPr="00270114" w:rsidRDefault="00526B83" w:rsidP="00526B83">
      <w:pPr>
        <w:spacing w:line="240" w:lineRule="auto"/>
        <w:rPr>
          <w:rFonts w:ascii="FbShefa" w:hAnsi="FbShefa"/>
          <w:sz w:val="11"/>
          <w:rtl/>
        </w:rPr>
      </w:pPr>
      <w:r w:rsidRPr="00526B83">
        <w:rPr>
          <w:rFonts w:ascii="FbShefa" w:hAnsi="FbShefa"/>
          <w:b/>
          <w:bCs/>
          <w:sz w:val="11"/>
          <w:rtl/>
        </w:rPr>
        <w:t>ואי לא</w:t>
      </w:r>
      <w:r w:rsidR="00C94091">
        <w:rPr>
          <w:rFonts w:ascii="FbShefa" w:hAnsi="FbShefa" w:hint="cs"/>
          <w:b/>
          <w:bCs/>
          <w:sz w:val="11"/>
          <w:rtl/>
        </w:rPr>
        <w:t>.</w:t>
      </w:r>
      <w:r w:rsidRPr="00526B83">
        <w:rPr>
          <w:rFonts w:ascii="FbShefa" w:hAnsi="FbShefa"/>
          <w:sz w:val="11"/>
          <w:rtl/>
        </w:rPr>
        <w:t xml:space="preserve"> גנבא הוא, ותפסיה.</w:t>
      </w:r>
    </w:p>
    <w:p w14:paraId="2013877D" w14:textId="5F7F667F" w:rsidR="009C3CB4" w:rsidRPr="00270114" w:rsidRDefault="009C3CB4" w:rsidP="009C3CB4">
      <w:pPr>
        <w:spacing w:line="240" w:lineRule="auto"/>
        <w:rPr>
          <w:rFonts w:ascii="FbShefa" w:hAnsi="FbShefa"/>
          <w:sz w:val="11"/>
          <w:rtl/>
        </w:rPr>
      </w:pPr>
    </w:p>
    <w:p w14:paraId="42C804E8" w14:textId="77777777" w:rsidR="005F3EAE" w:rsidRDefault="009C3CB4" w:rsidP="005F3EAE">
      <w:pPr>
        <w:pStyle w:val="3"/>
        <w:rPr>
          <w:rtl/>
        </w:rPr>
      </w:pPr>
      <w:r w:rsidRPr="001B3037">
        <w:rPr>
          <w:rtl/>
        </w:rPr>
        <w:t>אמרו</w:t>
      </w:r>
      <w:r w:rsidR="005F3EAE">
        <w:rPr>
          <w:rFonts w:hint="cs"/>
          <w:rtl/>
        </w:rPr>
        <w:t>:</w:t>
      </w:r>
    </w:p>
    <w:p w14:paraId="2CC3FC28" w14:textId="77777777" w:rsidR="005F3EAE" w:rsidRDefault="005F3EAE" w:rsidP="005F3EAE">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קריינא דאיגרתא </w:t>
      </w:r>
      <w:r>
        <w:rPr>
          <w:rFonts w:ascii="FbShefa" w:hAnsi="FbShefa" w:hint="cs"/>
          <w:sz w:val="11"/>
          <w:rtl/>
        </w:rPr>
        <w:t>.</w:t>
      </w:r>
      <w:r w:rsidR="009C3CB4" w:rsidRPr="00270114">
        <w:rPr>
          <w:rFonts w:ascii="FbShefa" w:hAnsi="FbShefa"/>
          <w:sz w:val="11"/>
          <w:rtl/>
        </w:rPr>
        <w:t>איהו ליהוי פרונקא</w:t>
      </w:r>
      <w:r w:rsidR="00980F5A" w:rsidRPr="00270114">
        <w:rPr>
          <w:rFonts w:ascii="FbShefa" w:hAnsi="FbShefa"/>
          <w:sz w:val="11"/>
          <w:rtl/>
        </w:rPr>
        <w:t>.</w:t>
      </w:r>
      <w:r w:rsidR="009C3CB4" w:rsidRPr="00270114">
        <w:rPr>
          <w:rFonts w:ascii="FbShefa" w:hAnsi="FbShefa"/>
          <w:sz w:val="11"/>
          <w:rtl/>
        </w:rPr>
        <w:t xml:space="preserve"> </w:t>
      </w:r>
    </w:p>
    <w:p w14:paraId="43624320" w14:textId="13EE01B3" w:rsidR="00433741" w:rsidRPr="00270114" w:rsidRDefault="009C3CB4" w:rsidP="005F3EAE">
      <w:pPr>
        <w:spacing w:line="240" w:lineRule="auto"/>
        <w:rPr>
          <w:rFonts w:ascii="FbShefa" w:hAnsi="FbShefa"/>
          <w:sz w:val="11"/>
          <w:rtl/>
        </w:rPr>
      </w:pPr>
      <w:r w:rsidRPr="001B3037">
        <w:rPr>
          <w:rFonts w:ascii="FbShefa" w:hAnsi="FbShefa"/>
          <w:b/>
          <w:bCs/>
          <w:color w:val="3B2F2A" w:themeColor="text2" w:themeShade="80"/>
          <w:sz w:val="11"/>
          <w:rtl/>
        </w:rPr>
        <w:t>אתיוה</w:t>
      </w:r>
      <w:r w:rsidR="00980F5A" w:rsidRPr="001B3037">
        <w:rPr>
          <w:rFonts w:ascii="FbShefa" w:hAnsi="FbShefa"/>
          <w:b/>
          <w:bCs/>
          <w:color w:val="3B2F2A" w:themeColor="text2" w:themeShade="80"/>
          <w:sz w:val="11"/>
          <w:rtl/>
        </w:rPr>
        <w:t>.</w:t>
      </w:r>
      <w:r w:rsidRPr="00270114">
        <w:rPr>
          <w:rFonts w:ascii="FbShefa" w:hAnsi="FbShefa"/>
          <w:sz w:val="11"/>
          <w:rtl/>
        </w:rPr>
        <w:t xml:space="preserve"> לרבי אלעזר ברבי שמעון, וקא תפיס גנבי ואזיל</w:t>
      </w:r>
      <w:r w:rsidR="00980F5A" w:rsidRPr="00270114">
        <w:rPr>
          <w:rFonts w:ascii="FbShefa" w:hAnsi="FbShefa"/>
          <w:sz w:val="11"/>
          <w:rtl/>
        </w:rPr>
        <w:t>.</w:t>
      </w:r>
    </w:p>
    <w:p w14:paraId="6CA3CAB0" w14:textId="77777777" w:rsidR="005F3EAE" w:rsidRDefault="005F3EAE" w:rsidP="009C3CB4">
      <w:pPr>
        <w:spacing w:line="240" w:lineRule="auto"/>
        <w:rPr>
          <w:rFonts w:ascii="FbShefa" w:hAnsi="FbShefa"/>
          <w:b/>
          <w:bCs/>
          <w:color w:val="3B2F2A" w:themeColor="text2" w:themeShade="80"/>
          <w:sz w:val="11"/>
          <w:rtl/>
        </w:rPr>
      </w:pPr>
    </w:p>
    <w:p w14:paraId="2A9A1DB9" w14:textId="77777777" w:rsidR="005F3EAE"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שלח ליה</w:t>
      </w:r>
      <w:r w:rsidR="005F3EAE">
        <w:rPr>
          <w:rFonts w:ascii="FbShefa" w:hAnsi="FbShefa" w:hint="cs"/>
          <w:b/>
          <w:bCs/>
          <w:color w:val="3B2F2A" w:themeColor="text2" w:themeShade="80"/>
          <w:sz w:val="11"/>
          <w:rtl/>
        </w:rPr>
        <w:t xml:space="preserve">. </w:t>
      </w:r>
      <w:r w:rsidRPr="00270114">
        <w:rPr>
          <w:rFonts w:ascii="FbShefa" w:hAnsi="FbShefa"/>
          <w:sz w:val="11"/>
          <w:rtl/>
        </w:rPr>
        <w:t xml:space="preserve"> חומץ בן יין, עד מתי אתה מוסר עמו של אלהינו להריגה</w:t>
      </w:r>
      <w:r w:rsidR="00980F5A" w:rsidRPr="00270114">
        <w:rPr>
          <w:rFonts w:ascii="FbShefa" w:hAnsi="FbShefa"/>
          <w:sz w:val="11"/>
          <w:rtl/>
        </w:rPr>
        <w:t>.</w:t>
      </w:r>
      <w:r w:rsidRPr="00270114">
        <w:rPr>
          <w:rFonts w:ascii="FbShefa" w:hAnsi="FbShefa"/>
          <w:sz w:val="11"/>
          <w:rtl/>
        </w:rPr>
        <w:t xml:space="preserve"> </w:t>
      </w:r>
    </w:p>
    <w:p w14:paraId="6F299917" w14:textId="77777777" w:rsidR="005F3EAE"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שלח ליה</w:t>
      </w:r>
      <w:r w:rsidR="005F3EAE">
        <w:rPr>
          <w:rFonts w:ascii="FbShefa" w:hAnsi="FbShefa" w:hint="cs"/>
          <w:b/>
          <w:bCs/>
          <w:color w:val="3B2F2A" w:themeColor="text2" w:themeShade="80"/>
          <w:sz w:val="11"/>
          <w:rtl/>
        </w:rPr>
        <w:t>.</w:t>
      </w:r>
      <w:r w:rsidRPr="00270114">
        <w:rPr>
          <w:rFonts w:ascii="FbShefa" w:hAnsi="FbShefa"/>
          <w:sz w:val="11"/>
          <w:rtl/>
        </w:rPr>
        <w:t xml:space="preserve"> קוצים אני מכלה מן הכרם</w:t>
      </w:r>
      <w:r w:rsidR="00980F5A" w:rsidRPr="00270114">
        <w:rPr>
          <w:rFonts w:ascii="FbShefa" w:hAnsi="FbShefa"/>
          <w:sz w:val="11"/>
          <w:rtl/>
        </w:rPr>
        <w:t>.</w:t>
      </w:r>
      <w:r w:rsidRPr="00270114">
        <w:rPr>
          <w:rFonts w:ascii="FbShefa" w:hAnsi="FbShefa"/>
          <w:sz w:val="11"/>
          <w:rtl/>
        </w:rPr>
        <w:t xml:space="preserve"> </w:t>
      </w:r>
    </w:p>
    <w:p w14:paraId="7F41774C" w14:textId="5A5BF3C1"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שלח ליה</w:t>
      </w:r>
      <w:r w:rsidR="005F3EAE">
        <w:rPr>
          <w:rFonts w:ascii="FbShefa" w:hAnsi="FbShefa" w:hint="cs"/>
          <w:b/>
          <w:bCs/>
          <w:color w:val="3B2F2A" w:themeColor="text2" w:themeShade="80"/>
          <w:sz w:val="11"/>
          <w:rtl/>
        </w:rPr>
        <w:t>.</w:t>
      </w:r>
      <w:r w:rsidRPr="00270114">
        <w:rPr>
          <w:rFonts w:ascii="FbShefa" w:hAnsi="FbShefa"/>
          <w:sz w:val="11"/>
          <w:rtl/>
        </w:rPr>
        <w:t xml:space="preserve"> יבא בעל הכרם ויכלה את קוציו</w:t>
      </w:r>
      <w:r w:rsidR="00980F5A" w:rsidRPr="00270114">
        <w:rPr>
          <w:rFonts w:ascii="FbShefa" w:hAnsi="FbShefa"/>
          <w:sz w:val="11"/>
          <w:rtl/>
        </w:rPr>
        <w:t>.</w:t>
      </w:r>
    </w:p>
    <w:p w14:paraId="41503FFF" w14:textId="77777777" w:rsidR="005F3EAE" w:rsidRDefault="005F3EAE" w:rsidP="009C3CB4">
      <w:pPr>
        <w:spacing w:line="240" w:lineRule="auto"/>
        <w:rPr>
          <w:rFonts w:ascii="FbShefa" w:hAnsi="FbShefa"/>
          <w:b/>
          <w:bCs/>
          <w:color w:val="3B2F2A" w:themeColor="text2" w:themeShade="80"/>
          <w:sz w:val="11"/>
          <w:rtl/>
        </w:rPr>
      </w:pPr>
    </w:p>
    <w:p w14:paraId="5C142EDE" w14:textId="77777777" w:rsidR="005F3EAE" w:rsidRDefault="009C3CB4" w:rsidP="005F3EAE">
      <w:pPr>
        <w:pStyle w:val="3"/>
        <w:rPr>
          <w:rtl/>
        </w:rPr>
      </w:pPr>
      <w:r w:rsidRPr="001B3037">
        <w:rPr>
          <w:rtl/>
        </w:rPr>
        <w:t>ההוא כובס</w:t>
      </w:r>
      <w:r w:rsidR="005F3EAE">
        <w:rPr>
          <w:rFonts w:hint="cs"/>
          <w:rtl/>
        </w:rPr>
        <w:t>:</w:t>
      </w:r>
    </w:p>
    <w:p w14:paraId="359E125F" w14:textId="77777777" w:rsidR="005F3EAE" w:rsidRDefault="005F3EAE"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קרייה </w:t>
      </w:r>
      <w:r>
        <w:rPr>
          <w:rFonts w:ascii="FbShefa" w:hAnsi="FbShefa" w:hint="cs"/>
          <w:sz w:val="11"/>
          <w:rtl/>
        </w:rPr>
        <w:t>.</w:t>
      </w:r>
      <w:r w:rsidR="009C3CB4" w:rsidRPr="00270114">
        <w:rPr>
          <w:rFonts w:ascii="FbShefa" w:hAnsi="FbShefa"/>
          <w:sz w:val="11"/>
          <w:rtl/>
        </w:rPr>
        <w:t>חומץ בן יין</w:t>
      </w:r>
      <w:r w:rsidR="00980F5A" w:rsidRPr="00270114">
        <w:rPr>
          <w:rFonts w:ascii="FbShefa" w:hAnsi="FbShefa"/>
          <w:sz w:val="11"/>
          <w:rtl/>
        </w:rPr>
        <w:t>.</w:t>
      </w:r>
      <w:r w:rsidR="009C3CB4" w:rsidRPr="00270114">
        <w:rPr>
          <w:rFonts w:ascii="FbShefa" w:hAnsi="FbShefa"/>
          <w:sz w:val="11"/>
          <w:rtl/>
        </w:rPr>
        <w:t xml:space="preserve"> </w:t>
      </w:r>
    </w:p>
    <w:p w14:paraId="7250CE5F" w14:textId="77777777" w:rsidR="005F3EAE"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אמר</w:t>
      </w:r>
      <w:r w:rsidR="005F3EAE">
        <w:rPr>
          <w:rFonts w:ascii="FbShefa" w:hAnsi="FbShefa" w:hint="cs"/>
          <w:b/>
          <w:bCs/>
          <w:color w:val="3B2F2A" w:themeColor="text2" w:themeShade="80"/>
          <w:sz w:val="11"/>
          <w:rtl/>
        </w:rPr>
        <w:t>.</w:t>
      </w:r>
      <w:r w:rsidRPr="00270114">
        <w:rPr>
          <w:rFonts w:ascii="FbShefa" w:hAnsi="FbShefa"/>
          <w:sz w:val="11"/>
          <w:rtl/>
        </w:rPr>
        <w:t xml:space="preserve"> שמע מינה רשיעא הוא</w:t>
      </w:r>
      <w:r w:rsidR="005F3EAE">
        <w:rPr>
          <w:rFonts w:ascii="FbShefa" w:hAnsi="FbShefa" w:hint="cs"/>
          <w:sz w:val="11"/>
          <w:rtl/>
        </w:rPr>
        <w:t>.</w:t>
      </w:r>
    </w:p>
    <w:p w14:paraId="178095BC" w14:textId="77777777" w:rsidR="005F3EAE" w:rsidRDefault="009C3CB4" w:rsidP="005F3EAE">
      <w:pPr>
        <w:spacing w:line="240" w:lineRule="auto"/>
        <w:rPr>
          <w:rFonts w:ascii="FbShefa" w:hAnsi="FbShefa"/>
          <w:sz w:val="11"/>
          <w:rtl/>
        </w:rPr>
      </w:pPr>
      <w:r w:rsidRPr="001B3037">
        <w:rPr>
          <w:rFonts w:ascii="FbShefa" w:hAnsi="FbShefa"/>
          <w:b/>
          <w:bCs/>
          <w:color w:val="3B2F2A" w:themeColor="text2" w:themeShade="80"/>
          <w:sz w:val="11"/>
          <w:rtl/>
        </w:rPr>
        <w:t>אמר להו</w:t>
      </w:r>
      <w:r w:rsidR="005F3EAE">
        <w:rPr>
          <w:rFonts w:ascii="FbShefa" w:hAnsi="FbShefa" w:hint="cs"/>
          <w:b/>
          <w:bCs/>
          <w:color w:val="3B2F2A" w:themeColor="text2" w:themeShade="80"/>
          <w:sz w:val="11"/>
          <w:rtl/>
        </w:rPr>
        <w:t>.</w:t>
      </w:r>
      <w:r w:rsidRPr="00270114">
        <w:rPr>
          <w:rFonts w:ascii="FbShefa" w:hAnsi="FbShefa"/>
          <w:sz w:val="11"/>
          <w:rtl/>
        </w:rPr>
        <w:t xml:space="preserve"> תפסוהו</w:t>
      </w:r>
      <w:r w:rsidR="005F3EAE">
        <w:rPr>
          <w:rFonts w:ascii="FbShefa" w:hAnsi="FbShefa" w:hint="cs"/>
          <w:sz w:val="11"/>
          <w:rtl/>
        </w:rPr>
        <w:t>,</w:t>
      </w:r>
      <w:r w:rsidRPr="00270114">
        <w:rPr>
          <w:rFonts w:ascii="FbShefa" w:hAnsi="FbShefa"/>
          <w:sz w:val="11"/>
          <w:rtl/>
        </w:rPr>
        <w:t xml:space="preserve"> תפסוהו</w:t>
      </w:r>
      <w:r w:rsidR="005F3EAE">
        <w:rPr>
          <w:rFonts w:ascii="FbShefa" w:hAnsi="FbShefa" w:hint="cs"/>
          <w:sz w:val="11"/>
          <w:rtl/>
        </w:rPr>
        <w:t>.</w:t>
      </w:r>
    </w:p>
    <w:p w14:paraId="1A6511CA" w14:textId="77777777" w:rsidR="005F3EAE" w:rsidRDefault="009C3CB4" w:rsidP="005F3EAE">
      <w:pPr>
        <w:spacing w:line="240" w:lineRule="auto"/>
        <w:rPr>
          <w:rFonts w:ascii="FbShefa" w:hAnsi="FbShefa"/>
          <w:sz w:val="11"/>
          <w:rtl/>
        </w:rPr>
      </w:pPr>
      <w:r w:rsidRPr="001B3037">
        <w:rPr>
          <w:rFonts w:ascii="FbShefa" w:hAnsi="FbShefa"/>
          <w:b/>
          <w:bCs/>
          <w:color w:val="3B2F2A" w:themeColor="text2" w:themeShade="80"/>
          <w:sz w:val="11"/>
          <w:rtl/>
        </w:rPr>
        <w:t>לבתר דנח דעתיה</w:t>
      </w:r>
      <w:r w:rsidR="005F3EAE">
        <w:rPr>
          <w:rFonts w:ascii="FbShefa" w:hAnsi="FbShefa" w:hint="cs"/>
          <w:b/>
          <w:bCs/>
          <w:color w:val="3B2F2A" w:themeColor="text2" w:themeShade="80"/>
          <w:sz w:val="11"/>
          <w:rtl/>
        </w:rPr>
        <w:t>.</w:t>
      </w:r>
      <w:r w:rsidRPr="00270114">
        <w:rPr>
          <w:rFonts w:ascii="FbShefa" w:hAnsi="FbShefa"/>
          <w:sz w:val="11"/>
          <w:rtl/>
        </w:rPr>
        <w:t xml:space="preserve"> אזל בתריה לפרוקיה ולא מצי</w:t>
      </w:r>
      <w:r w:rsidR="00980F5A" w:rsidRPr="00270114">
        <w:rPr>
          <w:rFonts w:ascii="FbShefa" w:hAnsi="FbShefa"/>
          <w:sz w:val="11"/>
          <w:rtl/>
        </w:rPr>
        <w:t>.</w:t>
      </w:r>
      <w:r w:rsidRPr="00270114">
        <w:rPr>
          <w:rFonts w:ascii="FbShefa" w:hAnsi="FbShefa"/>
          <w:sz w:val="11"/>
          <w:rtl/>
        </w:rPr>
        <w:t xml:space="preserve"> </w:t>
      </w:r>
    </w:p>
    <w:p w14:paraId="110C34FF" w14:textId="5AE3BD36" w:rsidR="005F3EAE" w:rsidRDefault="009C3CB4" w:rsidP="005F3EAE">
      <w:pPr>
        <w:spacing w:line="240" w:lineRule="auto"/>
        <w:rPr>
          <w:rFonts w:ascii="FbShefa" w:hAnsi="FbShefa"/>
          <w:sz w:val="11"/>
          <w:rtl/>
        </w:rPr>
      </w:pPr>
      <w:r w:rsidRPr="001B3037">
        <w:rPr>
          <w:rFonts w:ascii="FbShefa" w:hAnsi="FbShefa"/>
          <w:b/>
          <w:bCs/>
          <w:color w:val="3B2F2A" w:themeColor="text2" w:themeShade="80"/>
          <w:sz w:val="11"/>
          <w:rtl/>
        </w:rPr>
        <w:t>קרי עליה</w:t>
      </w:r>
      <w:r w:rsidR="005F3EAE">
        <w:rPr>
          <w:rFonts w:ascii="FbShefa" w:hAnsi="FbShefa" w:hint="cs"/>
          <w:b/>
          <w:bCs/>
          <w:color w:val="3B2F2A" w:themeColor="text2" w:themeShade="80"/>
          <w:sz w:val="11"/>
          <w:rtl/>
        </w:rPr>
        <w:t>.</w:t>
      </w:r>
      <w:r w:rsidRPr="00270114">
        <w:rPr>
          <w:rFonts w:ascii="FbShefa" w:hAnsi="FbShefa"/>
          <w:sz w:val="11"/>
          <w:rtl/>
        </w:rPr>
        <w:t xml:space="preserve"> שמר פיו ולשונו שמר מצרות נפשו</w:t>
      </w:r>
      <w:r w:rsidR="00980F5A" w:rsidRPr="00270114">
        <w:rPr>
          <w:rFonts w:ascii="FbShefa" w:hAnsi="FbShefa"/>
          <w:sz w:val="11"/>
          <w:rtl/>
        </w:rPr>
        <w:t>.</w:t>
      </w:r>
      <w:r w:rsidRPr="00270114">
        <w:rPr>
          <w:rFonts w:ascii="FbShefa" w:hAnsi="FbShefa"/>
          <w:sz w:val="11"/>
          <w:rtl/>
        </w:rPr>
        <w:t xml:space="preserve"> </w:t>
      </w:r>
    </w:p>
    <w:p w14:paraId="55A77C4E" w14:textId="77777777" w:rsidR="005F3EAE" w:rsidRDefault="009C3CB4" w:rsidP="005F3EAE">
      <w:pPr>
        <w:spacing w:line="240" w:lineRule="auto"/>
        <w:rPr>
          <w:rFonts w:ascii="FbShefa" w:hAnsi="FbShefa"/>
          <w:sz w:val="11"/>
          <w:rtl/>
        </w:rPr>
      </w:pPr>
      <w:r w:rsidRPr="001B3037">
        <w:rPr>
          <w:rFonts w:ascii="FbShefa" w:hAnsi="FbShefa"/>
          <w:b/>
          <w:bCs/>
          <w:color w:val="3B2F2A" w:themeColor="text2" w:themeShade="80"/>
          <w:sz w:val="11"/>
          <w:rtl/>
        </w:rPr>
        <w:t>זקפוהו</w:t>
      </w:r>
      <w:r w:rsidR="005F3EAE">
        <w:rPr>
          <w:rFonts w:ascii="FbShefa" w:hAnsi="FbShefa" w:hint="cs"/>
          <w:b/>
          <w:bCs/>
          <w:color w:val="3B2F2A" w:themeColor="text2" w:themeShade="80"/>
          <w:sz w:val="11"/>
          <w:rtl/>
        </w:rPr>
        <w:t>.</w:t>
      </w:r>
      <w:r w:rsidRPr="00270114">
        <w:rPr>
          <w:rFonts w:ascii="FbShefa" w:hAnsi="FbShefa"/>
          <w:sz w:val="11"/>
          <w:rtl/>
        </w:rPr>
        <w:t xml:space="preserve"> קם תותי זקיפא וקא בכי</w:t>
      </w:r>
      <w:r w:rsidR="00980F5A" w:rsidRPr="00270114">
        <w:rPr>
          <w:rFonts w:ascii="FbShefa" w:hAnsi="FbShefa"/>
          <w:sz w:val="11"/>
          <w:rtl/>
        </w:rPr>
        <w:t>.</w:t>
      </w:r>
      <w:r w:rsidRPr="00270114">
        <w:rPr>
          <w:rFonts w:ascii="FbShefa" w:hAnsi="FbShefa"/>
          <w:sz w:val="11"/>
          <w:rtl/>
        </w:rPr>
        <w:t xml:space="preserve"> </w:t>
      </w:r>
    </w:p>
    <w:p w14:paraId="110714CB" w14:textId="77777777" w:rsidR="005F3EAE" w:rsidRDefault="009C3CB4" w:rsidP="005F3EAE">
      <w:pPr>
        <w:spacing w:line="240" w:lineRule="auto"/>
        <w:rPr>
          <w:rFonts w:ascii="FbShefa" w:hAnsi="FbShefa"/>
          <w:sz w:val="11"/>
          <w:rtl/>
        </w:rPr>
      </w:pPr>
      <w:r w:rsidRPr="001B3037">
        <w:rPr>
          <w:rFonts w:ascii="FbShefa" w:hAnsi="FbShefa"/>
          <w:b/>
          <w:bCs/>
          <w:color w:val="3B2F2A" w:themeColor="text2" w:themeShade="80"/>
          <w:sz w:val="11"/>
          <w:rtl/>
        </w:rPr>
        <w:t>אמרו ליה</w:t>
      </w:r>
      <w:r w:rsidR="005F3EAE">
        <w:rPr>
          <w:rFonts w:ascii="FbShefa" w:hAnsi="FbShefa" w:hint="cs"/>
          <w:b/>
          <w:bCs/>
          <w:color w:val="3B2F2A" w:themeColor="text2" w:themeShade="80"/>
          <w:sz w:val="11"/>
          <w:rtl/>
        </w:rPr>
        <w:t>.</w:t>
      </w:r>
      <w:r w:rsidR="005F3EAE" w:rsidRPr="00270114">
        <w:rPr>
          <w:rFonts w:ascii="FbShefa" w:hAnsi="FbShefa"/>
          <w:sz w:val="11"/>
          <w:rtl/>
        </w:rPr>
        <w:t xml:space="preserve"> </w:t>
      </w:r>
      <w:r w:rsidRPr="00270114">
        <w:rPr>
          <w:rFonts w:ascii="FbShefa" w:hAnsi="FbShefa"/>
          <w:sz w:val="11"/>
          <w:rtl/>
        </w:rPr>
        <w:t>הוא ובנו בעלו נערה מאורסה ביום הכפורים</w:t>
      </w:r>
      <w:r w:rsidR="00980F5A" w:rsidRPr="00270114">
        <w:rPr>
          <w:rFonts w:ascii="FbShefa" w:hAnsi="FbShefa"/>
          <w:sz w:val="11"/>
          <w:rtl/>
        </w:rPr>
        <w:t>.</w:t>
      </w:r>
      <w:r w:rsidRPr="00270114">
        <w:rPr>
          <w:rFonts w:ascii="FbShefa" w:hAnsi="FbShefa"/>
          <w:sz w:val="11"/>
          <w:rtl/>
        </w:rPr>
        <w:t xml:space="preserve"> </w:t>
      </w:r>
    </w:p>
    <w:p w14:paraId="17EA7B1C" w14:textId="3F198A4F" w:rsidR="00433741" w:rsidRPr="00270114" w:rsidRDefault="009C3CB4" w:rsidP="005F3EAE">
      <w:pPr>
        <w:spacing w:line="240" w:lineRule="auto"/>
        <w:rPr>
          <w:rFonts w:ascii="FbShefa" w:hAnsi="FbShefa"/>
          <w:sz w:val="11"/>
          <w:rtl/>
        </w:rPr>
      </w:pPr>
      <w:r w:rsidRPr="001B3037">
        <w:rPr>
          <w:rFonts w:ascii="FbShefa" w:hAnsi="FbShefa"/>
          <w:b/>
          <w:bCs/>
          <w:color w:val="3B2F2A" w:themeColor="text2" w:themeShade="80"/>
          <w:sz w:val="11"/>
          <w:rtl/>
        </w:rPr>
        <w:t xml:space="preserve">הניח ידו </w:t>
      </w:r>
      <w:r w:rsidRPr="00270114">
        <w:rPr>
          <w:rFonts w:ascii="FbShefa" w:hAnsi="FbShefa"/>
          <w:sz w:val="11"/>
          <w:rtl/>
        </w:rPr>
        <w:t>על בני מעיו</w:t>
      </w:r>
      <w:r w:rsidR="005F3EAE">
        <w:rPr>
          <w:rFonts w:ascii="FbShefa" w:hAnsi="FbShefa" w:hint="cs"/>
          <w:sz w:val="11"/>
          <w:rtl/>
        </w:rPr>
        <w:t>. \</w:t>
      </w:r>
      <w:r w:rsidRPr="00270114">
        <w:rPr>
          <w:rFonts w:ascii="FbShefa" w:hAnsi="FbShefa"/>
          <w:sz w:val="11"/>
          <w:rtl/>
        </w:rPr>
        <w:t>אמר</w:t>
      </w:r>
      <w:r w:rsidR="005F3EAE">
        <w:rPr>
          <w:rFonts w:ascii="FbShefa" w:hAnsi="FbShefa" w:hint="cs"/>
          <w:sz w:val="11"/>
          <w:rtl/>
        </w:rPr>
        <w:t>.</w:t>
      </w:r>
      <w:r w:rsidRPr="00270114">
        <w:rPr>
          <w:rFonts w:ascii="FbShefa" w:hAnsi="FbShefa"/>
          <w:sz w:val="11"/>
          <w:rtl/>
        </w:rPr>
        <w:t xml:space="preserve"> שישו בני מעי, שישו</w:t>
      </w:r>
      <w:r w:rsidR="005F3EAE">
        <w:rPr>
          <w:rFonts w:ascii="FbShefa" w:hAnsi="FbShefa" w:hint="cs"/>
          <w:sz w:val="11"/>
          <w:rtl/>
        </w:rPr>
        <w:t>,</w:t>
      </w:r>
      <w:r w:rsidRPr="00270114">
        <w:rPr>
          <w:rFonts w:ascii="FbShefa" w:hAnsi="FbShefa"/>
          <w:sz w:val="11"/>
          <w:rtl/>
        </w:rPr>
        <w:t xml:space="preserve"> ומה ספיקות שלכם כך, ודאית שלכם על אחת כמה וכמה</w:t>
      </w:r>
      <w:r w:rsidR="005F3EAE">
        <w:rPr>
          <w:rFonts w:ascii="FbShefa" w:hAnsi="FbShefa" w:hint="cs"/>
          <w:sz w:val="11"/>
          <w:rtl/>
        </w:rPr>
        <w:t>.\</w:t>
      </w:r>
      <w:r w:rsidRPr="00270114">
        <w:rPr>
          <w:rFonts w:ascii="FbShefa" w:hAnsi="FbShefa"/>
          <w:sz w:val="11"/>
          <w:rtl/>
        </w:rPr>
        <w:t xml:space="preserve"> מובטח אני בכם </w:t>
      </w:r>
      <w:r w:rsidR="005F3EAE">
        <w:rPr>
          <w:rFonts w:ascii="FbShefa" w:hAnsi="FbShefa" w:hint="cs"/>
          <w:sz w:val="11"/>
          <w:rtl/>
        </w:rPr>
        <w:t>.</w:t>
      </w:r>
      <w:r w:rsidRPr="00270114">
        <w:rPr>
          <w:rFonts w:ascii="FbShefa" w:hAnsi="FbShefa"/>
          <w:sz w:val="11"/>
          <w:rtl/>
        </w:rPr>
        <w:t>שאין רמה ותולעה שולטת בכם</w:t>
      </w:r>
      <w:r w:rsidR="00980F5A" w:rsidRPr="00270114">
        <w:rPr>
          <w:rFonts w:ascii="FbShefa" w:hAnsi="FbShefa"/>
          <w:sz w:val="11"/>
          <w:rtl/>
        </w:rPr>
        <w:t>.</w:t>
      </w:r>
    </w:p>
    <w:p w14:paraId="36EDBD6E" w14:textId="77777777" w:rsidR="005F3EAE" w:rsidRDefault="005F3EAE" w:rsidP="009C3CB4">
      <w:pPr>
        <w:spacing w:line="240" w:lineRule="auto"/>
        <w:rPr>
          <w:rFonts w:ascii="FbShefa" w:hAnsi="FbShefa"/>
          <w:b/>
          <w:bCs/>
          <w:color w:val="3B2F2A" w:themeColor="text2" w:themeShade="80"/>
          <w:sz w:val="11"/>
          <w:rtl/>
        </w:rPr>
      </w:pPr>
    </w:p>
    <w:p w14:paraId="12AA4504" w14:textId="5D4DC031" w:rsidR="005F3EAE" w:rsidRDefault="005F3EAE" w:rsidP="005F3EAE">
      <w:pPr>
        <w:pStyle w:val="3"/>
        <w:rPr>
          <w:rtl/>
        </w:rPr>
      </w:pPr>
      <w:r>
        <w:rPr>
          <w:rFonts w:hint="cs"/>
          <w:rtl/>
        </w:rPr>
        <w:t>הניתוח:</w:t>
      </w:r>
    </w:p>
    <w:p w14:paraId="6ACAA2BC" w14:textId="77777777" w:rsidR="005F3EAE"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אשקיוהו</w:t>
      </w:r>
      <w:r w:rsidR="005F3EAE">
        <w:rPr>
          <w:rFonts w:ascii="FbShefa" w:hAnsi="FbShefa" w:hint="cs"/>
          <w:b/>
          <w:bCs/>
          <w:color w:val="3B2F2A" w:themeColor="text2" w:themeShade="80"/>
          <w:sz w:val="11"/>
          <w:rtl/>
        </w:rPr>
        <w:t>.</w:t>
      </w:r>
      <w:r w:rsidRPr="00270114">
        <w:rPr>
          <w:rFonts w:ascii="FbShefa" w:hAnsi="FbShefa"/>
          <w:sz w:val="11"/>
          <w:rtl/>
        </w:rPr>
        <w:t xml:space="preserve"> סמא דשינתא</w:t>
      </w:r>
      <w:r w:rsidR="005F3EAE">
        <w:rPr>
          <w:rFonts w:ascii="FbShefa" w:hAnsi="FbShefa" w:hint="cs"/>
          <w:sz w:val="11"/>
          <w:rtl/>
        </w:rPr>
        <w:t>.</w:t>
      </w:r>
      <w:r w:rsidRPr="00270114">
        <w:rPr>
          <w:rFonts w:ascii="FbShefa" w:hAnsi="FbShefa"/>
          <w:sz w:val="11"/>
          <w:rtl/>
        </w:rPr>
        <w:t xml:space="preserve"> </w:t>
      </w:r>
    </w:p>
    <w:p w14:paraId="7AD37257" w14:textId="00A23B53" w:rsidR="005F3EAE"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ועיילוהו</w:t>
      </w:r>
      <w:r w:rsidR="005F3EAE">
        <w:rPr>
          <w:rFonts w:ascii="FbShefa" w:hAnsi="FbShefa" w:hint="cs"/>
          <w:b/>
          <w:bCs/>
          <w:color w:val="3B2F2A" w:themeColor="text2" w:themeShade="80"/>
          <w:sz w:val="11"/>
          <w:rtl/>
        </w:rPr>
        <w:t>.</w:t>
      </w:r>
      <w:r w:rsidRPr="00270114">
        <w:rPr>
          <w:rFonts w:ascii="FbShefa" w:hAnsi="FbShefa"/>
          <w:sz w:val="11"/>
          <w:rtl/>
        </w:rPr>
        <w:t xml:space="preserve"> לביתא דשישא, וקרעו לכריסיה</w:t>
      </w:r>
      <w:r w:rsidR="00980F5A" w:rsidRPr="00270114">
        <w:rPr>
          <w:rFonts w:ascii="FbShefa" w:hAnsi="FbShefa"/>
          <w:sz w:val="11"/>
          <w:rtl/>
        </w:rPr>
        <w:t>.</w:t>
      </w:r>
      <w:r w:rsidRPr="00270114">
        <w:rPr>
          <w:rFonts w:ascii="FbShefa" w:hAnsi="FbShefa"/>
          <w:sz w:val="11"/>
          <w:rtl/>
        </w:rPr>
        <w:t xml:space="preserve"> הוו מפקו מיניה דיקולי דיקולי דתרבא ומותבי בשמשא בתמוז ואב ולא מסרחי</w:t>
      </w:r>
      <w:r w:rsidR="00980F5A" w:rsidRPr="00270114">
        <w:rPr>
          <w:rFonts w:ascii="FbShefa" w:hAnsi="FbShefa"/>
          <w:sz w:val="11"/>
          <w:rtl/>
        </w:rPr>
        <w:t>.</w:t>
      </w:r>
      <w:r w:rsidRPr="00270114">
        <w:rPr>
          <w:rFonts w:ascii="FbShefa" w:hAnsi="FbShefa"/>
          <w:sz w:val="11"/>
          <w:rtl/>
        </w:rPr>
        <w:t xml:space="preserve"> </w:t>
      </w:r>
    </w:p>
    <w:p w14:paraId="1AD19A3F" w14:textId="2F235DD5"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קרי אנפשיה</w:t>
      </w:r>
      <w:r w:rsidR="00980F5A" w:rsidRPr="00270114">
        <w:rPr>
          <w:rFonts w:ascii="FbShefa" w:hAnsi="FbShefa"/>
          <w:sz w:val="11"/>
          <w:rtl/>
        </w:rPr>
        <w:t>.</w:t>
      </w:r>
      <w:r w:rsidRPr="00270114">
        <w:rPr>
          <w:rFonts w:ascii="FbShefa" w:hAnsi="FbShefa"/>
          <w:sz w:val="11"/>
          <w:rtl/>
        </w:rPr>
        <w:t xml:space="preserve"> אף בשרי ישכן לבטח</w:t>
      </w:r>
      <w:r w:rsidR="00980F5A" w:rsidRPr="00270114">
        <w:rPr>
          <w:rFonts w:ascii="FbShefa" w:hAnsi="FbShefa"/>
          <w:sz w:val="11"/>
          <w:rtl/>
        </w:rPr>
        <w:t>.</w:t>
      </w:r>
    </w:p>
    <w:p w14:paraId="43E6C157" w14:textId="1981922D" w:rsidR="009C3CB4" w:rsidRPr="00270114" w:rsidRDefault="009C3CB4" w:rsidP="009C3CB4">
      <w:pPr>
        <w:spacing w:line="240" w:lineRule="auto"/>
        <w:rPr>
          <w:rFonts w:ascii="FbShefa" w:hAnsi="FbShefa"/>
          <w:sz w:val="11"/>
          <w:rtl/>
        </w:rPr>
      </w:pPr>
    </w:p>
    <w:p w14:paraId="7207E320" w14:textId="77777777" w:rsidR="005F3EAE" w:rsidRDefault="005F3EAE" w:rsidP="009C3CB4">
      <w:pPr>
        <w:spacing w:line="240" w:lineRule="auto"/>
        <w:rPr>
          <w:rtl/>
        </w:rPr>
      </w:pPr>
      <w:r>
        <w:rPr>
          <w:rFonts w:hint="cs"/>
          <w:rtl/>
        </w:rPr>
        <w:t xml:space="preserve">\שאלה. </w:t>
      </w:r>
      <w:r w:rsidR="009C3CB4" w:rsidRPr="005F3EAE">
        <w:rPr>
          <w:rtl/>
        </w:rPr>
        <w:t>כל תרבא נמי לא סריח</w:t>
      </w:r>
      <w:r w:rsidR="00980F5A" w:rsidRPr="005F3EAE">
        <w:rPr>
          <w:rtl/>
        </w:rPr>
        <w:t>.</w:t>
      </w:r>
      <w:r w:rsidR="009C3CB4" w:rsidRPr="005F3EAE">
        <w:rPr>
          <w:rtl/>
        </w:rPr>
        <w:t xml:space="preserve"> </w:t>
      </w:r>
    </w:p>
    <w:p w14:paraId="71D27C26" w14:textId="685FE20A" w:rsidR="00433741" w:rsidRDefault="005F3EAE" w:rsidP="009C3CB4">
      <w:pPr>
        <w:spacing w:line="240" w:lineRule="auto"/>
        <w:rPr>
          <w:rtl/>
        </w:rPr>
      </w:pPr>
      <w:r>
        <w:rPr>
          <w:rFonts w:hint="cs"/>
          <w:rtl/>
        </w:rPr>
        <w:t xml:space="preserve">\תשובה. </w:t>
      </w:r>
      <w:r w:rsidR="009C3CB4" w:rsidRPr="005F3EAE">
        <w:rPr>
          <w:rtl/>
        </w:rPr>
        <w:t>שורייקי סומקי מסריח</w:t>
      </w:r>
      <w:r w:rsidR="00980F5A" w:rsidRPr="005F3EAE">
        <w:rPr>
          <w:rtl/>
        </w:rPr>
        <w:t>.</w:t>
      </w:r>
    </w:p>
    <w:p w14:paraId="79419517" w14:textId="32F1B11F" w:rsidR="009C3CB4" w:rsidRPr="00270114" w:rsidRDefault="009C3CB4" w:rsidP="00794C1A">
      <w:pPr>
        <w:pStyle w:val="1"/>
        <w:rPr>
          <w:rFonts w:ascii="FbShefa" w:hAnsi="FbShefa"/>
          <w:rtl/>
        </w:rPr>
      </w:pPr>
      <w:r w:rsidRPr="00270114">
        <w:rPr>
          <w:rFonts w:ascii="FbShefa" w:hAnsi="FbShefa"/>
          <w:sz w:val="11"/>
          <w:rtl/>
        </w:rPr>
        <w:t>פד</w:t>
      </w:r>
      <w:r w:rsidR="00B36BF2" w:rsidRPr="00270114">
        <w:rPr>
          <w:rFonts w:ascii="FbShefa" w:hAnsi="FbShefa"/>
          <w:sz w:val="11"/>
          <w:rtl/>
        </w:rPr>
        <w:t>, א</w:t>
      </w:r>
    </w:p>
    <w:p w14:paraId="64018013" w14:textId="35140D6A" w:rsidR="009C3CB4" w:rsidRPr="00270114" w:rsidRDefault="009C3CB4" w:rsidP="009C3CB4">
      <w:pPr>
        <w:pStyle w:val="2"/>
        <w:rPr>
          <w:rFonts w:ascii="FbShefa" w:hAnsi="FbShefa"/>
          <w:color w:val="7C5F1D"/>
          <w:rtl/>
        </w:rPr>
      </w:pPr>
      <w:r w:rsidRPr="00270114">
        <w:rPr>
          <w:rFonts w:ascii="FbShefa" w:hAnsi="FbShefa"/>
          <w:color w:val="7C5F1D"/>
          <w:sz w:val="11"/>
          <w:rtl/>
        </w:rPr>
        <w:t>רבי</w:t>
      </w:r>
      <w:r w:rsidR="00760E26">
        <w:rPr>
          <w:rFonts w:ascii="FbShefa" w:hAnsi="FbShefa" w:hint="cs"/>
          <w:color w:val="7C5F1D"/>
          <w:sz w:val="11"/>
          <w:rtl/>
        </w:rPr>
        <w:t xml:space="preserve"> ישמעאל ברבי יוסי </w:t>
      </w:r>
      <w:r w:rsidRPr="00270114">
        <w:rPr>
          <w:rFonts w:ascii="FbShefa" w:hAnsi="FbShefa"/>
          <w:color w:val="7C5F1D"/>
          <w:sz w:val="11"/>
          <w:rtl/>
        </w:rPr>
        <w:t xml:space="preserve"> ור</w:t>
      </w:r>
      <w:r w:rsidR="00760E26">
        <w:rPr>
          <w:rFonts w:ascii="FbShefa" w:hAnsi="FbShefa" w:hint="cs"/>
          <w:color w:val="7C5F1D"/>
          <w:sz w:val="11"/>
          <w:rtl/>
        </w:rPr>
        <w:t>בי אלעזר בן רבי שמעון</w:t>
      </w:r>
    </w:p>
    <w:p w14:paraId="52B0A91A" w14:textId="77777777" w:rsidR="0063474B" w:rsidRPr="0063474B" w:rsidRDefault="009C3CB4" w:rsidP="0063474B">
      <w:pPr>
        <w:pStyle w:val="3"/>
        <w:rPr>
          <w:rtl/>
        </w:rPr>
      </w:pPr>
      <w:r w:rsidRPr="0063474B">
        <w:rPr>
          <w:rtl/>
        </w:rPr>
        <w:t xml:space="preserve">אף רבי ישמעאל ברבי יוסי </w:t>
      </w:r>
      <w:r w:rsidR="0063474B" w:rsidRPr="0063474B">
        <w:rPr>
          <w:rFonts w:hint="cs"/>
          <w:rtl/>
        </w:rPr>
        <w:t>:</w:t>
      </w:r>
    </w:p>
    <w:p w14:paraId="6A3BF3CA" w14:textId="77777777" w:rsidR="0063474B" w:rsidRDefault="0063474B"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מטא </w:t>
      </w:r>
      <w:r>
        <w:rPr>
          <w:rFonts w:ascii="FbShefa" w:hAnsi="FbShefa" w:hint="cs"/>
          <w:sz w:val="11"/>
          <w:rtl/>
        </w:rPr>
        <w:t>.</w:t>
      </w:r>
      <w:r w:rsidR="009C3CB4" w:rsidRPr="00270114">
        <w:rPr>
          <w:rFonts w:ascii="FbShefa" w:hAnsi="FbShefa"/>
          <w:sz w:val="11"/>
          <w:rtl/>
        </w:rPr>
        <w:t>כי האי מעשה לידיה</w:t>
      </w:r>
      <w:r w:rsidR="00980F5A" w:rsidRPr="00270114">
        <w:rPr>
          <w:rFonts w:ascii="FbShefa" w:hAnsi="FbShefa"/>
          <w:sz w:val="11"/>
          <w:rtl/>
        </w:rPr>
        <w:t>.</w:t>
      </w:r>
      <w:r w:rsidR="009C3CB4" w:rsidRPr="00270114">
        <w:rPr>
          <w:rFonts w:ascii="FbShefa" w:hAnsi="FbShefa"/>
          <w:sz w:val="11"/>
          <w:rtl/>
        </w:rPr>
        <w:t xml:space="preserve"> </w:t>
      </w:r>
    </w:p>
    <w:p w14:paraId="7C43667F" w14:textId="77777777" w:rsidR="0063474B"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פגע ביה אליהו</w:t>
      </w:r>
      <w:r w:rsidR="0063474B">
        <w:rPr>
          <w:rFonts w:ascii="FbShefa" w:hAnsi="FbShefa" w:hint="cs"/>
          <w:b/>
          <w:bCs/>
          <w:color w:val="3B2F2A" w:themeColor="text2" w:themeShade="80"/>
          <w:sz w:val="11"/>
          <w:rtl/>
        </w:rPr>
        <w:t>.</w:t>
      </w:r>
      <w:r w:rsidRPr="00270114">
        <w:rPr>
          <w:rFonts w:ascii="FbShefa" w:hAnsi="FbShefa"/>
          <w:sz w:val="11"/>
          <w:rtl/>
        </w:rPr>
        <w:t xml:space="preserve"> אמר ליה</w:t>
      </w:r>
      <w:r w:rsidR="0063474B">
        <w:rPr>
          <w:rFonts w:ascii="FbShefa" w:hAnsi="FbShefa" w:hint="cs"/>
          <w:sz w:val="11"/>
          <w:rtl/>
        </w:rPr>
        <w:t>,</w:t>
      </w:r>
      <w:r w:rsidRPr="00270114">
        <w:rPr>
          <w:rFonts w:ascii="FbShefa" w:hAnsi="FbShefa"/>
          <w:sz w:val="11"/>
          <w:rtl/>
        </w:rPr>
        <w:t xml:space="preserve"> עד מתי אתה מוסר עמו של אלהינו להריגה </w:t>
      </w:r>
      <w:r w:rsidR="0063474B">
        <w:rPr>
          <w:rFonts w:ascii="FbShefa" w:hAnsi="FbShefa" w:hint="cs"/>
          <w:sz w:val="11"/>
          <w:rtl/>
        </w:rPr>
        <w:t>.</w:t>
      </w:r>
    </w:p>
    <w:p w14:paraId="1BFE08CE" w14:textId="436E5CF7" w:rsidR="00433741" w:rsidRPr="00270114" w:rsidRDefault="0063474B"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אבוך </w:t>
      </w:r>
      <w:r>
        <w:rPr>
          <w:rFonts w:ascii="FbShefa" w:hAnsi="FbShefa" w:hint="cs"/>
          <w:sz w:val="11"/>
          <w:rtl/>
        </w:rPr>
        <w:t>.</w:t>
      </w:r>
      <w:r w:rsidR="009C3CB4" w:rsidRPr="00270114">
        <w:rPr>
          <w:rFonts w:ascii="FbShefa" w:hAnsi="FbShefa"/>
          <w:sz w:val="11"/>
          <w:rtl/>
        </w:rPr>
        <w:t>ערק לאסיא</w:t>
      </w:r>
      <w:r>
        <w:rPr>
          <w:rFonts w:ascii="FbShefa" w:hAnsi="FbShefa" w:hint="cs"/>
          <w:sz w:val="11"/>
          <w:rtl/>
        </w:rPr>
        <w:t>.</w:t>
      </w:r>
      <w:r w:rsidR="009C3CB4" w:rsidRPr="00270114">
        <w:rPr>
          <w:rFonts w:ascii="FbShefa" w:hAnsi="FbShefa"/>
          <w:sz w:val="11"/>
          <w:rtl/>
        </w:rPr>
        <w:t xml:space="preserve"> </w:t>
      </w:r>
      <w:r>
        <w:rPr>
          <w:rFonts w:ascii="FbShefa" w:hAnsi="FbShefa" w:hint="cs"/>
          <w:sz w:val="11"/>
          <w:rtl/>
        </w:rPr>
        <w:t>\</w:t>
      </w:r>
      <w:r w:rsidR="009C3CB4" w:rsidRPr="00270114">
        <w:rPr>
          <w:rFonts w:ascii="FbShefa" w:hAnsi="FbShefa"/>
          <w:sz w:val="11"/>
          <w:rtl/>
        </w:rPr>
        <w:t xml:space="preserve">את </w:t>
      </w:r>
      <w:r>
        <w:rPr>
          <w:rFonts w:ascii="FbShefa" w:hAnsi="FbShefa" w:hint="cs"/>
          <w:sz w:val="11"/>
          <w:rtl/>
        </w:rPr>
        <w:t>.</w:t>
      </w:r>
      <w:r w:rsidR="009C3CB4" w:rsidRPr="00270114">
        <w:rPr>
          <w:rFonts w:ascii="FbShefa" w:hAnsi="FbShefa"/>
          <w:sz w:val="11"/>
          <w:rtl/>
        </w:rPr>
        <w:t>ערוק ללודקיא</w:t>
      </w:r>
      <w:r w:rsidR="00980F5A" w:rsidRPr="00270114">
        <w:rPr>
          <w:rFonts w:ascii="FbShefa" w:hAnsi="FbShefa"/>
          <w:sz w:val="11"/>
          <w:rtl/>
        </w:rPr>
        <w:t>.</w:t>
      </w:r>
    </w:p>
    <w:p w14:paraId="10C371E0" w14:textId="77777777" w:rsidR="0063474B" w:rsidRDefault="0063474B" w:rsidP="009C3CB4">
      <w:pPr>
        <w:spacing w:line="240" w:lineRule="auto"/>
        <w:rPr>
          <w:rFonts w:ascii="FbShefa" w:hAnsi="FbShefa"/>
          <w:b/>
          <w:bCs/>
          <w:color w:val="3B2F2A" w:themeColor="text2" w:themeShade="80"/>
          <w:sz w:val="11"/>
          <w:rtl/>
        </w:rPr>
      </w:pPr>
    </w:p>
    <w:p w14:paraId="75769A8C" w14:textId="77777777" w:rsidR="0063474B" w:rsidRDefault="009C3CB4" w:rsidP="0063474B">
      <w:pPr>
        <w:pStyle w:val="3"/>
        <w:rPr>
          <w:rtl/>
        </w:rPr>
      </w:pPr>
      <w:r w:rsidRPr="001B3037">
        <w:rPr>
          <w:rtl/>
        </w:rPr>
        <w:t>כי הוו מקלעי</w:t>
      </w:r>
      <w:r w:rsidR="0063474B">
        <w:rPr>
          <w:rFonts w:hint="cs"/>
          <w:rtl/>
        </w:rPr>
        <w:t>:</w:t>
      </w:r>
    </w:p>
    <w:p w14:paraId="74870C19" w14:textId="1AAD55E9" w:rsidR="00433741" w:rsidRPr="00270114" w:rsidRDefault="0063474B"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עייל </w:t>
      </w:r>
      <w:r>
        <w:rPr>
          <w:rFonts w:ascii="FbShefa" w:hAnsi="FbShefa" w:hint="cs"/>
          <w:sz w:val="11"/>
          <w:rtl/>
        </w:rPr>
        <w:t>.</w:t>
      </w:r>
      <w:r w:rsidR="009C3CB4" w:rsidRPr="00270114">
        <w:rPr>
          <w:rFonts w:ascii="FbShefa" w:hAnsi="FbShefa"/>
          <w:sz w:val="11"/>
          <w:rtl/>
        </w:rPr>
        <w:t>בקרא דתורי בינייהו, ולא הוה נגעה בהו</w:t>
      </w:r>
      <w:r w:rsidR="00980F5A" w:rsidRPr="00270114">
        <w:rPr>
          <w:rFonts w:ascii="FbShefa" w:hAnsi="FbShefa"/>
          <w:sz w:val="11"/>
          <w:rtl/>
        </w:rPr>
        <w:t>.</w:t>
      </w:r>
    </w:p>
    <w:p w14:paraId="4C5EE878" w14:textId="77777777" w:rsidR="0063474B" w:rsidRDefault="0063474B" w:rsidP="009C3CB4">
      <w:pPr>
        <w:spacing w:line="240" w:lineRule="auto"/>
        <w:rPr>
          <w:rFonts w:ascii="FbShefa" w:hAnsi="FbShefa"/>
          <w:sz w:val="11"/>
          <w:rtl/>
        </w:rPr>
      </w:pPr>
      <w:r>
        <w:rPr>
          <w:rFonts w:ascii="FbShefa" w:hAnsi="FbShefa" w:hint="cs"/>
          <w:b/>
          <w:bCs/>
          <w:color w:val="3B2F2A" w:themeColor="text2" w:themeShade="80"/>
          <w:sz w:val="11"/>
          <w:rtl/>
        </w:rPr>
        <w:t xml:space="preserve">א"ל </w:t>
      </w:r>
      <w:r w:rsidR="009C3CB4" w:rsidRPr="001B3037">
        <w:rPr>
          <w:rFonts w:ascii="FbShefa" w:hAnsi="FbShefa"/>
          <w:b/>
          <w:bCs/>
          <w:color w:val="3B2F2A" w:themeColor="text2" w:themeShade="80"/>
          <w:sz w:val="11"/>
          <w:rtl/>
        </w:rPr>
        <w:t>מטרוניתא</w:t>
      </w:r>
      <w:r>
        <w:rPr>
          <w:rFonts w:ascii="FbShefa" w:hAnsi="FbShefa" w:hint="cs"/>
          <w:b/>
          <w:bCs/>
          <w:color w:val="3B2F2A" w:themeColor="text2" w:themeShade="80"/>
          <w:sz w:val="11"/>
          <w:rtl/>
        </w:rPr>
        <w:t>.</w:t>
      </w:r>
      <w:r w:rsidR="009C3CB4" w:rsidRPr="00270114">
        <w:rPr>
          <w:rFonts w:ascii="FbShefa" w:hAnsi="FbShefa"/>
          <w:sz w:val="11"/>
          <w:rtl/>
        </w:rPr>
        <w:t xml:space="preserve"> בניכם אינם שלכם</w:t>
      </w:r>
      <w:r w:rsidR="00980F5A" w:rsidRPr="00270114">
        <w:rPr>
          <w:rFonts w:ascii="FbShefa" w:hAnsi="FbShefa"/>
          <w:sz w:val="11"/>
          <w:rtl/>
        </w:rPr>
        <w:t>.</w:t>
      </w:r>
      <w:r w:rsidR="009C3CB4" w:rsidRPr="00270114">
        <w:rPr>
          <w:rFonts w:ascii="FbShefa" w:hAnsi="FbShefa"/>
          <w:sz w:val="11"/>
          <w:rtl/>
        </w:rPr>
        <w:t xml:space="preserve"> </w:t>
      </w:r>
    </w:p>
    <w:p w14:paraId="08E5E526" w14:textId="77777777" w:rsidR="00961B4C" w:rsidRDefault="00961B4C"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אמרו לה</w:t>
      </w:r>
      <w:r>
        <w:rPr>
          <w:rFonts w:ascii="FbShefa" w:hAnsi="FbShefa" w:hint="cs"/>
          <w:sz w:val="11"/>
          <w:rtl/>
        </w:rPr>
        <w:t>.</w:t>
      </w:r>
      <w:r w:rsidR="009C3CB4" w:rsidRPr="00270114">
        <w:rPr>
          <w:rFonts w:ascii="FbShefa" w:hAnsi="FbShefa"/>
          <w:sz w:val="11"/>
          <w:rtl/>
        </w:rPr>
        <w:t xml:space="preserve"> שלהן גדול משלנו</w:t>
      </w:r>
      <w:r>
        <w:rPr>
          <w:rFonts w:ascii="FbShefa" w:hAnsi="FbShefa" w:hint="cs"/>
          <w:sz w:val="11"/>
          <w:rtl/>
        </w:rPr>
        <w:t>.</w:t>
      </w:r>
    </w:p>
    <w:p w14:paraId="628F71B7" w14:textId="2B8EF641" w:rsidR="00961B4C" w:rsidRDefault="00961B4C" w:rsidP="009C3CB4">
      <w:pPr>
        <w:spacing w:line="240" w:lineRule="auto"/>
        <w:rPr>
          <w:rFonts w:ascii="FbShefa" w:hAnsi="FbShefa"/>
          <w:sz w:val="11"/>
          <w:rtl/>
        </w:rPr>
      </w:pPr>
      <w:r>
        <w:rPr>
          <w:rFonts w:ascii="FbShefa" w:hAnsi="FbShefa" w:hint="cs"/>
          <w:sz w:val="11"/>
          <w:rtl/>
        </w:rPr>
        <w:t>\אמרה להם. כל שכן.</w:t>
      </w:r>
    </w:p>
    <w:p w14:paraId="139D6BB5" w14:textId="77777777" w:rsidR="00961B4C" w:rsidRDefault="00961B4C" w:rsidP="009C3CB4">
      <w:pPr>
        <w:spacing w:line="240" w:lineRule="auto"/>
        <w:rPr>
          <w:rFonts w:ascii="FbShefa" w:hAnsi="FbShefa"/>
          <w:sz w:val="11"/>
          <w:rtl/>
        </w:rPr>
      </w:pPr>
    </w:p>
    <w:p w14:paraId="0B0B45C4" w14:textId="54907A4B" w:rsidR="00961B4C" w:rsidRDefault="00961B4C" w:rsidP="009C3CB4">
      <w:pPr>
        <w:spacing w:line="240" w:lineRule="auto"/>
        <w:rPr>
          <w:rFonts w:ascii="FbShefa" w:hAnsi="FbShefa"/>
          <w:sz w:val="11"/>
          <w:rtl/>
        </w:rPr>
      </w:pPr>
      <w:r>
        <w:rPr>
          <w:rFonts w:ascii="FbShefa" w:hAnsi="FbShefa" w:hint="cs"/>
          <w:sz w:val="11"/>
          <w:rtl/>
        </w:rPr>
        <w:t xml:space="preserve">\אלא. </w:t>
      </w:r>
      <w:r w:rsidR="009C3CB4" w:rsidRPr="00270114">
        <w:rPr>
          <w:rFonts w:ascii="FbShefa" w:hAnsi="FbShefa"/>
          <w:sz w:val="11"/>
          <w:rtl/>
        </w:rPr>
        <w:t>כי כאיש גבורתו</w:t>
      </w:r>
      <w:r w:rsidR="00A94292">
        <w:rPr>
          <w:rFonts w:ascii="FbShefa" w:hAnsi="FbShefa"/>
          <w:sz w:val="11"/>
          <w:rtl/>
        </w:rPr>
        <w:t xml:space="preserve"> </w:t>
      </w:r>
      <w:r>
        <w:rPr>
          <w:rFonts w:ascii="FbShefa" w:hAnsi="FbShefa" w:hint="cs"/>
          <w:sz w:val="11"/>
          <w:rtl/>
        </w:rPr>
        <w:t>.</w:t>
      </w:r>
    </w:p>
    <w:p w14:paraId="0E3881A3" w14:textId="4D375A7A" w:rsidR="00433741" w:rsidRPr="00270114" w:rsidRDefault="00961B4C" w:rsidP="009C3CB4">
      <w:pPr>
        <w:spacing w:line="240" w:lineRule="auto"/>
        <w:rPr>
          <w:rFonts w:ascii="FbShefa" w:hAnsi="FbShefa"/>
          <w:sz w:val="11"/>
          <w:rtl/>
        </w:rPr>
      </w:pPr>
      <w:r>
        <w:rPr>
          <w:rFonts w:ascii="FbShefa" w:hAnsi="FbShefa" w:hint="cs"/>
          <w:sz w:val="11"/>
          <w:rtl/>
        </w:rPr>
        <w:t xml:space="preserve">\ויש אומרים. </w:t>
      </w:r>
      <w:r w:rsidR="009C3CB4" w:rsidRPr="00270114">
        <w:rPr>
          <w:rFonts w:ascii="FbShefa" w:hAnsi="FbShefa"/>
          <w:sz w:val="11"/>
          <w:rtl/>
        </w:rPr>
        <w:t>אהבה דוחקת את הבשר</w:t>
      </w:r>
      <w:r w:rsidR="00980F5A" w:rsidRPr="00270114">
        <w:rPr>
          <w:rFonts w:ascii="FbShefa" w:hAnsi="FbShefa"/>
          <w:sz w:val="11"/>
          <w:rtl/>
        </w:rPr>
        <w:t>.</w:t>
      </w:r>
    </w:p>
    <w:p w14:paraId="7E298C87" w14:textId="77777777" w:rsidR="00961B4C" w:rsidRDefault="00961B4C" w:rsidP="009C3CB4">
      <w:pPr>
        <w:spacing w:line="240" w:lineRule="auto"/>
        <w:rPr>
          <w:rFonts w:ascii="FbShefa" w:hAnsi="FbShefa"/>
          <w:b/>
          <w:bCs/>
          <w:color w:val="3B2F2A" w:themeColor="text2" w:themeShade="80"/>
          <w:sz w:val="11"/>
          <w:rtl/>
        </w:rPr>
      </w:pPr>
    </w:p>
    <w:p w14:paraId="387AF48B" w14:textId="77777777" w:rsidR="00961B4C" w:rsidRPr="00275D92" w:rsidRDefault="00961B4C" w:rsidP="009C3CB4">
      <w:pPr>
        <w:spacing w:line="240" w:lineRule="auto"/>
        <w:rPr>
          <w:rtl/>
        </w:rPr>
      </w:pPr>
      <w:r w:rsidRPr="00275D92">
        <w:rPr>
          <w:rFonts w:hint="cs"/>
          <w:rtl/>
        </w:rPr>
        <w:t xml:space="preserve">\שאלה. </w:t>
      </w:r>
      <w:r w:rsidR="009C3CB4" w:rsidRPr="00275D92">
        <w:rPr>
          <w:rtl/>
        </w:rPr>
        <w:t>למה להו לאהדורי לה</w:t>
      </w:r>
      <w:r w:rsidRPr="00275D92">
        <w:rPr>
          <w:rFonts w:hint="cs"/>
          <w:rtl/>
        </w:rPr>
        <w:t>.</w:t>
      </w:r>
      <w:r w:rsidR="009C3CB4" w:rsidRPr="00275D92">
        <w:rPr>
          <w:rtl/>
        </w:rPr>
        <w:t xml:space="preserve"> </w:t>
      </w:r>
      <w:r w:rsidRPr="00275D92">
        <w:rPr>
          <w:rFonts w:hint="cs"/>
          <w:rtl/>
        </w:rPr>
        <w:t>\</w:t>
      </w:r>
      <w:r w:rsidR="009C3CB4" w:rsidRPr="00275D92">
        <w:rPr>
          <w:rtl/>
        </w:rPr>
        <w:t xml:space="preserve">והא כתיב </w:t>
      </w:r>
      <w:r w:rsidRPr="00275D92">
        <w:rPr>
          <w:rFonts w:hint="cs"/>
          <w:rtl/>
        </w:rPr>
        <w:t>.</w:t>
      </w:r>
      <w:r w:rsidR="009C3CB4" w:rsidRPr="00275D92">
        <w:rPr>
          <w:rtl/>
        </w:rPr>
        <w:t>אל תען כסיל כאיולתו</w:t>
      </w:r>
      <w:r w:rsidRPr="00275D92">
        <w:rPr>
          <w:rFonts w:hint="cs"/>
          <w:rtl/>
        </w:rPr>
        <w:t>.</w:t>
      </w:r>
    </w:p>
    <w:p w14:paraId="1CFDE9F5" w14:textId="7B6D81B0" w:rsidR="00433741" w:rsidRPr="00270114" w:rsidRDefault="00275D92"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שלא להוציא לעז על בניהם</w:t>
      </w:r>
      <w:r w:rsidR="00980F5A" w:rsidRPr="00270114">
        <w:rPr>
          <w:rFonts w:ascii="FbShefa" w:hAnsi="FbShefa"/>
          <w:sz w:val="11"/>
          <w:rtl/>
        </w:rPr>
        <w:t>.</w:t>
      </w:r>
    </w:p>
    <w:p w14:paraId="34257816" w14:textId="28D20B08" w:rsidR="009C3CB4" w:rsidRPr="00270114" w:rsidRDefault="009C3CB4" w:rsidP="009C3CB4">
      <w:pPr>
        <w:spacing w:line="240" w:lineRule="auto"/>
        <w:rPr>
          <w:rFonts w:ascii="FbShefa" w:hAnsi="FbShefa"/>
          <w:sz w:val="11"/>
          <w:rtl/>
        </w:rPr>
      </w:pPr>
    </w:p>
    <w:p w14:paraId="1C7CBBF6"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רבי יוחנן</w:t>
      </w:r>
    </w:p>
    <w:p w14:paraId="606C3C26" w14:textId="35DAC0EE"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אנא אשתיירי</w:t>
      </w:r>
      <w:r w:rsidR="00980F5A" w:rsidRPr="001B3037">
        <w:rPr>
          <w:rFonts w:ascii="FbShefa" w:hAnsi="FbShefa"/>
          <w:b/>
          <w:bCs/>
          <w:color w:val="3B2F2A" w:themeColor="text2" w:themeShade="80"/>
          <w:sz w:val="11"/>
          <w:rtl/>
        </w:rPr>
        <w:t>.</w:t>
      </w:r>
      <w:r w:rsidRPr="00270114">
        <w:rPr>
          <w:rFonts w:ascii="FbShefa" w:hAnsi="FbShefa"/>
          <w:sz w:val="11"/>
          <w:rtl/>
        </w:rPr>
        <w:t xml:space="preserve"> משפירי ירושלים</w:t>
      </w:r>
      <w:r w:rsidR="00980F5A" w:rsidRPr="00270114">
        <w:rPr>
          <w:rFonts w:ascii="FbShefa" w:hAnsi="FbShefa"/>
          <w:sz w:val="11"/>
          <w:rtl/>
        </w:rPr>
        <w:t>.</w:t>
      </w:r>
    </w:p>
    <w:p w14:paraId="147A5338" w14:textId="65B0DE8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מאן דבעי מחזי שופריה</w:t>
      </w:r>
      <w:r w:rsidR="00110F83">
        <w:rPr>
          <w:rFonts w:ascii="FbShefa" w:hAnsi="FbShefa" w:hint="cs"/>
          <w:b/>
          <w:bCs/>
          <w:color w:val="3B2F2A" w:themeColor="text2" w:themeShade="80"/>
          <w:sz w:val="11"/>
          <w:rtl/>
        </w:rPr>
        <w:t>.</w:t>
      </w:r>
      <w:r w:rsidRPr="00270114">
        <w:rPr>
          <w:rFonts w:ascii="FbShefa" w:hAnsi="FbShefa"/>
          <w:sz w:val="11"/>
          <w:rtl/>
        </w:rPr>
        <w:t xml:space="preserve"> נייתי כסא דכספא מבי סלקי, ונמלייה פרצידיא דרומנא סומקא, ונהדר ליה כלילא דוורדא סומקא לפומיה ונותביה בין שמשא לטולא</w:t>
      </w:r>
      <w:r w:rsidR="00110F83">
        <w:rPr>
          <w:rFonts w:ascii="FbShefa" w:hAnsi="FbShefa" w:hint="cs"/>
          <w:sz w:val="11"/>
          <w:rtl/>
        </w:rPr>
        <w:t>.</w:t>
      </w:r>
      <w:r w:rsidRPr="00270114">
        <w:rPr>
          <w:rFonts w:ascii="FbShefa" w:hAnsi="FbShefa"/>
          <w:sz w:val="11"/>
          <w:rtl/>
        </w:rPr>
        <w:t xml:space="preserve"> </w:t>
      </w:r>
      <w:r w:rsidR="00110F83">
        <w:rPr>
          <w:rFonts w:ascii="FbShefa" w:hAnsi="FbShefa" w:hint="cs"/>
          <w:sz w:val="11"/>
          <w:rtl/>
        </w:rPr>
        <w:t>\</w:t>
      </w:r>
      <w:r w:rsidRPr="00270114">
        <w:rPr>
          <w:rFonts w:ascii="FbShefa" w:hAnsi="FbShefa"/>
          <w:sz w:val="11"/>
          <w:rtl/>
        </w:rPr>
        <w:t xml:space="preserve">ההוא זהרורי </w:t>
      </w:r>
      <w:r w:rsidR="00110F83">
        <w:rPr>
          <w:rFonts w:ascii="FbShefa" w:hAnsi="FbShefa" w:hint="cs"/>
          <w:sz w:val="11"/>
          <w:rtl/>
        </w:rPr>
        <w:t>.</w:t>
      </w:r>
      <w:r w:rsidRPr="00270114">
        <w:rPr>
          <w:rFonts w:ascii="FbShefa" w:hAnsi="FbShefa"/>
          <w:sz w:val="11"/>
          <w:rtl/>
        </w:rPr>
        <w:t xml:space="preserve"> מעין שופריה דרבי יוחנן</w:t>
      </w:r>
      <w:r w:rsidR="00980F5A" w:rsidRPr="00270114">
        <w:rPr>
          <w:rFonts w:ascii="FbShefa" w:hAnsi="FbShefa"/>
          <w:sz w:val="11"/>
          <w:rtl/>
        </w:rPr>
        <w:t>.</w:t>
      </w:r>
    </w:p>
    <w:p w14:paraId="1563F88A" w14:textId="46FEE2C2" w:rsidR="00110F83"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w:t>
      </w:r>
      <w:r w:rsidR="00110F83">
        <w:rPr>
          <w:rFonts w:ascii="FbShefa" w:hAnsi="FbShefa" w:hint="cs"/>
          <w:b/>
          <w:bCs/>
          <w:color w:val="3B2F2A" w:themeColor="text2" w:themeShade="80"/>
          <w:sz w:val="11"/>
          <w:rtl/>
        </w:rPr>
        <w:t>אל</w:t>
      </w:r>
      <w:r w:rsidRPr="001B3037">
        <w:rPr>
          <w:rFonts w:ascii="FbShefa" w:hAnsi="FbShefa"/>
          <w:b/>
          <w:bCs/>
          <w:color w:val="3B2F2A" w:themeColor="text2" w:themeShade="80"/>
          <w:sz w:val="11"/>
          <w:rtl/>
        </w:rPr>
        <w:t>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 xml:space="preserve">למה אינו </w:t>
      </w:r>
      <w:r w:rsidR="006D575F">
        <w:rPr>
          <w:rFonts w:ascii="FbShefa" w:hAnsi="FbShefa" w:hint="cs"/>
          <w:sz w:val="11"/>
          <w:rtl/>
        </w:rPr>
        <w:t xml:space="preserve">כתוב באותם </w:t>
      </w:r>
      <w:r w:rsidRPr="00270114">
        <w:rPr>
          <w:rFonts w:ascii="FbShefa" w:hAnsi="FbShefa"/>
          <w:sz w:val="11"/>
          <w:rtl/>
        </w:rPr>
        <w:t>שופריה</w:t>
      </w:r>
      <w:r w:rsidR="006D575F">
        <w:rPr>
          <w:rFonts w:ascii="FbShefa" w:hAnsi="FbShefa" w:hint="cs"/>
          <w:sz w:val="11"/>
          <w:rtl/>
        </w:rPr>
        <w:t xml:space="preserve"> (דלהלן)</w:t>
      </w:r>
      <w:r w:rsidR="00980F5A" w:rsidRPr="00270114">
        <w:rPr>
          <w:rFonts w:ascii="FbShefa" w:hAnsi="FbShefa"/>
          <w:sz w:val="11"/>
          <w:rtl/>
        </w:rPr>
        <w:t>.</w:t>
      </w:r>
      <w:r w:rsidRPr="00270114">
        <w:rPr>
          <w:rFonts w:ascii="FbShefa" w:hAnsi="FbShefa"/>
          <w:sz w:val="11"/>
          <w:rtl/>
        </w:rPr>
        <w:t xml:space="preserve"> </w:t>
      </w:r>
    </w:p>
    <w:p w14:paraId="790683B0" w14:textId="59819456" w:rsidR="009C3CB4" w:rsidRDefault="00110F83" w:rsidP="009C3CB4">
      <w:pPr>
        <w:spacing w:line="240" w:lineRule="auto"/>
        <w:rPr>
          <w:rtl/>
        </w:rPr>
      </w:pPr>
      <w:r>
        <w:rPr>
          <w:rFonts w:ascii="FbShefa" w:hAnsi="FbShefa" w:hint="cs"/>
          <w:b/>
          <w:bCs/>
          <w:color w:val="3B2F2A" w:themeColor="text2" w:themeShade="80"/>
          <w:sz w:val="11"/>
          <w:rtl/>
        </w:rPr>
        <w:t xml:space="preserve">\תשובה. </w:t>
      </w:r>
      <w:r w:rsidR="009C3CB4" w:rsidRPr="00110F83">
        <w:rPr>
          <w:rtl/>
        </w:rPr>
        <w:t>שאני רבי יוחנן דהדרת פנים לא הויא ליה</w:t>
      </w:r>
      <w:r w:rsidR="00980F5A" w:rsidRPr="00110F83">
        <w:rPr>
          <w:rtl/>
        </w:rPr>
        <w:t>.</w:t>
      </w:r>
    </w:p>
    <w:p w14:paraId="26D0B7C8" w14:textId="77777777" w:rsidR="00110F83" w:rsidRDefault="00110F83" w:rsidP="009C3CB4">
      <w:pPr>
        <w:spacing w:line="240" w:lineRule="auto"/>
        <w:rPr>
          <w:rtl/>
        </w:rPr>
      </w:pPr>
    </w:p>
    <w:p w14:paraId="78CC1BBE" w14:textId="77777777" w:rsidR="006D575F" w:rsidRDefault="00110F83" w:rsidP="006D575F">
      <w:pPr>
        <w:pStyle w:val="3"/>
        <w:rPr>
          <w:rtl/>
        </w:rPr>
      </w:pPr>
      <w:r w:rsidRPr="00110F83">
        <w:rPr>
          <w:rtl/>
        </w:rPr>
        <w:t>שופריה</w:t>
      </w:r>
      <w:r w:rsidR="006D575F">
        <w:rPr>
          <w:rFonts w:hint="cs"/>
          <w:rtl/>
        </w:rPr>
        <w:t>:</w:t>
      </w:r>
    </w:p>
    <w:p w14:paraId="30235861" w14:textId="77777777" w:rsidR="006D575F" w:rsidRDefault="006D575F" w:rsidP="00110F83">
      <w:pPr>
        <w:spacing w:line="240" w:lineRule="auto"/>
        <w:rPr>
          <w:rtl/>
        </w:rPr>
      </w:pPr>
      <w:r>
        <w:rPr>
          <w:rFonts w:hint="cs"/>
          <w:rtl/>
        </w:rPr>
        <w:t>\</w:t>
      </w:r>
      <w:r w:rsidR="00110F83" w:rsidRPr="00110F83">
        <w:rPr>
          <w:rtl/>
        </w:rPr>
        <w:t xml:space="preserve">דרב כהנא </w:t>
      </w:r>
      <w:r>
        <w:rPr>
          <w:rFonts w:hint="cs"/>
          <w:rtl/>
        </w:rPr>
        <w:t>.</w:t>
      </w:r>
      <w:r w:rsidR="00110F83" w:rsidRPr="00110F83">
        <w:rPr>
          <w:rtl/>
        </w:rPr>
        <w:t>מעין שופריה דרבי אבהו</w:t>
      </w:r>
      <w:r>
        <w:rPr>
          <w:rFonts w:hint="cs"/>
          <w:rtl/>
        </w:rPr>
        <w:t>.</w:t>
      </w:r>
    </w:p>
    <w:p w14:paraId="7FB13C85" w14:textId="77777777" w:rsidR="006D575F" w:rsidRDefault="006D575F" w:rsidP="006D575F">
      <w:pPr>
        <w:spacing w:line="240" w:lineRule="auto"/>
        <w:rPr>
          <w:rtl/>
        </w:rPr>
      </w:pPr>
      <w:r>
        <w:rPr>
          <w:rFonts w:hint="cs"/>
          <w:rtl/>
        </w:rPr>
        <w:t>\</w:t>
      </w:r>
      <w:r w:rsidR="00110F83" w:rsidRPr="00110F83">
        <w:rPr>
          <w:rtl/>
        </w:rPr>
        <w:t xml:space="preserve">דרבי אבהו </w:t>
      </w:r>
      <w:r>
        <w:rPr>
          <w:rFonts w:hint="cs"/>
          <w:rtl/>
        </w:rPr>
        <w:t>.</w:t>
      </w:r>
      <w:r w:rsidR="00110F83" w:rsidRPr="00110F83">
        <w:rPr>
          <w:rtl/>
        </w:rPr>
        <w:t>מעין יעקב אבינו</w:t>
      </w:r>
      <w:r>
        <w:rPr>
          <w:rFonts w:hint="cs"/>
          <w:rtl/>
        </w:rPr>
        <w:t>.</w:t>
      </w:r>
    </w:p>
    <w:p w14:paraId="6EEEB1A4" w14:textId="783FF44E" w:rsidR="00110F83" w:rsidRDefault="006D575F" w:rsidP="006D575F">
      <w:pPr>
        <w:spacing w:line="240" w:lineRule="auto"/>
        <w:rPr>
          <w:rtl/>
        </w:rPr>
      </w:pPr>
      <w:r>
        <w:rPr>
          <w:rFonts w:hint="cs"/>
          <w:rtl/>
        </w:rPr>
        <w:t>\</w:t>
      </w:r>
      <w:r w:rsidR="00110F83" w:rsidRPr="00110F83">
        <w:rPr>
          <w:rtl/>
        </w:rPr>
        <w:t xml:space="preserve"> דיעקב אבינו </w:t>
      </w:r>
      <w:r>
        <w:rPr>
          <w:rFonts w:hint="cs"/>
          <w:rtl/>
        </w:rPr>
        <w:t>.</w:t>
      </w:r>
      <w:r w:rsidR="00110F83" w:rsidRPr="00110F83">
        <w:rPr>
          <w:rtl/>
        </w:rPr>
        <w:t>מעין אדם הראשון.</w:t>
      </w:r>
    </w:p>
    <w:p w14:paraId="6FDBF3B2" w14:textId="77777777" w:rsidR="006D575F" w:rsidRPr="00110F83" w:rsidRDefault="006D575F" w:rsidP="006D575F">
      <w:pPr>
        <w:spacing w:line="240" w:lineRule="auto"/>
        <w:rPr>
          <w:rtl/>
        </w:rPr>
      </w:pPr>
    </w:p>
    <w:p w14:paraId="2FAFCDA5" w14:textId="77777777" w:rsidR="006D575F" w:rsidRPr="006D575F" w:rsidRDefault="009C3CB4" w:rsidP="006D575F">
      <w:pPr>
        <w:pStyle w:val="3"/>
        <w:rPr>
          <w:rtl/>
        </w:rPr>
      </w:pPr>
      <w:r w:rsidRPr="006D575F">
        <w:rPr>
          <w:rtl/>
        </w:rPr>
        <w:t xml:space="preserve">אזיל ויתיב אשערי טבילה: </w:t>
      </w:r>
    </w:p>
    <w:p w14:paraId="46EF2973" w14:textId="77777777" w:rsidR="006D575F" w:rsidRDefault="006D575F"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כי סלקן בנות ישראל </w:t>
      </w:r>
      <w:r>
        <w:rPr>
          <w:rFonts w:ascii="FbShefa" w:hAnsi="FbShefa" w:hint="cs"/>
          <w:sz w:val="11"/>
          <w:rtl/>
        </w:rPr>
        <w:t>.</w:t>
      </w:r>
      <w:r w:rsidR="009C3CB4" w:rsidRPr="00270114">
        <w:rPr>
          <w:rFonts w:ascii="FbShefa" w:hAnsi="FbShefa"/>
          <w:sz w:val="11"/>
          <w:rtl/>
        </w:rPr>
        <w:t>מטבילת מצוה לפגעו בי</w:t>
      </w:r>
      <w:r>
        <w:rPr>
          <w:rFonts w:ascii="FbShefa" w:hAnsi="FbShefa" w:hint="cs"/>
          <w:sz w:val="11"/>
          <w:rtl/>
        </w:rPr>
        <w:t>.</w:t>
      </w:r>
    </w:p>
    <w:p w14:paraId="62D9D83C" w14:textId="03A27DA1" w:rsidR="00433741" w:rsidRPr="00270114" w:rsidRDefault="006D575F"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כי היכי </w:t>
      </w:r>
      <w:r>
        <w:rPr>
          <w:rFonts w:ascii="FbShefa" w:hAnsi="FbShefa" w:hint="cs"/>
          <w:sz w:val="11"/>
          <w:rtl/>
        </w:rPr>
        <w:t>.</w:t>
      </w:r>
      <w:r w:rsidR="009C3CB4" w:rsidRPr="00270114">
        <w:rPr>
          <w:rFonts w:ascii="FbShefa" w:hAnsi="FbShefa"/>
          <w:sz w:val="11"/>
          <w:rtl/>
        </w:rPr>
        <w:t>דלהוו להו בני שפירי כוותי</w:t>
      </w:r>
      <w:r>
        <w:rPr>
          <w:rFonts w:ascii="FbShefa" w:hAnsi="FbShefa" w:hint="cs"/>
          <w:sz w:val="11"/>
          <w:rtl/>
        </w:rPr>
        <w:t>.\</w:t>
      </w:r>
      <w:r w:rsidR="009C3CB4" w:rsidRPr="00270114">
        <w:rPr>
          <w:rFonts w:ascii="FbShefa" w:hAnsi="FbShefa"/>
          <w:sz w:val="11"/>
          <w:rtl/>
        </w:rPr>
        <w:t xml:space="preserve"> גמירי </w:t>
      </w:r>
      <w:r>
        <w:rPr>
          <w:rFonts w:ascii="FbShefa" w:hAnsi="FbShefa" w:hint="cs"/>
          <w:sz w:val="11"/>
          <w:rtl/>
        </w:rPr>
        <w:t>.</w:t>
      </w:r>
      <w:r w:rsidR="009C3CB4" w:rsidRPr="00270114">
        <w:rPr>
          <w:rFonts w:ascii="FbShefa" w:hAnsi="FbShefa"/>
          <w:sz w:val="11"/>
          <w:rtl/>
        </w:rPr>
        <w:t>אורייתא כוותי</w:t>
      </w:r>
      <w:r w:rsidR="00980F5A" w:rsidRPr="00270114">
        <w:rPr>
          <w:rFonts w:ascii="FbShefa" w:hAnsi="FbShefa"/>
          <w:sz w:val="11"/>
          <w:rtl/>
        </w:rPr>
        <w:t>.</w:t>
      </w:r>
    </w:p>
    <w:p w14:paraId="75242097" w14:textId="77777777" w:rsidR="006D575F" w:rsidRDefault="006D575F" w:rsidP="009C3CB4">
      <w:pPr>
        <w:spacing w:line="240" w:lineRule="auto"/>
        <w:rPr>
          <w:rFonts w:ascii="FbShefa" w:hAnsi="FbShefa"/>
          <w:b/>
          <w:bCs/>
          <w:color w:val="3B2F2A" w:themeColor="text2" w:themeShade="80"/>
          <w:sz w:val="11"/>
          <w:rtl/>
        </w:rPr>
      </w:pPr>
    </w:p>
    <w:p w14:paraId="1C35071B" w14:textId="77777777" w:rsidR="006D575F" w:rsidRDefault="009C3CB4" w:rsidP="006D575F">
      <w:pPr>
        <w:pStyle w:val="3"/>
        <w:rPr>
          <w:rtl/>
        </w:rPr>
      </w:pPr>
      <w:r w:rsidRPr="001B3037">
        <w:rPr>
          <w:rtl/>
        </w:rPr>
        <w:t>עינא בישא</w:t>
      </w:r>
      <w:r w:rsidR="006D575F">
        <w:rPr>
          <w:rFonts w:hint="cs"/>
          <w:rtl/>
        </w:rPr>
        <w:t>:</w:t>
      </w:r>
    </w:p>
    <w:p w14:paraId="33F8645A" w14:textId="77777777" w:rsidR="006D575F" w:rsidRDefault="006D575F"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 </w:t>
      </w:r>
      <w:r>
        <w:rPr>
          <w:rFonts w:ascii="FbShefa" w:hAnsi="FbShefa" w:hint="cs"/>
          <w:sz w:val="11"/>
          <w:rtl/>
        </w:rPr>
        <w:t>.</w:t>
      </w:r>
      <w:r w:rsidR="009C3CB4" w:rsidRPr="00270114">
        <w:rPr>
          <w:rFonts w:ascii="FbShefa" w:hAnsi="FbShefa"/>
          <w:sz w:val="11"/>
          <w:rtl/>
        </w:rPr>
        <w:t>מזרעא דיוסף, דלא שלטא ביה עינא בישא</w:t>
      </w:r>
      <w:r w:rsidR="00980F5A" w:rsidRPr="00270114">
        <w:rPr>
          <w:rFonts w:ascii="FbShefa" w:hAnsi="FbShefa"/>
          <w:sz w:val="11"/>
          <w:rtl/>
        </w:rPr>
        <w:t>.</w:t>
      </w:r>
      <w:r w:rsidR="009C3CB4" w:rsidRPr="00270114">
        <w:rPr>
          <w:rFonts w:ascii="FbShefa" w:hAnsi="FbShefa"/>
          <w:sz w:val="11"/>
          <w:rtl/>
        </w:rPr>
        <w:t xml:space="preserve"> </w:t>
      </w:r>
    </w:p>
    <w:p w14:paraId="0579108A" w14:textId="77777777" w:rsidR="006D575F"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דכתיב</w:t>
      </w:r>
      <w:r w:rsidR="006D575F">
        <w:rPr>
          <w:rFonts w:ascii="FbShefa" w:hAnsi="FbShefa" w:hint="cs"/>
          <w:b/>
          <w:bCs/>
          <w:color w:val="3B2F2A" w:themeColor="text2" w:themeShade="80"/>
          <w:sz w:val="11"/>
          <w:rtl/>
        </w:rPr>
        <w:t>.</w:t>
      </w:r>
      <w:r w:rsidRPr="00270114">
        <w:rPr>
          <w:rFonts w:ascii="FbShefa" w:hAnsi="FbShefa"/>
          <w:sz w:val="11"/>
          <w:rtl/>
        </w:rPr>
        <w:t xml:space="preserve"> עלי עין</w:t>
      </w:r>
      <w:r w:rsidR="006D575F">
        <w:rPr>
          <w:rFonts w:ascii="FbShefa" w:hAnsi="FbShefa" w:hint="cs"/>
          <w:sz w:val="11"/>
          <w:rtl/>
        </w:rPr>
        <w:t>,</w:t>
      </w:r>
      <w:r w:rsidRPr="00270114">
        <w:rPr>
          <w:rFonts w:ascii="FbShefa" w:hAnsi="FbShefa"/>
          <w:sz w:val="11"/>
          <w:rtl/>
        </w:rPr>
        <w:t xml:space="preserve"> עולי עין</w:t>
      </w:r>
      <w:r w:rsidR="00A94292">
        <w:rPr>
          <w:rFonts w:ascii="FbShefa" w:hAnsi="FbShefa"/>
          <w:sz w:val="11"/>
          <w:rtl/>
        </w:rPr>
        <w:t xml:space="preserve"> </w:t>
      </w:r>
      <w:r w:rsidR="006D575F">
        <w:rPr>
          <w:rFonts w:ascii="FbShefa" w:hAnsi="FbShefa" w:hint="cs"/>
          <w:sz w:val="11"/>
          <w:rtl/>
        </w:rPr>
        <w:t>.</w:t>
      </w:r>
    </w:p>
    <w:p w14:paraId="620996AF" w14:textId="27D1875D" w:rsidR="009C3CB4" w:rsidRPr="00270114" w:rsidRDefault="006D575F" w:rsidP="009C3CB4">
      <w:pPr>
        <w:spacing w:line="240" w:lineRule="auto"/>
        <w:rPr>
          <w:rFonts w:ascii="FbShefa" w:hAnsi="FbShefa"/>
          <w:sz w:val="11"/>
          <w:rtl/>
        </w:rPr>
      </w:pPr>
      <w:r>
        <w:rPr>
          <w:rFonts w:ascii="FbShefa" w:hAnsi="FbShefa" w:hint="cs"/>
          <w:b/>
          <w:bCs/>
          <w:color w:val="3B2F2A" w:themeColor="text2" w:themeShade="80"/>
          <w:sz w:val="11"/>
          <w:rtl/>
        </w:rPr>
        <w:t>\וכתיב.</w:t>
      </w:r>
      <w:r>
        <w:rPr>
          <w:rFonts w:ascii="FbShefa" w:hAnsi="FbShefa" w:hint="cs"/>
          <w:sz w:val="11"/>
          <w:rtl/>
        </w:rPr>
        <w:t xml:space="preserve"> </w:t>
      </w:r>
      <w:r w:rsidR="009C3CB4" w:rsidRPr="00270114">
        <w:rPr>
          <w:rFonts w:ascii="FbShefa" w:hAnsi="FbShefa"/>
          <w:sz w:val="11"/>
          <w:rtl/>
        </w:rPr>
        <w:t>וידגו</w:t>
      </w:r>
      <w:r>
        <w:rPr>
          <w:rFonts w:ascii="FbShefa" w:hAnsi="FbShefa" w:hint="cs"/>
          <w:sz w:val="11"/>
          <w:rtl/>
        </w:rPr>
        <w:t>, כדגים</w:t>
      </w:r>
      <w:r w:rsidR="009C3CB4" w:rsidRPr="00270114">
        <w:rPr>
          <w:rFonts w:ascii="FbShefa" w:hAnsi="FbShefa"/>
          <w:sz w:val="11"/>
          <w:rtl/>
        </w:rPr>
        <w:t xml:space="preserve"> שהמים מכסים אותם</w:t>
      </w:r>
      <w:r w:rsidR="00980F5A" w:rsidRPr="00270114">
        <w:rPr>
          <w:rFonts w:ascii="FbShefa" w:hAnsi="FbShefa"/>
          <w:sz w:val="11"/>
          <w:rtl/>
        </w:rPr>
        <w:t>.</w:t>
      </w:r>
    </w:p>
    <w:p w14:paraId="24E69DEE" w14:textId="77777777" w:rsidR="009C3CB4" w:rsidRPr="00270114" w:rsidRDefault="009C3CB4" w:rsidP="006D575F">
      <w:pPr>
        <w:rPr>
          <w:rtl/>
        </w:rPr>
      </w:pPr>
    </w:p>
    <w:p w14:paraId="3E456B95" w14:textId="1847B5AB" w:rsidR="009C3CB4" w:rsidRPr="00270114" w:rsidRDefault="009C3CB4" w:rsidP="006D575F">
      <w:pPr>
        <w:pStyle w:val="2"/>
        <w:rPr>
          <w:rFonts w:ascii="FbShefa" w:hAnsi="FbShefa"/>
          <w:color w:val="7C5F1D"/>
          <w:rtl/>
        </w:rPr>
      </w:pPr>
      <w:r w:rsidRPr="00270114">
        <w:rPr>
          <w:rFonts w:ascii="FbShefa" w:hAnsi="FbShefa"/>
          <w:color w:val="7C5F1D"/>
          <w:rtl/>
        </w:rPr>
        <w:t>מעשה ד</w:t>
      </w:r>
      <w:r w:rsidR="006D575F">
        <w:rPr>
          <w:rFonts w:ascii="FbShefa" w:hAnsi="FbShefa" w:hint="cs"/>
          <w:color w:val="7C5F1D"/>
          <w:rtl/>
        </w:rPr>
        <w:t>רבי יוחנן וריש לקיש</w:t>
      </w:r>
    </w:p>
    <w:p w14:paraId="16B6226F" w14:textId="2552B792" w:rsidR="005E132C" w:rsidRPr="005E132C" w:rsidRDefault="005E132C" w:rsidP="005E132C">
      <w:pPr>
        <w:pStyle w:val="3"/>
        <w:rPr>
          <w:rtl/>
        </w:rPr>
      </w:pPr>
      <w:r>
        <w:rPr>
          <w:rFonts w:hint="cs"/>
          <w:rtl/>
        </w:rPr>
        <w:t>פגישתם:</w:t>
      </w:r>
    </w:p>
    <w:p w14:paraId="5951CEDC" w14:textId="77777777" w:rsidR="005E132C" w:rsidRDefault="005E132C" w:rsidP="005E132C">
      <w:pPr>
        <w:spacing w:line="240" w:lineRule="auto"/>
        <w:rPr>
          <w:rtl/>
        </w:rPr>
      </w:pPr>
      <w:r>
        <w:rPr>
          <w:rFonts w:hint="cs"/>
          <w:rtl/>
        </w:rPr>
        <w:t>\</w:t>
      </w:r>
      <w:r w:rsidRPr="005E132C">
        <w:rPr>
          <w:rtl/>
        </w:rPr>
        <w:t xml:space="preserve">יומא חד </w:t>
      </w:r>
      <w:r>
        <w:rPr>
          <w:rFonts w:hint="cs"/>
          <w:rtl/>
        </w:rPr>
        <w:t>.</w:t>
      </w:r>
      <w:r w:rsidRPr="005E132C">
        <w:rPr>
          <w:rtl/>
        </w:rPr>
        <w:t xml:space="preserve">הוה קא סחי רבי יוחנן בירדנא </w:t>
      </w:r>
      <w:r>
        <w:rPr>
          <w:rFonts w:hint="cs"/>
          <w:rtl/>
        </w:rPr>
        <w:t>.</w:t>
      </w:r>
    </w:p>
    <w:p w14:paraId="06D8334B" w14:textId="06696CE7" w:rsidR="005E132C" w:rsidRDefault="005E132C" w:rsidP="005E132C">
      <w:pPr>
        <w:spacing w:line="240" w:lineRule="auto"/>
        <w:rPr>
          <w:rtl/>
        </w:rPr>
      </w:pPr>
      <w:r>
        <w:rPr>
          <w:rFonts w:hint="cs"/>
          <w:rtl/>
        </w:rPr>
        <w:t>\</w:t>
      </w:r>
      <w:r w:rsidRPr="005E132C">
        <w:rPr>
          <w:rtl/>
        </w:rPr>
        <w:t xml:space="preserve">חזייה ריש לקיש </w:t>
      </w:r>
      <w:r>
        <w:rPr>
          <w:rFonts w:hint="cs"/>
          <w:rtl/>
        </w:rPr>
        <w:t>.</w:t>
      </w:r>
      <w:r w:rsidRPr="005E132C">
        <w:rPr>
          <w:rtl/>
        </w:rPr>
        <w:t xml:space="preserve">ושוור לירדנא אבתריה </w:t>
      </w:r>
      <w:r>
        <w:rPr>
          <w:rFonts w:hint="cs"/>
          <w:rtl/>
        </w:rPr>
        <w:t>.</w:t>
      </w:r>
    </w:p>
    <w:p w14:paraId="72F87039" w14:textId="77777777" w:rsidR="005E132C" w:rsidRDefault="005E132C" w:rsidP="005E132C">
      <w:pPr>
        <w:spacing w:line="240" w:lineRule="auto"/>
        <w:rPr>
          <w:rtl/>
        </w:rPr>
      </w:pPr>
      <w:r>
        <w:rPr>
          <w:rFonts w:hint="cs"/>
          <w:rtl/>
        </w:rPr>
        <w:t>\</w:t>
      </w:r>
      <w:r w:rsidRPr="005E132C">
        <w:rPr>
          <w:rtl/>
        </w:rPr>
        <w:t xml:space="preserve">אמר ליה </w:t>
      </w:r>
      <w:r>
        <w:rPr>
          <w:rFonts w:hint="cs"/>
          <w:rtl/>
        </w:rPr>
        <w:t>.</w:t>
      </w:r>
      <w:r w:rsidRPr="005E132C">
        <w:rPr>
          <w:rtl/>
        </w:rPr>
        <w:t xml:space="preserve">חילך לאורייתא </w:t>
      </w:r>
      <w:r>
        <w:rPr>
          <w:rFonts w:hint="cs"/>
          <w:rtl/>
        </w:rPr>
        <w:t>.</w:t>
      </w:r>
    </w:p>
    <w:p w14:paraId="3D2EC5B9" w14:textId="77777777" w:rsidR="005E132C" w:rsidRDefault="005E132C" w:rsidP="005E132C">
      <w:pPr>
        <w:spacing w:line="240" w:lineRule="auto"/>
        <w:rPr>
          <w:rtl/>
        </w:rPr>
      </w:pPr>
      <w:r>
        <w:rPr>
          <w:rFonts w:hint="cs"/>
          <w:rtl/>
        </w:rPr>
        <w:t>\</w:t>
      </w:r>
      <w:r w:rsidRPr="005E132C">
        <w:rPr>
          <w:rtl/>
        </w:rPr>
        <w:t xml:space="preserve">אמר ליה </w:t>
      </w:r>
      <w:r>
        <w:rPr>
          <w:rFonts w:hint="cs"/>
          <w:rtl/>
        </w:rPr>
        <w:t>.</w:t>
      </w:r>
      <w:r w:rsidRPr="005E132C">
        <w:rPr>
          <w:rtl/>
        </w:rPr>
        <w:t xml:space="preserve">שופרך לנשי </w:t>
      </w:r>
      <w:r>
        <w:rPr>
          <w:rFonts w:hint="cs"/>
          <w:rtl/>
        </w:rPr>
        <w:t>.</w:t>
      </w:r>
    </w:p>
    <w:p w14:paraId="252F9985" w14:textId="77777777" w:rsidR="005E132C" w:rsidRDefault="005E132C" w:rsidP="005E132C">
      <w:pPr>
        <w:spacing w:line="240" w:lineRule="auto"/>
        <w:rPr>
          <w:rtl/>
        </w:rPr>
      </w:pPr>
      <w:r>
        <w:rPr>
          <w:rFonts w:hint="cs"/>
          <w:rtl/>
        </w:rPr>
        <w:t>\</w:t>
      </w:r>
      <w:r w:rsidRPr="005E132C">
        <w:rPr>
          <w:rtl/>
        </w:rPr>
        <w:t xml:space="preserve">אמר ליה </w:t>
      </w:r>
      <w:r>
        <w:rPr>
          <w:rFonts w:hint="cs"/>
          <w:rtl/>
        </w:rPr>
        <w:t>.</w:t>
      </w:r>
      <w:r w:rsidRPr="005E132C">
        <w:rPr>
          <w:rtl/>
        </w:rPr>
        <w:t xml:space="preserve">אי הדרת בך </w:t>
      </w:r>
      <w:r>
        <w:rPr>
          <w:rFonts w:hint="cs"/>
          <w:rtl/>
        </w:rPr>
        <w:t>,</w:t>
      </w:r>
      <w:r w:rsidRPr="005E132C">
        <w:rPr>
          <w:rtl/>
        </w:rPr>
        <w:t xml:space="preserve">יהיבנא לך אחותי דשפירא מינאי </w:t>
      </w:r>
      <w:r>
        <w:rPr>
          <w:rFonts w:hint="cs"/>
          <w:rtl/>
        </w:rPr>
        <w:t>.</w:t>
      </w:r>
    </w:p>
    <w:p w14:paraId="20253CE0" w14:textId="77777777" w:rsidR="005E132C" w:rsidRDefault="005E132C" w:rsidP="005E132C">
      <w:pPr>
        <w:spacing w:line="240" w:lineRule="auto"/>
        <w:rPr>
          <w:rtl/>
        </w:rPr>
      </w:pPr>
      <w:r>
        <w:rPr>
          <w:rFonts w:hint="cs"/>
          <w:rtl/>
        </w:rPr>
        <w:t>\</w:t>
      </w:r>
      <w:r w:rsidRPr="005E132C">
        <w:rPr>
          <w:rtl/>
        </w:rPr>
        <w:t xml:space="preserve">קביל עליה </w:t>
      </w:r>
      <w:r>
        <w:rPr>
          <w:rFonts w:hint="cs"/>
          <w:rtl/>
        </w:rPr>
        <w:t>.</w:t>
      </w:r>
      <w:r w:rsidRPr="005E132C">
        <w:rPr>
          <w:rtl/>
        </w:rPr>
        <w:t xml:space="preserve">בעי למיהדר לאתויי מאניה </w:t>
      </w:r>
      <w:r>
        <w:rPr>
          <w:rFonts w:hint="cs"/>
          <w:rtl/>
        </w:rPr>
        <w:t>,</w:t>
      </w:r>
      <w:r w:rsidRPr="005E132C">
        <w:rPr>
          <w:rtl/>
        </w:rPr>
        <w:t xml:space="preserve">ולא מצי הדר </w:t>
      </w:r>
      <w:r>
        <w:rPr>
          <w:rFonts w:hint="cs"/>
          <w:rtl/>
        </w:rPr>
        <w:t>.</w:t>
      </w:r>
    </w:p>
    <w:p w14:paraId="03913665" w14:textId="77777777" w:rsidR="005E132C" w:rsidRDefault="005E132C" w:rsidP="005E132C">
      <w:pPr>
        <w:spacing w:line="240" w:lineRule="auto"/>
        <w:rPr>
          <w:rtl/>
        </w:rPr>
      </w:pPr>
    </w:p>
    <w:p w14:paraId="78971F73" w14:textId="77777777" w:rsidR="005E132C" w:rsidRDefault="005E132C" w:rsidP="005E132C">
      <w:pPr>
        <w:spacing w:line="240" w:lineRule="auto"/>
        <w:rPr>
          <w:rtl/>
        </w:rPr>
      </w:pPr>
      <w:r>
        <w:rPr>
          <w:rFonts w:hint="cs"/>
          <w:rtl/>
        </w:rPr>
        <w:t>\</w:t>
      </w:r>
      <w:r w:rsidRPr="005E132C">
        <w:rPr>
          <w:rtl/>
        </w:rPr>
        <w:t xml:space="preserve">אקרייה ואתנייה </w:t>
      </w:r>
      <w:r>
        <w:rPr>
          <w:rFonts w:hint="cs"/>
          <w:rtl/>
        </w:rPr>
        <w:t>.</w:t>
      </w:r>
      <w:r w:rsidRPr="005E132C">
        <w:rPr>
          <w:rtl/>
        </w:rPr>
        <w:t xml:space="preserve">ושוייה גברא רבא </w:t>
      </w:r>
      <w:r>
        <w:rPr>
          <w:rFonts w:hint="cs"/>
          <w:rtl/>
        </w:rPr>
        <w:t>.</w:t>
      </w:r>
    </w:p>
    <w:p w14:paraId="538B7427" w14:textId="77777777" w:rsidR="005E132C" w:rsidRDefault="005E132C" w:rsidP="005E132C">
      <w:pPr>
        <w:spacing w:line="240" w:lineRule="auto"/>
        <w:rPr>
          <w:rtl/>
        </w:rPr>
      </w:pPr>
    </w:p>
    <w:p w14:paraId="7612DAB0" w14:textId="19FE9993" w:rsidR="005E132C" w:rsidRDefault="00B66569" w:rsidP="005E132C">
      <w:pPr>
        <w:pStyle w:val="3"/>
        <w:rPr>
          <w:rtl/>
        </w:rPr>
      </w:pPr>
      <w:r>
        <w:rPr>
          <w:rFonts w:hint="cs"/>
          <w:rtl/>
        </w:rPr>
        <w:t>חלישות הדעת:</w:t>
      </w:r>
    </w:p>
    <w:p w14:paraId="17B5F9B4" w14:textId="77777777" w:rsidR="00B66569" w:rsidRDefault="00B66569" w:rsidP="005E132C">
      <w:pPr>
        <w:spacing w:line="240" w:lineRule="auto"/>
        <w:rPr>
          <w:rtl/>
        </w:rPr>
      </w:pPr>
      <w:r>
        <w:rPr>
          <w:rFonts w:hint="cs"/>
          <w:rtl/>
        </w:rPr>
        <w:t>\</w:t>
      </w:r>
      <w:r w:rsidR="005E132C" w:rsidRPr="005E132C">
        <w:rPr>
          <w:rtl/>
        </w:rPr>
        <w:t xml:space="preserve">יומא חד </w:t>
      </w:r>
      <w:r>
        <w:rPr>
          <w:rFonts w:hint="cs"/>
          <w:rtl/>
        </w:rPr>
        <w:t>.</w:t>
      </w:r>
      <w:r w:rsidR="005E132C" w:rsidRPr="005E132C">
        <w:rPr>
          <w:rtl/>
        </w:rPr>
        <w:t xml:space="preserve">הוו מפלגי בי מדרשא </w:t>
      </w:r>
      <w:r>
        <w:rPr>
          <w:rFonts w:hint="cs"/>
          <w:rtl/>
        </w:rPr>
        <w:t>.</w:t>
      </w:r>
    </w:p>
    <w:p w14:paraId="0228C5BB" w14:textId="77777777" w:rsidR="00B66569" w:rsidRDefault="00B66569" w:rsidP="005E132C">
      <w:pPr>
        <w:spacing w:line="240" w:lineRule="auto"/>
        <w:rPr>
          <w:rtl/>
        </w:rPr>
      </w:pPr>
      <w:r>
        <w:rPr>
          <w:rFonts w:hint="cs"/>
          <w:rtl/>
        </w:rPr>
        <w:t xml:space="preserve">\תנן. </w:t>
      </w:r>
      <w:r w:rsidR="005E132C" w:rsidRPr="005E132C">
        <w:rPr>
          <w:rtl/>
        </w:rPr>
        <w:t xml:space="preserve">הסייף והסכין והפגיון והרומח ומגל יד ומגל קציר </w:t>
      </w:r>
      <w:r>
        <w:rPr>
          <w:rFonts w:hint="cs"/>
          <w:rtl/>
        </w:rPr>
        <w:t>.</w:t>
      </w:r>
    </w:p>
    <w:p w14:paraId="571850FF" w14:textId="77777777" w:rsidR="00B66569" w:rsidRDefault="00B66569" w:rsidP="005E132C">
      <w:pPr>
        <w:spacing w:line="240" w:lineRule="auto"/>
        <w:rPr>
          <w:rtl/>
        </w:rPr>
      </w:pPr>
      <w:r>
        <w:rPr>
          <w:rFonts w:hint="cs"/>
          <w:rtl/>
        </w:rPr>
        <w:t>\</w:t>
      </w:r>
      <w:r w:rsidR="005E132C" w:rsidRPr="005E132C">
        <w:rPr>
          <w:rtl/>
        </w:rPr>
        <w:t xml:space="preserve">מקבלין טומאה </w:t>
      </w:r>
      <w:r>
        <w:rPr>
          <w:rFonts w:hint="cs"/>
          <w:rtl/>
        </w:rPr>
        <w:t>.</w:t>
      </w:r>
      <w:r w:rsidR="005E132C" w:rsidRPr="005E132C">
        <w:rPr>
          <w:rtl/>
        </w:rPr>
        <w:t xml:space="preserve">משעת גמר מלאכתן </w:t>
      </w:r>
      <w:r>
        <w:rPr>
          <w:rFonts w:hint="cs"/>
          <w:rtl/>
        </w:rPr>
        <w:t>.</w:t>
      </w:r>
    </w:p>
    <w:p w14:paraId="5CEF64F1" w14:textId="77777777" w:rsidR="00B66569" w:rsidRDefault="00B66569" w:rsidP="005E132C">
      <w:pPr>
        <w:spacing w:line="240" w:lineRule="auto"/>
        <w:rPr>
          <w:rtl/>
        </w:rPr>
      </w:pPr>
      <w:r>
        <w:rPr>
          <w:rFonts w:hint="cs"/>
          <w:rtl/>
        </w:rPr>
        <w:t>\</w:t>
      </w:r>
      <w:r w:rsidR="005E132C" w:rsidRPr="005E132C">
        <w:rPr>
          <w:rtl/>
        </w:rPr>
        <w:t xml:space="preserve">רבי יוחנן </w:t>
      </w:r>
      <w:r>
        <w:rPr>
          <w:rFonts w:hint="cs"/>
          <w:rtl/>
        </w:rPr>
        <w:t>.</w:t>
      </w:r>
      <w:r w:rsidR="005E132C" w:rsidRPr="005E132C">
        <w:rPr>
          <w:rtl/>
        </w:rPr>
        <w:t xml:space="preserve"> משיצרפם בכבשן </w:t>
      </w:r>
      <w:r>
        <w:rPr>
          <w:rFonts w:hint="cs"/>
          <w:rtl/>
        </w:rPr>
        <w:t>.</w:t>
      </w:r>
    </w:p>
    <w:p w14:paraId="1B5A8890" w14:textId="105A10BA" w:rsidR="005E132C" w:rsidRDefault="00B66569" w:rsidP="005E132C">
      <w:pPr>
        <w:spacing w:line="240" w:lineRule="auto"/>
        <w:rPr>
          <w:rtl/>
        </w:rPr>
      </w:pPr>
      <w:r>
        <w:rPr>
          <w:rFonts w:hint="cs"/>
          <w:rtl/>
        </w:rPr>
        <w:t>\</w:t>
      </w:r>
      <w:r w:rsidR="005E132C" w:rsidRPr="005E132C">
        <w:rPr>
          <w:rtl/>
        </w:rPr>
        <w:t xml:space="preserve">ריש לקיש </w:t>
      </w:r>
      <w:r>
        <w:rPr>
          <w:rFonts w:hint="cs"/>
          <w:rtl/>
        </w:rPr>
        <w:t>.</w:t>
      </w:r>
      <w:r w:rsidR="005E132C" w:rsidRPr="005E132C">
        <w:rPr>
          <w:rtl/>
        </w:rPr>
        <w:t xml:space="preserve"> משיצחצחן במים</w:t>
      </w:r>
      <w:r>
        <w:rPr>
          <w:rFonts w:hint="cs"/>
          <w:rtl/>
        </w:rPr>
        <w:t>.</w:t>
      </w:r>
    </w:p>
    <w:p w14:paraId="432A54C6" w14:textId="77777777" w:rsidR="00B66569" w:rsidRPr="005E132C" w:rsidRDefault="00B66569" w:rsidP="005E132C">
      <w:pPr>
        <w:spacing w:line="240" w:lineRule="auto"/>
        <w:rPr>
          <w:rtl/>
        </w:rPr>
      </w:pPr>
    </w:p>
    <w:p w14:paraId="36BE4CB6" w14:textId="77777777" w:rsidR="00B66569"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אמר</w:t>
      </w:r>
      <w:r w:rsidR="00B66569">
        <w:rPr>
          <w:rFonts w:ascii="FbShefa" w:hAnsi="FbShefa" w:hint="cs"/>
          <w:b/>
          <w:bCs/>
          <w:color w:val="3B2F2A" w:themeColor="text2" w:themeShade="80"/>
          <w:sz w:val="11"/>
          <w:rtl/>
        </w:rPr>
        <w:t>.</w:t>
      </w:r>
      <w:r w:rsidRPr="00270114">
        <w:rPr>
          <w:rFonts w:ascii="FbShefa" w:hAnsi="FbShefa"/>
          <w:sz w:val="11"/>
          <w:rtl/>
        </w:rPr>
        <w:t xml:space="preserve"> לסטאה בלסטיותיה ידע</w:t>
      </w:r>
      <w:r w:rsidR="00B66569">
        <w:rPr>
          <w:rFonts w:ascii="FbShefa" w:hAnsi="FbShefa" w:hint="cs"/>
          <w:sz w:val="11"/>
          <w:rtl/>
        </w:rPr>
        <w:t>.</w:t>
      </w:r>
    </w:p>
    <w:p w14:paraId="594E68A0" w14:textId="77777777" w:rsidR="00B66569"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אמר</w:t>
      </w:r>
      <w:r w:rsidR="00980F5A" w:rsidRPr="001B3037">
        <w:rPr>
          <w:rFonts w:ascii="FbShefa" w:hAnsi="FbShefa"/>
          <w:b/>
          <w:bCs/>
          <w:color w:val="3B2F2A" w:themeColor="text2" w:themeShade="80"/>
          <w:sz w:val="11"/>
          <w:rtl/>
        </w:rPr>
        <w:t>.</w:t>
      </w:r>
      <w:r w:rsidR="00B66569">
        <w:rPr>
          <w:rFonts w:ascii="FbShefa" w:hAnsi="FbShefa" w:hint="cs"/>
          <w:sz w:val="11"/>
          <w:rtl/>
        </w:rPr>
        <w:t xml:space="preserve"> </w:t>
      </w:r>
      <w:r w:rsidRPr="00270114">
        <w:rPr>
          <w:rFonts w:ascii="FbShefa" w:hAnsi="FbShefa"/>
          <w:sz w:val="11"/>
          <w:rtl/>
        </w:rPr>
        <w:t>ומאי אהנת לי</w:t>
      </w:r>
      <w:r w:rsidR="00B66569">
        <w:rPr>
          <w:rFonts w:ascii="FbShefa" w:hAnsi="FbShefa" w:hint="cs"/>
          <w:sz w:val="11"/>
          <w:rtl/>
        </w:rPr>
        <w:t>,</w:t>
      </w:r>
      <w:r w:rsidRPr="00270114">
        <w:rPr>
          <w:rFonts w:ascii="FbShefa" w:hAnsi="FbShefa"/>
          <w:sz w:val="11"/>
          <w:rtl/>
        </w:rPr>
        <w:t xml:space="preserve"> התם רבי קרו לי, הכא רבי קרו לי</w:t>
      </w:r>
      <w:r w:rsidR="00980F5A" w:rsidRPr="00270114">
        <w:rPr>
          <w:rFonts w:ascii="FbShefa" w:hAnsi="FbShefa"/>
          <w:sz w:val="11"/>
          <w:rtl/>
        </w:rPr>
        <w:t>.</w:t>
      </w:r>
      <w:r w:rsidRPr="00270114">
        <w:rPr>
          <w:rFonts w:ascii="FbShefa" w:hAnsi="FbShefa"/>
          <w:sz w:val="11"/>
          <w:rtl/>
        </w:rPr>
        <w:t xml:space="preserve"> </w:t>
      </w:r>
    </w:p>
    <w:p w14:paraId="58EE9B68" w14:textId="7CEEE430"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אמר</w:t>
      </w:r>
      <w:r w:rsidR="00980F5A" w:rsidRPr="001B3037">
        <w:rPr>
          <w:rFonts w:ascii="FbShefa" w:hAnsi="FbShefa"/>
          <w:b/>
          <w:bCs/>
          <w:color w:val="3B2F2A" w:themeColor="text2" w:themeShade="80"/>
          <w:sz w:val="11"/>
          <w:rtl/>
        </w:rPr>
        <w:t>.</w:t>
      </w:r>
      <w:r w:rsidRPr="00270114">
        <w:rPr>
          <w:rFonts w:ascii="FbShefa" w:hAnsi="FbShefa"/>
          <w:sz w:val="11"/>
          <w:rtl/>
        </w:rPr>
        <w:t xml:space="preserve"> אהנאי לך דאקרבינך תחת כנפי השכינה</w:t>
      </w:r>
      <w:r w:rsidR="00980F5A" w:rsidRPr="00270114">
        <w:rPr>
          <w:rFonts w:ascii="FbShefa" w:hAnsi="FbShefa"/>
          <w:sz w:val="11"/>
          <w:rtl/>
        </w:rPr>
        <w:t>.</w:t>
      </w:r>
    </w:p>
    <w:p w14:paraId="01B4C131" w14:textId="77777777" w:rsidR="00B66569" w:rsidRDefault="00B66569" w:rsidP="009C3CB4">
      <w:pPr>
        <w:spacing w:line="240" w:lineRule="auto"/>
        <w:rPr>
          <w:rFonts w:ascii="FbShefa" w:hAnsi="FbShefa"/>
          <w:b/>
          <w:bCs/>
          <w:color w:val="3B2F2A" w:themeColor="text2" w:themeShade="80"/>
          <w:sz w:val="11"/>
          <w:rtl/>
        </w:rPr>
      </w:pPr>
    </w:p>
    <w:p w14:paraId="563AC491" w14:textId="77777777" w:rsidR="00B66569"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חלש דעתיה</w:t>
      </w:r>
      <w:r w:rsidR="00B66569">
        <w:rPr>
          <w:rFonts w:ascii="FbShefa" w:hAnsi="FbShefa" w:hint="cs"/>
          <w:b/>
          <w:bCs/>
          <w:color w:val="3B2F2A" w:themeColor="text2" w:themeShade="80"/>
          <w:sz w:val="11"/>
          <w:rtl/>
        </w:rPr>
        <w:t>.</w:t>
      </w:r>
      <w:r w:rsidRPr="00270114">
        <w:rPr>
          <w:rFonts w:ascii="FbShefa" w:hAnsi="FbShefa"/>
          <w:sz w:val="11"/>
          <w:rtl/>
        </w:rPr>
        <w:t xml:space="preserve"> דרבי יוחנן</w:t>
      </w:r>
      <w:r w:rsidR="00B66569">
        <w:rPr>
          <w:rFonts w:ascii="FbShefa" w:hAnsi="FbShefa" w:hint="cs"/>
          <w:sz w:val="11"/>
          <w:rtl/>
        </w:rPr>
        <w:t>.</w:t>
      </w:r>
    </w:p>
    <w:p w14:paraId="54675639" w14:textId="77777777" w:rsidR="00895629"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חלש</w:t>
      </w:r>
      <w:r w:rsidR="00895629">
        <w:rPr>
          <w:rFonts w:ascii="FbShefa" w:hAnsi="FbShefa" w:hint="cs"/>
          <w:b/>
          <w:bCs/>
          <w:color w:val="3B2F2A" w:themeColor="text2" w:themeShade="80"/>
          <w:sz w:val="11"/>
          <w:rtl/>
        </w:rPr>
        <w:t>.</w:t>
      </w:r>
      <w:r w:rsidRPr="00270114">
        <w:rPr>
          <w:rFonts w:ascii="FbShefa" w:hAnsi="FbShefa"/>
          <w:sz w:val="11"/>
          <w:rtl/>
        </w:rPr>
        <w:t xml:space="preserve"> ריש לקיש</w:t>
      </w:r>
      <w:r w:rsidR="00980F5A" w:rsidRPr="00270114">
        <w:rPr>
          <w:rFonts w:ascii="FbShefa" w:hAnsi="FbShefa"/>
          <w:sz w:val="11"/>
          <w:rtl/>
        </w:rPr>
        <w:t>.</w:t>
      </w:r>
      <w:r w:rsidRPr="00270114">
        <w:rPr>
          <w:rFonts w:ascii="FbShefa" w:hAnsi="FbShefa"/>
          <w:sz w:val="11"/>
          <w:rtl/>
        </w:rPr>
        <w:t xml:space="preserve"> </w:t>
      </w:r>
    </w:p>
    <w:p w14:paraId="035905C0" w14:textId="77777777" w:rsidR="00895629" w:rsidRDefault="009C3CB4" w:rsidP="009C3CB4">
      <w:pPr>
        <w:spacing w:line="240" w:lineRule="auto"/>
        <w:rPr>
          <w:rtl/>
        </w:rPr>
      </w:pPr>
      <w:r w:rsidRPr="001B3037">
        <w:rPr>
          <w:rFonts w:ascii="FbShefa" w:hAnsi="FbShefa"/>
          <w:b/>
          <w:bCs/>
          <w:color w:val="3B2F2A" w:themeColor="text2" w:themeShade="80"/>
          <w:sz w:val="11"/>
          <w:rtl/>
        </w:rPr>
        <w:t xml:space="preserve">אתאי אחתיה </w:t>
      </w:r>
      <w:r w:rsidR="00895629">
        <w:rPr>
          <w:rFonts w:ascii="FbShefa" w:hAnsi="FbShefa" w:hint="cs"/>
          <w:b/>
          <w:bCs/>
          <w:color w:val="3B2F2A" w:themeColor="text2" w:themeShade="80"/>
          <w:sz w:val="11"/>
          <w:rtl/>
        </w:rPr>
        <w:t>.</w:t>
      </w:r>
      <w:r w:rsidRPr="00895629">
        <w:rPr>
          <w:rtl/>
        </w:rPr>
        <w:t>קא בכיא</w:t>
      </w:r>
      <w:r w:rsidR="00895629">
        <w:rPr>
          <w:rFonts w:hint="cs"/>
          <w:rtl/>
        </w:rPr>
        <w:t>.</w:t>
      </w:r>
    </w:p>
    <w:p w14:paraId="4E0FE78E" w14:textId="586D66FF" w:rsidR="00433741" w:rsidRPr="00270114" w:rsidRDefault="00895629"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אמר לה</w:t>
      </w:r>
      <w:r>
        <w:rPr>
          <w:rFonts w:ascii="FbShefa" w:hAnsi="FbShefa" w:hint="cs"/>
          <w:sz w:val="11"/>
          <w:rtl/>
        </w:rPr>
        <w:t>.</w:t>
      </w:r>
      <w:r w:rsidR="009C3CB4" w:rsidRPr="00270114">
        <w:rPr>
          <w:rFonts w:ascii="FbShefa" w:hAnsi="FbShefa"/>
          <w:sz w:val="11"/>
          <w:rtl/>
        </w:rPr>
        <w:t xml:space="preserve"> עזבה יתמיך אני אחיה</w:t>
      </w:r>
      <w:r>
        <w:rPr>
          <w:rFonts w:ascii="FbShefa" w:hAnsi="FbShefa" w:hint="cs"/>
          <w:sz w:val="11"/>
          <w:rtl/>
        </w:rPr>
        <w:t>.</w:t>
      </w:r>
      <w:r w:rsidR="009C3CB4" w:rsidRPr="00270114">
        <w:rPr>
          <w:rFonts w:ascii="FbShefa" w:hAnsi="FbShefa"/>
          <w:sz w:val="11"/>
          <w:rtl/>
        </w:rPr>
        <w:t xml:space="preserve"> </w:t>
      </w:r>
      <w:r>
        <w:rPr>
          <w:rFonts w:ascii="FbShefa" w:hAnsi="FbShefa" w:hint="cs"/>
          <w:sz w:val="11"/>
          <w:rtl/>
        </w:rPr>
        <w:t>\</w:t>
      </w:r>
      <w:r w:rsidR="009C3CB4" w:rsidRPr="00270114">
        <w:rPr>
          <w:rFonts w:ascii="FbShefa" w:hAnsi="FbShefa"/>
          <w:sz w:val="11"/>
          <w:rtl/>
        </w:rPr>
        <w:t xml:space="preserve">ואלמנותיך </w:t>
      </w:r>
      <w:r>
        <w:rPr>
          <w:rFonts w:ascii="FbShefa" w:hAnsi="FbShefa" w:hint="cs"/>
          <w:sz w:val="11"/>
          <w:rtl/>
        </w:rPr>
        <w:t>.</w:t>
      </w:r>
      <w:r w:rsidR="009C3CB4" w:rsidRPr="00270114">
        <w:rPr>
          <w:rFonts w:ascii="FbShefa" w:hAnsi="FbShefa"/>
          <w:sz w:val="11"/>
          <w:rtl/>
        </w:rPr>
        <w:t>עלי תבטחו</w:t>
      </w:r>
      <w:r w:rsidR="00980F5A" w:rsidRPr="00270114">
        <w:rPr>
          <w:rFonts w:ascii="FbShefa" w:hAnsi="FbShefa"/>
          <w:sz w:val="11"/>
          <w:rtl/>
        </w:rPr>
        <w:t>.</w:t>
      </w:r>
    </w:p>
    <w:p w14:paraId="671792C9" w14:textId="693F4D99"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אמרו</w:t>
      </w:r>
      <w:r w:rsidR="00980F5A" w:rsidRPr="001B3037">
        <w:rPr>
          <w:rFonts w:ascii="FbShefa" w:hAnsi="FbShefa"/>
          <w:b/>
          <w:bCs/>
          <w:color w:val="3B2F2A" w:themeColor="text2" w:themeShade="80"/>
          <w:sz w:val="11"/>
          <w:rtl/>
        </w:rPr>
        <w:t>.</w:t>
      </w:r>
      <w:r w:rsidRPr="00270114">
        <w:rPr>
          <w:rFonts w:ascii="FbShefa" w:hAnsi="FbShefa"/>
          <w:sz w:val="11"/>
          <w:rtl/>
        </w:rPr>
        <w:t xml:space="preserve"> ניזיל רבי אלעזר בן פדת, דמחדדין שמעתתיה</w:t>
      </w:r>
      <w:r w:rsidR="00980F5A" w:rsidRPr="00270114">
        <w:rPr>
          <w:rFonts w:ascii="FbShefa" w:hAnsi="FbShefa"/>
          <w:sz w:val="11"/>
          <w:rtl/>
        </w:rPr>
        <w:t>.</w:t>
      </w:r>
    </w:p>
    <w:p w14:paraId="25F30966" w14:textId="2D8C532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את כבר לקישא</w:t>
      </w:r>
      <w:r w:rsidR="00895629">
        <w:rPr>
          <w:rFonts w:ascii="FbShefa" w:hAnsi="FbShefa" w:hint="cs"/>
          <w:b/>
          <w:bCs/>
          <w:color w:val="3B2F2A" w:themeColor="text2" w:themeShade="80"/>
          <w:sz w:val="11"/>
          <w:rtl/>
        </w:rPr>
        <w:t>.</w:t>
      </w:r>
      <w:r w:rsidRPr="00270114">
        <w:rPr>
          <w:rFonts w:ascii="FbShefa" w:hAnsi="FbShefa"/>
          <w:sz w:val="11"/>
          <w:rtl/>
        </w:rPr>
        <w:t xml:space="preserve"> הוה מקשי לי עשרין וארבע קושייתא, ומפרקינא ליה עשרין וארבעה פרוקי, וממילא רווחא שמעתא</w:t>
      </w:r>
      <w:r w:rsidR="00980F5A" w:rsidRPr="00270114">
        <w:rPr>
          <w:rFonts w:ascii="FbShefa" w:hAnsi="FbShefa"/>
          <w:sz w:val="11"/>
          <w:rtl/>
        </w:rPr>
        <w:t>.</w:t>
      </w:r>
    </w:p>
    <w:p w14:paraId="76319066" w14:textId="0E672494" w:rsidR="009C3CB4" w:rsidRPr="00270114" w:rsidRDefault="009C3CB4" w:rsidP="00794C1A">
      <w:pPr>
        <w:pStyle w:val="1"/>
        <w:rPr>
          <w:rFonts w:ascii="FbShefa" w:hAnsi="FbShefa"/>
          <w:rtl/>
        </w:rPr>
      </w:pPr>
      <w:r w:rsidRPr="00270114">
        <w:rPr>
          <w:rFonts w:ascii="FbShefa" w:hAnsi="FbShefa"/>
          <w:sz w:val="11"/>
          <w:rtl/>
        </w:rPr>
        <w:t>פד</w:t>
      </w:r>
      <w:r w:rsidR="00B36BF2" w:rsidRPr="00270114">
        <w:rPr>
          <w:rFonts w:ascii="FbShefa" w:hAnsi="FbShefa"/>
          <w:sz w:val="11"/>
          <w:rtl/>
        </w:rPr>
        <w:t>, ב</w:t>
      </w:r>
    </w:p>
    <w:p w14:paraId="559A31B4" w14:textId="77777777" w:rsidR="00895629" w:rsidRDefault="00895629" w:rsidP="00895629">
      <w:pPr>
        <w:pStyle w:val="2"/>
        <w:rPr>
          <w:b/>
          <w:bCs/>
          <w:color w:val="3B2F2A" w:themeColor="text2" w:themeShade="80"/>
          <w:rtl/>
        </w:rPr>
      </w:pPr>
      <w:r w:rsidRPr="00895629">
        <w:rPr>
          <w:rtl/>
        </w:rPr>
        <w:t xml:space="preserve">רבי אלעזר ברבי שמעון </w:t>
      </w:r>
    </w:p>
    <w:p w14:paraId="032312F6" w14:textId="77777777" w:rsidR="00895629" w:rsidRDefault="009C3CB4" w:rsidP="00895629">
      <w:pPr>
        <w:pStyle w:val="3"/>
        <w:rPr>
          <w:rtl/>
        </w:rPr>
      </w:pPr>
      <w:r w:rsidRPr="001B3037">
        <w:rPr>
          <w:rtl/>
        </w:rPr>
        <w:t>יסורין</w:t>
      </w:r>
      <w:r w:rsidR="00895629">
        <w:rPr>
          <w:rFonts w:hint="cs"/>
          <w:rtl/>
        </w:rPr>
        <w:t>:</w:t>
      </w:r>
    </w:p>
    <w:p w14:paraId="700D758D" w14:textId="77777777" w:rsidR="00895629" w:rsidRDefault="00895629"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ואפילו הכי </w:t>
      </w:r>
      <w:r>
        <w:rPr>
          <w:rFonts w:ascii="FbShefa" w:hAnsi="FbShefa" w:hint="cs"/>
          <w:sz w:val="11"/>
          <w:rtl/>
        </w:rPr>
        <w:t>.</w:t>
      </w:r>
      <w:r w:rsidR="009C3CB4" w:rsidRPr="00270114">
        <w:rPr>
          <w:rFonts w:ascii="FbShefa" w:hAnsi="FbShefa"/>
          <w:sz w:val="11"/>
          <w:rtl/>
        </w:rPr>
        <w:t>לא סמך אדעתיה</w:t>
      </w:r>
      <w:r>
        <w:rPr>
          <w:rFonts w:ascii="FbShefa" w:hAnsi="FbShefa" w:hint="cs"/>
          <w:sz w:val="11"/>
          <w:rtl/>
        </w:rPr>
        <w:t>.</w:t>
      </w:r>
    </w:p>
    <w:p w14:paraId="0FE52525" w14:textId="7CC0F6AA" w:rsidR="00433741" w:rsidRPr="00270114" w:rsidRDefault="00895629"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קביל עליה </w:t>
      </w:r>
      <w:r>
        <w:rPr>
          <w:rFonts w:ascii="FbShefa" w:hAnsi="FbShefa" w:hint="cs"/>
          <w:sz w:val="11"/>
          <w:rtl/>
        </w:rPr>
        <w:t>.</w:t>
      </w:r>
      <w:r w:rsidR="009C3CB4" w:rsidRPr="00270114">
        <w:rPr>
          <w:rFonts w:ascii="FbShefa" w:hAnsi="FbShefa"/>
          <w:sz w:val="11"/>
          <w:rtl/>
        </w:rPr>
        <w:t>יסורי</w:t>
      </w:r>
      <w:r w:rsidR="00980F5A" w:rsidRPr="00270114">
        <w:rPr>
          <w:rFonts w:ascii="FbShefa" w:hAnsi="FbShefa"/>
          <w:sz w:val="11"/>
          <w:rtl/>
        </w:rPr>
        <w:t>.</w:t>
      </w:r>
    </w:p>
    <w:p w14:paraId="148FE5DE" w14:textId="77777777" w:rsidR="00895629" w:rsidRDefault="00895629"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באורתא</w:t>
      </w:r>
      <w:r>
        <w:rPr>
          <w:rFonts w:ascii="FbShefa" w:hAnsi="FbShefa" w:hint="cs"/>
          <w:b/>
          <w:bCs/>
          <w:color w:val="3B2F2A" w:themeColor="text2" w:themeShade="80"/>
          <w:sz w:val="11"/>
          <w:rtl/>
        </w:rPr>
        <w:t>.</w:t>
      </w:r>
      <w:r w:rsidR="009C3CB4" w:rsidRPr="00270114">
        <w:rPr>
          <w:rFonts w:ascii="FbShefa" w:hAnsi="FbShefa"/>
          <w:sz w:val="11"/>
          <w:rtl/>
        </w:rPr>
        <w:t xml:space="preserve"> הוו מייכי ליה שיתין נמטי</w:t>
      </w:r>
      <w:r>
        <w:rPr>
          <w:rFonts w:ascii="FbShefa" w:hAnsi="FbShefa" w:hint="cs"/>
          <w:sz w:val="11"/>
          <w:rtl/>
        </w:rPr>
        <w:t>.</w:t>
      </w:r>
    </w:p>
    <w:p w14:paraId="46BCE416" w14:textId="77777777" w:rsidR="00895629" w:rsidRDefault="00895629"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270114">
        <w:rPr>
          <w:rFonts w:ascii="FbShefa" w:hAnsi="FbShefa"/>
          <w:sz w:val="11"/>
          <w:rtl/>
        </w:rPr>
        <w:t xml:space="preserve"> </w:t>
      </w:r>
      <w:r w:rsidR="009C3CB4" w:rsidRPr="001B3037">
        <w:rPr>
          <w:rFonts w:ascii="FbShefa" w:hAnsi="FbShefa"/>
          <w:b/>
          <w:bCs/>
          <w:color w:val="3B2F2A" w:themeColor="text2" w:themeShade="80"/>
          <w:sz w:val="11"/>
          <w:rtl/>
        </w:rPr>
        <w:t>לצפרא</w:t>
      </w:r>
      <w:r>
        <w:rPr>
          <w:rFonts w:ascii="FbShefa" w:hAnsi="FbShefa" w:hint="cs"/>
          <w:b/>
          <w:bCs/>
          <w:color w:val="3B2F2A" w:themeColor="text2" w:themeShade="80"/>
          <w:sz w:val="11"/>
          <w:rtl/>
        </w:rPr>
        <w:t>.</w:t>
      </w:r>
      <w:r w:rsidR="009C3CB4" w:rsidRPr="00270114">
        <w:rPr>
          <w:rFonts w:ascii="FbShefa" w:hAnsi="FbShefa"/>
          <w:sz w:val="11"/>
          <w:rtl/>
        </w:rPr>
        <w:t xml:space="preserve"> נגדי מתותיה שיתין משיכלי דמא וכיבא</w:t>
      </w:r>
      <w:r w:rsidR="00980F5A" w:rsidRPr="00270114">
        <w:rPr>
          <w:rFonts w:ascii="FbShefa" w:hAnsi="FbShefa"/>
          <w:sz w:val="11"/>
          <w:rtl/>
        </w:rPr>
        <w:t>.</w:t>
      </w:r>
      <w:r w:rsidR="009C3CB4" w:rsidRPr="00270114">
        <w:rPr>
          <w:rFonts w:ascii="FbShefa" w:hAnsi="FbShefa"/>
          <w:sz w:val="11"/>
          <w:rtl/>
        </w:rPr>
        <w:t xml:space="preserve"> </w:t>
      </w:r>
    </w:p>
    <w:p w14:paraId="6A228650" w14:textId="357FFC03" w:rsidR="00433741" w:rsidRPr="00270114" w:rsidRDefault="00895629"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למחר</w:t>
      </w:r>
      <w:r>
        <w:rPr>
          <w:rFonts w:ascii="FbShefa" w:hAnsi="FbShefa" w:hint="cs"/>
          <w:b/>
          <w:bCs/>
          <w:color w:val="3B2F2A" w:themeColor="text2" w:themeShade="80"/>
          <w:sz w:val="11"/>
          <w:rtl/>
        </w:rPr>
        <w:t>.</w:t>
      </w:r>
      <w:r w:rsidR="009C3CB4" w:rsidRPr="00270114">
        <w:rPr>
          <w:rFonts w:ascii="FbShefa" w:hAnsi="FbShefa"/>
          <w:sz w:val="11"/>
          <w:rtl/>
        </w:rPr>
        <w:t xml:space="preserve"> עבדה ליה דביתהו שיתין מיני לפדא, ואכיל להו וברי</w:t>
      </w:r>
      <w:r w:rsidR="00980F5A" w:rsidRPr="00270114">
        <w:rPr>
          <w:rFonts w:ascii="FbShefa" w:hAnsi="FbShefa"/>
          <w:sz w:val="11"/>
          <w:rtl/>
        </w:rPr>
        <w:t>.</w:t>
      </w:r>
    </w:p>
    <w:p w14:paraId="7A77F952" w14:textId="77777777" w:rsidR="00895629" w:rsidRDefault="00895629" w:rsidP="009C3CB4">
      <w:pPr>
        <w:spacing w:line="240" w:lineRule="auto"/>
        <w:rPr>
          <w:rFonts w:ascii="FbShefa" w:hAnsi="FbShefa"/>
          <w:b/>
          <w:bCs/>
          <w:color w:val="3B2F2A" w:themeColor="text2" w:themeShade="80"/>
          <w:sz w:val="11"/>
          <w:rtl/>
        </w:rPr>
      </w:pPr>
    </w:p>
    <w:p w14:paraId="588EA579" w14:textId="7458139B" w:rsidR="00503227" w:rsidRDefault="00503227" w:rsidP="00503227">
      <w:pPr>
        <w:pStyle w:val="3"/>
        <w:rPr>
          <w:rtl/>
        </w:rPr>
      </w:pPr>
      <w:r>
        <w:rPr>
          <w:rFonts w:hint="cs"/>
          <w:rtl/>
        </w:rPr>
        <w:t>דביתהו:</w:t>
      </w:r>
    </w:p>
    <w:p w14:paraId="746BE540" w14:textId="1A285C84"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לא הות שבקא ליה דביתהו</w:t>
      </w:r>
      <w:r w:rsidR="00895629">
        <w:rPr>
          <w:rFonts w:ascii="FbShefa" w:hAnsi="FbShefa" w:hint="cs"/>
          <w:b/>
          <w:bCs/>
          <w:color w:val="3B2F2A" w:themeColor="text2" w:themeShade="80"/>
          <w:sz w:val="11"/>
          <w:rtl/>
        </w:rPr>
        <w:t>.</w:t>
      </w:r>
      <w:r w:rsidRPr="00270114">
        <w:rPr>
          <w:rFonts w:ascii="FbShefa" w:hAnsi="FbShefa"/>
          <w:sz w:val="11"/>
          <w:rtl/>
        </w:rPr>
        <w:t xml:space="preserve"> למיפק לבי מדרשא, כי היכי דלא לדחקוהו רבנן</w:t>
      </w:r>
      <w:r w:rsidR="00980F5A" w:rsidRPr="00270114">
        <w:rPr>
          <w:rFonts w:ascii="FbShefa" w:hAnsi="FbShefa"/>
          <w:sz w:val="11"/>
          <w:rtl/>
        </w:rPr>
        <w:t>.</w:t>
      </w:r>
    </w:p>
    <w:p w14:paraId="08D033C3" w14:textId="5FF8DD04" w:rsidR="00895629" w:rsidRDefault="00895629"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באורתא</w:t>
      </w:r>
      <w:r w:rsidR="009C3CB4" w:rsidRPr="00270114">
        <w:rPr>
          <w:rFonts w:ascii="FbShefa" w:hAnsi="FbShefa"/>
          <w:sz w:val="11"/>
          <w:rtl/>
        </w:rPr>
        <w:t xml:space="preserve"> אמר להו</w:t>
      </w:r>
      <w:r>
        <w:rPr>
          <w:rFonts w:ascii="FbShefa" w:hAnsi="FbShefa" w:hint="cs"/>
          <w:sz w:val="11"/>
          <w:rtl/>
        </w:rPr>
        <w:t>.</w:t>
      </w:r>
      <w:r w:rsidR="009C3CB4" w:rsidRPr="00270114">
        <w:rPr>
          <w:rFonts w:ascii="FbShefa" w:hAnsi="FbShefa"/>
          <w:sz w:val="11"/>
          <w:rtl/>
        </w:rPr>
        <w:t xml:space="preserve"> אחיי ורעי בואו</w:t>
      </w:r>
      <w:r>
        <w:rPr>
          <w:rFonts w:ascii="FbShefa" w:hAnsi="FbShefa" w:hint="cs"/>
          <w:sz w:val="11"/>
          <w:rtl/>
        </w:rPr>
        <w:t>.</w:t>
      </w:r>
    </w:p>
    <w:p w14:paraId="39BB4DEC" w14:textId="4B9A86ED" w:rsidR="00433741" w:rsidRPr="00270114" w:rsidRDefault="00895629"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בצפרא</w:t>
      </w:r>
      <w:r w:rsidR="009C3CB4" w:rsidRPr="00270114">
        <w:rPr>
          <w:rFonts w:ascii="FbShefa" w:hAnsi="FbShefa"/>
          <w:sz w:val="11"/>
          <w:rtl/>
        </w:rPr>
        <w:t xml:space="preserve"> אמר להו</w:t>
      </w:r>
      <w:r>
        <w:rPr>
          <w:rFonts w:ascii="FbShefa" w:hAnsi="FbShefa" w:hint="cs"/>
          <w:sz w:val="11"/>
          <w:rtl/>
        </w:rPr>
        <w:t>.</w:t>
      </w:r>
      <w:r w:rsidR="009C3CB4" w:rsidRPr="00270114">
        <w:rPr>
          <w:rFonts w:ascii="FbShefa" w:hAnsi="FbShefa"/>
          <w:sz w:val="11"/>
          <w:rtl/>
        </w:rPr>
        <w:t xml:space="preserve"> זילו, מפני ביטול תורה</w:t>
      </w:r>
      <w:r w:rsidR="00980F5A" w:rsidRPr="00270114">
        <w:rPr>
          <w:rFonts w:ascii="FbShefa" w:hAnsi="FbShefa"/>
          <w:sz w:val="11"/>
          <w:rtl/>
        </w:rPr>
        <w:t>.</w:t>
      </w:r>
    </w:p>
    <w:p w14:paraId="5E77F317" w14:textId="77777777" w:rsidR="00503227" w:rsidRDefault="00503227" w:rsidP="009C3CB4">
      <w:pPr>
        <w:spacing w:line="240" w:lineRule="auto"/>
        <w:rPr>
          <w:rFonts w:ascii="FbShefa" w:hAnsi="FbShefa"/>
          <w:b/>
          <w:bCs/>
          <w:color w:val="3B2F2A" w:themeColor="text2" w:themeShade="80"/>
          <w:sz w:val="11"/>
          <w:rtl/>
        </w:rPr>
      </w:pPr>
    </w:p>
    <w:p w14:paraId="6B2A1052" w14:textId="77777777" w:rsidR="00503227" w:rsidRPr="00503227" w:rsidRDefault="00503227" w:rsidP="009C3CB4">
      <w:pPr>
        <w:spacing w:line="240" w:lineRule="auto"/>
        <w:rPr>
          <w:rtl/>
        </w:rPr>
      </w:pPr>
      <w:r w:rsidRPr="00503227">
        <w:rPr>
          <w:rFonts w:hint="cs"/>
          <w:rtl/>
        </w:rPr>
        <w:t>\שמעה. שמביא עליו יסורים.</w:t>
      </w:r>
    </w:p>
    <w:p w14:paraId="359B8AAB" w14:textId="77777777" w:rsidR="00503227" w:rsidRDefault="00503227" w:rsidP="009C3CB4">
      <w:pPr>
        <w:spacing w:line="240" w:lineRule="auto"/>
        <w:rPr>
          <w:rtl/>
        </w:rPr>
      </w:pPr>
      <w:r w:rsidRPr="00503227">
        <w:rPr>
          <w:rFonts w:hint="cs"/>
          <w:rtl/>
        </w:rPr>
        <w:t>\</w:t>
      </w:r>
      <w:r w:rsidR="009C3CB4" w:rsidRPr="00503227">
        <w:rPr>
          <w:rtl/>
        </w:rPr>
        <w:t>אמרה ליה</w:t>
      </w:r>
      <w:r w:rsidRPr="00503227">
        <w:rPr>
          <w:rFonts w:hint="cs"/>
          <w:rtl/>
        </w:rPr>
        <w:t xml:space="preserve">. </w:t>
      </w:r>
      <w:r w:rsidR="009C3CB4" w:rsidRPr="00503227">
        <w:rPr>
          <w:rtl/>
        </w:rPr>
        <w:t>כלית ממון של בית אבא</w:t>
      </w:r>
      <w:r>
        <w:rPr>
          <w:rFonts w:hint="cs"/>
          <w:rtl/>
        </w:rPr>
        <w:t>.</w:t>
      </w:r>
    </w:p>
    <w:p w14:paraId="303E05A8" w14:textId="3301FA96" w:rsidR="00433741" w:rsidRPr="00503227" w:rsidRDefault="00503227" w:rsidP="009C3CB4">
      <w:pPr>
        <w:spacing w:line="240" w:lineRule="auto"/>
        <w:rPr>
          <w:rtl/>
        </w:rPr>
      </w:pPr>
      <w:r>
        <w:rPr>
          <w:rFonts w:hint="cs"/>
          <w:rtl/>
        </w:rPr>
        <w:t>\</w:t>
      </w:r>
      <w:r w:rsidR="009C3CB4" w:rsidRPr="00503227">
        <w:rPr>
          <w:rtl/>
        </w:rPr>
        <w:t>אימרדה</w:t>
      </w:r>
      <w:r>
        <w:rPr>
          <w:rFonts w:hint="cs"/>
          <w:rtl/>
        </w:rPr>
        <w:t>.</w:t>
      </w:r>
      <w:r w:rsidR="009C3CB4" w:rsidRPr="00503227">
        <w:rPr>
          <w:rtl/>
        </w:rPr>
        <w:t xml:space="preserve"> אזלה לבית נשא</w:t>
      </w:r>
      <w:r w:rsidR="00980F5A" w:rsidRPr="00503227">
        <w:rPr>
          <w:rtl/>
        </w:rPr>
        <w:t>.</w:t>
      </w:r>
    </w:p>
    <w:p w14:paraId="3A5EA0E4" w14:textId="77777777" w:rsidR="00503227" w:rsidRDefault="00503227" w:rsidP="009C3CB4">
      <w:pPr>
        <w:spacing w:line="240" w:lineRule="auto"/>
        <w:rPr>
          <w:rFonts w:ascii="FbShefa" w:hAnsi="FbShefa"/>
          <w:b/>
          <w:bCs/>
          <w:color w:val="3B2F2A" w:themeColor="text2" w:themeShade="80"/>
          <w:sz w:val="11"/>
          <w:rtl/>
        </w:rPr>
      </w:pPr>
    </w:p>
    <w:p w14:paraId="4FC1C0A2" w14:textId="42603A03" w:rsidR="00503227" w:rsidRDefault="00503227" w:rsidP="00503227">
      <w:pPr>
        <w:pStyle w:val="3"/>
        <w:rPr>
          <w:rtl/>
        </w:rPr>
      </w:pPr>
      <w:r>
        <w:rPr>
          <w:rFonts w:hint="cs"/>
          <w:rtl/>
        </w:rPr>
        <w:t>נס שאירע לו:</w:t>
      </w:r>
    </w:p>
    <w:p w14:paraId="00B5C9AA" w14:textId="67D7004E" w:rsidR="00433741" w:rsidRPr="00270114" w:rsidRDefault="00503227"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סליקו</w:t>
      </w:r>
      <w:r>
        <w:rPr>
          <w:rFonts w:ascii="FbShefa" w:hAnsi="FbShefa" w:hint="cs"/>
          <w:b/>
          <w:bCs/>
          <w:color w:val="3B2F2A" w:themeColor="text2" w:themeShade="80"/>
          <w:sz w:val="11"/>
          <w:rtl/>
        </w:rPr>
        <w:t>.</w:t>
      </w:r>
      <w:r w:rsidR="009C3CB4" w:rsidRPr="00270114">
        <w:rPr>
          <w:rFonts w:ascii="FbShefa" w:hAnsi="FbShefa"/>
          <w:sz w:val="11"/>
          <w:rtl/>
        </w:rPr>
        <w:t xml:space="preserve"> שיתין ספונאי, עיילו ליה שיתין עבדי כי נקיטי שיתין ארנקי, ועבדו ליה שיתין מיני לפדא, ואכיל להו</w:t>
      </w:r>
      <w:r w:rsidR="00980F5A" w:rsidRPr="00270114">
        <w:rPr>
          <w:rFonts w:ascii="FbShefa" w:hAnsi="FbShefa"/>
          <w:sz w:val="11"/>
          <w:rtl/>
        </w:rPr>
        <w:t>.</w:t>
      </w:r>
    </w:p>
    <w:p w14:paraId="7E6E8EBF" w14:textId="77777777" w:rsidR="008F622F" w:rsidRDefault="00503227" w:rsidP="009C3CB4">
      <w:pPr>
        <w:spacing w:line="240" w:lineRule="auto"/>
        <w:rPr>
          <w:rFonts w:ascii="FbShefa" w:hAnsi="FbShefa"/>
          <w:b/>
          <w:bCs/>
          <w:color w:val="3B2F2A" w:themeColor="text2" w:themeShade="80"/>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 xml:space="preserve"> </w:t>
      </w:r>
      <w:r w:rsidR="008F622F">
        <w:rPr>
          <w:rFonts w:ascii="FbShefa" w:hAnsi="FbShefa" w:hint="cs"/>
          <w:b/>
          <w:bCs/>
          <w:color w:val="3B2F2A" w:themeColor="text2" w:themeShade="80"/>
          <w:sz w:val="11"/>
          <w:rtl/>
        </w:rPr>
        <w:t>ש</w:t>
      </w:r>
      <w:r w:rsidR="009C3CB4" w:rsidRPr="001B3037">
        <w:rPr>
          <w:rFonts w:ascii="FbShefa" w:hAnsi="FbShefa"/>
          <w:b/>
          <w:bCs/>
          <w:color w:val="3B2F2A" w:themeColor="text2" w:themeShade="80"/>
          <w:sz w:val="11"/>
          <w:rtl/>
        </w:rPr>
        <w:t>ל</w:t>
      </w:r>
      <w:r w:rsidR="008F622F">
        <w:rPr>
          <w:rFonts w:ascii="FbShefa" w:hAnsi="FbShefa" w:hint="cs"/>
          <w:b/>
          <w:bCs/>
          <w:color w:val="3B2F2A" w:themeColor="text2" w:themeShade="80"/>
          <w:sz w:val="11"/>
          <w:rtl/>
        </w:rPr>
        <w:t>ח</w:t>
      </w:r>
      <w:r w:rsidR="009C3CB4" w:rsidRPr="001B3037">
        <w:rPr>
          <w:rFonts w:ascii="FbShefa" w:hAnsi="FbShefa"/>
          <w:b/>
          <w:bCs/>
          <w:color w:val="3B2F2A" w:themeColor="text2" w:themeShade="80"/>
          <w:sz w:val="11"/>
          <w:rtl/>
        </w:rPr>
        <w:t>ה לברתה</w:t>
      </w:r>
      <w:r>
        <w:rPr>
          <w:rFonts w:ascii="FbShefa" w:hAnsi="FbShefa" w:hint="cs"/>
          <w:b/>
          <w:bCs/>
          <w:color w:val="3B2F2A" w:themeColor="text2" w:themeShade="80"/>
          <w:sz w:val="11"/>
          <w:rtl/>
        </w:rPr>
        <w:t>.</w:t>
      </w:r>
      <w:r w:rsidR="009C3CB4" w:rsidRPr="00270114">
        <w:rPr>
          <w:rFonts w:ascii="FbShefa" w:hAnsi="FbShefa"/>
          <w:sz w:val="11"/>
          <w:rtl/>
        </w:rPr>
        <w:t xml:space="preserve"> זילי בקי באבוך</w:t>
      </w:r>
      <w:r w:rsidR="00980F5A" w:rsidRPr="00270114">
        <w:rPr>
          <w:rFonts w:ascii="FbShefa" w:hAnsi="FbShefa"/>
          <w:sz w:val="11"/>
          <w:rtl/>
        </w:rPr>
        <w:t>.</w:t>
      </w:r>
      <w:r w:rsidR="009C3CB4" w:rsidRPr="001B3037">
        <w:rPr>
          <w:rFonts w:ascii="FbShefa" w:hAnsi="FbShefa"/>
          <w:b/>
          <w:bCs/>
          <w:color w:val="3B2F2A" w:themeColor="text2" w:themeShade="80"/>
          <w:sz w:val="11"/>
          <w:rtl/>
        </w:rPr>
        <w:t xml:space="preserve"> </w:t>
      </w:r>
    </w:p>
    <w:p w14:paraId="7A3928AD" w14:textId="77777777" w:rsidR="008F622F"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אמר לה</w:t>
      </w:r>
      <w:r w:rsidR="008F622F">
        <w:rPr>
          <w:rFonts w:ascii="FbShefa" w:hAnsi="FbShefa" w:hint="cs"/>
          <w:b/>
          <w:bCs/>
          <w:color w:val="3B2F2A" w:themeColor="text2" w:themeShade="80"/>
          <w:sz w:val="11"/>
          <w:rtl/>
        </w:rPr>
        <w:t>.</w:t>
      </w:r>
      <w:r w:rsidRPr="00270114">
        <w:rPr>
          <w:rFonts w:ascii="FbShefa" w:hAnsi="FbShefa"/>
          <w:sz w:val="11"/>
          <w:rtl/>
        </w:rPr>
        <w:t xml:space="preserve"> שלנו גדול משלהם</w:t>
      </w:r>
      <w:r w:rsidR="00980F5A" w:rsidRPr="00270114">
        <w:rPr>
          <w:rFonts w:ascii="FbShefa" w:hAnsi="FbShefa"/>
          <w:sz w:val="11"/>
          <w:rtl/>
        </w:rPr>
        <w:t>.</w:t>
      </w:r>
      <w:r w:rsidRPr="00270114">
        <w:rPr>
          <w:rFonts w:ascii="FbShefa" w:hAnsi="FbShefa"/>
          <w:sz w:val="11"/>
          <w:rtl/>
        </w:rPr>
        <w:t xml:space="preserve"> </w:t>
      </w:r>
    </w:p>
    <w:p w14:paraId="5D4C1EC5" w14:textId="36CCA591"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קרי אנפשיה</w:t>
      </w:r>
      <w:r w:rsidR="008F622F">
        <w:rPr>
          <w:rFonts w:ascii="FbShefa" w:hAnsi="FbShefa" w:hint="cs"/>
          <w:b/>
          <w:bCs/>
          <w:color w:val="3B2F2A" w:themeColor="text2" w:themeShade="80"/>
          <w:sz w:val="11"/>
          <w:rtl/>
        </w:rPr>
        <w:t>.</w:t>
      </w:r>
      <w:r w:rsidRPr="00270114">
        <w:rPr>
          <w:rFonts w:ascii="FbShefa" w:hAnsi="FbShefa"/>
          <w:sz w:val="11"/>
          <w:rtl/>
        </w:rPr>
        <w:t xml:space="preserve"> היתה כאניות סוחר ממרחק תביא לחמה</w:t>
      </w:r>
      <w:r w:rsidR="00980F5A" w:rsidRPr="00270114">
        <w:rPr>
          <w:rFonts w:ascii="FbShefa" w:hAnsi="FbShefa"/>
          <w:sz w:val="11"/>
          <w:rtl/>
        </w:rPr>
        <w:t>.</w:t>
      </w:r>
    </w:p>
    <w:p w14:paraId="05D74063" w14:textId="77777777" w:rsidR="008F622F" w:rsidRDefault="008F622F" w:rsidP="009C3CB4">
      <w:pPr>
        <w:spacing w:line="240" w:lineRule="auto"/>
        <w:rPr>
          <w:rFonts w:ascii="FbShefa" w:hAnsi="FbShefa"/>
          <w:b/>
          <w:bCs/>
          <w:color w:val="3B2F2A" w:themeColor="text2" w:themeShade="80"/>
          <w:sz w:val="11"/>
          <w:rtl/>
        </w:rPr>
      </w:pPr>
    </w:p>
    <w:p w14:paraId="589F347D" w14:textId="6E674881" w:rsidR="008F622F" w:rsidRDefault="008F622F" w:rsidP="008F622F">
      <w:pPr>
        <w:pStyle w:val="3"/>
        <w:rPr>
          <w:rtl/>
        </w:rPr>
      </w:pPr>
      <w:r>
        <w:rPr>
          <w:rFonts w:hint="cs"/>
          <w:rtl/>
        </w:rPr>
        <w:t>רשעה זו:</w:t>
      </w:r>
    </w:p>
    <w:p w14:paraId="1EA20C03" w14:textId="77777777" w:rsidR="008F622F" w:rsidRDefault="008F622F"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אכל ושתי וברי</w:t>
      </w:r>
      <w:r>
        <w:rPr>
          <w:rFonts w:ascii="FbShefa" w:hAnsi="FbShefa" w:hint="cs"/>
          <w:b/>
          <w:bCs/>
          <w:color w:val="3B2F2A" w:themeColor="text2" w:themeShade="80"/>
          <w:sz w:val="11"/>
          <w:rtl/>
        </w:rPr>
        <w:t>.</w:t>
      </w:r>
      <w:r w:rsidR="009C3CB4" w:rsidRPr="00270114">
        <w:rPr>
          <w:rFonts w:ascii="FbShefa" w:hAnsi="FbShefa"/>
          <w:sz w:val="11"/>
          <w:rtl/>
        </w:rPr>
        <w:t xml:space="preserve"> נפק לבי מדרשא</w:t>
      </w:r>
      <w:r w:rsidR="00980F5A" w:rsidRPr="00270114">
        <w:rPr>
          <w:rFonts w:ascii="FbShefa" w:hAnsi="FbShefa"/>
          <w:sz w:val="11"/>
          <w:rtl/>
        </w:rPr>
        <w:t>.</w:t>
      </w:r>
      <w:r w:rsidR="009C3CB4" w:rsidRPr="00270114">
        <w:rPr>
          <w:rFonts w:ascii="FbShefa" w:hAnsi="FbShefa"/>
          <w:sz w:val="11"/>
          <w:rtl/>
        </w:rPr>
        <w:t xml:space="preserve"> </w:t>
      </w:r>
    </w:p>
    <w:p w14:paraId="5BDB0ACA" w14:textId="77777777" w:rsidR="008F622F"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אייתו</w:t>
      </w:r>
      <w:r w:rsidRPr="00270114">
        <w:rPr>
          <w:rFonts w:ascii="FbShefa" w:hAnsi="FbShefa"/>
          <w:sz w:val="11"/>
          <w:rtl/>
        </w:rPr>
        <w:t xml:space="preserve"> </w:t>
      </w:r>
      <w:r w:rsidRPr="001B3037">
        <w:rPr>
          <w:rFonts w:ascii="FbShefa" w:hAnsi="FbShefa"/>
          <w:b/>
          <w:bCs/>
          <w:color w:val="3B2F2A" w:themeColor="text2" w:themeShade="80"/>
          <w:sz w:val="11"/>
          <w:rtl/>
        </w:rPr>
        <w:t>לקמיה</w:t>
      </w:r>
      <w:r w:rsidR="00980F5A" w:rsidRPr="001B3037">
        <w:rPr>
          <w:rFonts w:ascii="FbShefa" w:hAnsi="FbShefa"/>
          <w:b/>
          <w:bCs/>
          <w:color w:val="3B2F2A" w:themeColor="text2" w:themeShade="80"/>
          <w:sz w:val="11"/>
          <w:rtl/>
        </w:rPr>
        <w:t>.</w:t>
      </w:r>
      <w:r w:rsidRPr="00270114">
        <w:rPr>
          <w:rFonts w:ascii="FbShefa" w:hAnsi="FbShefa"/>
          <w:sz w:val="11"/>
          <w:rtl/>
        </w:rPr>
        <w:t xml:space="preserve"> שיתין מיני דמא טהרינהו</w:t>
      </w:r>
      <w:r w:rsidR="00980F5A" w:rsidRPr="00270114">
        <w:rPr>
          <w:rFonts w:ascii="FbShefa" w:hAnsi="FbShefa"/>
          <w:sz w:val="11"/>
          <w:rtl/>
        </w:rPr>
        <w:t>.</w:t>
      </w:r>
      <w:r w:rsidRPr="00270114">
        <w:rPr>
          <w:rFonts w:ascii="FbShefa" w:hAnsi="FbShefa"/>
          <w:sz w:val="11"/>
          <w:rtl/>
        </w:rPr>
        <w:t xml:space="preserve"> </w:t>
      </w:r>
    </w:p>
    <w:p w14:paraId="59359B12" w14:textId="77777777" w:rsidR="008F622F"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הוה קא מרנני רבנן</w:t>
      </w:r>
      <w:r w:rsidR="008F622F">
        <w:rPr>
          <w:rFonts w:ascii="FbShefa" w:hAnsi="FbShefa" w:hint="cs"/>
          <w:b/>
          <w:bCs/>
          <w:color w:val="3B2F2A" w:themeColor="text2" w:themeShade="80"/>
          <w:sz w:val="11"/>
          <w:rtl/>
        </w:rPr>
        <w:t>.</w:t>
      </w:r>
      <w:r w:rsidRPr="00270114">
        <w:rPr>
          <w:rFonts w:ascii="FbShefa" w:hAnsi="FbShefa"/>
          <w:sz w:val="11"/>
          <w:rtl/>
        </w:rPr>
        <w:t xml:space="preserve"> אמר והיו כולם זכרים</w:t>
      </w:r>
      <w:r w:rsidR="008F622F">
        <w:rPr>
          <w:rFonts w:ascii="FbShefa" w:hAnsi="FbShefa" w:hint="cs"/>
          <w:sz w:val="11"/>
          <w:rtl/>
        </w:rPr>
        <w:t>.</w:t>
      </w:r>
    </w:p>
    <w:p w14:paraId="0EC026A6" w14:textId="77777777" w:rsidR="008F622F" w:rsidRDefault="008F622F"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ואסיקו להו</w:t>
      </w:r>
      <w:r>
        <w:rPr>
          <w:rFonts w:ascii="FbShefa" w:hAnsi="FbShefa" w:hint="cs"/>
          <w:b/>
          <w:bCs/>
          <w:color w:val="3B2F2A" w:themeColor="text2" w:themeShade="80"/>
          <w:sz w:val="11"/>
          <w:rtl/>
        </w:rPr>
        <w:t>.</w:t>
      </w:r>
      <w:r w:rsidR="009C3CB4" w:rsidRPr="00270114">
        <w:rPr>
          <w:rFonts w:ascii="FbShefa" w:hAnsi="FbShefa"/>
          <w:sz w:val="11"/>
          <w:rtl/>
        </w:rPr>
        <w:t xml:space="preserve"> רבי אלעזר על שמיה</w:t>
      </w:r>
      <w:r>
        <w:rPr>
          <w:rFonts w:ascii="FbShefa" w:hAnsi="FbShefa" w:hint="cs"/>
          <w:sz w:val="11"/>
          <w:rtl/>
        </w:rPr>
        <w:t>.</w:t>
      </w:r>
    </w:p>
    <w:p w14:paraId="1C7E0AAD" w14:textId="0721DFF0"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אמר רבי</w:t>
      </w:r>
      <w:r w:rsidR="008F622F">
        <w:rPr>
          <w:rFonts w:ascii="FbShefa" w:hAnsi="FbShefa" w:hint="cs"/>
          <w:b/>
          <w:bCs/>
          <w:color w:val="3B2F2A" w:themeColor="text2" w:themeShade="80"/>
          <w:sz w:val="11"/>
          <w:rtl/>
        </w:rPr>
        <w:t>.</w:t>
      </w:r>
      <w:r w:rsidRPr="00270114">
        <w:rPr>
          <w:rFonts w:ascii="FbShefa" w:hAnsi="FbShefa"/>
          <w:sz w:val="11"/>
          <w:rtl/>
        </w:rPr>
        <w:t xml:space="preserve"> כמה פריה ורביה ביטלה רשעה זו מישראל</w:t>
      </w:r>
      <w:r w:rsidR="00980F5A" w:rsidRPr="00270114">
        <w:rPr>
          <w:rFonts w:ascii="FbShefa" w:hAnsi="FbShefa"/>
          <w:sz w:val="11"/>
          <w:rtl/>
        </w:rPr>
        <w:t>.</w:t>
      </w:r>
    </w:p>
    <w:p w14:paraId="5F184463" w14:textId="77777777" w:rsidR="008F622F" w:rsidRDefault="008F622F" w:rsidP="009C3CB4">
      <w:pPr>
        <w:spacing w:line="240" w:lineRule="auto"/>
        <w:rPr>
          <w:rFonts w:ascii="FbShefa" w:hAnsi="FbShefa"/>
          <w:b/>
          <w:bCs/>
          <w:color w:val="3B2F2A" w:themeColor="text2" w:themeShade="80"/>
          <w:sz w:val="11"/>
          <w:rtl/>
        </w:rPr>
      </w:pPr>
    </w:p>
    <w:p w14:paraId="5496B18E" w14:textId="77777777" w:rsidR="008F622F" w:rsidRDefault="009C3CB4" w:rsidP="008F622F">
      <w:pPr>
        <w:pStyle w:val="3"/>
        <w:rPr>
          <w:rtl/>
        </w:rPr>
      </w:pPr>
      <w:r w:rsidRPr="001B3037">
        <w:rPr>
          <w:rtl/>
        </w:rPr>
        <w:t>כי הוה קא ניחא נפשיה</w:t>
      </w:r>
      <w:r w:rsidR="008F622F">
        <w:rPr>
          <w:rFonts w:hint="cs"/>
          <w:rtl/>
        </w:rPr>
        <w:t>:</w:t>
      </w:r>
    </w:p>
    <w:p w14:paraId="4B9EC8B4" w14:textId="77777777" w:rsidR="008F622F" w:rsidRDefault="008F622F" w:rsidP="009C3CB4">
      <w:pPr>
        <w:spacing w:line="240" w:lineRule="auto"/>
        <w:rPr>
          <w:rFonts w:ascii="FbShefa" w:hAnsi="FbShefa"/>
          <w:sz w:val="11"/>
          <w:rtl/>
        </w:rPr>
      </w:pPr>
      <w:r>
        <w:rPr>
          <w:rFonts w:ascii="FbShefa" w:hAnsi="FbShefa" w:hint="cs"/>
          <w:sz w:val="11"/>
          <w:rtl/>
        </w:rPr>
        <w:t xml:space="preserve">\אמר לאשתו. </w:t>
      </w:r>
      <w:r w:rsidR="00980F5A" w:rsidRPr="00270114">
        <w:rPr>
          <w:rFonts w:ascii="FbShefa" w:hAnsi="FbShefa"/>
          <w:sz w:val="11"/>
          <w:rtl/>
        </w:rPr>
        <w:t>.</w:t>
      </w:r>
      <w:r w:rsidR="009C3CB4" w:rsidRPr="00270114">
        <w:rPr>
          <w:rFonts w:ascii="FbShefa" w:hAnsi="FbShefa"/>
          <w:sz w:val="11"/>
          <w:rtl/>
        </w:rPr>
        <w:t xml:space="preserve"> ידענא בדרבנן דרתיחי עלי ולא מיעסקי בי שפיר</w:t>
      </w:r>
      <w:r>
        <w:rPr>
          <w:rFonts w:ascii="FbShefa" w:hAnsi="FbShefa" w:hint="cs"/>
          <w:sz w:val="11"/>
          <w:rtl/>
        </w:rPr>
        <w:t>.</w:t>
      </w:r>
    </w:p>
    <w:p w14:paraId="15FFBE6A" w14:textId="312CEF63" w:rsidR="00433741" w:rsidRPr="00270114" w:rsidRDefault="008F622F"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אוגנין בעיליתאי </w:t>
      </w:r>
      <w:r>
        <w:rPr>
          <w:rFonts w:ascii="FbShefa" w:hAnsi="FbShefa" w:hint="cs"/>
          <w:sz w:val="11"/>
          <w:rtl/>
        </w:rPr>
        <w:t>.</w:t>
      </w:r>
      <w:r w:rsidR="009C3CB4" w:rsidRPr="00270114">
        <w:rPr>
          <w:rFonts w:ascii="FbShefa" w:hAnsi="FbShefa"/>
          <w:sz w:val="11"/>
          <w:rtl/>
        </w:rPr>
        <w:t>ולא תדחלין מינאי</w:t>
      </w:r>
      <w:r w:rsidR="00980F5A" w:rsidRPr="00270114">
        <w:rPr>
          <w:rFonts w:ascii="FbShefa" w:hAnsi="FbShefa"/>
          <w:sz w:val="11"/>
          <w:rtl/>
        </w:rPr>
        <w:t>.</w:t>
      </w:r>
    </w:p>
    <w:p w14:paraId="3779E817" w14:textId="77777777" w:rsidR="008F622F" w:rsidRDefault="008F622F" w:rsidP="009C3CB4">
      <w:pPr>
        <w:spacing w:line="240" w:lineRule="auto"/>
        <w:rPr>
          <w:rFonts w:ascii="FbShefa" w:hAnsi="FbShefa"/>
          <w:b/>
          <w:bCs/>
          <w:color w:val="3B2F2A" w:themeColor="text2" w:themeShade="80"/>
          <w:sz w:val="11"/>
          <w:rtl/>
        </w:rPr>
      </w:pPr>
    </w:p>
    <w:p w14:paraId="0A8E1B2B" w14:textId="421313E4" w:rsidR="00433741" w:rsidRPr="00270114" w:rsidRDefault="008F622F"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לא פחות</w:t>
      </w:r>
      <w:r>
        <w:rPr>
          <w:rFonts w:ascii="FbShefa" w:hAnsi="FbShefa" w:hint="cs"/>
          <w:b/>
          <w:bCs/>
          <w:color w:val="3B2F2A" w:themeColor="text2" w:themeShade="80"/>
          <w:sz w:val="11"/>
          <w:rtl/>
        </w:rPr>
        <w:t>.</w:t>
      </w:r>
      <w:r w:rsidR="009C3CB4" w:rsidRPr="00270114">
        <w:rPr>
          <w:rFonts w:ascii="FbShefa" w:hAnsi="FbShefa"/>
          <w:sz w:val="11"/>
          <w:rtl/>
        </w:rPr>
        <w:t xml:space="preserve"> מתמני סרי</w:t>
      </w:r>
      <w:r>
        <w:rPr>
          <w:rFonts w:ascii="FbShefa" w:hAnsi="FbShefa" w:hint="cs"/>
          <w:sz w:val="11"/>
          <w:rtl/>
        </w:rPr>
        <w:t>.</w:t>
      </w:r>
      <w:r w:rsidR="009C3CB4" w:rsidRPr="00270114">
        <w:rPr>
          <w:rFonts w:ascii="FbShefa" w:hAnsi="FbShefa"/>
          <w:sz w:val="11"/>
          <w:rtl/>
        </w:rPr>
        <w:t xml:space="preserve"> </w:t>
      </w:r>
      <w:r>
        <w:rPr>
          <w:rFonts w:ascii="FbShefa" w:hAnsi="FbShefa" w:hint="cs"/>
          <w:sz w:val="11"/>
          <w:rtl/>
        </w:rPr>
        <w:t>\</w:t>
      </w:r>
      <w:r w:rsidR="009C3CB4" w:rsidRPr="001B3037">
        <w:rPr>
          <w:rFonts w:ascii="FbShefa" w:hAnsi="FbShefa"/>
          <w:b/>
          <w:bCs/>
          <w:color w:val="3B2F2A" w:themeColor="text2" w:themeShade="80"/>
          <w:sz w:val="11"/>
          <w:rtl/>
        </w:rPr>
        <w:t>ולא טפי</w:t>
      </w:r>
      <w:r>
        <w:rPr>
          <w:rFonts w:ascii="FbShefa" w:hAnsi="FbShefa" w:hint="cs"/>
          <w:b/>
          <w:bCs/>
          <w:color w:val="3B2F2A" w:themeColor="text2" w:themeShade="80"/>
          <w:sz w:val="11"/>
          <w:rtl/>
        </w:rPr>
        <w:t>.</w:t>
      </w:r>
      <w:r w:rsidR="009C3CB4" w:rsidRPr="00270114">
        <w:rPr>
          <w:rFonts w:ascii="FbShefa" w:hAnsi="FbShefa"/>
          <w:sz w:val="11"/>
          <w:rtl/>
        </w:rPr>
        <w:t xml:space="preserve"> מעשרין ותרין שנין אוגניתיה בעיליתא</w:t>
      </w:r>
      <w:r w:rsidR="00980F5A" w:rsidRPr="00270114">
        <w:rPr>
          <w:rFonts w:ascii="FbShefa" w:hAnsi="FbShefa"/>
          <w:sz w:val="11"/>
          <w:rtl/>
        </w:rPr>
        <w:t>.</w:t>
      </w:r>
    </w:p>
    <w:p w14:paraId="4539888D" w14:textId="77777777" w:rsidR="00747417" w:rsidRDefault="00747417"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כי הוה משתמטא ביניתא</w:t>
      </w:r>
      <w:r w:rsidR="009C3CB4" w:rsidRPr="00270114">
        <w:rPr>
          <w:rFonts w:ascii="FbShefa" w:hAnsi="FbShefa"/>
          <w:sz w:val="11"/>
          <w:rtl/>
        </w:rPr>
        <w:t xml:space="preserve"> </w:t>
      </w:r>
      <w:r w:rsidR="009C3CB4" w:rsidRPr="001B3037">
        <w:rPr>
          <w:rFonts w:ascii="FbShefa" w:hAnsi="FbShefa"/>
          <w:b/>
          <w:bCs/>
          <w:color w:val="3B2F2A" w:themeColor="text2" w:themeShade="80"/>
          <w:sz w:val="11"/>
          <w:rtl/>
        </w:rPr>
        <w:t>מיניה</w:t>
      </w:r>
      <w:r>
        <w:rPr>
          <w:rFonts w:ascii="FbShefa" w:hAnsi="FbShefa" w:hint="cs"/>
          <w:b/>
          <w:bCs/>
          <w:color w:val="3B2F2A" w:themeColor="text2" w:themeShade="80"/>
          <w:sz w:val="11"/>
          <w:rtl/>
        </w:rPr>
        <w:t>.</w:t>
      </w:r>
      <w:r w:rsidR="009C3CB4" w:rsidRPr="00270114">
        <w:rPr>
          <w:rFonts w:ascii="FbShefa" w:hAnsi="FbShefa"/>
          <w:sz w:val="11"/>
          <w:rtl/>
        </w:rPr>
        <w:t xml:space="preserve"> הוה אתי דמא</w:t>
      </w:r>
      <w:r w:rsidR="00980F5A" w:rsidRPr="00270114">
        <w:rPr>
          <w:rFonts w:ascii="FbShefa" w:hAnsi="FbShefa"/>
          <w:sz w:val="11"/>
          <w:rtl/>
        </w:rPr>
        <w:t>.</w:t>
      </w:r>
      <w:r w:rsidR="009C3CB4" w:rsidRPr="00270114">
        <w:rPr>
          <w:rFonts w:ascii="FbShefa" w:hAnsi="FbShefa"/>
          <w:sz w:val="11"/>
          <w:rtl/>
        </w:rPr>
        <w:t xml:space="preserve"> </w:t>
      </w:r>
    </w:p>
    <w:p w14:paraId="43F4EC1B" w14:textId="77777777" w:rsidR="00747417"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חזאי ריחשא דקא נפיק מאוניה</w:t>
      </w:r>
      <w:r w:rsidR="00980F5A" w:rsidRPr="001B3037">
        <w:rPr>
          <w:rFonts w:ascii="FbShefa" w:hAnsi="FbShefa"/>
          <w:b/>
          <w:bCs/>
          <w:color w:val="3B2F2A" w:themeColor="text2" w:themeShade="80"/>
          <w:sz w:val="11"/>
          <w:rtl/>
        </w:rPr>
        <w:t>.</w:t>
      </w:r>
      <w:r w:rsidRPr="00270114">
        <w:rPr>
          <w:rFonts w:ascii="FbShefa" w:hAnsi="FbShefa"/>
          <w:sz w:val="11"/>
          <w:rtl/>
        </w:rPr>
        <w:t xml:space="preserve"> חלש דעתאי</w:t>
      </w:r>
      <w:r w:rsidR="00980F5A" w:rsidRPr="00270114">
        <w:rPr>
          <w:rFonts w:ascii="FbShefa" w:hAnsi="FbShefa"/>
          <w:sz w:val="11"/>
          <w:rtl/>
        </w:rPr>
        <w:t>.</w:t>
      </w:r>
      <w:r w:rsidRPr="00270114">
        <w:rPr>
          <w:rFonts w:ascii="FbShefa" w:hAnsi="FbShefa"/>
          <w:sz w:val="11"/>
          <w:rtl/>
        </w:rPr>
        <w:t xml:space="preserve"> </w:t>
      </w:r>
    </w:p>
    <w:p w14:paraId="23B715B8" w14:textId="798B87C4"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איתחזי לי בחלמא</w:t>
      </w:r>
      <w:r w:rsidR="00747417">
        <w:rPr>
          <w:rFonts w:ascii="FbShefa" w:hAnsi="FbShefa" w:hint="cs"/>
          <w:b/>
          <w:bCs/>
          <w:color w:val="3B2F2A" w:themeColor="text2" w:themeShade="80"/>
          <w:sz w:val="11"/>
          <w:rtl/>
        </w:rPr>
        <w:t>.</w:t>
      </w:r>
      <w:r w:rsidRPr="00270114">
        <w:rPr>
          <w:rFonts w:ascii="FbShefa" w:hAnsi="FbShefa"/>
          <w:sz w:val="11"/>
          <w:rtl/>
        </w:rPr>
        <w:t xml:space="preserve"> שמעי בזלותא דצורבא מרבנן ולא מחאי כדבעי לי</w:t>
      </w:r>
      <w:r w:rsidR="00980F5A" w:rsidRPr="00270114">
        <w:rPr>
          <w:rFonts w:ascii="FbShefa" w:hAnsi="FbShefa"/>
          <w:sz w:val="11"/>
          <w:rtl/>
        </w:rPr>
        <w:t>.</w:t>
      </w:r>
    </w:p>
    <w:p w14:paraId="5EA921AA" w14:textId="66C23562"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כי הוו אתו בי תרי לדינא</w:t>
      </w:r>
      <w:r w:rsidR="00980F5A" w:rsidRPr="00270114">
        <w:rPr>
          <w:rFonts w:ascii="FbShefa" w:hAnsi="FbShefa"/>
          <w:sz w:val="11"/>
          <w:rtl/>
        </w:rPr>
        <w:t>.</w:t>
      </w:r>
      <w:r w:rsidRPr="00270114">
        <w:rPr>
          <w:rFonts w:ascii="FbShefa" w:hAnsi="FbShefa"/>
          <w:sz w:val="11"/>
          <w:rtl/>
        </w:rPr>
        <w:t xml:space="preserve"> נפיק קלא מעיליתיה</w:t>
      </w:r>
      <w:r w:rsidR="00980F5A" w:rsidRPr="00270114">
        <w:rPr>
          <w:rFonts w:ascii="FbShefa" w:hAnsi="FbShefa"/>
          <w:sz w:val="11"/>
          <w:rtl/>
        </w:rPr>
        <w:t>.</w:t>
      </w:r>
    </w:p>
    <w:p w14:paraId="767B39D6" w14:textId="77777777" w:rsidR="00747417" w:rsidRDefault="00747417" w:rsidP="009C3CB4">
      <w:pPr>
        <w:spacing w:line="240" w:lineRule="auto"/>
        <w:rPr>
          <w:rFonts w:ascii="FbShefa" w:hAnsi="FbShefa"/>
          <w:b/>
          <w:bCs/>
          <w:color w:val="3B2F2A" w:themeColor="text2" w:themeShade="80"/>
          <w:sz w:val="11"/>
          <w:rtl/>
        </w:rPr>
      </w:pPr>
    </w:p>
    <w:p w14:paraId="2F6160E4" w14:textId="12CDA165" w:rsidR="00747417" w:rsidRDefault="00747417" w:rsidP="00747417">
      <w:pPr>
        <w:pStyle w:val="3"/>
        <w:rPr>
          <w:rtl/>
        </w:rPr>
      </w:pPr>
      <w:r>
        <w:rPr>
          <w:rFonts w:hint="cs"/>
          <w:rtl/>
        </w:rPr>
        <w:t>הקבורה:</w:t>
      </w:r>
    </w:p>
    <w:p w14:paraId="28AF35BB" w14:textId="00E71E1D" w:rsidR="00747417"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יומא חד</w:t>
      </w:r>
      <w:r w:rsidR="00747417">
        <w:rPr>
          <w:rFonts w:ascii="FbShefa" w:hAnsi="FbShefa" w:hint="cs"/>
          <w:b/>
          <w:bCs/>
          <w:color w:val="3B2F2A" w:themeColor="text2" w:themeShade="80"/>
          <w:sz w:val="11"/>
          <w:rtl/>
        </w:rPr>
        <w:t>.</w:t>
      </w:r>
      <w:r w:rsidRPr="00270114">
        <w:rPr>
          <w:rFonts w:ascii="FbShefa" w:hAnsi="FbShefa"/>
          <w:sz w:val="11"/>
          <w:rtl/>
        </w:rPr>
        <w:t xml:space="preserve"> קא מינציא דביתהו בהדי שבבתא</w:t>
      </w:r>
      <w:r w:rsidR="00980F5A" w:rsidRPr="00270114">
        <w:rPr>
          <w:rFonts w:ascii="FbShefa" w:hAnsi="FbShefa"/>
          <w:sz w:val="11"/>
          <w:rtl/>
        </w:rPr>
        <w:t>.</w:t>
      </w:r>
      <w:r w:rsidRPr="00270114">
        <w:rPr>
          <w:rFonts w:ascii="FbShefa" w:hAnsi="FbShefa"/>
          <w:sz w:val="11"/>
          <w:rtl/>
        </w:rPr>
        <w:t xml:space="preserve"> </w:t>
      </w:r>
    </w:p>
    <w:p w14:paraId="643F4D44" w14:textId="77777777" w:rsidR="00747417"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אמרה לה</w:t>
      </w:r>
      <w:r w:rsidR="00747417">
        <w:rPr>
          <w:rFonts w:ascii="FbShefa" w:hAnsi="FbShefa" w:hint="cs"/>
          <w:b/>
          <w:bCs/>
          <w:color w:val="3B2F2A" w:themeColor="text2" w:themeShade="80"/>
          <w:sz w:val="11"/>
          <w:rtl/>
        </w:rPr>
        <w:t>.</w:t>
      </w:r>
      <w:r w:rsidRPr="00270114">
        <w:rPr>
          <w:rFonts w:ascii="FbShefa" w:hAnsi="FbShefa"/>
          <w:sz w:val="11"/>
          <w:rtl/>
        </w:rPr>
        <w:t xml:space="preserve"> תהא כבעלה שלא ניתן לקבורה</w:t>
      </w:r>
      <w:r w:rsidR="00980F5A" w:rsidRPr="00270114">
        <w:rPr>
          <w:rFonts w:ascii="FbShefa" w:hAnsi="FbShefa"/>
          <w:sz w:val="11"/>
          <w:rtl/>
        </w:rPr>
        <w:t>.</w:t>
      </w:r>
      <w:r w:rsidRPr="00270114">
        <w:rPr>
          <w:rFonts w:ascii="FbShefa" w:hAnsi="FbShefa"/>
          <w:sz w:val="11"/>
          <w:rtl/>
        </w:rPr>
        <w:t xml:space="preserve"> </w:t>
      </w:r>
    </w:p>
    <w:p w14:paraId="197D632F" w14:textId="5A477F11"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אמרי רבנן</w:t>
      </w:r>
      <w:r w:rsidR="00747417">
        <w:rPr>
          <w:rFonts w:ascii="FbShefa" w:hAnsi="FbShefa" w:hint="cs"/>
          <w:b/>
          <w:bCs/>
          <w:color w:val="3B2F2A" w:themeColor="text2" w:themeShade="80"/>
          <w:sz w:val="11"/>
          <w:rtl/>
        </w:rPr>
        <w:t>.</w:t>
      </w:r>
      <w:r w:rsidRPr="00270114">
        <w:rPr>
          <w:rFonts w:ascii="FbShefa" w:hAnsi="FbShefa"/>
          <w:sz w:val="11"/>
          <w:rtl/>
        </w:rPr>
        <w:t xml:space="preserve"> כולי האי ודאי לאו אורח ארעא</w:t>
      </w:r>
      <w:r w:rsidR="00980F5A" w:rsidRPr="00270114">
        <w:rPr>
          <w:rFonts w:ascii="FbShefa" w:hAnsi="FbShefa"/>
          <w:sz w:val="11"/>
          <w:rtl/>
        </w:rPr>
        <w:t>.</w:t>
      </w:r>
    </w:p>
    <w:p w14:paraId="52458968" w14:textId="77777777" w:rsidR="00747417" w:rsidRDefault="00747417" w:rsidP="009C3CB4">
      <w:pPr>
        <w:spacing w:line="240" w:lineRule="auto"/>
        <w:rPr>
          <w:rFonts w:ascii="FbShefa" w:hAnsi="FbShefa"/>
          <w:b/>
          <w:bCs/>
          <w:color w:val="3B2F2A" w:themeColor="text2" w:themeShade="80"/>
          <w:sz w:val="11"/>
          <w:rtl/>
        </w:rPr>
      </w:pPr>
    </w:p>
    <w:p w14:paraId="07566E31" w14:textId="77777777" w:rsidR="00F4767E" w:rsidRDefault="00F4767E"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איכא דאמרי</w:t>
      </w:r>
      <w:r w:rsidR="00980F5A" w:rsidRPr="00270114">
        <w:rPr>
          <w:rFonts w:ascii="FbShefa" w:hAnsi="FbShefa"/>
          <w:sz w:val="11"/>
          <w:rtl/>
        </w:rPr>
        <w:t>.</w:t>
      </w:r>
      <w:r w:rsidR="009C3CB4" w:rsidRPr="00270114">
        <w:rPr>
          <w:rFonts w:ascii="FbShefa" w:hAnsi="FbShefa"/>
          <w:sz w:val="11"/>
          <w:rtl/>
        </w:rPr>
        <w:t xml:space="preserve"> רבי שמעון בן יוחאי איתחזאי להו בחלמא</w:t>
      </w:r>
      <w:r>
        <w:rPr>
          <w:rFonts w:ascii="FbShefa" w:hAnsi="FbShefa" w:hint="cs"/>
          <w:sz w:val="11"/>
          <w:rtl/>
        </w:rPr>
        <w:t>.</w:t>
      </w:r>
    </w:p>
    <w:p w14:paraId="548FB8C0" w14:textId="27AD0916" w:rsidR="00433741" w:rsidRPr="00270114" w:rsidRDefault="00F4767E"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אמר להו</w:t>
      </w:r>
      <w:r>
        <w:rPr>
          <w:rFonts w:ascii="FbShefa" w:hAnsi="FbShefa" w:hint="cs"/>
          <w:sz w:val="11"/>
          <w:rtl/>
        </w:rPr>
        <w:t>.</w:t>
      </w:r>
      <w:r w:rsidR="009C3CB4" w:rsidRPr="00270114">
        <w:rPr>
          <w:rFonts w:ascii="FbShefa" w:hAnsi="FbShefa"/>
          <w:sz w:val="11"/>
          <w:rtl/>
        </w:rPr>
        <w:t xml:space="preserve"> פרידה אחת יש לי ביניכם </w:t>
      </w:r>
      <w:r>
        <w:rPr>
          <w:rFonts w:ascii="FbShefa" w:hAnsi="FbShefa" w:hint="cs"/>
          <w:sz w:val="11"/>
          <w:rtl/>
        </w:rPr>
        <w:t>,</w:t>
      </w:r>
      <w:r w:rsidR="009C3CB4" w:rsidRPr="00270114">
        <w:rPr>
          <w:rFonts w:ascii="FbShefa" w:hAnsi="FbShefa"/>
          <w:sz w:val="11"/>
          <w:rtl/>
        </w:rPr>
        <w:t>ואי אתם רוצים להביאה אצלי</w:t>
      </w:r>
      <w:r w:rsidR="00980F5A" w:rsidRPr="00270114">
        <w:rPr>
          <w:rFonts w:ascii="FbShefa" w:hAnsi="FbShefa"/>
          <w:sz w:val="11"/>
          <w:rtl/>
        </w:rPr>
        <w:t>.</w:t>
      </w:r>
    </w:p>
    <w:p w14:paraId="706E5D0D" w14:textId="77777777" w:rsidR="00F4767E" w:rsidRDefault="00F4767E" w:rsidP="009C3CB4">
      <w:pPr>
        <w:spacing w:line="240" w:lineRule="auto"/>
        <w:rPr>
          <w:rFonts w:ascii="FbShefa" w:hAnsi="FbShefa"/>
          <w:b/>
          <w:bCs/>
          <w:color w:val="3B2F2A" w:themeColor="text2" w:themeShade="80"/>
          <w:sz w:val="11"/>
          <w:rtl/>
        </w:rPr>
      </w:pPr>
    </w:p>
    <w:p w14:paraId="2E941ABD" w14:textId="77777777" w:rsidR="00F4767E" w:rsidRDefault="00F4767E"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270114">
        <w:rPr>
          <w:rFonts w:ascii="FbShefa" w:hAnsi="FbShefa"/>
          <w:sz w:val="11"/>
          <w:rtl/>
        </w:rPr>
        <w:t xml:space="preserve">לא שבקו </w:t>
      </w:r>
      <w:r>
        <w:rPr>
          <w:rFonts w:ascii="FbShefa" w:hAnsi="FbShefa" w:hint="cs"/>
          <w:sz w:val="11"/>
          <w:rtl/>
        </w:rPr>
        <w:t>.</w:t>
      </w:r>
      <w:r w:rsidR="009C3CB4" w:rsidRPr="00270114">
        <w:rPr>
          <w:rFonts w:ascii="FbShefa" w:hAnsi="FbShefa"/>
          <w:sz w:val="11"/>
          <w:rtl/>
        </w:rPr>
        <w:t>בני עכבריא</w:t>
      </w:r>
      <w:r w:rsidR="00980F5A" w:rsidRPr="00270114">
        <w:rPr>
          <w:rFonts w:ascii="FbShefa" w:hAnsi="FbShefa"/>
          <w:sz w:val="11"/>
          <w:rtl/>
        </w:rPr>
        <w:t>.</w:t>
      </w:r>
      <w:r w:rsidR="009C3CB4" w:rsidRPr="00270114">
        <w:rPr>
          <w:rFonts w:ascii="FbShefa" w:hAnsi="FbShefa"/>
          <w:sz w:val="11"/>
          <w:rtl/>
        </w:rPr>
        <w:t xml:space="preserve"> </w:t>
      </w:r>
    </w:p>
    <w:p w14:paraId="720105B1" w14:textId="7DA142F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דכל שני</w:t>
      </w:r>
      <w:r w:rsidR="00980F5A" w:rsidRPr="001B3037">
        <w:rPr>
          <w:rFonts w:ascii="FbShefa" w:hAnsi="FbShefa"/>
          <w:b/>
          <w:bCs/>
          <w:color w:val="3B2F2A" w:themeColor="text2" w:themeShade="80"/>
          <w:sz w:val="11"/>
          <w:rtl/>
        </w:rPr>
        <w:t>.</w:t>
      </w:r>
      <w:r w:rsidRPr="00270114">
        <w:rPr>
          <w:rFonts w:ascii="FbShefa" w:hAnsi="FbShefa"/>
          <w:sz w:val="11"/>
          <w:rtl/>
        </w:rPr>
        <w:t xml:space="preserve"> דהוה ניים רבי אלעזר ברבי שמעון בעיליתיה לא סליק חיה רעה למתייהו</w:t>
      </w:r>
      <w:r w:rsidR="00980F5A" w:rsidRPr="00270114">
        <w:rPr>
          <w:rFonts w:ascii="FbShefa" w:hAnsi="FbShefa"/>
          <w:sz w:val="11"/>
          <w:rtl/>
        </w:rPr>
        <w:t>.</w:t>
      </w:r>
    </w:p>
    <w:p w14:paraId="544E0813" w14:textId="3D350C1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יומא חד מעלי יומא דכיפורי</w:t>
      </w:r>
      <w:r w:rsidR="00F4767E">
        <w:rPr>
          <w:rFonts w:ascii="FbShefa" w:hAnsi="FbShefa" w:hint="cs"/>
          <w:b/>
          <w:bCs/>
          <w:color w:val="3B2F2A" w:themeColor="text2" w:themeShade="80"/>
          <w:sz w:val="11"/>
          <w:rtl/>
        </w:rPr>
        <w:t>.</w:t>
      </w:r>
      <w:r w:rsidRPr="00270114">
        <w:rPr>
          <w:rFonts w:ascii="FbShefa" w:hAnsi="FbShefa"/>
          <w:sz w:val="11"/>
          <w:rtl/>
        </w:rPr>
        <w:t xml:space="preserve"> הוו טרידי, שדרו רבנן לבני בירי ואסקוהו לערסיה, ואמטיוה למערתא דאבוה</w:t>
      </w:r>
      <w:r w:rsidR="00980F5A" w:rsidRPr="00270114">
        <w:rPr>
          <w:rFonts w:ascii="FbShefa" w:hAnsi="FbShefa"/>
          <w:sz w:val="11"/>
          <w:rtl/>
        </w:rPr>
        <w:t>.</w:t>
      </w:r>
    </w:p>
    <w:p w14:paraId="69032290" w14:textId="77777777" w:rsidR="00F4767E"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אשכחוה לעכנא</w:t>
      </w:r>
      <w:r w:rsidR="00F4767E">
        <w:rPr>
          <w:rFonts w:ascii="FbShefa" w:hAnsi="FbShefa" w:hint="cs"/>
          <w:b/>
          <w:bCs/>
          <w:color w:val="3B2F2A" w:themeColor="text2" w:themeShade="80"/>
          <w:sz w:val="11"/>
          <w:rtl/>
        </w:rPr>
        <w:t>.</w:t>
      </w:r>
      <w:r w:rsidRPr="00270114">
        <w:rPr>
          <w:rFonts w:ascii="FbShefa" w:hAnsi="FbShefa"/>
          <w:sz w:val="11"/>
          <w:rtl/>
        </w:rPr>
        <w:t xml:space="preserve"> דהדרא לה למערתא</w:t>
      </w:r>
      <w:r w:rsidR="00F4767E">
        <w:rPr>
          <w:rFonts w:ascii="FbShefa" w:hAnsi="FbShefa" w:hint="cs"/>
          <w:sz w:val="11"/>
          <w:rtl/>
        </w:rPr>
        <w:t>.</w:t>
      </w:r>
      <w:r w:rsidRPr="00270114">
        <w:rPr>
          <w:rFonts w:ascii="FbShefa" w:hAnsi="FbShefa"/>
          <w:sz w:val="11"/>
          <w:rtl/>
        </w:rPr>
        <w:t xml:space="preserve"> </w:t>
      </w:r>
    </w:p>
    <w:p w14:paraId="0C9178E0" w14:textId="17430603" w:rsidR="00433741" w:rsidRPr="00270114" w:rsidRDefault="009C3CB4" w:rsidP="00F4767E">
      <w:pPr>
        <w:spacing w:line="240" w:lineRule="auto"/>
        <w:rPr>
          <w:rFonts w:ascii="FbShefa" w:hAnsi="FbShefa"/>
          <w:sz w:val="11"/>
          <w:rtl/>
        </w:rPr>
      </w:pPr>
      <w:r w:rsidRPr="001B3037">
        <w:rPr>
          <w:rFonts w:ascii="FbShefa" w:hAnsi="FbShefa"/>
          <w:b/>
          <w:bCs/>
          <w:color w:val="3B2F2A" w:themeColor="text2" w:themeShade="80"/>
          <w:sz w:val="11"/>
          <w:rtl/>
        </w:rPr>
        <w:t>אמרו לה</w:t>
      </w:r>
      <w:r w:rsidR="00F4767E">
        <w:rPr>
          <w:rFonts w:ascii="FbShefa" w:hAnsi="FbShefa" w:hint="cs"/>
          <w:b/>
          <w:bCs/>
          <w:color w:val="3B2F2A" w:themeColor="text2" w:themeShade="80"/>
          <w:sz w:val="11"/>
          <w:rtl/>
        </w:rPr>
        <w:t>.</w:t>
      </w:r>
      <w:r w:rsidRPr="00270114">
        <w:rPr>
          <w:rFonts w:ascii="FbShefa" w:hAnsi="FbShefa"/>
          <w:sz w:val="11"/>
          <w:rtl/>
        </w:rPr>
        <w:t xml:space="preserve"> עכנא עכנא פתחי פיך ויכנס בן אצל אביו</w:t>
      </w:r>
      <w:r w:rsidR="00F4767E">
        <w:rPr>
          <w:rFonts w:ascii="FbShefa" w:hAnsi="FbShefa" w:hint="cs"/>
          <w:sz w:val="11"/>
          <w:rtl/>
        </w:rPr>
        <w:t>.</w:t>
      </w:r>
    </w:p>
    <w:p w14:paraId="2FE52957" w14:textId="5098AF7F" w:rsidR="009C3CB4" w:rsidRPr="001B3037" w:rsidRDefault="009C3CB4" w:rsidP="009C3CB4">
      <w:pPr>
        <w:spacing w:line="240" w:lineRule="auto"/>
        <w:rPr>
          <w:rFonts w:ascii="FbShefa" w:hAnsi="FbShefa"/>
          <w:b/>
          <w:bCs/>
          <w:color w:val="3B2F2A" w:themeColor="text2" w:themeShade="80"/>
          <w:sz w:val="11"/>
          <w:rtl/>
        </w:rPr>
      </w:pPr>
    </w:p>
    <w:p w14:paraId="056FADC6" w14:textId="354AD245" w:rsidR="009C3CB4" w:rsidRPr="00270114" w:rsidRDefault="009C3CB4" w:rsidP="009C3CB4">
      <w:pPr>
        <w:pStyle w:val="2"/>
        <w:rPr>
          <w:rFonts w:ascii="FbShefa" w:hAnsi="FbShefa"/>
          <w:color w:val="7C5F1D"/>
          <w:rtl/>
        </w:rPr>
      </w:pPr>
      <w:r w:rsidRPr="00270114">
        <w:rPr>
          <w:rFonts w:ascii="FbShefa" w:hAnsi="FbShefa"/>
          <w:color w:val="7C5F1D"/>
          <w:sz w:val="11"/>
          <w:rtl/>
        </w:rPr>
        <w:t>רבי ור</w:t>
      </w:r>
      <w:r w:rsidR="0018001A">
        <w:rPr>
          <w:rFonts w:ascii="FbShefa" w:hAnsi="FbShefa" w:hint="cs"/>
          <w:color w:val="7C5F1D"/>
          <w:sz w:val="11"/>
          <w:rtl/>
        </w:rPr>
        <w:t>בי אלעזר ברבי שמעון</w:t>
      </w:r>
    </w:p>
    <w:p w14:paraId="7CE9CC76" w14:textId="77777777" w:rsidR="0018001A" w:rsidRPr="0018001A" w:rsidRDefault="009C3CB4" w:rsidP="0018001A">
      <w:pPr>
        <w:pStyle w:val="3"/>
        <w:rPr>
          <w:rtl/>
        </w:rPr>
      </w:pPr>
      <w:r w:rsidRPr="0018001A">
        <w:rPr>
          <w:rtl/>
        </w:rPr>
        <w:t>שלח רבי לדבר באשתו</w:t>
      </w:r>
      <w:r w:rsidR="0018001A" w:rsidRPr="0018001A">
        <w:rPr>
          <w:rFonts w:hint="cs"/>
          <w:rtl/>
        </w:rPr>
        <w:t>:</w:t>
      </w:r>
    </w:p>
    <w:p w14:paraId="4C9715A1" w14:textId="77777777" w:rsidR="0018001A"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שלחה ליה</w:t>
      </w:r>
      <w:r w:rsidR="0018001A">
        <w:rPr>
          <w:rFonts w:ascii="FbShefa" w:hAnsi="FbShefa" w:hint="cs"/>
          <w:b/>
          <w:bCs/>
          <w:color w:val="3B2F2A" w:themeColor="text2" w:themeShade="80"/>
          <w:sz w:val="11"/>
          <w:rtl/>
        </w:rPr>
        <w:t>.</w:t>
      </w:r>
      <w:r w:rsidRPr="00270114">
        <w:rPr>
          <w:rFonts w:ascii="FbShefa" w:hAnsi="FbShefa"/>
          <w:sz w:val="11"/>
          <w:rtl/>
        </w:rPr>
        <w:t xml:space="preserve"> כלי שנשתמש בו קודש ישתמש בו חול</w:t>
      </w:r>
      <w:r w:rsidR="0018001A">
        <w:rPr>
          <w:rFonts w:ascii="FbShefa" w:hAnsi="FbShefa" w:hint="cs"/>
          <w:sz w:val="11"/>
          <w:rtl/>
        </w:rPr>
        <w:t>.</w:t>
      </w:r>
    </w:p>
    <w:p w14:paraId="286A3D21" w14:textId="43D88287" w:rsidR="009C3CB4" w:rsidRPr="00270114" w:rsidRDefault="0018001A"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באתר דמרי ביתא תלא זייניה</w:t>
      </w:r>
      <w:r>
        <w:rPr>
          <w:rFonts w:ascii="FbShefa" w:hAnsi="FbShefa" w:hint="cs"/>
          <w:sz w:val="11"/>
          <w:rtl/>
        </w:rPr>
        <w:t>.</w:t>
      </w:r>
      <w:r w:rsidR="009C3CB4" w:rsidRPr="00270114">
        <w:rPr>
          <w:rFonts w:ascii="FbShefa" w:hAnsi="FbShefa"/>
          <w:sz w:val="11"/>
          <w:rtl/>
        </w:rPr>
        <w:t xml:space="preserve"> כולבא רעיא קולתיה תלא</w:t>
      </w:r>
      <w:r w:rsidR="00980F5A" w:rsidRPr="00270114">
        <w:rPr>
          <w:rFonts w:ascii="FbShefa" w:hAnsi="FbShefa"/>
          <w:sz w:val="11"/>
          <w:rtl/>
        </w:rPr>
        <w:t>.</w:t>
      </w:r>
    </w:p>
    <w:p w14:paraId="0EB7D74F" w14:textId="1EF12C4C"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שלח לה</w:t>
      </w:r>
      <w:r w:rsidR="00674712">
        <w:rPr>
          <w:rFonts w:ascii="FbShefa" w:hAnsi="FbShefa" w:hint="cs"/>
          <w:b/>
          <w:bCs/>
          <w:color w:val="3B2F2A" w:themeColor="text2" w:themeShade="80"/>
          <w:sz w:val="11"/>
          <w:rtl/>
        </w:rPr>
        <w:t>.</w:t>
      </w:r>
      <w:r w:rsidRPr="00270114">
        <w:rPr>
          <w:rFonts w:ascii="FbShefa" w:hAnsi="FbShefa"/>
          <w:sz w:val="11"/>
          <w:rtl/>
        </w:rPr>
        <w:t xml:space="preserve"> נהי דבתורה גדול ממני, אבל במעשים טובים מי גדול ממני</w:t>
      </w:r>
      <w:r w:rsidR="00980F5A" w:rsidRPr="00270114">
        <w:rPr>
          <w:rFonts w:ascii="FbShefa" w:hAnsi="FbShefa"/>
          <w:sz w:val="11"/>
          <w:rtl/>
        </w:rPr>
        <w:t>.</w:t>
      </w:r>
    </w:p>
    <w:p w14:paraId="2639797B" w14:textId="57FB1887"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שלחה ליה</w:t>
      </w:r>
      <w:r w:rsidR="00674712">
        <w:rPr>
          <w:rFonts w:ascii="FbShefa" w:hAnsi="FbShefa" w:hint="cs"/>
          <w:b/>
          <w:bCs/>
          <w:color w:val="3B2F2A" w:themeColor="text2" w:themeShade="80"/>
          <w:sz w:val="11"/>
          <w:rtl/>
        </w:rPr>
        <w:t>.</w:t>
      </w:r>
      <w:r w:rsidRPr="00270114">
        <w:rPr>
          <w:rFonts w:ascii="FbShefa" w:hAnsi="FbShefa"/>
          <w:sz w:val="11"/>
          <w:rtl/>
        </w:rPr>
        <w:t xml:space="preserve"> בתורה לא ידענא, במעשים ידענא, </w:t>
      </w:r>
      <w:r w:rsidRPr="001B3037">
        <w:rPr>
          <w:rFonts w:ascii="FbShefa" w:hAnsi="FbShefa"/>
          <w:b/>
          <w:bCs/>
          <w:color w:val="3B2F2A" w:themeColor="text2" w:themeShade="80"/>
          <w:sz w:val="11"/>
          <w:rtl/>
        </w:rPr>
        <w:t>דהא</w:t>
      </w:r>
      <w:r w:rsidR="00980F5A" w:rsidRPr="00270114">
        <w:rPr>
          <w:rFonts w:ascii="FbShefa" w:hAnsi="FbShefa"/>
          <w:sz w:val="11"/>
          <w:rtl/>
        </w:rPr>
        <w:t>.</w:t>
      </w:r>
      <w:r w:rsidRPr="00270114">
        <w:rPr>
          <w:rFonts w:ascii="FbShefa" w:hAnsi="FbShefa"/>
          <w:sz w:val="11"/>
          <w:rtl/>
        </w:rPr>
        <w:t xml:space="preserve"> קביל עליה יסורי</w:t>
      </w:r>
      <w:r w:rsidR="00980F5A" w:rsidRPr="00270114">
        <w:rPr>
          <w:rFonts w:ascii="FbShefa" w:hAnsi="FbShefa"/>
          <w:sz w:val="11"/>
          <w:rtl/>
        </w:rPr>
        <w:t>.</w:t>
      </w:r>
    </w:p>
    <w:p w14:paraId="62D5E51D" w14:textId="77777777" w:rsidR="00674712" w:rsidRDefault="00674712" w:rsidP="009C3CB4">
      <w:pPr>
        <w:spacing w:line="240" w:lineRule="auto"/>
        <w:rPr>
          <w:rFonts w:ascii="FbShefa" w:hAnsi="FbShefa"/>
          <w:b/>
          <w:bCs/>
          <w:color w:val="3B2F2A" w:themeColor="text2" w:themeShade="80"/>
          <w:sz w:val="11"/>
          <w:rtl/>
        </w:rPr>
      </w:pPr>
    </w:p>
    <w:p w14:paraId="03EE3BF6" w14:textId="77777777" w:rsidR="00674712" w:rsidRDefault="009C3CB4" w:rsidP="00674712">
      <w:pPr>
        <w:pStyle w:val="3"/>
        <w:rPr>
          <w:rtl/>
        </w:rPr>
      </w:pPr>
      <w:r w:rsidRPr="001B3037">
        <w:rPr>
          <w:rtl/>
        </w:rPr>
        <w:t>בתורה מאי היא</w:t>
      </w:r>
      <w:r w:rsidR="00674712">
        <w:rPr>
          <w:rFonts w:hint="cs"/>
          <w:rtl/>
        </w:rPr>
        <w:t>:</w:t>
      </w:r>
    </w:p>
    <w:p w14:paraId="12A3B9A5" w14:textId="77777777" w:rsidR="00674712" w:rsidRDefault="00674712" w:rsidP="009C3CB4">
      <w:pPr>
        <w:spacing w:line="240" w:lineRule="auto"/>
        <w:rPr>
          <w:rFonts w:ascii="FbShefa" w:hAnsi="FbShefa"/>
          <w:sz w:val="11"/>
          <w:rtl/>
        </w:rPr>
      </w:pPr>
      <w:r>
        <w:rPr>
          <w:rFonts w:ascii="FbShefa" w:hAnsi="FbShefa" w:hint="cs"/>
          <w:sz w:val="11"/>
          <w:rtl/>
        </w:rPr>
        <w:t>\ששניהם</w:t>
      </w:r>
      <w:r w:rsidR="00980F5A" w:rsidRPr="00270114">
        <w:rPr>
          <w:rFonts w:ascii="FbShefa" w:hAnsi="FbShefa"/>
          <w:sz w:val="11"/>
          <w:rtl/>
        </w:rPr>
        <w:t>.</w:t>
      </w:r>
      <w:r w:rsidR="009C3CB4" w:rsidRPr="00270114">
        <w:rPr>
          <w:rFonts w:ascii="FbShefa" w:hAnsi="FbShefa"/>
          <w:sz w:val="11"/>
          <w:rtl/>
        </w:rPr>
        <w:t xml:space="preserve"> יתבי אארעא</w:t>
      </w:r>
      <w:r w:rsidR="00980F5A" w:rsidRPr="00270114">
        <w:rPr>
          <w:rFonts w:ascii="FbShefa" w:hAnsi="FbShefa"/>
          <w:sz w:val="11"/>
          <w:rtl/>
        </w:rPr>
        <w:t>.</w:t>
      </w:r>
      <w:r w:rsidR="009C3CB4" w:rsidRPr="00270114">
        <w:rPr>
          <w:rFonts w:ascii="FbShefa" w:hAnsi="FbShefa"/>
          <w:sz w:val="11"/>
          <w:rtl/>
        </w:rPr>
        <w:t xml:space="preserve"> </w:t>
      </w:r>
    </w:p>
    <w:p w14:paraId="120200E7" w14:textId="77777777" w:rsidR="00674712"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אמרי</w:t>
      </w:r>
      <w:r w:rsidR="00674712">
        <w:rPr>
          <w:rFonts w:ascii="FbShefa" w:hAnsi="FbShefa" w:hint="cs"/>
          <w:b/>
          <w:bCs/>
          <w:color w:val="3B2F2A" w:themeColor="text2" w:themeShade="80"/>
          <w:sz w:val="11"/>
          <w:rtl/>
        </w:rPr>
        <w:t>.</w:t>
      </w:r>
      <w:r w:rsidRPr="00270114">
        <w:rPr>
          <w:rFonts w:ascii="FbShefa" w:hAnsi="FbShefa"/>
          <w:sz w:val="11"/>
          <w:rtl/>
        </w:rPr>
        <w:t xml:space="preserve"> מימיהן אנו שותים והם יושבים על גבי קרקע</w:t>
      </w:r>
      <w:r w:rsidR="00674712">
        <w:rPr>
          <w:rFonts w:ascii="FbShefa" w:hAnsi="FbShefa" w:hint="cs"/>
          <w:sz w:val="11"/>
          <w:rtl/>
        </w:rPr>
        <w:t>,</w:t>
      </w:r>
      <w:r w:rsidRPr="00270114">
        <w:rPr>
          <w:rFonts w:ascii="FbShefa" w:hAnsi="FbShefa"/>
          <w:sz w:val="11"/>
          <w:rtl/>
        </w:rPr>
        <w:t xml:space="preserve"> אסקינהו</w:t>
      </w:r>
      <w:r w:rsidR="00980F5A" w:rsidRPr="00270114">
        <w:rPr>
          <w:rFonts w:ascii="FbShefa" w:hAnsi="FbShefa"/>
          <w:sz w:val="11"/>
          <w:rtl/>
        </w:rPr>
        <w:t>.</w:t>
      </w:r>
      <w:r w:rsidRPr="00270114">
        <w:rPr>
          <w:rFonts w:ascii="FbShefa" w:hAnsi="FbShefa"/>
          <w:sz w:val="11"/>
          <w:rtl/>
        </w:rPr>
        <w:t xml:space="preserve"> </w:t>
      </w:r>
    </w:p>
    <w:p w14:paraId="24EBA330" w14:textId="77777777" w:rsidR="00674712" w:rsidRDefault="009C3CB4" w:rsidP="009C3CB4">
      <w:pPr>
        <w:spacing w:line="240" w:lineRule="auto"/>
        <w:rPr>
          <w:rFonts w:ascii="FbShefa" w:hAnsi="FbShefa"/>
          <w:b/>
          <w:bCs/>
          <w:color w:val="3B2F2A" w:themeColor="text2" w:themeShade="80"/>
          <w:sz w:val="11"/>
          <w:rtl/>
        </w:rPr>
      </w:pPr>
      <w:r w:rsidRPr="001B3037">
        <w:rPr>
          <w:rFonts w:ascii="FbShefa" w:hAnsi="FbShefa"/>
          <w:b/>
          <w:bCs/>
          <w:color w:val="3B2F2A" w:themeColor="text2" w:themeShade="80"/>
          <w:sz w:val="11"/>
          <w:rtl/>
        </w:rPr>
        <w:t>אמר להן רבן שמעון בן גמליאל</w:t>
      </w:r>
      <w:r w:rsidR="00674712">
        <w:rPr>
          <w:rFonts w:ascii="FbShefa" w:hAnsi="FbShefa" w:hint="cs"/>
          <w:b/>
          <w:bCs/>
          <w:color w:val="3B2F2A" w:themeColor="text2" w:themeShade="80"/>
          <w:sz w:val="11"/>
          <w:rtl/>
        </w:rPr>
        <w:t>.</w:t>
      </w:r>
      <w:r w:rsidRPr="00270114">
        <w:rPr>
          <w:rFonts w:ascii="FbShefa" w:hAnsi="FbShefa"/>
          <w:sz w:val="11"/>
          <w:rtl/>
        </w:rPr>
        <w:t xml:space="preserve"> פרידה אחת יש לי ביניכם, ואתם מבקשים לאבדה הימני</w:t>
      </w:r>
      <w:r w:rsidR="00980F5A" w:rsidRPr="00270114">
        <w:rPr>
          <w:rFonts w:ascii="FbShefa" w:hAnsi="FbShefa"/>
          <w:sz w:val="11"/>
          <w:rtl/>
        </w:rPr>
        <w:t>.</w:t>
      </w:r>
      <w:r w:rsidRPr="00270114">
        <w:rPr>
          <w:rFonts w:ascii="FbShefa" w:hAnsi="FbShefa"/>
          <w:sz w:val="11"/>
          <w:rtl/>
        </w:rPr>
        <w:t xml:space="preserve"> </w:t>
      </w:r>
    </w:p>
    <w:p w14:paraId="4B7001CB" w14:textId="77777777" w:rsidR="00674712"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אחתוהו</w:t>
      </w:r>
      <w:r w:rsidR="00674712">
        <w:rPr>
          <w:rFonts w:ascii="FbShefa" w:hAnsi="FbShefa" w:hint="cs"/>
          <w:b/>
          <w:bCs/>
          <w:color w:val="3B2F2A" w:themeColor="text2" w:themeShade="80"/>
          <w:sz w:val="11"/>
          <w:rtl/>
        </w:rPr>
        <w:t>.</w:t>
      </w:r>
      <w:r w:rsidRPr="00270114">
        <w:rPr>
          <w:rFonts w:ascii="FbShefa" w:hAnsi="FbShefa"/>
          <w:sz w:val="11"/>
          <w:rtl/>
        </w:rPr>
        <w:t xml:space="preserve"> לרבי</w:t>
      </w:r>
      <w:r w:rsidR="00980F5A" w:rsidRPr="00270114">
        <w:rPr>
          <w:rFonts w:ascii="FbShefa" w:hAnsi="FbShefa"/>
          <w:sz w:val="11"/>
          <w:rtl/>
        </w:rPr>
        <w:t>.</w:t>
      </w:r>
      <w:r w:rsidRPr="00270114">
        <w:rPr>
          <w:rFonts w:ascii="FbShefa" w:hAnsi="FbShefa"/>
          <w:sz w:val="11"/>
          <w:rtl/>
        </w:rPr>
        <w:t xml:space="preserve"> </w:t>
      </w:r>
    </w:p>
    <w:p w14:paraId="45DB5C44" w14:textId="77777777" w:rsidR="00674712"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אמר להן</w:t>
      </w:r>
      <w:r w:rsidR="00674712">
        <w:rPr>
          <w:rFonts w:ascii="FbShefa" w:hAnsi="FbShefa" w:hint="cs"/>
          <w:b/>
          <w:bCs/>
          <w:color w:val="3B2F2A" w:themeColor="text2" w:themeShade="80"/>
          <w:sz w:val="11"/>
          <w:rtl/>
        </w:rPr>
        <w:t>.</w:t>
      </w:r>
      <w:r w:rsidRPr="00270114">
        <w:rPr>
          <w:rFonts w:ascii="FbShefa" w:hAnsi="FbShefa"/>
          <w:sz w:val="11"/>
          <w:rtl/>
        </w:rPr>
        <w:t xml:space="preserve"> מי שיש לו אב יחיה, ומי שאין לו אב ימות</w:t>
      </w:r>
      <w:r w:rsidR="00980F5A" w:rsidRPr="00270114">
        <w:rPr>
          <w:rFonts w:ascii="FbShefa" w:hAnsi="FbShefa"/>
          <w:sz w:val="11"/>
          <w:rtl/>
        </w:rPr>
        <w:t>.</w:t>
      </w:r>
      <w:r w:rsidRPr="00270114">
        <w:rPr>
          <w:rFonts w:ascii="FbShefa" w:hAnsi="FbShefa"/>
          <w:sz w:val="11"/>
          <w:rtl/>
        </w:rPr>
        <w:t xml:space="preserve"> </w:t>
      </w:r>
    </w:p>
    <w:p w14:paraId="7DA6F44B" w14:textId="77777777" w:rsidR="00674712"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אחתוהו</w:t>
      </w:r>
      <w:r w:rsidR="00980F5A" w:rsidRPr="001B3037">
        <w:rPr>
          <w:rFonts w:ascii="FbShefa" w:hAnsi="FbShefa"/>
          <w:b/>
          <w:bCs/>
          <w:color w:val="3B2F2A" w:themeColor="text2" w:themeShade="80"/>
          <w:sz w:val="11"/>
          <w:rtl/>
        </w:rPr>
        <w:t>.</w:t>
      </w:r>
      <w:r w:rsidRPr="00270114">
        <w:rPr>
          <w:rFonts w:ascii="FbShefa" w:hAnsi="FbShefa"/>
          <w:sz w:val="11"/>
          <w:rtl/>
        </w:rPr>
        <w:t xml:space="preserve"> לרבי אלעזר ברבי שמעון</w:t>
      </w:r>
      <w:r w:rsidR="00674712">
        <w:rPr>
          <w:rFonts w:ascii="FbShefa" w:hAnsi="FbShefa" w:hint="cs"/>
          <w:sz w:val="11"/>
          <w:rtl/>
        </w:rPr>
        <w:t>.</w:t>
      </w:r>
    </w:p>
    <w:p w14:paraId="49D15268" w14:textId="16A18CDE"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חלש דעתיה</w:t>
      </w:r>
      <w:r w:rsidR="00674712">
        <w:rPr>
          <w:rFonts w:ascii="FbShefa" w:hAnsi="FbShefa" w:hint="cs"/>
          <w:b/>
          <w:bCs/>
          <w:color w:val="3B2F2A" w:themeColor="text2" w:themeShade="80"/>
          <w:sz w:val="11"/>
          <w:rtl/>
        </w:rPr>
        <w:t>.</w:t>
      </w:r>
      <w:r w:rsidRPr="00270114">
        <w:rPr>
          <w:rFonts w:ascii="FbShefa" w:hAnsi="FbShefa"/>
          <w:sz w:val="11"/>
          <w:rtl/>
        </w:rPr>
        <w:t xml:space="preserve"> אמר</w:t>
      </w:r>
      <w:r w:rsidR="00674712">
        <w:rPr>
          <w:rFonts w:ascii="FbShefa" w:hAnsi="FbShefa" w:hint="cs"/>
          <w:sz w:val="11"/>
          <w:rtl/>
        </w:rPr>
        <w:t>,</w:t>
      </w:r>
      <w:r w:rsidRPr="00270114">
        <w:rPr>
          <w:rFonts w:ascii="FbShefa" w:hAnsi="FbShefa"/>
          <w:sz w:val="11"/>
          <w:rtl/>
        </w:rPr>
        <w:t xml:space="preserve"> קא חשביתו ליה כוותי</w:t>
      </w:r>
      <w:r w:rsidR="00674712">
        <w:rPr>
          <w:rFonts w:ascii="FbShefa" w:hAnsi="FbShefa" w:hint="cs"/>
          <w:sz w:val="11"/>
          <w:rtl/>
        </w:rPr>
        <w:t>.</w:t>
      </w:r>
      <w:r w:rsidRPr="00270114">
        <w:rPr>
          <w:rFonts w:ascii="FbShefa" w:hAnsi="FbShefa"/>
          <w:sz w:val="11"/>
          <w:rtl/>
        </w:rPr>
        <w:t xml:space="preserve"> </w:t>
      </w:r>
    </w:p>
    <w:p w14:paraId="4D87E19D" w14:textId="77777777" w:rsidR="00674712" w:rsidRDefault="00674712" w:rsidP="009C3CB4">
      <w:pPr>
        <w:spacing w:line="240" w:lineRule="auto"/>
        <w:rPr>
          <w:rFonts w:ascii="FbShefa" w:hAnsi="FbShefa"/>
          <w:b/>
          <w:bCs/>
          <w:color w:val="3B2F2A" w:themeColor="text2" w:themeShade="80"/>
          <w:sz w:val="11"/>
          <w:rtl/>
        </w:rPr>
      </w:pPr>
    </w:p>
    <w:p w14:paraId="378BAA7B" w14:textId="77777777" w:rsidR="00674712" w:rsidRDefault="009C3CB4" w:rsidP="00674712">
      <w:pPr>
        <w:pStyle w:val="3"/>
        <w:rPr>
          <w:rtl/>
        </w:rPr>
      </w:pPr>
      <w:r w:rsidRPr="001B3037">
        <w:rPr>
          <w:rtl/>
        </w:rPr>
        <w:t>עד ההוא יומא</w:t>
      </w:r>
      <w:r w:rsidR="00674712">
        <w:rPr>
          <w:rFonts w:hint="cs"/>
          <w:rtl/>
        </w:rPr>
        <w:t>:</w:t>
      </w:r>
    </w:p>
    <w:p w14:paraId="66968FF4" w14:textId="77777777" w:rsidR="00674712" w:rsidRDefault="00674712"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מסייע </w:t>
      </w:r>
      <w:r>
        <w:rPr>
          <w:rFonts w:ascii="FbShefa" w:hAnsi="FbShefa" w:hint="cs"/>
          <w:sz w:val="11"/>
          <w:rtl/>
        </w:rPr>
        <w:t>.</w:t>
      </w:r>
      <w:r w:rsidR="009C3CB4" w:rsidRPr="00270114">
        <w:rPr>
          <w:rFonts w:ascii="FbShefa" w:hAnsi="FbShefa"/>
          <w:sz w:val="11"/>
          <w:rtl/>
        </w:rPr>
        <w:t>רבי לראב"ש</w:t>
      </w:r>
      <w:r w:rsidR="00980F5A" w:rsidRPr="00270114">
        <w:rPr>
          <w:rFonts w:ascii="FbShefa" w:hAnsi="FbShefa"/>
          <w:sz w:val="11"/>
          <w:rtl/>
        </w:rPr>
        <w:t>.</w:t>
      </w:r>
      <w:r w:rsidR="009C3CB4" w:rsidRPr="00270114">
        <w:rPr>
          <w:rFonts w:ascii="FbShefa" w:hAnsi="FbShefa"/>
          <w:sz w:val="11"/>
          <w:rtl/>
        </w:rPr>
        <w:t xml:space="preserve"> </w:t>
      </w:r>
    </w:p>
    <w:p w14:paraId="4E1123FD" w14:textId="79232B9F" w:rsidR="00433741" w:rsidRPr="00270114" w:rsidRDefault="00674712" w:rsidP="009C3CB4">
      <w:pPr>
        <w:spacing w:line="240" w:lineRule="auto"/>
        <w:rPr>
          <w:rFonts w:ascii="FbShefa" w:hAnsi="FbShefa"/>
          <w:sz w:val="11"/>
          <w:rtl/>
        </w:rPr>
      </w:pPr>
      <w:r>
        <w:rPr>
          <w:rFonts w:ascii="FbShefa" w:hAnsi="FbShefa" w:hint="cs"/>
          <w:sz w:val="11"/>
          <w:rtl/>
        </w:rPr>
        <w:t>\</w:t>
      </w:r>
      <w:r w:rsidR="009C3CB4" w:rsidRPr="001B3037">
        <w:rPr>
          <w:rFonts w:ascii="FbShefa" w:hAnsi="FbShefa"/>
          <w:b/>
          <w:bCs/>
          <w:color w:val="3B2F2A" w:themeColor="text2" w:themeShade="80"/>
          <w:sz w:val="11"/>
          <w:rtl/>
        </w:rPr>
        <w:t>מכאן ואילך</w:t>
      </w:r>
      <w:r>
        <w:rPr>
          <w:rFonts w:ascii="FbShefa" w:hAnsi="FbShefa" w:hint="cs"/>
          <w:b/>
          <w:bCs/>
          <w:color w:val="3B2F2A" w:themeColor="text2" w:themeShade="80"/>
          <w:sz w:val="11"/>
          <w:rtl/>
        </w:rPr>
        <w:t>.</w:t>
      </w:r>
      <w:r w:rsidR="009C3CB4" w:rsidRPr="00270114">
        <w:rPr>
          <w:rFonts w:ascii="FbShefa" w:hAnsi="FbShefa"/>
          <w:sz w:val="11"/>
          <w:rtl/>
        </w:rPr>
        <w:t xml:space="preserve"> </w:t>
      </w:r>
      <w:r>
        <w:rPr>
          <w:rFonts w:ascii="FbShefa" w:hAnsi="FbShefa" w:hint="cs"/>
          <w:sz w:val="11"/>
          <w:rtl/>
        </w:rPr>
        <w:t xml:space="preserve">כשא"ל, </w:t>
      </w:r>
      <w:r w:rsidR="009C3CB4" w:rsidRPr="00270114">
        <w:rPr>
          <w:rFonts w:ascii="FbShefa" w:hAnsi="FbShefa"/>
          <w:sz w:val="11"/>
          <w:rtl/>
        </w:rPr>
        <w:t>כך וכך יש לך להשיב</w:t>
      </w:r>
      <w:r>
        <w:rPr>
          <w:rFonts w:ascii="FbShefa" w:hAnsi="FbShefa" w:hint="cs"/>
          <w:sz w:val="11"/>
          <w:rtl/>
        </w:rPr>
        <w:t xml:space="preserve">. \א"ל. </w:t>
      </w:r>
      <w:r w:rsidR="009C3CB4" w:rsidRPr="00270114">
        <w:rPr>
          <w:rFonts w:ascii="FbShefa" w:hAnsi="FbShefa"/>
          <w:sz w:val="11"/>
          <w:rtl/>
        </w:rPr>
        <w:t xml:space="preserve"> זו היא תשובתך, השתא היקפתנו תשובות חבילות שאין בהן ממש</w:t>
      </w:r>
      <w:r w:rsidR="00980F5A" w:rsidRPr="00270114">
        <w:rPr>
          <w:rFonts w:ascii="FbShefa" w:hAnsi="FbShefa"/>
          <w:sz w:val="11"/>
          <w:rtl/>
        </w:rPr>
        <w:t>.</w:t>
      </w:r>
    </w:p>
    <w:p w14:paraId="6A3E7592" w14:textId="77777777" w:rsidR="00F904DD" w:rsidRDefault="00F904DD"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 xml:space="preserve">חלש </w:t>
      </w: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דעתיה דרבי</w:t>
      </w:r>
      <w:r w:rsidR="00980F5A" w:rsidRPr="00270114">
        <w:rPr>
          <w:rFonts w:ascii="FbShefa" w:hAnsi="FbShefa"/>
          <w:sz w:val="11"/>
          <w:rtl/>
        </w:rPr>
        <w:t>.</w:t>
      </w:r>
      <w:r w:rsidR="009C3CB4" w:rsidRPr="00270114">
        <w:rPr>
          <w:rFonts w:ascii="FbShefa" w:hAnsi="FbShefa"/>
          <w:sz w:val="11"/>
          <w:rtl/>
        </w:rPr>
        <w:t xml:space="preserve"> </w:t>
      </w:r>
    </w:p>
    <w:p w14:paraId="132B9CB2" w14:textId="15D078C4" w:rsidR="00433741" w:rsidRDefault="00F904DD" w:rsidP="009C3CB4">
      <w:pPr>
        <w:spacing w:line="240" w:lineRule="auto"/>
        <w:rPr>
          <w:rFonts w:ascii="FbShefa" w:hAnsi="FbShefa"/>
          <w:sz w:val="11"/>
          <w:rtl/>
        </w:rPr>
      </w:pPr>
      <w:r>
        <w:rPr>
          <w:rFonts w:ascii="FbShefa" w:hAnsi="FbShefa" w:hint="cs"/>
          <w:sz w:val="11"/>
          <w:rtl/>
        </w:rPr>
        <w:t xml:space="preserve">\א"ל אביו. </w:t>
      </w:r>
      <w:r w:rsidR="009C3CB4" w:rsidRPr="00270114">
        <w:rPr>
          <w:rFonts w:ascii="FbShefa" w:hAnsi="FbShefa"/>
          <w:sz w:val="11"/>
          <w:rtl/>
        </w:rPr>
        <w:t>הוא ארי בן ארי, ואתה ארי בן שועל</w:t>
      </w:r>
      <w:r w:rsidR="00980F5A" w:rsidRPr="00270114">
        <w:rPr>
          <w:rFonts w:ascii="FbShefa" w:hAnsi="FbShefa"/>
          <w:sz w:val="11"/>
          <w:rtl/>
        </w:rPr>
        <w:t>.</w:t>
      </w:r>
    </w:p>
    <w:p w14:paraId="642A5435" w14:textId="029E6F97" w:rsidR="009C3CB4" w:rsidRPr="00270114" w:rsidRDefault="009C3CB4" w:rsidP="00794C1A">
      <w:pPr>
        <w:pStyle w:val="1"/>
        <w:rPr>
          <w:rFonts w:ascii="FbShefa" w:hAnsi="FbShefa"/>
          <w:rtl/>
        </w:rPr>
      </w:pPr>
      <w:r w:rsidRPr="00270114">
        <w:rPr>
          <w:rFonts w:ascii="FbShefa" w:hAnsi="FbShefa"/>
          <w:sz w:val="11"/>
          <w:rtl/>
        </w:rPr>
        <w:t>פה</w:t>
      </w:r>
      <w:r w:rsidR="00B36BF2" w:rsidRPr="00270114">
        <w:rPr>
          <w:rFonts w:ascii="FbShefa" w:hAnsi="FbShefa"/>
          <w:sz w:val="11"/>
          <w:rtl/>
        </w:rPr>
        <w:t>, א</w:t>
      </w:r>
    </w:p>
    <w:p w14:paraId="46ED53F7" w14:textId="38FF4CEA" w:rsidR="009C3CB4" w:rsidRPr="00270114" w:rsidRDefault="00501292" w:rsidP="009C3CB4">
      <w:pPr>
        <w:pStyle w:val="2"/>
        <w:rPr>
          <w:rFonts w:ascii="FbShefa" w:hAnsi="FbShefa"/>
          <w:color w:val="7C5F1D"/>
          <w:rtl/>
        </w:rPr>
      </w:pPr>
      <w:r>
        <w:rPr>
          <w:rFonts w:ascii="FbShefa" w:hAnsi="FbShefa" w:hint="cs"/>
          <w:color w:val="7C5F1D"/>
          <w:sz w:val="11"/>
          <w:rtl/>
        </w:rPr>
        <w:t xml:space="preserve">אמר רבי </w:t>
      </w:r>
      <w:r w:rsidR="009C3CB4" w:rsidRPr="00270114">
        <w:rPr>
          <w:rFonts w:ascii="FbShefa" w:hAnsi="FbShefa"/>
          <w:color w:val="7C5F1D"/>
          <w:sz w:val="11"/>
          <w:rtl/>
        </w:rPr>
        <w:t xml:space="preserve">שלשה ענוותנין </w:t>
      </w:r>
    </w:p>
    <w:p w14:paraId="0834878F" w14:textId="77777777" w:rsidR="00501292" w:rsidRDefault="009C3CB4" w:rsidP="00501292">
      <w:pPr>
        <w:pStyle w:val="3"/>
        <w:rPr>
          <w:rtl/>
        </w:rPr>
      </w:pPr>
      <w:r w:rsidRPr="001B3037">
        <w:rPr>
          <w:rtl/>
        </w:rPr>
        <w:t>אבא</w:t>
      </w:r>
      <w:r w:rsidR="00501292">
        <w:rPr>
          <w:rFonts w:hint="cs"/>
          <w:rtl/>
        </w:rPr>
        <w:t>:</w:t>
      </w:r>
    </w:p>
    <w:p w14:paraId="19BAF4FD" w14:textId="1BBEE238" w:rsidR="009C3CB4" w:rsidRDefault="00501292"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רשב"ג</w:t>
      </w:r>
      <w:r>
        <w:rPr>
          <w:rFonts w:ascii="FbShefa" w:hAnsi="FbShefa" w:hint="cs"/>
          <w:sz w:val="11"/>
          <w:rtl/>
        </w:rPr>
        <w:t>.</w:t>
      </w:r>
      <w:r w:rsidR="009C3CB4" w:rsidRPr="00270114">
        <w:rPr>
          <w:rFonts w:ascii="FbShefa" w:hAnsi="FbShefa"/>
          <w:sz w:val="11"/>
          <w:rtl/>
        </w:rPr>
        <w:t xml:space="preserve"> הא דאמרן</w:t>
      </w:r>
      <w:r w:rsidR="00980F5A" w:rsidRPr="00270114">
        <w:rPr>
          <w:rFonts w:ascii="FbShefa" w:hAnsi="FbShefa"/>
          <w:sz w:val="11"/>
          <w:rtl/>
        </w:rPr>
        <w:t>.</w:t>
      </w:r>
      <w:r w:rsidR="009C3CB4" w:rsidRPr="00270114">
        <w:rPr>
          <w:rFonts w:ascii="FbShefa" w:hAnsi="FbShefa"/>
          <w:sz w:val="11"/>
          <w:rtl/>
        </w:rPr>
        <w:t xml:space="preserve"> </w:t>
      </w:r>
    </w:p>
    <w:p w14:paraId="300C6381" w14:textId="77777777" w:rsidR="00501292" w:rsidRPr="00270114" w:rsidRDefault="00501292" w:rsidP="009C3CB4">
      <w:pPr>
        <w:spacing w:line="240" w:lineRule="auto"/>
        <w:rPr>
          <w:rFonts w:ascii="FbShefa" w:hAnsi="FbShefa"/>
          <w:sz w:val="11"/>
          <w:rtl/>
        </w:rPr>
      </w:pPr>
    </w:p>
    <w:p w14:paraId="28C4B79F" w14:textId="77777777" w:rsidR="00501292" w:rsidRDefault="009C3CB4" w:rsidP="00501292">
      <w:pPr>
        <w:pStyle w:val="3"/>
        <w:rPr>
          <w:rtl/>
        </w:rPr>
      </w:pPr>
      <w:r w:rsidRPr="001B3037">
        <w:rPr>
          <w:rtl/>
        </w:rPr>
        <w:t>בני בתירה</w:t>
      </w:r>
      <w:r w:rsidR="00501292">
        <w:rPr>
          <w:rFonts w:hint="cs"/>
          <w:rtl/>
        </w:rPr>
        <w:t>:</w:t>
      </w:r>
    </w:p>
    <w:p w14:paraId="2F55F53D" w14:textId="77777777" w:rsidR="00501292" w:rsidRDefault="00501292"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שהושיבוהו </w:t>
      </w:r>
      <w:r>
        <w:rPr>
          <w:rFonts w:ascii="FbShefa" w:hAnsi="FbShefa" w:hint="cs"/>
          <w:sz w:val="11"/>
          <w:rtl/>
        </w:rPr>
        <w:t>.</w:t>
      </w:r>
      <w:r w:rsidR="009C3CB4" w:rsidRPr="00270114">
        <w:rPr>
          <w:rFonts w:ascii="FbShefa" w:hAnsi="FbShefa"/>
          <w:sz w:val="11"/>
          <w:rtl/>
        </w:rPr>
        <w:t xml:space="preserve">בראש </w:t>
      </w:r>
      <w:r>
        <w:rPr>
          <w:rFonts w:ascii="FbShefa" w:hAnsi="FbShefa" w:hint="cs"/>
          <w:sz w:val="11"/>
          <w:rtl/>
        </w:rPr>
        <w:t>.\</w:t>
      </w:r>
      <w:r w:rsidR="009C3CB4" w:rsidRPr="00270114">
        <w:rPr>
          <w:rFonts w:ascii="FbShefa" w:hAnsi="FbShefa"/>
          <w:sz w:val="11"/>
          <w:rtl/>
        </w:rPr>
        <w:t xml:space="preserve">ומינוהו </w:t>
      </w:r>
      <w:r>
        <w:rPr>
          <w:rFonts w:ascii="FbShefa" w:hAnsi="FbShefa" w:hint="cs"/>
          <w:sz w:val="11"/>
          <w:rtl/>
        </w:rPr>
        <w:t>.</w:t>
      </w:r>
      <w:r w:rsidR="009C3CB4" w:rsidRPr="00270114">
        <w:rPr>
          <w:rFonts w:ascii="FbShefa" w:hAnsi="FbShefa"/>
          <w:sz w:val="11"/>
          <w:rtl/>
        </w:rPr>
        <w:t>לנשיא עליהן</w:t>
      </w:r>
      <w:r w:rsidR="00980F5A" w:rsidRPr="00270114">
        <w:rPr>
          <w:rFonts w:ascii="FbShefa" w:hAnsi="FbShefa"/>
          <w:sz w:val="11"/>
          <w:rtl/>
        </w:rPr>
        <w:t>.</w:t>
      </w:r>
      <w:r w:rsidR="009C3CB4" w:rsidRPr="00270114">
        <w:rPr>
          <w:rFonts w:ascii="FbShefa" w:hAnsi="FbShefa"/>
          <w:sz w:val="11"/>
          <w:rtl/>
        </w:rPr>
        <w:t xml:space="preserve"> </w:t>
      </w:r>
    </w:p>
    <w:p w14:paraId="74010A23" w14:textId="4A3F107A" w:rsidR="00433741" w:rsidRPr="00270114" w:rsidRDefault="00501292" w:rsidP="009C3CB4">
      <w:pPr>
        <w:spacing w:line="240" w:lineRule="auto"/>
        <w:rPr>
          <w:rFonts w:ascii="FbShefa" w:hAnsi="FbShefa"/>
          <w:sz w:val="11"/>
          <w:rtl/>
        </w:rPr>
      </w:pPr>
      <w:r>
        <w:rPr>
          <w:rFonts w:ascii="FbShefa" w:hAnsi="FbShefa" w:hint="cs"/>
          <w:sz w:val="11"/>
          <w:rtl/>
        </w:rPr>
        <w:t xml:space="preserve">\דחיה. </w:t>
      </w:r>
      <w:r w:rsidR="009C3CB4" w:rsidRPr="00270114">
        <w:rPr>
          <w:rFonts w:ascii="FbShefa" w:hAnsi="FbShefa"/>
          <w:sz w:val="11"/>
          <w:rtl/>
        </w:rPr>
        <w:t>דלמא חזו להלל דעדיף מינייהו</w:t>
      </w:r>
      <w:r w:rsidR="00980F5A" w:rsidRPr="00270114">
        <w:rPr>
          <w:rFonts w:ascii="FbShefa" w:hAnsi="FbShefa"/>
          <w:sz w:val="11"/>
          <w:rtl/>
        </w:rPr>
        <w:t>.</w:t>
      </w:r>
    </w:p>
    <w:p w14:paraId="2B4B407D" w14:textId="77777777" w:rsidR="00501292" w:rsidRDefault="00501292" w:rsidP="009C3CB4">
      <w:pPr>
        <w:spacing w:line="240" w:lineRule="auto"/>
        <w:rPr>
          <w:rFonts w:ascii="FbShefa" w:hAnsi="FbShefa"/>
          <w:b/>
          <w:bCs/>
          <w:color w:val="3B2F2A" w:themeColor="text2" w:themeShade="80"/>
          <w:sz w:val="11"/>
          <w:rtl/>
        </w:rPr>
      </w:pPr>
    </w:p>
    <w:p w14:paraId="492658E5" w14:textId="77777777" w:rsidR="00501292" w:rsidRDefault="009C3CB4" w:rsidP="00501292">
      <w:pPr>
        <w:pStyle w:val="3"/>
        <w:rPr>
          <w:rtl/>
        </w:rPr>
      </w:pPr>
      <w:r w:rsidRPr="001B3037">
        <w:rPr>
          <w:rtl/>
        </w:rPr>
        <w:t>יונתן בן שאול</w:t>
      </w:r>
      <w:r w:rsidR="00501292">
        <w:rPr>
          <w:rFonts w:hint="cs"/>
          <w:rtl/>
        </w:rPr>
        <w:t>:</w:t>
      </w:r>
    </w:p>
    <w:p w14:paraId="46D43FEE" w14:textId="77777777" w:rsidR="00501292" w:rsidRDefault="00501292" w:rsidP="009C3CB4">
      <w:pPr>
        <w:spacing w:line="240" w:lineRule="auto"/>
        <w:rPr>
          <w:rFonts w:ascii="FbShefa" w:hAnsi="FbShefa"/>
          <w:b/>
          <w:bCs/>
          <w:color w:val="3B2F2A" w:themeColor="text2" w:themeShade="80"/>
          <w:sz w:val="11"/>
          <w:rtl/>
        </w:rPr>
      </w:pPr>
      <w:r>
        <w:rPr>
          <w:rFonts w:ascii="FbShefa" w:hAnsi="FbShefa" w:hint="cs"/>
          <w:sz w:val="11"/>
          <w:rtl/>
        </w:rPr>
        <w:t>\</w:t>
      </w:r>
      <w:r w:rsidR="009C3CB4" w:rsidRPr="00270114">
        <w:rPr>
          <w:rFonts w:ascii="FbShefa" w:hAnsi="FbShefa"/>
          <w:sz w:val="11"/>
          <w:rtl/>
        </w:rPr>
        <w:t xml:space="preserve">דקאמר לדוד </w:t>
      </w:r>
      <w:r>
        <w:rPr>
          <w:rFonts w:ascii="FbShefa" w:hAnsi="FbShefa" w:hint="cs"/>
          <w:sz w:val="11"/>
          <w:rtl/>
        </w:rPr>
        <w:t>.</w:t>
      </w:r>
      <w:r w:rsidR="009C3CB4" w:rsidRPr="00270114">
        <w:rPr>
          <w:rFonts w:ascii="FbShefa" w:hAnsi="FbShefa"/>
          <w:sz w:val="11"/>
          <w:rtl/>
        </w:rPr>
        <w:t>ואתה תמלך על ישראל ואני אהיה לך למשנה</w:t>
      </w:r>
      <w:r w:rsidR="00980F5A" w:rsidRPr="00270114">
        <w:rPr>
          <w:rFonts w:ascii="FbShefa" w:hAnsi="FbShefa"/>
          <w:sz w:val="11"/>
          <w:rtl/>
        </w:rPr>
        <w:t>.</w:t>
      </w:r>
      <w:r w:rsidR="009C3CB4" w:rsidRPr="00270114">
        <w:rPr>
          <w:rFonts w:ascii="FbShefa" w:hAnsi="FbShefa"/>
          <w:sz w:val="11"/>
          <w:rtl/>
        </w:rPr>
        <w:t xml:space="preserve"> </w:t>
      </w:r>
    </w:p>
    <w:p w14:paraId="45C2E440" w14:textId="5871A2E7" w:rsidR="009C3CB4" w:rsidRPr="00270114" w:rsidRDefault="00501292" w:rsidP="009C3CB4">
      <w:pPr>
        <w:spacing w:line="240" w:lineRule="auto"/>
        <w:rPr>
          <w:rFonts w:ascii="FbShefa" w:hAnsi="FbShefa"/>
          <w:sz w:val="11"/>
          <w:rtl/>
        </w:rPr>
      </w:pPr>
      <w:r>
        <w:rPr>
          <w:rFonts w:ascii="FbShefa" w:hAnsi="FbShefa" w:hint="cs"/>
          <w:b/>
          <w:bCs/>
          <w:color w:val="3B2F2A" w:themeColor="text2" w:themeShade="80"/>
          <w:sz w:val="11"/>
          <w:rtl/>
        </w:rPr>
        <w:t xml:space="preserve">דחיה. </w:t>
      </w:r>
      <w:r w:rsidR="009C3CB4" w:rsidRPr="00270114">
        <w:rPr>
          <w:rFonts w:ascii="FbShefa" w:hAnsi="FbShefa"/>
          <w:sz w:val="11"/>
          <w:rtl/>
        </w:rPr>
        <w:t>דלמא חזא דגריר עלמא בתר דוד</w:t>
      </w:r>
      <w:r w:rsidR="00980F5A" w:rsidRPr="00270114">
        <w:rPr>
          <w:rFonts w:ascii="FbShefa" w:hAnsi="FbShefa"/>
          <w:sz w:val="11"/>
          <w:rtl/>
        </w:rPr>
        <w:t>.</w:t>
      </w:r>
    </w:p>
    <w:p w14:paraId="374C35AF" w14:textId="77777777" w:rsidR="00266A37" w:rsidRDefault="00266A37" w:rsidP="00266A37">
      <w:pPr>
        <w:spacing w:line="240" w:lineRule="auto"/>
        <w:rPr>
          <w:rFonts w:ascii="FbShefa" w:hAnsi="FbShefa"/>
          <w:sz w:val="11"/>
          <w:rtl/>
        </w:rPr>
      </w:pPr>
    </w:p>
    <w:p w14:paraId="096ACB25" w14:textId="3CA3B6CB" w:rsidR="009C3CB4" w:rsidRPr="00270114" w:rsidRDefault="00266A37" w:rsidP="00266A37">
      <w:pPr>
        <w:pStyle w:val="2"/>
        <w:rPr>
          <w:color w:val="7C5F1D"/>
          <w:rtl/>
        </w:rPr>
      </w:pPr>
      <w:r>
        <w:rPr>
          <w:rFonts w:hint="cs"/>
          <w:rtl/>
        </w:rPr>
        <w:t>ייסורי ר</w:t>
      </w:r>
      <w:r w:rsidR="009C3CB4" w:rsidRPr="00270114">
        <w:rPr>
          <w:color w:val="7C5F1D"/>
          <w:rtl/>
        </w:rPr>
        <w:t>בי</w:t>
      </w:r>
    </w:p>
    <w:p w14:paraId="7859B8B7" w14:textId="4DB05B91" w:rsidR="00266A37" w:rsidRDefault="00266A37" w:rsidP="00266A37">
      <w:pPr>
        <w:pStyle w:val="3"/>
        <w:rPr>
          <w:rtl/>
        </w:rPr>
      </w:pPr>
      <w:r>
        <w:rPr>
          <w:rFonts w:hint="cs"/>
          <w:rtl/>
        </w:rPr>
        <w:t>חביבים יסורים:</w:t>
      </w:r>
    </w:p>
    <w:p w14:paraId="3C6435D9" w14:textId="3A916EF0" w:rsidR="00266A37"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אמר רבי</w:t>
      </w:r>
      <w:r w:rsidR="00266A37">
        <w:rPr>
          <w:rFonts w:ascii="FbShefa" w:hAnsi="FbShefa" w:hint="cs"/>
          <w:b/>
          <w:bCs/>
          <w:color w:val="3B2F2A" w:themeColor="text2" w:themeShade="80"/>
          <w:sz w:val="11"/>
          <w:rtl/>
        </w:rPr>
        <w:t>.</w:t>
      </w:r>
      <w:r w:rsidRPr="00270114">
        <w:rPr>
          <w:rFonts w:ascii="FbShefa" w:hAnsi="FbShefa"/>
          <w:sz w:val="11"/>
          <w:rtl/>
        </w:rPr>
        <w:t xml:space="preserve"> חביבין יסורין</w:t>
      </w:r>
      <w:r w:rsidR="00980F5A" w:rsidRPr="00270114">
        <w:rPr>
          <w:rFonts w:ascii="FbShefa" w:hAnsi="FbShefa"/>
          <w:sz w:val="11"/>
          <w:rtl/>
        </w:rPr>
        <w:t>.</w:t>
      </w:r>
      <w:r w:rsidRPr="00270114">
        <w:rPr>
          <w:rFonts w:ascii="FbShefa" w:hAnsi="FbShefa"/>
          <w:sz w:val="11"/>
          <w:rtl/>
        </w:rPr>
        <w:t xml:space="preserve"> </w:t>
      </w:r>
    </w:p>
    <w:p w14:paraId="48AECADB" w14:textId="77777777" w:rsidR="00266A37"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קבל עליה</w:t>
      </w:r>
      <w:r w:rsidR="00266A37">
        <w:rPr>
          <w:rFonts w:ascii="FbShefa" w:hAnsi="FbShefa" w:hint="cs"/>
          <w:b/>
          <w:bCs/>
          <w:color w:val="3B2F2A" w:themeColor="text2" w:themeShade="80"/>
          <w:sz w:val="11"/>
          <w:rtl/>
        </w:rPr>
        <w:t>.</w:t>
      </w:r>
      <w:r w:rsidRPr="00270114">
        <w:rPr>
          <w:rFonts w:ascii="FbShefa" w:hAnsi="FbShefa"/>
          <w:sz w:val="11"/>
          <w:rtl/>
        </w:rPr>
        <w:t xml:space="preserve"> תליסר שני</w:t>
      </w:r>
      <w:r w:rsidR="00266A37">
        <w:rPr>
          <w:rFonts w:ascii="FbShefa" w:hAnsi="FbShefa" w:hint="cs"/>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שית</w:t>
      </w:r>
      <w:r w:rsidR="00266A37">
        <w:rPr>
          <w:rFonts w:ascii="FbShefa" w:hAnsi="FbShefa" w:hint="cs"/>
          <w:b/>
          <w:bCs/>
          <w:color w:val="3B2F2A" w:themeColor="text2" w:themeShade="80"/>
          <w:sz w:val="11"/>
          <w:rtl/>
        </w:rPr>
        <w:t>.</w:t>
      </w:r>
      <w:r w:rsidRPr="00270114">
        <w:rPr>
          <w:rFonts w:ascii="FbShefa" w:hAnsi="FbShefa"/>
          <w:sz w:val="11"/>
          <w:rtl/>
        </w:rPr>
        <w:t xml:space="preserve"> בצמירתא</w:t>
      </w:r>
      <w:r w:rsidR="00266A37">
        <w:rPr>
          <w:rFonts w:ascii="FbShefa" w:hAnsi="FbShefa" w:hint="cs"/>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ושבע</w:t>
      </w:r>
      <w:r w:rsidR="00266A37">
        <w:rPr>
          <w:rFonts w:ascii="FbShefa" w:hAnsi="FbShefa" w:hint="cs"/>
          <w:b/>
          <w:bCs/>
          <w:color w:val="3B2F2A" w:themeColor="text2" w:themeShade="80"/>
          <w:sz w:val="11"/>
          <w:rtl/>
        </w:rPr>
        <w:t>.</w:t>
      </w:r>
      <w:r w:rsidRPr="00270114">
        <w:rPr>
          <w:rFonts w:ascii="FbShefa" w:hAnsi="FbShefa"/>
          <w:sz w:val="11"/>
          <w:rtl/>
        </w:rPr>
        <w:t xml:space="preserve"> בצפרנא</w:t>
      </w:r>
      <w:r w:rsidR="00980F5A" w:rsidRPr="00270114">
        <w:rPr>
          <w:rFonts w:ascii="FbShefa" w:hAnsi="FbShefa"/>
          <w:sz w:val="11"/>
          <w:rtl/>
        </w:rPr>
        <w:t>.</w:t>
      </w:r>
      <w:r w:rsidRPr="00270114">
        <w:rPr>
          <w:rFonts w:ascii="FbShefa" w:hAnsi="FbShefa"/>
          <w:sz w:val="11"/>
          <w:rtl/>
        </w:rPr>
        <w:t xml:space="preserve"> </w:t>
      </w:r>
    </w:p>
    <w:p w14:paraId="2513C92E" w14:textId="77777777" w:rsidR="00266A37" w:rsidRDefault="009C3CB4" w:rsidP="009C3CB4">
      <w:pPr>
        <w:spacing w:line="240" w:lineRule="auto"/>
        <w:rPr>
          <w:rtl/>
        </w:rPr>
      </w:pPr>
      <w:r w:rsidRPr="001B3037">
        <w:rPr>
          <w:rFonts w:ascii="FbShefa" w:hAnsi="FbShefa"/>
          <w:b/>
          <w:bCs/>
          <w:color w:val="3B2F2A" w:themeColor="text2" w:themeShade="80"/>
          <w:sz w:val="11"/>
          <w:rtl/>
        </w:rPr>
        <w:t>ו</w:t>
      </w:r>
      <w:r w:rsidR="00266A37">
        <w:rPr>
          <w:rFonts w:ascii="FbShefa" w:hAnsi="FbShefa" w:hint="cs"/>
          <w:b/>
          <w:bCs/>
          <w:color w:val="3B2F2A" w:themeColor="text2" w:themeShade="80"/>
          <w:sz w:val="11"/>
          <w:rtl/>
        </w:rPr>
        <w:t xml:space="preserve">יש אומרים. </w:t>
      </w:r>
      <w:r w:rsidR="00266A37">
        <w:rPr>
          <w:rFonts w:hint="cs"/>
          <w:rtl/>
        </w:rPr>
        <w:t>להיפך.</w:t>
      </w:r>
    </w:p>
    <w:p w14:paraId="36653F3C" w14:textId="77777777" w:rsidR="00266A37" w:rsidRDefault="00266A37" w:rsidP="009C3CB4">
      <w:pPr>
        <w:spacing w:line="240" w:lineRule="auto"/>
        <w:rPr>
          <w:rFonts w:ascii="FbShefa" w:hAnsi="FbShefa"/>
          <w:b/>
          <w:bCs/>
          <w:color w:val="3B2F2A" w:themeColor="text2" w:themeShade="80"/>
          <w:sz w:val="11"/>
          <w:rtl/>
        </w:rPr>
      </w:pPr>
    </w:p>
    <w:p w14:paraId="4D258602" w14:textId="77777777" w:rsidR="00266A37" w:rsidRDefault="009C3CB4" w:rsidP="00266A37">
      <w:pPr>
        <w:pStyle w:val="3"/>
        <w:rPr>
          <w:rtl/>
        </w:rPr>
      </w:pPr>
      <w:r w:rsidRPr="001B3037">
        <w:rPr>
          <w:rtl/>
        </w:rPr>
        <w:t>אהורייריה דבי רבי</w:t>
      </w:r>
      <w:r w:rsidR="00266A37">
        <w:rPr>
          <w:rFonts w:hint="cs"/>
          <w:rtl/>
        </w:rPr>
        <w:t>:</w:t>
      </w:r>
    </w:p>
    <w:p w14:paraId="0F0E53CA" w14:textId="77777777" w:rsidR="00266A37" w:rsidRDefault="00266A37"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הוה עתיר </w:t>
      </w:r>
      <w:r>
        <w:rPr>
          <w:rFonts w:ascii="FbShefa" w:hAnsi="FbShefa" w:hint="cs"/>
          <w:sz w:val="11"/>
          <w:rtl/>
        </w:rPr>
        <w:t>.</w:t>
      </w:r>
      <w:r w:rsidR="009C3CB4" w:rsidRPr="00270114">
        <w:rPr>
          <w:rFonts w:ascii="FbShefa" w:hAnsi="FbShefa"/>
          <w:sz w:val="11"/>
          <w:rtl/>
        </w:rPr>
        <w:t>משבור מלכא</w:t>
      </w:r>
      <w:r>
        <w:rPr>
          <w:rFonts w:ascii="FbShefa" w:hAnsi="FbShefa" w:hint="cs"/>
          <w:sz w:val="11"/>
          <w:rtl/>
        </w:rPr>
        <w:t>.</w:t>
      </w:r>
    </w:p>
    <w:p w14:paraId="166114D0" w14:textId="77777777" w:rsidR="00266A37" w:rsidRDefault="00266A37"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כד הוה רמי כיסתא לחיותא </w:t>
      </w:r>
      <w:r>
        <w:rPr>
          <w:rFonts w:ascii="FbShefa" w:hAnsi="FbShefa" w:hint="cs"/>
          <w:sz w:val="11"/>
          <w:rtl/>
        </w:rPr>
        <w:t>.</w:t>
      </w:r>
      <w:r w:rsidR="009C3CB4" w:rsidRPr="00270114">
        <w:rPr>
          <w:rFonts w:ascii="FbShefa" w:hAnsi="FbShefa"/>
          <w:sz w:val="11"/>
          <w:rtl/>
        </w:rPr>
        <w:t>הוה אזיל קלא בתלתא מילי</w:t>
      </w:r>
      <w:r>
        <w:rPr>
          <w:rFonts w:ascii="FbShefa" w:hAnsi="FbShefa" w:hint="cs"/>
          <w:sz w:val="11"/>
          <w:rtl/>
        </w:rPr>
        <w:t>.</w:t>
      </w:r>
    </w:p>
    <w:p w14:paraId="02B715A3" w14:textId="77777777" w:rsidR="00266A37" w:rsidRDefault="00266A37"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הוה מכוין </w:t>
      </w:r>
      <w:r>
        <w:rPr>
          <w:rFonts w:ascii="FbShefa" w:hAnsi="FbShefa" w:hint="cs"/>
          <w:sz w:val="11"/>
          <w:rtl/>
        </w:rPr>
        <w:t>.</w:t>
      </w:r>
      <w:r w:rsidR="009C3CB4" w:rsidRPr="00270114">
        <w:rPr>
          <w:rFonts w:ascii="FbShefa" w:hAnsi="FbShefa"/>
          <w:sz w:val="11"/>
          <w:rtl/>
        </w:rPr>
        <w:t>דרמי בההיא שעתא דעייל רבי לבית הכסא</w:t>
      </w:r>
      <w:r>
        <w:rPr>
          <w:rFonts w:ascii="FbShefa" w:hAnsi="FbShefa" w:hint="cs"/>
          <w:sz w:val="11"/>
          <w:rtl/>
        </w:rPr>
        <w:t>.</w:t>
      </w:r>
    </w:p>
    <w:p w14:paraId="75A4A433" w14:textId="63C709E6" w:rsidR="00433741" w:rsidRDefault="00266A37"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ואפילו הכי </w:t>
      </w:r>
      <w:r>
        <w:rPr>
          <w:rFonts w:ascii="FbShefa" w:hAnsi="FbShefa" w:hint="cs"/>
          <w:sz w:val="11"/>
          <w:rtl/>
        </w:rPr>
        <w:t>.</w:t>
      </w:r>
      <w:r w:rsidR="009C3CB4" w:rsidRPr="00270114">
        <w:rPr>
          <w:rFonts w:ascii="FbShefa" w:hAnsi="FbShefa"/>
          <w:sz w:val="11"/>
          <w:rtl/>
        </w:rPr>
        <w:t>מעבר ליה קליה לקלייהו, ושמעו ליה נחותי ימא</w:t>
      </w:r>
      <w:r w:rsidR="00980F5A" w:rsidRPr="00270114">
        <w:rPr>
          <w:rFonts w:ascii="FbShefa" w:hAnsi="FbShefa"/>
          <w:sz w:val="11"/>
          <w:rtl/>
        </w:rPr>
        <w:t>.</w:t>
      </w:r>
    </w:p>
    <w:p w14:paraId="42BDA81C" w14:textId="77777777" w:rsidR="00266A37" w:rsidRPr="00270114" w:rsidRDefault="00266A37" w:rsidP="009C3CB4">
      <w:pPr>
        <w:spacing w:line="240" w:lineRule="auto"/>
        <w:rPr>
          <w:rFonts w:ascii="FbShefa" w:hAnsi="FbShefa"/>
          <w:sz w:val="11"/>
          <w:rtl/>
        </w:rPr>
      </w:pPr>
    </w:p>
    <w:p w14:paraId="1D8B3DAD" w14:textId="48D4BB66" w:rsidR="00EE6FE1" w:rsidRPr="00EE6FE1" w:rsidRDefault="00EE6FE1" w:rsidP="00EE6FE1">
      <w:pPr>
        <w:pStyle w:val="3"/>
        <w:rPr>
          <w:rFonts w:cs="Cambria"/>
          <w:rtl/>
        </w:rPr>
      </w:pPr>
      <w:r>
        <w:rPr>
          <w:rFonts w:hint="cs"/>
          <w:rtl/>
        </w:rPr>
        <w:t>השוואה</w:t>
      </w:r>
      <w:r>
        <w:rPr>
          <w:rFonts w:cs="Cambria" w:hint="cs"/>
          <w:rtl/>
        </w:rPr>
        <w:t>:</w:t>
      </w:r>
    </w:p>
    <w:p w14:paraId="5A77AAE2" w14:textId="77777777" w:rsidR="00EE6FE1"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יסורי דרבי אלעזר ברבי שמעון</w:t>
      </w:r>
      <w:r w:rsidR="00980F5A" w:rsidRPr="00270114">
        <w:rPr>
          <w:rFonts w:ascii="FbShefa" w:hAnsi="FbShefa"/>
          <w:sz w:val="11"/>
          <w:rtl/>
        </w:rPr>
        <w:t>.</w:t>
      </w:r>
      <w:r w:rsidRPr="00270114">
        <w:rPr>
          <w:rFonts w:ascii="FbShefa" w:hAnsi="FbShefa"/>
          <w:sz w:val="11"/>
          <w:rtl/>
        </w:rPr>
        <w:t xml:space="preserve"> עדיפי </w:t>
      </w:r>
      <w:r w:rsidR="00EE6FE1">
        <w:rPr>
          <w:rFonts w:ascii="FbShefa" w:hAnsi="FbShefa" w:hint="cs"/>
          <w:sz w:val="11"/>
          <w:rtl/>
        </w:rPr>
        <w:t>מדרבי.</w:t>
      </w:r>
    </w:p>
    <w:p w14:paraId="12F9A6AD" w14:textId="77777777" w:rsidR="00EE6FE1" w:rsidRDefault="00EE6FE1" w:rsidP="009C3CB4">
      <w:pPr>
        <w:spacing w:line="240" w:lineRule="auto"/>
        <w:rPr>
          <w:rFonts w:ascii="FbShefa" w:hAnsi="FbShefa"/>
          <w:sz w:val="11"/>
          <w:rtl/>
        </w:rPr>
      </w:pPr>
      <w:r>
        <w:rPr>
          <w:rFonts w:ascii="FbShefa" w:hAnsi="FbShefa" w:hint="cs"/>
          <w:b/>
          <w:bCs/>
          <w:color w:val="3B2F2A" w:themeColor="text2" w:themeShade="80"/>
          <w:sz w:val="11"/>
          <w:rtl/>
        </w:rPr>
        <w:t>\שהרי</w:t>
      </w:r>
      <w:r w:rsidRPr="00EE6FE1">
        <w:rPr>
          <w:rFonts w:ascii="FbShefa" w:hAnsi="FbShefa" w:hint="cs"/>
          <w:sz w:val="11"/>
          <w:rtl/>
        </w:rPr>
        <w:t>.</w:t>
      </w:r>
      <w:r>
        <w:rPr>
          <w:rFonts w:ascii="FbShefa" w:hAnsi="FbShefa" w:hint="cs"/>
          <w:sz w:val="11"/>
          <w:rtl/>
        </w:rPr>
        <w:t xml:space="preserve"> </w:t>
      </w:r>
      <w:r w:rsidR="009C3CB4" w:rsidRPr="00270114">
        <w:rPr>
          <w:rFonts w:ascii="FbShefa" w:hAnsi="FbShefa"/>
          <w:sz w:val="11"/>
          <w:rtl/>
        </w:rPr>
        <w:t>מאהבה באו ומאהבה הלכו</w:t>
      </w:r>
      <w:r>
        <w:rPr>
          <w:rFonts w:ascii="FbShefa" w:hAnsi="FbShefa" w:hint="cs"/>
          <w:sz w:val="11"/>
          <w:rtl/>
        </w:rPr>
        <w:t>.</w:t>
      </w:r>
    </w:p>
    <w:p w14:paraId="49DA89C9" w14:textId="0A1CA062" w:rsidR="00433741" w:rsidRDefault="00EE6FE1" w:rsidP="009C3CB4">
      <w:pPr>
        <w:spacing w:line="240" w:lineRule="auto"/>
        <w:rPr>
          <w:rFonts w:ascii="FbShefa" w:hAnsi="FbShefa"/>
          <w:sz w:val="11"/>
          <w:rtl/>
        </w:rPr>
      </w:pPr>
      <w:r>
        <w:rPr>
          <w:rFonts w:ascii="FbShefa" w:hAnsi="FbShefa" w:hint="cs"/>
          <w:b/>
          <w:bCs/>
          <w:color w:val="3B2F2A" w:themeColor="text2" w:themeShade="80"/>
          <w:sz w:val="11"/>
          <w:rtl/>
        </w:rPr>
        <w:t xml:space="preserve">\ואילו יסוריו של </w:t>
      </w:r>
      <w:r w:rsidR="009C3CB4" w:rsidRPr="001B3037">
        <w:rPr>
          <w:rFonts w:ascii="FbShefa" w:hAnsi="FbShefa"/>
          <w:b/>
          <w:bCs/>
          <w:color w:val="3B2F2A" w:themeColor="text2" w:themeShade="80"/>
          <w:sz w:val="11"/>
          <w:rtl/>
        </w:rPr>
        <w:t>רבי</w:t>
      </w:r>
      <w:r>
        <w:rPr>
          <w:rFonts w:ascii="FbShefa" w:hAnsi="FbShefa" w:hint="cs"/>
          <w:b/>
          <w:bCs/>
          <w:color w:val="3B2F2A" w:themeColor="text2" w:themeShade="80"/>
          <w:sz w:val="11"/>
          <w:rtl/>
        </w:rPr>
        <w:t>.</w:t>
      </w:r>
      <w:r w:rsidR="009C3CB4" w:rsidRPr="00270114">
        <w:rPr>
          <w:rFonts w:ascii="FbShefa" w:hAnsi="FbShefa"/>
          <w:sz w:val="11"/>
          <w:rtl/>
        </w:rPr>
        <w:t xml:space="preserve"> על ידי מעשה באו ועל ידי מעשה הלכו</w:t>
      </w:r>
      <w:r w:rsidR="00980F5A" w:rsidRPr="00270114">
        <w:rPr>
          <w:rFonts w:ascii="FbShefa" w:hAnsi="FbShefa"/>
          <w:sz w:val="11"/>
          <w:rtl/>
        </w:rPr>
        <w:t>.</w:t>
      </w:r>
    </w:p>
    <w:p w14:paraId="4D826060" w14:textId="77777777" w:rsidR="00EE6FE1" w:rsidRPr="00270114" w:rsidRDefault="00EE6FE1" w:rsidP="009C3CB4">
      <w:pPr>
        <w:spacing w:line="240" w:lineRule="auto"/>
        <w:rPr>
          <w:rFonts w:ascii="FbShefa" w:hAnsi="FbShefa"/>
          <w:sz w:val="11"/>
          <w:rtl/>
        </w:rPr>
      </w:pPr>
    </w:p>
    <w:p w14:paraId="504FCF4F" w14:textId="32B80D99" w:rsidR="00EE6FE1"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באו</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EE6FE1">
        <w:rPr>
          <w:rFonts w:ascii="FbShefa" w:hAnsi="FbShefa" w:hint="cs"/>
          <w:sz w:val="11"/>
          <w:rtl/>
        </w:rPr>
        <w:t xml:space="preserve">שאמר לעגל, </w:t>
      </w:r>
      <w:r w:rsidRPr="00270114">
        <w:rPr>
          <w:rFonts w:ascii="FbShefa" w:hAnsi="FbShefa"/>
          <w:sz w:val="11"/>
          <w:rtl/>
        </w:rPr>
        <w:t>זיל, לכך נוצרת</w:t>
      </w:r>
      <w:r w:rsidR="00980F5A" w:rsidRPr="00270114">
        <w:rPr>
          <w:rFonts w:ascii="FbShefa" w:hAnsi="FbShefa"/>
          <w:sz w:val="11"/>
          <w:rtl/>
        </w:rPr>
        <w:t>.</w:t>
      </w:r>
      <w:r w:rsidRPr="00270114">
        <w:rPr>
          <w:rFonts w:ascii="FbShefa" w:hAnsi="FbShefa"/>
          <w:sz w:val="11"/>
          <w:rtl/>
        </w:rPr>
        <w:t xml:space="preserve"> </w:t>
      </w:r>
    </w:p>
    <w:p w14:paraId="66378860" w14:textId="37ECAD84"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הלכו</w:t>
      </w:r>
      <w:r w:rsidR="00980F5A" w:rsidRPr="001B3037">
        <w:rPr>
          <w:rFonts w:ascii="FbShefa" w:hAnsi="FbShefa"/>
          <w:b/>
          <w:bCs/>
          <w:color w:val="3B2F2A" w:themeColor="text2" w:themeShade="80"/>
          <w:sz w:val="11"/>
          <w:rtl/>
        </w:rPr>
        <w:t>.</w:t>
      </w:r>
      <w:r w:rsidRPr="00270114">
        <w:rPr>
          <w:rFonts w:ascii="FbShefa" w:hAnsi="FbShefa"/>
          <w:sz w:val="11"/>
          <w:rtl/>
        </w:rPr>
        <w:t xml:space="preserve"> אמתיה דרבי שדיא בני כרכושתא אמר לה</w:t>
      </w:r>
      <w:r w:rsidR="008747D4">
        <w:rPr>
          <w:rFonts w:ascii="FbShefa" w:hAnsi="FbShefa" w:hint="cs"/>
          <w:sz w:val="11"/>
          <w:rtl/>
        </w:rPr>
        <w:t>,</w:t>
      </w:r>
      <w:r w:rsidRPr="00270114">
        <w:rPr>
          <w:rFonts w:ascii="FbShefa" w:hAnsi="FbShefa"/>
          <w:sz w:val="11"/>
          <w:rtl/>
        </w:rPr>
        <w:t xml:space="preserve"> שבקינהו, ורחמיו על כל מעשיו</w:t>
      </w:r>
      <w:r w:rsidR="00980F5A" w:rsidRPr="00270114">
        <w:rPr>
          <w:rFonts w:ascii="FbShefa" w:hAnsi="FbShefa"/>
          <w:sz w:val="11"/>
          <w:rtl/>
        </w:rPr>
        <w:t>.</w:t>
      </w:r>
    </w:p>
    <w:p w14:paraId="48561D14" w14:textId="5FE4C3C7" w:rsidR="009C3CB4" w:rsidRPr="00270114" w:rsidRDefault="009C3CB4" w:rsidP="009C3CB4">
      <w:pPr>
        <w:spacing w:line="240" w:lineRule="auto"/>
        <w:rPr>
          <w:rFonts w:ascii="FbShefa" w:hAnsi="FbShefa"/>
          <w:sz w:val="11"/>
          <w:rtl/>
        </w:rPr>
      </w:pPr>
    </w:p>
    <w:p w14:paraId="3484CB20" w14:textId="77777777" w:rsidR="008747D4" w:rsidRDefault="009C3CB4" w:rsidP="008747D4">
      <w:pPr>
        <w:pStyle w:val="3"/>
        <w:rPr>
          <w:rtl/>
        </w:rPr>
      </w:pPr>
      <w:r w:rsidRPr="001B3037">
        <w:rPr>
          <w:rtl/>
        </w:rPr>
        <w:t>כולהו שני יסורי</w:t>
      </w:r>
      <w:r w:rsidR="008747D4">
        <w:rPr>
          <w:rFonts w:hint="cs"/>
          <w:rtl/>
        </w:rPr>
        <w:t>:</w:t>
      </w:r>
    </w:p>
    <w:p w14:paraId="3AD990EB" w14:textId="6564E379"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דרבי אלעזר</w:t>
      </w:r>
      <w:r w:rsidR="00980F5A" w:rsidRPr="00270114">
        <w:rPr>
          <w:rFonts w:ascii="FbShefa" w:hAnsi="FbShefa"/>
          <w:sz w:val="11"/>
          <w:rtl/>
        </w:rPr>
        <w:t>.</w:t>
      </w:r>
      <w:r w:rsidRPr="00270114">
        <w:rPr>
          <w:rFonts w:ascii="FbShefa" w:hAnsi="FbShefa"/>
          <w:sz w:val="11"/>
          <w:rtl/>
        </w:rPr>
        <w:t xml:space="preserve"> לא שכיב איניש בלא זמניה</w:t>
      </w:r>
      <w:r w:rsidR="00980F5A" w:rsidRPr="00270114">
        <w:rPr>
          <w:rFonts w:ascii="FbShefa" w:hAnsi="FbShefa"/>
          <w:sz w:val="11"/>
          <w:rtl/>
        </w:rPr>
        <w:t>.</w:t>
      </w:r>
    </w:p>
    <w:p w14:paraId="5EA6CF28" w14:textId="6EF05049" w:rsidR="00433741"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דרבי</w:t>
      </w:r>
      <w:r w:rsidR="00980F5A" w:rsidRPr="00270114">
        <w:rPr>
          <w:rFonts w:ascii="FbShefa" w:hAnsi="FbShefa"/>
          <w:sz w:val="11"/>
          <w:rtl/>
        </w:rPr>
        <w:t>.</w:t>
      </w:r>
      <w:r w:rsidRPr="00270114">
        <w:rPr>
          <w:rFonts w:ascii="FbShefa" w:hAnsi="FbShefa"/>
          <w:sz w:val="11"/>
          <w:rtl/>
        </w:rPr>
        <w:t xml:space="preserve"> לא איצטריך עלמא למיטרא</w:t>
      </w:r>
      <w:r w:rsidR="00980F5A" w:rsidRPr="00270114">
        <w:rPr>
          <w:rFonts w:ascii="FbShefa" w:hAnsi="FbShefa"/>
          <w:sz w:val="11"/>
          <w:rtl/>
        </w:rPr>
        <w:t>.</w:t>
      </w:r>
      <w:r w:rsidRPr="00270114">
        <w:rPr>
          <w:rFonts w:ascii="FbShefa" w:hAnsi="FbShefa"/>
          <w:sz w:val="11"/>
          <w:rtl/>
        </w:rPr>
        <w:t xml:space="preserve"> </w:t>
      </w:r>
      <w:r w:rsidR="008747D4">
        <w:rPr>
          <w:rFonts w:ascii="FbShefa" w:hAnsi="FbShefa" w:hint="cs"/>
          <w:sz w:val="11"/>
          <w:rtl/>
        </w:rPr>
        <w:t>\ו</w:t>
      </w:r>
      <w:r w:rsidRPr="001B3037">
        <w:rPr>
          <w:rFonts w:ascii="FbShefa" w:hAnsi="FbShefa"/>
          <w:b/>
          <w:bCs/>
          <w:color w:val="3B2F2A" w:themeColor="text2" w:themeShade="80"/>
          <w:sz w:val="11"/>
          <w:rtl/>
        </w:rPr>
        <w:t>אפילו הכי</w:t>
      </w:r>
      <w:r w:rsidR="00980F5A" w:rsidRPr="001B3037">
        <w:rPr>
          <w:rFonts w:ascii="FbShefa" w:hAnsi="FbShefa"/>
          <w:b/>
          <w:bCs/>
          <w:color w:val="3B2F2A" w:themeColor="text2" w:themeShade="80"/>
          <w:sz w:val="11"/>
          <w:rtl/>
        </w:rPr>
        <w:t>.</w:t>
      </w:r>
      <w:r w:rsidRPr="00270114">
        <w:rPr>
          <w:rFonts w:ascii="FbShefa" w:hAnsi="FbShefa"/>
          <w:sz w:val="11"/>
          <w:rtl/>
        </w:rPr>
        <w:t xml:space="preserve"> עקרי פוגלא ממשרא הוה קיימא בירא מליא מיא</w:t>
      </w:r>
      <w:r w:rsidR="00980F5A" w:rsidRPr="00270114">
        <w:rPr>
          <w:rFonts w:ascii="FbShefa" w:hAnsi="FbShefa"/>
          <w:sz w:val="11"/>
          <w:rtl/>
        </w:rPr>
        <w:t>.</w:t>
      </w:r>
    </w:p>
    <w:p w14:paraId="0890045C" w14:textId="77777777" w:rsidR="008747D4" w:rsidRDefault="008747D4" w:rsidP="009C3CB4">
      <w:pPr>
        <w:spacing w:line="240" w:lineRule="auto"/>
        <w:rPr>
          <w:rFonts w:ascii="FbShefa" w:hAnsi="FbShefa"/>
          <w:sz w:val="11"/>
          <w:rtl/>
        </w:rPr>
      </w:pPr>
    </w:p>
    <w:p w14:paraId="4124FE32" w14:textId="77777777" w:rsidR="008747D4" w:rsidRPr="008747D4" w:rsidRDefault="008747D4" w:rsidP="008747D4">
      <w:pPr>
        <w:pStyle w:val="2"/>
        <w:rPr>
          <w:rtl/>
        </w:rPr>
      </w:pPr>
      <w:r w:rsidRPr="008747D4">
        <w:rPr>
          <w:rtl/>
        </w:rPr>
        <w:t>יומא דמיטרא</w:t>
      </w:r>
    </w:p>
    <w:p w14:paraId="433895D6" w14:textId="77777777" w:rsidR="008747D4" w:rsidRPr="008747D4" w:rsidRDefault="008747D4" w:rsidP="008747D4">
      <w:pPr>
        <w:spacing w:line="240" w:lineRule="auto"/>
        <w:rPr>
          <w:rFonts w:ascii="FbShefa" w:hAnsi="FbShefa"/>
          <w:sz w:val="11"/>
          <w:rtl/>
        </w:rPr>
      </w:pPr>
      <w:r w:rsidRPr="008747D4">
        <w:rPr>
          <w:rFonts w:ascii="FbShefa" w:hAnsi="FbShefa" w:hint="cs"/>
          <w:b/>
          <w:bCs/>
          <w:sz w:val="11"/>
          <w:rtl/>
        </w:rPr>
        <w:t>קשה</w:t>
      </w:r>
      <w:r w:rsidRPr="008747D4">
        <w:rPr>
          <w:rFonts w:ascii="FbShefa" w:hAnsi="FbShefa" w:hint="cs"/>
          <w:sz w:val="11"/>
          <w:rtl/>
        </w:rPr>
        <w:t xml:space="preserve">. </w:t>
      </w:r>
      <w:r w:rsidRPr="008747D4">
        <w:rPr>
          <w:rFonts w:ascii="FbShefa" w:hAnsi="FbShefa"/>
          <w:sz w:val="11"/>
          <w:rtl/>
        </w:rPr>
        <w:t>כיומא דדינא.</w:t>
      </w:r>
    </w:p>
    <w:p w14:paraId="6C684044" w14:textId="6CD90C21" w:rsidR="008747D4" w:rsidRPr="00270114" w:rsidRDefault="008747D4" w:rsidP="008747D4">
      <w:pPr>
        <w:spacing w:line="240" w:lineRule="auto"/>
        <w:rPr>
          <w:rFonts w:ascii="FbShefa" w:hAnsi="FbShefa"/>
          <w:sz w:val="11"/>
          <w:rtl/>
        </w:rPr>
      </w:pPr>
      <w:r w:rsidRPr="008747D4">
        <w:rPr>
          <w:rFonts w:ascii="FbShefa" w:hAnsi="FbShefa"/>
          <w:b/>
          <w:bCs/>
          <w:sz w:val="11"/>
          <w:rtl/>
        </w:rPr>
        <w:t>אי לאו צריך לעלמא</w:t>
      </w:r>
      <w:r w:rsidRPr="008747D4">
        <w:rPr>
          <w:rFonts w:ascii="FbShefa" w:hAnsi="FbShefa" w:hint="cs"/>
          <w:sz w:val="11"/>
          <w:rtl/>
        </w:rPr>
        <w:t>.</w:t>
      </w:r>
      <w:r w:rsidRPr="008747D4">
        <w:rPr>
          <w:rFonts w:ascii="FbShefa" w:hAnsi="FbShefa"/>
          <w:sz w:val="11"/>
          <w:rtl/>
        </w:rPr>
        <w:t xml:space="preserve"> בעו רבנן רחמי עליה ומבטלי ליה</w:t>
      </w:r>
      <w:r w:rsidRPr="008747D4">
        <w:rPr>
          <w:rFonts w:ascii="FbShefa" w:hAnsi="FbShefa" w:hint="cs"/>
          <w:sz w:val="11"/>
          <w:rtl/>
        </w:rPr>
        <w:t>.</w:t>
      </w:r>
    </w:p>
    <w:p w14:paraId="2E7CD4D6" w14:textId="5EE504D4" w:rsidR="008747D4" w:rsidRPr="00270114" w:rsidRDefault="00F46E8B" w:rsidP="00F46E8B">
      <w:pPr>
        <w:spacing w:line="240" w:lineRule="auto"/>
        <w:rPr>
          <w:rFonts w:ascii="FbShefa" w:hAnsi="FbShefa"/>
          <w:sz w:val="11"/>
          <w:rtl/>
        </w:rPr>
      </w:pPr>
      <w:ins w:id="2" w:author="מערכת" w:date="2024-06-03T20:41:00Z">
        <w:r w:rsidRPr="00F46E8B">
          <w:rPr>
            <w:rFonts w:ascii="FbShefa" w:hAnsi="FbShefa" w:hint="eastAsia"/>
            <w:sz w:val="11"/>
            <w:highlight w:val="yellow"/>
            <w:rtl/>
            <w:rPrChange w:id="3" w:author="מערכת" w:date="2024-06-03T20:41:00Z">
              <w:rPr>
                <w:rFonts w:ascii="FbShefa" w:hAnsi="FbShefa" w:hint="eastAsia"/>
                <w:sz w:val="11"/>
                <w:rtl/>
              </w:rPr>
            </w:rPrChange>
          </w:rPr>
          <w:t>מתחילת</w:t>
        </w:r>
        <w:r w:rsidRPr="00F46E8B">
          <w:rPr>
            <w:rFonts w:ascii="FbShefa" w:hAnsi="FbShefa"/>
            <w:sz w:val="11"/>
            <w:highlight w:val="yellow"/>
            <w:rtl/>
            <w:rPrChange w:id="4" w:author="מערכת" w:date="2024-06-03T20:41:00Z">
              <w:rPr>
                <w:rFonts w:ascii="FbShefa" w:hAnsi="FbShefa"/>
                <w:sz w:val="11"/>
                <w:rtl/>
              </w:rPr>
            </w:rPrChange>
          </w:rPr>
          <w:t xml:space="preserve"> </w:t>
        </w:r>
        <w:r w:rsidRPr="00F46E8B">
          <w:rPr>
            <w:rFonts w:ascii="FbShefa" w:hAnsi="FbShefa" w:hint="eastAsia"/>
            <w:sz w:val="11"/>
            <w:highlight w:val="yellow"/>
            <w:rtl/>
            <w:rPrChange w:id="5" w:author="מערכת" w:date="2024-06-03T20:41:00Z">
              <w:rPr>
                <w:rFonts w:ascii="FbShefa" w:hAnsi="FbShefa" w:hint="eastAsia"/>
                <w:sz w:val="11"/>
                <w:rtl/>
              </w:rPr>
            </w:rPrChange>
          </w:rPr>
          <w:t>המסכת</w:t>
        </w:r>
        <w:r w:rsidRPr="00F46E8B">
          <w:rPr>
            <w:rFonts w:ascii="FbShefa" w:hAnsi="FbShefa"/>
            <w:sz w:val="11"/>
            <w:highlight w:val="yellow"/>
            <w:rtl/>
            <w:rPrChange w:id="6" w:author="מערכת" w:date="2024-06-03T20:41:00Z">
              <w:rPr>
                <w:rFonts w:ascii="FbShefa" w:hAnsi="FbShefa"/>
                <w:sz w:val="11"/>
                <w:rtl/>
              </w:rPr>
            </w:rPrChange>
          </w:rPr>
          <w:t xml:space="preserve"> </w:t>
        </w:r>
        <w:r w:rsidRPr="00F46E8B">
          <w:rPr>
            <w:rFonts w:ascii="FbShefa" w:hAnsi="FbShefa" w:hint="eastAsia"/>
            <w:sz w:val="11"/>
            <w:highlight w:val="yellow"/>
            <w:rtl/>
            <w:rPrChange w:id="7" w:author="מערכת" w:date="2024-06-03T20:41:00Z">
              <w:rPr>
                <w:rFonts w:ascii="FbShefa" w:hAnsi="FbShefa" w:hint="eastAsia"/>
                <w:sz w:val="11"/>
                <w:rtl/>
              </w:rPr>
            </w:rPrChange>
          </w:rPr>
          <w:t>עשוי</w:t>
        </w:r>
        <w:r w:rsidRPr="00F46E8B">
          <w:rPr>
            <w:rFonts w:ascii="FbShefa" w:hAnsi="FbShefa"/>
            <w:sz w:val="11"/>
            <w:highlight w:val="yellow"/>
            <w:rtl/>
            <w:rPrChange w:id="8" w:author="מערכת" w:date="2024-06-03T20:41:00Z">
              <w:rPr>
                <w:rFonts w:ascii="FbShefa" w:hAnsi="FbShefa"/>
                <w:sz w:val="11"/>
                <w:rtl/>
              </w:rPr>
            </w:rPrChange>
          </w:rPr>
          <w:t xml:space="preserve"> </w:t>
        </w:r>
        <w:r w:rsidRPr="00F46E8B">
          <w:rPr>
            <w:rFonts w:ascii="FbShefa" w:hAnsi="FbShefa" w:hint="eastAsia"/>
            <w:sz w:val="11"/>
            <w:highlight w:val="yellow"/>
            <w:rtl/>
            <w:rPrChange w:id="9" w:author="מערכת" w:date="2024-06-03T20:41:00Z">
              <w:rPr>
                <w:rFonts w:ascii="FbShefa" w:hAnsi="FbShefa" w:hint="eastAsia"/>
                <w:sz w:val="11"/>
                <w:rtl/>
              </w:rPr>
            </w:rPrChange>
          </w:rPr>
          <w:t>עד</w:t>
        </w:r>
        <w:r w:rsidRPr="00F46E8B">
          <w:rPr>
            <w:rFonts w:ascii="FbShefa" w:hAnsi="FbShefa"/>
            <w:sz w:val="11"/>
            <w:highlight w:val="yellow"/>
            <w:rtl/>
            <w:rPrChange w:id="10" w:author="מערכת" w:date="2024-06-03T20:41:00Z">
              <w:rPr>
                <w:rFonts w:ascii="FbShefa" w:hAnsi="FbShefa"/>
                <w:sz w:val="11"/>
                <w:rtl/>
              </w:rPr>
            </w:rPrChange>
          </w:rPr>
          <w:t xml:space="preserve"> </w:t>
        </w:r>
        <w:r w:rsidRPr="00F46E8B">
          <w:rPr>
            <w:rFonts w:ascii="FbShefa" w:hAnsi="FbShefa" w:hint="eastAsia"/>
            <w:sz w:val="11"/>
            <w:highlight w:val="yellow"/>
            <w:rtl/>
            <w:rPrChange w:id="11" w:author="מערכת" w:date="2024-06-03T20:41:00Z">
              <w:rPr>
                <w:rFonts w:ascii="FbShefa" w:hAnsi="FbShefa" w:hint="eastAsia"/>
                <w:sz w:val="11"/>
                <w:rtl/>
              </w:rPr>
            </w:rPrChange>
          </w:rPr>
          <w:t>לכאן</w:t>
        </w:r>
      </w:ins>
    </w:p>
    <w:p w14:paraId="0F00239D" w14:textId="47994988" w:rsidR="009C3CB4" w:rsidRPr="00270114" w:rsidRDefault="009C3CB4" w:rsidP="009C3CB4">
      <w:pPr>
        <w:spacing w:line="240" w:lineRule="auto"/>
        <w:rPr>
          <w:rFonts w:ascii="FbShefa" w:hAnsi="FbShefa"/>
          <w:sz w:val="11"/>
          <w:rtl/>
        </w:rPr>
      </w:pPr>
    </w:p>
    <w:p w14:paraId="13630239"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איקלע רבי לאתריה דרבי אלעזר ברבי שמעון</w:t>
      </w:r>
    </w:p>
    <w:p w14:paraId="256D5195" w14:textId="779C8AEE"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יש לו בן</w:t>
      </w:r>
      <w:r w:rsidR="00980F5A" w:rsidRPr="00270114">
        <w:rPr>
          <w:rFonts w:ascii="FbShefa" w:hAnsi="FbShefa"/>
          <w:sz w:val="11"/>
          <w:rtl/>
        </w:rPr>
        <w:t>.</w:t>
      </w:r>
      <w:r w:rsidRPr="00270114">
        <w:rPr>
          <w:rFonts w:ascii="FbShefa" w:hAnsi="FbShefa"/>
          <w:sz w:val="11"/>
          <w:rtl/>
        </w:rPr>
        <w:t xml:space="preserve"> וכל זונה שנשכרת בשנים שוכרתו בשמנה</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אסמכיה</w:t>
      </w:r>
      <w:r w:rsidRPr="00270114">
        <w:rPr>
          <w:rFonts w:ascii="FbShefa" w:hAnsi="FbShefa"/>
          <w:sz w:val="11"/>
          <w:rtl/>
        </w:rPr>
        <w:t xml:space="preserve"> ברבי</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כל יומא</w:t>
      </w:r>
      <w:r w:rsidRPr="00270114">
        <w:rPr>
          <w:rFonts w:ascii="FbShefa" w:hAnsi="FbShefa"/>
          <w:sz w:val="11"/>
          <w:rtl/>
        </w:rPr>
        <w:t xml:space="preserve"> אמר: לקרייתי אנא איזיל</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אמר ליה</w:t>
      </w:r>
      <w:r w:rsidRPr="00270114">
        <w:rPr>
          <w:rFonts w:ascii="FbShefa" w:hAnsi="FbShefa"/>
          <w:sz w:val="11"/>
          <w:rtl/>
        </w:rPr>
        <w:t>: חכים עבדו יתך, וגולתא דדהבא פרסו עלך</w:t>
      </w:r>
      <w:r w:rsidR="00980F5A" w:rsidRPr="00270114">
        <w:rPr>
          <w:rFonts w:ascii="FbShefa" w:hAnsi="FbShefa"/>
          <w:sz w:val="11"/>
          <w:rtl/>
        </w:rPr>
        <w:t>.</w:t>
      </w:r>
      <w:r w:rsidRPr="001B3037">
        <w:rPr>
          <w:rFonts w:ascii="FbShefa" w:hAnsi="FbShefa"/>
          <w:b/>
          <w:bCs/>
          <w:color w:val="3B2F2A" w:themeColor="text2" w:themeShade="80"/>
          <w:sz w:val="11"/>
          <w:rtl/>
        </w:rPr>
        <w:t xml:space="preserve"> אמר ליה</w:t>
      </w:r>
      <w:r w:rsidRPr="00270114">
        <w:rPr>
          <w:rFonts w:ascii="FbShefa" w:hAnsi="FbShefa"/>
          <w:sz w:val="11"/>
          <w:rtl/>
        </w:rPr>
        <w:t>: מומי! עזובה דא</w:t>
      </w:r>
      <w:r w:rsidR="00980F5A" w:rsidRPr="00270114">
        <w:rPr>
          <w:rFonts w:ascii="FbShefa" w:hAnsi="FbShefa"/>
          <w:sz w:val="11"/>
          <w:rtl/>
        </w:rPr>
        <w:t>.</w:t>
      </w:r>
    </w:p>
    <w:p w14:paraId="34380590" w14:textId="68E3119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כי גדל</w:t>
      </w:r>
      <w:r w:rsidR="00980F5A" w:rsidRPr="00270114">
        <w:rPr>
          <w:rFonts w:ascii="FbShefa" w:hAnsi="FbShefa"/>
          <w:sz w:val="11"/>
          <w:rtl/>
        </w:rPr>
        <w:t>.</w:t>
      </w:r>
      <w:r w:rsidRPr="00270114">
        <w:rPr>
          <w:rFonts w:ascii="FbShefa" w:hAnsi="FbShefa"/>
          <w:sz w:val="11"/>
          <w:rtl/>
        </w:rPr>
        <w:t xml:space="preserve"> יתיב במתיבתא, </w:t>
      </w:r>
      <w:r w:rsidRPr="001B3037">
        <w:rPr>
          <w:rFonts w:ascii="FbShefa" w:hAnsi="FbShefa"/>
          <w:b/>
          <w:bCs/>
          <w:color w:val="3B2F2A" w:themeColor="text2" w:themeShade="80"/>
          <w:sz w:val="11"/>
          <w:rtl/>
        </w:rPr>
        <w:t>אמר</w:t>
      </w:r>
      <w:r w:rsidRPr="00270114">
        <w:rPr>
          <w:rFonts w:ascii="FbShefa" w:hAnsi="FbShefa"/>
          <w:sz w:val="11"/>
          <w:rtl/>
        </w:rPr>
        <w:t>: הא קלא דמי לקליה דרבי אלעזר ברבי שמעון</w:t>
      </w:r>
      <w:r w:rsidR="00980F5A" w:rsidRPr="00270114">
        <w:rPr>
          <w:rFonts w:ascii="FbShefa" w:hAnsi="FbShefa"/>
          <w:sz w:val="11"/>
          <w:rtl/>
        </w:rPr>
        <w:t>.</w:t>
      </w:r>
      <w:r w:rsidRPr="001B3037">
        <w:rPr>
          <w:rFonts w:ascii="FbShefa" w:hAnsi="FbShefa"/>
          <w:b/>
          <w:bCs/>
          <w:color w:val="3B2F2A" w:themeColor="text2" w:themeShade="80"/>
          <w:sz w:val="11"/>
          <w:rtl/>
        </w:rPr>
        <w:t xml:space="preserve"> קרי עליה</w:t>
      </w:r>
      <w:r w:rsidRPr="00270114">
        <w:rPr>
          <w:rFonts w:ascii="FbShefa" w:hAnsi="FbShefa"/>
          <w:sz w:val="11"/>
          <w:rtl/>
        </w:rPr>
        <w:t xml:space="preserve">: </w:t>
      </w:r>
      <w:r w:rsidRPr="001B3037">
        <w:rPr>
          <w:rFonts w:ascii="FbShefa" w:hAnsi="FbShefa"/>
          <w:b/>
          <w:bCs/>
          <w:color w:val="3B2F2A" w:themeColor="text2" w:themeShade="80"/>
          <w:sz w:val="11"/>
          <w:rtl/>
        </w:rPr>
        <w:t>פרי צדיק עץ חיים</w:t>
      </w:r>
      <w:r w:rsidRPr="00270114">
        <w:rPr>
          <w:rFonts w:ascii="FbShefa" w:hAnsi="FbShefa"/>
          <w:sz w:val="11"/>
          <w:rtl/>
        </w:rPr>
        <w:t xml:space="preserve"> - זה רבי יוסי ברבי אלעזר ברבי שמעון, </w:t>
      </w:r>
      <w:r w:rsidRPr="001B3037">
        <w:rPr>
          <w:rFonts w:ascii="FbShefa" w:hAnsi="FbShefa"/>
          <w:b/>
          <w:bCs/>
          <w:color w:val="3B2F2A" w:themeColor="text2" w:themeShade="80"/>
          <w:sz w:val="11"/>
          <w:rtl/>
        </w:rPr>
        <w:t>ולקח נפשות חכם</w:t>
      </w:r>
      <w:r w:rsidRPr="00270114">
        <w:rPr>
          <w:rFonts w:ascii="FbShefa" w:hAnsi="FbShefa"/>
          <w:sz w:val="11"/>
          <w:rtl/>
        </w:rPr>
        <w:t xml:space="preserve"> - זה רבי שמעון בן איסי בן לקוניא</w:t>
      </w:r>
      <w:r w:rsidR="00980F5A" w:rsidRPr="00270114">
        <w:rPr>
          <w:rFonts w:ascii="FbShefa" w:hAnsi="FbShefa"/>
          <w:sz w:val="11"/>
          <w:rtl/>
        </w:rPr>
        <w:t>.</w:t>
      </w:r>
    </w:p>
    <w:p w14:paraId="163D2861" w14:textId="3446DA71"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כי נח נפשיה</w:t>
      </w:r>
      <w:r w:rsidRPr="00270114">
        <w:rPr>
          <w:rFonts w:ascii="FbShefa" w:hAnsi="FbShefa"/>
          <w:sz w:val="11"/>
          <w:rtl/>
        </w:rPr>
        <w:t xml:space="preserve"> הדרא לה עכנא למערתא</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אמר ליה</w:t>
      </w:r>
      <w:r w:rsidRPr="00270114">
        <w:rPr>
          <w:rFonts w:ascii="FbShefa" w:hAnsi="FbShefa"/>
          <w:sz w:val="11"/>
          <w:rtl/>
        </w:rPr>
        <w:t>: עכנא עכנא, פתח פיך, ויכנס בן אצל אביו</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לא פתחא</w:t>
      </w:r>
      <w:r w:rsidRPr="00270114">
        <w:rPr>
          <w:rFonts w:ascii="FbShefa" w:hAnsi="FbShefa"/>
          <w:sz w:val="11"/>
          <w:rtl/>
        </w:rPr>
        <w:t xml:space="preserve"> להו</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כסבורים</w:t>
      </w:r>
      <w:r w:rsidRPr="00270114">
        <w:rPr>
          <w:rFonts w:ascii="FbShefa" w:hAnsi="FbShefa"/>
          <w:sz w:val="11"/>
          <w:rtl/>
        </w:rPr>
        <w:t xml:space="preserve"> העם לומר שזה גדול מזה, </w:t>
      </w:r>
      <w:r w:rsidRPr="001B3037">
        <w:rPr>
          <w:rFonts w:ascii="FbShefa" w:hAnsi="FbShefa"/>
          <w:b/>
          <w:bCs/>
          <w:color w:val="3B2F2A" w:themeColor="text2" w:themeShade="80"/>
          <w:sz w:val="11"/>
          <w:rtl/>
        </w:rPr>
        <w:t>יצתה בת קול</w:t>
      </w:r>
      <w:r w:rsidRPr="00270114">
        <w:rPr>
          <w:rFonts w:ascii="FbShefa" w:hAnsi="FbShefa"/>
          <w:sz w:val="11"/>
          <w:rtl/>
        </w:rPr>
        <w:t xml:space="preserve">: לא מפני שזה גדול מזה, אלא זה היה </w:t>
      </w:r>
      <w:r w:rsidRPr="001B3037">
        <w:rPr>
          <w:rFonts w:ascii="FbShefa" w:hAnsi="FbShefa"/>
          <w:b/>
          <w:bCs/>
          <w:color w:val="3B2F2A" w:themeColor="text2" w:themeShade="80"/>
          <w:sz w:val="11"/>
          <w:rtl/>
        </w:rPr>
        <w:t>בצער מערה</w:t>
      </w:r>
      <w:r w:rsidR="00980F5A" w:rsidRPr="00270114">
        <w:rPr>
          <w:rFonts w:ascii="FbShefa" w:hAnsi="FbShefa"/>
          <w:sz w:val="11"/>
          <w:rtl/>
        </w:rPr>
        <w:t>.</w:t>
      </w:r>
    </w:p>
    <w:p w14:paraId="4342CAEF" w14:textId="77777777" w:rsidR="009C3CB4" w:rsidRPr="00270114" w:rsidRDefault="009C3CB4" w:rsidP="009C3CB4">
      <w:pPr>
        <w:pStyle w:val="2"/>
        <w:rPr>
          <w:rFonts w:ascii="FbShefa" w:hAnsi="FbShefa"/>
          <w:color w:val="7C5F1D"/>
          <w:rtl/>
        </w:rPr>
      </w:pPr>
    </w:p>
    <w:p w14:paraId="7470076A" w14:textId="77777777" w:rsidR="009C3CB4" w:rsidRPr="00270114" w:rsidRDefault="009C3CB4" w:rsidP="009C3CB4">
      <w:pPr>
        <w:pStyle w:val="2"/>
        <w:rPr>
          <w:rFonts w:ascii="FbShefa" w:hAnsi="FbShefa"/>
          <w:color w:val="7C5F1D"/>
          <w:rtl/>
        </w:rPr>
      </w:pPr>
      <w:r w:rsidRPr="00270114">
        <w:rPr>
          <w:rFonts w:ascii="FbShefa" w:hAnsi="FbShefa"/>
          <w:color w:val="7C5F1D"/>
          <w:rtl/>
        </w:rPr>
        <w:t>איקלע רבי לאתריה דרבי טרפון</w:t>
      </w:r>
    </w:p>
    <w:p w14:paraId="28311CE1" w14:textId="62240469"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יש לו בן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 xml:space="preserve">לאותו צדיק שהיה </w:t>
      </w:r>
      <w:r w:rsidRPr="001B3037">
        <w:rPr>
          <w:rFonts w:ascii="FbShefa" w:hAnsi="FbShefa"/>
          <w:b/>
          <w:bCs/>
          <w:color w:val="3B2F2A" w:themeColor="text2" w:themeShade="80"/>
          <w:sz w:val="11"/>
          <w:rtl/>
        </w:rPr>
        <w:t>מקפח את בניו</w:t>
      </w:r>
      <w:r w:rsidRPr="00270114">
        <w:rPr>
          <w:rFonts w:ascii="FbShefa" w:hAnsi="FbShefa"/>
          <w:sz w:val="11"/>
          <w:rtl/>
        </w:rPr>
        <w:t xml:space="preserve">? </w:t>
      </w:r>
      <w:r w:rsidRPr="001B3037">
        <w:rPr>
          <w:rFonts w:ascii="FbShefa" w:hAnsi="FbShefa"/>
          <w:b/>
          <w:bCs/>
          <w:color w:val="3B2F2A" w:themeColor="text2" w:themeShade="80"/>
          <w:sz w:val="11"/>
          <w:rtl/>
        </w:rPr>
        <w:t>בן בת יש</w:t>
      </w:r>
      <w:r w:rsidRPr="00270114">
        <w:rPr>
          <w:rFonts w:ascii="FbShefa" w:hAnsi="FbShefa"/>
          <w:sz w:val="11"/>
          <w:rtl/>
        </w:rPr>
        <w:t xml:space="preserve"> לו, וכל זונה שנשכרת בשנים שוכרתו בשמנה</w:t>
      </w:r>
      <w:r w:rsidR="00980F5A" w:rsidRPr="00270114">
        <w:rPr>
          <w:rFonts w:ascii="FbShefa" w:hAnsi="FbShefa"/>
          <w:sz w:val="11"/>
          <w:rtl/>
        </w:rPr>
        <w:t>.</w:t>
      </w:r>
    </w:p>
    <w:p w14:paraId="14D51639" w14:textId="1ACA215D"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אתיוהו</w:t>
      </w:r>
      <w:r w:rsidRPr="00270114">
        <w:rPr>
          <w:rFonts w:ascii="FbShefa" w:hAnsi="FbShefa"/>
          <w:sz w:val="11"/>
          <w:rtl/>
        </w:rPr>
        <w:t xml:space="preserve">: אי הדרת בך - יהיבנא </w:t>
      </w:r>
      <w:r w:rsidRPr="001B3037">
        <w:rPr>
          <w:rFonts w:ascii="FbShefa" w:hAnsi="FbShefa"/>
          <w:b/>
          <w:bCs/>
          <w:color w:val="3B2F2A" w:themeColor="text2" w:themeShade="80"/>
          <w:sz w:val="11"/>
          <w:rtl/>
        </w:rPr>
        <w:t>לך ברתאי</w:t>
      </w:r>
      <w:r w:rsidRPr="00270114">
        <w:rPr>
          <w:rFonts w:ascii="FbShefa" w:hAnsi="FbShefa"/>
          <w:sz w:val="11"/>
          <w:rtl/>
        </w:rPr>
        <w:t>, הדר ביה</w:t>
      </w:r>
      <w:r w:rsidR="00980F5A" w:rsidRPr="00270114">
        <w:rPr>
          <w:rFonts w:ascii="FbShefa" w:hAnsi="FbShefa"/>
          <w:sz w:val="11"/>
          <w:rtl/>
        </w:rPr>
        <w:t>.</w:t>
      </w:r>
    </w:p>
    <w:p w14:paraId="2FA2A7B6" w14:textId="576EB1DE"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איכא דאמרי</w:t>
      </w:r>
      <w:r w:rsidRPr="00270114">
        <w:rPr>
          <w:rFonts w:ascii="FbShefa" w:hAnsi="FbShefa"/>
          <w:sz w:val="11"/>
          <w:rtl/>
        </w:rPr>
        <w:t xml:space="preserve">: נסבה וגירשה, </w:t>
      </w:r>
      <w:r w:rsidRPr="001B3037">
        <w:rPr>
          <w:rFonts w:ascii="FbShefa" w:hAnsi="FbShefa"/>
          <w:b/>
          <w:bCs/>
          <w:color w:val="3B2F2A" w:themeColor="text2" w:themeShade="80"/>
          <w:sz w:val="11"/>
          <w:rtl/>
        </w:rPr>
        <w:t>איכא דאמרי</w:t>
      </w:r>
      <w:r w:rsidRPr="00270114">
        <w:rPr>
          <w:rFonts w:ascii="FbShefa" w:hAnsi="FbShefa"/>
          <w:sz w:val="11"/>
          <w:rtl/>
        </w:rPr>
        <w:t xml:space="preserve">: לא נסבה כלל, </w:t>
      </w:r>
      <w:r w:rsidRPr="001B3037">
        <w:rPr>
          <w:rFonts w:ascii="FbShefa" w:hAnsi="FbShefa"/>
          <w:b/>
          <w:bCs/>
          <w:color w:val="3B2F2A" w:themeColor="text2" w:themeShade="80"/>
          <w:sz w:val="11"/>
          <w:rtl/>
        </w:rPr>
        <w:t>כדי</w:t>
      </w:r>
      <w:r w:rsidRPr="00270114">
        <w:rPr>
          <w:rFonts w:ascii="FbShefa" w:hAnsi="FbShefa"/>
          <w:sz w:val="11"/>
          <w:rtl/>
        </w:rPr>
        <w:t xml:space="preserve"> </w:t>
      </w:r>
      <w:r w:rsidRPr="001B3037">
        <w:rPr>
          <w:rFonts w:ascii="FbShefa" w:hAnsi="FbShefa"/>
          <w:b/>
          <w:bCs/>
          <w:color w:val="3B2F2A" w:themeColor="text2" w:themeShade="80"/>
          <w:sz w:val="11"/>
          <w:rtl/>
        </w:rPr>
        <w:t>שלא יאמרו</w:t>
      </w:r>
      <w:r w:rsidRPr="00270114">
        <w:rPr>
          <w:rFonts w:ascii="FbShefa" w:hAnsi="FbShefa"/>
          <w:sz w:val="11"/>
          <w:rtl/>
        </w:rPr>
        <w:t xml:space="preserve"> בשביל זו חזר זה</w:t>
      </w:r>
      <w:r w:rsidR="00980F5A" w:rsidRPr="00270114">
        <w:rPr>
          <w:rFonts w:ascii="FbShefa" w:hAnsi="FbShefa"/>
          <w:sz w:val="11"/>
          <w:rtl/>
        </w:rPr>
        <w:t>.</w:t>
      </w:r>
    </w:p>
    <w:p w14:paraId="4F2C27A8" w14:textId="4DC23CC8" w:rsidR="009C3CB4" w:rsidRPr="00270114" w:rsidRDefault="009C3CB4" w:rsidP="009C3CB4">
      <w:pPr>
        <w:spacing w:line="240" w:lineRule="auto"/>
        <w:rPr>
          <w:rFonts w:ascii="FbShefa" w:hAnsi="FbShefa"/>
          <w:sz w:val="11"/>
          <w:rtl/>
        </w:rPr>
      </w:pPr>
    </w:p>
    <w:p w14:paraId="6BFA3AEF"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ולמה ליה כולי האי</w:t>
      </w:r>
    </w:p>
    <w:p w14:paraId="031CA225" w14:textId="4CAA7D9F" w:rsidR="00433741" w:rsidRPr="00270114" w:rsidRDefault="009C3CB4" w:rsidP="009C3CB4">
      <w:pPr>
        <w:spacing w:line="240" w:lineRule="auto"/>
        <w:rPr>
          <w:rFonts w:ascii="FbShefa" w:hAnsi="FbShefa"/>
          <w:sz w:val="11"/>
          <w:rtl/>
        </w:rPr>
      </w:pPr>
      <w:r w:rsidRPr="00270114">
        <w:rPr>
          <w:rFonts w:ascii="FbShefa" w:hAnsi="FbShefa"/>
          <w:sz w:val="11"/>
          <w:rtl/>
        </w:rPr>
        <w:t xml:space="preserve">כל המלמד את </w:t>
      </w:r>
      <w:r w:rsidRPr="001B3037">
        <w:rPr>
          <w:rFonts w:ascii="FbShefa" w:hAnsi="FbShefa"/>
          <w:b/>
          <w:bCs/>
          <w:color w:val="3B2F2A" w:themeColor="text2" w:themeShade="80"/>
          <w:sz w:val="11"/>
          <w:rtl/>
        </w:rPr>
        <w:t>בן חבירו תורה</w:t>
      </w:r>
      <w:r w:rsidRPr="00270114">
        <w:rPr>
          <w:rFonts w:ascii="FbShefa" w:hAnsi="FbShefa"/>
          <w:sz w:val="11"/>
          <w:rtl/>
        </w:rPr>
        <w:t xml:space="preserve"> זוכה ויושב בישיבה של מעלה, שנאמר אם תשוב ואשיבך לפני תעמד</w:t>
      </w:r>
      <w:r w:rsidR="00980F5A" w:rsidRPr="00270114">
        <w:rPr>
          <w:rFonts w:ascii="FbShefa" w:hAnsi="FbShefa"/>
          <w:sz w:val="11"/>
          <w:rtl/>
        </w:rPr>
        <w:t>.</w:t>
      </w:r>
    </w:p>
    <w:p w14:paraId="188447C6" w14:textId="43A20CC9" w:rsidR="00433741" w:rsidRPr="00270114" w:rsidRDefault="009C3CB4" w:rsidP="009C3CB4">
      <w:pPr>
        <w:spacing w:line="240" w:lineRule="auto"/>
        <w:rPr>
          <w:rFonts w:ascii="FbShefa" w:hAnsi="FbShefa"/>
          <w:sz w:val="11"/>
          <w:rtl/>
        </w:rPr>
      </w:pPr>
      <w:r w:rsidRPr="00270114">
        <w:rPr>
          <w:rFonts w:ascii="FbShefa" w:hAnsi="FbShefa"/>
          <w:sz w:val="11"/>
          <w:rtl/>
        </w:rPr>
        <w:t xml:space="preserve">וכל המלמד את </w:t>
      </w:r>
      <w:r w:rsidRPr="001B3037">
        <w:rPr>
          <w:rFonts w:ascii="FbShefa" w:hAnsi="FbShefa"/>
          <w:b/>
          <w:bCs/>
          <w:color w:val="3B2F2A" w:themeColor="text2" w:themeShade="80"/>
          <w:sz w:val="11"/>
          <w:rtl/>
        </w:rPr>
        <w:t>בן עם הארץ תורה</w:t>
      </w:r>
      <w:r w:rsidRPr="00270114">
        <w:rPr>
          <w:rFonts w:ascii="FbShefa" w:hAnsi="FbShefa"/>
          <w:sz w:val="11"/>
          <w:rtl/>
        </w:rPr>
        <w:t xml:space="preserve"> אפילו הקדוש ברוך הוא גוזר גזירה - מבטלה בשבילו, שנאמר ואם תוציא יקר מזולל כפי תהיה</w:t>
      </w:r>
      <w:r w:rsidR="00980F5A" w:rsidRPr="00270114">
        <w:rPr>
          <w:rFonts w:ascii="FbShefa" w:hAnsi="FbShefa"/>
          <w:sz w:val="11"/>
          <w:rtl/>
        </w:rPr>
        <w:t>.</w:t>
      </w:r>
    </w:p>
    <w:p w14:paraId="25E45DD1" w14:textId="3AD1548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כל שהוא תלמיד חכם, ובנו תלמיד חכם, ובן בנו תלמיד חכם</w:t>
      </w:r>
      <w:r w:rsidRPr="00270114">
        <w:rPr>
          <w:rFonts w:ascii="FbShefa" w:hAnsi="FbShefa"/>
          <w:sz w:val="11"/>
          <w:rtl/>
        </w:rPr>
        <w:t xml:space="preserve"> - שוב אין תורה פוסקת מזרעו לעולם, שנאמר ואני זאת בריתי וגו' לא ימושו מפיך ומפי זרעך ומפי זרע זרעך אמר ה' מעתה ועד עולם</w:t>
      </w:r>
      <w:r w:rsidR="00980F5A" w:rsidRPr="00270114">
        <w:rPr>
          <w:rFonts w:ascii="FbShefa" w:hAnsi="FbShefa"/>
          <w:sz w:val="11"/>
          <w:rtl/>
        </w:rPr>
        <w:t>.</w:t>
      </w:r>
    </w:p>
    <w:p w14:paraId="40A581E1" w14:textId="0BA5CE1D"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מאי אמר ה'</w:t>
      </w:r>
      <w:r w:rsidRPr="00270114">
        <w:rPr>
          <w:rFonts w:ascii="FbShefa" w:hAnsi="FbShefa"/>
          <w:sz w:val="11"/>
          <w:rtl/>
        </w:rPr>
        <w:t xml:space="preserve"> - אמר הקדוש ברוך הוא: אני ערב לך בדבר זה</w:t>
      </w:r>
      <w:r w:rsidR="00980F5A" w:rsidRPr="00270114">
        <w:rPr>
          <w:rFonts w:ascii="FbShefa" w:hAnsi="FbShefa"/>
          <w:sz w:val="11"/>
          <w:rtl/>
        </w:rPr>
        <w:t>.</w:t>
      </w:r>
    </w:p>
    <w:p w14:paraId="17E51CDE" w14:textId="72E0F20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מאי מעתה ועד עולם</w:t>
      </w:r>
      <w:r w:rsidRPr="00270114">
        <w:rPr>
          <w:rFonts w:ascii="FbShefa" w:hAnsi="FbShefa"/>
          <w:sz w:val="11"/>
          <w:rtl/>
        </w:rPr>
        <w:t xml:space="preserve"> - אמר רבי ירמיה: מכאן ואילך תורה מחזרת על אכסניא שלה</w:t>
      </w:r>
      <w:r w:rsidR="00980F5A" w:rsidRPr="00270114">
        <w:rPr>
          <w:rFonts w:ascii="FbShefa" w:hAnsi="FbShefa"/>
          <w:sz w:val="11"/>
          <w:rtl/>
        </w:rPr>
        <w:t>.</w:t>
      </w:r>
    </w:p>
    <w:p w14:paraId="535E1148" w14:textId="28747CD1" w:rsidR="009C3CB4" w:rsidRPr="00270114" w:rsidRDefault="009C3CB4" w:rsidP="009C3CB4">
      <w:pPr>
        <w:pStyle w:val="2"/>
        <w:rPr>
          <w:rFonts w:ascii="FbShefa" w:hAnsi="FbShefa"/>
          <w:color w:val="7C5F1D"/>
          <w:rtl/>
        </w:rPr>
      </w:pPr>
    </w:p>
    <w:p w14:paraId="5AC9EBAB" w14:textId="77777777" w:rsidR="009C3CB4" w:rsidRPr="00270114" w:rsidRDefault="009C3CB4" w:rsidP="009C3CB4">
      <w:pPr>
        <w:pStyle w:val="2"/>
        <w:rPr>
          <w:rFonts w:ascii="FbShefa" w:hAnsi="FbShefa"/>
          <w:color w:val="7C5F1D"/>
          <w:rtl/>
        </w:rPr>
      </w:pPr>
      <w:r w:rsidRPr="00270114">
        <w:rPr>
          <w:rFonts w:ascii="FbShefa" w:hAnsi="FbShefa"/>
          <w:color w:val="7C5F1D"/>
          <w:rtl/>
        </w:rPr>
        <w:t xml:space="preserve">רב יוסף </w:t>
      </w:r>
    </w:p>
    <w:p w14:paraId="0F62EA46" w14:textId="3AB28316"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ארבעין תעניתא</w:t>
      </w:r>
      <w:r w:rsidRPr="00270114">
        <w:rPr>
          <w:rFonts w:ascii="FbShefa" w:hAnsi="FbShefa"/>
          <w:sz w:val="11"/>
          <w:rtl/>
        </w:rPr>
        <w:t xml:space="preserve">, ואקריוהו לא ימושו </w:t>
      </w:r>
      <w:r w:rsidRPr="001B3037">
        <w:rPr>
          <w:rFonts w:ascii="FbShefa" w:hAnsi="FbShefa"/>
          <w:b/>
          <w:bCs/>
          <w:color w:val="3B2F2A" w:themeColor="text2" w:themeShade="80"/>
          <w:sz w:val="11"/>
          <w:rtl/>
        </w:rPr>
        <w:t>מפיך</w:t>
      </w:r>
      <w:r w:rsidR="00980F5A" w:rsidRPr="00270114">
        <w:rPr>
          <w:rFonts w:ascii="FbShefa" w:hAnsi="FbShefa"/>
          <w:sz w:val="11"/>
          <w:rtl/>
        </w:rPr>
        <w:t>.</w:t>
      </w:r>
    </w:p>
    <w:p w14:paraId="60C2292A" w14:textId="6D5BBCD4"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ארבעים תעניתא אחריני</w:t>
      </w:r>
      <w:r w:rsidRPr="00270114">
        <w:rPr>
          <w:rFonts w:ascii="FbShefa" w:hAnsi="FbShefa"/>
          <w:sz w:val="11"/>
          <w:rtl/>
        </w:rPr>
        <w:t xml:space="preserve"> ואקריוהו לא ימושו מפיך </w:t>
      </w:r>
      <w:r w:rsidRPr="001B3037">
        <w:rPr>
          <w:rFonts w:ascii="FbShefa" w:hAnsi="FbShefa"/>
          <w:b/>
          <w:bCs/>
          <w:color w:val="3B2F2A" w:themeColor="text2" w:themeShade="80"/>
          <w:sz w:val="11"/>
          <w:rtl/>
        </w:rPr>
        <w:t>ומפי זרעך</w:t>
      </w:r>
      <w:r w:rsidR="00980F5A" w:rsidRPr="00270114">
        <w:rPr>
          <w:rFonts w:ascii="FbShefa" w:hAnsi="FbShefa"/>
          <w:sz w:val="11"/>
          <w:rtl/>
        </w:rPr>
        <w:t>.</w:t>
      </w:r>
    </w:p>
    <w:p w14:paraId="13B210C5" w14:textId="7368090C"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מאה תעניתא אחריני</w:t>
      </w:r>
      <w:r w:rsidRPr="00270114">
        <w:rPr>
          <w:rFonts w:ascii="FbShefa" w:hAnsi="FbShefa"/>
          <w:sz w:val="11"/>
          <w:rtl/>
        </w:rPr>
        <w:t xml:space="preserve"> ואיקריוהו לא ימושו מפיך ומפי זרעך ומפי </w:t>
      </w:r>
      <w:r w:rsidRPr="001B3037">
        <w:rPr>
          <w:rFonts w:ascii="FbShefa" w:hAnsi="FbShefa"/>
          <w:b/>
          <w:bCs/>
          <w:color w:val="3B2F2A" w:themeColor="text2" w:themeShade="80"/>
          <w:sz w:val="11"/>
          <w:rtl/>
        </w:rPr>
        <w:t>זרע זרעך</w:t>
      </w:r>
      <w:r w:rsidR="00980F5A" w:rsidRPr="00270114">
        <w:rPr>
          <w:rFonts w:ascii="FbShefa" w:hAnsi="FbShefa"/>
          <w:sz w:val="11"/>
          <w:rtl/>
        </w:rPr>
        <w:t>.</w:t>
      </w:r>
    </w:p>
    <w:p w14:paraId="1D768B05" w14:textId="44131394"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מכאן ואילך</w:t>
      </w:r>
      <w:r w:rsidR="00980F5A" w:rsidRPr="00270114">
        <w:rPr>
          <w:rFonts w:ascii="FbShefa" w:hAnsi="FbShefa"/>
          <w:sz w:val="11"/>
          <w:rtl/>
        </w:rPr>
        <w:t>.</w:t>
      </w:r>
      <w:r w:rsidRPr="00270114">
        <w:rPr>
          <w:rFonts w:ascii="FbShefa" w:hAnsi="FbShefa"/>
          <w:sz w:val="11"/>
          <w:rtl/>
        </w:rPr>
        <w:t xml:space="preserve"> לא צריכנא, תורה מחזרת על אכסניא שלה</w:t>
      </w:r>
      <w:r w:rsidR="00980F5A" w:rsidRPr="00270114">
        <w:rPr>
          <w:rFonts w:ascii="FbShefa" w:hAnsi="FbShefa"/>
          <w:sz w:val="11"/>
          <w:rtl/>
        </w:rPr>
        <w:t>.</w:t>
      </w:r>
    </w:p>
    <w:p w14:paraId="1A34BFC6" w14:textId="4B913A4D" w:rsidR="009C3CB4" w:rsidRPr="00270114" w:rsidRDefault="009C3CB4" w:rsidP="009C3CB4">
      <w:pPr>
        <w:spacing w:line="240" w:lineRule="auto"/>
        <w:rPr>
          <w:rFonts w:ascii="FbShefa" w:hAnsi="FbShefa"/>
          <w:sz w:val="11"/>
          <w:rtl/>
        </w:rPr>
      </w:pPr>
    </w:p>
    <w:p w14:paraId="74ADD822"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 xml:space="preserve">רבי זירא כי סליק לארעא דישראל </w:t>
      </w:r>
    </w:p>
    <w:p w14:paraId="4C497BF3" w14:textId="2AE2DF52"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מאה תעניתא</w:t>
      </w:r>
      <w:r w:rsidR="00980F5A" w:rsidRPr="001B3037">
        <w:rPr>
          <w:rFonts w:ascii="FbShefa" w:hAnsi="FbShefa"/>
          <w:b/>
          <w:bCs/>
          <w:color w:val="3B2F2A" w:themeColor="text2" w:themeShade="80"/>
          <w:sz w:val="11"/>
          <w:rtl/>
        </w:rPr>
        <w:t>.</w:t>
      </w:r>
      <w:r w:rsidRPr="00270114">
        <w:rPr>
          <w:rFonts w:ascii="FbShefa" w:hAnsi="FbShefa"/>
          <w:sz w:val="11"/>
          <w:rtl/>
        </w:rPr>
        <w:t xml:space="preserve"> דלשתכח גמרא בבלאה מיניה, כי היכי דלא נטרדיה</w:t>
      </w:r>
    </w:p>
    <w:p w14:paraId="4AD8AC3E" w14:textId="38B2F1E1"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מאה אחרניתא</w:t>
      </w:r>
      <w:r w:rsidR="00980F5A" w:rsidRPr="00270114">
        <w:rPr>
          <w:rFonts w:ascii="FbShefa" w:hAnsi="FbShefa"/>
          <w:sz w:val="11"/>
          <w:rtl/>
        </w:rPr>
        <w:t>.</w:t>
      </w:r>
      <w:r w:rsidRPr="00270114">
        <w:rPr>
          <w:rFonts w:ascii="FbShefa" w:hAnsi="FbShefa"/>
          <w:sz w:val="11"/>
          <w:rtl/>
        </w:rPr>
        <w:t xml:space="preserve"> דלא לשכוב רבי אלעזר בשניה ונפלין עילויה מילי דצבורא</w:t>
      </w:r>
      <w:r w:rsidR="00980F5A" w:rsidRPr="00270114">
        <w:rPr>
          <w:rFonts w:ascii="FbShefa" w:hAnsi="FbShefa"/>
          <w:sz w:val="11"/>
          <w:rtl/>
        </w:rPr>
        <w:t>.</w:t>
      </w:r>
    </w:p>
    <w:p w14:paraId="4D3F42F0" w14:textId="524DD8F7"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מאה אחריני</w:t>
      </w:r>
      <w:r w:rsidR="00980F5A" w:rsidRPr="00270114">
        <w:rPr>
          <w:rFonts w:ascii="FbShefa" w:hAnsi="FbShefa"/>
          <w:sz w:val="11"/>
          <w:rtl/>
        </w:rPr>
        <w:t>.</w:t>
      </w:r>
      <w:r w:rsidRPr="00270114">
        <w:rPr>
          <w:rFonts w:ascii="FbShefa" w:hAnsi="FbShefa"/>
          <w:sz w:val="11"/>
          <w:rtl/>
        </w:rPr>
        <w:t xml:space="preserve"> דלא נשלוט ביה נורא דגיהנם</w:t>
      </w:r>
      <w:r w:rsidR="00980F5A" w:rsidRPr="00270114">
        <w:rPr>
          <w:rFonts w:ascii="FbShefa" w:hAnsi="FbShefa"/>
          <w:sz w:val="11"/>
          <w:rtl/>
        </w:rPr>
        <w:t>.</w:t>
      </w:r>
    </w:p>
    <w:p w14:paraId="0E9BD69E" w14:textId="3631C8CF"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כל תלתין יומי</w:t>
      </w:r>
      <w:r w:rsidR="00980F5A" w:rsidRPr="001B3037">
        <w:rPr>
          <w:rFonts w:ascii="FbShefa" w:hAnsi="FbShefa"/>
          <w:b/>
          <w:bCs/>
          <w:color w:val="3B2F2A" w:themeColor="text2" w:themeShade="80"/>
          <w:sz w:val="11"/>
          <w:rtl/>
        </w:rPr>
        <w:t>.</w:t>
      </w:r>
      <w:r w:rsidRPr="00270114">
        <w:rPr>
          <w:rFonts w:ascii="FbShefa" w:hAnsi="FbShefa"/>
          <w:sz w:val="11"/>
          <w:rtl/>
        </w:rPr>
        <w:t xml:space="preserve"> הוה בדיק נפשיה, שגר תנורא סליק ויתיב בגויה, ולא הוה שלטא ביה נורא</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יומא חד</w:t>
      </w:r>
      <w:r w:rsidRPr="00270114">
        <w:rPr>
          <w:rFonts w:ascii="FbShefa" w:hAnsi="FbShefa"/>
          <w:sz w:val="11"/>
          <w:rtl/>
        </w:rPr>
        <w:t xml:space="preserve"> יהבו ביה רבנן עינא, ואיחרכו שקיה</w:t>
      </w:r>
      <w:r w:rsidR="00980F5A" w:rsidRPr="00270114">
        <w:rPr>
          <w:rFonts w:ascii="FbShefa" w:hAnsi="FbShefa"/>
          <w:sz w:val="11"/>
          <w:rtl/>
        </w:rPr>
        <w:t>.</w:t>
      </w:r>
    </w:p>
    <w:p w14:paraId="0B851A28" w14:textId="2548EFEC" w:rsidR="009C3CB4" w:rsidRPr="00270114" w:rsidRDefault="009C3CB4" w:rsidP="00794C1A">
      <w:pPr>
        <w:pStyle w:val="1"/>
        <w:rPr>
          <w:rFonts w:ascii="FbShefa" w:hAnsi="FbShefa"/>
          <w:rtl/>
        </w:rPr>
      </w:pPr>
      <w:r w:rsidRPr="00270114">
        <w:rPr>
          <w:rFonts w:ascii="FbShefa" w:hAnsi="FbShefa"/>
          <w:sz w:val="11"/>
          <w:rtl/>
        </w:rPr>
        <w:t>פה</w:t>
      </w:r>
      <w:r w:rsidR="00B36BF2" w:rsidRPr="00270114">
        <w:rPr>
          <w:rFonts w:ascii="FbShefa" w:hAnsi="FbShefa"/>
          <w:sz w:val="11"/>
          <w:rtl/>
        </w:rPr>
        <w:t>, ב</w:t>
      </w:r>
    </w:p>
    <w:p w14:paraId="0C493133"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על מה אבדה הארץ</w:t>
      </w:r>
    </w:p>
    <w:p w14:paraId="5123B503" w14:textId="18515C29" w:rsidR="00433741" w:rsidRPr="00270114" w:rsidRDefault="009C3CB4" w:rsidP="009C3CB4">
      <w:pPr>
        <w:spacing w:line="240" w:lineRule="auto"/>
        <w:rPr>
          <w:rFonts w:ascii="FbShefa" w:hAnsi="FbShefa"/>
          <w:sz w:val="11"/>
          <w:rtl/>
        </w:rPr>
      </w:pPr>
      <w:r w:rsidRPr="00270114">
        <w:rPr>
          <w:rFonts w:ascii="FbShefa" w:hAnsi="FbShefa"/>
          <w:sz w:val="11"/>
          <w:rtl/>
        </w:rPr>
        <w:t xml:space="preserve">אמרו </w:t>
      </w:r>
      <w:r w:rsidRPr="001B3037">
        <w:rPr>
          <w:rFonts w:ascii="FbShefa" w:hAnsi="FbShefa"/>
          <w:b/>
          <w:bCs/>
          <w:color w:val="3B2F2A" w:themeColor="text2" w:themeShade="80"/>
          <w:sz w:val="11"/>
          <w:rtl/>
        </w:rPr>
        <w:t>חכמים</w:t>
      </w:r>
      <w:r w:rsidRPr="00270114">
        <w:rPr>
          <w:rFonts w:ascii="FbShefa" w:hAnsi="FbShefa"/>
          <w:sz w:val="11"/>
          <w:rtl/>
        </w:rPr>
        <w:t xml:space="preserve"> ולא פירשוהו, אמרו </w:t>
      </w:r>
      <w:r w:rsidRPr="001B3037">
        <w:rPr>
          <w:rFonts w:ascii="FbShefa" w:hAnsi="FbShefa"/>
          <w:b/>
          <w:bCs/>
          <w:color w:val="3B2F2A" w:themeColor="text2" w:themeShade="80"/>
          <w:sz w:val="11"/>
          <w:rtl/>
        </w:rPr>
        <w:t>נביאים</w:t>
      </w:r>
      <w:r w:rsidRPr="00270114">
        <w:rPr>
          <w:rFonts w:ascii="FbShefa" w:hAnsi="FbShefa"/>
          <w:sz w:val="11"/>
          <w:rtl/>
        </w:rPr>
        <w:t xml:space="preserve"> ולא פירשוהו, </w:t>
      </w:r>
      <w:r w:rsidRPr="001B3037">
        <w:rPr>
          <w:rFonts w:ascii="FbShefa" w:hAnsi="FbShefa"/>
          <w:b/>
          <w:bCs/>
          <w:color w:val="3B2F2A" w:themeColor="text2" w:themeShade="80"/>
          <w:sz w:val="11"/>
          <w:rtl/>
        </w:rPr>
        <w:t>עד שפירשו הקדוש ברוך הוא בעצמו</w:t>
      </w:r>
      <w:r w:rsidR="00980F5A" w:rsidRPr="00270114">
        <w:rPr>
          <w:rFonts w:ascii="FbShefa" w:hAnsi="FbShefa"/>
          <w:sz w:val="11"/>
          <w:rtl/>
        </w:rPr>
        <w:t>.</w:t>
      </w:r>
      <w:r w:rsidRPr="00270114">
        <w:rPr>
          <w:rFonts w:ascii="FbShefa" w:hAnsi="FbShefa"/>
          <w:sz w:val="11"/>
          <w:rtl/>
        </w:rPr>
        <w:t xml:space="preserve"> שנאמר ויאמר ה' על עזבם את תורתי אשר נתתי לפניהם</w:t>
      </w:r>
      <w:r w:rsidR="00980F5A" w:rsidRPr="00270114">
        <w:rPr>
          <w:rFonts w:ascii="FbShefa" w:hAnsi="FbShefa"/>
          <w:sz w:val="11"/>
          <w:rtl/>
        </w:rPr>
        <w:t>.</w:t>
      </w:r>
      <w:r w:rsidR="009C2B10" w:rsidRPr="00270114">
        <w:rPr>
          <w:rFonts w:ascii="FbShefa" w:hAnsi="FbShefa"/>
          <w:sz w:val="11"/>
          <w:rtl/>
        </w:rPr>
        <w:t xml:space="preserve">: </w:t>
      </w:r>
      <w:r w:rsidRPr="00270114">
        <w:rPr>
          <w:rFonts w:ascii="FbShefa" w:hAnsi="FbShefa"/>
          <w:sz w:val="11"/>
          <w:rtl/>
        </w:rPr>
        <w:t>שלא ברכו בתורה תחילה</w:t>
      </w:r>
      <w:r w:rsidR="00980F5A" w:rsidRPr="00270114">
        <w:rPr>
          <w:rFonts w:ascii="FbShefa" w:hAnsi="FbShefa"/>
          <w:sz w:val="11"/>
          <w:rtl/>
        </w:rPr>
        <w:t>.</w:t>
      </w:r>
    </w:p>
    <w:p w14:paraId="32BE1934" w14:textId="0EF7BD3E" w:rsidR="009C3CB4" w:rsidRPr="00270114" w:rsidRDefault="009C3CB4" w:rsidP="009C3CB4">
      <w:pPr>
        <w:spacing w:line="240" w:lineRule="auto"/>
        <w:rPr>
          <w:rFonts w:ascii="FbShefa" w:hAnsi="FbShefa"/>
          <w:sz w:val="11"/>
          <w:rtl/>
        </w:rPr>
      </w:pPr>
    </w:p>
    <w:p w14:paraId="41D9A367" w14:textId="7777777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בלב נבון תנוח חכמה</w:t>
      </w:r>
      <w:r w:rsidRPr="00270114">
        <w:rPr>
          <w:rFonts w:ascii="FbShefa" w:hAnsi="FbShefa"/>
          <w:sz w:val="11"/>
          <w:rtl/>
        </w:rPr>
        <w:t xml:space="preserve"> - זה תלמיד חכם בן תלמיד חכם, </w:t>
      </w:r>
    </w:p>
    <w:p w14:paraId="555E7325" w14:textId="31EC0DC3"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ובקרב כסילים תודע</w:t>
      </w:r>
      <w:r w:rsidRPr="00270114">
        <w:rPr>
          <w:rFonts w:ascii="FbShefa" w:hAnsi="FbShefa"/>
          <w:sz w:val="11"/>
          <w:rtl/>
        </w:rPr>
        <w:t xml:space="preserve"> - זה תלמיד חכם בן עם הארץ</w:t>
      </w:r>
      <w:r w:rsidR="00980F5A" w:rsidRPr="00270114">
        <w:rPr>
          <w:rFonts w:ascii="FbShefa" w:hAnsi="FbShefa"/>
          <w:sz w:val="11"/>
          <w:rtl/>
        </w:rPr>
        <w:t>.</w:t>
      </w:r>
      <w:r w:rsidRPr="00270114">
        <w:rPr>
          <w:rFonts w:ascii="FbShefa" w:hAnsi="FbShefa"/>
          <w:sz w:val="11"/>
          <w:rtl/>
        </w:rPr>
        <w:t xml:space="preserve"> - </w:t>
      </w:r>
      <w:r w:rsidRPr="001B3037">
        <w:rPr>
          <w:rFonts w:ascii="FbShefa" w:hAnsi="FbShefa"/>
          <w:b/>
          <w:bCs/>
          <w:color w:val="3B2F2A" w:themeColor="text2" w:themeShade="80"/>
          <w:sz w:val="11"/>
          <w:rtl/>
        </w:rPr>
        <w:t>אסתירא בלגינא</w:t>
      </w:r>
      <w:r w:rsidR="00980F5A" w:rsidRPr="00270114">
        <w:rPr>
          <w:rFonts w:ascii="FbShefa" w:hAnsi="FbShefa"/>
          <w:sz w:val="11"/>
          <w:rtl/>
        </w:rPr>
        <w:t>.</w:t>
      </w:r>
      <w:r w:rsidRPr="00270114">
        <w:rPr>
          <w:rFonts w:ascii="FbShefa" w:hAnsi="FbShefa"/>
          <w:sz w:val="11"/>
          <w:rtl/>
        </w:rPr>
        <w:t xml:space="preserve"> קיש קיש קריא</w:t>
      </w:r>
      <w:r w:rsidR="00980F5A" w:rsidRPr="00270114">
        <w:rPr>
          <w:rFonts w:ascii="FbShefa" w:hAnsi="FbShefa"/>
          <w:sz w:val="11"/>
          <w:rtl/>
        </w:rPr>
        <w:t>.</w:t>
      </w:r>
    </w:p>
    <w:p w14:paraId="23742C48" w14:textId="77777777" w:rsidR="009C3CB4" w:rsidRPr="00270114" w:rsidRDefault="009C3CB4" w:rsidP="009C3CB4">
      <w:pPr>
        <w:spacing w:line="240" w:lineRule="auto"/>
        <w:rPr>
          <w:rFonts w:ascii="FbShefa" w:hAnsi="FbShefa"/>
          <w:sz w:val="11"/>
          <w:rtl/>
        </w:rPr>
      </w:pPr>
    </w:p>
    <w:p w14:paraId="3AD397D4"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 xml:space="preserve">קטן וגדול שם הוא ועבד חפשי מאדניו </w:t>
      </w:r>
    </w:p>
    <w:p w14:paraId="62747967" w14:textId="47D8C20D"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כל המקטין עצמו</w:t>
      </w:r>
      <w:r w:rsidR="00980F5A" w:rsidRPr="001B3037">
        <w:rPr>
          <w:rFonts w:ascii="FbShefa" w:hAnsi="FbShefa"/>
          <w:b/>
          <w:bCs/>
          <w:color w:val="3B2F2A" w:themeColor="text2" w:themeShade="80"/>
          <w:sz w:val="11"/>
          <w:rtl/>
        </w:rPr>
        <w:t>.</w:t>
      </w:r>
      <w:r w:rsidRPr="00270114">
        <w:rPr>
          <w:rFonts w:ascii="FbShefa" w:hAnsi="FbShefa"/>
          <w:sz w:val="11"/>
          <w:rtl/>
        </w:rPr>
        <w:t xml:space="preserve"> על דברי תורה בעולם הזה - נעשה גדול לעולם הבא, </w:t>
      </w:r>
    </w:p>
    <w:p w14:paraId="038D056F" w14:textId="4FE5C781"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וכל המשים עצמו כעבד</w:t>
      </w:r>
      <w:r w:rsidR="00980F5A" w:rsidRPr="00270114">
        <w:rPr>
          <w:rFonts w:ascii="FbShefa" w:hAnsi="FbShefa"/>
          <w:sz w:val="11"/>
          <w:rtl/>
        </w:rPr>
        <w:t>.</w:t>
      </w:r>
      <w:r w:rsidRPr="00270114">
        <w:rPr>
          <w:rFonts w:ascii="FbShefa" w:hAnsi="FbShefa"/>
          <w:sz w:val="11"/>
          <w:rtl/>
        </w:rPr>
        <w:t xml:space="preserve"> על דברי תורה בעולם הזה - נעשה חפשי לעולם הבא</w:t>
      </w:r>
      <w:r w:rsidR="00980F5A" w:rsidRPr="00270114">
        <w:rPr>
          <w:rFonts w:ascii="FbShefa" w:hAnsi="FbShefa"/>
          <w:sz w:val="11"/>
          <w:rtl/>
        </w:rPr>
        <w:t>.</w:t>
      </w:r>
    </w:p>
    <w:p w14:paraId="3CFD6D7B" w14:textId="61E4047C" w:rsidR="009C3CB4" w:rsidRPr="00270114" w:rsidRDefault="009C3CB4" w:rsidP="009C3CB4">
      <w:pPr>
        <w:spacing w:line="240" w:lineRule="auto"/>
        <w:rPr>
          <w:rFonts w:ascii="FbShefa" w:hAnsi="FbShefa"/>
          <w:sz w:val="11"/>
          <w:rtl/>
        </w:rPr>
      </w:pPr>
    </w:p>
    <w:p w14:paraId="615DD3A9"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רבי חייא</w:t>
      </w:r>
    </w:p>
    <w:p w14:paraId="678DDB46" w14:textId="142649E5"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ריש לקיש</w:t>
      </w:r>
      <w:r w:rsidR="00980F5A" w:rsidRPr="001B3037">
        <w:rPr>
          <w:rFonts w:ascii="FbShefa" w:hAnsi="FbShefa"/>
          <w:b/>
          <w:bCs/>
          <w:color w:val="3B2F2A" w:themeColor="text2" w:themeShade="80"/>
          <w:sz w:val="11"/>
          <w:rtl/>
        </w:rPr>
        <w:t>.</w:t>
      </w:r>
      <w:r w:rsidRPr="00270114">
        <w:rPr>
          <w:rFonts w:ascii="FbShefa" w:hAnsi="FbShefa"/>
          <w:sz w:val="11"/>
          <w:rtl/>
        </w:rPr>
        <w:t xml:space="preserve"> מציין מערתא דרבנן, כי מטא למערתיה ד</w:t>
      </w:r>
      <w:r w:rsidRPr="001B3037">
        <w:rPr>
          <w:rFonts w:ascii="FbShefa" w:hAnsi="FbShefa"/>
          <w:b/>
          <w:bCs/>
          <w:color w:val="3B2F2A" w:themeColor="text2" w:themeShade="80"/>
          <w:sz w:val="11"/>
          <w:rtl/>
        </w:rPr>
        <w:t>רבי חייא</w:t>
      </w:r>
      <w:r w:rsidRPr="00270114">
        <w:rPr>
          <w:rFonts w:ascii="FbShefa" w:hAnsi="FbShefa"/>
          <w:sz w:val="11"/>
          <w:rtl/>
        </w:rPr>
        <w:t xml:space="preserve"> איעלמא מיניה</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חלש דעתיה</w:t>
      </w:r>
      <w:r w:rsidRPr="00270114">
        <w:rPr>
          <w:rFonts w:ascii="FbShefa" w:hAnsi="FbShefa"/>
          <w:sz w:val="11"/>
          <w:rtl/>
        </w:rPr>
        <w:t xml:space="preserve">, אמר: רבונו של עולם לא פלפלתי תורה כמותו? </w:t>
      </w:r>
    </w:p>
    <w:p w14:paraId="6E1DF7B3" w14:textId="1BED8F84"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בת קול</w:t>
      </w:r>
      <w:r w:rsidRPr="00270114">
        <w:rPr>
          <w:rFonts w:ascii="FbShefa" w:hAnsi="FbShefa"/>
          <w:sz w:val="11"/>
          <w:rtl/>
        </w:rPr>
        <w:t xml:space="preserve"> ואמרה לו: כמותו לא </w:t>
      </w:r>
      <w:r w:rsidRPr="001B3037">
        <w:rPr>
          <w:rFonts w:ascii="FbShefa" w:hAnsi="FbShefa"/>
          <w:b/>
          <w:bCs/>
          <w:color w:val="3B2F2A" w:themeColor="text2" w:themeShade="80"/>
          <w:sz w:val="11"/>
          <w:rtl/>
        </w:rPr>
        <w:t>ריבצת</w:t>
      </w:r>
      <w:r w:rsidRPr="00270114">
        <w:rPr>
          <w:rFonts w:ascii="FbShefa" w:hAnsi="FbShefa"/>
          <w:sz w:val="11"/>
          <w:vertAlign w:val="superscript"/>
          <w:rtl/>
        </w:rPr>
        <w:footnoteReference w:id="1"/>
      </w:r>
      <w:r w:rsidR="00980F5A" w:rsidRPr="00270114">
        <w:rPr>
          <w:rFonts w:ascii="FbShefa" w:hAnsi="FbShefa"/>
          <w:sz w:val="11"/>
          <w:rtl/>
        </w:rPr>
        <w:t>.</w:t>
      </w:r>
    </w:p>
    <w:p w14:paraId="5C7F5DB4" w14:textId="03A76CB6" w:rsidR="009C3CB4" w:rsidRPr="00270114" w:rsidRDefault="009C3CB4" w:rsidP="009C3CB4">
      <w:pPr>
        <w:spacing w:line="240" w:lineRule="auto"/>
        <w:rPr>
          <w:rFonts w:ascii="FbShefa" w:hAnsi="FbShefa"/>
          <w:sz w:val="11"/>
          <w:rtl/>
        </w:rPr>
      </w:pPr>
      <w:r w:rsidRPr="00270114">
        <w:rPr>
          <w:rFonts w:ascii="FbShefa" w:hAnsi="FbShefa"/>
          <w:sz w:val="11"/>
          <w:rtl/>
        </w:rPr>
        <w:t xml:space="preserve">ושדינא </w:t>
      </w:r>
      <w:r w:rsidRPr="001B3037">
        <w:rPr>
          <w:rFonts w:ascii="FbShefa" w:hAnsi="FbShefa"/>
          <w:b/>
          <w:bCs/>
          <w:color w:val="3B2F2A" w:themeColor="text2" w:themeShade="80"/>
          <w:sz w:val="11"/>
          <w:rtl/>
        </w:rPr>
        <w:t>כיתנא</w:t>
      </w:r>
      <w:r w:rsidRPr="00270114">
        <w:rPr>
          <w:rFonts w:ascii="FbShefa" w:hAnsi="FbShefa"/>
          <w:sz w:val="11"/>
          <w:rtl/>
        </w:rPr>
        <w:t xml:space="preserve">, וגדילנא </w:t>
      </w:r>
      <w:r w:rsidRPr="001B3037">
        <w:rPr>
          <w:rFonts w:ascii="FbShefa" w:hAnsi="FbShefa"/>
          <w:b/>
          <w:bCs/>
          <w:color w:val="3B2F2A" w:themeColor="text2" w:themeShade="80"/>
          <w:sz w:val="11"/>
          <w:rtl/>
        </w:rPr>
        <w:t>נישבי</w:t>
      </w:r>
      <w:r w:rsidRPr="00270114">
        <w:rPr>
          <w:rFonts w:ascii="FbShefa" w:hAnsi="FbShefa"/>
          <w:sz w:val="11"/>
          <w:rtl/>
        </w:rPr>
        <w:t xml:space="preserve">, וציידנא </w:t>
      </w:r>
      <w:r w:rsidRPr="001B3037">
        <w:rPr>
          <w:rFonts w:ascii="FbShefa" w:hAnsi="FbShefa"/>
          <w:b/>
          <w:bCs/>
          <w:color w:val="3B2F2A" w:themeColor="text2" w:themeShade="80"/>
          <w:sz w:val="11"/>
          <w:rtl/>
        </w:rPr>
        <w:t>טבי</w:t>
      </w:r>
      <w:r w:rsidRPr="00270114">
        <w:rPr>
          <w:rFonts w:ascii="FbShefa" w:hAnsi="FbShefa"/>
          <w:sz w:val="11"/>
          <w:rtl/>
        </w:rPr>
        <w:t xml:space="preserve"> ומאכילנא </w:t>
      </w:r>
      <w:r w:rsidRPr="001B3037">
        <w:rPr>
          <w:rFonts w:ascii="FbShefa" w:hAnsi="FbShefa"/>
          <w:b/>
          <w:bCs/>
          <w:color w:val="3B2F2A" w:themeColor="text2" w:themeShade="80"/>
          <w:sz w:val="11"/>
          <w:rtl/>
        </w:rPr>
        <w:t>בשרייהו</w:t>
      </w:r>
      <w:r w:rsidRPr="00270114">
        <w:rPr>
          <w:rFonts w:ascii="FbShefa" w:hAnsi="FbShefa"/>
          <w:sz w:val="11"/>
          <w:rtl/>
        </w:rPr>
        <w:t xml:space="preserve"> </w:t>
      </w:r>
      <w:r w:rsidRPr="001B3037">
        <w:rPr>
          <w:rFonts w:ascii="FbShefa" w:hAnsi="FbShefa"/>
          <w:b/>
          <w:bCs/>
          <w:color w:val="3B2F2A" w:themeColor="text2" w:themeShade="80"/>
          <w:sz w:val="11"/>
          <w:rtl/>
        </w:rPr>
        <w:t>ליתמי</w:t>
      </w:r>
      <w:r w:rsidRPr="00270114">
        <w:rPr>
          <w:rFonts w:ascii="FbShefa" w:hAnsi="FbShefa"/>
          <w:sz w:val="11"/>
          <w:rtl/>
        </w:rPr>
        <w:t xml:space="preserve">, ואריכנא </w:t>
      </w:r>
      <w:r w:rsidRPr="001B3037">
        <w:rPr>
          <w:rFonts w:ascii="FbShefa" w:hAnsi="FbShefa"/>
          <w:b/>
          <w:bCs/>
          <w:color w:val="3B2F2A" w:themeColor="text2" w:themeShade="80"/>
          <w:sz w:val="11"/>
          <w:rtl/>
        </w:rPr>
        <w:t>מגילתא</w:t>
      </w:r>
      <w:r w:rsidRPr="00270114">
        <w:rPr>
          <w:rFonts w:ascii="FbShefa" w:hAnsi="FbShefa"/>
          <w:sz w:val="11"/>
          <w:rtl/>
        </w:rPr>
        <w:t xml:space="preserve"> וכתבנא </w:t>
      </w:r>
      <w:r w:rsidRPr="001B3037">
        <w:rPr>
          <w:rFonts w:ascii="FbShefa" w:hAnsi="FbShefa"/>
          <w:b/>
          <w:bCs/>
          <w:color w:val="3B2F2A" w:themeColor="text2" w:themeShade="80"/>
          <w:sz w:val="11"/>
          <w:rtl/>
        </w:rPr>
        <w:t>חמשה</w:t>
      </w:r>
      <w:r w:rsidRPr="00270114">
        <w:rPr>
          <w:rFonts w:ascii="FbShefa" w:hAnsi="FbShefa"/>
          <w:sz w:val="11"/>
          <w:rtl/>
        </w:rPr>
        <w:t xml:space="preserve"> חומשי, וסליקנא למתא ומקרינא </w:t>
      </w:r>
      <w:r w:rsidRPr="001B3037">
        <w:rPr>
          <w:rFonts w:ascii="FbShefa" w:hAnsi="FbShefa"/>
          <w:b/>
          <w:bCs/>
          <w:color w:val="3B2F2A" w:themeColor="text2" w:themeShade="80"/>
          <w:sz w:val="11"/>
          <w:rtl/>
        </w:rPr>
        <w:t>חמשה ינוקי</w:t>
      </w:r>
      <w:r w:rsidRPr="00270114">
        <w:rPr>
          <w:rFonts w:ascii="FbShefa" w:hAnsi="FbShefa"/>
          <w:sz w:val="11"/>
          <w:rtl/>
        </w:rPr>
        <w:t xml:space="preserve"> בחמשה חומשי, </w:t>
      </w:r>
      <w:r w:rsidRPr="001B3037">
        <w:rPr>
          <w:rFonts w:ascii="FbShefa" w:hAnsi="FbShefa"/>
          <w:b/>
          <w:bCs/>
          <w:color w:val="3B2F2A" w:themeColor="text2" w:themeShade="80"/>
          <w:sz w:val="11"/>
          <w:rtl/>
        </w:rPr>
        <w:t>ומתנינא שיתא ינוקי</w:t>
      </w:r>
      <w:r w:rsidRPr="00270114">
        <w:rPr>
          <w:rFonts w:ascii="FbShefa" w:hAnsi="FbShefa"/>
          <w:sz w:val="11"/>
          <w:rtl/>
        </w:rPr>
        <w:t xml:space="preserve"> שיתא סדרי, ואמרנא להו: </w:t>
      </w:r>
      <w:r w:rsidRPr="001B3037">
        <w:rPr>
          <w:rFonts w:ascii="FbShefa" w:hAnsi="FbShefa"/>
          <w:b/>
          <w:bCs/>
          <w:color w:val="3B2F2A" w:themeColor="text2" w:themeShade="80"/>
          <w:sz w:val="11"/>
          <w:rtl/>
        </w:rPr>
        <w:t xml:space="preserve">עד דהדרנא </w:t>
      </w:r>
      <w:r w:rsidRPr="00270114">
        <w:rPr>
          <w:rFonts w:ascii="FbShefa" w:hAnsi="FbShefa"/>
          <w:sz w:val="11"/>
          <w:rtl/>
        </w:rPr>
        <w:t xml:space="preserve">ואתינא - אקרו אהדדי ואתנו אהדדי, </w:t>
      </w:r>
      <w:r w:rsidRPr="001B3037">
        <w:rPr>
          <w:rFonts w:ascii="FbShefa" w:hAnsi="FbShefa"/>
          <w:b/>
          <w:bCs/>
          <w:color w:val="3B2F2A" w:themeColor="text2" w:themeShade="80"/>
          <w:sz w:val="11"/>
          <w:rtl/>
        </w:rPr>
        <w:t>ועבדי לה לתורה דלא תשתכח מישראל</w:t>
      </w:r>
      <w:r w:rsidR="00980F5A" w:rsidRPr="00270114">
        <w:rPr>
          <w:rFonts w:ascii="FbShefa" w:hAnsi="FbShefa"/>
          <w:sz w:val="11"/>
          <w:rtl/>
        </w:rPr>
        <w:t>.</w:t>
      </w:r>
    </w:p>
    <w:p w14:paraId="3B26B434" w14:textId="728FF3C1" w:rsidR="00433741" w:rsidRPr="001B3037" w:rsidRDefault="009C3CB4" w:rsidP="009C3CB4">
      <w:pPr>
        <w:spacing w:line="240" w:lineRule="auto"/>
        <w:rPr>
          <w:rFonts w:ascii="FbShefa" w:hAnsi="FbShefa"/>
          <w:b/>
          <w:bCs/>
          <w:color w:val="3B2F2A" w:themeColor="text2" w:themeShade="80"/>
          <w:sz w:val="11"/>
          <w:rtl/>
        </w:rPr>
      </w:pPr>
      <w:r w:rsidRPr="00270114">
        <w:rPr>
          <w:rFonts w:ascii="FbShefa" w:hAnsi="FbShefa"/>
          <w:sz w:val="11"/>
          <w:rtl/>
        </w:rPr>
        <w:t xml:space="preserve">היינו דאמר רבי: </w:t>
      </w:r>
      <w:r w:rsidRPr="001B3037">
        <w:rPr>
          <w:rFonts w:ascii="FbShefa" w:hAnsi="FbShefa"/>
          <w:b/>
          <w:bCs/>
          <w:color w:val="3B2F2A" w:themeColor="text2" w:themeShade="80"/>
          <w:sz w:val="11"/>
          <w:rtl/>
        </w:rPr>
        <w:t>כמה גדולים מעשי חייא</w:t>
      </w:r>
      <w:r w:rsidRPr="00270114">
        <w:rPr>
          <w:rFonts w:ascii="FbShefa" w:hAnsi="FbShefa"/>
          <w:sz w:val="11"/>
          <w:rtl/>
        </w:rPr>
        <w:t xml:space="preserve">! א"ל - </w:t>
      </w:r>
      <w:r w:rsidRPr="001B3037">
        <w:rPr>
          <w:rFonts w:ascii="FbShefa" w:hAnsi="FbShefa"/>
          <w:b/>
          <w:bCs/>
          <w:color w:val="3B2F2A" w:themeColor="text2" w:themeShade="80"/>
          <w:sz w:val="11"/>
          <w:rtl/>
        </w:rPr>
        <w:t>אפילו ממר</w:t>
      </w:r>
      <w:r w:rsidRPr="00270114">
        <w:rPr>
          <w:rFonts w:ascii="FbShefa" w:hAnsi="FbShefa"/>
          <w:sz w:val="11"/>
          <w:rtl/>
        </w:rPr>
        <w:t xml:space="preserve">? - אמר ליה: </w:t>
      </w:r>
      <w:r w:rsidRPr="001B3037">
        <w:rPr>
          <w:rFonts w:ascii="FbShefa" w:hAnsi="FbShefa"/>
          <w:b/>
          <w:bCs/>
          <w:color w:val="3B2F2A" w:themeColor="text2" w:themeShade="80"/>
          <w:sz w:val="11"/>
          <w:rtl/>
        </w:rPr>
        <w:t>אין</w:t>
      </w:r>
      <w:r w:rsidR="00980F5A" w:rsidRPr="00270114">
        <w:rPr>
          <w:rFonts w:ascii="FbShefa" w:hAnsi="FbShefa"/>
          <w:sz w:val="11"/>
          <w:rtl/>
        </w:rPr>
        <w:t>.</w:t>
      </w:r>
      <w:r w:rsidRPr="00270114">
        <w:rPr>
          <w:rFonts w:ascii="FbShefa" w:hAnsi="FbShefa"/>
          <w:sz w:val="11"/>
          <w:rtl/>
        </w:rPr>
        <w:t xml:space="preserve"> - אפילו מאבא? - </w:t>
      </w:r>
      <w:r w:rsidRPr="001B3037">
        <w:rPr>
          <w:rFonts w:ascii="FbShefa" w:hAnsi="FbShefa"/>
          <w:b/>
          <w:bCs/>
          <w:color w:val="3B2F2A" w:themeColor="text2" w:themeShade="80"/>
          <w:sz w:val="11"/>
          <w:rtl/>
        </w:rPr>
        <w:t>חס ושלום, לא תהא כזאת בישראל</w:t>
      </w:r>
      <w:r w:rsidR="00980F5A" w:rsidRPr="001B3037">
        <w:rPr>
          <w:rFonts w:ascii="FbShefa" w:hAnsi="FbShefa"/>
          <w:b/>
          <w:bCs/>
          <w:color w:val="3B2F2A" w:themeColor="text2" w:themeShade="80"/>
          <w:sz w:val="11"/>
          <w:rtl/>
        </w:rPr>
        <w:t>.</w:t>
      </w:r>
    </w:p>
    <w:p w14:paraId="7011CC5D" w14:textId="0EB46F83" w:rsidR="009C3CB4" w:rsidRPr="00270114" w:rsidRDefault="009C3CB4" w:rsidP="009C3CB4">
      <w:pPr>
        <w:spacing w:line="240" w:lineRule="auto"/>
        <w:rPr>
          <w:rFonts w:ascii="FbShefa" w:hAnsi="FbShefa"/>
          <w:sz w:val="11"/>
          <w:rtl/>
        </w:rPr>
      </w:pPr>
    </w:p>
    <w:p w14:paraId="75DA11C1"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אצל מי אתה תקוע</w:t>
      </w:r>
    </w:p>
    <w:p w14:paraId="49E810A0" w14:textId="77777777" w:rsidR="009C3CB4" w:rsidRPr="00270114" w:rsidRDefault="009C3CB4" w:rsidP="009C3CB4">
      <w:pPr>
        <w:spacing w:line="240" w:lineRule="auto"/>
        <w:rPr>
          <w:rFonts w:ascii="FbShefa" w:hAnsi="FbShefa"/>
          <w:sz w:val="11"/>
          <w:rtl/>
        </w:rPr>
      </w:pPr>
      <w:r w:rsidRPr="00270114">
        <w:rPr>
          <w:rFonts w:ascii="FbShefa" w:hAnsi="FbShefa"/>
          <w:sz w:val="11"/>
          <w:rtl/>
        </w:rPr>
        <w:t>אמר רבי זירא: אמש נראה לי רבי יוסי ברבי חנינא:</w:t>
      </w:r>
    </w:p>
    <w:p w14:paraId="66D2992C" w14:textId="77755753"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ריב"ח -</w:t>
      </w:r>
      <w:r w:rsidRPr="00270114">
        <w:rPr>
          <w:rFonts w:ascii="FbShefa" w:hAnsi="FbShefa"/>
          <w:sz w:val="11"/>
          <w:rtl/>
        </w:rPr>
        <w:t xml:space="preserve"> אצל רבי יוחנן</w:t>
      </w:r>
      <w:r w:rsidR="00980F5A" w:rsidRPr="00270114">
        <w:rPr>
          <w:rFonts w:ascii="FbShefa" w:hAnsi="FbShefa"/>
          <w:sz w:val="11"/>
          <w:rtl/>
        </w:rPr>
        <w:t>.</w:t>
      </w:r>
      <w:r w:rsidRPr="00270114">
        <w:rPr>
          <w:rFonts w:ascii="FbShefa" w:hAnsi="FbShefa"/>
          <w:sz w:val="11"/>
          <w:rtl/>
        </w:rPr>
        <w:t xml:space="preserve"> - ר"י אצל רבי ינאי</w:t>
      </w:r>
      <w:r w:rsidR="00980F5A" w:rsidRPr="00270114">
        <w:rPr>
          <w:rFonts w:ascii="FbShefa" w:hAnsi="FbShefa"/>
          <w:sz w:val="11"/>
          <w:rtl/>
        </w:rPr>
        <w:t>.</w:t>
      </w:r>
      <w:r w:rsidRPr="00270114">
        <w:rPr>
          <w:rFonts w:ascii="FbShefa" w:hAnsi="FbShefa"/>
          <w:sz w:val="11"/>
          <w:rtl/>
        </w:rPr>
        <w:t xml:space="preserve"> - ורבי ינאי- אצל רבי חנינא</w:t>
      </w:r>
      <w:r w:rsidR="00980F5A" w:rsidRPr="00270114">
        <w:rPr>
          <w:rFonts w:ascii="FbShefa" w:hAnsi="FbShefa"/>
          <w:sz w:val="11"/>
          <w:rtl/>
        </w:rPr>
        <w:t>.</w:t>
      </w:r>
      <w:r w:rsidRPr="00270114">
        <w:rPr>
          <w:rFonts w:ascii="FbShefa" w:hAnsi="FbShefa"/>
          <w:sz w:val="11"/>
          <w:rtl/>
        </w:rPr>
        <w:t xml:space="preserve"> - ורבי חנינא אצל רבי חייא</w:t>
      </w:r>
      <w:r w:rsidR="00980F5A" w:rsidRPr="00270114">
        <w:rPr>
          <w:rFonts w:ascii="FbShefa" w:hAnsi="FbShefa"/>
          <w:sz w:val="11"/>
          <w:rtl/>
        </w:rPr>
        <w:t>.</w:t>
      </w:r>
      <w:r w:rsidRPr="00270114">
        <w:rPr>
          <w:rFonts w:ascii="FbShefa" w:hAnsi="FbShefa"/>
          <w:sz w:val="11"/>
          <w:rtl/>
        </w:rPr>
        <w:t xml:space="preserve"> - </w:t>
      </w:r>
    </w:p>
    <w:p w14:paraId="53811182" w14:textId="6BA3F56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אמרתי לו</w:t>
      </w:r>
      <w:r w:rsidRPr="00270114">
        <w:rPr>
          <w:rFonts w:ascii="FbShefa" w:hAnsi="FbShefa"/>
          <w:sz w:val="11"/>
          <w:rtl/>
        </w:rPr>
        <w:t xml:space="preserve">: ורבי יוחנן אצל רבי חייא לא? - </w:t>
      </w:r>
      <w:r w:rsidRPr="001B3037">
        <w:rPr>
          <w:rFonts w:ascii="FbShefa" w:hAnsi="FbShefa"/>
          <w:b/>
          <w:bCs/>
          <w:color w:val="3B2F2A" w:themeColor="text2" w:themeShade="80"/>
          <w:sz w:val="11"/>
          <w:rtl/>
        </w:rPr>
        <w:t>אמר לי</w:t>
      </w:r>
      <w:r w:rsidRPr="00270114">
        <w:rPr>
          <w:rFonts w:ascii="FbShefa" w:hAnsi="FbShefa"/>
          <w:sz w:val="11"/>
          <w:rtl/>
        </w:rPr>
        <w:t>: באתר דזקוקין דנורא ובעורין דאשא - מאן מעייל בר נפחא לתמן</w:t>
      </w:r>
      <w:r w:rsidR="00980F5A" w:rsidRPr="00270114">
        <w:rPr>
          <w:rFonts w:ascii="FbShefa" w:hAnsi="FbShefa"/>
          <w:sz w:val="11"/>
          <w:rtl/>
        </w:rPr>
        <w:t>.</w:t>
      </w:r>
    </w:p>
    <w:p w14:paraId="34F2148E" w14:textId="0C0A39C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ההוא מרבנן</w:t>
      </w:r>
      <w:r w:rsidRPr="00270114">
        <w:rPr>
          <w:rFonts w:ascii="FbShefa" w:hAnsi="FbShefa"/>
          <w:sz w:val="11"/>
          <w:rtl/>
        </w:rPr>
        <w:t xml:space="preserve"> דהוה שכיח אליהו גביה, דלצפרא הוו שפירן עיניה, </w:t>
      </w:r>
      <w:r w:rsidRPr="001B3037">
        <w:rPr>
          <w:rFonts w:ascii="FbShefa" w:hAnsi="FbShefa"/>
          <w:b/>
          <w:bCs/>
          <w:color w:val="3B2F2A" w:themeColor="text2" w:themeShade="80"/>
          <w:sz w:val="11"/>
          <w:rtl/>
        </w:rPr>
        <w:t>ולאורתא דמיין כדמיקלין בנורא</w:t>
      </w:r>
      <w:r w:rsidR="00980F5A" w:rsidRPr="00270114">
        <w:rPr>
          <w:rFonts w:ascii="FbShefa" w:hAnsi="FbShefa"/>
          <w:sz w:val="11"/>
          <w:rtl/>
        </w:rPr>
        <w:t>.</w:t>
      </w:r>
      <w:r w:rsidRPr="00270114">
        <w:rPr>
          <w:rFonts w:ascii="FbShefa" w:hAnsi="FbShefa"/>
          <w:sz w:val="11"/>
          <w:rtl/>
        </w:rPr>
        <w:t xml:space="preserve"> אמרי ליה: </w:t>
      </w:r>
      <w:r w:rsidRPr="001B3037">
        <w:rPr>
          <w:rFonts w:ascii="FbShefa" w:hAnsi="FbShefa"/>
          <w:b/>
          <w:bCs/>
          <w:color w:val="3B2F2A" w:themeColor="text2" w:themeShade="80"/>
          <w:sz w:val="11"/>
          <w:rtl/>
        </w:rPr>
        <w:t>מאי האי</w:t>
      </w:r>
      <w:r w:rsidRPr="00270114">
        <w:rPr>
          <w:rFonts w:ascii="FbShefa" w:hAnsi="FbShefa"/>
          <w:sz w:val="11"/>
          <w:rtl/>
        </w:rPr>
        <w:t xml:space="preserve">? ואמר לי: דאמר ליה לאליהו: אחוי לי רבנן כי סלקי למתיבתא דרקיע, אמר לי: </w:t>
      </w:r>
      <w:r w:rsidRPr="001B3037">
        <w:rPr>
          <w:rFonts w:ascii="FbShefa" w:hAnsi="FbShefa"/>
          <w:b/>
          <w:bCs/>
          <w:color w:val="3B2F2A" w:themeColor="text2" w:themeShade="80"/>
          <w:sz w:val="11"/>
          <w:rtl/>
        </w:rPr>
        <w:t>בכולהו מצית אסתכולי בהו, לבר מגוהרקא דרבי חייא</w:t>
      </w:r>
      <w:r w:rsidRPr="00270114">
        <w:rPr>
          <w:rFonts w:ascii="FbShefa" w:hAnsi="FbShefa"/>
          <w:sz w:val="11"/>
          <w:rtl/>
        </w:rPr>
        <w:t xml:space="preserve"> </w:t>
      </w:r>
    </w:p>
    <w:p w14:paraId="4CEAA55B" w14:textId="7F57342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למחר אזלי אשתטחי אמערתיה</w:t>
      </w:r>
      <w:r w:rsidRPr="00270114">
        <w:rPr>
          <w:rFonts w:ascii="FbShefa" w:hAnsi="FbShefa"/>
          <w:sz w:val="11"/>
          <w:rtl/>
        </w:rPr>
        <w:t>, אמינא: מתנייתא דמר מתנינא, ואתסאי</w:t>
      </w:r>
      <w:r w:rsidR="00980F5A" w:rsidRPr="00270114">
        <w:rPr>
          <w:rFonts w:ascii="FbShefa" w:hAnsi="FbShefa"/>
          <w:sz w:val="11"/>
          <w:rtl/>
        </w:rPr>
        <w:t>.</w:t>
      </w:r>
    </w:p>
    <w:p w14:paraId="3A2B6737" w14:textId="19898CC8" w:rsidR="009C3CB4" w:rsidRPr="00270114" w:rsidRDefault="009C3CB4" w:rsidP="009C3CB4">
      <w:pPr>
        <w:spacing w:line="240" w:lineRule="auto"/>
        <w:rPr>
          <w:rFonts w:ascii="FbShefa" w:hAnsi="FbShefa"/>
          <w:sz w:val="11"/>
          <w:rtl/>
        </w:rPr>
      </w:pPr>
    </w:p>
    <w:p w14:paraId="2E238226"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אליהו ורבי</w:t>
      </w:r>
    </w:p>
    <w:p w14:paraId="1B1DDAEE" w14:textId="4F79749E"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אליהו הוה שכיח במתיבתא דרבי,</w:t>
      </w:r>
      <w:r w:rsidRPr="00270114">
        <w:rPr>
          <w:rFonts w:ascii="FbShefa" w:hAnsi="FbShefa"/>
          <w:sz w:val="11"/>
          <w:rtl/>
        </w:rPr>
        <w:t xml:space="preserve"> יומא חד </w:t>
      </w:r>
      <w:r w:rsidRPr="001B3037">
        <w:rPr>
          <w:rFonts w:ascii="FbShefa" w:hAnsi="FbShefa"/>
          <w:b/>
          <w:bCs/>
          <w:color w:val="3B2F2A" w:themeColor="text2" w:themeShade="80"/>
          <w:sz w:val="11"/>
          <w:rtl/>
        </w:rPr>
        <w:t>ריש ירחא</w:t>
      </w:r>
      <w:r w:rsidRPr="00270114">
        <w:rPr>
          <w:rFonts w:ascii="FbShefa" w:hAnsi="FbShefa"/>
          <w:sz w:val="11"/>
          <w:rtl/>
        </w:rPr>
        <w:t xml:space="preserve"> הוה, נגה ליה </w:t>
      </w:r>
      <w:r w:rsidRPr="001B3037">
        <w:rPr>
          <w:rFonts w:ascii="FbShefa" w:hAnsi="FbShefa"/>
          <w:b/>
          <w:bCs/>
          <w:color w:val="3B2F2A" w:themeColor="text2" w:themeShade="80"/>
          <w:sz w:val="11"/>
          <w:rtl/>
        </w:rPr>
        <w:t>ולא אתא</w:t>
      </w:r>
      <w:r w:rsidR="00980F5A" w:rsidRPr="00270114">
        <w:rPr>
          <w:rFonts w:ascii="FbShefa" w:hAnsi="FbShefa"/>
          <w:sz w:val="11"/>
          <w:rtl/>
        </w:rPr>
        <w:t>.</w:t>
      </w:r>
    </w:p>
    <w:p w14:paraId="26DB3A5E" w14:textId="02F4775A" w:rsidR="00433741" w:rsidRPr="00270114" w:rsidRDefault="009C3CB4" w:rsidP="009C3CB4">
      <w:pPr>
        <w:spacing w:line="240" w:lineRule="auto"/>
        <w:rPr>
          <w:rFonts w:ascii="FbShefa" w:hAnsi="FbShefa"/>
          <w:sz w:val="11"/>
          <w:rtl/>
        </w:rPr>
      </w:pPr>
      <w:r w:rsidRPr="00270114">
        <w:rPr>
          <w:rFonts w:ascii="FbShefa" w:hAnsi="FbShefa"/>
          <w:sz w:val="11"/>
          <w:rtl/>
        </w:rPr>
        <w:t xml:space="preserve">אדאוקימנא </w:t>
      </w:r>
      <w:r w:rsidRPr="001B3037">
        <w:rPr>
          <w:rFonts w:ascii="FbShefa" w:hAnsi="FbShefa"/>
          <w:b/>
          <w:bCs/>
          <w:color w:val="3B2F2A" w:themeColor="text2" w:themeShade="80"/>
          <w:sz w:val="11"/>
          <w:rtl/>
        </w:rPr>
        <w:t>לאברהם</w:t>
      </w:r>
      <w:r w:rsidRPr="00270114">
        <w:rPr>
          <w:rFonts w:ascii="FbShefa" w:hAnsi="FbShefa"/>
          <w:sz w:val="11"/>
          <w:rtl/>
        </w:rPr>
        <w:t xml:space="preserve"> ומשינא ידיה ומצלי, ומגנינא ליה</w:t>
      </w:r>
      <w:r w:rsidR="00980F5A" w:rsidRPr="00270114">
        <w:rPr>
          <w:rFonts w:ascii="FbShefa" w:hAnsi="FbShefa"/>
          <w:sz w:val="11"/>
          <w:rtl/>
        </w:rPr>
        <w:t>.</w:t>
      </w:r>
      <w:r w:rsidRPr="00270114">
        <w:rPr>
          <w:rFonts w:ascii="FbShefa" w:hAnsi="FbShefa"/>
          <w:sz w:val="11"/>
          <w:rtl/>
        </w:rPr>
        <w:t xml:space="preserve"> וכן </w:t>
      </w:r>
      <w:r w:rsidRPr="001B3037">
        <w:rPr>
          <w:rFonts w:ascii="FbShefa" w:hAnsi="FbShefa"/>
          <w:b/>
          <w:bCs/>
          <w:color w:val="3B2F2A" w:themeColor="text2" w:themeShade="80"/>
          <w:sz w:val="11"/>
          <w:rtl/>
        </w:rPr>
        <w:t>ליצחק</w:t>
      </w:r>
      <w:r w:rsidRPr="00270114">
        <w:rPr>
          <w:rFonts w:ascii="FbShefa" w:hAnsi="FbShefa"/>
          <w:sz w:val="11"/>
          <w:rtl/>
        </w:rPr>
        <w:t xml:space="preserve">, וכן </w:t>
      </w:r>
      <w:r w:rsidRPr="001B3037">
        <w:rPr>
          <w:rFonts w:ascii="FbShefa" w:hAnsi="FbShefa"/>
          <w:b/>
          <w:bCs/>
          <w:color w:val="3B2F2A" w:themeColor="text2" w:themeShade="80"/>
          <w:sz w:val="11"/>
          <w:rtl/>
        </w:rPr>
        <w:t>ליעקב</w:t>
      </w:r>
      <w:r w:rsidR="00980F5A" w:rsidRPr="00270114">
        <w:rPr>
          <w:rFonts w:ascii="FbShefa" w:hAnsi="FbShefa"/>
          <w:sz w:val="11"/>
          <w:rtl/>
        </w:rPr>
        <w:t>.</w:t>
      </w:r>
    </w:p>
    <w:p w14:paraId="109CAFCF" w14:textId="779357D6" w:rsidR="00433741" w:rsidRPr="00270114" w:rsidRDefault="009C3CB4" w:rsidP="009C3CB4">
      <w:pPr>
        <w:spacing w:line="240" w:lineRule="auto"/>
        <w:rPr>
          <w:rFonts w:ascii="FbShefa" w:hAnsi="FbShefa"/>
          <w:sz w:val="11"/>
          <w:rtl/>
        </w:rPr>
      </w:pPr>
      <w:r w:rsidRPr="00270114">
        <w:rPr>
          <w:rFonts w:ascii="FbShefa" w:hAnsi="FbShefa"/>
          <w:sz w:val="11"/>
          <w:rtl/>
        </w:rPr>
        <w:t xml:space="preserve">ולוקמינהו </w:t>
      </w:r>
      <w:r w:rsidRPr="001B3037">
        <w:rPr>
          <w:rFonts w:ascii="FbShefa" w:hAnsi="FbShefa"/>
          <w:b/>
          <w:bCs/>
          <w:color w:val="3B2F2A" w:themeColor="text2" w:themeShade="80"/>
          <w:sz w:val="11"/>
          <w:rtl/>
        </w:rPr>
        <w:t>בהדי הדדי</w:t>
      </w:r>
      <w:r w:rsidRPr="00270114">
        <w:rPr>
          <w:rFonts w:ascii="FbShefa" w:hAnsi="FbShefa"/>
          <w:sz w:val="11"/>
          <w:rtl/>
        </w:rPr>
        <w:t>! - סברי: תקפי ברחמי, ומייתי ליה למשיח בלא זמניה</w:t>
      </w:r>
      <w:r w:rsidR="00980F5A" w:rsidRPr="00270114">
        <w:rPr>
          <w:rFonts w:ascii="FbShefa" w:hAnsi="FbShefa"/>
          <w:sz w:val="11"/>
          <w:rtl/>
        </w:rPr>
        <w:t>.</w:t>
      </w:r>
    </w:p>
    <w:p w14:paraId="4C8D07D2" w14:textId="6A9DB585" w:rsidR="009C3CB4" w:rsidRPr="00270114" w:rsidRDefault="009C3CB4" w:rsidP="009C3CB4">
      <w:pPr>
        <w:spacing w:line="240" w:lineRule="auto"/>
        <w:rPr>
          <w:rFonts w:ascii="FbShefa" w:hAnsi="FbShefa"/>
          <w:sz w:val="11"/>
          <w:rtl/>
        </w:rPr>
      </w:pPr>
      <w:r w:rsidRPr="00270114">
        <w:rPr>
          <w:rFonts w:ascii="FbShefa" w:hAnsi="FbShefa"/>
          <w:sz w:val="11"/>
          <w:rtl/>
        </w:rPr>
        <w:t xml:space="preserve">ויש דוגמתן </w:t>
      </w:r>
      <w:r w:rsidRPr="001B3037">
        <w:rPr>
          <w:rFonts w:ascii="FbShefa" w:hAnsi="FbShefa"/>
          <w:b/>
          <w:bCs/>
          <w:color w:val="3B2F2A" w:themeColor="text2" w:themeShade="80"/>
          <w:sz w:val="11"/>
          <w:rtl/>
        </w:rPr>
        <w:t>בעולם הזה</w:t>
      </w:r>
      <w:r w:rsidRPr="00270114">
        <w:rPr>
          <w:rFonts w:ascii="FbShefa" w:hAnsi="FbShefa"/>
          <w:sz w:val="11"/>
          <w:rtl/>
        </w:rPr>
        <w:t xml:space="preserve">? - אמר ליה: איכא, </w:t>
      </w:r>
      <w:r w:rsidRPr="001B3037">
        <w:rPr>
          <w:rFonts w:ascii="FbShefa" w:hAnsi="FbShefa"/>
          <w:b/>
          <w:bCs/>
          <w:color w:val="3B2F2A" w:themeColor="text2" w:themeShade="80"/>
          <w:sz w:val="11"/>
          <w:rtl/>
        </w:rPr>
        <w:t>רבי חייא ובניו</w:t>
      </w:r>
      <w:r w:rsidR="00980F5A" w:rsidRPr="00270114">
        <w:rPr>
          <w:rFonts w:ascii="FbShefa" w:hAnsi="FbShefa"/>
          <w:sz w:val="11"/>
          <w:rtl/>
        </w:rPr>
        <w:t>.</w:t>
      </w:r>
    </w:p>
    <w:p w14:paraId="3FBF26F6" w14:textId="539EB29A" w:rsidR="00433741" w:rsidRPr="00270114" w:rsidRDefault="009C3CB4" w:rsidP="009C3CB4">
      <w:pPr>
        <w:spacing w:line="240" w:lineRule="auto"/>
        <w:rPr>
          <w:rFonts w:ascii="FbShefa" w:hAnsi="FbShefa"/>
          <w:sz w:val="11"/>
          <w:rtl/>
        </w:rPr>
      </w:pPr>
      <w:r w:rsidRPr="00270114">
        <w:rPr>
          <w:rFonts w:ascii="FbShefa" w:hAnsi="FbShefa"/>
          <w:sz w:val="11"/>
          <w:rtl/>
        </w:rPr>
        <w:t xml:space="preserve">גזר רבי תעניתא, אחתינהו </w:t>
      </w:r>
      <w:r w:rsidRPr="001B3037">
        <w:rPr>
          <w:rFonts w:ascii="FbShefa" w:hAnsi="FbShefa"/>
          <w:b/>
          <w:bCs/>
          <w:color w:val="3B2F2A" w:themeColor="text2" w:themeShade="80"/>
          <w:sz w:val="11"/>
          <w:rtl/>
        </w:rPr>
        <w:t>לרבי חייא ובניו</w:t>
      </w:r>
      <w:r w:rsidR="00980F5A" w:rsidRPr="00270114">
        <w:rPr>
          <w:rFonts w:ascii="FbShefa" w:hAnsi="FbShefa"/>
          <w:sz w:val="11"/>
          <w:rtl/>
        </w:rPr>
        <w:t>.</w:t>
      </w:r>
      <w:r w:rsidRPr="00270114">
        <w:rPr>
          <w:rFonts w:ascii="FbShefa" w:hAnsi="FbShefa"/>
          <w:sz w:val="11"/>
          <w:rtl/>
        </w:rPr>
        <w:t xml:space="preserve"> אמר </w:t>
      </w:r>
      <w:r w:rsidRPr="001B3037">
        <w:rPr>
          <w:rFonts w:ascii="FbShefa" w:hAnsi="FbShefa"/>
          <w:b/>
          <w:bCs/>
          <w:color w:val="3B2F2A" w:themeColor="text2" w:themeShade="80"/>
          <w:sz w:val="11"/>
          <w:rtl/>
        </w:rPr>
        <w:t>משיב הרוח</w:t>
      </w:r>
      <w:r w:rsidRPr="00270114">
        <w:rPr>
          <w:rFonts w:ascii="FbShefa" w:hAnsi="FbShefa"/>
          <w:sz w:val="11"/>
          <w:rtl/>
        </w:rPr>
        <w:t xml:space="preserve"> - ונשבה זיקא, אמר </w:t>
      </w:r>
      <w:r w:rsidRPr="001B3037">
        <w:rPr>
          <w:rFonts w:ascii="FbShefa" w:hAnsi="FbShefa"/>
          <w:b/>
          <w:bCs/>
          <w:color w:val="3B2F2A" w:themeColor="text2" w:themeShade="80"/>
          <w:sz w:val="11"/>
          <w:rtl/>
        </w:rPr>
        <w:t>מוריד הגשם</w:t>
      </w:r>
      <w:r w:rsidRPr="00270114">
        <w:rPr>
          <w:rFonts w:ascii="FbShefa" w:hAnsi="FbShefa"/>
          <w:sz w:val="11"/>
          <w:rtl/>
        </w:rPr>
        <w:t xml:space="preserve"> - ואתא מיטרא, כי מטא למימר </w:t>
      </w:r>
      <w:r w:rsidRPr="001B3037">
        <w:rPr>
          <w:rFonts w:ascii="FbShefa" w:hAnsi="FbShefa"/>
          <w:b/>
          <w:bCs/>
          <w:color w:val="3B2F2A" w:themeColor="text2" w:themeShade="80"/>
          <w:sz w:val="11"/>
          <w:rtl/>
        </w:rPr>
        <w:t>מחיה המתים</w:t>
      </w:r>
      <w:r w:rsidRPr="00270114">
        <w:rPr>
          <w:rFonts w:ascii="FbShefa" w:hAnsi="FbShefa"/>
          <w:sz w:val="11"/>
          <w:rtl/>
        </w:rPr>
        <w:t xml:space="preserve"> - רגש עלמא</w:t>
      </w:r>
      <w:r w:rsidR="00980F5A" w:rsidRPr="00270114">
        <w:rPr>
          <w:rFonts w:ascii="FbShefa" w:hAnsi="FbShefa"/>
          <w:sz w:val="11"/>
          <w:rtl/>
        </w:rPr>
        <w:t>.</w:t>
      </w:r>
      <w:r w:rsidRPr="00270114">
        <w:rPr>
          <w:rFonts w:ascii="FbShefa" w:hAnsi="FbShefa"/>
          <w:sz w:val="11"/>
          <w:rtl/>
        </w:rPr>
        <w:t xml:space="preserve"> אמרי ברקיעא: מאן גלי רזיא בעלמא? - אמרי: אליהו</w:t>
      </w:r>
      <w:r w:rsidR="00980F5A" w:rsidRPr="00270114">
        <w:rPr>
          <w:rFonts w:ascii="FbShefa" w:hAnsi="FbShefa"/>
          <w:sz w:val="11"/>
          <w:rtl/>
        </w:rPr>
        <w:t>.</w:t>
      </w:r>
      <w:r w:rsidRPr="00270114">
        <w:rPr>
          <w:rFonts w:ascii="FbShefa" w:hAnsi="FbShefa"/>
          <w:sz w:val="11"/>
          <w:rtl/>
        </w:rPr>
        <w:t xml:space="preserve"> אתיוהו לאליהו, מחיוהו שתין פולסי דנורא</w:t>
      </w:r>
      <w:r w:rsidR="00980F5A" w:rsidRPr="00270114">
        <w:rPr>
          <w:rFonts w:ascii="FbShefa" w:hAnsi="FbShefa"/>
          <w:sz w:val="11"/>
          <w:rtl/>
        </w:rPr>
        <w:t>.</w:t>
      </w:r>
      <w:r w:rsidRPr="00270114">
        <w:rPr>
          <w:rFonts w:ascii="FbShefa" w:hAnsi="FbShefa"/>
          <w:sz w:val="11"/>
          <w:rtl/>
        </w:rPr>
        <w:t xml:space="preserve"> אתא אידמי להו כדובא דנורא, על בינייהו וטרדינהו</w:t>
      </w:r>
      <w:r w:rsidR="00980F5A" w:rsidRPr="00270114">
        <w:rPr>
          <w:rFonts w:ascii="FbShefa" w:hAnsi="FbShefa"/>
          <w:sz w:val="11"/>
          <w:rtl/>
        </w:rPr>
        <w:t>.</w:t>
      </w:r>
    </w:p>
    <w:p w14:paraId="02F4AD5E" w14:textId="66114634" w:rsidR="009C3CB4" w:rsidRPr="00270114" w:rsidRDefault="009C3CB4" w:rsidP="009C3CB4">
      <w:pPr>
        <w:spacing w:line="240" w:lineRule="auto"/>
        <w:rPr>
          <w:rFonts w:ascii="FbShefa" w:hAnsi="FbShefa"/>
          <w:sz w:val="11"/>
          <w:rtl/>
        </w:rPr>
      </w:pPr>
    </w:p>
    <w:p w14:paraId="7FABA252"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שמואל ירחינאה ורבי</w:t>
      </w:r>
    </w:p>
    <w:p w14:paraId="6276FF2D" w14:textId="2087D22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אסייה דרבי הוה</w:t>
      </w:r>
      <w:r w:rsidRPr="00270114">
        <w:rPr>
          <w:rFonts w:ascii="FbShefa" w:hAnsi="FbShefa"/>
          <w:sz w:val="11"/>
          <w:rtl/>
        </w:rPr>
        <w:t>, חלש רבי בעיניה</w:t>
      </w:r>
      <w:r w:rsidR="00980F5A" w:rsidRPr="00270114">
        <w:rPr>
          <w:rFonts w:ascii="FbShefa" w:hAnsi="FbShefa"/>
          <w:sz w:val="11"/>
          <w:rtl/>
        </w:rPr>
        <w:t>.</w:t>
      </w:r>
      <w:r w:rsidRPr="00270114">
        <w:rPr>
          <w:rFonts w:ascii="FbShefa" w:hAnsi="FbShefa"/>
          <w:sz w:val="11"/>
          <w:rtl/>
        </w:rPr>
        <w:t xml:space="preserve"> אמר ליה: אימלי לך סמא</w:t>
      </w:r>
      <w:r w:rsidR="00980F5A" w:rsidRPr="00270114">
        <w:rPr>
          <w:rFonts w:ascii="FbShefa" w:hAnsi="FbShefa"/>
          <w:sz w:val="11"/>
          <w:rtl/>
        </w:rPr>
        <w:t>.</w:t>
      </w:r>
      <w:r w:rsidRPr="00270114">
        <w:rPr>
          <w:rFonts w:ascii="FbShefa" w:hAnsi="FbShefa"/>
          <w:sz w:val="11"/>
          <w:rtl/>
        </w:rPr>
        <w:t xml:space="preserve"> - אמר ליה: לא יכילנא</w:t>
      </w:r>
      <w:r w:rsidR="00980F5A" w:rsidRPr="00270114">
        <w:rPr>
          <w:rFonts w:ascii="FbShefa" w:hAnsi="FbShefa"/>
          <w:sz w:val="11"/>
          <w:rtl/>
        </w:rPr>
        <w:t>.</w:t>
      </w:r>
      <w:r w:rsidRPr="00270114">
        <w:rPr>
          <w:rFonts w:ascii="FbShefa" w:hAnsi="FbShefa"/>
          <w:sz w:val="11"/>
          <w:rtl/>
        </w:rPr>
        <w:t xml:space="preserve"> - אשטר לך משטר? - </w:t>
      </w:r>
      <w:r w:rsidR="00331B6B" w:rsidRPr="00270114">
        <w:rPr>
          <w:rFonts w:ascii="FbShefa" w:hAnsi="FbShefa"/>
          <w:sz w:val="11"/>
          <w:rtl/>
        </w:rPr>
        <w:t>[</w:t>
      </w:r>
      <w:r w:rsidRPr="00270114">
        <w:rPr>
          <w:rFonts w:ascii="FbShefa" w:hAnsi="FbShefa"/>
          <w:sz w:val="11"/>
          <w:rtl/>
        </w:rPr>
        <w:t>אמר ליה]: לא יכילנא</w:t>
      </w:r>
      <w:r w:rsidR="00980F5A" w:rsidRPr="00270114">
        <w:rPr>
          <w:rFonts w:ascii="FbShefa" w:hAnsi="FbShefa"/>
          <w:sz w:val="11"/>
          <w:rtl/>
        </w:rPr>
        <w:t>.</w:t>
      </w:r>
      <w:r w:rsidRPr="00270114">
        <w:rPr>
          <w:rFonts w:ascii="FbShefa" w:hAnsi="FbShefa"/>
          <w:sz w:val="11"/>
          <w:rtl/>
        </w:rPr>
        <w:t xml:space="preserve"> הוה מותיב ליה </w:t>
      </w:r>
      <w:r w:rsidRPr="001B3037">
        <w:rPr>
          <w:rFonts w:ascii="FbShefa" w:hAnsi="FbShefa"/>
          <w:b/>
          <w:bCs/>
          <w:color w:val="3B2F2A" w:themeColor="text2" w:themeShade="80"/>
          <w:sz w:val="11"/>
          <w:rtl/>
        </w:rPr>
        <w:t>בגובתא דסמני תותי בי סדייה</w:t>
      </w:r>
      <w:r w:rsidRPr="00270114">
        <w:rPr>
          <w:rFonts w:ascii="FbShefa" w:hAnsi="FbShefa"/>
          <w:sz w:val="11"/>
          <w:rtl/>
        </w:rPr>
        <w:t>, ואיתסי</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הוה קא מצטער רבי למסמכיה</w:t>
      </w:r>
      <w:r w:rsidRPr="00270114">
        <w:rPr>
          <w:rFonts w:ascii="FbShefa" w:hAnsi="FbShefa"/>
          <w:sz w:val="11"/>
          <w:rtl/>
        </w:rPr>
        <w:t>, ולא הוה מסתייעא מילתא</w:t>
      </w:r>
      <w:r w:rsidR="00980F5A" w:rsidRPr="00270114">
        <w:rPr>
          <w:rFonts w:ascii="FbShefa" w:hAnsi="FbShefa"/>
          <w:sz w:val="11"/>
          <w:rtl/>
        </w:rPr>
        <w:t>.</w:t>
      </w:r>
      <w:r w:rsidRPr="00270114">
        <w:rPr>
          <w:rFonts w:ascii="FbShefa" w:hAnsi="FbShefa"/>
          <w:sz w:val="11"/>
          <w:rtl/>
        </w:rPr>
        <w:t xml:space="preserve"> אמר ליה: לא לצטער מר, </w:t>
      </w:r>
      <w:r w:rsidRPr="001B3037">
        <w:rPr>
          <w:rFonts w:ascii="FbShefa" w:hAnsi="FbShefa"/>
          <w:b/>
          <w:bCs/>
          <w:color w:val="3B2F2A" w:themeColor="text2" w:themeShade="80"/>
          <w:sz w:val="11"/>
          <w:rtl/>
        </w:rPr>
        <w:t>לדידי חזי לי סיפרא דאדם הראשון</w:t>
      </w:r>
      <w:r w:rsidRPr="00270114">
        <w:rPr>
          <w:rFonts w:ascii="FbShefa" w:hAnsi="FbShefa"/>
          <w:sz w:val="11"/>
          <w:rtl/>
        </w:rPr>
        <w:t>, וכתיב ביה: שמואל ירחינאה, חכים - יתקרי, ורבי - לא יתקרי, ואסו דרבי על ידו תהא</w:t>
      </w:r>
      <w:r w:rsidR="00980F5A" w:rsidRPr="00270114">
        <w:rPr>
          <w:rFonts w:ascii="FbShefa" w:hAnsi="FbShefa"/>
          <w:sz w:val="11"/>
          <w:rtl/>
        </w:rPr>
        <w:t>.</w:t>
      </w:r>
      <w:r w:rsidRPr="00270114">
        <w:rPr>
          <w:rFonts w:ascii="FbShefa" w:hAnsi="FbShefa"/>
          <w:sz w:val="11"/>
          <w:rtl/>
        </w:rPr>
        <w:t xml:space="preserve"> רבי ורבי נתן </w:t>
      </w:r>
      <w:r w:rsidRPr="001B3037">
        <w:rPr>
          <w:rFonts w:ascii="FbShefa" w:hAnsi="FbShefa"/>
          <w:b/>
          <w:bCs/>
          <w:color w:val="3B2F2A" w:themeColor="text2" w:themeShade="80"/>
          <w:sz w:val="11"/>
          <w:rtl/>
        </w:rPr>
        <w:t>סוף משנה</w:t>
      </w:r>
      <w:r w:rsidRPr="00270114">
        <w:rPr>
          <w:rFonts w:ascii="FbShefa" w:hAnsi="FbShefa"/>
          <w:sz w:val="11"/>
          <w:rtl/>
        </w:rPr>
        <w:t xml:space="preserve">, רב אשי ורבינא </w:t>
      </w:r>
      <w:r w:rsidRPr="001B3037">
        <w:rPr>
          <w:rFonts w:ascii="FbShefa" w:hAnsi="FbShefa"/>
          <w:b/>
          <w:bCs/>
          <w:color w:val="3B2F2A" w:themeColor="text2" w:themeShade="80"/>
          <w:sz w:val="11"/>
          <w:rtl/>
        </w:rPr>
        <w:t>סוף הוראה</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וסימנך</w:t>
      </w:r>
      <w:r w:rsidRPr="00270114">
        <w:rPr>
          <w:rFonts w:ascii="FbShefa" w:hAnsi="FbShefa"/>
          <w:sz w:val="11"/>
          <w:rtl/>
        </w:rPr>
        <w:t>: עד אבוא אל מקדשי אל אבינה לאחריתם</w:t>
      </w:r>
      <w:r w:rsidR="00980F5A" w:rsidRPr="00270114">
        <w:rPr>
          <w:rFonts w:ascii="FbShefa" w:hAnsi="FbShefa"/>
          <w:sz w:val="11"/>
          <w:rtl/>
        </w:rPr>
        <w:t>.</w:t>
      </w:r>
    </w:p>
    <w:p w14:paraId="06EDCC05" w14:textId="23467EB1" w:rsidR="009C3CB4" w:rsidRPr="00270114" w:rsidRDefault="009C3CB4" w:rsidP="00794C1A">
      <w:pPr>
        <w:pStyle w:val="1"/>
        <w:rPr>
          <w:rFonts w:ascii="FbShefa" w:hAnsi="FbShefa"/>
          <w:rtl/>
        </w:rPr>
      </w:pPr>
      <w:r w:rsidRPr="00270114">
        <w:rPr>
          <w:rFonts w:ascii="FbShefa" w:hAnsi="FbShefa"/>
          <w:sz w:val="11"/>
          <w:rtl/>
        </w:rPr>
        <w:t>פו</w:t>
      </w:r>
      <w:r w:rsidR="00B36BF2" w:rsidRPr="00270114">
        <w:rPr>
          <w:rFonts w:ascii="FbShefa" w:hAnsi="FbShefa"/>
          <w:sz w:val="11"/>
          <w:rtl/>
        </w:rPr>
        <w:t>, א</w:t>
      </w:r>
    </w:p>
    <w:p w14:paraId="6BB88027" w14:textId="15955E49" w:rsidR="009C3CB4" w:rsidRPr="00270114" w:rsidRDefault="009C3CB4" w:rsidP="009C3CB4">
      <w:pPr>
        <w:pStyle w:val="2"/>
        <w:rPr>
          <w:rFonts w:ascii="FbShefa" w:hAnsi="FbShefa"/>
          <w:color w:val="7C5F1D"/>
          <w:rtl/>
        </w:rPr>
      </w:pPr>
      <w:r w:rsidRPr="00270114">
        <w:rPr>
          <w:rFonts w:ascii="FbShefa" w:hAnsi="FbShefa"/>
          <w:color w:val="7C5F1D"/>
          <w:sz w:val="11"/>
          <w:rtl/>
        </w:rPr>
        <w:t>רבה בר נחמני אגב שמדא נח נפשיה</w:t>
      </w:r>
      <w:r w:rsidR="00980F5A" w:rsidRPr="00270114">
        <w:rPr>
          <w:rFonts w:ascii="FbShefa" w:hAnsi="FbShefa"/>
          <w:color w:val="7C5F1D"/>
          <w:sz w:val="11"/>
          <w:rtl/>
        </w:rPr>
        <w:t>.</w:t>
      </w:r>
    </w:p>
    <w:p w14:paraId="20195C0B" w14:textId="48E0F298"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אכלו ביה קורצא</w:t>
      </w:r>
      <w:r w:rsidRPr="00270114">
        <w:rPr>
          <w:rFonts w:ascii="FbShefa" w:hAnsi="FbShefa"/>
          <w:sz w:val="11"/>
          <w:rtl/>
        </w:rPr>
        <w:t xml:space="preserve"> בי מלכא, אמרו: איכא חד גברא ביהודאי </w:t>
      </w:r>
      <w:r w:rsidRPr="001B3037">
        <w:rPr>
          <w:rFonts w:ascii="FbShefa" w:hAnsi="FbShefa"/>
          <w:b/>
          <w:bCs/>
          <w:color w:val="3B2F2A" w:themeColor="text2" w:themeShade="80"/>
          <w:sz w:val="11"/>
          <w:rtl/>
        </w:rPr>
        <w:t>דקא מבטל תריסר אלפי גברי מישראל</w:t>
      </w:r>
      <w:r w:rsidRPr="00270114">
        <w:rPr>
          <w:rFonts w:ascii="FbShefa" w:hAnsi="FbShefa"/>
          <w:sz w:val="11"/>
          <w:rtl/>
        </w:rPr>
        <w:t xml:space="preserve"> ירחא בקייטא וירחא בסתוא מכרגא דמלכא</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שדרו פריסתקא</w:t>
      </w:r>
      <w:r w:rsidRPr="00270114">
        <w:rPr>
          <w:rFonts w:ascii="FbShefa" w:hAnsi="FbShefa"/>
          <w:sz w:val="11"/>
          <w:rtl/>
        </w:rPr>
        <w:t xml:space="preserve"> דמלכא בתריה ולא אשכחיה</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ערק ואזל</w:t>
      </w:r>
      <w:r w:rsidRPr="00270114">
        <w:rPr>
          <w:rFonts w:ascii="FbShefa" w:hAnsi="FbShefa"/>
          <w:sz w:val="11"/>
          <w:rtl/>
        </w:rPr>
        <w:t xml:space="preserve"> מפומבדיתא לאקרא, מאקרא לאגמא, ומאגמא לשחין, ומשחין לצריפא, ומצריפא לעינא דמים, ומעינא דמים לפומבדיתא</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בפומבדיתא אשכחיה</w:t>
      </w:r>
      <w:r w:rsidR="00980F5A" w:rsidRPr="00270114">
        <w:rPr>
          <w:rFonts w:ascii="FbShefa" w:hAnsi="FbShefa"/>
          <w:sz w:val="11"/>
          <w:rtl/>
        </w:rPr>
        <w:t>.</w:t>
      </w:r>
    </w:p>
    <w:p w14:paraId="465EFBFF" w14:textId="14D46541"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איקלע</w:t>
      </w:r>
      <w:r w:rsidRPr="00270114">
        <w:rPr>
          <w:rFonts w:ascii="FbShefa" w:hAnsi="FbShefa"/>
          <w:sz w:val="11"/>
          <w:rtl/>
        </w:rPr>
        <w:t xml:space="preserve"> פריסתקא דמלכא לההוא אושפיזא דרבה, </w:t>
      </w:r>
      <w:r w:rsidRPr="001B3037">
        <w:rPr>
          <w:rFonts w:ascii="FbShefa" w:hAnsi="FbShefa"/>
          <w:b/>
          <w:bCs/>
          <w:color w:val="3B2F2A" w:themeColor="text2" w:themeShade="80"/>
          <w:sz w:val="11"/>
          <w:rtl/>
        </w:rPr>
        <w:t>ואשקוהו תרי כסי</w:t>
      </w:r>
      <w:r w:rsidRPr="00270114">
        <w:rPr>
          <w:rFonts w:ascii="FbShefa" w:hAnsi="FbShefa"/>
          <w:sz w:val="11"/>
          <w:rtl/>
        </w:rPr>
        <w:t xml:space="preserve"> - הדר פרצופיה לאחוריה</w:t>
      </w:r>
      <w:r w:rsidR="00980F5A" w:rsidRPr="00270114">
        <w:rPr>
          <w:rFonts w:ascii="FbShefa" w:hAnsi="FbShefa"/>
          <w:sz w:val="11"/>
          <w:rtl/>
        </w:rPr>
        <w:t>.</w:t>
      </w:r>
      <w:r w:rsidRPr="00270114">
        <w:rPr>
          <w:rFonts w:ascii="FbShefa" w:hAnsi="FbShefa"/>
          <w:sz w:val="11"/>
          <w:rtl/>
        </w:rPr>
        <w:t xml:space="preserve"> א"ל </w:t>
      </w:r>
      <w:r w:rsidRPr="001B3037">
        <w:rPr>
          <w:rFonts w:ascii="FbShefa" w:hAnsi="FbShefa"/>
          <w:b/>
          <w:bCs/>
          <w:color w:val="3B2F2A" w:themeColor="text2" w:themeShade="80"/>
          <w:sz w:val="11"/>
          <w:rtl/>
        </w:rPr>
        <w:t>אשקיוהו חד כסא</w:t>
      </w:r>
      <w:r w:rsidRPr="00270114">
        <w:rPr>
          <w:rFonts w:ascii="FbShefa" w:hAnsi="FbShefa"/>
          <w:sz w:val="11"/>
          <w:rtl/>
        </w:rPr>
        <w:t>, ודליוהו לתכא מקמיה, ולתסי</w:t>
      </w:r>
      <w:r w:rsidR="00980F5A" w:rsidRPr="00270114">
        <w:rPr>
          <w:rFonts w:ascii="FbShefa" w:hAnsi="FbShefa"/>
          <w:sz w:val="11"/>
          <w:rtl/>
        </w:rPr>
        <w:t>.</w:t>
      </w:r>
      <w:r w:rsidRPr="00270114">
        <w:rPr>
          <w:rFonts w:ascii="FbShefa" w:hAnsi="FbShefa"/>
          <w:sz w:val="11"/>
          <w:rtl/>
        </w:rPr>
        <w:t xml:space="preserve"> אמר: </w:t>
      </w:r>
      <w:r w:rsidRPr="001B3037">
        <w:rPr>
          <w:rFonts w:ascii="FbShefa" w:hAnsi="FbShefa"/>
          <w:b/>
          <w:bCs/>
          <w:color w:val="3B2F2A" w:themeColor="text2" w:themeShade="80"/>
          <w:sz w:val="11"/>
          <w:rtl/>
        </w:rPr>
        <w:t>מידע ידענא</w:t>
      </w:r>
      <w:r w:rsidRPr="00270114">
        <w:rPr>
          <w:rFonts w:ascii="FbShefa" w:hAnsi="FbShefa"/>
          <w:sz w:val="11"/>
          <w:rtl/>
        </w:rPr>
        <w:t xml:space="preserve"> דגברא דקא בעינא הכא הוא</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בחיש אבתריה</w:t>
      </w:r>
      <w:r w:rsidRPr="00270114">
        <w:rPr>
          <w:rFonts w:ascii="FbShefa" w:hAnsi="FbShefa"/>
          <w:sz w:val="11"/>
          <w:rtl/>
        </w:rPr>
        <w:t xml:space="preserve"> ואשכחיה</w:t>
      </w:r>
      <w:r w:rsidR="00980F5A" w:rsidRPr="00270114">
        <w:rPr>
          <w:rFonts w:ascii="FbShefa" w:hAnsi="FbShefa"/>
          <w:sz w:val="11"/>
          <w:rtl/>
        </w:rPr>
        <w:t>.</w:t>
      </w:r>
    </w:p>
    <w:p w14:paraId="33BD7636" w14:textId="333D3CEA" w:rsidR="00433741" w:rsidRPr="00270114" w:rsidRDefault="009C3CB4" w:rsidP="009C3CB4">
      <w:pPr>
        <w:spacing w:line="240" w:lineRule="auto"/>
        <w:rPr>
          <w:rFonts w:ascii="FbShefa" w:hAnsi="FbShefa"/>
          <w:sz w:val="11"/>
          <w:rtl/>
        </w:rPr>
      </w:pPr>
      <w:r w:rsidRPr="00270114">
        <w:rPr>
          <w:rFonts w:ascii="FbShefa" w:hAnsi="FbShefa"/>
          <w:sz w:val="11"/>
          <w:rtl/>
        </w:rPr>
        <w:t xml:space="preserve">אמר: </w:t>
      </w:r>
      <w:r w:rsidRPr="001B3037">
        <w:rPr>
          <w:rFonts w:ascii="FbShefa" w:hAnsi="FbShefa"/>
          <w:b/>
          <w:bCs/>
          <w:color w:val="3B2F2A" w:themeColor="text2" w:themeShade="80"/>
          <w:sz w:val="11"/>
          <w:rtl/>
        </w:rPr>
        <w:t>אי מקטל</w:t>
      </w:r>
      <w:r w:rsidRPr="00270114">
        <w:rPr>
          <w:rFonts w:ascii="FbShefa" w:hAnsi="FbShefa"/>
          <w:sz w:val="11"/>
          <w:rtl/>
        </w:rPr>
        <w:t xml:space="preserve"> קטלו לההוא גברא - לא מגלינא, </w:t>
      </w:r>
      <w:r w:rsidRPr="001B3037">
        <w:rPr>
          <w:rFonts w:ascii="FbShefa" w:hAnsi="FbShefa"/>
          <w:b/>
          <w:bCs/>
          <w:color w:val="3B2F2A" w:themeColor="text2" w:themeShade="80"/>
          <w:sz w:val="11"/>
          <w:rtl/>
        </w:rPr>
        <w:t>ואי נגידי</w:t>
      </w:r>
      <w:r w:rsidRPr="00270114">
        <w:rPr>
          <w:rFonts w:ascii="FbShefa" w:hAnsi="FbShefa"/>
          <w:sz w:val="11"/>
          <w:rtl/>
        </w:rPr>
        <w:t xml:space="preserve"> מנגדין ליה - מגלינא</w:t>
      </w:r>
      <w:r w:rsidR="00980F5A" w:rsidRPr="00270114">
        <w:rPr>
          <w:rFonts w:ascii="FbShefa" w:hAnsi="FbShefa"/>
          <w:sz w:val="11"/>
          <w:rtl/>
        </w:rPr>
        <w:t>.</w:t>
      </w:r>
    </w:p>
    <w:p w14:paraId="1700B172" w14:textId="4BA060CA"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עייליה לאדרונא וטרקיה לבבא</w:t>
      </w:r>
      <w:r w:rsidRPr="00270114">
        <w:rPr>
          <w:rFonts w:ascii="FbShefa" w:hAnsi="FbShefa"/>
          <w:sz w:val="11"/>
          <w:rtl/>
        </w:rPr>
        <w:t xml:space="preserve"> באנפיה</w:t>
      </w:r>
      <w:r w:rsidR="00980F5A" w:rsidRPr="00270114">
        <w:rPr>
          <w:rFonts w:ascii="FbShefa" w:hAnsi="FbShefa"/>
          <w:sz w:val="11"/>
          <w:rtl/>
        </w:rPr>
        <w:t>.</w:t>
      </w:r>
      <w:r w:rsidRPr="00270114">
        <w:rPr>
          <w:rFonts w:ascii="FbShefa" w:hAnsi="FbShefa"/>
          <w:sz w:val="11"/>
          <w:rtl/>
        </w:rPr>
        <w:t xml:space="preserve"> בעא רחמי, פרק אשיתא, ערק ואזיל לאגמא</w:t>
      </w:r>
      <w:r w:rsidR="00980F5A" w:rsidRPr="00270114">
        <w:rPr>
          <w:rFonts w:ascii="FbShefa" w:hAnsi="FbShefa"/>
          <w:sz w:val="11"/>
          <w:rtl/>
        </w:rPr>
        <w:t>.</w:t>
      </w:r>
    </w:p>
    <w:p w14:paraId="6FBCE656" w14:textId="62AE06A3"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הוה יתיב אגירדא דדקולא</w:t>
      </w:r>
      <w:r w:rsidRPr="00270114">
        <w:rPr>
          <w:rFonts w:ascii="FbShefa" w:hAnsi="FbShefa"/>
          <w:sz w:val="11"/>
          <w:rtl/>
        </w:rPr>
        <w:t xml:space="preserve"> וקא גריס</w:t>
      </w:r>
      <w:r w:rsidR="00980F5A" w:rsidRPr="00270114">
        <w:rPr>
          <w:rFonts w:ascii="FbShefa" w:hAnsi="FbShefa"/>
          <w:sz w:val="11"/>
          <w:rtl/>
        </w:rPr>
        <w:t>.</w:t>
      </w:r>
      <w:r w:rsidRPr="00270114">
        <w:rPr>
          <w:rFonts w:ascii="FbShefa" w:hAnsi="FbShefa"/>
          <w:sz w:val="11"/>
          <w:rtl/>
        </w:rPr>
        <w:t xml:space="preserve"> קא מיפלגי </w:t>
      </w:r>
      <w:r w:rsidRPr="001B3037">
        <w:rPr>
          <w:rFonts w:ascii="FbShefa" w:hAnsi="FbShefa"/>
          <w:b/>
          <w:bCs/>
          <w:color w:val="3B2F2A" w:themeColor="text2" w:themeShade="80"/>
          <w:sz w:val="11"/>
          <w:rtl/>
        </w:rPr>
        <w:t>במתיבתא דרקיעא</w:t>
      </w:r>
      <w:r w:rsidRPr="00270114">
        <w:rPr>
          <w:rFonts w:ascii="FbShefa" w:hAnsi="FbShefa"/>
          <w:sz w:val="11"/>
          <w:rtl/>
        </w:rPr>
        <w:t xml:space="preserve"> </w:t>
      </w:r>
    </w:p>
    <w:p w14:paraId="3CDD575F" w14:textId="7777777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 xml:space="preserve">בהרת קודמת </w:t>
      </w:r>
      <w:r w:rsidRPr="00270114">
        <w:rPr>
          <w:rFonts w:ascii="FbShefa" w:hAnsi="FbShefa"/>
          <w:sz w:val="11"/>
          <w:rtl/>
        </w:rPr>
        <w:t xml:space="preserve">לשער לבן - טמא, </w:t>
      </w:r>
    </w:p>
    <w:p w14:paraId="04F95A33" w14:textId="4941929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שער לבן קודם</w:t>
      </w:r>
      <w:r w:rsidRPr="00270114">
        <w:rPr>
          <w:rFonts w:ascii="FbShefa" w:hAnsi="FbShefa"/>
          <w:sz w:val="11"/>
          <w:rtl/>
        </w:rPr>
        <w:t xml:space="preserve"> לבהרת - טהור</w:t>
      </w:r>
      <w:r w:rsidR="00980F5A" w:rsidRPr="00270114">
        <w:rPr>
          <w:rFonts w:ascii="FbShefa" w:hAnsi="FbShefa"/>
          <w:sz w:val="11"/>
          <w:rtl/>
        </w:rPr>
        <w:t>.</w:t>
      </w:r>
    </w:p>
    <w:p w14:paraId="19C95069" w14:textId="73A0F8CD"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ספק</w:t>
      </w:r>
      <w:r w:rsidRPr="00270114">
        <w:rPr>
          <w:rFonts w:ascii="FbShefa" w:hAnsi="FbShefa"/>
          <w:sz w:val="11"/>
          <w:rtl/>
        </w:rPr>
        <w:t>, הקדוש ברוך הוא אומר: טהור, וכולהו מתיבתא דרקיעא אמרי טמא</w:t>
      </w:r>
      <w:r w:rsidR="00980F5A" w:rsidRPr="00270114">
        <w:rPr>
          <w:rFonts w:ascii="FbShefa" w:hAnsi="FbShefa"/>
          <w:sz w:val="11"/>
          <w:rtl/>
        </w:rPr>
        <w:t>.</w:t>
      </w:r>
    </w:p>
    <w:p w14:paraId="3F5FE26A" w14:textId="0175C3C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מאן נוכח</w:t>
      </w:r>
      <w:r w:rsidRPr="00270114">
        <w:rPr>
          <w:rFonts w:ascii="FbShefa" w:hAnsi="FbShefa"/>
          <w:sz w:val="11"/>
          <w:rtl/>
        </w:rPr>
        <w:t xml:space="preserve"> רבה בר נחמני: אני יחיד בנגעים, אני יחיד באהלות</w:t>
      </w:r>
      <w:r w:rsidR="00980F5A" w:rsidRPr="00270114">
        <w:rPr>
          <w:rFonts w:ascii="FbShefa" w:hAnsi="FbShefa"/>
          <w:sz w:val="11"/>
          <w:rtl/>
        </w:rPr>
        <w:t>.</w:t>
      </w:r>
    </w:p>
    <w:p w14:paraId="5F2B0D51" w14:textId="3A19097F" w:rsidR="00433741" w:rsidRPr="00270114" w:rsidRDefault="009C3CB4" w:rsidP="009C3CB4">
      <w:pPr>
        <w:spacing w:line="240" w:lineRule="auto"/>
        <w:rPr>
          <w:rFonts w:ascii="FbShefa" w:hAnsi="FbShefa"/>
          <w:sz w:val="11"/>
          <w:rtl/>
        </w:rPr>
      </w:pPr>
      <w:r w:rsidRPr="00270114">
        <w:rPr>
          <w:rFonts w:ascii="FbShefa" w:hAnsi="FbShefa"/>
          <w:sz w:val="11"/>
          <w:rtl/>
        </w:rPr>
        <w:t xml:space="preserve">שדרו שליחא בתריה, </w:t>
      </w:r>
      <w:r w:rsidRPr="001B3037">
        <w:rPr>
          <w:rFonts w:ascii="FbShefa" w:hAnsi="FbShefa"/>
          <w:b/>
          <w:bCs/>
          <w:color w:val="3B2F2A" w:themeColor="text2" w:themeShade="80"/>
          <w:sz w:val="11"/>
          <w:rtl/>
        </w:rPr>
        <w:t>לא הוה מצי מלאך המות</w:t>
      </w:r>
      <w:r w:rsidRPr="00270114">
        <w:rPr>
          <w:rFonts w:ascii="FbShefa" w:hAnsi="FbShefa"/>
          <w:sz w:val="11"/>
          <w:rtl/>
        </w:rPr>
        <w:t xml:space="preserve"> למקרב ליה, מדלא הוה קא פסיק פומיה מגרסיה</w:t>
      </w:r>
      <w:r w:rsidR="00980F5A" w:rsidRPr="00270114">
        <w:rPr>
          <w:rFonts w:ascii="FbShefa" w:hAnsi="FbShefa"/>
          <w:sz w:val="11"/>
          <w:rtl/>
        </w:rPr>
        <w:t>.</w:t>
      </w:r>
      <w:r w:rsidRPr="00270114">
        <w:rPr>
          <w:rFonts w:ascii="FbShefa" w:hAnsi="FbShefa"/>
          <w:sz w:val="11"/>
          <w:rtl/>
        </w:rPr>
        <w:t xml:space="preserve"> אדהכי </w:t>
      </w:r>
      <w:r w:rsidRPr="001B3037">
        <w:rPr>
          <w:rFonts w:ascii="FbShefa" w:hAnsi="FbShefa"/>
          <w:b/>
          <w:bCs/>
          <w:color w:val="3B2F2A" w:themeColor="text2" w:themeShade="80"/>
          <w:sz w:val="11"/>
          <w:rtl/>
        </w:rPr>
        <w:t>נשב זיקא ואויש ביני קני</w:t>
      </w:r>
      <w:r w:rsidRPr="00270114">
        <w:rPr>
          <w:rFonts w:ascii="FbShefa" w:hAnsi="FbShefa"/>
          <w:sz w:val="11"/>
          <w:rtl/>
        </w:rPr>
        <w:t>, סבר גונדא דפרשי הוא</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אמר: תינח נפשיה</w:t>
      </w:r>
      <w:r w:rsidRPr="00270114">
        <w:rPr>
          <w:rFonts w:ascii="FbShefa" w:hAnsi="FbShefa"/>
          <w:sz w:val="11"/>
          <w:rtl/>
        </w:rPr>
        <w:t xml:space="preserve"> דההוא גברא, ולא ימסר בידא דמלכותא</w:t>
      </w:r>
      <w:r w:rsidR="00980F5A" w:rsidRPr="00270114">
        <w:rPr>
          <w:rFonts w:ascii="FbShefa" w:hAnsi="FbShefa"/>
          <w:sz w:val="11"/>
          <w:rtl/>
        </w:rPr>
        <w:t>.</w:t>
      </w:r>
    </w:p>
    <w:p w14:paraId="7EC79778" w14:textId="006BE2A7" w:rsidR="009C3CB4" w:rsidRPr="00270114" w:rsidRDefault="009C3CB4" w:rsidP="009C3CB4">
      <w:pPr>
        <w:spacing w:line="240" w:lineRule="auto"/>
        <w:rPr>
          <w:rFonts w:ascii="FbShefa" w:hAnsi="FbShefa"/>
          <w:sz w:val="11"/>
          <w:rtl/>
        </w:rPr>
      </w:pPr>
      <w:r w:rsidRPr="00270114">
        <w:rPr>
          <w:rFonts w:ascii="FbShefa" w:hAnsi="FbShefa"/>
          <w:sz w:val="11"/>
          <w:rtl/>
        </w:rPr>
        <w:t xml:space="preserve">כי הוה קא ניחא נפשיה אמר: </w:t>
      </w:r>
      <w:r w:rsidRPr="001B3037">
        <w:rPr>
          <w:rFonts w:ascii="FbShefa" w:hAnsi="FbShefa"/>
          <w:b/>
          <w:bCs/>
          <w:color w:val="3B2F2A" w:themeColor="text2" w:themeShade="80"/>
          <w:sz w:val="11"/>
          <w:rtl/>
        </w:rPr>
        <w:t>טהור, טהור</w:t>
      </w:r>
      <w:r w:rsidR="00980F5A" w:rsidRPr="00270114">
        <w:rPr>
          <w:rFonts w:ascii="FbShefa" w:hAnsi="FbShefa"/>
          <w:sz w:val="11"/>
          <w:rtl/>
        </w:rPr>
        <w:t>.</w:t>
      </w:r>
      <w:r w:rsidRPr="00270114">
        <w:rPr>
          <w:rFonts w:ascii="FbShefa" w:hAnsi="FbShefa"/>
          <w:sz w:val="11"/>
          <w:rtl/>
        </w:rPr>
        <w:t xml:space="preserve"> יצאת בת קול ואמרה: </w:t>
      </w:r>
      <w:r w:rsidRPr="001B3037">
        <w:rPr>
          <w:rFonts w:ascii="FbShefa" w:hAnsi="FbShefa"/>
          <w:b/>
          <w:bCs/>
          <w:color w:val="3B2F2A" w:themeColor="text2" w:themeShade="80"/>
          <w:sz w:val="11"/>
          <w:rtl/>
        </w:rPr>
        <w:t>אשריך</w:t>
      </w:r>
      <w:r w:rsidRPr="00270114">
        <w:rPr>
          <w:rFonts w:ascii="FbShefa" w:hAnsi="FbShefa"/>
          <w:sz w:val="11"/>
          <w:rtl/>
        </w:rPr>
        <w:t xml:space="preserve"> רבה בר נחמני </w:t>
      </w:r>
      <w:r w:rsidRPr="001B3037">
        <w:rPr>
          <w:rFonts w:ascii="FbShefa" w:hAnsi="FbShefa"/>
          <w:b/>
          <w:bCs/>
          <w:color w:val="3B2F2A" w:themeColor="text2" w:themeShade="80"/>
          <w:sz w:val="11"/>
          <w:rtl/>
        </w:rPr>
        <w:t>שגופך טהור, ויצאתה נשמתך בטהור</w:t>
      </w:r>
      <w:r w:rsidR="00980F5A" w:rsidRPr="00270114">
        <w:rPr>
          <w:rFonts w:ascii="FbShefa" w:hAnsi="FbShefa"/>
          <w:sz w:val="11"/>
          <w:rtl/>
        </w:rPr>
        <w:t>.</w:t>
      </w:r>
    </w:p>
    <w:p w14:paraId="4A0AC989" w14:textId="45E2D771"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נפל פתקא מרקיעא</w:t>
      </w:r>
      <w:r w:rsidRPr="00270114">
        <w:rPr>
          <w:rFonts w:ascii="FbShefa" w:hAnsi="FbShefa"/>
          <w:sz w:val="11"/>
          <w:rtl/>
        </w:rPr>
        <w:t xml:space="preserve"> בפומבדיתא: רבה נתבקש בישיבה של מעלה</w:t>
      </w:r>
      <w:r w:rsidR="00980F5A" w:rsidRPr="00270114">
        <w:rPr>
          <w:rFonts w:ascii="FbShefa" w:hAnsi="FbShefa"/>
          <w:sz w:val="11"/>
          <w:rtl/>
        </w:rPr>
        <w:t>.</w:t>
      </w:r>
      <w:r w:rsidRPr="00270114">
        <w:rPr>
          <w:rFonts w:ascii="FbShefa" w:hAnsi="FbShefa"/>
          <w:sz w:val="11"/>
          <w:rtl/>
        </w:rPr>
        <w:t xml:space="preserve"> נפקו כולהו רבנן </w:t>
      </w:r>
      <w:r w:rsidRPr="001B3037">
        <w:rPr>
          <w:rFonts w:ascii="FbShefa" w:hAnsi="FbShefa"/>
          <w:b/>
          <w:bCs/>
          <w:color w:val="3B2F2A" w:themeColor="text2" w:themeShade="80"/>
          <w:sz w:val="11"/>
          <w:rtl/>
        </w:rPr>
        <w:t>חזו צפרי</w:t>
      </w:r>
      <w:r w:rsidRPr="00270114">
        <w:rPr>
          <w:rFonts w:ascii="FbShefa" w:hAnsi="FbShefa"/>
          <w:sz w:val="11"/>
          <w:rtl/>
        </w:rPr>
        <w:t xml:space="preserve"> דמטללי וקיימי,</w:t>
      </w:r>
    </w:p>
    <w:p w14:paraId="1AE26437" w14:textId="12ACDD76"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ספדוהו תלתא יומי</w:t>
      </w:r>
      <w:r w:rsidRPr="00270114">
        <w:rPr>
          <w:rFonts w:ascii="FbShefa" w:hAnsi="FbShefa"/>
          <w:sz w:val="11"/>
          <w:rtl/>
        </w:rPr>
        <w:t xml:space="preserve"> ותלתא לילותא</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נפל פתקא:</w:t>
      </w:r>
      <w:r w:rsidRPr="00270114">
        <w:rPr>
          <w:rFonts w:ascii="FbShefa" w:hAnsi="FbShefa"/>
          <w:sz w:val="11"/>
          <w:rtl/>
        </w:rPr>
        <w:t xml:space="preserve"> כל הפורש יהא בנידוי</w:t>
      </w:r>
      <w:r w:rsidR="00980F5A" w:rsidRPr="00270114">
        <w:rPr>
          <w:rFonts w:ascii="FbShefa" w:hAnsi="FbShefa"/>
          <w:sz w:val="11"/>
          <w:rtl/>
        </w:rPr>
        <w:t>.</w:t>
      </w:r>
      <w:r w:rsidRPr="00270114">
        <w:rPr>
          <w:rFonts w:ascii="FbShefa" w:hAnsi="FbShefa"/>
          <w:sz w:val="11"/>
          <w:rtl/>
        </w:rPr>
        <w:t xml:space="preserve"> ספדוהו </w:t>
      </w:r>
      <w:r w:rsidRPr="001B3037">
        <w:rPr>
          <w:rFonts w:ascii="FbShefa" w:hAnsi="FbShefa"/>
          <w:b/>
          <w:bCs/>
          <w:color w:val="3B2F2A" w:themeColor="text2" w:themeShade="80"/>
          <w:sz w:val="11"/>
          <w:rtl/>
        </w:rPr>
        <w:t>שבעה יומי</w:t>
      </w:r>
      <w:r w:rsidRPr="00270114">
        <w:rPr>
          <w:rFonts w:ascii="FbShefa" w:hAnsi="FbShefa"/>
          <w:sz w:val="11"/>
          <w:rtl/>
        </w:rPr>
        <w:t xml:space="preserve">, נפל פתקא: </w:t>
      </w:r>
      <w:r w:rsidRPr="001B3037">
        <w:rPr>
          <w:rFonts w:ascii="FbShefa" w:hAnsi="FbShefa"/>
          <w:b/>
          <w:bCs/>
          <w:color w:val="3B2F2A" w:themeColor="text2" w:themeShade="80"/>
          <w:sz w:val="11"/>
          <w:rtl/>
        </w:rPr>
        <w:t>לכו לביתכם לשלום</w:t>
      </w:r>
      <w:r w:rsidR="00980F5A" w:rsidRPr="00270114">
        <w:rPr>
          <w:rFonts w:ascii="FbShefa" w:hAnsi="FbShefa"/>
          <w:sz w:val="11"/>
          <w:rtl/>
        </w:rPr>
        <w:t>.</w:t>
      </w:r>
    </w:p>
    <w:p w14:paraId="60D3B5B2" w14:textId="247AF62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ההוא יומא</w:t>
      </w:r>
      <w:r w:rsidR="00980F5A" w:rsidRPr="001B3037">
        <w:rPr>
          <w:rFonts w:ascii="FbShefa" w:hAnsi="FbShefa"/>
          <w:b/>
          <w:bCs/>
          <w:color w:val="3B2F2A" w:themeColor="text2" w:themeShade="80"/>
          <w:sz w:val="11"/>
          <w:rtl/>
        </w:rPr>
        <w:t>.</w:t>
      </w:r>
      <w:r w:rsidRPr="00270114">
        <w:rPr>
          <w:rFonts w:ascii="FbShefa" w:hAnsi="FbShefa"/>
          <w:sz w:val="11"/>
          <w:rtl/>
        </w:rPr>
        <w:t xml:space="preserve"> דנח נפשיה דלייה זעפא ודרי לההוא טייעא כי רכיב גמלא מהאי גיסא דנהר פפא ושדייה בהך גיסא, אמר לפניו: </w:t>
      </w:r>
      <w:r w:rsidRPr="001B3037">
        <w:rPr>
          <w:rFonts w:ascii="FbShefa" w:hAnsi="FbShefa"/>
          <w:b/>
          <w:bCs/>
          <w:color w:val="3B2F2A" w:themeColor="text2" w:themeShade="80"/>
          <w:sz w:val="11"/>
          <w:rtl/>
        </w:rPr>
        <w:t>רבונו של עולם</w:t>
      </w:r>
      <w:r w:rsidRPr="00270114">
        <w:rPr>
          <w:rFonts w:ascii="FbShefa" w:hAnsi="FbShefa"/>
          <w:sz w:val="11"/>
          <w:rtl/>
        </w:rPr>
        <w:t>, כולי עלמא דידך הוא, ורבה בר נחמני דידך, את דרבה ורבה דידך - אמאי קא מחרבת ליה לעלמא? נח זעפא</w:t>
      </w:r>
      <w:r w:rsidR="00980F5A" w:rsidRPr="00270114">
        <w:rPr>
          <w:rFonts w:ascii="FbShefa" w:hAnsi="FbShefa"/>
          <w:sz w:val="11"/>
          <w:rtl/>
        </w:rPr>
        <w:t>.</w:t>
      </w:r>
    </w:p>
    <w:p w14:paraId="68EF0CDB" w14:textId="11AACEFF" w:rsidR="009C3CB4" w:rsidRPr="00270114" w:rsidRDefault="009C3CB4" w:rsidP="009C3CB4">
      <w:pPr>
        <w:spacing w:line="240" w:lineRule="auto"/>
        <w:rPr>
          <w:rFonts w:ascii="FbShefa" w:hAnsi="FbShefa"/>
          <w:sz w:val="11"/>
          <w:rtl/>
        </w:rPr>
      </w:pPr>
    </w:p>
    <w:p w14:paraId="35CD163C"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 xml:space="preserve">רבי שמעון בן חלפתא </w:t>
      </w:r>
    </w:p>
    <w:p w14:paraId="37534DD8" w14:textId="4052B4BE" w:rsidR="00433741" w:rsidRPr="00270114" w:rsidRDefault="009C3CB4" w:rsidP="009C3CB4">
      <w:pPr>
        <w:spacing w:line="240" w:lineRule="auto"/>
        <w:rPr>
          <w:rFonts w:ascii="FbShefa" w:hAnsi="FbShefa"/>
          <w:sz w:val="11"/>
          <w:rtl/>
        </w:rPr>
      </w:pPr>
      <w:r w:rsidRPr="00270114">
        <w:rPr>
          <w:rFonts w:ascii="FbShefa" w:hAnsi="FbShefa"/>
          <w:sz w:val="11"/>
          <w:rtl/>
        </w:rPr>
        <w:t xml:space="preserve">בעל בשר הוה, </w:t>
      </w:r>
      <w:r w:rsidRPr="001B3037">
        <w:rPr>
          <w:rFonts w:ascii="FbShefa" w:hAnsi="FbShefa"/>
          <w:b/>
          <w:bCs/>
          <w:color w:val="3B2F2A" w:themeColor="text2" w:themeShade="80"/>
          <w:sz w:val="11"/>
          <w:rtl/>
        </w:rPr>
        <w:t>חמימא ליה</w:t>
      </w:r>
      <w:r w:rsidRPr="00270114">
        <w:rPr>
          <w:rFonts w:ascii="FbShefa" w:hAnsi="FbShefa"/>
          <w:sz w:val="11"/>
          <w:rtl/>
        </w:rPr>
        <w:t>, אמר לברתיה: בתי, הניפי עלי במניפא ואני אתן ליך ככרין דנרד</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אדהכי נשבא זיקא</w:t>
      </w:r>
      <w:r w:rsidRPr="00270114">
        <w:rPr>
          <w:rFonts w:ascii="FbShefa" w:hAnsi="FbShefa"/>
          <w:sz w:val="11"/>
          <w:rtl/>
        </w:rPr>
        <w:t>, אמר: כמה ככרין דנרד למרי דיכי</w:t>
      </w:r>
      <w:r w:rsidR="00980F5A" w:rsidRPr="00270114">
        <w:rPr>
          <w:rFonts w:ascii="FbShefa" w:hAnsi="FbShefa"/>
          <w:sz w:val="11"/>
          <w:rtl/>
        </w:rPr>
        <w:t>.</w:t>
      </w:r>
    </w:p>
    <w:p w14:paraId="3FD59050" w14:textId="34EE5C2F" w:rsidR="009C3CB4" w:rsidRPr="00270114" w:rsidRDefault="009C3CB4" w:rsidP="009C3CB4">
      <w:pPr>
        <w:spacing w:line="240" w:lineRule="auto"/>
        <w:rPr>
          <w:rFonts w:ascii="FbShefa" w:hAnsi="FbShefa"/>
          <w:sz w:val="11"/>
          <w:rtl/>
        </w:rPr>
      </w:pPr>
    </w:p>
    <w:p w14:paraId="7F0E18BD"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הכל כמנהג המדינה</w:t>
      </w:r>
    </w:p>
    <w:p w14:paraId="104AE116" w14:textId="785260E4"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הכל לאתויי מאי</w:t>
      </w:r>
      <w:r w:rsidRPr="00270114">
        <w:rPr>
          <w:rFonts w:ascii="FbShefa" w:hAnsi="FbShefa"/>
          <w:sz w:val="11"/>
          <w:rtl/>
        </w:rPr>
        <w:t xml:space="preserve"> - לאתויי באתרא דנהיגי מכרך ריפתא ומשתה אנפקא</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דאי אמר להו</w:t>
      </w:r>
      <w:r w:rsidRPr="00270114">
        <w:rPr>
          <w:rFonts w:ascii="FbShefa" w:hAnsi="FbShefa"/>
          <w:sz w:val="11"/>
          <w:rtl/>
        </w:rPr>
        <w:t xml:space="preserve"> קדימו ואייתי לכו - </w:t>
      </w:r>
      <w:r w:rsidRPr="001B3037">
        <w:rPr>
          <w:rFonts w:ascii="FbShefa" w:hAnsi="FbShefa"/>
          <w:b/>
          <w:bCs/>
          <w:color w:val="3B2F2A" w:themeColor="text2" w:themeShade="80"/>
          <w:sz w:val="11"/>
          <w:rtl/>
        </w:rPr>
        <w:t>אמרו לו</w:t>
      </w:r>
      <w:r w:rsidRPr="00270114">
        <w:rPr>
          <w:rFonts w:ascii="FbShefa" w:hAnsi="FbShefa"/>
          <w:sz w:val="11"/>
          <w:rtl/>
        </w:rPr>
        <w:t>: לא כל כמינך</w:t>
      </w:r>
      <w:r w:rsidR="00980F5A" w:rsidRPr="00270114">
        <w:rPr>
          <w:rFonts w:ascii="FbShefa" w:hAnsi="FbShefa"/>
          <w:sz w:val="11"/>
          <w:rtl/>
        </w:rPr>
        <w:t>.</w:t>
      </w:r>
    </w:p>
    <w:p w14:paraId="4365059C" w14:textId="65EC1A8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מעשה ברבן יוחנן בן מתיא</w:t>
      </w:r>
      <w:r w:rsidR="00980F5A" w:rsidRPr="00270114">
        <w:rPr>
          <w:rFonts w:ascii="FbShefa" w:hAnsi="FbShefa"/>
          <w:sz w:val="11"/>
          <w:rtl/>
        </w:rPr>
        <w:t>.</w:t>
      </w:r>
      <w:r w:rsidRPr="00270114">
        <w:rPr>
          <w:rFonts w:ascii="FbShefa" w:hAnsi="FbShefa"/>
          <w:sz w:val="11"/>
          <w:rtl/>
        </w:rPr>
        <w:t xml:space="preserve"> מעשה לסתור? - </w:t>
      </w:r>
      <w:r w:rsidRPr="001B3037">
        <w:rPr>
          <w:rFonts w:ascii="FbShefa" w:hAnsi="FbShefa"/>
          <w:b/>
          <w:bCs/>
          <w:color w:val="3B2F2A" w:themeColor="text2" w:themeShade="80"/>
          <w:sz w:val="11"/>
          <w:rtl/>
        </w:rPr>
        <w:t>חסורי מחסרא</w:t>
      </w:r>
      <w:r w:rsidRPr="00270114">
        <w:rPr>
          <w:rFonts w:ascii="FbShefa" w:hAnsi="FbShefa"/>
          <w:sz w:val="11"/>
          <w:rtl/>
        </w:rPr>
        <w:t xml:space="preserve"> והכי קתני: ואם פסק להן מזונות ריבה להן</w:t>
      </w:r>
      <w:r w:rsidR="00980F5A" w:rsidRPr="00270114">
        <w:rPr>
          <w:rFonts w:ascii="FbShefa" w:hAnsi="FbShefa"/>
          <w:sz w:val="11"/>
          <w:rtl/>
        </w:rPr>
        <w:t>.</w:t>
      </w:r>
    </w:p>
    <w:p w14:paraId="54E91FA9" w14:textId="23A9C7DC" w:rsidR="009C3CB4" w:rsidRPr="00270114" w:rsidRDefault="009C3CB4" w:rsidP="00794C1A">
      <w:pPr>
        <w:pStyle w:val="1"/>
        <w:rPr>
          <w:rFonts w:ascii="FbShefa" w:hAnsi="FbShefa"/>
          <w:rtl/>
        </w:rPr>
      </w:pPr>
      <w:r w:rsidRPr="00270114">
        <w:rPr>
          <w:rFonts w:ascii="FbShefa" w:hAnsi="FbShefa"/>
          <w:sz w:val="11"/>
          <w:rtl/>
        </w:rPr>
        <w:t>פו</w:t>
      </w:r>
      <w:r w:rsidR="00B36BF2" w:rsidRPr="00270114">
        <w:rPr>
          <w:rFonts w:ascii="FbShefa" w:hAnsi="FbShefa"/>
          <w:sz w:val="11"/>
          <w:rtl/>
        </w:rPr>
        <w:t>, ב</w:t>
      </w:r>
    </w:p>
    <w:p w14:paraId="0FF348C5" w14:textId="2DC33C23" w:rsidR="00433741" w:rsidRPr="00270114" w:rsidRDefault="009C3CB4" w:rsidP="009C3CB4">
      <w:pPr>
        <w:pStyle w:val="2"/>
        <w:rPr>
          <w:rFonts w:ascii="FbShefa" w:hAnsi="FbShefa"/>
          <w:color w:val="7C5F1D"/>
          <w:sz w:val="11"/>
          <w:rtl/>
        </w:rPr>
      </w:pPr>
      <w:r w:rsidRPr="00270114">
        <w:rPr>
          <w:rFonts w:ascii="FbShefa" w:hAnsi="FbShefa"/>
          <w:color w:val="7C5F1D"/>
          <w:sz w:val="11"/>
          <w:rtl/>
        </w:rPr>
        <w:t>בני, אפילו אתה עושה להן כסעודת שלמה בשעתו לא יצאת ידי חובתך עמהן, שהן בני אברהם יצחק ויעקב</w:t>
      </w:r>
      <w:r w:rsidR="00980F5A" w:rsidRPr="00270114">
        <w:rPr>
          <w:rFonts w:ascii="FbShefa" w:hAnsi="FbShefa"/>
          <w:color w:val="7C5F1D"/>
          <w:sz w:val="11"/>
          <w:rtl/>
        </w:rPr>
        <w:t>.</w:t>
      </w:r>
    </w:p>
    <w:p w14:paraId="09D687C0" w14:textId="35E6C4EF"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למימרא</w:t>
      </w:r>
      <w:r w:rsidR="00980F5A" w:rsidRPr="001B3037">
        <w:rPr>
          <w:rFonts w:ascii="FbShefa" w:hAnsi="FbShefa"/>
          <w:b/>
          <w:bCs/>
          <w:color w:val="3B2F2A" w:themeColor="text2" w:themeShade="80"/>
          <w:sz w:val="11"/>
          <w:rtl/>
        </w:rPr>
        <w:t>.</w:t>
      </w:r>
      <w:r w:rsidRPr="00270114">
        <w:rPr>
          <w:rFonts w:ascii="FbShefa" w:hAnsi="FbShefa"/>
          <w:sz w:val="11"/>
          <w:rtl/>
        </w:rPr>
        <w:t xml:space="preserve"> דסעודתא דאברהם אבינו עדיפא מדשלמה? </w:t>
      </w:r>
    </w:p>
    <w:p w14:paraId="162F49E1" w14:textId="22BA488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והכתיב</w:t>
      </w:r>
      <w:r w:rsidR="00980F5A" w:rsidRPr="001B3037">
        <w:rPr>
          <w:rFonts w:ascii="FbShefa" w:hAnsi="FbShefa"/>
          <w:b/>
          <w:bCs/>
          <w:color w:val="3B2F2A" w:themeColor="text2" w:themeShade="80"/>
          <w:sz w:val="11"/>
          <w:rtl/>
        </w:rPr>
        <w:t>.</w:t>
      </w:r>
      <w:r w:rsidRPr="00270114">
        <w:rPr>
          <w:rFonts w:ascii="FbShefa" w:hAnsi="FbShefa"/>
          <w:sz w:val="11"/>
          <w:rtl/>
        </w:rPr>
        <w:t xml:space="preserve"> ויהי לחם שלמה ליום אחד וכו' </w:t>
      </w:r>
      <w:r w:rsidRPr="001B3037">
        <w:rPr>
          <w:rFonts w:ascii="FbShefa" w:hAnsi="FbShefa"/>
          <w:b/>
          <w:bCs/>
          <w:color w:val="3B2F2A" w:themeColor="text2" w:themeShade="80"/>
          <w:sz w:val="11"/>
          <w:rtl/>
        </w:rPr>
        <w:t>הללו (א)</w:t>
      </w:r>
      <w:r w:rsidRPr="00270114">
        <w:rPr>
          <w:rFonts w:ascii="FbShefa" w:hAnsi="FbShefa"/>
          <w:sz w:val="11"/>
          <w:rtl/>
        </w:rPr>
        <w:t xml:space="preserve"> לעמילן של טבחים </w:t>
      </w:r>
      <w:r w:rsidRPr="001B3037">
        <w:rPr>
          <w:rFonts w:ascii="FbShefa" w:hAnsi="FbShefa"/>
          <w:b/>
          <w:bCs/>
          <w:color w:val="3B2F2A" w:themeColor="text2" w:themeShade="80"/>
          <w:sz w:val="11"/>
          <w:rtl/>
        </w:rPr>
        <w:t xml:space="preserve">(ב) </w:t>
      </w:r>
      <w:r w:rsidRPr="00270114">
        <w:rPr>
          <w:rFonts w:ascii="FbShefa" w:hAnsi="FbShefa"/>
          <w:sz w:val="11"/>
          <w:rtl/>
        </w:rPr>
        <w:t>לציקי קדירה</w:t>
      </w:r>
      <w:r w:rsidRPr="00270114">
        <w:rPr>
          <w:rFonts w:ascii="FbShefa" w:hAnsi="FbShefa"/>
          <w:sz w:val="11"/>
          <w:vertAlign w:val="superscript"/>
          <w:rtl/>
        </w:rPr>
        <w:footnoteReference w:id="2"/>
      </w:r>
      <w:r w:rsidR="00980F5A" w:rsidRPr="00270114">
        <w:rPr>
          <w:rFonts w:ascii="FbShefa" w:hAnsi="FbShefa"/>
          <w:sz w:val="11"/>
          <w:rtl/>
        </w:rPr>
        <w:t>.</w:t>
      </w:r>
    </w:p>
    <w:p w14:paraId="746E3FCB" w14:textId="4369E2C8"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אלף נשים</w:t>
      </w:r>
      <w:r w:rsidR="00980F5A" w:rsidRPr="00270114">
        <w:rPr>
          <w:rFonts w:ascii="FbShefa" w:hAnsi="FbShefa"/>
          <w:sz w:val="11"/>
          <w:rtl/>
        </w:rPr>
        <w:t>.</w:t>
      </w:r>
      <w:r w:rsidRPr="00270114">
        <w:rPr>
          <w:rFonts w:ascii="FbShefa" w:hAnsi="FbShefa"/>
          <w:sz w:val="11"/>
          <w:rtl/>
        </w:rPr>
        <w:t xml:space="preserve"> היו לשלמה, כל אחת ואחת עשתה לו בביתה כך</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זו סבורה</w:t>
      </w:r>
      <w:r w:rsidRPr="00270114">
        <w:rPr>
          <w:rFonts w:ascii="FbShefa" w:hAnsi="FbShefa"/>
          <w:sz w:val="11"/>
          <w:rtl/>
        </w:rPr>
        <w:t xml:space="preserve">: שמא אצלי סועד היום, </w:t>
      </w:r>
    </w:p>
    <w:p w14:paraId="6F39E8EB" w14:textId="563288D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תירוץ</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בן בקר - אחד, רך - שנים, וטוב - שלשה</w:t>
      </w:r>
      <w:r w:rsidR="00980F5A" w:rsidRPr="00270114">
        <w:rPr>
          <w:rFonts w:ascii="FbShefa" w:hAnsi="FbShefa"/>
          <w:sz w:val="11"/>
          <w:rtl/>
        </w:rPr>
        <w:t>.</w:t>
      </w:r>
      <w:r w:rsidRPr="00270114">
        <w:rPr>
          <w:rFonts w:ascii="FbShefa" w:hAnsi="FbShefa"/>
          <w:sz w:val="11"/>
          <w:rtl/>
        </w:rPr>
        <w:t xml:space="preserve"> התם תלתא תורי לתלתא גברי, הכא לכל ישראל ויהודה</w:t>
      </w:r>
      <w:r w:rsidR="00980F5A" w:rsidRPr="00270114">
        <w:rPr>
          <w:rFonts w:ascii="FbShefa" w:hAnsi="FbShefa"/>
          <w:sz w:val="11"/>
          <w:rtl/>
        </w:rPr>
        <w:t>.</w:t>
      </w:r>
    </w:p>
    <w:p w14:paraId="20271524" w14:textId="1BA9716A" w:rsidR="00433741" w:rsidRPr="00270114" w:rsidRDefault="00433741" w:rsidP="009C3CB4">
      <w:pPr>
        <w:spacing w:line="240" w:lineRule="auto"/>
        <w:rPr>
          <w:rFonts w:ascii="FbShefa" w:hAnsi="FbShefa"/>
          <w:sz w:val="11"/>
          <w:rtl/>
        </w:rPr>
      </w:pPr>
    </w:p>
    <w:p w14:paraId="25D032CB"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אברהם אבינו</w:t>
      </w:r>
    </w:p>
    <w:p w14:paraId="2D546E91" w14:textId="50EBED8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שלושה</w:t>
      </w:r>
      <w:r w:rsidR="00980F5A" w:rsidRPr="00270114">
        <w:rPr>
          <w:rFonts w:ascii="FbShefa" w:hAnsi="FbShefa"/>
          <w:sz w:val="11"/>
          <w:rtl/>
        </w:rPr>
        <w:t>.</w:t>
      </w:r>
      <w:r w:rsidRPr="00270114">
        <w:rPr>
          <w:rFonts w:ascii="FbShefa" w:hAnsi="FbShefa"/>
          <w:sz w:val="11"/>
          <w:rtl/>
        </w:rPr>
        <w:t xml:space="preserve"> בן בקר - אחד, רך - שנים, וטוב - שלשה</w:t>
      </w:r>
      <w:r w:rsidR="00980F5A" w:rsidRPr="00270114">
        <w:rPr>
          <w:rFonts w:ascii="FbShefa" w:hAnsi="FbShefa"/>
          <w:sz w:val="11"/>
          <w:rtl/>
        </w:rPr>
        <w:t>.</w:t>
      </w:r>
    </w:p>
    <w:p w14:paraId="68EA7AEA" w14:textId="56A6A36F"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ואימא כדאמרי אינשי</w:t>
      </w:r>
      <w:r w:rsidRPr="00270114">
        <w:rPr>
          <w:rFonts w:ascii="FbShefa" w:hAnsi="FbShefa"/>
          <w:sz w:val="11"/>
          <w:rtl/>
        </w:rPr>
        <w:t>: רכיך וטב! - אם כן לכתוב: רך טוב, מאי וטוב</w:t>
      </w:r>
      <w:r w:rsidR="00A94292">
        <w:rPr>
          <w:rFonts w:ascii="FbShefa" w:hAnsi="FbShefa"/>
          <w:sz w:val="11"/>
          <w:rtl/>
        </w:rPr>
        <w:t xml:space="preserve"> (</w:t>
      </w:r>
      <w:r w:rsidRPr="00270114">
        <w:rPr>
          <w:rFonts w:ascii="FbShefa" w:hAnsi="FbShefa"/>
          <w:sz w:val="11"/>
          <w:rtl/>
        </w:rPr>
        <w:t>מדטוב לדרשה, רך נמי לדרשה)</w:t>
      </w:r>
      <w:r w:rsidR="00980F5A" w:rsidRPr="00270114">
        <w:rPr>
          <w:rFonts w:ascii="FbShefa" w:hAnsi="FbShefa"/>
          <w:sz w:val="11"/>
          <w:rtl/>
        </w:rPr>
        <w:t>.</w:t>
      </w:r>
    </w:p>
    <w:p w14:paraId="1400FFF8" w14:textId="406A80A8"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מתיב</w:t>
      </w:r>
      <w:r w:rsidR="00980F5A" w:rsidRPr="00270114">
        <w:rPr>
          <w:rFonts w:ascii="FbShefa" w:hAnsi="FbShefa"/>
          <w:sz w:val="11"/>
          <w:rtl/>
        </w:rPr>
        <w:t>.</w:t>
      </w:r>
      <w:r w:rsidRPr="00270114">
        <w:rPr>
          <w:rFonts w:ascii="FbShefa" w:hAnsi="FbShefa"/>
          <w:sz w:val="11"/>
          <w:rtl/>
        </w:rPr>
        <w:t xml:space="preserve"> וימהר לעשות אותו</w:t>
      </w:r>
      <w:r w:rsidR="00980F5A" w:rsidRPr="00270114">
        <w:rPr>
          <w:rFonts w:ascii="FbShefa" w:hAnsi="FbShefa"/>
          <w:sz w:val="11"/>
          <w:rtl/>
        </w:rPr>
        <w:t>.</w:t>
      </w:r>
      <w:r w:rsidRPr="001B3037">
        <w:rPr>
          <w:rFonts w:ascii="FbShefa" w:hAnsi="FbShefa"/>
          <w:b/>
          <w:bCs/>
          <w:color w:val="3B2F2A" w:themeColor="text2" w:themeShade="80"/>
          <w:sz w:val="11"/>
          <w:rtl/>
        </w:rPr>
        <w:t xml:space="preserve"> תשובה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כל חד וחד יהביה לנער חד</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קשה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ויקח חמאה וחלב ובן הבקר</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270114">
        <w:rPr>
          <w:rFonts w:ascii="FbShefa" w:hAnsi="FbShefa"/>
          <w:sz w:val="11"/>
          <w:rtl/>
        </w:rPr>
        <w:t xml:space="preserve"> דקמא קמא דמטיא, אייתי לקמייהו</w:t>
      </w:r>
      <w:r w:rsidR="00980F5A" w:rsidRPr="00270114">
        <w:rPr>
          <w:rFonts w:ascii="FbShefa" w:hAnsi="FbShefa"/>
          <w:sz w:val="11"/>
          <w:rtl/>
        </w:rPr>
        <w:t>.</w:t>
      </w:r>
    </w:p>
    <w:p w14:paraId="16190734" w14:textId="50D67EC7"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למה לי תלתא</w:t>
      </w:r>
      <w:r w:rsidRPr="00270114">
        <w:rPr>
          <w:rFonts w:ascii="FbShefa" w:hAnsi="FbShefa"/>
          <w:sz w:val="11"/>
          <w:rtl/>
        </w:rPr>
        <w:t>: כדי להאכילן שלש לשונות בחרדל</w:t>
      </w:r>
      <w:r w:rsidR="00980F5A" w:rsidRPr="00270114">
        <w:rPr>
          <w:rFonts w:ascii="FbShefa" w:hAnsi="FbShefa"/>
          <w:sz w:val="11"/>
          <w:rtl/>
        </w:rPr>
        <w:t>.</w:t>
      </w:r>
    </w:p>
    <w:p w14:paraId="2FC3EB1F" w14:textId="0568873E" w:rsidR="009C3CB4" w:rsidRPr="00270114" w:rsidRDefault="009C3CB4" w:rsidP="009C3CB4">
      <w:pPr>
        <w:spacing w:line="240" w:lineRule="auto"/>
        <w:rPr>
          <w:rFonts w:ascii="FbShefa" w:hAnsi="FbShefa"/>
          <w:sz w:val="11"/>
          <w:rtl/>
        </w:rPr>
      </w:pPr>
    </w:p>
    <w:p w14:paraId="0A1FC753"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 xml:space="preserve">לעולם אל ישנה אדם מן המנהג, </w:t>
      </w:r>
    </w:p>
    <w:p w14:paraId="002E8470" w14:textId="4FCA78A6"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משה</w:t>
      </w:r>
      <w:r w:rsidR="00980F5A" w:rsidRPr="00270114">
        <w:rPr>
          <w:rFonts w:ascii="FbShefa" w:hAnsi="FbShefa"/>
          <w:sz w:val="11"/>
          <w:rtl/>
        </w:rPr>
        <w:t>.</w:t>
      </w:r>
      <w:r w:rsidRPr="00270114">
        <w:rPr>
          <w:rFonts w:ascii="FbShefa" w:hAnsi="FbShefa"/>
          <w:sz w:val="11"/>
          <w:rtl/>
        </w:rPr>
        <w:t xml:space="preserve"> עלה למרום - ולא אכל לחם, </w:t>
      </w:r>
    </w:p>
    <w:p w14:paraId="0B87B080" w14:textId="574147E7"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מלאכי השרת</w:t>
      </w:r>
      <w:r w:rsidR="00980F5A" w:rsidRPr="001B3037">
        <w:rPr>
          <w:rFonts w:ascii="FbShefa" w:hAnsi="FbShefa"/>
          <w:b/>
          <w:bCs/>
          <w:color w:val="3B2F2A" w:themeColor="text2" w:themeShade="80"/>
          <w:sz w:val="11"/>
          <w:rtl/>
        </w:rPr>
        <w:t>.</w:t>
      </w:r>
      <w:r w:rsidRPr="00270114">
        <w:rPr>
          <w:rFonts w:ascii="FbShefa" w:hAnsi="FbShefa"/>
          <w:sz w:val="11"/>
          <w:rtl/>
        </w:rPr>
        <w:t xml:space="preserve"> ירדו למטה - ואכלו לחם</w:t>
      </w:r>
      <w:r w:rsidR="00980F5A" w:rsidRPr="00270114">
        <w:rPr>
          <w:rFonts w:ascii="FbShefa" w:hAnsi="FbShefa"/>
          <w:sz w:val="11"/>
          <w:rtl/>
        </w:rPr>
        <w:t>.</w:t>
      </w:r>
      <w:r w:rsidRPr="00270114">
        <w:rPr>
          <w:rFonts w:ascii="FbShefa" w:hAnsi="FbShefa"/>
          <w:sz w:val="11"/>
          <w:rtl/>
        </w:rPr>
        <w:t xml:space="preserve"> אימא: </w:t>
      </w:r>
      <w:r w:rsidRPr="001B3037">
        <w:rPr>
          <w:rFonts w:ascii="FbShefa" w:hAnsi="FbShefa"/>
          <w:b/>
          <w:bCs/>
          <w:color w:val="3B2F2A" w:themeColor="text2" w:themeShade="80"/>
          <w:sz w:val="11"/>
          <w:rtl/>
        </w:rPr>
        <w:t>נראו כמי שאכלו</w:t>
      </w:r>
      <w:r w:rsidRPr="00270114">
        <w:rPr>
          <w:rFonts w:ascii="FbShefa" w:hAnsi="FbShefa"/>
          <w:sz w:val="11"/>
          <w:rtl/>
        </w:rPr>
        <w:t xml:space="preserve"> ושתו</w:t>
      </w:r>
      <w:r w:rsidR="00980F5A" w:rsidRPr="00270114">
        <w:rPr>
          <w:rFonts w:ascii="FbShefa" w:hAnsi="FbShefa"/>
          <w:sz w:val="11"/>
          <w:rtl/>
        </w:rPr>
        <w:t>.</w:t>
      </w:r>
    </w:p>
    <w:p w14:paraId="4B1FA478" w14:textId="593619C6" w:rsidR="009C3CB4" w:rsidRPr="00270114" w:rsidRDefault="009C3CB4" w:rsidP="009C3CB4">
      <w:pPr>
        <w:spacing w:line="240" w:lineRule="auto"/>
        <w:rPr>
          <w:rFonts w:ascii="FbShefa" w:hAnsi="FbShefa"/>
          <w:sz w:val="11"/>
          <w:rtl/>
        </w:rPr>
      </w:pPr>
    </w:p>
    <w:p w14:paraId="17F5661F"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 xml:space="preserve">עשה בעצמו - עשה הקדוש ברוך הוא לבניו בעצמו </w:t>
      </w:r>
    </w:p>
    <w:p w14:paraId="3E4F76D8" w14:textId="7E705B8E"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w:t>
      </w:r>
      <w:r w:rsidRPr="00270114">
        <w:rPr>
          <w:rFonts w:ascii="FbShefa" w:hAnsi="FbShefa"/>
          <w:sz w:val="11"/>
          <w:rtl/>
        </w:rPr>
        <w:t xml:space="preserve"> ואל הבקר רץ / ורוח נסע מאת ה'</w:t>
      </w:r>
      <w:r w:rsidR="00980F5A" w:rsidRPr="00270114">
        <w:rPr>
          <w:rFonts w:ascii="FbShefa" w:hAnsi="FbShefa"/>
          <w:sz w:val="11"/>
          <w:rtl/>
        </w:rPr>
        <w:t>.</w:t>
      </w:r>
    </w:p>
    <w:p w14:paraId="19813256" w14:textId="6F8AE3BB"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 xml:space="preserve">(ב) </w:t>
      </w:r>
      <w:r w:rsidRPr="00270114">
        <w:rPr>
          <w:rFonts w:ascii="FbShefa" w:hAnsi="FbShefa"/>
          <w:sz w:val="11"/>
          <w:rtl/>
        </w:rPr>
        <w:t xml:space="preserve">ויקח חמאה וחלב / הנני ממטיר לכם לחם </w:t>
      </w:r>
    </w:p>
    <w:p w14:paraId="4EA5C569" w14:textId="37755358"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(ג)</w:t>
      </w:r>
      <w:r w:rsidRPr="00270114">
        <w:rPr>
          <w:rFonts w:ascii="FbShefa" w:hAnsi="FbShefa"/>
          <w:sz w:val="11"/>
          <w:rtl/>
        </w:rPr>
        <w:t xml:space="preserve"> עמד עליהם תחת העץ - הנני עמד לפניך שם על הצור</w:t>
      </w:r>
      <w:r w:rsidR="00980F5A" w:rsidRPr="00270114">
        <w:rPr>
          <w:rFonts w:ascii="FbShefa" w:hAnsi="FbShefa"/>
          <w:sz w:val="11"/>
          <w:rtl/>
        </w:rPr>
        <w:t>.</w:t>
      </w:r>
    </w:p>
    <w:p w14:paraId="7600E54A" w14:textId="2B0B1B15"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w:t>
      </w:r>
      <w:r w:rsidRPr="00270114">
        <w:rPr>
          <w:rFonts w:ascii="FbShefa" w:hAnsi="FbShefa"/>
          <w:sz w:val="11"/>
          <w:rtl/>
        </w:rPr>
        <w:t xml:space="preserve"> הלך עמם לשלחם / וה' הלך לפניהם יומם</w:t>
      </w:r>
      <w:r w:rsidR="00980F5A" w:rsidRPr="00270114">
        <w:rPr>
          <w:rFonts w:ascii="FbShefa" w:hAnsi="FbShefa"/>
          <w:sz w:val="11"/>
          <w:rtl/>
        </w:rPr>
        <w:t>.</w:t>
      </w:r>
    </w:p>
    <w:p w14:paraId="1B693A00" w14:textId="77777777" w:rsidR="009C3CB4" w:rsidRPr="001B3037" w:rsidRDefault="009C3CB4" w:rsidP="009C3CB4">
      <w:pPr>
        <w:spacing w:line="240" w:lineRule="auto"/>
        <w:rPr>
          <w:rFonts w:ascii="FbShefa" w:hAnsi="FbShefa"/>
          <w:b/>
          <w:bCs/>
          <w:color w:val="3B2F2A" w:themeColor="text2" w:themeShade="80"/>
          <w:sz w:val="11"/>
          <w:rtl/>
        </w:rPr>
      </w:pPr>
    </w:p>
    <w:p w14:paraId="4EF8327B" w14:textId="6E53BE1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נעשה ע"י שליח וקיבל בשליח</w:t>
      </w:r>
      <w:r w:rsidR="00980F5A" w:rsidRPr="00270114">
        <w:rPr>
          <w:rFonts w:ascii="FbShefa" w:hAnsi="FbShefa"/>
          <w:sz w:val="11"/>
          <w:rtl/>
        </w:rPr>
        <w:t>.</w:t>
      </w:r>
      <w:r w:rsidRPr="00270114">
        <w:rPr>
          <w:rFonts w:ascii="FbShefa" w:hAnsi="FbShefa"/>
          <w:sz w:val="11"/>
          <w:rtl/>
        </w:rPr>
        <w:t xml:space="preserve"> יקח נא מעט מים / והכית בצור ויצאו ממנו מים ושתה העם</w:t>
      </w:r>
      <w:r w:rsidR="00980F5A" w:rsidRPr="00270114">
        <w:rPr>
          <w:rFonts w:ascii="FbShefa" w:hAnsi="FbShefa"/>
          <w:sz w:val="11"/>
          <w:rtl/>
        </w:rPr>
        <w:t>.</w:t>
      </w:r>
    </w:p>
    <w:p w14:paraId="506D8093" w14:textId="48931E24" w:rsidR="009C3CB4" w:rsidRPr="001B3037" w:rsidRDefault="009C3CB4" w:rsidP="009C3CB4">
      <w:pPr>
        <w:spacing w:line="240" w:lineRule="auto"/>
        <w:rPr>
          <w:rFonts w:ascii="FbShefa" w:hAnsi="FbShefa"/>
          <w:b/>
          <w:bCs/>
          <w:color w:val="3B2F2A" w:themeColor="text2" w:themeShade="80"/>
          <w:sz w:val="11"/>
          <w:rtl/>
        </w:rPr>
      </w:pPr>
    </w:p>
    <w:p w14:paraId="13EA57CE" w14:textId="7777777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ופליגא דרבי חמא ברבי חנינא - דאמר:</w:t>
      </w:r>
      <w:r w:rsidRPr="00270114">
        <w:rPr>
          <w:rFonts w:ascii="FbShefa" w:hAnsi="FbShefa"/>
          <w:sz w:val="11"/>
          <w:rtl/>
        </w:rPr>
        <w:t xml:space="preserve">: בשכר שלשה זכו לשלשה, </w:t>
      </w:r>
    </w:p>
    <w:p w14:paraId="2037297E" w14:textId="7777777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 xml:space="preserve">(א) </w:t>
      </w:r>
      <w:r w:rsidRPr="00270114">
        <w:rPr>
          <w:rFonts w:ascii="FbShefa" w:hAnsi="FbShefa"/>
          <w:sz w:val="11"/>
          <w:rtl/>
        </w:rPr>
        <w:t xml:space="preserve">בשכר חמאה וחלב - זכו למן, </w:t>
      </w:r>
    </w:p>
    <w:p w14:paraId="7F3F8E54" w14:textId="7777777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 xml:space="preserve">(ב) </w:t>
      </w:r>
      <w:r w:rsidRPr="00270114">
        <w:rPr>
          <w:rFonts w:ascii="FbShefa" w:hAnsi="FbShefa"/>
          <w:sz w:val="11"/>
          <w:rtl/>
        </w:rPr>
        <w:t xml:space="preserve">בשכר והוא עמד עליהם - זכו לעמוד הענן, </w:t>
      </w:r>
    </w:p>
    <w:p w14:paraId="2408E699" w14:textId="1DB10CD8"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 xml:space="preserve">(ג) </w:t>
      </w:r>
      <w:r w:rsidRPr="00270114">
        <w:rPr>
          <w:rFonts w:ascii="FbShefa" w:hAnsi="FbShefa"/>
          <w:sz w:val="11"/>
          <w:rtl/>
        </w:rPr>
        <w:t>בשכר יקח נא מעט מים - זכו לבארה של מרים</w:t>
      </w:r>
      <w:r w:rsidR="00980F5A" w:rsidRPr="00270114">
        <w:rPr>
          <w:rFonts w:ascii="FbShefa" w:hAnsi="FbShefa"/>
          <w:sz w:val="11"/>
          <w:rtl/>
        </w:rPr>
        <w:t>.</w:t>
      </w:r>
    </w:p>
    <w:p w14:paraId="0363A3FA" w14:textId="22B565A3" w:rsidR="009C3CB4" w:rsidRPr="001B3037" w:rsidRDefault="009C3CB4" w:rsidP="009C3CB4">
      <w:pPr>
        <w:spacing w:line="240" w:lineRule="auto"/>
        <w:rPr>
          <w:rFonts w:ascii="FbShefa" w:hAnsi="FbShefa"/>
          <w:b/>
          <w:bCs/>
          <w:color w:val="3B2F2A" w:themeColor="text2" w:themeShade="80"/>
          <w:sz w:val="11"/>
          <w:rtl/>
        </w:rPr>
      </w:pPr>
    </w:p>
    <w:p w14:paraId="209654EF" w14:textId="26701D84"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(נחלקו</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יוקח נא מעט מים - מי מריבה / באר מרים)</w:t>
      </w:r>
      <w:r w:rsidR="00980F5A" w:rsidRPr="00270114">
        <w:rPr>
          <w:rFonts w:ascii="FbShefa" w:hAnsi="FbShefa"/>
          <w:sz w:val="11"/>
          <w:rtl/>
        </w:rPr>
        <w:t>.</w:t>
      </w:r>
    </w:p>
    <w:p w14:paraId="4245279F" w14:textId="77777777" w:rsidR="009C3CB4" w:rsidRPr="00270114" w:rsidRDefault="009C3CB4" w:rsidP="009C3CB4">
      <w:pPr>
        <w:spacing w:line="240" w:lineRule="auto"/>
        <w:rPr>
          <w:rFonts w:ascii="FbShefa" w:hAnsi="FbShefa"/>
          <w:sz w:val="11"/>
          <w:rtl/>
        </w:rPr>
      </w:pPr>
    </w:p>
    <w:p w14:paraId="3A5D4558" w14:textId="6341CC17"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רחצו רגליכם</w:t>
      </w:r>
      <w:r w:rsidR="00980F5A" w:rsidRPr="00270114">
        <w:rPr>
          <w:rFonts w:ascii="FbShefa" w:hAnsi="FbShefa"/>
          <w:sz w:val="11"/>
          <w:rtl/>
        </w:rPr>
        <w:t>.</w:t>
      </w:r>
      <w:r w:rsidRPr="00270114">
        <w:rPr>
          <w:rFonts w:ascii="FbShefa" w:hAnsi="FbShefa"/>
          <w:sz w:val="11"/>
          <w:rtl/>
        </w:rPr>
        <w:t xml:space="preserve"> אמרו לו: וכי בערביים חשדתנו שהם משתחוים לאבק רגליהם? כבר יצא ממנו </w:t>
      </w:r>
      <w:r w:rsidRPr="001B3037">
        <w:rPr>
          <w:rFonts w:ascii="FbShefa" w:hAnsi="FbShefa"/>
          <w:b/>
          <w:bCs/>
          <w:color w:val="3B2F2A" w:themeColor="text2" w:themeShade="80"/>
          <w:sz w:val="11"/>
          <w:rtl/>
        </w:rPr>
        <w:t>ישמעאל</w:t>
      </w:r>
      <w:r w:rsidR="00980F5A" w:rsidRPr="00270114">
        <w:rPr>
          <w:rFonts w:ascii="FbShefa" w:hAnsi="FbShefa"/>
          <w:sz w:val="11"/>
          <w:rtl/>
        </w:rPr>
        <w:t>.</w:t>
      </w:r>
    </w:p>
    <w:p w14:paraId="77D06F26" w14:textId="2575796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כחום היום</w:t>
      </w:r>
      <w:r w:rsidR="00980F5A" w:rsidRPr="00270114">
        <w:rPr>
          <w:rFonts w:ascii="FbShefa" w:hAnsi="FbShefa"/>
          <w:sz w:val="11"/>
          <w:rtl/>
        </w:rPr>
        <w:t>.</w:t>
      </w:r>
      <w:r w:rsidRPr="00270114">
        <w:rPr>
          <w:rFonts w:ascii="FbShefa" w:hAnsi="FbShefa"/>
          <w:sz w:val="11"/>
          <w:rtl/>
        </w:rPr>
        <w:t xml:space="preserve"> שלישי למילה, ובא </w:t>
      </w:r>
      <w:r w:rsidRPr="001B3037">
        <w:rPr>
          <w:rFonts w:ascii="FbShefa" w:hAnsi="FbShefa"/>
          <w:b/>
          <w:bCs/>
          <w:color w:val="3B2F2A" w:themeColor="text2" w:themeShade="80"/>
          <w:sz w:val="11"/>
          <w:rtl/>
        </w:rPr>
        <w:t>הקדוש ברוך הוא</w:t>
      </w:r>
      <w:r w:rsidRPr="00270114">
        <w:rPr>
          <w:rFonts w:ascii="FbShefa" w:hAnsi="FbShefa"/>
          <w:sz w:val="11"/>
          <w:rtl/>
        </w:rPr>
        <w:t xml:space="preserve"> לשאול באברהם</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הוציא</w:t>
      </w:r>
      <w:r w:rsidRPr="00270114">
        <w:rPr>
          <w:rFonts w:ascii="FbShefa" w:hAnsi="FbShefa"/>
          <w:sz w:val="11"/>
          <w:rtl/>
        </w:rPr>
        <w:t xml:space="preserve"> חמה מנרתיקה כדי שלא יטריח אותו צדיק באורחים</w:t>
      </w:r>
      <w:r w:rsidR="00980F5A" w:rsidRPr="00270114">
        <w:rPr>
          <w:rFonts w:ascii="FbShefa" w:hAnsi="FbShefa"/>
          <w:sz w:val="11"/>
          <w:rtl/>
        </w:rPr>
        <w:t>.</w:t>
      </w:r>
    </w:p>
    <w:p w14:paraId="7BA1BDB2" w14:textId="26BFC9DA"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שדריה לאליעזר</w:t>
      </w:r>
      <w:r w:rsidRPr="00270114">
        <w:rPr>
          <w:rFonts w:ascii="FbShefa" w:hAnsi="FbShefa"/>
          <w:sz w:val="11"/>
          <w:rtl/>
        </w:rPr>
        <w:t xml:space="preserve"> אמר: לית הימנותא בעבדי</w:t>
      </w:r>
      <w:r w:rsidR="00980F5A" w:rsidRPr="00270114">
        <w:rPr>
          <w:rFonts w:ascii="FbShefa" w:hAnsi="FbShefa"/>
          <w:sz w:val="11"/>
          <w:rtl/>
        </w:rPr>
        <w:t>.</w:t>
      </w:r>
    </w:p>
    <w:p w14:paraId="5991D839" w14:textId="26AF6AB7"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נפק איהו</w:t>
      </w:r>
      <w:r w:rsidRPr="00270114">
        <w:rPr>
          <w:rFonts w:ascii="FbShefa" w:hAnsi="FbShefa"/>
          <w:sz w:val="11"/>
          <w:rtl/>
        </w:rPr>
        <w:t>, חזייה להקדוש ברוך הוא דקאי אבבא, היינו דכתיב אל נא תעבור מעל עבדך</w:t>
      </w:r>
      <w:r w:rsidR="00980F5A" w:rsidRPr="00270114">
        <w:rPr>
          <w:rFonts w:ascii="FbShefa" w:hAnsi="FbShefa"/>
          <w:sz w:val="11"/>
          <w:rtl/>
        </w:rPr>
        <w:t>.</w:t>
      </w:r>
    </w:p>
    <w:p w14:paraId="3FF2D913" w14:textId="06F75558"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כיון דחזא</w:t>
      </w:r>
      <w:r w:rsidRPr="00270114">
        <w:rPr>
          <w:rFonts w:ascii="FbShefa" w:hAnsi="FbShefa"/>
          <w:sz w:val="11"/>
          <w:rtl/>
        </w:rPr>
        <w:t xml:space="preserve"> דקא אסר ושרי, אמר: לאו אורח ארעא למיקם הכא, </w:t>
      </w:r>
    </w:p>
    <w:p w14:paraId="627E7887" w14:textId="694EACA4"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נצבים עליו וירא וירץ לקראתם</w:t>
      </w:r>
      <w:r w:rsidR="00980F5A" w:rsidRPr="00270114">
        <w:rPr>
          <w:rFonts w:ascii="FbShefa" w:hAnsi="FbShefa"/>
          <w:sz w:val="11"/>
          <w:rtl/>
        </w:rPr>
        <w:t>.</w:t>
      </w:r>
      <w:r w:rsidRPr="00270114">
        <w:rPr>
          <w:rFonts w:ascii="FbShefa" w:hAnsi="FbShefa"/>
          <w:sz w:val="11"/>
          <w:rtl/>
        </w:rPr>
        <w:t xml:space="preserve"> מעיקרא קמו עליה, </w:t>
      </w:r>
      <w:r w:rsidRPr="001B3037">
        <w:rPr>
          <w:rFonts w:ascii="FbShefa" w:hAnsi="FbShefa"/>
          <w:b/>
          <w:bCs/>
          <w:color w:val="3B2F2A" w:themeColor="text2" w:themeShade="80"/>
          <w:sz w:val="11"/>
          <w:rtl/>
        </w:rPr>
        <w:t>חזיוהו</w:t>
      </w:r>
      <w:r w:rsidRPr="00270114">
        <w:rPr>
          <w:rFonts w:ascii="FbShefa" w:hAnsi="FbShefa"/>
          <w:sz w:val="11"/>
          <w:rtl/>
        </w:rPr>
        <w:t xml:space="preserve"> צערא, </w:t>
      </w:r>
      <w:r w:rsidRPr="001B3037">
        <w:rPr>
          <w:rFonts w:ascii="FbShefa" w:hAnsi="FbShefa"/>
          <w:b/>
          <w:bCs/>
          <w:color w:val="3B2F2A" w:themeColor="text2" w:themeShade="80"/>
          <w:sz w:val="11"/>
          <w:rtl/>
        </w:rPr>
        <w:t>אמרו</w:t>
      </w:r>
      <w:r w:rsidRPr="00270114">
        <w:rPr>
          <w:rFonts w:ascii="FbShefa" w:hAnsi="FbShefa"/>
          <w:sz w:val="11"/>
          <w:rtl/>
        </w:rPr>
        <w:t>: לאו אורח ארעא</w:t>
      </w:r>
      <w:r w:rsidR="00980F5A" w:rsidRPr="00270114">
        <w:rPr>
          <w:rFonts w:ascii="FbShefa" w:hAnsi="FbShefa"/>
          <w:sz w:val="11"/>
          <w:rtl/>
        </w:rPr>
        <w:t>.</w:t>
      </w:r>
    </w:p>
    <w:p w14:paraId="28E2CFF3" w14:textId="77777777" w:rsidR="009C3CB4" w:rsidRPr="00270114" w:rsidRDefault="009C3CB4" w:rsidP="009C3CB4">
      <w:pPr>
        <w:spacing w:line="240" w:lineRule="auto"/>
        <w:rPr>
          <w:rFonts w:ascii="FbShefa" w:hAnsi="FbShefa"/>
          <w:sz w:val="11"/>
          <w:rtl/>
        </w:rPr>
      </w:pPr>
    </w:p>
    <w:p w14:paraId="4AFB2784" w14:textId="0A42010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מיכאל</w:t>
      </w:r>
      <w:r w:rsidRPr="00270114">
        <w:rPr>
          <w:rFonts w:ascii="FbShefa" w:hAnsi="FbShefa"/>
          <w:sz w:val="11"/>
          <w:rtl/>
        </w:rPr>
        <w:t xml:space="preserve"> לבשר את שרה, </w:t>
      </w:r>
      <w:r w:rsidRPr="001B3037">
        <w:rPr>
          <w:rFonts w:ascii="FbShefa" w:hAnsi="FbShefa"/>
          <w:b/>
          <w:bCs/>
          <w:color w:val="3B2F2A" w:themeColor="text2" w:themeShade="80"/>
          <w:sz w:val="11"/>
          <w:rtl/>
        </w:rPr>
        <w:t>רפאל</w:t>
      </w:r>
      <w:r w:rsidRPr="00270114">
        <w:rPr>
          <w:rFonts w:ascii="FbShefa" w:hAnsi="FbShefa"/>
          <w:sz w:val="11"/>
          <w:rtl/>
        </w:rPr>
        <w:t xml:space="preserve"> לרפא את אברהם, </w:t>
      </w:r>
      <w:r w:rsidRPr="001B3037">
        <w:rPr>
          <w:rFonts w:ascii="FbShefa" w:hAnsi="FbShefa"/>
          <w:b/>
          <w:bCs/>
          <w:color w:val="3B2F2A" w:themeColor="text2" w:themeShade="80"/>
          <w:sz w:val="11"/>
          <w:rtl/>
        </w:rPr>
        <w:t>גבריאל</w:t>
      </w:r>
      <w:r w:rsidRPr="00270114">
        <w:rPr>
          <w:rFonts w:ascii="FbShefa" w:hAnsi="FbShefa"/>
          <w:sz w:val="11"/>
          <w:rtl/>
        </w:rPr>
        <w:t xml:space="preserve"> למהפכיה לסדום</w:t>
      </w:r>
      <w:r w:rsidR="00980F5A" w:rsidRPr="00270114">
        <w:rPr>
          <w:rFonts w:ascii="FbShefa" w:hAnsi="FbShefa"/>
          <w:sz w:val="11"/>
          <w:rtl/>
        </w:rPr>
        <w:t>.</w:t>
      </w:r>
    </w:p>
    <w:p w14:paraId="48C8B926" w14:textId="212DF6CF"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מיכאל</w:t>
      </w:r>
      <w:r w:rsidRPr="00270114">
        <w:rPr>
          <w:rFonts w:ascii="FbShefa" w:hAnsi="FbShefa"/>
          <w:sz w:val="11"/>
          <w:rtl/>
        </w:rPr>
        <w:t xml:space="preserve"> לשזביה ללוט</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דיקא נמי</w:t>
      </w:r>
      <w:r w:rsidRPr="00270114">
        <w:rPr>
          <w:rFonts w:ascii="FbShefa" w:hAnsi="FbShefa"/>
          <w:sz w:val="11"/>
          <w:rtl/>
        </w:rPr>
        <w:t>, דכתיב ויהפך (לא ויהפכו)</w:t>
      </w:r>
    </w:p>
    <w:p w14:paraId="5773CAE8" w14:textId="7DEA128F"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אין מסרבין לגדול</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 xml:space="preserve">אברהם - כן תעשה כאשר דברת, </w:t>
      </w:r>
      <w:r w:rsidRPr="001B3037">
        <w:rPr>
          <w:rFonts w:ascii="FbShefa" w:hAnsi="FbShefa"/>
          <w:b/>
          <w:bCs/>
          <w:color w:val="3B2F2A" w:themeColor="text2" w:themeShade="80"/>
          <w:sz w:val="11"/>
          <w:rtl/>
        </w:rPr>
        <w:t>לוט</w:t>
      </w:r>
      <w:r w:rsidRPr="00270114">
        <w:rPr>
          <w:rFonts w:ascii="FbShefa" w:hAnsi="FbShefa"/>
          <w:sz w:val="11"/>
          <w:rtl/>
        </w:rPr>
        <w:t xml:space="preserve"> ויפצר בם מאד</w:t>
      </w:r>
      <w:r w:rsidR="00980F5A" w:rsidRPr="00270114">
        <w:rPr>
          <w:rFonts w:ascii="FbShefa" w:hAnsi="FbShefa"/>
          <w:sz w:val="11"/>
          <w:rtl/>
        </w:rPr>
        <w:t>.</w:t>
      </w:r>
    </w:p>
    <w:p w14:paraId="103C19E6" w14:textId="33A5CCEF" w:rsidR="009C3CB4" w:rsidRPr="00270114" w:rsidRDefault="009C3CB4" w:rsidP="00794C1A">
      <w:pPr>
        <w:pStyle w:val="1"/>
        <w:rPr>
          <w:rFonts w:ascii="FbShefa" w:hAnsi="FbShefa"/>
          <w:rtl/>
        </w:rPr>
      </w:pPr>
      <w:r w:rsidRPr="00270114">
        <w:rPr>
          <w:rFonts w:ascii="FbShefa" w:hAnsi="FbShefa"/>
          <w:sz w:val="11"/>
          <w:rtl/>
        </w:rPr>
        <w:t>פז</w:t>
      </w:r>
      <w:r w:rsidR="00B36BF2" w:rsidRPr="00270114">
        <w:rPr>
          <w:rFonts w:ascii="FbShefa" w:hAnsi="FbShefa"/>
          <w:sz w:val="11"/>
          <w:rtl/>
        </w:rPr>
        <w:t>, א</w:t>
      </w:r>
    </w:p>
    <w:p w14:paraId="6CBA4A71" w14:textId="23527E1D"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צדיקים</w:t>
      </w:r>
      <w:r w:rsidRPr="00270114">
        <w:rPr>
          <w:rFonts w:ascii="FbShefa" w:hAnsi="FbShefa"/>
          <w:sz w:val="11"/>
          <w:rtl/>
        </w:rPr>
        <w:t xml:space="preserve"> אומרים מעט ועושים הרבה, </w:t>
      </w:r>
      <w:r w:rsidRPr="001B3037">
        <w:rPr>
          <w:rFonts w:ascii="FbShefa" w:hAnsi="FbShefa"/>
          <w:b/>
          <w:bCs/>
          <w:color w:val="3B2F2A" w:themeColor="text2" w:themeShade="80"/>
          <w:sz w:val="11"/>
          <w:rtl/>
        </w:rPr>
        <w:t>רשעים</w:t>
      </w:r>
      <w:r w:rsidRPr="00270114">
        <w:rPr>
          <w:rFonts w:ascii="FbShefa" w:hAnsi="FbShefa"/>
          <w:sz w:val="11"/>
          <w:rtl/>
        </w:rPr>
        <w:t xml:space="preserve"> אומרים הרבה ואפילו מעט אינם עושים</w:t>
      </w:r>
      <w:r w:rsidR="00980F5A" w:rsidRPr="00270114">
        <w:rPr>
          <w:rFonts w:ascii="FbShefa" w:hAnsi="FbShefa"/>
          <w:sz w:val="11"/>
          <w:rtl/>
        </w:rPr>
        <w:t>.</w:t>
      </w:r>
      <w:r w:rsidRPr="00270114">
        <w:rPr>
          <w:rFonts w:ascii="FbShefa" w:hAnsi="FbShefa"/>
          <w:sz w:val="11"/>
          <w:rtl/>
        </w:rPr>
        <w:t xml:space="preserve"> מנלן - </w:t>
      </w:r>
      <w:r w:rsidRPr="001B3037">
        <w:rPr>
          <w:rFonts w:ascii="FbShefa" w:hAnsi="FbShefa"/>
          <w:b/>
          <w:bCs/>
          <w:color w:val="3B2F2A" w:themeColor="text2" w:themeShade="80"/>
          <w:sz w:val="11"/>
          <w:rtl/>
        </w:rPr>
        <w:t>מעפרון</w:t>
      </w:r>
      <w:r w:rsidR="00980F5A" w:rsidRPr="00270114">
        <w:rPr>
          <w:rFonts w:ascii="FbShefa" w:hAnsi="FbShefa"/>
          <w:sz w:val="11"/>
          <w:rtl/>
        </w:rPr>
        <w:t>.</w:t>
      </w:r>
      <w:r w:rsidRPr="00270114">
        <w:rPr>
          <w:rFonts w:ascii="FbShefa" w:hAnsi="FbShefa"/>
          <w:sz w:val="11"/>
          <w:rtl/>
        </w:rPr>
        <w:t xml:space="preserve"> דלא שקל מיניה אלא קנטרי</w:t>
      </w:r>
      <w:r w:rsidR="00980F5A" w:rsidRPr="00270114">
        <w:rPr>
          <w:rFonts w:ascii="FbShefa" w:hAnsi="FbShefa"/>
          <w:sz w:val="11"/>
          <w:rtl/>
        </w:rPr>
        <w:t>.</w:t>
      </w:r>
    </w:p>
    <w:p w14:paraId="337DA72F" w14:textId="2EBCD90E"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כתיב קמח וכתיב סלת</w:t>
      </w:r>
      <w:r w:rsidRPr="00270114">
        <w:rPr>
          <w:rFonts w:ascii="FbShefa" w:hAnsi="FbShefa"/>
          <w:sz w:val="11"/>
          <w:rtl/>
        </w:rPr>
        <w:t>: מכאן שהאשה צרה עיניה באורחים יותר מן האיש</w:t>
      </w:r>
      <w:r w:rsidR="00980F5A" w:rsidRPr="00270114">
        <w:rPr>
          <w:rFonts w:ascii="FbShefa" w:hAnsi="FbShefa"/>
          <w:sz w:val="11"/>
          <w:rtl/>
        </w:rPr>
        <w:t>.</w:t>
      </w:r>
    </w:p>
    <w:p w14:paraId="2F4C0028" w14:textId="2C3989F4"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כתיב לושי ועשי עגות</w:t>
      </w:r>
      <w:r w:rsidR="00980F5A" w:rsidRPr="001B3037">
        <w:rPr>
          <w:rFonts w:ascii="FbShefa" w:hAnsi="FbShefa"/>
          <w:b/>
          <w:bCs/>
          <w:color w:val="3B2F2A" w:themeColor="text2" w:themeShade="80"/>
          <w:sz w:val="11"/>
          <w:rtl/>
        </w:rPr>
        <w:t>.</w:t>
      </w:r>
      <w:r w:rsidRPr="00270114">
        <w:rPr>
          <w:rFonts w:ascii="FbShefa" w:hAnsi="FbShefa"/>
          <w:sz w:val="11"/>
          <w:rtl/>
        </w:rPr>
        <w:t xml:space="preserve"> ואילו לחם לא אייתי! אברהם אבינו </w:t>
      </w:r>
      <w:r w:rsidRPr="001B3037">
        <w:rPr>
          <w:rFonts w:ascii="FbShefa" w:hAnsi="FbShefa"/>
          <w:b/>
          <w:bCs/>
          <w:color w:val="3B2F2A" w:themeColor="text2" w:themeShade="80"/>
          <w:sz w:val="11"/>
          <w:rtl/>
        </w:rPr>
        <w:t>אוכל חולין בטהרה</w:t>
      </w:r>
      <w:r w:rsidRPr="00270114">
        <w:rPr>
          <w:rFonts w:ascii="FbShefa" w:hAnsi="FbShefa"/>
          <w:sz w:val="11"/>
          <w:rtl/>
        </w:rPr>
        <w:t xml:space="preserve"> היה, ושרה פירסה נדה</w:t>
      </w:r>
      <w:r w:rsidR="00980F5A" w:rsidRPr="00270114">
        <w:rPr>
          <w:rFonts w:ascii="FbShefa" w:hAnsi="FbShefa"/>
          <w:sz w:val="11"/>
          <w:rtl/>
        </w:rPr>
        <w:t>.</w:t>
      </w:r>
    </w:p>
    <w:p w14:paraId="79E95A9D" w14:textId="64014AA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איה</w:t>
      </w:r>
      <w:r w:rsidRPr="00270114">
        <w:rPr>
          <w:rFonts w:ascii="FbShefa" w:hAnsi="FbShefa"/>
          <w:sz w:val="11"/>
          <w:rtl/>
        </w:rPr>
        <w:t xml:space="preserve"> שרה אשתך ויאמר הנה באהל - </w:t>
      </w:r>
      <w:r w:rsidRPr="001B3037">
        <w:rPr>
          <w:rFonts w:ascii="FbShefa" w:hAnsi="FbShefa"/>
          <w:b/>
          <w:bCs/>
          <w:color w:val="3B2F2A" w:themeColor="text2" w:themeShade="80"/>
          <w:sz w:val="11"/>
          <w:rtl/>
        </w:rPr>
        <w:t>להודיע ששרה</w:t>
      </w:r>
      <w:r w:rsidRPr="00270114">
        <w:rPr>
          <w:rFonts w:ascii="FbShefa" w:hAnsi="FbShefa"/>
          <w:sz w:val="11"/>
          <w:rtl/>
        </w:rPr>
        <w:t xml:space="preserve"> אמנו צנועה היתה</w:t>
      </w:r>
      <w:r w:rsidR="00A94292">
        <w:rPr>
          <w:rFonts w:ascii="FbShefa" w:hAnsi="FbShefa"/>
          <w:sz w:val="11"/>
          <w:rtl/>
        </w:rPr>
        <w:t xml:space="preserve"> (</w:t>
      </w:r>
      <w:r w:rsidRPr="001B3037">
        <w:rPr>
          <w:rFonts w:ascii="FbShefa" w:hAnsi="FbShefa"/>
          <w:b/>
          <w:bCs/>
          <w:color w:val="3B2F2A" w:themeColor="text2" w:themeShade="80"/>
          <w:sz w:val="11"/>
          <w:rtl/>
        </w:rPr>
        <w:t>א) כדי לחבבה</w:t>
      </w:r>
      <w:r w:rsidR="00980F5A" w:rsidRPr="00270114">
        <w:rPr>
          <w:rFonts w:ascii="FbShefa" w:hAnsi="FbShefa"/>
          <w:sz w:val="11"/>
          <w:rtl/>
        </w:rPr>
        <w:t>.</w:t>
      </w:r>
      <w:r w:rsidRPr="00270114">
        <w:rPr>
          <w:rFonts w:ascii="FbShefa" w:hAnsi="FbShefa"/>
          <w:sz w:val="11"/>
          <w:rtl/>
        </w:rPr>
        <w:t xml:space="preserve"> על בעלה</w:t>
      </w:r>
      <w:r w:rsidR="00A94292">
        <w:rPr>
          <w:rFonts w:ascii="FbShefa" w:hAnsi="FbShefa"/>
          <w:sz w:val="11"/>
          <w:rtl/>
        </w:rPr>
        <w:t xml:space="preserve"> (</w:t>
      </w:r>
      <w:r w:rsidRPr="001B3037">
        <w:rPr>
          <w:rFonts w:ascii="FbShefa" w:hAnsi="FbShefa"/>
          <w:b/>
          <w:bCs/>
          <w:color w:val="3B2F2A" w:themeColor="text2" w:themeShade="80"/>
          <w:sz w:val="11"/>
          <w:rtl/>
        </w:rPr>
        <w:t>ב)</w:t>
      </w:r>
      <w:r w:rsidRPr="00270114">
        <w:rPr>
          <w:rFonts w:ascii="FbShefa" w:hAnsi="FbShefa"/>
          <w:sz w:val="11"/>
          <w:rtl/>
        </w:rPr>
        <w:t xml:space="preserve"> כדי לשגר לה כוס של ברכה</w:t>
      </w:r>
      <w:r w:rsidR="00980F5A" w:rsidRPr="00270114">
        <w:rPr>
          <w:rFonts w:ascii="FbShefa" w:hAnsi="FbShefa"/>
          <w:sz w:val="11"/>
          <w:rtl/>
        </w:rPr>
        <w:t>.</w:t>
      </w:r>
    </w:p>
    <w:p w14:paraId="20C1276A" w14:textId="11AECC89" w:rsidR="009C3CB4" w:rsidRPr="001B3037" w:rsidRDefault="009C3CB4" w:rsidP="009C3CB4">
      <w:pPr>
        <w:spacing w:line="240" w:lineRule="auto"/>
        <w:rPr>
          <w:rFonts w:ascii="FbShefa" w:hAnsi="FbShefa"/>
          <w:b/>
          <w:bCs/>
          <w:color w:val="3B2F2A" w:themeColor="text2" w:themeShade="80"/>
          <w:sz w:val="11"/>
          <w:rtl/>
        </w:rPr>
      </w:pPr>
    </w:p>
    <w:p w14:paraId="08D52D7F" w14:textId="007DD36E"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למה נקוד על איו שבאליו</w:t>
      </w:r>
      <w:r w:rsidRPr="00270114">
        <w:rPr>
          <w:rFonts w:ascii="FbShefa" w:hAnsi="FbShefa"/>
          <w:sz w:val="11"/>
          <w:rtl/>
        </w:rPr>
        <w:t xml:space="preserve"> - לימדה תורה דרך ארץ שישאל אדם באכסניא שלו</w:t>
      </w:r>
      <w:r w:rsidR="00980F5A" w:rsidRPr="00270114">
        <w:rPr>
          <w:rFonts w:ascii="FbShefa" w:hAnsi="FbShefa"/>
          <w:sz w:val="11"/>
          <w:rtl/>
        </w:rPr>
        <w:t>.</w:t>
      </w:r>
    </w:p>
    <w:p w14:paraId="1D16F5DE" w14:textId="7624C14E"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קשה</w:t>
      </w:r>
      <w:r w:rsidR="00980F5A" w:rsidRPr="001B3037">
        <w:rPr>
          <w:rFonts w:ascii="FbShefa" w:hAnsi="FbShefa"/>
          <w:b/>
          <w:bCs/>
          <w:color w:val="3B2F2A" w:themeColor="text2" w:themeShade="80"/>
          <w:sz w:val="11"/>
          <w:rtl/>
        </w:rPr>
        <w:t>.</w:t>
      </w:r>
      <w:r w:rsidRPr="00270114">
        <w:rPr>
          <w:rFonts w:ascii="FbShefa" w:hAnsi="FbShefa"/>
          <w:sz w:val="11"/>
          <w:rtl/>
        </w:rPr>
        <w:t xml:space="preserve"> אין שואלין בשלום אשה כלל</w:t>
      </w:r>
    </w:p>
    <w:p w14:paraId="11DB27A1" w14:textId="7F11012E"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270114">
        <w:rPr>
          <w:rFonts w:ascii="FbShefa" w:hAnsi="FbShefa"/>
          <w:sz w:val="11"/>
          <w:rtl/>
        </w:rPr>
        <w:t xml:space="preserve"> על ידי בעלה שאני</w:t>
      </w:r>
      <w:r w:rsidR="00980F5A" w:rsidRPr="00270114">
        <w:rPr>
          <w:rFonts w:ascii="FbShefa" w:hAnsi="FbShefa"/>
          <w:sz w:val="11"/>
          <w:rtl/>
        </w:rPr>
        <w:t>.</w:t>
      </w:r>
    </w:p>
    <w:p w14:paraId="65814F82" w14:textId="753F20D3" w:rsidR="009C3CB4" w:rsidRPr="00270114" w:rsidRDefault="009C3CB4" w:rsidP="009C3CB4">
      <w:pPr>
        <w:spacing w:line="240" w:lineRule="auto"/>
        <w:rPr>
          <w:rFonts w:ascii="FbShefa" w:hAnsi="FbShefa"/>
          <w:sz w:val="11"/>
          <w:rtl/>
        </w:rPr>
      </w:pPr>
    </w:p>
    <w:p w14:paraId="5B843B96" w14:textId="75DFC52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אחרי בלתי</w:t>
      </w:r>
      <w:r w:rsidR="00980F5A" w:rsidRPr="00270114">
        <w:rPr>
          <w:rFonts w:ascii="FbShefa" w:hAnsi="FbShefa"/>
          <w:sz w:val="11"/>
          <w:rtl/>
        </w:rPr>
        <w:t>.</w:t>
      </w:r>
      <w:r w:rsidRPr="00270114">
        <w:rPr>
          <w:rFonts w:ascii="FbShefa" w:hAnsi="FbShefa"/>
          <w:sz w:val="11"/>
          <w:rtl/>
        </w:rPr>
        <w:t xml:space="preserve"> אחר שנתבלה הבשר ורבו הקמטין, נתעדן הבשר ונתפשטו הקמטין, וחזר היופי למקומו</w:t>
      </w:r>
      <w:r w:rsidR="00980F5A" w:rsidRPr="00270114">
        <w:rPr>
          <w:rFonts w:ascii="FbShefa" w:hAnsi="FbShefa"/>
          <w:sz w:val="11"/>
          <w:rtl/>
        </w:rPr>
        <w:t>.</w:t>
      </w:r>
    </w:p>
    <w:p w14:paraId="5DCD5FC5" w14:textId="254F968C"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ואדני זקן / ואני זקנתי</w:t>
      </w:r>
      <w:r w:rsidRPr="00270114">
        <w:rPr>
          <w:rFonts w:ascii="FbShefa" w:hAnsi="FbShefa"/>
          <w:sz w:val="11"/>
          <w:rtl/>
        </w:rPr>
        <w:t xml:space="preserve"> - דלא מותיב הקדוש ברוך הוא כדקאמרה איהי</w:t>
      </w:r>
      <w:r w:rsidR="00980F5A" w:rsidRPr="00270114">
        <w:rPr>
          <w:rFonts w:ascii="FbShefa" w:hAnsi="FbShefa"/>
          <w:sz w:val="11"/>
          <w:rtl/>
        </w:rPr>
        <w:t>.</w:t>
      </w:r>
      <w:r w:rsidRPr="001B3037">
        <w:rPr>
          <w:rFonts w:ascii="FbShefa" w:hAnsi="FbShefa"/>
          <w:b/>
          <w:bCs/>
          <w:color w:val="3B2F2A" w:themeColor="text2" w:themeShade="80"/>
          <w:sz w:val="11"/>
          <w:rtl/>
        </w:rPr>
        <w:t xml:space="preserve"> גדול שלום</w:t>
      </w:r>
      <w:r w:rsidRPr="00270114">
        <w:rPr>
          <w:rFonts w:ascii="FbShefa" w:hAnsi="FbShefa"/>
          <w:sz w:val="11"/>
          <w:rtl/>
        </w:rPr>
        <w:t>, שאפילו הקדוש ברוך הוא שינה בו</w:t>
      </w:r>
      <w:r w:rsidR="00980F5A" w:rsidRPr="00270114">
        <w:rPr>
          <w:rFonts w:ascii="FbShefa" w:hAnsi="FbShefa"/>
          <w:sz w:val="11"/>
          <w:rtl/>
        </w:rPr>
        <w:t>.</w:t>
      </w:r>
    </w:p>
    <w:p w14:paraId="2ADFE016" w14:textId="77777777" w:rsidR="009C3CB4" w:rsidRPr="00270114" w:rsidRDefault="009C3CB4" w:rsidP="009C3CB4">
      <w:pPr>
        <w:spacing w:line="240" w:lineRule="auto"/>
        <w:rPr>
          <w:rFonts w:ascii="FbShefa" w:hAnsi="FbShefa"/>
          <w:sz w:val="11"/>
          <w:rtl/>
        </w:rPr>
      </w:pPr>
    </w:p>
    <w:p w14:paraId="69A46576" w14:textId="0CDACB9B"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הניקה בנים שרה</w:t>
      </w:r>
      <w:r w:rsidR="00980F5A" w:rsidRPr="001B3037">
        <w:rPr>
          <w:rFonts w:ascii="FbShefa" w:hAnsi="FbShefa"/>
          <w:b/>
          <w:bCs/>
          <w:color w:val="3B2F2A" w:themeColor="text2" w:themeShade="80"/>
          <w:sz w:val="11"/>
          <w:rtl/>
        </w:rPr>
        <w:t>.</w:t>
      </w:r>
      <w:r w:rsidRPr="00270114">
        <w:rPr>
          <w:rFonts w:ascii="FbShefa" w:hAnsi="FbShefa"/>
          <w:sz w:val="11"/>
          <w:rtl/>
        </w:rPr>
        <w:t xml:space="preserve"> שעשה סעודה גדולה, והיו מרננים שהביאו </w:t>
      </w:r>
      <w:r w:rsidRPr="001B3037">
        <w:rPr>
          <w:rFonts w:ascii="FbShefa" w:hAnsi="FbShefa"/>
          <w:b/>
          <w:bCs/>
          <w:color w:val="3B2F2A" w:themeColor="text2" w:themeShade="80"/>
          <w:sz w:val="11"/>
          <w:rtl/>
        </w:rPr>
        <w:t>אסופי</w:t>
      </w:r>
      <w:r w:rsidRPr="00270114">
        <w:rPr>
          <w:rFonts w:ascii="FbShefa" w:hAnsi="FbShefa"/>
          <w:sz w:val="11"/>
          <w:rtl/>
        </w:rPr>
        <w:t xml:space="preserve"> מן השוק</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זימן</w:t>
      </w:r>
      <w:r w:rsidR="00980F5A" w:rsidRPr="00270114">
        <w:rPr>
          <w:rFonts w:ascii="FbShefa" w:hAnsi="FbShefa"/>
          <w:sz w:val="11"/>
          <w:rtl/>
        </w:rPr>
        <w:t>.</w:t>
      </w:r>
      <w:r w:rsidRPr="00270114">
        <w:rPr>
          <w:rFonts w:ascii="FbShefa" w:hAnsi="FbShefa"/>
          <w:sz w:val="11"/>
          <w:rtl/>
        </w:rPr>
        <w:t xml:space="preserve"> כל גדולי הדור, ושרה את נשותיהם, </w:t>
      </w:r>
      <w:r w:rsidRPr="001B3037">
        <w:rPr>
          <w:rFonts w:ascii="FbShefa" w:hAnsi="FbShefa"/>
          <w:b/>
          <w:bCs/>
          <w:color w:val="3B2F2A" w:themeColor="text2" w:themeShade="80"/>
          <w:sz w:val="11"/>
          <w:rtl/>
        </w:rPr>
        <w:t>נפתחו דדיה</w:t>
      </w:r>
      <w:r w:rsidRPr="00270114">
        <w:rPr>
          <w:rFonts w:ascii="FbShefa" w:hAnsi="FbShefa"/>
          <w:sz w:val="11"/>
          <w:rtl/>
        </w:rPr>
        <w:t xml:space="preserve"> כשני מעיינות, והניקה את כולן</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ועדין מרננים</w:t>
      </w:r>
      <w:r w:rsidR="00980F5A" w:rsidRPr="00270114">
        <w:rPr>
          <w:rFonts w:ascii="FbShefa" w:hAnsi="FbShefa"/>
          <w:sz w:val="11"/>
          <w:rtl/>
        </w:rPr>
        <w:t>.</w:t>
      </w:r>
      <w:r w:rsidRPr="00270114">
        <w:rPr>
          <w:rFonts w:ascii="FbShefa" w:hAnsi="FbShefa"/>
          <w:sz w:val="11"/>
          <w:rtl/>
        </w:rPr>
        <w:t xml:space="preserve"> אברהם בן מאה שנה יוליד</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מיד</w:t>
      </w:r>
      <w:r w:rsidRPr="00270114">
        <w:rPr>
          <w:rFonts w:ascii="FbShefa" w:hAnsi="FbShefa"/>
          <w:sz w:val="11"/>
          <w:rtl/>
        </w:rPr>
        <w:t xml:space="preserve"> נהפך קלסתר פנים של יצחק</w:t>
      </w:r>
      <w:r w:rsidR="00980F5A" w:rsidRPr="00270114">
        <w:rPr>
          <w:rFonts w:ascii="FbShefa" w:hAnsi="FbShefa"/>
          <w:sz w:val="11"/>
          <w:rtl/>
        </w:rPr>
        <w:t>.</w:t>
      </w:r>
    </w:p>
    <w:p w14:paraId="62D545EB" w14:textId="77777777" w:rsidR="009C3CB4" w:rsidRPr="00270114" w:rsidRDefault="009C3CB4" w:rsidP="009C3CB4">
      <w:pPr>
        <w:spacing w:line="240" w:lineRule="auto"/>
        <w:rPr>
          <w:rFonts w:ascii="FbShefa" w:hAnsi="FbShefa"/>
          <w:sz w:val="11"/>
          <w:rtl/>
        </w:rPr>
      </w:pPr>
    </w:p>
    <w:p w14:paraId="3804404E" w14:textId="62282004"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זקנה</w:t>
      </w:r>
      <w:r w:rsidR="00980F5A" w:rsidRPr="001B3037">
        <w:rPr>
          <w:rFonts w:ascii="FbShefa" w:hAnsi="FbShefa"/>
          <w:b/>
          <w:bCs/>
          <w:color w:val="3B2F2A" w:themeColor="text2" w:themeShade="80"/>
          <w:sz w:val="11"/>
          <w:rtl/>
        </w:rPr>
        <w:t>.</w:t>
      </w:r>
      <w:r w:rsidRPr="00270114">
        <w:rPr>
          <w:rFonts w:ascii="FbShefa" w:hAnsi="FbShefa"/>
          <w:sz w:val="11"/>
          <w:rtl/>
        </w:rPr>
        <w:t xml:space="preserve"> מאברהם (מאן דהוה בעי למשתעי בהדי אברהם - משתעי בהדי יצחק) - ואברהם זקן בא בימים</w:t>
      </w:r>
      <w:r w:rsidR="00980F5A" w:rsidRPr="00270114">
        <w:rPr>
          <w:rFonts w:ascii="FbShefa" w:hAnsi="FbShefa"/>
          <w:sz w:val="11"/>
          <w:rtl/>
        </w:rPr>
        <w:t>.</w:t>
      </w:r>
    </w:p>
    <w:p w14:paraId="76606E65" w14:textId="01D45767"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חולשה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מיעקב - ויאמר ליוסף הנה אביך חלה</w:t>
      </w:r>
      <w:r w:rsidR="00980F5A" w:rsidRPr="00270114">
        <w:rPr>
          <w:rFonts w:ascii="FbShefa" w:hAnsi="FbShefa"/>
          <w:sz w:val="11"/>
          <w:rtl/>
        </w:rPr>
        <w:t>.</w:t>
      </w:r>
    </w:p>
    <w:p w14:paraId="56431C3B" w14:textId="697EDE0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חליש ואתפח</w:t>
      </w:r>
      <w:r w:rsidR="00980F5A" w:rsidRPr="00270114">
        <w:rPr>
          <w:rFonts w:ascii="FbShefa" w:hAnsi="FbShefa"/>
          <w:sz w:val="11"/>
          <w:rtl/>
        </w:rPr>
        <w:t>.</w:t>
      </w:r>
      <w:r w:rsidRPr="00270114">
        <w:rPr>
          <w:rFonts w:ascii="FbShefa" w:hAnsi="FbShefa"/>
          <w:sz w:val="11"/>
          <w:rtl/>
        </w:rPr>
        <w:t xml:space="preserve"> מאלישע</w:t>
      </w:r>
      <w:r w:rsidR="00980F5A" w:rsidRPr="00270114">
        <w:rPr>
          <w:rFonts w:ascii="FbShefa" w:hAnsi="FbShefa"/>
          <w:sz w:val="11"/>
          <w:rtl/>
        </w:rPr>
        <w:t>.</w:t>
      </w:r>
      <w:r w:rsidRPr="00270114">
        <w:rPr>
          <w:rFonts w:ascii="FbShefa" w:hAnsi="FbShefa"/>
          <w:sz w:val="11"/>
          <w:rtl/>
        </w:rPr>
        <w:t xml:space="preserve"> ואלישע חלה את חליו אשר ימות בו</w:t>
      </w:r>
      <w:r w:rsidR="00980F5A" w:rsidRPr="00270114">
        <w:rPr>
          <w:rFonts w:ascii="FbShefa" w:hAnsi="FbShefa"/>
          <w:sz w:val="11"/>
          <w:rtl/>
        </w:rPr>
        <w:t>.</w:t>
      </w:r>
    </w:p>
    <w:p w14:paraId="5C295F9D" w14:textId="6C781824" w:rsidR="009C3CB4" w:rsidRPr="00270114" w:rsidRDefault="009C3CB4" w:rsidP="009C3CB4">
      <w:pPr>
        <w:spacing w:line="240" w:lineRule="auto"/>
        <w:rPr>
          <w:rFonts w:ascii="FbShefa" w:hAnsi="FbShefa"/>
          <w:sz w:val="11"/>
          <w:rtl/>
        </w:rPr>
      </w:pPr>
    </w:p>
    <w:p w14:paraId="5605C7CE" w14:textId="0C83FB75"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שלשה חלאין חלה אלישע</w:t>
      </w:r>
      <w:r w:rsidR="00980F5A" w:rsidRPr="001B3037">
        <w:rPr>
          <w:rFonts w:ascii="FbShefa" w:hAnsi="FbShefa"/>
          <w:b/>
          <w:bCs/>
          <w:color w:val="3B2F2A" w:themeColor="text2" w:themeShade="80"/>
          <w:sz w:val="11"/>
          <w:rtl/>
        </w:rPr>
        <w:t>.</w:t>
      </w:r>
      <w:r w:rsidRPr="00270114">
        <w:rPr>
          <w:rFonts w:ascii="FbShefa" w:hAnsi="FbShefa"/>
          <w:sz w:val="11"/>
          <w:rtl/>
        </w:rPr>
        <w:t xml:space="preserve"> שדחפו לגיחזי בשתי ידיו/ שגירה דובין בתינוקות / שמת בו</w:t>
      </w:r>
      <w:r w:rsidR="00980F5A" w:rsidRPr="00270114">
        <w:rPr>
          <w:rFonts w:ascii="FbShefa" w:hAnsi="FbShefa"/>
          <w:sz w:val="11"/>
          <w:rtl/>
        </w:rPr>
        <w:t>.</w:t>
      </w:r>
    </w:p>
    <w:p w14:paraId="26CDD3D7" w14:textId="679EE6B6" w:rsidR="009C3CB4" w:rsidRPr="00270114" w:rsidRDefault="009C3CB4" w:rsidP="009C3CB4">
      <w:pPr>
        <w:spacing w:line="240" w:lineRule="auto"/>
        <w:rPr>
          <w:rFonts w:ascii="FbShefa" w:hAnsi="FbShefa"/>
          <w:sz w:val="11"/>
          <w:rtl/>
        </w:rPr>
      </w:pPr>
    </w:p>
    <w:p w14:paraId="4144B280"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 xml:space="preserve">צא ואמור להם על מנת שאין לכם עלי אלא פת וקטנית </w:t>
      </w:r>
    </w:p>
    <w:p w14:paraId="4167B784" w14:textId="7DF84D28"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ספק</w:t>
      </w:r>
      <w:r w:rsidR="00980F5A" w:rsidRPr="001B3037">
        <w:rPr>
          <w:rFonts w:ascii="FbShefa" w:hAnsi="FbShefa"/>
          <w:b/>
          <w:bCs/>
          <w:color w:val="3B2F2A" w:themeColor="text2" w:themeShade="80"/>
          <w:sz w:val="11"/>
          <w:rtl/>
        </w:rPr>
        <w:t>.</w:t>
      </w:r>
      <w:r w:rsidRPr="00270114">
        <w:rPr>
          <w:rFonts w:ascii="FbShefa" w:hAnsi="FbShefa"/>
          <w:sz w:val="11"/>
          <w:rtl/>
        </w:rPr>
        <w:t xml:space="preserve"> פת קטנית / פת וקטנית</w:t>
      </w:r>
      <w:r w:rsidR="00980F5A" w:rsidRPr="00270114">
        <w:rPr>
          <w:rFonts w:ascii="FbShefa" w:hAnsi="FbShefa"/>
          <w:sz w:val="11"/>
          <w:rtl/>
        </w:rPr>
        <w:t>.</w:t>
      </w:r>
    </w:p>
    <w:p w14:paraId="43D72505" w14:textId="39B504C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אמר ליה</w:t>
      </w:r>
      <w:r w:rsidRPr="00270114">
        <w:rPr>
          <w:rFonts w:ascii="FbShefa" w:hAnsi="FbShefa"/>
          <w:sz w:val="11"/>
          <w:rtl/>
        </w:rPr>
        <w:t>: האלהים, צריכה וי"ו כי מורדיא דלברות</w:t>
      </w:r>
      <w:r w:rsidR="00980F5A" w:rsidRPr="00270114">
        <w:rPr>
          <w:rFonts w:ascii="FbShefa" w:hAnsi="FbShefa"/>
          <w:sz w:val="11"/>
          <w:rtl/>
        </w:rPr>
        <w:t>.</w:t>
      </w:r>
    </w:p>
    <w:p w14:paraId="2AF80A76" w14:textId="4CA272E5"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רבן שמעון בן גמליאל אומר אינו צריך הכל כמנהג המדינה</w:t>
      </w:r>
      <w:r w:rsidR="00980F5A" w:rsidRPr="00270114">
        <w:rPr>
          <w:rFonts w:ascii="FbShefa" w:hAnsi="FbShefa"/>
          <w:sz w:val="11"/>
          <w:rtl/>
        </w:rPr>
        <w:t>.</w:t>
      </w:r>
      <w:r w:rsidRPr="00270114">
        <w:rPr>
          <w:rFonts w:ascii="FbShefa" w:hAnsi="FbShefa"/>
          <w:sz w:val="11"/>
          <w:rtl/>
        </w:rPr>
        <w:t xml:space="preserve"> לאתויי: השוכר את הפועל ואמר לו כאחד וכשנים מבני העיר</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 xml:space="preserve">שיטה (א) </w:t>
      </w:r>
      <w:r w:rsidRPr="00270114">
        <w:rPr>
          <w:rFonts w:ascii="FbShefa" w:hAnsi="FbShefa"/>
          <w:sz w:val="11"/>
          <w:rtl/>
        </w:rPr>
        <w:t>כפחות שבשכירות</w:t>
      </w:r>
      <w:r w:rsidR="00EF4CE2">
        <w:rPr>
          <w:rFonts w:ascii="FbShefa" w:hAnsi="FbShefa"/>
          <w:sz w:val="11"/>
          <w:rtl/>
        </w:rPr>
        <w:t xml:space="preserve"> (</w:t>
      </w:r>
      <w:r w:rsidRPr="001B3037">
        <w:rPr>
          <w:rFonts w:ascii="FbShefa" w:hAnsi="FbShefa"/>
          <w:b/>
          <w:bCs/>
          <w:color w:val="3B2F2A" w:themeColor="text2" w:themeShade="80"/>
          <w:sz w:val="11"/>
          <w:rtl/>
        </w:rPr>
        <w:t>ב)</w:t>
      </w:r>
      <w:r w:rsidRPr="00270114">
        <w:rPr>
          <w:rFonts w:ascii="FbShefa" w:hAnsi="FbShefa"/>
          <w:sz w:val="11"/>
          <w:rtl/>
        </w:rPr>
        <w:t xml:space="preserve"> משמנין ביניהם</w:t>
      </w:r>
      <w:r w:rsidR="00980F5A" w:rsidRPr="00270114">
        <w:rPr>
          <w:rFonts w:ascii="FbShefa" w:hAnsi="FbShefa"/>
          <w:sz w:val="11"/>
          <w:rtl/>
        </w:rPr>
        <w:t>.</w:t>
      </w:r>
    </w:p>
    <w:p w14:paraId="1D1050B0" w14:textId="2FB4178B" w:rsidR="009C3CB4" w:rsidRPr="00270114" w:rsidRDefault="009C3CB4" w:rsidP="009C3CB4">
      <w:pPr>
        <w:spacing w:line="240" w:lineRule="auto"/>
        <w:rPr>
          <w:rFonts w:ascii="FbShefa" w:hAnsi="FbShefa"/>
          <w:sz w:val="11"/>
          <w:rtl/>
        </w:rPr>
      </w:pPr>
    </w:p>
    <w:p w14:paraId="15F42AE9" w14:textId="4CF4D763" w:rsidR="009C3CB4" w:rsidRPr="001B3037" w:rsidRDefault="009C3CB4" w:rsidP="00BF3E93">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sz w:val="11"/>
          <w:rtl/>
        </w:rPr>
      </w:pPr>
      <w:r w:rsidRPr="001B3037">
        <w:rPr>
          <w:rFonts w:ascii="FbShefa" w:eastAsia="Times New Roman" w:hAnsi="FbShefa"/>
          <w:b/>
          <w:bCs/>
          <w:color w:val="3B2F2A" w:themeColor="text2" w:themeShade="80"/>
          <w:sz w:val="11"/>
          <w:rtl/>
        </w:rPr>
        <w:t>וְאֵלּוּ אוֹכְלִין מִן הַתּוֹרָה</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הָעוֹשֶׂה בִמְחֻבָּר לַקַּרְקַע, בִּשְׁעַת גְּמַר מְלָאכָה, וּבְתָלוּשׁ מִן הַקַּרְקַע, עַד שֶׁלֹּא נִגְמְרָה מְלַאכְתּוֹ, בְּדָבָר שֶׁגִּדּוּלוֹ מִן הָאָרֶץ</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וְאֵלּוּ </w:t>
      </w:r>
      <w:r w:rsidRPr="00BF3E93">
        <w:rPr>
          <w:rFonts w:ascii="FbShefa" w:hAnsi="FbShefa"/>
          <w:b/>
          <w:bCs/>
          <w:color w:val="3B2F2A" w:themeColor="text2" w:themeShade="80"/>
          <w:sz w:val="11"/>
          <w:rtl/>
        </w:rPr>
        <w:t>שֶׁאֵין</w:t>
      </w:r>
      <w:r w:rsidRPr="001B3037">
        <w:rPr>
          <w:rFonts w:ascii="FbShefa" w:eastAsia="Times New Roman" w:hAnsi="FbShefa"/>
          <w:b/>
          <w:bCs/>
          <w:color w:val="3B2F2A" w:themeColor="text2" w:themeShade="80"/>
          <w:sz w:val="11"/>
          <w:rtl/>
        </w:rPr>
        <w:t xml:space="preserve"> אוֹכְלִין</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הָעוֹשֶׂה בִמְחֻבָּר לַקַּרְקַע בְּשָׁעָה שֶׁאֵין גְּמַר מְלָאכָה, וּבְתָלוּשׁ מִן הַקַּרְקַע מֵאַחַר שֶׁנִּגְמְרָה מְלַאכְתּוֹ, וּבְדָבָר שֶׁאֵין גִּדּוּלוֹ מִן הָאָרֶץ: </w:t>
      </w:r>
    </w:p>
    <w:p w14:paraId="531EDE3F" w14:textId="0F7473A5" w:rsidR="009C3CB4" w:rsidRPr="00270114" w:rsidRDefault="009C3CB4" w:rsidP="00794C1A">
      <w:pPr>
        <w:pStyle w:val="1"/>
        <w:rPr>
          <w:rFonts w:ascii="FbShefa" w:hAnsi="FbShefa"/>
          <w:rtl/>
        </w:rPr>
      </w:pPr>
      <w:r w:rsidRPr="00270114">
        <w:rPr>
          <w:rFonts w:ascii="FbShefa" w:hAnsi="FbShefa"/>
          <w:sz w:val="11"/>
          <w:rtl/>
        </w:rPr>
        <w:t>פז</w:t>
      </w:r>
      <w:r w:rsidR="00B36BF2" w:rsidRPr="00270114">
        <w:rPr>
          <w:rFonts w:ascii="FbShefa" w:hAnsi="FbShefa"/>
          <w:sz w:val="11"/>
          <w:rtl/>
        </w:rPr>
        <w:t>, ב</w:t>
      </w:r>
    </w:p>
    <w:p w14:paraId="6240FA2A"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מנא הני מילי</w:t>
      </w:r>
    </w:p>
    <w:p w14:paraId="71CA10F2" w14:textId="1366A67E"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א"א ללמוד</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מכרם וקמה שכן חייבים בעוללות ובחלה</w:t>
      </w:r>
      <w:r w:rsidRPr="00270114">
        <w:rPr>
          <w:rFonts w:ascii="FbShefa" w:hAnsi="FbShefa"/>
          <w:sz w:val="11"/>
          <w:vertAlign w:val="superscript"/>
          <w:rtl/>
        </w:rPr>
        <w:footnoteReference w:id="3"/>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הצד השוה</w:t>
      </w:r>
      <w:r w:rsidR="00980F5A" w:rsidRPr="001B3037">
        <w:rPr>
          <w:rFonts w:ascii="FbShefa" w:hAnsi="FbShefa"/>
          <w:b/>
          <w:bCs/>
          <w:color w:val="3B2F2A" w:themeColor="text2" w:themeShade="80"/>
          <w:sz w:val="11"/>
          <w:rtl/>
        </w:rPr>
        <w:t>.</w:t>
      </w:r>
      <w:r w:rsidRPr="00270114">
        <w:rPr>
          <w:rFonts w:ascii="FbShefa" w:hAnsi="FbShefa"/>
          <w:sz w:val="11"/>
          <w:rtl/>
        </w:rPr>
        <w:t xml:space="preserve"> שיש בהם צד מזבח</w:t>
      </w:r>
      <w:r w:rsidRPr="00270114">
        <w:rPr>
          <w:rFonts w:ascii="FbShefa" w:hAnsi="FbShefa"/>
          <w:sz w:val="11"/>
          <w:vertAlign w:val="superscript"/>
          <w:rtl/>
        </w:rPr>
        <w:footnoteReference w:id="4"/>
      </w:r>
      <w:r w:rsidR="00980F5A" w:rsidRPr="00270114">
        <w:rPr>
          <w:rFonts w:ascii="FbShefa" w:hAnsi="FbShefa"/>
          <w:sz w:val="11"/>
          <w:rtl/>
        </w:rPr>
        <w:t>.</w:t>
      </w:r>
    </w:p>
    <w:p w14:paraId="6FF8FF22" w14:textId="77777777" w:rsidR="009C3CB4" w:rsidRPr="00270114" w:rsidRDefault="009C3CB4" w:rsidP="009C3CB4">
      <w:pPr>
        <w:spacing w:line="240" w:lineRule="auto"/>
        <w:rPr>
          <w:rFonts w:ascii="FbShefa" w:hAnsi="FbShefa"/>
          <w:i/>
          <w:iCs/>
          <w:sz w:val="11"/>
          <w:rtl/>
        </w:rPr>
      </w:pPr>
      <w:r w:rsidRPr="00270114">
        <w:rPr>
          <w:rFonts w:ascii="FbShefa" w:hAnsi="FbShefa"/>
          <w:i/>
          <w:iCs/>
          <w:sz w:val="11"/>
          <w:rtl/>
        </w:rPr>
        <w:t>הלימוד</w:t>
      </w:r>
    </w:p>
    <w:p w14:paraId="4CC293C2" w14:textId="640DF3B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'חרמש</w:t>
      </w:r>
      <w:r w:rsidRPr="00270114">
        <w:rPr>
          <w:rFonts w:ascii="FbShefa" w:hAnsi="FbShefa"/>
          <w:sz w:val="11"/>
          <w:rtl/>
        </w:rPr>
        <w:t>' - לרבות כל בעלי חרמש</w:t>
      </w:r>
      <w:r w:rsidRPr="00270114">
        <w:rPr>
          <w:rFonts w:ascii="FbShefa" w:hAnsi="FbShefa"/>
          <w:sz w:val="11"/>
          <w:vertAlign w:val="superscript"/>
          <w:rtl/>
        </w:rPr>
        <w:footnoteReference w:id="5"/>
      </w:r>
      <w:r w:rsidR="00980F5A" w:rsidRPr="00270114">
        <w:rPr>
          <w:rFonts w:ascii="FbShefa" w:hAnsi="FbShefa"/>
          <w:sz w:val="11"/>
          <w:rtl/>
        </w:rPr>
        <w:t>.</w:t>
      </w:r>
    </w:p>
    <w:p w14:paraId="1FA08CFE" w14:textId="73BA35B2"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'קמה</w:t>
      </w:r>
      <w:r w:rsidRPr="00270114">
        <w:rPr>
          <w:rFonts w:ascii="FbShefa" w:hAnsi="FbShefa"/>
          <w:sz w:val="11"/>
          <w:rtl/>
        </w:rPr>
        <w:t>' - לרבות כל בעלי קמה</w:t>
      </w:r>
      <w:r w:rsidR="00A94292">
        <w:rPr>
          <w:rFonts w:ascii="FbShefa" w:hAnsi="FbShefa"/>
          <w:sz w:val="11"/>
          <w:rtl/>
        </w:rPr>
        <w:t xml:space="preserve"> (</w:t>
      </w:r>
      <w:r w:rsidRPr="00270114">
        <w:rPr>
          <w:rFonts w:ascii="FbShefa" w:hAnsi="FbShefa"/>
          <w:sz w:val="11"/>
          <w:rtl/>
        </w:rPr>
        <w:t>אף שאין בהם חרמש)</w:t>
      </w:r>
      <w:r w:rsidRPr="00270114">
        <w:rPr>
          <w:rFonts w:ascii="FbShefa" w:hAnsi="FbShefa"/>
          <w:sz w:val="11"/>
          <w:vertAlign w:val="superscript"/>
          <w:rtl/>
        </w:rPr>
        <w:footnoteReference w:id="6"/>
      </w:r>
      <w:r w:rsidR="00980F5A" w:rsidRPr="00270114">
        <w:rPr>
          <w:rFonts w:ascii="FbShefa" w:hAnsi="FbShefa"/>
          <w:sz w:val="11"/>
          <w:rtl/>
        </w:rPr>
        <w:t>.</w:t>
      </w:r>
    </w:p>
    <w:p w14:paraId="6D4DA12C" w14:textId="77777777" w:rsidR="009C3CB4" w:rsidRPr="00270114" w:rsidRDefault="009C3CB4" w:rsidP="009C3CB4">
      <w:pPr>
        <w:spacing w:line="240" w:lineRule="auto"/>
        <w:rPr>
          <w:rFonts w:ascii="FbShefa" w:hAnsi="FbShefa"/>
          <w:sz w:val="11"/>
          <w:rtl/>
        </w:rPr>
      </w:pPr>
    </w:p>
    <w:p w14:paraId="562CF7F7"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לימודים</w:t>
      </w:r>
    </w:p>
    <w:p w14:paraId="163196A0" w14:textId="2052AB21"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כי תבא</w:t>
      </w:r>
      <w:r w:rsidR="00980F5A" w:rsidRPr="00270114">
        <w:rPr>
          <w:rFonts w:ascii="FbShefa" w:hAnsi="FbShefa"/>
          <w:sz w:val="11"/>
          <w:rtl/>
        </w:rPr>
        <w:t>.</w:t>
      </w:r>
      <w:r w:rsidRPr="00270114">
        <w:rPr>
          <w:rFonts w:ascii="FbShefa" w:hAnsi="FbShefa"/>
          <w:sz w:val="11"/>
          <w:rtl/>
        </w:rPr>
        <w:t xml:space="preserve"> בפועל הכתוב מדבר (ביאה, ביאה - לא תבוא עליו השמש)</w:t>
      </w:r>
      <w:r w:rsidR="00980F5A" w:rsidRPr="00270114">
        <w:rPr>
          <w:rFonts w:ascii="FbShefa" w:hAnsi="FbShefa"/>
          <w:sz w:val="11"/>
          <w:rtl/>
        </w:rPr>
        <w:t>.</w:t>
      </w:r>
    </w:p>
    <w:p w14:paraId="076C2E14" w14:textId="5DC45E6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בכרם רעך</w:t>
      </w:r>
      <w:r w:rsidR="00A94292">
        <w:rPr>
          <w:rFonts w:ascii="FbShefa" w:hAnsi="FbShefa"/>
          <w:sz w:val="11"/>
          <w:rtl/>
        </w:rPr>
        <w:t xml:space="preserve"> (</w:t>
      </w:r>
      <w:r w:rsidRPr="001B3037">
        <w:rPr>
          <w:rFonts w:ascii="FbShefa" w:hAnsi="FbShefa"/>
          <w:b/>
          <w:bCs/>
          <w:color w:val="3B2F2A" w:themeColor="text2" w:themeShade="80"/>
          <w:sz w:val="11"/>
          <w:rtl/>
        </w:rPr>
        <w:t xml:space="preserve">א) </w:t>
      </w:r>
      <w:r w:rsidRPr="00270114">
        <w:rPr>
          <w:rFonts w:ascii="FbShefa" w:hAnsi="FbShefa"/>
          <w:sz w:val="11"/>
          <w:rtl/>
        </w:rPr>
        <w:t>ולא בכרם נכרי</w:t>
      </w:r>
      <w:r w:rsidRPr="00270114">
        <w:rPr>
          <w:rFonts w:ascii="FbShefa" w:hAnsi="FbShefa"/>
          <w:sz w:val="11"/>
          <w:vertAlign w:val="superscript"/>
          <w:rtl/>
        </w:rPr>
        <w:footnoteReference w:id="7"/>
      </w:r>
      <w:r w:rsidR="00A94292">
        <w:rPr>
          <w:rFonts w:ascii="FbShefa" w:hAnsi="FbShefa"/>
          <w:sz w:val="11"/>
          <w:rtl/>
        </w:rPr>
        <w:t xml:space="preserve"> (</w:t>
      </w:r>
      <w:r w:rsidRPr="001B3037">
        <w:rPr>
          <w:rFonts w:ascii="FbShefa" w:hAnsi="FbShefa"/>
          <w:b/>
          <w:bCs/>
          <w:color w:val="3B2F2A" w:themeColor="text2" w:themeShade="80"/>
          <w:sz w:val="11"/>
          <w:rtl/>
        </w:rPr>
        <w:t xml:space="preserve">ב) </w:t>
      </w:r>
      <w:r w:rsidRPr="00270114">
        <w:rPr>
          <w:rFonts w:ascii="FbShefa" w:hAnsi="FbShefa"/>
          <w:sz w:val="11"/>
          <w:rtl/>
        </w:rPr>
        <w:t>ולא של הקדש</w:t>
      </w:r>
      <w:r w:rsidR="00980F5A" w:rsidRPr="00270114">
        <w:rPr>
          <w:rFonts w:ascii="FbShefa" w:hAnsi="FbShefa"/>
          <w:sz w:val="11"/>
          <w:rtl/>
        </w:rPr>
        <w:t>.</w:t>
      </w:r>
    </w:p>
    <w:p w14:paraId="5C306059" w14:textId="0C780385"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ואכלת</w:t>
      </w:r>
      <w:r w:rsidR="00980F5A" w:rsidRPr="001B3037">
        <w:rPr>
          <w:rFonts w:ascii="FbShefa" w:hAnsi="FbShefa"/>
          <w:b/>
          <w:bCs/>
          <w:color w:val="3B2F2A" w:themeColor="text2" w:themeShade="80"/>
          <w:sz w:val="11"/>
          <w:rtl/>
        </w:rPr>
        <w:t>.</w:t>
      </w:r>
      <w:r w:rsidRPr="00270114">
        <w:rPr>
          <w:rFonts w:ascii="FbShefa" w:hAnsi="FbShefa"/>
          <w:sz w:val="11"/>
          <w:rtl/>
        </w:rPr>
        <w:t xml:space="preserve"> ולא מוצץ</w:t>
      </w:r>
      <w:r w:rsidR="00980F5A" w:rsidRPr="00270114">
        <w:rPr>
          <w:rFonts w:ascii="FbShefa" w:hAnsi="FbShefa"/>
          <w:sz w:val="11"/>
          <w:rtl/>
        </w:rPr>
        <w:t>.</w:t>
      </w:r>
    </w:p>
    <w:p w14:paraId="49C22672" w14:textId="700F4D6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ענבים</w:t>
      </w:r>
      <w:r w:rsidR="00980F5A" w:rsidRPr="001B3037">
        <w:rPr>
          <w:rFonts w:ascii="FbShefa" w:hAnsi="FbShefa"/>
          <w:b/>
          <w:bCs/>
          <w:color w:val="3B2F2A" w:themeColor="text2" w:themeShade="80"/>
          <w:sz w:val="11"/>
          <w:rtl/>
        </w:rPr>
        <w:t>.</w:t>
      </w:r>
      <w:r w:rsidRPr="00270114">
        <w:rPr>
          <w:rFonts w:ascii="FbShefa" w:hAnsi="FbShefa"/>
          <w:sz w:val="11"/>
          <w:rtl/>
        </w:rPr>
        <w:t xml:space="preserve"> ולא ענבים ודבר אחר</w:t>
      </w:r>
      <w:r w:rsidR="00980F5A" w:rsidRPr="00270114">
        <w:rPr>
          <w:rFonts w:ascii="FbShefa" w:hAnsi="FbShefa"/>
          <w:sz w:val="11"/>
          <w:rtl/>
        </w:rPr>
        <w:t>.</w:t>
      </w:r>
    </w:p>
    <w:p w14:paraId="121EBC4D" w14:textId="61C428C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כנפשך</w:t>
      </w:r>
      <w:r w:rsidR="00980F5A" w:rsidRPr="00270114">
        <w:rPr>
          <w:rFonts w:ascii="FbShefa" w:hAnsi="FbShefa"/>
          <w:sz w:val="11"/>
          <w:rtl/>
        </w:rPr>
        <w:t>.</w:t>
      </w:r>
      <w:r w:rsidRPr="00270114">
        <w:rPr>
          <w:rFonts w:ascii="FbShefa" w:hAnsi="FbShefa"/>
          <w:sz w:val="11"/>
          <w:rtl/>
        </w:rPr>
        <w:t xml:space="preserve"> כנפש בעל הבית כך נפשו של פועל - שאוכל ופטור</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הלימוד למסקנא</w:t>
      </w:r>
      <w:r w:rsidR="00A94292">
        <w:rPr>
          <w:rFonts w:ascii="FbShefa" w:hAnsi="FbShefa"/>
          <w:b/>
          <w:bCs/>
          <w:color w:val="3B2F2A" w:themeColor="text2" w:themeShade="80"/>
          <w:sz w:val="11"/>
          <w:rtl/>
        </w:rPr>
        <w:t xml:space="preserve"> (</w:t>
      </w:r>
      <w:r w:rsidRPr="00270114">
        <w:rPr>
          <w:rFonts w:ascii="FbShefa" w:hAnsi="FbShefa"/>
          <w:sz w:val="11"/>
          <w:rtl/>
        </w:rPr>
        <w:t>להלן פח ב) שאף פועל אם חסמת פטור</w:t>
      </w:r>
      <w:r w:rsidR="00980F5A" w:rsidRPr="00270114">
        <w:rPr>
          <w:rFonts w:ascii="FbShefa" w:hAnsi="FbShefa"/>
          <w:sz w:val="11"/>
          <w:rtl/>
        </w:rPr>
        <w:t>.</w:t>
      </w:r>
    </w:p>
    <w:p w14:paraId="402AA09A" w14:textId="6779B3A8"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שבעך</w:t>
      </w:r>
      <w:r w:rsidR="00980F5A" w:rsidRPr="00270114">
        <w:rPr>
          <w:rFonts w:ascii="FbShefa" w:hAnsi="FbShefa"/>
          <w:sz w:val="11"/>
          <w:rtl/>
        </w:rPr>
        <w:t>.</w:t>
      </w:r>
      <w:r w:rsidRPr="00270114">
        <w:rPr>
          <w:rFonts w:ascii="FbShefa" w:hAnsi="FbShefa"/>
          <w:sz w:val="11"/>
          <w:rtl/>
        </w:rPr>
        <w:t xml:space="preserve"> ולא אכילה גסה</w:t>
      </w:r>
      <w:r w:rsidR="00980F5A" w:rsidRPr="00270114">
        <w:rPr>
          <w:rFonts w:ascii="FbShefa" w:hAnsi="FbShefa"/>
          <w:sz w:val="11"/>
          <w:rtl/>
        </w:rPr>
        <w:t>.</w:t>
      </w:r>
    </w:p>
    <w:p w14:paraId="3E600A7D" w14:textId="46795D6D" w:rsidR="009C3CB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ואל כליך לא תתן</w:t>
      </w:r>
      <w:r w:rsidR="00980F5A" w:rsidRPr="00270114">
        <w:rPr>
          <w:rFonts w:ascii="FbShefa" w:hAnsi="FbShefa"/>
          <w:sz w:val="11"/>
          <w:rtl/>
        </w:rPr>
        <w:t>.</w:t>
      </w:r>
      <w:r w:rsidRPr="00270114">
        <w:rPr>
          <w:rFonts w:ascii="FbShefa" w:hAnsi="FbShefa"/>
          <w:sz w:val="11"/>
          <w:rtl/>
        </w:rPr>
        <w:t xml:space="preserve"> בשעה שאתה נותן לכליו של בעל הבית אתה אוכל</w:t>
      </w:r>
      <w:r w:rsidR="00980F5A" w:rsidRPr="00270114">
        <w:rPr>
          <w:rFonts w:ascii="FbShefa" w:hAnsi="FbShefa"/>
          <w:sz w:val="11"/>
          <w:rtl/>
        </w:rPr>
        <w:t>.</w:t>
      </w:r>
    </w:p>
    <w:p w14:paraId="0C9FDC69" w14:textId="4C42F0A4" w:rsidR="00133947" w:rsidRPr="00270114" w:rsidRDefault="00133947" w:rsidP="009C3CB4">
      <w:pPr>
        <w:spacing w:line="240" w:lineRule="auto"/>
        <w:rPr>
          <w:rFonts w:ascii="FbShefa" w:hAnsi="FbShefa"/>
          <w:sz w:val="11"/>
          <w:rtl/>
        </w:rPr>
      </w:pPr>
      <w:ins w:id="12" w:author="יעקב שטראוס" w:date="2024-05-26T21:51:00Z">
        <w:r w:rsidRPr="00133947">
          <w:rPr>
            <w:rFonts w:ascii="FbShefa" w:hAnsi="FbShefa" w:hint="eastAsia"/>
            <w:sz w:val="11"/>
            <w:highlight w:val="yellow"/>
            <w:rtl/>
            <w:rPrChange w:id="13" w:author="יעקב שטראוס" w:date="2024-05-26T21:52:00Z">
              <w:rPr>
                <w:rFonts w:ascii="FbShefa" w:hAnsi="FbShefa" w:hint="eastAsia"/>
                <w:sz w:val="11"/>
                <w:rtl/>
              </w:rPr>
            </w:rPrChange>
          </w:rPr>
          <w:t>מכאן</w:t>
        </w:r>
        <w:r w:rsidRPr="00133947">
          <w:rPr>
            <w:rFonts w:ascii="FbShefa" w:hAnsi="FbShefa"/>
            <w:sz w:val="11"/>
            <w:highlight w:val="yellow"/>
            <w:rtl/>
            <w:rPrChange w:id="14" w:author="יעקב שטראוס" w:date="2024-05-26T21:52:00Z">
              <w:rPr>
                <w:rFonts w:ascii="FbShefa" w:hAnsi="FbShefa"/>
                <w:sz w:val="11"/>
                <w:rtl/>
              </w:rPr>
            </w:rPrChange>
          </w:rPr>
          <w:t xml:space="preserve"> </w:t>
        </w:r>
        <w:r w:rsidRPr="00133947">
          <w:rPr>
            <w:rFonts w:ascii="FbShefa" w:hAnsi="FbShefa" w:hint="eastAsia"/>
            <w:sz w:val="11"/>
            <w:highlight w:val="yellow"/>
            <w:rtl/>
            <w:rPrChange w:id="15" w:author="יעקב שטראוס" w:date="2024-05-26T21:52:00Z">
              <w:rPr>
                <w:rFonts w:ascii="FbShefa" w:hAnsi="FbShefa" w:hint="eastAsia"/>
                <w:sz w:val="11"/>
                <w:rtl/>
              </w:rPr>
            </w:rPrChange>
          </w:rPr>
          <w:t>אני</w:t>
        </w:r>
        <w:r w:rsidRPr="00133947">
          <w:rPr>
            <w:rFonts w:ascii="FbShefa" w:hAnsi="FbShefa"/>
            <w:sz w:val="11"/>
            <w:highlight w:val="yellow"/>
            <w:rtl/>
            <w:rPrChange w:id="16" w:author="יעקב שטראוס" w:date="2024-05-26T21:52:00Z">
              <w:rPr>
                <w:rFonts w:ascii="FbShefa" w:hAnsi="FbShefa"/>
                <w:sz w:val="11"/>
                <w:rtl/>
              </w:rPr>
            </w:rPrChange>
          </w:rPr>
          <w:t xml:space="preserve"> </w:t>
        </w:r>
        <w:r w:rsidRPr="00133947">
          <w:rPr>
            <w:rFonts w:ascii="FbShefa" w:hAnsi="FbShefa" w:hint="eastAsia"/>
            <w:sz w:val="11"/>
            <w:highlight w:val="yellow"/>
            <w:rtl/>
            <w:rPrChange w:id="17" w:author="יעקב שטראוס" w:date="2024-05-26T21:52:00Z">
              <w:rPr>
                <w:rFonts w:ascii="FbShefa" w:hAnsi="FbShefa" w:hint="eastAsia"/>
                <w:sz w:val="11"/>
                <w:rtl/>
              </w:rPr>
            </w:rPrChange>
          </w:rPr>
          <w:t>מתחי</w:t>
        </w:r>
      </w:ins>
      <w:ins w:id="18" w:author="יעקב שטראוס" w:date="2024-05-26T21:52:00Z">
        <w:r>
          <w:rPr>
            <w:rFonts w:ascii="FbShefa" w:hAnsi="FbShefa" w:hint="cs"/>
            <w:sz w:val="11"/>
            <w:highlight w:val="yellow"/>
            <w:rtl/>
          </w:rPr>
          <w:t>ל</w:t>
        </w:r>
      </w:ins>
      <w:ins w:id="19" w:author="יעקב שטראוס" w:date="2024-05-26T21:51:00Z">
        <w:r w:rsidRPr="00133947">
          <w:rPr>
            <w:rFonts w:ascii="FbShefa" w:hAnsi="FbShefa"/>
            <w:sz w:val="11"/>
            <w:highlight w:val="yellow"/>
            <w:rtl/>
            <w:rPrChange w:id="20" w:author="יעקב שטראוס" w:date="2024-05-26T21:52:00Z">
              <w:rPr>
                <w:rFonts w:ascii="FbShefa" w:hAnsi="FbShefa"/>
                <w:sz w:val="11"/>
                <w:rtl/>
              </w:rPr>
            </w:rPrChange>
          </w:rPr>
          <w:t xml:space="preserve"> – אבל שים לב יש </w:t>
        </w:r>
        <w:del w:id="21" w:author="מערכת" w:date="2024-06-03T20:43:00Z">
          <w:r w:rsidRPr="00133947" w:rsidDel="005E1B48">
            <w:rPr>
              <w:rFonts w:ascii="FbShefa" w:hAnsi="FbShefa"/>
              <w:b/>
              <w:bCs/>
              <w:sz w:val="15"/>
              <w:szCs w:val="24"/>
              <w:highlight w:val="yellow"/>
              <w:rtl/>
              <w:rPrChange w:id="22" w:author="יעקב שטראוס" w:date="2024-05-26T21:52:00Z">
                <w:rPr>
                  <w:rFonts w:ascii="FbShefa" w:hAnsi="FbShefa"/>
                  <w:sz w:val="11"/>
                  <w:rtl/>
                </w:rPr>
              </w:rPrChange>
            </w:rPr>
            <w:delText xml:space="preserve">2  </w:delText>
          </w:r>
          <w:r w:rsidRPr="00133947" w:rsidDel="005E1B48">
            <w:rPr>
              <w:rFonts w:ascii="FbShefa" w:hAnsi="FbShefa" w:hint="eastAsia"/>
              <w:b/>
              <w:bCs/>
              <w:sz w:val="15"/>
              <w:szCs w:val="24"/>
              <w:highlight w:val="yellow"/>
              <w:rtl/>
              <w:rPrChange w:id="23" w:author="יעקב שטראוס" w:date="2024-05-26T21:52:00Z">
                <w:rPr>
                  <w:rFonts w:ascii="FbShefa" w:hAnsi="FbShefa" w:hint="eastAsia"/>
                  <w:sz w:val="11"/>
                  <w:rtl/>
                </w:rPr>
              </w:rPrChange>
            </w:rPr>
            <w:delText>מקטעים</w:delText>
          </w:r>
          <w:r w:rsidRPr="00133947" w:rsidDel="005E1B48">
            <w:rPr>
              <w:rFonts w:ascii="FbShefa" w:hAnsi="FbShefa"/>
              <w:sz w:val="15"/>
              <w:szCs w:val="24"/>
              <w:highlight w:val="yellow"/>
              <w:rtl/>
              <w:rPrChange w:id="24" w:author="יעקב שטראוס" w:date="2024-05-26T21:52:00Z">
                <w:rPr>
                  <w:rFonts w:ascii="FbShefa" w:hAnsi="FbShefa"/>
                  <w:sz w:val="11"/>
                  <w:rtl/>
                </w:rPr>
              </w:rPrChange>
            </w:rPr>
            <w:delText xml:space="preserve"> </w:delText>
          </w:r>
          <w:r w:rsidRPr="00133947" w:rsidDel="005E1B48">
            <w:rPr>
              <w:rFonts w:ascii="FbShefa" w:hAnsi="FbShefa" w:hint="eastAsia"/>
              <w:sz w:val="11"/>
              <w:highlight w:val="yellow"/>
              <w:rtl/>
              <w:rPrChange w:id="25" w:author="יעקב שטראוס" w:date="2024-05-26T21:52:00Z">
                <w:rPr>
                  <w:rFonts w:ascii="FbShefa" w:hAnsi="FbShefa" w:hint="eastAsia"/>
                  <w:sz w:val="11"/>
                  <w:rtl/>
                </w:rPr>
              </w:rPrChange>
            </w:rPr>
            <w:delText>חשופים</w:delText>
          </w:r>
          <w:r w:rsidRPr="00133947" w:rsidDel="005E1B48">
            <w:rPr>
              <w:rFonts w:ascii="FbShefa" w:hAnsi="FbShefa"/>
              <w:sz w:val="11"/>
              <w:highlight w:val="yellow"/>
              <w:rtl/>
              <w:rPrChange w:id="26" w:author="יעקב שטראוס" w:date="2024-05-26T21:52:00Z">
                <w:rPr>
                  <w:rFonts w:ascii="FbShefa" w:hAnsi="FbShefa"/>
                  <w:sz w:val="11"/>
                  <w:rtl/>
                </w:rPr>
              </w:rPrChange>
            </w:rPr>
            <w:delText xml:space="preserve"> לעיל – שעדיין לא נכתבו</w:delText>
          </w:r>
        </w:del>
      </w:ins>
      <w:ins w:id="27" w:author="מערכת" w:date="2024-06-03T20:43:00Z">
        <w:r w:rsidR="005E1B48">
          <w:rPr>
            <w:rFonts w:ascii="FbShefa" w:hAnsi="FbShefa" w:hint="cs"/>
            <w:b/>
            <w:bCs/>
            <w:sz w:val="15"/>
            <w:szCs w:val="24"/>
            <w:rtl/>
          </w:rPr>
          <w:t>מקטע 1 חשוף</w:t>
        </w:r>
      </w:ins>
    </w:p>
    <w:p w14:paraId="057F2F63" w14:textId="234C3843" w:rsidR="009C3CB4" w:rsidRPr="00270114" w:rsidRDefault="009C3CB4" w:rsidP="00794C1A">
      <w:pPr>
        <w:pStyle w:val="1"/>
        <w:rPr>
          <w:rFonts w:ascii="FbShefa" w:hAnsi="FbShefa"/>
          <w:rtl/>
        </w:rPr>
      </w:pPr>
      <w:r w:rsidRPr="00270114">
        <w:rPr>
          <w:rFonts w:ascii="FbShefa" w:hAnsi="FbShefa"/>
          <w:sz w:val="11"/>
          <w:rtl/>
        </w:rPr>
        <w:t>פח</w:t>
      </w:r>
      <w:r w:rsidR="00B36BF2" w:rsidRPr="00270114">
        <w:rPr>
          <w:rFonts w:ascii="FbShefa" w:hAnsi="FbShefa"/>
          <w:sz w:val="11"/>
          <w:rtl/>
        </w:rPr>
        <w:t xml:space="preserve">, </w:t>
      </w:r>
      <w:r w:rsidR="00133947">
        <w:rPr>
          <w:rFonts w:ascii="FbShefa" w:hAnsi="FbShefa" w:hint="cs"/>
          <w:sz w:val="11"/>
          <w:rtl/>
        </w:rPr>
        <w:t>א</w:t>
      </w:r>
    </w:p>
    <w:p w14:paraId="0B3005D9" w14:textId="49F1D24B" w:rsidR="00AC5E12" w:rsidRDefault="00AC5E12" w:rsidP="00AC5E12">
      <w:pPr>
        <w:pStyle w:val="2"/>
        <w:rPr>
          <w:rFonts w:ascii="FbShefa" w:hAnsi="FbShefa"/>
          <w:color w:val="7C5F1D"/>
          <w:sz w:val="11"/>
          <w:rtl/>
        </w:rPr>
      </w:pPr>
      <w:r>
        <w:rPr>
          <w:rFonts w:ascii="FbShefa" w:hAnsi="FbShefa" w:hint="cs"/>
          <w:color w:val="7C5F1D"/>
          <w:sz w:val="11"/>
          <w:rtl/>
        </w:rPr>
        <w:t>קביעות לטבל</w:t>
      </w:r>
    </w:p>
    <w:p w14:paraId="7B49917F" w14:textId="125A69B7" w:rsidR="009C3CB4" w:rsidRPr="00270114" w:rsidRDefault="00AC5E12" w:rsidP="00AC5E12">
      <w:pPr>
        <w:pStyle w:val="3"/>
        <w:rPr>
          <w:rtl/>
        </w:rPr>
      </w:pPr>
      <w:r>
        <w:rPr>
          <w:rFonts w:hint="cs"/>
          <w:rtl/>
        </w:rPr>
        <w:t>דעה א:</w:t>
      </w:r>
    </w:p>
    <w:p w14:paraId="1F9C9C59" w14:textId="77777777" w:rsidR="00AC5E12" w:rsidRDefault="00AC5E12"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270114">
        <w:rPr>
          <w:rFonts w:ascii="FbShefa" w:hAnsi="FbShefa"/>
          <w:sz w:val="11"/>
          <w:rtl/>
        </w:rPr>
        <w:t xml:space="preserve">עד שיראה </w:t>
      </w:r>
      <w:r>
        <w:rPr>
          <w:rFonts w:ascii="FbShefa" w:hAnsi="FbShefa" w:hint="cs"/>
          <w:sz w:val="11"/>
          <w:rtl/>
        </w:rPr>
        <w:t>.</w:t>
      </w:r>
      <w:r w:rsidR="009C3CB4" w:rsidRPr="00270114">
        <w:rPr>
          <w:rFonts w:ascii="FbShefa" w:hAnsi="FbShefa"/>
          <w:sz w:val="11"/>
          <w:rtl/>
        </w:rPr>
        <w:t>פני הבית</w:t>
      </w:r>
      <w:r w:rsidR="00980F5A" w:rsidRPr="00270114">
        <w:rPr>
          <w:rFonts w:ascii="FbShefa" w:hAnsi="FbShefa"/>
          <w:sz w:val="11"/>
          <w:rtl/>
        </w:rPr>
        <w:t>.</w:t>
      </w:r>
      <w:r w:rsidR="009C3CB4" w:rsidRPr="00270114">
        <w:rPr>
          <w:rFonts w:ascii="FbShefa" w:hAnsi="FbShefa"/>
          <w:sz w:val="11"/>
          <w:rtl/>
        </w:rPr>
        <w:t xml:space="preserve"> </w:t>
      </w:r>
    </w:p>
    <w:p w14:paraId="75E33550" w14:textId="77777777" w:rsidR="00AC5E12" w:rsidRDefault="009C3CB4" w:rsidP="009C3CB4">
      <w:pPr>
        <w:spacing w:line="240" w:lineRule="auto"/>
        <w:rPr>
          <w:rFonts w:ascii="FbShefa" w:hAnsi="FbShefa"/>
          <w:b/>
          <w:bCs/>
          <w:color w:val="3B2F2A" w:themeColor="text2" w:themeShade="80"/>
          <w:sz w:val="11"/>
          <w:rtl/>
        </w:rPr>
      </w:pPr>
      <w:r w:rsidRPr="001B3037">
        <w:rPr>
          <w:rFonts w:ascii="FbShefa" w:hAnsi="FbShefa"/>
          <w:b/>
          <w:bCs/>
          <w:color w:val="3B2F2A" w:themeColor="text2" w:themeShade="80"/>
          <w:sz w:val="11"/>
          <w:rtl/>
        </w:rPr>
        <w:t>שנאמר</w:t>
      </w:r>
      <w:r w:rsidR="00980F5A" w:rsidRPr="001B3037">
        <w:rPr>
          <w:rFonts w:ascii="FbShefa" w:hAnsi="FbShefa"/>
          <w:b/>
          <w:bCs/>
          <w:color w:val="3B2F2A" w:themeColor="text2" w:themeShade="80"/>
          <w:sz w:val="11"/>
          <w:rtl/>
        </w:rPr>
        <w:t>.</w:t>
      </w:r>
      <w:r w:rsidRPr="00270114">
        <w:rPr>
          <w:rFonts w:ascii="FbShefa" w:hAnsi="FbShefa"/>
          <w:sz w:val="11"/>
          <w:rtl/>
        </w:rPr>
        <w:t xml:space="preserve"> בערתי הקדש מן הבית</w:t>
      </w:r>
      <w:r w:rsidR="00980F5A" w:rsidRPr="00270114">
        <w:rPr>
          <w:rFonts w:ascii="FbShefa" w:hAnsi="FbShefa"/>
          <w:sz w:val="11"/>
          <w:rtl/>
        </w:rPr>
        <w:t>.</w:t>
      </w:r>
      <w:r w:rsidRPr="00270114">
        <w:rPr>
          <w:rFonts w:ascii="FbShefa" w:hAnsi="FbShefa"/>
          <w:sz w:val="11"/>
          <w:rtl/>
        </w:rPr>
        <w:t xml:space="preserve"> </w:t>
      </w:r>
    </w:p>
    <w:p w14:paraId="43D36D7B" w14:textId="1CD5E6F5" w:rsidR="00AC5E12" w:rsidRPr="00270114" w:rsidRDefault="00AC5E12" w:rsidP="00AC5E12">
      <w:pPr>
        <w:spacing w:line="240" w:lineRule="auto"/>
        <w:rPr>
          <w:rFonts w:ascii="FbShefa" w:hAnsi="FbShefa"/>
          <w:sz w:val="11"/>
          <w:rtl/>
        </w:rPr>
      </w:pPr>
      <w:r>
        <w:rPr>
          <w:rFonts w:ascii="FbShefa" w:hAnsi="FbShefa" w:hint="cs"/>
          <w:b/>
          <w:bCs/>
          <w:color w:val="3B2F2A" w:themeColor="text2" w:themeShade="80"/>
          <w:sz w:val="11"/>
          <w:rtl/>
        </w:rPr>
        <w:t xml:space="preserve">\ומה </w:t>
      </w:r>
      <w:r w:rsidRPr="001B3037">
        <w:rPr>
          <w:rFonts w:ascii="FbShefa" w:hAnsi="FbShefa"/>
          <w:b/>
          <w:bCs/>
          <w:color w:val="3B2F2A" w:themeColor="text2" w:themeShade="80"/>
          <w:sz w:val="11"/>
          <w:rtl/>
        </w:rPr>
        <w:t>שנאמר.</w:t>
      </w:r>
      <w:r w:rsidRPr="00270114">
        <w:rPr>
          <w:rFonts w:ascii="FbShefa" w:hAnsi="FbShefa"/>
          <w:sz w:val="11"/>
          <w:rtl/>
        </w:rPr>
        <w:t xml:space="preserve"> ואכלו בשעריך ושבעו. </w:t>
      </w:r>
      <w:r>
        <w:rPr>
          <w:rFonts w:ascii="FbShefa" w:hAnsi="FbShefa" w:hint="cs"/>
          <w:sz w:val="11"/>
          <w:rtl/>
        </w:rPr>
        <w:t>\</w:t>
      </w:r>
      <w:r w:rsidRPr="00270114">
        <w:rPr>
          <w:rFonts w:ascii="FbShefa" w:hAnsi="FbShefa"/>
          <w:sz w:val="11"/>
          <w:rtl/>
        </w:rPr>
        <w:t xml:space="preserve">לאפוקי </w:t>
      </w:r>
      <w:r>
        <w:rPr>
          <w:rFonts w:ascii="FbShefa" w:hAnsi="FbShefa" w:hint="cs"/>
          <w:sz w:val="11"/>
          <w:rtl/>
        </w:rPr>
        <w:t>.</w:t>
      </w:r>
      <w:r w:rsidRPr="00270114">
        <w:rPr>
          <w:rFonts w:ascii="FbShefa" w:hAnsi="FbShefa"/>
          <w:sz w:val="11"/>
          <w:rtl/>
        </w:rPr>
        <w:t>דרך גגות וקרפיפות</w:t>
      </w:r>
      <w:r>
        <w:rPr>
          <w:rFonts w:ascii="FbShefa" w:hAnsi="FbShefa" w:hint="cs"/>
          <w:sz w:val="11"/>
          <w:rtl/>
        </w:rPr>
        <w:t>, שאינו מחייב</w:t>
      </w:r>
      <w:r w:rsidRPr="00270114">
        <w:rPr>
          <w:rFonts w:ascii="FbShefa" w:hAnsi="FbShefa"/>
          <w:sz w:val="11"/>
          <w:rtl/>
        </w:rPr>
        <w:t>.</w:t>
      </w:r>
    </w:p>
    <w:p w14:paraId="7FE3E667" w14:textId="77777777" w:rsidR="00AC5E12" w:rsidRDefault="00AC5E12" w:rsidP="009C3CB4">
      <w:pPr>
        <w:spacing w:line="240" w:lineRule="auto"/>
        <w:rPr>
          <w:rFonts w:ascii="FbShefa" w:hAnsi="FbShefa"/>
          <w:b/>
          <w:bCs/>
          <w:color w:val="3B2F2A" w:themeColor="text2" w:themeShade="80"/>
          <w:sz w:val="11"/>
          <w:rtl/>
        </w:rPr>
      </w:pPr>
    </w:p>
    <w:p w14:paraId="2087107D" w14:textId="0296CAB8" w:rsidR="00AC5E12" w:rsidRDefault="00AC5E12" w:rsidP="00AC5E12">
      <w:pPr>
        <w:pStyle w:val="3"/>
        <w:rPr>
          <w:rtl/>
        </w:rPr>
      </w:pPr>
      <w:r>
        <w:rPr>
          <w:rFonts w:hint="cs"/>
          <w:rtl/>
        </w:rPr>
        <w:t>דעה ב:</w:t>
      </w:r>
    </w:p>
    <w:p w14:paraId="2997D8ED" w14:textId="77777777" w:rsidR="00AC5E12" w:rsidRDefault="00AC5E12"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270114">
        <w:rPr>
          <w:rFonts w:ascii="FbShefa" w:hAnsi="FbShefa"/>
          <w:sz w:val="11"/>
          <w:rtl/>
        </w:rPr>
        <w:t xml:space="preserve">אפילו </w:t>
      </w:r>
      <w:r>
        <w:rPr>
          <w:rFonts w:ascii="FbShefa" w:hAnsi="FbShefa" w:hint="cs"/>
          <w:sz w:val="11"/>
          <w:rtl/>
        </w:rPr>
        <w:t>.</w:t>
      </w:r>
      <w:r w:rsidR="009C3CB4" w:rsidRPr="00270114">
        <w:rPr>
          <w:rFonts w:ascii="FbShefa" w:hAnsi="FbShefa"/>
          <w:sz w:val="11"/>
          <w:rtl/>
        </w:rPr>
        <w:t>חצר קובעת</w:t>
      </w:r>
      <w:r w:rsidR="00980F5A" w:rsidRPr="00270114">
        <w:rPr>
          <w:rFonts w:ascii="FbShefa" w:hAnsi="FbShefa"/>
          <w:sz w:val="11"/>
          <w:rtl/>
        </w:rPr>
        <w:t>.</w:t>
      </w:r>
      <w:r w:rsidR="009C3CB4" w:rsidRPr="00270114">
        <w:rPr>
          <w:rFonts w:ascii="FbShefa" w:hAnsi="FbShefa"/>
          <w:sz w:val="11"/>
          <w:rtl/>
        </w:rPr>
        <w:t xml:space="preserve"> </w:t>
      </w:r>
    </w:p>
    <w:p w14:paraId="321B4ED6" w14:textId="77777777" w:rsidR="00AC5E12"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שנאמר</w:t>
      </w:r>
      <w:r w:rsidR="00980F5A" w:rsidRPr="001B3037">
        <w:rPr>
          <w:rFonts w:ascii="FbShefa" w:hAnsi="FbShefa"/>
          <w:b/>
          <w:bCs/>
          <w:color w:val="3B2F2A" w:themeColor="text2" w:themeShade="80"/>
          <w:sz w:val="11"/>
          <w:rtl/>
        </w:rPr>
        <w:t>.</w:t>
      </w:r>
      <w:r w:rsidRPr="00270114">
        <w:rPr>
          <w:rFonts w:ascii="FbShefa" w:hAnsi="FbShefa"/>
          <w:sz w:val="11"/>
          <w:rtl/>
        </w:rPr>
        <w:t xml:space="preserve"> ואכלו בשעריך ושבעו</w:t>
      </w:r>
      <w:r w:rsidR="00980F5A" w:rsidRPr="00270114">
        <w:rPr>
          <w:rFonts w:ascii="FbShefa" w:hAnsi="FbShefa"/>
          <w:sz w:val="11"/>
          <w:rtl/>
        </w:rPr>
        <w:t>.</w:t>
      </w:r>
      <w:r w:rsidRPr="00270114">
        <w:rPr>
          <w:rFonts w:ascii="FbShefa" w:hAnsi="FbShefa"/>
          <w:sz w:val="11"/>
          <w:rtl/>
        </w:rPr>
        <w:t xml:space="preserve"> </w:t>
      </w:r>
    </w:p>
    <w:p w14:paraId="1C72D435" w14:textId="08580802" w:rsidR="009C3CB4" w:rsidRPr="00AC5E12" w:rsidRDefault="00AC5E12" w:rsidP="00AC5E12">
      <w:pPr>
        <w:spacing w:line="240" w:lineRule="auto"/>
        <w:rPr>
          <w:rtl/>
        </w:rPr>
      </w:pPr>
      <w:r w:rsidRPr="00AC5E12">
        <w:rPr>
          <w:rFonts w:hint="cs"/>
          <w:rtl/>
        </w:rPr>
        <w:t xml:space="preserve">\ומה </w:t>
      </w:r>
      <w:r w:rsidRPr="00AC5E12">
        <w:rPr>
          <w:rtl/>
        </w:rPr>
        <w:t>שנאמר. בערתי הקדש מן הבית.</w:t>
      </w:r>
      <w:r w:rsidRPr="00AC5E12">
        <w:rPr>
          <w:rFonts w:hint="cs"/>
          <w:rtl/>
        </w:rPr>
        <w:t xml:space="preserve"> \ללמד. </w:t>
      </w:r>
      <w:r w:rsidRPr="00AC5E12">
        <w:rPr>
          <w:rtl/>
        </w:rPr>
        <w:t xml:space="preserve">חצר </w:t>
      </w:r>
      <w:r w:rsidRPr="00AC5E12">
        <w:rPr>
          <w:rFonts w:hint="cs"/>
          <w:rtl/>
        </w:rPr>
        <w:t xml:space="preserve">משתמרת, </w:t>
      </w:r>
      <w:r w:rsidRPr="00AC5E12">
        <w:rPr>
          <w:rtl/>
        </w:rPr>
        <w:t>דומיא דבית.</w:t>
      </w:r>
    </w:p>
    <w:p w14:paraId="536B1D7B" w14:textId="77777777" w:rsidR="00AC5E12" w:rsidRDefault="00AC5E12" w:rsidP="009C3CB4">
      <w:pPr>
        <w:spacing w:line="240" w:lineRule="auto"/>
        <w:rPr>
          <w:rFonts w:ascii="FbShefa" w:hAnsi="FbShefa"/>
          <w:b/>
          <w:bCs/>
          <w:color w:val="3B2F2A" w:themeColor="text2" w:themeShade="80"/>
          <w:sz w:val="11"/>
          <w:rtl/>
        </w:rPr>
      </w:pPr>
    </w:p>
    <w:p w14:paraId="3CD71565" w14:textId="27503891" w:rsidR="00AC5E12" w:rsidRDefault="00AC5E12" w:rsidP="00AC5E12">
      <w:pPr>
        <w:pStyle w:val="3"/>
        <w:rPr>
          <w:rtl/>
        </w:rPr>
      </w:pPr>
      <w:r>
        <w:rPr>
          <w:rFonts w:hint="cs"/>
          <w:rtl/>
        </w:rPr>
        <w:t>ת"ש:</w:t>
      </w:r>
    </w:p>
    <w:p w14:paraId="7C43AA13" w14:textId="707F8D58" w:rsidR="009C3CB4" w:rsidRPr="00270114" w:rsidRDefault="00AC5E12"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270114">
        <w:rPr>
          <w:rFonts w:ascii="FbShefa" w:hAnsi="FbShefa"/>
          <w:sz w:val="11"/>
          <w:rtl/>
        </w:rPr>
        <w:t xml:space="preserve">כנפשך </w:t>
      </w:r>
      <w:r>
        <w:rPr>
          <w:rFonts w:ascii="FbShefa" w:hAnsi="FbShefa" w:hint="cs"/>
          <w:sz w:val="11"/>
          <w:rtl/>
        </w:rPr>
        <w:t>.</w:t>
      </w:r>
      <w:r w:rsidR="009C3CB4" w:rsidRPr="00270114">
        <w:rPr>
          <w:rFonts w:ascii="FbShefa" w:hAnsi="FbShefa"/>
          <w:sz w:val="11"/>
          <w:rtl/>
        </w:rPr>
        <w:t xml:space="preserve"> שאף נפשו של פועל אוכל ופטור</w:t>
      </w:r>
      <w:r w:rsidR="00980F5A" w:rsidRPr="00270114">
        <w:rPr>
          <w:rFonts w:ascii="FbShefa" w:hAnsi="FbShefa"/>
          <w:sz w:val="11"/>
          <w:rtl/>
        </w:rPr>
        <w:t>.</w:t>
      </w:r>
    </w:p>
    <w:p w14:paraId="380E119C" w14:textId="26753481" w:rsidR="00AC5E12" w:rsidRDefault="00AC5E12" w:rsidP="009C3CB4">
      <w:pPr>
        <w:spacing w:line="240" w:lineRule="auto"/>
        <w:rPr>
          <w:rFonts w:ascii="FbShefa" w:hAnsi="FbShefa"/>
          <w:sz w:val="11"/>
          <w:rtl/>
        </w:rPr>
      </w:pPr>
      <w:r>
        <w:rPr>
          <w:rFonts w:ascii="FbShefa" w:hAnsi="FbShefa" w:hint="cs"/>
          <w:b/>
          <w:bCs/>
          <w:color w:val="3B2F2A" w:themeColor="text2" w:themeShade="80"/>
          <w:sz w:val="11"/>
          <w:rtl/>
        </w:rPr>
        <w:t xml:space="preserve">משמע. </w:t>
      </w:r>
      <w:r w:rsidR="009C3CB4" w:rsidRPr="00270114">
        <w:rPr>
          <w:rFonts w:ascii="FbShefa" w:hAnsi="FbShefa"/>
          <w:sz w:val="11"/>
          <w:rtl/>
        </w:rPr>
        <w:t>הא לוקח חייב</w:t>
      </w:r>
      <w:r w:rsidR="00980F5A" w:rsidRPr="00270114">
        <w:rPr>
          <w:rFonts w:ascii="FbShefa" w:hAnsi="FbShefa"/>
          <w:sz w:val="11"/>
          <w:rtl/>
        </w:rPr>
        <w:t>.</w:t>
      </w:r>
      <w:r w:rsidR="009C3CB4" w:rsidRPr="00270114">
        <w:rPr>
          <w:rFonts w:ascii="FbShefa" w:hAnsi="FbShefa"/>
          <w:sz w:val="11"/>
          <w:rtl/>
        </w:rPr>
        <w:t xml:space="preserve"> </w:t>
      </w:r>
    </w:p>
    <w:p w14:paraId="4AE09D47" w14:textId="1AC5F9D5"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ס"ד</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בשדה</w:t>
      </w:r>
      <w:r w:rsidR="00980F5A" w:rsidRPr="00270114">
        <w:rPr>
          <w:rFonts w:ascii="FbShefa" w:hAnsi="FbShefa"/>
          <w:sz w:val="11"/>
          <w:rtl/>
        </w:rPr>
        <w:t>.</w:t>
      </w:r>
    </w:p>
    <w:p w14:paraId="25FE88BB" w14:textId="3DC76837" w:rsidR="009C3CB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הכא בתאנה העומדת בגינה ונופה נוטה לחצר</w:t>
      </w:r>
      <w:r w:rsidR="00AC5E12">
        <w:rPr>
          <w:rFonts w:ascii="FbShefa" w:hAnsi="FbShefa" w:hint="cs"/>
          <w:sz w:val="11"/>
          <w:rtl/>
        </w:rPr>
        <w:t>, או</w:t>
      </w:r>
      <w:r w:rsidRPr="00270114">
        <w:rPr>
          <w:rFonts w:ascii="FbShefa" w:hAnsi="FbShefa"/>
          <w:sz w:val="11"/>
          <w:rtl/>
        </w:rPr>
        <w:t xml:space="preserve">  לבית</w:t>
      </w:r>
      <w:r w:rsidR="00980F5A" w:rsidRPr="00270114">
        <w:rPr>
          <w:rFonts w:ascii="FbShefa" w:hAnsi="FbShefa"/>
          <w:sz w:val="11"/>
          <w:rtl/>
        </w:rPr>
        <w:t>.</w:t>
      </w:r>
    </w:p>
    <w:p w14:paraId="448B98D7" w14:textId="77777777" w:rsidR="00AC5E12" w:rsidRDefault="00AC5E12" w:rsidP="007B7B65">
      <w:pPr>
        <w:spacing w:line="240" w:lineRule="auto"/>
        <w:rPr>
          <w:rFonts w:ascii="FbShefa" w:hAnsi="FbShefa"/>
          <w:b/>
          <w:bCs/>
          <w:sz w:val="11"/>
          <w:rtl/>
        </w:rPr>
      </w:pPr>
    </w:p>
    <w:p w14:paraId="77E966C1" w14:textId="77777777" w:rsidR="00AC5E12" w:rsidRDefault="00AC5E12" w:rsidP="007B7B65">
      <w:pPr>
        <w:spacing w:line="240" w:lineRule="auto"/>
        <w:rPr>
          <w:rFonts w:ascii="FbShefa" w:hAnsi="FbShefa"/>
          <w:sz w:val="11"/>
          <w:rtl/>
        </w:rPr>
      </w:pPr>
      <w:r>
        <w:rPr>
          <w:rFonts w:ascii="FbShefa" w:hAnsi="FbShefa" w:hint="cs"/>
          <w:b/>
          <w:bCs/>
          <w:sz w:val="11"/>
          <w:rtl/>
        </w:rPr>
        <w:t>\</w:t>
      </w:r>
      <w:r w:rsidR="007B7B65" w:rsidRPr="007B7B65">
        <w:rPr>
          <w:rFonts w:ascii="FbShefa" w:hAnsi="FbShefa" w:hint="cs"/>
          <w:b/>
          <w:bCs/>
          <w:sz w:val="11"/>
          <w:rtl/>
        </w:rPr>
        <w:t>בעה"ב</w:t>
      </w:r>
      <w:r>
        <w:rPr>
          <w:rFonts w:ascii="FbShefa" w:hAnsi="FbShefa" w:hint="cs"/>
          <w:b/>
          <w:bCs/>
          <w:sz w:val="11"/>
          <w:rtl/>
        </w:rPr>
        <w:t>.</w:t>
      </w:r>
      <w:r w:rsidR="007B7B65" w:rsidRPr="007B7B65">
        <w:rPr>
          <w:rFonts w:ascii="FbShefa" w:hAnsi="FbShefa" w:hint="cs"/>
          <w:sz w:val="11"/>
          <w:rtl/>
        </w:rPr>
        <w:t xml:space="preserve"> פטור.</w:t>
      </w:r>
      <w:r w:rsidR="007B7B65" w:rsidRPr="007B7B65">
        <w:rPr>
          <w:rFonts w:ascii="FbShefa" w:hAnsi="FbShefa" w:hint="cs"/>
          <w:b/>
          <w:bCs/>
          <w:sz w:val="11"/>
          <w:rtl/>
        </w:rPr>
        <w:t xml:space="preserve"> </w:t>
      </w:r>
      <w:r>
        <w:rPr>
          <w:rFonts w:ascii="FbShefa" w:hAnsi="FbShefa" w:hint="cs"/>
          <w:b/>
          <w:bCs/>
          <w:sz w:val="11"/>
          <w:rtl/>
        </w:rPr>
        <w:t>שהרי.</w:t>
      </w:r>
      <w:r w:rsidR="007B7B65" w:rsidRPr="007B7B65">
        <w:rPr>
          <w:rFonts w:ascii="FbShefa" w:hAnsi="FbShefa" w:hint="cs"/>
          <w:b/>
          <w:bCs/>
          <w:sz w:val="11"/>
          <w:rtl/>
        </w:rPr>
        <w:t xml:space="preserve"> </w:t>
      </w:r>
      <w:r w:rsidR="007B7B65" w:rsidRPr="007B7B65">
        <w:rPr>
          <w:rFonts w:ascii="FbShefa" w:hAnsi="FbShefa"/>
          <w:sz w:val="11"/>
          <w:rtl/>
        </w:rPr>
        <w:t>עיניו בתאנתו</w:t>
      </w:r>
      <w:r w:rsidR="007B7B65" w:rsidRPr="007B7B65">
        <w:rPr>
          <w:rFonts w:ascii="FbShefa" w:hAnsi="FbShefa" w:hint="cs"/>
          <w:sz w:val="11"/>
          <w:rtl/>
        </w:rPr>
        <w:t xml:space="preserve">. </w:t>
      </w:r>
    </w:p>
    <w:p w14:paraId="240287EA" w14:textId="4D40138E" w:rsidR="007B7B65" w:rsidRDefault="007B7B65" w:rsidP="007B7B65">
      <w:pPr>
        <w:spacing w:line="240" w:lineRule="auto"/>
        <w:rPr>
          <w:rFonts w:ascii="FbShefa" w:hAnsi="FbShefa"/>
          <w:sz w:val="11"/>
          <w:rtl/>
        </w:rPr>
      </w:pPr>
      <w:r w:rsidRPr="007B7B65">
        <w:rPr>
          <w:rFonts w:ascii="FbShefa" w:hAnsi="FbShefa"/>
          <w:b/>
          <w:bCs/>
          <w:sz w:val="11"/>
          <w:rtl/>
        </w:rPr>
        <w:t>לוקח</w:t>
      </w:r>
      <w:r w:rsidRPr="007B7B65">
        <w:rPr>
          <w:rFonts w:ascii="FbShefa" w:hAnsi="FbShefa" w:hint="cs"/>
          <w:b/>
          <w:bCs/>
          <w:sz w:val="11"/>
          <w:rtl/>
        </w:rPr>
        <w:t xml:space="preserve">. </w:t>
      </w:r>
      <w:r w:rsidRPr="007B7B65">
        <w:rPr>
          <w:rFonts w:ascii="FbShefa" w:hAnsi="FbShefa" w:hint="cs"/>
          <w:sz w:val="11"/>
          <w:rtl/>
        </w:rPr>
        <w:t xml:space="preserve">חייב. </w:t>
      </w:r>
      <w:r w:rsidR="00AC5E12">
        <w:rPr>
          <w:rFonts w:ascii="FbShefa" w:hAnsi="FbShefa" w:hint="cs"/>
          <w:b/>
          <w:bCs/>
          <w:sz w:val="11"/>
          <w:rtl/>
        </w:rPr>
        <w:t>ש</w:t>
      </w:r>
      <w:r w:rsidRPr="007B7B65">
        <w:rPr>
          <w:rFonts w:ascii="FbShefa" w:hAnsi="FbShefa" w:hint="cs"/>
          <w:b/>
          <w:bCs/>
          <w:sz w:val="11"/>
          <w:rtl/>
        </w:rPr>
        <w:t>ה</w:t>
      </w:r>
      <w:r w:rsidR="00AC5E12">
        <w:rPr>
          <w:rFonts w:ascii="FbShefa" w:hAnsi="FbShefa" w:hint="cs"/>
          <w:b/>
          <w:bCs/>
          <w:sz w:val="11"/>
          <w:rtl/>
        </w:rPr>
        <w:t>רי</w:t>
      </w:r>
      <w:r w:rsidRPr="007B7B65">
        <w:rPr>
          <w:rFonts w:ascii="FbShefa" w:hAnsi="FbShefa" w:hint="cs"/>
          <w:b/>
          <w:bCs/>
          <w:sz w:val="11"/>
          <w:rtl/>
        </w:rPr>
        <w:t xml:space="preserve">. </w:t>
      </w:r>
      <w:r w:rsidRPr="007B7B65">
        <w:rPr>
          <w:rFonts w:ascii="FbShefa" w:hAnsi="FbShefa"/>
          <w:sz w:val="11"/>
          <w:rtl/>
        </w:rPr>
        <w:t>עיניו במקחו.</w:t>
      </w:r>
    </w:p>
    <w:p w14:paraId="6FF9310D" w14:textId="77777777" w:rsidR="007B7B65" w:rsidRDefault="007B7B65" w:rsidP="009C3CB4">
      <w:pPr>
        <w:spacing w:line="240" w:lineRule="auto"/>
        <w:rPr>
          <w:rFonts w:ascii="FbShefa" w:hAnsi="FbShefa"/>
          <w:sz w:val="11"/>
          <w:rtl/>
        </w:rPr>
      </w:pPr>
    </w:p>
    <w:p w14:paraId="143DA370" w14:textId="2C10DDE7" w:rsidR="007B7B65" w:rsidRPr="007B7B65" w:rsidRDefault="003D3D75" w:rsidP="003D3D75">
      <w:pPr>
        <w:pStyle w:val="3"/>
        <w:rPr>
          <w:rtl/>
        </w:rPr>
      </w:pPr>
      <w:r>
        <w:rPr>
          <w:rFonts w:hint="cs"/>
          <w:rtl/>
        </w:rPr>
        <w:t>חיוב לוקח במעשרות:</w:t>
      </w:r>
    </w:p>
    <w:p w14:paraId="780B58CD" w14:textId="1EF04D4F" w:rsidR="002F5DA5" w:rsidRDefault="002F5DA5" w:rsidP="002F5DA5">
      <w:pPr>
        <w:spacing w:line="240" w:lineRule="auto"/>
        <w:rPr>
          <w:rFonts w:ascii="FbShefa" w:hAnsi="FbShefa"/>
          <w:b/>
          <w:bCs/>
          <w:sz w:val="11"/>
          <w:rtl/>
        </w:rPr>
      </w:pPr>
      <w:r w:rsidRPr="007B7B65">
        <w:rPr>
          <w:rFonts w:ascii="FbShefa" w:hAnsi="FbShefa"/>
          <w:b/>
          <w:bCs/>
          <w:sz w:val="11"/>
          <w:rtl/>
        </w:rPr>
        <w:t>מדאורייתא</w:t>
      </w:r>
      <w:r w:rsidRPr="007B7B65">
        <w:rPr>
          <w:rFonts w:ascii="FbShefa" w:hAnsi="FbShefa" w:hint="cs"/>
          <w:sz w:val="11"/>
          <w:rtl/>
        </w:rPr>
        <w:t xml:space="preserve">. </w:t>
      </w:r>
      <w:r>
        <w:rPr>
          <w:rFonts w:ascii="FbShefa" w:hAnsi="FbShefa" w:hint="cs"/>
          <w:sz w:val="11"/>
          <w:rtl/>
        </w:rPr>
        <w:t xml:space="preserve">לוקח </w:t>
      </w:r>
      <w:r w:rsidRPr="007B7B65">
        <w:rPr>
          <w:rFonts w:ascii="FbShefa" w:hAnsi="FbShefa" w:hint="cs"/>
          <w:sz w:val="11"/>
          <w:rtl/>
        </w:rPr>
        <w:t xml:space="preserve">פטור. </w:t>
      </w:r>
    </w:p>
    <w:p w14:paraId="4B96CBAE" w14:textId="77777777" w:rsidR="002F5DA5" w:rsidRPr="007B7B65" w:rsidRDefault="002F5DA5" w:rsidP="002F5DA5">
      <w:pPr>
        <w:spacing w:line="240" w:lineRule="auto"/>
        <w:rPr>
          <w:rtl/>
        </w:rPr>
      </w:pPr>
      <w:r w:rsidRPr="002F5DA5">
        <w:rPr>
          <w:rFonts w:hint="cs"/>
          <w:rtl/>
        </w:rPr>
        <w:t xml:space="preserve">\שנאמר. </w:t>
      </w:r>
      <w:r w:rsidRPr="007B7B65">
        <w:rPr>
          <w:rtl/>
        </w:rPr>
        <w:t>ואכלת</w:t>
      </w:r>
      <w:r w:rsidRPr="002F5DA5">
        <w:rPr>
          <w:rFonts w:hint="cs"/>
          <w:rtl/>
        </w:rPr>
        <w:t>,</w:t>
      </w:r>
      <w:r w:rsidRPr="007B7B65">
        <w:rPr>
          <w:rtl/>
        </w:rPr>
        <w:t xml:space="preserve"> ולא מוכר</w:t>
      </w:r>
      <w:r w:rsidRPr="007B7B65">
        <w:rPr>
          <w:rFonts w:hint="cs"/>
          <w:rtl/>
        </w:rPr>
        <w:t>.</w:t>
      </w:r>
      <w:r w:rsidRPr="002F5DA5">
        <w:rPr>
          <w:rFonts w:hint="cs"/>
          <w:rtl/>
        </w:rPr>
        <w:t xml:space="preserve"> \</w:t>
      </w:r>
      <w:r w:rsidRPr="007B7B65">
        <w:rPr>
          <w:rtl/>
        </w:rPr>
        <w:t>זרעך</w:t>
      </w:r>
      <w:r w:rsidRPr="002F5DA5">
        <w:rPr>
          <w:rFonts w:hint="cs"/>
          <w:rtl/>
        </w:rPr>
        <w:t>. ו</w:t>
      </w:r>
      <w:r w:rsidRPr="007B7B65">
        <w:rPr>
          <w:rtl/>
        </w:rPr>
        <w:t>לא לוקח.</w:t>
      </w:r>
    </w:p>
    <w:p w14:paraId="6395D3C8" w14:textId="20199382" w:rsidR="002F5DA5" w:rsidRPr="002F5DA5" w:rsidRDefault="002F5DA5" w:rsidP="007B7B65">
      <w:pPr>
        <w:spacing w:line="240" w:lineRule="auto"/>
        <w:rPr>
          <w:rtl/>
        </w:rPr>
      </w:pPr>
      <w:r>
        <w:rPr>
          <w:rFonts w:hint="cs"/>
          <w:rtl/>
        </w:rPr>
        <w:t>\מדרבנן . חייב. \וקרא. אסמכתא (לפטור פועל מדין לוקח).</w:t>
      </w:r>
    </w:p>
    <w:p w14:paraId="11B0B2E1" w14:textId="77777777" w:rsidR="002F5DA5" w:rsidRDefault="002F5DA5" w:rsidP="007B7B65">
      <w:pPr>
        <w:spacing w:line="240" w:lineRule="auto"/>
        <w:rPr>
          <w:rFonts w:ascii="FbShefa" w:hAnsi="FbShefa"/>
          <w:sz w:val="11"/>
          <w:u w:val="single"/>
          <w:rtl/>
        </w:rPr>
      </w:pPr>
    </w:p>
    <w:p w14:paraId="58BAAD2B" w14:textId="3DF4F64E" w:rsidR="001A3DE6" w:rsidRPr="007B7B65" w:rsidRDefault="002F5DA5" w:rsidP="002F5DA5">
      <w:pPr>
        <w:spacing w:line="240" w:lineRule="auto"/>
        <w:rPr>
          <w:rFonts w:ascii="FbShefa" w:hAnsi="FbShefa"/>
          <w:sz w:val="11"/>
          <w:rtl/>
        </w:rPr>
      </w:pPr>
      <w:r w:rsidRPr="002F5DA5">
        <w:rPr>
          <w:rFonts w:hint="cs"/>
          <w:rtl/>
        </w:rPr>
        <w:t>\</w:t>
      </w:r>
      <w:r w:rsidR="007B7B65" w:rsidRPr="007B7B65">
        <w:rPr>
          <w:rtl/>
        </w:rPr>
        <w:t xml:space="preserve">מפני מה חרבו חנויות </w:t>
      </w:r>
      <w:r w:rsidRPr="002F5DA5">
        <w:rPr>
          <w:rFonts w:hint="cs"/>
          <w:rtl/>
        </w:rPr>
        <w:t>.</w:t>
      </w:r>
      <w:r w:rsidR="007B7B65" w:rsidRPr="007B7B65">
        <w:rPr>
          <w:rtl/>
        </w:rPr>
        <w:t xml:space="preserve"> שלש שנים קודם ירושלים </w:t>
      </w:r>
      <w:r w:rsidRPr="002F5DA5">
        <w:rPr>
          <w:rFonts w:hint="cs"/>
          <w:rtl/>
        </w:rPr>
        <w:t>\</w:t>
      </w:r>
      <w:r w:rsidR="007B7B65" w:rsidRPr="007B7B65">
        <w:rPr>
          <w:rtl/>
        </w:rPr>
        <w:t xml:space="preserve">מפני </w:t>
      </w:r>
      <w:r w:rsidRPr="002F5DA5">
        <w:rPr>
          <w:rFonts w:hint="cs"/>
          <w:rtl/>
        </w:rPr>
        <w:t>.</w:t>
      </w:r>
      <w:r w:rsidR="007B7B65" w:rsidRPr="007B7B65">
        <w:rPr>
          <w:rtl/>
        </w:rPr>
        <w:t>שהעמידו דבריהם על דברי תורה</w:t>
      </w:r>
      <w:r w:rsidRPr="002F5DA5">
        <w:rPr>
          <w:rFonts w:hint="cs"/>
          <w:rtl/>
        </w:rPr>
        <w:t>. \לפטור. לקוח ממעשר.</w:t>
      </w:r>
    </w:p>
    <w:p w14:paraId="30D042E7" w14:textId="146273E8" w:rsidR="009C3CB4" w:rsidRPr="00270114" w:rsidRDefault="009C3CB4" w:rsidP="00794C1A">
      <w:pPr>
        <w:pStyle w:val="1"/>
        <w:rPr>
          <w:rFonts w:ascii="FbShefa" w:hAnsi="FbShefa"/>
          <w:rtl/>
        </w:rPr>
      </w:pPr>
      <w:r w:rsidRPr="00270114">
        <w:rPr>
          <w:rFonts w:ascii="FbShefa" w:hAnsi="FbShefa"/>
          <w:sz w:val="11"/>
          <w:rtl/>
        </w:rPr>
        <w:t>פח</w:t>
      </w:r>
      <w:r w:rsidR="00B36BF2" w:rsidRPr="00270114">
        <w:rPr>
          <w:rFonts w:ascii="FbShefa" w:hAnsi="FbShefa"/>
          <w:sz w:val="11"/>
          <w:rtl/>
        </w:rPr>
        <w:t>, ב</w:t>
      </w:r>
    </w:p>
    <w:p w14:paraId="08FE236A" w14:textId="77777777" w:rsidR="003D3D75" w:rsidRDefault="003D3D75" w:rsidP="003D3D75">
      <w:pPr>
        <w:pStyle w:val="3"/>
        <w:rPr>
          <w:rtl/>
        </w:rPr>
      </w:pPr>
      <w:r>
        <w:rPr>
          <w:rFonts w:hint="cs"/>
          <w:rtl/>
        </w:rPr>
        <w:t>ת"ש:</w:t>
      </w:r>
    </w:p>
    <w:p w14:paraId="1E923224" w14:textId="77777777" w:rsidR="001140D7" w:rsidRDefault="002F5DA5"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270114">
        <w:rPr>
          <w:rFonts w:ascii="FbShefa" w:hAnsi="FbShefa"/>
          <w:sz w:val="11"/>
          <w:rtl/>
        </w:rPr>
        <w:t>איזהו גורנן למעשרות</w:t>
      </w:r>
      <w:r>
        <w:rPr>
          <w:rFonts w:ascii="FbShefa" w:hAnsi="FbShefa" w:hint="cs"/>
          <w:sz w:val="11"/>
          <w:rtl/>
        </w:rPr>
        <w:t>.</w:t>
      </w:r>
      <w:r w:rsidR="009C3CB4" w:rsidRPr="00270114">
        <w:rPr>
          <w:rFonts w:ascii="FbShefa" w:hAnsi="FbShefa"/>
          <w:sz w:val="11"/>
          <w:rtl/>
        </w:rPr>
        <w:t xml:space="preserve"> בקישואים ובדלועים משיפקסו</w:t>
      </w:r>
      <w:r w:rsidR="00980F5A" w:rsidRPr="00270114">
        <w:rPr>
          <w:rFonts w:ascii="FbShefa" w:hAnsi="FbShefa"/>
          <w:sz w:val="11"/>
          <w:rtl/>
        </w:rPr>
        <w:t>.</w:t>
      </w:r>
      <w:r w:rsidR="009C3CB4" w:rsidRPr="00270114">
        <w:rPr>
          <w:rFonts w:ascii="FbShefa" w:hAnsi="FbShefa"/>
          <w:sz w:val="11"/>
          <w:rtl/>
        </w:rPr>
        <w:t xml:space="preserve"> </w:t>
      </w:r>
    </w:p>
    <w:p w14:paraId="5240AA8D" w14:textId="4CEB1793" w:rsidR="00433741" w:rsidRPr="00270114" w:rsidRDefault="001140D7" w:rsidP="009C3CB4">
      <w:pPr>
        <w:spacing w:line="240" w:lineRule="auto"/>
        <w:rPr>
          <w:rFonts w:ascii="FbShefa" w:hAnsi="FbShefa"/>
          <w:sz w:val="11"/>
          <w:rtl/>
        </w:rPr>
      </w:pPr>
      <w:r>
        <w:rPr>
          <w:rFonts w:ascii="FbShefa" w:hAnsi="FbShefa" w:hint="cs"/>
          <w:b/>
          <w:bCs/>
          <w:color w:val="3B2F2A" w:themeColor="text2" w:themeShade="80"/>
          <w:sz w:val="11"/>
          <w:rtl/>
        </w:rPr>
        <w:t xml:space="preserve">\היינו. </w:t>
      </w:r>
      <w:r w:rsidR="009C3CB4" w:rsidRPr="00270114">
        <w:rPr>
          <w:rFonts w:ascii="FbShefa" w:hAnsi="FbShefa"/>
          <w:sz w:val="11"/>
          <w:rtl/>
        </w:rPr>
        <w:t>משינטל פיקס שלהן</w:t>
      </w:r>
      <w:r w:rsidR="00980F5A" w:rsidRPr="00270114">
        <w:rPr>
          <w:rFonts w:ascii="FbShefa" w:hAnsi="FbShefa"/>
          <w:sz w:val="11"/>
          <w:rtl/>
        </w:rPr>
        <w:t>.</w:t>
      </w:r>
    </w:p>
    <w:p w14:paraId="00631F0C" w14:textId="77777777" w:rsidR="001140D7"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ס"ד</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משיפקסו בשדה</w:t>
      </w:r>
      <w:r w:rsidR="00980F5A" w:rsidRPr="00270114">
        <w:rPr>
          <w:rFonts w:ascii="FbShefa" w:hAnsi="FbShefa"/>
          <w:sz w:val="11"/>
          <w:rtl/>
        </w:rPr>
        <w:t>.</w:t>
      </w:r>
      <w:r w:rsidRPr="00270114">
        <w:rPr>
          <w:rFonts w:ascii="FbShefa" w:hAnsi="FbShefa"/>
          <w:sz w:val="11"/>
          <w:rtl/>
        </w:rPr>
        <w:t xml:space="preserve"> </w:t>
      </w:r>
    </w:p>
    <w:p w14:paraId="7C29532E" w14:textId="77777777" w:rsidR="001140D7"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משיפקסו בבית</w:t>
      </w:r>
      <w:r w:rsidR="001140D7">
        <w:rPr>
          <w:rFonts w:ascii="FbShefa" w:hAnsi="FbShefa" w:hint="cs"/>
          <w:sz w:val="11"/>
          <w:rtl/>
        </w:rPr>
        <w:t xml:space="preserve">. </w:t>
      </w:r>
    </w:p>
    <w:p w14:paraId="2A7B44B7" w14:textId="77777777" w:rsidR="001140D7" w:rsidRDefault="001140D7" w:rsidP="009C3CB4">
      <w:pPr>
        <w:spacing w:line="240" w:lineRule="auto"/>
        <w:rPr>
          <w:rFonts w:ascii="FbShefa" w:hAnsi="FbShefa"/>
          <w:sz w:val="11"/>
          <w:rtl/>
        </w:rPr>
      </w:pPr>
    </w:p>
    <w:p w14:paraId="4B31C3C2" w14:textId="3ADF7AEA" w:rsidR="001140D7" w:rsidRDefault="001140D7" w:rsidP="009C3CB4">
      <w:pPr>
        <w:spacing w:line="240" w:lineRule="auto"/>
        <w:rPr>
          <w:rFonts w:ascii="FbShefa" w:hAnsi="FbShefa"/>
          <w:sz w:val="11"/>
          <w:rtl/>
        </w:rPr>
      </w:pPr>
      <w:r>
        <w:rPr>
          <w:rFonts w:ascii="FbShefa" w:hAnsi="FbShefa" w:hint="cs"/>
          <w:sz w:val="11"/>
          <w:rtl/>
        </w:rPr>
        <w:t>\שאלה. א"כ לי</w:t>
      </w:r>
      <w:r w:rsidR="009C3CB4" w:rsidRPr="00270114">
        <w:rPr>
          <w:rFonts w:ascii="FbShefa" w:hAnsi="FbShefa"/>
          <w:sz w:val="11"/>
          <w:rtl/>
        </w:rPr>
        <w:t>תני עד שיפקסו</w:t>
      </w:r>
      <w:r>
        <w:rPr>
          <w:rFonts w:ascii="FbShefa" w:hAnsi="FbShefa" w:hint="cs"/>
          <w:sz w:val="11"/>
          <w:rtl/>
        </w:rPr>
        <w:t>.</w:t>
      </w:r>
    </w:p>
    <w:p w14:paraId="59333271" w14:textId="49BCABC6" w:rsidR="009C3CB4" w:rsidRPr="00270114" w:rsidRDefault="001140D7" w:rsidP="009C3CB4">
      <w:pPr>
        <w:spacing w:line="240" w:lineRule="auto"/>
        <w:rPr>
          <w:rFonts w:ascii="FbShefa" w:hAnsi="FbShefa"/>
          <w:sz w:val="11"/>
          <w:rtl/>
        </w:rPr>
      </w:pPr>
      <w:r>
        <w:rPr>
          <w:rFonts w:ascii="FbShefa" w:hAnsi="FbShefa" w:hint="cs"/>
          <w:sz w:val="11"/>
          <w:rtl/>
        </w:rPr>
        <w:t xml:space="preserve">\תשובה. </w:t>
      </w:r>
      <w:r w:rsidR="009C3CB4" w:rsidRPr="00270114">
        <w:rPr>
          <w:rFonts w:ascii="FbShefa" w:hAnsi="FbShefa"/>
          <w:sz w:val="11"/>
          <w:rtl/>
        </w:rPr>
        <w:t xml:space="preserve"> </w:t>
      </w:r>
      <w:r>
        <w:rPr>
          <w:rFonts w:ascii="FbShefa" w:hAnsi="FbShefa" w:hint="cs"/>
          <w:sz w:val="11"/>
          <w:rtl/>
        </w:rPr>
        <w:t xml:space="preserve">ס"ד </w:t>
      </w:r>
      <w:r w:rsidR="009C3CB4" w:rsidRPr="00270114">
        <w:rPr>
          <w:rFonts w:ascii="FbShefa" w:hAnsi="FbShefa"/>
          <w:sz w:val="11"/>
          <w:rtl/>
        </w:rPr>
        <w:t xml:space="preserve">דסגי </w:t>
      </w:r>
      <w:r>
        <w:rPr>
          <w:rFonts w:ascii="FbShefa" w:hAnsi="FbShefa" w:hint="cs"/>
          <w:sz w:val="11"/>
          <w:rtl/>
        </w:rPr>
        <w:t xml:space="preserve">מאז שהתחיל </w:t>
      </w:r>
      <w:r w:rsidR="009C3CB4" w:rsidRPr="00270114">
        <w:rPr>
          <w:rFonts w:ascii="FbShefa" w:hAnsi="FbShefa"/>
          <w:sz w:val="11"/>
          <w:rtl/>
        </w:rPr>
        <w:t>פיקוסייהו</w:t>
      </w:r>
      <w:r w:rsidR="00980F5A" w:rsidRPr="00270114">
        <w:rPr>
          <w:rFonts w:ascii="FbShefa" w:hAnsi="FbShefa"/>
          <w:sz w:val="11"/>
          <w:rtl/>
        </w:rPr>
        <w:t>.</w:t>
      </w:r>
    </w:p>
    <w:p w14:paraId="1C22F54A" w14:textId="77777777" w:rsidR="009C3CB4" w:rsidRDefault="009C3CB4" w:rsidP="009C3CB4">
      <w:pPr>
        <w:spacing w:line="240" w:lineRule="auto"/>
        <w:rPr>
          <w:rFonts w:ascii="FbShefa" w:hAnsi="FbShefa"/>
          <w:sz w:val="11"/>
          <w:rtl/>
        </w:rPr>
      </w:pPr>
    </w:p>
    <w:p w14:paraId="6517F051" w14:textId="73F4C397" w:rsidR="001140D7" w:rsidRPr="00270114" w:rsidRDefault="001140D7" w:rsidP="001140D7">
      <w:pPr>
        <w:pStyle w:val="3"/>
        <w:rPr>
          <w:rtl/>
        </w:rPr>
      </w:pPr>
      <w:r>
        <w:rPr>
          <w:rFonts w:hint="cs"/>
          <w:rtl/>
        </w:rPr>
        <w:t>ת"ש:</w:t>
      </w:r>
    </w:p>
    <w:p w14:paraId="6FEA5B0C" w14:textId="77777777" w:rsidR="001140D7" w:rsidRDefault="001140D7"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270114">
        <w:rPr>
          <w:rFonts w:ascii="FbShefa" w:hAnsi="FbShefa"/>
          <w:sz w:val="11"/>
          <w:rtl/>
        </w:rPr>
        <w:t xml:space="preserve">גורנו למעשר </w:t>
      </w:r>
      <w:r>
        <w:rPr>
          <w:rFonts w:ascii="FbShefa" w:hAnsi="FbShefa" w:hint="cs"/>
          <w:sz w:val="11"/>
          <w:rtl/>
        </w:rPr>
        <w:t>.</w:t>
      </w:r>
      <w:r w:rsidR="009C3CB4" w:rsidRPr="00270114">
        <w:rPr>
          <w:rFonts w:ascii="FbShefa" w:hAnsi="FbShefa"/>
          <w:sz w:val="11"/>
          <w:rtl/>
        </w:rPr>
        <w:t xml:space="preserve"> משתגמר מלאכתן</w:t>
      </w:r>
      <w:r>
        <w:rPr>
          <w:rFonts w:ascii="FbShefa" w:hAnsi="FbShefa" w:hint="cs"/>
          <w:sz w:val="11"/>
          <w:rtl/>
        </w:rPr>
        <w:t xml:space="preserve">. </w:t>
      </w:r>
    </w:p>
    <w:p w14:paraId="2C946218" w14:textId="17AAAB31" w:rsidR="00433741" w:rsidRPr="00270114" w:rsidRDefault="001140D7"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270114">
        <w:rPr>
          <w:rFonts w:ascii="FbShefa" w:hAnsi="FbShefa"/>
          <w:sz w:val="11"/>
          <w:rtl/>
        </w:rPr>
        <w:t xml:space="preserve">ואיזהו גמר מלאכתן </w:t>
      </w:r>
      <w:r>
        <w:rPr>
          <w:rFonts w:ascii="FbShefa" w:hAnsi="FbShefa" w:hint="cs"/>
          <w:sz w:val="11"/>
          <w:rtl/>
        </w:rPr>
        <w:t>.</w:t>
      </w:r>
      <w:r w:rsidR="009C3CB4" w:rsidRPr="00270114">
        <w:rPr>
          <w:rFonts w:ascii="FbShefa" w:hAnsi="FbShefa"/>
          <w:sz w:val="11"/>
          <w:rtl/>
        </w:rPr>
        <w:t>מלאכת הכנסתן</w:t>
      </w:r>
      <w:r w:rsidR="00980F5A" w:rsidRPr="00270114">
        <w:rPr>
          <w:rFonts w:ascii="FbShefa" w:hAnsi="FbShefa"/>
          <w:sz w:val="11"/>
          <w:rtl/>
        </w:rPr>
        <w:t>.</w:t>
      </w:r>
    </w:p>
    <w:p w14:paraId="79850E8B" w14:textId="77777777" w:rsidR="001140D7" w:rsidRDefault="001140D7" w:rsidP="009C3CB4">
      <w:pPr>
        <w:spacing w:line="240" w:lineRule="auto"/>
        <w:rPr>
          <w:rFonts w:ascii="FbShefa" w:hAnsi="FbShefa"/>
          <w:b/>
          <w:bCs/>
          <w:color w:val="3B2F2A" w:themeColor="text2" w:themeShade="80"/>
          <w:sz w:val="11"/>
          <w:rtl/>
        </w:rPr>
      </w:pPr>
    </w:p>
    <w:p w14:paraId="2F80D264" w14:textId="46FE85AA"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ס"ד</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אפילו בשדה</w:t>
      </w:r>
      <w:r w:rsidR="00980F5A" w:rsidRPr="00270114">
        <w:rPr>
          <w:rFonts w:ascii="FbShefa" w:hAnsi="FbShefa"/>
          <w:sz w:val="11"/>
          <w:rtl/>
        </w:rPr>
        <w:t>.</w:t>
      </w:r>
    </w:p>
    <w:p w14:paraId="0A6A0C91" w14:textId="7E7E96B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 א</w:t>
      </w:r>
      <w:r w:rsidR="001140D7">
        <w:rPr>
          <w:rFonts w:ascii="FbShefa" w:hAnsi="FbShefa" w:hint="cs"/>
          <w:b/>
          <w:bCs/>
          <w:color w:val="3B2F2A" w:themeColor="text2" w:themeShade="80"/>
          <w:sz w:val="11"/>
          <w:rtl/>
        </w:rPr>
        <w:t>.</w:t>
      </w:r>
      <w:r w:rsidRPr="00270114">
        <w:rPr>
          <w:rFonts w:ascii="FbShefa" w:hAnsi="FbShefa"/>
          <w:sz w:val="11"/>
          <w:rtl/>
        </w:rPr>
        <w:t xml:space="preserve"> הכנסתן לבית זה הוא גמר מלאכתן</w:t>
      </w:r>
      <w:r w:rsidR="00980F5A" w:rsidRPr="00270114">
        <w:rPr>
          <w:rFonts w:ascii="FbShefa" w:hAnsi="FbShefa"/>
          <w:sz w:val="11"/>
          <w:rtl/>
        </w:rPr>
        <w:t>.</w:t>
      </w:r>
    </w:p>
    <w:p w14:paraId="6A5D4A5F" w14:textId="77777777" w:rsidR="0094691A" w:rsidRDefault="0094691A" w:rsidP="009C3CB4">
      <w:pPr>
        <w:spacing w:line="240" w:lineRule="auto"/>
        <w:rPr>
          <w:rFonts w:ascii="FbShefa" w:hAnsi="FbShefa"/>
          <w:b/>
          <w:bCs/>
          <w:color w:val="3B2F2A" w:themeColor="text2" w:themeShade="80"/>
          <w:sz w:val="11"/>
          <w:rtl/>
        </w:rPr>
      </w:pPr>
    </w:p>
    <w:p w14:paraId="76DF1675" w14:textId="77777777" w:rsidR="0094691A" w:rsidRDefault="009C3CB4" w:rsidP="0094691A">
      <w:pPr>
        <w:pStyle w:val="3"/>
        <w:rPr>
          <w:rtl/>
        </w:rPr>
      </w:pPr>
      <w:r w:rsidRPr="001B3037">
        <w:rPr>
          <w:rtl/>
        </w:rPr>
        <w:t>דחיה ב</w:t>
      </w:r>
      <w:r w:rsidR="0094691A">
        <w:rPr>
          <w:rFonts w:hint="cs"/>
          <w:rtl/>
        </w:rPr>
        <w:t>:</w:t>
      </w:r>
    </w:p>
    <w:p w14:paraId="5BB541C1" w14:textId="77777777" w:rsidR="0094691A"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בזיתים וענבים</w:t>
      </w:r>
      <w:r w:rsidR="00980F5A" w:rsidRPr="00270114">
        <w:rPr>
          <w:rFonts w:ascii="FbShefa" w:hAnsi="FbShefa"/>
          <w:sz w:val="11"/>
          <w:rtl/>
        </w:rPr>
        <w:t>.</w:t>
      </w:r>
      <w:r w:rsidRPr="00270114">
        <w:rPr>
          <w:rFonts w:ascii="FbShefa" w:hAnsi="FbShefa"/>
          <w:sz w:val="11"/>
          <w:rtl/>
        </w:rPr>
        <w:t xml:space="preserve"> בעינן בית או חצר</w:t>
      </w:r>
      <w:r w:rsidR="0094691A">
        <w:rPr>
          <w:rFonts w:ascii="FbShefa" w:hAnsi="FbShefa" w:hint="cs"/>
          <w:sz w:val="11"/>
          <w:rtl/>
        </w:rPr>
        <w:t xml:space="preserve">. \משום </w:t>
      </w:r>
      <w:r w:rsidRPr="00270114">
        <w:rPr>
          <w:rFonts w:ascii="FbShefa" w:hAnsi="FbShefa"/>
          <w:sz w:val="11"/>
          <w:rtl/>
        </w:rPr>
        <w:t xml:space="preserve"> דלאו בני גורן נינהו</w:t>
      </w:r>
      <w:r w:rsidR="00980F5A" w:rsidRPr="00270114">
        <w:rPr>
          <w:rFonts w:ascii="FbShefa" w:hAnsi="FbShefa"/>
          <w:sz w:val="11"/>
          <w:rtl/>
        </w:rPr>
        <w:t>.</w:t>
      </w:r>
      <w:r w:rsidRPr="00270114">
        <w:rPr>
          <w:rFonts w:ascii="FbShefa" w:hAnsi="FbShefa"/>
          <w:sz w:val="11"/>
          <w:rtl/>
        </w:rPr>
        <w:t xml:space="preserve"> </w:t>
      </w:r>
    </w:p>
    <w:p w14:paraId="7F6127D4" w14:textId="6965376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חטין ושעורין</w:t>
      </w:r>
      <w:r w:rsidR="00980F5A" w:rsidRPr="00270114">
        <w:rPr>
          <w:rFonts w:ascii="FbShefa" w:hAnsi="FbShefa"/>
          <w:sz w:val="11"/>
          <w:rtl/>
        </w:rPr>
        <w:t>.</w:t>
      </w:r>
      <w:r w:rsidRPr="00270114">
        <w:rPr>
          <w:rFonts w:ascii="FbShefa" w:hAnsi="FbShefa"/>
          <w:sz w:val="11"/>
          <w:rtl/>
        </w:rPr>
        <w:t xml:space="preserve"> אי"צ חצר ובית </w:t>
      </w:r>
      <w:r w:rsidR="0094691A">
        <w:rPr>
          <w:rFonts w:ascii="FbShefa" w:hAnsi="FbShefa" w:hint="cs"/>
          <w:sz w:val="11"/>
          <w:rtl/>
        </w:rPr>
        <w:t xml:space="preserve">. \שהרי. </w:t>
      </w:r>
      <w:r w:rsidRPr="00270114">
        <w:rPr>
          <w:rFonts w:ascii="FbShefa" w:hAnsi="FbShefa"/>
          <w:sz w:val="11"/>
          <w:rtl/>
        </w:rPr>
        <w:t>גורן בהדיא כתיב ביה</w:t>
      </w:r>
      <w:r w:rsidR="00980F5A" w:rsidRPr="00270114">
        <w:rPr>
          <w:rFonts w:ascii="FbShefa" w:hAnsi="FbShefa"/>
          <w:sz w:val="11"/>
          <w:rtl/>
        </w:rPr>
        <w:t>.</w:t>
      </w:r>
    </w:p>
    <w:p w14:paraId="1BD69F2B" w14:textId="2170CC7A" w:rsidR="009C3CB4" w:rsidRPr="00270114" w:rsidRDefault="009C3CB4" w:rsidP="009C3CB4">
      <w:pPr>
        <w:spacing w:line="240" w:lineRule="auto"/>
        <w:rPr>
          <w:rFonts w:ascii="FbShefa" w:hAnsi="FbShefa"/>
          <w:sz w:val="11"/>
          <w:rtl/>
        </w:rPr>
      </w:pPr>
    </w:p>
    <w:p w14:paraId="13A4E554"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חסימת אדם ובהמה</w:t>
      </w:r>
    </w:p>
    <w:p w14:paraId="7C0F94C7" w14:textId="19A421C8" w:rsidR="00574AFD" w:rsidRDefault="00574AFD" w:rsidP="00574AFD">
      <w:pPr>
        <w:pStyle w:val="3"/>
        <w:rPr>
          <w:rtl/>
        </w:rPr>
      </w:pPr>
      <w:r>
        <w:rPr>
          <w:rFonts w:hint="cs"/>
          <w:rtl/>
        </w:rPr>
        <w:t>אשכחן:</w:t>
      </w:r>
    </w:p>
    <w:p w14:paraId="37FE7D8A" w14:textId="28C76E9B" w:rsidR="009C3CB4" w:rsidRPr="00270114" w:rsidRDefault="00574AFD"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270114">
        <w:rPr>
          <w:rFonts w:ascii="FbShefa" w:hAnsi="FbShefa"/>
          <w:sz w:val="11"/>
          <w:rtl/>
        </w:rPr>
        <w:t xml:space="preserve">אדם </w:t>
      </w:r>
      <w:r>
        <w:rPr>
          <w:rFonts w:ascii="FbShefa" w:hAnsi="FbShefa" w:hint="cs"/>
          <w:sz w:val="11"/>
          <w:rtl/>
        </w:rPr>
        <w:t>.</w:t>
      </w:r>
      <w:r w:rsidR="009C3CB4" w:rsidRPr="00270114">
        <w:rPr>
          <w:rFonts w:ascii="FbShefa" w:hAnsi="FbShefa"/>
          <w:sz w:val="11"/>
          <w:rtl/>
        </w:rPr>
        <w:t xml:space="preserve">במחובר </w:t>
      </w:r>
      <w:r>
        <w:rPr>
          <w:rFonts w:ascii="FbShefa" w:hAnsi="FbShefa" w:hint="cs"/>
          <w:sz w:val="11"/>
          <w:rtl/>
        </w:rPr>
        <w:t>.\</w:t>
      </w:r>
      <w:r w:rsidR="009C3CB4" w:rsidRPr="00270114">
        <w:rPr>
          <w:rFonts w:ascii="FbShefa" w:hAnsi="FbShefa"/>
          <w:sz w:val="11"/>
          <w:rtl/>
        </w:rPr>
        <w:t xml:space="preserve">ושור </w:t>
      </w:r>
      <w:r>
        <w:rPr>
          <w:rFonts w:ascii="FbShefa" w:hAnsi="FbShefa" w:hint="cs"/>
          <w:sz w:val="11"/>
          <w:rtl/>
        </w:rPr>
        <w:t>.</w:t>
      </w:r>
      <w:r w:rsidR="009C3CB4" w:rsidRPr="00270114">
        <w:rPr>
          <w:rFonts w:ascii="FbShefa" w:hAnsi="FbShefa"/>
          <w:sz w:val="11"/>
          <w:rtl/>
        </w:rPr>
        <w:t>בתלוש</w:t>
      </w:r>
      <w:r w:rsidR="00980F5A" w:rsidRPr="00270114">
        <w:rPr>
          <w:rFonts w:ascii="FbShefa" w:hAnsi="FbShefa"/>
          <w:sz w:val="11"/>
          <w:rtl/>
        </w:rPr>
        <w:t>.</w:t>
      </w:r>
    </w:p>
    <w:p w14:paraId="3922EF8D" w14:textId="4FD0451D"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מנלן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 xml:space="preserve">אדם בתלוש </w:t>
      </w:r>
      <w:r w:rsidR="00574AFD">
        <w:rPr>
          <w:rFonts w:ascii="FbShefa" w:hAnsi="FbShefa" w:hint="cs"/>
          <w:sz w:val="11"/>
          <w:rtl/>
        </w:rPr>
        <w:t>,</w:t>
      </w:r>
      <w:r w:rsidRPr="00270114">
        <w:rPr>
          <w:rFonts w:ascii="FbShefa" w:hAnsi="FbShefa"/>
          <w:sz w:val="11"/>
          <w:rtl/>
        </w:rPr>
        <w:t>ושור במחובר</w:t>
      </w:r>
      <w:r w:rsidR="00980F5A" w:rsidRPr="00270114">
        <w:rPr>
          <w:rFonts w:ascii="FbShefa" w:hAnsi="FbShefa"/>
          <w:sz w:val="11"/>
          <w:rtl/>
        </w:rPr>
        <w:t>.</w:t>
      </w:r>
    </w:p>
    <w:p w14:paraId="7F9F76B1" w14:textId="77777777" w:rsidR="00574AFD" w:rsidRDefault="00574AFD" w:rsidP="009C3CB4">
      <w:pPr>
        <w:spacing w:line="240" w:lineRule="auto"/>
        <w:rPr>
          <w:rFonts w:ascii="FbShefa" w:hAnsi="FbShefa"/>
          <w:b/>
          <w:bCs/>
          <w:color w:val="3B2F2A" w:themeColor="text2" w:themeShade="80"/>
          <w:sz w:val="11"/>
          <w:rtl/>
        </w:rPr>
      </w:pPr>
    </w:p>
    <w:p w14:paraId="19CA0A49" w14:textId="34A02B07" w:rsidR="00574AFD" w:rsidRDefault="00574AFD"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אין ללמוד</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קל וחומר משור לאדם</w:t>
      </w:r>
      <w:r>
        <w:rPr>
          <w:rFonts w:ascii="FbShefa" w:hAnsi="FbShefa" w:hint="cs"/>
          <w:sz w:val="11"/>
          <w:rtl/>
        </w:rPr>
        <w:t>.</w:t>
      </w:r>
    </w:p>
    <w:p w14:paraId="3AA378DA" w14:textId="77777777" w:rsidR="00574AFD" w:rsidRDefault="00574AFD" w:rsidP="009C3CB4">
      <w:pPr>
        <w:spacing w:line="240" w:lineRule="auto"/>
        <w:rPr>
          <w:rFonts w:ascii="FbShefa" w:hAnsi="FbShefa"/>
          <w:sz w:val="11"/>
          <w:rtl/>
        </w:rPr>
      </w:pPr>
      <w:r>
        <w:rPr>
          <w:rFonts w:ascii="FbShefa" w:hAnsi="FbShefa" w:hint="cs"/>
          <w:b/>
          <w:bCs/>
          <w:color w:val="3B2F2A" w:themeColor="text2" w:themeShade="80"/>
          <w:sz w:val="11"/>
          <w:rtl/>
        </w:rPr>
        <w:t>\שהרי.</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 xml:space="preserve">מה לשור </w:t>
      </w:r>
      <w:r>
        <w:rPr>
          <w:rFonts w:ascii="FbShefa" w:hAnsi="FbShefa" w:hint="cs"/>
          <w:sz w:val="11"/>
          <w:rtl/>
        </w:rPr>
        <w:t>,</w:t>
      </w:r>
      <w:r w:rsidR="009C3CB4" w:rsidRPr="00270114">
        <w:rPr>
          <w:rFonts w:ascii="FbShefa" w:hAnsi="FbShefa"/>
          <w:sz w:val="11"/>
          <w:rtl/>
        </w:rPr>
        <w:t>שאתה מצוה על חסימתו</w:t>
      </w:r>
      <w:r>
        <w:rPr>
          <w:rFonts w:ascii="FbShefa" w:hAnsi="FbShefa" w:hint="cs"/>
          <w:sz w:val="11"/>
          <w:rtl/>
        </w:rPr>
        <w:t>.</w:t>
      </w:r>
    </w:p>
    <w:p w14:paraId="7EC24E60" w14:textId="77777777" w:rsidR="00574AFD" w:rsidRDefault="00574AFD" w:rsidP="009C3CB4">
      <w:pPr>
        <w:spacing w:line="240" w:lineRule="auto"/>
        <w:rPr>
          <w:rFonts w:ascii="FbShefa" w:hAnsi="FbShefa"/>
          <w:sz w:val="11"/>
          <w:rtl/>
        </w:rPr>
      </w:pPr>
    </w:p>
    <w:p w14:paraId="26344FAB" w14:textId="6BB38B69" w:rsidR="00574AFD" w:rsidRDefault="00574AFD" w:rsidP="009C3CB4">
      <w:pPr>
        <w:spacing w:line="240" w:lineRule="auto"/>
        <w:rPr>
          <w:rFonts w:ascii="FbShefa" w:hAnsi="FbShefa"/>
          <w:sz w:val="11"/>
          <w:rtl/>
        </w:rPr>
      </w:pPr>
      <w:r>
        <w:rPr>
          <w:rFonts w:ascii="FbShefa" w:hAnsi="FbShefa" w:hint="cs"/>
          <w:sz w:val="11"/>
          <w:rtl/>
        </w:rPr>
        <w:t xml:space="preserve">\ואין ללמוד. </w:t>
      </w:r>
      <w:r w:rsidR="00A94227">
        <w:rPr>
          <w:rFonts w:ascii="FbShefa" w:hAnsi="FbShefa" w:hint="cs"/>
          <w:sz w:val="11"/>
          <w:rtl/>
        </w:rPr>
        <w:t>קל וחומר מאדם לשור.</w:t>
      </w:r>
    </w:p>
    <w:p w14:paraId="0C4CB497" w14:textId="50BF6346" w:rsidR="009C3CB4" w:rsidRPr="00270114" w:rsidRDefault="00A94227" w:rsidP="00574AFD">
      <w:pPr>
        <w:spacing w:line="240" w:lineRule="auto"/>
        <w:rPr>
          <w:rFonts w:ascii="FbShefa" w:hAnsi="FbShefa"/>
          <w:sz w:val="11"/>
          <w:rtl/>
        </w:rPr>
      </w:pPr>
      <w:r>
        <w:rPr>
          <w:rFonts w:ascii="FbShefa" w:hAnsi="FbShefa" w:hint="cs"/>
          <w:sz w:val="11"/>
          <w:rtl/>
        </w:rPr>
        <w:t xml:space="preserve">\שהרי. </w:t>
      </w:r>
      <w:r w:rsidR="009C3CB4" w:rsidRPr="00270114">
        <w:rPr>
          <w:rFonts w:ascii="FbShefa" w:hAnsi="FbShefa"/>
          <w:sz w:val="11"/>
          <w:rtl/>
        </w:rPr>
        <w:t>מה לאדם שאתה מצוה להחיותו</w:t>
      </w:r>
      <w:r w:rsidR="00980F5A" w:rsidRPr="00270114">
        <w:rPr>
          <w:rFonts w:ascii="FbShefa" w:hAnsi="FbShefa"/>
          <w:sz w:val="11"/>
          <w:rtl/>
        </w:rPr>
        <w:t>.</w:t>
      </w:r>
    </w:p>
    <w:p w14:paraId="58C2F79A" w14:textId="77777777" w:rsidR="00A94227" w:rsidRDefault="00A94227" w:rsidP="009C3CB4">
      <w:pPr>
        <w:spacing w:line="240" w:lineRule="auto"/>
        <w:rPr>
          <w:rFonts w:ascii="FbShefa" w:hAnsi="FbShefa"/>
          <w:b/>
          <w:bCs/>
          <w:color w:val="3B2F2A" w:themeColor="text2" w:themeShade="80"/>
          <w:sz w:val="11"/>
          <w:rtl/>
        </w:rPr>
      </w:pPr>
    </w:p>
    <w:p w14:paraId="4643975D" w14:textId="116CD80F" w:rsidR="00A94227" w:rsidRDefault="00A94227" w:rsidP="00A94227">
      <w:pPr>
        <w:pStyle w:val="3"/>
        <w:rPr>
          <w:rtl/>
        </w:rPr>
      </w:pPr>
      <w:r>
        <w:rPr>
          <w:rFonts w:hint="cs"/>
          <w:rtl/>
        </w:rPr>
        <w:t>שאלות נוספות:</w:t>
      </w:r>
    </w:p>
    <w:p w14:paraId="6722DAB6" w14:textId="77777777" w:rsidR="0072199E" w:rsidRDefault="00A94227" w:rsidP="00A94227">
      <w:pPr>
        <w:rPr>
          <w:rtl/>
        </w:rPr>
      </w:pPr>
      <w:r>
        <w:rPr>
          <w:rFonts w:hint="cs"/>
          <w:b/>
          <w:bCs/>
          <w:rtl/>
        </w:rPr>
        <w:t>\</w:t>
      </w:r>
      <w:r w:rsidR="0072199E">
        <w:rPr>
          <w:rFonts w:hint="cs"/>
          <w:b/>
          <w:bCs/>
          <w:rtl/>
        </w:rPr>
        <w:t xml:space="preserve">שאלה. </w:t>
      </w:r>
      <w:r w:rsidRPr="00A94227">
        <w:rPr>
          <w:rFonts w:hint="cs"/>
          <w:rtl/>
        </w:rPr>
        <w:t xml:space="preserve">יהא </w:t>
      </w:r>
      <w:r w:rsidRPr="00A94227">
        <w:rPr>
          <w:rtl/>
        </w:rPr>
        <w:t>אדם מצווה על חסימתו</w:t>
      </w:r>
      <w:r w:rsidRPr="00A94227">
        <w:rPr>
          <w:rFonts w:hint="cs"/>
          <w:rtl/>
        </w:rPr>
        <w:t>.</w:t>
      </w:r>
      <w:r w:rsidRPr="00A94227">
        <w:rPr>
          <w:rtl/>
        </w:rPr>
        <w:t xml:space="preserve"> </w:t>
      </w:r>
    </w:p>
    <w:p w14:paraId="3838CA63" w14:textId="5A4003E6" w:rsidR="00A94227" w:rsidRDefault="0072199E" w:rsidP="00A94227">
      <w:pPr>
        <w:rPr>
          <w:b/>
          <w:bCs/>
          <w:rtl/>
        </w:rPr>
      </w:pPr>
      <w:r>
        <w:rPr>
          <w:rFonts w:hint="cs"/>
          <w:b/>
          <w:bCs/>
          <w:rtl/>
        </w:rPr>
        <w:t>\</w:t>
      </w:r>
      <w:r w:rsidR="00A94227" w:rsidRPr="00A94227">
        <w:rPr>
          <w:rtl/>
        </w:rPr>
        <w:t>קל וחומר משור</w:t>
      </w:r>
      <w:r>
        <w:rPr>
          <w:rFonts w:hint="cs"/>
          <w:rtl/>
        </w:rPr>
        <w:t>.</w:t>
      </w:r>
      <w:r w:rsidR="00A94227" w:rsidRPr="00A94227">
        <w:rPr>
          <w:rFonts w:hint="cs"/>
          <w:rtl/>
        </w:rPr>
        <w:t xml:space="preserve"> </w:t>
      </w:r>
      <w:r w:rsidR="00A94227" w:rsidRPr="00A94227">
        <w:rPr>
          <w:rtl/>
        </w:rPr>
        <w:t>שאי אתה מצווה להחיותו</w:t>
      </w:r>
      <w:r w:rsidR="00A94227" w:rsidRPr="00A94227">
        <w:rPr>
          <w:rFonts w:hint="cs"/>
          <w:rtl/>
        </w:rPr>
        <w:t xml:space="preserve">. </w:t>
      </w:r>
    </w:p>
    <w:p w14:paraId="23B00463" w14:textId="29B28080" w:rsidR="00A94227" w:rsidRPr="00A94227" w:rsidRDefault="00A94227" w:rsidP="00A94227">
      <w:pPr>
        <w:rPr>
          <w:rtl/>
        </w:rPr>
      </w:pPr>
      <w:r w:rsidRPr="00A94227">
        <w:rPr>
          <w:rFonts w:hint="cs"/>
          <w:rtl/>
        </w:rPr>
        <w:t xml:space="preserve">\תשובה. </w:t>
      </w:r>
      <w:r w:rsidR="0072199E">
        <w:rPr>
          <w:rFonts w:hint="cs"/>
          <w:rtl/>
        </w:rPr>
        <w:t xml:space="preserve">כתוב </w:t>
      </w:r>
      <w:r w:rsidRPr="00A94227">
        <w:rPr>
          <w:rtl/>
        </w:rPr>
        <w:t xml:space="preserve">כנפשך </w:t>
      </w:r>
      <w:r w:rsidR="0072199E">
        <w:rPr>
          <w:rFonts w:hint="cs"/>
          <w:rtl/>
        </w:rPr>
        <w:t>\</w:t>
      </w:r>
      <w:r w:rsidRPr="00A94227">
        <w:rPr>
          <w:rtl/>
        </w:rPr>
        <w:t xml:space="preserve">כנפשו של פועל </w:t>
      </w:r>
      <w:r w:rsidR="0072199E">
        <w:rPr>
          <w:rFonts w:hint="cs"/>
          <w:rtl/>
        </w:rPr>
        <w:t>.</w:t>
      </w:r>
      <w:r w:rsidRPr="00A94227">
        <w:rPr>
          <w:rFonts w:hint="cs"/>
          <w:rtl/>
        </w:rPr>
        <w:t>ש</w:t>
      </w:r>
      <w:r w:rsidRPr="00A94227">
        <w:rPr>
          <w:rtl/>
        </w:rPr>
        <w:t>אם חסמתו פטור.</w:t>
      </w:r>
    </w:p>
    <w:p w14:paraId="1FAC5BC5" w14:textId="77777777" w:rsidR="0072199E" w:rsidRDefault="0072199E" w:rsidP="00A94227">
      <w:pPr>
        <w:rPr>
          <w:b/>
          <w:bCs/>
          <w:rtl/>
        </w:rPr>
      </w:pPr>
    </w:p>
    <w:p w14:paraId="57D8E548" w14:textId="77777777" w:rsidR="0072199E" w:rsidRDefault="0072199E" w:rsidP="00A94227">
      <w:pPr>
        <w:rPr>
          <w:rtl/>
        </w:rPr>
      </w:pPr>
      <w:r>
        <w:rPr>
          <w:rFonts w:hint="cs"/>
          <w:b/>
          <w:bCs/>
          <w:rtl/>
        </w:rPr>
        <w:t xml:space="preserve">\שאלה. </w:t>
      </w:r>
      <w:r w:rsidR="00A94227" w:rsidRPr="0072199E">
        <w:rPr>
          <w:rtl/>
        </w:rPr>
        <w:t>יהא שור מצווה להחיותו</w:t>
      </w:r>
      <w:r w:rsidR="00A94227" w:rsidRPr="0072199E">
        <w:rPr>
          <w:rFonts w:hint="cs"/>
          <w:rtl/>
        </w:rPr>
        <w:t>.</w:t>
      </w:r>
      <w:r w:rsidR="00A94227" w:rsidRPr="00A94227">
        <w:rPr>
          <w:rtl/>
        </w:rPr>
        <w:t xml:space="preserve"> </w:t>
      </w:r>
    </w:p>
    <w:p w14:paraId="70BECCC3" w14:textId="77777777" w:rsidR="0072199E" w:rsidRDefault="0072199E" w:rsidP="00A94227">
      <w:pPr>
        <w:rPr>
          <w:b/>
          <w:bCs/>
          <w:rtl/>
        </w:rPr>
      </w:pPr>
      <w:r>
        <w:rPr>
          <w:rFonts w:hint="cs"/>
          <w:b/>
          <w:bCs/>
          <w:rtl/>
        </w:rPr>
        <w:t>\</w:t>
      </w:r>
      <w:r w:rsidR="00A94227" w:rsidRPr="00A94227">
        <w:rPr>
          <w:rtl/>
        </w:rPr>
        <w:t>קל וחומר</w:t>
      </w:r>
      <w:r w:rsidR="00A94227" w:rsidRPr="00A94227">
        <w:rPr>
          <w:rFonts w:hint="cs"/>
          <w:rtl/>
        </w:rPr>
        <w:t xml:space="preserve"> </w:t>
      </w:r>
      <w:r w:rsidR="00A94227" w:rsidRPr="00A94227">
        <w:rPr>
          <w:rtl/>
        </w:rPr>
        <w:t xml:space="preserve">מאדם </w:t>
      </w:r>
      <w:r>
        <w:rPr>
          <w:rFonts w:hint="cs"/>
          <w:rtl/>
        </w:rPr>
        <w:t>.</w:t>
      </w:r>
      <w:r w:rsidR="00A94227" w:rsidRPr="00A94227">
        <w:rPr>
          <w:rtl/>
        </w:rPr>
        <w:t>שאי אתה מצווה על חסימתו</w:t>
      </w:r>
      <w:r w:rsidR="00A94227" w:rsidRPr="00A94227">
        <w:rPr>
          <w:rFonts w:hint="cs"/>
          <w:rtl/>
        </w:rPr>
        <w:t>.</w:t>
      </w:r>
      <w:r w:rsidR="00A94227" w:rsidRPr="00A94227">
        <w:rPr>
          <w:rFonts w:hint="cs"/>
          <w:b/>
          <w:bCs/>
          <w:rtl/>
        </w:rPr>
        <w:t xml:space="preserve"> </w:t>
      </w:r>
    </w:p>
    <w:p w14:paraId="58780347" w14:textId="3DFF3BB0" w:rsidR="00A94227" w:rsidRDefault="0072199E" w:rsidP="00A94227">
      <w:pPr>
        <w:rPr>
          <w:rtl/>
        </w:rPr>
      </w:pPr>
      <w:r w:rsidRPr="0072199E">
        <w:rPr>
          <w:rFonts w:hint="cs"/>
          <w:rtl/>
        </w:rPr>
        <w:t xml:space="preserve">\תשובה. </w:t>
      </w:r>
      <w:r>
        <w:rPr>
          <w:rFonts w:hint="cs"/>
          <w:rtl/>
        </w:rPr>
        <w:t xml:space="preserve">כתוב </w:t>
      </w:r>
      <w:r w:rsidR="00A94227" w:rsidRPr="0072199E">
        <w:rPr>
          <w:rtl/>
        </w:rPr>
        <w:t>וחי אחיך עמך</w:t>
      </w:r>
      <w:r>
        <w:rPr>
          <w:rFonts w:hint="cs"/>
          <w:rtl/>
        </w:rPr>
        <w:t>.</w:t>
      </w:r>
      <w:r w:rsidR="00A94227" w:rsidRPr="0072199E">
        <w:rPr>
          <w:rtl/>
        </w:rPr>
        <w:t xml:space="preserve"> </w:t>
      </w:r>
      <w:r>
        <w:rPr>
          <w:rFonts w:hint="cs"/>
          <w:rtl/>
        </w:rPr>
        <w:t>\</w:t>
      </w:r>
      <w:r w:rsidR="00A94227" w:rsidRPr="0072199E">
        <w:rPr>
          <w:rtl/>
        </w:rPr>
        <w:t xml:space="preserve">אחיך </w:t>
      </w:r>
      <w:r>
        <w:rPr>
          <w:rFonts w:hint="cs"/>
          <w:rtl/>
        </w:rPr>
        <w:t>.</w:t>
      </w:r>
      <w:r w:rsidR="00A94227" w:rsidRPr="0072199E">
        <w:rPr>
          <w:rtl/>
        </w:rPr>
        <w:t>ולא שור.</w:t>
      </w:r>
    </w:p>
    <w:p w14:paraId="75B988BF" w14:textId="77777777" w:rsidR="0072199E" w:rsidRPr="0072199E" w:rsidRDefault="0072199E" w:rsidP="00A94227">
      <w:pPr>
        <w:rPr>
          <w:rtl/>
        </w:rPr>
      </w:pPr>
    </w:p>
    <w:p w14:paraId="769AF04B" w14:textId="77777777" w:rsidR="00A94227" w:rsidRDefault="009C3CB4" w:rsidP="00A94227">
      <w:pPr>
        <w:pStyle w:val="3"/>
        <w:rPr>
          <w:rtl/>
        </w:rPr>
      </w:pPr>
      <w:r w:rsidRPr="001B3037">
        <w:rPr>
          <w:rtl/>
        </w:rPr>
        <w:t>לימוד א</w:t>
      </w:r>
      <w:r w:rsidR="00A94227">
        <w:rPr>
          <w:rFonts w:hint="cs"/>
          <w:rtl/>
        </w:rPr>
        <w:t>:</w:t>
      </w:r>
    </w:p>
    <w:p w14:paraId="160D8F4F" w14:textId="77777777" w:rsidR="0072199E"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אדם בתלוש</w:t>
      </w:r>
      <w:r w:rsidR="00980F5A" w:rsidRPr="00270114">
        <w:rPr>
          <w:rFonts w:ascii="FbShefa" w:hAnsi="FbShefa"/>
          <w:sz w:val="11"/>
          <w:rtl/>
        </w:rPr>
        <w:t>.</w:t>
      </w:r>
      <w:r w:rsidRPr="00270114">
        <w:rPr>
          <w:rFonts w:ascii="FbShefa" w:hAnsi="FbShefa"/>
          <w:sz w:val="11"/>
          <w:rtl/>
        </w:rPr>
        <w:t xml:space="preserve"> קמה קמה שתי פעמים</w:t>
      </w:r>
      <w:r w:rsidR="0072199E">
        <w:rPr>
          <w:rFonts w:ascii="FbShefa" w:hAnsi="FbShefa" w:hint="cs"/>
          <w:sz w:val="11"/>
          <w:rtl/>
        </w:rPr>
        <w:t>.</w:t>
      </w:r>
    </w:p>
    <w:p w14:paraId="75B8B974" w14:textId="1E79230A"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שור במחובר</w:t>
      </w:r>
      <w:r w:rsidR="00980F5A" w:rsidRPr="001B3037">
        <w:rPr>
          <w:rFonts w:ascii="FbShefa" w:hAnsi="FbShefa"/>
          <w:b/>
          <w:bCs/>
          <w:color w:val="3B2F2A" w:themeColor="text2" w:themeShade="80"/>
          <w:sz w:val="11"/>
          <w:rtl/>
        </w:rPr>
        <w:t>.</w:t>
      </w:r>
      <w:r w:rsidRPr="00270114">
        <w:rPr>
          <w:rFonts w:ascii="FbShefa" w:hAnsi="FbShefa"/>
          <w:sz w:val="11"/>
          <w:rtl/>
        </w:rPr>
        <w:t xml:space="preserve"> רעך רעך שתי פעמים</w:t>
      </w:r>
      <w:r w:rsidR="00EF4CE2">
        <w:rPr>
          <w:rFonts w:ascii="FbShefa" w:hAnsi="FbShefa"/>
          <w:sz w:val="11"/>
          <w:rtl/>
        </w:rPr>
        <w:t xml:space="preserve"> </w:t>
      </w:r>
      <w:r w:rsidR="0072199E">
        <w:rPr>
          <w:rFonts w:ascii="FbShefa" w:hAnsi="FbShefa" w:hint="cs"/>
          <w:sz w:val="11"/>
          <w:rtl/>
        </w:rPr>
        <w:t>.</w:t>
      </w:r>
    </w:p>
    <w:p w14:paraId="6F7B93AE" w14:textId="77777777" w:rsidR="00A94227" w:rsidRDefault="00A94227" w:rsidP="009C3CB4">
      <w:pPr>
        <w:spacing w:line="240" w:lineRule="auto"/>
        <w:rPr>
          <w:rFonts w:ascii="FbShefa" w:hAnsi="FbShefa"/>
          <w:b/>
          <w:bCs/>
          <w:color w:val="3B2F2A" w:themeColor="text2" w:themeShade="80"/>
          <w:sz w:val="11"/>
          <w:rtl/>
        </w:rPr>
      </w:pPr>
    </w:p>
    <w:p w14:paraId="16AF4C8B" w14:textId="77777777" w:rsidR="00A94227" w:rsidRDefault="009C3CB4" w:rsidP="00A94227">
      <w:pPr>
        <w:pStyle w:val="3"/>
        <w:rPr>
          <w:rtl/>
        </w:rPr>
      </w:pPr>
      <w:r w:rsidRPr="001B3037">
        <w:rPr>
          <w:rtl/>
        </w:rPr>
        <w:t>לימוד ב</w:t>
      </w:r>
      <w:r w:rsidR="00A94227">
        <w:rPr>
          <w:rFonts w:hint="cs"/>
          <w:rtl/>
        </w:rPr>
        <w:t>:</w:t>
      </w:r>
    </w:p>
    <w:p w14:paraId="2E0B26E0" w14:textId="77777777" w:rsidR="0072199E"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אדם בתלוש</w:t>
      </w:r>
      <w:r w:rsidR="00980F5A" w:rsidRPr="00270114">
        <w:rPr>
          <w:rFonts w:ascii="FbShefa" w:hAnsi="FbShefa"/>
          <w:sz w:val="11"/>
          <w:rtl/>
        </w:rPr>
        <w:t>.</w:t>
      </w:r>
      <w:r w:rsidRPr="00270114">
        <w:rPr>
          <w:rFonts w:ascii="FbShefa" w:hAnsi="FbShefa"/>
          <w:sz w:val="11"/>
          <w:rtl/>
        </w:rPr>
        <w:t xml:space="preserve"> כי תבא בכרם רעך </w:t>
      </w:r>
      <w:r w:rsidR="0072199E">
        <w:rPr>
          <w:rFonts w:ascii="FbShefa" w:hAnsi="FbShefa" w:hint="cs"/>
          <w:sz w:val="11"/>
          <w:rtl/>
        </w:rPr>
        <w:t>.</w:t>
      </w:r>
    </w:p>
    <w:p w14:paraId="73B25CA5" w14:textId="69632D35" w:rsidR="00433741" w:rsidRPr="00270114" w:rsidRDefault="0072199E" w:rsidP="009C3CB4">
      <w:pPr>
        <w:spacing w:line="240" w:lineRule="auto"/>
        <w:rPr>
          <w:rFonts w:ascii="FbShefa" w:hAnsi="FbShefa"/>
          <w:sz w:val="11"/>
          <w:rtl/>
        </w:rPr>
      </w:pPr>
      <w:r>
        <w:rPr>
          <w:rFonts w:ascii="FbShefa" w:hAnsi="FbShefa" w:hint="cs"/>
          <w:b/>
          <w:bCs/>
          <w:color w:val="3B2F2A" w:themeColor="text2" w:themeShade="80"/>
          <w:sz w:val="11"/>
          <w:rtl/>
        </w:rPr>
        <w:t>\אפילו כגון</w:t>
      </w:r>
      <w:r w:rsidRPr="0072199E">
        <w:rPr>
          <w:rFonts w:ascii="FbShefa" w:hAnsi="FbShefa" w:hint="cs"/>
          <w:sz w:val="11"/>
          <w:rtl/>
        </w:rPr>
        <w:t>.</w:t>
      </w:r>
      <w:r>
        <w:rPr>
          <w:rFonts w:ascii="FbShefa" w:hAnsi="FbShefa" w:hint="cs"/>
          <w:sz w:val="11"/>
          <w:rtl/>
        </w:rPr>
        <w:t xml:space="preserve"> </w:t>
      </w:r>
      <w:r w:rsidR="009C3CB4" w:rsidRPr="00270114">
        <w:rPr>
          <w:rFonts w:ascii="FbShefa" w:hAnsi="FbShefa"/>
          <w:sz w:val="11"/>
          <w:rtl/>
        </w:rPr>
        <w:t>ששכרו לכתף</w:t>
      </w:r>
      <w:r>
        <w:rPr>
          <w:rFonts w:ascii="FbShefa" w:hAnsi="FbShefa" w:hint="cs"/>
          <w:sz w:val="11"/>
          <w:rtl/>
        </w:rPr>
        <w:t>.</w:t>
      </w:r>
      <w:r w:rsidR="009C3CB4" w:rsidRPr="00270114">
        <w:rPr>
          <w:rFonts w:ascii="FbShefa" w:hAnsi="FbShefa"/>
          <w:sz w:val="11"/>
          <w:rtl/>
        </w:rPr>
        <w:t xml:space="preserve"> </w:t>
      </w:r>
    </w:p>
    <w:p w14:paraId="1F175DD1" w14:textId="77777777" w:rsidR="00A94227" w:rsidRDefault="00A94227" w:rsidP="009C3CB4">
      <w:pPr>
        <w:spacing w:line="240" w:lineRule="auto"/>
        <w:rPr>
          <w:rFonts w:ascii="FbShefa" w:hAnsi="FbShefa"/>
          <w:b/>
          <w:bCs/>
          <w:color w:val="3B2F2A" w:themeColor="text2" w:themeShade="80"/>
          <w:sz w:val="11"/>
          <w:rtl/>
        </w:rPr>
      </w:pPr>
    </w:p>
    <w:p w14:paraId="49B3A788" w14:textId="77777777" w:rsidR="00A94227" w:rsidRDefault="009C3CB4" w:rsidP="00A94227">
      <w:pPr>
        <w:pStyle w:val="3"/>
        <w:rPr>
          <w:rtl/>
        </w:rPr>
      </w:pPr>
      <w:r w:rsidRPr="001B3037">
        <w:rPr>
          <w:rtl/>
        </w:rPr>
        <w:t>לימוד ג</w:t>
      </w:r>
      <w:r w:rsidR="00A94227">
        <w:rPr>
          <w:rFonts w:hint="cs"/>
          <w:rtl/>
        </w:rPr>
        <w:t>:</w:t>
      </w:r>
    </w:p>
    <w:p w14:paraId="18192DCD" w14:textId="747D3A6D" w:rsidR="00BB1D00" w:rsidRDefault="0072199E"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270114">
        <w:rPr>
          <w:rFonts w:ascii="FbShefa" w:hAnsi="FbShefa"/>
          <w:sz w:val="11"/>
          <w:rtl/>
        </w:rPr>
        <w:t xml:space="preserve">שור </w:t>
      </w:r>
      <w:r>
        <w:rPr>
          <w:rFonts w:ascii="FbShefa" w:hAnsi="FbShefa" w:hint="cs"/>
          <w:sz w:val="11"/>
          <w:rtl/>
        </w:rPr>
        <w:t xml:space="preserve">. </w:t>
      </w:r>
      <w:r w:rsidR="009C3CB4" w:rsidRPr="00270114">
        <w:rPr>
          <w:rFonts w:ascii="FbShefa" w:hAnsi="FbShefa"/>
          <w:sz w:val="11"/>
          <w:rtl/>
        </w:rPr>
        <w:t xml:space="preserve">מיותר </w:t>
      </w:r>
      <w:r>
        <w:rPr>
          <w:rFonts w:ascii="FbShefa" w:hAnsi="FbShefa" w:hint="cs"/>
          <w:sz w:val="11"/>
          <w:rtl/>
        </w:rPr>
        <w:t>.</w:t>
      </w:r>
      <w:r w:rsidR="00BB1D00">
        <w:rPr>
          <w:rFonts w:ascii="FbShefa" w:hAnsi="FbShefa" w:hint="cs"/>
          <w:sz w:val="11"/>
          <w:rtl/>
        </w:rPr>
        <w:t xml:space="preserve"> \שהרי .</w:t>
      </w:r>
      <w:r w:rsidR="009C3CB4" w:rsidRPr="00270114">
        <w:rPr>
          <w:rFonts w:ascii="FbShefa" w:hAnsi="FbShefa"/>
          <w:sz w:val="11"/>
          <w:rtl/>
        </w:rPr>
        <w:t>ילפינן לכולהו  שור שור משבת</w:t>
      </w:r>
      <w:r w:rsidR="00980F5A" w:rsidRPr="00270114">
        <w:rPr>
          <w:rFonts w:ascii="FbShefa" w:hAnsi="FbShefa"/>
          <w:sz w:val="11"/>
          <w:rtl/>
        </w:rPr>
        <w:t>.</w:t>
      </w:r>
      <w:r w:rsidR="009C3CB4" w:rsidRPr="00270114">
        <w:rPr>
          <w:rFonts w:ascii="FbShefa" w:hAnsi="FbShefa"/>
          <w:sz w:val="11"/>
          <w:rtl/>
        </w:rPr>
        <w:t xml:space="preserve"> </w:t>
      </w:r>
    </w:p>
    <w:p w14:paraId="4C3C08C2" w14:textId="77777777" w:rsidR="00BB1D00" w:rsidRDefault="00BB1D00"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אלא </w:t>
      </w:r>
      <w:r>
        <w:rPr>
          <w:rFonts w:ascii="FbShefa" w:hAnsi="FbShefa" w:hint="cs"/>
          <w:sz w:val="11"/>
          <w:rtl/>
        </w:rPr>
        <w:t>.</w:t>
      </w:r>
      <w:r w:rsidR="009C3CB4" w:rsidRPr="00270114">
        <w:rPr>
          <w:rFonts w:ascii="FbShefa" w:hAnsi="FbShefa"/>
          <w:sz w:val="11"/>
          <w:rtl/>
        </w:rPr>
        <w:t xml:space="preserve">לאקושי חוסם לנחסם </w:t>
      </w:r>
      <w:r>
        <w:rPr>
          <w:rFonts w:ascii="FbShefa" w:hAnsi="FbShefa" w:hint="cs"/>
          <w:sz w:val="11"/>
          <w:rtl/>
        </w:rPr>
        <w:t>.</w:t>
      </w:r>
    </w:p>
    <w:p w14:paraId="4A7F3D0C" w14:textId="45725037" w:rsidR="009C3CB4" w:rsidRDefault="00BB1D00"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ו</w:t>
      </w:r>
      <w:r>
        <w:rPr>
          <w:rFonts w:ascii="FbShefa" w:hAnsi="FbShefa" w:hint="cs"/>
          <w:sz w:val="11"/>
          <w:rtl/>
        </w:rPr>
        <w:t xml:space="preserve">לאקושי. </w:t>
      </w:r>
      <w:r w:rsidR="009C3CB4" w:rsidRPr="00270114">
        <w:rPr>
          <w:rFonts w:ascii="FbShefa" w:hAnsi="FbShefa"/>
          <w:sz w:val="11"/>
          <w:rtl/>
        </w:rPr>
        <w:t>נחסם לחוסם</w:t>
      </w:r>
      <w:r w:rsidR="00980F5A" w:rsidRPr="00270114">
        <w:rPr>
          <w:rFonts w:ascii="FbShefa" w:hAnsi="FbShefa"/>
          <w:sz w:val="11"/>
          <w:rtl/>
        </w:rPr>
        <w:t>.</w:t>
      </w:r>
    </w:p>
    <w:p w14:paraId="0E55D02D" w14:textId="5B247899" w:rsidR="009C3CB4" w:rsidRPr="00270114" w:rsidRDefault="009C3CB4" w:rsidP="00794C1A">
      <w:pPr>
        <w:pStyle w:val="1"/>
        <w:rPr>
          <w:rFonts w:ascii="FbShefa" w:hAnsi="FbShefa"/>
          <w:rtl/>
        </w:rPr>
      </w:pPr>
      <w:r w:rsidRPr="00270114">
        <w:rPr>
          <w:rFonts w:ascii="FbShefa" w:hAnsi="FbShefa"/>
          <w:sz w:val="11"/>
          <w:rtl/>
        </w:rPr>
        <w:t>פט</w:t>
      </w:r>
      <w:r w:rsidR="00B36BF2" w:rsidRPr="00270114">
        <w:rPr>
          <w:rFonts w:ascii="FbShefa" w:hAnsi="FbShefa"/>
          <w:sz w:val="11"/>
          <w:rtl/>
        </w:rPr>
        <w:t>, א</w:t>
      </w:r>
    </w:p>
    <w:p w14:paraId="0D200785" w14:textId="4AB6B2E7" w:rsidR="009C3CB4" w:rsidRPr="00270114" w:rsidRDefault="009C3CB4" w:rsidP="009C3CB4">
      <w:pPr>
        <w:pStyle w:val="2"/>
        <w:rPr>
          <w:rFonts w:ascii="FbShefa" w:hAnsi="FbShefa"/>
          <w:color w:val="7C5F1D"/>
          <w:rtl/>
        </w:rPr>
      </w:pPr>
      <w:r w:rsidRPr="00270114">
        <w:rPr>
          <w:rFonts w:ascii="FbShefa" w:hAnsi="FbShefa"/>
          <w:color w:val="7C5F1D"/>
          <w:sz w:val="11"/>
          <w:rtl/>
        </w:rPr>
        <w:t>די</w:t>
      </w:r>
      <w:r w:rsidR="003A4EB4">
        <w:rPr>
          <w:rFonts w:ascii="FbShefa" w:hAnsi="FbShefa" w:hint="cs"/>
          <w:color w:val="7C5F1D"/>
          <w:sz w:val="11"/>
          <w:rtl/>
        </w:rPr>
        <w:t>י</w:t>
      </w:r>
      <w:r w:rsidRPr="00270114">
        <w:rPr>
          <w:rFonts w:ascii="FbShefa" w:hAnsi="FbShefa"/>
          <w:color w:val="7C5F1D"/>
          <w:sz w:val="11"/>
          <w:rtl/>
        </w:rPr>
        <w:t>ש</w:t>
      </w:r>
    </w:p>
    <w:p w14:paraId="428A8F42" w14:textId="77777777" w:rsidR="003A4EB4" w:rsidRDefault="009C3CB4" w:rsidP="003A4EB4">
      <w:pPr>
        <w:pStyle w:val="3"/>
        <w:rPr>
          <w:rtl/>
        </w:rPr>
      </w:pPr>
      <w:r w:rsidRPr="001B3037">
        <w:rPr>
          <w:rtl/>
        </w:rPr>
        <w:t>גידולי קרקע</w:t>
      </w:r>
      <w:r w:rsidR="003A4EB4">
        <w:rPr>
          <w:rFonts w:hint="cs"/>
          <w:rtl/>
        </w:rPr>
        <w:t>:</w:t>
      </w:r>
    </w:p>
    <w:p w14:paraId="20CD437F" w14:textId="60E234EF" w:rsidR="009C3CB4" w:rsidRPr="00270114" w:rsidRDefault="003A4EB4"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יצא </w:t>
      </w:r>
      <w:r>
        <w:rPr>
          <w:rFonts w:ascii="FbShefa" w:hAnsi="FbShefa" w:hint="cs"/>
          <w:sz w:val="11"/>
          <w:rtl/>
        </w:rPr>
        <w:t>.</w:t>
      </w:r>
      <w:r w:rsidR="009C3CB4" w:rsidRPr="00270114">
        <w:rPr>
          <w:rFonts w:ascii="FbShefa" w:hAnsi="FbShefa"/>
          <w:sz w:val="11"/>
          <w:rtl/>
        </w:rPr>
        <w:t>החולב והמחבץ והמגבן</w:t>
      </w:r>
      <w:r w:rsidR="00980F5A" w:rsidRPr="00270114">
        <w:rPr>
          <w:rFonts w:ascii="FbShefa" w:hAnsi="FbShefa"/>
          <w:sz w:val="11"/>
          <w:rtl/>
        </w:rPr>
        <w:t>.</w:t>
      </w:r>
    </w:p>
    <w:p w14:paraId="3A606C90" w14:textId="77777777" w:rsidR="003A4EB4" w:rsidRDefault="003A4EB4" w:rsidP="009C3CB4">
      <w:pPr>
        <w:spacing w:line="240" w:lineRule="auto"/>
        <w:rPr>
          <w:rFonts w:ascii="FbShefa" w:hAnsi="FbShefa"/>
          <w:b/>
          <w:bCs/>
          <w:color w:val="3B2F2A" w:themeColor="text2" w:themeShade="80"/>
          <w:sz w:val="11"/>
          <w:rtl/>
        </w:rPr>
      </w:pPr>
      <w:r>
        <w:rPr>
          <w:rFonts w:ascii="FbShefa" w:hAnsi="FbShefa" w:hint="cs"/>
          <w:b/>
          <w:bCs/>
          <w:color w:val="3B2F2A" w:themeColor="text2" w:themeShade="80"/>
          <w:sz w:val="11"/>
          <w:rtl/>
        </w:rPr>
        <w:t xml:space="preserve">שאלה. </w:t>
      </w:r>
      <w:r>
        <w:rPr>
          <w:rFonts w:hint="cs"/>
          <w:rtl/>
        </w:rPr>
        <w:t xml:space="preserve">תיפוק ליה </w:t>
      </w:r>
      <w:r w:rsidR="009C3CB4" w:rsidRPr="00270114">
        <w:rPr>
          <w:rFonts w:ascii="FbShefa" w:hAnsi="FbShefa"/>
          <w:sz w:val="11"/>
          <w:rtl/>
        </w:rPr>
        <w:t>מ'כי תבא בכרם רעך'</w:t>
      </w:r>
      <w:r w:rsidR="00980F5A" w:rsidRPr="00270114">
        <w:rPr>
          <w:rFonts w:ascii="FbShefa" w:hAnsi="FbShefa"/>
          <w:sz w:val="11"/>
          <w:rtl/>
        </w:rPr>
        <w:t>.</w:t>
      </w:r>
      <w:r w:rsidR="009C3CB4" w:rsidRPr="001B3037">
        <w:rPr>
          <w:rFonts w:ascii="FbShefa" w:hAnsi="FbShefa"/>
          <w:b/>
          <w:bCs/>
          <w:color w:val="3B2F2A" w:themeColor="text2" w:themeShade="80"/>
          <w:sz w:val="11"/>
          <w:rtl/>
        </w:rPr>
        <w:t xml:space="preserve"> </w:t>
      </w:r>
    </w:p>
    <w:p w14:paraId="7DA3323B" w14:textId="4606C5B9" w:rsidR="009C3CB4" w:rsidRPr="00842DB4" w:rsidRDefault="003A4EB4" w:rsidP="009C3CB4">
      <w:pPr>
        <w:spacing w:line="240" w:lineRule="auto"/>
        <w:rPr>
          <w:rtl/>
        </w:rPr>
      </w:pPr>
      <w:r>
        <w:rPr>
          <w:rFonts w:ascii="FbShefa" w:hAnsi="FbShefa" w:hint="cs"/>
          <w:b/>
          <w:bCs/>
          <w:color w:val="3B2F2A" w:themeColor="text2" w:themeShade="80"/>
          <w:sz w:val="11"/>
          <w:rtl/>
        </w:rPr>
        <w:t xml:space="preserve">\תשובה. </w:t>
      </w:r>
      <w:r w:rsidR="009C3CB4" w:rsidRPr="00842DB4">
        <w:rPr>
          <w:rtl/>
        </w:rPr>
        <w:t>הואיל וכתיב קמה לרבות כל בעלי קמה</w:t>
      </w:r>
      <w:r w:rsidR="00842DB4">
        <w:rPr>
          <w:rFonts w:hint="cs"/>
          <w:rtl/>
        </w:rPr>
        <w:t>.</w:t>
      </w:r>
      <w:r w:rsidR="009C3CB4" w:rsidRPr="00842DB4">
        <w:rPr>
          <w:rtl/>
        </w:rPr>
        <w:t xml:space="preserve"> </w:t>
      </w:r>
      <w:r w:rsidR="00842DB4">
        <w:rPr>
          <w:rFonts w:hint="cs"/>
          <w:rtl/>
        </w:rPr>
        <w:t xml:space="preserve">\ס"ד. </w:t>
      </w:r>
      <w:r w:rsidR="009C3CB4" w:rsidRPr="00842DB4">
        <w:rPr>
          <w:rtl/>
        </w:rPr>
        <w:t>לרבות נמי מידי דלאו גדולי קרקע נינהו</w:t>
      </w:r>
      <w:r w:rsidR="00980F5A" w:rsidRPr="00842DB4">
        <w:rPr>
          <w:rtl/>
        </w:rPr>
        <w:t>.</w:t>
      </w:r>
    </w:p>
    <w:p w14:paraId="78CAEC21" w14:textId="77777777" w:rsidR="009C3CB4" w:rsidRPr="001B3037" w:rsidRDefault="009C3CB4" w:rsidP="009C3CB4">
      <w:pPr>
        <w:spacing w:line="240" w:lineRule="auto"/>
        <w:rPr>
          <w:rFonts w:ascii="FbShefa" w:hAnsi="FbShefa"/>
          <w:b/>
          <w:bCs/>
          <w:color w:val="3B2F2A" w:themeColor="text2" w:themeShade="80"/>
          <w:sz w:val="11"/>
          <w:rtl/>
        </w:rPr>
      </w:pPr>
    </w:p>
    <w:p w14:paraId="1B1B3C48" w14:textId="77777777" w:rsidR="00842DB4" w:rsidRDefault="009C3CB4" w:rsidP="00842DB4">
      <w:pPr>
        <w:pStyle w:val="3"/>
        <w:rPr>
          <w:rtl/>
        </w:rPr>
      </w:pPr>
      <w:r w:rsidRPr="001B3037">
        <w:rPr>
          <w:rtl/>
        </w:rPr>
        <w:t>גמר מלאכה</w:t>
      </w:r>
      <w:r w:rsidR="00842DB4">
        <w:rPr>
          <w:rFonts w:hint="cs"/>
          <w:rtl/>
        </w:rPr>
        <w:t>:</w:t>
      </w:r>
    </w:p>
    <w:p w14:paraId="1BD1A101" w14:textId="633ED657" w:rsidR="009C3CB4" w:rsidRPr="00270114" w:rsidRDefault="00842DB4"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יצא </w:t>
      </w:r>
      <w:r>
        <w:rPr>
          <w:rFonts w:ascii="FbShefa" w:hAnsi="FbShefa" w:hint="cs"/>
          <w:sz w:val="11"/>
          <w:rtl/>
        </w:rPr>
        <w:t>.</w:t>
      </w:r>
      <w:r w:rsidR="009C3CB4" w:rsidRPr="00270114">
        <w:rPr>
          <w:rFonts w:ascii="FbShefa" w:hAnsi="FbShefa"/>
          <w:sz w:val="11"/>
          <w:rtl/>
        </w:rPr>
        <w:t>המנכש בשומים ובבצלים</w:t>
      </w:r>
      <w:r w:rsidR="00980F5A" w:rsidRPr="00270114">
        <w:rPr>
          <w:rFonts w:ascii="FbShefa" w:hAnsi="FbShefa"/>
          <w:sz w:val="11"/>
          <w:rtl/>
        </w:rPr>
        <w:t>.</w:t>
      </w:r>
    </w:p>
    <w:p w14:paraId="63EDDDA7" w14:textId="77777777" w:rsidR="00842DB4" w:rsidRDefault="00842DB4" w:rsidP="009C3CB4">
      <w:pPr>
        <w:spacing w:line="240" w:lineRule="auto"/>
        <w:rPr>
          <w:rFonts w:ascii="FbShefa" w:hAnsi="FbShefa"/>
          <w:sz w:val="11"/>
          <w:rtl/>
        </w:rPr>
      </w:pPr>
      <w:r>
        <w:rPr>
          <w:rFonts w:ascii="FbShefa" w:hAnsi="FbShefa" w:hint="cs"/>
          <w:b/>
          <w:bCs/>
          <w:color w:val="3B2F2A" w:themeColor="text2" w:themeShade="80"/>
          <w:sz w:val="11"/>
          <w:rtl/>
        </w:rPr>
        <w:t xml:space="preserve">\שאלה. </w:t>
      </w:r>
      <w:r>
        <w:rPr>
          <w:rFonts w:hint="cs"/>
          <w:rtl/>
        </w:rPr>
        <w:t xml:space="preserve">תיפוק ליה </w:t>
      </w:r>
      <w:r w:rsidR="009C3CB4" w:rsidRPr="00270114">
        <w:rPr>
          <w:rFonts w:ascii="FbShefa" w:hAnsi="FbShefa"/>
          <w:sz w:val="11"/>
          <w:rtl/>
        </w:rPr>
        <w:t>מואל כליך לא תתן</w:t>
      </w:r>
      <w:r>
        <w:rPr>
          <w:rFonts w:ascii="FbShefa" w:hAnsi="FbShefa" w:hint="cs"/>
          <w:sz w:val="11"/>
          <w:rtl/>
        </w:rPr>
        <w:t>.</w:t>
      </w:r>
    </w:p>
    <w:p w14:paraId="391FD95C" w14:textId="34825853" w:rsidR="00433741" w:rsidRPr="00270114" w:rsidRDefault="00842DB4" w:rsidP="009C3CB4">
      <w:pPr>
        <w:spacing w:line="240" w:lineRule="auto"/>
        <w:rPr>
          <w:rFonts w:ascii="FbShefa" w:hAnsi="FbShefa"/>
          <w:sz w:val="11"/>
          <w:rtl/>
        </w:rPr>
      </w:pPr>
      <w:r>
        <w:rPr>
          <w:rFonts w:ascii="FbShefa" w:hAnsi="FbShefa" w:hint="cs"/>
          <w:b/>
          <w:bCs/>
          <w:color w:val="3B2F2A" w:themeColor="text2" w:themeShade="80"/>
          <w:sz w:val="11"/>
          <w:rtl/>
        </w:rPr>
        <w:t xml:space="preserve">\תשובה. </w:t>
      </w:r>
      <w:r w:rsidR="009C3CB4" w:rsidRPr="00270114">
        <w:rPr>
          <w:rFonts w:ascii="FbShefa" w:hAnsi="FbShefa"/>
          <w:sz w:val="11"/>
          <w:rtl/>
        </w:rPr>
        <w:t>דמשליף קטיני מביני אלימי</w:t>
      </w:r>
      <w:r w:rsidR="00980F5A" w:rsidRPr="00270114">
        <w:rPr>
          <w:rFonts w:ascii="FbShefa" w:hAnsi="FbShefa"/>
          <w:sz w:val="11"/>
          <w:rtl/>
        </w:rPr>
        <w:t>.</w:t>
      </w:r>
    </w:p>
    <w:p w14:paraId="16399177" w14:textId="1C991DFB" w:rsidR="009C3CB4" w:rsidRPr="00270114" w:rsidRDefault="009C3CB4" w:rsidP="009C3CB4">
      <w:pPr>
        <w:spacing w:line="240" w:lineRule="auto"/>
        <w:rPr>
          <w:rFonts w:ascii="FbShefa" w:hAnsi="FbShefa"/>
          <w:sz w:val="11"/>
          <w:rtl/>
        </w:rPr>
      </w:pPr>
    </w:p>
    <w:p w14:paraId="63E132DB" w14:textId="77777777" w:rsidR="00842DB4" w:rsidRDefault="009C3CB4" w:rsidP="00842DB4">
      <w:pPr>
        <w:pStyle w:val="3"/>
        <w:rPr>
          <w:rtl/>
        </w:rPr>
      </w:pPr>
      <w:r w:rsidRPr="001B3037">
        <w:rPr>
          <w:rtl/>
        </w:rPr>
        <w:t>דבר שלא נגמרה מלאכתו למעשר</w:t>
      </w:r>
      <w:r w:rsidR="00842DB4">
        <w:rPr>
          <w:rFonts w:hint="cs"/>
          <w:rtl/>
        </w:rPr>
        <w:t>:</w:t>
      </w:r>
    </w:p>
    <w:p w14:paraId="2B260BC5" w14:textId="77777777" w:rsidR="00842DB4" w:rsidRDefault="00842DB4"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יצא </w:t>
      </w:r>
      <w:r>
        <w:rPr>
          <w:rFonts w:ascii="FbShefa" w:hAnsi="FbShefa" w:hint="cs"/>
          <w:sz w:val="11"/>
          <w:rtl/>
        </w:rPr>
        <w:t>.</w:t>
      </w:r>
      <w:r w:rsidR="009C3CB4" w:rsidRPr="00270114">
        <w:rPr>
          <w:rFonts w:ascii="FbShefa" w:hAnsi="FbShefa"/>
          <w:sz w:val="11"/>
          <w:rtl/>
        </w:rPr>
        <w:t>הבודל בתמרים ובגרוגרות</w:t>
      </w:r>
      <w:r>
        <w:rPr>
          <w:rFonts w:ascii="FbShefa" w:hAnsi="FbShefa" w:hint="cs"/>
          <w:sz w:val="11"/>
          <w:rtl/>
        </w:rPr>
        <w:t>.</w:t>
      </w:r>
    </w:p>
    <w:p w14:paraId="398E30C3" w14:textId="1C97978C" w:rsidR="009C3CB4" w:rsidRPr="000C1EB0" w:rsidRDefault="00842DB4" w:rsidP="000C1EB0">
      <w:pPr>
        <w:spacing w:line="240" w:lineRule="auto"/>
        <w:rPr>
          <w:rtl/>
        </w:rPr>
      </w:pPr>
      <w:r w:rsidRPr="000C1EB0">
        <w:rPr>
          <w:rFonts w:hint="cs"/>
          <w:rtl/>
        </w:rPr>
        <w:t xml:space="preserve">\אבל. הבודל </w:t>
      </w:r>
      <w:r w:rsidR="009C3CB4" w:rsidRPr="000C1EB0">
        <w:rPr>
          <w:rtl/>
        </w:rPr>
        <w:t>תוחלני</w:t>
      </w:r>
      <w:r w:rsidRPr="000C1EB0">
        <w:rPr>
          <w:rFonts w:hint="cs"/>
          <w:rtl/>
        </w:rPr>
        <w:t>, חייב</w:t>
      </w:r>
      <w:r w:rsidR="000C1EB0" w:rsidRPr="000C1EB0">
        <w:rPr>
          <w:rFonts w:hint="cs"/>
          <w:rtl/>
        </w:rPr>
        <w:t xml:space="preserve">. </w:t>
      </w:r>
    </w:p>
    <w:p w14:paraId="1EF17AF7" w14:textId="77777777" w:rsidR="009C3CB4" w:rsidRPr="00270114" w:rsidRDefault="009C3CB4" w:rsidP="009C3CB4">
      <w:pPr>
        <w:spacing w:line="240" w:lineRule="auto"/>
        <w:rPr>
          <w:rFonts w:ascii="FbShefa" w:hAnsi="FbShefa"/>
          <w:sz w:val="11"/>
          <w:rtl/>
        </w:rPr>
      </w:pPr>
    </w:p>
    <w:p w14:paraId="3F5FF472" w14:textId="77777777" w:rsidR="000C1EB0" w:rsidRDefault="009C3CB4" w:rsidP="000C1EB0">
      <w:pPr>
        <w:pStyle w:val="3"/>
        <w:rPr>
          <w:rtl/>
        </w:rPr>
      </w:pPr>
      <w:r w:rsidRPr="001B3037">
        <w:rPr>
          <w:rtl/>
        </w:rPr>
        <w:t xml:space="preserve"> דבר שלא נגמרה מלאכתו לחלה</w:t>
      </w:r>
      <w:r w:rsidR="000C1EB0">
        <w:rPr>
          <w:rFonts w:hint="cs"/>
          <w:rtl/>
        </w:rPr>
        <w:t>:</w:t>
      </w:r>
    </w:p>
    <w:p w14:paraId="31070C34" w14:textId="14D58AE3" w:rsidR="009C3CB4" w:rsidRPr="00270114" w:rsidRDefault="000C1EB0"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יצא </w:t>
      </w:r>
      <w:r>
        <w:rPr>
          <w:rFonts w:ascii="FbShefa" w:hAnsi="FbShefa" w:hint="cs"/>
          <w:sz w:val="11"/>
          <w:rtl/>
        </w:rPr>
        <w:t>.</w:t>
      </w:r>
      <w:r w:rsidR="009C3CB4" w:rsidRPr="00270114">
        <w:rPr>
          <w:rFonts w:ascii="FbShefa" w:hAnsi="FbShefa"/>
          <w:sz w:val="11"/>
          <w:rtl/>
        </w:rPr>
        <w:t>הלש והמקטף והאופה</w:t>
      </w:r>
      <w:r w:rsidR="00980F5A" w:rsidRPr="00270114">
        <w:rPr>
          <w:rFonts w:ascii="FbShefa" w:hAnsi="FbShefa"/>
          <w:sz w:val="11"/>
          <w:rtl/>
        </w:rPr>
        <w:t>.</w:t>
      </w:r>
    </w:p>
    <w:p w14:paraId="766C02C0" w14:textId="647AAF03"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w:t>
      </w:r>
      <w:r w:rsidR="000C1EB0">
        <w:rPr>
          <w:rFonts w:ascii="FbShefa" w:hAnsi="FbShefa" w:hint="cs"/>
          <w:b/>
          <w:bCs/>
          <w:color w:val="3B2F2A" w:themeColor="text2" w:themeShade="80"/>
          <w:sz w:val="11"/>
          <w:rtl/>
        </w:rPr>
        <w:t>אל</w:t>
      </w:r>
      <w:r w:rsidRPr="001B3037">
        <w:rPr>
          <w:rFonts w:ascii="FbShefa" w:hAnsi="FbShefa"/>
          <w:b/>
          <w:bCs/>
          <w:color w:val="3B2F2A" w:themeColor="text2" w:themeShade="80"/>
          <w:sz w:val="11"/>
          <w:rtl/>
        </w:rPr>
        <w:t>ה</w:t>
      </w:r>
      <w:r w:rsidR="00980F5A" w:rsidRPr="001B3037">
        <w:rPr>
          <w:rFonts w:ascii="FbShefa" w:hAnsi="FbShefa"/>
          <w:b/>
          <w:bCs/>
          <w:color w:val="3B2F2A" w:themeColor="text2" w:themeShade="80"/>
          <w:sz w:val="11"/>
          <w:rtl/>
        </w:rPr>
        <w:t>.</w:t>
      </w:r>
      <w:r w:rsidRPr="00270114">
        <w:rPr>
          <w:rFonts w:ascii="FbShefa" w:hAnsi="FbShefa"/>
          <w:sz w:val="11"/>
          <w:rtl/>
        </w:rPr>
        <w:t xml:space="preserve"> והלא נגמרה מלאכתו למעשר</w:t>
      </w:r>
      <w:r w:rsidR="00980F5A" w:rsidRPr="00270114">
        <w:rPr>
          <w:rFonts w:ascii="FbShefa" w:hAnsi="FbShefa"/>
          <w:sz w:val="11"/>
          <w:rtl/>
        </w:rPr>
        <w:t>.</w:t>
      </w:r>
    </w:p>
    <w:p w14:paraId="2F6E40FA" w14:textId="77777777" w:rsidR="000C1EB0" w:rsidRDefault="000C1EB0" w:rsidP="009C3CB4">
      <w:pPr>
        <w:spacing w:line="240" w:lineRule="auto"/>
        <w:rPr>
          <w:rFonts w:ascii="FbShefa" w:hAnsi="FbShefa"/>
          <w:b/>
          <w:bCs/>
          <w:color w:val="3B2F2A" w:themeColor="text2" w:themeShade="80"/>
          <w:sz w:val="11"/>
          <w:rtl/>
        </w:rPr>
      </w:pPr>
    </w:p>
    <w:p w14:paraId="73710F69" w14:textId="77777777" w:rsidR="000C1EB0"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אין לתרץ</w:t>
      </w:r>
      <w:r w:rsidR="000C1EB0">
        <w:rPr>
          <w:rFonts w:ascii="FbShefa" w:hAnsi="FbShefa" w:hint="cs"/>
          <w:b/>
          <w:bCs/>
          <w:color w:val="3B2F2A" w:themeColor="text2" w:themeShade="80"/>
          <w:sz w:val="11"/>
          <w:rtl/>
        </w:rPr>
        <w:t>.</w:t>
      </w:r>
      <w:r w:rsidR="00A94292">
        <w:rPr>
          <w:rFonts w:ascii="FbShefa" w:hAnsi="FbShefa"/>
          <w:b/>
          <w:bCs/>
          <w:color w:val="3B2F2A" w:themeColor="text2" w:themeShade="80"/>
          <w:sz w:val="11"/>
          <w:rtl/>
        </w:rPr>
        <w:t xml:space="preserve"> </w:t>
      </w:r>
      <w:r w:rsidRPr="00270114">
        <w:rPr>
          <w:rFonts w:ascii="FbShefa" w:hAnsi="FbShefa"/>
          <w:sz w:val="11"/>
          <w:rtl/>
        </w:rPr>
        <w:t>בחו"ל</w:t>
      </w:r>
      <w:r w:rsidR="000C1EB0">
        <w:rPr>
          <w:rFonts w:ascii="FbShefa" w:hAnsi="FbShefa" w:hint="cs"/>
          <w:sz w:val="11"/>
          <w:rtl/>
        </w:rPr>
        <w:t>.</w:t>
      </w:r>
    </w:p>
    <w:p w14:paraId="4E35B6C2" w14:textId="77777777" w:rsidR="000C1EB0" w:rsidRDefault="000C1EB0" w:rsidP="009C3CB4">
      <w:pPr>
        <w:spacing w:line="240" w:lineRule="auto"/>
        <w:rPr>
          <w:rFonts w:ascii="FbShefa" w:hAnsi="FbShefa"/>
          <w:sz w:val="11"/>
          <w:rtl/>
        </w:rPr>
      </w:pPr>
      <w:r>
        <w:rPr>
          <w:rFonts w:ascii="FbShefa" w:hAnsi="FbShefa" w:hint="cs"/>
          <w:b/>
          <w:bCs/>
          <w:color w:val="3B2F2A" w:themeColor="text2" w:themeShade="80"/>
          <w:sz w:val="11"/>
          <w:rtl/>
        </w:rPr>
        <w:t>\ש</w:t>
      </w:r>
      <w:r w:rsidR="009C3CB4" w:rsidRPr="00270114">
        <w:rPr>
          <w:rFonts w:ascii="FbShefa" w:hAnsi="FbShefa"/>
          <w:sz w:val="11"/>
          <w:rtl/>
        </w:rPr>
        <w:t>הרי</w:t>
      </w:r>
      <w:r>
        <w:rPr>
          <w:rFonts w:ascii="FbShefa" w:hAnsi="FbShefa" w:hint="cs"/>
          <w:sz w:val="11"/>
          <w:rtl/>
        </w:rPr>
        <w:t>.</w:t>
      </w:r>
      <w:r w:rsidR="009C3CB4" w:rsidRPr="00270114">
        <w:rPr>
          <w:rFonts w:ascii="FbShefa" w:hAnsi="FbShefa"/>
          <w:sz w:val="11"/>
          <w:rtl/>
        </w:rPr>
        <w:t xml:space="preserve"> אין שם לא מעשר ולא חלה</w:t>
      </w:r>
      <w:r>
        <w:rPr>
          <w:rFonts w:ascii="FbShefa" w:hAnsi="FbShefa" w:hint="cs"/>
          <w:sz w:val="11"/>
          <w:rtl/>
        </w:rPr>
        <w:t>.</w:t>
      </w:r>
    </w:p>
    <w:p w14:paraId="0EC575FE" w14:textId="77777777" w:rsidR="000C1EB0" w:rsidRDefault="000C1EB0" w:rsidP="009C3CB4">
      <w:pPr>
        <w:spacing w:line="240" w:lineRule="auto"/>
        <w:rPr>
          <w:rFonts w:ascii="FbShefa" w:hAnsi="FbShefa"/>
          <w:sz w:val="11"/>
          <w:rtl/>
        </w:rPr>
      </w:pPr>
    </w:p>
    <w:p w14:paraId="1BCFD0E9" w14:textId="36498216" w:rsidR="000C1EB0" w:rsidRDefault="000C1EB0" w:rsidP="000C1EB0">
      <w:pPr>
        <w:spacing w:line="240" w:lineRule="auto"/>
        <w:rPr>
          <w:rFonts w:ascii="FbShefa" w:hAnsi="FbShefa"/>
          <w:sz w:val="11"/>
          <w:rtl/>
        </w:rPr>
      </w:pPr>
      <w:r>
        <w:rPr>
          <w:rFonts w:ascii="FbShefa" w:hAnsi="FbShefa" w:hint="cs"/>
          <w:sz w:val="11"/>
          <w:rtl/>
        </w:rPr>
        <w:t>\ואין לתרץ. ב</w:t>
      </w:r>
      <w:r w:rsidR="009C3CB4" w:rsidRPr="00270114">
        <w:rPr>
          <w:rFonts w:ascii="FbShefa" w:hAnsi="FbShefa"/>
          <w:sz w:val="11"/>
          <w:rtl/>
        </w:rPr>
        <w:t>שבע שכיבשו ובשבע שחילקו</w:t>
      </w:r>
      <w:r w:rsidR="00980F5A" w:rsidRPr="00270114">
        <w:rPr>
          <w:rFonts w:ascii="FbShefa" w:hAnsi="FbShefa"/>
          <w:sz w:val="11"/>
          <w:rtl/>
        </w:rPr>
        <w:t>.</w:t>
      </w:r>
      <w:r>
        <w:rPr>
          <w:rFonts w:ascii="FbShefa" w:hAnsi="FbShefa" w:hint="cs"/>
          <w:sz w:val="11"/>
          <w:rtl/>
        </w:rPr>
        <w:t>\שנתחייבו. בחלה. \ולא נתחייבו במעשרות.</w:t>
      </w:r>
      <w:r w:rsidR="009C3CB4" w:rsidRPr="00270114">
        <w:rPr>
          <w:rFonts w:ascii="FbShefa" w:hAnsi="FbShefa"/>
          <w:sz w:val="11"/>
          <w:rtl/>
        </w:rPr>
        <w:t xml:space="preserve"> </w:t>
      </w:r>
    </w:p>
    <w:p w14:paraId="28B2741E" w14:textId="7B260A78" w:rsidR="009C3CB4" w:rsidRPr="00270114" w:rsidRDefault="000C1EB0" w:rsidP="009C3CB4">
      <w:pPr>
        <w:spacing w:line="240" w:lineRule="auto"/>
        <w:rPr>
          <w:rFonts w:ascii="FbShefa" w:hAnsi="FbShefa"/>
          <w:sz w:val="11"/>
          <w:rtl/>
        </w:rPr>
      </w:pPr>
      <w:r>
        <w:rPr>
          <w:rFonts w:ascii="FbShefa" w:hAnsi="FbShefa" w:hint="cs"/>
          <w:sz w:val="11"/>
          <w:rtl/>
        </w:rPr>
        <w:t xml:space="preserve">\שהרי. לא </w:t>
      </w:r>
      <w:r w:rsidR="009C3CB4" w:rsidRPr="00270114">
        <w:rPr>
          <w:rFonts w:ascii="FbShefa" w:hAnsi="FbShefa"/>
          <w:sz w:val="11"/>
          <w:rtl/>
        </w:rPr>
        <w:t>מעשר ג</w:t>
      </w:r>
      <w:r>
        <w:rPr>
          <w:rFonts w:ascii="FbShefa" w:hAnsi="FbShefa" w:hint="cs"/>
          <w:sz w:val="11"/>
          <w:rtl/>
        </w:rPr>
        <w:t>ו</w:t>
      </w:r>
      <w:r w:rsidR="009C3CB4" w:rsidRPr="00270114">
        <w:rPr>
          <w:rFonts w:ascii="FbShefa" w:hAnsi="FbShefa"/>
          <w:sz w:val="11"/>
          <w:rtl/>
        </w:rPr>
        <w:t>רם</w:t>
      </w:r>
      <w:r>
        <w:rPr>
          <w:rFonts w:ascii="FbShefa" w:hAnsi="FbShefa" w:hint="cs"/>
          <w:sz w:val="11"/>
          <w:rtl/>
        </w:rPr>
        <w:t xml:space="preserve">. \אלא. </w:t>
      </w:r>
      <w:r w:rsidR="009C3CB4" w:rsidRPr="00270114">
        <w:rPr>
          <w:rFonts w:ascii="FbShefa" w:hAnsi="FbShefa"/>
          <w:sz w:val="11"/>
          <w:rtl/>
        </w:rPr>
        <w:t>גמר מלאכה ג</w:t>
      </w:r>
      <w:r>
        <w:rPr>
          <w:rFonts w:ascii="FbShefa" w:hAnsi="FbShefa" w:hint="cs"/>
          <w:sz w:val="11"/>
          <w:rtl/>
        </w:rPr>
        <w:t>ו</w:t>
      </w:r>
      <w:r w:rsidR="009C3CB4" w:rsidRPr="00270114">
        <w:rPr>
          <w:rFonts w:ascii="FbShefa" w:hAnsi="FbShefa"/>
          <w:sz w:val="11"/>
          <w:rtl/>
        </w:rPr>
        <w:t>רם</w:t>
      </w:r>
      <w:r w:rsidR="00980F5A" w:rsidRPr="00270114">
        <w:rPr>
          <w:rFonts w:ascii="FbShefa" w:hAnsi="FbShefa"/>
          <w:sz w:val="11"/>
          <w:rtl/>
        </w:rPr>
        <w:t>.</w:t>
      </w:r>
    </w:p>
    <w:p w14:paraId="11875474" w14:textId="77777777" w:rsidR="000C1EB0" w:rsidRDefault="000C1EB0" w:rsidP="009C3CB4">
      <w:pPr>
        <w:spacing w:line="240" w:lineRule="auto"/>
        <w:rPr>
          <w:rFonts w:ascii="FbShefa" w:hAnsi="FbShefa"/>
          <w:b/>
          <w:bCs/>
          <w:color w:val="3B2F2A" w:themeColor="text2" w:themeShade="80"/>
          <w:sz w:val="11"/>
          <w:rtl/>
        </w:rPr>
      </w:pPr>
    </w:p>
    <w:p w14:paraId="611D59D2" w14:textId="42C93F42" w:rsidR="009C3CB4" w:rsidRPr="00270114" w:rsidRDefault="000C1EB0" w:rsidP="009C3CB4">
      <w:pPr>
        <w:spacing w:line="240" w:lineRule="auto"/>
        <w:rPr>
          <w:rFonts w:ascii="FbShefa" w:hAnsi="FbShefa"/>
          <w:sz w:val="11"/>
          <w:rtl/>
        </w:rPr>
      </w:pPr>
      <w:r>
        <w:rPr>
          <w:rFonts w:ascii="FbShefa" w:hAnsi="FbShefa" w:hint="cs"/>
          <w:b/>
          <w:bCs/>
          <w:color w:val="3B2F2A" w:themeColor="text2" w:themeShade="80"/>
          <w:sz w:val="11"/>
          <w:rtl/>
        </w:rPr>
        <w:t>אלא</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כרוך ותני</w:t>
      </w:r>
      <w:r>
        <w:rPr>
          <w:rFonts w:ascii="FbShefa" w:hAnsi="FbShefa" w:hint="cs"/>
          <w:sz w:val="11"/>
          <w:rtl/>
        </w:rPr>
        <w:t>,</w:t>
      </w:r>
      <w:r w:rsidR="009C3CB4" w:rsidRPr="00270114">
        <w:rPr>
          <w:rFonts w:ascii="FbShefa" w:hAnsi="FbShefa"/>
          <w:sz w:val="11"/>
          <w:rtl/>
        </w:rPr>
        <w:t xml:space="preserve"> דיש שלא נגמר מלאכתו למעשר ולחלה</w:t>
      </w:r>
      <w:r w:rsidR="00980F5A" w:rsidRPr="00270114">
        <w:rPr>
          <w:rFonts w:ascii="FbShefa" w:hAnsi="FbShefa"/>
          <w:sz w:val="11"/>
          <w:rtl/>
        </w:rPr>
        <w:t>.</w:t>
      </w:r>
    </w:p>
    <w:p w14:paraId="3E0BAC99" w14:textId="77777777" w:rsidR="009C3CB4" w:rsidRPr="00270114" w:rsidRDefault="009C3CB4" w:rsidP="009C3CB4">
      <w:pPr>
        <w:spacing w:line="240" w:lineRule="auto"/>
        <w:rPr>
          <w:rFonts w:ascii="FbShefa" w:hAnsi="FbShefa"/>
          <w:sz w:val="11"/>
          <w:rtl/>
        </w:rPr>
      </w:pPr>
    </w:p>
    <w:p w14:paraId="60E94538"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להבהב באור</w:t>
      </w:r>
    </w:p>
    <w:p w14:paraId="701154CD" w14:textId="0CF89EFB" w:rsidR="009C3CB4" w:rsidRPr="000C1EB0" w:rsidRDefault="000C1EB0" w:rsidP="009C3CB4">
      <w:pPr>
        <w:spacing w:line="240" w:lineRule="auto"/>
        <w:rPr>
          <w:rtl/>
        </w:rPr>
      </w:pPr>
      <w:r w:rsidRPr="000C1EB0">
        <w:rPr>
          <w:rFonts w:hint="cs"/>
          <w:rtl/>
        </w:rPr>
        <w:t>\ספק. האם מותר לפועל ל</w:t>
      </w:r>
      <w:r w:rsidR="009C3CB4" w:rsidRPr="000C1EB0">
        <w:rPr>
          <w:rtl/>
        </w:rPr>
        <w:t>הבהב באור ו</w:t>
      </w:r>
      <w:r>
        <w:rPr>
          <w:rFonts w:hint="cs"/>
          <w:rtl/>
        </w:rPr>
        <w:t>ל</w:t>
      </w:r>
      <w:r w:rsidR="009C3CB4" w:rsidRPr="000C1EB0">
        <w:rPr>
          <w:rtl/>
        </w:rPr>
        <w:t>אכ</w:t>
      </w:r>
      <w:r>
        <w:rPr>
          <w:rFonts w:hint="cs"/>
          <w:rtl/>
        </w:rPr>
        <w:t>ו</w:t>
      </w:r>
      <w:r w:rsidR="009C3CB4" w:rsidRPr="000C1EB0">
        <w:rPr>
          <w:rtl/>
        </w:rPr>
        <w:t>ל</w:t>
      </w:r>
      <w:r w:rsidR="00980F5A" w:rsidRPr="000C1EB0">
        <w:rPr>
          <w:rtl/>
        </w:rPr>
        <w:t>.</w:t>
      </w:r>
    </w:p>
    <w:p w14:paraId="63EF260B" w14:textId="46A65547" w:rsidR="009C3CB4" w:rsidRPr="00270114" w:rsidRDefault="00A44CE3"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הספק</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ה</w:t>
      </w:r>
      <w:r>
        <w:rPr>
          <w:rFonts w:ascii="FbShefa" w:hAnsi="FbShefa" w:hint="cs"/>
          <w:sz w:val="11"/>
          <w:rtl/>
        </w:rPr>
        <w:t>אם ה</w:t>
      </w:r>
      <w:r w:rsidR="009C3CB4" w:rsidRPr="00270114">
        <w:rPr>
          <w:rFonts w:ascii="FbShefa" w:hAnsi="FbShefa"/>
          <w:sz w:val="11"/>
          <w:rtl/>
        </w:rPr>
        <w:t>וי כענבים ודבר אחר, או לא</w:t>
      </w:r>
      <w:r w:rsidR="00980F5A" w:rsidRPr="00270114">
        <w:rPr>
          <w:rFonts w:ascii="FbShefa" w:hAnsi="FbShefa"/>
          <w:sz w:val="11"/>
          <w:rtl/>
        </w:rPr>
        <w:t>.</w:t>
      </w:r>
    </w:p>
    <w:p w14:paraId="689371A6" w14:textId="054AFE62" w:rsidR="009C3CB4" w:rsidRPr="00270114" w:rsidRDefault="009C3CB4" w:rsidP="00794C1A">
      <w:pPr>
        <w:pStyle w:val="1"/>
        <w:rPr>
          <w:rFonts w:ascii="FbShefa" w:hAnsi="FbShefa"/>
          <w:rtl/>
        </w:rPr>
      </w:pPr>
      <w:r w:rsidRPr="00270114">
        <w:rPr>
          <w:rFonts w:ascii="FbShefa" w:hAnsi="FbShefa"/>
          <w:sz w:val="11"/>
          <w:rtl/>
        </w:rPr>
        <w:t>פט</w:t>
      </w:r>
      <w:r w:rsidR="00B36BF2" w:rsidRPr="00270114">
        <w:rPr>
          <w:rFonts w:ascii="FbShefa" w:hAnsi="FbShefa"/>
          <w:sz w:val="11"/>
          <w:rtl/>
        </w:rPr>
        <w:t>, ב</w:t>
      </w:r>
    </w:p>
    <w:p w14:paraId="4CE23203" w14:textId="77777777" w:rsidR="00A44CE3" w:rsidRDefault="009C3CB4" w:rsidP="00A44CE3">
      <w:pPr>
        <w:pStyle w:val="3"/>
        <w:rPr>
          <w:rtl/>
        </w:rPr>
      </w:pPr>
      <w:r w:rsidRPr="001B3037">
        <w:rPr>
          <w:rtl/>
        </w:rPr>
        <w:t>תא שמע</w:t>
      </w:r>
      <w:r w:rsidR="00A44CE3">
        <w:rPr>
          <w:rFonts w:hint="cs"/>
          <w:rtl/>
        </w:rPr>
        <w:t>:</w:t>
      </w:r>
    </w:p>
    <w:p w14:paraId="7B7BDE98" w14:textId="18A7CEB0" w:rsidR="009C3CB4" w:rsidRDefault="00A44CE3"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270114">
        <w:rPr>
          <w:rFonts w:ascii="FbShefa" w:hAnsi="FbShefa"/>
          <w:sz w:val="11"/>
          <w:rtl/>
        </w:rPr>
        <w:t xml:space="preserve">רשאין פועלין </w:t>
      </w:r>
      <w:r>
        <w:rPr>
          <w:rFonts w:ascii="FbShefa" w:hAnsi="FbShefa" w:hint="cs"/>
          <w:sz w:val="11"/>
          <w:rtl/>
        </w:rPr>
        <w:t>.</w:t>
      </w:r>
      <w:r w:rsidR="009C3CB4" w:rsidRPr="00270114">
        <w:rPr>
          <w:rFonts w:ascii="FbShefa" w:hAnsi="FbShefa"/>
          <w:sz w:val="11"/>
          <w:rtl/>
        </w:rPr>
        <w:t>לטבל פיתם בציר כדי שיאכלו ענבים הרבה</w:t>
      </w:r>
      <w:r w:rsidR="00980F5A" w:rsidRPr="00270114">
        <w:rPr>
          <w:rFonts w:ascii="FbShefa" w:hAnsi="FbShefa"/>
          <w:sz w:val="11"/>
          <w:rtl/>
        </w:rPr>
        <w:t>.</w:t>
      </w:r>
    </w:p>
    <w:p w14:paraId="7942851C" w14:textId="3544DA3A" w:rsidR="00A44CE3" w:rsidRDefault="004E7F08" w:rsidP="00A44CE3">
      <w:pPr>
        <w:spacing w:line="240" w:lineRule="auto"/>
        <w:rPr>
          <w:rFonts w:ascii="FbShefa" w:hAnsi="FbShefa"/>
          <w:sz w:val="11"/>
          <w:rtl/>
        </w:rPr>
      </w:pPr>
      <w:r>
        <w:rPr>
          <w:rFonts w:ascii="FbShefa" w:hAnsi="FbShefa" w:hint="cs"/>
          <w:b/>
          <w:bCs/>
          <w:sz w:val="11"/>
          <w:rtl/>
        </w:rPr>
        <w:t>\</w:t>
      </w:r>
      <w:r w:rsidR="00A44CE3" w:rsidRPr="00A44CE3">
        <w:rPr>
          <w:rFonts w:ascii="FbShefa" w:hAnsi="FbShefa"/>
          <w:b/>
          <w:bCs/>
          <w:sz w:val="11"/>
          <w:rtl/>
        </w:rPr>
        <w:t>רשאי בעל הבית</w:t>
      </w:r>
      <w:r w:rsidR="00A44CE3" w:rsidRPr="00A44CE3">
        <w:rPr>
          <w:rFonts w:ascii="FbShefa" w:hAnsi="FbShefa" w:hint="cs"/>
          <w:sz w:val="11"/>
          <w:rtl/>
        </w:rPr>
        <w:t>.</w:t>
      </w:r>
      <w:r w:rsidR="00A44CE3" w:rsidRPr="00A44CE3">
        <w:rPr>
          <w:rFonts w:ascii="FbShefa" w:hAnsi="FbShefa"/>
          <w:sz w:val="11"/>
          <w:rtl/>
        </w:rPr>
        <w:t xml:space="preserve"> להשקות פועלים יין</w:t>
      </w:r>
      <w:r w:rsidR="00A44CE3" w:rsidRPr="00A44CE3">
        <w:rPr>
          <w:rFonts w:ascii="FbShefa" w:hAnsi="FbShefa" w:hint="cs"/>
          <w:sz w:val="11"/>
          <w:rtl/>
        </w:rPr>
        <w:t>,</w:t>
      </w:r>
      <w:r w:rsidR="00A44CE3" w:rsidRPr="00A44CE3">
        <w:rPr>
          <w:rFonts w:ascii="FbShefa" w:hAnsi="FbShefa"/>
          <w:sz w:val="11"/>
          <w:rtl/>
        </w:rPr>
        <w:t xml:space="preserve"> כדי שלא יאכלו ענבים הרבה</w:t>
      </w:r>
      <w:r w:rsidR="00A44CE3" w:rsidRPr="00A44CE3">
        <w:rPr>
          <w:rFonts w:ascii="FbShefa" w:hAnsi="FbShefa" w:hint="cs"/>
          <w:sz w:val="11"/>
          <w:rtl/>
        </w:rPr>
        <w:t>.</w:t>
      </w:r>
    </w:p>
    <w:p w14:paraId="06D65238" w14:textId="77777777" w:rsidR="00A44CE3" w:rsidRPr="00270114" w:rsidRDefault="00A44CE3" w:rsidP="009C3CB4">
      <w:pPr>
        <w:spacing w:line="240" w:lineRule="auto"/>
        <w:rPr>
          <w:rFonts w:ascii="FbShefa" w:hAnsi="FbShefa"/>
          <w:sz w:val="11"/>
          <w:rtl/>
        </w:rPr>
      </w:pPr>
    </w:p>
    <w:p w14:paraId="5A175FA2" w14:textId="4DB753AB"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לאכשורי גברא לא קמיבעיא לן</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הספק</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לאכשורי פירא</w:t>
      </w:r>
      <w:r w:rsidR="00980F5A" w:rsidRPr="00270114">
        <w:rPr>
          <w:rFonts w:ascii="FbShefa" w:hAnsi="FbShefa"/>
          <w:sz w:val="11"/>
          <w:rtl/>
        </w:rPr>
        <w:t>.</w:t>
      </w:r>
    </w:p>
    <w:p w14:paraId="4DBCB1C7" w14:textId="77777777" w:rsidR="009C3CB4" w:rsidRPr="001B3037" w:rsidRDefault="009C3CB4" w:rsidP="009C3CB4">
      <w:pPr>
        <w:spacing w:line="240" w:lineRule="auto"/>
        <w:rPr>
          <w:rFonts w:ascii="FbShefa" w:hAnsi="FbShefa"/>
          <w:b/>
          <w:bCs/>
          <w:color w:val="3B2F2A" w:themeColor="text2" w:themeShade="80"/>
          <w:sz w:val="11"/>
          <w:rtl/>
        </w:rPr>
      </w:pPr>
    </w:p>
    <w:p w14:paraId="67FC2421" w14:textId="77777777" w:rsidR="004E7F08" w:rsidRDefault="009C3CB4" w:rsidP="004E7F08">
      <w:pPr>
        <w:pStyle w:val="3"/>
        <w:rPr>
          <w:rtl/>
        </w:rPr>
      </w:pPr>
      <w:r w:rsidRPr="001B3037">
        <w:rPr>
          <w:rtl/>
        </w:rPr>
        <w:t>תא שמע</w:t>
      </w:r>
      <w:r w:rsidR="004E7F08">
        <w:rPr>
          <w:rFonts w:hint="cs"/>
          <w:rtl/>
        </w:rPr>
        <w:t>:</w:t>
      </w:r>
    </w:p>
    <w:p w14:paraId="2C859001" w14:textId="55C1580F" w:rsidR="00433741" w:rsidRPr="00270114" w:rsidRDefault="004E7F08"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270114">
        <w:rPr>
          <w:rFonts w:ascii="FbShefa" w:hAnsi="FbShefa"/>
          <w:sz w:val="11"/>
          <w:rtl/>
        </w:rPr>
        <w:t xml:space="preserve">פועלין </w:t>
      </w:r>
      <w:r>
        <w:rPr>
          <w:rFonts w:ascii="FbShefa" w:hAnsi="FbShefa" w:hint="cs"/>
          <w:sz w:val="11"/>
          <w:rtl/>
        </w:rPr>
        <w:t>.</w:t>
      </w:r>
      <w:r w:rsidR="009C3CB4" w:rsidRPr="00270114">
        <w:rPr>
          <w:rFonts w:ascii="FbShefa" w:hAnsi="FbShefa"/>
          <w:sz w:val="11"/>
          <w:rtl/>
        </w:rPr>
        <w:t>אוכלין ענבים בראשי אומניות שלהם</w:t>
      </w:r>
      <w:r>
        <w:rPr>
          <w:rFonts w:ascii="FbShefa" w:hAnsi="FbShefa" w:hint="cs"/>
          <w:sz w:val="11"/>
          <w:rtl/>
        </w:rPr>
        <w:t>.</w:t>
      </w:r>
      <w:r w:rsidR="009C3CB4" w:rsidRPr="00270114">
        <w:rPr>
          <w:rFonts w:ascii="FbShefa" w:hAnsi="FbShefa"/>
          <w:sz w:val="11"/>
          <w:rtl/>
        </w:rPr>
        <w:t xml:space="preserve"> </w:t>
      </w:r>
      <w:r>
        <w:rPr>
          <w:rFonts w:ascii="FbShefa" w:hAnsi="FbShefa" w:hint="cs"/>
          <w:sz w:val="11"/>
          <w:rtl/>
        </w:rPr>
        <w:t>\</w:t>
      </w:r>
      <w:r w:rsidR="009C3CB4" w:rsidRPr="00270114">
        <w:rPr>
          <w:rFonts w:ascii="FbShefa" w:hAnsi="FbShefa"/>
          <w:sz w:val="11"/>
          <w:rtl/>
        </w:rPr>
        <w:t>ובלבד</w:t>
      </w:r>
      <w:r>
        <w:rPr>
          <w:rFonts w:ascii="FbShefa" w:hAnsi="FbShefa" w:hint="cs"/>
          <w:sz w:val="11"/>
          <w:rtl/>
        </w:rPr>
        <w:t>.</w:t>
      </w:r>
      <w:r w:rsidR="009C3CB4" w:rsidRPr="00270114">
        <w:rPr>
          <w:rFonts w:ascii="FbShefa" w:hAnsi="FbShefa"/>
          <w:sz w:val="11"/>
          <w:rtl/>
        </w:rPr>
        <w:t xml:space="preserve"> שלא יהבהבו באור</w:t>
      </w:r>
      <w:r w:rsidR="00980F5A" w:rsidRPr="00270114">
        <w:rPr>
          <w:rFonts w:ascii="FbShefa" w:hAnsi="FbShefa"/>
          <w:sz w:val="11"/>
          <w:rtl/>
        </w:rPr>
        <w:t>.</w:t>
      </w:r>
    </w:p>
    <w:p w14:paraId="358F834B" w14:textId="1A0F74BE"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התם משום ביטול מלאכה</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הספק</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היכא דאיכא אשתו ובניו</w:t>
      </w:r>
      <w:r w:rsidR="00980F5A" w:rsidRPr="00270114">
        <w:rPr>
          <w:rFonts w:ascii="FbShefa" w:hAnsi="FbShefa"/>
          <w:sz w:val="11"/>
          <w:rtl/>
        </w:rPr>
        <w:t>.</w:t>
      </w:r>
    </w:p>
    <w:p w14:paraId="5DAC9C2D" w14:textId="77777777" w:rsidR="009C3CB4" w:rsidRPr="00270114" w:rsidRDefault="009C3CB4" w:rsidP="009C3CB4">
      <w:pPr>
        <w:spacing w:line="240" w:lineRule="auto"/>
        <w:rPr>
          <w:rFonts w:ascii="FbShefa" w:hAnsi="FbShefa"/>
          <w:sz w:val="11"/>
          <w:rtl/>
        </w:rPr>
      </w:pPr>
    </w:p>
    <w:p w14:paraId="69137BF2" w14:textId="77777777" w:rsidR="004E7F08" w:rsidRDefault="009C3CB4" w:rsidP="004E7F08">
      <w:pPr>
        <w:pStyle w:val="3"/>
        <w:rPr>
          <w:rtl/>
        </w:rPr>
      </w:pPr>
      <w:r w:rsidRPr="001B3037">
        <w:rPr>
          <w:rtl/>
        </w:rPr>
        <w:t>תא שמע</w:t>
      </w:r>
      <w:r w:rsidR="004E7F08">
        <w:rPr>
          <w:rFonts w:hint="cs"/>
          <w:rtl/>
        </w:rPr>
        <w:t>:</w:t>
      </w:r>
    </w:p>
    <w:p w14:paraId="25167B6D" w14:textId="77777777" w:rsidR="004E7F08" w:rsidRDefault="004E7F08"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270114">
        <w:rPr>
          <w:rFonts w:ascii="FbShefa" w:hAnsi="FbShefa"/>
          <w:sz w:val="11"/>
          <w:rtl/>
        </w:rPr>
        <w:t xml:space="preserve">לא </w:t>
      </w:r>
      <w:r>
        <w:rPr>
          <w:rFonts w:ascii="FbShefa" w:hAnsi="FbShefa" w:hint="cs"/>
          <w:sz w:val="11"/>
          <w:rtl/>
        </w:rPr>
        <w:t>.</w:t>
      </w:r>
      <w:r w:rsidR="009C3CB4" w:rsidRPr="00270114">
        <w:rPr>
          <w:rFonts w:ascii="FbShefa" w:hAnsi="FbShefa"/>
          <w:sz w:val="11"/>
          <w:rtl/>
        </w:rPr>
        <w:t>יהבהב באור ויאכל</w:t>
      </w:r>
      <w:r>
        <w:rPr>
          <w:rFonts w:ascii="FbShefa" w:hAnsi="FbShefa" w:hint="cs"/>
          <w:sz w:val="11"/>
          <w:rtl/>
        </w:rPr>
        <w:t>.</w:t>
      </w:r>
    </w:p>
    <w:p w14:paraId="5C55BF4D" w14:textId="77777777" w:rsidR="004E7F08" w:rsidRDefault="004E7F08"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ולא </w:t>
      </w:r>
      <w:r>
        <w:rPr>
          <w:rFonts w:ascii="FbShefa" w:hAnsi="FbShefa" w:hint="cs"/>
          <w:sz w:val="11"/>
          <w:rtl/>
        </w:rPr>
        <w:t>.</w:t>
      </w:r>
      <w:r w:rsidR="009C3CB4" w:rsidRPr="00270114">
        <w:rPr>
          <w:rFonts w:ascii="FbShefa" w:hAnsi="FbShefa"/>
          <w:sz w:val="11"/>
          <w:rtl/>
        </w:rPr>
        <w:t xml:space="preserve">יכמור באדמה </w:t>
      </w:r>
      <w:r>
        <w:rPr>
          <w:rFonts w:ascii="FbShefa" w:hAnsi="FbShefa" w:hint="cs"/>
          <w:sz w:val="11"/>
          <w:rtl/>
        </w:rPr>
        <w:t>,</w:t>
      </w:r>
      <w:r w:rsidR="009C3CB4" w:rsidRPr="00270114">
        <w:rPr>
          <w:rFonts w:ascii="FbShefa" w:hAnsi="FbShefa"/>
          <w:sz w:val="11"/>
          <w:rtl/>
        </w:rPr>
        <w:t>ויאכל</w:t>
      </w:r>
      <w:r>
        <w:rPr>
          <w:rFonts w:ascii="FbShefa" w:hAnsi="FbShefa" w:hint="cs"/>
          <w:sz w:val="11"/>
          <w:rtl/>
        </w:rPr>
        <w:t>.</w:t>
      </w:r>
    </w:p>
    <w:p w14:paraId="5E3B5B24" w14:textId="77777777" w:rsidR="004E7F08" w:rsidRDefault="004E7F08"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ולא </w:t>
      </w:r>
      <w:r>
        <w:rPr>
          <w:rFonts w:ascii="FbShefa" w:hAnsi="FbShefa" w:hint="cs"/>
          <w:sz w:val="11"/>
          <w:rtl/>
        </w:rPr>
        <w:t>.</w:t>
      </w:r>
      <w:r w:rsidR="009C3CB4" w:rsidRPr="00270114">
        <w:rPr>
          <w:rFonts w:ascii="FbShefa" w:hAnsi="FbShefa"/>
          <w:sz w:val="11"/>
          <w:rtl/>
        </w:rPr>
        <w:t xml:space="preserve">יפריך על גבי הסלע </w:t>
      </w:r>
      <w:r>
        <w:rPr>
          <w:rFonts w:ascii="FbShefa" w:hAnsi="FbShefa" w:hint="cs"/>
          <w:sz w:val="11"/>
          <w:rtl/>
        </w:rPr>
        <w:t>,</w:t>
      </w:r>
      <w:r w:rsidR="009C3CB4" w:rsidRPr="00270114">
        <w:rPr>
          <w:rFonts w:ascii="FbShefa" w:hAnsi="FbShefa"/>
          <w:sz w:val="11"/>
          <w:rtl/>
        </w:rPr>
        <w:t>ויאכל</w:t>
      </w:r>
      <w:r>
        <w:rPr>
          <w:rFonts w:ascii="FbShefa" w:hAnsi="FbShefa" w:hint="cs"/>
          <w:sz w:val="11"/>
          <w:rtl/>
        </w:rPr>
        <w:t>.</w:t>
      </w:r>
    </w:p>
    <w:p w14:paraId="5B04A331" w14:textId="2723FD68" w:rsidR="00433741" w:rsidRPr="00270114" w:rsidRDefault="004E7F08"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אבל </w:t>
      </w:r>
      <w:r>
        <w:rPr>
          <w:rFonts w:ascii="FbShefa" w:hAnsi="FbShefa" w:hint="cs"/>
          <w:sz w:val="11"/>
          <w:rtl/>
        </w:rPr>
        <w:t>.</w:t>
      </w:r>
      <w:r w:rsidR="009C3CB4" w:rsidRPr="00270114">
        <w:rPr>
          <w:rFonts w:ascii="FbShefa" w:hAnsi="FbShefa"/>
          <w:sz w:val="11"/>
          <w:rtl/>
        </w:rPr>
        <w:t xml:space="preserve">מפריך על יד על יד </w:t>
      </w:r>
      <w:r>
        <w:rPr>
          <w:rFonts w:ascii="FbShefa" w:hAnsi="FbShefa" w:hint="cs"/>
          <w:sz w:val="11"/>
          <w:rtl/>
        </w:rPr>
        <w:t>,</w:t>
      </w:r>
      <w:r w:rsidR="009C3CB4" w:rsidRPr="00270114">
        <w:rPr>
          <w:rFonts w:ascii="FbShefa" w:hAnsi="FbShefa"/>
          <w:sz w:val="11"/>
          <w:rtl/>
        </w:rPr>
        <w:t>ואוכל</w:t>
      </w:r>
      <w:r w:rsidR="00980F5A" w:rsidRPr="00270114">
        <w:rPr>
          <w:rFonts w:ascii="FbShefa" w:hAnsi="FbShefa"/>
          <w:sz w:val="11"/>
          <w:rtl/>
        </w:rPr>
        <w:t>.</w:t>
      </w:r>
    </w:p>
    <w:p w14:paraId="7B6DC2AA" w14:textId="77777777" w:rsidR="004E7F08" w:rsidRDefault="004E7F08" w:rsidP="009C3CB4">
      <w:pPr>
        <w:spacing w:line="240" w:lineRule="auto"/>
        <w:rPr>
          <w:rFonts w:ascii="FbShefa" w:hAnsi="FbShefa"/>
          <w:b/>
          <w:bCs/>
          <w:color w:val="3B2F2A" w:themeColor="text2" w:themeShade="80"/>
          <w:sz w:val="11"/>
          <w:rtl/>
        </w:rPr>
      </w:pPr>
    </w:p>
    <w:p w14:paraId="67812BA4" w14:textId="77777777" w:rsidR="004E7F08"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התם משום ביטול מלאכה</w:t>
      </w:r>
      <w:r w:rsidR="004E7F08">
        <w:rPr>
          <w:rFonts w:ascii="FbShefa" w:hAnsi="FbShefa" w:hint="cs"/>
          <w:sz w:val="11"/>
          <w:rtl/>
        </w:rPr>
        <w:t>.</w:t>
      </w:r>
    </w:p>
    <w:p w14:paraId="40EAED61" w14:textId="77777777" w:rsidR="004E7F08" w:rsidRDefault="004E7F08" w:rsidP="009C3CB4">
      <w:pPr>
        <w:spacing w:line="240" w:lineRule="auto"/>
        <w:rPr>
          <w:rFonts w:ascii="FbShefa" w:hAnsi="FbShefa"/>
          <w:sz w:val="11"/>
          <w:rtl/>
        </w:rPr>
      </w:pPr>
    </w:p>
    <w:p w14:paraId="55C34B0F" w14:textId="77777777" w:rsidR="004E7F08" w:rsidRDefault="004E7F08" w:rsidP="009C3CB4">
      <w:pPr>
        <w:spacing w:line="240" w:lineRule="auto"/>
        <w:rPr>
          <w:rtl/>
        </w:rPr>
      </w:pPr>
      <w:r>
        <w:rPr>
          <w:rFonts w:ascii="FbShefa" w:hAnsi="FbShefa" w:hint="cs"/>
          <w:b/>
          <w:bCs/>
          <w:color w:val="3B2F2A" w:themeColor="text2" w:themeShade="80"/>
          <w:sz w:val="11"/>
          <w:rtl/>
        </w:rPr>
        <w:t>\הכי נמי מסתברא.</w:t>
      </w:r>
      <w:r>
        <w:rPr>
          <w:rFonts w:ascii="FbShefa" w:hAnsi="FbShefa" w:hint="cs"/>
          <w:sz w:val="11"/>
          <w:rtl/>
        </w:rPr>
        <w:t xml:space="preserve"> </w:t>
      </w:r>
      <w:r>
        <w:rPr>
          <w:rFonts w:hint="cs"/>
          <w:rtl/>
        </w:rPr>
        <w:t>דקתני על גבי סלע.</w:t>
      </w:r>
    </w:p>
    <w:p w14:paraId="75429921" w14:textId="7AC7D558" w:rsidR="00433741" w:rsidRPr="00270114" w:rsidRDefault="004E7F08" w:rsidP="009C3CB4">
      <w:pPr>
        <w:spacing w:line="240" w:lineRule="auto"/>
        <w:rPr>
          <w:rFonts w:ascii="FbShefa" w:hAnsi="FbShefa"/>
          <w:sz w:val="11"/>
          <w:rtl/>
        </w:rPr>
      </w:pPr>
      <w:r>
        <w:rPr>
          <w:rFonts w:ascii="FbShefa" w:hAnsi="FbShefa" w:hint="cs"/>
          <w:b/>
          <w:bCs/>
          <w:color w:val="3B2F2A" w:themeColor="text2" w:themeShade="80"/>
          <w:sz w:val="11"/>
          <w:rtl/>
        </w:rPr>
        <w:t>\דחיה.</w:t>
      </w:r>
      <w:r>
        <w:rPr>
          <w:rFonts w:ascii="FbShefa" w:hAnsi="FbShefa" w:hint="cs"/>
          <w:sz w:val="11"/>
          <w:rtl/>
        </w:rPr>
        <w:t xml:space="preserve"> </w:t>
      </w:r>
      <w:r w:rsidR="009C3CB4" w:rsidRPr="00270114">
        <w:rPr>
          <w:rFonts w:ascii="FbShefa" w:hAnsi="FbShefa"/>
          <w:sz w:val="11"/>
          <w:rtl/>
        </w:rPr>
        <w:t>סלע נמי ממתיק פורתא</w:t>
      </w:r>
      <w:r w:rsidR="00980F5A" w:rsidRPr="00270114">
        <w:rPr>
          <w:rFonts w:ascii="FbShefa" w:hAnsi="FbShefa"/>
          <w:sz w:val="11"/>
          <w:rtl/>
        </w:rPr>
        <w:t>.</w:t>
      </w:r>
    </w:p>
    <w:p w14:paraId="0270F193" w14:textId="5BF586D6" w:rsidR="009C3CB4" w:rsidRPr="00270114" w:rsidRDefault="009C3CB4" w:rsidP="009C3CB4">
      <w:pPr>
        <w:spacing w:line="240" w:lineRule="auto"/>
        <w:rPr>
          <w:rFonts w:ascii="FbShefa" w:hAnsi="FbShefa"/>
          <w:sz w:val="11"/>
          <w:rtl/>
        </w:rPr>
      </w:pPr>
    </w:p>
    <w:p w14:paraId="4050A331" w14:textId="77777777" w:rsidR="004E7F08" w:rsidRDefault="009C3CB4" w:rsidP="004E7F08">
      <w:pPr>
        <w:pStyle w:val="3"/>
        <w:rPr>
          <w:rtl/>
        </w:rPr>
      </w:pPr>
      <w:r w:rsidRPr="001B3037">
        <w:rPr>
          <w:rtl/>
        </w:rPr>
        <w:t>תא שמע</w:t>
      </w:r>
      <w:r w:rsidR="004E7F08">
        <w:rPr>
          <w:rFonts w:hint="cs"/>
          <w:rtl/>
        </w:rPr>
        <w:t>:</w:t>
      </w:r>
    </w:p>
    <w:p w14:paraId="7C06A884" w14:textId="6D4D08C1" w:rsidR="00433741" w:rsidRPr="00270114" w:rsidRDefault="004E7F08"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270114">
        <w:rPr>
          <w:rFonts w:ascii="FbShefa" w:hAnsi="FbShefa"/>
          <w:sz w:val="11"/>
          <w:rtl/>
        </w:rPr>
        <w:t xml:space="preserve">לא יספות </w:t>
      </w:r>
      <w:r>
        <w:rPr>
          <w:rFonts w:ascii="FbShefa" w:hAnsi="FbShefa" w:hint="cs"/>
          <w:sz w:val="11"/>
          <w:rtl/>
        </w:rPr>
        <w:t>.</w:t>
      </w:r>
      <w:r w:rsidR="009C3CB4" w:rsidRPr="00270114">
        <w:rPr>
          <w:rFonts w:ascii="FbShefa" w:hAnsi="FbShefa"/>
          <w:sz w:val="11"/>
          <w:rtl/>
        </w:rPr>
        <w:t>במלח ויאכל</w:t>
      </w:r>
      <w:r w:rsidR="00980F5A" w:rsidRPr="00270114">
        <w:rPr>
          <w:rFonts w:ascii="FbShefa" w:hAnsi="FbShefa"/>
          <w:sz w:val="11"/>
          <w:rtl/>
        </w:rPr>
        <w:t>.</w:t>
      </w:r>
    </w:p>
    <w:p w14:paraId="74D99846" w14:textId="45BF07EA"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מלח ודאי כענבים ודבר אחר דמי</w:t>
      </w:r>
      <w:r w:rsidR="00980F5A" w:rsidRPr="00270114">
        <w:rPr>
          <w:rFonts w:ascii="FbShefa" w:hAnsi="FbShefa"/>
          <w:sz w:val="11"/>
          <w:rtl/>
        </w:rPr>
        <w:t>.</w:t>
      </w:r>
    </w:p>
    <w:p w14:paraId="30309A7C" w14:textId="1C78D782"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למסקנא</w:t>
      </w:r>
      <w:r w:rsidR="00980F5A" w:rsidRPr="00270114">
        <w:rPr>
          <w:rFonts w:ascii="FbShefa" w:hAnsi="FbShefa"/>
          <w:sz w:val="11"/>
          <w:rtl/>
        </w:rPr>
        <w:t>.</w:t>
      </w:r>
      <w:r w:rsidRPr="00270114">
        <w:rPr>
          <w:rFonts w:ascii="FbShefa" w:hAnsi="FbShefa"/>
          <w:sz w:val="11"/>
          <w:rtl/>
        </w:rPr>
        <w:t xml:space="preserve"> האיסור במלח הוא משום קביעות למעשרות</w:t>
      </w:r>
      <w:r w:rsidR="00980F5A" w:rsidRPr="00270114">
        <w:rPr>
          <w:rFonts w:ascii="FbShefa" w:hAnsi="FbShefa"/>
          <w:sz w:val="11"/>
          <w:rtl/>
        </w:rPr>
        <w:t>.</w:t>
      </w:r>
    </w:p>
    <w:p w14:paraId="53A346E3" w14:textId="77777777" w:rsidR="009C3CB4" w:rsidRPr="00270114" w:rsidRDefault="009C3CB4" w:rsidP="009C3CB4">
      <w:pPr>
        <w:spacing w:line="240" w:lineRule="auto"/>
        <w:rPr>
          <w:rFonts w:ascii="FbShefa" w:hAnsi="FbShefa"/>
          <w:sz w:val="11"/>
          <w:rtl/>
        </w:rPr>
      </w:pPr>
    </w:p>
    <w:p w14:paraId="39E34303"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קביעות למעשרות</w:t>
      </w:r>
    </w:p>
    <w:p w14:paraId="5E8EAE0B" w14:textId="6D12CBEE" w:rsidR="009C3CB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אוכלין ופטורים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מי שהתורה זיכתה להם</w:t>
      </w:r>
      <w:r w:rsidR="004E7F08">
        <w:rPr>
          <w:rFonts w:ascii="FbShefa" w:hAnsi="FbShefa" w:hint="cs"/>
          <w:sz w:val="11"/>
          <w:rtl/>
        </w:rPr>
        <w:t>. \כגון.</w:t>
      </w:r>
      <w:r w:rsidR="004E7F08" w:rsidRPr="00270114">
        <w:rPr>
          <w:rFonts w:ascii="FbShefa" w:hAnsi="FbShefa"/>
          <w:sz w:val="11"/>
          <w:rtl/>
        </w:rPr>
        <w:t xml:space="preserve"> </w:t>
      </w:r>
      <w:r w:rsidRPr="00270114">
        <w:rPr>
          <w:rFonts w:ascii="FbShefa" w:hAnsi="FbShefa"/>
          <w:sz w:val="11"/>
          <w:rtl/>
        </w:rPr>
        <w:t>עודרים בתאנים, גודרים בתמרים, בוצרים בענבים, ומוסקין בזיתים</w:t>
      </w:r>
      <w:r w:rsidR="00980F5A" w:rsidRPr="00270114">
        <w:rPr>
          <w:rFonts w:ascii="FbShefa" w:hAnsi="FbShefa"/>
          <w:sz w:val="11"/>
          <w:rtl/>
        </w:rPr>
        <w:t>.</w:t>
      </w:r>
    </w:p>
    <w:p w14:paraId="45740B2B" w14:textId="5F45BD61" w:rsidR="004E7F08" w:rsidRPr="00270114" w:rsidRDefault="004E7F08" w:rsidP="004E7F08">
      <w:pPr>
        <w:spacing w:line="240" w:lineRule="auto"/>
        <w:rPr>
          <w:rFonts w:ascii="FbShefa" w:hAnsi="FbShefa"/>
          <w:sz w:val="11"/>
          <w:rtl/>
        </w:rPr>
      </w:pPr>
      <w:r w:rsidRPr="004E7F08">
        <w:rPr>
          <w:rFonts w:ascii="FbShefa" w:hAnsi="FbShefa"/>
          <w:b/>
          <w:bCs/>
          <w:sz w:val="11"/>
          <w:rtl/>
        </w:rPr>
        <w:t>בפיתם</w:t>
      </w:r>
      <w:r w:rsidRPr="004E7F08">
        <w:rPr>
          <w:rFonts w:ascii="FbShefa" w:hAnsi="FbShefa" w:hint="cs"/>
          <w:sz w:val="11"/>
          <w:rtl/>
        </w:rPr>
        <w:t>.</w:t>
      </w:r>
      <w:r w:rsidRPr="004E7F08">
        <w:rPr>
          <w:rFonts w:ascii="FbShefa" w:hAnsi="FbShefa"/>
          <w:sz w:val="11"/>
          <w:rtl/>
        </w:rPr>
        <w:t xml:space="preserve"> לא יאכלו</w:t>
      </w:r>
      <w:r w:rsidRPr="004E7F08">
        <w:rPr>
          <w:rFonts w:ascii="FbShefa" w:hAnsi="FbShefa" w:hint="cs"/>
          <w:sz w:val="11"/>
          <w:rtl/>
        </w:rPr>
        <w:t xml:space="preserve"> פועלים </w:t>
      </w:r>
      <w:r>
        <w:rPr>
          <w:rFonts w:ascii="FbShefa" w:hAnsi="FbShefa" w:hint="cs"/>
          <w:sz w:val="11"/>
          <w:rtl/>
        </w:rPr>
        <w:t>. \</w:t>
      </w:r>
      <w:r w:rsidRPr="004E7F08">
        <w:rPr>
          <w:rFonts w:ascii="FbShefa" w:hAnsi="FbShefa"/>
          <w:sz w:val="11"/>
          <w:rtl/>
        </w:rPr>
        <w:t xml:space="preserve">אלא אם כן </w:t>
      </w:r>
      <w:r>
        <w:rPr>
          <w:rFonts w:ascii="FbShefa" w:hAnsi="FbShefa" w:hint="cs"/>
          <w:sz w:val="11"/>
          <w:rtl/>
        </w:rPr>
        <w:t>.</w:t>
      </w:r>
      <w:r w:rsidRPr="004E7F08">
        <w:rPr>
          <w:rFonts w:ascii="FbShefa" w:hAnsi="FbShefa"/>
          <w:sz w:val="11"/>
          <w:rtl/>
        </w:rPr>
        <w:t>נטלו רשות מבעל הבית.</w:t>
      </w:r>
    </w:p>
    <w:p w14:paraId="5B4C6F6F" w14:textId="77777777" w:rsidR="00AC03C4" w:rsidRDefault="00AC03C4" w:rsidP="009C3CB4">
      <w:pPr>
        <w:spacing w:line="240" w:lineRule="auto"/>
        <w:rPr>
          <w:rFonts w:ascii="FbShefa" w:hAnsi="FbShefa"/>
          <w:b/>
          <w:bCs/>
          <w:color w:val="3B2F2A" w:themeColor="text2" w:themeShade="80"/>
          <w:sz w:val="11"/>
          <w:rtl/>
        </w:rPr>
      </w:pPr>
    </w:p>
    <w:p w14:paraId="79CF3209" w14:textId="77777777" w:rsidR="00AC03C4" w:rsidRDefault="009C3CB4" w:rsidP="00AC03C4">
      <w:pPr>
        <w:pStyle w:val="3"/>
        <w:rPr>
          <w:rtl/>
        </w:rPr>
      </w:pPr>
      <w:r w:rsidRPr="001B3037">
        <w:rPr>
          <w:rtl/>
        </w:rPr>
        <w:t>קצץ</w:t>
      </w:r>
      <w:r w:rsidR="00AC03C4">
        <w:rPr>
          <w:rFonts w:hint="cs"/>
          <w:rtl/>
        </w:rPr>
        <w:t>:</w:t>
      </w:r>
    </w:p>
    <w:p w14:paraId="485F30F0" w14:textId="77777777" w:rsidR="00AC03C4" w:rsidRDefault="00AC03C4"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למי </w:t>
      </w:r>
      <w:r>
        <w:rPr>
          <w:rFonts w:ascii="FbShefa" w:hAnsi="FbShefa" w:hint="cs"/>
          <w:sz w:val="11"/>
          <w:rtl/>
        </w:rPr>
        <w:t>.</w:t>
      </w:r>
      <w:r w:rsidR="009C3CB4" w:rsidRPr="00270114">
        <w:rPr>
          <w:rFonts w:ascii="FbShefa" w:hAnsi="FbShefa"/>
          <w:sz w:val="11"/>
          <w:rtl/>
        </w:rPr>
        <w:t>שאינו אוכל מהתורה</w:t>
      </w:r>
      <w:r w:rsidR="00980F5A" w:rsidRPr="00270114">
        <w:rPr>
          <w:rFonts w:ascii="FbShefa" w:hAnsi="FbShefa"/>
          <w:sz w:val="11"/>
          <w:rtl/>
        </w:rPr>
        <w:t>.</w:t>
      </w:r>
      <w:r w:rsidR="009C3CB4" w:rsidRPr="00270114">
        <w:rPr>
          <w:rFonts w:ascii="FbShefa" w:hAnsi="FbShefa"/>
          <w:sz w:val="11"/>
          <w:rtl/>
        </w:rPr>
        <w:t xml:space="preserve"> </w:t>
      </w:r>
    </w:p>
    <w:p w14:paraId="527F7ED3" w14:textId="77777777" w:rsidR="00AC03C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אוכל</w:t>
      </w:r>
      <w:r w:rsidR="00980F5A" w:rsidRPr="001B3037">
        <w:rPr>
          <w:rFonts w:ascii="FbShefa" w:hAnsi="FbShefa"/>
          <w:b/>
          <w:bCs/>
          <w:color w:val="3B2F2A" w:themeColor="text2" w:themeShade="80"/>
          <w:sz w:val="11"/>
          <w:rtl/>
        </w:rPr>
        <w:t>.</w:t>
      </w:r>
      <w:r w:rsidRPr="00270114">
        <w:rPr>
          <w:rFonts w:ascii="FbShefa" w:hAnsi="FbShefa"/>
          <w:sz w:val="11"/>
          <w:rtl/>
        </w:rPr>
        <w:t xml:space="preserve"> אחת ואחת</w:t>
      </w:r>
      <w:r w:rsidR="00980F5A" w:rsidRPr="00270114">
        <w:rPr>
          <w:rFonts w:ascii="FbShefa" w:hAnsi="FbShefa"/>
          <w:sz w:val="11"/>
          <w:rtl/>
        </w:rPr>
        <w:t>.</w:t>
      </w:r>
      <w:r w:rsidRPr="00270114">
        <w:rPr>
          <w:rFonts w:ascii="FbShefa" w:hAnsi="FbShefa"/>
          <w:sz w:val="11"/>
          <w:rtl/>
        </w:rPr>
        <w:t xml:space="preserve"> </w:t>
      </w:r>
    </w:p>
    <w:p w14:paraId="22B7C1AD" w14:textId="0A900794"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אינו אוכל</w:t>
      </w:r>
      <w:r w:rsidR="00980F5A" w:rsidRPr="00270114">
        <w:rPr>
          <w:rFonts w:ascii="FbShefa" w:hAnsi="FbShefa"/>
          <w:sz w:val="11"/>
          <w:rtl/>
        </w:rPr>
        <w:t>.</w:t>
      </w:r>
      <w:r w:rsidRPr="00270114">
        <w:rPr>
          <w:rFonts w:ascii="FbShefa" w:hAnsi="FbShefa"/>
          <w:sz w:val="11"/>
          <w:rtl/>
        </w:rPr>
        <w:t xml:space="preserve"> שתים שתים</w:t>
      </w:r>
      <w:r w:rsidR="00980F5A" w:rsidRPr="00270114">
        <w:rPr>
          <w:rFonts w:ascii="FbShefa" w:hAnsi="FbShefa"/>
          <w:sz w:val="11"/>
          <w:rtl/>
        </w:rPr>
        <w:t>.</w:t>
      </w:r>
    </w:p>
    <w:p w14:paraId="7B42E46F" w14:textId="77777777" w:rsidR="00AC03C4" w:rsidRDefault="00AC03C4" w:rsidP="009C3CB4">
      <w:pPr>
        <w:spacing w:line="240" w:lineRule="auto"/>
        <w:rPr>
          <w:rFonts w:ascii="FbShefa" w:hAnsi="FbShefa"/>
          <w:b/>
          <w:bCs/>
          <w:color w:val="3B2F2A" w:themeColor="text2" w:themeShade="80"/>
          <w:sz w:val="11"/>
          <w:rtl/>
        </w:rPr>
      </w:pPr>
    </w:p>
    <w:p w14:paraId="3C972561" w14:textId="47A515F5" w:rsidR="00AC03C4" w:rsidRDefault="009C3CB4" w:rsidP="00AC03C4">
      <w:pPr>
        <w:pStyle w:val="3"/>
        <w:rPr>
          <w:rtl/>
        </w:rPr>
      </w:pPr>
      <w:r w:rsidRPr="001B3037">
        <w:rPr>
          <w:rtl/>
        </w:rPr>
        <w:t>ספת במלח</w:t>
      </w:r>
      <w:r w:rsidR="00AC03C4">
        <w:rPr>
          <w:rFonts w:hint="cs"/>
          <w:rtl/>
        </w:rPr>
        <w:t>:</w:t>
      </w:r>
    </w:p>
    <w:p w14:paraId="546FA63B" w14:textId="77777777" w:rsidR="00AC03C4" w:rsidRDefault="009C3CB4" w:rsidP="009C3CB4">
      <w:pPr>
        <w:spacing w:line="240" w:lineRule="auto"/>
        <w:rPr>
          <w:rFonts w:ascii="FbShefa" w:hAnsi="FbShefa"/>
          <w:b/>
          <w:bCs/>
          <w:color w:val="3B2F2A" w:themeColor="text2" w:themeShade="80"/>
          <w:sz w:val="11"/>
          <w:rtl/>
        </w:rPr>
      </w:pPr>
      <w:r w:rsidRPr="001B3037">
        <w:rPr>
          <w:rFonts w:ascii="FbShefa" w:hAnsi="FbShefa"/>
          <w:b/>
          <w:bCs/>
          <w:color w:val="3B2F2A" w:themeColor="text2" w:themeShade="80"/>
          <w:sz w:val="11"/>
          <w:rtl/>
        </w:rPr>
        <w:t>אוכל</w:t>
      </w:r>
      <w:r w:rsidR="00980F5A" w:rsidRPr="001B3037">
        <w:rPr>
          <w:rFonts w:ascii="FbShefa" w:hAnsi="FbShefa"/>
          <w:b/>
          <w:bCs/>
          <w:color w:val="3B2F2A" w:themeColor="text2" w:themeShade="80"/>
          <w:sz w:val="11"/>
          <w:rtl/>
        </w:rPr>
        <w:t>.</w:t>
      </w:r>
      <w:r w:rsidRPr="00270114">
        <w:rPr>
          <w:rFonts w:ascii="FbShefa" w:hAnsi="FbShefa"/>
          <w:sz w:val="11"/>
          <w:rtl/>
        </w:rPr>
        <w:t xml:space="preserve"> אחת אחת</w:t>
      </w:r>
      <w:r w:rsidR="00980F5A" w:rsidRPr="00270114">
        <w:rPr>
          <w:rFonts w:ascii="FbShefa" w:hAnsi="FbShefa"/>
          <w:sz w:val="11"/>
          <w:rtl/>
        </w:rPr>
        <w:t>.</w:t>
      </w:r>
      <w:r w:rsidRPr="001B3037">
        <w:rPr>
          <w:rFonts w:ascii="FbShefa" w:hAnsi="FbShefa"/>
          <w:b/>
          <w:bCs/>
          <w:color w:val="3B2F2A" w:themeColor="text2" w:themeShade="80"/>
          <w:sz w:val="11"/>
          <w:rtl/>
        </w:rPr>
        <w:t xml:space="preserve"> </w:t>
      </w:r>
    </w:p>
    <w:p w14:paraId="7E8DCFFA" w14:textId="7980920B"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אינו אוכל</w:t>
      </w:r>
      <w:r w:rsidR="00980F5A" w:rsidRPr="00270114">
        <w:rPr>
          <w:rFonts w:ascii="FbShefa" w:hAnsi="FbShefa"/>
          <w:sz w:val="11"/>
          <w:rtl/>
        </w:rPr>
        <w:t>.</w:t>
      </w:r>
      <w:r w:rsidRPr="00270114">
        <w:rPr>
          <w:rFonts w:ascii="FbShefa" w:hAnsi="FbShefa"/>
          <w:sz w:val="11"/>
          <w:rtl/>
        </w:rPr>
        <w:t xml:space="preserve"> שתים שתים</w:t>
      </w:r>
      <w:r w:rsidR="00980F5A" w:rsidRPr="00270114">
        <w:rPr>
          <w:rFonts w:ascii="FbShefa" w:hAnsi="FbShefa"/>
          <w:sz w:val="11"/>
          <w:rtl/>
        </w:rPr>
        <w:t>.</w:t>
      </w:r>
    </w:p>
    <w:p w14:paraId="33D3BF95" w14:textId="77777777" w:rsidR="00AC03C4" w:rsidRDefault="00AC03C4" w:rsidP="009C3CB4">
      <w:pPr>
        <w:spacing w:line="240" w:lineRule="auto"/>
        <w:rPr>
          <w:rFonts w:ascii="FbShefa" w:hAnsi="FbShefa"/>
          <w:b/>
          <w:bCs/>
          <w:color w:val="3B2F2A" w:themeColor="text2" w:themeShade="80"/>
          <w:sz w:val="11"/>
          <w:rtl/>
        </w:rPr>
      </w:pPr>
    </w:p>
    <w:p w14:paraId="79AEBCC9" w14:textId="2A78E26E" w:rsidR="00AC03C4" w:rsidRDefault="00AC03C4" w:rsidP="00AC03C4">
      <w:pPr>
        <w:pStyle w:val="3"/>
        <w:rPr>
          <w:rtl/>
        </w:rPr>
      </w:pPr>
      <w:r>
        <w:rPr>
          <w:rFonts w:hint="cs"/>
          <w:rtl/>
        </w:rPr>
        <w:t>א"י וחו"ל:</w:t>
      </w:r>
    </w:p>
    <w:p w14:paraId="3C2F9BAF" w14:textId="77777777" w:rsidR="00AC03C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אין</w:t>
      </w:r>
      <w:r w:rsidRPr="00270114">
        <w:rPr>
          <w:rFonts w:ascii="FbShefa" w:hAnsi="FbShefa"/>
          <w:sz w:val="11"/>
          <w:rtl/>
        </w:rPr>
        <w:t xml:space="preserve"> </w:t>
      </w:r>
      <w:r w:rsidRPr="001B3037">
        <w:rPr>
          <w:rFonts w:ascii="FbShefa" w:hAnsi="FbShefa"/>
          <w:b/>
          <w:bCs/>
          <w:color w:val="3B2F2A" w:themeColor="text2" w:themeShade="80"/>
          <w:sz w:val="11"/>
          <w:rtl/>
        </w:rPr>
        <w:t>חילוק</w:t>
      </w:r>
      <w:r w:rsidR="00980F5A" w:rsidRPr="001B3037">
        <w:rPr>
          <w:rFonts w:ascii="FbShefa" w:hAnsi="FbShefa"/>
          <w:b/>
          <w:bCs/>
          <w:color w:val="3B2F2A" w:themeColor="text2" w:themeShade="80"/>
          <w:sz w:val="11"/>
          <w:rtl/>
        </w:rPr>
        <w:t>.</w:t>
      </w:r>
      <w:r w:rsidRPr="00270114">
        <w:rPr>
          <w:rFonts w:ascii="FbShefa" w:hAnsi="FbShefa"/>
          <w:sz w:val="11"/>
          <w:rtl/>
        </w:rPr>
        <w:t xml:space="preserve"> בין א"י לחו"ל</w:t>
      </w:r>
      <w:r w:rsidR="00980F5A" w:rsidRPr="00270114">
        <w:rPr>
          <w:rFonts w:ascii="FbShefa" w:hAnsi="FbShefa"/>
          <w:sz w:val="11"/>
          <w:rtl/>
        </w:rPr>
        <w:t>.</w:t>
      </w:r>
      <w:r w:rsidRPr="00270114">
        <w:rPr>
          <w:rFonts w:ascii="FbShefa" w:hAnsi="FbShefa"/>
          <w:sz w:val="11"/>
          <w:rtl/>
        </w:rPr>
        <w:t xml:space="preserve"> </w:t>
      </w:r>
    </w:p>
    <w:p w14:paraId="2170AAA0" w14:textId="2F71CF6F"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מי איכא מידי דבארץ קבעא ספיתא מדאורייתא, ובחוצה לארץ לא קבעא ספיתא ומותר לכתחילה</w:t>
      </w:r>
      <w:r w:rsidR="00980F5A" w:rsidRPr="00270114">
        <w:rPr>
          <w:rFonts w:ascii="FbShefa" w:hAnsi="FbShefa"/>
          <w:sz w:val="11"/>
          <w:rtl/>
        </w:rPr>
        <w:t>.</w:t>
      </w:r>
    </w:p>
    <w:p w14:paraId="2EA83287" w14:textId="77777777" w:rsidR="00AC03C4" w:rsidRDefault="00AC03C4" w:rsidP="009C3CB4">
      <w:pPr>
        <w:spacing w:line="240" w:lineRule="auto"/>
        <w:rPr>
          <w:rFonts w:ascii="FbShefa" w:hAnsi="FbShefa"/>
          <w:b/>
          <w:bCs/>
          <w:color w:val="3B2F2A" w:themeColor="text2" w:themeShade="80"/>
          <w:sz w:val="11"/>
          <w:rtl/>
        </w:rPr>
      </w:pPr>
    </w:p>
    <w:p w14:paraId="11263D9C" w14:textId="5EA25619" w:rsidR="00AC03C4" w:rsidRDefault="00AC03C4" w:rsidP="00AC03C4">
      <w:pPr>
        <w:pStyle w:val="3"/>
        <w:rPr>
          <w:rtl/>
        </w:rPr>
      </w:pPr>
      <w:r>
        <w:rPr>
          <w:rFonts w:hint="cs"/>
          <w:rtl/>
        </w:rPr>
        <w:t>ספיתא בשנים:</w:t>
      </w:r>
    </w:p>
    <w:p w14:paraId="3E44381C" w14:textId="77777777" w:rsidR="00AC03C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מנלן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דתרתי דקבעא ספיתא</w:t>
      </w:r>
      <w:r w:rsidR="00980F5A" w:rsidRPr="00270114">
        <w:rPr>
          <w:rFonts w:ascii="FbShefa" w:hAnsi="FbShefa"/>
          <w:sz w:val="11"/>
          <w:rtl/>
        </w:rPr>
        <w:t>.</w:t>
      </w:r>
      <w:r w:rsidRPr="00270114">
        <w:rPr>
          <w:rFonts w:ascii="FbShefa" w:hAnsi="FbShefa"/>
          <w:sz w:val="11"/>
          <w:rtl/>
        </w:rPr>
        <w:t xml:space="preserve"> </w:t>
      </w:r>
    </w:p>
    <w:p w14:paraId="3C966ACD" w14:textId="32B66C45" w:rsidR="00433741" w:rsidRDefault="00AC03C4" w:rsidP="009C3CB4">
      <w:pPr>
        <w:spacing w:line="240" w:lineRule="auto"/>
        <w:rPr>
          <w:rFonts w:ascii="FbShefa" w:hAnsi="FbShefa"/>
          <w:sz w:val="11"/>
          <w:rtl/>
        </w:rPr>
      </w:pPr>
      <w:r>
        <w:rPr>
          <w:rFonts w:ascii="FbShefa" w:hAnsi="FbShefa" w:hint="cs"/>
          <w:b/>
          <w:bCs/>
          <w:color w:val="3B2F2A" w:themeColor="text2" w:themeShade="80"/>
          <w:sz w:val="11"/>
          <w:rtl/>
        </w:rPr>
        <w:t>שנ</w:t>
      </w:r>
      <w:r w:rsidR="009C3CB4" w:rsidRPr="001B3037">
        <w:rPr>
          <w:rFonts w:ascii="FbShefa" w:hAnsi="FbShefa"/>
          <w:b/>
          <w:bCs/>
          <w:color w:val="3B2F2A" w:themeColor="text2" w:themeShade="80"/>
          <w:sz w:val="11"/>
          <w:rtl/>
        </w:rPr>
        <w:t>אמר</w:t>
      </w:r>
      <w:r>
        <w:rPr>
          <w:rFonts w:ascii="FbShefa" w:hAnsi="FbShefa" w:hint="cs"/>
          <w:b/>
          <w:bCs/>
          <w:color w:val="3B2F2A" w:themeColor="text2" w:themeShade="80"/>
          <w:sz w:val="11"/>
          <w:rtl/>
        </w:rPr>
        <w:t>.</w:t>
      </w:r>
      <w:r w:rsidR="009C3CB4" w:rsidRPr="00270114">
        <w:rPr>
          <w:rFonts w:ascii="FbShefa" w:hAnsi="FbShefa"/>
          <w:sz w:val="11"/>
          <w:rtl/>
        </w:rPr>
        <w:t xml:space="preserve"> כי קבצם כעמיר גרנה</w:t>
      </w:r>
      <w:r w:rsidR="00980F5A" w:rsidRPr="00270114">
        <w:rPr>
          <w:rFonts w:ascii="FbShefa" w:hAnsi="FbShefa"/>
          <w:sz w:val="11"/>
          <w:rtl/>
        </w:rPr>
        <w:t>.</w:t>
      </w:r>
    </w:p>
    <w:p w14:paraId="2F80A895" w14:textId="5AB3BE3F" w:rsidR="009C3CB4" w:rsidRPr="00270114" w:rsidRDefault="009C3CB4" w:rsidP="00794C1A">
      <w:pPr>
        <w:pStyle w:val="1"/>
        <w:rPr>
          <w:rFonts w:ascii="FbShefa" w:hAnsi="FbShefa"/>
          <w:rtl/>
        </w:rPr>
      </w:pPr>
      <w:r w:rsidRPr="00270114">
        <w:rPr>
          <w:rFonts w:ascii="FbShefa" w:hAnsi="FbShefa"/>
          <w:sz w:val="11"/>
          <w:rtl/>
        </w:rPr>
        <w:t>צ</w:t>
      </w:r>
      <w:r w:rsidR="00B36BF2" w:rsidRPr="00270114">
        <w:rPr>
          <w:rFonts w:ascii="FbShefa" w:hAnsi="FbShefa"/>
          <w:sz w:val="11"/>
          <w:rtl/>
        </w:rPr>
        <w:t>, א</w:t>
      </w:r>
    </w:p>
    <w:p w14:paraId="75D02961"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 xml:space="preserve">פרות המרכסות בתבואה </w:t>
      </w:r>
    </w:p>
    <w:p w14:paraId="4DD0527E" w14:textId="0574766A"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אינו עובר</w:t>
      </w:r>
      <w:r w:rsidR="00980F5A" w:rsidRPr="00270114">
        <w:rPr>
          <w:rFonts w:ascii="FbShefa" w:hAnsi="FbShefa"/>
          <w:sz w:val="11"/>
          <w:rtl/>
        </w:rPr>
        <w:t>.</w:t>
      </w:r>
      <w:r w:rsidRPr="00270114">
        <w:rPr>
          <w:rFonts w:ascii="FbShefa" w:hAnsi="FbShefa"/>
          <w:sz w:val="11"/>
          <w:rtl/>
        </w:rPr>
        <w:t xml:space="preserve"> משום בל תחסום</w:t>
      </w:r>
      <w:r w:rsidR="00980F5A" w:rsidRPr="00270114">
        <w:rPr>
          <w:rFonts w:ascii="FbShefa" w:hAnsi="FbShefa"/>
          <w:sz w:val="11"/>
          <w:rtl/>
        </w:rPr>
        <w:t>.</w:t>
      </w:r>
    </w:p>
    <w:p w14:paraId="25F132DE" w14:textId="00BFD688"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מפני מראית העין</w:t>
      </w:r>
      <w:r w:rsidR="00980F5A" w:rsidRPr="00270114">
        <w:rPr>
          <w:rFonts w:ascii="FbShefa" w:hAnsi="FbShefa"/>
          <w:sz w:val="11"/>
          <w:rtl/>
        </w:rPr>
        <w:t>.</w:t>
      </w:r>
      <w:r w:rsidRPr="00270114">
        <w:rPr>
          <w:rFonts w:ascii="FbShefa" w:hAnsi="FbShefa"/>
          <w:sz w:val="11"/>
          <w:rtl/>
        </w:rPr>
        <w:t xml:space="preserve"> מביא בול מאותו המין ותולה לה בטרסקלין שבפיה</w:t>
      </w:r>
      <w:r w:rsidR="00980F5A" w:rsidRPr="00270114">
        <w:rPr>
          <w:rFonts w:ascii="FbShefa" w:hAnsi="FbShefa"/>
          <w:sz w:val="11"/>
          <w:rtl/>
        </w:rPr>
        <w:t>.</w:t>
      </w:r>
    </w:p>
    <w:p w14:paraId="786EB0D4" w14:textId="09FF0D8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רשב"י</w:t>
      </w:r>
      <w:r w:rsidR="00980F5A" w:rsidRPr="001B3037">
        <w:rPr>
          <w:rFonts w:ascii="FbShefa" w:hAnsi="FbShefa"/>
          <w:b/>
          <w:bCs/>
          <w:color w:val="3B2F2A" w:themeColor="text2" w:themeShade="80"/>
          <w:sz w:val="11"/>
          <w:rtl/>
        </w:rPr>
        <w:t>.</w:t>
      </w:r>
      <w:r w:rsidRPr="00270114">
        <w:rPr>
          <w:rFonts w:ascii="FbShefa" w:hAnsi="FbShefa"/>
          <w:sz w:val="11"/>
          <w:rtl/>
        </w:rPr>
        <w:t xml:space="preserve"> מביא כרשינים ותולה לה, שהכרשינים יפות לה מן הכל</w:t>
      </w:r>
      <w:r w:rsidR="00980F5A" w:rsidRPr="00270114">
        <w:rPr>
          <w:rFonts w:ascii="FbShefa" w:hAnsi="FbShefa"/>
          <w:sz w:val="11"/>
          <w:rtl/>
        </w:rPr>
        <w:t>.</w:t>
      </w:r>
    </w:p>
    <w:p w14:paraId="1306A3F6" w14:textId="313925DF" w:rsidR="009C3CB4" w:rsidRPr="00270114" w:rsidRDefault="009C3CB4" w:rsidP="00E16958">
      <w:pPr>
        <w:rPr>
          <w:rtl/>
        </w:rPr>
      </w:pPr>
    </w:p>
    <w:p w14:paraId="00CCC3BA" w14:textId="77777777" w:rsidR="009C3CB4" w:rsidRPr="00270114" w:rsidRDefault="009C3CB4" w:rsidP="009C3CB4">
      <w:pPr>
        <w:pStyle w:val="2"/>
        <w:rPr>
          <w:rFonts w:ascii="FbShefa" w:hAnsi="FbShefa"/>
          <w:color w:val="7C5F1D"/>
          <w:rtl/>
        </w:rPr>
      </w:pPr>
      <w:r w:rsidRPr="00270114">
        <w:rPr>
          <w:rFonts w:ascii="FbShefa" w:hAnsi="FbShefa"/>
          <w:color w:val="7C5F1D"/>
          <w:rtl/>
        </w:rPr>
        <w:t>נכרי</w:t>
      </w:r>
    </w:p>
    <w:p w14:paraId="4A7D6241" w14:textId="4BB705EF" w:rsidR="009C3CB4" w:rsidRPr="00270114" w:rsidRDefault="00E16958"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נכרי הדש בפרתו של ישראל</w:t>
      </w:r>
      <w:r w:rsidR="00980F5A" w:rsidRPr="00270114">
        <w:rPr>
          <w:rFonts w:ascii="FbShefa" w:hAnsi="FbShefa"/>
          <w:sz w:val="11"/>
          <w:rtl/>
        </w:rPr>
        <w:t>.</w:t>
      </w:r>
      <w:r w:rsidR="009C3CB4" w:rsidRPr="00270114">
        <w:rPr>
          <w:rFonts w:ascii="FbShefa" w:hAnsi="FbShefa"/>
          <w:sz w:val="11"/>
          <w:rtl/>
        </w:rPr>
        <w:t xml:space="preserve"> אינו עובר משום בל תחסום</w:t>
      </w:r>
      <w:r w:rsidR="00980F5A" w:rsidRPr="00270114">
        <w:rPr>
          <w:rFonts w:ascii="FbShefa" w:hAnsi="FbShefa"/>
          <w:sz w:val="11"/>
          <w:rtl/>
        </w:rPr>
        <w:t>.</w:t>
      </w:r>
    </w:p>
    <w:p w14:paraId="472F2D7B" w14:textId="18B7514F" w:rsidR="009C3CB4" w:rsidRPr="00270114" w:rsidRDefault="00E16958" w:rsidP="00E16958">
      <w:pPr>
        <w:rPr>
          <w:rtl/>
        </w:rPr>
      </w:pPr>
      <w:r>
        <w:rPr>
          <w:rFonts w:hint="cs"/>
          <w:rtl/>
        </w:rPr>
        <w:t>\</w:t>
      </w:r>
      <w:r w:rsidR="009C3CB4" w:rsidRPr="001B3037">
        <w:rPr>
          <w:rtl/>
        </w:rPr>
        <w:t>ישראל הדש בפרתו של נכרי</w:t>
      </w:r>
      <w:r w:rsidR="00980F5A" w:rsidRPr="001B3037">
        <w:rPr>
          <w:rtl/>
        </w:rPr>
        <w:t>.</w:t>
      </w:r>
      <w:r w:rsidR="009C3CB4" w:rsidRPr="00270114">
        <w:rPr>
          <w:rtl/>
        </w:rPr>
        <w:t xml:space="preserve"> עובר משום בל תחסום</w:t>
      </w:r>
      <w:r w:rsidR="00980F5A" w:rsidRPr="00270114">
        <w:rPr>
          <w:rtl/>
        </w:rPr>
        <w:t>.</w:t>
      </w:r>
    </w:p>
    <w:p w14:paraId="77F0B321" w14:textId="77777777" w:rsidR="009C3CB4" w:rsidRPr="00270114" w:rsidRDefault="009C3CB4" w:rsidP="00E16958">
      <w:pPr>
        <w:rPr>
          <w:rtl/>
        </w:rPr>
      </w:pPr>
    </w:p>
    <w:p w14:paraId="6814E4F5" w14:textId="77777777" w:rsidR="009C3CB4" w:rsidRPr="00270114" w:rsidRDefault="009C3CB4" w:rsidP="009C3CB4">
      <w:pPr>
        <w:pStyle w:val="2"/>
        <w:rPr>
          <w:rFonts w:ascii="FbShefa" w:hAnsi="FbShefa"/>
          <w:color w:val="7C5F1D"/>
          <w:rtl/>
        </w:rPr>
      </w:pPr>
      <w:r w:rsidRPr="00270114">
        <w:rPr>
          <w:rFonts w:ascii="FbShefa" w:hAnsi="FbShefa"/>
          <w:color w:val="7C5F1D"/>
          <w:rtl/>
        </w:rPr>
        <w:t xml:space="preserve">דשות בתרומה ומעשר </w:t>
      </w:r>
    </w:p>
    <w:p w14:paraId="08869598" w14:textId="77777777" w:rsidR="008E3093" w:rsidRDefault="009C3CB4" w:rsidP="008E3093">
      <w:pPr>
        <w:pStyle w:val="3"/>
        <w:rPr>
          <w:rtl/>
        </w:rPr>
      </w:pPr>
      <w:r w:rsidRPr="001B3037">
        <w:rPr>
          <w:rtl/>
        </w:rPr>
        <w:t>סתירה</w:t>
      </w:r>
      <w:r w:rsidR="008E3093">
        <w:rPr>
          <w:rFonts w:hint="cs"/>
          <w:rtl/>
        </w:rPr>
        <w:t>:</w:t>
      </w:r>
    </w:p>
    <w:p w14:paraId="04A08178" w14:textId="289FD714" w:rsidR="009C3CB4" w:rsidRDefault="008E3093" w:rsidP="009C3CB4">
      <w:pPr>
        <w:spacing w:line="240" w:lineRule="auto"/>
        <w:rPr>
          <w:rFonts w:ascii="FbShefa" w:hAnsi="FbShefa"/>
          <w:sz w:val="11"/>
          <w:rtl/>
        </w:rPr>
      </w:pPr>
      <w:r>
        <w:rPr>
          <w:rFonts w:ascii="FbShefa" w:hAnsi="FbShefa" w:hint="cs"/>
          <w:b/>
          <w:bCs/>
          <w:color w:val="3B2F2A" w:themeColor="text2" w:themeShade="80"/>
          <w:sz w:val="11"/>
          <w:rtl/>
        </w:rPr>
        <w:t>\ברייתא א</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w:t>
      </w:r>
      <w:r>
        <w:rPr>
          <w:rFonts w:ascii="FbShefa" w:hAnsi="FbShefa" w:hint="cs"/>
          <w:sz w:val="11"/>
          <w:rtl/>
        </w:rPr>
        <w:t xml:space="preserve">אינו </w:t>
      </w:r>
      <w:r w:rsidR="009C3CB4" w:rsidRPr="00270114">
        <w:rPr>
          <w:rFonts w:ascii="FbShefa" w:hAnsi="FbShefa"/>
          <w:sz w:val="11"/>
          <w:rtl/>
        </w:rPr>
        <w:t>עובר משום בל תחסום</w:t>
      </w:r>
      <w:r w:rsidR="00980F5A" w:rsidRPr="00270114">
        <w:rPr>
          <w:rFonts w:ascii="FbShefa" w:hAnsi="FbShefa"/>
          <w:sz w:val="11"/>
          <w:rtl/>
        </w:rPr>
        <w:t>.</w:t>
      </w:r>
    </w:p>
    <w:p w14:paraId="177201F2" w14:textId="4437A01F" w:rsidR="008E3093" w:rsidRPr="00270114" w:rsidRDefault="008E3093" w:rsidP="009C3CB4">
      <w:pPr>
        <w:spacing w:line="240" w:lineRule="auto"/>
        <w:rPr>
          <w:rFonts w:ascii="FbShefa" w:hAnsi="FbShefa"/>
          <w:sz w:val="11"/>
          <w:rtl/>
        </w:rPr>
      </w:pPr>
      <w:r w:rsidRPr="008E3093">
        <w:rPr>
          <w:rFonts w:ascii="FbShefa" w:hAnsi="FbShefa"/>
          <w:sz w:val="11"/>
          <w:rtl/>
        </w:rPr>
        <w:t xml:space="preserve">ברייתא </w:t>
      </w:r>
      <w:r>
        <w:rPr>
          <w:rFonts w:ascii="FbShefa" w:hAnsi="FbShefa" w:hint="cs"/>
          <w:sz w:val="11"/>
          <w:rtl/>
        </w:rPr>
        <w:t>ב</w:t>
      </w:r>
      <w:r w:rsidRPr="008E3093">
        <w:rPr>
          <w:rFonts w:ascii="FbShefa" w:hAnsi="FbShefa"/>
          <w:sz w:val="11"/>
          <w:rtl/>
        </w:rPr>
        <w:t xml:space="preserve">. </w:t>
      </w:r>
      <w:r>
        <w:rPr>
          <w:rFonts w:ascii="FbShefa" w:hAnsi="FbShefa" w:hint="cs"/>
          <w:sz w:val="11"/>
          <w:rtl/>
        </w:rPr>
        <w:t>אינו</w:t>
      </w:r>
      <w:r w:rsidRPr="008E3093">
        <w:rPr>
          <w:rFonts w:ascii="FbShefa" w:hAnsi="FbShefa"/>
          <w:sz w:val="11"/>
          <w:rtl/>
        </w:rPr>
        <w:t xml:space="preserve"> עובר משום בל תחסום.</w:t>
      </w:r>
    </w:p>
    <w:p w14:paraId="0821307F" w14:textId="77777777" w:rsidR="008E3093" w:rsidRDefault="008E3093" w:rsidP="009C3CB4">
      <w:pPr>
        <w:spacing w:line="240" w:lineRule="auto"/>
        <w:rPr>
          <w:rFonts w:ascii="FbShefa" w:hAnsi="FbShefa"/>
          <w:i/>
          <w:iCs/>
          <w:sz w:val="11"/>
          <w:rtl/>
        </w:rPr>
      </w:pPr>
    </w:p>
    <w:p w14:paraId="1C9392BE" w14:textId="7C4E1B33" w:rsidR="009C3CB4" w:rsidRPr="00270114" w:rsidRDefault="009C3CB4" w:rsidP="008E3093">
      <w:pPr>
        <w:pStyle w:val="3"/>
        <w:rPr>
          <w:rtl/>
        </w:rPr>
      </w:pPr>
      <w:r w:rsidRPr="00270114">
        <w:rPr>
          <w:rtl/>
        </w:rPr>
        <w:t>תרומה אתרומה</w:t>
      </w:r>
      <w:r w:rsidR="008E3093">
        <w:rPr>
          <w:rFonts w:hint="cs"/>
          <w:rtl/>
        </w:rPr>
        <w:t>:</w:t>
      </w:r>
    </w:p>
    <w:p w14:paraId="343B9070" w14:textId="5356501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w:t>
      </w:r>
      <w:r w:rsidR="008E3093">
        <w:rPr>
          <w:rFonts w:ascii="FbShefa" w:hAnsi="FbShefa" w:hint="cs"/>
          <w:b/>
          <w:bCs/>
          <w:color w:val="3B2F2A" w:themeColor="text2" w:themeShade="80"/>
          <w:sz w:val="11"/>
          <w:rtl/>
        </w:rPr>
        <w:t xml:space="preserve">שובה </w:t>
      </w:r>
      <w:r w:rsidRPr="001B3037">
        <w:rPr>
          <w:rFonts w:ascii="FbShefa" w:hAnsi="FbShefa"/>
          <w:b/>
          <w:bCs/>
          <w:color w:val="3B2F2A" w:themeColor="text2" w:themeShade="80"/>
          <w:sz w:val="11"/>
          <w:rtl/>
        </w:rPr>
        <w:t>א</w:t>
      </w:r>
      <w:r w:rsidR="00980F5A" w:rsidRPr="001B3037">
        <w:rPr>
          <w:rFonts w:ascii="FbShefa" w:hAnsi="FbShefa"/>
          <w:b/>
          <w:bCs/>
          <w:color w:val="3B2F2A" w:themeColor="text2" w:themeShade="80"/>
          <w:sz w:val="11"/>
          <w:rtl/>
        </w:rPr>
        <w:t>.</w:t>
      </w:r>
      <w:r w:rsidRPr="00270114">
        <w:rPr>
          <w:rFonts w:ascii="FbShefa" w:hAnsi="FbShefa"/>
          <w:sz w:val="11"/>
          <w:rtl/>
        </w:rPr>
        <w:t xml:space="preserve"> כאן בתרומה, כאן בגידולי תרומה</w:t>
      </w:r>
      <w:r w:rsidR="00980F5A" w:rsidRPr="00270114">
        <w:rPr>
          <w:rFonts w:ascii="FbShefa" w:hAnsi="FbShefa"/>
          <w:sz w:val="11"/>
          <w:rtl/>
        </w:rPr>
        <w:t>.</w:t>
      </w:r>
    </w:p>
    <w:p w14:paraId="65FFA146" w14:textId="780A9F8E" w:rsidR="009C3CB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w:t>
      </w:r>
      <w:r w:rsidR="008E3093">
        <w:rPr>
          <w:rFonts w:ascii="FbShefa" w:hAnsi="FbShefa" w:hint="cs"/>
          <w:b/>
          <w:bCs/>
          <w:color w:val="3B2F2A" w:themeColor="text2" w:themeShade="80"/>
          <w:sz w:val="11"/>
          <w:rtl/>
        </w:rPr>
        <w:t>ש</w:t>
      </w:r>
      <w:r w:rsidRPr="001B3037">
        <w:rPr>
          <w:rFonts w:ascii="FbShefa" w:hAnsi="FbShefa"/>
          <w:b/>
          <w:bCs/>
          <w:color w:val="3B2F2A" w:themeColor="text2" w:themeShade="80"/>
          <w:sz w:val="11"/>
          <w:rtl/>
        </w:rPr>
        <w:t>ו</w:t>
      </w:r>
      <w:r w:rsidR="008E3093">
        <w:rPr>
          <w:rFonts w:ascii="FbShefa" w:hAnsi="FbShefa" w:hint="cs"/>
          <w:b/>
          <w:bCs/>
          <w:color w:val="3B2F2A" w:themeColor="text2" w:themeShade="80"/>
          <w:sz w:val="11"/>
          <w:rtl/>
        </w:rPr>
        <w:t>בה</w:t>
      </w:r>
      <w:r w:rsidRPr="001B3037">
        <w:rPr>
          <w:rFonts w:ascii="FbShefa" w:hAnsi="FbShefa"/>
          <w:b/>
          <w:bCs/>
          <w:color w:val="3B2F2A" w:themeColor="text2" w:themeShade="80"/>
          <w:sz w:val="11"/>
          <w:rtl/>
        </w:rPr>
        <w:t xml:space="preserve"> ב</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כאן בודאי, כאן בתרו"מ של דמאי</w:t>
      </w:r>
      <w:r w:rsidR="00980F5A" w:rsidRPr="00270114">
        <w:rPr>
          <w:rFonts w:ascii="FbShefa" w:hAnsi="FbShefa"/>
          <w:sz w:val="11"/>
          <w:rtl/>
        </w:rPr>
        <w:t>.</w:t>
      </w:r>
    </w:p>
    <w:p w14:paraId="7DD0BE86" w14:textId="77777777" w:rsidR="008E3093" w:rsidRDefault="008E3093" w:rsidP="009C3CB4">
      <w:pPr>
        <w:spacing w:line="240" w:lineRule="auto"/>
        <w:rPr>
          <w:rFonts w:ascii="FbShefa" w:hAnsi="FbShefa"/>
          <w:sz w:val="11"/>
          <w:rtl/>
        </w:rPr>
      </w:pPr>
    </w:p>
    <w:p w14:paraId="374D6CE6" w14:textId="737CC3E8" w:rsidR="008E3093" w:rsidRPr="008E3093" w:rsidRDefault="008E3093" w:rsidP="008E3093">
      <w:pPr>
        <w:pStyle w:val="3"/>
        <w:rPr>
          <w:rtl/>
        </w:rPr>
      </w:pPr>
      <w:r>
        <w:rPr>
          <w:rFonts w:hint="cs"/>
          <w:rtl/>
        </w:rPr>
        <w:t xml:space="preserve">תקנת </w:t>
      </w:r>
      <w:r w:rsidRPr="008E3093">
        <w:rPr>
          <w:rFonts w:hint="cs"/>
          <w:rtl/>
        </w:rPr>
        <w:t>דמאי</w:t>
      </w:r>
      <w:r>
        <w:rPr>
          <w:rFonts w:hint="cs"/>
          <w:rtl/>
        </w:rPr>
        <w:t>:</w:t>
      </w:r>
    </w:p>
    <w:p w14:paraId="30577259" w14:textId="77777777" w:rsidR="008E3093" w:rsidRPr="008E3093" w:rsidRDefault="008E3093" w:rsidP="008E3093">
      <w:pPr>
        <w:spacing w:line="240" w:lineRule="auto"/>
        <w:rPr>
          <w:rFonts w:ascii="FbShefa" w:hAnsi="FbShefa"/>
          <w:sz w:val="11"/>
          <w:rtl/>
        </w:rPr>
      </w:pPr>
      <w:r w:rsidRPr="008E3093">
        <w:rPr>
          <w:rFonts w:ascii="FbShefa" w:hAnsi="FbShefa"/>
          <w:b/>
          <w:bCs/>
          <w:sz w:val="11"/>
          <w:rtl/>
        </w:rPr>
        <w:t>אף הוא ביטל</w:t>
      </w:r>
      <w:r w:rsidRPr="008E3093">
        <w:rPr>
          <w:rFonts w:ascii="FbShefa" w:hAnsi="FbShefa" w:hint="cs"/>
          <w:sz w:val="11"/>
          <w:rtl/>
        </w:rPr>
        <w:t>.</w:t>
      </w:r>
      <w:r w:rsidRPr="008E3093">
        <w:rPr>
          <w:rFonts w:ascii="FbShefa" w:hAnsi="FbShefa"/>
          <w:sz w:val="11"/>
          <w:rtl/>
        </w:rPr>
        <w:t xml:space="preserve"> את הוידוי</w:t>
      </w:r>
      <w:r w:rsidRPr="008E3093">
        <w:rPr>
          <w:rFonts w:ascii="FbShefa" w:hAnsi="FbShefa" w:hint="cs"/>
          <w:sz w:val="11"/>
          <w:rtl/>
        </w:rPr>
        <w:t>.</w:t>
      </w:r>
      <w:r w:rsidRPr="008E3093">
        <w:rPr>
          <w:rFonts w:ascii="FbShefa" w:hAnsi="FbShefa"/>
          <w:sz w:val="11"/>
          <w:rtl/>
        </w:rPr>
        <w:t xml:space="preserve"> </w:t>
      </w:r>
      <w:r w:rsidRPr="008E3093">
        <w:rPr>
          <w:rFonts w:ascii="FbShefa" w:hAnsi="FbShefa"/>
          <w:b/>
          <w:bCs/>
          <w:sz w:val="11"/>
          <w:rtl/>
        </w:rPr>
        <w:t>וגזר</w:t>
      </w:r>
      <w:r w:rsidRPr="008E3093">
        <w:rPr>
          <w:rFonts w:ascii="FbShefa" w:hAnsi="FbShefa" w:hint="cs"/>
          <w:sz w:val="11"/>
          <w:rtl/>
        </w:rPr>
        <w:t>.</w:t>
      </w:r>
      <w:r w:rsidRPr="008E3093">
        <w:rPr>
          <w:rFonts w:ascii="FbShefa" w:hAnsi="FbShefa"/>
          <w:sz w:val="11"/>
          <w:rtl/>
        </w:rPr>
        <w:t xml:space="preserve"> על הדמאי</w:t>
      </w:r>
      <w:r w:rsidRPr="008E3093">
        <w:rPr>
          <w:rFonts w:ascii="FbShefa" w:hAnsi="FbShefa" w:hint="cs"/>
          <w:sz w:val="11"/>
          <w:rtl/>
        </w:rPr>
        <w:t>.</w:t>
      </w:r>
    </w:p>
    <w:p w14:paraId="25CA7C0D" w14:textId="77777777" w:rsidR="008E3093" w:rsidRPr="008E3093" w:rsidRDefault="008E3093" w:rsidP="008E3093">
      <w:pPr>
        <w:spacing w:line="240" w:lineRule="auto"/>
        <w:rPr>
          <w:rFonts w:ascii="FbShefa" w:hAnsi="FbShefa"/>
          <w:sz w:val="11"/>
          <w:rtl/>
        </w:rPr>
      </w:pPr>
      <w:r w:rsidRPr="008E3093">
        <w:rPr>
          <w:rFonts w:ascii="FbShefa" w:hAnsi="FbShefa"/>
          <w:b/>
          <w:bCs/>
          <w:sz w:val="11"/>
          <w:rtl/>
        </w:rPr>
        <w:t>לפי</w:t>
      </w:r>
      <w:r w:rsidRPr="008E3093">
        <w:rPr>
          <w:rFonts w:ascii="FbShefa" w:hAnsi="FbShefa" w:hint="cs"/>
          <w:b/>
          <w:bCs/>
          <w:sz w:val="11"/>
          <w:rtl/>
        </w:rPr>
        <w:t>.</w:t>
      </w:r>
      <w:r w:rsidRPr="008E3093">
        <w:rPr>
          <w:rFonts w:ascii="FbShefa" w:hAnsi="FbShefa"/>
          <w:sz w:val="11"/>
          <w:rtl/>
        </w:rPr>
        <w:t xml:space="preserve"> ששלח בכל גבול ישראל וראה שלא היו מפרישין אלא תרומה גדולה בלבד</w:t>
      </w:r>
      <w:r w:rsidRPr="008E3093">
        <w:rPr>
          <w:rFonts w:ascii="FbShefa" w:hAnsi="FbShefa" w:hint="cs"/>
          <w:sz w:val="11"/>
          <w:rtl/>
        </w:rPr>
        <w:t>.</w:t>
      </w:r>
    </w:p>
    <w:p w14:paraId="1DF848D5" w14:textId="4D400555" w:rsidR="00837D1E" w:rsidRDefault="00837D1E" w:rsidP="008E3093">
      <w:pPr>
        <w:spacing w:line="240" w:lineRule="auto"/>
        <w:rPr>
          <w:rFonts w:ascii="FbShefa" w:hAnsi="FbShefa"/>
          <w:sz w:val="11"/>
          <w:rtl/>
        </w:rPr>
      </w:pPr>
      <w:r>
        <w:rPr>
          <w:rFonts w:ascii="FbShefa" w:hAnsi="FbShefa" w:hint="cs"/>
          <w:b/>
          <w:bCs/>
          <w:sz w:val="11"/>
          <w:rtl/>
        </w:rPr>
        <w:t>\</w:t>
      </w:r>
      <w:r w:rsidR="008E3093" w:rsidRPr="008E3093">
        <w:rPr>
          <w:rFonts w:ascii="FbShefa" w:hAnsi="FbShefa" w:hint="cs"/>
          <w:b/>
          <w:bCs/>
          <w:sz w:val="11"/>
          <w:rtl/>
        </w:rPr>
        <w:t>תרומ</w:t>
      </w:r>
      <w:r>
        <w:rPr>
          <w:rFonts w:ascii="FbShefa" w:hAnsi="FbShefa" w:hint="cs"/>
          <w:b/>
          <w:bCs/>
          <w:sz w:val="11"/>
          <w:rtl/>
        </w:rPr>
        <w:t xml:space="preserve">ה </w:t>
      </w:r>
      <w:r w:rsidR="008E3093" w:rsidRPr="008E3093">
        <w:rPr>
          <w:rFonts w:ascii="FbShefa" w:hAnsi="FbShefa" w:hint="cs"/>
          <w:b/>
          <w:bCs/>
          <w:sz w:val="11"/>
          <w:rtl/>
        </w:rPr>
        <w:t>ג</w:t>
      </w:r>
      <w:r>
        <w:rPr>
          <w:rFonts w:ascii="FbShefa" w:hAnsi="FbShefa" w:hint="cs"/>
          <w:b/>
          <w:bCs/>
          <w:sz w:val="11"/>
          <w:rtl/>
        </w:rPr>
        <w:t>דולה</w:t>
      </w:r>
      <w:r w:rsidR="008E3093" w:rsidRPr="008E3093">
        <w:rPr>
          <w:rFonts w:ascii="FbShefa" w:hAnsi="FbShefa" w:hint="cs"/>
          <w:b/>
          <w:bCs/>
          <w:sz w:val="11"/>
          <w:rtl/>
        </w:rPr>
        <w:t xml:space="preserve">. </w:t>
      </w:r>
      <w:r w:rsidR="008E3093" w:rsidRPr="008E3093">
        <w:rPr>
          <w:rFonts w:ascii="FbShefa" w:hAnsi="FbShefa" w:hint="cs"/>
          <w:sz w:val="11"/>
          <w:rtl/>
        </w:rPr>
        <w:t>פטורים (כנ"ל)</w:t>
      </w:r>
      <w:r>
        <w:rPr>
          <w:rFonts w:ascii="FbShefa" w:hAnsi="FbShefa" w:hint="cs"/>
          <w:sz w:val="11"/>
          <w:rtl/>
        </w:rPr>
        <w:t>.</w:t>
      </w:r>
    </w:p>
    <w:p w14:paraId="20AE5A76" w14:textId="53174912" w:rsidR="008E3093" w:rsidRDefault="00837D1E" w:rsidP="008E3093">
      <w:pPr>
        <w:spacing w:line="240" w:lineRule="auto"/>
        <w:rPr>
          <w:rFonts w:ascii="FbShefa" w:hAnsi="FbShefa"/>
          <w:sz w:val="11"/>
          <w:rtl/>
        </w:rPr>
      </w:pPr>
      <w:r>
        <w:rPr>
          <w:rFonts w:ascii="FbShefa" w:hAnsi="FbShefa" w:hint="cs"/>
          <w:b/>
          <w:bCs/>
          <w:sz w:val="11"/>
          <w:rtl/>
        </w:rPr>
        <w:t>\</w:t>
      </w:r>
      <w:r w:rsidR="008E3093" w:rsidRPr="008E3093">
        <w:rPr>
          <w:rFonts w:ascii="FbShefa" w:hAnsi="FbShefa" w:hint="cs"/>
          <w:b/>
          <w:bCs/>
          <w:sz w:val="11"/>
          <w:rtl/>
        </w:rPr>
        <w:t>תרומ</w:t>
      </w:r>
      <w:r>
        <w:rPr>
          <w:rFonts w:ascii="FbShefa" w:hAnsi="FbShefa" w:hint="cs"/>
          <w:b/>
          <w:bCs/>
          <w:sz w:val="11"/>
          <w:rtl/>
        </w:rPr>
        <w:t>ת מעשר</w:t>
      </w:r>
      <w:r w:rsidR="008E3093" w:rsidRPr="008E3093">
        <w:rPr>
          <w:rFonts w:ascii="FbShefa" w:hAnsi="FbShefa" w:hint="cs"/>
          <w:b/>
          <w:bCs/>
          <w:sz w:val="11"/>
          <w:rtl/>
        </w:rPr>
        <w:t>.</w:t>
      </w:r>
      <w:r w:rsidR="008E3093" w:rsidRPr="008E3093">
        <w:rPr>
          <w:rFonts w:ascii="FbShefa" w:hAnsi="FbShefa" w:hint="cs"/>
          <w:sz w:val="11"/>
          <w:rtl/>
        </w:rPr>
        <w:t xml:space="preserve"> חייבים.</w:t>
      </w:r>
    </w:p>
    <w:p w14:paraId="06983EF4" w14:textId="77777777" w:rsidR="008E3093" w:rsidRPr="00270114" w:rsidRDefault="008E3093" w:rsidP="009C3CB4">
      <w:pPr>
        <w:spacing w:line="240" w:lineRule="auto"/>
        <w:rPr>
          <w:rFonts w:ascii="FbShefa" w:hAnsi="FbShefa"/>
          <w:sz w:val="11"/>
          <w:rtl/>
        </w:rPr>
      </w:pPr>
    </w:p>
    <w:p w14:paraId="1ADAEA00" w14:textId="3F5B1979" w:rsidR="009C3CB4" w:rsidRPr="00270114" w:rsidRDefault="009C3CB4" w:rsidP="00837D1E">
      <w:pPr>
        <w:pStyle w:val="3"/>
        <w:rPr>
          <w:rtl/>
        </w:rPr>
      </w:pPr>
      <w:r w:rsidRPr="00270114">
        <w:rPr>
          <w:rtl/>
        </w:rPr>
        <w:t>מעשר אמעשר</w:t>
      </w:r>
      <w:r w:rsidR="00837D1E">
        <w:rPr>
          <w:rFonts w:hint="cs"/>
          <w:rtl/>
        </w:rPr>
        <w:t>:</w:t>
      </w:r>
    </w:p>
    <w:p w14:paraId="5B4FC73B" w14:textId="45244E31"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אין לתרץ</w:t>
      </w:r>
      <w:r w:rsidR="00980F5A" w:rsidRPr="00270114">
        <w:rPr>
          <w:rFonts w:ascii="FbShefa" w:hAnsi="FbShefa"/>
          <w:sz w:val="11"/>
          <w:rtl/>
        </w:rPr>
        <w:t>.</w:t>
      </w:r>
      <w:r w:rsidRPr="00270114">
        <w:rPr>
          <w:rFonts w:ascii="FbShefa" w:hAnsi="FbShefa"/>
          <w:sz w:val="11"/>
          <w:rtl/>
        </w:rPr>
        <w:t xml:space="preserve"> בגידולי מעשר - שהרי גידולי</w:t>
      </w:r>
      <w:r w:rsidR="00837D1E">
        <w:rPr>
          <w:rFonts w:ascii="FbShefa" w:hAnsi="FbShefa" w:hint="cs"/>
          <w:sz w:val="11"/>
          <w:rtl/>
        </w:rPr>
        <w:t xml:space="preserve"> טבל</w:t>
      </w:r>
      <w:r w:rsidRPr="00270114">
        <w:rPr>
          <w:rFonts w:ascii="FbShefa" w:hAnsi="FbShefa"/>
          <w:sz w:val="11"/>
          <w:rtl/>
        </w:rPr>
        <w:t xml:space="preserve"> </w:t>
      </w:r>
      <w:r w:rsidR="00837D1E">
        <w:rPr>
          <w:rFonts w:ascii="FbShefa" w:hAnsi="FbShefa" w:hint="cs"/>
          <w:sz w:val="11"/>
          <w:rtl/>
        </w:rPr>
        <w:t>ו</w:t>
      </w:r>
      <w:r w:rsidRPr="00270114">
        <w:rPr>
          <w:rFonts w:ascii="FbShefa" w:hAnsi="FbShefa"/>
          <w:sz w:val="11"/>
          <w:rtl/>
        </w:rPr>
        <w:t xml:space="preserve">מעשר </w:t>
      </w:r>
      <w:r w:rsidR="00837D1E">
        <w:rPr>
          <w:rFonts w:ascii="FbShefa" w:hAnsi="FbShefa" w:hint="cs"/>
          <w:sz w:val="11"/>
          <w:rtl/>
        </w:rPr>
        <w:t xml:space="preserve">שני </w:t>
      </w:r>
      <w:r w:rsidRPr="00270114">
        <w:rPr>
          <w:rFonts w:ascii="FbShefa" w:hAnsi="FbShefa"/>
          <w:sz w:val="11"/>
          <w:rtl/>
        </w:rPr>
        <w:t>חולין</w:t>
      </w:r>
      <w:r w:rsidR="00980F5A" w:rsidRPr="00270114">
        <w:rPr>
          <w:rFonts w:ascii="FbShefa" w:hAnsi="FbShefa"/>
          <w:sz w:val="11"/>
          <w:rtl/>
        </w:rPr>
        <w:t>.</w:t>
      </w:r>
    </w:p>
    <w:p w14:paraId="484F87D8" w14:textId="7BB27DA4" w:rsidR="00433741" w:rsidRPr="00270114" w:rsidRDefault="00837D1E" w:rsidP="009C3CB4">
      <w:pPr>
        <w:spacing w:line="240" w:lineRule="auto"/>
        <w:rPr>
          <w:rFonts w:ascii="FbShefa" w:hAnsi="FbShefa"/>
          <w:sz w:val="11"/>
          <w:rtl/>
        </w:rPr>
      </w:pPr>
      <w:r>
        <w:rPr>
          <w:rFonts w:ascii="FbShefa" w:hAnsi="FbShefa" w:hint="cs"/>
          <w:b/>
          <w:bCs/>
          <w:color w:val="3B2F2A" w:themeColor="text2" w:themeShade="80"/>
          <w:sz w:val="11"/>
          <w:rtl/>
        </w:rPr>
        <w:t>תשובה</w:t>
      </w:r>
      <w:r w:rsidR="009C3CB4" w:rsidRPr="001B3037">
        <w:rPr>
          <w:rFonts w:ascii="FbShefa" w:hAnsi="FbShefa"/>
          <w:b/>
          <w:bCs/>
          <w:color w:val="3B2F2A" w:themeColor="text2" w:themeShade="80"/>
          <w:sz w:val="11"/>
          <w:rtl/>
        </w:rPr>
        <w:t xml:space="preserve"> א</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הא במעשר ראשון, הא במעשר שני</w:t>
      </w:r>
      <w:r w:rsidR="00980F5A" w:rsidRPr="00270114">
        <w:rPr>
          <w:rFonts w:ascii="FbShefa" w:hAnsi="FbShefa"/>
          <w:sz w:val="11"/>
          <w:rtl/>
        </w:rPr>
        <w:t>.</w:t>
      </w:r>
    </w:p>
    <w:p w14:paraId="6F296E61" w14:textId="77777777" w:rsidR="00837D1E" w:rsidRDefault="00837D1E" w:rsidP="009C3CB4">
      <w:pPr>
        <w:spacing w:line="240" w:lineRule="auto"/>
        <w:rPr>
          <w:rFonts w:ascii="FbShefa" w:hAnsi="FbShefa"/>
          <w:b/>
          <w:bCs/>
          <w:color w:val="3B2F2A" w:themeColor="text2" w:themeShade="80"/>
          <w:sz w:val="11"/>
          <w:rtl/>
        </w:rPr>
      </w:pPr>
    </w:p>
    <w:p w14:paraId="790F90EE" w14:textId="77777777" w:rsidR="00837D1E"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w:t>
      </w:r>
      <w:r w:rsidR="00837D1E">
        <w:rPr>
          <w:rFonts w:ascii="FbShefa" w:hAnsi="FbShefa" w:hint="cs"/>
          <w:b/>
          <w:bCs/>
          <w:color w:val="3B2F2A" w:themeColor="text2" w:themeShade="80"/>
          <w:sz w:val="11"/>
          <w:rtl/>
        </w:rPr>
        <w:t xml:space="preserve">שובה ב. </w:t>
      </w:r>
      <w:r w:rsidRPr="00270114">
        <w:rPr>
          <w:rFonts w:ascii="FbShefa" w:hAnsi="FbShefa"/>
          <w:sz w:val="11"/>
          <w:rtl/>
        </w:rPr>
        <w:t>הא והא במעשר שני, תלוי במחלוקת אם מע"ש ממון גבוה או הדיוט</w:t>
      </w:r>
      <w:r w:rsidR="00980F5A" w:rsidRPr="00270114">
        <w:rPr>
          <w:rFonts w:ascii="FbShefa" w:hAnsi="FbShefa"/>
          <w:sz w:val="11"/>
          <w:rtl/>
        </w:rPr>
        <w:t>.</w:t>
      </w:r>
      <w:r w:rsidRPr="00270114">
        <w:rPr>
          <w:rFonts w:ascii="FbShefa" w:hAnsi="FbShefa"/>
          <w:sz w:val="11"/>
          <w:rtl/>
        </w:rPr>
        <w:t xml:space="preserve"> </w:t>
      </w:r>
    </w:p>
    <w:p w14:paraId="30C03043" w14:textId="77777777" w:rsidR="00837D1E"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וכגון</w:t>
      </w:r>
      <w:r w:rsidR="00980F5A" w:rsidRPr="001B3037">
        <w:rPr>
          <w:rFonts w:ascii="FbShefa" w:hAnsi="FbShefa"/>
          <w:b/>
          <w:bCs/>
          <w:color w:val="3B2F2A" w:themeColor="text2" w:themeShade="80"/>
          <w:sz w:val="11"/>
          <w:rtl/>
        </w:rPr>
        <w:t>.</w:t>
      </w:r>
      <w:r w:rsidRPr="00270114">
        <w:rPr>
          <w:rFonts w:ascii="FbShefa" w:hAnsi="FbShefa"/>
          <w:sz w:val="11"/>
          <w:rtl/>
        </w:rPr>
        <w:t xml:space="preserve"> שהקדימו בשבלין</w:t>
      </w:r>
      <w:r w:rsidR="00980F5A" w:rsidRPr="00270114">
        <w:rPr>
          <w:rFonts w:ascii="FbShefa" w:hAnsi="FbShefa"/>
          <w:sz w:val="11"/>
          <w:rtl/>
        </w:rPr>
        <w:t>.</w:t>
      </w:r>
      <w:r w:rsidRPr="00270114">
        <w:rPr>
          <w:rFonts w:ascii="FbShefa" w:hAnsi="FbShefa"/>
          <w:sz w:val="11"/>
          <w:rtl/>
        </w:rPr>
        <w:t xml:space="preserve"> </w:t>
      </w:r>
    </w:p>
    <w:p w14:paraId="64DB576C" w14:textId="65380261"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וכגון</w:t>
      </w:r>
      <w:r w:rsidR="00980F5A" w:rsidRPr="001B3037">
        <w:rPr>
          <w:rFonts w:ascii="FbShefa" w:hAnsi="FbShefa"/>
          <w:b/>
          <w:bCs/>
          <w:color w:val="3B2F2A" w:themeColor="text2" w:themeShade="80"/>
          <w:sz w:val="11"/>
          <w:rtl/>
        </w:rPr>
        <w:t>.</w:t>
      </w:r>
      <w:r w:rsidRPr="00270114">
        <w:rPr>
          <w:rFonts w:ascii="FbShefa" w:hAnsi="FbShefa"/>
          <w:sz w:val="11"/>
          <w:rtl/>
        </w:rPr>
        <w:t xml:space="preserve"> שדש לפנים מחומת בית פאגי</w:t>
      </w:r>
      <w:r w:rsidR="00A94292">
        <w:rPr>
          <w:rFonts w:ascii="FbShefa" w:hAnsi="FbShefa"/>
          <w:sz w:val="11"/>
          <w:rtl/>
        </w:rPr>
        <w:t xml:space="preserve"> (</w:t>
      </w:r>
      <w:r w:rsidRPr="00270114">
        <w:rPr>
          <w:rFonts w:ascii="FbShefa" w:hAnsi="FbShefa"/>
          <w:sz w:val="11"/>
          <w:rtl/>
        </w:rPr>
        <w:t>דלר"י נמי בעי חומה)</w:t>
      </w:r>
      <w:r w:rsidR="00980F5A" w:rsidRPr="00270114">
        <w:rPr>
          <w:rFonts w:ascii="FbShefa" w:hAnsi="FbShefa"/>
          <w:sz w:val="11"/>
          <w:rtl/>
        </w:rPr>
        <w:t>.</w:t>
      </w:r>
    </w:p>
    <w:p w14:paraId="4E790996" w14:textId="77777777" w:rsidR="00837D1E" w:rsidRDefault="00837D1E" w:rsidP="009C3CB4">
      <w:pPr>
        <w:spacing w:line="240" w:lineRule="auto"/>
        <w:rPr>
          <w:rFonts w:ascii="FbShefa" w:hAnsi="FbShefa"/>
          <w:b/>
          <w:bCs/>
          <w:color w:val="3B2F2A" w:themeColor="text2" w:themeShade="80"/>
          <w:sz w:val="11"/>
          <w:rtl/>
        </w:rPr>
      </w:pPr>
    </w:p>
    <w:p w14:paraId="51F5FE6E" w14:textId="7A45157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w:t>
      </w:r>
      <w:r w:rsidR="00837D1E">
        <w:rPr>
          <w:rFonts w:ascii="FbShefa" w:hAnsi="FbShefa" w:hint="cs"/>
          <w:b/>
          <w:bCs/>
          <w:color w:val="3B2F2A" w:themeColor="text2" w:themeShade="80"/>
          <w:sz w:val="11"/>
          <w:rtl/>
        </w:rPr>
        <w:t xml:space="preserve">שובה </w:t>
      </w:r>
      <w:r w:rsidRPr="001B3037">
        <w:rPr>
          <w:rFonts w:ascii="FbShefa" w:hAnsi="FbShefa"/>
          <w:b/>
          <w:bCs/>
          <w:color w:val="3B2F2A" w:themeColor="text2" w:themeShade="80"/>
          <w:sz w:val="11"/>
          <w:rtl/>
        </w:rPr>
        <w:t>ג</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כאן במעשר ודאי, כאן במעשר דמאי</w:t>
      </w:r>
      <w:r w:rsidR="00980F5A" w:rsidRPr="00270114">
        <w:rPr>
          <w:rFonts w:ascii="FbShefa" w:hAnsi="FbShefa"/>
          <w:sz w:val="11"/>
          <w:rtl/>
        </w:rPr>
        <w:t>.</w:t>
      </w:r>
    </w:p>
    <w:p w14:paraId="3D92EFC0" w14:textId="4DB5C93D" w:rsidR="009C3CB4" w:rsidRPr="00270114" w:rsidRDefault="009C3CB4" w:rsidP="009C3CB4">
      <w:pPr>
        <w:spacing w:line="240" w:lineRule="auto"/>
        <w:rPr>
          <w:rFonts w:ascii="FbShefa" w:hAnsi="FbShefa"/>
          <w:sz w:val="11"/>
          <w:rtl/>
        </w:rPr>
      </w:pPr>
    </w:p>
    <w:p w14:paraId="364F29AC" w14:textId="51F7A7D3" w:rsidR="006474F0" w:rsidRDefault="009C3CB4" w:rsidP="00B81E38">
      <w:pPr>
        <w:pStyle w:val="2"/>
        <w:rPr>
          <w:rtl/>
        </w:rPr>
      </w:pPr>
      <w:r w:rsidRPr="00270114">
        <w:rPr>
          <w:rtl/>
        </w:rPr>
        <w:t>היתה אוכלת ומתרזת</w:t>
      </w:r>
    </w:p>
    <w:p w14:paraId="467CC23B" w14:textId="77777777" w:rsidR="00B81E38" w:rsidRDefault="00B81E38" w:rsidP="00B81E38">
      <w:pPr>
        <w:pStyle w:val="3"/>
        <w:rPr>
          <w:rtl/>
        </w:rPr>
      </w:pPr>
      <w:r>
        <w:rPr>
          <w:rFonts w:hint="cs"/>
          <w:rtl/>
        </w:rPr>
        <w:t>ספק:</w:t>
      </w:r>
    </w:p>
    <w:p w14:paraId="41EDA427" w14:textId="4A95B37F" w:rsidR="00B81E38" w:rsidRDefault="00B81E38" w:rsidP="009C3CB4">
      <w:pPr>
        <w:spacing w:line="240" w:lineRule="auto"/>
        <w:rPr>
          <w:rFonts w:ascii="FbShefa" w:hAnsi="FbShefa"/>
          <w:sz w:val="11"/>
          <w:rtl/>
        </w:rPr>
      </w:pPr>
      <w:r>
        <w:rPr>
          <w:rFonts w:ascii="FbShefa" w:hAnsi="FbShefa" w:hint="cs"/>
          <w:sz w:val="11"/>
          <w:rtl/>
        </w:rPr>
        <w:t>\בדין. לא תחסום.</w:t>
      </w:r>
    </w:p>
    <w:p w14:paraId="51B85B30" w14:textId="54BF4734" w:rsidR="006474F0" w:rsidRDefault="00B81E38" w:rsidP="009C3CB4">
      <w:pPr>
        <w:spacing w:line="240" w:lineRule="auto"/>
        <w:rPr>
          <w:rFonts w:ascii="FbShefa" w:hAnsi="FbShefa"/>
          <w:sz w:val="11"/>
          <w:rtl/>
        </w:rPr>
      </w:pPr>
      <w:r>
        <w:rPr>
          <w:rFonts w:ascii="FbShefa" w:hAnsi="FbShefa" w:hint="cs"/>
          <w:sz w:val="11"/>
          <w:rtl/>
        </w:rPr>
        <w:t>\</w:t>
      </w:r>
      <w:r w:rsidR="006474F0">
        <w:rPr>
          <w:rFonts w:ascii="FbShefa" w:hAnsi="FbShefa" w:hint="cs"/>
          <w:sz w:val="11"/>
          <w:rtl/>
        </w:rPr>
        <w:t xml:space="preserve">האם. </w:t>
      </w:r>
      <w:r w:rsidR="009C3CB4" w:rsidRPr="00270114">
        <w:rPr>
          <w:rFonts w:ascii="FbShefa" w:hAnsi="FbShefa"/>
          <w:sz w:val="11"/>
          <w:rtl/>
        </w:rPr>
        <w:t>משום דמעלי לה</w:t>
      </w:r>
      <w:r w:rsidR="006474F0">
        <w:rPr>
          <w:rFonts w:ascii="FbShefa" w:hAnsi="FbShefa" w:hint="cs"/>
          <w:sz w:val="11"/>
          <w:rtl/>
        </w:rPr>
        <w:t>,</w:t>
      </w:r>
      <w:r w:rsidR="009C3CB4" w:rsidRPr="00270114">
        <w:rPr>
          <w:rFonts w:ascii="FbShefa" w:hAnsi="FbShefa"/>
          <w:sz w:val="11"/>
          <w:rtl/>
        </w:rPr>
        <w:t xml:space="preserve"> והא לא מעלי לה</w:t>
      </w:r>
      <w:r w:rsidR="006474F0">
        <w:rPr>
          <w:rFonts w:ascii="FbShefa" w:hAnsi="FbShefa" w:hint="cs"/>
          <w:sz w:val="11"/>
          <w:rtl/>
        </w:rPr>
        <w:t>.</w:t>
      </w:r>
    </w:p>
    <w:p w14:paraId="34FDCD31" w14:textId="318BBB09" w:rsidR="009C3CB4" w:rsidRPr="00270114" w:rsidRDefault="006474F0"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או דלמא </w:t>
      </w:r>
      <w:r>
        <w:rPr>
          <w:rFonts w:ascii="FbShefa" w:hAnsi="FbShefa" w:hint="cs"/>
          <w:sz w:val="11"/>
          <w:rtl/>
        </w:rPr>
        <w:t>.</w:t>
      </w:r>
      <w:r w:rsidR="009C3CB4" w:rsidRPr="00270114">
        <w:rPr>
          <w:rFonts w:ascii="FbShefa" w:hAnsi="FbShefa"/>
          <w:sz w:val="11"/>
          <w:rtl/>
        </w:rPr>
        <w:t>דחזיא ומצטערא</w:t>
      </w:r>
      <w:r w:rsidR="00EF4CE2">
        <w:rPr>
          <w:rFonts w:ascii="FbShefa" w:hAnsi="FbShefa"/>
          <w:sz w:val="11"/>
          <w:rtl/>
        </w:rPr>
        <w:t xml:space="preserve"> </w:t>
      </w:r>
      <w:r>
        <w:rPr>
          <w:rFonts w:ascii="FbShefa" w:hAnsi="FbShefa" w:hint="cs"/>
          <w:sz w:val="11"/>
          <w:rtl/>
        </w:rPr>
        <w:t>,</w:t>
      </w:r>
      <w:r w:rsidR="009C3CB4" w:rsidRPr="00270114">
        <w:rPr>
          <w:rFonts w:ascii="FbShefa" w:hAnsi="FbShefa"/>
          <w:sz w:val="11"/>
          <w:rtl/>
        </w:rPr>
        <w:t>והא חזיא ומצטערא</w:t>
      </w:r>
      <w:r w:rsidR="00980F5A" w:rsidRPr="00270114">
        <w:rPr>
          <w:rFonts w:ascii="FbShefa" w:hAnsi="FbShefa"/>
          <w:sz w:val="11"/>
          <w:rtl/>
        </w:rPr>
        <w:t>.</w:t>
      </w:r>
    </w:p>
    <w:p w14:paraId="1DFB1015" w14:textId="77777777" w:rsidR="006474F0" w:rsidRDefault="006474F0" w:rsidP="009C3CB4">
      <w:pPr>
        <w:spacing w:line="240" w:lineRule="auto"/>
        <w:rPr>
          <w:rFonts w:ascii="FbShefa" w:hAnsi="FbShefa"/>
          <w:b/>
          <w:bCs/>
          <w:color w:val="3B2F2A" w:themeColor="text2" w:themeShade="80"/>
          <w:sz w:val="11"/>
          <w:rtl/>
        </w:rPr>
      </w:pPr>
    </w:p>
    <w:p w14:paraId="6D062CE2" w14:textId="77777777" w:rsidR="00B81E38" w:rsidRDefault="009C3CB4" w:rsidP="00B81E38">
      <w:pPr>
        <w:pStyle w:val="3"/>
        <w:rPr>
          <w:rtl/>
        </w:rPr>
      </w:pPr>
      <w:r w:rsidRPr="001B3037">
        <w:rPr>
          <w:rtl/>
        </w:rPr>
        <w:t>ת</w:t>
      </w:r>
      <w:r w:rsidR="006474F0">
        <w:rPr>
          <w:rFonts w:hint="cs"/>
          <w:rtl/>
        </w:rPr>
        <w:t>"ש</w:t>
      </w:r>
      <w:r w:rsidR="00B81E38">
        <w:rPr>
          <w:rFonts w:hint="cs"/>
          <w:rtl/>
        </w:rPr>
        <w:t>:</w:t>
      </w:r>
    </w:p>
    <w:p w14:paraId="0A32B06F" w14:textId="68BC7A49" w:rsidR="006474F0" w:rsidRDefault="00B81E38"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מביא כרשינים ותולה לה</w:t>
      </w:r>
      <w:r>
        <w:rPr>
          <w:rFonts w:ascii="FbShefa" w:hAnsi="FbShefa" w:hint="cs"/>
          <w:sz w:val="11"/>
          <w:rtl/>
        </w:rPr>
        <w:t>.</w:t>
      </w:r>
      <w:r w:rsidR="009C3CB4" w:rsidRPr="00270114">
        <w:rPr>
          <w:rFonts w:ascii="FbShefa" w:hAnsi="FbShefa"/>
          <w:sz w:val="11"/>
          <w:rtl/>
        </w:rPr>
        <w:t xml:space="preserve"> שהכרשינים יפות לה מן הכל</w:t>
      </w:r>
      <w:r w:rsidR="00980F5A" w:rsidRPr="00270114">
        <w:rPr>
          <w:rFonts w:ascii="FbShefa" w:hAnsi="FbShefa"/>
          <w:sz w:val="11"/>
          <w:rtl/>
        </w:rPr>
        <w:t>.</w:t>
      </w:r>
      <w:r w:rsidR="009C3CB4" w:rsidRPr="00270114">
        <w:rPr>
          <w:rFonts w:ascii="FbShefa" w:hAnsi="FbShefa"/>
          <w:sz w:val="11"/>
          <w:rtl/>
        </w:rPr>
        <w:t xml:space="preserve"> </w:t>
      </w:r>
    </w:p>
    <w:p w14:paraId="466CAC8B" w14:textId="28A5057E" w:rsidR="00433741" w:rsidRPr="00270114" w:rsidRDefault="009C3CB4" w:rsidP="006474F0">
      <w:pPr>
        <w:spacing w:line="240" w:lineRule="auto"/>
        <w:rPr>
          <w:rFonts w:ascii="FbShefa" w:hAnsi="FbShefa"/>
          <w:sz w:val="11"/>
          <w:rtl/>
        </w:rPr>
      </w:pPr>
      <w:r w:rsidRPr="001B3037">
        <w:rPr>
          <w:rFonts w:ascii="FbShefa" w:hAnsi="FbShefa"/>
          <w:b/>
          <w:bCs/>
          <w:color w:val="3B2F2A" w:themeColor="text2" w:themeShade="80"/>
          <w:sz w:val="11"/>
          <w:rtl/>
        </w:rPr>
        <w:t>שמע מינה</w:t>
      </w:r>
      <w:r w:rsidR="006474F0">
        <w:rPr>
          <w:rFonts w:ascii="FbShefa" w:hAnsi="FbShefa" w:hint="cs"/>
          <w:b/>
          <w:bCs/>
          <w:color w:val="3B2F2A" w:themeColor="text2" w:themeShade="80"/>
          <w:sz w:val="11"/>
          <w:rtl/>
        </w:rPr>
        <w:t>.</w:t>
      </w:r>
      <w:r w:rsidRPr="00270114">
        <w:rPr>
          <w:rFonts w:ascii="FbShefa" w:hAnsi="FbShefa"/>
          <w:sz w:val="11"/>
          <w:rtl/>
        </w:rPr>
        <w:t xml:space="preserve"> משום דמעלי לה</w:t>
      </w:r>
      <w:r w:rsidR="006474F0">
        <w:rPr>
          <w:rFonts w:ascii="FbShefa" w:hAnsi="FbShefa" w:hint="cs"/>
          <w:sz w:val="11"/>
          <w:rtl/>
        </w:rPr>
        <w:t>.</w:t>
      </w:r>
    </w:p>
    <w:p w14:paraId="5C04ADEB" w14:textId="652E908F" w:rsidR="009C3CB4" w:rsidRPr="00270114" w:rsidRDefault="009C3CB4" w:rsidP="009C3CB4">
      <w:pPr>
        <w:spacing w:line="240" w:lineRule="auto"/>
        <w:rPr>
          <w:rFonts w:ascii="FbShefa" w:hAnsi="FbShefa"/>
          <w:sz w:val="11"/>
          <w:rtl/>
        </w:rPr>
      </w:pPr>
    </w:p>
    <w:p w14:paraId="6E01BD4D" w14:textId="21AC42B9" w:rsidR="006474F0" w:rsidRDefault="009C3CB4" w:rsidP="00B81E38">
      <w:pPr>
        <w:pStyle w:val="2"/>
        <w:rPr>
          <w:rtl/>
        </w:rPr>
      </w:pPr>
      <w:r w:rsidRPr="001B3037">
        <w:rPr>
          <w:rtl/>
        </w:rPr>
        <w:t>אמירה לעכו"מ</w:t>
      </w:r>
    </w:p>
    <w:p w14:paraId="585E8520" w14:textId="01F8DC77" w:rsidR="00B81E38" w:rsidRPr="00B81E38" w:rsidRDefault="00B81E38" w:rsidP="00B81E38">
      <w:pPr>
        <w:pStyle w:val="3"/>
        <w:rPr>
          <w:rtl/>
        </w:rPr>
      </w:pPr>
      <w:r>
        <w:rPr>
          <w:rFonts w:hint="cs"/>
          <w:rtl/>
        </w:rPr>
        <w:t>ספק:</w:t>
      </w:r>
    </w:p>
    <w:p w14:paraId="3A90EE55" w14:textId="3FFE0A2C" w:rsidR="009C3CB4" w:rsidRPr="00270114" w:rsidRDefault="00B81E38"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מהו </w:t>
      </w:r>
      <w:r>
        <w:rPr>
          <w:rFonts w:ascii="FbShefa" w:hAnsi="FbShefa" w:hint="cs"/>
          <w:sz w:val="11"/>
          <w:rtl/>
        </w:rPr>
        <w:t>.</w:t>
      </w:r>
      <w:r w:rsidR="009C3CB4" w:rsidRPr="00270114">
        <w:rPr>
          <w:rFonts w:ascii="FbShefa" w:hAnsi="FbShefa"/>
          <w:sz w:val="11"/>
          <w:rtl/>
        </w:rPr>
        <w:t>שיאמר אדם לנכרי חסום פרתי ודוש בה</w:t>
      </w:r>
      <w:r w:rsidR="00980F5A" w:rsidRPr="00270114">
        <w:rPr>
          <w:rFonts w:ascii="FbShefa" w:hAnsi="FbShefa"/>
          <w:sz w:val="11"/>
          <w:rtl/>
        </w:rPr>
        <w:t>.</w:t>
      </w:r>
    </w:p>
    <w:p w14:paraId="510E7030" w14:textId="7F3F5413" w:rsidR="00433741" w:rsidRPr="00270114" w:rsidRDefault="00B81E38" w:rsidP="009C3CB4">
      <w:pPr>
        <w:spacing w:line="240" w:lineRule="auto"/>
        <w:rPr>
          <w:rFonts w:ascii="FbShefa" w:hAnsi="FbShefa"/>
          <w:sz w:val="11"/>
          <w:rtl/>
        </w:rPr>
      </w:pPr>
      <w:r>
        <w:rPr>
          <w:rFonts w:ascii="FbShefa" w:hAnsi="FbShefa" w:hint="cs"/>
          <w:b/>
          <w:bCs/>
          <w:color w:val="3B2F2A" w:themeColor="text2" w:themeShade="80"/>
          <w:sz w:val="11"/>
          <w:rtl/>
        </w:rPr>
        <w:t xml:space="preserve">\האם. </w:t>
      </w:r>
      <w:r w:rsidR="009C3CB4" w:rsidRPr="00270114">
        <w:rPr>
          <w:rFonts w:ascii="FbShefa" w:hAnsi="FbShefa"/>
          <w:sz w:val="11"/>
          <w:rtl/>
        </w:rPr>
        <w:t>אמירה לנכרי שבות הני מילי לענין שבת, דאיסור סקילה, אבל חסימה דאיסור לאו לא</w:t>
      </w:r>
      <w:r w:rsidR="00980F5A" w:rsidRPr="00270114">
        <w:rPr>
          <w:rFonts w:ascii="FbShefa" w:hAnsi="FbShefa"/>
          <w:sz w:val="11"/>
          <w:rtl/>
        </w:rPr>
        <w:t>.</w:t>
      </w:r>
    </w:p>
    <w:p w14:paraId="1FF9643B" w14:textId="77777777" w:rsidR="00B81E38" w:rsidRDefault="00B81E38" w:rsidP="009C3CB4">
      <w:pPr>
        <w:spacing w:line="240" w:lineRule="auto"/>
        <w:rPr>
          <w:rFonts w:ascii="FbShefa" w:hAnsi="FbShefa"/>
          <w:b/>
          <w:bCs/>
          <w:color w:val="3B2F2A" w:themeColor="text2" w:themeShade="80"/>
          <w:sz w:val="11"/>
          <w:rtl/>
        </w:rPr>
      </w:pPr>
    </w:p>
    <w:p w14:paraId="6A486C4B" w14:textId="77777777" w:rsidR="00B81E38" w:rsidRDefault="009C3CB4" w:rsidP="00B81E38">
      <w:pPr>
        <w:pStyle w:val="3"/>
        <w:rPr>
          <w:rtl/>
        </w:rPr>
      </w:pPr>
      <w:r w:rsidRPr="001B3037">
        <w:rPr>
          <w:rtl/>
        </w:rPr>
        <w:t>ת</w:t>
      </w:r>
      <w:r w:rsidR="00B81E38">
        <w:rPr>
          <w:rFonts w:hint="cs"/>
          <w:rtl/>
        </w:rPr>
        <w:t>"ש:</w:t>
      </w:r>
    </w:p>
    <w:p w14:paraId="7B7E32AA" w14:textId="1C897131" w:rsidR="00B81E38" w:rsidRDefault="00B81E38" w:rsidP="009C3CB4">
      <w:pPr>
        <w:spacing w:line="240" w:lineRule="auto"/>
        <w:rPr>
          <w:rFonts w:ascii="FbShefa" w:hAnsi="FbShefa"/>
          <w:b/>
          <w:bCs/>
          <w:color w:val="3B2F2A" w:themeColor="text2" w:themeShade="80"/>
          <w:sz w:val="11"/>
          <w:rtl/>
        </w:rPr>
      </w:pPr>
      <w:r>
        <w:rPr>
          <w:rFonts w:ascii="FbShefa" w:hAnsi="FbShefa" w:hint="cs"/>
          <w:b/>
          <w:bCs/>
          <w:color w:val="3B2F2A" w:themeColor="text2" w:themeShade="80"/>
          <w:sz w:val="11"/>
          <w:rtl/>
        </w:rPr>
        <w:t>\</w:t>
      </w:r>
      <w:r w:rsidR="009C3CB4" w:rsidRPr="00270114">
        <w:rPr>
          <w:rFonts w:ascii="FbShefa" w:hAnsi="FbShefa"/>
          <w:sz w:val="11"/>
          <w:rtl/>
        </w:rPr>
        <w:t>נכרי הדש בפרתו של ישראל</w:t>
      </w:r>
      <w:r>
        <w:rPr>
          <w:rFonts w:ascii="FbShefa" w:hAnsi="FbShefa" w:hint="cs"/>
          <w:sz w:val="11"/>
          <w:rtl/>
        </w:rPr>
        <w:t>.</w:t>
      </w:r>
      <w:r w:rsidR="009C3CB4" w:rsidRPr="00270114">
        <w:rPr>
          <w:rFonts w:ascii="FbShefa" w:hAnsi="FbShefa"/>
          <w:sz w:val="11"/>
          <w:rtl/>
        </w:rPr>
        <w:t xml:space="preserve"> אינו עובר</w:t>
      </w:r>
      <w:r w:rsidR="00980F5A" w:rsidRPr="00270114">
        <w:rPr>
          <w:rFonts w:ascii="FbShefa" w:hAnsi="FbShefa"/>
          <w:sz w:val="11"/>
          <w:rtl/>
        </w:rPr>
        <w:t>.</w:t>
      </w:r>
      <w:r w:rsidR="009C3CB4" w:rsidRPr="001B3037">
        <w:rPr>
          <w:rFonts w:ascii="FbShefa" w:hAnsi="FbShefa"/>
          <w:b/>
          <w:bCs/>
          <w:color w:val="3B2F2A" w:themeColor="text2" w:themeShade="80"/>
          <w:sz w:val="11"/>
          <w:rtl/>
        </w:rPr>
        <w:t xml:space="preserve"> </w:t>
      </w:r>
    </w:p>
    <w:p w14:paraId="1F2BE22D" w14:textId="77777777" w:rsidR="00B81E38"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ס"ד</w:t>
      </w:r>
      <w:r w:rsidR="00980F5A" w:rsidRPr="001B3037">
        <w:rPr>
          <w:rFonts w:ascii="FbShefa" w:hAnsi="FbShefa"/>
          <w:b/>
          <w:bCs/>
          <w:color w:val="3B2F2A" w:themeColor="text2" w:themeShade="80"/>
          <w:sz w:val="11"/>
          <w:rtl/>
        </w:rPr>
        <w:t>.</w:t>
      </w:r>
      <w:r w:rsidRPr="00270114">
        <w:rPr>
          <w:rFonts w:ascii="FbShefa" w:hAnsi="FbShefa"/>
          <w:sz w:val="11"/>
          <w:rtl/>
        </w:rPr>
        <w:t xml:space="preserve"> איסורא איכא</w:t>
      </w:r>
      <w:r w:rsidR="00980F5A" w:rsidRPr="00270114">
        <w:rPr>
          <w:rFonts w:ascii="FbShefa" w:hAnsi="FbShefa"/>
          <w:sz w:val="11"/>
          <w:rtl/>
        </w:rPr>
        <w:t>.</w:t>
      </w:r>
      <w:r w:rsidRPr="00270114">
        <w:rPr>
          <w:rFonts w:ascii="FbShefa" w:hAnsi="FbShefa"/>
          <w:sz w:val="11"/>
          <w:rtl/>
        </w:rPr>
        <w:t xml:space="preserve"> </w:t>
      </w:r>
    </w:p>
    <w:p w14:paraId="4BF10F42" w14:textId="7190902B"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איידי דתנא סיפא</w:t>
      </w:r>
      <w:r w:rsidR="00B81E38">
        <w:rPr>
          <w:rFonts w:ascii="FbShefa" w:hAnsi="FbShefa" w:hint="cs"/>
          <w:sz w:val="11"/>
          <w:rtl/>
        </w:rPr>
        <w:t>,</w:t>
      </w:r>
      <w:r w:rsidRPr="00270114">
        <w:rPr>
          <w:rFonts w:ascii="FbShefa" w:hAnsi="FbShefa"/>
          <w:sz w:val="11"/>
          <w:rtl/>
        </w:rPr>
        <w:t xml:space="preserve"> דישראל הדש בפרתו של נכרי עובר</w:t>
      </w:r>
      <w:r w:rsidR="00980F5A" w:rsidRPr="00270114">
        <w:rPr>
          <w:rFonts w:ascii="FbShefa" w:hAnsi="FbShefa"/>
          <w:sz w:val="11"/>
          <w:rtl/>
        </w:rPr>
        <w:t>.</w:t>
      </w:r>
    </w:p>
    <w:p w14:paraId="79E339CE" w14:textId="0D5587D8" w:rsidR="009C3CB4" w:rsidRDefault="009C3CB4" w:rsidP="00794C1A">
      <w:pPr>
        <w:pStyle w:val="1"/>
        <w:rPr>
          <w:rFonts w:ascii="FbShefa" w:hAnsi="FbShefa"/>
          <w:rtl/>
        </w:rPr>
      </w:pPr>
      <w:r w:rsidRPr="00270114">
        <w:rPr>
          <w:rFonts w:ascii="FbShefa" w:hAnsi="FbShefa"/>
          <w:sz w:val="11"/>
          <w:rtl/>
        </w:rPr>
        <w:t>צ</w:t>
      </w:r>
      <w:r w:rsidR="00B36BF2" w:rsidRPr="00270114">
        <w:rPr>
          <w:rFonts w:ascii="FbShefa" w:hAnsi="FbShefa"/>
          <w:sz w:val="11"/>
          <w:rtl/>
        </w:rPr>
        <w:t>, ב</w:t>
      </w:r>
    </w:p>
    <w:p w14:paraId="55ADBAD6" w14:textId="77777777" w:rsidR="00B81E38" w:rsidRDefault="009C3CB4" w:rsidP="00B81E38">
      <w:pPr>
        <w:pStyle w:val="3"/>
        <w:rPr>
          <w:rtl/>
        </w:rPr>
      </w:pPr>
      <w:r w:rsidRPr="001B3037">
        <w:rPr>
          <w:rtl/>
        </w:rPr>
        <w:t>ת"ש</w:t>
      </w:r>
      <w:r w:rsidR="00B81E38">
        <w:rPr>
          <w:rFonts w:hint="cs"/>
          <w:rtl/>
        </w:rPr>
        <w:t>:</w:t>
      </w:r>
    </w:p>
    <w:p w14:paraId="197C8B9D" w14:textId="6CE2BA1B" w:rsidR="00CE26A5" w:rsidRDefault="00CE26A5" w:rsidP="009C3CB4">
      <w:pPr>
        <w:spacing w:line="240" w:lineRule="auto"/>
        <w:rPr>
          <w:rFonts w:ascii="FbShefa" w:hAnsi="FbShefa"/>
          <w:sz w:val="11"/>
          <w:rtl/>
        </w:rPr>
      </w:pPr>
      <w:r>
        <w:rPr>
          <w:rFonts w:ascii="FbShefa" w:hAnsi="FbShefa" w:hint="cs"/>
          <w:sz w:val="11"/>
          <w:rtl/>
        </w:rPr>
        <w:t>\הענישו. את היהודים שנגנבו מהם בהמות לצורך סירוס (להלן).</w:t>
      </w:r>
    </w:p>
    <w:p w14:paraId="4BF8AD43" w14:textId="77777777" w:rsidR="00CE26A5" w:rsidRPr="00270114" w:rsidRDefault="00CE26A5" w:rsidP="00CE26A5">
      <w:pPr>
        <w:spacing w:line="240" w:lineRule="auto"/>
        <w:rPr>
          <w:rFonts w:ascii="FbShefa" w:hAnsi="FbShefa"/>
          <w:sz w:val="11"/>
          <w:rtl/>
        </w:rPr>
      </w:pPr>
      <w:r>
        <w:rPr>
          <w:rFonts w:ascii="FbShefa" w:hAnsi="FbShefa" w:hint="cs"/>
          <w:b/>
          <w:bCs/>
          <w:color w:val="3B2F2A" w:themeColor="text2" w:themeShade="80"/>
          <w:sz w:val="11"/>
          <w:rtl/>
        </w:rPr>
        <w:t>\</w:t>
      </w:r>
      <w:r w:rsidRPr="001B3037">
        <w:rPr>
          <w:rFonts w:ascii="FbShefa" w:hAnsi="FbShefa"/>
          <w:b/>
          <w:bCs/>
          <w:color w:val="3B2F2A" w:themeColor="text2" w:themeShade="80"/>
          <w:sz w:val="11"/>
          <w:rtl/>
        </w:rPr>
        <w:t>דחיה.</w:t>
      </w:r>
      <w:r w:rsidRPr="00270114">
        <w:rPr>
          <w:rFonts w:ascii="FbShefa" w:hAnsi="FbShefa"/>
          <w:sz w:val="11"/>
          <w:rtl/>
        </w:rPr>
        <w:t xml:space="preserve"> ס"ל דבני נח מצווין על הסירוס</w:t>
      </w:r>
      <w:r>
        <w:rPr>
          <w:rFonts w:ascii="FbShefa" w:hAnsi="FbShefa" w:hint="cs"/>
          <w:sz w:val="11"/>
          <w:rtl/>
        </w:rPr>
        <w:t>. \</w:t>
      </w:r>
      <w:r w:rsidRPr="00270114">
        <w:rPr>
          <w:rFonts w:ascii="FbShefa" w:hAnsi="FbShefa"/>
          <w:sz w:val="11"/>
          <w:rtl/>
        </w:rPr>
        <w:t xml:space="preserve">ומשום </w:t>
      </w:r>
      <w:r>
        <w:rPr>
          <w:rFonts w:ascii="FbShefa" w:hAnsi="FbShefa" w:hint="cs"/>
          <w:sz w:val="11"/>
          <w:rtl/>
        </w:rPr>
        <w:t xml:space="preserve">. </w:t>
      </w:r>
      <w:r w:rsidRPr="00270114">
        <w:rPr>
          <w:rFonts w:ascii="FbShefa" w:hAnsi="FbShefa"/>
          <w:sz w:val="11"/>
          <w:rtl/>
        </w:rPr>
        <w:t>ולפני עור לא תתן מכשול.</w:t>
      </w:r>
    </w:p>
    <w:p w14:paraId="27C84FCF" w14:textId="77777777" w:rsidR="00CE26A5" w:rsidRDefault="00CE26A5" w:rsidP="009C3CB4">
      <w:pPr>
        <w:spacing w:line="240" w:lineRule="auto"/>
        <w:rPr>
          <w:rFonts w:ascii="FbShefa" w:hAnsi="FbShefa"/>
          <w:sz w:val="11"/>
          <w:rtl/>
        </w:rPr>
      </w:pPr>
    </w:p>
    <w:p w14:paraId="0A9213C0" w14:textId="47E870FE" w:rsidR="00CE26A5" w:rsidRDefault="00CE26A5" w:rsidP="00CE26A5">
      <w:pPr>
        <w:pStyle w:val="2"/>
        <w:rPr>
          <w:rtl/>
        </w:rPr>
      </w:pPr>
      <w:r>
        <w:rPr>
          <w:rFonts w:hint="cs"/>
          <w:rtl/>
        </w:rPr>
        <w:t>הערמה בסירוס</w:t>
      </w:r>
    </w:p>
    <w:p w14:paraId="3FB27C78" w14:textId="77777777" w:rsidR="00CE26A5" w:rsidRDefault="009C3CB4" w:rsidP="00CE26A5">
      <w:pPr>
        <w:pStyle w:val="3"/>
        <w:rPr>
          <w:rtl/>
        </w:rPr>
      </w:pPr>
      <w:r w:rsidRPr="00270114">
        <w:rPr>
          <w:rtl/>
        </w:rPr>
        <w:t>הלין תורי</w:t>
      </w:r>
      <w:r w:rsidR="00CE26A5">
        <w:rPr>
          <w:rFonts w:hint="cs"/>
          <w:rtl/>
        </w:rPr>
        <w:t>:</w:t>
      </w:r>
    </w:p>
    <w:p w14:paraId="36D9DC98" w14:textId="77777777" w:rsidR="00CE26A5" w:rsidRDefault="00CE26A5"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דגנבין ארמאי </w:t>
      </w:r>
      <w:r>
        <w:rPr>
          <w:rFonts w:ascii="FbShefa" w:hAnsi="FbShefa" w:hint="cs"/>
          <w:sz w:val="11"/>
          <w:rtl/>
        </w:rPr>
        <w:t>.</w:t>
      </w:r>
      <w:r w:rsidR="009C3CB4" w:rsidRPr="00270114">
        <w:rPr>
          <w:rFonts w:ascii="FbShefa" w:hAnsi="FbShefa"/>
          <w:sz w:val="11"/>
          <w:rtl/>
        </w:rPr>
        <w:t xml:space="preserve">ומגנחין יתהון </w:t>
      </w:r>
      <w:r>
        <w:rPr>
          <w:rFonts w:ascii="FbShefa" w:hAnsi="FbShefa" w:hint="cs"/>
          <w:sz w:val="11"/>
          <w:rtl/>
        </w:rPr>
        <w:t>.</w:t>
      </w:r>
    </w:p>
    <w:p w14:paraId="4A5789D3" w14:textId="17537F54" w:rsidR="00433741" w:rsidRDefault="00CE26A5"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הערמה אתעביד בהו</w:t>
      </w:r>
      <w:r>
        <w:rPr>
          <w:rFonts w:ascii="FbShefa" w:hAnsi="FbShefa" w:hint="cs"/>
          <w:sz w:val="11"/>
          <w:rtl/>
        </w:rPr>
        <w:t>.</w:t>
      </w:r>
      <w:r w:rsidR="009C3CB4" w:rsidRPr="00270114">
        <w:rPr>
          <w:rFonts w:ascii="FbShefa" w:hAnsi="FbShefa"/>
          <w:sz w:val="11"/>
          <w:rtl/>
        </w:rPr>
        <w:t xml:space="preserve"> אערימו עלייהו ויזדבנון</w:t>
      </w:r>
      <w:r w:rsidR="0063029B">
        <w:rPr>
          <w:rFonts w:ascii="FbShefa" w:hAnsi="FbShefa" w:hint="cs"/>
          <w:sz w:val="11"/>
          <w:rtl/>
        </w:rPr>
        <w:t>.</w:t>
      </w:r>
    </w:p>
    <w:p w14:paraId="6B9571EA" w14:textId="77777777" w:rsidR="0063029B" w:rsidRDefault="0063029B" w:rsidP="009C3CB4">
      <w:pPr>
        <w:spacing w:line="240" w:lineRule="auto"/>
        <w:rPr>
          <w:rFonts w:ascii="FbShefa" w:hAnsi="FbShefa"/>
          <w:sz w:val="11"/>
          <w:rtl/>
        </w:rPr>
      </w:pPr>
    </w:p>
    <w:p w14:paraId="228782E3" w14:textId="2672A23D" w:rsidR="0063029B" w:rsidRDefault="0063029B" w:rsidP="0063029B">
      <w:pPr>
        <w:pStyle w:val="3"/>
        <w:rPr>
          <w:rtl/>
        </w:rPr>
      </w:pPr>
      <w:r>
        <w:rPr>
          <w:rFonts w:hint="cs"/>
          <w:rtl/>
        </w:rPr>
        <w:t>גדר הקנס:</w:t>
      </w:r>
    </w:p>
    <w:p w14:paraId="6D1F103A" w14:textId="408D10F4" w:rsidR="0063029B" w:rsidRPr="0063029B" w:rsidRDefault="0063029B" w:rsidP="0063029B">
      <w:pPr>
        <w:rPr>
          <w:rFonts w:ascii="FbShefa" w:hAnsi="FbShefa"/>
          <w:sz w:val="11"/>
          <w:rtl/>
        </w:rPr>
      </w:pPr>
      <w:r>
        <w:rPr>
          <w:rFonts w:hint="cs"/>
          <w:rtl/>
        </w:rPr>
        <w:t xml:space="preserve">\ס"ד. </w:t>
      </w:r>
      <w:r w:rsidRPr="0063029B">
        <w:rPr>
          <w:rFonts w:ascii="FbShefa" w:hAnsi="FbShefa"/>
          <w:sz w:val="11"/>
          <w:rtl/>
        </w:rPr>
        <w:t>ימכרו לשחיטה.</w:t>
      </w:r>
    </w:p>
    <w:p w14:paraId="5BBE7A9A" w14:textId="7D259941" w:rsidR="0063029B" w:rsidRPr="0063029B" w:rsidRDefault="0063029B" w:rsidP="0063029B">
      <w:pPr>
        <w:spacing w:line="240" w:lineRule="auto"/>
        <w:rPr>
          <w:rFonts w:ascii="FbShefa" w:hAnsi="FbShefa"/>
          <w:sz w:val="11"/>
          <w:rtl/>
        </w:rPr>
      </w:pPr>
      <w:r>
        <w:rPr>
          <w:rFonts w:ascii="FbShefa" w:hAnsi="FbShefa" w:hint="cs"/>
          <w:b/>
          <w:bCs/>
          <w:sz w:val="11"/>
          <w:rtl/>
        </w:rPr>
        <w:t>מסקנא</w:t>
      </w:r>
      <w:r w:rsidRPr="0063029B">
        <w:rPr>
          <w:rFonts w:ascii="FbShefa" w:hAnsi="FbShefa" w:hint="cs"/>
          <w:sz w:val="11"/>
          <w:rtl/>
        </w:rPr>
        <w:t xml:space="preserve">. </w:t>
      </w:r>
      <w:r w:rsidRPr="0063029B">
        <w:rPr>
          <w:rFonts w:ascii="FbShefa" w:hAnsi="FbShefa"/>
          <w:sz w:val="11"/>
          <w:rtl/>
        </w:rPr>
        <w:t>דיין שקנסת עליהם מכירה.</w:t>
      </w:r>
    </w:p>
    <w:p w14:paraId="7C86FE39" w14:textId="77777777" w:rsidR="0063029B" w:rsidRDefault="0063029B" w:rsidP="0063029B">
      <w:pPr>
        <w:spacing w:line="240" w:lineRule="auto"/>
        <w:rPr>
          <w:rFonts w:ascii="FbShefa" w:hAnsi="FbShefa"/>
          <w:b/>
          <w:bCs/>
          <w:sz w:val="11"/>
          <w:rtl/>
        </w:rPr>
      </w:pPr>
    </w:p>
    <w:p w14:paraId="17C5BE33" w14:textId="77777777" w:rsidR="0063029B" w:rsidRDefault="0063029B" w:rsidP="0063029B">
      <w:pPr>
        <w:spacing w:line="240" w:lineRule="auto"/>
        <w:rPr>
          <w:rFonts w:ascii="FbShefa" w:hAnsi="FbShefa"/>
          <w:b/>
          <w:bCs/>
          <w:sz w:val="11"/>
          <w:rtl/>
        </w:rPr>
      </w:pPr>
    </w:p>
    <w:p w14:paraId="3E58C1B9" w14:textId="4976FC2E" w:rsidR="0063029B" w:rsidRDefault="0063029B" w:rsidP="0063029B">
      <w:pPr>
        <w:pStyle w:val="3"/>
        <w:rPr>
          <w:rtl/>
        </w:rPr>
      </w:pPr>
      <w:r>
        <w:rPr>
          <w:rFonts w:hint="cs"/>
          <w:rtl/>
        </w:rPr>
        <w:t xml:space="preserve">למכור </w:t>
      </w:r>
      <w:r w:rsidR="00BF3E93">
        <w:rPr>
          <w:rFonts w:hint="cs"/>
          <w:rtl/>
        </w:rPr>
        <w:t>ל</w:t>
      </w:r>
      <w:r w:rsidRPr="0063029B">
        <w:rPr>
          <w:rFonts w:hint="cs"/>
          <w:rtl/>
        </w:rPr>
        <w:t>בנו קטן</w:t>
      </w:r>
      <w:r>
        <w:rPr>
          <w:rFonts w:hint="cs"/>
          <w:rtl/>
        </w:rPr>
        <w:t>:</w:t>
      </w:r>
    </w:p>
    <w:p w14:paraId="78DBA1BE" w14:textId="507A5797" w:rsidR="0063029B" w:rsidRDefault="0063029B" w:rsidP="0063029B">
      <w:pPr>
        <w:spacing w:line="240" w:lineRule="auto"/>
        <w:rPr>
          <w:rtl/>
        </w:rPr>
      </w:pPr>
      <w:r>
        <w:rPr>
          <w:rFonts w:ascii="FbShefa" w:hAnsi="FbShefa" w:hint="cs"/>
          <w:b/>
          <w:bCs/>
          <w:sz w:val="11"/>
          <w:rtl/>
        </w:rPr>
        <w:t xml:space="preserve">\דעה א. </w:t>
      </w:r>
      <w:r>
        <w:rPr>
          <w:rFonts w:hint="cs"/>
          <w:rtl/>
        </w:rPr>
        <w:t>מותר.</w:t>
      </w:r>
    </w:p>
    <w:p w14:paraId="29C2F90F" w14:textId="606A5E70" w:rsidR="0063029B" w:rsidRDefault="0063029B" w:rsidP="0063029B">
      <w:pPr>
        <w:spacing w:line="240" w:lineRule="auto"/>
        <w:rPr>
          <w:rtl/>
        </w:rPr>
      </w:pPr>
      <w:r>
        <w:rPr>
          <w:rFonts w:ascii="FbShefa" w:hAnsi="FbShefa" w:hint="cs"/>
          <w:b/>
          <w:bCs/>
          <w:sz w:val="11"/>
          <w:rtl/>
        </w:rPr>
        <w:t>\דעה ב.</w:t>
      </w:r>
      <w:r>
        <w:rPr>
          <w:rFonts w:hint="cs"/>
          <w:rtl/>
        </w:rPr>
        <w:t xml:space="preserve"> אסור. </w:t>
      </w:r>
    </w:p>
    <w:p w14:paraId="3CE27AC7" w14:textId="77777777" w:rsidR="0063029B" w:rsidRPr="0063029B" w:rsidRDefault="0063029B" w:rsidP="0063029B">
      <w:pPr>
        <w:spacing w:line="240" w:lineRule="auto"/>
        <w:rPr>
          <w:rtl/>
        </w:rPr>
      </w:pPr>
    </w:p>
    <w:p w14:paraId="633E2883" w14:textId="61CB2713" w:rsidR="0063029B" w:rsidRPr="0063029B" w:rsidRDefault="0063029B" w:rsidP="0063029B">
      <w:pPr>
        <w:spacing w:line="240" w:lineRule="auto"/>
        <w:rPr>
          <w:rFonts w:ascii="FbShefa" w:hAnsi="FbShefa"/>
          <w:sz w:val="11"/>
          <w:rtl/>
        </w:rPr>
      </w:pPr>
      <w:r>
        <w:rPr>
          <w:rFonts w:ascii="FbShefa" w:hAnsi="FbShefa" w:hint="cs"/>
          <w:b/>
          <w:bCs/>
          <w:sz w:val="11"/>
          <w:rtl/>
        </w:rPr>
        <w:t>אבל ל</w:t>
      </w:r>
      <w:r w:rsidRPr="0063029B">
        <w:rPr>
          <w:rFonts w:ascii="FbShefa" w:hAnsi="FbShefa"/>
          <w:b/>
          <w:bCs/>
          <w:sz w:val="11"/>
          <w:rtl/>
        </w:rPr>
        <w:t>בנו גדול</w:t>
      </w:r>
      <w:r w:rsidRPr="0063029B">
        <w:rPr>
          <w:rFonts w:ascii="FbShefa" w:hAnsi="FbShefa" w:hint="cs"/>
          <w:sz w:val="11"/>
          <w:rtl/>
        </w:rPr>
        <w:t>.</w:t>
      </w:r>
      <w:r w:rsidRPr="0063029B">
        <w:rPr>
          <w:rFonts w:ascii="FbShefa" w:hAnsi="FbShefa"/>
          <w:sz w:val="11"/>
          <w:rtl/>
        </w:rPr>
        <w:t xml:space="preserve"> </w:t>
      </w:r>
      <w:r>
        <w:rPr>
          <w:rFonts w:ascii="FbShefa" w:hAnsi="FbShefa" w:hint="cs"/>
          <w:sz w:val="11"/>
          <w:rtl/>
        </w:rPr>
        <w:t xml:space="preserve">לכו"ע </w:t>
      </w:r>
      <w:r w:rsidRPr="0063029B">
        <w:rPr>
          <w:rFonts w:ascii="FbShefa" w:hAnsi="FbShefa"/>
          <w:sz w:val="11"/>
          <w:rtl/>
        </w:rPr>
        <w:t>כאחר דמי</w:t>
      </w:r>
      <w:r w:rsidRPr="0063029B">
        <w:rPr>
          <w:rFonts w:ascii="FbShefa" w:hAnsi="FbShefa" w:hint="cs"/>
          <w:sz w:val="11"/>
          <w:rtl/>
        </w:rPr>
        <w:t>.</w:t>
      </w:r>
    </w:p>
    <w:p w14:paraId="217BB4DD" w14:textId="77777777" w:rsidR="0063029B" w:rsidRDefault="0063029B" w:rsidP="0063029B">
      <w:pPr>
        <w:spacing w:line="240" w:lineRule="auto"/>
        <w:rPr>
          <w:rFonts w:ascii="FbShefa" w:hAnsi="FbShefa"/>
          <w:b/>
          <w:bCs/>
          <w:sz w:val="11"/>
          <w:rtl/>
        </w:rPr>
      </w:pPr>
    </w:p>
    <w:p w14:paraId="39D3CF5D" w14:textId="49A6DD11" w:rsidR="0063029B" w:rsidRPr="00270114" w:rsidRDefault="0063029B" w:rsidP="0063029B">
      <w:pPr>
        <w:spacing w:line="240" w:lineRule="auto"/>
        <w:rPr>
          <w:rFonts w:ascii="FbShefa" w:hAnsi="FbShefa"/>
          <w:sz w:val="11"/>
          <w:rtl/>
        </w:rPr>
      </w:pPr>
      <w:r w:rsidRPr="0063029B">
        <w:rPr>
          <w:rFonts w:ascii="FbShefa" w:hAnsi="FbShefa"/>
          <w:b/>
          <w:bCs/>
          <w:sz w:val="11"/>
          <w:rtl/>
        </w:rPr>
        <w:t>הנהו תרי חסידי</w:t>
      </w:r>
      <w:r w:rsidRPr="0063029B">
        <w:rPr>
          <w:rFonts w:ascii="FbShefa" w:hAnsi="FbShefa" w:hint="cs"/>
          <w:sz w:val="11"/>
          <w:rtl/>
        </w:rPr>
        <w:t>.</w:t>
      </w:r>
      <w:r w:rsidRPr="0063029B">
        <w:rPr>
          <w:rFonts w:ascii="FbShefa" w:hAnsi="FbShefa"/>
          <w:sz w:val="11"/>
          <w:rtl/>
        </w:rPr>
        <w:t xml:space="preserve"> מחלפי אהדדי.</w:t>
      </w:r>
    </w:p>
    <w:p w14:paraId="49CECFC1" w14:textId="1B4F3819" w:rsidR="009C3CB4" w:rsidRDefault="009C3CB4" w:rsidP="009C3CB4">
      <w:pPr>
        <w:spacing w:line="240" w:lineRule="auto"/>
        <w:rPr>
          <w:rFonts w:ascii="FbShefa" w:hAnsi="FbShefa"/>
          <w:sz w:val="11"/>
          <w:rtl/>
        </w:rPr>
      </w:pPr>
    </w:p>
    <w:p w14:paraId="518C883D" w14:textId="14580452" w:rsidR="0063029B" w:rsidRPr="00270114" w:rsidRDefault="00430C80" w:rsidP="00430C80">
      <w:pPr>
        <w:pStyle w:val="2"/>
        <w:rPr>
          <w:rtl/>
        </w:rPr>
      </w:pPr>
      <w:r>
        <w:rPr>
          <w:rFonts w:hint="cs"/>
          <w:rtl/>
        </w:rPr>
        <w:t>ספקות בדיני לא תחסום</w:t>
      </w:r>
    </w:p>
    <w:p w14:paraId="4FED2FE5" w14:textId="0DD32011" w:rsidR="00430C80" w:rsidRDefault="00430C80" w:rsidP="00430C80">
      <w:pPr>
        <w:pStyle w:val="3"/>
        <w:rPr>
          <w:rtl/>
        </w:rPr>
      </w:pPr>
      <w:r>
        <w:rPr>
          <w:rFonts w:hint="cs"/>
          <w:rtl/>
        </w:rPr>
        <w:t>קוץ:</w:t>
      </w:r>
    </w:p>
    <w:p w14:paraId="70968B06" w14:textId="3B809BFE" w:rsidR="00430C80" w:rsidRPr="00270114" w:rsidRDefault="00430C80" w:rsidP="00430C80">
      <w:pPr>
        <w:spacing w:line="240" w:lineRule="auto"/>
        <w:rPr>
          <w:rFonts w:ascii="FbShefa" w:hAnsi="FbShefa"/>
          <w:sz w:val="11"/>
          <w:rtl/>
        </w:rPr>
      </w:pPr>
      <w:r>
        <w:rPr>
          <w:rFonts w:ascii="FbShefa" w:hAnsi="FbShefa" w:hint="cs"/>
          <w:b/>
          <w:bCs/>
          <w:color w:val="3B2F2A" w:themeColor="text2" w:themeShade="80"/>
          <w:sz w:val="11"/>
          <w:rtl/>
        </w:rPr>
        <w:t>\</w:t>
      </w:r>
      <w:r w:rsidRPr="00270114">
        <w:rPr>
          <w:rFonts w:ascii="FbShefa" w:hAnsi="FbShefa"/>
          <w:sz w:val="11"/>
          <w:rtl/>
        </w:rPr>
        <w:t xml:space="preserve">הושיב </w:t>
      </w:r>
      <w:r>
        <w:rPr>
          <w:rFonts w:ascii="FbShefa" w:hAnsi="FbShefa" w:hint="cs"/>
          <w:sz w:val="11"/>
          <w:rtl/>
        </w:rPr>
        <w:t>קוץ בפי</w:t>
      </w:r>
      <w:r w:rsidRPr="00270114">
        <w:rPr>
          <w:rFonts w:ascii="FbShefa" w:hAnsi="FbShefa"/>
          <w:sz w:val="11"/>
          <w:rtl/>
        </w:rPr>
        <w:t>ה</w:t>
      </w:r>
      <w:r>
        <w:rPr>
          <w:rFonts w:ascii="FbShefa" w:hAnsi="FbShefa" w:hint="cs"/>
          <w:sz w:val="11"/>
          <w:rtl/>
        </w:rPr>
        <w:t>.</w:t>
      </w:r>
      <w:r w:rsidRPr="00270114">
        <w:rPr>
          <w:rFonts w:ascii="FbShefa" w:hAnsi="FbShefa"/>
          <w:sz w:val="11"/>
          <w:rtl/>
        </w:rPr>
        <w:t xml:space="preserve"> </w:t>
      </w:r>
      <w:r>
        <w:rPr>
          <w:rFonts w:ascii="FbShefa" w:hAnsi="FbShefa" w:hint="cs"/>
          <w:sz w:val="11"/>
          <w:rtl/>
        </w:rPr>
        <w:t xml:space="preserve">לכו"ע </w:t>
      </w:r>
      <w:r w:rsidRPr="00270114">
        <w:rPr>
          <w:rFonts w:ascii="FbShefa" w:hAnsi="FbShefa"/>
          <w:sz w:val="11"/>
          <w:rtl/>
        </w:rPr>
        <w:t>חסימה מעלייתא היא.</w:t>
      </w:r>
    </w:p>
    <w:p w14:paraId="35283E18" w14:textId="77777777" w:rsidR="00430C80" w:rsidRDefault="00430C80" w:rsidP="00430C80">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ישב לה קוץ בפיה</w:t>
      </w:r>
      <w:r>
        <w:rPr>
          <w:rFonts w:ascii="FbShefa" w:hAnsi="FbShefa" w:hint="cs"/>
          <w:sz w:val="11"/>
          <w:rtl/>
        </w:rPr>
        <w:t>. ספק.</w:t>
      </w:r>
    </w:p>
    <w:p w14:paraId="1774DEA3" w14:textId="03281E8A" w:rsidR="00430C80" w:rsidRDefault="009C3CB4" w:rsidP="00430C80">
      <w:pPr>
        <w:spacing w:line="240" w:lineRule="auto"/>
        <w:rPr>
          <w:rFonts w:ascii="FbShefa" w:hAnsi="FbShefa"/>
          <w:sz w:val="11"/>
          <w:rtl/>
        </w:rPr>
      </w:pPr>
      <w:r w:rsidRPr="00270114">
        <w:rPr>
          <w:rFonts w:ascii="FbShefa" w:hAnsi="FbShefa"/>
          <w:sz w:val="11"/>
          <w:rtl/>
        </w:rPr>
        <w:t xml:space="preserve"> </w:t>
      </w:r>
    </w:p>
    <w:p w14:paraId="112CADA2" w14:textId="77777777" w:rsidR="00430C80" w:rsidRDefault="009C3CB4" w:rsidP="00430C80">
      <w:pPr>
        <w:pStyle w:val="3"/>
        <w:rPr>
          <w:rtl/>
        </w:rPr>
      </w:pPr>
      <w:r w:rsidRPr="001B3037">
        <w:rPr>
          <w:rtl/>
        </w:rPr>
        <w:t>ארי</w:t>
      </w:r>
      <w:r w:rsidR="00430C80">
        <w:rPr>
          <w:rFonts w:hint="cs"/>
          <w:rtl/>
        </w:rPr>
        <w:t>:</w:t>
      </w:r>
    </w:p>
    <w:p w14:paraId="65BF8E17" w14:textId="77777777" w:rsidR="00430C80" w:rsidRPr="00270114" w:rsidRDefault="00430C80" w:rsidP="00430C80">
      <w:pPr>
        <w:spacing w:line="240" w:lineRule="auto"/>
        <w:rPr>
          <w:rFonts w:ascii="FbShefa" w:hAnsi="FbShefa"/>
          <w:sz w:val="11"/>
          <w:rtl/>
        </w:rPr>
      </w:pPr>
      <w:r>
        <w:rPr>
          <w:rFonts w:ascii="FbShefa" w:hAnsi="FbShefa" w:hint="cs"/>
          <w:sz w:val="11"/>
          <w:rtl/>
        </w:rPr>
        <w:t>\</w:t>
      </w:r>
      <w:r w:rsidRPr="00270114">
        <w:rPr>
          <w:rFonts w:ascii="FbShefa" w:hAnsi="FbShefa"/>
          <w:sz w:val="11"/>
          <w:rtl/>
        </w:rPr>
        <w:t>הרביץ לה ארי</w:t>
      </w:r>
      <w:r>
        <w:rPr>
          <w:rFonts w:ascii="FbShefa" w:hAnsi="FbShefa" w:hint="cs"/>
          <w:sz w:val="11"/>
          <w:rtl/>
        </w:rPr>
        <w:t xml:space="preserve"> מבחוץ.</w:t>
      </w:r>
      <w:r w:rsidRPr="00270114">
        <w:rPr>
          <w:rFonts w:ascii="FbShefa" w:hAnsi="FbShefa"/>
          <w:sz w:val="11"/>
          <w:rtl/>
        </w:rPr>
        <w:t xml:space="preserve"> חסימה מעלייתא היא.</w:t>
      </w:r>
    </w:p>
    <w:p w14:paraId="6CB99692" w14:textId="77777777" w:rsidR="00430C80" w:rsidRDefault="00430C80"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רבץ לה ארי מבחוץ</w:t>
      </w:r>
      <w:r>
        <w:rPr>
          <w:rFonts w:ascii="FbShefa" w:hAnsi="FbShefa" w:hint="cs"/>
          <w:sz w:val="11"/>
          <w:rtl/>
        </w:rPr>
        <w:t>. ספק.</w:t>
      </w:r>
    </w:p>
    <w:p w14:paraId="6E0471A2" w14:textId="77777777" w:rsidR="00430C80" w:rsidRDefault="00430C80" w:rsidP="009C3CB4">
      <w:pPr>
        <w:spacing w:line="240" w:lineRule="auto"/>
        <w:rPr>
          <w:rFonts w:ascii="FbShefa" w:hAnsi="FbShefa"/>
          <w:sz w:val="11"/>
          <w:rtl/>
        </w:rPr>
      </w:pPr>
    </w:p>
    <w:p w14:paraId="2140CEFB" w14:textId="048697B3" w:rsidR="00DF3685" w:rsidRDefault="00DF3685" w:rsidP="00DF3685">
      <w:pPr>
        <w:pStyle w:val="3"/>
        <w:rPr>
          <w:rtl/>
        </w:rPr>
      </w:pPr>
      <w:r>
        <w:rPr>
          <w:rFonts w:hint="cs"/>
          <w:rtl/>
        </w:rPr>
        <w:t>ספקות נוספים:</w:t>
      </w:r>
    </w:p>
    <w:p w14:paraId="2ECA31B6" w14:textId="2F723D57" w:rsidR="009C3CB4" w:rsidRPr="00270114" w:rsidRDefault="00DF3685"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270114">
        <w:rPr>
          <w:rFonts w:ascii="FbShefa" w:hAnsi="FbShefa"/>
          <w:sz w:val="11"/>
          <w:rtl/>
        </w:rPr>
        <w:t xml:space="preserve">העמיד </w:t>
      </w:r>
      <w:r>
        <w:rPr>
          <w:rFonts w:ascii="FbShefa" w:hAnsi="FbShefa" w:hint="cs"/>
          <w:sz w:val="11"/>
          <w:rtl/>
        </w:rPr>
        <w:t>.</w:t>
      </w:r>
      <w:r w:rsidR="009C3CB4" w:rsidRPr="00270114">
        <w:rPr>
          <w:rFonts w:ascii="FbShefa" w:hAnsi="FbShefa"/>
          <w:sz w:val="11"/>
          <w:rtl/>
        </w:rPr>
        <w:t>בנה מבחוץ</w:t>
      </w:r>
      <w:r w:rsidR="00980F5A" w:rsidRPr="00270114">
        <w:rPr>
          <w:rFonts w:ascii="FbShefa" w:hAnsi="FbShefa"/>
          <w:sz w:val="11"/>
          <w:rtl/>
        </w:rPr>
        <w:t>.</w:t>
      </w:r>
    </w:p>
    <w:p w14:paraId="1DE1E28B" w14:textId="25EA4932" w:rsidR="009C3CB4" w:rsidRPr="00270114" w:rsidRDefault="00DF3685"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270114">
        <w:rPr>
          <w:rFonts w:ascii="FbShefa" w:hAnsi="FbShefa"/>
          <w:sz w:val="11"/>
          <w:rtl/>
        </w:rPr>
        <w:t xml:space="preserve">היתה </w:t>
      </w:r>
      <w:r>
        <w:rPr>
          <w:rFonts w:ascii="FbShefa" w:hAnsi="FbShefa" w:hint="cs"/>
          <w:sz w:val="11"/>
          <w:rtl/>
        </w:rPr>
        <w:t>.</w:t>
      </w:r>
      <w:r w:rsidR="009C3CB4" w:rsidRPr="00270114">
        <w:rPr>
          <w:rFonts w:ascii="FbShefa" w:hAnsi="FbShefa"/>
          <w:sz w:val="11"/>
          <w:rtl/>
        </w:rPr>
        <w:t>צמאה למים</w:t>
      </w:r>
      <w:r w:rsidR="00980F5A" w:rsidRPr="00270114">
        <w:rPr>
          <w:rFonts w:ascii="FbShefa" w:hAnsi="FbShefa"/>
          <w:sz w:val="11"/>
          <w:rtl/>
        </w:rPr>
        <w:t>.</w:t>
      </w:r>
    </w:p>
    <w:p w14:paraId="7DBCB6A6" w14:textId="77777777" w:rsidR="009C3CB4" w:rsidRPr="001B3037" w:rsidRDefault="009C3CB4" w:rsidP="009C3CB4">
      <w:pPr>
        <w:spacing w:line="240" w:lineRule="auto"/>
        <w:rPr>
          <w:rFonts w:ascii="FbShefa" w:hAnsi="FbShefa"/>
          <w:b/>
          <w:bCs/>
          <w:color w:val="3B2F2A" w:themeColor="text2" w:themeShade="80"/>
          <w:sz w:val="11"/>
          <w:rtl/>
        </w:rPr>
      </w:pPr>
    </w:p>
    <w:p w14:paraId="5A01D895" w14:textId="77777777" w:rsidR="00DF3685" w:rsidRDefault="009C3CB4" w:rsidP="00DF3685">
      <w:pPr>
        <w:pStyle w:val="3"/>
        <w:rPr>
          <w:rtl/>
        </w:rPr>
      </w:pPr>
      <w:r w:rsidRPr="001B3037">
        <w:rPr>
          <w:rtl/>
        </w:rPr>
        <w:t>קטבליא</w:t>
      </w:r>
      <w:r w:rsidR="00DF3685">
        <w:rPr>
          <w:rFonts w:hint="cs"/>
          <w:rtl/>
        </w:rPr>
        <w:t>:</w:t>
      </w:r>
    </w:p>
    <w:p w14:paraId="4BB7FB6F" w14:textId="1DE39E33" w:rsidR="009C3CB4" w:rsidRPr="00270114" w:rsidRDefault="00DF3685" w:rsidP="00DF3685">
      <w:pPr>
        <w:spacing w:line="240" w:lineRule="auto"/>
        <w:rPr>
          <w:rFonts w:ascii="FbShefa" w:hAnsi="FbShefa"/>
          <w:sz w:val="11"/>
          <w:rtl/>
        </w:rPr>
      </w:pPr>
      <w:r>
        <w:rPr>
          <w:rFonts w:ascii="FbShefa" w:hAnsi="FbShefa" w:hint="cs"/>
          <w:b/>
          <w:bCs/>
          <w:color w:val="3B2F2A" w:themeColor="text2" w:themeShade="80"/>
          <w:sz w:val="11"/>
          <w:rtl/>
        </w:rPr>
        <w:t>\ספק.</w:t>
      </w:r>
      <w:r w:rsidR="009C3CB4" w:rsidRPr="001B3037">
        <w:rPr>
          <w:rFonts w:ascii="FbShefa" w:hAnsi="FbShefa"/>
          <w:b/>
          <w:bCs/>
          <w:color w:val="3B2F2A" w:themeColor="text2" w:themeShade="80"/>
          <w:sz w:val="11"/>
          <w:rtl/>
        </w:rPr>
        <w:t xml:space="preserve"> </w:t>
      </w:r>
      <w:r>
        <w:rPr>
          <w:rFonts w:ascii="FbShefa" w:hAnsi="FbShefa" w:hint="cs"/>
          <w:sz w:val="11"/>
          <w:rtl/>
        </w:rPr>
        <w:t>מה הדין כש</w:t>
      </w:r>
      <w:r w:rsidR="009C3CB4" w:rsidRPr="00270114">
        <w:rPr>
          <w:rFonts w:ascii="FbShefa" w:hAnsi="FbShefa"/>
          <w:sz w:val="11"/>
          <w:rtl/>
        </w:rPr>
        <w:t>פרס לה קטבליא על גבי דישה</w:t>
      </w:r>
      <w:r>
        <w:rPr>
          <w:rFonts w:ascii="FbShefa" w:hAnsi="FbShefa" w:hint="cs"/>
          <w:sz w:val="11"/>
          <w:rtl/>
        </w:rPr>
        <w:t>.</w:t>
      </w:r>
      <w:r w:rsidR="009C3CB4" w:rsidRPr="00270114">
        <w:rPr>
          <w:rFonts w:ascii="FbShefa" w:hAnsi="FbShefa"/>
          <w:sz w:val="11"/>
          <w:rtl/>
        </w:rPr>
        <w:t xml:space="preserve"> </w:t>
      </w:r>
    </w:p>
    <w:p w14:paraId="47453C9B" w14:textId="4C46554E" w:rsidR="00DF3685" w:rsidRPr="00270114" w:rsidRDefault="009C3CB4" w:rsidP="00DF3685">
      <w:pPr>
        <w:spacing w:line="240" w:lineRule="auto"/>
        <w:rPr>
          <w:rFonts w:ascii="FbShefa" w:hAnsi="FbShefa"/>
          <w:sz w:val="11"/>
          <w:rtl/>
        </w:rPr>
      </w:pPr>
      <w:r w:rsidRPr="001B3037">
        <w:rPr>
          <w:rFonts w:ascii="FbShefa" w:hAnsi="FbShefa"/>
          <w:b/>
          <w:bCs/>
          <w:color w:val="3B2F2A" w:themeColor="text2" w:themeShade="80"/>
          <w:sz w:val="11"/>
          <w:rtl/>
        </w:rPr>
        <w:t>ת"ש</w:t>
      </w:r>
      <w:r w:rsidR="00980F5A" w:rsidRPr="001B3037">
        <w:rPr>
          <w:rFonts w:ascii="FbShefa" w:hAnsi="FbShefa"/>
          <w:b/>
          <w:bCs/>
          <w:color w:val="3B2F2A" w:themeColor="text2" w:themeShade="80"/>
          <w:sz w:val="11"/>
          <w:rtl/>
        </w:rPr>
        <w:t>.</w:t>
      </w:r>
      <w:r w:rsidRPr="00270114">
        <w:rPr>
          <w:rFonts w:ascii="FbShefa" w:hAnsi="FbShefa"/>
          <w:sz w:val="11"/>
          <w:rtl/>
        </w:rPr>
        <w:t xml:space="preserve"> רשאי בעל הבית להתיר פקיע עמיר לפני הבהמה כדי שלא תאכל מן הדישה הרבה</w:t>
      </w:r>
      <w:r w:rsidR="00980F5A" w:rsidRPr="00270114">
        <w:rPr>
          <w:rFonts w:ascii="FbShefa" w:hAnsi="FbShefa"/>
          <w:sz w:val="11"/>
          <w:rtl/>
        </w:rPr>
        <w:t>.</w:t>
      </w:r>
      <w:r w:rsidR="00DF3685">
        <w:rPr>
          <w:rFonts w:ascii="FbShefa" w:hAnsi="FbShefa" w:hint="cs"/>
          <w:sz w:val="11"/>
          <w:rtl/>
        </w:rPr>
        <w:t xml:space="preserve"> </w:t>
      </w:r>
      <w:r w:rsidR="00DF3685">
        <w:rPr>
          <w:rFonts w:ascii="FbShefa" w:hAnsi="FbShefa" w:hint="cs"/>
          <w:b/>
          <w:bCs/>
          <w:sz w:val="11"/>
          <w:rtl/>
        </w:rPr>
        <w:t>\ו</w:t>
      </w:r>
      <w:r w:rsidR="00DF3685" w:rsidRPr="00DF3685">
        <w:rPr>
          <w:rFonts w:ascii="FbShefa" w:hAnsi="FbShefa"/>
          <w:b/>
          <w:bCs/>
          <w:sz w:val="11"/>
          <w:rtl/>
        </w:rPr>
        <w:t>רשאי בעל פרה</w:t>
      </w:r>
      <w:r w:rsidR="00DF3685" w:rsidRPr="00DF3685">
        <w:rPr>
          <w:rFonts w:ascii="FbShefa" w:hAnsi="FbShefa" w:hint="cs"/>
          <w:sz w:val="11"/>
          <w:rtl/>
        </w:rPr>
        <w:t>.</w:t>
      </w:r>
      <w:r w:rsidR="00DF3685" w:rsidRPr="00DF3685">
        <w:rPr>
          <w:rFonts w:ascii="FbShefa" w:hAnsi="FbShefa"/>
          <w:sz w:val="11"/>
          <w:rtl/>
        </w:rPr>
        <w:t xml:space="preserve"> להרעיב פרתו כדי שתאכל מן הדישה הרבה</w:t>
      </w:r>
      <w:r w:rsidR="00DF3685" w:rsidRPr="00DF3685">
        <w:rPr>
          <w:rFonts w:ascii="FbShefa" w:hAnsi="FbShefa" w:hint="cs"/>
          <w:sz w:val="11"/>
          <w:rtl/>
        </w:rPr>
        <w:t>.</w:t>
      </w:r>
    </w:p>
    <w:p w14:paraId="7F9F5A9A" w14:textId="5347DF72" w:rsidR="00DF3685" w:rsidRDefault="00DF3685"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דחיה</w:t>
      </w:r>
      <w:r w:rsidR="00A94292">
        <w:rPr>
          <w:rFonts w:ascii="FbShefa" w:hAnsi="FbShefa"/>
          <w:b/>
          <w:bCs/>
          <w:color w:val="3B2F2A" w:themeColor="text2" w:themeShade="80"/>
          <w:sz w:val="11"/>
          <w:rtl/>
        </w:rPr>
        <w:t xml:space="preserve"> </w:t>
      </w:r>
      <w:r w:rsidR="009C3CB4" w:rsidRPr="00270114">
        <w:rPr>
          <w:rFonts w:ascii="FbShefa" w:hAnsi="FbShefa"/>
          <w:sz w:val="11"/>
          <w:rtl/>
        </w:rPr>
        <w:t>א</w:t>
      </w:r>
      <w:r>
        <w:rPr>
          <w:rFonts w:ascii="FbShefa" w:hAnsi="FbShefa" w:hint="cs"/>
          <w:sz w:val="11"/>
          <w:rtl/>
        </w:rPr>
        <w:t>.</w:t>
      </w:r>
      <w:r w:rsidR="009C3CB4" w:rsidRPr="00270114">
        <w:rPr>
          <w:rFonts w:ascii="FbShefa" w:hAnsi="FbShefa"/>
          <w:sz w:val="11"/>
          <w:rtl/>
        </w:rPr>
        <w:t xml:space="preserve"> שאני התם דקא אכלה</w:t>
      </w:r>
      <w:r>
        <w:rPr>
          <w:rFonts w:ascii="FbShefa" w:hAnsi="FbShefa" w:hint="cs"/>
          <w:sz w:val="11"/>
          <w:rtl/>
        </w:rPr>
        <w:t>.</w:t>
      </w:r>
      <w:r w:rsidR="00A94292">
        <w:rPr>
          <w:rFonts w:ascii="FbShefa" w:hAnsi="FbShefa"/>
          <w:sz w:val="11"/>
          <w:rtl/>
        </w:rPr>
        <w:t xml:space="preserve"> </w:t>
      </w:r>
    </w:p>
    <w:p w14:paraId="63EE252B" w14:textId="5B01852B" w:rsidR="009C3CB4" w:rsidRPr="00270114" w:rsidRDefault="00DF3685" w:rsidP="009C3CB4">
      <w:pPr>
        <w:spacing w:line="240" w:lineRule="auto"/>
        <w:rPr>
          <w:rFonts w:ascii="FbShefa" w:hAnsi="FbShefa"/>
          <w:sz w:val="11"/>
          <w:rtl/>
        </w:rPr>
      </w:pPr>
      <w:r>
        <w:rPr>
          <w:rFonts w:ascii="FbShefa" w:hAnsi="FbShefa" w:hint="cs"/>
          <w:b/>
          <w:bCs/>
          <w:color w:val="3B2F2A" w:themeColor="text2" w:themeShade="80"/>
          <w:sz w:val="11"/>
          <w:rtl/>
        </w:rPr>
        <w:t xml:space="preserve">\דחיה </w:t>
      </w:r>
      <w:r>
        <w:rPr>
          <w:rFonts w:ascii="FbShefa" w:hAnsi="FbShefa" w:hint="cs"/>
          <w:sz w:val="11"/>
          <w:rtl/>
        </w:rPr>
        <w:t xml:space="preserve">ב. </w:t>
      </w:r>
      <w:r w:rsidR="009C3CB4" w:rsidRPr="00270114">
        <w:rPr>
          <w:rFonts w:ascii="FbShefa" w:hAnsi="FbShefa"/>
          <w:sz w:val="11"/>
          <w:rtl/>
        </w:rPr>
        <w:t xml:space="preserve">הכונה </w:t>
      </w:r>
      <w:r>
        <w:rPr>
          <w:rFonts w:ascii="FbShefa" w:hAnsi="FbShefa" w:hint="cs"/>
          <w:sz w:val="11"/>
          <w:rtl/>
        </w:rPr>
        <w:t xml:space="preserve">בברייתא </w:t>
      </w:r>
      <w:r w:rsidR="009C3CB4" w:rsidRPr="00270114">
        <w:rPr>
          <w:rFonts w:ascii="FbShefa" w:hAnsi="FbShefa"/>
          <w:sz w:val="11"/>
          <w:rtl/>
        </w:rPr>
        <w:t>להתיר פקיע עמיר מעיקרא</w:t>
      </w:r>
      <w:r w:rsidR="00980F5A" w:rsidRPr="00270114">
        <w:rPr>
          <w:rFonts w:ascii="FbShefa" w:hAnsi="FbShefa"/>
          <w:sz w:val="11"/>
          <w:rtl/>
        </w:rPr>
        <w:t>.</w:t>
      </w:r>
    </w:p>
    <w:p w14:paraId="4214BFC2" w14:textId="77777777" w:rsidR="009C3CB4" w:rsidRPr="00270114" w:rsidRDefault="009C3CB4" w:rsidP="009C3CB4">
      <w:pPr>
        <w:spacing w:line="240" w:lineRule="auto"/>
        <w:rPr>
          <w:rFonts w:ascii="FbShefa" w:hAnsi="FbShefa"/>
          <w:sz w:val="11"/>
          <w:rtl/>
        </w:rPr>
      </w:pPr>
    </w:p>
    <w:p w14:paraId="3951A9BD" w14:textId="77777777" w:rsidR="00DF3685" w:rsidRDefault="009C3CB4" w:rsidP="00DF3685">
      <w:pPr>
        <w:pStyle w:val="3"/>
        <w:rPr>
          <w:rtl/>
        </w:rPr>
      </w:pPr>
      <w:r w:rsidRPr="00270114">
        <w:rPr>
          <w:rtl/>
        </w:rPr>
        <w:t>חסמה מבחוץ</w:t>
      </w:r>
      <w:r w:rsidR="00DF3685">
        <w:rPr>
          <w:rFonts w:hint="cs"/>
          <w:rtl/>
        </w:rPr>
        <w:t>:</w:t>
      </w:r>
    </w:p>
    <w:p w14:paraId="5AE86129" w14:textId="77777777" w:rsidR="00DF3685" w:rsidRDefault="00DF3685" w:rsidP="00DF3685">
      <w:pPr>
        <w:spacing w:line="240" w:lineRule="auto"/>
        <w:rPr>
          <w:rFonts w:ascii="FbShefa" w:hAnsi="FbShefa"/>
          <w:sz w:val="11"/>
          <w:rtl/>
        </w:rPr>
      </w:pPr>
      <w:r>
        <w:rPr>
          <w:rFonts w:ascii="FbShefa" w:hAnsi="FbShefa" w:hint="cs"/>
          <w:sz w:val="11"/>
          <w:rtl/>
        </w:rPr>
        <w:t xml:space="preserve">\האם. </w:t>
      </w:r>
      <w:r w:rsidR="009C3CB4" w:rsidRPr="00270114">
        <w:rPr>
          <w:rFonts w:ascii="FbShefa" w:hAnsi="FbShefa"/>
          <w:sz w:val="11"/>
          <w:rtl/>
        </w:rPr>
        <w:t>שור בדישו</w:t>
      </w:r>
      <w:r>
        <w:rPr>
          <w:rFonts w:ascii="FbShefa" w:hAnsi="FbShefa" w:hint="cs"/>
          <w:sz w:val="11"/>
          <w:rtl/>
        </w:rPr>
        <w:t>,</w:t>
      </w:r>
      <w:r w:rsidR="009C3CB4" w:rsidRPr="00270114">
        <w:rPr>
          <w:rFonts w:ascii="FbShefa" w:hAnsi="FbShefa"/>
          <w:sz w:val="11"/>
          <w:rtl/>
        </w:rPr>
        <w:t xml:space="preserve"> והא</w:t>
      </w:r>
      <w:r>
        <w:rPr>
          <w:rFonts w:ascii="FbShefa" w:hAnsi="FbShefa" w:hint="cs"/>
          <w:sz w:val="11"/>
          <w:rtl/>
        </w:rPr>
        <w:t>י</w:t>
      </w:r>
      <w:r w:rsidR="009C3CB4" w:rsidRPr="00270114">
        <w:rPr>
          <w:rFonts w:ascii="FbShefa" w:hAnsi="FbShefa"/>
          <w:sz w:val="11"/>
          <w:rtl/>
        </w:rPr>
        <w:t xml:space="preserve"> לאו בדישו</w:t>
      </w:r>
      <w:r>
        <w:rPr>
          <w:rFonts w:ascii="FbShefa" w:hAnsi="FbShefa" w:hint="cs"/>
          <w:sz w:val="11"/>
          <w:rtl/>
        </w:rPr>
        <w:t>.</w:t>
      </w:r>
    </w:p>
    <w:p w14:paraId="6563D6B6" w14:textId="66519917" w:rsidR="009C3CB4" w:rsidRPr="00270114" w:rsidRDefault="00DF3685" w:rsidP="00DF3685">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או דלמא </w:t>
      </w:r>
      <w:r>
        <w:rPr>
          <w:rFonts w:ascii="FbShefa" w:hAnsi="FbShefa" w:hint="cs"/>
          <w:sz w:val="11"/>
          <w:rtl/>
        </w:rPr>
        <w:t>.</w:t>
      </w:r>
      <w:r w:rsidR="009C3CB4" w:rsidRPr="00270114">
        <w:rPr>
          <w:rFonts w:ascii="FbShefa" w:hAnsi="FbShefa"/>
          <w:sz w:val="11"/>
          <w:rtl/>
        </w:rPr>
        <w:t>לא תדוש בחסימה</w:t>
      </w:r>
      <w:r w:rsidR="00980F5A" w:rsidRPr="00270114">
        <w:rPr>
          <w:rFonts w:ascii="FbShefa" w:hAnsi="FbShefa"/>
          <w:sz w:val="11"/>
          <w:rtl/>
        </w:rPr>
        <w:t>.</w:t>
      </w:r>
    </w:p>
    <w:p w14:paraId="1875F402" w14:textId="77777777" w:rsidR="00DF3685" w:rsidRDefault="00DF3685" w:rsidP="009C3CB4">
      <w:pPr>
        <w:spacing w:line="240" w:lineRule="auto"/>
        <w:rPr>
          <w:rFonts w:ascii="FbShefa" w:hAnsi="FbShefa"/>
          <w:b/>
          <w:bCs/>
          <w:color w:val="3B2F2A" w:themeColor="text2" w:themeShade="80"/>
          <w:sz w:val="11"/>
          <w:rtl/>
        </w:rPr>
      </w:pPr>
    </w:p>
    <w:p w14:paraId="3312CD5E" w14:textId="77777777" w:rsidR="00DF3685" w:rsidRDefault="009C3CB4" w:rsidP="009C3CB4">
      <w:pPr>
        <w:spacing w:line="240" w:lineRule="auto"/>
        <w:rPr>
          <w:rFonts w:ascii="FbShefa" w:hAnsi="FbShefa"/>
          <w:b/>
          <w:bCs/>
          <w:color w:val="3B2F2A" w:themeColor="text2" w:themeShade="80"/>
          <w:sz w:val="11"/>
          <w:rtl/>
        </w:rPr>
      </w:pPr>
      <w:r w:rsidRPr="001B3037">
        <w:rPr>
          <w:rFonts w:ascii="FbShefa" w:hAnsi="FbShefa"/>
          <w:b/>
          <w:bCs/>
          <w:color w:val="3B2F2A" w:themeColor="text2" w:themeShade="80"/>
          <w:sz w:val="11"/>
          <w:rtl/>
        </w:rPr>
        <w:t>ת"ש</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יין ושכר אל תשת אתה ובניך אתך בבאכם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p>
    <w:p w14:paraId="4230E2D4" w14:textId="7DB9D936" w:rsidR="009C3CB4" w:rsidRPr="00270114" w:rsidRDefault="00DF3685" w:rsidP="009C3CB4">
      <w:pPr>
        <w:spacing w:line="240" w:lineRule="auto"/>
        <w:rPr>
          <w:rFonts w:ascii="FbShefa" w:hAnsi="FbShefa"/>
          <w:sz w:val="11"/>
          <w:rtl/>
        </w:rPr>
      </w:pPr>
      <w:r>
        <w:rPr>
          <w:rFonts w:ascii="FbShefa" w:hAnsi="FbShefa" w:hint="cs"/>
          <w:b/>
          <w:bCs/>
          <w:color w:val="3B2F2A" w:themeColor="text2" w:themeShade="80"/>
          <w:sz w:val="11"/>
          <w:rtl/>
        </w:rPr>
        <w:t xml:space="preserve">שהרי. </w:t>
      </w:r>
      <w:r w:rsidR="009C3CB4" w:rsidRPr="00270114">
        <w:rPr>
          <w:rFonts w:ascii="FbShefa" w:hAnsi="FbShefa"/>
          <w:sz w:val="11"/>
          <w:rtl/>
        </w:rPr>
        <w:t>כת</w:t>
      </w:r>
      <w:r>
        <w:rPr>
          <w:rFonts w:ascii="FbShefa" w:hAnsi="FbShefa" w:hint="cs"/>
          <w:sz w:val="11"/>
          <w:rtl/>
        </w:rPr>
        <w:t>ו</w:t>
      </w:r>
      <w:r w:rsidR="009C3CB4" w:rsidRPr="00270114">
        <w:rPr>
          <w:rFonts w:ascii="FbShefa" w:hAnsi="FbShefa"/>
          <w:sz w:val="11"/>
          <w:rtl/>
        </w:rPr>
        <w:t>ב להבדיל בין הקדש ובין החול</w:t>
      </w:r>
      <w:r w:rsidR="00980F5A" w:rsidRPr="00270114">
        <w:rPr>
          <w:rFonts w:ascii="FbShefa" w:hAnsi="FbShefa"/>
          <w:sz w:val="11"/>
          <w:rtl/>
        </w:rPr>
        <w:t>.</w:t>
      </w:r>
    </w:p>
    <w:p w14:paraId="687AA944" w14:textId="77777777" w:rsidR="009C3CB4" w:rsidRPr="00270114" w:rsidRDefault="009C3CB4" w:rsidP="009C3CB4">
      <w:pPr>
        <w:spacing w:line="240" w:lineRule="auto"/>
        <w:rPr>
          <w:rFonts w:ascii="FbShefa" w:hAnsi="FbShefa"/>
          <w:sz w:val="11"/>
          <w:rtl/>
        </w:rPr>
      </w:pPr>
    </w:p>
    <w:p w14:paraId="44BC9621"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קול</w:t>
      </w:r>
    </w:p>
    <w:p w14:paraId="11D85691" w14:textId="5E72A9DF"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פטור</w:t>
      </w:r>
      <w:r w:rsidR="00980F5A" w:rsidRPr="001B3037">
        <w:rPr>
          <w:rFonts w:ascii="FbShefa" w:hAnsi="FbShefa"/>
          <w:b/>
          <w:bCs/>
          <w:color w:val="3B2F2A" w:themeColor="text2" w:themeShade="80"/>
          <w:sz w:val="11"/>
          <w:rtl/>
        </w:rPr>
        <w:t>.</w:t>
      </w:r>
      <w:r w:rsidRPr="00270114">
        <w:rPr>
          <w:rFonts w:ascii="FbShefa" w:hAnsi="FbShefa"/>
          <w:sz w:val="11"/>
          <w:rtl/>
        </w:rPr>
        <w:t xml:space="preserve"> החוסם את הפרה והמזווג בכלאים</w:t>
      </w:r>
      <w:r w:rsidR="00980F5A" w:rsidRPr="00270114">
        <w:rPr>
          <w:rFonts w:ascii="FbShefa" w:hAnsi="FbShefa"/>
          <w:sz w:val="11"/>
          <w:rtl/>
        </w:rPr>
        <w:t>.</w:t>
      </w:r>
    </w:p>
    <w:p w14:paraId="43C19977" w14:textId="42F0730D"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לוקה</w:t>
      </w:r>
      <w:r w:rsidR="00980F5A" w:rsidRPr="001B3037">
        <w:rPr>
          <w:rFonts w:ascii="FbShefa" w:hAnsi="FbShefa"/>
          <w:b/>
          <w:bCs/>
          <w:color w:val="3B2F2A" w:themeColor="text2" w:themeShade="80"/>
          <w:sz w:val="11"/>
          <w:rtl/>
        </w:rPr>
        <w:t>.</w:t>
      </w:r>
      <w:r w:rsidRPr="00270114">
        <w:rPr>
          <w:rFonts w:ascii="FbShefa" w:hAnsi="FbShefa"/>
          <w:sz w:val="11"/>
          <w:rtl/>
        </w:rPr>
        <w:t xml:space="preserve"> דש ומנהיג בלבד</w:t>
      </w:r>
      <w:r w:rsidR="00980F5A" w:rsidRPr="00270114">
        <w:rPr>
          <w:rFonts w:ascii="FbShefa" w:hAnsi="FbShefa"/>
          <w:sz w:val="11"/>
          <w:rtl/>
        </w:rPr>
        <w:t>.</w:t>
      </w:r>
    </w:p>
    <w:p w14:paraId="12C2A77A" w14:textId="77777777" w:rsidR="00F60A51" w:rsidRDefault="00F60A51" w:rsidP="009C3CB4">
      <w:pPr>
        <w:spacing w:line="240" w:lineRule="auto"/>
        <w:rPr>
          <w:rFonts w:ascii="FbShefa" w:hAnsi="FbShefa"/>
          <w:b/>
          <w:bCs/>
          <w:color w:val="3B2F2A" w:themeColor="text2" w:themeShade="80"/>
          <w:sz w:val="11"/>
          <w:rtl/>
        </w:rPr>
      </w:pPr>
    </w:p>
    <w:p w14:paraId="7B7AB9F8" w14:textId="77777777" w:rsidR="00F60A51" w:rsidRDefault="009C3CB4" w:rsidP="00F60A51">
      <w:pPr>
        <w:pStyle w:val="3"/>
        <w:rPr>
          <w:rtl/>
        </w:rPr>
      </w:pPr>
      <w:r w:rsidRPr="00270114">
        <w:rPr>
          <w:rtl/>
        </w:rPr>
        <w:t>חסמה בקול והנהיגה בקול</w:t>
      </w:r>
      <w:r w:rsidR="00F60A51">
        <w:rPr>
          <w:rFonts w:hint="cs"/>
          <w:rtl/>
        </w:rPr>
        <w:t>:</w:t>
      </w:r>
    </w:p>
    <w:p w14:paraId="4A47E22B" w14:textId="3A2EF45C" w:rsidR="00433741" w:rsidRDefault="00F60A51" w:rsidP="00F60A51">
      <w:pPr>
        <w:spacing w:line="240" w:lineRule="auto"/>
        <w:rPr>
          <w:rFonts w:ascii="FbShefa" w:hAnsi="FbShefa"/>
          <w:sz w:val="11"/>
          <w:rtl/>
        </w:rPr>
      </w:pPr>
      <w:r>
        <w:rPr>
          <w:rFonts w:ascii="FbShefa" w:hAnsi="FbShefa" w:hint="cs"/>
          <w:sz w:val="11"/>
          <w:rtl/>
        </w:rPr>
        <w:t>\דעה א. אסור. \משום. ש</w:t>
      </w:r>
      <w:r w:rsidR="009C3CB4" w:rsidRPr="00270114">
        <w:rPr>
          <w:rFonts w:ascii="FbShefa" w:hAnsi="FbShefa"/>
          <w:sz w:val="11"/>
          <w:rtl/>
        </w:rPr>
        <w:t xml:space="preserve">עקימת פיו </w:t>
      </w:r>
      <w:r>
        <w:rPr>
          <w:rFonts w:ascii="FbShefa" w:hAnsi="FbShefa" w:hint="cs"/>
          <w:sz w:val="11"/>
          <w:rtl/>
        </w:rPr>
        <w:t xml:space="preserve">חשובה </w:t>
      </w:r>
      <w:r w:rsidR="009C3CB4" w:rsidRPr="00270114">
        <w:rPr>
          <w:rFonts w:ascii="FbShefa" w:hAnsi="FbShefa"/>
          <w:sz w:val="11"/>
          <w:rtl/>
        </w:rPr>
        <w:t>מעשה</w:t>
      </w:r>
      <w:r w:rsidR="00980F5A" w:rsidRPr="00270114">
        <w:rPr>
          <w:rFonts w:ascii="FbShefa" w:hAnsi="FbShefa"/>
          <w:sz w:val="11"/>
          <w:rtl/>
        </w:rPr>
        <w:t>.</w:t>
      </w:r>
    </w:p>
    <w:p w14:paraId="1DC4FD92" w14:textId="598197D1" w:rsidR="00F60A51" w:rsidRPr="00270114" w:rsidRDefault="00F60A51" w:rsidP="00F60A51">
      <w:pPr>
        <w:spacing w:line="240" w:lineRule="auto"/>
        <w:rPr>
          <w:rFonts w:ascii="FbShefa" w:hAnsi="FbShefa"/>
          <w:sz w:val="11"/>
          <w:rtl/>
        </w:rPr>
      </w:pPr>
      <w:r w:rsidRPr="00F60A51">
        <w:rPr>
          <w:rFonts w:ascii="FbShefa" w:hAnsi="FbShefa"/>
          <w:sz w:val="11"/>
          <w:rtl/>
        </w:rPr>
        <w:t xml:space="preserve">\דעה </w:t>
      </w:r>
      <w:r>
        <w:rPr>
          <w:rFonts w:ascii="FbShefa" w:hAnsi="FbShefa" w:hint="cs"/>
          <w:sz w:val="11"/>
          <w:rtl/>
        </w:rPr>
        <w:t>ב</w:t>
      </w:r>
      <w:r w:rsidRPr="00F60A51">
        <w:rPr>
          <w:rFonts w:ascii="FbShefa" w:hAnsi="FbShefa"/>
          <w:sz w:val="11"/>
          <w:rtl/>
        </w:rPr>
        <w:t xml:space="preserve">. </w:t>
      </w:r>
      <w:r>
        <w:rPr>
          <w:rFonts w:ascii="FbShefa" w:hAnsi="FbShefa" w:hint="cs"/>
          <w:sz w:val="11"/>
          <w:rtl/>
        </w:rPr>
        <w:t>מ</w:t>
      </w:r>
      <w:r w:rsidRPr="00F60A51">
        <w:rPr>
          <w:rFonts w:ascii="FbShefa" w:hAnsi="FbShefa"/>
          <w:sz w:val="11"/>
          <w:rtl/>
        </w:rPr>
        <w:t>ו</w:t>
      </w:r>
      <w:r>
        <w:rPr>
          <w:rFonts w:ascii="FbShefa" w:hAnsi="FbShefa" w:hint="cs"/>
          <w:sz w:val="11"/>
          <w:rtl/>
        </w:rPr>
        <w:t>ת</w:t>
      </w:r>
      <w:r w:rsidRPr="00F60A51">
        <w:rPr>
          <w:rFonts w:ascii="FbShefa" w:hAnsi="FbShefa"/>
          <w:sz w:val="11"/>
          <w:rtl/>
        </w:rPr>
        <w:t xml:space="preserve">ר. \משום. שעקימת פיו </w:t>
      </w:r>
      <w:r>
        <w:rPr>
          <w:rFonts w:ascii="FbShefa" w:hAnsi="FbShefa" w:hint="cs"/>
          <w:sz w:val="11"/>
          <w:rtl/>
        </w:rPr>
        <w:t xml:space="preserve">לא </w:t>
      </w:r>
      <w:r w:rsidRPr="00F60A51">
        <w:rPr>
          <w:rFonts w:ascii="FbShefa" w:hAnsi="FbShefa"/>
          <w:sz w:val="11"/>
          <w:rtl/>
        </w:rPr>
        <w:t>חשובה מעשה.</w:t>
      </w:r>
    </w:p>
    <w:p w14:paraId="237D8F37" w14:textId="75293E4C" w:rsidR="009C3CB4" w:rsidRPr="00270114" w:rsidRDefault="009C3CB4" w:rsidP="00794C1A">
      <w:pPr>
        <w:pStyle w:val="1"/>
        <w:rPr>
          <w:rFonts w:ascii="FbShefa" w:hAnsi="FbShefa"/>
          <w:rtl/>
        </w:rPr>
      </w:pPr>
      <w:r w:rsidRPr="00270114">
        <w:rPr>
          <w:rFonts w:ascii="FbShefa" w:hAnsi="FbShefa"/>
          <w:sz w:val="11"/>
          <w:rtl/>
        </w:rPr>
        <w:t>צא</w:t>
      </w:r>
      <w:r w:rsidR="00B36BF2" w:rsidRPr="00270114">
        <w:rPr>
          <w:rFonts w:ascii="FbShefa" w:hAnsi="FbShefa"/>
          <w:sz w:val="11"/>
          <w:rtl/>
        </w:rPr>
        <w:t>, א</w:t>
      </w:r>
    </w:p>
    <w:p w14:paraId="65B34071" w14:textId="104D9ED7" w:rsidR="00893499" w:rsidRDefault="00893499" w:rsidP="00893499">
      <w:pPr>
        <w:pStyle w:val="3"/>
        <w:rPr>
          <w:rtl/>
        </w:rPr>
      </w:pPr>
      <w:r>
        <w:rPr>
          <w:rFonts w:hint="cs"/>
          <w:rtl/>
        </w:rPr>
        <w:t>ת"ש:</w:t>
      </w:r>
    </w:p>
    <w:p w14:paraId="520E6035" w14:textId="028E689F" w:rsidR="00433741" w:rsidRPr="00270114" w:rsidRDefault="00893499"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270114">
        <w:rPr>
          <w:rFonts w:ascii="FbShefa" w:hAnsi="FbShefa"/>
          <w:sz w:val="11"/>
          <w:rtl/>
        </w:rPr>
        <w:t xml:space="preserve">אם המיר </w:t>
      </w:r>
      <w:r>
        <w:rPr>
          <w:rFonts w:ascii="FbShefa" w:hAnsi="FbShefa" w:hint="cs"/>
          <w:sz w:val="11"/>
          <w:rtl/>
        </w:rPr>
        <w:t>.</w:t>
      </w:r>
      <w:r w:rsidR="009C3CB4" w:rsidRPr="00270114">
        <w:rPr>
          <w:rFonts w:ascii="FbShefa" w:hAnsi="FbShefa"/>
          <w:sz w:val="11"/>
          <w:rtl/>
        </w:rPr>
        <w:t>מומר, וסופג את הארבעים</w:t>
      </w:r>
      <w:r w:rsidR="00980F5A" w:rsidRPr="00270114">
        <w:rPr>
          <w:rFonts w:ascii="FbShefa" w:hAnsi="FbShefa"/>
          <w:sz w:val="11"/>
          <w:rtl/>
        </w:rPr>
        <w:t>.</w:t>
      </w:r>
    </w:p>
    <w:p w14:paraId="35536214" w14:textId="3FE8891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 xml:space="preserve">הא </w:t>
      </w:r>
      <w:r w:rsidR="00474807">
        <w:rPr>
          <w:rFonts w:ascii="FbShefa" w:hAnsi="FbShefa"/>
          <w:sz w:val="11"/>
          <w:rtl/>
        </w:rPr>
        <w:t>\כמ"ד</w:t>
      </w:r>
      <w:r w:rsidRPr="00270114">
        <w:rPr>
          <w:rFonts w:ascii="FbShefa" w:hAnsi="FbShefa"/>
          <w:sz w:val="11"/>
          <w:rtl/>
        </w:rPr>
        <w:t xml:space="preserve"> לאו שאין בו מעשה לוקין עליו</w:t>
      </w:r>
      <w:r w:rsidR="00980F5A" w:rsidRPr="00270114">
        <w:rPr>
          <w:rFonts w:ascii="FbShefa" w:hAnsi="FbShefa"/>
          <w:sz w:val="11"/>
          <w:rtl/>
        </w:rPr>
        <w:t>.</w:t>
      </w:r>
    </w:p>
    <w:p w14:paraId="0966EBFE" w14:textId="0C8DC1E0" w:rsidR="009C3CB4" w:rsidRDefault="009C3CB4" w:rsidP="009C3CB4">
      <w:pPr>
        <w:spacing w:line="240" w:lineRule="auto"/>
        <w:rPr>
          <w:rFonts w:ascii="FbShefa" w:hAnsi="FbShefa"/>
          <w:sz w:val="11"/>
          <w:rtl/>
        </w:rPr>
      </w:pPr>
    </w:p>
    <w:p w14:paraId="5690D9F9" w14:textId="0D4B9AC4" w:rsidR="00893499" w:rsidRPr="00893499" w:rsidRDefault="00893499" w:rsidP="00893499">
      <w:pPr>
        <w:pStyle w:val="2"/>
        <w:rPr>
          <w:rtl/>
        </w:rPr>
      </w:pPr>
      <w:r w:rsidRPr="00893499">
        <w:rPr>
          <w:rFonts w:hint="cs"/>
          <w:rtl/>
        </w:rPr>
        <w:t>מחלוקות ר</w:t>
      </w:r>
      <w:r>
        <w:rPr>
          <w:rFonts w:hint="cs"/>
          <w:rtl/>
        </w:rPr>
        <w:t>ב</w:t>
      </w:r>
      <w:r w:rsidRPr="00893499">
        <w:rPr>
          <w:rFonts w:hint="cs"/>
          <w:rtl/>
        </w:rPr>
        <w:t>י</w:t>
      </w:r>
      <w:r>
        <w:rPr>
          <w:rFonts w:hint="cs"/>
          <w:rtl/>
        </w:rPr>
        <w:t xml:space="preserve"> יהודה</w:t>
      </w:r>
      <w:r w:rsidRPr="00893499">
        <w:rPr>
          <w:rFonts w:hint="cs"/>
          <w:rtl/>
        </w:rPr>
        <w:t xml:space="preserve"> וחכמים</w:t>
      </w:r>
    </w:p>
    <w:p w14:paraId="0E070C1D" w14:textId="04BDFC8C" w:rsidR="00893499" w:rsidRPr="00893499" w:rsidRDefault="00DF501E" w:rsidP="00893499">
      <w:pPr>
        <w:spacing w:line="240" w:lineRule="auto"/>
        <w:rPr>
          <w:rFonts w:ascii="FbShefa" w:hAnsi="FbShefa"/>
          <w:sz w:val="11"/>
          <w:rtl/>
        </w:rPr>
      </w:pPr>
      <w:r>
        <w:rPr>
          <w:rFonts w:ascii="FbShefa" w:hAnsi="FbShefa" w:hint="cs"/>
          <w:b/>
          <w:bCs/>
          <w:sz w:val="11"/>
          <w:rtl/>
        </w:rPr>
        <w:t xml:space="preserve">מחלוקת </w:t>
      </w:r>
      <w:r w:rsidR="00893499" w:rsidRPr="00893499">
        <w:rPr>
          <w:rFonts w:ascii="FbShefa" w:hAnsi="FbShefa" w:hint="cs"/>
          <w:b/>
          <w:bCs/>
          <w:sz w:val="11"/>
          <w:rtl/>
        </w:rPr>
        <w:t xml:space="preserve">א. </w:t>
      </w:r>
      <w:r w:rsidR="00893499" w:rsidRPr="00893499">
        <w:rPr>
          <w:rFonts w:ascii="FbShefa" w:hAnsi="FbShefa" w:hint="cs"/>
          <w:sz w:val="11"/>
          <w:rtl/>
        </w:rPr>
        <w:t>לאו שאין בו מעשה.</w:t>
      </w:r>
    </w:p>
    <w:p w14:paraId="3F68792B" w14:textId="7D806199" w:rsidR="00893499" w:rsidRPr="00893499" w:rsidRDefault="00DF501E" w:rsidP="00893499">
      <w:pPr>
        <w:spacing w:line="240" w:lineRule="auto"/>
        <w:rPr>
          <w:rFonts w:ascii="FbShefa" w:hAnsi="FbShefa"/>
          <w:sz w:val="11"/>
          <w:rtl/>
        </w:rPr>
      </w:pPr>
      <w:r>
        <w:rPr>
          <w:rFonts w:ascii="FbShefa" w:hAnsi="FbShefa" w:hint="cs"/>
          <w:b/>
          <w:bCs/>
          <w:sz w:val="11"/>
          <w:rtl/>
        </w:rPr>
        <w:t xml:space="preserve">מחלוקת </w:t>
      </w:r>
      <w:r w:rsidR="00893499" w:rsidRPr="00893499">
        <w:rPr>
          <w:rFonts w:ascii="FbShefa" w:hAnsi="FbShefa" w:hint="cs"/>
          <w:b/>
          <w:bCs/>
          <w:sz w:val="11"/>
          <w:rtl/>
        </w:rPr>
        <w:t xml:space="preserve">ב. </w:t>
      </w:r>
      <w:r w:rsidR="00893499" w:rsidRPr="00893499">
        <w:rPr>
          <w:rFonts w:ascii="FbShefa" w:hAnsi="FbShefa" w:hint="cs"/>
          <w:sz w:val="11"/>
          <w:rtl/>
        </w:rPr>
        <w:t>יורש</w:t>
      </w:r>
      <w:r>
        <w:rPr>
          <w:rFonts w:ascii="FbShefa" w:hAnsi="FbShefa" w:hint="cs"/>
          <w:sz w:val="11"/>
          <w:rtl/>
        </w:rPr>
        <w:t>,</w:t>
      </w:r>
      <w:r w:rsidR="00893499" w:rsidRPr="00893499">
        <w:rPr>
          <w:rFonts w:ascii="FbShefa" w:hAnsi="FbShefa" w:hint="cs"/>
          <w:sz w:val="11"/>
          <w:rtl/>
        </w:rPr>
        <w:t xml:space="preserve"> האם ממיר.</w:t>
      </w:r>
    </w:p>
    <w:p w14:paraId="25FD4F26" w14:textId="77777777" w:rsidR="00893499" w:rsidRPr="00893499" w:rsidRDefault="00893499" w:rsidP="00893499">
      <w:pPr>
        <w:spacing w:line="240" w:lineRule="auto"/>
        <w:rPr>
          <w:rFonts w:ascii="FbShefa" w:hAnsi="FbShefa"/>
          <w:sz w:val="11"/>
          <w:rtl/>
        </w:rPr>
      </w:pPr>
      <w:r w:rsidRPr="00893499">
        <w:rPr>
          <w:rFonts w:ascii="FbShefa" w:hAnsi="FbShefa" w:hint="cs"/>
          <w:b/>
          <w:bCs/>
          <w:sz w:val="11"/>
          <w:rtl/>
        </w:rPr>
        <w:t xml:space="preserve">לכו"ע. </w:t>
      </w:r>
      <w:r w:rsidRPr="00893499">
        <w:rPr>
          <w:rFonts w:ascii="FbShefa" w:hAnsi="FbShefa" w:hint="cs"/>
          <w:sz w:val="11"/>
          <w:rtl/>
        </w:rPr>
        <w:t xml:space="preserve">ממירין </w:t>
      </w:r>
      <w:r w:rsidRPr="00893499">
        <w:rPr>
          <w:rFonts w:ascii="FbShefa" w:hAnsi="FbShefa"/>
          <w:sz w:val="11"/>
          <w:rtl/>
        </w:rPr>
        <w:t>אחד האנשים ואחד הנשים.</w:t>
      </w:r>
    </w:p>
    <w:p w14:paraId="71A48696" w14:textId="01D22732" w:rsidR="00893499" w:rsidRDefault="00893499" w:rsidP="00893499">
      <w:pPr>
        <w:spacing w:line="240" w:lineRule="auto"/>
        <w:rPr>
          <w:rFonts w:ascii="FbShefa" w:hAnsi="FbShefa"/>
          <w:sz w:val="11"/>
          <w:rtl/>
        </w:rPr>
      </w:pPr>
      <w:r w:rsidRPr="00893499">
        <w:rPr>
          <w:rFonts w:ascii="FbShefa" w:hAnsi="FbShefa" w:hint="cs"/>
          <w:b/>
          <w:bCs/>
          <w:sz w:val="11"/>
          <w:rtl/>
        </w:rPr>
        <w:t xml:space="preserve">האי תנא. </w:t>
      </w:r>
      <w:r w:rsidRPr="00893499">
        <w:rPr>
          <w:rFonts w:ascii="FbShefa" w:hAnsi="FbShefa"/>
          <w:sz w:val="11"/>
          <w:rtl/>
        </w:rPr>
        <w:t>ס</w:t>
      </w:r>
      <w:r w:rsidRPr="00893499">
        <w:rPr>
          <w:rFonts w:ascii="FbShefa" w:hAnsi="FbShefa" w:hint="cs"/>
          <w:sz w:val="11"/>
          <w:rtl/>
        </w:rPr>
        <w:t>"</w:t>
      </w:r>
      <w:r w:rsidRPr="00893499">
        <w:rPr>
          <w:rFonts w:ascii="FbShefa" w:hAnsi="FbShefa"/>
          <w:sz w:val="11"/>
          <w:rtl/>
        </w:rPr>
        <w:t>ל כוותיה בחדא, ופליג עליה בחדא.</w:t>
      </w:r>
    </w:p>
    <w:p w14:paraId="43C86DCC" w14:textId="77777777" w:rsidR="00893499" w:rsidRPr="00270114" w:rsidRDefault="00893499" w:rsidP="00893499">
      <w:pPr>
        <w:spacing w:line="240" w:lineRule="auto"/>
        <w:rPr>
          <w:rFonts w:ascii="FbShefa" w:hAnsi="FbShefa"/>
          <w:sz w:val="11"/>
          <w:rtl/>
        </w:rPr>
      </w:pPr>
    </w:p>
    <w:p w14:paraId="754B5004" w14:textId="77777777" w:rsidR="00DF501E" w:rsidRDefault="009C3CB4" w:rsidP="00DF501E">
      <w:pPr>
        <w:pStyle w:val="2"/>
        <w:rPr>
          <w:rtl/>
        </w:rPr>
      </w:pPr>
      <w:r w:rsidRPr="00270114">
        <w:rPr>
          <w:rtl/>
        </w:rPr>
        <w:t xml:space="preserve">החוסם את הפרה ודש בה </w:t>
      </w:r>
    </w:p>
    <w:p w14:paraId="18618B90" w14:textId="79221669" w:rsidR="00DF501E" w:rsidRDefault="00DF501E" w:rsidP="00DF501E">
      <w:pPr>
        <w:pStyle w:val="3"/>
        <w:rPr>
          <w:rtl/>
        </w:rPr>
      </w:pPr>
      <w:r>
        <w:rPr>
          <w:rFonts w:hint="cs"/>
          <w:rtl/>
        </w:rPr>
        <w:t>נענש:</w:t>
      </w:r>
    </w:p>
    <w:p w14:paraId="0CBF0588" w14:textId="0CE716C7" w:rsidR="00DF501E" w:rsidRDefault="00DF501E"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לוקה</w:t>
      </w:r>
      <w:r>
        <w:rPr>
          <w:rFonts w:ascii="FbShefa" w:hAnsi="FbShefa" w:hint="cs"/>
          <w:sz w:val="11"/>
          <w:rtl/>
        </w:rPr>
        <w:t>. משום לא תחסום.</w:t>
      </w:r>
    </w:p>
    <w:p w14:paraId="37025B1F" w14:textId="386BB479" w:rsidR="009C3CB4" w:rsidRDefault="00DF501E"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ומשלם </w:t>
      </w:r>
      <w:r>
        <w:rPr>
          <w:rFonts w:ascii="FbShefa" w:hAnsi="FbShefa" w:hint="cs"/>
          <w:sz w:val="11"/>
          <w:rtl/>
        </w:rPr>
        <w:t>.</w:t>
      </w:r>
      <w:r w:rsidR="009C3CB4" w:rsidRPr="00270114">
        <w:rPr>
          <w:rFonts w:ascii="FbShefa" w:hAnsi="FbShefa"/>
          <w:sz w:val="11"/>
          <w:rtl/>
        </w:rPr>
        <w:t>ארבעה קבין לפרה, ושלשה קבין לחמור</w:t>
      </w:r>
      <w:r w:rsidR="00980F5A" w:rsidRPr="00270114">
        <w:rPr>
          <w:rFonts w:ascii="FbShefa" w:hAnsi="FbShefa"/>
          <w:sz w:val="11"/>
          <w:rtl/>
        </w:rPr>
        <w:t>.</w:t>
      </w:r>
    </w:p>
    <w:p w14:paraId="296B1A92" w14:textId="77777777" w:rsidR="00DF501E" w:rsidRDefault="00DF501E" w:rsidP="009C3CB4">
      <w:pPr>
        <w:spacing w:line="240" w:lineRule="auto"/>
        <w:rPr>
          <w:rFonts w:ascii="FbShefa" w:hAnsi="FbShefa"/>
          <w:sz w:val="11"/>
          <w:rtl/>
        </w:rPr>
      </w:pPr>
    </w:p>
    <w:p w14:paraId="69652F37" w14:textId="5B506CAD" w:rsidR="00DF501E" w:rsidRPr="00270114" w:rsidRDefault="00B11224" w:rsidP="00DF501E">
      <w:pPr>
        <w:pStyle w:val="3"/>
        <w:rPr>
          <w:rtl/>
        </w:rPr>
      </w:pPr>
      <w:r>
        <w:rPr>
          <w:rFonts w:hint="cs"/>
          <w:rtl/>
        </w:rPr>
        <w:t>קלב"מ:</w:t>
      </w:r>
    </w:p>
    <w:p w14:paraId="706E8FD2" w14:textId="0370B701"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w:t>
      </w:r>
      <w:r w:rsidR="00B11224">
        <w:rPr>
          <w:rFonts w:ascii="FbShefa" w:hAnsi="FbShefa" w:hint="cs"/>
          <w:b/>
          <w:bCs/>
          <w:color w:val="3B2F2A" w:themeColor="text2" w:themeShade="80"/>
          <w:sz w:val="11"/>
          <w:rtl/>
        </w:rPr>
        <w:t>אל</w:t>
      </w:r>
      <w:r w:rsidRPr="001B3037">
        <w:rPr>
          <w:rFonts w:ascii="FbShefa" w:hAnsi="FbShefa"/>
          <w:b/>
          <w:bCs/>
          <w:color w:val="3B2F2A" w:themeColor="text2" w:themeShade="80"/>
          <w:sz w:val="11"/>
          <w:rtl/>
        </w:rPr>
        <w:t>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וה</w:t>
      </w:r>
      <w:r w:rsidR="00B11224">
        <w:rPr>
          <w:rFonts w:ascii="FbShefa" w:hAnsi="FbShefa" w:hint="cs"/>
          <w:sz w:val="11"/>
          <w:rtl/>
        </w:rPr>
        <w:t xml:space="preserve">רי </w:t>
      </w:r>
      <w:r w:rsidRPr="00270114">
        <w:rPr>
          <w:rFonts w:ascii="FbShefa" w:hAnsi="FbShefa"/>
          <w:sz w:val="11"/>
          <w:rtl/>
        </w:rPr>
        <w:t>אינו לוקה ומת, ואינו לוקה ומשלם</w:t>
      </w:r>
      <w:r w:rsidR="00980F5A" w:rsidRPr="00270114">
        <w:rPr>
          <w:rFonts w:ascii="FbShefa" w:hAnsi="FbShefa"/>
          <w:sz w:val="11"/>
          <w:rtl/>
        </w:rPr>
        <w:t>.</w:t>
      </w:r>
    </w:p>
    <w:p w14:paraId="520390B6" w14:textId="6431B546" w:rsidR="00433741" w:rsidRPr="00270114" w:rsidRDefault="00B11224" w:rsidP="009C3CB4">
      <w:pPr>
        <w:spacing w:line="240" w:lineRule="auto"/>
        <w:rPr>
          <w:rFonts w:ascii="FbShefa" w:hAnsi="FbShefa"/>
          <w:sz w:val="11"/>
          <w:rtl/>
        </w:rPr>
      </w:pPr>
      <w:r>
        <w:rPr>
          <w:rFonts w:ascii="FbShefa" w:hAnsi="FbShefa" w:hint="cs"/>
          <w:b/>
          <w:bCs/>
          <w:color w:val="3B2F2A" w:themeColor="text2" w:themeShade="80"/>
          <w:sz w:val="11"/>
          <w:rtl/>
        </w:rPr>
        <w:t>תשובה א</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תלוי במחלוקת האם לוקה ומשלם</w:t>
      </w:r>
      <w:r w:rsidR="00980F5A" w:rsidRPr="00270114">
        <w:rPr>
          <w:rFonts w:ascii="FbShefa" w:hAnsi="FbShefa"/>
          <w:sz w:val="11"/>
          <w:rtl/>
        </w:rPr>
        <w:t>.</w:t>
      </w:r>
    </w:p>
    <w:p w14:paraId="61E86DC8" w14:textId="7AA76575" w:rsidR="00433741" w:rsidRPr="00270114" w:rsidRDefault="00B11224" w:rsidP="009C3CB4">
      <w:pPr>
        <w:spacing w:line="240" w:lineRule="auto"/>
        <w:rPr>
          <w:rFonts w:ascii="FbShefa" w:hAnsi="FbShefa"/>
          <w:sz w:val="11"/>
          <w:rtl/>
        </w:rPr>
      </w:pPr>
      <w:r>
        <w:rPr>
          <w:rFonts w:ascii="FbShefa" w:hAnsi="FbShefa" w:hint="cs"/>
          <w:b/>
          <w:bCs/>
          <w:color w:val="3B2F2A" w:themeColor="text2" w:themeShade="80"/>
          <w:sz w:val="11"/>
          <w:rtl/>
        </w:rPr>
        <w:t>תשו</w:t>
      </w:r>
      <w:r w:rsidR="009C3CB4" w:rsidRPr="001B3037">
        <w:rPr>
          <w:rFonts w:ascii="FbShefa" w:hAnsi="FbShefa"/>
          <w:b/>
          <w:bCs/>
          <w:color w:val="3B2F2A" w:themeColor="text2" w:themeShade="80"/>
          <w:sz w:val="11"/>
          <w:rtl/>
        </w:rPr>
        <w:t>ב</w:t>
      </w:r>
      <w:r>
        <w:rPr>
          <w:rFonts w:ascii="FbShefa" w:hAnsi="FbShefa" w:hint="cs"/>
          <w:b/>
          <w:bCs/>
          <w:color w:val="3B2F2A" w:themeColor="text2" w:themeShade="80"/>
          <w:sz w:val="11"/>
          <w:rtl/>
        </w:rPr>
        <w:t>ה ב</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אתנן אסרה תורה ואפילו בא על אמו</w:t>
      </w:r>
      <w:r w:rsidR="00980F5A" w:rsidRPr="00270114">
        <w:rPr>
          <w:rFonts w:ascii="FbShefa" w:hAnsi="FbShefa"/>
          <w:sz w:val="11"/>
          <w:rtl/>
        </w:rPr>
        <w:t>.</w:t>
      </w:r>
    </w:p>
    <w:p w14:paraId="1FFEB6BE" w14:textId="17D844F8" w:rsidR="00433741" w:rsidRPr="00270114" w:rsidRDefault="00B11224" w:rsidP="009C3CB4">
      <w:pPr>
        <w:spacing w:line="240" w:lineRule="auto"/>
        <w:rPr>
          <w:rFonts w:ascii="FbShefa" w:hAnsi="FbShefa"/>
          <w:sz w:val="11"/>
          <w:rtl/>
        </w:rPr>
      </w:pPr>
      <w:r>
        <w:rPr>
          <w:rFonts w:ascii="FbShefa" w:hAnsi="FbShefa" w:hint="cs"/>
          <w:sz w:val="11"/>
          <w:rtl/>
        </w:rPr>
        <w:t>\תשובה ג</w:t>
      </w:r>
      <w:r w:rsidR="00980F5A" w:rsidRPr="00270114">
        <w:rPr>
          <w:rFonts w:ascii="FbShefa" w:hAnsi="FbShefa"/>
          <w:sz w:val="11"/>
          <w:rtl/>
        </w:rPr>
        <w:t>.</w:t>
      </w:r>
      <w:r w:rsidR="009C3CB4" w:rsidRPr="00270114">
        <w:rPr>
          <w:rFonts w:ascii="FbShefa" w:hAnsi="FbShefa"/>
          <w:sz w:val="11"/>
          <w:rtl/>
        </w:rPr>
        <w:t xml:space="preserve"> משעת משיכה איחייב לה במזונותיה, ומילקא לא לקי עד שעת חסימה</w:t>
      </w:r>
      <w:r w:rsidR="00980F5A" w:rsidRPr="00270114">
        <w:rPr>
          <w:rFonts w:ascii="FbShefa" w:hAnsi="FbShefa"/>
          <w:sz w:val="11"/>
          <w:rtl/>
        </w:rPr>
        <w:t>.</w:t>
      </w:r>
    </w:p>
    <w:p w14:paraId="2CBC8B4E" w14:textId="2CC86CB2" w:rsidR="009C3CB4" w:rsidRPr="00270114" w:rsidRDefault="009C3CB4" w:rsidP="009C3CB4">
      <w:pPr>
        <w:spacing w:line="240" w:lineRule="auto"/>
        <w:rPr>
          <w:rFonts w:ascii="FbShefa" w:hAnsi="FbShefa"/>
          <w:sz w:val="11"/>
          <w:rtl/>
        </w:rPr>
      </w:pPr>
    </w:p>
    <w:p w14:paraId="5838EE20"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הני תרי מילי</w:t>
      </w:r>
    </w:p>
    <w:p w14:paraId="0C849054" w14:textId="165BE528"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בעו מינאי</w:t>
      </w:r>
      <w:r w:rsidR="00980F5A" w:rsidRPr="00270114">
        <w:rPr>
          <w:rFonts w:ascii="FbShefa" w:hAnsi="FbShefa"/>
          <w:sz w:val="11"/>
          <w:rtl/>
        </w:rPr>
        <w:t>.</w:t>
      </w:r>
      <w:r w:rsidRPr="00270114">
        <w:rPr>
          <w:rFonts w:ascii="FbShefa" w:hAnsi="FbShefa"/>
          <w:sz w:val="11"/>
          <w:rtl/>
        </w:rPr>
        <w:t xml:space="preserve"> ופשטי להו לאיסורא, חדא כהלכתא וחדא דלאו כהלכתא</w:t>
      </w:r>
      <w:r w:rsidR="00980F5A" w:rsidRPr="00270114">
        <w:rPr>
          <w:rFonts w:ascii="FbShefa" w:hAnsi="FbShefa"/>
          <w:sz w:val="11"/>
          <w:rtl/>
        </w:rPr>
        <w:t>.</w:t>
      </w:r>
    </w:p>
    <w:p w14:paraId="6D343203" w14:textId="77777777" w:rsidR="00472019" w:rsidRDefault="00472019" w:rsidP="009C3CB4">
      <w:pPr>
        <w:spacing w:line="240" w:lineRule="auto"/>
        <w:rPr>
          <w:rFonts w:ascii="FbShefa" w:hAnsi="FbShefa"/>
          <w:i/>
          <w:iCs/>
          <w:sz w:val="11"/>
          <w:rtl/>
        </w:rPr>
      </w:pPr>
    </w:p>
    <w:p w14:paraId="6EAAA7AD" w14:textId="066F9F2B" w:rsidR="009C3CB4" w:rsidRPr="00270114" w:rsidRDefault="009C3CB4" w:rsidP="00472019">
      <w:pPr>
        <w:pStyle w:val="3"/>
        <w:rPr>
          <w:rtl/>
        </w:rPr>
      </w:pPr>
      <w:r w:rsidRPr="00270114">
        <w:rPr>
          <w:rtl/>
        </w:rPr>
        <w:t>ללוש עיסה בחלב</w:t>
      </w:r>
      <w:r w:rsidR="00472019">
        <w:rPr>
          <w:rFonts w:hint="cs"/>
          <w:rtl/>
        </w:rPr>
        <w:t>:</w:t>
      </w:r>
    </w:p>
    <w:p w14:paraId="578EEC15" w14:textId="2BAFF36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עיסה בחלב</w:t>
      </w:r>
      <w:r w:rsidR="00980F5A" w:rsidRPr="001B3037">
        <w:rPr>
          <w:rFonts w:ascii="FbShefa" w:hAnsi="FbShefa"/>
          <w:b/>
          <w:bCs/>
          <w:color w:val="3B2F2A" w:themeColor="text2" w:themeShade="80"/>
          <w:sz w:val="11"/>
          <w:rtl/>
        </w:rPr>
        <w:t>.</w:t>
      </w:r>
      <w:r w:rsidRPr="00270114">
        <w:rPr>
          <w:rFonts w:ascii="FbShefa" w:hAnsi="FbShefa"/>
          <w:sz w:val="11"/>
          <w:rtl/>
        </w:rPr>
        <w:t xml:space="preserve"> אם לש, כל הפת כולה אסורה</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מפני</w:t>
      </w:r>
      <w:r w:rsidR="00980F5A" w:rsidRPr="001B3037">
        <w:rPr>
          <w:rFonts w:ascii="FbShefa" w:hAnsi="FbShefa"/>
          <w:b/>
          <w:bCs/>
          <w:color w:val="3B2F2A" w:themeColor="text2" w:themeShade="80"/>
          <w:sz w:val="11"/>
          <w:rtl/>
        </w:rPr>
        <w:t>.</w:t>
      </w:r>
      <w:r w:rsidRPr="00270114">
        <w:rPr>
          <w:rFonts w:ascii="FbShefa" w:hAnsi="FbShefa"/>
          <w:sz w:val="11"/>
          <w:rtl/>
        </w:rPr>
        <w:t xml:space="preserve"> הרגל עבירה</w:t>
      </w:r>
      <w:r w:rsidR="00980F5A" w:rsidRPr="00270114">
        <w:rPr>
          <w:rFonts w:ascii="FbShefa" w:hAnsi="FbShefa"/>
          <w:sz w:val="11"/>
          <w:rtl/>
        </w:rPr>
        <w:t>.</w:t>
      </w:r>
    </w:p>
    <w:p w14:paraId="2707FE98" w14:textId="58D6F0B5"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תנור באליה</w:t>
      </w:r>
      <w:r w:rsidR="00980F5A" w:rsidRPr="001B3037">
        <w:rPr>
          <w:rFonts w:ascii="FbShefa" w:hAnsi="FbShefa"/>
          <w:b/>
          <w:bCs/>
          <w:color w:val="3B2F2A" w:themeColor="text2" w:themeShade="80"/>
          <w:sz w:val="11"/>
          <w:rtl/>
        </w:rPr>
        <w:t>.</w:t>
      </w:r>
      <w:r w:rsidRPr="00270114">
        <w:rPr>
          <w:rFonts w:ascii="FbShefa" w:hAnsi="FbShefa"/>
          <w:sz w:val="11"/>
          <w:rtl/>
        </w:rPr>
        <w:t xml:space="preserve"> אם טש, כל הפת כולה אסורה</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עד</w:t>
      </w:r>
      <w:r w:rsidR="00980F5A" w:rsidRPr="001B3037">
        <w:rPr>
          <w:rFonts w:ascii="FbShefa" w:hAnsi="FbShefa"/>
          <w:b/>
          <w:bCs/>
          <w:color w:val="3B2F2A" w:themeColor="text2" w:themeShade="80"/>
          <w:sz w:val="11"/>
          <w:rtl/>
        </w:rPr>
        <w:t>.</w:t>
      </w:r>
      <w:r w:rsidRPr="00270114">
        <w:rPr>
          <w:rFonts w:ascii="FbShefa" w:hAnsi="FbShefa"/>
          <w:sz w:val="11"/>
          <w:rtl/>
        </w:rPr>
        <w:t xml:space="preserve"> שיסיק את התנור</w:t>
      </w:r>
      <w:r w:rsidR="00980F5A" w:rsidRPr="00270114">
        <w:rPr>
          <w:rFonts w:ascii="FbShefa" w:hAnsi="FbShefa"/>
          <w:sz w:val="11"/>
          <w:rtl/>
        </w:rPr>
        <w:t>.</w:t>
      </w:r>
    </w:p>
    <w:p w14:paraId="616CC307" w14:textId="77777777" w:rsidR="00472019" w:rsidRDefault="00472019" w:rsidP="009C3CB4">
      <w:pPr>
        <w:spacing w:line="240" w:lineRule="auto"/>
        <w:rPr>
          <w:rFonts w:ascii="FbShefa" w:hAnsi="FbShefa"/>
          <w:i/>
          <w:iCs/>
          <w:sz w:val="11"/>
          <w:rtl/>
        </w:rPr>
      </w:pPr>
    </w:p>
    <w:p w14:paraId="7E4B064F" w14:textId="11EB6BBB" w:rsidR="009C3CB4" w:rsidRPr="00270114" w:rsidRDefault="00100B4E" w:rsidP="00472019">
      <w:pPr>
        <w:pStyle w:val="3"/>
        <w:rPr>
          <w:rtl/>
        </w:rPr>
      </w:pPr>
      <w:r>
        <w:rPr>
          <w:rFonts w:hint="cs"/>
          <w:rtl/>
        </w:rPr>
        <w:t>מין ושאינו מינו</w:t>
      </w:r>
      <w:r w:rsidR="00472019">
        <w:rPr>
          <w:rFonts w:hint="cs"/>
          <w:rtl/>
        </w:rPr>
        <w:t>:</w:t>
      </w:r>
    </w:p>
    <w:p w14:paraId="77893F7F" w14:textId="77777777" w:rsidR="00472019" w:rsidRPr="00472019" w:rsidRDefault="00472019" w:rsidP="009C3CB4">
      <w:pPr>
        <w:spacing w:line="240" w:lineRule="auto"/>
        <w:rPr>
          <w:rtl/>
        </w:rPr>
      </w:pPr>
      <w:r w:rsidRPr="00472019">
        <w:rPr>
          <w:rFonts w:hint="cs"/>
          <w:rtl/>
        </w:rPr>
        <w:t>\</w:t>
      </w:r>
      <w:r w:rsidRPr="00472019">
        <w:rPr>
          <w:rtl/>
        </w:rPr>
        <w:t xml:space="preserve">מעיקר הדין </w:t>
      </w:r>
      <w:r w:rsidRPr="00472019">
        <w:rPr>
          <w:rFonts w:hint="cs"/>
          <w:rtl/>
        </w:rPr>
        <w:t xml:space="preserve">. האיסור </w:t>
      </w:r>
      <w:r w:rsidR="009C3CB4" w:rsidRPr="00472019">
        <w:rPr>
          <w:rtl/>
        </w:rPr>
        <w:t>כמכחול בשפופרת</w:t>
      </w:r>
      <w:r w:rsidR="00980F5A" w:rsidRPr="00472019">
        <w:rPr>
          <w:rtl/>
        </w:rPr>
        <w:t>.</w:t>
      </w:r>
      <w:r w:rsidR="009C3CB4" w:rsidRPr="00472019">
        <w:rPr>
          <w:rtl/>
        </w:rPr>
        <w:t xml:space="preserve"> </w:t>
      </w:r>
    </w:p>
    <w:p w14:paraId="26244823" w14:textId="04500A97" w:rsidR="009C3CB4" w:rsidRPr="00100B4E" w:rsidRDefault="00100B4E" w:rsidP="00100B4E">
      <w:pPr>
        <w:spacing w:line="240" w:lineRule="auto"/>
        <w:rPr>
          <w:rtl/>
        </w:rPr>
      </w:pPr>
      <w:r w:rsidRPr="00100B4E">
        <w:rPr>
          <w:rFonts w:hint="cs"/>
          <w:rtl/>
        </w:rPr>
        <w:t xml:space="preserve">\אסר להם דלא כהלכתא. </w:t>
      </w:r>
      <w:r w:rsidR="009C3CB4" w:rsidRPr="00100B4E">
        <w:rPr>
          <w:rtl/>
        </w:rPr>
        <w:t>הכנסת מין ושאינו מינו לדיר</w:t>
      </w:r>
      <w:r w:rsidR="00980F5A" w:rsidRPr="00100B4E">
        <w:rPr>
          <w:rtl/>
        </w:rPr>
        <w:t>.</w:t>
      </w:r>
      <w:r w:rsidR="009C3CB4" w:rsidRPr="00100B4E">
        <w:rPr>
          <w:rtl/>
        </w:rPr>
        <w:t xml:space="preserve"> </w:t>
      </w:r>
    </w:p>
    <w:p w14:paraId="58F02BF3" w14:textId="02834F19" w:rsidR="009C3CB4" w:rsidRPr="00270114" w:rsidRDefault="009C3CB4" w:rsidP="00794C1A">
      <w:pPr>
        <w:pStyle w:val="1"/>
        <w:rPr>
          <w:rFonts w:ascii="FbShefa" w:hAnsi="FbShefa"/>
          <w:rtl/>
        </w:rPr>
      </w:pPr>
      <w:r w:rsidRPr="00270114">
        <w:rPr>
          <w:rFonts w:ascii="FbShefa" w:hAnsi="FbShefa"/>
          <w:sz w:val="11"/>
          <w:rtl/>
        </w:rPr>
        <w:t>צא</w:t>
      </w:r>
      <w:r w:rsidR="00B36BF2" w:rsidRPr="00270114">
        <w:rPr>
          <w:rFonts w:ascii="FbShefa" w:hAnsi="FbShefa"/>
          <w:sz w:val="11"/>
          <w:rtl/>
        </w:rPr>
        <w:t>, ב</w:t>
      </w:r>
    </w:p>
    <w:p w14:paraId="5AC07699" w14:textId="77777777" w:rsidR="00100B4E" w:rsidRDefault="00472019" w:rsidP="00100B4E">
      <w:pPr>
        <w:pStyle w:val="3"/>
        <w:rPr>
          <w:rtl/>
        </w:rPr>
      </w:pPr>
      <w:r w:rsidRPr="00472019">
        <w:rPr>
          <w:rtl/>
        </w:rPr>
        <w:t>מין במינו</w:t>
      </w:r>
      <w:r w:rsidR="00100B4E">
        <w:rPr>
          <w:rFonts w:hint="cs"/>
          <w:rtl/>
        </w:rPr>
        <w:t>:</w:t>
      </w:r>
    </w:p>
    <w:p w14:paraId="5C0060DE" w14:textId="77777777" w:rsidR="00100B4E" w:rsidRDefault="00100B4E" w:rsidP="00472019">
      <w:pPr>
        <w:spacing w:line="240" w:lineRule="auto"/>
        <w:rPr>
          <w:rtl/>
        </w:rPr>
      </w:pPr>
      <w:r>
        <w:rPr>
          <w:rFonts w:hint="cs"/>
          <w:rtl/>
        </w:rPr>
        <w:t>\</w:t>
      </w:r>
      <w:r w:rsidR="00472019" w:rsidRPr="00472019">
        <w:rPr>
          <w:rFonts w:hint="cs"/>
          <w:rtl/>
        </w:rPr>
        <w:t>כבמכחול בשפופרת</w:t>
      </w:r>
      <w:r>
        <w:rPr>
          <w:rFonts w:hint="cs"/>
          <w:rtl/>
        </w:rPr>
        <w:t>. מותר.</w:t>
      </w:r>
    </w:p>
    <w:p w14:paraId="247A6A2F" w14:textId="44D63DD9" w:rsidR="00472019" w:rsidRPr="00472019" w:rsidRDefault="00100B4E" w:rsidP="00472019">
      <w:pPr>
        <w:spacing w:line="240" w:lineRule="auto"/>
        <w:rPr>
          <w:rtl/>
        </w:rPr>
      </w:pPr>
      <w:r>
        <w:rPr>
          <w:rFonts w:hint="cs"/>
          <w:rtl/>
        </w:rPr>
        <w:t xml:space="preserve">\אין בעיה של </w:t>
      </w:r>
      <w:r w:rsidR="00472019" w:rsidRPr="00472019">
        <w:rPr>
          <w:rtl/>
        </w:rPr>
        <w:t xml:space="preserve">פריצותא. </w:t>
      </w:r>
      <w:r>
        <w:rPr>
          <w:rFonts w:hint="cs"/>
          <w:rtl/>
        </w:rPr>
        <w:t>ד</w:t>
      </w:r>
      <w:r w:rsidR="00472019" w:rsidRPr="00472019">
        <w:rPr>
          <w:rtl/>
        </w:rPr>
        <w:t>בעבידתיה טריד.</w:t>
      </w:r>
    </w:p>
    <w:p w14:paraId="6E50C01F" w14:textId="77777777" w:rsidR="00100B4E" w:rsidRDefault="00100B4E" w:rsidP="009C3CB4">
      <w:pPr>
        <w:spacing w:line="240" w:lineRule="auto"/>
        <w:rPr>
          <w:rFonts w:ascii="FbShefa" w:hAnsi="FbShefa"/>
          <w:b/>
          <w:bCs/>
          <w:color w:val="3B2F2A" w:themeColor="text2" w:themeShade="80"/>
          <w:sz w:val="11"/>
          <w:rtl/>
        </w:rPr>
      </w:pPr>
    </w:p>
    <w:p w14:paraId="155EB357" w14:textId="77777777" w:rsidR="00100B4E" w:rsidRDefault="009C3CB4" w:rsidP="00100B4E">
      <w:pPr>
        <w:pStyle w:val="3"/>
        <w:rPr>
          <w:rtl/>
        </w:rPr>
      </w:pPr>
      <w:r w:rsidRPr="001B3037">
        <w:rPr>
          <w:rtl/>
        </w:rPr>
        <w:t>מין ומינו ושאינו מינו לדיר</w:t>
      </w:r>
      <w:r w:rsidR="00100B4E">
        <w:rPr>
          <w:rFonts w:hint="cs"/>
          <w:rtl/>
        </w:rPr>
        <w:t>:</w:t>
      </w:r>
    </w:p>
    <w:p w14:paraId="7190AC3E" w14:textId="77777777" w:rsidR="00275782" w:rsidRPr="00270114" w:rsidRDefault="00275782" w:rsidP="00275782">
      <w:pPr>
        <w:spacing w:line="240" w:lineRule="auto"/>
        <w:rPr>
          <w:rFonts w:ascii="FbShefa" w:hAnsi="FbShefa"/>
          <w:sz w:val="11"/>
        </w:rPr>
      </w:pPr>
      <w:r>
        <w:rPr>
          <w:rFonts w:ascii="FbShefa" w:hAnsi="FbShefa" w:hint="cs"/>
          <w:sz w:val="11"/>
          <w:rtl/>
        </w:rPr>
        <w:t xml:space="preserve">\מעיקר הדין. מותר, </w:t>
      </w:r>
      <w:r w:rsidRPr="00270114">
        <w:rPr>
          <w:rFonts w:ascii="FbShefa" w:hAnsi="FbShefa"/>
          <w:sz w:val="11"/>
          <w:rtl/>
        </w:rPr>
        <w:t>אף דאיכא מיניה ובתריה גריר.</w:t>
      </w:r>
    </w:p>
    <w:p w14:paraId="166FB8F2" w14:textId="72B7DFB2" w:rsidR="00100B4E" w:rsidRDefault="00100B4E" w:rsidP="00275782">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בי ריש גלותא</w:t>
      </w:r>
      <w:r>
        <w:rPr>
          <w:rFonts w:ascii="FbShefa" w:hAnsi="FbShefa" w:hint="cs"/>
          <w:sz w:val="11"/>
          <w:rtl/>
        </w:rPr>
        <w:t>. אסור.</w:t>
      </w:r>
      <w:r w:rsidR="00275782">
        <w:rPr>
          <w:rFonts w:ascii="FbShefa" w:hAnsi="FbShefa" w:hint="cs"/>
          <w:sz w:val="11"/>
          <w:rtl/>
        </w:rPr>
        <w:t xml:space="preserve"> </w:t>
      </w:r>
      <w:r>
        <w:rPr>
          <w:rFonts w:ascii="FbShefa" w:hAnsi="FbShefa" w:hint="cs"/>
          <w:sz w:val="11"/>
          <w:rtl/>
        </w:rPr>
        <w:t>\</w:t>
      </w:r>
      <w:r w:rsidR="009C3CB4" w:rsidRPr="00270114">
        <w:rPr>
          <w:rFonts w:ascii="FbShefa" w:hAnsi="FbShefa"/>
          <w:sz w:val="11"/>
          <w:rtl/>
        </w:rPr>
        <w:t xml:space="preserve">משום </w:t>
      </w:r>
      <w:r>
        <w:rPr>
          <w:rFonts w:ascii="FbShefa" w:hAnsi="FbShefa" w:hint="cs"/>
          <w:sz w:val="11"/>
          <w:rtl/>
        </w:rPr>
        <w:t>.</w:t>
      </w:r>
      <w:r w:rsidR="009C3CB4" w:rsidRPr="00270114">
        <w:rPr>
          <w:rFonts w:ascii="FbShefa" w:hAnsi="FbShefa"/>
          <w:sz w:val="11"/>
          <w:rtl/>
        </w:rPr>
        <w:t>פריצותא דעבדי</w:t>
      </w:r>
      <w:r w:rsidR="00A94292">
        <w:rPr>
          <w:rFonts w:ascii="FbShefa" w:hAnsi="FbShefa"/>
          <w:sz w:val="11"/>
          <w:rtl/>
        </w:rPr>
        <w:t xml:space="preserve"> </w:t>
      </w:r>
      <w:r w:rsidR="00275782">
        <w:rPr>
          <w:rFonts w:ascii="FbShefa" w:hAnsi="FbShefa" w:hint="cs"/>
          <w:sz w:val="11"/>
          <w:rtl/>
        </w:rPr>
        <w:t>.</w:t>
      </w:r>
    </w:p>
    <w:p w14:paraId="046E5270" w14:textId="77777777" w:rsidR="009C3CB4" w:rsidRPr="001B3037" w:rsidRDefault="009C3CB4" w:rsidP="009C3CB4">
      <w:pPr>
        <w:spacing w:line="240" w:lineRule="auto"/>
        <w:rPr>
          <w:rFonts w:ascii="FbShefa" w:hAnsi="FbShefa"/>
          <w:b/>
          <w:bCs/>
          <w:color w:val="3B2F2A" w:themeColor="text2" w:themeShade="80"/>
          <w:sz w:val="11"/>
          <w:rtl/>
        </w:rPr>
      </w:pPr>
    </w:p>
    <w:p w14:paraId="175D469E" w14:textId="7F04A77D" w:rsidR="009C3CB4" w:rsidRPr="001B3037" w:rsidRDefault="009C3CB4" w:rsidP="00BF3E93">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sz w:val="11"/>
          <w:rtl/>
        </w:rPr>
      </w:pPr>
      <w:r w:rsidRPr="001B3037">
        <w:rPr>
          <w:rFonts w:ascii="FbShefa" w:eastAsia="Times New Roman" w:hAnsi="FbShefa"/>
          <w:b/>
          <w:bCs/>
          <w:color w:val="3B2F2A" w:themeColor="text2" w:themeShade="80"/>
          <w:sz w:val="11"/>
          <w:rtl/>
        </w:rPr>
        <w:t xml:space="preserve">הָיָה עוֹשֶׂה בְיָדָיו אֲבָל </w:t>
      </w:r>
      <w:r w:rsidRPr="00BF3E93">
        <w:rPr>
          <w:rFonts w:ascii="FbShefa" w:hAnsi="FbShefa"/>
          <w:b/>
          <w:bCs/>
          <w:color w:val="3B2F2A" w:themeColor="text2" w:themeShade="80"/>
          <w:sz w:val="11"/>
          <w:rtl/>
        </w:rPr>
        <w:t>לֹא</w:t>
      </w:r>
      <w:r w:rsidRPr="001B3037">
        <w:rPr>
          <w:rFonts w:ascii="FbShefa" w:eastAsia="Times New Roman" w:hAnsi="FbShefa"/>
          <w:b/>
          <w:bCs/>
          <w:color w:val="3B2F2A" w:themeColor="text2" w:themeShade="80"/>
          <w:sz w:val="11"/>
          <w:rtl/>
        </w:rPr>
        <w:t xml:space="preserve"> בְרַגְלָיו, בְּרַגְלָיו אֲבָל לֹא בְיָדָיו, אֲפִלּוּ בִכְתֵפוֹ, הֲרֵי זֶה אוֹכֵל</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רַבִּי יוֹסֵי בְּרַבִּי יְהוּדָה אוֹמֵר, עַד שֶׁיַּעֲשֶׂה בְיָדָיו וּבְרַגְלָיו: </w:t>
      </w:r>
    </w:p>
    <w:p w14:paraId="706ACA27" w14:textId="77777777" w:rsidR="009C3CB4" w:rsidRPr="00270114" w:rsidRDefault="009C3CB4" w:rsidP="009C3CB4">
      <w:pPr>
        <w:spacing w:line="240" w:lineRule="auto"/>
        <w:rPr>
          <w:rFonts w:ascii="FbShefa" w:hAnsi="FbShefa"/>
          <w:sz w:val="11"/>
          <w:rtl/>
        </w:rPr>
      </w:pPr>
    </w:p>
    <w:p w14:paraId="4BDA2132" w14:textId="1324CE89" w:rsidR="009C3CB4" w:rsidRPr="00270114" w:rsidRDefault="005456AF" w:rsidP="009C3CB4">
      <w:pPr>
        <w:pStyle w:val="2"/>
        <w:rPr>
          <w:rFonts w:ascii="FbShefa" w:hAnsi="FbShefa"/>
          <w:color w:val="7C5F1D"/>
          <w:rtl/>
        </w:rPr>
      </w:pPr>
      <w:r>
        <w:rPr>
          <w:rFonts w:ascii="FbShefa" w:hAnsi="FbShefa" w:hint="cs"/>
          <w:color w:val="7C5F1D"/>
          <w:sz w:val="11"/>
          <w:rtl/>
        </w:rPr>
        <w:t xml:space="preserve">עושה </w:t>
      </w:r>
      <w:r w:rsidR="009C3CB4" w:rsidRPr="00270114">
        <w:rPr>
          <w:rFonts w:ascii="FbShefa" w:hAnsi="FbShefa"/>
          <w:color w:val="7C5F1D"/>
          <w:sz w:val="11"/>
          <w:rtl/>
        </w:rPr>
        <w:t>בידיו</w:t>
      </w:r>
      <w:r>
        <w:rPr>
          <w:rFonts w:ascii="FbShefa" w:hAnsi="FbShefa" w:hint="cs"/>
          <w:color w:val="7C5F1D"/>
          <w:sz w:val="11"/>
          <w:rtl/>
        </w:rPr>
        <w:t xml:space="preserve"> ולא ברגליו</w:t>
      </w:r>
    </w:p>
    <w:p w14:paraId="4A1A58BE" w14:textId="58FEB206" w:rsidR="005456AF" w:rsidRDefault="005456AF" w:rsidP="005456AF">
      <w:pPr>
        <w:pStyle w:val="3"/>
        <w:rPr>
          <w:rtl/>
        </w:rPr>
      </w:pPr>
      <w:r>
        <w:rPr>
          <w:rFonts w:hint="cs"/>
          <w:rtl/>
        </w:rPr>
        <w:t>לימודים:</w:t>
      </w:r>
    </w:p>
    <w:p w14:paraId="4E40014B" w14:textId="5DC86A58"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ת"ק</w:t>
      </w:r>
      <w:r w:rsidR="00980F5A" w:rsidRPr="001B3037">
        <w:rPr>
          <w:rFonts w:ascii="FbShefa" w:hAnsi="FbShefa"/>
          <w:b/>
          <w:bCs/>
          <w:color w:val="3B2F2A" w:themeColor="text2" w:themeShade="80"/>
          <w:sz w:val="11"/>
          <w:rtl/>
        </w:rPr>
        <w:t>.</w:t>
      </w:r>
      <w:r w:rsidRPr="00270114">
        <w:rPr>
          <w:rFonts w:ascii="FbShefa" w:hAnsi="FbShefa"/>
          <w:sz w:val="11"/>
          <w:rtl/>
        </w:rPr>
        <w:t xml:space="preserve"> כי תבא בכרם רעך</w:t>
      </w:r>
      <w:r w:rsidR="005456AF">
        <w:rPr>
          <w:rFonts w:ascii="FbShefa" w:hAnsi="FbShefa" w:hint="cs"/>
          <w:sz w:val="11"/>
          <w:rtl/>
        </w:rPr>
        <w:t>,</w:t>
      </w:r>
      <w:r w:rsidRPr="00270114">
        <w:rPr>
          <w:rFonts w:ascii="FbShefa" w:hAnsi="FbShefa"/>
          <w:sz w:val="11"/>
          <w:rtl/>
        </w:rPr>
        <w:t xml:space="preserve"> בכל מאי דעביד</w:t>
      </w:r>
      <w:r w:rsidR="00980F5A" w:rsidRPr="00270114">
        <w:rPr>
          <w:rFonts w:ascii="FbShefa" w:hAnsi="FbShefa"/>
          <w:sz w:val="11"/>
          <w:rtl/>
        </w:rPr>
        <w:t>.</w:t>
      </w:r>
    </w:p>
    <w:p w14:paraId="2CBD6913" w14:textId="27E6AD2C"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ר</w:t>
      </w:r>
      <w:r w:rsidR="005456AF">
        <w:rPr>
          <w:rFonts w:ascii="FbShefa" w:hAnsi="FbShefa" w:hint="cs"/>
          <w:b/>
          <w:bCs/>
          <w:color w:val="3B2F2A" w:themeColor="text2" w:themeShade="80"/>
          <w:sz w:val="11"/>
          <w:rtl/>
        </w:rPr>
        <w:t>ב</w:t>
      </w:r>
      <w:r w:rsidRPr="001B3037">
        <w:rPr>
          <w:rFonts w:ascii="FbShefa" w:hAnsi="FbShefa"/>
          <w:b/>
          <w:bCs/>
          <w:color w:val="3B2F2A" w:themeColor="text2" w:themeShade="80"/>
          <w:sz w:val="11"/>
          <w:rtl/>
        </w:rPr>
        <w:t>י</w:t>
      </w:r>
      <w:r w:rsidR="005456AF">
        <w:rPr>
          <w:rFonts w:ascii="FbShefa" w:hAnsi="FbShefa" w:hint="cs"/>
          <w:b/>
          <w:bCs/>
          <w:color w:val="3B2F2A" w:themeColor="text2" w:themeShade="80"/>
          <w:sz w:val="11"/>
          <w:rtl/>
        </w:rPr>
        <w:t xml:space="preserve"> יוסי ברבי יהודה</w:t>
      </w:r>
      <w:r w:rsidR="00980F5A" w:rsidRPr="001B3037">
        <w:rPr>
          <w:rFonts w:ascii="FbShefa" w:hAnsi="FbShefa"/>
          <w:b/>
          <w:bCs/>
          <w:color w:val="3B2F2A" w:themeColor="text2" w:themeShade="80"/>
          <w:sz w:val="11"/>
          <w:rtl/>
        </w:rPr>
        <w:t>.</w:t>
      </w:r>
      <w:r w:rsidRPr="00270114">
        <w:rPr>
          <w:rFonts w:ascii="FbShefa" w:hAnsi="FbShefa"/>
          <w:sz w:val="11"/>
          <w:rtl/>
        </w:rPr>
        <w:t xml:space="preserve"> כשור, עד שיעשה בידיו וברגליו</w:t>
      </w:r>
      <w:r w:rsidR="00980F5A" w:rsidRPr="00270114">
        <w:rPr>
          <w:rFonts w:ascii="FbShefa" w:hAnsi="FbShefa"/>
          <w:sz w:val="11"/>
          <w:rtl/>
        </w:rPr>
        <w:t>.</w:t>
      </w:r>
    </w:p>
    <w:p w14:paraId="307D9B6E" w14:textId="77777777" w:rsidR="005456AF" w:rsidRDefault="005456AF" w:rsidP="009C3CB4">
      <w:pPr>
        <w:spacing w:line="240" w:lineRule="auto"/>
        <w:rPr>
          <w:rFonts w:ascii="FbShefa" w:hAnsi="FbShefa"/>
          <w:b/>
          <w:bCs/>
          <w:color w:val="3B2F2A" w:themeColor="text2" w:themeShade="80"/>
          <w:sz w:val="11"/>
          <w:rtl/>
        </w:rPr>
      </w:pPr>
    </w:p>
    <w:p w14:paraId="67426073" w14:textId="77777777" w:rsidR="005456AF" w:rsidRDefault="009C3CB4" w:rsidP="005456AF">
      <w:pPr>
        <w:pStyle w:val="3"/>
        <w:rPr>
          <w:rtl/>
        </w:rPr>
      </w:pPr>
      <w:r w:rsidRPr="00270114">
        <w:rPr>
          <w:rtl/>
        </w:rPr>
        <w:t>דש באווזין ותרנגולים</w:t>
      </w:r>
      <w:r w:rsidR="00EF4CE2">
        <w:rPr>
          <w:rtl/>
        </w:rPr>
        <w:t xml:space="preserve"> </w:t>
      </w:r>
      <w:r w:rsidR="005456AF">
        <w:rPr>
          <w:rFonts w:hint="cs"/>
          <w:rtl/>
        </w:rPr>
        <w:t>:</w:t>
      </w:r>
    </w:p>
    <w:p w14:paraId="3E076C5C" w14:textId="77777777" w:rsidR="005456AF" w:rsidRDefault="005456AF" w:rsidP="009C3CB4">
      <w:pPr>
        <w:spacing w:line="240" w:lineRule="auto"/>
        <w:rPr>
          <w:rFonts w:ascii="FbShefa" w:hAnsi="FbShefa"/>
          <w:sz w:val="11"/>
          <w:rtl/>
        </w:rPr>
      </w:pPr>
      <w:r>
        <w:rPr>
          <w:rFonts w:ascii="FbShefa" w:hAnsi="FbShefa" w:hint="cs"/>
          <w:sz w:val="11"/>
          <w:rtl/>
        </w:rPr>
        <w:t xml:space="preserve">\ספק. אליבא </w:t>
      </w:r>
      <w:r w:rsidR="009C3CB4" w:rsidRPr="00270114">
        <w:rPr>
          <w:rFonts w:ascii="FbShefa" w:hAnsi="FbShefa"/>
          <w:sz w:val="11"/>
          <w:rtl/>
        </w:rPr>
        <w:t>לריב"י</w:t>
      </w:r>
      <w:r w:rsidR="00980F5A" w:rsidRPr="00270114">
        <w:rPr>
          <w:rFonts w:ascii="FbShefa" w:hAnsi="FbShefa"/>
          <w:sz w:val="11"/>
          <w:rtl/>
        </w:rPr>
        <w:t>.</w:t>
      </w:r>
      <w:r w:rsidR="009C3CB4" w:rsidRPr="00270114">
        <w:rPr>
          <w:rFonts w:ascii="FbShefa" w:hAnsi="FbShefa"/>
          <w:sz w:val="11"/>
          <w:rtl/>
        </w:rPr>
        <w:t xml:space="preserve"> </w:t>
      </w:r>
    </w:p>
    <w:p w14:paraId="4577F0A3" w14:textId="77777777" w:rsidR="005456AF" w:rsidRDefault="009C3CB4" w:rsidP="009C3CB4">
      <w:pPr>
        <w:spacing w:line="240" w:lineRule="auto"/>
        <w:rPr>
          <w:rFonts w:ascii="FbShefa" w:hAnsi="FbShefa"/>
          <w:b/>
          <w:bCs/>
          <w:color w:val="3B2F2A" w:themeColor="text2" w:themeShade="80"/>
          <w:sz w:val="11"/>
          <w:rtl/>
        </w:rPr>
      </w:pPr>
      <w:r w:rsidRPr="001B3037">
        <w:rPr>
          <w:rFonts w:ascii="FbShefa" w:hAnsi="FbShefa"/>
          <w:b/>
          <w:bCs/>
          <w:color w:val="3B2F2A" w:themeColor="text2" w:themeShade="80"/>
          <w:sz w:val="11"/>
          <w:rtl/>
        </w:rPr>
        <w:t>האם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 xml:space="preserve">בכל כחו בעינן </w:t>
      </w:r>
      <w:r w:rsidR="005456AF">
        <w:rPr>
          <w:rFonts w:ascii="FbShefa" w:hAnsi="FbShefa" w:hint="cs"/>
          <w:sz w:val="11"/>
          <w:rtl/>
        </w:rPr>
        <w:t>,</w:t>
      </w:r>
      <w:r w:rsidRPr="00270114">
        <w:rPr>
          <w:rFonts w:ascii="FbShefa" w:hAnsi="FbShefa"/>
          <w:sz w:val="11"/>
          <w:rtl/>
        </w:rPr>
        <w:t>ואיכא</w:t>
      </w:r>
      <w:r w:rsidR="00980F5A" w:rsidRPr="00270114">
        <w:rPr>
          <w:rFonts w:ascii="FbShefa" w:hAnsi="FbShefa"/>
          <w:sz w:val="11"/>
          <w:rtl/>
        </w:rPr>
        <w:t>.</w:t>
      </w:r>
      <w:r w:rsidRPr="001B3037">
        <w:rPr>
          <w:rFonts w:ascii="FbShefa" w:hAnsi="FbShefa"/>
          <w:b/>
          <w:bCs/>
          <w:color w:val="3B2F2A" w:themeColor="text2" w:themeShade="80"/>
          <w:sz w:val="11"/>
          <w:rtl/>
        </w:rPr>
        <w:t xml:space="preserve"> </w:t>
      </w:r>
    </w:p>
    <w:p w14:paraId="7974BD37" w14:textId="114CCA52"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או דלמא</w:t>
      </w:r>
      <w:r w:rsidR="00980F5A" w:rsidRPr="00270114">
        <w:rPr>
          <w:rFonts w:ascii="FbShefa" w:hAnsi="FbShefa"/>
          <w:sz w:val="11"/>
          <w:rtl/>
        </w:rPr>
        <w:t>.</w:t>
      </w:r>
      <w:r w:rsidRPr="00270114">
        <w:rPr>
          <w:rFonts w:ascii="FbShefa" w:hAnsi="FbShefa"/>
          <w:sz w:val="11"/>
          <w:rtl/>
        </w:rPr>
        <w:t xml:space="preserve"> בידיו וברגליו בעינן, וליכא</w:t>
      </w:r>
      <w:r w:rsidR="00962A63" w:rsidRPr="00962A63">
        <w:rPr>
          <w:rFonts w:hint="cs"/>
          <w:rtl/>
        </w:rPr>
        <w:t>.</w:t>
      </w:r>
    </w:p>
    <w:p w14:paraId="0E8BD37B" w14:textId="77777777" w:rsidR="009C3CB4" w:rsidRPr="00270114" w:rsidRDefault="009C3CB4" w:rsidP="009C3CB4">
      <w:pPr>
        <w:spacing w:line="240" w:lineRule="auto"/>
        <w:rPr>
          <w:rFonts w:ascii="FbShefa" w:hAnsi="FbShefa"/>
          <w:sz w:val="11"/>
          <w:rtl/>
        </w:rPr>
      </w:pPr>
    </w:p>
    <w:p w14:paraId="253CC9C3"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פועלים בענבים ויין</w:t>
      </w:r>
    </w:p>
    <w:p w14:paraId="2814FA89" w14:textId="38AB73A1"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עד שלא הילכו שתי וערב בגת</w:t>
      </w:r>
      <w:r w:rsidR="00980F5A" w:rsidRPr="00270114">
        <w:rPr>
          <w:rFonts w:ascii="FbShefa" w:hAnsi="FbShefa"/>
          <w:sz w:val="11"/>
          <w:rtl/>
        </w:rPr>
        <w:t>.</w:t>
      </w:r>
      <w:r w:rsidRPr="00270114">
        <w:rPr>
          <w:rFonts w:ascii="FbShefa" w:hAnsi="FbShefa"/>
          <w:sz w:val="11"/>
          <w:rtl/>
        </w:rPr>
        <w:t xml:space="preserve"> אוכלין ענבים ואין שותין יין</w:t>
      </w:r>
      <w:r w:rsidR="00980F5A" w:rsidRPr="00270114">
        <w:rPr>
          <w:rFonts w:ascii="FbShefa" w:hAnsi="FbShefa"/>
          <w:sz w:val="11"/>
          <w:rtl/>
        </w:rPr>
        <w:t>.</w:t>
      </w:r>
    </w:p>
    <w:p w14:paraId="77E1AE85" w14:textId="5090AE9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משהילכו שתי וערב בגת</w:t>
      </w:r>
      <w:r w:rsidR="00980F5A" w:rsidRPr="00270114">
        <w:rPr>
          <w:rFonts w:ascii="FbShefa" w:hAnsi="FbShefa"/>
          <w:sz w:val="11"/>
          <w:rtl/>
        </w:rPr>
        <w:t>.</w:t>
      </w:r>
      <w:r w:rsidRPr="00270114">
        <w:rPr>
          <w:rFonts w:ascii="FbShefa" w:hAnsi="FbShefa"/>
          <w:sz w:val="11"/>
          <w:rtl/>
        </w:rPr>
        <w:t xml:space="preserve"> אוכלין ענבים ושותין יין</w:t>
      </w:r>
      <w:r w:rsidR="00980F5A" w:rsidRPr="00270114">
        <w:rPr>
          <w:rFonts w:ascii="FbShefa" w:hAnsi="FbShefa"/>
          <w:sz w:val="11"/>
          <w:rtl/>
        </w:rPr>
        <w:t>.</w:t>
      </w:r>
    </w:p>
    <w:p w14:paraId="60B2B305" w14:textId="048D615C" w:rsidR="009C3CB4" w:rsidRPr="001B3037" w:rsidRDefault="009C3CB4" w:rsidP="00BF3E93">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sz w:val="11"/>
          <w:rtl/>
        </w:rPr>
      </w:pPr>
      <w:r w:rsidRPr="001B3037">
        <w:rPr>
          <w:rFonts w:ascii="FbShefa" w:eastAsia="Times New Roman" w:hAnsi="FbShefa"/>
          <w:b/>
          <w:bCs/>
          <w:color w:val="3B2F2A" w:themeColor="text2" w:themeShade="80"/>
          <w:sz w:val="11"/>
          <w:rtl/>
        </w:rPr>
        <w:br/>
        <w:t>הָיָה עוֹשֶׂה בִתְאֵנִים, לֹא יֹאכַל בַּעֲנָבִים, בַּעֲנָבִים, לֹא יֹאכַל בִּתְאֵנִים</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אֲבָל מוֹנֵעַ אֶת </w:t>
      </w:r>
      <w:r w:rsidRPr="00BF3E93">
        <w:rPr>
          <w:rFonts w:ascii="FbShefa" w:hAnsi="FbShefa"/>
          <w:b/>
          <w:bCs/>
          <w:color w:val="3B2F2A" w:themeColor="text2" w:themeShade="80"/>
          <w:sz w:val="11"/>
          <w:rtl/>
        </w:rPr>
        <w:t>עַצְמוֹ</w:t>
      </w:r>
      <w:r w:rsidRPr="001B3037">
        <w:rPr>
          <w:rFonts w:ascii="FbShefa" w:eastAsia="Times New Roman" w:hAnsi="FbShefa"/>
          <w:b/>
          <w:bCs/>
          <w:color w:val="3B2F2A" w:themeColor="text2" w:themeShade="80"/>
          <w:sz w:val="11"/>
          <w:rtl/>
        </w:rPr>
        <w:t xml:space="preserve"> עַד שֶׁמַּגִּיעַ לִמְקוֹם הַיָּפוֹת וְאוֹכֵל</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וְכֻלָּן לֹא אָמְרוּ אֶלָּא בִשְׁעַת מְלָאכָה, אֲבָל מִשּׁוּם הָשֵׁב אֲבֵדָה לַבְּעָלִים אָמְרוּ, פּוֹעֲלִים אוֹכְלִין בַּהֲלִיכָתָן מֵאֻמָּן לְאֻמָּן, וּבַחֲזִירָתָן מִן הַגַּת, וּבַחֲמוֹר כְּשֶׁהִיא פוֹרָקֶת: </w:t>
      </w:r>
    </w:p>
    <w:p w14:paraId="428AC31F" w14:textId="77777777" w:rsidR="009C3CB4" w:rsidRPr="00270114" w:rsidRDefault="009C3CB4" w:rsidP="009C3CB4">
      <w:pPr>
        <w:spacing w:line="240" w:lineRule="auto"/>
        <w:rPr>
          <w:rFonts w:ascii="FbShefa" w:hAnsi="FbShefa"/>
          <w:sz w:val="11"/>
          <w:rtl/>
        </w:rPr>
      </w:pPr>
    </w:p>
    <w:p w14:paraId="606C6336" w14:textId="69D2D455" w:rsidR="009C3CB4" w:rsidRPr="00270114" w:rsidRDefault="00962A63" w:rsidP="009C3CB4">
      <w:pPr>
        <w:pStyle w:val="2"/>
        <w:rPr>
          <w:rFonts w:ascii="FbShefa" w:hAnsi="FbShefa"/>
          <w:color w:val="7C5F1D"/>
          <w:rtl/>
        </w:rPr>
      </w:pPr>
      <w:r>
        <w:rPr>
          <w:rFonts w:ascii="FbShefa" w:hAnsi="FbShefa" w:hint="cs"/>
          <w:color w:val="7C5F1D"/>
          <w:sz w:val="11"/>
          <w:rtl/>
        </w:rPr>
        <w:t>ל</w:t>
      </w:r>
      <w:r w:rsidR="009C3CB4" w:rsidRPr="00270114">
        <w:rPr>
          <w:rFonts w:ascii="FbShefa" w:hAnsi="FbShefa"/>
          <w:color w:val="7C5F1D"/>
          <w:sz w:val="11"/>
          <w:rtl/>
        </w:rPr>
        <w:t>אכ</w:t>
      </w:r>
      <w:r>
        <w:rPr>
          <w:rFonts w:ascii="FbShefa" w:hAnsi="FbShefa" w:hint="cs"/>
          <w:color w:val="7C5F1D"/>
          <w:sz w:val="11"/>
          <w:rtl/>
        </w:rPr>
        <w:t>ו</w:t>
      </w:r>
      <w:r w:rsidR="009C3CB4" w:rsidRPr="00270114">
        <w:rPr>
          <w:rFonts w:ascii="FbShefa" w:hAnsi="FbShefa"/>
          <w:color w:val="7C5F1D"/>
          <w:sz w:val="11"/>
          <w:rtl/>
        </w:rPr>
        <w:t>ל בגפן אחר</w:t>
      </w:r>
    </w:p>
    <w:p w14:paraId="29B9E494" w14:textId="77777777" w:rsidR="00962A63" w:rsidRDefault="009C3CB4" w:rsidP="00962A63">
      <w:pPr>
        <w:pStyle w:val="3"/>
        <w:rPr>
          <w:rtl/>
        </w:rPr>
      </w:pPr>
      <w:r w:rsidRPr="00270114">
        <w:rPr>
          <w:rtl/>
        </w:rPr>
        <w:t>עושה בגפן זה</w:t>
      </w:r>
      <w:r w:rsidR="00962A63">
        <w:rPr>
          <w:rFonts w:hint="cs"/>
          <w:rtl/>
        </w:rPr>
        <w:t>:</w:t>
      </w:r>
    </w:p>
    <w:p w14:paraId="3926FE7C" w14:textId="7558E26B" w:rsidR="009C3CB4" w:rsidRPr="00270114" w:rsidRDefault="00962A63" w:rsidP="009C3CB4">
      <w:pPr>
        <w:spacing w:line="240" w:lineRule="auto"/>
        <w:rPr>
          <w:rFonts w:ascii="FbShefa" w:hAnsi="FbShefa"/>
          <w:sz w:val="11"/>
          <w:rtl/>
        </w:rPr>
      </w:pPr>
      <w:r>
        <w:rPr>
          <w:rFonts w:ascii="FbShefa" w:hAnsi="FbShefa" w:hint="cs"/>
          <w:sz w:val="11"/>
          <w:rtl/>
        </w:rPr>
        <w:t xml:space="preserve">\ספק. </w:t>
      </w:r>
      <w:r w:rsidR="009C3CB4" w:rsidRPr="00270114">
        <w:rPr>
          <w:rFonts w:ascii="FbShefa" w:hAnsi="FbShefa"/>
          <w:sz w:val="11"/>
          <w:rtl/>
        </w:rPr>
        <w:t>מהו שיאכל בגפן אחר</w:t>
      </w:r>
      <w:r w:rsidR="00980F5A" w:rsidRPr="00270114">
        <w:rPr>
          <w:rFonts w:ascii="FbShefa" w:hAnsi="FbShefa"/>
          <w:sz w:val="11"/>
          <w:rtl/>
        </w:rPr>
        <w:t>.</w:t>
      </w:r>
    </w:p>
    <w:p w14:paraId="27FDBC28" w14:textId="479436D1" w:rsidR="009C3CB4" w:rsidRDefault="00962A63" w:rsidP="009C3CB4">
      <w:pPr>
        <w:spacing w:line="240" w:lineRule="auto"/>
        <w:rPr>
          <w:rFonts w:ascii="FbShefa" w:hAnsi="FbShefa"/>
          <w:sz w:val="11"/>
          <w:rtl/>
        </w:rPr>
      </w:pPr>
      <w:r>
        <w:rPr>
          <w:rFonts w:ascii="FbShefa" w:hAnsi="FbShefa" w:hint="cs"/>
          <w:b/>
          <w:bCs/>
          <w:color w:val="3B2F2A" w:themeColor="text2" w:themeShade="80"/>
          <w:sz w:val="11"/>
          <w:rtl/>
        </w:rPr>
        <w:t xml:space="preserve">\האם. </w:t>
      </w:r>
      <w:r w:rsidR="009C3CB4" w:rsidRPr="00270114">
        <w:rPr>
          <w:rFonts w:ascii="FbShefa" w:hAnsi="FbShefa"/>
          <w:sz w:val="11"/>
          <w:rtl/>
        </w:rPr>
        <w:t>ממין שאתה נותן לכליו של בעל הבית</w:t>
      </w:r>
      <w:r w:rsidR="00980F5A" w:rsidRPr="00270114">
        <w:rPr>
          <w:rFonts w:ascii="FbShefa" w:hAnsi="FbShefa"/>
          <w:sz w:val="11"/>
          <w:rtl/>
        </w:rPr>
        <w:t>.</w:t>
      </w:r>
    </w:p>
    <w:p w14:paraId="7497560F" w14:textId="64C66314" w:rsidR="00962A63" w:rsidRPr="00270114" w:rsidRDefault="00962A63" w:rsidP="009C3CB4">
      <w:pPr>
        <w:spacing w:line="240" w:lineRule="auto"/>
        <w:rPr>
          <w:rFonts w:ascii="FbShefa" w:hAnsi="FbShefa"/>
          <w:sz w:val="11"/>
          <w:rtl/>
        </w:rPr>
      </w:pPr>
      <w:r>
        <w:rPr>
          <w:rFonts w:ascii="FbShefa" w:hAnsi="FbShefa" w:hint="cs"/>
          <w:b/>
          <w:bCs/>
          <w:color w:val="3B2F2A" w:themeColor="text2" w:themeShade="80"/>
          <w:sz w:val="11"/>
          <w:rtl/>
        </w:rPr>
        <w:t>\או.</w:t>
      </w:r>
      <w:r>
        <w:rPr>
          <w:rFonts w:ascii="FbShefa" w:hAnsi="FbShefa" w:hint="cs"/>
          <w:sz w:val="11"/>
          <w:rtl/>
        </w:rPr>
        <w:t xml:space="preserve"> </w:t>
      </w:r>
      <w:r w:rsidRPr="00962A63">
        <w:rPr>
          <w:rFonts w:ascii="FbShefa" w:hAnsi="FbShefa"/>
          <w:sz w:val="11"/>
          <w:rtl/>
        </w:rPr>
        <w:t>ממה שאתה נותן לכליו של בעל הבית.</w:t>
      </w:r>
    </w:p>
    <w:p w14:paraId="4C280D97" w14:textId="77777777" w:rsidR="009C3CB4" w:rsidRPr="001B3037" w:rsidRDefault="009C3CB4" w:rsidP="009C3CB4">
      <w:pPr>
        <w:spacing w:line="240" w:lineRule="auto"/>
        <w:rPr>
          <w:rFonts w:ascii="FbShefa" w:hAnsi="FbShefa"/>
          <w:b/>
          <w:bCs/>
          <w:color w:val="3B2F2A" w:themeColor="text2" w:themeShade="80"/>
          <w:sz w:val="11"/>
          <w:rtl/>
        </w:rPr>
      </w:pPr>
    </w:p>
    <w:p w14:paraId="7260248B" w14:textId="77777777" w:rsidR="00962A63" w:rsidRDefault="009C3CB4" w:rsidP="00962A63">
      <w:pPr>
        <w:pStyle w:val="3"/>
        <w:rPr>
          <w:rtl/>
        </w:rPr>
      </w:pPr>
      <w:r w:rsidRPr="001B3037">
        <w:rPr>
          <w:rtl/>
        </w:rPr>
        <w:t>ת"ש</w:t>
      </w:r>
      <w:r w:rsidR="00962A63">
        <w:rPr>
          <w:rFonts w:hint="cs"/>
          <w:rtl/>
        </w:rPr>
        <w:t>:</w:t>
      </w:r>
    </w:p>
    <w:p w14:paraId="59AE4F11" w14:textId="77777777" w:rsidR="00962A63" w:rsidRDefault="00962A63"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270114">
        <w:rPr>
          <w:rFonts w:ascii="FbShefa" w:hAnsi="FbShefa"/>
          <w:sz w:val="11"/>
          <w:rtl/>
        </w:rPr>
        <w:t xml:space="preserve">שור במחובר </w:t>
      </w:r>
      <w:r>
        <w:rPr>
          <w:rFonts w:ascii="FbShefa" w:hAnsi="FbShefa" w:hint="cs"/>
          <w:sz w:val="11"/>
          <w:rtl/>
        </w:rPr>
        <w:t>.</w:t>
      </w:r>
      <w:r w:rsidR="009C3CB4" w:rsidRPr="00270114">
        <w:rPr>
          <w:rFonts w:ascii="FbShefa" w:hAnsi="FbShefa"/>
          <w:sz w:val="11"/>
          <w:rtl/>
        </w:rPr>
        <w:t>היכי אכיל</w:t>
      </w:r>
      <w:r w:rsidR="00980F5A" w:rsidRPr="00270114">
        <w:rPr>
          <w:rFonts w:ascii="FbShefa" w:hAnsi="FbShefa"/>
          <w:sz w:val="11"/>
          <w:rtl/>
        </w:rPr>
        <w:t>.</w:t>
      </w:r>
      <w:r w:rsidR="009C3CB4" w:rsidRPr="00270114">
        <w:rPr>
          <w:rFonts w:ascii="FbShefa" w:hAnsi="FbShefa"/>
          <w:sz w:val="11"/>
          <w:rtl/>
        </w:rPr>
        <w:t xml:space="preserve"> </w:t>
      </w:r>
    </w:p>
    <w:p w14:paraId="69970E1D" w14:textId="59818A95"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בשרכא</w:t>
      </w:r>
      <w:r w:rsidR="00980F5A" w:rsidRPr="00270114">
        <w:rPr>
          <w:rFonts w:ascii="FbShefa" w:hAnsi="FbShefa"/>
          <w:sz w:val="11"/>
          <w:rtl/>
        </w:rPr>
        <w:t>.</w:t>
      </w:r>
    </w:p>
    <w:p w14:paraId="4E767FB4" w14:textId="27F127F8" w:rsidR="009C3CB4" w:rsidRPr="001B3037" w:rsidRDefault="009C3CB4" w:rsidP="009C3CB4">
      <w:pPr>
        <w:spacing w:line="240" w:lineRule="auto"/>
        <w:rPr>
          <w:rFonts w:ascii="FbShefa" w:hAnsi="FbShefa"/>
          <w:b/>
          <w:bCs/>
          <w:color w:val="3B2F2A" w:themeColor="text2" w:themeShade="80"/>
          <w:sz w:val="11"/>
          <w:rtl/>
        </w:rPr>
      </w:pPr>
    </w:p>
    <w:p w14:paraId="26E2C903" w14:textId="77777777" w:rsidR="00962A63" w:rsidRDefault="009C3CB4" w:rsidP="00962A63">
      <w:pPr>
        <w:pStyle w:val="3"/>
        <w:rPr>
          <w:rtl/>
        </w:rPr>
      </w:pPr>
      <w:r w:rsidRPr="001B3037">
        <w:rPr>
          <w:rtl/>
        </w:rPr>
        <w:t>ת"ש</w:t>
      </w:r>
      <w:r w:rsidR="00962A63">
        <w:rPr>
          <w:rFonts w:hint="cs"/>
          <w:rtl/>
        </w:rPr>
        <w:t>:</w:t>
      </w:r>
    </w:p>
    <w:p w14:paraId="5E06AD6A" w14:textId="2F2E29AC" w:rsidR="00433741" w:rsidRPr="00270114" w:rsidRDefault="00962A63"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270114">
        <w:rPr>
          <w:rFonts w:ascii="FbShefa" w:hAnsi="FbShefa"/>
          <w:sz w:val="11"/>
          <w:rtl/>
        </w:rPr>
        <w:t>היה עושה בתאנים</w:t>
      </w:r>
      <w:r>
        <w:rPr>
          <w:rFonts w:ascii="FbShefa" w:hAnsi="FbShefa" w:hint="cs"/>
          <w:sz w:val="11"/>
          <w:rtl/>
        </w:rPr>
        <w:t>.</w:t>
      </w:r>
      <w:r w:rsidR="009C3CB4" w:rsidRPr="00270114">
        <w:rPr>
          <w:rFonts w:ascii="FbShefa" w:hAnsi="FbShefa"/>
          <w:sz w:val="11"/>
          <w:rtl/>
        </w:rPr>
        <w:t xml:space="preserve"> לא יאכל בענבים</w:t>
      </w:r>
      <w:r w:rsidR="00980F5A" w:rsidRPr="00270114">
        <w:rPr>
          <w:rFonts w:ascii="FbShefa" w:hAnsi="FbShefa"/>
          <w:sz w:val="11"/>
          <w:rtl/>
        </w:rPr>
        <w:t>.</w:t>
      </w:r>
    </w:p>
    <w:p w14:paraId="381C7915" w14:textId="50CBE678"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w:t>
      </w:r>
      <w:r w:rsidR="00962A63">
        <w:rPr>
          <w:rFonts w:ascii="FbShefa" w:hAnsi="FbShefa" w:hint="cs"/>
          <w:b/>
          <w:bCs/>
          <w:color w:val="3B2F2A" w:themeColor="text2" w:themeShade="80"/>
          <w:sz w:val="11"/>
          <w:rtl/>
        </w:rPr>
        <w:t>שמע</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הא תאנים ותאנים דומיא דתאנים וענבים, אוכל</w:t>
      </w:r>
      <w:r w:rsidR="00980F5A" w:rsidRPr="00270114">
        <w:rPr>
          <w:rFonts w:ascii="FbShefa" w:hAnsi="FbShefa"/>
          <w:sz w:val="11"/>
          <w:rtl/>
        </w:rPr>
        <w:t>.</w:t>
      </w:r>
    </w:p>
    <w:p w14:paraId="0ED34D34" w14:textId="04F1A8DE"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במודלית</w:t>
      </w:r>
      <w:r w:rsidR="00980F5A" w:rsidRPr="00270114">
        <w:rPr>
          <w:rFonts w:ascii="FbShefa" w:hAnsi="FbShefa"/>
          <w:sz w:val="11"/>
          <w:rtl/>
        </w:rPr>
        <w:t>.</w:t>
      </w:r>
    </w:p>
    <w:p w14:paraId="2A029692" w14:textId="4137A575" w:rsidR="009C3CB4" w:rsidRPr="00270114" w:rsidRDefault="009C3CB4" w:rsidP="009C3CB4">
      <w:pPr>
        <w:spacing w:line="240" w:lineRule="auto"/>
        <w:rPr>
          <w:rFonts w:ascii="FbShefa" w:hAnsi="FbShefa"/>
          <w:sz w:val="11"/>
          <w:rtl/>
        </w:rPr>
      </w:pPr>
    </w:p>
    <w:p w14:paraId="616F62E1" w14:textId="77777777" w:rsidR="00962A63" w:rsidRDefault="009C3CB4" w:rsidP="00962A63">
      <w:pPr>
        <w:pStyle w:val="3"/>
        <w:rPr>
          <w:rtl/>
        </w:rPr>
      </w:pPr>
      <w:r w:rsidRPr="001B3037">
        <w:rPr>
          <w:rtl/>
        </w:rPr>
        <w:t>ת</w:t>
      </w:r>
      <w:r w:rsidR="00962A63">
        <w:rPr>
          <w:rFonts w:hint="cs"/>
          <w:rtl/>
        </w:rPr>
        <w:t>"ש:</w:t>
      </w:r>
    </w:p>
    <w:p w14:paraId="40572193" w14:textId="23ADF684" w:rsidR="009C3CB4" w:rsidRPr="00270114" w:rsidRDefault="00962A63"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270114">
        <w:rPr>
          <w:rFonts w:ascii="FbShefa" w:hAnsi="FbShefa"/>
          <w:sz w:val="11"/>
          <w:rtl/>
        </w:rPr>
        <w:t xml:space="preserve">מונע את עצמו </w:t>
      </w:r>
      <w:r>
        <w:rPr>
          <w:rFonts w:ascii="FbShefa" w:hAnsi="FbShefa" w:hint="cs"/>
          <w:sz w:val="11"/>
          <w:rtl/>
        </w:rPr>
        <w:t>.</w:t>
      </w:r>
      <w:r w:rsidR="009C3CB4" w:rsidRPr="00270114">
        <w:rPr>
          <w:rFonts w:ascii="FbShefa" w:hAnsi="FbShefa"/>
          <w:sz w:val="11"/>
          <w:rtl/>
        </w:rPr>
        <w:t>עד שמגיע למקום היפות ואוכל</w:t>
      </w:r>
      <w:r w:rsidR="00980F5A" w:rsidRPr="00270114">
        <w:rPr>
          <w:rFonts w:ascii="FbShefa" w:hAnsi="FbShefa"/>
          <w:sz w:val="11"/>
          <w:rtl/>
        </w:rPr>
        <w:t>.</w:t>
      </w:r>
    </w:p>
    <w:p w14:paraId="69AFE9A1" w14:textId="510E4218" w:rsidR="009C3CB4" w:rsidRPr="00270114" w:rsidRDefault="00962A63" w:rsidP="009C3CB4">
      <w:pPr>
        <w:spacing w:line="240" w:lineRule="auto"/>
        <w:rPr>
          <w:rFonts w:ascii="FbShefa" w:hAnsi="FbShefa"/>
          <w:sz w:val="11"/>
          <w:rtl/>
        </w:rPr>
      </w:pPr>
      <w:r>
        <w:rPr>
          <w:rFonts w:ascii="FbShefa" w:hAnsi="FbShefa" w:hint="cs"/>
          <w:b/>
          <w:bCs/>
          <w:color w:val="3B2F2A" w:themeColor="text2" w:themeShade="80"/>
          <w:sz w:val="11"/>
          <w:rtl/>
        </w:rPr>
        <w:t>\ו</w:t>
      </w:r>
      <w:r w:rsidR="009C3CB4" w:rsidRPr="00270114">
        <w:rPr>
          <w:rFonts w:ascii="FbShefa" w:hAnsi="FbShefa"/>
          <w:sz w:val="11"/>
          <w:rtl/>
        </w:rPr>
        <w:t xml:space="preserve">אי אמרת </w:t>
      </w:r>
      <w:r>
        <w:rPr>
          <w:rFonts w:ascii="FbShefa" w:hAnsi="FbShefa" w:hint="cs"/>
          <w:sz w:val="11"/>
          <w:rtl/>
        </w:rPr>
        <w:t>.</w:t>
      </w:r>
      <w:r w:rsidR="009C3CB4" w:rsidRPr="00270114">
        <w:rPr>
          <w:rFonts w:ascii="FbShefa" w:hAnsi="FbShefa"/>
          <w:sz w:val="11"/>
          <w:rtl/>
        </w:rPr>
        <w:t xml:space="preserve">עושה בגפן זה אוכל בגפן אחר </w:t>
      </w:r>
      <w:r>
        <w:rPr>
          <w:rFonts w:ascii="FbShefa" w:hAnsi="FbShefa" w:hint="cs"/>
          <w:sz w:val="11"/>
          <w:rtl/>
        </w:rPr>
        <w:t>,</w:t>
      </w:r>
      <w:r w:rsidR="009C3CB4" w:rsidRPr="00270114">
        <w:rPr>
          <w:rFonts w:ascii="FbShefa" w:hAnsi="FbShefa"/>
          <w:sz w:val="11"/>
          <w:rtl/>
        </w:rPr>
        <w:t>ניזיל וניתי וניכול</w:t>
      </w:r>
      <w:r w:rsidR="00980F5A" w:rsidRPr="00270114">
        <w:rPr>
          <w:rFonts w:ascii="FbShefa" w:hAnsi="FbShefa"/>
          <w:sz w:val="11"/>
          <w:rtl/>
        </w:rPr>
        <w:t>.</w:t>
      </w:r>
    </w:p>
    <w:p w14:paraId="1CA2AE8A" w14:textId="188A2A14"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משום ביטול מלאכה</w:t>
      </w:r>
      <w:r w:rsidR="00980F5A" w:rsidRPr="00270114">
        <w:rPr>
          <w:rFonts w:ascii="FbShefa" w:hAnsi="FbShefa"/>
          <w:sz w:val="11"/>
          <w:rtl/>
        </w:rPr>
        <w:t>.</w:t>
      </w:r>
      <w:r w:rsidRPr="00270114">
        <w:rPr>
          <w:rFonts w:ascii="FbShefa" w:hAnsi="FbShefa"/>
          <w:sz w:val="11"/>
          <w:rtl/>
        </w:rPr>
        <w:t xml:space="preserve"> </w:t>
      </w:r>
      <w:r w:rsidR="00962A63">
        <w:rPr>
          <w:rFonts w:ascii="FbShefa" w:hAnsi="FbShefa" w:hint="cs"/>
          <w:b/>
          <w:bCs/>
          <w:color w:val="3B2F2A" w:themeColor="text2" w:themeShade="80"/>
          <w:sz w:val="11"/>
          <w:rtl/>
        </w:rPr>
        <w:t xml:space="preserve">ואילו </w:t>
      </w:r>
      <w:r w:rsidRPr="001B3037">
        <w:rPr>
          <w:rFonts w:ascii="FbShefa" w:hAnsi="FbShefa"/>
          <w:b/>
          <w:bCs/>
          <w:color w:val="3B2F2A" w:themeColor="text2" w:themeShade="80"/>
          <w:sz w:val="11"/>
          <w:rtl/>
        </w:rPr>
        <w:t>הספק</w:t>
      </w:r>
      <w:r w:rsidR="00980F5A" w:rsidRPr="001B3037">
        <w:rPr>
          <w:rFonts w:ascii="FbShefa" w:hAnsi="FbShefa"/>
          <w:b/>
          <w:bCs/>
          <w:color w:val="3B2F2A" w:themeColor="text2" w:themeShade="80"/>
          <w:sz w:val="11"/>
          <w:rtl/>
        </w:rPr>
        <w:t>.</w:t>
      </w:r>
      <w:r w:rsidRPr="00270114">
        <w:rPr>
          <w:rFonts w:ascii="FbShefa" w:hAnsi="FbShefa"/>
          <w:sz w:val="11"/>
          <w:rtl/>
        </w:rPr>
        <w:t xml:space="preserve"> היכא דאיכא אשתו ובניו</w:t>
      </w:r>
      <w:r w:rsidR="00980F5A" w:rsidRPr="00270114">
        <w:rPr>
          <w:rFonts w:ascii="FbShefa" w:hAnsi="FbShefa"/>
          <w:sz w:val="11"/>
          <w:rtl/>
        </w:rPr>
        <w:t>.</w:t>
      </w:r>
    </w:p>
    <w:p w14:paraId="280EB0F0" w14:textId="77777777" w:rsidR="009C3CB4" w:rsidRPr="00270114" w:rsidRDefault="009C3CB4" w:rsidP="009C3CB4">
      <w:pPr>
        <w:spacing w:line="240" w:lineRule="auto"/>
        <w:rPr>
          <w:rFonts w:ascii="FbShefa" w:hAnsi="FbShefa"/>
          <w:sz w:val="11"/>
          <w:rtl/>
        </w:rPr>
      </w:pPr>
    </w:p>
    <w:p w14:paraId="4A43B96F" w14:textId="77777777" w:rsidR="00962A63" w:rsidRDefault="009C3CB4" w:rsidP="00962A63">
      <w:pPr>
        <w:pStyle w:val="3"/>
        <w:rPr>
          <w:rtl/>
        </w:rPr>
      </w:pPr>
      <w:r w:rsidRPr="001B3037">
        <w:rPr>
          <w:rtl/>
        </w:rPr>
        <w:t>ת</w:t>
      </w:r>
      <w:r w:rsidR="00962A63">
        <w:rPr>
          <w:rFonts w:hint="cs"/>
          <w:rtl/>
        </w:rPr>
        <w:t>"ש:</w:t>
      </w:r>
    </w:p>
    <w:p w14:paraId="126309F0" w14:textId="13DCEF94" w:rsidR="00433741" w:rsidRPr="00270114" w:rsidRDefault="00962A63"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270114">
        <w:rPr>
          <w:rFonts w:ascii="FbShefa" w:hAnsi="FbShefa"/>
          <w:sz w:val="11"/>
          <w:rtl/>
        </w:rPr>
        <w:t>מפני השב אבידה</w:t>
      </w:r>
      <w:r>
        <w:rPr>
          <w:rFonts w:ascii="FbShefa" w:hAnsi="FbShefa" w:hint="cs"/>
          <w:sz w:val="11"/>
          <w:rtl/>
        </w:rPr>
        <w:t>.</w:t>
      </w:r>
      <w:r w:rsidR="009C3CB4" w:rsidRPr="00270114">
        <w:rPr>
          <w:rFonts w:ascii="FbShefa" w:hAnsi="FbShefa"/>
          <w:sz w:val="11"/>
          <w:rtl/>
        </w:rPr>
        <w:t xml:space="preserve"> אוכלים בהליכתן מאומן לאומן ובחזירתן מן הגת</w:t>
      </w:r>
      <w:r w:rsidR="00980F5A" w:rsidRPr="00270114">
        <w:rPr>
          <w:rFonts w:ascii="FbShefa" w:hAnsi="FbShefa"/>
          <w:sz w:val="11"/>
          <w:rtl/>
        </w:rPr>
        <w:t>.</w:t>
      </w:r>
    </w:p>
    <w:p w14:paraId="78DEC548" w14:textId="1DD470A8"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סברוה</w:t>
      </w:r>
      <w:r w:rsidR="00980F5A" w:rsidRPr="001B3037">
        <w:rPr>
          <w:rFonts w:ascii="FbShefa" w:hAnsi="FbShefa"/>
          <w:b/>
          <w:bCs/>
          <w:color w:val="3B2F2A" w:themeColor="text2" w:themeShade="80"/>
          <w:sz w:val="11"/>
          <w:rtl/>
        </w:rPr>
        <w:t>.</w:t>
      </w:r>
      <w:r w:rsidRPr="00270114">
        <w:rPr>
          <w:rFonts w:ascii="FbShefa" w:hAnsi="FbShefa"/>
          <w:sz w:val="11"/>
          <w:rtl/>
        </w:rPr>
        <w:t xml:space="preserve"> מהלך כעושה מעשה דמי, וש"מ מדאורייתא לא אכיל</w:t>
      </w:r>
      <w:r w:rsidR="00980F5A" w:rsidRPr="00270114">
        <w:rPr>
          <w:rFonts w:ascii="FbShefa" w:hAnsi="FbShefa"/>
          <w:sz w:val="11"/>
          <w:rtl/>
        </w:rPr>
        <w:t>.</w:t>
      </w:r>
    </w:p>
    <w:p w14:paraId="5242FF1E" w14:textId="6B98862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מהלך לאו כעושה מעשה דמי</w:t>
      </w:r>
      <w:r w:rsidR="00980F5A" w:rsidRPr="00270114">
        <w:rPr>
          <w:rFonts w:ascii="FbShefa" w:hAnsi="FbShefa"/>
          <w:sz w:val="11"/>
          <w:rtl/>
        </w:rPr>
        <w:t>.</w:t>
      </w:r>
    </w:p>
    <w:p w14:paraId="551A33C7" w14:textId="5C4E695A" w:rsidR="009C3CB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איכא דאמרי</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EC7F5D">
        <w:rPr>
          <w:rFonts w:ascii="FbShefa" w:hAnsi="FbShefa" w:hint="cs"/>
          <w:sz w:val="11"/>
          <w:rtl/>
        </w:rPr>
        <w:t>סדר המשא ומתן הפוך.</w:t>
      </w:r>
    </w:p>
    <w:p w14:paraId="694136CD" w14:textId="12A82789" w:rsidR="009C3CB4" w:rsidRPr="00270114" w:rsidRDefault="009C3CB4" w:rsidP="00794C1A">
      <w:pPr>
        <w:pStyle w:val="1"/>
        <w:rPr>
          <w:rFonts w:ascii="FbShefa" w:hAnsi="FbShefa"/>
          <w:rtl/>
        </w:rPr>
      </w:pPr>
      <w:r w:rsidRPr="00270114">
        <w:rPr>
          <w:rFonts w:ascii="FbShefa" w:hAnsi="FbShefa"/>
          <w:sz w:val="11"/>
          <w:rtl/>
        </w:rPr>
        <w:t>צב</w:t>
      </w:r>
      <w:r w:rsidR="00B36BF2" w:rsidRPr="00270114">
        <w:rPr>
          <w:rFonts w:ascii="FbShefa" w:hAnsi="FbShefa"/>
          <w:sz w:val="11"/>
          <w:rtl/>
        </w:rPr>
        <w:t>, א</w:t>
      </w:r>
    </w:p>
    <w:p w14:paraId="05E04AB1"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חמור פורקת</w:t>
      </w:r>
    </w:p>
    <w:p w14:paraId="089E1137" w14:textId="5A943F2F"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מתני'</w:t>
      </w:r>
      <w:r w:rsidR="00980F5A" w:rsidRPr="001B3037">
        <w:rPr>
          <w:rFonts w:ascii="FbShefa" w:hAnsi="FbShefa"/>
          <w:b/>
          <w:bCs/>
          <w:color w:val="3B2F2A" w:themeColor="text2" w:themeShade="80"/>
          <w:sz w:val="11"/>
          <w:rtl/>
        </w:rPr>
        <w:t>.</w:t>
      </w:r>
      <w:r w:rsidRPr="00270114">
        <w:rPr>
          <w:rFonts w:ascii="FbShefa" w:hAnsi="FbShefa"/>
          <w:sz w:val="11"/>
          <w:rtl/>
        </w:rPr>
        <w:t xml:space="preserve"> חמור כשהיא פורקת</w:t>
      </w:r>
      <w:r w:rsidR="00980F5A" w:rsidRPr="00270114">
        <w:rPr>
          <w:rFonts w:ascii="FbShefa" w:hAnsi="FbShefa"/>
          <w:sz w:val="11"/>
          <w:rtl/>
        </w:rPr>
        <w:t>.</w:t>
      </w:r>
    </w:p>
    <w:p w14:paraId="43EA558B" w14:textId="77777777" w:rsidR="00DF352C" w:rsidRPr="00DF352C" w:rsidRDefault="00DF352C" w:rsidP="00DF352C">
      <w:pPr>
        <w:spacing w:line="240" w:lineRule="auto"/>
        <w:rPr>
          <w:rtl/>
        </w:rPr>
      </w:pPr>
      <w:r w:rsidRPr="00DF352C">
        <w:rPr>
          <w:rFonts w:hint="cs"/>
          <w:rtl/>
        </w:rPr>
        <w:t xml:space="preserve">\הכוונה. </w:t>
      </w:r>
      <w:r w:rsidR="009C3CB4" w:rsidRPr="00DF352C">
        <w:rPr>
          <w:rtl/>
        </w:rPr>
        <w:t>עד שתהא פורקת</w:t>
      </w:r>
      <w:r w:rsidR="00980F5A" w:rsidRPr="00DF352C">
        <w:rPr>
          <w:rtl/>
        </w:rPr>
        <w:t>.</w:t>
      </w:r>
      <w:r w:rsidR="009C3CB4" w:rsidRPr="00DF352C">
        <w:rPr>
          <w:rtl/>
        </w:rPr>
        <w:t xml:space="preserve"> </w:t>
      </w:r>
    </w:p>
    <w:p w14:paraId="7660CD38" w14:textId="77777777" w:rsidR="00DF352C" w:rsidRDefault="00DF352C" w:rsidP="00DF352C">
      <w:pPr>
        <w:spacing w:line="240" w:lineRule="auto"/>
        <w:rPr>
          <w:rFonts w:ascii="FbShefa" w:hAnsi="FbShefa"/>
          <w:sz w:val="11"/>
          <w:rtl/>
        </w:rPr>
      </w:pPr>
    </w:p>
    <w:p w14:paraId="76FFE4E2" w14:textId="63CD490D" w:rsidR="00DF352C" w:rsidRDefault="00DF352C" w:rsidP="00DF352C">
      <w:pPr>
        <w:spacing w:line="240" w:lineRule="auto"/>
        <w:rPr>
          <w:rFonts w:ascii="FbShefa" w:hAnsi="FbShefa"/>
          <w:sz w:val="11"/>
          <w:rtl/>
        </w:rPr>
      </w:pPr>
      <w:r>
        <w:rPr>
          <w:rFonts w:ascii="FbShefa" w:hAnsi="FbShefa" w:hint="cs"/>
          <w:sz w:val="11"/>
          <w:rtl/>
        </w:rPr>
        <w:t xml:space="preserve">\ </w:t>
      </w:r>
      <w:r w:rsidR="009C3CB4" w:rsidRPr="00270114">
        <w:rPr>
          <w:rFonts w:ascii="FbShefa" w:hAnsi="FbShefa"/>
          <w:sz w:val="11"/>
          <w:rtl/>
        </w:rPr>
        <w:t xml:space="preserve">חמור וגמל </w:t>
      </w:r>
      <w:r>
        <w:rPr>
          <w:rFonts w:ascii="FbShefa" w:hAnsi="FbShefa" w:hint="cs"/>
          <w:sz w:val="11"/>
          <w:rtl/>
        </w:rPr>
        <w:t>.</w:t>
      </w:r>
      <w:r w:rsidR="009C3CB4" w:rsidRPr="00270114">
        <w:rPr>
          <w:rFonts w:ascii="FbShefa" w:hAnsi="FbShefa"/>
          <w:sz w:val="11"/>
          <w:rtl/>
        </w:rPr>
        <w:t>אוכלים ממשאוי שעל גביהן</w:t>
      </w:r>
      <w:r w:rsidR="00980F5A" w:rsidRPr="00270114">
        <w:rPr>
          <w:rFonts w:ascii="FbShefa" w:hAnsi="FbShefa"/>
          <w:sz w:val="11"/>
          <w:rtl/>
        </w:rPr>
        <w:t>.</w:t>
      </w:r>
      <w:r w:rsidR="009C3CB4" w:rsidRPr="00270114">
        <w:rPr>
          <w:rFonts w:ascii="FbShefa" w:hAnsi="FbShefa"/>
          <w:sz w:val="11"/>
          <w:rtl/>
        </w:rPr>
        <w:t xml:space="preserve"> </w:t>
      </w:r>
    </w:p>
    <w:p w14:paraId="54AD8D70" w14:textId="7AADC232" w:rsidR="00433741" w:rsidRPr="00270114" w:rsidRDefault="009C3CB4" w:rsidP="00DF352C">
      <w:pPr>
        <w:spacing w:line="240" w:lineRule="auto"/>
        <w:rPr>
          <w:rFonts w:ascii="FbShefa" w:hAnsi="FbShefa"/>
          <w:sz w:val="11"/>
          <w:rtl/>
        </w:rPr>
      </w:pPr>
      <w:r w:rsidRPr="001B3037">
        <w:rPr>
          <w:rFonts w:ascii="FbShefa" w:hAnsi="FbShefa"/>
          <w:b/>
          <w:bCs/>
          <w:color w:val="3B2F2A" w:themeColor="text2" w:themeShade="80"/>
          <w:sz w:val="11"/>
          <w:rtl/>
        </w:rPr>
        <w:t>ובלבד</w:t>
      </w:r>
      <w:r w:rsidR="00980F5A" w:rsidRPr="001B3037">
        <w:rPr>
          <w:rFonts w:ascii="FbShefa" w:hAnsi="FbShefa"/>
          <w:b/>
          <w:bCs/>
          <w:color w:val="3B2F2A" w:themeColor="text2" w:themeShade="80"/>
          <w:sz w:val="11"/>
          <w:rtl/>
        </w:rPr>
        <w:t>.</w:t>
      </w:r>
      <w:r w:rsidRPr="00270114">
        <w:rPr>
          <w:rFonts w:ascii="FbShefa" w:hAnsi="FbShefa"/>
          <w:sz w:val="11"/>
          <w:rtl/>
        </w:rPr>
        <w:t xml:space="preserve"> שלא יטול בידו ויאכילם</w:t>
      </w:r>
      <w:r w:rsidR="00980F5A" w:rsidRPr="00270114">
        <w:rPr>
          <w:rFonts w:ascii="FbShefa" w:hAnsi="FbShefa"/>
          <w:sz w:val="11"/>
          <w:rtl/>
        </w:rPr>
        <w:t>.</w:t>
      </w:r>
    </w:p>
    <w:p w14:paraId="6EF411E5" w14:textId="6F4211B0" w:rsidR="009C3CB4" w:rsidRPr="00270114" w:rsidRDefault="009C3CB4" w:rsidP="009C3CB4">
      <w:pPr>
        <w:spacing w:line="240" w:lineRule="auto"/>
        <w:rPr>
          <w:rFonts w:ascii="FbShefa" w:hAnsi="FbShefa"/>
          <w:sz w:val="11"/>
          <w:rtl/>
        </w:rPr>
      </w:pPr>
    </w:p>
    <w:p w14:paraId="245F6E23" w14:textId="417EFDCB" w:rsidR="009C3CB4" w:rsidRPr="001B3037" w:rsidRDefault="009C3CB4" w:rsidP="00BF3E93">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sz w:val="11"/>
          <w:rtl/>
        </w:rPr>
      </w:pPr>
      <w:r w:rsidRPr="001B3037">
        <w:rPr>
          <w:rFonts w:ascii="FbShefa" w:eastAsia="Times New Roman" w:hAnsi="FbShefa"/>
          <w:b/>
          <w:bCs/>
          <w:color w:val="3B2F2A" w:themeColor="text2" w:themeShade="80"/>
          <w:sz w:val="11"/>
          <w:rtl/>
        </w:rPr>
        <w:t>אוֹכֵל פּוֹעֵל קִשּׁוּת אֲפִלּוּ בְדִינָר, וְכוֹתֶבֶת אֲפִלּוּ בְדִינָר</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רַבִּי אֶלְעָזָר חִסְמָא אוֹמֵר, לֹא יֹאכַל פּוֹעֵל יָתֵר עַל שְׂכָרוֹ</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וַחֲכָמִים מַתִּירִין, אֲבָל מְלַמְּדִין אֶת הָאָדָם שֶׁלֹּא יְהֵא רַעַבְתָן וִיהֵא סוֹתֵם אֶת הַפֶּתַח בְּפָנָיו: </w:t>
      </w:r>
    </w:p>
    <w:p w14:paraId="7C10F693" w14:textId="77777777" w:rsidR="009C3CB4" w:rsidRPr="00270114" w:rsidRDefault="009C3CB4" w:rsidP="009C3CB4">
      <w:pPr>
        <w:spacing w:line="240" w:lineRule="auto"/>
        <w:rPr>
          <w:rFonts w:ascii="FbShefa" w:hAnsi="FbShefa"/>
          <w:sz w:val="11"/>
          <w:rtl/>
        </w:rPr>
      </w:pPr>
    </w:p>
    <w:p w14:paraId="31D058A5"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ג' שיטות במשנה</w:t>
      </w:r>
    </w:p>
    <w:p w14:paraId="20E57382" w14:textId="5F23F22B" w:rsidR="009C3CB4" w:rsidRPr="00270114" w:rsidRDefault="00DF352C" w:rsidP="009C3CB4">
      <w:pPr>
        <w:spacing w:line="240" w:lineRule="auto"/>
        <w:rPr>
          <w:rFonts w:ascii="FbShefa" w:hAnsi="FbShefa"/>
          <w:sz w:val="11"/>
          <w:rtl/>
        </w:rPr>
      </w:pPr>
      <w:r>
        <w:rPr>
          <w:rFonts w:ascii="FbShefa" w:hAnsi="FbShefa" w:hint="cs"/>
          <w:b/>
          <w:bCs/>
          <w:color w:val="3B2F2A" w:themeColor="text2" w:themeShade="80"/>
          <w:sz w:val="11"/>
          <w:rtl/>
        </w:rPr>
        <w:t>שאלה</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חכמים היינו ת"ק</w:t>
      </w:r>
      <w:r w:rsidR="00980F5A" w:rsidRPr="00270114">
        <w:rPr>
          <w:rFonts w:ascii="FbShefa" w:hAnsi="FbShefa"/>
          <w:sz w:val="11"/>
          <w:rtl/>
        </w:rPr>
        <w:t>.</w:t>
      </w:r>
    </w:p>
    <w:p w14:paraId="1D8CF33B" w14:textId="48C87D50" w:rsidR="009C3CB4" w:rsidRPr="00270114" w:rsidRDefault="00DF352C" w:rsidP="009C3CB4">
      <w:pPr>
        <w:spacing w:line="240" w:lineRule="auto"/>
        <w:rPr>
          <w:rFonts w:ascii="FbShefa" w:hAnsi="FbShefa"/>
          <w:sz w:val="11"/>
          <w:rtl/>
        </w:rPr>
      </w:pPr>
      <w:r>
        <w:rPr>
          <w:rFonts w:ascii="FbShefa" w:hAnsi="FbShefa" w:hint="cs"/>
          <w:b/>
          <w:bCs/>
          <w:color w:val="3B2F2A" w:themeColor="text2" w:themeShade="80"/>
          <w:sz w:val="11"/>
          <w:rtl/>
        </w:rPr>
        <w:t xml:space="preserve">הסבר </w:t>
      </w:r>
      <w:r w:rsidR="009C3CB4" w:rsidRPr="001B3037">
        <w:rPr>
          <w:rFonts w:ascii="FbShefa" w:hAnsi="FbShefa"/>
          <w:b/>
          <w:bCs/>
          <w:color w:val="3B2F2A" w:themeColor="text2" w:themeShade="80"/>
          <w:sz w:val="11"/>
          <w:rtl/>
        </w:rPr>
        <w:t>א</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נחלקו האם מלמדין</w:t>
      </w:r>
      <w:r>
        <w:rPr>
          <w:rFonts w:ascii="FbShefa" w:hAnsi="FbShefa" w:hint="cs"/>
          <w:sz w:val="11"/>
          <w:rtl/>
        </w:rPr>
        <w:t>,</w:t>
      </w:r>
      <w:r w:rsidR="00A94292">
        <w:rPr>
          <w:rFonts w:ascii="FbShefa" w:hAnsi="FbShefa"/>
          <w:sz w:val="11"/>
          <w:rtl/>
        </w:rPr>
        <w:t xml:space="preserve"> </w:t>
      </w:r>
      <w:r w:rsidR="009C3CB4" w:rsidRPr="00270114">
        <w:rPr>
          <w:rFonts w:ascii="FbShefa" w:hAnsi="FbShefa"/>
          <w:sz w:val="11"/>
          <w:rtl/>
        </w:rPr>
        <w:t>שלא יהא סותם הפתח</w:t>
      </w:r>
      <w:r w:rsidR="00980F5A" w:rsidRPr="00270114">
        <w:rPr>
          <w:rFonts w:ascii="FbShefa" w:hAnsi="FbShefa"/>
          <w:sz w:val="11"/>
          <w:rtl/>
        </w:rPr>
        <w:t>.</w:t>
      </w:r>
    </w:p>
    <w:p w14:paraId="435BF055" w14:textId="24A1454B" w:rsidR="009C3CB4" w:rsidRPr="00270114" w:rsidRDefault="00DF352C" w:rsidP="009C3CB4">
      <w:pPr>
        <w:spacing w:line="240" w:lineRule="auto"/>
        <w:rPr>
          <w:rFonts w:ascii="FbShefa" w:hAnsi="FbShefa"/>
          <w:sz w:val="11"/>
          <w:rtl/>
        </w:rPr>
      </w:pPr>
      <w:r>
        <w:rPr>
          <w:rFonts w:ascii="FbShefa" w:hAnsi="FbShefa" w:hint="cs"/>
          <w:b/>
          <w:bCs/>
          <w:color w:val="3B2F2A" w:themeColor="text2" w:themeShade="80"/>
          <w:sz w:val="11"/>
          <w:rtl/>
        </w:rPr>
        <w:t xml:space="preserve">הסבר </w:t>
      </w:r>
      <w:r w:rsidR="009C3CB4" w:rsidRPr="001B3037">
        <w:rPr>
          <w:rFonts w:ascii="FbShefa" w:hAnsi="FbShefa"/>
          <w:b/>
          <w:bCs/>
          <w:color w:val="3B2F2A" w:themeColor="text2" w:themeShade="80"/>
          <w:sz w:val="11"/>
          <w:rtl/>
        </w:rPr>
        <w:t>ב</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נחלקו כשכרו לבצור אשכול אחד</w:t>
      </w:r>
      <w:r w:rsidR="00A94292">
        <w:rPr>
          <w:rFonts w:ascii="FbShefa" w:hAnsi="FbShefa"/>
          <w:sz w:val="11"/>
          <w:rtl/>
        </w:rPr>
        <w:t xml:space="preserve"> (</w:t>
      </w:r>
      <w:r w:rsidR="009C3CB4" w:rsidRPr="00270114">
        <w:rPr>
          <w:rFonts w:ascii="FbShefa" w:hAnsi="FbShefa"/>
          <w:sz w:val="11"/>
          <w:rtl/>
        </w:rPr>
        <w:t>עי' להלן)</w:t>
      </w:r>
      <w:r w:rsidR="00980F5A" w:rsidRPr="00270114">
        <w:rPr>
          <w:rFonts w:ascii="FbShefa" w:hAnsi="FbShefa"/>
          <w:sz w:val="11"/>
          <w:rtl/>
        </w:rPr>
        <w:t>.</w:t>
      </w:r>
    </w:p>
    <w:p w14:paraId="391FB4D0" w14:textId="3E26FE13" w:rsidR="009C3CB4" w:rsidRPr="00270114" w:rsidRDefault="00DF352C" w:rsidP="009C3CB4">
      <w:pPr>
        <w:spacing w:line="240" w:lineRule="auto"/>
        <w:rPr>
          <w:rFonts w:ascii="FbShefa" w:hAnsi="FbShefa"/>
          <w:sz w:val="11"/>
          <w:rtl/>
        </w:rPr>
      </w:pPr>
      <w:r>
        <w:rPr>
          <w:rFonts w:ascii="FbShefa" w:hAnsi="FbShefa" w:hint="cs"/>
          <w:b/>
          <w:bCs/>
          <w:color w:val="3B2F2A" w:themeColor="text2" w:themeShade="80"/>
          <w:sz w:val="11"/>
          <w:rtl/>
        </w:rPr>
        <w:t xml:space="preserve">הסבר </w:t>
      </w:r>
      <w:r w:rsidR="009C3CB4" w:rsidRPr="001B3037">
        <w:rPr>
          <w:rFonts w:ascii="FbShefa" w:hAnsi="FbShefa"/>
          <w:b/>
          <w:bCs/>
          <w:color w:val="3B2F2A" w:themeColor="text2" w:themeShade="80"/>
          <w:sz w:val="11"/>
          <w:rtl/>
        </w:rPr>
        <w:t>ג</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 xml:space="preserve">נחלקו </w:t>
      </w:r>
      <w:r>
        <w:rPr>
          <w:rFonts w:ascii="FbShefa" w:hAnsi="FbShefa" w:hint="cs"/>
          <w:sz w:val="11"/>
          <w:rtl/>
        </w:rPr>
        <w:t>ה</w:t>
      </w:r>
      <w:r w:rsidR="009C3CB4" w:rsidRPr="00270114">
        <w:rPr>
          <w:rFonts w:ascii="FbShefa" w:hAnsi="FbShefa"/>
          <w:sz w:val="11"/>
          <w:rtl/>
        </w:rPr>
        <w:t xml:space="preserve">אם רק פועל </w:t>
      </w:r>
      <w:r>
        <w:rPr>
          <w:rFonts w:ascii="FbShefa" w:hAnsi="FbShefa" w:hint="cs"/>
          <w:sz w:val="11"/>
          <w:rtl/>
        </w:rPr>
        <w:t xml:space="preserve">אוכל, </w:t>
      </w:r>
      <w:r w:rsidR="009C3CB4" w:rsidRPr="00270114">
        <w:rPr>
          <w:rFonts w:ascii="FbShefa" w:hAnsi="FbShefa"/>
          <w:sz w:val="11"/>
          <w:rtl/>
        </w:rPr>
        <w:t>או כל אדם (עי' להלן: איסי בן יהודה)</w:t>
      </w:r>
      <w:r>
        <w:rPr>
          <w:rFonts w:ascii="FbShefa" w:hAnsi="FbShefa" w:hint="cs"/>
          <w:sz w:val="11"/>
          <w:rtl/>
        </w:rPr>
        <w:t>.</w:t>
      </w:r>
    </w:p>
    <w:p w14:paraId="1068516D" w14:textId="77777777" w:rsidR="009C3CB4" w:rsidRPr="00270114" w:rsidRDefault="009C3CB4" w:rsidP="00DF352C">
      <w:pPr>
        <w:rPr>
          <w:rtl/>
        </w:rPr>
      </w:pPr>
    </w:p>
    <w:p w14:paraId="0D088F7A" w14:textId="77777777" w:rsidR="009C3CB4" w:rsidRPr="00270114" w:rsidRDefault="009C3CB4" w:rsidP="009C3CB4">
      <w:pPr>
        <w:pStyle w:val="2"/>
        <w:rPr>
          <w:rFonts w:ascii="FbShefa" w:hAnsi="FbShefa"/>
          <w:color w:val="7C5F1D"/>
          <w:rtl/>
        </w:rPr>
      </w:pPr>
      <w:r w:rsidRPr="00270114">
        <w:rPr>
          <w:rFonts w:ascii="FbShefa" w:hAnsi="FbShefa"/>
          <w:color w:val="7C5F1D"/>
          <w:rtl/>
        </w:rPr>
        <w:t>אשכול אחד</w:t>
      </w:r>
    </w:p>
    <w:p w14:paraId="06E57EDB" w14:textId="77777777" w:rsidR="00DB2F4C" w:rsidRDefault="009C3CB4" w:rsidP="00DB2F4C">
      <w:pPr>
        <w:pStyle w:val="3"/>
        <w:rPr>
          <w:rtl/>
        </w:rPr>
      </w:pPr>
      <w:r w:rsidRPr="00270114">
        <w:rPr>
          <w:rtl/>
        </w:rPr>
        <w:t>שכרו לבצור אשכול אחד</w:t>
      </w:r>
      <w:r w:rsidR="00DB2F4C">
        <w:rPr>
          <w:rFonts w:hint="cs"/>
          <w:rtl/>
        </w:rPr>
        <w:t>:</w:t>
      </w:r>
    </w:p>
    <w:p w14:paraId="5BEDFA18" w14:textId="70988841" w:rsidR="000433D5" w:rsidRDefault="00DB2F4C" w:rsidP="009C3CB4">
      <w:pPr>
        <w:spacing w:line="240" w:lineRule="auto"/>
        <w:rPr>
          <w:rFonts w:ascii="FbShefa" w:hAnsi="FbShefa"/>
          <w:sz w:val="11"/>
          <w:rtl/>
        </w:rPr>
      </w:pPr>
      <w:r>
        <w:rPr>
          <w:rFonts w:ascii="FbShefa" w:hAnsi="FbShefa" w:hint="cs"/>
          <w:sz w:val="11"/>
          <w:rtl/>
        </w:rPr>
        <w:t>\</w:t>
      </w:r>
      <w:r w:rsidR="000433D5">
        <w:rPr>
          <w:rFonts w:ascii="FbShefa" w:hAnsi="FbShefa" w:hint="cs"/>
          <w:sz w:val="11"/>
          <w:rtl/>
        </w:rPr>
        <w:t xml:space="preserve">אוכל </w:t>
      </w:r>
      <w:r>
        <w:rPr>
          <w:rFonts w:ascii="FbShefa" w:hAnsi="FbShefa" w:hint="cs"/>
          <w:sz w:val="11"/>
          <w:rtl/>
        </w:rPr>
        <w:t>. את האשכול</w:t>
      </w:r>
      <w:r w:rsidR="000433D5">
        <w:rPr>
          <w:rFonts w:ascii="FbShefa" w:hAnsi="FbShefa" w:hint="cs"/>
          <w:sz w:val="11"/>
          <w:rtl/>
        </w:rPr>
        <w:t>.</w:t>
      </w:r>
    </w:p>
    <w:p w14:paraId="1F5B0795" w14:textId="77777777" w:rsidR="00DB2F4C" w:rsidRDefault="000433D5" w:rsidP="009C3CB4">
      <w:pPr>
        <w:spacing w:line="240" w:lineRule="auto"/>
        <w:rPr>
          <w:rtl/>
        </w:rPr>
      </w:pPr>
      <w:r>
        <w:rPr>
          <w:rFonts w:ascii="FbShefa" w:hAnsi="FbShefa" w:hint="cs"/>
          <w:b/>
          <w:bCs/>
          <w:color w:val="3B2F2A" w:themeColor="text2" w:themeShade="80"/>
          <w:sz w:val="11"/>
          <w:rtl/>
        </w:rPr>
        <w:t xml:space="preserve">\למרות. </w:t>
      </w:r>
      <w:r>
        <w:rPr>
          <w:rFonts w:hint="cs"/>
          <w:rtl/>
        </w:rPr>
        <w:t xml:space="preserve">שלא יוכל לקיים </w:t>
      </w:r>
      <w:r w:rsidR="00DB2F4C">
        <w:rPr>
          <w:rFonts w:hint="cs"/>
          <w:rtl/>
        </w:rPr>
        <w:t>בכלל נתינה לכליו של בעה"ב.</w:t>
      </w:r>
    </w:p>
    <w:p w14:paraId="36880A9A" w14:textId="77777777" w:rsidR="00DB2F4C" w:rsidRDefault="00DB2F4C" w:rsidP="009C3CB4">
      <w:pPr>
        <w:spacing w:line="240" w:lineRule="auto"/>
        <w:rPr>
          <w:rFonts w:ascii="FbShefa" w:hAnsi="FbShefa"/>
          <w:sz w:val="11"/>
          <w:rtl/>
        </w:rPr>
      </w:pPr>
    </w:p>
    <w:p w14:paraId="5951FCD0" w14:textId="1BB0A66C" w:rsidR="00DB2F4C" w:rsidRDefault="00DB2F4C" w:rsidP="00DB2F4C">
      <w:pPr>
        <w:pStyle w:val="3"/>
        <w:rPr>
          <w:rtl/>
        </w:rPr>
      </w:pPr>
      <w:r>
        <w:rPr>
          <w:rFonts w:hint="cs"/>
          <w:rtl/>
        </w:rPr>
        <w:t>שכרו לבצור הרבה אשכולות:</w:t>
      </w:r>
    </w:p>
    <w:p w14:paraId="452F9137" w14:textId="18A655BE" w:rsidR="00DB2F4C" w:rsidRDefault="00DB2F4C" w:rsidP="00DB2F4C">
      <w:pPr>
        <w:rPr>
          <w:rtl/>
        </w:rPr>
      </w:pPr>
      <w:r>
        <w:rPr>
          <w:rFonts w:hint="cs"/>
          <w:rtl/>
        </w:rPr>
        <w:t>\יכול לאכול. את האשכול הראשון.</w:t>
      </w:r>
    </w:p>
    <w:p w14:paraId="1C74FCBC" w14:textId="4BEFA324" w:rsidR="009C3CB4" w:rsidRPr="00270114" w:rsidRDefault="00DB2F4C" w:rsidP="00B752FF">
      <w:pPr>
        <w:rPr>
          <w:rFonts w:ascii="FbShefa" w:hAnsi="FbShefa"/>
          <w:sz w:val="11"/>
          <w:rtl/>
        </w:rPr>
      </w:pPr>
      <w:r>
        <w:rPr>
          <w:rFonts w:hint="cs"/>
          <w:rtl/>
        </w:rPr>
        <w:t xml:space="preserve">\למרות. </w:t>
      </w:r>
      <w:r w:rsidR="00B752FF">
        <w:rPr>
          <w:rFonts w:hint="cs"/>
          <w:rtl/>
        </w:rPr>
        <w:t xml:space="preserve">שיכול לקיים כעת נתינה </w:t>
      </w:r>
      <w:r w:rsidR="009C3CB4" w:rsidRPr="00270114">
        <w:rPr>
          <w:rFonts w:ascii="FbShefa" w:hAnsi="FbShefa"/>
          <w:sz w:val="11"/>
          <w:rtl/>
        </w:rPr>
        <w:t>לכליו של בעל הבית</w:t>
      </w:r>
      <w:r w:rsidR="00980F5A" w:rsidRPr="00270114">
        <w:rPr>
          <w:rFonts w:ascii="FbShefa" w:hAnsi="FbShefa"/>
          <w:sz w:val="11"/>
          <w:rtl/>
        </w:rPr>
        <w:t>.</w:t>
      </w:r>
    </w:p>
    <w:p w14:paraId="4F1081BA" w14:textId="77777777" w:rsidR="009C3CB4" w:rsidRPr="00270114" w:rsidRDefault="009C3CB4" w:rsidP="009C3CB4">
      <w:pPr>
        <w:spacing w:line="240" w:lineRule="auto"/>
        <w:rPr>
          <w:rFonts w:ascii="FbShefa" w:hAnsi="FbShefa"/>
          <w:sz w:val="11"/>
          <w:rtl/>
        </w:rPr>
      </w:pPr>
    </w:p>
    <w:p w14:paraId="474D96B5" w14:textId="4A9D4C55" w:rsidR="009C3CB4" w:rsidRPr="00270114" w:rsidRDefault="009C3CB4" w:rsidP="009C3CB4">
      <w:pPr>
        <w:pStyle w:val="2"/>
        <w:rPr>
          <w:rFonts w:ascii="FbShefa" w:hAnsi="FbShefa"/>
          <w:color w:val="7C5F1D"/>
          <w:rtl/>
        </w:rPr>
      </w:pPr>
      <w:r w:rsidRPr="00270114">
        <w:rPr>
          <w:rFonts w:ascii="FbShefa" w:hAnsi="FbShefa"/>
          <w:color w:val="7C5F1D"/>
          <w:sz w:val="11"/>
          <w:rtl/>
        </w:rPr>
        <w:t>שיטת איסי בן יהודה</w:t>
      </w:r>
    </w:p>
    <w:p w14:paraId="2E447993" w14:textId="10C92747"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כי תבא בכרם רעך</w:t>
      </w:r>
      <w:r w:rsidR="00980F5A" w:rsidRPr="00270114">
        <w:rPr>
          <w:rFonts w:ascii="FbShefa" w:hAnsi="FbShefa"/>
          <w:sz w:val="11"/>
          <w:rtl/>
        </w:rPr>
        <w:t>.</w:t>
      </w:r>
      <w:r w:rsidRPr="00270114">
        <w:rPr>
          <w:rFonts w:ascii="FbShefa" w:hAnsi="FbShefa"/>
          <w:sz w:val="11"/>
          <w:rtl/>
        </w:rPr>
        <w:t xml:space="preserve"> בביאת כל אדם הכתוב מדבר</w:t>
      </w:r>
      <w:r w:rsidR="00980F5A" w:rsidRPr="00270114">
        <w:rPr>
          <w:rFonts w:ascii="FbShefa" w:hAnsi="FbShefa"/>
          <w:sz w:val="11"/>
          <w:rtl/>
        </w:rPr>
        <w:t>.</w:t>
      </w:r>
    </w:p>
    <w:p w14:paraId="4A1DB2C4" w14:textId="63D0614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w:t>
      </w:r>
      <w:r w:rsidR="00B752FF">
        <w:rPr>
          <w:rFonts w:ascii="FbShefa" w:hAnsi="FbShefa" w:hint="cs"/>
          <w:b/>
          <w:bCs/>
          <w:color w:val="3B2F2A" w:themeColor="text2" w:themeShade="80"/>
          <w:sz w:val="11"/>
          <w:rtl/>
        </w:rPr>
        <w:t>אל</w:t>
      </w:r>
      <w:r w:rsidRPr="001B3037">
        <w:rPr>
          <w:rFonts w:ascii="FbShefa" w:hAnsi="FbShefa"/>
          <w:b/>
          <w:bCs/>
          <w:color w:val="3B2F2A" w:themeColor="text2" w:themeShade="80"/>
          <w:sz w:val="11"/>
          <w:rtl/>
        </w:rPr>
        <w:t>ה</w:t>
      </w:r>
      <w:r w:rsidR="00980F5A" w:rsidRPr="001B3037">
        <w:rPr>
          <w:rFonts w:ascii="FbShefa" w:hAnsi="FbShefa"/>
          <w:b/>
          <w:bCs/>
          <w:color w:val="3B2F2A" w:themeColor="text2" w:themeShade="80"/>
          <w:sz w:val="11"/>
          <w:rtl/>
        </w:rPr>
        <w:t>.</w:t>
      </w:r>
      <w:r w:rsidRPr="00270114">
        <w:rPr>
          <w:rFonts w:ascii="FbShefa" w:hAnsi="FbShefa"/>
          <w:sz w:val="11"/>
          <w:rtl/>
        </w:rPr>
        <w:t xml:space="preserve"> לא שבק איסי חיי לכל בריה</w:t>
      </w:r>
      <w:r w:rsidR="00980F5A" w:rsidRPr="00270114">
        <w:rPr>
          <w:rFonts w:ascii="FbShefa" w:hAnsi="FbShefa"/>
          <w:sz w:val="11"/>
          <w:rtl/>
        </w:rPr>
        <w:t>.</w:t>
      </w:r>
    </w:p>
    <w:p w14:paraId="49EF7476" w14:textId="479416DA"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w:t>
      </w:r>
      <w:r w:rsidR="00B752FF">
        <w:rPr>
          <w:rFonts w:ascii="FbShefa" w:hAnsi="FbShefa" w:hint="cs"/>
          <w:b/>
          <w:bCs/>
          <w:color w:val="3B2F2A" w:themeColor="text2" w:themeShade="80"/>
          <w:sz w:val="11"/>
          <w:rtl/>
        </w:rPr>
        <w:t>שובה</w:t>
      </w:r>
      <w:r w:rsidR="00980F5A" w:rsidRPr="001B3037">
        <w:rPr>
          <w:rFonts w:ascii="FbShefa" w:hAnsi="FbShefa"/>
          <w:b/>
          <w:bCs/>
          <w:color w:val="3B2F2A" w:themeColor="text2" w:themeShade="80"/>
          <w:sz w:val="11"/>
          <w:rtl/>
        </w:rPr>
        <w:t>.</w:t>
      </w:r>
      <w:r w:rsidRPr="00270114">
        <w:rPr>
          <w:rFonts w:ascii="FbShefa" w:hAnsi="FbShefa"/>
          <w:sz w:val="11"/>
          <w:rtl/>
        </w:rPr>
        <w:t xml:space="preserve"> דלמא בעושין בסעודתם, דעבדו ואכלו</w:t>
      </w:r>
      <w:r w:rsidR="00980F5A" w:rsidRPr="00270114">
        <w:rPr>
          <w:rFonts w:ascii="FbShefa" w:hAnsi="FbShefa"/>
          <w:sz w:val="11"/>
          <w:rtl/>
        </w:rPr>
        <w:t>.</w:t>
      </w:r>
    </w:p>
    <w:p w14:paraId="2BE05449" w14:textId="3DA4CF53" w:rsidR="00433741" w:rsidRPr="00270114" w:rsidRDefault="00B752FF" w:rsidP="009C3CB4">
      <w:pPr>
        <w:spacing w:line="240" w:lineRule="auto"/>
        <w:rPr>
          <w:rFonts w:ascii="FbShefa" w:hAnsi="FbShefa"/>
          <w:sz w:val="11"/>
          <w:rtl/>
        </w:rPr>
      </w:pPr>
      <w:r>
        <w:rPr>
          <w:rFonts w:ascii="FbShefa" w:hAnsi="FbShefa" w:hint="cs"/>
          <w:b/>
          <w:bCs/>
          <w:color w:val="3B2F2A" w:themeColor="text2" w:themeShade="80"/>
          <w:sz w:val="11"/>
          <w:rtl/>
        </w:rPr>
        <w:t xml:space="preserve">ועדיין. </w:t>
      </w:r>
      <w:r>
        <w:rPr>
          <w:rFonts w:hint="cs"/>
          <w:rtl/>
        </w:rPr>
        <w:t xml:space="preserve">לא שבק חיי. </w:t>
      </w:r>
      <w:r w:rsidR="009C3CB4" w:rsidRPr="001B3037">
        <w:rPr>
          <w:rFonts w:ascii="FbShefa" w:hAnsi="FbShefa"/>
          <w:b/>
          <w:bCs/>
          <w:color w:val="3B2F2A" w:themeColor="text2" w:themeShade="80"/>
          <w:sz w:val="11"/>
          <w:rtl/>
        </w:rPr>
        <w:t>שה</w:t>
      </w:r>
      <w:r>
        <w:rPr>
          <w:rFonts w:ascii="FbShefa" w:hAnsi="FbShefa" w:hint="cs"/>
          <w:b/>
          <w:bCs/>
          <w:color w:val="3B2F2A" w:themeColor="text2" w:themeShade="80"/>
          <w:sz w:val="11"/>
          <w:rtl/>
        </w:rPr>
        <w:t>רי</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ניחא ליה לאיניש לאוגר אגורי וניקטפיה לפרדיסיה, ולא ניתו כולי עלמא ואכלו ליה</w:t>
      </w:r>
      <w:r w:rsidR="00980F5A" w:rsidRPr="00270114">
        <w:rPr>
          <w:rFonts w:ascii="FbShefa" w:hAnsi="FbShefa"/>
          <w:sz w:val="11"/>
          <w:rtl/>
        </w:rPr>
        <w:t>.</w:t>
      </w:r>
    </w:p>
    <w:p w14:paraId="609C5BD6" w14:textId="705FF253" w:rsidR="009C3CB4" w:rsidRPr="00270114" w:rsidRDefault="009C3CB4" w:rsidP="009C3CB4">
      <w:pPr>
        <w:spacing w:line="240" w:lineRule="auto"/>
        <w:rPr>
          <w:rFonts w:ascii="FbShefa" w:hAnsi="FbShefa"/>
          <w:sz w:val="11"/>
          <w:rtl/>
        </w:rPr>
      </w:pPr>
    </w:p>
    <w:p w14:paraId="697C091E" w14:textId="1E879A41" w:rsidR="009C3CB4" w:rsidRPr="00270114" w:rsidRDefault="00B752FF" w:rsidP="009C3CB4">
      <w:pPr>
        <w:pStyle w:val="2"/>
        <w:rPr>
          <w:rFonts w:ascii="FbShefa" w:hAnsi="FbShefa"/>
          <w:color w:val="7C5F1D"/>
          <w:rtl/>
        </w:rPr>
      </w:pPr>
      <w:r>
        <w:rPr>
          <w:rFonts w:ascii="FbShefa" w:hAnsi="FbShefa" w:hint="cs"/>
          <w:color w:val="7C5F1D"/>
          <w:sz w:val="11"/>
          <w:rtl/>
        </w:rPr>
        <w:t>גדר אכילת פועל</w:t>
      </w:r>
      <w:r w:rsidR="009C3CB4" w:rsidRPr="00270114">
        <w:rPr>
          <w:rFonts w:ascii="FbShefa" w:hAnsi="FbShefa"/>
          <w:color w:val="7C5F1D"/>
          <w:sz w:val="11"/>
          <w:rtl/>
        </w:rPr>
        <w:t xml:space="preserve"> </w:t>
      </w:r>
    </w:p>
    <w:p w14:paraId="097E68D3" w14:textId="77777777" w:rsidR="00B752FF" w:rsidRDefault="009C3CB4" w:rsidP="00B752FF">
      <w:pPr>
        <w:pStyle w:val="3"/>
        <w:rPr>
          <w:rtl/>
        </w:rPr>
      </w:pPr>
      <w:r w:rsidRPr="001B3037">
        <w:rPr>
          <w:rtl/>
        </w:rPr>
        <w:t>איבעיא להו</w:t>
      </w:r>
      <w:r w:rsidR="00B752FF">
        <w:rPr>
          <w:rFonts w:hint="cs"/>
          <w:rtl/>
        </w:rPr>
        <w:t>:</w:t>
      </w:r>
    </w:p>
    <w:p w14:paraId="57EA0F0F" w14:textId="77777777" w:rsidR="00B752FF" w:rsidRDefault="00B752FF" w:rsidP="009C3CB4">
      <w:pPr>
        <w:spacing w:line="240" w:lineRule="auto"/>
        <w:rPr>
          <w:rFonts w:ascii="FbShefa" w:hAnsi="FbShefa"/>
          <w:sz w:val="11"/>
          <w:rtl/>
        </w:rPr>
      </w:pPr>
      <w:r>
        <w:rPr>
          <w:rFonts w:ascii="FbShefa" w:hAnsi="FbShefa" w:hint="cs"/>
          <w:sz w:val="11"/>
          <w:rtl/>
        </w:rPr>
        <w:t>\האם</w:t>
      </w:r>
      <w:r w:rsidR="00980F5A" w:rsidRPr="00270114">
        <w:rPr>
          <w:rFonts w:ascii="FbShefa" w:hAnsi="FbShefa"/>
          <w:sz w:val="11"/>
          <w:rtl/>
        </w:rPr>
        <w:t>.</w:t>
      </w:r>
      <w:r w:rsidR="009C3CB4" w:rsidRPr="00270114">
        <w:rPr>
          <w:rFonts w:ascii="FbShefa" w:hAnsi="FbShefa"/>
          <w:sz w:val="11"/>
          <w:rtl/>
        </w:rPr>
        <w:t xml:space="preserve"> פועל, משלו הוא אוכל </w:t>
      </w:r>
      <w:r>
        <w:rPr>
          <w:rFonts w:ascii="FbShefa" w:hAnsi="FbShefa" w:hint="cs"/>
          <w:sz w:val="11"/>
          <w:rtl/>
        </w:rPr>
        <w:t>.</w:t>
      </w:r>
    </w:p>
    <w:p w14:paraId="5676B5B7" w14:textId="342DED05" w:rsidR="009C3CB4" w:rsidRPr="00270114" w:rsidRDefault="00B752FF"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או </w:t>
      </w:r>
      <w:r>
        <w:rPr>
          <w:rFonts w:ascii="FbShefa" w:hAnsi="FbShefa" w:hint="cs"/>
          <w:sz w:val="11"/>
          <w:rtl/>
        </w:rPr>
        <w:t>.</w:t>
      </w:r>
      <w:r w:rsidR="009C3CB4" w:rsidRPr="00270114">
        <w:rPr>
          <w:rFonts w:ascii="FbShefa" w:hAnsi="FbShefa"/>
          <w:sz w:val="11"/>
          <w:rtl/>
        </w:rPr>
        <w:t>משל שמים הוא אוכל</w:t>
      </w:r>
      <w:r w:rsidR="00980F5A" w:rsidRPr="00270114">
        <w:rPr>
          <w:rFonts w:ascii="FbShefa" w:hAnsi="FbShefa"/>
          <w:sz w:val="11"/>
          <w:rtl/>
        </w:rPr>
        <w:t>.</w:t>
      </w:r>
    </w:p>
    <w:p w14:paraId="2398CDF3" w14:textId="77777777" w:rsidR="00B752FF" w:rsidRDefault="00B752FF" w:rsidP="009C3CB4">
      <w:pPr>
        <w:spacing w:line="240" w:lineRule="auto"/>
        <w:rPr>
          <w:rFonts w:ascii="FbShefa" w:hAnsi="FbShefa"/>
          <w:b/>
          <w:bCs/>
          <w:color w:val="3B2F2A" w:themeColor="text2" w:themeShade="80"/>
          <w:sz w:val="11"/>
          <w:rtl/>
        </w:rPr>
      </w:pPr>
    </w:p>
    <w:p w14:paraId="21DF7796" w14:textId="77777777" w:rsidR="00B752FF" w:rsidRDefault="009C3CB4" w:rsidP="00B752FF">
      <w:pPr>
        <w:pStyle w:val="3"/>
        <w:rPr>
          <w:rtl/>
        </w:rPr>
      </w:pPr>
      <w:r w:rsidRPr="001B3037">
        <w:rPr>
          <w:rtl/>
        </w:rPr>
        <w:t>נפק"מ</w:t>
      </w:r>
      <w:r w:rsidR="00B752FF">
        <w:rPr>
          <w:rFonts w:hint="cs"/>
          <w:rtl/>
        </w:rPr>
        <w:t>:</w:t>
      </w:r>
    </w:p>
    <w:p w14:paraId="6FE90B1D" w14:textId="77777777" w:rsidR="00B752FF" w:rsidRDefault="00B752FF" w:rsidP="009C3CB4">
      <w:pPr>
        <w:spacing w:line="240" w:lineRule="auto"/>
        <w:rPr>
          <w:rFonts w:ascii="FbShefa" w:hAnsi="FbShefa"/>
          <w:b/>
          <w:bCs/>
          <w:color w:val="3B2F2A" w:themeColor="text2" w:themeShade="80"/>
          <w:sz w:val="11"/>
          <w:rtl/>
        </w:rPr>
      </w:pPr>
      <w:r>
        <w:rPr>
          <w:rFonts w:ascii="FbShefa" w:hAnsi="FbShefa" w:hint="cs"/>
          <w:sz w:val="11"/>
          <w:rtl/>
        </w:rPr>
        <w:t>\</w:t>
      </w:r>
      <w:r w:rsidR="009C3CB4" w:rsidRPr="00270114">
        <w:rPr>
          <w:rFonts w:ascii="FbShefa" w:hAnsi="FbShefa"/>
          <w:sz w:val="11"/>
          <w:rtl/>
        </w:rPr>
        <w:t>דאמר</w:t>
      </w:r>
      <w:r>
        <w:rPr>
          <w:rFonts w:ascii="FbShefa" w:hAnsi="FbShefa" w:hint="cs"/>
          <w:sz w:val="11"/>
          <w:rtl/>
        </w:rPr>
        <w:t>.</w:t>
      </w:r>
      <w:r w:rsidR="009C3CB4" w:rsidRPr="00270114">
        <w:rPr>
          <w:rFonts w:ascii="FbShefa" w:hAnsi="FbShefa"/>
          <w:sz w:val="11"/>
          <w:rtl/>
        </w:rPr>
        <w:t xml:space="preserve"> תנו לאשתי ובני</w:t>
      </w:r>
      <w:r w:rsidR="00980F5A" w:rsidRPr="00270114">
        <w:rPr>
          <w:rFonts w:ascii="FbShefa" w:hAnsi="FbShefa"/>
          <w:sz w:val="11"/>
          <w:rtl/>
        </w:rPr>
        <w:t>.</w:t>
      </w:r>
      <w:r w:rsidR="009C3CB4" w:rsidRPr="00270114">
        <w:rPr>
          <w:rFonts w:ascii="FbShefa" w:hAnsi="FbShefa"/>
          <w:sz w:val="11"/>
          <w:rtl/>
        </w:rPr>
        <w:t xml:space="preserve"> </w:t>
      </w:r>
    </w:p>
    <w:p w14:paraId="0DBF573F" w14:textId="77777777" w:rsidR="00B752FF" w:rsidRDefault="00B752FF" w:rsidP="009C3CB4">
      <w:pPr>
        <w:spacing w:line="240" w:lineRule="auto"/>
        <w:rPr>
          <w:rFonts w:ascii="FbShefa" w:hAnsi="FbShefa"/>
          <w:sz w:val="11"/>
          <w:rtl/>
        </w:rPr>
      </w:pPr>
      <w:r>
        <w:rPr>
          <w:rFonts w:ascii="FbShefa" w:hAnsi="FbShefa" w:hint="cs"/>
          <w:b/>
          <w:bCs/>
          <w:color w:val="3B2F2A" w:themeColor="text2" w:themeShade="80"/>
          <w:sz w:val="11"/>
          <w:rtl/>
        </w:rPr>
        <w:t xml:space="preserve">אם </w:t>
      </w:r>
      <w:r w:rsidR="009C3CB4" w:rsidRPr="001B3037">
        <w:rPr>
          <w:rFonts w:ascii="FbShefa" w:hAnsi="FbShefa"/>
          <w:b/>
          <w:bCs/>
          <w:color w:val="3B2F2A" w:themeColor="text2" w:themeShade="80"/>
          <w:sz w:val="11"/>
          <w:rtl/>
        </w:rPr>
        <w:t>משלו</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יהבינן להו</w:t>
      </w:r>
      <w:r w:rsidR="00980F5A" w:rsidRPr="00270114">
        <w:rPr>
          <w:rFonts w:ascii="FbShefa" w:hAnsi="FbShefa"/>
          <w:sz w:val="11"/>
          <w:rtl/>
        </w:rPr>
        <w:t>.</w:t>
      </w:r>
      <w:r w:rsidR="009C3CB4" w:rsidRPr="00270114">
        <w:rPr>
          <w:rFonts w:ascii="FbShefa" w:hAnsi="FbShefa"/>
          <w:sz w:val="11"/>
          <w:rtl/>
        </w:rPr>
        <w:t xml:space="preserve"> </w:t>
      </w:r>
    </w:p>
    <w:p w14:paraId="232603F3" w14:textId="360B9FD4" w:rsidR="009C3CB4" w:rsidRPr="00270114" w:rsidRDefault="00B752FF" w:rsidP="009C3CB4">
      <w:pPr>
        <w:spacing w:line="240" w:lineRule="auto"/>
        <w:rPr>
          <w:rFonts w:ascii="FbShefa" w:hAnsi="FbShefa"/>
          <w:sz w:val="11"/>
          <w:rtl/>
        </w:rPr>
      </w:pPr>
      <w:r>
        <w:rPr>
          <w:rFonts w:ascii="FbShefa" w:hAnsi="FbShefa" w:hint="cs"/>
          <w:b/>
          <w:bCs/>
          <w:color w:val="3B2F2A" w:themeColor="text2" w:themeShade="80"/>
          <w:sz w:val="11"/>
          <w:rtl/>
        </w:rPr>
        <w:t xml:space="preserve">אם </w:t>
      </w:r>
      <w:r w:rsidR="009C3CB4" w:rsidRPr="001B3037">
        <w:rPr>
          <w:rFonts w:ascii="FbShefa" w:hAnsi="FbShefa"/>
          <w:b/>
          <w:bCs/>
          <w:color w:val="3B2F2A" w:themeColor="text2" w:themeShade="80"/>
          <w:sz w:val="11"/>
          <w:rtl/>
        </w:rPr>
        <w:t>משל שמים</w:t>
      </w:r>
      <w:r w:rsidR="00980F5A" w:rsidRPr="00270114">
        <w:rPr>
          <w:rFonts w:ascii="FbShefa" w:hAnsi="FbShefa"/>
          <w:sz w:val="11"/>
          <w:rtl/>
        </w:rPr>
        <w:t>.</w:t>
      </w:r>
      <w:r w:rsidR="009C3CB4" w:rsidRPr="00270114">
        <w:rPr>
          <w:rFonts w:ascii="FbShefa" w:hAnsi="FbShefa"/>
          <w:sz w:val="11"/>
          <w:rtl/>
        </w:rPr>
        <w:t xml:space="preserve"> לדידיה זכי רחמנא, לא לאשתו ובניו</w:t>
      </w:r>
      <w:r w:rsidR="00980F5A" w:rsidRPr="00270114">
        <w:rPr>
          <w:rFonts w:ascii="FbShefa" w:hAnsi="FbShefa"/>
          <w:sz w:val="11"/>
          <w:rtl/>
        </w:rPr>
        <w:t>.</w:t>
      </w:r>
    </w:p>
    <w:p w14:paraId="4084C41D" w14:textId="77777777" w:rsidR="00B752FF" w:rsidRDefault="00B752FF" w:rsidP="00B752FF">
      <w:pPr>
        <w:pStyle w:val="3"/>
        <w:rPr>
          <w:rtl/>
        </w:rPr>
      </w:pPr>
    </w:p>
    <w:p w14:paraId="4F849A77" w14:textId="2D26B1EE" w:rsidR="00B752FF" w:rsidRDefault="009C3CB4" w:rsidP="00B752FF">
      <w:pPr>
        <w:pStyle w:val="3"/>
        <w:rPr>
          <w:rtl/>
        </w:rPr>
      </w:pPr>
      <w:r w:rsidRPr="001B3037">
        <w:rPr>
          <w:rtl/>
        </w:rPr>
        <w:t>ת</w:t>
      </w:r>
      <w:r w:rsidR="00B752FF">
        <w:rPr>
          <w:rFonts w:hint="cs"/>
          <w:rtl/>
        </w:rPr>
        <w:t>"ש:</w:t>
      </w:r>
    </w:p>
    <w:p w14:paraId="3853EBEC" w14:textId="6EA87A86" w:rsidR="00433741" w:rsidRPr="00270114" w:rsidRDefault="00B752FF" w:rsidP="00B752FF">
      <w:pPr>
        <w:spacing w:line="240" w:lineRule="auto"/>
        <w:rPr>
          <w:rFonts w:ascii="FbShefa" w:hAnsi="FbShefa"/>
          <w:sz w:val="11"/>
          <w:rtl/>
        </w:rPr>
      </w:pPr>
      <w:r>
        <w:rPr>
          <w:rFonts w:ascii="FbShefa" w:hAnsi="FbShefa" w:hint="cs"/>
          <w:b/>
          <w:bCs/>
          <w:color w:val="3B2F2A" w:themeColor="text2" w:themeShade="80"/>
          <w:sz w:val="11"/>
          <w:rtl/>
        </w:rPr>
        <w:t>\</w:t>
      </w:r>
      <w:r w:rsidR="009C3CB4" w:rsidRPr="00270114">
        <w:rPr>
          <w:rFonts w:ascii="FbShefa" w:hAnsi="FbShefa"/>
          <w:sz w:val="11"/>
          <w:rtl/>
        </w:rPr>
        <w:t xml:space="preserve">אוכל קישות </w:t>
      </w:r>
      <w:r>
        <w:rPr>
          <w:rFonts w:ascii="FbShefa" w:hAnsi="FbShefa" w:hint="cs"/>
          <w:sz w:val="11"/>
          <w:rtl/>
        </w:rPr>
        <w:t xml:space="preserve">וכותבת. </w:t>
      </w:r>
      <w:r w:rsidR="009C3CB4" w:rsidRPr="00270114">
        <w:rPr>
          <w:rFonts w:ascii="FbShefa" w:hAnsi="FbShefa"/>
          <w:sz w:val="11"/>
          <w:rtl/>
        </w:rPr>
        <w:t>אפילו בדינר</w:t>
      </w:r>
      <w:r w:rsidR="00980F5A" w:rsidRPr="00270114">
        <w:rPr>
          <w:rFonts w:ascii="FbShefa" w:hAnsi="FbShefa"/>
          <w:sz w:val="11"/>
          <w:rtl/>
        </w:rPr>
        <w:t>.</w:t>
      </w:r>
    </w:p>
    <w:p w14:paraId="07CF5715" w14:textId="26A37FD3"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הראיה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אי משלו הוא אוכל, אוגיר בדנקא אכיל בזוזא</w:t>
      </w:r>
      <w:r w:rsidR="00980F5A" w:rsidRPr="00270114">
        <w:rPr>
          <w:rFonts w:ascii="FbShefa" w:hAnsi="FbShefa"/>
          <w:sz w:val="11"/>
          <w:rtl/>
        </w:rPr>
        <w:t>.</w:t>
      </w:r>
    </w:p>
    <w:p w14:paraId="5AC8B131" w14:textId="77777777" w:rsidR="00B752FF" w:rsidRDefault="00B752FF" w:rsidP="009C3CB4">
      <w:pPr>
        <w:spacing w:line="240" w:lineRule="auto"/>
        <w:rPr>
          <w:rFonts w:ascii="FbShefa" w:hAnsi="FbShefa"/>
          <w:sz w:val="11"/>
          <w:rtl/>
        </w:rPr>
      </w:pPr>
      <w:r>
        <w:rPr>
          <w:rFonts w:ascii="FbShefa" w:hAnsi="FbShefa" w:hint="cs"/>
          <w:b/>
          <w:bCs/>
          <w:color w:val="3B2F2A" w:themeColor="text2" w:themeShade="80"/>
          <w:sz w:val="11"/>
          <w:rtl/>
        </w:rPr>
        <w:t>ולטעמיך.</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 xml:space="preserve">אי משל שמים, סוף סוף אוגיר בדנקא אכיל בזוזא </w:t>
      </w:r>
    </w:p>
    <w:p w14:paraId="384C6B0A" w14:textId="2F1F31DD"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אלא</w:t>
      </w:r>
      <w:r w:rsidR="00980F5A" w:rsidRPr="001B3037">
        <w:rPr>
          <w:rFonts w:ascii="FbShefa" w:hAnsi="FbShefa"/>
          <w:b/>
          <w:bCs/>
          <w:color w:val="3B2F2A" w:themeColor="text2" w:themeShade="80"/>
          <w:sz w:val="11"/>
          <w:rtl/>
        </w:rPr>
        <w:t>.</w:t>
      </w:r>
      <w:r w:rsidRPr="00270114">
        <w:rPr>
          <w:rFonts w:ascii="FbShefa" w:hAnsi="FbShefa"/>
          <w:sz w:val="11"/>
          <w:rtl/>
        </w:rPr>
        <w:t xml:space="preserve"> רחמנא זכי ליה</w:t>
      </w:r>
      <w:r w:rsidR="00980F5A" w:rsidRPr="00270114">
        <w:rPr>
          <w:rFonts w:ascii="FbShefa" w:hAnsi="FbShefa"/>
          <w:sz w:val="11"/>
          <w:rtl/>
        </w:rPr>
        <w:t>.</w:t>
      </w:r>
    </w:p>
    <w:p w14:paraId="66B33120" w14:textId="77777777" w:rsidR="009C3CB4" w:rsidRDefault="009C3CB4" w:rsidP="009C3CB4">
      <w:pPr>
        <w:spacing w:line="240" w:lineRule="auto"/>
        <w:rPr>
          <w:rFonts w:ascii="FbShefa" w:hAnsi="FbShefa"/>
          <w:sz w:val="11"/>
          <w:rtl/>
        </w:rPr>
      </w:pPr>
    </w:p>
    <w:p w14:paraId="4FEDA27F" w14:textId="5465B5EF" w:rsidR="00810C35" w:rsidRPr="00270114" w:rsidRDefault="00810C35" w:rsidP="00810C35">
      <w:pPr>
        <w:pStyle w:val="3"/>
        <w:rPr>
          <w:rtl/>
        </w:rPr>
      </w:pPr>
      <w:r>
        <w:rPr>
          <w:rFonts w:hint="cs"/>
          <w:rtl/>
        </w:rPr>
        <w:t>ת"ש:</w:t>
      </w:r>
    </w:p>
    <w:p w14:paraId="155CF017" w14:textId="4C68133E" w:rsidR="00810C35" w:rsidRDefault="00810C35" w:rsidP="009C3CB4">
      <w:pPr>
        <w:spacing w:line="240" w:lineRule="auto"/>
        <w:rPr>
          <w:rFonts w:ascii="FbShefa" w:hAnsi="FbShefa"/>
          <w:sz w:val="11"/>
          <w:rtl/>
        </w:rPr>
      </w:pPr>
      <w:r>
        <w:rPr>
          <w:rFonts w:ascii="FbShefa" w:hAnsi="FbShefa" w:hint="cs"/>
          <w:b/>
          <w:bCs/>
          <w:color w:val="3B2F2A" w:themeColor="text2" w:themeShade="80"/>
          <w:sz w:val="11"/>
          <w:rtl/>
        </w:rPr>
        <w:t xml:space="preserve">שנחלקו. </w:t>
      </w:r>
      <w:r>
        <w:rPr>
          <w:rFonts w:hint="cs"/>
          <w:rtl/>
        </w:rPr>
        <w:t xml:space="preserve">האם </w:t>
      </w:r>
      <w:r w:rsidRPr="00810C35">
        <w:rPr>
          <w:rFonts w:hint="cs"/>
          <w:rtl/>
        </w:rPr>
        <w:t>פועל יכול לאכול</w:t>
      </w:r>
      <w:r>
        <w:rPr>
          <w:rFonts w:ascii="FbShefa" w:hAnsi="FbShefa" w:hint="cs"/>
          <w:b/>
          <w:bCs/>
          <w:color w:val="3B2F2A" w:themeColor="text2" w:themeShade="80"/>
          <w:sz w:val="11"/>
          <w:rtl/>
        </w:rPr>
        <w:t xml:space="preserve"> </w:t>
      </w:r>
      <w:r w:rsidR="009C3CB4" w:rsidRPr="00270114">
        <w:rPr>
          <w:rFonts w:ascii="FbShefa" w:hAnsi="FbShefa"/>
          <w:sz w:val="11"/>
          <w:rtl/>
        </w:rPr>
        <w:t>יותר על שכרו</w:t>
      </w:r>
      <w:r>
        <w:rPr>
          <w:rFonts w:ascii="FbShefa" w:hAnsi="FbShefa" w:hint="cs"/>
          <w:sz w:val="11"/>
          <w:rtl/>
        </w:rPr>
        <w:t xml:space="preserve"> (במשנה).</w:t>
      </w:r>
    </w:p>
    <w:p w14:paraId="118FAF99" w14:textId="33342334"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ס"ד</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בהא קמיפלגי</w:t>
      </w:r>
      <w:r w:rsidR="00980F5A" w:rsidRPr="00270114">
        <w:rPr>
          <w:rFonts w:ascii="FbShefa" w:hAnsi="FbShefa"/>
          <w:sz w:val="11"/>
          <w:rtl/>
        </w:rPr>
        <w:t>.</w:t>
      </w:r>
    </w:p>
    <w:p w14:paraId="6CA7886C" w14:textId="77777777" w:rsidR="00810C35" w:rsidRDefault="00810C35" w:rsidP="009C3CB4">
      <w:pPr>
        <w:spacing w:line="240" w:lineRule="auto"/>
        <w:rPr>
          <w:rFonts w:ascii="FbShefa" w:hAnsi="FbShefa"/>
          <w:b/>
          <w:bCs/>
          <w:color w:val="3B2F2A" w:themeColor="text2" w:themeShade="80"/>
          <w:sz w:val="11"/>
          <w:rtl/>
        </w:rPr>
      </w:pPr>
    </w:p>
    <w:p w14:paraId="0E1C8BBC" w14:textId="6550ED2B" w:rsidR="00810C35"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לכו"ע משלו ונחלקו בלימוד 'כנפשך'</w:t>
      </w:r>
      <w:r w:rsidR="00810C35">
        <w:rPr>
          <w:rFonts w:ascii="FbShefa" w:hAnsi="FbShefa" w:hint="cs"/>
          <w:sz w:val="11"/>
          <w:rtl/>
        </w:rPr>
        <w:t>.</w:t>
      </w:r>
    </w:p>
    <w:p w14:paraId="5C65F07D" w14:textId="77777777" w:rsidR="00810C35" w:rsidRDefault="00810C35" w:rsidP="009C3CB4">
      <w:pPr>
        <w:spacing w:line="240" w:lineRule="auto"/>
        <w:rPr>
          <w:rFonts w:ascii="FbShefa" w:hAnsi="FbShefa"/>
          <w:sz w:val="11"/>
          <w:rtl/>
        </w:rPr>
      </w:pPr>
      <w:r>
        <w:rPr>
          <w:rFonts w:ascii="FbShefa" w:hAnsi="FbShefa" w:hint="cs"/>
          <w:b/>
          <w:bCs/>
          <w:color w:val="3B2F2A" w:themeColor="text2" w:themeShade="80"/>
          <w:sz w:val="11"/>
          <w:rtl/>
        </w:rPr>
        <w:t xml:space="preserve">\האם. </w:t>
      </w:r>
      <w:r w:rsidR="009C3CB4" w:rsidRPr="00270114">
        <w:rPr>
          <w:rFonts w:ascii="FbShefa" w:hAnsi="FbShefa"/>
          <w:sz w:val="11"/>
          <w:rtl/>
        </w:rPr>
        <w:t xml:space="preserve">דבר שמוסר נפשו עליו </w:t>
      </w:r>
      <w:r>
        <w:rPr>
          <w:rFonts w:ascii="FbShefa" w:hAnsi="FbShefa" w:hint="cs"/>
          <w:sz w:val="11"/>
          <w:rtl/>
        </w:rPr>
        <w:t>.</w:t>
      </w:r>
    </w:p>
    <w:p w14:paraId="52A8846F" w14:textId="6C9ECFA1" w:rsidR="00433741" w:rsidRPr="00270114" w:rsidRDefault="00810C35" w:rsidP="009C3CB4">
      <w:pPr>
        <w:spacing w:line="240" w:lineRule="auto"/>
        <w:rPr>
          <w:rFonts w:ascii="FbShefa" w:hAnsi="FbShefa"/>
          <w:sz w:val="11"/>
          <w:rtl/>
        </w:rPr>
      </w:pPr>
      <w:r>
        <w:rPr>
          <w:rFonts w:ascii="FbShefa" w:hAnsi="FbShefa" w:hint="cs"/>
          <w:b/>
          <w:bCs/>
          <w:color w:val="3B2F2A" w:themeColor="text2" w:themeShade="80"/>
          <w:sz w:val="11"/>
          <w:rtl/>
        </w:rPr>
        <w:t>\או.</w:t>
      </w:r>
      <w:r>
        <w:rPr>
          <w:rFonts w:ascii="FbShefa" w:hAnsi="FbShefa" w:hint="cs"/>
          <w:sz w:val="11"/>
          <w:rtl/>
        </w:rPr>
        <w:t xml:space="preserve"> </w:t>
      </w:r>
      <w:r>
        <w:rPr>
          <w:rFonts w:hint="cs"/>
          <w:rtl/>
        </w:rPr>
        <w:t xml:space="preserve">כנפשך, </w:t>
      </w:r>
      <w:r>
        <w:rPr>
          <w:rFonts w:ascii="FbShefa" w:hAnsi="FbShefa" w:hint="cs"/>
          <w:sz w:val="11"/>
          <w:rtl/>
        </w:rPr>
        <w:t>ש</w:t>
      </w:r>
      <w:r w:rsidR="009C3CB4" w:rsidRPr="00270114">
        <w:rPr>
          <w:rFonts w:ascii="FbShefa" w:hAnsi="FbShefa"/>
          <w:sz w:val="11"/>
          <w:rtl/>
        </w:rPr>
        <w:t>אף פועל אם חסמת פטור</w:t>
      </w:r>
      <w:r w:rsidR="00980F5A" w:rsidRPr="00270114">
        <w:rPr>
          <w:rFonts w:ascii="FbShefa" w:hAnsi="FbShefa"/>
          <w:sz w:val="11"/>
          <w:rtl/>
        </w:rPr>
        <w:t>.</w:t>
      </w:r>
    </w:p>
    <w:p w14:paraId="2E6BA653" w14:textId="682AF291" w:rsidR="009C3CB4" w:rsidRPr="00270114" w:rsidRDefault="009C3CB4" w:rsidP="009C3CB4">
      <w:pPr>
        <w:spacing w:line="240" w:lineRule="auto"/>
        <w:rPr>
          <w:rFonts w:ascii="FbShefa" w:hAnsi="FbShefa"/>
          <w:sz w:val="11"/>
          <w:rtl/>
        </w:rPr>
      </w:pPr>
    </w:p>
    <w:p w14:paraId="73299C25" w14:textId="05BBF13D" w:rsidR="00810C35" w:rsidRDefault="00810C35" w:rsidP="00810C35">
      <w:pPr>
        <w:pStyle w:val="3"/>
        <w:rPr>
          <w:rtl/>
        </w:rPr>
      </w:pPr>
      <w:r>
        <w:rPr>
          <w:rFonts w:hint="cs"/>
          <w:rtl/>
        </w:rPr>
        <w:t>ת"ש:</w:t>
      </w:r>
    </w:p>
    <w:p w14:paraId="72D87C31" w14:textId="713A43BF" w:rsidR="009C3CB4" w:rsidRPr="00270114" w:rsidRDefault="00810C35"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270114">
        <w:rPr>
          <w:rFonts w:ascii="FbShefa" w:hAnsi="FbShefa"/>
          <w:sz w:val="11"/>
          <w:rtl/>
        </w:rPr>
        <w:t xml:space="preserve">נזיר שאמר </w:t>
      </w:r>
      <w:r>
        <w:rPr>
          <w:rFonts w:ascii="FbShefa" w:hAnsi="FbShefa" w:hint="cs"/>
          <w:sz w:val="11"/>
          <w:rtl/>
        </w:rPr>
        <w:t>.</w:t>
      </w:r>
      <w:r w:rsidR="009C3CB4" w:rsidRPr="00270114">
        <w:rPr>
          <w:rFonts w:ascii="FbShefa" w:hAnsi="FbShefa"/>
          <w:sz w:val="11"/>
          <w:rtl/>
        </w:rPr>
        <w:t>תנו לאשתי ובני אין שומעין לו</w:t>
      </w:r>
      <w:r w:rsidR="00980F5A" w:rsidRPr="00270114">
        <w:rPr>
          <w:rFonts w:ascii="FbShefa" w:hAnsi="FbShefa"/>
          <w:sz w:val="11"/>
          <w:rtl/>
        </w:rPr>
        <w:t>.</w:t>
      </w:r>
    </w:p>
    <w:p w14:paraId="76214CEC" w14:textId="77A67C06"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ש"מ</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משל שמים</w:t>
      </w:r>
      <w:r w:rsidR="00980F5A" w:rsidRPr="00270114">
        <w:rPr>
          <w:rFonts w:ascii="FbShefa" w:hAnsi="FbShefa"/>
          <w:sz w:val="11"/>
          <w:rtl/>
        </w:rPr>
        <w:t>.</w:t>
      </w:r>
    </w:p>
    <w:p w14:paraId="21BE03E1" w14:textId="5E55EDE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התם משום לך לך, אמרין נזירא, סחור סחור, לכרמא לא תקרב</w:t>
      </w:r>
      <w:r w:rsidR="00980F5A" w:rsidRPr="00270114">
        <w:rPr>
          <w:rFonts w:ascii="FbShefa" w:hAnsi="FbShefa"/>
          <w:sz w:val="11"/>
          <w:rtl/>
        </w:rPr>
        <w:t>.</w:t>
      </w:r>
    </w:p>
    <w:p w14:paraId="31EB4848" w14:textId="25ED7569" w:rsidR="009C3CB4" w:rsidRPr="00270114" w:rsidRDefault="009C3CB4" w:rsidP="009C3CB4">
      <w:pPr>
        <w:spacing w:line="240" w:lineRule="auto"/>
        <w:rPr>
          <w:rFonts w:ascii="FbShefa" w:hAnsi="FbShefa"/>
          <w:sz w:val="11"/>
          <w:rtl/>
        </w:rPr>
      </w:pPr>
    </w:p>
    <w:p w14:paraId="0DD29373" w14:textId="65B13A39" w:rsidR="00810C35" w:rsidRDefault="00810C35" w:rsidP="00810C35">
      <w:pPr>
        <w:pStyle w:val="3"/>
        <w:rPr>
          <w:rtl/>
        </w:rPr>
      </w:pPr>
      <w:r>
        <w:rPr>
          <w:rFonts w:hint="cs"/>
          <w:rtl/>
        </w:rPr>
        <w:t>ת"ש:</w:t>
      </w:r>
    </w:p>
    <w:p w14:paraId="64ED2A9D" w14:textId="1BAD2EC3" w:rsidR="00433741" w:rsidRPr="00270114" w:rsidRDefault="00810C35"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270114">
        <w:rPr>
          <w:rFonts w:ascii="FbShefa" w:hAnsi="FbShefa"/>
          <w:sz w:val="11"/>
          <w:rtl/>
        </w:rPr>
        <w:t xml:space="preserve">פועל שאמר תנו לאשתי ובני </w:t>
      </w:r>
      <w:r>
        <w:rPr>
          <w:rFonts w:ascii="FbShefa" w:hAnsi="FbShefa" w:hint="cs"/>
          <w:sz w:val="11"/>
          <w:rtl/>
        </w:rPr>
        <w:t>.</w:t>
      </w:r>
      <w:r w:rsidR="009C3CB4" w:rsidRPr="00270114">
        <w:rPr>
          <w:rFonts w:ascii="FbShefa" w:hAnsi="FbShefa"/>
          <w:sz w:val="11"/>
          <w:rtl/>
        </w:rPr>
        <w:t>אין שומעין לו</w:t>
      </w:r>
      <w:r w:rsidR="00980F5A" w:rsidRPr="00270114">
        <w:rPr>
          <w:rFonts w:ascii="FbShefa" w:hAnsi="FbShefa"/>
          <w:sz w:val="11"/>
          <w:rtl/>
        </w:rPr>
        <w:t>.</w:t>
      </w:r>
    </w:p>
    <w:p w14:paraId="1185D6D5" w14:textId="4A8B1B8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ש"מ</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משל שמים הוא אוכל</w:t>
      </w:r>
      <w:r w:rsidR="00980F5A" w:rsidRPr="00270114">
        <w:rPr>
          <w:rFonts w:ascii="FbShefa" w:hAnsi="FbShefa"/>
          <w:sz w:val="11"/>
          <w:rtl/>
        </w:rPr>
        <w:t>.</w:t>
      </w:r>
    </w:p>
    <w:p w14:paraId="0B0DEF58" w14:textId="37AF116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מאי פועל</w:t>
      </w:r>
      <w:r w:rsidR="00810C35">
        <w:rPr>
          <w:rFonts w:ascii="FbShefa" w:hAnsi="FbShefa" w:hint="cs"/>
          <w:sz w:val="11"/>
          <w:rtl/>
        </w:rPr>
        <w:t>,</w:t>
      </w:r>
      <w:r w:rsidRPr="00270114">
        <w:rPr>
          <w:rFonts w:ascii="FbShefa" w:hAnsi="FbShefa"/>
          <w:sz w:val="11"/>
          <w:rtl/>
        </w:rPr>
        <w:t xml:space="preserve"> נזיר</w:t>
      </w:r>
      <w:r w:rsidR="00810C35">
        <w:rPr>
          <w:rFonts w:ascii="FbShefa" w:hAnsi="FbShefa" w:hint="cs"/>
          <w:sz w:val="11"/>
          <w:rtl/>
        </w:rPr>
        <w:t xml:space="preserve">. \שהרי. </w:t>
      </w:r>
      <w:r w:rsidRPr="00270114">
        <w:rPr>
          <w:rFonts w:ascii="FbShefa" w:hAnsi="FbShefa"/>
          <w:sz w:val="11"/>
          <w:rtl/>
        </w:rPr>
        <w:t>לאו גבי הדדי תניין</w:t>
      </w:r>
      <w:r w:rsidR="00980F5A" w:rsidRPr="00270114">
        <w:rPr>
          <w:rFonts w:ascii="FbShefa" w:hAnsi="FbShefa"/>
          <w:sz w:val="11"/>
          <w:rtl/>
        </w:rPr>
        <w:t>.</w:t>
      </w:r>
    </w:p>
    <w:p w14:paraId="5437D73F" w14:textId="7988AAD0" w:rsidR="009C3CB4" w:rsidRDefault="009C3CB4" w:rsidP="009C3CB4">
      <w:pPr>
        <w:spacing w:line="240" w:lineRule="auto"/>
        <w:rPr>
          <w:rFonts w:ascii="FbShefa" w:hAnsi="FbShefa"/>
          <w:sz w:val="11"/>
          <w:rtl/>
        </w:rPr>
      </w:pPr>
    </w:p>
    <w:p w14:paraId="2FCC71DD" w14:textId="72612976" w:rsidR="00810C35" w:rsidRPr="00270114" w:rsidRDefault="00810C35" w:rsidP="00810C35">
      <w:pPr>
        <w:pStyle w:val="3"/>
        <w:rPr>
          <w:rtl/>
        </w:rPr>
      </w:pPr>
      <w:r>
        <w:rPr>
          <w:rFonts w:hint="cs"/>
          <w:rtl/>
        </w:rPr>
        <w:t>ת"ש:</w:t>
      </w:r>
    </w:p>
    <w:p w14:paraId="11509F79" w14:textId="05F383EE" w:rsidR="00433741" w:rsidRPr="00270114" w:rsidRDefault="00810C35" w:rsidP="009C3CB4">
      <w:pPr>
        <w:spacing w:line="240" w:lineRule="auto"/>
        <w:rPr>
          <w:rFonts w:ascii="FbShefa" w:hAnsi="FbShefa"/>
          <w:sz w:val="11"/>
          <w:rtl/>
        </w:rPr>
      </w:pPr>
      <w:r>
        <w:rPr>
          <w:rFonts w:ascii="FbShefa" w:hAnsi="FbShefa" w:hint="cs"/>
          <w:b/>
          <w:bCs/>
          <w:color w:val="3B2F2A" w:themeColor="text2" w:themeShade="80"/>
          <w:sz w:val="11"/>
          <w:rtl/>
        </w:rPr>
        <w:t xml:space="preserve">\אינו יכול לומר. </w:t>
      </w:r>
      <w:r>
        <w:rPr>
          <w:rFonts w:ascii="FbShefa" w:hAnsi="FbShefa" w:hint="cs"/>
          <w:sz w:val="11"/>
          <w:rtl/>
        </w:rPr>
        <w:t xml:space="preserve">תנו </w:t>
      </w:r>
      <w:r w:rsidR="009C3CB4" w:rsidRPr="00270114">
        <w:rPr>
          <w:rFonts w:ascii="FbShefa" w:hAnsi="FbShefa"/>
          <w:sz w:val="11"/>
          <w:rtl/>
        </w:rPr>
        <w:t xml:space="preserve">לאשתי ובני </w:t>
      </w:r>
      <w:r>
        <w:rPr>
          <w:rFonts w:ascii="FbShefa" w:hAnsi="FbShefa" w:hint="cs"/>
          <w:sz w:val="11"/>
          <w:rtl/>
        </w:rPr>
        <w:t>. \</w:t>
      </w:r>
      <w:r w:rsidR="009C3CB4" w:rsidRPr="00270114">
        <w:rPr>
          <w:rFonts w:ascii="FbShefa" w:hAnsi="FbShefa"/>
          <w:sz w:val="11"/>
          <w:rtl/>
        </w:rPr>
        <w:t xml:space="preserve">שנאמר </w:t>
      </w:r>
      <w:r>
        <w:rPr>
          <w:rFonts w:ascii="FbShefa" w:hAnsi="FbShefa" w:hint="cs"/>
          <w:sz w:val="11"/>
          <w:rtl/>
        </w:rPr>
        <w:t>.</w:t>
      </w:r>
      <w:r w:rsidR="009C3CB4" w:rsidRPr="00270114">
        <w:rPr>
          <w:rFonts w:ascii="FbShefa" w:hAnsi="FbShefa"/>
          <w:sz w:val="11"/>
          <w:rtl/>
        </w:rPr>
        <w:t>ואל כליך לא תתן</w:t>
      </w:r>
      <w:r w:rsidR="00980F5A" w:rsidRPr="00270114">
        <w:rPr>
          <w:rFonts w:ascii="FbShefa" w:hAnsi="FbShefa"/>
          <w:sz w:val="11"/>
          <w:rtl/>
        </w:rPr>
        <w:t>.</w:t>
      </w:r>
    </w:p>
    <w:p w14:paraId="7128051D" w14:textId="77777777" w:rsidR="00810C35"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בנזיר</w:t>
      </w:r>
      <w:r w:rsidR="00A94292">
        <w:rPr>
          <w:rFonts w:ascii="FbShefa" w:hAnsi="FbShefa"/>
          <w:sz w:val="11"/>
          <w:rtl/>
        </w:rPr>
        <w:t xml:space="preserve"> </w:t>
      </w:r>
      <w:r w:rsidR="00810C35">
        <w:rPr>
          <w:rFonts w:ascii="FbShefa" w:hAnsi="FbShefa" w:hint="cs"/>
          <w:sz w:val="11"/>
          <w:rtl/>
        </w:rPr>
        <w:t>.</w:t>
      </w:r>
    </w:p>
    <w:p w14:paraId="7B6487F6" w14:textId="77777777" w:rsidR="00023789" w:rsidRDefault="00810C35" w:rsidP="009C3CB4">
      <w:pPr>
        <w:spacing w:line="240" w:lineRule="auto"/>
        <w:rPr>
          <w:rFonts w:ascii="FbShefa" w:hAnsi="FbShefa"/>
          <w:sz w:val="11"/>
          <w:rtl/>
        </w:rPr>
      </w:pPr>
      <w:r>
        <w:rPr>
          <w:rFonts w:ascii="FbShefa" w:hAnsi="FbShefa" w:hint="cs"/>
          <w:b/>
          <w:bCs/>
          <w:color w:val="3B2F2A" w:themeColor="text2" w:themeShade="80"/>
          <w:sz w:val="11"/>
          <w:rtl/>
        </w:rPr>
        <w:t>\שאלה.</w:t>
      </w:r>
      <w:r w:rsidR="00023789">
        <w:rPr>
          <w:rFonts w:ascii="FbShefa" w:hAnsi="FbShefa" w:hint="cs"/>
          <w:sz w:val="11"/>
          <w:rtl/>
        </w:rPr>
        <w:t xml:space="preserve"> </w:t>
      </w:r>
      <w:r w:rsidR="00023789">
        <w:rPr>
          <w:rFonts w:hint="cs"/>
          <w:rtl/>
        </w:rPr>
        <w:t xml:space="preserve"> למה כתוב </w:t>
      </w:r>
      <w:r w:rsidR="00023789">
        <w:rPr>
          <w:rFonts w:ascii="FbShefa" w:hAnsi="FbShefa" w:hint="cs"/>
          <w:sz w:val="11"/>
          <w:rtl/>
        </w:rPr>
        <w:t>הפסוק ואל כליך.</w:t>
      </w:r>
    </w:p>
    <w:p w14:paraId="7167284B" w14:textId="77777777" w:rsidR="00023789" w:rsidRDefault="00023789" w:rsidP="009C3CB4">
      <w:pPr>
        <w:spacing w:line="240" w:lineRule="auto"/>
        <w:rPr>
          <w:rFonts w:ascii="FbShefa" w:hAnsi="FbShefa"/>
          <w:sz w:val="11"/>
          <w:rtl/>
        </w:rPr>
      </w:pPr>
      <w:r>
        <w:rPr>
          <w:rFonts w:ascii="FbShefa" w:hAnsi="FbShefa" w:hint="cs"/>
          <w:b/>
          <w:bCs/>
          <w:color w:val="3B2F2A" w:themeColor="text2" w:themeShade="80"/>
          <w:sz w:val="11"/>
          <w:rtl/>
        </w:rPr>
        <w:t xml:space="preserve">\תשובה. </w:t>
      </w:r>
      <w:r w:rsidR="009C3CB4" w:rsidRPr="00270114">
        <w:rPr>
          <w:rFonts w:ascii="FbShefa" w:hAnsi="FbShefa"/>
          <w:sz w:val="11"/>
          <w:rtl/>
        </w:rPr>
        <w:t>איידי דקתני בלשון פועל נקיט קרא דאל כליך לא תתן</w:t>
      </w:r>
      <w:r>
        <w:rPr>
          <w:rFonts w:ascii="FbShefa" w:hAnsi="FbShefa" w:hint="cs"/>
          <w:sz w:val="11"/>
          <w:rtl/>
        </w:rPr>
        <w:t>.</w:t>
      </w:r>
    </w:p>
    <w:p w14:paraId="6FA711C3" w14:textId="3A4EA953" w:rsidR="009C3CB4" w:rsidRPr="00270114" w:rsidRDefault="009C3CB4" w:rsidP="00794C1A">
      <w:pPr>
        <w:pStyle w:val="1"/>
        <w:rPr>
          <w:rFonts w:ascii="FbShefa" w:hAnsi="FbShefa"/>
          <w:rtl/>
        </w:rPr>
      </w:pPr>
      <w:r w:rsidRPr="00270114">
        <w:rPr>
          <w:rFonts w:ascii="FbShefa" w:hAnsi="FbShefa"/>
          <w:sz w:val="11"/>
          <w:rtl/>
        </w:rPr>
        <w:t>צב</w:t>
      </w:r>
      <w:r w:rsidR="00B36BF2" w:rsidRPr="00270114">
        <w:rPr>
          <w:rFonts w:ascii="FbShefa" w:hAnsi="FbShefa"/>
          <w:sz w:val="11"/>
          <w:rtl/>
        </w:rPr>
        <w:t>, ב</w:t>
      </w:r>
    </w:p>
    <w:p w14:paraId="1472961E" w14:textId="21906098" w:rsidR="00023789" w:rsidRDefault="00023789" w:rsidP="00023789">
      <w:pPr>
        <w:pStyle w:val="3"/>
        <w:rPr>
          <w:rtl/>
        </w:rPr>
      </w:pPr>
      <w:r>
        <w:rPr>
          <w:rFonts w:hint="cs"/>
          <w:rtl/>
        </w:rPr>
        <w:t>ת"ש:</w:t>
      </w:r>
    </w:p>
    <w:p w14:paraId="470EF276" w14:textId="7E6AFF5F" w:rsidR="00433741" w:rsidRPr="00270114" w:rsidRDefault="00023789" w:rsidP="00023789">
      <w:pPr>
        <w:spacing w:line="240" w:lineRule="auto"/>
        <w:rPr>
          <w:rFonts w:ascii="FbShefa" w:hAnsi="FbShefa"/>
          <w:sz w:val="11"/>
          <w:rtl/>
        </w:rPr>
      </w:pPr>
      <w:r>
        <w:rPr>
          <w:rFonts w:ascii="FbShefa" w:hAnsi="FbShefa" w:hint="cs"/>
          <w:b/>
          <w:bCs/>
          <w:color w:val="3B2F2A" w:themeColor="text2" w:themeShade="80"/>
          <w:sz w:val="11"/>
          <w:rtl/>
        </w:rPr>
        <w:t>\</w:t>
      </w:r>
      <w:r w:rsidR="009C3CB4" w:rsidRPr="00270114">
        <w:rPr>
          <w:rFonts w:ascii="FbShefa" w:hAnsi="FbShefa"/>
          <w:sz w:val="11"/>
          <w:rtl/>
        </w:rPr>
        <w:t>על מנת שיאכל בני</w:t>
      </w:r>
      <w:r>
        <w:rPr>
          <w:rFonts w:ascii="FbShefa" w:hAnsi="FbShefa" w:hint="cs"/>
          <w:sz w:val="11"/>
          <w:rtl/>
        </w:rPr>
        <w:t>,</w:t>
      </w:r>
      <w:r w:rsidR="009C3CB4" w:rsidRPr="00270114">
        <w:rPr>
          <w:rFonts w:ascii="FbShefa" w:hAnsi="FbShefa"/>
          <w:sz w:val="11"/>
          <w:rtl/>
        </w:rPr>
        <w:t xml:space="preserve"> עמי</w:t>
      </w:r>
      <w:r>
        <w:rPr>
          <w:rFonts w:ascii="FbShefa" w:hAnsi="FbShefa" w:hint="cs"/>
          <w:sz w:val="11"/>
          <w:rtl/>
        </w:rPr>
        <w:t>,</w:t>
      </w:r>
      <w:r w:rsidR="009C3CB4" w:rsidRPr="00270114">
        <w:rPr>
          <w:rFonts w:ascii="FbShefa" w:hAnsi="FbShefa"/>
          <w:sz w:val="11"/>
          <w:rtl/>
        </w:rPr>
        <w:t xml:space="preserve"> או בשכרי</w:t>
      </w:r>
      <w:r>
        <w:rPr>
          <w:rFonts w:ascii="FbShefa" w:hAnsi="FbShefa" w:hint="cs"/>
          <w:sz w:val="11"/>
          <w:rtl/>
        </w:rPr>
        <w:t>. \</w:t>
      </w:r>
      <w:r w:rsidR="009C3CB4" w:rsidRPr="00270114">
        <w:rPr>
          <w:rFonts w:ascii="FbShefa" w:hAnsi="FbShefa"/>
          <w:sz w:val="11"/>
          <w:rtl/>
        </w:rPr>
        <w:t xml:space="preserve">בנו </w:t>
      </w:r>
      <w:r>
        <w:rPr>
          <w:rFonts w:ascii="FbShefa" w:hAnsi="FbShefa" w:hint="cs"/>
          <w:sz w:val="11"/>
          <w:rtl/>
        </w:rPr>
        <w:t>.</w:t>
      </w:r>
      <w:r w:rsidR="009C3CB4" w:rsidRPr="00270114">
        <w:rPr>
          <w:rFonts w:ascii="FbShefa" w:hAnsi="FbShefa"/>
          <w:sz w:val="11"/>
          <w:rtl/>
        </w:rPr>
        <w:t>אוכל וחייב</w:t>
      </w:r>
      <w:r w:rsidR="00980F5A" w:rsidRPr="00270114">
        <w:rPr>
          <w:rFonts w:ascii="FbShefa" w:hAnsi="FbShefa"/>
          <w:sz w:val="11"/>
          <w:rtl/>
        </w:rPr>
        <w:t>.</w:t>
      </w:r>
    </w:p>
    <w:p w14:paraId="6A9253FC" w14:textId="7CCD88BE"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הראיה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אי משלו הוא אוכל</w:t>
      </w:r>
      <w:r w:rsidR="00023789">
        <w:rPr>
          <w:rFonts w:ascii="FbShefa" w:hAnsi="FbShefa" w:hint="cs"/>
          <w:sz w:val="11"/>
          <w:rtl/>
        </w:rPr>
        <w:t>,</w:t>
      </w:r>
      <w:r w:rsidRPr="00270114">
        <w:rPr>
          <w:rFonts w:ascii="FbShefa" w:hAnsi="FbShefa"/>
          <w:sz w:val="11"/>
          <w:rtl/>
        </w:rPr>
        <w:t xml:space="preserve"> בנו אמאי חייב</w:t>
      </w:r>
      <w:r w:rsidR="00980F5A" w:rsidRPr="00270114">
        <w:rPr>
          <w:rFonts w:ascii="FbShefa" w:hAnsi="FbShefa"/>
          <w:sz w:val="11"/>
          <w:rtl/>
        </w:rPr>
        <w:t>.</w:t>
      </w:r>
    </w:p>
    <w:p w14:paraId="60E643A1" w14:textId="0280D5DD"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משום דמיחזי כמקח</w:t>
      </w:r>
      <w:r w:rsidR="00980F5A" w:rsidRPr="00270114">
        <w:rPr>
          <w:rFonts w:ascii="FbShefa" w:hAnsi="FbShefa"/>
          <w:sz w:val="11"/>
          <w:rtl/>
        </w:rPr>
        <w:t>.</w:t>
      </w:r>
    </w:p>
    <w:p w14:paraId="2501AD15" w14:textId="2378807F" w:rsidR="009C3CB4" w:rsidRDefault="009C3CB4" w:rsidP="009C3CB4">
      <w:pPr>
        <w:spacing w:line="240" w:lineRule="auto"/>
        <w:rPr>
          <w:rFonts w:ascii="FbShefa" w:hAnsi="FbShefa"/>
          <w:sz w:val="11"/>
          <w:rtl/>
        </w:rPr>
      </w:pPr>
    </w:p>
    <w:p w14:paraId="548DD843" w14:textId="2DE57A1F" w:rsidR="00023789" w:rsidRPr="00270114" w:rsidRDefault="00023789" w:rsidP="00023789">
      <w:pPr>
        <w:pStyle w:val="3"/>
        <w:rPr>
          <w:rtl/>
        </w:rPr>
      </w:pPr>
      <w:r>
        <w:rPr>
          <w:rFonts w:hint="cs"/>
          <w:rtl/>
        </w:rPr>
        <w:t>ת"ש:</w:t>
      </w:r>
    </w:p>
    <w:p w14:paraId="3A5ED2BE" w14:textId="77777777" w:rsidR="00023789" w:rsidRDefault="00023789"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270114">
        <w:rPr>
          <w:rFonts w:ascii="FbShefa" w:hAnsi="FbShefa"/>
          <w:sz w:val="11"/>
          <w:rtl/>
        </w:rPr>
        <w:t>השוכר את הפועל לעשות בנטע רבעי שלו</w:t>
      </w:r>
      <w:r>
        <w:rPr>
          <w:rFonts w:ascii="FbShefa" w:hAnsi="FbShefa" w:hint="cs"/>
          <w:sz w:val="11"/>
          <w:rtl/>
        </w:rPr>
        <w:t>.</w:t>
      </w:r>
    </w:p>
    <w:p w14:paraId="69F317AC" w14:textId="77777777" w:rsidR="00023789" w:rsidRDefault="00023789"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הרי אלו </w:t>
      </w:r>
      <w:r>
        <w:rPr>
          <w:rFonts w:ascii="FbShefa" w:hAnsi="FbShefa" w:hint="cs"/>
          <w:sz w:val="11"/>
          <w:rtl/>
        </w:rPr>
        <w:t>.</w:t>
      </w:r>
      <w:r w:rsidR="009C3CB4" w:rsidRPr="00270114">
        <w:rPr>
          <w:rFonts w:ascii="FbShefa" w:hAnsi="FbShefa"/>
          <w:sz w:val="11"/>
          <w:rtl/>
        </w:rPr>
        <w:t>לא יאכלו</w:t>
      </w:r>
      <w:r>
        <w:rPr>
          <w:rFonts w:ascii="FbShefa" w:hAnsi="FbShefa" w:hint="cs"/>
          <w:sz w:val="11"/>
          <w:rtl/>
        </w:rPr>
        <w:t>.</w:t>
      </w:r>
    </w:p>
    <w:p w14:paraId="072D8673" w14:textId="08908499" w:rsidR="00433741" w:rsidRPr="00270114" w:rsidRDefault="00023789"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ואם לא הודיעם, פודה ומאכילן</w:t>
      </w:r>
      <w:r w:rsidR="00980F5A" w:rsidRPr="00270114">
        <w:rPr>
          <w:rFonts w:ascii="FbShefa" w:hAnsi="FbShefa"/>
          <w:sz w:val="11"/>
          <w:rtl/>
        </w:rPr>
        <w:t>.</w:t>
      </w:r>
    </w:p>
    <w:p w14:paraId="3CEEBA5A" w14:textId="77777777" w:rsidR="00023789" w:rsidRDefault="00023789" w:rsidP="009C3CB4">
      <w:pPr>
        <w:spacing w:line="240" w:lineRule="auto"/>
        <w:rPr>
          <w:rFonts w:ascii="FbShefa" w:hAnsi="FbShefa"/>
          <w:b/>
          <w:bCs/>
          <w:color w:val="3B2F2A" w:themeColor="text2" w:themeShade="80"/>
          <w:sz w:val="11"/>
          <w:rtl/>
        </w:rPr>
      </w:pPr>
    </w:p>
    <w:p w14:paraId="29E43288" w14:textId="394420ED"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הראיה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אי משל שמים אמאי פודה ומאכילן</w:t>
      </w:r>
      <w:r w:rsidR="00023789">
        <w:rPr>
          <w:rFonts w:ascii="FbShefa" w:hAnsi="FbShefa" w:hint="cs"/>
          <w:sz w:val="11"/>
          <w:rtl/>
        </w:rPr>
        <w:t>,</w:t>
      </w:r>
      <w:r w:rsidRPr="00270114">
        <w:rPr>
          <w:rFonts w:ascii="FbShefa" w:hAnsi="FbShefa"/>
          <w:sz w:val="11"/>
          <w:rtl/>
        </w:rPr>
        <w:t xml:space="preserve"> איסורא לא זכי להו רחמנא</w:t>
      </w:r>
      <w:r w:rsidR="00980F5A" w:rsidRPr="00270114">
        <w:rPr>
          <w:rFonts w:ascii="FbShefa" w:hAnsi="FbShefa"/>
          <w:sz w:val="11"/>
          <w:rtl/>
        </w:rPr>
        <w:t>.</w:t>
      </w:r>
    </w:p>
    <w:p w14:paraId="1DA1295C" w14:textId="0204D8D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משום דמיחזי כמקח טעות</w:t>
      </w:r>
      <w:r w:rsidR="00980F5A" w:rsidRPr="00270114">
        <w:rPr>
          <w:rFonts w:ascii="FbShefa" w:hAnsi="FbShefa"/>
          <w:sz w:val="11"/>
          <w:rtl/>
        </w:rPr>
        <w:t>.</w:t>
      </w:r>
    </w:p>
    <w:p w14:paraId="0D9E8EFB" w14:textId="788B935C" w:rsidR="009C3CB4" w:rsidRPr="00270114" w:rsidRDefault="009C3CB4" w:rsidP="009C3CB4">
      <w:pPr>
        <w:spacing w:line="240" w:lineRule="auto"/>
        <w:rPr>
          <w:rFonts w:ascii="FbShefa" w:hAnsi="FbShefa"/>
          <w:sz w:val="11"/>
          <w:rtl/>
        </w:rPr>
      </w:pPr>
    </w:p>
    <w:p w14:paraId="49240F16" w14:textId="7E9F3B55" w:rsidR="00023789" w:rsidRDefault="00023789" w:rsidP="00023789">
      <w:pPr>
        <w:pStyle w:val="3"/>
        <w:rPr>
          <w:rtl/>
        </w:rPr>
      </w:pPr>
      <w:r>
        <w:rPr>
          <w:rFonts w:hint="cs"/>
          <w:rtl/>
        </w:rPr>
        <w:t>ת"ש:</w:t>
      </w:r>
    </w:p>
    <w:p w14:paraId="7E54FF16" w14:textId="77777777" w:rsidR="00023789" w:rsidRDefault="00023789"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270114">
        <w:rPr>
          <w:rFonts w:ascii="FbShefa" w:hAnsi="FbShefa"/>
          <w:sz w:val="11"/>
          <w:rtl/>
        </w:rPr>
        <w:t xml:space="preserve">נתפרסו עגוליו, נתפתחו חביותיו </w:t>
      </w:r>
      <w:r>
        <w:rPr>
          <w:rFonts w:ascii="FbShefa" w:hAnsi="FbShefa" w:hint="cs"/>
          <w:sz w:val="11"/>
          <w:rtl/>
        </w:rPr>
        <w:t>.</w:t>
      </w:r>
      <w:r w:rsidR="009C3CB4" w:rsidRPr="00270114">
        <w:rPr>
          <w:rFonts w:ascii="FbShefa" w:hAnsi="FbShefa"/>
          <w:sz w:val="11"/>
          <w:rtl/>
        </w:rPr>
        <w:t>הרי אלו לא יאכלו</w:t>
      </w:r>
      <w:r w:rsidR="00980F5A" w:rsidRPr="00270114">
        <w:rPr>
          <w:rFonts w:ascii="FbShefa" w:hAnsi="FbShefa"/>
          <w:sz w:val="11"/>
          <w:rtl/>
        </w:rPr>
        <w:t>.</w:t>
      </w:r>
      <w:r w:rsidR="009C3CB4" w:rsidRPr="00270114">
        <w:rPr>
          <w:rFonts w:ascii="FbShefa" w:hAnsi="FbShefa"/>
          <w:sz w:val="11"/>
          <w:rtl/>
        </w:rPr>
        <w:t xml:space="preserve"> </w:t>
      </w:r>
    </w:p>
    <w:p w14:paraId="39017AD9" w14:textId="0BB4B505" w:rsidR="00433741" w:rsidRPr="00270114" w:rsidRDefault="00023789"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270114">
        <w:rPr>
          <w:rFonts w:ascii="FbShefa" w:hAnsi="FbShefa"/>
          <w:sz w:val="11"/>
          <w:rtl/>
        </w:rPr>
        <w:t xml:space="preserve">ואם לא הודיען </w:t>
      </w:r>
      <w:r>
        <w:rPr>
          <w:rFonts w:ascii="FbShefa" w:hAnsi="FbShefa" w:hint="cs"/>
          <w:sz w:val="11"/>
          <w:rtl/>
        </w:rPr>
        <w:t>.</w:t>
      </w:r>
      <w:r w:rsidR="009C3CB4" w:rsidRPr="00270114">
        <w:rPr>
          <w:rFonts w:ascii="FbShefa" w:hAnsi="FbShefa"/>
          <w:sz w:val="11"/>
          <w:rtl/>
        </w:rPr>
        <w:t>מעשר ומאכילן</w:t>
      </w:r>
      <w:r w:rsidR="00980F5A" w:rsidRPr="00270114">
        <w:rPr>
          <w:rFonts w:ascii="FbShefa" w:hAnsi="FbShefa"/>
          <w:sz w:val="11"/>
          <w:rtl/>
        </w:rPr>
        <w:t>.</w:t>
      </w:r>
    </w:p>
    <w:p w14:paraId="254202D9" w14:textId="0309E356"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הראיה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אי משל שמים, אמאי מעשר ומאכילן</w:t>
      </w:r>
      <w:r w:rsidR="000474E7">
        <w:rPr>
          <w:rFonts w:ascii="FbShefa" w:hAnsi="FbShefa" w:hint="cs"/>
          <w:sz w:val="11"/>
          <w:rtl/>
        </w:rPr>
        <w:t>,</w:t>
      </w:r>
      <w:r w:rsidRPr="00270114">
        <w:rPr>
          <w:rFonts w:ascii="FbShefa" w:hAnsi="FbShefa"/>
          <w:sz w:val="11"/>
          <w:rtl/>
        </w:rPr>
        <w:t xml:space="preserve"> איסורא לא זכי להו רחמנא</w:t>
      </w:r>
      <w:r w:rsidR="00980F5A" w:rsidRPr="00270114">
        <w:rPr>
          <w:rFonts w:ascii="FbShefa" w:hAnsi="FbShefa"/>
          <w:sz w:val="11"/>
          <w:rtl/>
        </w:rPr>
        <w:t>.</w:t>
      </w:r>
    </w:p>
    <w:p w14:paraId="09102001" w14:textId="77777777" w:rsidR="002A1418" w:rsidRDefault="002A1418" w:rsidP="009C3CB4">
      <w:pPr>
        <w:rPr>
          <w:rFonts w:ascii="FbShefa" w:hAnsi="FbShefa"/>
          <w:b/>
          <w:bCs/>
          <w:color w:val="3B2F2A" w:themeColor="text2" w:themeShade="80"/>
          <w:sz w:val="11"/>
          <w:rtl/>
        </w:rPr>
      </w:pPr>
    </w:p>
    <w:p w14:paraId="372675D2" w14:textId="5982C6C4" w:rsidR="002A1418" w:rsidRDefault="009C3CB4" w:rsidP="009C3CB4">
      <w:pPr>
        <w:rPr>
          <w:rFonts w:ascii="FbShefa" w:hAnsi="FbShefa"/>
          <w:b/>
          <w:bCs/>
          <w:color w:val="3B2F2A" w:themeColor="text2" w:themeShade="80"/>
          <w:sz w:val="11"/>
          <w:rtl/>
        </w:rPr>
      </w:pPr>
      <w:r w:rsidRPr="001B3037">
        <w:rPr>
          <w:rFonts w:ascii="FbShefa" w:hAnsi="FbShefa"/>
          <w:b/>
          <w:bCs/>
          <w:color w:val="3B2F2A" w:themeColor="text2" w:themeShade="80"/>
          <w:sz w:val="11"/>
          <w:rtl/>
        </w:rPr>
        <w:t>דחיה</w:t>
      </w:r>
      <w:r w:rsidR="00980F5A" w:rsidRPr="00270114">
        <w:rPr>
          <w:rFonts w:ascii="FbShefa" w:hAnsi="FbShefa"/>
          <w:sz w:val="11"/>
          <w:rtl/>
        </w:rPr>
        <w:t>.</w:t>
      </w:r>
      <w:r w:rsidRPr="00270114">
        <w:rPr>
          <w:rFonts w:ascii="FbShefa" w:hAnsi="FbShefa"/>
          <w:sz w:val="11"/>
          <w:rtl/>
        </w:rPr>
        <w:t xml:space="preserve"> מיחזי כמקח טעות</w:t>
      </w:r>
      <w:r w:rsidR="00980F5A" w:rsidRPr="00270114">
        <w:rPr>
          <w:rFonts w:ascii="FbShefa" w:hAnsi="FbShefa"/>
          <w:sz w:val="11"/>
          <w:rtl/>
        </w:rPr>
        <w:t>.</w:t>
      </w:r>
      <w:r w:rsidRPr="001B3037">
        <w:rPr>
          <w:rFonts w:ascii="FbShefa" w:hAnsi="FbShefa"/>
          <w:b/>
          <w:bCs/>
          <w:color w:val="3B2F2A" w:themeColor="text2" w:themeShade="80"/>
          <w:sz w:val="11"/>
          <w:rtl/>
        </w:rPr>
        <w:t xml:space="preserve"> </w:t>
      </w:r>
    </w:p>
    <w:p w14:paraId="3AB071CA" w14:textId="77777777" w:rsidR="002A1418" w:rsidRDefault="009C3CB4" w:rsidP="009C3CB4">
      <w:pPr>
        <w:rPr>
          <w:rFonts w:ascii="FbShefa" w:hAnsi="FbShefa"/>
          <w:sz w:val="11"/>
          <w:rtl/>
        </w:rPr>
      </w:pPr>
      <w:r w:rsidRPr="001B3037">
        <w:rPr>
          <w:rFonts w:ascii="FbShefa" w:hAnsi="FbShefa"/>
          <w:b/>
          <w:bCs/>
          <w:color w:val="3B2F2A" w:themeColor="text2" w:themeShade="80"/>
          <w:sz w:val="11"/>
          <w:rtl/>
        </w:rPr>
        <w:t>נתפרסו עיגוליו</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מובן</w:t>
      </w:r>
      <w:r w:rsidR="00980F5A" w:rsidRPr="00270114">
        <w:rPr>
          <w:rFonts w:ascii="FbShefa" w:hAnsi="FbShefa"/>
          <w:sz w:val="11"/>
          <w:rtl/>
        </w:rPr>
        <w:t>.</w:t>
      </w:r>
      <w:r w:rsidRPr="00270114">
        <w:rPr>
          <w:rFonts w:ascii="FbShefa" w:hAnsi="FbShefa"/>
          <w:sz w:val="11"/>
          <w:rtl/>
        </w:rPr>
        <w:t xml:space="preserve"> </w:t>
      </w:r>
    </w:p>
    <w:p w14:paraId="783DA98F" w14:textId="17457A6F" w:rsidR="002A1418" w:rsidRPr="002A1418" w:rsidRDefault="002A1418" w:rsidP="009C3CB4">
      <w:pPr>
        <w:rPr>
          <w:rtl/>
        </w:rPr>
      </w:pPr>
      <w:r w:rsidRPr="002A1418">
        <w:rPr>
          <w:rFonts w:hint="cs"/>
          <w:rtl/>
        </w:rPr>
        <w:t>\</w:t>
      </w:r>
      <w:r w:rsidR="009C3CB4" w:rsidRPr="002A1418">
        <w:rPr>
          <w:rtl/>
        </w:rPr>
        <w:t>נתפתחו חביות</w:t>
      </w:r>
      <w:r w:rsidR="00980F5A" w:rsidRPr="002A1418">
        <w:rPr>
          <w:rtl/>
        </w:rPr>
        <w:t>.</w:t>
      </w:r>
      <w:r w:rsidR="009C3CB4" w:rsidRPr="002A1418">
        <w:rPr>
          <w:rtl/>
        </w:rPr>
        <w:t xml:space="preserve"> </w:t>
      </w:r>
      <w:r w:rsidRPr="002A1418">
        <w:rPr>
          <w:rFonts w:hint="cs"/>
          <w:rtl/>
        </w:rPr>
        <w:t>ראה להלן.</w:t>
      </w:r>
    </w:p>
    <w:p w14:paraId="2BAD8C2A" w14:textId="709ECDAE" w:rsidR="009C3CB4" w:rsidRDefault="009C3CB4" w:rsidP="009C3CB4">
      <w:pPr>
        <w:spacing w:line="240" w:lineRule="auto"/>
        <w:rPr>
          <w:rFonts w:ascii="FbShefa" w:hAnsi="FbShefa"/>
          <w:b/>
          <w:bCs/>
          <w:color w:val="3B2F2A" w:themeColor="text2" w:themeShade="80"/>
          <w:sz w:val="11"/>
          <w:rtl/>
        </w:rPr>
      </w:pPr>
    </w:p>
    <w:p w14:paraId="6DF9578A" w14:textId="228B0AB2" w:rsidR="002A1418" w:rsidRPr="002A1418" w:rsidRDefault="002A1418" w:rsidP="002A1418">
      <w:pPr>
        <w:pStyle w:val="3"/>
        <w:rPr>
          <w:rtl/>
        </w:rPr>
      </w:pPr>
      <w:r w:rsidRPr="002A1418">
        <w:rPr>
          <w:rtl/>
        </w:rPr>
        <w:t>נתפתחו חביותיו</w:t>
      </w:r>
      <w:r>
        <w:rPr>
          <w:rFonts w:hint="cs"/>
          <w:rtl/>
        </w:rPr>
        <w:t>:</w:t>
      </w:r>
    </w:p>
    <w:p w14:paraId="11A03FF9" w14:textId="6E5374C1" w:rsidR="002A1418" w:rsidRPr="002A1418" w:rsidRDefault="002A1418" w:rsidP="002A1418">
      <w:pPr>
        <w:spacing w:line="240" w:lineRule="auto"/>
        <w:rPr>
          <w:rtl/>
        </w:rPr>
      </w:pPr>
      <w:r>
        <w:rPr>
          <w:rFonts w:hint="cs"/>
          <w:rtl/>
        </w:rPr>
        <w:t>\</w:t>
      </w:r>
      <w:r w:rsidRPr="002A1418">
        <w:rPr>
          <w:rFonts w:hint="cs"/>
          <w:rtl/>
        </w:rPr>
        <w:t xml:space="preserve">לכאורה. לא הוי מקח טעות </w:t>
      </w:r>
      <w:r>
        <w:rPr>
          <w:rFonts w:hint="cs"/>
          <w:rtl/>
        </w:rPr>
        <w:t xml:space="preserve">. \שהרי. </w:t>
      </w:r>
      <w:r w:rsidRPr="002A1418">
        <w:rPr>
          <w:rtl/>
        </w:rPr>
        <w:t>מידע ידע דאיטביל להו למעשר</w:t>
      </w:r>
      <w:r w:rsidRPr="002A1418">
        <w:rPr>
          <w:rFonts w:hint="cs"/>
          <w:rtl/>
        </w:rPr>
        <w:t>.</w:t>
      </w:r>
    </w:p>
    <w:p w14:paraId="4BC2EA3B" w14:textId="06832E9A" w:rsidR="002A1418" w:rsidRPr="002A1418" w:rsidRDefault="00474807" w:rsidP="002A1418">
      <w:pPr>
        <w:spacing w:line="240" w:lineRule="auto"/>
        <w:rPr>
          <w:rtl/>
        </w:rPr>
      </w:pPr>
      <w:r>
        <w:rPr>
          <w:rFonts w:hint="cs"/>
          <w:rtl/>
        </w:rPr>
        <w:t xml:space="preserve">\דעה </w:t>
      </w:r>
      <w:r w:rsidR="002A1418" w:rsidRPr="002A1418">
        <w:rPr>
          <w:rFonts w:hint="cs"/>
          <w:rtl/>
        </w:rPr>
        <w:t xml:space="preserve">א. לא הוי מקח טעות, אף בנתפתחו לבור. </w:t>
      </w:r>
      <w:r>
        <w:rPr>
          <w:rFonts w:hint="cs"/>
          <w:rtl/>
        </w:rPr>
        <w:t>\כמ</w:t>
      </w:r>
      <w:r>
        <w:rPr>
          <w:rtl/>
        </w:rPr>
        <w:t>"</w:t>
      </w:r>
      <w:r>
        <w:rPr>
          <w:rFonts w:hint="cs"/>
          <w:rtl/>
        </w:rPr>
        <w:t>ד</w:t>
      </w:r>
      <w:r w:rsidR="002A1418" w:rsidRPr="002A1418">
        <w:rPr>
          <w:rFonts w:hint="cs"/>
          <w:rtl/>
        </w:rPr>
        <w:t>. חיובם למעשר, משירד לבור.</w:t>
      </w:r>
    </w:p>
    <w:p w14:paraId="0FA0AACF" w14:textId="17F36E2B" w:rsidR="002A1418" w:rsidRPr="002A1418" w:rsidRDefault="00474807" w:rsidP="002A1418">
      <w:pPr>
        <w:spacing w:line="240" w:lineRule="auto"/>
        <w:rPr>
          <w:rtl/>
        </w:rPr>
      </w:pPr>
      <w:r>
        <w:rPr>
          <w:rFonts w:hint="cs"/>
          <w:rtl/>
        </w:rPr>
        <w:t xml:space="preserve">\דעה </w:t>
      </w:r>
      <w:r w:rsidR="002A1418" w:rsidRPr="002A1418">
        <w:rPr>
          <w:rFonts w:hint="cs"/>
          <w:rtl/>
        </w:rPr>
        <w:t>ב.</w:t>
      </w:r>
      <w:r w:rsidR="002A1418" w:rsidRPr="002A1418">
        <w:rPr>
          <w:rtl/>
        </w:rPr>
        <w:t xml:space="preserve"> </w:t>
      </w:r>
      <w:r w:rsidR="002A1418" w:rsidRPr="002A1418">
        <w:rPr>
          <w:rFonts w:hint="cs"/>
          <w:rtl/>
        </w:rPr>
        <w:t>מקח טעות הוי רק כ</w:t>
      </w:r>
      <w:r w:rsidR="002A1418" w:rsidRPr="002A1418">
        <w:rPr>
          <w:rtl/>
        </w:rPr>
        <w:t xml:space="preserve">שנתפתחו חביותיו לבור. </w:t>
      </w:r>
      <w:r>
        <w:rPr>
          <w:rFonts w:hint="cs"/>
          <w:rtl/>
        </w:rPr>
        <w:t>\כמ</w:t>
      </w:r>
      <w:r>
        <w:rPr>
          <w:rtl/>
        </w:rPr>
        <w:t>"</w:t>
      </w:r>
      <w:r>
        <w:rPr>
          <w:rFonts w:hint="cs"/>
          <w:rtl/>
        </w:rPr>
        <w:t>ד</w:t>
      </w:r>
      <w:r w:rsidR="002A1418" w:rsidRPr="002A1418">
        <w:rPr>
          <w:rFonts w:hint="cs"/>
          <w:rtl/>
        </w:rPr>
        <w:t xml:space="preserve">. חיובם למעשר, עד שיקפה. </w:t>
      </w:r>
      <w:r>
        <w:rPr>
          <w:rFonts w:hint="cs"/>
          <w:rtl/>
        </w:rPr>
        <w:t>\ובאתרא</w:t>
      </w:r>
      <w:r w:rsidR="002A1418" w:rsidRPr="002A1418">
        <w:rPr>
          <w:rFonts w:hint="cs"/>
          <w:rtl/>
        </w:rPr>
        <w:t>.</w:t>
      </w:r>
      <w:r w:rsidR="002A1418" w:rsidRPr="002A1418">
        <w:rPr>
          <w:rtl/>
        </w:rPr>
        <w:t xml:space="preserve"> דההוא גברא דנגיד איהו מקפה.</w:t>
      </w:r>
    </w:p>
    <w:p w14:paraId="672FA836" w14:textId="616CF928" w:rsidR="002A1418" w:rsidRPr="002A1418" w:rsidRDefault="00474807" w:rsidP="002A1418">
      <w:pPr>
        <w:spacing w:line="240" w:lineRule="auto"/>
        <w:rPr>
          <w:rtl/>
        </w:rPr>
      </w:pPr>
      <w:r>
        <w:rPr>
          <w:rFonts w:hint="cs"/>
          <w:rtl/>
        </w:rPr>
        <w:t xml:space="preserve">\דעה </w:t>
      </w:r>
      <w:r w:rsidR="002A1418" w:rsidRPr="002A1418">
        <w:rPr>
          <w:rFonts w:hint="cs"/>
          <w:rtl/>
        </w:rPr>
        <w:t xml:space="preserve">ג. מקח טעות בכל אופן. </w:t>
      </w:r>
      <w:r>
        <w:rPr>
          <w:rFonts w:hint="cs"/>
          <w:rtl/>
        </w:rPr>
        <w:t>\כמ</w:t>
      </w:r>
      <w:r>
        <w:rPr>
          <w:rtl/>
        </w:rPr>
        <w:t>"</w:t>
      </w:r>
      <w:r>
        <w:rPr>
          <w:rFonts w:hint="cs"/>
          <w:rtl/>
        </w:rPr>
        <w:t>ד</w:t>
      </w:r>
      <w:r w:rsidR="002A1418" w:rsidRPr="002A1418">
        <w:rPr>
          <w:rFonts w:hint="cs"/>
          <w:rtl/>
        </w:rPr>
        <w:t xml:space="preserve">. </w:t>
      </w:r>
      <w:r w:rsidR="002A1418" w:rsidRPr="002A1418">
        <w:rPr>
          <w:rtl/>
        </w:rPr>
        <w:t>משישלה בחביות</w:t>
      </w:r>
      <w:r w:rsidR="002A1418" w:rsidRPr="002A1418">
        <w:rPr>
          <w:rFonts w:hint="cs"/>
          <w:rtl/>
        </w:rPr>
        <w:t xml:space="preserve">. </w:t>
      </w:r>
      <w:r>
        <w:rPr>
          <w:rFonts w:hint="cs"/>
          <w:rtl/>
        </w:rPr>
        <w:t>\ובאתרא</w:t>
      </w:r>
      <w:r w:rsidR="002A1418" w:rsidRPr="002A1418">
        <w:rPr>
          <w:rFonts w:hint="cs"/>
          <w:rtl/>
        </w:rPr>
        <w:t xml:space="preserve">. </w:t>
      </w:r>
      <w:r w:rsidR="002A1418" w:rsidRPr="002A1418">
        <w:rPr>
          <w:rtl/>
        </w:rPr>
        <w:t>דההוא דשריק ההוא משלי.</w:t>
      </w:r>
    </w:p>
    <w:p w14:paraId="23EEFDCB" w14:textId="77777777" w:rsidR="002A1418" w:rsidRPr="001B3037" w:rsidRDefault="002A1418" w:rsidP="002A1418">
      <w:pPr>
        <w:spacing w:line="240" w:lineRule="auto"/>
        <w:rPr>
          <w:rFonts w:ascii="FbShefa" w:hAnsi="FbShefa"/>
          <w:b/>
          <w:bCs/>
          <w:color w:val="3B2F2A" w:themeColor="text2" w:themeShade="80"/>
          <w:sz w:val="11"/>
          <w:rtl/>
        </w:rPr>
      </w:pPr>
    </w:p>
    <w:p w14:paraId="3282FCE1" w14:textId="77777777" w:rsidR="00474807" w:rsidRDefault="009C3CB4" w:rsidP="00474807">
      <w:pPr>
        <w:pStyle w:val="3"/>
        <w:rPr>
          <w:rtl/>
        </w:rPr>
      </w:pPr>
      <w:r w:rsidRPr="001B3037">
        <w:rPr>
          <w:rtl/>
        </w:rPr>
        <w:t>ת</w:t>
      </w:r>
      <w:r w:rsidR="00474807">
        <w:rPr>
          <w:rFonts w:hint="cs"/>
          <w:rtl/>
        </w:rPr>
        <w:t>"ש:</w:t>
      </w:r>
    </w:p>
    <w:p w14:paraId="3BE6FACE" w14:textId="6E59F89F" w:rsidR="009C3CB4" w:rsidRPr="00270114" w:rsidRDefault="00474807"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270114">
        <w:rPr>
          <w:rFonts w:ascii="FbShefa" w:hAnsi="FbShefa"/>
          <w:sz w:val="11"/>
          <w:rtl/>
        </w:rPr>
        <w:t xml:space="preserve">קוצץ אדם </w:t>
      </w:r>
      <w:r>
        <w:rPr>
          <w:rFonts w:ascii="FbShefa" w:hAnsi="FbShefa" w:hint="cs"/>
          <w:sz w:val="11"/>
          <w:rtl/>
        </w:rPr>
        <w:t>.</w:t>
      </w:r>
      <w:r w:rsidR="009C3CB4" w:rsidRPr="00270114">
        <w:rPr>
          <w:rFonts w:ascii="FbShefa" w:hAnsi="FbShefa"/>
          <w:sz w:val="11"/>
          <w:rtl/>
        </w:rPr>
        <w:t>על ידי בנו ובתו הגדולים ולא הקטנים</w:t>
      </w:r>
      <w:r w:rsidR="00980F5A" w:rsidRPr="00270114">
        <w:rPr>
          <w:rFonts w:ascii="FbShefa" w:hAnsi="FbShefa"/>
          <w:sz w:val="11"/>
          <w:rtl/>
        </w:rPr>
        <w:t>.</w:t>
      </w:r>
    </w:p>
    <w:p w14:paraId="2730789E" w14:textId="547F0E25"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הראיה</w:t>
      </w:r>
      <w:r w:rsidR="00980F5A" w:rsidRPr="001B3037">
        <w:rPr>
          <w:rFonts w:ascii="FbShefa" w:hAnsi="FbShefa"/>
          <w:b/>
          <w:bCs/>
          <w:color w:val="3B2F2A" w:themeColor="text2" w:themeShade="80"/>
          <w:sz w:val="11"/>
          <w:rtl/>
        </w:rPr>
        <w:t>.</w:t>
      </w:r>
      <w:r w:rsidRPr="00270114">
        <w:rPr>
          <w:rFonts w:ascii="FbShefa" w:hAnsi="FbShefa"/>
          <w:sz w:val="11"/>
          <w:rtl/>
        </w:rPr>
        <w:t xml:space="preserve"> ס"ד במעלה להן מזונות, ואי משלו אוכל קטנים נמי נקוץ להו</w:t>
      </w:r>
      <w:r w:rsidR="00980F5A" w:rsidRPr="00270114">
        <w:rPr>
          <w:rFonts w:ascii="FbShefa" w:hAnsi="FbShefa"/>
          <w:sz w:val="11"/>
          <w:rtl/>
        </w:rPr>
        <w:t>.</w:t>
      </w:r>
    </w:p>
    <w:p w14:paraId="132466F0" w14:textId="6443BF8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בשאין מעלה להן מזונות</w:t>
      </w:r>
      <w:r w:rsidR="00474807">
        <w:rPr>
          <w:rFonts w:ascii="FbShefa" w:hAnsi="FbShefa" w:hint="cs"/>
          <w:sz w:val="11"/>
          <w:rtl/>
        </w:rPr>
        <w:t>.</w:t>
      </w:r>
      <w:r w:rsidR="00A94292">
        <w:rPr>
          <w:rFonts w:ascii="FbShefa" w:hAnsi="FbShefa"/>
          <w:sz w:val="11"/>
          <w:rtl/>
        </w:rPr>
        <w:t xml:space="preserve"> </w:t>
      </w:r>
      <w:r w:rsidR="00474807">
        <w:rPr>
          <w:rFonts w:ascii="FbShefa" w:hAnsi="FbShefa" w:hint="cs"/>
          <w:sz w:val="11"/>
          <w:rtl/>
        </w:rPr>
        <w:t xml:space="preserve">\ודוקא </w:t>
      </w:r>
      <w:r w:rsidRPr="00270114">
        <w:rPr>
          <w:rFonts w:ascii="FbShefa" w:hAnsi="FbShefa"/>
          <w:sz w:val="11"/>
          <w:rtl/>
        </w:rPr>
        <w:t xml:space="preserve">גדולים </w:t>
      </w:r>
      <w:r w:rsidR="00474807">
        <w:rPr>
          <w:rFonts w:ascii="FbShefa" w:hAnsi="FbShefa" w:hint="cs"/>
          <w:sz w:val="11"/>
          <w:rtl/>
        </w:rPr>
        <w:t>.</w:t>
      </w:r>
      <w:r w:rsidRPr="00270114">
        <w:rPr>
          <w:rFonts w:ascii="FbShefa" w:hAnsi="FbShefa"/>
          <w:sz w:val="11"/>
          <w:rtl/>
        </w:rPr>
        <w:t>ידעי וקא מחלי</w:t>
      </w:r>
      <w:r w:rsidR="00980F5A" w:rsidRPr="00270114">
        <w:rPr>
          <w:rFonts w:ascii="FbShefa" w:hAnsi="FbShefa"/>
          <w:sz w:val="11"/>
          <w:rtl/>
        </w:rPr>
        <w:t>.</w:t>
      </w:r>
    </w:p>
    <w:p w14:paraId="791C780E" w14:textId="08D29ED8" w:rsidR="009C3CB4" w:rsidRDefault="009C3CB4" w:rsidP="009C3CB4">
      <w:pPr>
        <w:spacing w:line="240" w:lineRule="auto"/>
        <w:rPr>
          <w:rFonts w:ascii="FbShefa" w:hAnsi="FbShefa"/>
          <w:sz w:val="11"/>
          <w:rtl/>
        </w:rPr>
      </w:pPr>
    </w:p>
    <w:p w14:paraId="0B3F7B82" w14:textId="7602163C" w:rsidR="00474807" w:rsidRPr="00270114" w:rsidRDefault="00474807" w:rsidP="00474807">
      <w:pPr>
        <w:pStyle w:val="3"/>
        <w:rPr>
          <w:rtl/>
        </w:rPr>
      </w:pPr>
      <w:r>
        <w:rPr>
          <w:rFonts w:hint="cs"/>
          <w:rtl/>
        </w:rPr>
        <w:t>ת"ש:</w:t>
      </w:r>
    </w:p>
    <w:p w14:paraId="5436981D" w14:textId="2EBAD2B4" w:rsidR="009C3CB4" w:rsidRPr="00270114" w:rsidRDefault="00474807"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270114">
        <w:rPr>
          <w:rFonts w:ascii="FbShefa" w:hAnsi="FbShefa"/>
          <w:sz w:val="11"/>
          <w:rtl/>
        </w:rPr>
        <w:t xml:space="preserve">שנחלקו </w:t>
      </w:r>
      <w:r>
        <w:rPr>
          <w:rFonts w:ascii="FbShefa" w:hAnsi="FbShefa" w:hint="cs"/>
          <w:sz w:val="11"/>
          <w:rtl/>
        </w:rPr>
        <w:t xml:space="preserve">. תנאים </w:t>
      </w:r>
      <w:r w:rsidR="009C3CB4" w:rsidRPr="00270114">
        <w:rPr>
          <w:rFonts w:ascii="FbShefa" w:hAnsi="FbShefa"/>
          <w:sz w:val="11"/>
          <w:rtl/>
        </w:rPr>
        <w:t>לענין עבדים קטנים אם קוצץ</w:t>
      </w:r>
      <w:r w:rsidR="00980F5A" w:rsidRPr="00270114">
        <w:rPr>
          <w:rFonts w:ascii="FbShefa" w:hAnsi="FbShefa"/>
          <w:sz w:val="11"/>
          <w:rtl/>
        </w:rPr>
        <w:t>.</w:t>
      </w:r>
    </w:p>
    <w:p w14:paraId="4D766115" w14:textId="54C8E1CA"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הראיה</w:t>
      </w:r>
      <w:r w:rsidR="00980F5A" w:rsidRPr="001B3037">
        <w:rPr>
          <w:rFonts w:ascii="FbShefa" w:hAnsi="FbShefa"/>
          <w:b/>
          <w:bCs/>
          <w:color w:val="3B2F2A" w:themeColor="text2" w:themeShade="80"/>
          <w:sz w:val="11"/>
          <w:rtl/>
        </w:rPr>
        <w:t>.</w:t>
      </w:r>
      <w:r w:rsidRPr="00270114">
        <w:rPr>
          <w:rFonts w:ascii="FbShefa" w:hAnsi="FbShefa"/>
          <w:sz w:val="11"/>
          <w:rtl/>
        </w:rPr>
        <w:t xml:space="preserve"> נחלקו כשמעלה מזונות</w:t>
      </w:r>
      <w:r w:rsidR="00980F5A" w:rsidRPr="00270114">
        <w:rPr>
          <w:rFonts w:ascii="FbShefa" w:hAnsi="FbShefa"/>
          <w:sz w:val="11"/>
          <w:rtl/>
        </w:rPr>
        <w:t>.</w:t>
      </w:r>
    </w:p>
    <w:p w14:paraId="67DBA7CE" w14:textId="77777777" w:rsidR="009C3CB4" w:rsidRPr="00270114" w:rsidRDefault="009C3CB4" w:rsidP="009C3CB4">
      <w:pPr>
        <w:spacing w:line="240" w:lineRule="auto"/>
        <w:rPr>
          <w:rFonts w:ascii="FbShefa" w:hAnsi="FbShefa"/>
          <w:sz w:val="11"/>
          <w:rtl/>
        </w:rPr>
      </w:pPr>
    </w:p>
    <w:p w14:paraId="351C8114" w14:textId="77777777" w:rsidR="00BF0202"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אין לדחות</w:t>
      </w:r>
      <w:r w:rsidR="00BF0202">
        <w:rPr>
          <w:rFonts w:ascii="FbShefa" w:hAnsi="FbShefa" w:hint="cs"/>
          <w:b/>
          <w:bCs/>
          <w:color w:val="3B2F2A" w:themeColor="text2" w:themeShade="80"/>
          <w:sz w:val="11"/>
          <w:rtl/>
        </w:rPr>
        <w:t>.</w:t>
      </w:r>
      <w:r w:rsidRPr="00270114">
        <w:rPr>
          <w:rFonts w:ascii="FbShefa" w:hAnsi="FbShefa"/>
          <w:sz w:val="11"/>
          <w:rtl/>
        </w:rPr>
        <w:t xml:space="preserve"> שלכו"ע משלו אוכל, </w:t>
      </w:r>
      <w:r w:rsidR="00BF0202">
        <w:rPr>
          <w:rFonts w:ascii="FbShefa" w:hAnsi="FbShefa" w:hint="cs"/>
          <w:sz w:val="11"/>
          <w:rtl/>
        </w:rPr>
        <w:t xml:space="preserve">ותלוי האם </w:t>
      </w:r>
      <w:r w:rsidRPr="00270114">
        <w:rPr>
          <w:rFonts w:ascii="FbShefa" w:hAnsi="FbShefa"/>
          <w:sz w:val="11"/>
          <w:rtl/>
        </w:rPr>
        <w:t>מעלה להן מזונות</w:t>
      </w:r>
      <w:r w:rsidR="00BF0202">
        <w:rPr>
          <w:rFonts w:ascii="FbShefa" w:hAnsi="FbShefa" w:hint="cs"/>
          <w:sz w:val="11"/>
          <w:rtl/>
        </w:rPr>
        <w:t>.</w:t>
      </w:r>
    </w:p>
    <w:p w14:paraId="70C17654" w14:textId="0F58EA28" w:rsidR="009C3CB4" w:rsidRPr="00270114" w:rsidRDefault="00BF0202" w:rsidP="00BF0202">
      <w:pPr>
        <w:spacing w:line="240" w:lineRule="auto"/>
        <w:rPr>
          <w:rFonts w:ascii="FbShefa" w:hAnsi="FbShefa"/>
          <w:sz w:val="11"/>
          <w:rtl/>
        </w:rPr>
      </w:pPr>
      <w:r>
        <w:rPr>
          <w:rFonts w:ascii="FbShefa" w:hAnsi="FbShefa" w:hint="cs"/>
          <w:b/>
          <w:bCs/>
          <w:color w:val="3B2F2A" w:themeColor="text2" w:themeShade="80"/>
          <w:sz w:val="11"/>
          <w:rtl/>
        </w:rPr>
        <w:t>\ונאמר.</w:t>
      </w:r>
      <w:r>
        <w:rPr>
          <w:rFonts w:ascii="FbShefa" w:hAnsi="FbShefa" w:hint="cs"/>
          <w:sz w:val="11"/>
          <w:rtl/>
        </w:rPr>
        <w:t xml:space="preserve"> </w:t>
      </w:r>
      <w:r>
        <w:rPr>
          <w:rFonts w:hint="cs"/>
          <w:rtl/>
        </w:rPr>
        <w:t>שצער בנו הקטנים לא זכה להם רחמנא.</w:t>
      </w:r>
    </w:p>
    <w:p w14:paraId="48E57551" w14:textId="14A3E85C"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Pr="00270114">
        <w:rPr>
          <w:rFonts w:ascii="FbShefa" w:hAnsi="FbShefa"/>
          <w:sz w:val="11"/>
          <w:rtl/>
        </w:rPr>
        <w:t xml:space="preserve"> נחלקו אמוראים אם יכול לומר לעבד עשה עמי ואיני זנך</w:t>
      </w:r>
      <w:r w:rsidR="00980F5A" w:rsidRPr="00270114">
        <w:rPr>
          <w:rFonts w:ascii="FbShefa" w:hAnsi="FbShefa"/>
          <w:sz w:val="11"/>
          <w:rtl/>
        </w:rPr>
        <w:t>.</w:t>
      </w:r>
    </w:p>
    <w:p w14:paraId="0108E90E" w14:textId="77777777" w:rsidR="00BF0202" w:rsidRDefault="00BF0202" w:rsidP="009C3CB4">
      <w:pPr>
        <w:spacing w:line="240" w:lineRule="auto"/>
        <w:rPr>
          <w:rFonts w:ascii="FbShefa" w:hAnsi="FbShefa"/>
          <w:b/>
          <w:bCs/>
          <w:color w:val="3B2F2A" w:themeColor="text2" w:themeShade="80"/>
          <w:sz w:val="11"/>
          <w:rtl/>
        </w:rPr>
      </w:pPr>
    </w:p>
    <w:p w14:paraId="6ACBA3FC" w14:textId="77777777" w:rsidR="00BF0202" w:rsidRDefault="00BF0202" w:rsidP="009C3CB4">
      <w:pPr>
        <w:spacing w:line="240" w:lineRule="auto"/>
        <w:rPr>
          <w:rFonts w:ascii="FbShefa" w:hAnsi="FbShefa"/>
          <w:sz w:val="11"/>
          <w:rtl/>
        </w:rPr>
      </w:pPr>
      <w:r>
        <w:rPr>
          <w:rFonts w:ascii="FbShefa" w:hAnsi="FbShefa" w:hint="cs"/>
          <w:b/>
          <w:bCs/>
          <w:color w:val="3B2F2A" w:themeColor="text2" w:themeShade="80"/>
          <w:sz w:val="11"/>
          <w:rtl/>
        </w:rPr>
        <w:t>ו</w:t>
      </w:r>
      <w:r w:rsidR="009C3CB4" w:rsidRPr="001B3037">
        <w:rPr>
          <w:rFonts w:ascii="FbShefa" w:hAnsi="FbShefa"/>
          <w:b/>
          <w:bCs/>
          <w:color w:val="3B2F2A" w:themeColor="text2" w:themeShade="80"/>
          <w:sz w:val="11"/>
          <w:rtl/>
        </w:rPr>
        <w:t>אין לדחות</w:t>
      </w: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דלכו"ע משל שמים אוכל, ולא מצי קציץ</w:t>
      </w:r>
      <w:r w:rsidR="00980F5A" w:rsidRPr="00270114">
        <w:rPr>
          <w:rFonts w:ascii="FbShefa" w:hAnsi="FbShefa"/>
          <w:sz w:val="11"/>
          <w:rtl/>
        </w:rPr>
        <w:t>.</w:t>
      </w:r>
      <w:r w:rsidR="009C3CB4" w:rsidRPr="00270114">
        <w:rPr>
          <w:rFonts w:ascii="FbShefa" w:hAnsi="FbShefa"/>
          <w:sz w:val="11"/>
          <w:rtl/>
        </w:rPr>
        <w:t xml:space="preserve"> </w:t>
      </w:r>
    </w:p>
    <w:p w14:paraId="504B5196" w14:textId="77777777" w:rsidR="00BF0202"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ומאי קוצץ</w:t>
      </w:r>
      <w:r w:rsidR="00980F5A" w:rsidRPr="00270114">
        <w:rPr>
          <w:rFonts w:ascii="FbShefa" w:hAnsi="FbShefa"/>
          <w:sz w:val="11"/>
          <w:rtl/>
        </w:rPr>
        <w:t>.</w:t>
      </w:r>
      <w:r w:rsidRPr="00270114">
        <w:rPr>
          <w:rFonts w:ascii="FbShefa" w:hAnsi="FbShefa"/>
          <w:sz w:val="11"/>
          <w:rtl/>
        </w:rPr>
        <w:t xml:space="preserve"> מזונות</w:t>
      </w:r>
      <w:r w:rsidR="00980F5A" w:rsidRPr="00270114">
        <w:rPr>
          <w:rFonts w:ascii="FbShefa" w:hAnsi="FbShefa"/>
          <w:sz w:val="11"/>
          <w:rtl/>
        </w:rPr>
        <w:t>.</w:t>
      </w:r>
      <w:r w:rsidRPr="00270114">
        <w:rPr>
          <w:rFonts w:ascii="FbShefa" w:hAnsi="FbShefa"/>
          <w:sz w:val="11"/>
          <w:rtl/>
        </w:rPr>
        <w:t xml:space="preserve"> </w:t>
      </w:r>
    </w:p>
    <w:p w14:paraId="25D2878F" w14:textId="215EE386" w:rsidR="009C3CB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דא"כ</w:t>
      </w:r>
      <w:r w:rsidR="00980F5A" w:rsidRPr="001B3037">
        <w:rPr>
          <w:rFonts w:ascii="FbShefa" w:hAnsi="FbShefa"/>
          <w:b/>
          <w:bCs/>
          <w:color w:val="3B2F2A" w:themeColor="text2" w:themeShade="80"/>
          <w:sz w:val="11"/>
          <w:rtl/>
        </w:rPr>
        <w:t>.</w:t>
      </w:r>
      <w:r w:rsidRPr="00270114">
        <w:rPr>
          <w:rFonts w:ascii="FbShefa" w:hAnsi="FbShefa"/>
          <w:sz w:val="11"/>
          <w:rtl/>
        </w:rPr>
        <w:t xml:space="preserve"> גם גבי בהמתו תבן נקוץ לה</w:t>
      </w:r>
      <w:r w:rsidR="00980F5A" w:rsidRPr="00270114">
        <w:rPr>
          <w:rFonts w:ascii="FbShefa" w:hAnsi="FbShefa"/>
          <w:sz w:val="11"/>
          <w:rtl/>
        </w:rPr>
        <w:t>.</w:t>
      </w:r>
    </w:p>
    <w:p w14:paraId="33BA4C1C" w14:textId="77777777" w:rsidR="00D90205" w:rsidRPr="00270114" w:rsidRDefault="00D90205" w:rsidP="00D90205">
      <w:pPr>
        <w:pStyle w:val="1"/>
        <w:rPr>
          <w:rFonts w:ascii="FbShefa" w:hAnsi="FbShefa"/>
          <w:rtl/>
        </w:rPr>
      </w:pPr>
      <w:r w:rsidRPr="00270114">
        <w:rPr>
          <w:rFonts w:ascii="FbShefa" w:hAnsi="FbShefa"/>
          <w:sz w:val="11"/>
          <w:rtl/>
        </w:rPr>
        <w:t>צג, א</w:t>
      </w:r>
    </w:p>
    <w:p w14:paraId="5C98DD9A" w14:textId="77777777" w:rsidR="00474807" w:rsidRDefault="00474807" w:rsidP="009C3CB4">
      <w:pPr>
        <w:spacing w:line="240" w:lineRule="auto"/>
        <w:rPr>
          <w:rFonts w:ascii="FbShefa" w:hAnsi="FbShefa"/>
          <w:sz w:val="11"/>
          <w:rtl/>
        </w:rPr>
      </w:pPr>
    </w:p>
    <w:p w14:paraId="2B2EF5FB" w14:textId="77777777" w:rsidR="00BF0202" w:rsidRDefault="00BF0202" w:rsidP="00474807">
      <w:pPr>
        <w:spacing w:line="240" w:lineRule="auto"/>
        <w:rPr>
          <w:rFonts w:ascii="FbShefa" w:hAnsi="FbShefa"/>
          <w:sz w:val="11"/>
          <w:rtl/>
        </w:rPr>
      </w:pPr>
      <w:r>
        <w:rPr>
          <w:rFonts w:ascii="FbShefa" w:hAnsi="FbShefa" w:hint="cs"/>
          <w:b/>
          <w:bCs/>
          <w:color w:val="3B2F2A" w:themeColor="text2" w:themeShade="80"/>
          <w:sz w:val="11"/>
          <w:rtl/>
        </w:rPr>
        <w:t>מסקנא</w:t>
      </w:r>
      <w:r w:rsidR="00474807" w:rsidRPr="001B3037">
        <w:rPr>
          <w:rFonts w:ascii="FbShefa" w:hAnsi="FbShefa"/>
          <w:b/>
          <w:bCs/>
          <w:color w:val="3B2F2A" w:themeColor="text2" w:themeShade="80"/>
          <w:sz w:val="11"/>
          <w:rtl/>
        </w:rPr>
        <w:t>.</w:t>
      </w:r>
      <w:r w:rsidR="00474807" w:rsidRPr="00270114">
        <w:rPr>
          <w:rFonts w:ascii="FbShefa" w:hAnsi="FbShefa"/>
          <w:sz w:val="11"/>
          <w:rtl/>
        </w:rPr>
        <w:t xml:space="preserve"> בהא קמיפלגי</w:t>
      </w:r>
      <w:r>
        <w:rPr>
          <w:rFonts w:ascii="FbShefa" w:hAnsi="FbShefa" w:hint="cs"/>
          <w:sz w:val="11"/>
          <w:rtl/>
        </w:rPr>
        <w:t>.</w:t>
      </w:r>
    </w:p>
    <w:p w14:paraId="59343896" w14:textId="77777777" w:rsidR="00BF0202" w:rsidRDefault="00BF0202" w:rsidP="00474807">
      <w:pPr>
        <w:spacing w:line="240" w:lineRule="auto"/>
        <w:rPr>
          <w:rFonts w:ascii="FbShefa" w:hAnsi="FbShefa"/>
          <w:sz w:val="11"/>
          <w:rtl/>
        </w:rPr>
      </w:pPr>
      <w:r>
        <w:rPr>
          <w:rFonts w:ascii="FbShefa" w:hAnsi="FbShefa" w:hint="cs"/>
          <w:sz w:val="11"/>
          <w:rtl/>
        </w:rPr>
        <w:t>\</w:t>
      </w:r>
      <w:r w:rsidR="00474807" w:rsidRPr="00270114">
        <w:rPr>
          <w:rFonts w:ascii="FbShefa" w:hAnsi="FbShefa"/>
          <w:sz w:val="11"/>
          <w:rtl/>
        </w:rPr>
        <w:t xml:space="preserve">דמר סבר </w:t>
      </w:r>
      <w:r>
        <w:rPr>
          <w:rFonts w:ascii="FbShefa" w:hAnsi="FbShefa" w:hint="cs"/>
          <w:sz w:val="11"/>
          <w:rtl/>
        </w:rPr>
        <w:t>.</w:t>
      </w:r>
      <w:r w:rsidR="00474807" w:rsidRPr="00270114">
        <w:rPr>
          <w:rFonts w:ascii="FbShefa" w:hAnsi="FbShefa"/>
          <w:sz w:val="11"/>
          <w:rtl/>
        </w:rPr>
        <w:t>משלו הוא אוכל</w:t>
      </w:r>
      <w:r>
        <w:rPr>
          <w:rFonts w:ascii="FbShefa" w:hAnsi="FbShefa" w:hint="cs"/>
          <w:sz w:val="11"/>
          <w:rtl/>
        </w:rPr>
        <w:t>.</w:t>
      </w:r>
    </w:p>
    <w:p w14:paraId="715BFC7C" w14:textId="7638DBFC" w:rsidR="00474807" w:rsidRPr="001B3037" w:rsidRDefault="00BF0202" w:rsidP="00BF0202">
      <w:pPr>
        <w:spacing w:line="240" w:lineRule="auto"/>
        <w:rPr>
          <w:rFonts w:ascii="FbShefa" w:hAnsi="FbShefa"/>
          <w:b/>
          <w:bCs/>
          <w:color w:val="3B2F2A" w:themeColor="text2" w:themeShade="80"/>
          <w:sz w:val="11"/>
          <w:rtl/>
        </w:rPr>
      </w:pPr>
      <w:r>
        <w:rPr>
          <w:rFonts w:ascii="FbShefa" w:hAnsi="FbShefa" w:hint="cs"/>
          <w:sz w:val="11"/>
          <w:rtl/>
        </w:rPr>
        <w:t>\</w:t>
      </w:r>
      <w:r w:rsidR="00474807" w:rsidRPr="00270114">
        <w:rPr>
          <w:rFonts w:ascii="FbShefa" w:hAnsi="FbShefa"/>
          <w:sz w:val="11"/>
          <w:rtl/>
        </w:rPr>
        <w:t xml:space="preserve">ומר סבר </w:t>
      </w:r>
      <w:r>
        <w:rPr>
          <w:rFonts w:ascii="FbShefa" w:hAnsi="FbShefa" w:hint="cs"/>
          <w:sz w:val="11"/>
          <w:rtl/>
        </w:rPr>
        <w:t>.</w:t>
      </w:r>
      <w:r w:rsidR="00474807" w:rsidRPr="00270114">
        <w:rPr>
          <w:rFonts w:ascii="FbShefa" w:hAnsi="FbShefa"/>
          <w:sz w:val="11"/>
          <w:rtl/>
        </w:rPr>
        <w:t xml:space="preserve">משל שמים הוא אוכל. </w:t>
      </w:r>
    </w:p>
    <w:p w14:paraId="434058E4" w14:textId="07B2088E" w:rsidR="00474807" w:rsidRPr="00270114" w:rsidRDefault="00D90205" w:rsidP="009C3CB4">
      <w:pPr>
        <w:spacing w:line="240" w:lineRule="auto"/>
        <w:rPr>
          <w:rFonts w:ascii="FbShefa" w:hAnsi="FbShefa"/>
          <w:sz w:val="11"/>
          <w:rtl/>
        </w:rPr>
      </w:pPr>
      <w:ins w:id="28" w:author="יעקב שטראוס" w:date="2024-05-30T21:17:00Z">
        <w:r w:rsidRPr="00D90205">
          <w:rPr>
            <w:rFonts w:ascii="FbShefa" w:hAnsi="FbShefa"/>
            <w:sz w:val="11"/>
            <w:highlight w:val="yellow"/>
            <w:rtl/>
            <w:rPrChange w:id="29" w:author="יעקב שטראוס" w:date="2024-05-30T21:17:00Z">
              <w:rPr>
                <w:rFonts w:ascii="FbShefa" w:hAnsi="FbShefa"/>
                <w:sz w:val="11"/>
                <w:rtl/>
              </w:rPr>
            </w:rPrChange>
          </w:rPr>
          <w:t>+עד כאן הגעתי – אבל יש קטעים חשופים+</w:t>
        </w:r>
      </w:ins>
    </w:p>
    <w:p w14:paraId="39227EB4" w14:textId="5A44B805" w:rsidR="00433741" w:rsidRPr="001B3037" w:rsidRDefault="009C3CB4" w:rsidP="00BF3E93">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sz w:val="11"/>
          <w:rtl/>
        </w:rPr>
      </w:pPr>
      <w:r w:rsidRPr="001B3037">
        <w:rPr>
          <w:rFonts w:ascii="FbShefa" w:eastAsia="Times New Roman" w:hAnsi="FbShefa"/>
          <w:b/>
          <w:bCs/>
          <w:color w:val="3B2F2A" w:themeColor="text2" w:themeShade="80"/>
          <w:sz w:val="11"/>
          <w:rtl/>
        </w:rPr>
        <w:t>קוֹצֵץ אָדָם עַל יְדֵי עַצְמוֹ, עַל יְדֵי בְנוֹ וּבִתּוֹ הַגְּדוֹלִים, עַל יְדֵי עַבְדּוֹ וְשִׁפְחָתוֹ הַגְּדוֹלִים, עַל יְדֵי אִשְׁתּוֹ, מִפְּנֵי שֶׁיֵּשׁ בָּהֶן דָּעַת</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אֲבָל אֵינוֹ קוֹצֵץ עַל יְדֵי בְנוֹ וּבִתּוֹ הַקְּטַנִּים, וְלֹא עַל יְדֵי עַבְדּוֹ וְשִׁפְחָתוֹ הַקְּטַנִּים, וְלֹא עַל יְדֵי בְהֶמְתּוֹ, מִפְּנֵי שֶׁאֵין בָּהֶן דָּעַת</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הַשּׂוֹכֵר אֶת הַפּוֹעֲלִים לַעֲשׂוֹת בְּנֶטַע רְבָעִי שֶׁלּוֹ, הֲרֵי אֵלּוּ לֹא יֹאכְלוּ</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אִם לֹא הוֹדִיעָן, פּוֹדֶה וּמַאֲכִילָן</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נִתְפָּרְסוּ עִגּוּלָיו, נִתְפַּתְּחוּ חָבִיּוֹתָיו, הֲרֵי אֵלּוּ לֹא יֹאכְלוּ</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אִם לֹא הוֹדִיעָן, מְעַשֵּׂר וּמַאֲכִילָן: שׁוֹמְרֵי פֵרוֹת אוֹכְלִין מֵהִלְכוֹת מְדִינָה, אֲבָל לֹא מִן הַתּוֹרָה</w:t>
      </w:r>
      <w:r w:rsidR="00980F5A" w:rsidRPr="001B3037">
        <w:rPr>
          <w:rFonts w:ascii="FbShefa" w:eastAsia="Times New Roman" w:hAnsi="FbShefa"/>
          <w:b/>
          <w:bCs/>
          <w:color w:val="3B2F2A" w:themeColor="text2" w:themeShade="80"/>
          <w:sz w:val="11"/>
          <w:rtl/>
        </w:rPr>
        <w:t>.</w:t>
      </w:r>
    </w:p>
    <w:p w14:paraId="60F1AC12" w14:textId="768DCDF1" w:rsidR="009C3CB4" w:rsidRPr="00270114" w:rsidRDefault="009C3CB4" w:rsidP="009C3CB4">
      <w:pPr>
        <w:pStyle w:val="2"/>
        <w:rPr>
          <w:rFonts w:ascii="FbShefa" w:hAnsi="FbShefa"/>
          <w:color w:val="7C5F1D"/>
          <w:rtl/>
        </w:rPr>
      </w:pPr>
      <w:r w:rsidRPr="00270114">
        <w:rPr>
          <w:rFonts w:ascii="FbShefa" w:hAnsi="FbShefa"/>
          <w:color w:val="7C5F1D"/>
          <w:sz w:val="11"/>
          <w:rtl/>
        </w:rPr>
        <w:t>שומרי פירות</w:t>
      </w:r>
    </w:p>
    <w:p w14:paraId="34036040" w14:textId="677C841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שומרי גיתות וערימות</w:t>
      </w:r>
      <w:r w:rsidR="00980F5A" w:rsidRPr="00270114">
        <w:rPr>
          <w:rFonts w:ascii="FbShefa" w:hAnsi="FbShefa"/>
          <w:sz w:val="11"/>
          <w:rtl/>
        </w:rPr>
        <w:t>.</w:t>
      </w:r>
      <w:r w:rsidRPr="00270114">
        <w:rPr>
          <w:rFonts w:ascii="FbShefa" w:hAnsi="FbShefa"/>
          <w:sz w:val="11"/>
          <w:rtl/>
        </w:rPr>
        <w:t xml:space="preserve"> מחלוקת אם אוכלים מהתורה או מדברי סופרים</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קמיפלגי</w:t>
      </w:r>
      <w:r w:rsidR="00980F5A" w:rsidRPr="001B3037">
        <w:rPr>
          <w:rFonts w:ascii="FbShefa" w:hAnsi="FbShefa"/>
          <w:b/>
          <w:bCs/>
          <w:color w:val="3B2F2A" w:themeColor="text2" w:themeShade="80"/>
          <w:sz w:val="11"/>
          <w:rtl/>
        </w:rPr>
        <w:t>.</w:t>
      </w:r>
      <w:r w:rsidRPr="00270114">
        <w:rPr>
          <w:rFonts w:ascii="FbShefa" w:hAnsi="FbShefa"/>
          <w:sz w:val="11"/>
          <w:rtl/>
        </w:rPr>
        <w:t xml:space="preserve"> אם משמר כעושה מעשה דמי</w:t>
      </w:r>
      <w:r w:rsidR="00980F5A" w:rsidRPr="00270114">
        <w:rPr>
          <w:rFonts w:ascii="FbShefa" w:hAnsi="FbShefa"/>
          <w:sz w:val="11"/>
          <w:rtl/>
        </w:rPr>
        <w:t>.</w:t>
      </w:r>
    </w:p>
    <w:p w14:paraId="1DB5325C" w14:textId="57ACBEF6"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שומרי גנות ופרדסין</w:t>
      </w:r>
      <w:r w:rsidR="00980F5A" w:rsidRPr="00270114">
        <w:rPr>
          <w:rFonts w:ascii="FbShefa" w:hAnsi="FbShefa"/>
          <w:sz w:val="11"/>
          <w:rtl/>
        </w:rPr>
        <w:t>.</w:t>
      </w:r>
      <w:r w:rsidRPr="00270114">
        <w:rPr>
          <w:rFonts w:ascii="FbShefa" w:hAnsi="FbShefa"/>
          <w:sz w:val="11"/>
          <w:rtl/>
        </w:rPr>
        <w:t xml:space="preserve"> מחלוקת אם אוכלים מדברי סופרים או שאין אוכלים כלל</w:t>
      </w:r>
      <w:r w:rsidR="00980F5A" w:rsidRPr="00270114">
        <w:rPr>
          <w:rFonts w:ascii="FbShefa" w:hAnsi="FbShefa"/>
          <w:sz w:val="11"/>
          <w:rtl/>
        </w:rPr>
        <w:t>.</w:t>
      </w:r>
      <w:r w:rsidRPr="001B3037">
        <w:rPr>
          <w:rFonts w:ascii="FbShefa" w:hAnsi="FbShefa"/>
          <w:b/>
          <w:bCs/>
          <w:color w:val="3B2F2A" w:themeColor="text2" w:themeShade="80"/>
          <w:sz w:val="11"/>
          <w:rtl/>
        </w:rPr>
        <w:t xml:space="preserve"> קמיפלגי</w:t>
      </w:r>
      <w:r w:rsidR="00980F5A" w:rsidRPr="001B3037">
        <w:rPr>
          <w:rFonts w:ascii="FbShefa" w:hAnsi="FbShefa"/>
          <w:b/>
          <w:bCs/>
          <w:color w:val="3B2F2A" w:themeColor="text2" w:themeShade="80"/>
          <w:sz w:val="11"/>
          <w:rtl/>
        </w:rPr>
        <w:t>.</w:t>
      </w:r>
      <w:r w:rsidRPr="00270114">
        <w:rPr>
          <w:rFonts w:ascii="FbShefa" w:hAnsi="FbShefa"/>
          <w:sz w:val="11"/>
          <w:rtl/>
        </w:rPr>
        <w:t xml:space="preserve"> במחלוקת הנ"ל</w:t>
      </w:r>
      <w:r w:rsidR="00980F5A" w:rsidRPr="00270114">
        <w:rPr>
          <w:rFonts w:ascii="FbShefa" w:hAnsi="FbShefa"/>
          <w:sz w:val="11"/>
          <w:rtl/>
        </w:rPr>
        <w:t>.</w:t>
      </w:r>
    </w:p>
    <w:p w14:paraId="4B59B00A" w14:textId="77777777" w:rsidR="009C3CB4" w:rsidRPr="001B3037" w:rsidRDefault="009C3CB4" w:rsidP="009C3CB4">
      <w:pPr>
        <w:spacing w:line="240" w:lineRule="auto"/>
        <w:rPr>
          <w:rFonts w:ascii="FbShefa" w:hAnsi="FbShefa"/>
          <w:b/>
          <w:bCs/>
          <w:color w:val="3B2F2A" w:themeColor="text2" w:themeShade="80"/>
          <w:sz w:val="11"/>
          <w:rtl/>
        </w:rPr>
      </w:pPr>
    </w:p>
    <w:p w14:paraId="37C95BF7" w14:textId="7D91934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ת"ש</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המשמר את הפרה מטמא בגדים</w:t>
      </w:r>
      <w:r w:rsidR="00980F5A" w:rsidRPr="00270114">
        <w:rPr>
          <w:rFonts w:ascii="FbShefa" w:hAnsi="FbShefa"/>
          <w:sz w:val="11"/>
          <w:rtl/>
        </w:rPr>
        <w:t>.</w:t>
      </w:r>
    </w:p>
    <w:p w14:paraId="4098DC1F" w14:textId="4A717A14"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ש"מ</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משמר כעושה מעשה דמי</w:t>
      </w:r>
      <w:r w:rsidR="00980F5A" w:rsidRPr="00270114">
        <w:rPr>
          <w:rFonts w:ascii="FbShefa" w:hAnsi="FbShefa"/>
          <w:sz w:val="11"/>
          <w:rtl/>
        </w:rPr>
        <w:t>.</w:t>
      </w:r>
    </w:p>
    <w:p w14:paraId="3B55D132" w14:textId="096D2568"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גזירה שמא יזיז בה אבר</w:t>
      </w:r>
      <w:r w:rsidR="00980F5A" w:rsidRPr="00270114">
        <w:rPr>
          <w:rFonts w:ascii="FbShefa" w:hAnsi="FbShefa"/>
          <w:sz w:val="11"/>
          <w:rtl/>
        </w:rPr>
        <w:t>.</w:t>
      </w:r>
    </w:p>
    <w:p w14:paraId="3F12BD7D" w14:textId="42D9DF3C" w:rsidR="009C3CB4" w:rsidRPr="00270114" w:rsidRDefault="009C3CB4" w:rsidP="009C3CB4">
      <w:pPr>
        <w:spacing w:line="240" w:lineRule="auto"/>
        <w:rPr>
          <w:rFonts w:ascii="FbShefa" w:hAnsi="FbShefa"/>
          <w:sz w:val="11"/>
          <w:rtl/>
        </w:rPr>
      </w:pPr>
    </w:p>
    <w:p w14:paraId="569C6FA1" w14:textId="3F866D0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ת"ש</w:t>
      </w:r>
      <w:r w:rsidR="00980F5A" w:rsidRPr="001B3037">
        <w:rPr>
          <w:rFonts w:ascii="FbShefa" w:hAnsi="FbShefa"/>
          <w:b/>
          <w:bCs/>
          <w:color w:val="3B2F2A" w:themeColor="text2" w:themeShade="80"/>
          <w:sz w:val="11"/>
          <w:rtl/>
        </w:rPr>
        <w:t>.</w:t>
      </w:r>
      <w:r w:rsidRPr="00270114">
        <w:rPr>
          <w:rFonts w:ascii="FbShefa" w:hAnsi="FbShefa"/>
          <w:sz w:val="11"/>
          <w:rtl/>
        </w:rPr>
        <w:t xml:space="preserve"> המשמר ארבע וחמש מקשאות, הרי זה לא ימלא כרסו מאחד מהן, אלא מכל אחד ואחד אוכל לפי חשבון</w:t>
      </w:r>
      <w:r w:rsidR="00980F5A" w:rsidRPr="00270114">
        <w:rPr>
          <w:rFonts w:ascii="FbShefa" w:hAnsi="FbShefa"/>
          <w:sz w:val="11"/>
          <w:rtl/>
        </w:rPr>
        <w:t>.</w:t>
      </w:r>
    </w:p>
    <w:p w14:paraId="47196247" w14:textId="53C2F8A8"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ש"מ</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משמר כעושה מעשה דמי</w:t>
      </w:r>
      <w:r w:rsidR="00980F5A" w:rsidRPr="00270114">
        <w:rPr>
          <w:rFonts w:ascii="FbShefa" w:hAnsi="FbShefa"/>
          <w:sz w:val="11"/>
          <w:rtl/>
        </w:rPr>
        <w:t>.</w:t>
      </w:r>
    </w:p>
    <w:p w14:paraId="1F523EB4" w14:textId="4956F8F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בעקורין שנו</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וכגון</w:t>
      </w:r>
      <w:r w:rsidR="00980F5A" w:rsidRPr="001B3037">
        <w:rPr>
          <w:rFonts w:ascii="FbShefa" w:hAnsi="FbShefa"/>
          <w:b/>
          <w:bCs/>
          <w:color w:val="3B2F2A" w:themeColor="text2" w:themeShade="80"/>
          <w:sz w:val="11"/>
          <w:rtl/>
        </w:rPr>
        <w:t>.</w:t>
      </w:r>
      <w:r w:rsidRPr="00270114">
        <w:rPr>
          <w:rFonts w:ascii="FbShefa" w:hAnsi="FbShefa"/>
          <w:sz w:val="11"/>
          <w:rtl/>
        </w:rPr>
        <w:t xml:space="preserve"> שלא נגמרה מלאכתן למעשר - שלא ניטל פיקס שלהם</w:t>
      </w:r>
      <w:r w:rsidR="00980F5A" w:rsidRPr="00270114">
        <w:rPr>
          <w:rFonts w:ascii="FbShefa" w:hAnsi="FbShefa"/>
          <w:sz w:val="11"/>
          <w:rtl/>
        </w:rPr>
        <w:t>.</w:t>
      </w:r>
    </w:p>
    <w:p w14:paraId="727A4E68" w14:textId="33DC23B2" w:rsidR="009C3CB4" w:rsidRPr="00270114" w:rsidRDefault="009C3CB4" w:rsidP="009C3CB4">
      <w:pPr>
        <w:spacing w:line="240" w:lineRule="auto"/>
        <w:rPr>
          <w:rFonts w:ascii="FbShefa" w:hAnsi="FbShefa"/>
          <w:sz w:val="11"/>
          <w:rtl/>
        </w:rPr>
      </w:pPr>
    </w:p>
    <w:p w14:paraId="591ED4FB" w14:textId="4A8AC094"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ת"ש</w:t>
      </w:r>
      <w:r w:rsidR="00980F5A" w:rsidRPr="001B3037">
        <w:rPr>
          <w:rFonts w:ascii="FbShefa" w:hAnsi="FbShefa"/>
          <w:b/>
          <w:bCs/>
          <w:color w:val="3B2F2A" w:themeColor="text2" w:themeShade="80"/>
          <w:sz w:val="11"/>
          <w:rtl/>
        </w:rPr>
        <w:t>.</w:t>
      </w:r>
      <w:r w:rsidRPr="00270114">
        <w:rPr>
          <w:rFonts w:ascii="FbShefa" w:hAnsi="FbShefa"/>
          <w:sz w:val="11"/>
          <w:rtl/>
        </w:rPr>
        <w:t xml:space="preserve"> ואלו אוכלין מן התורה, העושה במחובר לקרקע בשעת גמר מלאכה</w:t>
      </w:r>
      <w:r w:rsidR="00980F5A" w:rsidRPr="00270114">
        <w:rPr>
          <w:rFonts w:ascii="FbShefa" w:hAnsi="FbShefa"/>
          <w:sz w:val="11"/>
          <w:rtl/>
        </w:rPr>
        <w:t>.</w:t>
      </w:r>
    </w:p>
    <w:p w14:paraId="7174B268" w14:textId="26FCE54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הראיה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מכלל דאיכא דלא קא אכיל מן התורה אלא מהלכות מדינה, ובסיפא: ואלו שאינן אוכלין, לכאורה היינו לא מן התורה ולא מהלכות מדינה</w:t>
      </w:r>
      <w:r w:rsidR="00A94292">
        <w:rPr>
          <w:rFonts w:ascii="FbShefa" w:hAnsi="FbShefa"/>
          <w:sz w:val="11"/>
          <w:rtl/>
        </w:rPr>
        <w:t xml:space="preserve"> (</w:t>
      </w:r>
      <w:r w:rsidRPr="00270114">
        <w:rPr>
          <w:rFonts w:ascii="FbShefa" w:hAnsi="FbShefa"/>
          <w:sz w:val="11"/>
          <w:rtl/>
        </w:rPr>
        <w:t>עושה במחובר לקרקע בשעה שאין גמר מלאכה, וכל שכן שומרי גנות ופרדסות)</w:t>
      </w:r>
      <w:r w:rsidR="00980F5A" w:rsidRPr="00270114">
        <w:rPr>
          <w:rFonts w:ascii="FbShefa" w:hAnsi="FbShefa"/>
          <w:sz w:val="11"/>
          <w:rtl/>
        </w:rPr>
        <w:t>.</w:t>
      </w:r>
    </w:p>
    <w:p w14:paraId="61E7E54C" w14:textId="313C4D78" w:rsidR="009C3CB4" w:rsidRPr="001B3037" w:rsidRDefault="009C3CB4" w:rsidP="009C3CB4">
      <w:pPr>
        <w:spacing w:line="240" w:lineRule="auto"/>
        <w:rPr>
          <w:rFonts w:ascii="FbShefa" w:hAnsi="FbShefa"/>
          <w:b/>
          <w:bCs/>
          <w:color w:val="3B2F2A" w:themeColor="text2" w:themeShade="80"/>
          <w:sz w:val="11"/>
          <w:rtl/>
        </w:rPr>
      </w:pPr>
    </w:p>
    <w:p w14:paraId="18548947" w14:textId="079FC5E3" w:rsidR="009C3CB4" w:rsidRPr="001B3037" w:rsidRDefault="009C3CB4" w:rsidP="00BF3E93">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sz w:val="11"/>
          <w:rtl/>
        </w:rPr>
      </w:pPr>
      <w:r w:rsidRPr="001B3037">
        <w:rPr>
          <w:rFonts w:ascii="FbShefa" w:eastAsia="Times New Roman" w:hAnsi="FbShefa"/>
          <w:b/>
          <w:bCs/>
          <w:color w:val="3B2F2A" w:themeColor="text2" w:themeShade="80"/>
          <w:sz w:val="11"/>
          <w:rtl/>
        </w:rPr>
        <w:t>אַרְבָּעָה שׁוֹמְרִין הֵן</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שׁוֹמֵר חִנָּם, וְהַשּׁוֹאֵל, נוֹשֵׂא שָׂכָר, וְהַשּׂוֹכֵר</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שׁוֹמֵר חִנָּם נִשְׁבָּע עַל הַכֹּל, וְהַשּׁוֹאֵל מְשַׁלֵּם אֶת הַכֹּל, וְנוֹשֵׂא שָׂכָר וְהַשּׂוֹכֵר נִשְׁבָּעִים עַל הַשְּׁבוּרָה וְעַל הַשְּׁבוּיָה וְעַל הַמֵּתָה, וּמְשַׁלְּמִין אֶת </w:t>
      </w:r>
      <w:r w:rsidRPr="00BF3E93">
        <w:rPr>
          <w:rFonts w:ascii="FbShefa" w:hAnsi="FbShefa"/>
          <w:b/>
          <w:bCs/>
          <w:color w:val="3B2F2A" w:themeColor="text2" w:themeShade="80"/>
          <w:sz w:val="11"/>
          <w:rtl/>
        </w:rPr>
        <w:t>הָאֲבֵדָה</w:t>
      </w:r>
      <w:r w:rsidRPr="001B3037">
        <w:rPr>
          <w:rFonts w:ascii="FbShefa" w:eastAsia="Times New Roman" w:hAnsi="FbShefa"/>
          <w:b/>
          <w:bCs/>
          <w:color w:val="3B2F2A" w:themeColor="text2" w:themeShade="80"/>
          <w:sz w:val="11"/>
          <w:rtl/>
        </w:rPr>
        <w:t xml:space="preserve"> וְאֶת הַגְּנֵבָה: </w:t>
      </w:r>
    </w:p>
    <w:p w14:paraId="7E231526" w14:textId="77777777" w:rsidR="009C3CB4" w:rsidRPr="00270114" w:rsidRDefault="009C3CB4" w:rsidP="009C3CB4">
      <w:pPr>
        <w:spacing w:line="240" w:lineRule="auto"/>
        <w:rPr>
          <w:rFonts w:ascii="FbShefa" w:hAnsi="FbShefa"/>
          <w:sz w:val="11"/>
          <w:rtl/>
        </w:rPr>
      </w:pPr>
    </w:p>
    <w:p w14:paraId="22EF4107"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ארבעה שומרים</w:t>
      </w:r>
    </w:p>
    <w:p w14:paraId="4F9E6483" w14:textId="560AF929"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מחלוקת</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שוכר, כשומר חינם או כנושא שכר</w:t>
      </w:r>
      <w:r w:rsidR="00980F5A" w:rsidRPr="00270114">
        <w:rPr>
          <w:rFonts w:ascii="FbShefa" w:hAnsi="FbShefa"/>
          <w:sz w:val="11"/>
          <w:rtl/>
        </w:rPr>
        <w:t>.</w:t>
      </w:r>
    </w:p>
    <w:p w14:paraId="0A82CD8F" w14:textId="35A83D44"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איפכא</w:t>
      </w:r>
      <w:r w:rsidR="00980F5A" w:rsidRPr="001B3037">
        <w:rPr>
          <w:rFonts w:ascii="FbShefa" w:hAnsi="FbShefa"/>
          <w:b/>
          <w:bCs/>
          <w:color w:val="3B2F2A" w:themeColor="text2" w:themeShade="80"/>
          <w:sz w:val="11"/>
          <w:rtl/>
        </w:rPr>
        <w:t>.</w:t>
      </w:r>
      <w:r w:rsidRPr="00270114">
        <w:rPr>
          <w:rFonts w:ascii="FbShefa" w:hAnsi="FbShefa"/>
          <w:sz w:val="11"/>
          <w:rtl/>
        </w:rPr>
        <w:t xml:space="preserve"> ב' גרסאות במחלוקת ר"מ ור' יהודה</w:t>
      </w:r>
      <w:r w:rsidR="00980F5A" w:rsidRPr="00270114">
        <w:rPr>
          <w:rFonts w:ascii="FbShefa" w:hAnsi="FbShefa"/>
          <w:sz w:val="11"/>
          <w:rtl/>
        </w:rPr>
        <w:t>.</w:t>
      </w:r>
    </w:p>
    <w:p w14:paraId="3BE4E1EB" w14:textId="451CB688"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קשה</w:t>
      </w:r>
      <w:r w:rsidR="00980F5A" w:rsidRPr="001B3037">
        <w:rPr>
          <w:rFonts w:ascii="FbShefa" w:hAnsi="FbShefa"/>
          <w:b/>
          <w:bCs/>
          <w:color w:val="3B2F2A" w:themeColor="text2" w:themeShade="80"/>
          <w:sz w:val="11"/>
          <w:rtl/>
        </w:rPr>
        <w:t>.</w:t>
      </w:r>
      <w:r w:rsidRPr="00270114">
        <w:rPr>
          <w:rFonts w:ascii="FbShefa" w:hAnsi="FbShefa"/>
          <w:sz w:val="11"/>
          <w:rtl/>
        </w:rPr>
        <w:t xml:space="preserve"> ארבעה? שלשה נינהו</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270114">
        <w:rPr>
          <w:rFonts w:ascii="FbShefa" w:hAnsi="FbShefa"/>
          <w:sz w:val="11"/>
          <w:rtl/>
        </w:rPr>
        <w:t xml:space="preserve"> ארבעה שומרין ודיניהם שלשה</w:t>
      </w:r>
      <w:r w:rsidR="00980F5A" w:rsidRPr="00270114">
        <w:rPr>
          <w:rFonts w:ascii="FbShefa" w:hAnsi="FbShefa"/>
          <w:sz w:val="11"/>
          <w:rtl/>
        </w:rPr>
        <w:t>.</w:t>
      </w:r>
    </w:p>
    <w:p w14:paraId="4DDF48F9" w14:textId="24ED3A5E" w:rsidR="009C3CB4" w:rsidRPr="00270114" w:rsidRDefault="009C3CB4" w:rsidP="00794C1A">
      <w:pPr>
        <w:pStyle w:val="1"/>
        <w:rPr>
          <w:rFonts w:ascii="FbShefa" w:hAnsi="FbShefa"/>
          <w:rtl/>
        </w:rPr>
      </w:pPr>
      <w:r w:rsidRPr="00270114">
        <w:rPr>
          <w:rFonts w:ascii="FbShefa" w:hAnsi="FbShefa"/>
          <w:sz w:val="11"/>
          <w:rtl/>
        </w:rPr>
        <w:t>צג</w:t>
      </w:r>
      <w:r w:rsidR="00B36BF2" w:rsidRPr="00270114">
        <w:rPr>
          <w:rFonts w:ascii="FbShefa" w:hAnsi="FbShefa"/>
          <w:sz w:val="11"/>
          <w:rtl/>
        </w:rPr>
        <w:t>, ב</w:t>
      </w:r>
    </w:p>
    <w:p w14:paraId="09FF63AF"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דיני שומר שכר</w:t>
      </w:r>
    </w:p>
    <w:p w14:paraId="259FE148" w14:textId="254C5221"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מחלוקת</w:t>
      </w:r>
      <w:r w:rsidR="00980F5A" w:rsidRPr="00270114">
        <w:rPr>
          <w:rFonts w:ascii="FbShefa" w:hAnsi="FbShefa"/>
          <w:sz w:val="11"/>
          <w:rtl/>
        </w:rPr>
        <w:t>.</w:t>
      </w:r>
      <w:r w:rsidRPr="00270114">
        <w:rPr>
          <w:rFonts w:ascii="FbShefa" w:hAnsi="FbShefa"/>
          <w:sz w:val="11"/>
          <w:rtl/>
        </w:rPr>
        <w:t xml:space="preserve"> כד נטר כדנטרי אינשי</w:t>
      </w:r>
      <w:r w:rsidR="00980F5A" w:rsidRPr="00270114">
        <w:rPr>
          <w:rFonts w:ascii="FbShefa" w:hAnsi="FbShefa"/>
          <w:sz w:val="11"/>
          <w:rtl/>
        </w:rPr>
        <w:t>.</w:t>
      </w:r>
    </w:p>
    <w:p w14:paraId="01923D2F" w14:textId="61395A58"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טעם לפטור</w:t>
      </w:r>
      <w:r w:rsidR="00980F5A" w:rsidRPr="001B3037">
        <w:rPr>
          <w:rFonts w:ascii="FbShefa" w:hAnsi="FbShefa"/>
          <w:b/>
          <w:bCs/>
          <w:color w:val="3B2F2A" w:themeColor="text2" w:themeShade="80"/>
          <w:sz w:val="11"/>
          <w:rtl/>
        </w:rPr>
        <w:t>.</w:t>
      </w:r>
      <w:r w:rsidRPr="00270114">
        <w:rPr>
          <w:rFonts w:ascii="FbShefa" w:hAnsi="FbShefa"/>
          <w:sz w:val="11"/>
          <w:rtl/>
        </w:rPr>
        <w:t xml:space="preserve"> נטר כדנטרי אינשי</w:t>
      </w:r>
      <w:r w:rsidR="00980F5A" w:rsidRPr="00270114">
        <w:rPr>
          <w:rFonts w:ascii="FbShefa" w:hAnsi="FbShefa"/>
          <w:sz w:val="11"/>
          <w:rtl/>
        </w:rPr>
        <w:t>.</w:t>
      </w:r>
    </w:p>
    <w:p w14:paraId="7E24DC50" w14:textId="28EE9224"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טעם לחיוב</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להכי יהבי לך אגרא לנטורי לי נטירותא יתירתא</w:t>
      </w:r>
      <w:r w:rsidR="00980F5A" w:rsidRPr="00270114">
        <w:rPr>
          <w:rFonts w:ascii="FbShefa" w:hAnsi="FbShefa"/>
          <w:sz w:val="11"/>
          <w:rtl/>
        </w:rPr>
        <w:t>.</w:t>
      </w:r>
    </w:p>
    <w:p w14:paraId="1526405B" w14:textId="56BBCFEF" w:rsidR="009C3CB4" w:rsidRPr="00270114" w:rsidRDefault="009C3CB4" w:rsidP="009C3CB4">
      <w:pPr>
        <w:spacing w:line="240" w:lineRule="auto"/>
        <w:rPr>
          <w:rFonts w:ascii="FbShefa" w:hAnsi="FbShefa"/>
          <w:i/>
          <w:iCs/>
          <w:sz w:val="11"/>
          <w:rtl/>
        </w:rPr>
      </w:pPr>
    </w:p>
    <w:p w14:paraId="777FA31F" w14:textId="77777777" w:rsidR="009C3CB4" w:rsidRPr="00270114" w:rsidRDefault="009C3CB4" w:rsidP="009C3CB4">
      <w:pPr>
        <w:spacing w:line="240" w:lineRule="auto"/>
        <w:rPr>
          <w:rFonts w:ascii="FbShefa" w:hAnsi="FbShefa"/>
          <w:i/>
          <w:iCs/>
          <w:sz w:val="11"/>
          <w:rtl/>
        </w:rPr>
      </w:pPr>
      <w:r w:rsidRPr="00270114">
        <w:rPr>
          <w:rFonts w:ascii="FbShefa" w:hAnsi="FbShefa"/>
          <w:i/>
          <w:iCs/>
          <w:sz w:val="11"/>
          <w:rtl/>
        </w:rPr>
        <w:t>נפק"מ</w:t>
      </w:r>
    </w:p>
    <w:p w14:paraId="0B4FA752" w14:textId="636949D0"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 xml:space="preserve">(א) </w:t>
      </w:r>
      <w:r w:rsidRPr="00270114">
        <w:rPr>
          <w:rFonts w:ascii="FbShefa" w:hAnsi="FbShefa"/>
          <w:sz w:val="11"/>
          <w:rtl/>
        </w:rPr>
        <w:t>רעיא אגודא דנהר ושריג חדא מינייהו ונפלת למיא</w:t>
      </w:r>
      <w:r w:rsidRPr="00270114">
        <w:rPr>
          <w:rFonts w:ascii="FbShefa" w:hAnsi="FbShefa"/>
          <w:sz w:val="11"/>
          <w:vertAlign w:val="superscript"/>
          <w:rtl/>
        </w:rPr>
        <w:footnoteReference w:id="8"/>
      </w:r>
      <w:r w:rsidR="00980F5A" w:rsidRPr="00270114">
        <w:rPr>
          <w:rFonts w:ascii="FbShefa" w:hAnsi="FbShefa"/>
          <w:sz w:val="11"/>
          <w:rtl/>
        </w:rPr>
        <w:t>.</w:t>
      </w:r>
    </w:p>
    <w:p w14:paraId="748D87D8" w14:textId="5941AF7D"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w:t>
      </w:r>
      <w:r w:rsidRPr="00270114">
        <w:rPr>
          <w:rFonts w:ascii="FbShefa" w:hAnsi="FbShefa"/>
          <w:sz w:val="11"/>
          <w:rtl/>
        </w:rPr>
        <w:t xml:space="preserve"> על למתא בעידנא דעיילי אינשי</w:t>
      </w:r>
      <w:r w:rsidR="00980F5A" w:rsidRPr="00270114">
        <w:rPr>
          <w:rFonts w:ascii="FbShefa" w:hAnsi="FbShefa"/>
          <w:sz w:val="11"/>
          <w:rtl/>
        </w:rPr>
        <w:t>.</w:t>
      </w:r>
    </w:p>
    <w:p w14:paraId="024B9629" w14:textId="47F64313"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(ג)</w:t>
      </w:r>
      <w:r w:rsidRPr="00270114">
        <w:rPr>
          <w:rFonts w:ascii="FbShefa" w:hAnsi="FbShefa"/>
          <w:sz w:val="11"/>
          <w:rtl/>
        </w:rPr>
        <w:t xml:space="preserve"> גנא פורתא בעידנא דגנו אינשי</w:t>
      </w:r>
      <w:r w:rsidR="00980F5A" w:rsidRPr="00270114">
        <w:rPr>
          <w:rFonts w:ascii="FbShefa" w:hAnsi="FbShefa"/>
          <w:sz w:val="11"/>
          <w:rtl/>
        </w:rPr>
        <w:t>.</w:t>
      </w:r>
    </w:p>
    <w:p w14:paraId="28CC5D31" w14:textId="77777777" w:rsidR="009C3CB4" w:rsidRPr="00270114" w:rsidRDefault="009C3CB4" w:rsidP="009C3CB4">
      <w:pPr>
        <w:spacing w:line="240" w:lineRule="auto"/>
        <w:rPr>
          <w:rFonts w:ascii="FbShefa" w:hAnsi="FbShefa"/>
          <w:sz w:val="11"/>
          <w:rtl/>
        </w:rPr>
      </w:pPr>
    </w:p>
    <w:p w14:paraId="431FE06B" w14:textId="77777777" w:rsidR="009C3CB4" w:rsidRPr="00270114" w:rsidRDefault="009C3CB4" w:rsidP="009C3CB4">
      <w:pPr>
        <w:spacing w:line="240" w:lineRule="auto"/>
        <w:rPr>
          <w:rFonts w:ascii="FbShefa" w:hAnsi="FbShefa"/>
          <w:i/>
          <w:iCs/>
          <w:sz w:val="11"/>
          <w:rtl/>
        </w:rPr>
      </w:pPr>
      <w:r w:rsidRPr="00270114">
        <w:rPr>
          <w:rFonts w:ascii="FbShefa" w:hAnsi="FbShefa"/>
          <w:i/>
          <w:iCs/>
          <w:sz w:val="11"/>
          <w:rtl/>
        </w:rPr>
        <w:t>ראיות</w:t>
      </w:r>
    </w:p>
    <w:p w14:paraId="6B634B11" w14:textId="4D78029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ת"ש (א)</w:t>
      </w:r>
      <w:r w:rsidRPr="00270114">
        <w:rPr>
          <w:rFonts w:ascii="FbShefa" w:hAnsi="FbShefa"/>
          <w:sz w:val="11"/>
          <w:rtl/>
        </w:rPr>
        <w:t xml:space="preserve"> אלו הם אונסין ששומר שכר פטור עליהן, כגון ותפל שבא ותקחם ואת הנערים הכו לפי חרב</w:t>
      </w:r>
      <w:r w:rsidR="00980F5A" w:rsidRPr="00270114">
        <w:rPr>
          <w:rFonts w:ascii="FbShefa" w:hAnsi="FbShefa"/>
          <w:sz w:val="11"/>
          <w:rtl/>
        </w:rPr>
        <w:t>.</w:t>
      </w:r>
    </w:p>
    <w:p w14:paraId="4DD653EC" w14:textId="56E62D70"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בחזני מתא</w:t>
      </w:r>
      <w:r w:rsidR="00980F5A" w:rsidRPr="00270114">
        <w:rPr>
          <w:rFonts w:ascii="FbShefa" w:hAnsi="FbShefa"/>
          <w:sz w:val="11"/>
          <w:rtl/>
        </w:rPr>
        <w:t>.</w:t>
      </w:r>
    </w:p>
    <w:p w14:paraId="22E49645" w14:textId="5B43A9CF" w:rsidR="009C3CB4" w:rsidRPr="001B3037" w:rsidRDefault="009C3CB4" w:rsidP="009C3CB4">
      <w:pPr>
        <w:spacing w:line="240" w:lineRule="auto"/>
        <w:rPr>
          <w:rFonts w:ascii="FbShefa" w:hAnsi="FbShefa"/>
          <w:b/>
          <w:bCs/>
          <w:color w:val="3B2F2A" w:themeColor="text2" w:themeShade="80"/>
          <w:sz w:val="11"/>
          <w:rtl/>
        </w:rPr>
      </w:pPr>
    </w:p>
    <w:p w14:paraId="6B110B8B" w14:textId="576A190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ת"ש (ב)</w:t>
      </w:r>
      <w:r w:rsidRPr="00270114">
        <w:rPr>
          <w:rFonts w:ascii="FbShefa" w:hAnsi="FbShefa"/>
          <w:sz w:val="11"/>
          <w:rtl/>
        </w:rPr>
        <w:t xml:space="preserve"> עד מתי שומר שכר חייב לשמור, עד כדי הייתי ביום אכלני חרב וקרח בלילה</w:t>
      </w:r>
      <w:r w:rsidR="00980F5A" w:rsidRPr="00270114">
        <w:rPr>
          <w:rFonts w:ascii="FbShefa" w:hAnsi="FbShefa"/>
          <w:sz w:val="11"/>
          <w:rtl/>
        </w:rPr>
        <w:t>.</w:t>
      </w:r>
    </w:p>
    <w:p w14:paraId="55143B17" w14:textId="31F9704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בחזני מתא</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יעקב אבינו</w:t>
      </w:r>
      <w:r w:rsidR="00980F5A" w:rsidRPr="001B3037">
        <w:rPr>
          <w:rFonts w:ascii="FbShefa" w:hAnsi="FbShefa"/>
          <w:b/>
          <w:bCs/>
          <w:color w:val="3B2F2A" w:themeColor="text2" w:themeShade="80"/>
          <w:sz w:val="11"/>
          <w:rtl/>
        </w:rPr>
        <w:t>.</w:t>
      </w:r>
      <w:r w:rsidRPr="00270114">
        <w:rPr>
          <w:rFonts w:ascii="FbShefa" w:hAnsi="FbShefa"/>
          <w:sz w:val="11"/>
          <w:rtl/>
        </w:rPr>
        <w:t xml:space="preserve"> אף שלא היה חזן מתא, הכי קאמר: נטרי לך נטירותא יתירתא כחזני מתא</w:t>
      </w:r>
      <w:r w:rsidR="00980F5A" w:rsidRPr="00270114">
        <w:rPr>
          <w:rFonts w:ascii="FbShefa" w:hAnsi="FbShefa"/>
          <w:sz w:val="11"/>
          <w:rtl/>
        </w:rPr>
        <w:t>.</w:t>
      </w:r>
    </w:p>
    <w:p w14:paraId="290F487B" w14:textId="07F4CAC9" w:rsidR="009C3CB4" w:rsidRPr="001B3037" w:rsidRDefault="009C3CB4" w:rsidP="009C3CB4">
      <w:pPr>
        <w:spacing w:line="240" w:lineRule="auto"/>
        <w:rPr>
          <w:rFonts w:ascii="FbShefa" w:hAnsi="FbShefa"/>
          <w:b/>
          <w:bCs/>
          <w:color w:val="3B2F2A" w:themeColor="text2" w:themeShade="80"/>
          <w:sz w:val="11"/>
          <w:rtl/>
        </w:rPr>
      </w:pPr>
    </w:p>
    <w:p w14:paraId="4A5C5D57" w14:textId="4955EE1F"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ת"ש (ג)</w:t>
      </w:r>
      <w:r w:rsidRPr="00270114">
        <w:rPr>
          <w:rFonts w:ascii="FbShefa" w:hAnsi="FbShefa"/>
          <w:sz w:val="11"/>
          <w:rtl/>
        </w:rPr>
        <w:t xml:space="preserve"> רועה שהיה רועה והניח עדרו ובא לעיר, בא זאב וטרף, ובא ארי ודרס, אומדין אותו: אם יכול להציל - חייב</w:t>
      </w:r>
      <w:r w:rsidR="00980F5A" w:rsidRPr="00270114">
        <w:rPr>
          <w:rFonts w:ascii="FbShefa" w:hAnsi="FbShefa"/>
          <w:sz w:val="11"/>
          <w:rtl/>
        </w:rPr>
        <w:t>.</w:t>
      </w:r>
    </w:p>
    <w:p w14:paraId="5475B775" w14:textId="1DD488AD"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ס"ד</w:t>
      </w:r>
      <w:r w:rsidR="00980F5A" w:rsidRPr="001B3037">
        <w:rPr>
          <w:rFonts w:ascii="FbShefa" w:hAnsi="FbShefa"/>
          <w:b/>
          <w:bCs/>
          <w:color w:val="3B2F2A" w:themeColor="text2" w:themeShade="80"/>
          <w:sz w:val="11"/>
          <w:rtl/>
        </w:rPr>
        <w:t>.</w:t>
      </w:r>
      <w:r w:rsidRPr="00270114">
        <w:rPr>
          <w:rFonts w:ascii="FbShefa" w:hAnsi="FbShefa"/>
          <w:sz w:val="11"/>
          <w:rtl/>
        </w:rPr>
        <w:t xml:space="preserve"> דעל בעידנא דעיילי אינשי</w:t>
      </w:r>
      <w:r w:rsidR="00980F5A" w:rsidRPr="00270114">
        <w:rPr>
          <w:rFonts w:ascii="FbShefa" w:hAnsi="FbShefa"/>
          <w:sz w:val="11"/>
          <w:rtl/>
        </w:rPr>
        <w:t>.</w:t>
      </w:r>
      <w:r w:rsidRPr="00270114">
        <w:rPr>
          <w:rFonts w:ascii="FbShefa" w:hAnsi="FbShefa"/>
          <w:sz w:val="11"/>
          <w:rtl/>
        </w:rPr>
        <w:t xml:space="preserve"> דאי לא, הו"ל תחילתו בפשיעה וסופו באונס</w:t>
      </w:r>
      <w:r w:rsidR="00980F5A" w:rsidRPr="00270114">
        <w:rPr>
          <w:rFonts w:ascii="FbShefa" w:hAnsi="FbShefa"/>
          <w:sz w:val="11"/>
          <w:rtl/>
        </w:rPr>
        <w:t>.</w:t>
      </w:r>
    </w:p>
    <w:p w14:paraId="1B68EDF8" w14:textId="59F790B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דעל בעידנא דלא עיילי אינשי</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וכגון</w:t>
      </w:r>
      <w:r w:rsidR="00980F5A" w:rsidRPr="001B3037">
        <w:rPr>
          <w:rFonts w:ascii="FbShefa" w:hAnsi="FbShefa"/>
          <w:b/>
          <w:bCs/>
          <w:color w:val="3B2F2A" w:themeColor="text2" w:themeShade="80"/>
          <w:sz w:val="11"/>
          <w:rtl/>
        </w:rPr>
        <w:t>.</w:t>
      </w:r>
      <w:r w:rsidRPr="00270114">
        <w:rPr>
          <w:rFonts w:ascii="FbShefa" w:hAnsi="FbShefa"/>
          <w:sz w:val="11"/>
          <w:rtl/>
        </w:rPr>
        <w:t xml:space="preserve"> דשמע קל אריה ועל</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והו"ל</w:t>
      </w:r>
      <w:r w:rsidR="00980F5A" w:rsidRPr="001B3037">
        <w:rPr>
          <w:rFonts w:ascii="FbShefa" w:hAnsi="FbShefa"/>
          <w:b/>
          <w:bCs/>
          <w:color w:val="3B2F2A" w:themeColor="text2" w:themeShade="80"/>
          <w:sz w:val="11"/>
          <w:rtl/>
        </w:rPr>
        <w:t>.</w:t>
      </w:r>
      <w:r w:rsidRPr="00270114">
        <w:rPr>
          <w:rFonts w:ascii="FbShefa" w:hAnsi="FbShefa"/>
          <w:sz w:val="11"/>
          <w:rtl/>
        </w:rPr>
        <w:t xml:space="preserve"> לקדם ברועים ובמקלות בשכר</w:t>
      </w:r>
      <w:r w:rsidR="00980F5A" w:rsidRPr="00270114">
        <w:rPr>
          <w:rFonts w:ascii="FbShefa" w:hAnsi="FbShefa"/>
          <w:sz w:val="11"/>
          <w:rtl/>
        </w:rPr>
        <w:t>.</w:t>
      </w:r>
    </w:p>
    <w:p w14:paraId="3C05EA4F" w14:textId="042BB26F" w:rsidR="009C3CB4" w:rsidRPr="00270114" w:rsidRDefault="009C3CB4" w:rsidP="009C3CB4">
      <w:pPr>
        <w:spacing w:line="240" w:lineRule="auto"/>
        <w:rPr>
          <w:rFonts w:ascii="FbShefa" w:hAnsi="FbShefa"/>
          <w:sz w:val="11"/>
          <w:rtl/>
        </w:rPr>
      </w:pPr>
    </w:p>
    <w:p w14:paraId="49FAB7A2"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לקדם ברועים ובמקלות</w:t>
      </w:r>
    </w:p>
    <w:p w14:paraId="3263A103" w14:textId="6A53856A"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שומר חנם</w:t>
      </w:r>
      <w:r w:rsidR="00980F5A" w:rsidRPr="00270114">
        <w:rPr>
          <w:rFonts w:ascii="FbShefa" w:hAnsi="FbShefa"/>
          <w:sz w:val="11"/>
          <w:rtl/>
        </w:rPr>
        <w:t>.</w:t>
      </w:r>
      <w:r w:rsidRPr="00270114">
        <w:rPr>
          <w:rFonts w:ascii="FbShefa" w:hAnsi="FbShefa"/>
          <w:sz w:val="11"/>
          <w:rtl/>
        </w:rPr>
        <w:t xml:space="preserve"> חייב לקדם בחינם</w:t>
      </w:r>
      <w:r w:rsidR="00980F5A" w:rsidRPr="00270114">
        <w:rPr>
          <w:rFonts w:ascii="FbShefa" w:hAnsi="FbShefa"/>
          <w:sz w:val="11"/>
          <w:rtl/>
        </w:rPr>
        <w:t>.</w:t>
      </w:r>
    </w:p>
    <w:p w14:paraId="3324BDCB" w14:textId="0E400628"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שומר שכר</w:t>
      </w:r>
      <w:r w:rsidR="00980F5A" w:rsidRPr="001B3037">
        <w:rPr>
          <w:rFonts w:ascii="FbShefa" w:hAnsi="FbShefa"/>
          <w:b/>
          <w:bCs/>
          <w:color w:val="3B2F2A" w:themeColor="text2" w:themeShade="80"/>
          <w:sz w:val="11"/>
          <w:rtl/>
        </w:rPr>
        <w:t>.</w:t>
      </w:r>
      <w:r w:rsidRPr="00270114">
        <w:rPr>
          <w:rFonts w:ascii="FbShefa" w:hAnsi="FbShefa"/>
          <w:sz w:val="11"/>
          <w:rtl/>
        </w:rPr>
        <w:t xml:space="preserve"> חייב לקדם אף בשכר</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עד כמה</w:t>
      </w:r>
      <w:r w:rsidR="00980F5A" w:rsidRPr="001B3037">
        <w:rPr>
          <w:rFonts w:ascii="FbShefa" w:hAnsi="FbShefa"/>
          <w:b/>
          <w:bCs/>
          <w:color w:val="3B2F2A" w:themeColor="text2" w:themeShade="80"/>
          <w:sz w:val="11"/>
          <w:rtl/>
        </w:rPr>
        <w:t>.</w:t>
      </w:r>
      <w:r w:rsidRPr="00270114">
        <w:rPr>
          <w:rFonts w:ascii="FbShefa" w:hAnsi="FbShefa"/>
          <w:sz w:val="11"/>
          <w:rtl/>
        </w:rPr>
        <w:t xml:space="preserve"> עד כדי דמיהן</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והדר</w:t>
      </w:r>
      <w:r w:rsidR="00980F5A" w:rsidRPr="00270114">
        <w:rPr>
          <w:rFonts w:ascii="FbShefa" w:hAnsi="FbShefa"/>
          <w:sz w:val="11"/>
          <w:rtl/>
        </w:rPr>
        <w:t>.</w:t>
      </w:r>
      <w:r w:rsidRPr="00270114">
        <w:rPr>
          <w:rFonts w:ascii="FbShefa" w:hAnsi="FbShefa"/>
          <w:sz w:val="11"/>
          <w:rtl/>
        </w:rPr>
        <w:t xml:space="preserve"> שקיל דמיהן מבעל הבית</w:t>
      </w:r>
      <w:r w:rsidR="00980F5A" w:rsidRPr="00270114">
        <w:rPr>
          <w:rFonts w:ascii="FbShefa" w:hAnsi="FbShefa"/>
          <w:sz w:val="11"/>
          <w:rtl/>
        </w:rPr>
        <w:t>.</w:t>
      </w:r>
      <w:r w:rsidRPr="001B3037">
        <w:rPr>
          <w:rFonts w:ascii="FbShefa" w:hAnsi="FbShefa"/>
          <w:b/>
          <w:bCs/>
          <w:color w:val="3B2F2A" w:themeColor="text2" w:themeShade="80"/>
          <w:sz w:val="11"/>
          <w:rtl/>
        </w:rPr>
        <w:t xml:space="preserve"> אהני ליה</w:t>
      </w:r>
      <w:r w:rsidR="00980F5A" w:rsidRPr="00270114">
        <w:rPr>
          <w:rFonts w:ascii="FbShefa" w:hAnsi="FbShefa"/>
          <w:sz w:val="11"/>
          <w:rtl/>
        </w:rPr>
        <w:t>.</w:t>
      </w:r>
      <w:r w:rsidRPr="00270114">
        <w:rPr>
          <w:rFonts w:ascii="FbShefa" w:hAnsi="FbShefa"/>
          <w:sz w:val="11"/>
          <w:rtl/>
        </w:rPr>
        <w:t xml:space="preserve"> לכושרא דחיותא, או לטרחא יתירתא</w:t>
      </w:r>
      <w:r w:rsidR="00980F5A" w:rsidRPr="00270114">
        <w:rPr>
          <w:rFonts w:ascii="FbShefa" w:hAnsi="FbShefa"/>
          <w:sz w:val="11"/>
          <w:rtl/>
        </w:rPr>
        <w:t>.</w:t>
      </w:r>
    </w:p>
    <w:p w14:paraId="2391D616" w14:textId="77777777" w:rsidR="009C3CB4" w:rsidRPr="00270114" w:rsidRDefault="009C3CB4" w:rsidP="009C3CB4">
      <w:pPr>
        <w:spacing w:line="240" w:lineRule="auto"/>
        <w:rPr>
          <w:rFonts w:ascii="FbShefa" w:hAnsi="FbShefa"/>
          <w:sz w:val="11"/>
          <w:rtl/>
        </w:rPr>
      </w:pPr>
    </w:p>
    <w:p w14:paraId="2CCECC75"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הוכר הגנב</w:t>
      </w:r>
    </w:p>
    <w:p w14:paraId="359C4BDB" w14:textId="2196A857"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נגנבה באונס ואחר כך הוכר הגנב</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שומר חנם</w:t>
      </w:r>
      <w:r w:rsidR="00980F5A" w:rsidRPr="001B3037">
        <w:rPr>
          <w:rFonts w:ascii="FbShefa" w:hAnsi="FbShefa"/>
          <w:b/>
          <w:bCs/>
          <w:color w:val="3B2F2A" w:themeColor="text2" w:themeShade="80"/>
          <w:sz w:val="11"/>
          <w:rtl/>
        </w:rPr>
        <w:t>.</w:t>
      </w:r>
      <w:r w:rsidRPr="00270114">
        <w:rPr>
          <w:rFonts w:ascii="FbShefa" w:hAnsi="FbShefa"/>
          <w:sz w:val="11"/>
          <w:rtl/>
        </w:rPr>
        <w:t xml:space="preserve"> רצה נשבע, רצה עושה עמו דין</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שומר שכר</w:t>
      </w:r>
      <w:r w:rsidR="00980F5A" w:rsidRPr="00270114">
        <w:rPr>
          <w:rFonts w:ascii="FbShefa" w:hAnsi="FbShefa"/>
          <w:sz w:val="11"/>
          <w:rtl/>
        </w:rPr>
        <w:t>.</w:t>
      </w:r>
      <w:r w:rsidRPr="00270114">
        <w:rPr>
          <w:rFonts w:ascii="FbShefa" w:hAnsi="FbShefa"/>
          <w:sz w:val="11"/>
          <w:rtl/>
        </w:rPr>
        <w:t xml:space="preserve"> עושה עמו דין ואינו נשבע</w:t>
      </w:r>
      <w:r w:rsidR="00980F5A" w:rsidRPr="00270114">
        <w:rPr>
          <w:rFonts w:ascii="FbShefa" w:hAnsi="FbShefa"/>
          <w:sz w:val="11"/>
          <w:rtl/>
        </w:rPr>
        <w:t>.</w:t>
      </w:r>
    </w:p>
    <w:p w14:paraId="2E90663E" w14:textId="198C87A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בפשיעה</w:t>
      </w:r>
      <w:r w:rsidR="00980F5A" w:rsidRPr="001B3037">
        <w:rPr>
          <w:rFonts w:ascii="FbShefa" w:hAnsi="FbShefa"/>
          <w:b/>
          <w:bCs/>
          <w:color w:val="3B2F2A" w:themeColor="text2" w:themeShade="80"/>
          <w:sz w:val="11"/>
          <w:rtl/>
        </w:rPr>
        <w:t>.</w:t>
      </w:r>
      <w:r w:rsidRPr="00270114">
        <w:rPr>
          <w:rFonts w:ascii="FbShefa" w:hAnsi="FbShefa"/>
          <w:sz w:val="11"/>
          <w:rtl/>
        </w:rPr>
        <w:t xml:space="preserve"> גם שומר חינם חייב</w:t>
      </w:r>
      <w:r w:rsidR="00980F5A" w:rsidRPr="00270114">
        <w:rPr>
          <w:rFonts w:ascii="FbShefa" w:hAnsi="FbShefa"/>
          <w:sz w:val="11"/>
          <w:rtl/>
        </w:rPr>
        <w:t>.</w:t>
      </w:r>
      <w:r w:rsidRPr="001B3037">
        <w:rPr>
          <w:rFonts w:ascii="FbShefa" w:hAnsi="FbShefa"/>
          <w:b/>
          <w:bCs/>
          <w:color w:val="3B2F2A" w:themeColor="text2" w:themeShade="80"/>
          <w:sz w:val="11"/>
          <w:rtl/>
        </w:rPr>
        <w:t xml:space="preserve"> כגון</w:t>
      </w:r>
      <w:r w:rsidR="00980F5A" w:rsidRPr="001B3037">
        <w:rPr>
          <w:rFonts w:ascii="FbShefa" w:hAnsi="FbShefa"/>
          <w:b/>
          <w:bCs/>
          <w:color w:val="3B2F2A" w:themeColor="text2" w:themeShade="80"/>
          <w:sz w:val="11"/>
          <w:rtl/>
        </w:rPr>
        <w:t>.</w:t>
      </w:r>
      <w:r w:rsidRPr="00270114">
        <w:rPr>
          <w:rFonts w:ascii="FbShefa" w:hAnsi="FbShefa"/>
          <w:sz w:val="11"/>
          <w:rtl/>
        </w:rPr>
        <w:t xml:space="preserve"> גברי דפרמוסקא הוו קיימי, דאי רמא קלא הוו אתו ומצלין ליה</w:t>
      </w:r>
      <w:r w:rsidR="00980F5A" w:rsidRPr="00270114">
        <w:rPr>
          <w:rFonts w:ascii="FbShefa" w:hAnsi="FbShefa"/>
          <w:sz w:val="11"/>
          <w:rtl/>
        </w:rPr>
        <w:t>.</w:t>
      </w:r>
    </w:p>
    <w:p w14:paraId="17C35780" w14:textId="4816D258" w:rsidR="009C3CB4" w:rsidRPr="00270114" w:rsidRDefault="009C3CB4" w:rsidP="009C3CB4">
      <w:pPr>
        <w:spacing w:line="240" w:lineRule="auto"/>
        <w:rPr>
          <w:rFonts w:ascii="FbShefa" w:hAnsi="FbShefa"/>
          <w:sz w:val="11"/>
          <w:rtl/>
        </w:rPr>
      </w:pPr>
    </w:p>
    <w:p w14:paraId="3C008778" w14:textId="22089ED6" w:rsidR="009C3CB4" w:rsidRPr="00BF3E93" w:rsidRDefault="009C3CB4" w:rsidP="00BF3E93">
      <w:pPr>
        <w:spacing w:before="100" w:beforeAutospacing="1" w:after="100" w:afterAutospacing="1" w:line="276" w:lineRule="auto"/>
        <w:ind w:leftChars="851" w:left="1702" w:rightChars="851" w:right="1702"/>
        <w:jc w:val="both"/>
        <w:rPr>
          <w:rFonts w:ascii="FbShefa" w:hAnsi="FbShefa"/>
          <w:b/>
          <w:bCs/>
          <w:color w:val="3B2F2A" w:themeColor="text2" w:themeShade="80"/>
          <w:sz w:val="11"/>
          <w:rtl/>
        </w:rPr>
      </w:pPr>
      <w:r w:rsidRPr="00BF3E93">
        <w:rPr>
          <w:rFonts w:ascii="FbShefa" w:hAnsi="FbShefa"/>
          <w:b/>
          <w:bCs/>
          <w:color w:val="3B2F2A" w:themeColor="text2" w:themeShade="80"/>
          <w:sz w:val="11"/>
          <w:rtl/>
        </w:rPr>
        <w:t>זְאֵב אֶחָד, אֵינוֹ אֹנֶס, שְׁנֵי זְאֵבִים, אֹנֶס</w:t>
      </w:r>
      <w:r w:rsidR="00980F5A" w:rsidRPr="00BF3E93">
        <w:rPr>
          <w:rFonts w:ascii="FbShefa" w:hAnsi="FbShefa"/>
          <w:b/>
          <w:bCs/>
          <w:color w:val="3B2F2A" w:themeColor="text2" w:themeShade="80"/>
          <w:sz w:val="11"/>
          <w:rtl/>
        </w:rPr>
        <w:t>.</w:t>
      </w:r>
      <w:r w:rsidRPr="00BF3E93">
        <w:rPr>
          <w:rFonts w:ascii="FbShefa" w:hAnsi="FbShefa"/>
          <w:b/>
          <w:bCs/>
          <w:color w:val="3B2F2A" w:themeColor="text2" w:themeShade="80"/>
          <w:sz w:val="11"/>
          <w:rtl/>
        </w:rPr>
        <w:t xml:space="preserve"> רַבִּי יְהוּדָה אוֹמֵר, בִּשְׁעַת מִשְׁלַחַת זְאֵבִים, אַף זְאֵב אֶחָד אֹנֶס</w:t>
      </w:r>
      <w:r w:rsidR="00980F5A" w:rsidRPr="00BF3E93">
        <w:rPr>
          <w:rFonts w:ascii="FbShefa" w:hAnsi="FbShefa"/>
          <w:b/>
          <w:bCs/>
          <w:color w:val="3B2F2A" w:themeColor="text2" w:themeShade="80"/>
          <w:sz w:val="11"/>
          <w:rtl/>
        </w:rPr>
        <w:t>.</w:t>
      </w:r>
      <w:r w:rsidRPr="00BF3E93">
        <w:rPr>
          <w:rFonts w:ascii="FbShefa" w:hAnsi="FbShefa"/>
          <w:b/>
          <w:bCs/>
          <w:color w:val="3B2F2A" w:themeColor="text2" w:themeShade="80"/>
          <w:sz w:val="11"/>
          <w:rtl/>
        </w:rPr>
        <w:t xml:space="preserve"> שְׁנֵי כְלָבִים, אֵינוֹ אֹנֶס</w:t>
      </w:r>
      <w:r w:rsidR="00980F5A" w:rsidRPr="00BF3E93">
        <w:rPr>
          <w:rFonts w:ascii="FbShefa" w:hAnsi="FbShefa"/>
          <w:b/>
          <w:bCs/>
          <w:color w:val="3B2F2A" w:themeColor="text2" w:themeShade="80"/>
          <w:sz w:val="11"/>
          <w:rtl/>
        </w:rPr>
        <w:t>.</w:t>
      </w:r>
      <w:r w:rsidRPr="00BF3E93">
        <w:rPr>
          <w:rFonts w:ascii="FbShefa" w:hAnsi="FbShefa"/>
          <w:b/>
          <w:bCs/>
          <w:color w:val="3B2F2A" w:themeColor="text2" w:themeShade="80"/>
          <w:sz w:val="11"/>
          <w:rtl/>
        </w:rPr>
        <w:t xml:space="preserve"> יַדּוּעַ הַבַּבְלִי אוֹמֵר מִשּׁוּם רַבִּי מֵאִיר, מֵרוּחַ אַחַת, אֵינוֹ אֹנֶס, מִשְּׁתֵּי רוּחוֹת, אֹנֶס</w:t>
      </w:r>
      <w:r w:rsidR="00980F5A" w:rsidRPr="00BF3E93">
        <w:rPr>
          <w:rFonts w:ascii="FbShefa" w:hAnsi="FbShefa"/>
          <w:b/>
          <w:bCs/>
          <w:color w:val="3B2F2A" w:themeColor="text2" w:themeShade="80"/>
          <w:sz w:val="11"/>
          <w:rtl/>
        </w:rPr>
        <w:t>.</w:t>
      </w:r>
      <w:r w:rsidRPr="00BF3E93">
        <w:rPr>
          <w:rFonts w:ascii="FbShefa" w:hAnsi="FbShefa"/>
          <w:b/>
          <w:bCs/>
          <w:color w:val="3B2F2A" w:themeColor="text2" w:themeShade="80"/>
          <w:sz w:val="11"/>
          <w:rtl/>
        </w:rPr>
        <w:t xml:space="preserve"> הַלִּסְטִים, הֲרֵי זֶה אֹנֶס</w:t>
      </w:r>
      <w:r w:rsidR="00980F5A" w:rsidRPr="00BF3E93">
        <w:rPr>
          <w:rFonts w:ascii="FbShefa" w:hAnsi="FbShefa"/>
          <w:b/>
          <w:bCs/>
          <w:color w:val="3B2F2A" w:themeColor="text2" w:themeShade="80"/>
          <w:sz w:val="11"/>
          <w:rtl/>
        </w:rPr>
        <w:t>.</w:t>
      </w:r>
      <w:r w:rsidRPr="00BF3E93">
        <w:rPr>
          <w:rFonts w:ascii="FbShefa" w:hAnsi="FbShefa"/>
          <w:b/>
          <w:bCs/>
          <w:color w:val="3B2F2A" w:themeColor="text2" w:themeShade="80"/>
          <w:sz w:val="11"/>
          <w:rtl/>
        </w:rPr>
        <w:t xml:space="preserve"> הָאֲרִי וְהַדֹּב וְהַנָּמֵר וְהַבַּרְדְּלָס וְהַנָּחָשׁ, הֲרֵי זֶה אֹנֶס</w:t>
      </w:r>
      <w:r w:rsidR="00980F5A" w:rsidRPr="00BF3E93">
        <w:rPr>
          <w:rFonts w:ascii="FbShefa" w:hAnsi="FbShefa"/>
          <w:b/>
          <w:bCs/>
          <w:color w:val="3B2F2A" w:themeColor="text2" w:themeShade="80"/>
          <w:sz w:val="11"/>
          <w:rtl/>
        </w:rPr>
        <w:t>.</w:t>
      </w:r>
      <w:r w:rsidRPr="00BF3E93">
        <w:rPr>
          <w:rFonts w:ascii="FbShefa" w:hAnsi="FbShefa"/>
          <w:b/>
          <w:bCs/>
          <w:color w:val="3B2F2A" w:themeColor="text2" w:themeShade="80"/>
          <w:sz w:val="11"/>
          <w:rtl/>
        </w:rPr>
        <w:t xml:space="preserve"> אֵימָתַי, בִּזְמַן שֶׁבָּאוּ מֵאֲלֵיהֶן, אֲבָל אִם הוֹלִיכָן לִמְקוֹם גְּדוּדֵי חַיָּה וְלִסְטִים, אֵינוֹ אֹנֶס: מֵתָה כְדַרְכָּהּ, הֲרֵי זֶה אֹנֶס</w:t>
      </w:r>
      <w:r w:rsidR="00980F5A" w:rsidRPr="00BF3E93">
        <w:rPr>
          <w:rFonts w:ascii="FbShefa" w:hAnsi="FbShefa"/>
          <w:b/>
          <w:bCs/>
          <w:color w:val="3B2F2A" w:themeColor="text2" w:themeShade="80"/>
          <w:sz w:val="11"/>
          <w:rtl/>
        </w:rPr>
        <w:t>.</w:t>
      </w:r>
      <w:r w:rsidRPr="00BF3E93">
        <w:rPr>
          <w:rFonts w:ascii="FbShefa" w:hAnsi="FbShefa"/>
          <w:b/>
          <w:bCs/>
          <w:color w:val="3B2F2A" w:themeColor="text2" w:themeShade="80"/>
          <w:sz w:val="11"/>
          <w:rtl/>
        </w:rPr>
        <w:t xml:space="preserve"> סִגְּפָהּ וָמֵתָה, אֵינוֹ אֹנֶס</w:t>
      </w:r>
      <w:r w:rsidR="00980F5A" w:rsidRPr="00BF3E93">
        <w:rPr>
          <w:rFonts w:ascii="FbShefa" w:hAnsi="FbShefa"/>
          <w:b/>
          <w:bCs/>
          <w:color w:val="3B2F2A" w:themeColor="text2" w:themeShade="80"/>
          <w:sz w:val="11"/>
          <w:rtl/>
        </w:rPr>
        <w:t>.</w:t>
      </w:r>
      <w:r w:rsidRPr="00BF3E93">
        <w:rPr>
          <w:rFonts w:ascii="FbShefa" w:hAnsi="FbShefa"/>
          <w:b/>
          <w:bCs/>
          <w:color w:val="3B2F2A" w:themeColor="text2" w:themeShade="80"/>
          <w:sz w:val="11"/>
          <w:rtl/>
        </w:rPr>
        <w:t xml:space="preserve"> עָלְתָה לְרָאשֵׁי צוּקִין וְנָפְלָה וָמֵתָה, הֲרֵי זֶה אֹנֶס</w:t>
      </w:r>
      <w:r w:rsidR="00980F5A" w:rsidRPr="00BF3E93">
        <w:rPr>
          <w:rFonts w:ascii="FbShefa" w:hAnsi="FbShefa"/>
          <w:b/>
          <w:bCs/>
          <w:color w:val="3B2F2A" w:themeColor="text2" w:themeShade="80"/>
          <w:sz w:val="11"/>
          <w:rtl/>
        </w:rPr>
        <w:t>.</w:t>
      </w:r>
      <w:r w:rsidRPr="00BF3E93">
        <w:rPr>
          <w:rFonts w:ascii="FbShefa" w:hAnsi="FbShefa"/>
          <w:b/>
          <w:bCs/>
          <w:color w:val="3B2F2A" w:themeColor="text2" w:themeShade="80"/>
          <w:sz w:val="11"/>
          <w:rtl/>
        </w:rPr>
        <w:t xml:space="preserve"> הֶעֱלָהּ לְרָאשֵׁי צוּקִין וְנָפְלָה וָמֵתָה, אֵינוֹ אֹנֶס</w:t>
      </w:r>
      <w:r w:rsidR="00980F5A" w:rsidRPr="00BF3E93">
        <w:rPr>
          <w:rFonts w:ascii="FbShefa" w:hAnsi="FbShefa"/>
          <w:b/>
          <w:bCs/>
          <w:color w:val="3B2F2A" w:themeColor="text2" w:themeShade="80"/>
          <w:sz w:val="11"/>
          <w:rtl/>
        </w:rPr>
        <w:t>.</w:t>
      </w:r>
    </w:p>
    <w:p w14:paraId="7B59CDE2" w14:textId="77777777" w:rsidR="009C3CB4" w:rsidRPr="00270114" w:rsidRDefault="009C3CB4" w:rsidP="009C3CB4">
      <w:pPr>
        <w:spacing w:line="240" w:lineRule="auto"/>
        <w:rPr>
          <w:rFonts w:ascii="FbShefa" w:hAnsi="FbShefa"/>
          <w:sz w:val="11"/>
          <w:rtl/>
        </w:rPr>
      </w:pPr>
    </w:p>
    <w:p w14:paraId="3F3C63F8"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לסטים</w:t>
      </w:r>
    </w:p>
    <w:p w14:paraId="0AD3E728" w14:textId="19035DDE"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לסטים</w:t>
      </w:r>
      <w:r w:rsidR="00980F5A" w:rsidRPr="001B3037">
        <w:rPr>
          <w:rFonts w:ascii="FbShefa" w:hAnsi="FbShefa"/>
          <w:b/>
          <w:bCs/>
          <w:color w:val="3B2F2A" w:themeColor="text2" w:themeShade="80"/>
          <w:sz w:val="11"/>
          <w:rtl/>
        </w:rPr>
        <w:t>.</w:t>
      </w:r>
      <w:r w:rsidRPr="00270114">
        <w:rPr>
          <w:rFonts w:ascii="FbShefa" w:hAnsi="FbShefa"/>
          <w:sz w:val="11"/>
          <w:rtl/>
        </w:rPr>
        <w:t xml:space="preserve"> אינו אונס, לוקי גברא להדי גברא</w:t>
      </w:r>
      <w:r w:rsidR="00980F5A" w:rsidRPr="00270114">
        <w:rPr>
          <w:rFonts w:ascii="FbShefa" w:hAnsi="FbShefa"/>
          <w:sz w:val="11"/>
          <w:rtl/>
        </w:rPr>
        <w:t>.</w:t>
      </w:r>
    </w:p>
    <w:p w14:paraId="7E5796A2" w14:textId="543FE7FD"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לסטים מזויין</w:t>
      </w:r>
      <w:r w:rsidR="00980F5A" w:rsidRPr="00270114">
        <w:rPr>
          <w:rFonts w:ascii="FbShefa" w:hAnsi="FbShefa"/>
          <w:sz w:val="11"/>
          <w:rtl/>
        </w:rPr>
        <w:t>.</w:t>
      </w:r>
      <w:r w:rsidRPr="00270114">
        <w:rPr>
          <w:rFonts w:ascii="FbShefa" w:hAnsi="FbShefa"/>
          <w:sz w:val="11"/>
          <w:rtl/>
        </w:rPr>
        <w:t xml:space="preserve"> אונס</w:t>
      </w:r>
      <w:r w:rsidR="00980F5A" w:rsidRPr="00270114">
        <w:rPr>
          <w:rFonts w:ascii="FbShefa" w:hAnsi="FbShefa"/>
          <w:sz w:val="11"/>
          <w:rtl/>
        </w:rPr>
        <w:t>.</w:t>
      </w:r>
    </w:p>
    <w:p w14:paraId="013AD265" w14:textId="69AEA81E"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איבעיא להו</w:t>
      </w:r>
      <w:r w:rsidR="00980F5A" w:rsidRPr="00270114">
        <w:rPr>
          <w:rFonts w:ascii="FbShefa" w:hAnsi="FbShefa"/>
          <w:sz w:val="11"/>
          <w:rtl/>
        </w:rPr>
        <w:t>.</w:t>
      </w:r>
      <w:r w:rsidRPr="00270114">
        <w:rPr>
          <w:rFonts w:ascii="FbShefa" w:hAnsi="FbShefa"/>
          <w:sz w:val="11"/>
          <w:rtl/>
        </w:rPr>
        <w:t xml:space="preserve"> לסטים מזויין ורועה מזויין</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מהו</w:t>
      </w:r>
      <w:r w:rsidR="00980F5A" w:rsidRPr="001B3037">
        <w:rPr>
          <w:rFonts w:ascii="FbShefa" w:hAnsi="FbShefa"/>
          <w:b/>
          <w:bCs/>
          <w:color w:val="3B2F2A" w:themeColor="text2" w:themeShade="80"/>
          <w:sz w:val="11"/>
          <w:rtl/>
        </w:rPr>
        <w:t>.</w:t>
      </w:r>
      <w:r w:rsidRPr="00270114">
        <w:rPr>
          <w:rFonts w:ascii="FbShefa" w:hAnsi="FbShefa"/>
          <w:sz w:val="11"/>
          <w:rtl/>
        </w:rPr>
        <w:t xml:space="preserve"> אוקי גברא להדי גברא / האי מסר נפשיה, והאי לא מסר נפשיה</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מסתברא</w:t>
      </w:r>
      <w:r w:rsidR="00980F5A" w:rsidRPr="001B3037">
        <w:rPr>
          <w:rFonts w:ascii="FbShefa" w:hAnsi="FbShefa"/>
          <w:b/>
          <w:bCs/>
          <w:color w:val="3B2F2A" w:themeColor="text2" w:themeShade="80"/>
          <w:sz w:val="11"/>
          <w:rtl/>
        </w:rPr>
        <w:t>.</w:t>
      </w:r>
      <w:r w:rsidRPr="00270114">
        <w:rPr>
          <w:rFonts w:ascii="FbShefa" w:hAnsi="FbShefa"/>
          <w:sz w:val="11"/>
          <w:rtl/>
        </w:rPr>
        <w:t xml:space="preserve"> כצד ב'</w:t>
      </w:r>
      <w:r w:rsidR="00980F5A" w:rsidRPr="00270114">
        <w:rPr>
          <w:rFonts w:ascii="FbShefa" w:hAnsi="FbShefa"/>
          <w:sz w:val="11"/>
          <w:rtl/>
        </w:rPr>
        <w:t>.</w:t>
      </w:r>
    </w:p>
    <w:p w14:paraId="48A624D0" w14:textId="7D110CBF" w:rsidR="009C3CB4" w:rsidRPr="00270114" w:rsidRDefault="009C3CB4" w:rsidP="00794C1A">
      <w:pPr>
        <w:pStyle w:val="1"/>
        <w:rPr>
          <w:rFonts w:ascii="FbShefa" w:hAnsi="FbShefa"/>
          <w:rtl/>
        </w:rPr>
      </w:pPr>
      <w:r w:rsidRPr="00270114">
        <w:rPr>
          <w:rFonts w:ascii="FbShefa" w:hAnsi="FbShefa"/>
          <w:sz w:val="11"/>
          <w:rtl/>
        </w:rPr>
        <w:t>צד</w:t>
      </w:r>
      <w:r w:rsidR="00B36BF2" w:rsidRPr="00270114">
        <w:rPr>
          <w:rFonts w:ascii="FbShefa" w:hAnsi="FbShefa"/>
          <w:sz w:val="11"/>
          <w:rtl/>
        </w:rPr>
        <w:t>, א</w:t>
      </w:r>
    </w:p>
    <w:p w14:paraId="28DF1B47" w14:textId="48E9563C"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אשכחיה רועה</w:t>
      </w:r>
      <w:r w:rsidR="00980F5A" w:rsidRPr="00270114">
        <w:rPr>
          <w:rFonts w:ascii="FbShefa" w:hAnsi="FbShefa"/>
          <w:sz w:val="11"/>
          <w:rtl/>
        </w:rPr>
        <w:t>.</w:t>
      </w:r>
      <w:r w:rsidRPr="00270114">
        <w:rPr>
          <w:rFonts w:ascii="FbShefa" w:hAnsi="FbShefa"/>
          <w:sz w:val="11"/>
          <w:rtl/>
        </w:rPr>
        <w:t xml:space="preserve"> וא"ל: גנבא סריא, בדוכתא פלניא יתיבינן, כך וכך גברי איכא בהדן, כך וכך כלבי איכא בהדן, כך וכך זוקתא פסיקא לן</w:t>
      </w:r>
      <w:r w:rsidR="00980F5A" w:rsidRPr="00270114">
        <w:rPr>
          <w:rFonts w:ascii="FbShefa" w:hAnsi="FbShefa"/>
          <w:sz w:val="11"/>
          <w:rtl/>
        </w:rPr>
        <w:t>.</w:t>
      </w:r>
    </w:p>
    <w:p w14:paraId="12263E53" w14:textId="5F4ECD43"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ואזל</w:t>
      </w:r>
      <w:r w:rsidR="00980F5A" w:rsidRPr="00270114">
        <w:rPr>
          <w:rFonts w:ascii="FbShefa" w:hAnsi="FbShefa"/>
          <w:sz w:val="11"/>
          <w:rtl/>
        </w:rPr>
        <w:t>.</w:t>
      </w:r>
      <w:r w:rsidRPr="00270114">
        <w:rPr>
          <w:rFonts w:ascii="FbShefa" w:hAnsi="FbShefa"/>
          <w:sz w:val="11"/>
          <w:rtl/>
        </w:rPr>
        <w:t xml:space="preserve"> ושקל מיניה</w:t>
      </w:r>
      <w:r w:rsidR="00980F5A" w:rsidRPr="00270114">
        <w:rPr>
          <w:rFonts w:ascii="FbShefa" w:hAnsi="FbShefa"/>
          <w:sz w:val="11"/>
          <w:rtl/>
        </w:rPr>
        <w:t>.</w:t>
      </w:r>
    </w:p>
    <w:p w14:paraId="6031AD39" w14:textId="50711CFB"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הדין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הרי הוליכן למקום גדודי חיה ולסטים</w:t>
      </w:r>
      <w:r w:rsidR="00980F5A" w:rsidRPr="00270114">
        <w:rPr>
          <w:rFonts w:ascii="FbShefa" w:hAnsi="FbShefa"/>
          <w:sz w:val="11"/>
          <w:rtl/>
        </w:rPr>
        <w:t>.</w:t>
      </w:r>
    </w:p>
    <w:p w14:paraId="6CCF50F3" w14:textId="77777777" w:rsidR="009C3CB4" w:rsidRPr="00270114" w:rsidRDefault="009C3CB4" w:rsidP="009C3CB4">
      <w:pPr>
        <w:spacing w:line="240" w:lineRule="auto"/>
        <w:rPr>
          <w:rFonts w:ascii="FbShefa" w:hAnsi="FbShefa"/>
          <w:sz w:val="11"/>
          <w:rtl/>
        </w:rPr>
      </w:pPr>
      <w:r w:rsidRPr="00270114">
        <w:rPr>
          <w:rFonts w:ascii="FbShefa" w:hAnsi="FbShefa"/>
          <w:sz w:val="11"/>
          <w:rtl/>
        </w:rPr>
        <w:t xml:space="preserve"> </w:t>
      </w:r>
    </w:p>
    <w:p w14:paraId="68617409" w14:textId="0AE95370" w:rsidR="009C3CB4" w:rsidRPr="00BF3E93" w:rsidRDefault="009C3CB4" w:rsidP="00BF3E93">
      <w:pPr>
        <w:spacing w:before="100" w:beforeAutospacing="1" w:after="100" w:afterAutospacing="1" w:line="276" w:lineRule="auto"/>
        <w:ind w:leftChars="851" w:left="1702" w:rightChars="851" w:right="1702"/>
        <w:jc w:val="both"/>
        <w:rPr>
          <w:rFonts w:ascii="FbShefa" w:hAnsi="FbShefa"/>
          <w:b/>
          <w:bCs/>
          <w:color w:val="3B2F2A" w:themeColor="text2" w:themeShade="80"/>
          <w:sz w:val="11"/>
          <w:rtl/>
        </w:rPr>
      </w:pPr>
      <w:r w:rsidRPr="00BF3E93">
        <w:rPr>
          <w:rFonts w:ascii="FbShefa" w:hAnsi="FbShefa"/>
          <w:b/>
          <w:bCs/>
          <w:color w:val="3B2F2A" w:themeColor="text2" w:themeShade="80"/>
          <w:sz w:val="11"/>
          <w:rtl/>
        </w:rPr>
        <w:t>מַתְנֶה שׁוֹמֵר חִנָּם לִהְיוֹת פָּטוּר מִשְּׁבוּעָה, וְהַשּׁוֹאֵל לִהְיוֹת פָּטוּר מִלְּשַׁלֵּם, נוֹשֵׂא שָׂכָר וְהַשּׂוֹכֵר לִהְיוֹת פְּטוּרִין מִשְּׁבוּעָה וּמִלְּשַׁלֵּם: כָּל הַמַּתְנֶה עַל מַה שֶּׁכָּתוּב בַּתּוֹרָה, תְּנָאוֹ בָטֵל</w:t>
      </w:r>
      <w:r w:rsidR="00980F5A" w:rsidRPr="00BF3E93">
        <w:rPr>
          <w:rFonts w:ascii="FbShefa" w:hAnsi="FbShefa"/>
          <w:b/>
          <w:bCs/>
          <w:color w:val="3B2F2A" w:themeColor="text2" w:themeShade="80"/>
          <w:sz w:val="11"/>
          <w:rtl/>
        </w:rPr>
        <w:t>.</w:t>
      </w:r>
      <w:r w:rsidRPr="00BF3E93">
        <w:rPr>
          <w:rFonts w:ascii="FbShefa" w:hAnsi="FbShefa"/>
          <w:b/>
          <w:bCs/>
          <w:color w:val="3B2F2A" w:themeColor="text2" w:themeShade="80"/>
          <w:sz w:val="11"/>
          <w:rtl/>
        </w:rPr>
        <w:t xml:space="preserve"> וְכָל תְּנַאי שֶׁיֵּשׁ מַעֲשֶׂה בִתְחִלָּתוֹ, תְּנָאוֹ בָטֵל</w:t>
      </w:r>
      <w:r w:rsidR="00980F5A" w:rsidRPr="00BF3E93">
        <w:rPr>
          <w:rFonts w:ascii="FbShefa" w:hAnsi="FbShefa"/>
          <w:b/>
          <w:bCs/>
          <w:color w:val="3B2F2A" w:themeColor="text2" w:themeShade="80"/>
          <w:sz w:val="11"/>
          <w:rtl/>
        </w:rPr>
        <w:t>.</w:t>
      </w:r>
      <w:r w:rsidRPr="00BF3E93">
        <w:rPr>
          <w:rFonts w:ascii="FbShefa" w:hAnsi="FbShefa"/>
          <w:b/>
          <w:bCs/>
          <w:color w:val="3B2F2A" w:themeColor="text2" w:themeShade="80"/>
          <w:sz w:val="11"/>
          <w:rtl/>
        </w:rPr>
        <w:t xml:space="preserve"> וְכָל שֶׁאֶפְשָׁר לוֹ לְקַיְּמוֹ בְסוֹפוֹ, וְהִתְנָה עָלָיו מִתְּחִלָּתוֹ, תְּנָאוֹ קַיָּם: </w:t>
      </w:r>
    </w:p>
    <w:p w14:paraId="7DAD5D8D" w14:textId="77777777" w:rsidR="009C3CB4" w:rsidRPr="00270114" w:rsidRDefault="009C3CB4" w:rsidP="009C3CB4">
      <w:pPr>
        <w:spacing w:line="240" w:lineRule="auto"/>
        <w:rPr>
          <w:rFonts w:ascii="FbShefa" w:hAnsi="FbShefa"/>
          <w:sz w:val="11"/>
          <w:rtl/>
        </w:rPr>
      </w:pPr>
    </w:p>
    <w:p w14:paraId="7EEAD3B8"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תנאים</w:t>
      </w:r>
    </w:p>
    <w:p w14:paraId="11C93075" w14:textId="16E685B5"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מחלוקת א</w:t>
      </w:r>
      <w:r w:rsidR="00980F5A" w:rsidRPr="00270114">
        <w:rPr>
          <w:rFonts w:ascii="FbShefa" w:hAnsi="FbShefa"/>
          <w:sz w:val="11"/>
          <w:rtl/>
        </w:rPr>
        <w:t>.</w:t>
      </w:r>
      <w:r w:rsidRPr="00270114">
        <w:rPr>
          <w:rFonts w:ascii="FbShefa" w:hAnsi="FbShefa"/>
          <w:sz w:val="11"/>
          <w:rtl/>
        </w:rPr>
        <w:t xml:space="preserve"> מתנה על מה שכתוב בתורה בדבר שבממון</w:t>
      </w:r>
      <w:r w:rsidRPr="00270114">
        <w:rPr>
          <w:rFonts w:ascii="FbShefa" w:hAnsi="FbShefa"/>
          <w:sz w:val="11"/>
          <w:vertAlign w:val="superscript"/>
          <w:rtl/>
        </w:rPr>
        <w:footnoteReference w:id="9"/>
      </w:r>
      <w:r w:rsidR="00980F5A" w:rsidRPr="00270114">
        <w:rPr>
          <w:rFonts w:ascii="FbShefa" w:hAnsi="FbShefa"/>
          <w:sz w:val="11"/>
          <w:rtl/>
        </w:rPr>
        <w:t>.</w:t>
      </w:r>
    </w:p>
    <w:p w14:paraId="7D20EE80" w14:textId="0C8C9A99"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שומרים</w:t>
      </w:r>
      <w:r w:rsidR="00980F5A" w:rsidRPr="001B3037">
        <w:rPr>
          <w:rFonts w:ascii="FbShefa" w:hAnsi="FbShefa"/>
          <w:b/>
          <w:bCs/>
          <w:color w:val="3B2F2A" w:themeColor="text2" w:themeShade="80"/>
          <w:sz w:val="11"/>
          <w:rtl/>
        </w:rPr>
        <w:t>.</w:t>
      </w:r>
      <w:r w:rsidRPr="00270114">
        <w:rPr>
          <w:rFonts w:ascii="FbShefa" w:hAnsi="FbShefa"/>
          <w:sz w:val="11"/>
          <w:rtl/>
        </w:rPr>
        <w:t xml:space="preserve"> לכו"ע מתנה</w:t>
      </w:r>
      <w:r w:rsidR="00980F5A" w:rsidRPr="00270114">
        <w:rPr>
          <w:rFonts w:ascii="FbShefa" w:hAnsi="FbShefa"/>
          <w:sz w:val="11"/>
          <w:rtl/>
        </w:rPr>
        <w:t>.</w:t>
      </w:r>
      <w:r w:rsidRPr="001B3037">
        <w:rPr>
          <w:rFonts w:ascii="FbShefa" w:hAnsi="FbShefa"/>
          <w:b/>
          <w:bCs/>
          <w:color w:val="3B2F2A" w:themeColor="text2" w:themeShade="80"/>
          <w:sz w:val="11"/>
          <w:rtl/>
        </w:rPr>
        <w:t xml:space="preserve"> הטעם</w:t>
      </w:r>
      <w:r w:rsidR="00980F5A" w:rsidRPr="001B3037">
        <w:rPr>
          <w:rFonts w:ascii="FbShefa" w:hAnsi="FbShefa"/>
          <w:b/>
          <w:bCs/>
          <w:color w:val="3B2F2A" w:themeColor="text2" w:themeShade="80"/>
          <w:sz w:val="11"/>
          <w:rtl/>
        </w:rPr>
        <w:t>.</w:t>
      </w:r>
      <w:r w:rsidRPr="00270114">
        <w:rPr>
          <w:rFonts w:ascii="FbShefa" w:hAnsi="FbShefa"/>
          <w:sz w:val="11"/>
          <w:rtl/>
        </w:rPr>
        <w:t xml:space="preserve"> דמעיקרא לא שעבד נפשיה</w:t>
      </w:r>
      <w:r w:rsidR="00980F5A" w:rsidRPr="00270114">
        <w:rPr>
          <w:rFonts w:ascii="FbShefa" w:hAnsi="FbShefa"/>
          <w:sz w:val="11"/>
          <w:rtl/>
        </w:rPr>
        <w:t>.</w:t>
      </w:r>
    </w:p>
    <w:p w14:paraId="446FEA29" w14:textId="74AF1E0E" w:rsidR="009C3CB4" w:rsidRPr="001B3037" w:rsidRDefault="009C3CB4" w:rsidP="009C3CB4">
      <w:pPr>
        <w:spacing w:line="240" w:lineRule="auto"/>
        <w:rPr>
          <w:rFonts w:ascii="FbShefa" w:hAnsi="FbShefa"/>
          <w:b/>
          <w:bCs/>
          <w:color w:val="3B2F2A" w:themeColor="text2" w:themeShade="80"/>
          <w:sz w:val="11"/>
          <w:rtl/>
        </w:rPr>
      </w:pPr>
    </w:p>
    <w:p w14:paraId="14770DED" w14:textId="522DD364" w:rsidR="009C3CB4" w:rsidRPr="001B3037" w:rsidRDefault="009C3CB4" w:rsidP="009C3CB4">
      <w:pPr>
        <w:spacing w:line="240" w:lineRule="auto"/>
        <w:rPr>
          <w:rFonts w:ascii="FbShefa" w:hAnsi="FbShefa"/>
          <w:b/>
          <w:bCs/>
          <w:color w:val="3B2F2A" w:themeColor="text2" w:themeShade="80"/>
          <w:sz w:val="11"/>
          <w:rtl/>
        </w:rPr>
      </w:pPr>
      <w:r w:rsidRPr="001B3037">
        <w:rPr>
          <w:rFonts w:ascii="FbShefa" w:hAnsi="FbShefa"/>
          <w:b/>
          <w:bCs/>
          <w:color w:val="3B2F2A" w:themeColor="text2" w:themeShade="80"/>
          <w:sz w:val="11"/>
          <w:rtl/>
        </w:rPr>
        <w:t>מחלוקת ב</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תנאי שיש בו מעשה בתחילתו</w:t>
      </w:r>
      <w:r w:rsidR="00980F5A" w:rsidRPr="001B3037">
        <w:rPr>
          <w:rFonts w:ascii="FbShefa" w:hAnsi="FbShefa"/>
          <w:b/>
          <w:bCs/>
          <w:color w:val="3B2F2A" w:themeColor="text2" w:themeShade="80"/>
          <w:sz w:val="11"/>
          <w:rtl/>
        </w:rPr>
        <w:t>.</w:t>
      </w:r>
    </w:p>
    <w:p w14:paraId="54CFD0B2" w14:textId="6078CC7A"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מחלוקת ג</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תנאי שא"א לקיימו בסופו</w:t>
      </w:r>
      <w:r w:rsidRPr="00270114">
        <w:rPr>
          <w:rFonts w:ascii="FbShefa" w:hAnsi="FbShefa"/>
          <w:sz w:val="11"/>
          <w:vertAlign w:val="superscript"/>
          <w:rtl/>
        </w:rPr>
        <w:footnoteReference w:id="10"/>
      </w:r>
      <w:r w:rsidR="00980F5A" w:rsidRPr="00270114">
        <w:rPr>
          <w:rFonts w:ascii="FbShefa" w:hAnsi="FbShefa"/>
          <w:sz w:val="11"/>
          <w:rtl/>
        </w:rPr>
        <w:t>.</w:t>
      </w:r>
    </w:p>
    <w:p w14:paraId="5ADB9D20" w14:textId="43862EEE" w:rsidR="00433741" w:rsidRPr="00270114" w:rsidRDefault="00433741" w:rsidP="009C3CB4">
      <w:pPr>
        <w:spacing w:line="240" w:lineRule="auto"/>
        <w:rPr>
          <w:rFonts w:ascii="FbShefa" w:hAnsi="FbShefa"/>
          <w:sz w:val="11"/>
          <w:rtl/>
        </w:rPr>
      </w:pPr>
    </w:p>
    <w:p w14:paraId="58C0B5A8"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מתנה שומר שכר להיות כשואל</w:t>
      </w:r>
    </w:p>
    <w:p w14:paraId="3627B296" w14:textId="391E5752"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שיטה א</w:t>
      </w:r>
      <w:r w:rsidR="00980F5A" w:rsidRPr="001B3037">
        <w:rPr>
          <w:rFonts w:ascii="FbShefa" w:hAnsi="FbShefa"/>
          <w:b/>
          <w:bCs/>
          <w:color w:val="3B2F2A" w:themeColor="text2" w:themeShade="80"/>
          <w:sz w:val="11"/>
          <w:rtl/>
        </w:rPr>
        <w:t>.</w:t>
      </w:r>
      <w:r w:rsidRPr="00270114">
        <w:rPr>
          <w:rFonts w:ascii="FbShefa" w:hAnsi="FbShefa"/>
          <w:sz w:val="11"/>
          <w:rtl/>
        </w:rPr>
        <w:t xml:space="preserve"> בשקנו מידו</w:t>
      </w:r>
      <w:r w:rsidR="00980F5A" w:rsidRPr="00270114">
        <w:rPr>
          <w:rFonts w:ascii="FbShefa" w:hAnsi="FbShefa"/>
          <w:sz w:val="11"/>
          <w:rtl/>
        </w:rPr>
        <w:t>.</w:t>
      </w:r>
    </w:p>
    <w:p w14:paraId="5DD2D869" w14:textId="1FB4D77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שיטה ב</w:t>
      </w:r>
      <w:r w:rsidR="00980F5A" w:rsidRPr="001B3037">
        <w:rPr>
          <w:rFonts w:ascii="FbShefa" w:hAnsi="FbShefa"/>
          <w:b/>
          <w:bCs/>
          <w:color w:val="3B2F2A" w:themeColor="text2" w:themeShade="80"/>
          <w:sz w:val="11"/>
          <w:rtl/>
        </w:rPr>
        <w:t>.</w:t>
      </w:r>
      <w:r w:rsidRPr="00270114">
        <w:rPr>
          <w:rFonts w:ascii="FbShefa" w:hAnsi="FbShefa"/>
          <w:sz w:val="11"/>
          <w:rtl/>
        </w:rPr>
        <w:t xml:space="preserve"> בדברים</w:t>
      </w:r>
      <w:r w:rsidR="00980F5A" w:rsidRPr="00270114">
        <w:rPr>
          <w:rFonts w:ascii="FbShefa" w:hAnsi="FbShefa"/>
          <w:sz w:val="11"/>
          <w:rtl/>
        </w:rPr>
        <w:t>.</w:t>
      </w:r>
      <w:r w:rsidRPr="00270114">
        <w:rPr>
          <w:rFonts w:ascii="FbShefa" w:hAnsi="FbShefa"/>
          <w:sz w:val="11"/>
          <w:rtl/>
        </w:rPr>
        <w:t xml:space="preserve"> בההיא הנאה דקא נפיק ליה קלא דאיניש מהימנא הוא, גמיר ומשעבד נפשיה</w:t>
      </w:r>
      <w:r w:rsidR="00980F5A" w:rsidRPr="00270114">
        <w:rPr>
          <w:rFonts w:ascii="FbShefa" w:hAnsi="FbShefa"/>
          <w:sz w:val="11"/>
          <w:rtl/>
        </w:rPr>
        <w:t>.</w:t>
      </w:r>
    </w:p>
    <w:p w14:paraId="55B4234B" w14:textId="736AA899" w:rsidR="009C3CB4" w:rsidRPr="00270114" w:rsidRDefault="009C3CB4" w:rsidP="009C3CB4">
      <w:pPr>
        <w:spacing w:line="240" w:lineRule="auto"/>
        <w:rPr>
          <w:rFonts w:ascii="FbShefa" w:hAnsi="FbShefa"/>
          <w:sz w:val="11"/>
          <w:rtl/>
        </w:rPr>
      </w:pPr>
    </w:p>
    <w:p w14:paraId="7ABAD713" w14:textId="77777777" w:rsidR="009C3CB4" w:rsidRPr="001B3037" w:rsidRDefault="009C3CB4" w:rsidP="009C3CB4">
      <w:pPr>
        <w:spacing w:line="240" w:lineRule="auto"/>
        <w:jc w:val="center"/>
        <w:rPr>
          <w:rFonts w:ascii="FbShefa" w:hAnsi="FbShefa"/>
          <w:b/>
          <w:bCs/>
          <w:color w:val="3B2F2A" w:themeColor="text2" w:themeShade="80"/>
          <w:sz w:val="11"/>
          <w:rtl/>
        </w:rPr>
      </w:pPr>
      <w:r w:rsidRPr="001B3037">
        <w:rPr>
          <w:rFonts w:ascii="FbShefa" w:hAnsi="FbShefa"/>
          <w:b/>
          <w:bCs/>
          <w:color w:val="3B2F2A" w:themeColor="text2" w:themeShade="80"/>
          <w:sz w:val="11"/>
          <w:rtl/>
        </w:rPr>
        <w:t>הדרן עלך</w:t>
      </w:r>
    </w:p>
    <w:p w14:paraId="6CD9E424" w14:textId="77777777" w:rsidR="009C3CB4" w:rsidRPr="001B3037" w:rsidRDefault="009C3CB4" w:rsidP="009C3CB4">
      <w:pPr>
        <w:spacing w:line="240" w:lineRule="auto"/>
        <w:jc w:val="center"/>
        <w:rPr>
          <w:rFonts w:ascii="FbShefa" w:hAnsi="FbShefa"/>
          <w:b/>
          <w:bCs/>
          <w:color w:val="3B2F2A" w:themeColor="text2" w:themeShade="80"/>
          <w:sz w:val="11"/>
          <w:rtl/>
        </w:rPr>
      </w:pPr>
      <w:r w:rsidRPr="001B3037">
        <w:rPr>
          <w:rFonts w:ascii="FbShefa" w:hAnsi="FbShefa"/>
          <w:b/>
          <w:bCs/>
          <w:color w:val="3B2F2A" w:themeColor="text2" w:themeShade="80"/>
          <w:sz w:val="11"/>
          <w:rtl/>
        </w:rPr>
        <w:t>הַשּׂוֹכֵר אֶת הַפּוֹעֲלִים</w:t>
      </w:r>
    </w:p>
    <w:p w14:paraId="7E123D2C" w14:textId="77777777" w:rsidR="009C3CB4" w:rsidRPr="00270114" w:rsidRDefault="009C3CB4" w:rsidP="009C3CB4">
      <w:pPr>
        <w:spacing w:line="240" w:lineRule="auto"/>
        <w:rPr>
          <w:rFonts w:ascii="FbShefa" w:hAnsi="FbShefa"/>
          <w:sz w:val="11"/>
          <w:rtl/>
        </w:rPr>
      </w:pPr>
    </w:p>
    <w:p w14:paraId="1CC1CA2E" w14:textId="77777777" w:rsidR="009C3CB4" w:rsidRPr="00270114" w:rsidRDefault="009C3CB4" w:rsidP="009C3CB4">
      <w:pPr>
        <w:spacing w:line="240" w:lineRule="auto"/>
        <w:rPr>
          <w:rFonts w:ascii="FbShefa" w:hAnsi="FbShefa"/>
          <w:sz w:val="11"/>
          <w:rtl/>
        </w:rPr>
        <w:sectPr w:rsidR="009C3CB4" w:rsidRPr="00270114" w:rsidSect="00773B80">
          <w:footnotePr>
            <w:numRestart w:val="eachSect"/>
          </w:footnotePr>
          <w:pgSz w:w="11906" w:h="16838" w:code="9"/>
          <w:pgMar w:top="720" w:right="720" w:bottom="720" w:left="720" w:header="708" w:footer="708" w:gutter="0"/>
          <w:cols w:space="708"/>
          <w:bidi/>
          <w:rtlGutter/>
          <w:docGrid w:linePitch="360"/>
        </w:sectPr>
      </w:pPr>
    </w:p>
    <w:p w14:paraId="517610AA" w14:textId="1947C863" w:rsidR="009C3CB4" w:rsidRPr="00270114" w:rsidRDefault="009C3CB4" w:rsidP="00794C1A">
      <w:pPr>
        <w:pStyle w:val="1"/>
        <w:rPr>
          <w:rFonts w:ascii="FbShefa" w:hAnsi="FbShefa"/>
          <w:rtl/>
        </w:rPr>
      </w:pPr>
      <w:r w:rsidRPr="00270114">
        <w:rPr>
          <w:rFonts w:ascii="FbShefa" w:hAnsi="FbShefa"/>
          <w:sz w:val="11"/>
          <w:rtl/>
        </w:rPr>
        <w:t>צד</w:t>
      </w:r>
      <w:r w:rsidR="00B36BF2" w:rsidRPr="00270114">
        <w:rPr>
          <w:rFonts w:ascii="FbShefa" w:hAnsi="FbShefa"/>
          <w:sz w:val="11"/>
          <w:rtl/>
        </w:rPr>
        <w:t>, ב</w:t>
      </w:r>
    </w:p>
    <w:p w14:paraId="6726C17B" w14:textId="75DBD0E8" w:rsidR="00722FE7" w:rsidRPr="00270114" w:rsidRDefault="00722FE7" w:rsidP="00722FE7">
      <w:pPr>
        <w:rPr>
          <w:rFonts w:ascii="FbShefa" w:hAnsi="FbShefa"/>
        </w:rPr>
      </w:pPr>
      <w:ins w:id="30" w:author="מערכת" w:date="2024-06-02T21:15:00Z">
        <w:r w:rsidRPr="009017E3">
          <w:rPr>
            <w:rFonts w:ascii="FbShefa" w:hAnsi="FbShefa" w:hint="eastAsia"/>
            <w:highlight w:val="yellow"/>
            <w:rtl/>
            <w:rPrChange w:id="31" w:author="מערכת" w:date="2024-06-02T21:15:00Z">
              <w:rPr>
                <w:rFonts w:ascii="FbShefa" w:hAnsi="FbShefa" w:hint="eastAsia"/>
                <w:rtl/>
              </w:rPr>
            </w:rPrChange>
          </w:rPr>
          <w:t>מתחיל</w:t>
        </w:r>
        <w:r w:rsidRPr="009017E3">
          <w:rPr>
            <w:rFonts w:ascii="FbShefa" w:hAnsi="FbShefa"/>
            <w:highlight w:val="yellow"/>
            <w:rtl/>
            <w:rPrChange w:id="32" w:author="מערכת" w:date="2024-06-02T21:15:00Z">
              <w:rPr>
                <w:rFonts w:ascii="FbShefa" w:hAnsi="FbShefa"/>
                <w:rtl/>
              </w:rPr>
            </w:rPrChange>
          </w:rPr>
          <w:t xml:space="preserve"> כאן שבוע אבל יש קטעים חפשופים – זה לא עסק!</w:t>
        </w:r>
      </w:ins>
    </w:p>
    <w:p w14:paraId="1BFFFABF" w14:textId="77777777" w:rsidR="00722FE7" w:rsidRPr="00722FE7" w:rsidRDefault="00722FE7" w:rsidP="00BF3E93">
      <w:pPr>
        <w:spacing w:before="100" w:beforeAutospacing="1" w:after="100" w:afterAutospacing="1" w:line="276" w:lineRule="auto"/>
        <w:ind w:leftChars="851" w:left="1702" w:rightChars="851" w:right="1702"/>
        <w:jc w:val="center"/>
        <w:rPr>
          <w:rFonts w:ascii="FbShefa" w:hAnsi="FbShefa"/>
          <w:b/>
          <w:bCs/>
          <w:color w:val="3B2F2A" w:themeColor="text2" w:themeShade="80"/>
          <w:sz w:val="11"/>
          <w:rtl/>
        </w:rPr>
      </w:pPr>
    </w:p>
    <w:p w14:paraId="396A2E50" w14:textId="75997A91" w:rsidR="009C3CB4" w:rsidRPr="00BF3E93" w:rsidRDefault="009C3CB4" w:rsidP="00BF3E93">
      <w:pPr>
        <w:spacing w:before="100" w:beforeAutospacing="1" w:after="100" w:afterAutospacing="1" w:line="276" w:lineRule="auto"/>
        <w:ind w:leftChars="851" w:left="1702" w:rightChars="851" w:right="1702"/>
        <w:jc w:val="center"/>
        <w:rPr>
          <w:rFonts w:ascii="FbShefa" w:hAnsi="FbShefa"/>
          <w:b/>
          <w:bCs/>
          <w:color w:val="3B2F2A" w:themeColor="text2" w:themeShade="80"/>
          <w:sz w:val="11"/>
          <w:rtl/>
        </w:rPr>
      </w:pPr>
      <w:r w:rsidRPr="00BF3E93">
        <w:rPr>
          <w:rFonts w:ascii="FbShefa" w:hAnsi="FbShefa"/>
          <w:b/>
          <w:bCs/>
          <w:color w:val="3B2F2A" w:themeColor="text2" w:themeShade="80"/>
          <w:sz w:val="11"/>
          <w:rtl/>
        </w:rPr>
        <w:t>הַשּׁוֹאֵל</w:t>
      </w:r>
    </w:p>
    <w:p w14:paraId="397F83C3" w14:textId="312096BC" w:rsidR="009C3CB4" w:rsidRPr="00BF3E93" w:rsidRDefault="009C3CB4" w:rsidP="00BF3E93">
      <w:pPr>
        <w:spacing w:before="100" w:beforeAutospacing="1" w:after="100" w:afterAutospacing="1" w:line="276" w:lineRule="auto"/>
        <w:ind w:leftChars="851" w:left="1702" w:rightChars="851" w:right="1702"/>
        <w:jc w:val="both"/>
        <w:rPr>
          <w:rFonts w:ascii="FbShefa" w:hAnsi="FbShefa"/>
          <w:b/>
          <w:bCs/>
          <w:color w:val="3B2F2A" w:themeColor="text2" w:themeShade="80"/>
          <w:sz w:val="11"/>
          <w:rtl/>
        </w:rPr>
      </w:pPr>
      <w:r w:rsidRPr="00BF3E93">
        <w:rPr>
          <w:rFonts w:ascii="FbShefa" w:hAnsi="FbShefa"/>
          <w:b/>
          <w:bCs/>
          <w:color w:val="3B2F2A" w:themeColor="text2" w:themeShade="80"/>
          <w:sz w:val="11"/>
          <w:rtl/>
        </w:rPr>
        <w:t>אֶת הַפָּרָה וְשָׁאַל בְּעָלֶיהָ עִמָּהּ אוֹ שָׂכַר בְּעָלֶיהָ עִמָּה</w:t>
      </w:r>
      <w:r w:rsidR="00980F5A" w:rsidRPr="00BF3E93">
        <w:rPr>
          <w:rFonts w:ascii="FbShefa" w:hAnsi="FbShefa"/>
          <w:b/>
          <w:bCs/>
          <w:color w:val="3B2F2A" w:themeColor="text2" w:themeShade="80"/>
          <w:sz w:val="11"/>
          <w:rtl/>
        </w:rPr>
        <w:t>.</w:t>
      </w:r>
      <w:r w:rsidRPr="00BF3E93">
        <w:rPr>
          <w:rFonts w:ascii="FbShefa" w:hAnsi="FbShefa"/>
          <w:b/>
          <w:bCs/>
          <w:color w:val="3B2F2A" w:themeColor="text2" w:themeShade="80"/>
          <w:sz w:val="11"/>
          <w:rtl/>
        </w:rPr>
        <w:t xml:space="preserve"> שָׁאַל הַבְּעָלִים אוֹ שְׂכָרָן, וּלְאַחַר כָּךְ שָׁאַל אֶת הַפָּרָה, וָמֵתָה, פָּטוּר, שֶׁנֶּאֱמַר אִם בְּעָלָיו עִמּוֹ לֹא יְשַׁלֵּם</w:t>
      </w:r>
      <w:r w:rsidR="00980F5A" w:rsidRPr="00BF3E93">
        <w:rPr>
          <w:rFonts w:ascii="FbShefa" w:hAnsi="FbShefa"/>
          <w:b/>
          <w:bCs/>
          <w:color w:val="3B2F2A" w:themeColor="text2" w:themeShade="80"/>
          <w:sz w:val="11"/>
          <w:rtl/>
        </w:rPr>
        <w:t>.</w:t>
      </w:r>
      <w:r w:rsidRPr="00BF3E93">
        <w:rPr>
          <w:rFonts w:ascii="FbShefa" w:hAnsi="FbShefa"/>
          <w:b/>
          <w:bCs/>
          <w:color w:val="3B2F2A" w:themeColor="text2" w:themeShade="80"/>
          <w:sz w:val="11"/>
          <w:rtl/>
        </w:rPr>
        <w:t xml:space="preserve"> אֲבָל שָׁאַל אֶת הַפָּרָה וְאַחַר כָּךְ שָׁאַל אֶת הַבְּעָלִים אוֹ שְׂכָרָן, וָמֵתָה, חַיָּב, שֶׁנֶּאֱמַר בְּעָלָיו אֵין עִמּוֹ שַׁלֵּם יְשַׁלֵּם: </w:t>
      </w:r>
    </w:p>
    <w:p w14:paraId="6BEE9B5D" w14:textId="77777777" w:rsidR="009C3CB4" w:rsidRPr="00270114" w:rsidRDefault="009C3CB4" w:rsidP="009C3CB4">
      <w:pPr>
        <w:spacing w:line="240" w:lineRule="auto"/>
        <w:rPr>
          <w:rFonts w:ascii="FbShefa" w:hAnsi="FbShefa"/>
          <w:sz w:val="11"/>
          <w:rtl/>
        </w:rPr>
      </w:pPr>
    </w:p>
    <w:p w14:paraId="3BCB4296"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עמה ממש</w:t>
      </w:r>
    </w:p>
    <w:p w14:paraId="7FC63B72" w14:textId="1953D9DC"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עמה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שאל את הפרה ובעליה עמה ממש, פטור</w:t>
      </w:r>
      <w:r w:rsidR="00980F5A" w:rsidRPr="00270114">
        <w:rPr>
          <w:rFonts w:ascii="FbShefa" w:hAnsi="FbShefa"/>
          <w:sz w:val="11"/>
          <w:rtl/>
        </w:rPr>
        <w:t>.</w:t>
      </w:r>
    </w:p>
    <w:p w14:paraId="72E38523" w14:textId="017DD0AF"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w:t>
      </w:r>
      <w:r w:rsidR="00293937">
        <w:rPr>
          <w:rFonts w:ascii="FbShefa" w:hAnsi="FbShefa" w:hint="cs"/>
          <w:b/>
          <w:bCs/>
          <w:color w:val="3B2F2A" w:themeColor="text2" w:themeShade="80"/>
          <w:sz w:val="11"/>
          <w:rtl/>
        </w:rPr>
        <w:t>אל</w:t>
      </w:r>
      <w:r w:rsidRPr="001B3037">
        <w:rPr>
          <w:rFonts w:ascii="FbShefa" w:hAnsi="FbShefa"/>
          <w:b/>
          <w:bCs/>
          <w:color w:val="3B2F2A" w:themeColor="text2" w:themeShade="80"/>
          <w:sz w:val="11"/>
          <w:rtl/>
        </w:rPr>
        <w:t>ה</w:t>
      </w:r>
      <w:r w:rsidR="00980F5A" w:rsidRPr="00270114">
        <w:rPr>
          <w:rFonts w:ascii="FbShefa" w:hAnsi="FbShefa"/>
          <w:sz w:val="11"/>
          <w:rtl/>
        </w:rPr>
        <w:t>.</w:t>
      </w:r>
      <w:r w:rsidRPr="00270114">
        <w:rPr>
          <w:rFonts w:ascii="FbShefa" w:hAnsi="FbShefa"/>
          <w:sz w:val="11"/>
          <w:rtl/>
        </w:rPr>
        <w:t xml:space="preserve"> מי משכחת לה, פרה במשיכה ובעלים באמירה</w:t>
      </w:r>
      <w:r w:rsidR="00980F5A" w:rsidRPr="00270114">
        <w:rPr>
          <w:rFonts w:ascii="FbShefa" w:hAnsi="FbShefa"/>
          <w:sz w:val="11"/>
          <w:rtl/>
        </w:rPr>
        <w:t>.</w:t>
      </w:r>
    </w:p>
    <w:p w14:paraId="3214A76C" w14:textId="7997B394" w:rsidR="00433741" w:rsidRPr="00270114" w:rsidRDefault="00293937" w:rsidP="009C3CB4">
      <w:pPr>
        <w:spacing w:line="240" w:lineRule="auto"/>
        <w:rPr>
          <w:rFonts w:ascii="FbShefa" w:hAnsi="FbShefa"/>
          <w:sz w:val="11"/>
          <w:rtl/>
        </w:rPr>
      </w:pPr>
      <w:r>
        <w:rPr>
          <w:rFonts w:ascii="FbShefa" w:hAnsi="FbShefa" w:hint="cs"/>
          <w:b/>
          <w:bCs/>
          <w:color w:val="3B2F2A" w:themeColor="text2" w:themeShade="80"/>
          <w:sz w:val="11"/>
          <w:rtl/>
        </w:rPr>
        <w:t xml:space="preserve">תשובה </w:t>
      </w:r>
      <w:r w:rsidR="009C3CB4" w:rsidRPr="001B3037">
        <w:rPr>
          <w:rFonts w:ascii="FbShefa" w:hAnsi="FbShefa"/>
          <w:b/>
          <w:bCs/>
          <w:color w:val="3B2F2A" w:themeColor="text2" w:themeShade="80"/>
          <w:sz w:val="11"/>
          <w:rtl/>
        </w:rPr>
        <w:t>א</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דקיימא פרה בחצרו דשואל, דלא מחסרא משיכה</w:t>
      </w:r>
      <w:r w:rsidR="00980F5A" w:rsidRPr="00270114">
        <w:rPr>
          <w:rFonts w:ascii="FbShefa" w:hAnsi="FbShefa"/>
          <w:sz w:val="11"/>
          <w:rtl/>
        </w:rPr>
        <w:t>.</w:t>
      </w:r>
    </w:p>
    <w:p w14:paraId="6D1B1E17" w14:textId="159FDCAF" w:rsidR="00433741" w:rsidRPr="00270114" w:rsidRDefault="00293937" w:rsidP="009C3CB4">
      <w:pPr>
        <w:spacing w:line="240" w:lineRule="auto"/>
        <w:rPr>
          <w:rFonts w:ascii="FbShefa" w:hAnsi="FbShefa"/>
          <w:sz w:val="11"/>
          <w:rtl/>
        </w:rPr>
      </w:pPr>
      <w:r>
        <w:rPr>
          <w:rFonts w:ascii="FbShefa" w:hAnsi="FbShefa" w:hint="cs"/>
          <w:b/>
          <w:bCs/>
          <w:color w:val="3B2F2A" w:themeColor="text2" w:themeShade="80"/>
          <w:sz w:val="11"/>
          <w:rtl/>
        </w:rPr>
        <w:t xml:space="preserve">תשובה </w:t>
      </w:r>
      <w:r w:rsidR="009C3CB4" w:rsidRPr="001B3037">
        <w:rPr>
          <w:rFonts w:ascii="FbShefa" w:hAnsi="FbShefa"/>
          <w:b/>
          <w:bCs/>
          <w:color w:val="3B2F2A" w:themeColor="text2" w:themeShade="80"/>
          <w:sz w:val="11"/>
          <w:rtl/>
        </w:rPr>
        <w:t>ב</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דאמר ליה את גופך לא תשאל עד שעת משיכת פרתך</w:t>
      </w:r>
      <w:r w:rsidR="00980F5A" w:rsidRPr="00270114">
        <w:rPr>
          <w:rFonts w:ascii="FbShefa" w:hAnsi="FbShefa"/>
          <w:sz w:val="11"/>
          <w:rtl/>
        </w:rPr>
        <w:t>.</w:t>
      </w:r>
    </w:p>
    <w:p w14:paraId="7E1A27C1" w14:textId="5D67AB15" w:rsidR="009C3CB4" w:rsidRPr="00270114" w:rsidRDefault="009C3CB4" w:rsidP="009C3CB4">
      <w:pPr>
        <w:spacing w:line="240" w:lineRule="auto"/>
        <w:rPr>
          <w:rFonts w:ascii="FbShefa" w:hAnsi="FbShefa"/>
          <w:sz w:val="11"/>
          <w:rtl/>
        </w:rPr>
      </w:pPr>
    </w:p>
    <w:p w14:paraId="4C741392" w14:textId="01EEEA48" w:rsidR="009C3CB4" w:rsidRPr="00270114" w:rsidRDefault="00293937" w:rsidP="00293937">
      <w:pPr>
        <w:pStyle w:val="2"/>
        <w:rPr>
          <w:rFonts w:ascii="FbShefa" w:hAnsi="FbShefa"/>
          <w:color w:val="7C5F1D"/>
          <w:rtl/>
        </w:rPr>
      </w:pPr>
      <w:r>
        <w:rPr>
          <w:rFonts w:ascii="FbShefa" w:hAnsi="FbShefa" w:hint="cs"/>
          <w:color w:val="7C5F1D"/>
          <w:sz w:val="11"/>
          <w:rtl/>
        </w:rPr>
        <w:t xml:space="preserve">לימודים </w:t>
      </w:r>
      <w:r w:rsidR="009C3CB4" w:rsidRPr="00270114">
        <w:rPr>
          <w:rFonts w:ascii="FbShefa" w:hAnsi="FbShefa"/>
          <w:color w:val="7C5F1D"/>
          <w:sz w:val="11"/>
          <w:rtl/>
        </w:rPr>
        <w:t xml:space="preserve">דיני שומרים </w:t>
      </w:r>
    </w:p>
    <w:p w14:paraId="2D4C7E5C" w14:textId="77777777" w:rsidR="00F8676E" w:rsidRDefault="009C3CB4" w:rsidP="00F8676E">
      <w:pPr>
        <w:pStyle w:val="3"/>
        <w:rPr>
          <w:rtl/>
        </w:rPr>
      </w:pPr>
      <w:r w:rsidRPr="001B3037">
        <w:rPr>
          <w:rtl/>
        </w:rPr>
        <w:t>פרשה שלישית</w:t>
      </w:r>
      <w:r w:rsidR="00F8676E">
        <w:rPr>
          <w:rFonts w:hint="cs"/>
          <w:rtl/>
        </w:rPr>
        <w:t>:</w:t>
      </w:r>
    </w:p>
    <w:p w14:paraId="7C3F1EBF" w14:textId="77777777" w:rsidR="00F8676E" w:rsidRDefault="00F8676E" w:rsidP="009C3CB4">
      <w:pPr>
        <w:spacing w:line="240" w:lineRule="auto"/>
        <w:rPr>
          <w:rFonts w:ascii="FbShefa" w:hAnsi="FbShefa"/>
          <w:b/>
          <w:bCs/>
          <w:color w:val="3B2F2A" w:themeColor="text2" w:themeShade="80"/>
          <w:sz w:val="11"/>
          <w:rtl/>
        </w:rPr>
      </w:pPr>
      <w:r>
        <w:rPr>
          <w:rFonts w:ascii="FbShefa" w:hAnsi="FbShefa" w:hint="cs"/>
          <w:b/>
          <w:bCs/>
          <w:color w:val="3B2F2A" w:themeColor="text2" w:themeShade="80"/>
          <w:sz w:val="11"/>
          <w:rtl/>
        </w:rPr>
        <w:t>\נאמרה</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בשואל</w:t>
      </w:r>
      <w:r w:rsidR="00980F5A" w:rsidRPr="00270114">
        <w:rPr>
          <w:rFonts w:ascii="FbShefa" w:hAnsi="FbShefa"/>
          <w:sz w:val="11"/>
          <w:rtl/>
        </w:rPr>
        <w:t>.</w:t>
      </w:r>
      <w:r>
        <w:rPr>
          <w:rFonts w:ascii="FbShefa" w:hAnsi="FbShefa" w:hint="cs"/>
          <w:b/>
          <w:bCs/>
          <w:color w:val="3B2F2A" w:themeColor="text2" w:themeShade="80"/>
          <w:sz w:val="11"/>
          <w:rtl/>
        </w:rPr>
        <w:t xml:space="preserve"> </w:t>
      </w:r>
    </w:p>
    <w:p w14:paraId="1C1F96A4" w14:textId="77045509" w:rsidR="009C3CB4" w:rsidRPr="00270114" w:rsidRDefault="00F8676E" w:rsidP="009C3CB4">
      <w:pPr>
        <w:spacing w:line="240" w:lineRule="auto"/>
        <w:rPr>
          <w:rFonts w:ascii="FbShefa" w:hAnsi="FbShefa"/>
          <w:sz w:val="11"/>
          <w:rtl/>
        </w:rPr>
      </w:pPr>
      <w:r>
        <w:rPr>
          <w:rFonts w:ascii="FbShefa" w:hAnsi="FbShefa" w:hint="cs"/>
          <w:b/>
          <w:bCs/>
          <w:color w:val="3B2F2A" w:themeColor="text2" w:themeShade="80"/>
          <w:sz w:val="11"/>
          <w:rtl/>
        </w:rPr>
        <w:t>שהרי נאמר</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וכי ישאל איש מעם רעהו ונשבר או מת בעליו אין עמו שלם ישלם, </w:t>
      </w:r>
    </w:p>
    <w:p w14:paraId="0DD4FFA7" w14:textId="77777777" w:rsidR="00F8676E" w:rsidRDefault="00F8676E" w:rsidP="009C3CB4">
      <w:pPr>
        <w:spacing w:line="240" w:lineRule="auto"/>
        <w:rPr>
          <w:rFonts w:ascii="FbShefa" w:hAnsi="FbShefa"/>
          <w:b/>
          <w:bCs/>
          <w:color w:val="3B2F2A" w:themeColor="text2" w:themeShade="80"/>
          <w:sz w:val="11"/>
          <w:rtl/>
        </w:rPr>
      </w:pPr>
    </w:p>
    <w:p w14:paraId="2C8B1738" w14:textId="43559F7D" w:rsidR="00F8676E" w:rsidRDefault="009C3CB4" w:rsidP="00F8676E">
      <w:pPr>
        <w:pStyle w:val="3"/>
        <w:rPr>
          <w:rtl/>
        </w:rPr>
      </w:pPr>
      <w:r w:rsidRPr="001B3037">
        <w:rPr>
          <w:rtl/>
        </w:rPr>
        <w:t>פרשה ראשונה</w:t>
      </w:r>
      <w:r w:rsidR="00F8676E">
        <w:rPr>
          <w:rFonts w:hint="cs"/>
          <w:rtl/>
        </w:rPr>
        <w:t xml:space="preserve"> ושניה:</w:t>
      </w:r>
    </w:p>
    <w:p w14:paraId="70D363E7" w14:textId="689481F3" w:rsidR="00F8676E" w:rsidRDefault="00F8676E" w:rsidP="009C3CB4">
      <w:pPr>
        <w:spacing w:line="240" w:lineRule="auto"/>
        <w:rPr>
          <w:rFonts w:ascii="FbShefa" w:hAnsi="FbShefa"/>
          <w:sz w:val="11"/>
          <w:rtl/>
        </w:rPr>
      </w:pPr>
      <w:r>
        <w:rPr>
          <w:rFonts w:ascii="FbShefa" w:hAnsi="FbShefa" w:hint="cs"/>
          <w:b/>
          <w:bCs/>
          <w:color w:val="3B2F2A" w:themeColor="text2" w:themeShade="80"/>
          <w:sz w:val="11"/>
          <w:rtl/>
        </w:rPr>
        <w:t>\ראשונה</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 xml:space="preserve">בשומר חנם </w:t>
      </w:r>
      <w:r>
        <w:rPr>
          <w:rFonts w:ascii="FbShefa" w:hAnsi="FbShefa" w:hint="cs"/>
          <w:sz w:val="11"/>
          <w:rtl/>
        </w:rPr>
        <w:t>.</w:t>
      </w:r>
    </w:p>
    <w:p w14:paraId="02E2D9D0" w14:textId="22C20927" w:rsidR="009C3CB4" w:rsidRPr="00270114" w:rsidRDefault="00F8676E"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שניה </w:t>
      </w:r>
      <w:r>
        <w:rPr>
          <w:rFonts w:ascii="FbShefa" w:hAnsi="FbShefa" w:hint="cs"/>
          <w:sz w:val="11"/>
          <w:rtl/>
        </w:rPr>
        <w:t>.</w:t>
      </w:r>
      <w:r w:rsidR="009C3CB4" w:rsidRPr="00270114">
        <w:rPr>
          <w:rFonts w:ascii="FbShefa" w:hAnsi="FbShefa"/>
          <w:sz w:val="11"/>
          <w:rtl/>
        </w:rPr>
        <w:t>בשומר שכר</w:t>
      </w:r>
      <w:r w:rsidR="00980F5A" w:rsidRPr="00270114">
        <w:rPr>
          <w:rFonts w:ascii="FbShefa" w:hAnsi="FbShefa"/>
          <w:sz w:val="11"/>
          <w:rtl/>
        </w:rPr>
        <w:t>.</w:t>
      </w:r>
    </w:p>
    <w:p w14:paraId="53DA7E31" w14:textId="77777777" w:rsidR="00F8676E" w:rsidRDefault="00F8676E" w:rsidP="009C3CB4">
      <w:pPr>
        <w:spacing w:line="240" w:lineRule="auto"/>
        <w:rPr>
          <w:rFonts w:ascii="FbShefa" w:hAnsi="FbShefa"/>
          <w:b/>
          <w:bCs/>
          <w:color w:val="3B2F2A" w:themeColor="text2" w:themeShade="80"/>
          <w:sz w:val="11"/>
          <w:rtl/>
        </w:rPr>
      </w:pPr>
    </w:p>
    <w:p w14:paraId="09E42494" w14:textId="77777777" w:rsidR="00F8676E"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w:t>
      </w:r>
      <w:r w:rsidR="00F8676E">
        <w:rPr>
          <w:rFonts w:ascii="FbShefa" w:hAnsi="FbShefa" w:hint="cs"/>
          <w:b/>
          <w:bCs/>
          <w:color w:val="3B2F2A" w:themeColor="text2" w:themeShade="80"/>
          <w:sz w:val="11"/>
          <w:rtl/>
        </w:rPr>
        <w:t>אל</w:t>
      </w:r>
      <w:r w:rsidRPr="001B3037">
        <w:rPr>
          <w:rFonts w:ascii="FbShefa" w:hAnsi="FbShefa"/>
          <w:b/>
          <w:bCs/>
          <w:color w:val="3B2F2A" w:themeColor="text2" w:themeShade="80"/>
          <w:sz w:val="11"/>
          <w:rtl/>
        </w:rPr>
        <w:t>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איפוך אנא</w:t>
      </w:r>
      <w:r w:rsidR="00980F5A" w:rsidRPr="00270114">
        <w:rPr>
          <w:rFonts w:ascii="FbShefa" w:hAnsi="FbShefa"/>
          <w:sz w:val="11"/>
          <w:rtl/>
        </w:rPr>
        <w:t>.</w:t>
      </w:r>
      <w:r w:rsidRPr="00270114">
        <w:rPr>
          <w:rFonts w:ascii="FbShefa" w:hAnsi="FbShefa"/>
          <w:sz w:val="11"/>
          <w:rtl/>
        </w:rPr>
        <w:t xml:space="preserve"> </w:t>
      </w:r>
    </w:p>
    <w:p w14:paraId="71C5FFB6" w14:textId="54C5409F" w:rsidR="00433741" w:rsidRPr="00270114" w:rsidRDefault="00F8676E" w:rsidP="009C3CB4">
      <w:pPr>
        <w:spacing w:line="240" w:lineRule="auto"/>
        <w:rPr>
          <w:rFonts w:ascii="FbShefa" w:hAnsi="FbShefa"/>
          <w:sz w:val="11"/>
          <w:rtl/>
        </w:rPr>
      </w:pPr>
      <w:r>
        <w:rPr>
          <w:rFonts w:ascii="FbShefa" w:hAnsi="FbShefa" w:hint="cs"/>
          <w:b/>
          <w:bCs/>
          <w:color w:val="3B2F2A" w:themeColor="text2" w:themeShade="80"/>
          <w:sz w:val="11"/>
          <w:rtl/>
        </w:rPr>
        <w:t>\תשובה</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שניה בשומר שכר שכן חייב בגניבה ואבידה</w:t>
      </w:r>
      <w:r w:rsidR="00980F5A" w:rsidRPr="00270114">
        <w:rPr>
          <w:rFonts w:ascii="FbShefa" w:hAnsi="FbShefa"/>
          <w:sz w:val="11"/>
          <w:rtl/>
        </w:rPr>
        <w:t>.</w:t>
      </w:r>
    </w:p>
    <w:p w14:paraId="34DCABB7" w14:textId="1FE27B0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אף</w:t>
      </w:r>
      <w:r w:rsidR="00980F5A" w:rsidRPr="001B3037">
        <w:rPr>
          <w:rFonts w:ascii="FbShefa" w:hAnsi="FbShefa"/>
          <w:b/>
          <w:bCs/>
          <w:color w:val="3B2F2A" w:themeColor="text2" w:themeShade="80"/>
          <w:sz w:val="11"/>
          <w:rtl/>
        </w:rPr>
        <w:t>.</w:t>
      </w:r>
      <w:r w:rsidRPr="00270114">
        <w:rPr>
          <w:rFonts w:ascii="FbShefa" w:hAnsi="FbShefa"/>
          <w:sz w:val="11"/>
          <w:rtl/>
        </w:rPr>
        <w:t xml:space="preserve"> ששומר חינם משלם תשלומי כפל בטוען טענת גנב</w:t>
      </w:r>
      <w:r w:rsidR="00980F5A" w:rsidRPr="00270114">
        <w:rPr>
          <w:rFonts w:ascii="FbShefa" w:hAnsi="FbShefa"/>
          <w:sz w:val="11"/>
          <w:rtl/>
        </w:rPr>
        <w:t>.</w:t>
      </w:r>
      <w:r w:rsidRPr="001B3037">
        <w:rPr>
          <w:rFonts w:ascii="FbShefa" w:hAnsi="FbShefa"/>
          <w:b/>
          <w:bCs/>
          <w:color w:val="3B2F2A" w:themeColor="text2" w:themeShade="80"/>
          <w:sz w:val="11"/>
          <w:rtl/>
        </w:rPr>
        <w:t xml:space="preserve"> אפילו הכי</w:t>
      </w:r>
      <w:r w:rsidR="00980F5A" w:rsidRPr="00270114">
        <w:rPr>
          <w:rFonts w:ascii="FbShefa" w:hAnsi="FbShefa"/>
          <w:sz w:val="11"/>
          <w:rtl/>
        </w:rPr>
        <w:t>.</w:t>
      </w:r>
      <w:r w:rsidRPr="00270114">
        <w:rPr>
          <w:rFonts w:ascii="FbShefa" w:hAnsi="FbShefa"/>
          <w:sz w:val="11"/>
          <w:rtl/>
        </w:rPr>
        <w:t xml:space="preserve"> קרנא בלא שבועה עדיפא מכפילא בשבועה</w:t>
      </w:r>
      <w:r w:rsidR="00980F5A" w:rsidRPr="00270114">
        <w:rPr>
          <w:rFonts w:ascii="FbShefa" w:hAnsi="FbShefa"/>
          <w:sz w:val="11"/>
          <w:rtl/>
        </w:rPr>
        <w:t>.</w:t>
      </w:r>
    </w:p>
    <w:p w14:paraId="32AAE40B" w14:textId="53EFE2CD" w:rsidR="009C3CB4" w:rsidRDefault="009C3CB4" w:rsidP="009C3CB4">
      <w:pPr>
        <w:spacing w:line="240" w:lineRule="auto"/>
        <w:rPr>
          <w:rFonts w:ascii="FbShefa" w:hAnsi="FbShefa"/>
          <w:sz w:val="11"/>
          <w:rtl/>
        </w:rPr>
      </w:pPr>
    </w:p>
    <w:p w14:paraId="3839B275" w14:textId="77777777" w:rsidR="00905E13" w:rsidRPr="00905E13" w:rsidRDefault="00905E13" w:rsidP="00905E13">
      <w:pPr>
        <w:pStyle w:val="2"/>
        <w:rPr>
          <w:rtl/>
        </w:rPr>
      </w:pPr>
      <w:r w:rsidRPr="00905E13">
        <w:rPr>
          <w:rFonts w:hint="cs"/>
          <w:rtl/>
        </w:rPr>
        <w:t>כל הנאה שלו</w:t>
      </w:r>
    </w:p>
    <w:p w14:paraId="5C69A748" w14:textId="77777777" w:rsidR="00905E13" w:rsidRDefault="00905E13" w:rsidP="00905E13">
      <w:pPr>
        <w:spacing w:line="240" w:lineRule="auto"/>
        <w:rPr>
          <w:rFonts w:ascii="FbShefa" w:hAnsi="FbShefa"/>
          <w:sz w:val="11"/>
          <w:rtl/>
        </w:rPr>
      </w:pPr>
      <w:r w:rsidRPr="00905E13">
        <w:rPr>
          <w:rFonts w:ascii="FbShefa" w:hAnsi="FbShefa"/>
          <w:b/>
          <w:bCs/>
          <w:sz w:val="11"/>
          <w:rtl/>
        </w:rPr>
        <w:t>שואל</w:t>
      </w:r>
      <w:r w:rsidRPr="00905E13">
        <w:rPr>
          <w:rFonts w:ascii="FbShefa" w:hAnsi="FbShefa" w:hint="cs"/>
          <w:b/>
          <w:bCs/>
          <w:sz w:val="11"/>
          <w:rtl/>
        </w:rPr>
        <w:t>.</w:t>
      </w:r>
      <w:r w:rsidRPr="00905E13">
        <w:rPr>
          <w:rFonts w:ascii="FbShefa" w:hAnsi="FbShefa"/>
          <w:sz w:val="11"/>
          <w:rtl/>
        </w:rPr>
        <w:t xml:space="preserve"> כל הנאה שלו, ואינו משלם אלא קרן. </w:t>
      </w:r>
    </w:p>
    <w:p w14:paraId="18800946" w14:textId="720246F9" w:rsidR="00905E13" w:rsidRPr="00905E13" w:rsidRDefault="00905E13" w:rsidP="00905E13">
      <w:pPr>
        <w:spacing w:line="240" w:lineRule="auto"/>
        <w:rPr>
          <w:rFonts w:ascii="FbShefa" w:hAnsi="FbShefa"/>
          <w:sz w:val="11"/>
          <w:rtl/>
        </w:rPr>
      </w:pPr>
      <w:r w:rsidRPr="00905E13">
        <w:rPr>
          <w:rFonts w:ascii="FbShefa" w:hAnsi="FbShefa" w:hint="cs"/>
          <w:b/>
          <w:bCs/>
          <w:sz w:val="11"/>
          <w:rtl/>
        </w:rPr>
        <w:t>ש"מ.</w:t>
      </w:r>
      <w:r w:rsidRPr="00905E13">
        <w:rPr>
          <w:rFonts w:ascii="FbShefa" w:hAnsi="FbShefa" w:hint="cs"/>
          <w:sz w:val="11"/>
          <w:rtl/>
        </w:rPr>
        <w:t xml:space="preserve"> קרנא בלא שבועה עדיף.</w:t>
      </w:r>
    </w:p>
    <w:p w14:paraId="1DE6D68D" w14:textId="77777777" w:rsidR="00905E13" w:rsidRDefault="00905E13" w:rsidP="00905E13">
      <w:pPr>
        <w:spacing w:line="240" w:lineRule="auto"/>
        <w:rPr>
          <w:rFonts w:ascii="FbShefa" w:hAnsi="FbShefa"/>
          <w:b/>
          <w:bCs/>
          <w:sz w:val="11"/>
          <w:rtl/>
        </w:rPr>
      </w:pPr>
    </w:p>
    <w:p w14:paraId="02F082F2" w14:textId="322F0065" w:rsidR="00905E13" w:rsidRPr="00905E13" w:rsidRDefault="00905E13" w:rsidP="00905E13">
      <w:pPr>
        <w:spacing w:line="240" w:lineRule="auto"/>
        <w:rPr>
          <w:rFonts w:ascii="FbShefa" w:hAnsi="FbShefa"/>
          <w:sz w:val="11"/>
          <w:rtl/>
        </w:rPr>
      </w:pPr>
      <w:r w:rsidRPr="00905E13">
        <w:rPr>
          <w:rFonts w:ascii="FbShefa" w:hAnsi="FbShefa" w:hint="cs"/>
          <w:b/>
          <w:bCs/>
          <w:sz w:val="11"/>
          <w:rtl/>
        </w:rPr>
        <w:t>ש</w:t>
      </w:r>
      <w:r>
        <w:rPr>
          <w:rFonts w:ascii="FbShefa" w:hAnsi="FbShefa" w:hint="cs"/>
          <w:b/>
          <w:bCs/>
          <w:sz w:val="11"/>
          <w:rtl/>
        </w:rPr>
        <w:t>אל</w:t>
      </w:r>
      <w:r w:rsidRPr="00905E13">
        <w:rPr>
          <w:rFonts w:ascii="FbShefa" w:hAnsi="FbShefa" w:hint="cs"/>
          <w:b/>
          <w:bCs/>
          <w:sz w:val="11"/>
          <w:rtl/>
        </w:rPr>
        <w:t xml:space="preserve">ה. </w:t>
      </w:r>
      <w:r w:rsidRPr="00905E13">
        <w:rPr>
          <w:rFonts w:ascii="FbShefa" w:hAnsi="FbShefa"/>
          <w:sz w:val="11"/>
          <w:rtl/>
        </w:rPr>
        <w:t xml:space="preserve">שואל </w:t>
      </w:r>
      <w:r w:rsidRPr="00905E13">
        <w:rPr>
          <w:rFonts w:ascii="FbShefa" w:hAnsi="FbShefa" w:hint="cs"/>
          <w:sz w:val="11"/>
          <w:rtl/>
        </w:rPr>
        <w:t xml:space="preserve">אין </w:t>
      </w:r>
      <w:r w:rsidRPr="00905E13">
        <w:rPr>
          <w:rFonts w:ascii="FbShefa" w:hAnsi="FbShefa"/>
          <w:sz w:val="11"/>
          <w:rtl/>
        </w:rPr>
        <w:t>כל הנאה שלו</w:t>
      </w:r>
      <w:r>
        <w:rPr>
          <w:rFonts w:ascii="FbShefa" w:hAnsi="FbShefa" w:hint="cs"/>
          <w:sz w:val="11"/>
          <w:rtl/>
        </w:rPr>
        <w:t>. \שהרי.</w:t>
      </w:r>
      <w:r w:rsidRPr="00905E13">
        <w:rPr>
          <w:rFonts w:ascii="FbShefa" w:hAnsi="FbShefa" w:hint="cs"/>
          <w:sz w:val="11"/>
          <w:rtl/>
        </w:rPr>
        <w:t xml:space="preserve"> בעיא </w:t>
      </w:r>
      <w:r w:rsidRPr="00905E13">
        <w:rPr>
          <w:rFonts w:ascii="FbShefa" w:hAnsi="FbShefa"/>
          <w:sz w:val="11"/>
          <w:rtl/>
        </w:rPr>
        <w:t>מזוני</w:t>
      </w:r>
      <w:r w:rsidRPr="00905E13">
        <w:rPr>
          <w:rFonts w:ascii="FbShefa" w:hAnsi="FbShefa" w:hint="cs"/>
          <w:sz w:val="11"/>
          <w:rtl/>
        </w:rPr>
        <w:t xml:space="preserve"> ונטירה.</w:t>
      </w:r>
    </w:p>
    <w:p w14:paraId="5FDC4073" w14:textId="08D64FF9" w:rsidR="00905E13" w:rsidRPr="00905E13" w:rsidRDefault="00905E13" w:rsidP="00905E13">
      <w:pPr>
        <w:spacing w:line="240" w:lineRule="auto"/>
        <w:rPr>
          <w:rFonts w:ascii="FbShefa" w:hAnsi="FbShefa"/>
          <w:sz w:val="11"/>
          <w:rtl/>
        </w:rPr>
      </w:pPr>
      <w:r>
        <w:rPr>
          <w:rFonts w:ascii="FbShefa" w:hAnsi="FbShefa" w:hint="cs"/>
          <w:b/>
          <w:bCs/>
          <w:sz w:val="11"/>
          <w:rtl/>
        </w:rPr>
        <w:t>תשובה</w:t>
      </w:r>
      <w:r w:rsidRPr="00905E13">
        <w:rPr>
          <w:rFonts w:ascii="FbShefa" w:hAnsi="FbShefa" w:hint="cs"/>
          <w:b/>
          <w:bCs/>
          <w:sz w:val="11"/>
          <w:rtl/>
        </w:rPr>
        <w:t xml:space="preserve"> א. </w:t>
      </w:r>
      <w:r w:rsidRPr="00905E13">
        <w:rPr>
          <w:rFonts w:ascii="FbShefa" w:hAnsi="FbShefa"/>
          <w:sz w:val="11"/>
          <w:rtl/>
        </w:rPr>
        <w:t>דקיימא באגם</w:t>
      </w:r>
      <w:r w:rsidRPr="00905E13">
        <w:rPr>
          <w:rFonts w:ascii="FbShefa" w:hAnsi="FbShefa" w:hint="cs"/>
          <w:sz w:val="11"/>
          <w:rtl/>
        </w:rPr>
        <w:t xml:space="preserve"> ואיכא </w:t>
      </w:r>
      <w:r w:rsidRPr="00905E13">
        <w:rPr>
          <w:rFonts w:ascii="FbShefa" w:hAnsi="FbShefa"/>
          <w:sz w:val="11"/>
          <w:rtl/>
        </w:rPr>
        <w:t>נטר מתא.</w:t>
      </w:r>
    </w:p>
    <w:p w14:paraId="1FA16103" w14:textId="78102023" w:rsidR="00905E13" w:rsidRPr="00905E13" w:rsidRDefault="00905E13" w:rsidP="00905E13">
      <w:pPr>
        <w:spacing w:line="240" w:lineRule="auto"/>
        <w:rPr>
          <w:rFonts w:ascii="FbShefa" w:hAnsi="FbShefa"/>
          <w:sz w:val="11"/>
          <w:rtl/>
        </w:rPr>
      </w:pPr>
      <w:r>
        <w:rPr>
          <w:rFonts w:ascii="FbShefa" w:hAnsi="FbShefa" w:hint="cs"/>
          <w:b/>
          <w:bCs/>
          <w:sz w:val="11"/>
          <w:rtl/>
        </w:rPr>
        <w:t>תשובה</w:t>
      </w:r>
      <w:r w:rsidRPr="00905E13">
        <w:rPr>
          <w:rFonts w:ascii="FbShefa" w:hAnsi="FbShefa" w:hint="cs"/>
          <w:b/>
          <w:bCs/>
          <w:sz w:val="11"/>
          <w:rtl/>
        </w:rPr>
        <w:t xml:space="preserve"> ב.</w:t>
      </w:r>
      <w:r w:rsidRPr="00905E13">
        <w:rPr>
          <w:rFonts w:ascii="FbShefa" w:hAnsi="FbShefa"/>
          <w:sz w:val="11"/>
          <w:rtl/>
        </w:rPr>
        <w:t xml:space="preserve"> אימא</w:t>
      </w:r>
      <w:r>
        <w:rPr>
          <w:rFonts w:ascii="FbShefa" w:hAnsi="FbShefa" w:hint="cs"/>
          <w:sz w:val="11"/>
          <w:rtl/>
        </w:rPr>
        <w:t>,</w:t>
      </w:r>
      <w:r w:rsidRPr="00905E13">
        <w:rPr>
          <w:rFonts w:ascii="FbShefa" w:hAnsi="FbShefa"/>
          <w:sz w:val="11"/>
          <w:rtl/>
        </w:rPr>
        <w:t xml:space="preserve"> רוב הנאה שלו</w:t>
      </w:r>
      <w:r w:rsidRPr="00905E13">
        <w:rPr>
          <w:rFonts w:ascii="FbShefa" w:hAnsi="FbShefa" w:hint="cs"/>
          <w:sz w:val="11"/>
          <w:rtl/>
        </w:rPr>
        <w:t>.</w:t>
      </w:r>
    </w:p>
    <w:p w14:paraId="1A19D3C0" w14:textId="6B3C6924" w:rsidR="00905E13" w:rsidRDefault="00905E13" w:rsidP="00905E13">
      <w:pPr>
        <w:spacing w:line="240" w:lineRule="auto"/>
        <w:rPr>
          <w:rFonts w:ascii="FbShefa" w:hAnsi="FbShefa"/>
          <w:sz w:val="11"/>
          <w:rtl/>
        </w:rPr>
      </w:pPr>
      <w:r>
        <w:rPr>
          <w:rFonts w:ascii="FbShefa" w:hAnsi="FbShefa" w:hint="cs"/>
          <w:b/>
          <w:bCs/>
          <w:sz w:val="11"/>
          <w:rtl/>
        </w:rPr>
        <w:t>תשובה</w:t>
      </w:r>
      <w:r w:rsidRPr="00905E13">
        <w:rPr>
          <w:rFonts w:ascii="FbShefa" w:hAnsi="FbShefa" w:hint="cs"/>
          <w:b/>
          <w:bCs/>
          <w:sz w:val="11"/>
          <w:rtl/>
        </w:rPr>
        <w:t xml:space="preserve"> ג.</w:t>
      </w:r>
      <w:r w:rsidRPr="00905E13">
        <w:rPr>
          <w:rFonts w:ascii="FbShefa" w:hAnsi="FbShefa"/>
          <w:sz w:val="11"/>
          <w:rtl/>
        </w:rPr>
        <w:t xml:space="preserve"> בשאילת כלים.</w:t>
      </w:r>
    </w:p>
    <w:p w14:paraId="3AC5530A" w14:textId="77777777" w:rsidR="00905E13" w:rsidRPr="00270114" w:rsidRDefault="00905E13" w:rsidP="00905E13">
      <w:pPr>
        <w:spacing w:line="240" w:lineRule="auto"/>
        <w:rPr>
          <w:rFonts w:ascii="FbShefa" w:hAnsi="FbShefa"/>
          <w:sz w:val="11"/>
          <w:rtl/>
        </w:rPr>
      </w:pPr>
    </w:p>
    <w:p w14:paraId="60FB52A2" w14:textId="77777777" w:rsidR="009C3CB4" w:rsidRPr="00270114" w:rsidRDefault="009C3CB4" w:rsidP="00905E13">
      <w:pPr>
        <w:pStyle w:val="2"/>
        <w:rPr>
          <w:rtl/>
        </w:rPr>
      </w:pPr>
      <w:r w:rsidRPr="00270114">
        <w:rPr>
          <w:rtl/>
        </w:rPr>
        <w:t>שמר שכר</w:t>
      </w:r>
    </w:p>
    <w:p w14:paraId="29957B4E" w14:textId="66A837F9" w:rsidR="00B20D49" w:rsidRDefault="00B20D49" w:rsidP="00B20D49">
      <w:pPr>
        <w:pStyle w:val="3"/>
        <w:rPr>
          <w:rtl/>
        </w:rPr>
      </w:pPr>
      <w:r>
        <w:rPr>
          <w:rFonts w:hint="cs"/>
          <w:rtl/>
        </w:rPr>
        <w:t>חיובו ב</w:t>
      </w:r>
      <w:r w:rsidR="009C3CB4" w:rsidRPr="001B3037">
        <w:rPr>
          <w:rtl/>
        </w:rPr>
        <w:t>גניבה</w:t>
      </w:r>
      <w:r>
        <w:rPr>
          <w:rFonts w:hint="cs"/>
          <w:rtl/>
        </w:rPr>
        <w:t>:</w:t>
      </w:r>
    </w:p>
    <w:p w14:paraId="249E0C7C" w14:textId="5366CDE2" w:rsidR="009C3CB4" w:rsidRPr="00270114" w:rsidRDefault="00B20D49" w:rsidP="009C3CB4">
      <w:pPr>
        <w:spacing w:line="240" w:lineRule="auto"/>
        <w:rPr>
          <w:rFonts w:ascii="FbShefa" w:hAnsi="FbShefa"/>
          <w:sz w:val="11"/>
          <w:rtl/>
        </w:rPr>
      </w:pPr>
      <w:r>
        <w:rPr>
          <w:rFonts w:ascii="FbShefa" w:hAnsi="FbShefa" w:hint="cs"/>
          <w:sz w:val="11"/>
          <w:rtl/>
        </w:rPr>
        <w:t xml:space="preserve">\שנאמר </w:t>
      </w:r>
      <w:r w:rsidR="00980F5A" w:rsidRPr="00270114">
        <w:rPr>
          <w:rFonts w:ascii="FbShefa" w:hAnsi="FbShefa"/>
          <w:sz w:val="11"/>
          <w:rtl/>
        </w:rPr>
        <w:t>.</w:t>
      </w:r>
      <w:r w:rsidR="009C3CB4" w:rsidRPr="00270114">
        <w:rPr>
          <w:rFonts w:ascii="FbShefa" w:hAnsi="FbShefa"/>
          <w:sz w:val="11"/>
          <w:rtl/>
        </w:rPr>
        <w:t xml:space="preserve"> אם גנוב יגנב מעמו ישלם לבעליו</w:t>
      </w:r>
      <w:r w:rsidR="00980F5A" w:rsidRPr="00270114">
        <w:rPr>
          <w:rFonts w:ascii="FbShefa" w:hAnsi="FbShefa"/>
          <w:sz w:val="11"/>
          <w:rtl/>
        </w:rPr>
        <w:t>.</w:t>
      </w:r>
    </w:p>
    <w:p w14:paraId="3E82FDCD" w14:textId="77777777" w:rsidR="00B20D49" w:rsidRDefault="00B20D49" w:rsidP="009C3CB4">
      <w:pPr>
        <w:spacing w:line="240" w:lineRule="auto"/>
        <w:rPr>
          <w:rFonts w:ascii="FbShefa" w:hAnsi="FbShefa"/>
          <w:b/>
          <w:bCs/>
          <w:color w:val="3B2F2A" w:themeColor="text2" w:themeShade="80"/>
          <w:sz w:val="11"/>
          <w:rtl/>
        </w:rPr>
      </w:pPr>
    </w:p>
    <w:p w14:paraId="5B2BD782" w14:textId="77777777" w:rsidR="00B20D49" w:rsidRDefault="00B20D49" w:rsidP="00B20D49">
      <w:pPr>
        <w:pStyle w:val="3"/>
        <w:rPr>
          <w:rtl/>
        </w:rPr>
      </w:pPr>
      <w:r>
        <w:rPr>
          <w:rFonts w:hint="cs"/>
          <w:rtl/>
        </w:rPr>
        <w:t>חיובו ב</w:t>
      </w:r>
      <w:r w:rsidR="009C3CB4" w:rsidRPr="001B3037">
        <w:rPr>
          <w:rtl/>
        </w:rPr>
        <w:t>אבידה</w:t>
      </w:r>
      <w:r>
        <w:rPr>
          <w:rFonts w:hint="cs"/>
          <w:rtl/>
        </w:rPr>
        <w:t>:</w:t>
      </w:r>
    </w:p>
    <w:p w14:paraId="6FCB988F" w14:textId="2575CB56" w:rsidR="00433741" w:rsidRPr="00270114" w:rsidRDefault="00B20D49"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לימוד א</w:t>
      </w:r>
      <w:r>
        <w:rPr>
          <w:rFonts w:ascii="FbShefa" w:hAnsi="FbShefa" w:hint="cs"/>
          <w:b/>
          <w:bCs/>
          <w:color w:val="3B2F2A" w:themeColor="text2" w:themeShade="80"/>
          <w:sz w:val="11"/>
          <w:rtl/>
        </w:rPr>
        <w:t>.</w:t>
      </w:r>
      <w:r w:rsidR="009C3CB4" w:rsidRPr="00270114">
        <w:rPr>
          <w:rFonts w:ascii="FbShefa" w:hAnsi="FbShefa"/>
          <w:sz w:val="11"/>
          <w:rtl/>
        </w:rPr>
        <w:t xml:space="preserve"> אם גנב יגנב</w:t>
      </w:r>
      <w:r w:rsidR="00980F5A" w:rsidRPr="00270114">
        <w:rPr>
          <w:rFonts w:ascii="FbShefa" w:hAnsi="FbShefa"/>
          <w:sz w:val="11"/>
          <w:rtl/>
        </w:rPr>
        <w:t>.</w:t>
      </w:r>
      <w:r w:rsidR="009C3CB4" w:rsidRPr="00270114">
        <w:rPr>
          <w:rFonts w:ascii="FbShefa" w:hAnsi="FbShefa"/>
          <w:sz w:val="11"/>
          <w:rtl/>
        </w:rPr>
        <w:t xml:space="preserve"> </w:t>
      </w:r>
      <w:r w:rsidR="009C3CB4" w:rsidRPr="001B3037">
        <w:rPr>
          <w:rFonts w:ascii="FbShefa" w:hAnsi="FbShefa"/>
          <w:b/>
          <w:bCs/>
          <w:color w:val="3B2F2A" w:themeColor="text2" w:themeShade="80"/>
          <w:sz w:val="11"/>
          <w:rtl/>
        </w:rPr>
        <w:t>תלוי</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אם דברה תורה כלשון בני אדם</w:t>
      </w:r>
      <w:r w:rsidR="00980F5A" w:rsidRPr="00270114">
        <w:rPr>
          <w:rFonts w:ascii="FbShefa" w:hAnsi="FbShefa"/>
          <w:sz w:val="11"/>
          <w:rtl/>
        </w:rPr>
        <w:t>.</w:t>
      </w:r>
    </w:p>
    <w:p w14:paraId="238805D3" w14:textId="77777777" w:rsidR="00B20D49" w:rsidRDefault="00B20D49" w:rsidP="009C3CB4">
      <w:pPr>
        <w:spacing w:line="240" w:lineRule="auto"/>
        <w:rPr>
          <w:rFonts w:ascii="FbShefa" w:hAnsi="FbShefa"/>
          <w:b/>
          <w:bCs/>
          <w:color w:val="3B2F2A" w:themeColor="text2" w:themeShade="80"/>
          <w:sz w:val="11"/>
          <w:rtl/>
        </w:rPr>
      </w:pPr>
    </w:p>
    <w:p w14:paraId="011EC97C" w14:textId="2946FDEC" w:rsidR="00B20D49" w:rsidRDefault="00B20D49"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לימוד ב</w:t>
      </w: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קל וחומר מגניבה שקרובה לאונס כ"ש אבידה שקרובה לפשיעה</w:t>
      </w:r>
      <w:r w:rsidR="00980F5A" w:rsidRPr="00270114">
        <w:rPr>
          <w:rFonts w:ascii="FbShefa" w:hAnsi="FbShefa"/>
          <w:sz w:val="11"/>
          <w:rtl/>
        </w:rPr>
        <w:t>.</w:t>
      </w:r>
      <w:r w:rsidR="009C3CB4" w:rsidRPr="00270114">
        <w:rPr>
          <w:rFonts w:ascii="FbShefa" w:hAnsi="FbShefa"/>
          <w:sz w:val="11"/>
          <w:rtl/>
        </w:rPr>
        <w:t xml:space="preserve"> </w:t>
      </w:r>
    </w:p>
    <w:p w14:paraId="0ECA7110" w14:textId="0F95CE7A"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ואידך</w:t>
      </w:r>
      <w:r w:rsidR="00980F5A" w:rsidRPr="001B3037">
        <w:rPr>
          <w:rFonts w:ascii="FbShefa" w:hAnsi="FbShefa"/>
          <w:b/>
          <w:bCs/>
          <w:color w:val="3B2F2A" w:themeColor="text2" w:themeShade="80"/>
          <w:sz w:val="11"/>
          <w:rtl/>
        </w:rPr>
        <w:t>.</w:t>
      </w:r>
      <w:r w:rsidRPr="00270114">
        <w:rPr>
          <w:rFonts w:ascii="FbShefa" w:hAnsi="FbShefa"/>
          <w:sz w:val="11"/>
          <w:rtl/>
        </w:rPr>
        <w:t xml:space="preserve"> מילתא דאתיא בקל וחומר טרח וכתב לה קרא</w:t>
      </w:r>
      <w:r w:rsidR="00980F5A" w:rsidRPr="00270114">
        <w:rPr>
          <w:rFonts w:ascii="FbShefa" w:hAnsi="FbShefa"/>
          <w:sz w:val="11"/>
          <w:rtl/>
        </w:rPr>
        <w:t>.</w:t>
      </w:r>
    </w:p>
    <w:p w14:paraId="02A98BA0" w14:textId="70A8978A" w:rsidR="009C3CB4" w:rsidRPr="00270114" w:rsidRDefault="009C3CB4" w:rsidP="009C3CB4">
      <w:pPr>
        <w:spacing w:line="240" w:lineRule="auto"/>
        <w:rPr>
          <w:rFonts w:ascii="FbShefa" w:hAnsi="FbShefa"/>
          <w:sz w:val="11"/>
          <w:rtl/>
        </w:rPr>
      </w:pPr>
    </w:p>
    <w:p w14:paraId="3D5E2136" w14:textId="77777777" w:rsidR="009C3CB4" w:rsidRPr="00270114" w:rsidRDefault="009C3CB4" w:rsidP="00B20D49">
      <w:pPr>
        <w:pStyle w:val="2"/>
        <w:rPr>
          <w:rtl/>
        </w:rPr>
      </w:pPr>
      <w:r w:rsidRPr="00270114">
        <w:rPr>
          <w:rtl/>
        </w:rPr>
        <w:t>שואל</w:t>
      </w:r>
    </w:p>
    <w:p w14:paraId="625F1215" w14:textId="77777777" w:rsidR="00B20D49" w:rsidRDefault="00B20D49" w:rsidP="00B20D49">
      <w:pPr>
        <w:pStyle w:val="3"/>
        <w:rPr>
          <w:rtl/>
        </w:rPr>
      </w:pPr>
      <w:r>
        <w:rPr>
          <w:rFonts w:hint="cs"/>
          <w:rtl/>
        </w:rPr>
        <w:t>חיובו ב</w:t>
      </w:r>
      <w:r w:rsidR="009C3CB4" w:rsidRPr="001B3037">
        <w:rPr>
          <w:rtl/>
        </w:rPr>
        <w:t>שבורה ומתה</w:t>
      </w:r>
      <w:r>
        <w:rPr>
          <w:rFonts w:hint="cs"/>
          <w:rtl/>
        </w:rPr>
        <w:t>:</w:t>
      </w:r>
    </w:p>
    <w:p w14:paraId="0E4DBAB2" w14:textId="41B3CD90" w:rsidR="00433741" w:rsidRPr="00270114" w:rsidRDefault="00B20D49" w:rsidP="009C3CB4">
      <w:pPr>
        <w:spacing w:line="240" w:lineRule="auto"/>
        <w:rPr>
          <w:rFonts w:ascii="FbShefa" w:hAnsi="FbShefa"/>
          <w:sz w:val="11"/>
          <w:rtl/>
        </w:rPr>
      </w:pPr>
      <w:r>
        <w:rPr>
          <w:rFonts w:ascii="FbShefa" w:hAnsi="FbShefa" w:hint="cs"/>
          <w:sz w:val="11"/>
          <w:rtl/>
        </w:rPr>
        <w:t>\שנאמר</w:t>
      </w:r>
      <w:r w:rsidR="00980F5A" w:rsidRPr="00270114">
        <w:rPr>
          <w:rFonts w:ascii="FbShefa" w:hAnsi="FbShefa"/>
          <w:sz w:val="11"/>
          <w:rtl/>
        </w:rPr>
        <w:t>.</w:t>
      </w:r>
      <w:r w:rsidR="009C3CB4" w:rsidRPr="00270114">
        <w:rPr>
          <w:rFonts w:ascii="FbShefa" w:hAnsi="FbShefa"/>
          <w:sz w:val="11"/>
          <w:rtl/>
        </w:rPr>
        <w:t xml:space="preserve"> וכי ישאל איש מעם רעהו ונשבר או מת</w:t>
      </w:r>
      <w:r w:rsidR="00980F5A" w:rsidRPr="00270114">
        <w:rPr>
          <w:rFonts w:ascii="FbShefa" w:hAnsi="FbShefa"/>
          <w:sz w:val="11"/>
          <w:rtl/>
        </w:rPr>
        <w:t>.</w:t>
      </w:r>
    </w:p>
    <w:p w14:paraId="4F9DCBF8" w14:textId="77777777" w:rsidR="00B20D49" w:rsidRDefault="00B20D49" w:rsidP="009C3CB4">
      <w:pPr>
        <w:spacing w:line="240" w:lineRule="auto"/>
        <w:rPr>
          <w:rFonts w:ascii="FbShefa" w:hAnsi="FbShefa"/>
          <w:b/>
          <w:bCs/>
          <w:color w:val="3B2F2A" w:themeColor="text2" w:themeShade="80"/>
          <w:sz w:val="11"/>
          <w:rtl/>
        </w:rPr>
      </w:pPr>
    </w:p>
    <w:p w14:paraId="5798A8FE" w14:textId="77777777" w:rsidR="00B20D49" w:rsidRDefault="00B20D49" w:rsidP="00B20D49">
      <w:pPr>
        <w:pStyle w:val="3"/>
        <w:rPr>
          <w:rtl/>
        </w:rPr>
      </w:pPr>
      <w:r>
        <w:rPr>
          <w:rFonts w:hint="cs"/>
          <w:rtl/>
        </w:rPr>
        <w:t>חיובו ב</w:t>
      </w:r>
      <w:r w:rsidR="009C3CB4" w:rsidRPr="001B3037">
        <w:rPr>
          <w:rtl/>
        </w:rPr>
        <w:t>שבויה</w:t>
      </w:r>
      <w:r>
        <w:rPr>
          <w:rFonts w:hint="cs"/>
          <w:rtl/>
        </w:rPr>
        <w:t>:</w:t>
      </w:r>
    </w:p>
    <w:p w14:paraId="24ED4416" w14:textId="0E3BBE86" w:rsidR="009C3CB4" w:rsidRPr="00270114" w:rsidRDefault="00C34DE1"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אין ללמוד</w:t>
      </w: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משבורה ומתה</w:t>
      </w:r>
      <w:r w:rsidR="00980F5A" w:rsidRPr="00270114">
        <w:rPr>
          <w:rFonts w:ascii="FbShefa" w:hAnsi="FbShefa"/>
          <w:sz w:val="11"/>
          <w:rtl/>
        </w:rPr>
        <w:t>.</w:t>
      </w:r>
      <w:r w:rsidR="009C3CB4" w:rsidRPr="00270114">
        <w:rPr>
          <w:rFonts w:ascii="FbShefa" w:hAnsi="FbShefa"/>
          <w:sz w:val="11"/>
          <w:rtl/>
        </w:rPr>
        <w:t xml:space="preserve"> </w:t>
      </w:r>
      <w:r w:rsidR="009C3CB4"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שבורה ומתה, אונסא דסליק אדעתא, שבויה אונסא דלא סליק אדעתא</w:t>
      </w:r>
      <w:r w:rsidR="00980F5A" w:rsidRPr="00270114">
        <w:rPr>
          <w:rFonts w:ascii="FbShefa" w:hAnsi="FbShefa"/>
          <w:sz w:val="11"/>
          <w:rtl/>
        </w:rPr>
        <w:t>.</w:t>
      </w:r>
    </w:p>
    <w:p w14:paraId="3D59CAC5" w14:textId="14682BEC" w:rsidR="009C3CB4" w:rsidRPr="00270114" w:rsidRDefault="00C34DE1" w:rsidP="009C3CB4">
      <w:pPr>
        <w:spacing w:line="240" w:lineRule="auto"/>
        <w:rPr>
          <w:rFonts w:ascii="FbShefa" w:hAnsi="FbShefa"/>
          <w:sz w:val="11"/>
          <w:rtl/>
        </w:rPr>
      </w:pPr>
      <w:r>
        <w:rPr>
          <w:rFonts w:ascii="FbShefa" w:hAnsi="FbShefa" w:hint="cs"/>
          <w:b/>
          <w:bCs/>
          <w:color w:val="3B2F2A" w:themeColor="text2" w:themeShade="80"/>
          <w:sz w:val="11"/>
          <w:rtl/>
        </w:rPr>
        <w:t>\ו</w:t>
      </w:r>
      <w:r w:rsidR="009C3CB4" w:rsidRPr="001B3037">
        <w:rPr>
          <w:rFonts w:ascii="FbShefa" w:hAnsi="FbShefa"/>
          <w:b/>
          <w:bCs/>
          <w:color w:val="3B2F2A" w:themeColor="text2" w:themeShade="80"/>
          <w:sz w:val="11"/>
          <w:rtl/>
        </w:rPr>
        <w:t xml:space="preserve">אין ללמוד </w:t>
      </w:r>
      <w:r>
        <w:rPr>
          <w:rFonts w:ascii="FbShefa" w:hAnsi="FbShefa" w:hint="cs"/>
          <w:b/>
          <w:bCs/>
          <w:color w:val="3B2F2A" w:themeColor="text2" w:themeShade="80"/>
          <w:sz w:val="11"/>
          <w:rtl/>
        </w:rPr>
        <w:t>.</w:t>
      </w:r>
      <w:r w:rsidR="009C3CB4" w:rsidRPr="00270114">
        <w:rPr>
          <w:rFonts w:ascii="FbShefa" w:hAnsi="FbShefa"/>
          <w:sz w:val="11"/>
          <w:rtl/>
        </w:rPr>
        <w:t>משומר שכר</w:t>
      </w:r>
      <w:r>
        <w:rPr>
          <w:rFonts w:ascii="FbShefa" w:hAnsi="FbShefa" w:hint="cs"/>
          <w:sz w:val="11"/>
          <w:rtl/>
        </w:rPr>
        <w:t>.</w:t>
      </w:r>
      <w:r w:rsidR="009C3CB4" w:rsidRPr="00270114">
        <w:rPr>
          <w:rFonts w:ascii="FbShefa" w:hAnsi="FbShefa"/>
          <w:sz w:val="11"/>
          <w:rtl/>
        </w:rPr>
        <w:t xml:space="preserve"> </w:t>
      </w:r>
      <w:r>
        <w:rPr>
          <w:rFonts w:ascii="FbShefa" w:hAnsi="FbShefa" w:hint="cs"/>
          <w:sz w:val="11"/>
          <w:rtl/>
        </w:rPr>
        <w:t>\</w:t>
      </w:r>
      <w:r w:rsidR="009C3CB4" w:rsidRPr="00270114">
        <w:rPr>
          <w:rFonts w:ascii="FbShefa" w:hAnsi="FbShefa"/>
          <w:sz w:val="11"/>
          <w:rtl/>
        </w:rPr>
        <w:t xml:space="preserve">שנאמרה </w:t>
      </w:r>
      <w:r>
        <w:rPr>
          <w:rFonts w:ascii="FbShefa" w:hAnsi="FbShefa" w:hint="cs"/>
          <w:sz w:val="11"/>
          <w:rtl/>
        </w:rPr>
        <w:t>.</w:t>
      </w:r>
      <w:r w:rsidR="009C3CB4" w:rsidRPr="00270114">
        <w:rPr>
          <w:rFonts w:ascii="FbShefa" w:hAnsi="FbShefa"/>
          <w:sz w:val="11"/>
          <w:rtl/>
        </w:rPr>
        <w:t xml:space="preserve">שבורה ומתה ושבויה עמו) </w:t>
      </w:r>
      <w:r w:rsidR="009C3CB4"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מה לשומר שכר שכן לפטור</w:t>
      </w:r>
      <w:r w:rsidR="00980F5A" w:rsidRPr="00270114">
        <w:rPr>
          <w:rFonts w:ascii="FbShefa" w:hAnsi="FbShefa"/>
          <w:sz w:val="11"/>
          <w:rtl/>
        </w:rPr>
        <w:t>.</w:t>
      </w:r>
    </w:p>
    <w:p w14:paraId="472F0BEB" w14:textId="77777777" w:rsidR="00C34DE1" w:rsidRDefault="00C34DE1" w:rsidP="009C3CB4">
      <w:pPr>
        <w:spacing w:line="240" w:lineRule="auto"/>
        <w:rPr>
          <w:rFonts w:ascii="FbShefa" w:hAnsi="FbShefa"/>
          <w:b/>
          <w:bCs/>
          <w:color w:val="3B2F2A" w:themeColor="text2" w:themeShade="80"/>
          <w:sz w:val="11"/>
          <w:rtl/>
        </w:rPr>
      </w:pPr>
    </w:p>
    <w:p w14:paraId="6653D196" w14:textId="77777777" w:rsidR="00C34DE1"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אלא</w:t>
      </w:r>
      <w:r w:rsidR="00980F5A" w:rsidRPr="001B3037">
        <w:rPr>
          <w:rFonts w:ascii="FbShefa" w:hAnsi="FbShefa"/>
          <w:b/>
          <w:bCs/>
          <w:color w:val="3B2F2A" w:themeColor="text2" w:themeShade="80"/>
          <w:sz w:val="11"/>
          <w:rtl/>
        </w:rPr>
        <w:t>.</w:t>
      </w:r>
      <w:r w:rsidRPr="00270114">
        <w:rPr>
          <w:rFonts w:ascii="FbShefa" w:hAnsi="FbShefa"/>
          <w:sz w:val="11"/>
          <w:rtl/>
        </w:rPr>
        <w:t xml:space="preserve"> או</w:t>
      </w:r>
      <w:r w:rsidR="00C34DE1">
        <w:rPr>
          <w:rFonts w:ascii="FbShefa" w:hAnsi="FbShefa" w:hint="cs"/>
          <w:sz w:val="11"/>
          <w:rtl/>
        </w:rPr>
        <w:t>,</w:t>
      </w:r>
      <w:r w:rsidRPr="00270114">
        <w:rPr>
          <w:rFonts w:ascii="FbShefa" w:hAnsi="FbShefa"/>
          <w:sz w:val="11"/>
          <w:rtl/>
        </w:rPr>
        <w:t xml:space="preserve"> לרבות שבויה</w:t>
      </w:r>
      <w:r w:rsidR="00980F5A" w:rsidRPr="00270114">
        <w:rPr>
          <w:rFonts w:ascii="FbShefa" w:hAnsi="FbShefa"/>
          <w:sz w:val="11"/>
          <w:rtl/>
        </w:rPr>
        <w:t>.</w:t>
      </w:r>
      <w:r w:rsidRPr="00270114">
        <w:rPr>
          <w:rFonts w:ascii="FbShefa" w:hAnsi="FbShefa"/>
          <w:sz w:val="11"/>
          <w:rtl/>
        </w:rPr>
        <w:t xml:space="preserve"> </w:t>
      </w:r>
    </w:p>
    <w:p w14:paraId="1D4384E6" w14:textId="77777777" w:rsidR="00C34DE1" w:rsidRDefault="00C34DE1" w:rsidP="009C3CB4">
      <w:pPr>
        <w:spacing w:line="240" w:lineRule="auto"/>
        <w:rPr>
          <w:rtl/>
        </w:rPr>
      </w:pPr>
      <w:r>
        <w:rPr>
          <w:rFonts w:ascii="FbShefa" w:hAnsi="FbShefa" w:hint="cs"/>
          <w:b/>
          <w:bCs/>
          <w:color w:val="3B2F2A" w:themeColor="text2" w:themeShade="80"/>
          <w:sz w:val="11"/>
          <w:rtl/>
        </w:rPr>
        <w:t xml:space="preserve">\שאלה. </w:t>
      </w:r>
      <w:r>
        <w:rPr>
          <w:rFonts w:hint="cs"/>
          <w:rtl/>
        </w:rPr>
        <w:t xml:space="preserve">אימא או, לחלק. </w:t>
      </w:r>
    </w:p>
    <w:p w14:paraId="2049B8EF" w14:textId="26E260AE" w:rsidR="00C34DE1" w:rsidRDefault="00C34DE1" w:rsidP="009C3CB4">
      <w:pPr>
        <w:spacing w:line="240" w:lineRule="auto"/>
        <w:rPr>
          <w:rtl/>
        </w:rPr>
      </w:pPr>
      <w:r>
        <w:rPr>
          <w:rFonts w:ascii="FbShefa" w:hAnsi="FbShefa" w:hint="cs"/>
          <w:b/>
          <w:bCs/>
          <w:color w:val="3B2F2A" w:themeColor="text2" w:themeShade="80"/>
          <w:sz w:val="11"/>
          <w:rtl/>
        </w:rPr>
        <w:t xml:space="preserve">\תשובה א. </w:t>
      </w:r>
      <w:r>
        <w:rPr>
          <w:rFonts w:hint="cs"/>
          <w:rtl/>
        </w:rPr>
        <w:t>כמ"ד שאי"צ לחלק</w:t>
      </w:r>
      <w:r w:rsidR="00635B53">
        <w:rPr>
          <w:rFonts w:hint="cs"/>
          <w:rtl/>
        </w:rPr>
        <w:t xml:space="preserve"> (להלן)</w:t>
      </w:r>
      <w:r>
        <w:rPr>
          <w:rFonts w:hint="cs"/>
          <w:rtl/>
        </w:rPr>
        <w:t>.</w:t>
      </w:r>
    </w:p>
    <w:p w14:paraId="540A6C6B" w14:textId="1182A89C" w:rsidR="00C34DE1" w:rsidRDefault="00C34DE1" w:rsidP="009C3CB4">
      <w:pPr>
        <w:spacing w:line="240" w:lineRule="auto"/>
        <w:rPr>
          <w:rtl/>
        </w:rPr>
      </w:pPr>
      <w:r>
        <w:rPr>
          <w:rFonts w:ascii="FbShefa" w:hAnsi="FbShefa" w:hint="cs"/>
          <w:b/>
          <w:bCs/>
          <w:color w:val="3B2F2A" w:themeColor="text2" w:themeShade="80"/>
          <w:sz w:val="11"/>
          <w:rtl/>
        </w:rPr>
        <w:t>\תשובה ב.</w:t>
      </w:r>
      <w:r>
        <w:rPr>
          <w:rFonts w:hint="cs"/>
          <w:rtl/>
        </w:rPr>
        <w:t xml:space="preserve"> </w:t>
      </w:r>
      <w:r w:rsidR="00635B53" w:rsidRPr="00635B53">
        <w:rPr>
          <w:rtl/>
        </w:rPr>
        <w:t>סברא הוא</w:t>
      </w:r>
      <w:r w:rsidR="00635B53">
        <w:rPr>
          <w:rFonts w:hint="cs"/>
          <w:rtl/>
        </w:rPr>
        <w:t>,</w:t>
      </w:r>
      <w:r w:rsidR="00635B53" w:rsidRPr="00635B53">
        <w:rPr>
          <w:rtl/>
        </w:rPr>
        <w:t xml:space="preserve"> מה לי קטלה כולה, מה לי קטלה פלגא.</w:t>
      </w:r>
    </w:p>
    <w:p w14:paraId="607BA733" w14:textId="77777777" w:rsidR="00635B53" w:rsidRDefault="00635B53" w:rsidP="009C3CB4">
      <w:pPr>
        <w:spacing w:line="240" w:lineRule="auto"/>
        <w:rPr>
          <w:rtl/>
        </w:rPr>
      </w:pPr>
    </w:p>
    <w:p w14:paraId="64FF6E1E" w14:textId="6A998053" w:rsidR="00635B53" w:rsidRPr="00635B53" w:rsidRDefault="00635B53" w:rsidP="00635B53">
      <w:pPr>
        <w:pStyle w:val="3"/>
        <w:rPr>
          <w:rtl/>
        </w:rPr>
      </w:pPr>
      <w:r w:rsidRPr="00635B53">
        <w:rPr>
          <w:rFonts w:hint="cs"/>
          <w:rtl/>
        </w:rPr>
        <w:t>או</w:t>
      </w:r>
      <w:r>
        <w:rPr>
          <w:rFonts w:hint="cs"/>
          <w:rtl/>
        </w:rPr>
        <w:t>:</w:t>
      </w:r>
    </w:p>
    <w:p w14:paraId="3630582E" w14:textId="6B7D8F68" w:rsidR="00635B53" w:rsidRPr="00635B53" w:rsidRDefault="00635B53" w:rsidP="00635B53">
      <w:pPr>
        <w:spacing w:line="240" w:lineRule="auto"/>
        <w:rPr>
          <w:rtl/>
        </w:rPr>
      </w:pPr>
      <w:r w:rsidRPr="00635B53">
        <w:rPr>
          <w:rFonts w:hint="cs"/>
          <w:b/>
          <w:bCs/>
          <w:rtl/>
        </w:rPr>
        <w:t>מחלוקת.</w:t>
      </w:r>
      <w:r w:rsidRPr="00635B53">
        <w:rPr>
          <w:rFonts w:hint="cs"/>
          <w:rtl/>
        </w:rPr>
        <w:t xml:space="preserve"> אם צריך או לחלק.</w:t>
      </w:r>
    </w:p>
    <w:p w14:paraId="77B3AA09" w14:textId="55B5BB69" w:rsidR="00635B53" w:rsidRPr="00635B53" w:rsidRDefault="00635B53" w:rsidP="00635B53">
      <w:pPr>
        <w:spacing w:line="240" w:lineRule="auto"/>
        <w:rPr>
          <w:rtl/>
        </w:rPr>
      </w:pPr>
      <w:r w:rsidRPr="00635B53">
        <w:rPr>
          <w:b/>
          <w:bCs/>
          <w:rtl/>
        </w:rPr>
        <w:t>רבי יאשיה</w:t>
      </w:r>
      <w:r w:rsidRPr="00635B53">
        <w:rPr>
          <w:rFonts w:hint="cs"/>
          <w:rtl/>
        </w:rPr>
        <w:t>.</w:t>
      </w:r>
      <w:r w:rsidRPr="00635B53">
        <w:rPr>
          <w:rtl/>
        </w:rPr>
        <w:t xml:space="preserve"> איש אשר יקלל את אביו ואת אמו</w:t>
      </w:r>
      <w:r w:rsidRPr="00635B53">
        <w:rPr>
          <w:rFonts w:hint="cs"/>
          <w:rtl/>
        </w:rPr>
        <w:t>,</w:t>
      </w:r>
      <w:r w:rsidRPr="00635B53">
        <w:rPr>
          <w:rtl/>
        </w:rPr>
        <w:t xml:space="preserve"> אין לי אלא אביו ואמו</w:t>
      </w:r>
      <w:r w:rsidRPr="00635B53">
        <w:rPr>
          <w:rFonts w:hint="cs"/>
          <w:rtl/>
        </w:rPr>
        <w:t xml:space="preserve"> יחד. </w:t>
      </w:r>
      <w:r>
        <w:rPr>
          <w:rFonts w:hint="cs"/>
          <w:rtl/>
        </w:rPr>
        <w:t>\</w:t>
      </w:r>
      <w:r w:rsidRPr="00635B53">
        <w:rPr>
          <w:rFonts w:hint="cs"/>
          <w:rtl/>
        </w:rPr>
        <w:t>ת"ל</w:t>
      </w:r>
      <w:r>
        <w:rPr>
          <w:rFonts w:hint="cs"/>
          <w:rtl/>
        </w:rPr>
        <w:t>.</w:t>
      </w:r>
      <w:r w:rsidRPr="00635B53">
        <w:rPr>
          <w:rtl/>
        </w:rPr>
        <w:t xml:space="preserve"> אביו ואמו קלל אביו קלל, אמו קלל, </w:t>
      </w:r>
    </w:p>
    <w:p w14:paraId="21488552" w14:textId="03B0A3AD" w:rsidR="00635B53" w:rsidRPr="00C34DE1" w:rsidRDefault="00635B53" w:rsidP="00635B53">
      <w:pPr>
        <w:spacing w:line="240" w:lineRule="auto"/>
        <w:rPr>
          <w:rtl/>
        </w:rPr>
      </w:pPr>
      <w:r w:rsidRPr="00635B53">
        <w:rPr>
          <w:b/>
          <w:bCs/>
          <w:rtl/>
        </w:rPr>
        <w:t>רבי יונתן</w:t>
      </w:r>
      <w:r w:rsidRPr="00635B53">
        <w:rPr>
          <w:rFonts w:hint="cs"/>
          <w:rtl/>
        </w:rPr>
        <w:t xml:space="preserve">. </w:t>
      </w:r>
      <w:r w:rsidRPr="00635B53">
        <w:rPr>
          <w:rtl/>
        </w:rPr>
        <w:t>משמע שניהם כאחד, ומשמע אחד בפני עצמו</w:t>
      </w:r>
      <w:r>
        <w:rPr>
          <w:rFonts w:hint="cs"/>
          <w:rtl/>
        </w:rPr>
        <w:t>.</w:t>
      </w:r>
      <w:r w:rsidRPr="00635B53">
        <w:rPr>
          <w:rtl/>
        </w:rPr>
        <w:t xml:space="preserve"> </w:t>
      </w:r>
      <w:r>
        <w:rPr>
          <w:rFonts w:hint="cs"/>
          <w:rtl/>
        </w:rPr>
        <w:t>\</w:t>
      </w:r>
      <w:r w:rsidRPr="00635B53">
        <w:rPr>
          <w:rtl/>
        </w:rPr>
        <w:t xml:space="preserve">עד </w:t>
      </w:r>
      <w:r>
        <w:rPr>
          <w:rFonts w:hint="cs"/>
          <w:rtl/>
        </w:rPr>
        <w:t>.</w:t>
      </w:r>
      <w:r w:rsidRPr="00635B53">
        <w:rPr>
          <w:rtl/>
        </w:rPr>
        <w:t>שיפרוט לך הכתוב יחדו.</w:t>
      </w:r>
    </w:p>
    <w:p w14:paraId="70D4B216" w14:textId="5F940A35" w:rsidR="009C3CB4" w:rsidRPr="00270114" w:rsidRDefault="009C3CB4" w:rsidP="00794C1A">
      <w:pPr>
        <w:pStyle w:val="1"/>
        <w:rPr>
          <w:rFonts w:ascii="FbShefa" w:hAnsi="FbShefa"/>
          <w:rtl/>
        </w:rPr>
      </w:pPr>
      <w:r w:rsidRPr="00270114">
        <w:rPr>
          <w:rFonts w:ascii="FbShefa" w:hAnsi="FbShefa"/>
          <w:sz w:val="11"/>
          <w:rtl/>
        </w:rPr>
        <w:t>צה</w:t>
      </w:r>
      <w:r w:rsidR="00B36BF2" w:rsidRPr="00270114">
        <w:rPr>
          <w:rFonts w:ascii="FbShefa" w:hAnsi="FbShefa"/>
          <w:sz w:val="11"/>
          <w:rtl/>
        </w:rPr>
        <w:t>, א</w:t>
      </w:r>
    </w:p>
    <w:p w14:paraId="16658A81" w14:textId="77777777" w:rsidR="00635B53" w:rsidRDefault="009C3CB4" w:rsidP="00635B53">
      <w:pPr>
        <w:pStyle w:val="3"/>
        <w:rPr>
          <w:rtl/>
        </w:rPr>
      </w:pPr>
      <w:r w:rsidRPr="001B3037">
        <w:rPr>
          <w:rtl/>
        </w:rPr>
        <w:t>גניבה ואבידה</w:t>
      </w:r>
      <w:r w:rsidR="00635B53">
        <w:rPr>
          <w:rFonts w:hint="cs"/>
          <w:rtl/>
        </w:rPr>
        <w:t xml:space="preserve"> בשואל:</w:t>
      </w:r>
    </w:p>
    <w:p w14:paraId="462ABF80" w14:textId="74E58A80"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אין ללמוד</w:t>
      </w:r>
      <w:r w:rsidR="00980F5A" w:rsidRPr="00270114">
        <w:rPr>
          <w:rFonts w:ascii="FbShefa" w:hAnsi="FbShefa"/>
          <w:sz w:val="11"/>
          <w:rtl/>
        </w:rPr>
        <w:t>.</w:t>
      </w:r>
      <w:r w:rsidRPr="00270114">
        <w:rPr>
          <w:rFonts w:ascii="FbShefa" w:hAnsi="FbShefa"/>
          <w:sz w:val="11"/>
          <w:rtl/>
        </w:rPr>
        <w:t xml:space="preserve"> משבורה ומתה</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מה לשבורה ומתה, דלא אפשר למיטרח ואתויי, תאמר בגניבה ואבידה דאפשר למיטרח ואתויי</w:t>
      </w:r>
      <w:r w:rsidR="00980F5A" w:rsidRPr="00270114">
        <w:rPr>
          <w:rFonts w:ascii="FbShefa" w:hAnsi="FbShefa"/>
          <w:sz w:val="11"/>
          <w:rtl/>
        </w:rPr>
        <w:t>.</w:t>
      </w:r>
    </w:p>
    <w:p w14:paraId="40B89DC7" w14:textId="77777777" w:rsidR="00635B53" w:rsidRDefault="00635B53" w:rsidP="009C3CB4">
      <w:pPr>
        <w:spacing w:line="240" w:lineRule="auto"/>
        <w:rPr>
          <w:rFonts w:ascii="FbShefa" w:hAnsi="FbShefa"/>
          <w:b/>
          <w:bCs/>
          <w:color w:val="3B2F2A" w:themeColor="text2" w:themeShade="80"/>
          <w:sz w:val="11"/>
          <w:rtl/>
        </w:rPr>
      </w:pPr>
    </w:p>
    <w:p w14:paraId="710162DF" w14:textId="1DA43CAE" w:rsidR="009C3CB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אלא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קל וחומר משומר שכר</w:t>
      </w:r>
      <w:r w:rsidR="00635B53">
        <w:rPr>
          <w:rFonts w:ascii="FbShefa" w:hAnsi="FbShefa" w:hint="cs"/>
          <w:sz w:val="11"/>
          <w:rtl/>
        </w:rPr>
        <w:t>,</w:t>
      </w:r>
      <w:r w:rsidRPr="00270114">
        <w:rPr>
          <w:rFonts w:ascii="FbShefa" w:hAnsi="FbShefa"/>
          <w:sz w:val="11"/>
          <w:rtl/>
        </w:rPr>
        <w:t xml:space="preserve"> שפטור משבורה ומתה וחייב בגניבה ואבידה</w:t>
      </w:r>
      <w:r w:rsidR="00980F5A" w:rsidRPr="00270114">
        <w:rPr>
          <w:rFonts w:ascii="FbShefa" w:hAnsi="FbShefa"/>
          <w:sz w:val="11"/>
          <w:rtl/>
        </w:rPr>
        <w:t>.</w:t>
      </w:r>
    </w:p>
    <w:p w14:paraId="3DCA0CDA" w14:textId="59077A4F" w:rsidR="00635B53" w:rsidRPr="00635B53" w:rsidRDefault="00635B53" w:rsidP="00635B53">
      <w:pPr>
        <w:spacing w:line="240" w:lineRule="auto"/>
        <w:rPr>
          <w:rFonts w:ascii="FbShefa" w:hAnsi="FbShefa"/>
          <w:sz w:val="11"/>
          <w:rtl/>
        </w:rPr>
      </w:pPr>
      <w:r>
        <w:rPr>
          <w:rFonts w:ascii="FbShefa" w:hAnsi="FbShefa" w:hint="cs"/>
          <w:b/>
          <w:bCs/>
          <w:sz w:val="11"/>
          <w:rtl/>
        </w:rPr>
        <w:t>\</w:t>
      </w:r>
      <w:r w:rsidRPr="00635B53">
        <w:rPr>
          <w:rFonts w:ascii="FbShefa" w:hAnsi="FbShefa"/>
          <w:b/>
          <w:bCs/>
          <w:sz w:val="11"/>
          <w:rtl/>
        </w:rPr>
        <w:t>זה הוא</w:t>
      </w:r>
      <w:r w:rsidRPr="00635B53">
        <w:rPr>
          <w:rFonts w:ascii="FbShefa" w:hAnsi="FbShefa" w:hint="cs"/>
          <w:sz w:val="11"/>
          <w:rtl/>
        </w:rPr>
        <w:t>.</w:t>
      </w:r>
      <w:r w:rsidRPr="00635B53">
        <w:rPr>
          <w:rFonts w:ascii="FbShefa" w:hAnsi="FbShefa"/>
          <w:sz w:val="11"/>
          <w:rtl/>
        </w:rPr>
        <w:t xml:space="preserve"> קל וחומר שאין עליו תשובה.</w:t>
      </w:r>
    </w:p>
    <w:p w14:paraId="6315F415" w14:textId="77777777" w:rsidR="00635B53" w:rsidRDefault="00635B53" w:rsidP="00635B53">
      <w:pPr>
        <w:spacing w:line="240" w:lineRule="auto"/>
        <w:rPr>
          <w:rFonts w:ascii="FbShefa" w:hAnsi="FbShefa"/>
          <w:b/>
          <w:bCs/>
          <w:sz w:val="11"/>
          <w:rtl/>
        </w:rPr>
      </w:pPr>
    </w:p>
    <w:p w14:paraId="0B5BD353" w14:textId="6DC5AD67" w:rsidR="00635B53" w:rsidRPr="00635B53" w:rsidRDefault="00635B53" w:rsidP="00635B53">
      <w:pPr>
        <w:spacing w:line="240" w:lineRule="auto"/>
        <w:rPr>
          <w:rFonts w:ascii="FbShefa" w:hAnsi="FbShefa"/>
          <w:sz w:val="11"/>
          <w:rtl/>
        </w:rPr>
      </w:pPr>
      <w:r>
        <w:rPr>
          <w:rFonts w:ascii="FbShefa" w:hAnsi="FbShefa" w:hint="cs"/>
          <w:b/>
          <w:bCs/>
          <w:sz w:val="11"/>
          <w:rtl/>
        </w:rPr>
        <w:t>\</w:t>
      </w:r>
      <w:r w:rsidRPr="00635B53">
        <w:rPr>
          <w:rFonts w:ascii="FbShefa" w:hAnsi="FbShefa" w:hint="cs"/>
          <w:b/>
          <w:bCs/>
          <w:sz w:val="11"/>
          <w:rtl/>
        </w:rPr>
        <w:t xml:space="preserve">אף </w:t>
      </w:r>
      <w:r w:rsidRPr="00635B53">
        <w:rPr>
          <w:rFonts w:ascii="FbShefa" w:hAnsi="FbShefa" w:hint="cs"/>
          <w:sz w:val="11"/>
          <w:rtl/>
        </w:rPr>
        <w:t>ד</w:t>
      </w:r>
      <w:r w:rsidRPr="00635B53">
        <w:rPr>
          <w:rFonts w:ascii="FbShefa" w:hAnsi="FbShefa"/>
          <w:sz w:val="11"/>
          <w:rtl/>
        </w:rPr>
        <w:t>איכא למיפרך</w:t>
      </w:r>
      <w:r>
        <w:rPr>
          <w:rFonts w:ascii="FbShefa" w:hAnsi="FbShefa" w:hint="cs"/>
          <w:sz w:val="11"/>
          <w:rtl/>
        </w:rPr>
        <w:t>.</w:t>
      </w:r>
      <w:r w:rsidRPr="00635B53">
        <w:rPr>
          <w:rFonts w:ascii="FbShefa" w:hAnsi="FbShefa"/>
          <w:sz w:val="11"/>
          <w:rtl/>
        </w:rPr>
        <w:t xml:space="preserve"> מה לשומר שכר</w:t>
      </w:r>
      <w:r w:rsidRPr="00635B53">
        <w:rPr>
          <w:rFonts w:ascii="FbShefa" w:hAnsi="FbShefa" w:hint="cs"/>
          <w:sz w:val="11"/>
          <w:rtl/>
        </w:rPr>
        <w:t>,</w:t>
      </w:r>
      <w:r w:rsidRPr="00635B53">
        <w:rPr>
          <w:rFonts w:ascii="FbShefa" w:hAnsi="FbShefa"/>
          <w:sz w:val="11"/>
          <w:rtl/>
        </w:rPr>
        <w:t xml:space="preserve"> שכן משלם תשלומי כפל בטוען טענת לסטים מזויין</w:t>
      </w:r>
      <w:r w:rsidRPr="00635B53">
        <w:rPr>
          <w:rFonts w:ascii="FbShefa" w:hAnsi="FbShefa" w:hint="cs"/>
          <w:sz w:val="11"/>
          <w:rtl/>
        </w:rPr>
        <w:t>.</w:t>
      </w:r>
    </w:p>
    <w:p w14:paraId="773E7654" w14:textId="77777777" w:rsidR="00635B53" w:rsidRDefault="00635B53" w:rsidP="00635B53">
      <w:pPr>
        <w:spacing w:line="240" w:lineRule="auto"/>
        <w:rPr>
          <w:rFonts w:ascii="FbShefa" w:hAnsi="FbShefa"/>
          <w:sz w:val="11"/>
          <w:rtl/>
        </w:rPr>
      </w:pPr>
      <w:r w:rsidRPr="00635B53">
        <w:rPr>
          <w:rFonts w:ascii="FbShefa" w:hAnsi="FbShefa"/>
          <w:b/>
          <w:bCs/>
          <w:sz w:val="11"/>
          <w:rtl/>
        </w:rPr>
        <w:t>אפילו הכי</w:t>
      </w:r>
      <w:r>
        <w:rPr>
          <w:rFonts w:ascii="FbShefa" w:hAnsi="FbShefa" w:hint="cs"/>
          <w:sz w:val="11"/>
          <w:rtl/>
        </w:rPr>
        <w:t>.</w:t>
      </w:r>
      <w:r w:rsidRPr="00635B53">
        <w:rPr>
          <w:rFonts w:ascii="FbShefa" w:hAnsi="FbShefa" w:hint="cs"/>
          <w:sz w:val="11"/>
          <w:rtl/>
        </w:rPr>
        <w:t xml:space="preserve"> </w:t>
      </w:r>
      <w:r w:rsidRPr="00635B53">
        <w:rPr>
          <w:rFonts w:ascii="FbShefa" w:hAnsi="FbShefa"/>
          <w:sz w:val="11"/>
          <w:rtl/>
        </w:rPr>
        <w:t>קרנא דשואל עדיפא</w:t>
      </w:r>
      <w:r>
        <w:rPr>
          <w:rFonts w:ascii="FbShefa" w:hAnsi="FbShefa" w:hint="cs"/>
          <w:sz w:val="11"/>
          <w:rtl/>
        </w:rPr>
        <w:t>.</w:t>
      </w:r>
    </w:p>
    <w:p w14:paraId="11BA7E7A" w14:textId="1528FC13" w:rsidR="00635B53" w:rsidRPr="00270114" w:rsidRDefault="00635B53" w:rsidP="00635B53">
      <w:pPr>
        <w:spacing w:line="240" w:lineRule="auto"/>
        <w:rPr>
          <w:rFonts w:ascii="FbShefa" w:hAnsi="FbShefa"/>
          <w:sz w:val="11"/>
          <w:rtl/>
        </w:rPr>
      </w:pPr>
      <w:r>
        <w:rPr>
          <w:rFonts w:ascii="FbShefa" w:hAnsi="FbShefa" w:hint="cs"/>
          <w:b/>
          <w:bCs/>
          <w:sz w:val="11"/>
          <w:rtl/>
        </w:rPr>
        <w:t>\ועוד</w:t>
      </w:r>
      <w:r w:rsidRPr="00635B53">
        <w:rPr>
          <w:rFonts w:ascii="FbShefa" w:hAnsi="FbShefa" w:hint="cs"/>
          <w:sz w:val="11"/>
          <w:rtl/>
        </w:rPr>
        <w:t>.</w:t>
      </w:r>
      <w:r>
        <w:rPr>
          <w:rFonts w:ascii="FbShefa" w:hAnsi="FbShefa" w:hint="cs"/>
          <w:sz w:val="11"/>
          <w:rtl/>
        </w:rPr>
        <w:t xml:space="preserve"> </w:t>
      </w:r>
      <w:r w:rsidRPr="00635B53">
        <w:rPr>
          <w:rFonts w:ascii="FbShefa" w:hAnsi="FbShefa"/>
          <w:sz w:val="11"/>
          <w:rtl/>
        </w:rPr>
        <w:t>לסטים מזויין גזלן הוא.</w:t>
      </w:r>
    </w:p>
    <w:p w14:paraId="5D3AE8E4" w14:textId="77777777" w:rsidR="009C3CB4" w:rsidRPr="00270114" w:rsidRDefault="009C3CB4" w:rsidP="009C3CB4">
      <w:pPr>
        <w:spacing w:line="240" w:lineRule="auto"/>
        <w:rPr>
          <w:rFonts w:ascii="FbShefa" w:hAnsi="FbShefa"/>
          <w:sz w:val="11"/>
          <w:rtl/>
        </w:rPr>
      </w:pPr>
    </w:p>
    <w:p w14:paraId="3805519D" w14:textId="6AA236EF" w:rsidR="009C3CB4" w:rsidRPr="00270114" w:rsidRDefault="009C3CB4" w:rsidP="00565283">
      <w:pPr>
        <w:pStyle w:val="3"/>
        <w:rPr>
          <w:rtl/>
        </w:rPr>
      </w:pPr>
      <w:r w:rsidRPr="00270114">
        <w:rPr>
          <w:rtl/>
        </w:rPr>
        <w:t>פטור בעלים בשואל בגניבה ואבידה</w:t>
      </w:r>
      <w:r w:rsidR="00565283">
        <w:rPr>
          <w:rFonts w:hint="cs"/>
          <w:rtl/>
        </w:rPr>
        <w:t>:</w:t>
      </w:r>
    </w:p>
    <w:p w14:paraId="3F18C542" w14:textId="00E390AA"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אין ללמוד</w:t>
      </w:r>
      <w:r w:rsidR="00980F5A" w:rsidRPr="001B3037">
        <w:rPr>
          <w:rFonts w:ascii="FbShefa" w:hAnsi="FbShefa"/>
          <w:b/>
          <w:bCs/>
          <w:color w:val="3B2F2A" w:themeColor="text2" w:themeShade="80"/>
          <w:sz w:val="11"/>
          <w:rtl/>
        </w:rPr>
        <w:t>.</w:t>
      </w:r>
      <w:r w:rsidRPr="00270114">
        <w:rPr>
          <w:rFonts w:ascii="FbShefa" w:hAnsi="FbShefa"/>
          <w:sz w:val="11"/>
          <w:rtl/>
        </w:rPr>
        <w:t xml:space="preserve"> משבורה ומתה</w:t>
      </w:r>
      <w:r w:rsidR="00980F5A" w:rsidRPr="00270114">
        <w:rPr>
          <w:rFonts w:ascii="FbShefa" w:hAnsi="FbShefa"/>
          <w:sz w:val="11"/>
          <w:rtl/>
        </w:rPr>
        <w:t>.</w:t>
      </w:r>
      <w:r w:rsidRPr="001B3037">
        <w:rPr>
          <w:rFonts w:ascii="FbShefa" w:hAnsi="FbShefa"/>
          <w:b/>
          <w:bCs/>
          <w:color w:val="3B2F2A" w:themeColor="text2" w:themeShade="80"/>
          <w:sz w:val="11"/>
          <w:rtl/>
        </w:rPr>
        <w:t xml:space="preserve"> שהרי</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מה לשבורה ומתה, שכן אונס</w:t>
      </w:r>
      <w:r w:rsidR="00980F5A" w:rsidRPr="00270114">
        <w:rPr>
          <w:rFonts w:ascii="FbShefa" w:hAnsi="FbShefa"/>
          <w:sz w:val="11"/>
          <w:rtl/>
        </w:rPr>
        <w:t>.</w:t>
      </w:r>
    </w:p>
    <w:p w14:paraId="34544AEC" w14:textId="3EEAC7DA"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לימוד 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דיו לבא מן הדין להיות כנדון</w:t>
      </w:r>
      <w:r w:rsidR="00565283">
        <w:rPr>
          <w:rFonts w:ascii="FbShefa" w:hAnsi="FbShefa" w:hint="cs"/>
          <w:sz w:val="11"/>
          <w:rtl/>
        </w:rPr>
        <w:t>.</w:t>
      </w:r>
      <w:r w:rsidRPr="00270114">
        <w:rPr>
          <w:rFonts w:ascii="FbShefa" w:hAnsi="FbShefa"/>
          <w:sz w:val="11"/>
          <w:rtl/>
        </w:rPr>
        <w:t xml:space="preserve"> </w:t>
      </w:r>
      <w:r w:rsidR="00565283">
        <w:rPr>
          <w:rFonts w:ascii="FbShefa" w:hAnsi="FbShefa" w:hint="cs"/>
          <w:sz w:val="11"/>
          <w:rtl/>
        </w:rPr>
        <w:t>\</w:t>
      </w:r>
      <w:r w:rsidRPr="00270114">
        <w:rPr>
          <w:rFonts w:ascii="FbShefa" w:hAnsi="FbShefa"/>
          <w:sz w:val="11"/>
          <w:rtl/>
        </w:rPr>
        <w:t xml:space="preserve">שהרי </w:t>
      </w:r>
      <w:r w:rsidR="00565283">
        <w:rPr>
          <w:rFonts w:ascii="FbShefa" w:hAnsi="FbShefa" w:hint="cs"/>
          <w:sz w:val="11"/>
          <w:rtl/>
        </w:rPr>
        <w:t>.</w:t>
      </w:r>
      <w:r w:rsidRPr="00270114">
        <w:rPr>
          <w:rFonts w:ascii="FbShefa" w:hAnsi="FbShefa"/>
          <w:sz w:val="11"/>
          <w:rtl/>
        </w:rPr>
        <w:t>חיובו למדנו משומר שכר</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תלוי</w:t>
      </w:r>
      <w:r w:rsidR="00980F5A" w:rsidRPr="001B3037">
        <w:rPr>
          <w:rFonts w:ascii="FbShefa" w:hAnsi="FbShefa"/>
          <w:b/>
          <w:bCs/>
          <w:color w:val="3B2F2A" w:themeColor="text2" w:themeShade="80"/>
          <w:sz w:val="11"/>
          <w:rtl/>
        </w:rPr>
        <w:t>.</w:t>
      </w:r>
      <w:r w:rsidRPr="00270114">
        <w:rPr>
          <w:rFonts w:ascii="FbShefa" w:hAnsi="FbShefa"/>
          <w:sz w:val="11"/>
          <w:rtl/>
        </w:rPr>
        <w:t xml:space="preserve"> במחלוקת אם אמרינן דיו</w:t>
      </w:r>
      <w:r w:rsidR="00980F5A" w:rsidRPr="00270114">
        <w:rPr>
          <w:rFonts w:ascii="FbShefa" w:hAnsi="FbShefa"/>
          <w:sz w:val="11"/>
          <w:rtl/>
        </w:rPr>
        <w:t>.</w:t>
      </w:r>
    </w:p>
    <w:p w14:paraId="366BC48F" w14:textId="4CE63CA3" w:rsidR="00433741"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לימוד ב</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וכי ישאל</w:t>
      </w:r>
      <w:r w:rsidR="00565283">
        <w:rPr>
          <w:rFonts w:ascii="FbShefa" w:hAnsi="FbShefa" w:hint="cs"/>
          <w:sz w:val="11"/>
          <w:rtl/>
        </w:rPr>
        <w:t>. \</w:t>
      </w:r>
      <w:r w:rsidRPr="00270114">
        <w:rPr>
          <w:rFonts w:ascii="FbShefa" w:hAnsi="FbShefa"/>
          <w:sz w:val="11"/>
          <w:rtl/>
        </w:rPr>
        <w:t>וי"ו</w:t>
      </w:r>
      <w:r w:rsidR="00565283">
        <w:rPr>
          <w:rFonts w:ascii="FbShefa" w:hAnsi="FbShefa" w:hint="cs"/>
          <w:sz w:val="11"/>
          <w:rtl/>
        </w:rPr>
        <w:t>.</w:t>
      </w:r>
      <w:r w:rsidRPr="00270114">
        <w:rPr>
          <w:rFonts w:ascii="FbShefa" w:hAnsi="FbShefa"/>
          <w:sz w:val="11"/>
          <w:rtl/>
        </w:rPr>
        <w:t xml:space="preserve"> מוסיף על ענין ראשון, וילמד עליון מתחתון ותחתון מעליון</w:t>
      </w:r>
      <w:r w:rsidR="00980F5A" w:rsidRPr="00270114">
        <w:rPr>
          <w:rFonts w:ascii="FbShefa" w:hAnsi="FbShefa"/>
          <w:sz w:val="11"/>
          <w:rtl/>
        </w:rPr>
        <w:t>.</w:t>
      </w:r>
    </w:p>
    <w:p w14:paraId="3058E64C" w14:textId="77777777" w:rsidR="00565283" w:rsidRDefault="00565283" w:rsidP="009C3CB4">
      <w:pPr>
        <w:spacing w:line="240" w:lineRule="auto"/>
        <w:rPr>
          <w:rFonts w:ascii="FbShefa" w:hAnsi="FbShefa"/>
          <w:sz w:val="11"/>
          <w:rtl/>
        </w:rPr>
      </w:pPr>
    </w:p>
    <w:p w14:paraId="7A92453A" w14:textId="77777777" w:rsidR="00565283" w:rsidRDefault="00565283" w:rsidP="00565283">
      <w:pPr>
        <w:pStyle w:val="3"/>
        <w:rPr>
          <w:rtl/>
        </w:rPr>
      </w:pPr>
      <w:r w:rsidRPr="00565283">
        <w:rPr>
          <w:rFonts w:hint="cs"/>
          <w:rtl/>
        </w:rPr>
        <w:t>פטור בעלים ב</w:t>
      </w:r>
      <w:r w:rsidRPr="00565283">
        <w:rPr>
          <w:rtl/>
        </w:rPr>
        <w:t>שומר שכר מנלן</w:t>
      </w:r>
      <w:r>
        <w:rPr>
          <w:rFonts w:hint="cs"/>
          <w:rtl/>
        </w:rPr>
        <w:t>:</w:t>
      </w:r>
    </w:p>
    <w:p w14:paraId="3BC32167" w14:textId="104B7AD5" w:rsidR="00565283" w:rsidRDefault="00565283" w:rsidP="00565283">
      <w:pPr>
        <w:spacing w:line="240" w:lineRule="auto"/>
        <w:rPr>
          <w:rFonts w:ascii="FbShefa" w:hAnsi="FbShefa"/>
          <w:sz w:val="11"/>
          <w:rtl/>
        </w:rPr>
      </w:pPr>
      <w:r>
        <w:rPr>
          <w:rFonts w:ascii="FbShefa" w:hAnsi="FbShefa" w:hint="cs"/>
          <w:sz w:val="11"/>
          <w:rtl/>
        </w:rPr>
        <w:t>\</w:t>
      </w:r>
      <w:r w:rsidRPr="00565283">
        <w:rPr>
          <w:rFonts w:ascii="FbShefa" w:hAnsi="FbShefa"/>
          <w:sz w:val="11"/>
          <w:rtl/>
        </w:rPr>
        <w:t xml:space="preserve">גמרי </w:t>
      </w:r>
      <w:r>
        <w:rPr>
          <w:rFonts w:ascii="FbShefa" w:hAnsi="FbShefa" w:hint="cs"/>
          <w:sz w:val="11"/>
          <w:rtl/>
        </w:rPr>
        <w:t>.</w:t>
      </w:r>
      <w:r w:rsidRPr="00565283">
        <w:rPr>
          <w:rFonts w:ascii="FbShefa" w:hAnsi="FbShefa"/>
          <w:sz w:val="11"/>
          <w:rtl/>
        </w:rPr>
        <w:t>חיובא דשומר שכר מחיובא דשואל</w:t>
      </w:r>
      <w:r>
        <w:rPr>
          <w:rFonts w:ascii="FbShefa" w:hAnsi="FbShefa" w:hint="cs"/>
          <w:sz w:val="11"/>
          <w:rtl/>
        </w:rPr>
        <w:t xml:space="preserve">, </w:t>
      </w:r>
      <w:r w:rsidRPr="00565283">
        <w:rPr>
          <w:rFonts w:ascii="FbShefa" w:hAnsi="FbShefa" w:hint="cs"/>
          <w:sz w:val="11"/>
          <w:rtl/>
        </w:rPr>
        <w:t xml:space="preserve"> ש</w:t>
      </w:r>
      <w:r w:rsidRPr="00565283">
        <w:rPr>
          <w:rFonts w:ascii="FbShefa" w:hAnsi="FbShefa"/>
          <w:sz w:val="11"/>
          <w:rtl/>
        </w:rPr>
        <w:t>בבעלים פטור</w:t>
      </w:r>
      <w:r w:rsidRPr="00565283">
        <w:rPr>
          <w:rFonts w:ascii="FbShefa" w:hAnsi="FbShefa" w:hint="cs"/>
          <w:sz w:val="11"/>
          <w:rtl/>
        </w:rPr>
        <w:t>.</w:t>
      </w:r>
    </w:p>
    <w:p w14:paraId="120DBBBE" w14:textId="77777777" w:rsidR="00565283" w:rsidRPr="00270114" w:rsidRDefault="00565283" w:rsidP="00565283">
      <w:pPr>
        <w:spacing w:line="240" w:lineRule="auto"/>
        <w:rPr>
          <w:rFonts w:ascii="FbShefa" w:hAnsi="FbShefa"/>
          <w:sz w:val="11"/>
          <w:rtl/>
        </w:rPr>
      </w:pPr>
    </w:p>
    <w:p w14:paraId="5028C323"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פשיעה בבעלים</w:t>
      </w:r>
    </w:p>
    <w:p w14:paraId="0C0F813B" w14:textId="50B98E7F" w:rsidR="009017E3" w:rsidRDefault="009017E3" w:rsidP="009017E3">
      <w:pPr>
        <w:pStyle w:val="3"/>
        <w:rPr>
          <w:rtl/>
        </w:rPr>
      </w:pPr>
      <w:r>
        <w:rPr>
          <w:rFonts w:hint="cs"/>
          <w:rtl/>
        </w:rPr>
        <w:t>דעה א:</w:t>
      </w:r>
    </w:p>
    <w:p w14:paraId="2E1A0CB9" w14:textId="77777777" w:rsidR="009017E3" w:rsidRDefault="009017E3" w:rsidP="009C3CB4">
      <w:pPr>
        <w:spacing w:line="240" w:lineRule="auto"/>
        <w:rPr>
          <w:rFonts w:ascii="FbShefa" w:hAnsi="FbShefa"/>
          <w:sz w:val="11"/>
          <w:rtl/>
        </w:rPr>
      </w:pPr>
      <w:r>
        <w:rPr>
          <w:rFonts w:ascii="FbShefa" w:hAnsi="FbShefa" w:hint="cs"/>
          <w:b/>
          <w:bCs/>
          <w:color w:val="3B2F2A" w:themeColor="text2" w:themeShade="80"/>
          <w:sz w:val="11"/>
          <w:rtl/>
        </w:rPr>
        <w:t xml:space="preserve">\פשיעה בבעלים. </w:t>
      </w:r>
      <w:r w:rsidR="009C3CB4" w:rsidRPr="009017E3">
        <w:rPr>
          <w:rFonts w:ascii="FbShefa" w:hAnsi="FbShefa"/>
          <w:color w:val="3B2F2A" w:themeColor="text2" w:themeShade="80"/>
          <w:sz w:val="11"/>
          <w:rtl/>
        </w:rPr>
        <w:t>חייב</w:t>
      </w:r>
      <w:r w:rsidR="00980F5A" w:rsidRPr="00270114">
        <w:rPr>
          <w:rFonts w:ascii="FbShefa" w:hAnsi="FbShefa"/>
          <w:sz w:val="11"/>
          <w:rtl/>
        </w:rPr>
        <w:t>.</w:t>
      </w:r>
      <w:r w:rsidR="009C3CB4" w:rsidRPr="00270114">
        <w:rPr>
          <w:rFonts w:ascii="FbShefa" w:hAnsi="FbShefa"/>
          <w:sz w:val="11"/>
          <w:rtl/>
        </w:rPr>
        <w:t xml:space="preserve"> </w:t>
      </w:r>
    </w:p>
    <w:p w14:paraId="3F620275" w14:textId="77777777" w:rsidR="009017E3" w:rsidRDefault="009017E3"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270114">
        <w:rPr>
          <w:rFonts w:ascii="FbShefa" w:hAnsi="FbShefa"/>
          <w:sz w:val="11"/>
          <w:rtl/>
        </w:rPr>
        <w:t>קסבר</w:t>
      </w:r>
      <w:r>
        <w:rPr>
          <w:rFonts w:ascii="FbShefa" w:hAnsi="FbShefa" w:hint="cs"/>
          <w:sz w:val="11"/>
          <w:rtl/>
        </w:rPr>
        <w:t>.</w:t>
      </w:r>
      <w:r w:rsidR="009C3CB4" w:rsidRPr="00270114">
        <w:rPr>
          <w:rFonts w:ascii="FbShefa" w:hAnsi="FbShefa"/>
          <w:sz w:val="11"/>
          <w:rtl/>
        </w:rPr>
        <w:t xml:space="preserve"> מקרא נדרש לפניו </w:t>
      </w:r>
      <w:r>
        <w:rPr>
          <w:rFonts w:ascii="FbShefa" w:hAnsi="FbShefa" w:hint="cs"/>
          <w:sz w:val="11"/>
          <w:rtl/>
        </w:rPr>
        <w:t>,</w:t>
      </w:r>
      <w:r w:rsidR="009C3CB4" w:rsidRPr="00270114">
        <w:rPr>
          <w:rFonts w:ascii="FbShefa" w:hAnsi="FbShefa"/>
          <w:sz w:val="11"/>
          <w:rtl/>
        </w:rPr>
        <w:t>ולא לפני פניו</w:t>
      </w:r>
      <w:r w:rsidR="00980F5A" w:rsidRPr="00270114">
        <w:rPr>
          <w:rFonts w:ascii="FbShefa" w:hAnsi="FbShefa"/>
          <w:sz w:val="11"/>
          <w:rtl/>
        </w:rPr>
        <w:t>.</w:t>
      </w:r>
      <w:r w:rsidR="009C3CB4" w:rsidRPr="00270114">
        <w:rPr>
          <w:rFonts w:ascii="FbShefa" w:hAnsi="FbShefa"/>
          <w:sz w:val="11"/>
          <w:rtl/>
        </w:rPr>
        <w:t xml:space="preserve"> </w:t>
      </w:r>
    </w:p>
    <w:p w14:paraId="2792D15C" w14:textId="2F33A164" w:rsidR="009C3CB4" w:rsidRPr="00270114" w:rsidRDefault="009017E3" w:rsidP="009017E3">
      <w:pPr>
        <w:spacing w:line="240" w:lineRule="auto"/>
        <w:rPr>
          <w:rFonts w:ascii="FbShefa" w:hAnsi="FbShefa"/>
          <w:sz w:val="11"/>
          <w:rtl/>
        </w:rPr>
      </w:pPr>
      <w:r>
        <w:rPr>
          <w:rFonts w:ascii="FbShefa" w:hAnsi="FbShefa" w:hint="cs"/>
          <w:b/>
          <w:bCs/>
          <w:color w:val="3B2F2A" w:themeColor="text2" w:themeShade="80"/>
          <w:sz w:val="11"/>
          <w:rtl/>
        </w:rPr>
        <w:t>\</w:t>
      </w:r>
      <w:r w:rsidR="009C3CB4" w:rsidRPr="00270114">
        <w:rPr>
          <w:rFonts w:ascii="FbShefa" w:hAnsi="FbShefa"/>
          <w:sz w:val="11"/>
          <w:rtl/>
        </w:rPr>
        <w:t xml:space="preserve">אם בעליו עמו </w:t>
      </w:r>
      <w:r>
        <w:rPr>
          <w:rFonts w:ascii="FbShefa" w:hAnsi="FbShefa" w:hint="cs"/>
          <w:sz w:val="11"/>
          <w:rtl/>
        </w:rPr>
        <w:t xml:space="preserve">. לא נאמר על </w:t>
      </w:r>
      <w:r w:rsidR="009C3CB4" w:rsidRPr="00270114">
        <w:rPr>
          <w:rFonts w:ascii="FbShefa" w:hAnsi="FbShefa"/>
          <w:sz w:val="11"/>
          <w:rtl/>
        </w:rPr>
        <w:t>שומר חנם, ופשיעה כתוב רק בשומר חינם</w:t>
      </w:r>
      <w:r w:rsidR="00980F5A" w:rsidRPr="00270114">
        <w:rPr>
          <w:rFonts w:ascii="FbShefa" w:hAnsi="FbShefa"/>
          <w:sz w:val="11"/>
          <w:rtl/>
        </w:rPr>
        <w:t>.</w:t>
      </w:r>
    </w:p>
    <w:p w14:paraId="1046F231" w14:textId="77777777" w:rsidR="009017E3" w:rsidRDefault="009017E3" w:rsidP="009C3CB4">
      <w:pPr>
        <w:spacing w:line="240" w:lineRule="auto"/>
        <w:rPr>
          <w:rFonts w:ascii="FbShefa" w:hAnsi="FbShefa"/>
          <w:b/>
          <w:bCs/>
          <w:color w:val="3B2F2A" w:themeColor="text2" w:themeShade="80"/>
          <w:sz w:val="11"/>
          <w:rtl/>
        </w:rPr>
      </w:pPr>
    </w:p>
    <w:p w14:paraId="24509495" w14:textId="3DEC72F6" w:rsidR="009017E3" w:rsidRDefault="009017E3" w:rsidP="009017E3">
      <w:pPr>
        <w:pStyle w:val="3"/>
        <w:rPr>
          <w:rFonts w:cs="Cambria"/>
          <w:rtl/>
        </w:rPr>
      </w:pPr>
      <w:r>
        <w:rPr>
          <w:rFonts w:hint="cs"/>
          <w:rtl/>
        </w:rPr>
        <w:t>דעה ב</w:t>
      </w:r>
      <w:r>
        <w:rPr>
          <w:rFonts w:cs="Cambria" w:hint="cs"/>
          <w:rtl/>
        </w:rPr>
        <w:t>:</w:t>
      </w:r>
    </w:p>
    <w:p w14:paraId="1906EC79" w14:textId="0154C859" w:rsidR="009017E3" w:rsidRPr="009017E3" w:rsidRDefault="009017E3" w:rsidP="009017E3">
      <w:pPr>
        <w:rPr>
          <w:rtl/>
        </w:rPr>
      </w:pPr>
      <w:r>
        <w:rPr>
          <w:rFonts w:hint="cs"/>
          <w:rtl/>
        </w:rPr>
        <w:t>\פשיעה בבעלים. פטור.</w:t>
      </w:r>
    </w:p>
    <w:p w14:paraId="24F520F7" w14:textId="77777777" w:rsidR="009017E3" w:rsidRDefault="009017E3"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270114">
        <w:rPr>
          <w:rFonts w:ascii="FbShefa" w:hAnsi="FbShefa"/>
          <w:sz w:val="11"/>
          <w:rtl/>
        </w:rPr>
        <w:t>קסבר</w:t>
      </w:r>
      <w:r>
        <w:rPr>
          <w:rFonts w:ascii="FbShefa" w:hAnsi="FbShefa" w:hint="cs"/>
          <w:sz w:val="11"/>
          <w:rtl/>
        </w:rPr>
        <w:t>.</w:t>
      </w:r>
      <w:r w:rsidR="009C3CB4" w:rsidRPr="00270114">
        <w:rPr>
          <w:rFonts w:ascii="FbShefa" w:hAnsi="FbShefa"/>
          <w:sz w:val="11"/>
          <w:rtl/>
        </w:rPr>
        <w:t xml:space="preserve"> מקרא נדרש לפניו ולפני פניו</w:t>
      </w:r>
      <w:r w:rsidR="00980F5A" w:rsidRPr="00270114">
        <w:rPr>
          <w:rFonts w:ascii="FbShefa" w:hAnsi="FbShefa"/>
          <w:sz w:val="11"/>
          <w:rtl/>
        </w:rPr>
        <w:t>.</w:t>
      </w:r>
      <w:r w:rsidR="009C3CB4" w:rsidRPr="00270114">
        <w:rPr>
          <w:rFonts w:ascii="FbShefa" w:hAnsi="FbShefa"/>
          <w:sz w:val="11"/>
          <w:rtl/>
        </w:rPr>
        <w:t xml:space="preserve"> </w:t>
      </w:r>
    </w:p>
    <w:p w14:paraId="11016282" w14:textId="280A8414"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הלכך</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כי כתיב אם בעליו עמו</w:t>
      </w:r>
      <w:r w:rsidR="009017E3">
        <w:rPr>
          <w:rFonts w:ascii="FbShefa" w:hAnsi="FbShefa" w:hint="cs"/>
          <w:sz w:val="11"/>
          <w:rtl/>
        </w:rPr>
        <w:t>,</w:t>
      </w:r>
      <w:r w:rsidRPr="00270114">
        <w:rPr>
          <w:rFonts w:ascii="FbShefa" w:hAnsi="FbShefa"/>
          <w:sz w:val="11"/>
          <w:rtl/>
        </w:rPr>
        <w:t xml:space="preserve">  אשומר חנם נמי כתיב</w:t>
      </w:r>
      <w:r w:rsidR="00980F5A" w:rsidRPr="00270114">
        <w:rPr>
          <w:rFonts w:ascii="FbShefa" w:hAnsi="FbShefa"/>
          <w:sz w:val="11"/>
          <w:rtl/>
        </w:rPr>
        <w:t>.</w:t>
      </w:r>
    </w:p>
    <w:p w14:paraId="4B7E038C" w14:textId="5F606B4D" w:rsidR="009C3CB4" w:rsidRDefault="009C3CB4" w:rsidP="009C3CB4">
      <w:pPr>
        <w:spacing w:line="240" w:lineRule="auto"/>
        <w:rPr>
          <w:rFonts w:ascii="FbShefa" w:hAnsi="FbShefa"/>
          <w:b/>
          <w:bCs/>
          <w:color w:val="3B2F2A" w:themeColor="text2" w:themeShade="80"/>
          <w:sz w:val="11"/>
          <w:rtl/>
        </w:rPr>
      </w:pPr>
    </w:p>
    <w:p w14:paraId="252B9C69" w14:textId="4DEA1213" w:rsidR="009017E3" w:rsidRPr="001B3037" w:rsidRDefault="009017E3" w:rsidP="009017E3">
      <w:pPr>
        <w:pStyle w:val="3"/>
        <w:rPr>
          <w:rtl/>
        </w:rPr>
      </w:pPr>
      <w:r>
        <w:rPr>
          <w:rFonts w:hint="cs"/>
          <w:rtl/>
        </w:rPr>
        <w:t>ת"ש:</w:t>
      </w:r>
    </w:p>
    <w:p w14:paraId="3C5B0061" w14:textId="7ECE99DC" w:rsidR="009C3CB4" w:rsidRPr="00270114" w:rsidRDefault="009017E3"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270114">
        <w:rPr>
          <w:rFonts w:ascii="FbShefa" w:hAnsi="FbShefa"/>
          <w:sz w:val="11"/>
          <w:rtl/>
        </w:rPr>
        <w:t xml:space="preserve">השואל הפרה </w:t>
      </w:r>
      <w:r>
        <w:rPr>
          <w:rFonts w:ascii="FbShefa" w:hAnsi="FbShefa" w:hint="cs"/>
          <w:sz w:val="11"/>
          <w:rtl/>
        </w:rPr>
        <w:t>.</w:t>
      </w:r>
      <w:r w:rsidR="009C3CB4" w:rsidRPr="00270114">
        <w:rPr>
          <w:rFonts w:ascii="FbShefa" w:hAnsi="FbShefa"/>
          <w:sz w:val="11"/>
          <w:rtl/>
        </w:rPr>
        <w:t>ושאל בעליה עמה וכו'</w:t>
      </w:r>
      <w:r w:rsidR="00980F5A" w:rsidRPr="00270114">
        <w:rPr>
          <w:rFonts w:ascii="FbShefa" w:hAnsi="FbShefa"/>
          <w:sz w:val="11"/>
          <w:rtl/>
        </w:rPr>
        <w:t>.</w:t>
      </w:r>
    </w:p>
    <w:p w14:paraId="3DAE89F0" w14:textId="1F8692AA"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הראיה</w:t>
      </w:r>
      <w:r w:rsidR="00980F5A" w:rsidRPr="001B3037">
        <w:rPr>
          <w:rFonts w:ascii="FbShefa" w:hAnsi="FbShefa"/>
          <w:b/>
          <w:bCs/>
          <w:color w:val="3B2F2A" w:themeColor="text2" w:themeShade="80"/>
          <w:sz w:val="11"/>
          <w:rtl/>
        </w:rPr>
        <w:t>.</w:t>
      </w:r>
      <w:r w:rsidRPr="00270114">
        <w:rPr>
          <w:rFonts w:ascii="FbShefa" w:hAnsi="FbShefa"/>
          <w:sz w:val="11"/>
          <w:rtl/>
        </w:rPr>
        <w:t xml:space="preserve"> ואילו שומר חנם לא קתני</w:t>
      </w:r>
      <w:r w:rsidR="00980F5A" w:rsidRPr="00270114">
        <w:rPr>
          <w:rFonts w:ascii="FbShefa" w:hAnsi="FbShefa"/>
          <w:sz w:val="11"/>
          <w:rtl/>
        </w:rPr>
        <w:t>.</w:t>
      </w:r>
    </w:p>
    <w:p w14:paraId="73C9F7FE" w14:textId="77777777" w:rsidR="009017E3"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ולטעמיך, שומר שכר מי קתני</w:t>
      </w:r>
      <w:r w:rsidR="00980F5A" w:rsidRPr="00270114">
        <w:rPr>
          <w:rFonts w:ascii="FbShefa" w:hAnsi="FbShefa"/>
          <w:sz w:val="11"/>
          <w:rtl/>
        </w:rPr>
        <w:t>.</w:t>
      </w:r>
      <w:r w:rsidRPr="00270114">
        <w:rPr>
          <w:rFonts w:ascii="FbShefa" w:hAnsi="FbShefa"/>
          <w:sz w:val="11"/>
          <w:rtl/>
        </w:rPr>
        <w:t xml:space="preserve"> </w:t>
      </w:r>
    </w:p>
    <w:p w14:paraId="3A016799" w14:textId="373127A0"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אלא</w:t>
      </w:r>
      <w:r w:rsidR="00980F5A" w:rsidRPr="00270114">
        <w:rPr>
          <w:rFonts w:ascii="FbShefa" w:hAnsi="FbShefa"/>
          <w:sz w:val="11"/>
          <w:rtl/>
        </w:rPr>
        <w:t>.</w:t>
      </w:r>
      <w:r w:rsidRPr="00270114">
        <w:rPr>
          <w:rFonts w:ascii="FbShefa" w:hAnsi="FbShefa"/>
          <w:sz w:val="11"/>
          <w:rtl/>
        </w:rPr>
        <w:t xml:space="preserve"> תנא מילתא דכתיבא בהדיא קתני, דאתיא מדרשא לא קתני</w:t>
      </w:r>
      <w:r w:rsidR="00980F5A" w:rsidRPr="00270114">
        <w:rPr>
          <w:rFonts w:ascii="FbShefa" w:hAnsi="FbShefa"/>
          <w:sz w:val="11"/>
          <w:rtl/>
        </w:rPr>
        <w:t>.</w:t>
      </w:r>
    </w:p>
    <w:p w14:paraId="42E7260F" w14:textId="6BEE8F6E" w:rsidR="009C3CB4" w:rsidRPr="00270114" w:rsidRDefault="009C3CB4" w:rsidP="00794C1A">
      <w:pPr>
        <w:pStyle w:val="1"/>
        <w:rPr>
          <w:rFonts w:ascii="FbShefa" w:hAnsi="FbShefa"/>
          <w:rtl/>
        </w:rPr>
      </w:pPr>
      <w:r w:rsidRPr="00270114">
        <w:rPr>
          <w:rFonts w:ascii="FbShefa" w:hAnsi="FbShefa"/>
          <w:sz w:val="11"/>
          <w:rtl/>
        </w:rPr>
        <w:t>צה</w:t>
      </w:r>
      <w:r w:rsidR="00B36BF2" w:rsidRPr="00270114">
        <w:rPr>
          <w:rFonts w:ascii="FbShefa" w:hAnsi="FbShefa"/>
          <w:sz w:val="11"/>
          <w:rtl/>
        </w:rPr>
        <w:t>, ב</w:t>
      </w:r>
    </w:p>
    <w:p w14:paraId="038F0F1B" w14:textId="7FA0652F" w:rsidR="009017E3" w:rsidRDefault="009C3CB4" w:rsidP="009017E3">
      <w:pPr>
        <w:pStyle w:val="3"/>
        <w:rPr>
          <w:rtl/>
        </w:rPr>
      </w:pPr>
      <w:r w:rsidRPr="001B3037">
        <w:rPr>
          <w:rtl/>
        </w:rPr>
        <w:t>ת</w:t>
      </w:r>
      <w:r w:rsidR="009017E3">
        <w:rPr>
          <w:rFonts w:hint="cs"/>
          <w:rtl/>
        </w:rPr>
        <w:t>"ש:</w:t>
      </w:r>
    </w:p>
    <w:p w14:paraId="38ABF2AE" w14:textId="46DDBEDD" w:rsidR="009C3CB4" w:rsidRPr="00270114" w:rsidRDefault="009017E3"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270114">
        <w:rPr>
          <w:rFonts w:ascii="FbShefa" w:hAnsi="FbShefa"/>
          <w:sz w:val="11"/>
          <w:rtl/>
        </w:rPr>
        <w:t xml:space="preserve">שאלה </w:t>
      </w:r>
      <w:r>
        <w:rPr>
          <w:rFonts w:ascii="FbShefa" w:hAnsi="FbShefa" w:hint="cs"/>
          <w:sz w:val="11"/>
          <w:rtl/>
        </w:rPr>
        <w:t>.</w:t>
      </w:r>
      <w:r w:rsidR="009C3CB4" w:rsidRPr="00270114">
        <w:rPr>
          <w:rFonts w:ascii="FbShefa" w:hAnsi="FbShefa"/>
          <w:sz w:val="11"/>
          <w:rtl/>
        </w:rPr>
        <w:t>ושאל בעליה עמה</w:t>
      </w:r>
      <w:r>
        <w:rPr>
          <w:rFonts w:ascii="FbShefa" w:hAnsi="FbShefa" w:hint="cs"/>
          <w:sz w:val="11"/>
          <w:rtl/>
        </w:rPr>
        <w:t>.</w:t>
      </w:r>
      <w:r w:rsidR="009C3CB4" w:rsidRPr="00270114">
        <w:rPr>
          <w:rFonts w:ascii="FbShefa" w:hAnsi="FbShefa"/>
          <w:sz w:val="11"/>
          <w:rtl/>
        </w:rPr>
        <w:t xml:space="preserve"> </w:t>
      </w:r>
      <w:r>
        <w:rPr>
          <w:rFonts w:ascii="FbShefa" w:hAnsi="FbShefa" w:hint="cs"/>
          <w:sz w:val="11"/>
          <w:rtl/>
        </w:rPr>
        <w:t>\</w:t>
      </w:r>
      <w:r w:rsidR="009C3CB4" w:rsidRPr="00270114">
        <w:rPr>
          <w:rFonts w:ascii="FbShefa" w:hAnsi="FbShefa"/>
          <w:sz w:val="11"/>
          <w:rtl/>
        </w:rPr>
        <w:t xml:space="preserve">שכרה </w:t>
      </w:r>
      <w:r>
        <w:rPr>
          <w:rFonts w:ascii="FbShefa" w:hAnsi="FbShefa" w:hint="cs"/>
          <w:sz w:val="11"/>
          <w:rtl/>
        </w:rPr>
        <w:t>.</w:t>
      </w:r>
      <w:r w:rsidR="009C3CB4" w:rsidRPr="00270114">
        <w:rPr>
          <w:rFonts w:ascii="FbShefa" w:hAnsi="FbShefa"/>
          <w:sz w:val="11"/>
          <w:rtl/>
        </w:rPr>
        <w:t>ושכר בעליה עמה, וכו'</w:t>
      </w:r>
      <w:r w:rsidR="00980F5A" w:rsidRPr="00270114">
        <w:rPr>
          <w:rFonts w:ascii="FbShefa" w:hAnsi="FbShefa"/>
          <w:sz w:val="11"/>
          <w:rtl/>
        </w:rPr>
        <w:t>.</w:t>
      </w:r>
    </w:p>
    <w:p w14:paraId="3789BFE6" w14:textId="7339E1A3" w:rsidR="009C3CB4" w:rsidRPr="00270114" w:rsidRDefault="009017E3"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סברוה </w:t>
      </w:r>
      <w:r>
        <w:rPr>
          <w:rFonts w:ascii="FbShefa" w:hAnsi="FbShefa" w:hint="cs"/>
          <w:sz w:val="11"/>
          <w:rtl/>
        </w:rPr>
        <w:t>.</w:t>
      </w:r>
      <w:r w:rsidR="00474807">
        <w:rPr>
          <w:rFonts w:ascii="FbShefa" w:hAnsi="FbShefa"/>
          <w:sz w:val="11"/>
          <w:rtl/>
        </w:rPr>
        <w:t>כמ"ד</w:t>
      </w:r>
      <w:r w:rsidR="009C3CB4" w:rsidRPr="00270114">
        <w:rPr>
          <w:rFonts w:ascii="FbShefa" w:hAnsi="FbShefa"/>
          <w:sz w:val="11"/>
          <w:rtl/>
        </w:rPr>
        <w:t xml:space="preserve"> שוכר כשומר שכר דמי</w:t>
      </w:r>
      <w:r>
        <w:rPr>
          <w:rFonts w:ascii="FbShefa" w:hAnsi="FbShefa" w:hint="cs"/>
          <w:sz w:val="11"/>
          <w:rtl/>
        </w:rPr>
        <w:t>.</w:t>
      </w:r>
      <w:r w:rsidR="009C3CB4" w:rsidRPr="00270114">
        <w:rPr>
          <w:rFonts w:ascii="FbShefa" w:hAnsi="FbShefa"/>
          <w:sz w:val="11"/>
          <w:rtl/>
        </w:rPr>
        <w:t xml:space="preserve"> </w:t>
      </w:r>
      <w:r>
        <w:rPr>
          <w:rFonts w:ascii="FbShefa" w:hAnsi="FbShefa" w:hint="cs"/>
          <w:sz w:val="11"/>
          <w:rtl/>
        </w:rPr>
        <w:t>\</w:t>
      </w:r>
      <w:r w:rsidR="009C3CB4" w:rsidRPr="00270114">
        <w:rPr>
          <w:rFonts w:ascii="FbShefa" w:hAnsi="FbShefa"/>
          <w:sz w:val="11"/>
          <w:rtl/>
        </w:rPr>
        <w:t xml:space="preserve">וקתני </w:t>
      </w:r>
      <w:r>
        <w:rPr>
          <w:rFonts w:ascii="FbShefa" w:hAnsi="FbShefa" w:hint="cs"/>
          <w:sz w:val="11"/>
          <w:rtl/>
        </w:rPr>
        <w:t>.</w:t>
      </w:r>
      <w:r w:rsidR="009C3CB4" w:rsidRPr="00270114">
        <w:rPr>
          <w:rFonts w:ascii="FbShefa" w:hAnsi="FbShefa"/>
          <w:sz w:val="11"/>
          <w:rtl/>
        </w:rPr>
        <w:t>מילתא דאתיא מדרשא, ולא שומר חנם</w:t>
      </w:r>
      <w:r w:rsidR="00980F5A" w:rsidRPr="00270114">
        <w:rPr>
          <w:rFonts w:ascii="FbShefa" w:hAnsi="FbShefa"/>
          <w:sz w:val="11"/>
          <w:rtl/>
        </w:rPr>
        <w:t>.</w:t>
      </w:r>
    </w:p>
    <w:p w14:paraId="3A93A75B" w14:textId="024B8629" w:rsidR="009C3CB4" w:rsidRPr="00270114" w:rsidRDefault="009017E3"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474807">
        <w:rPr>
          <w:rFonts w:ascii="FbShefa" w:hAnsi="FbShefa"/>
          <w:sz w:val="11"/>
          <w:rtl/>
        </w:rPr>
        <w:t>כמ"ד</w:t>
      </w:r>
      <w:r w:rsidR="009C3CB4" w:rsidRPr="00270114">
        <w:rPr>
          <w:rFonts w:ascii="FbShefa" w:hAnsi="FbShefa"/>
          <w:sz w:val="11"/>
          <w:rtl/>
        </w:rPr>
        <w:t xml:space="preserve"> שוכר כשומר חנם דמי</w:t>
      </w:r>
      <w:r w:rsidR="00980F5A" w:rsidRPr="00270114">
        <w:rPr>
          <w:rFonts w:ascii="FbShefa" w:hAnsi="FbShefa"/>
          <w:sz w:val="11"/>
          <w:rtl/>
        </w:rPr>
        <w:t>.</w:t>
      </w:r>
    </w:p>
    <w:p w14:paraId="4D882EDE" w14:textId="77777777" w:rsidR="009C3CB4" w:rsidRPr="00270114" w:rsidRDefault="009C3CB4" w:rsidP="009C3CB4">
      <w:pPr>
        <w:spacing w:line="240" w:lineRule="auto"/>
        <w:rPr>
          <w:rFonts w:ascii="FbShefa" w:hAnsi="FbShefa"/>
          <w:sz w:val="11"/>
          <w:rtl/>
        </w:rPr>
      </w:pPr>
    </w:p>
    <w:p w14:paraId="7C7AC832"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ר' המנונא</w:t>
      </w:r>
    </w:p>
    <w:p w14:paraId="4CC5E0DC" w14:textId="77777777" w:rsidR="009017E3" w:rsidRDefault="009C3CB4" w:rsidP="009017E3">
      <w:pPr>
        <w:pStyle w:val="3"/>
        <w:rPr>
          <w:rtl/>
        </w:rPr>
      </w:pPr>
      <w:r w:rsidRPr="001B3037">
        <w:rPr>
          <w:rtl/>
        </w:rPr>
        <w:t>חידוש א</w:t>
      </w:r>
      <w:r w:rsidR="009017E3">
        <w:rPr>
          <w:rFonts w:hint="cs"/>
          <w:rtl/>
        </w:rPr>
        <w:t>:</w:t>
      </w:r>
    </w:p>
    <w:p w14:paraId="309ACFA3" w14:textId="3A2C5723" w:rsidR="00433741" w:rsidRPr="00270114" w:rsidRDefault="009017E3"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בעינן </w:t>
      </w:r>
      <w:r>
        <w:rPr>
          <w:rFonts w:ascii="FbShefa" w:hAnsi="FbShefa" w:hint="cs"/>
          <w:sz w:val="11"/>
          <w:rtl/>
        </w:rPr>
        <w:t>.</w:t>
      </w:r>
      <w:r w:rsidR="009C3CB4" w:rsidRPr="00270114">
        <w:rPr>
          <w:rFonts w:ascii="FbShefa" w:hAnsi="FbShefa"/>
          <w:sz w:val="11"/>
          <w:rtl/>
        </w:rPr>
        <w:t>דוקא פרה וחורש בה, חמור ומחמר אחריה</w:t>
      </w:r>
      <w:r w:rsidR="00980F5A" w:rsidRPr="00270114">
        <w:rPr>
          <w:rFonts w:ascii="FbShefa" w:hAnsi="FbShefa"/>
          <w:sz w:val="11"/>
          <w:rtl/>
        </w:rPr>
        <w:t>.</w:t>
      </w:r>
    </w:p>
    <w:p w14:paraId="164CD61A" w14:textId="1CE7FD05" w:rsidR="009C3CB4" w:rsidRPr="001B3037" w:rsidRDefault="009017E3" w:rsidP="009017E3">
      <w:pPr>
        <w:spacing w:line="240" w:lineRule="auto"/>
        <w:rPr>
          <w:rFonts w:ascii="FbShefa" w:hAnsi="FbShefa"/>
          <w:b/>
          <w:bCs/>
          <w:color w:val="3B2F2A" w:themeColor="text2" w:themeShade="80"/>
          <w:sz w:val="11"/>
          <w:rtl/>
        </w:rPr>
      </w:pPr>
      <w:r>
        <w:rPr>
          <w:rFonts w:ascii="FbShefa" w:hAnsi="FbShefa" w:hint="cs"/>
          <w:b/>
          <w:bCs/>
          <w:color w:val="3B2F2A" w:themeColor="text2" w:themeShade="80"/>
          <w:sz w:val="11"/>
          <w:rtl/>
        </w:rPr>
        <w:t xml:space="preserve">ת"ש, </w:t>
      </w:r>
      <w:r w:rsidR="009C3CB4" w:rsidRPr="001B3037">
        <w:rPr>
          <w:rFonts w:ascii="FbShefa" w:hAnsi="FbShefa"/>
          <w:b/>
          <w:bCs/>
          <w:color w:val="3B2F2A" w:themeColor="text2" w:themeShade="80"/>
          <w:sz w:val="11"/>
          <w:rtl/>
        </w:rPr>
        <w:t>ת</w:t>
      </w:r>
      <w:r>
        <w:rPr>
          <w:rFonts w:ascii="FbShefa" w:hAnsi="FbShefa" w:hint="cs"/>
          <w:b/>
          <w:bCs/>
          <w:color w:val="3B2F2A" w:themeColor="text2" w:themeShade="80"/>
          <w:sz w:val="11"/>
          <w:rtl/>
        </w:rPr>
        <w:t>יובתא לדבריו</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אע"פ שהבעלים עושין מלאכה במקום אחר ומתה</w:t>
      </w:r>
      <w:r w:rsidR="00980F5A" w:rsidRPr="00270114">
        <w:rPr>
          <w:rFonts w:ascii="FbShefa" w:hAnsi="FbShefa"/>
          <w:sz w:val="11"/>
          <w:rtl/>
        </w:rPr>
        <w:t>.</w:t>
      </w:r>
      <w:r w:rsidR="009C3CB4" w:rsidRPr="00270114">
        <w:rPr>
          <w:rFonts w:ascii="FbShefa" w:hAnsi="FbShefa"/>
          <w:sz w:val="11"/>
          <w:rtl/>
        </w:rPr>
        <w:t xml:space="preserve"> </w:t>
      </w:r>
    </w:p>
    <w:p w14:paraId="44BC96BB" w14:textId="4254A718" w:rsidR="009017E3" w:rsidRDefault="009017E3"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אין לדחות</w:t>
      </w:r>
      <w:r w:rsidR="00980F5A" w:rsidRPr="00270114">
        <w:rPr>
          <w:rFonts w:ascii="FbShefa" w:hAnsi="FbShefa"/>
          <w:sz w:val="11"/>
          <w:rtl/>
        </w:rPr>
        <w:t>.</w:t>
      </w:r>
      <w:r w:rsidR="009C3CB4" w:rsidRPr="00270114">
        <w:rPr>
          <w:rFonts w:ascii="FbShefa" w:hAnsi="FbShefa"/>
          <w:sz w:val="11"/>
          <w:rtl/>
        </w:rPr>
        <w:t xml:space="preserve"> באותה מלאכה,</w:t>
      </w:r>
      <w:r w:rsidR="006225FE" w:rsidRPr="00270114">
        <w:rPr>
          <w:rFonts w:ascii="FbShefa" w:hAnsi="FbShefa"/>
          <w:sz w:val="11"/>
          <w:rtl/>
        </w:rPr>
        <w:t xml:space="preserve"> </w:t>
      </w:r>
      <w:r w:rsidR="009C3CB4" w:rsidRPr="00270114">
        <w:rPr>
          <w:rFonts w:ascii="FbShefa" w:hAnsi="FbShefa"/>
          <w:sz w:val="11"/>
          <w:rtl/>
        </w:rPr>
        <w:t>דקא מרפי ואזיל קמה</w:t>
      </w:r>
      <w:r w:rsidR="00980F5A" w:rsidRPr="00270114">
        <w:rPr>
          <w:rFonts w:ascii="FbShefa" w:hAnsi="FbShefa"/>
          <w:sz w:val="11"/>
          <w:rtl/>
        </w:rPr>
        <w:t>.</w:t>
      </w:r>
      <w:r w:rsidR="009C3CB4" w:rsidRPr="00270114">
        <w:rPr>
          <w:rFonts w:ascii="FbShefa" w:hAnsi="FbShefa"/>
          <w:sz w:val="11"/>
          <w:rtl/>
        </w:rPr>
        <w:t xml:space="preserve"> </w:t>
      </w:r>
    </w:p>
    <w:p w14:paraId="1CBE6888" w14:textId="575EA659"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קתני סיפא באותה מלאכה</w:t>
      </w:r>
      <w:r w:rsidR="009017E3">
        <w:rPr>
          <w:rFonts w:ascii="FbShefa" w:hAnsi="FbShefa" w:hint="cs"/>
          <w:sz w:val="11"/>
          <w:rtl/>
        </w:rPr>
        <w:t>,</w:t>
      </w:r>
      <w:r w:rsidR="00A94292">
        <w:rPr>
          <w:rFonts w:ascii="FbShefa" w:hAnsi="FbShefa"/>
          <w:sz w:val="11"/>
          <w:rtl/>
        </w:rPr>
        <w:t xml:space="preserve"> </w:t>
      </w:r>
      <w:r w:rsidRPr="00270114">
        <w:rPr>
          <w:rFonts w:ascii="FbShefa" w:hAnsi="FbShefa"/>
          <w:sz w:val="11"/>
          <w:rtl/>
        </w:rPr>
        <w:t>ואין רבותא לחלק בין אותה מלאכה ממש למרפי קמה</w:t>
      </w:r>
      <w:r w:rsidR="00980F5A" w:rsidRPr="00270114">
        <w:rPr>
          <w:rFonts w:ascii="FbShefa" w:hAnsi="FbShefa"/>
          <w:sz w:val="11"/>
          <w:rtl/>
        </w:rPr>
        <w:t>.</w:t>
      </w:r>
    </w:p>
    <w:p w14:paraId="4FBCEF04" w14:textId="77777777" w:rsidR="009C3CB4" w:rsidRPr="00270114" w:rsidRDefault="009C3CB4" w:rsidP="009C3CB4">
      <w:pPr>
        <w:spacing w:line="240" w:lineRule="auto"/>
        <w:rPr>
          <w:rFonts w:ascii="FbShefa" w:hAnsi="FbShefa"/>
          <w:sz w:val="11"/>
          <w:rtl/>
        </w:rPr>
      </w:pPr>
    </w:p>
    <w:p w14:paraId="014E4DAA" w14:textId="77777777" w:rsidR="009017E3" w:rsidRDefault="009C3CB4" w:rsidP="009017E3">
      <w:pPr>
        <w:pStyle w:val="3"/>
        <w:rPr>
          <w:rtl/>
        </w:rPr>
      </w:pPr>
      <w:r w:rsidRPr="001B3037">
        <w:rPr>
          <w:rtl/>
        </w:rPr>
        <w:t>חידוש ב</w:t>
      </w:r>
      <w:r w:rsidR="009017E3">
        <w:rPr>
          <w:rFonts w:hint="cs"/>
          <w:rtl/>
        </w:rPr>
        <w:t>:</w:t>
      </w:r>
    </w:p>
    <w:p w14:paraId="629D9E1F" w14:textId="46FBCDC2" w:rsidR="00433741" w:rsidRPr="00270114" w:rsidRDefault="009017E3"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בעינן </w:t>
      </w:r>
      <w:r>
        <w:rPr>
          <w:rFonts w:ascii="FbShefa" w:hAnsi="FbShefa" w:hint="cs"/>
          <w:sz w:val="11"/>
          <w:rtl/>
        </w:rPr>
        <w:t>.</w:t>
      </w:r>
      <w:r w:rsidR="009C3CB4" w:rsidRPr="00270114">
        <w:rPr>
          <w:rFonts w:ascii="FbShefa" w:hAnsi="FbShefa"/>
          <w:sz w:val="11"/>
          <w:rtl/>
        </w:rPr>
        <w:t>שיהו בעלים משעת שאילה עד שעת שבורה ומתה</w:t>
      </w:r>
      <w:r w:rsidR="00980F5A" w:rsidRPr="00270114">
        <w:rPr>
          <w:rFonts w:ascii="FbShefa" w:hAnsi="FbShefa"/>
          <w:sz w:val="11"/>
          <w:rtl/>
        </w:rPr>
        <w:t>.</w:t>
      </w:r>
    </w:p>
    <w:p w14:paraId="555EEDDC" w14:textId="27314F1E"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קסבר</w:t>
      </w:r>
      <w:r w:rsidR="00980F5A" w:rsidRPr="00270114">
        <w:rPr>
          <w:rFonts w:ascii="FbShefa" w:hAnsi="FbShefa"/>
          <w:sz w:val="11"/>
          <w:rtl/>
        </w:rPr>
        <w:t>.</w:t>
      </w:r>
      <w:r w:rsidRPr="00270114">
        <w:rPr>
          <w:rFonts w:ascii="FbShefa" w:hAnsi="FbShefa"/>
          <w:sz w:val="11"/>
          <w:rtl/>
        </w:rPr>
        <w:t xml:space="preserve"> בעליו עמו</w:t>
      </w:r>
      <w:r w:rsidR="009017E3">
        <w:rPr>
          <w:rFonts w:ascii="FbShefa" w:hAnsi="FbShefa" w:hint="cs"/>
          <w:sz w:val="11"/>
          <w:rtl/>
        </w:rPr>
        <w:t>,</w:t>
      </w:r>
      <w:r w:rsidRPr="00270114">
        <w:rPr>
          <w:rFonts w:ascii="FbShefa" w:hAnsi="FbShefa"/>
          <w:sz w:val="11"/>
          <w:rtl/>
        </w:rPr>
        <w:t xml:space="preserve"> אכולה מילתא משמע</w:t>
      </w:r>
      <w:r w:rsidR="00980F5A" w:rsidRPr="00270114">
        <w:rPr>
          <w:rFonts w:ascii="FbShefa" w:hAnsi="FbShefa"/>
          <w:sz w:val="11"/>
          <w:rtl/>
        </w:rPr>
        <w:t>.</w:t>
      </w:r>
    </w:p>
    <w:p w14:paraId="35D7ED16" w14:textId="11245C65" w:rsidR="009C3CB4" w:rsidRPr="001B3037" w:rsidRDefault="009C3CB4" w:rsidP="009017E3">
      <w:pPr>
        <w:spacing w:line="240" w:lineRule="auto"/>
        <w:rPr>
          <w:rFonts w:ascii="FbShefa" w:hAnsi="FbShefa"/>
          <w:b/>
          <w:bCs/>
          <w:color w:val="3B2F2A" w:themeColor="text2" w:themeShade="80"/>
          <w:sz w:val="11"/>
          <w:rtl/>
        </w:rPr>
      </w:pPr>
      <w:r w:rsidRPr="001B3037">
        <w:rPr>
          <w:rFonts w:ascii="FbShefa" w:hAnsi="FbShefa"/>
          <w:b/>
          <w:bCs/>
          <w:color w:val="3B2F2A" w:themeColor="text2" w:themeShade="80"/>
          <w:sz w:val="11"/>
          <w:rtl/>
        </w:rPr>
        <w:t>ת"ש</w:t>
      </w:r>
      <w:r w:rsidR="009017E3">
        <w:rPr>
          <w:rFonts w:ascii="FbShefa" w:hAnsi="FbShefa" w:hint="cs"/>
          <w:b/>
          <w:bCs/>
          <w:color w:val="3B2F2A" w:themeColor="text2" w:themeShade="80"/>
          <w:sz w:val="11"/>
          <w:rtl/>
        </w:rPr>
        <w:t xml:space="preserve"> תיובתא לדבריו</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דילפינן מיתורא דסגי בעליו עמו בשעת שאלה</w:t>
      </w:r>
      <w:r w:rsidR="00980F5A" w:rsidRPr="00270114">
        <w:rPr>
          <w:rFonts w:ascii="FbShefa" w:hAnsi="FbShefa"/>
          <w:sz w:val="11"/>
          <w:rtl/>
        </w:rPr>
        <w:t>.</w:t>
      </w:r>
      <w:r w:rsidRPr="00270114">
        <w:rPr>
          <w:rFonts w:ascii="FbShefa" w:hAnsi="FbShefa"/>
          <w:sz w:val="11"/>
          <w:rtl/>
        </w:rPr>
        <w:t xml:space="preserve"> </w:t>
      </w:r>
    </w:p>
    <w:p w14:paraId="37AF2881" w14:textId="77777777" w:rsidR="009C3CB4" w:rsidRPr="00270114" w:rsidRDefault="009C3CB4" w:rsidP="009C3CB4">
      <w:pPr>
        <w:spacing w:line="240" w:lineRule="auto"/>
        <w:rPr>
          <w:rFonts w:ascii="FbShefa" w:hAnsi="FbShefa"/>
          <w:sz w:val="11"/>
          <w:rtl/>
        </w:rPr>
      </w:pPr>
    </w:p>
    <w:p w14:paraId="55B1A997"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שעת שאלה ושבורה ומתה</w:t>
      </w:r>
    </w:p>
    <w:p w14:paraId="709A9A6B" w14:textId="77777777" w:rsidR="009017E3" w:rsidRDefault="009C3CB4" w:rsidP="009017E3">
      <w:pPr>
        <w:pStyle w:val="3"/>
        <w:rPr>
          <w:rtl/>
        </w:rPr>
      </w:pPr>
      <w:r w:rsidRPr="001B3037">
        <w:rPr>
          <w:rtl/>
        </w:rPr>
        <w:t>מסקנא</w:t>
      </w:r>
      <w:r w:rsidR="009017E3">
        <w:rPr>
          <w:rFonts w:hint="cs"/>
          <w:rtl/>
        </w:rPr>
        <w:t>:</w:t>
      </w:r>
    </w:p>
    <w:p w14:paraId="1BC3DFB2" w14:textId="5E6D8663" w:rsidR="009C3CB4" w:rsidRPr="00270114" w:rsidRDefault="00BE29FD"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בעליו עמו </w:t>
      </w:r>
      <w:r>
        <w:rPr>
          <w:rFonts w:ascii="FbShefa" w:hAnsi="FbShefa" w:hint="cs"/>
          <w:sz w:val="11"/>
          <w:rtl/>
        </w:rPr>
        <w:t>.</w:t>
      </w:r>
      <w:r w:rsidR="009C3CB4" w:rsidRPr="00270114">
        <w:rPr>
          <w:rFonts w:ascii="FbShefa" w:hAnsi="FbShefa"/>
          <w:sz w:val="11"/>
          <w:rtl/>
        </w:rPr>
        <w:t>תלוי בשעת שאלה</w:t>
      </w:r>
      <w:r w:rsidR="00A94292">
        <w:rPr>
          <w:rFonts w:ascii="FbShefa" w:hAnsi="FbShefa"/>
          <w:sz w:val="11"/>
          <w:rtl/>
        </w:rPr>
        <w:t xml:space="preserve"> (</w:t>
      </w:r>
      <w:r w:rsidR="009C3CB4" w:rsidRPr="00270114">
        <w:rPr>
          <w:rFonts w:ascii="FbShefa" w:hAnsi="FbShefa"/>
          <w:sz w:val="11"/>
          <w:rtl/>
        </w:rPr>
        <w:t>עי' לעיל)</w:t>
      </w:r>
      <w:r w:rsidR="00980F5A" w:rsidRPr="00270114">
        <w:rPr>
          <w:rFonts w:ascii="FbShefa" w:hAnsi="FbShefa"/>
          <w:sz w:val="11"/>
          <w:rtl/>
        </w:rPr>
        <w:t>.</w:t>
      </w:r>
    </w:p>
    <w:p w14:paraId="3AB7B98F" w14:textId="18B42718" w:rsidR="00433741"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הלימוד</w:t>
      </w:r>
      <w:r w:rsidR="00980F5A" w:rsidRPr="001B3037">
        <w:rPr>
          <w:rFonts w:ascii="FbShefa" w:hAnsi="FbShefa"/>
          <w:b/>
          <w:bCs/>
          <w:color w:val="3B2F2A" w:themeColor="text2" w:themeShade="80"/>
          <w:sz w:val="11"/>
          <w:rtl/>
        </w:rPr>
        <w:t>.</w:t>
      </w:r>
      <w:r w:rsidRPr="00270114">
        <w:rPr>
          <w:rFonts w:ascii="FbShefa" w:hAnsi="FbShefa"/>
          <w:sz w:val="11"/>
          <w:rtl/>
        </w:rPr>
        <w:t xml:space="preserve"> סתירה בפסוקים</w:t>
      </w:r>
      <w:r w:rsidR="00BE29FD">
        <w:rPr>
          <w:rFonts w:ascii="FbShefa" w:hAnsi="FbShefa" w:hint="cs"/>
          <w:sz w:val="11"/>
          <w:rtl/>
        </w:rPr>
        <w:t>.</w:t>
      </w:r>
      <w:r w:rsidRPr="00270114">
        <w:rPr>
          <w:rFonts w:ascii="FbShefa" w:hAnsi="FbShefa"/>
          <w:sz w:val="11"/>
          <w:rtl/>
        </w:rPr>
        <w:t xml:space="preserve"> </w:t>
      </w:r>
      <w:r w:rsidR="00BE29FD">
        <w:rPr>
          <w:rFonts w:ascii="FbShefa" w:hAnsi="FbShefa" w:hint="cs"/>
          <w:sz w:val="11"/>
          <w:rtl/>
        </w:rPr>
        <w:t xml:space="preserve">\שכתוב. </w:t>
      </w:r>
      <w:r w:rsidRPr="00270114">
        <w:rPr>
          <w:rFonts w:ascii="FbShefa" w:hAnsi="FbShefa"/>
          <w:sz w:val="11"/>
          <w:rtl/>
        </w:rPr>
        <w:t xml:space="preserve">בעליו עמו </w:t>
      </w:r>
      <w:r w:rsidR="00BE29FD">
        <w:rPr>
          <w:rFonts w:ascii="FbShefa" w:hAnsi="FbShefa" w:hint="cs"/>
          <w:sz w:val="11"/>
          <w:rtl/>
        </w:rPr>
        <w:t>.\וכתוב.</w:t>
      </w:r>
      <w:r w:rsidRPr="00270114">
        <w:rPr>
          <w:rFonts w:ascii="FbShefa" w:hAnsi="FbShefa"/>
          <w:sz w:val="11"/>
          <w:rtl/>
        </w:rPr>
        <w:t xml:space="preserve"> אין בעליו עמו</w:t>
      </w:r>
      <w:r w:rsidR="00980F5A" w:rsidRPr="00270114">
        <w:rPr>
          <w:rFonts w:ascii="FbShefa" w:hAnsi="FbShefa"/>
          <w:sz w:val="11"/>
          <w:rtl/>
        </w:rPr>
        <w:t>.</w:t>
      </w:r>
    </w:p>
    <w:p w14:paraId="113DB1C5" w14:textId="77777777" w:rsidR="009017E3" w:rsidRDefault="009017E3" w:rsidP="009017E3">
      <w:pPr>
        <w:spacing w:line="240" w:lineRule="auto"/>
        <w:rPr>
          <w:rFonts w:ascii="FbShefa" w:hAnsi="FbShefa"/>
          <w:sz w:val="11"/>
          <w:u w:val="single"/>
          <w:rtl/>
        </w:rPr>
      </w:pPr>
    </w:p>
    <w:p w14:paraId="2620E46A" w14:textId="1EC27A67" w:rsidR="009017E3" w:rsidRPr="009017E3" w:rsidRDefault="009017E3" w:rsidP="00BE29FD">
      <w:pPr>
        <w:pStyle w:val="3"/>
        <w:rPr>
          <w:b/>
          <w:bCs/>
          <w:rtl/>
        </w:rPr>
      </w:pPr>
      <w:r w:rsidRPr="009017E3">
        <w:rPr>
          <w:rtl/>
        </w:rPr>
        <w:t>רבי יאשיה ורבי יונתן</w:t>
      </w:r>
      <w:r w:rsidR="00BE29FD">
        <w:rPr>
          <w:rFonts w:hint="cs"/>
          <w:rtl/>
        </w:rPr>
        <w:t>:</w:t>
      </w:r>
    </w:p>
    <w:p w14:paraId="56E786AE" w14:textId="406E5A2C" w:rsidR="009017E3" w:rsidRPr="009017E3" w:rsidRDefault="009017E3" w:rsidP="009017E3">
      <w:pPr>
        <w:spacing w:line="240" w:lineRule="auto"/>
        <w:rPr>
          <w:rFonts w:ascii="FbShefa" w:hAnsi="FbShefa"/>
          <w:sz w:val="11"/>
          <w:rtl/>
        </w:rPr>
      </w:pPr>
      <w:r w:rsidRPr="009017E3">
        <w:rPr>
          <w:rFonts w:ascii="FbShefa" w:hAnsi="FbShefa" w:hint="cs"/>
          <w:b/>
          <w:bCs/>
          <w:sz w:val="11"/>
          <w:rtl/>
        </w:rPr>
        <w:t>נחלקו</w:t>
      </w:r>
      <w:r w:rsidRPr="009017E3">
        <w:rPr>
          <w:rFonts w:ascii="FbShefa" w:hAnsi="FbShefa" w:hint="cs"/>
          <w:sz w:val="11"/>
          <w:rtl/>
        </w:rPr>
        <w:t xml:space="preserve">. </w:t>
      </w:r>
      <w:r w:rsidR="00BE29FD">
        <w:rPr>
          <w:rFonts w:ascii="FbShefa" w:hAnsi="FbShefa" w:hint="cs"/>
          <w:sz w:val="11"/>
          <w:rtl/>
        </w:rPr>
        <w:t>כאשר כתוב, או. \ה</w:t>
      </w:r>
      <w:r w:rsidRPr="009017E3">
        <w:rPr>
          <w:rFonts w:ascii="FbShefa" w:hAnsi="FbShefa" w:hint="cs"/>
          <w:sz w:val="11"/>
          <w:rtl/>
        </w:rPr>
        <w:t xml:space="preserve">אם </w:t>
      </w:r>
      <w:r w:rsidR="00BE29FD">
        <w:rPr>
          <w:rFonts w:ascii="FbShefa" w:hAnsi="FbShefa" w:hint="cs"/>
          <w:sz w:val="11"/>
          <w:rtl/>
        </w:rPr>
        <w:t>.</w:t>
      </w:r>
      <w:r w:rsidRPr="009017E3">
        <w:rPr>
          <w:rFonts w:ascii="FbShefa" w:hAnsi="FbShefa" w:hint="cs"/>
          <w:sz w:val="11"/>
          <w:rtl/>
        </w:rPr>
        <w:t xml:space="preserve">משמע שניהם </w:t>
      </w:r>
      <w:r w:rsidR="00BE29FD">
        <w:rPr>
          <w:rFonts w:ascii="FbShefa" w:hAnsi="FbShefa" w:hint="cs"/>
          <w:sz w:val="11"/>
          <w:rtl/>
        </w:rPr>
        <w:t>,</w:t>
      </w:r>
      <w:r w:rsidRPr="009017E3">
        <w:rPr>
          <w:rFonts w:ascii="FbShefa" w:hAnsi="FbShefa" w:hint="cs"/>
          <w:sz w:val="11"/>
          <w:rtl/>
        </w:rPr>
        <w:t>או כל אחד לחוד.</w:t>
      </w:r>
    </w:p>
    <w:p w14:paraId="5C8E1FCA" w14:textId="77777777" w:rsidR="00BE29FD" w:rsidRDefault="00BE29FD" w:rsidP="009017E3">
      <w:pPr>
        <w:spacing w:line="240" w:lineRule="auto"/>
        <w:rPr>
          <w:rFonts w:ascii="FbShefa" w:hAnsi="FbShefa"/>
          <w:b/>
          <w:bCs/>
          <w:sz w:val="11"/>
          <w:rtl/>
        </w:rPr>
      </w:pPr>
      <w:r>
        <w:rPr>
          <w:rFonts w:ascii="FbShefa" w:hAnsi="FbShefa" w:hint="cs"/>
          <w:b/>
          <w:bCs/>
          <w:sz w:val="11"/>
          <w:rtl/>
        </w:rPr>
        <w:t xml:space="preserve">\אליבא דתרוויהו. </w:t>
      </w:r>
      <w:r w:rsidR="009017E3" w:rsidRPr="009017E3">
        <w:rPr>
          <w:rFonts w:ascii="FbShefa" w:hAnsi="FbShefa" w:hint="cs"/>
          <w:sz w:val="11"/>
          <w:rtl/>
        </w:rPr>
        <w:t>יש סתירה בפסוקים בדין שאלה בבעלים</w:t>
      </w:r>
      <w:r>
        <w:rPr>
          <w:rFonts w:ascii="FbShefa" w:hAnsi="FbShefa" w:hint="cs"/>
          <w:sz w:val="11"/>
          <w:rtl/>
        </w:rPr>
        <w:t>,</w:t>
      </w:r>
      <w:r w:rsidR="009017E3" w:rsidRPr="009017E3">
        <w:rPr>
          <w:rFonts w:ascii="FbShefa" w:hAnsi="FbShefa" w:hint="cs"/>
          <w:sz w:val="11"/>
          <w:rtl/>
        </w:rPr>
        <w:t xml:space="preserve"> האם תלוי בשעת שאלה או שבורה ומתה.</w:t>
      </w:r>
      <w:r w:rsidR="009017E3" w:rsidRPr="009017E3">
        <w:rPr>
          <w:rFonts w:ascii="FbShefa" w:hAnsi="FbShefa" w:hint="cs"/>
          <w:b/>
          <w:bCs/>
          <w:sz w:val="11"/>
          <w:rtl/>
        </w:rPr>
        <w:t xml:space="preserve"> </w:t>
      </w:r>
    </w:p>
    <w:p w14:paraId="0B26A8B1" w14:textId="1D381666" w:rsidR="009017E3" w:rsidRPr="009017E3" w:rsidRDefault="009017E3" w:rsidP="009017E3">
      <w:pPr>
        <w:spacing w:line="240" w:lineRule="auto"/>
        <w:rPr>
          <w:rFonts w:ascii="FbShefa" w:hAnsi="FbShefa"/>
          <w:sz w:val="11"/>
        </w:rPr>
      </w:pPr>
      <w:r w:rsidRPr="009017E3">
        <w:rPr>
          <w:rFonts w:ascii="FbShefa" w:hAnsi="FbShefa" w:hint="cs"/>
          <w:b/>
          <w:bCs/>
          <w:sz w:val="11"/>
          <w:rtl/>
        </w:rPr>
        <w:t>מסקנה.</w:t>
      </w:r>
      <w:r w:rsidRPr="009017E3">
        <w:rPr>
          <w:rFonts w:ascii="FbShefa" w:hAnsi="FbShefa" w:hint="cs"/>
          <w:sz w:val="11"/>
          <w:rtl/>
        </w:rPr>
        <w:t xml:space="preserve"> לתרוייהו תלוי בשעת שאלה.</w:t>
      </w:r>
    </w:p>
    <w:p w14:paraId="1E9399A2" w14:textId="53C80013" w:rsidR="009C3CB4" w:rsidRPr="00270114" w:rsidRDefault="009C3CB4" w:rsidP="00794C1A">
      <w:pPr>
        <w:pStyle w:val="1"/>
        <w:rPr>
          <w:rFonts w:ascii="FbShefa" w:hAnsi="FbShefa"/>
          <w:rtl/>
        </w:rPr>
      </w:pPr>
      <w:r w:rsidRPr="00270114">
        <w:rPr>
          <w:rFonts w:ascii="FbShefa" w:hAnsi="FbShefa"/>
          <w:sz w:val="11"/>
          <w:rtl/>
        </w:rPr>
        <w:t>צו</w:t>
      </w:r>
      <w:r w:rsidR="00B36BF2" w:rsidRPr="00270114">
        <w:rPr>
          <w:rFonts w:ascii="FbShefa" w:hAnsi="FbShefa"/>
          <w:sz w:val="11"/>
          <w:rtl/>
        </w:rPr>
        <w:t>, א</w:t>
      </w:r>
    </w:p>
    <w:p w14:paraId="1AFE1C43" w14:textId="376E14A0" w:rsidR="00451E1A" w:rsidRDefault="00451E1A" w:rsidP="00451E1A">
      <w:pPr>
        <w:pStyle w:val="3"/>
        <w:rPr>
          <w:rtl/>
        </w:rPr>
      </w:pPr>
      <w:r>
        <w:rPr>
          <w:rFonts w:hint="cs"/>
          <w:rtl/>
        </w:rPr>
        <w:t>משא ומתן:</w:t>
      </w:r>
    </w:p>
    <w:p w14:paraId="1F79AA14" w14:textId="74EDEF3B" w:rsidR="009C3CB4" w:rsidRPr="00451E1A" w:rsidRDefault="00451E1A" w:rsidP="009C3CB4">
      <w:pPr>
        <w:spacing w:line="240" w:lineRule="auto"/>
        <w:rPr>
          <w:rtl/>
        </w:rPr>
      </w:pPr>
      <w:r w:rsidRPr="00451E1A">
        <w:rPr>
          <w:rFonts w:hint="cs"/>
          <w:rtl/>
        </w:rPr>
        <w:t>\</w:t>
      </w:r>
      <w:r>
        <w:rPr>
          <w:rFonts w:hint="cs"/>
          <w:rtl/>
        </w:rPr>
        <w:t>ק</w:t>
      </w:r>
      <w:r w:rsidRPr="00451E1A">
        <w:rPr>
          <w:rFonts w:hint="cs"/>
          <w:rtl/>
        </w:rPr>
        <w:t xml:space="preserve">שה. </w:t>
      </w:r>
      <w:r w:rsidR="009C3CB4" w:rsidRPr="00451E1A">
        <w:rPr>
          <w:rtl/>
        </w:rPr>
        <w:t>איפוך אנא</w:t>
      </w:r>
      <w:r>
        <w:rPr>
          <w:rFonts w:hint="cs"/>
          <w:rtl/>
        </w:rPr>
        <w:t>,</w:t>
      </w:r>
      <w:r w:rsidR="009C3CB4" w:rsidRPr="00451E1A">
        <w:rPr>
          <w:rtl/>
        </w:rPr>
        <w:t xml:space="preserve"> שיהא תלוי בשעת שבורה ומתה</w:t>
      </w:r>
      <w:r w:rsidR="00980F5A" w:rsidRPr="00451E1A">
        <w:rPr>
          <w:rtl/>
        </w:rPr>
        <w:t>.</w:t>
      </w:r>
    </w:p>
    <w:p w14:paraId="4BF9CCB7" w14:textId="77777777" w:rsidR="00451E1A" w:rsidRDefault="00451E1A" w:rsidP="009C3CB4">
      <w:pPr>
        <w:spacing w:line="240" w:lineRule="auto"/>
        <w:rPr>
          <w:rFonts w:ascii="FbShefa" w:hAnsi="FbShefa"/>
          <w:b/>
          <w:bCs/>
          <w:color w:val="3B2F2A" w:themeColor="text2" w:themeShade="80"/>
          <w:sz w:val="11"/>
          <w:rtl/>
        </w:rPr>
      </w:pPr>
    </w:p>
    <w:p w14:paraId="0A836AB7" w14:textId="35B9931D" w:rsidR="00451E1A"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אין לומר</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451E1A">
        <w:rPr>
          <w:rFonts w:ascii="FbShefa" w:hAnsi="FbShefa" w:hint="cs"/>
          <w:sz w:val="11"/>
          <w:rtl/>
        </w:rPr>
        <w:t>ד</w:t>
      </w:r>
      <w:r w:rsidRPr="00270114">
        <w:rPr>
          <w:rFonts w:ascii="FbShefa" w:hAnsi="FbShefa"/>
          <w:sz w:val="11"/>
          <w:rtl/>
        </w:rPr>
        <w:t xml:space="preserve">שאלה עדיפא </w:t>
      </w:r>
      <w:r w:rsidR="00787A51">
        <w:rPr>
          <w:rFonts w:ascii="FbShefa" w:hAnsi="FbShefa" w:hint="cs"/>
          <w:sz w:val="11"/>
          <w:rtl/>
        </w:rPr>
        <w:t>,</w:t>
      </w:r>
      <w:r w:rsidRPr="00270114">
        <w:rPr>
          <w:rFonts w:ascii="FbShefa" w:hAnsi="FbShefa"/>
          <w:sz w:val="11"/>
          <w:rtl/>
        </w:rPr>
        <w:t>משום דקא מייתי לה לרשותיה</w:t>
      </w:r>
      <w:r w:rsidR="00980F5A" w:rsidRPr="00270114">
        <w:rPr>
          <w:rFonts w:ascii="FbShefa" w:hAnsi="FbShefa"/>
          <w:sz w:val="11"/>
          <w:rtl/>
        </w:rPr>
        <w:t>.</w:t>
      </w:r>
      <w:r w:rsidRPr="00270114">
        <w:rPr>
          <w:rFonts w:ascii="FbShefa" w:hAnsi="FbShefa"/>
          <w:sz w:val="11"/>
          <w:rtl/>
        </w:rPr>
        <w:t xml:space="preserve"> </w:t>
      </w:r>
    </w:p>
    <w:p w14:paraId="197E8D05" w14:textId="06560962"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אדרבה, שבורה ומתה עדיפא שכן חייב באונסין</w:t>
      </w:r>
      <w:r w:rsidR="00A94292">
        <w:rPr>
          <w:rFonts w:ascii="FbShefa" w:hAnsi="FbShefa"/>
          <w:sz w:val="11"/>
          <w:rtl/>
        </w:rPr>
        <w:t xml:space="preserve"> </w:t>
      </w:r>
      <w:r w:rsidR="00451E1A">
        <w:rPr>
          <w:rFonts w:ascii="FbShefa" w:hAnsi="FbShefa" w:hint="cs"/>
          <w:sz w:val="11"/>
          <w:rtl/>
        </w:rPr>
        <w:t>,</w:t>
      </w:r>
      <w:r w:rsidRPr="00270114">
        <w:rPr>
          <w:rFonts w:ascii="FbShefa" w:hAnsi="FbShefa"/>
          <w:sz w:val="11"/>
          <w:rtl/>
        </w:rPr>
        <w:t>וכל אחד לעצמו אינו כלום</w:t>
      </w:r>
      <w:r w:rsidR="00980F5A" w:rsidRPr="00270114">
        <w:rPr>
          <w:rFonts w:ascii="FbShefa" w:hAnsi="FbShefa"/>
          <w:sz w:val="11"/>
          <w:rtl/>
        </w:rPr>
        <w:t>.</w:t>
      </w:r>
    </w:p>
    <w:p w14:paraId="315070AE" w14:textId="77777777" w:rsidR="00451E1A" w:rsidRDefault="00451E1A" w:rsidP="009C3CB4">
      <w:pPr>
        <w:spacing w:line="240" w:lineRule="auto"/>
        <w:rPr>
          <w:rFonts w:ascii="FbShefa" w:hAnsi="FbShefa"/>
          <w:b/>
          <w:bCs/>
          <w:color w:val="3B2F2A" w:themeColor="text2" w:themeShade="80"/>
          <w:sz w:val="11"/>
          <w:rtl/>
        </w:rPr>
      </w:pPr>
    </w:p>
    <w:p w14:paraId="53CFCE1A" w14:textId="44FCF840" w:rsidR="00433741" w:rsidRPr="00270114" w:rsidRDefault="00451E1A" w:rsidP="009C3CB4">
      <w:pPr>
        <w:spacing w:line="240" w:lineRule="auto"/>
        <w:rPr>
          <w:rFonts w:ascii="FbShefa" w:hAnsi="FbShefa"/>
          <w:sz w:val="11"/>
          <w:rtl/>
        </w:rPr>
      </w:pPr>
      <w:r>
        <w:rPr>
          <w:rFonts w:ascii="FbShefa" w:hAnsi="FbShefa" w:hint="cs"/>
          <w:b/>
          <w:bCs/>
          <w:color w:val="3B2F2A" w:themeColor="text2" w:themeShade="80"/>
          <w:sz w:val="11"/>
          <w:rtl/>
        </w:rPr>
        <w:t xml:space="preserve">תשובה </w:t>
      </w:r>
      <w:r w:rsidR="009C3CB4" w:rsidRPr="001B3037">
        <w:rPr>
          <w:rFonts w:ascii="FbShefa" w:hAnsi="FbShefa"/>
          <w:b/>
          <w:bCs/>
          <w:color w:val="3B2F2A" w:themeColor="text2" w:themeShade="80"/>
          <w:sz w:val="11"/>
          <w:rtl/>
        </w:rPr>
        <w:t>א</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שאלה עדיפא, שכן חייב במזונותיה</w:t>
      </w:r>
      <w:r w:rsidR="00980F5A" w:rsidRPr="00270114">
        <w:rPr>
          <w:rFonts w:ascii="FbShefa" w:hAnsi="FbShefa"/>
          <w:sz w:val="11"/>
          <w:rtl/>
        </w:rPr>
        <w:t>.</w:t>
      </w:r>
    </w:p>
    <w:p w14:paraId="6D058AC7" w14:textId="77777777" w:rsidR="00787A51" w:rsidRDefault="00787A51" w:rsidP="009C3CB4">
      <w:pPr>
        <w:spacing w:line="240" w:lineRule="auto"/>
        <w:rPr>
          <w:rFonts w:ascii="FbShefa" w:hAnsi="FbShefa"/>
          <w:b/>
          <w:bCs/>
          <w:color w:val="3B2F2A" w:themeColor="text2" w:themeShade="80"/>
          <w:sz w:val="11"/>
          <w:rtl/>
        </w:rPr>
      </w:pPr>
    </w:p>
    <w:p w14:paraId="32DF3D5C" w14:textId="1258A02D" w:rsidR="00787A51" w:rsidRDefault="00787A51" w:rsidP="009C3CB4">
      <w:pPr>
        <w:spacing w:line="240" w:lineRule="auto"/>
        <w:rPr>
          <w:rFonts w:ascii="FbShefa" w:hAnsi="FbShefa"/>
          <w:sz w:val="11"/>
          <w:rtl/>
        </w:rPr>
      </w:pPr>
      <w:r>
        <w:rPr>
          <w:rFonts w:ascii="FbShefa" w:hAnsi="FbShefa" w:hint="cs"/>
          <w:b/>
          <w:bCs/>
          <w:color w:val="3B2F2A" w:themeColor="text2" w:themeShade="80"/>
          <w:sz w:val="11"/>
          <w:rtl/>
        </w:rPr>
        <w:t xml:space="preserve">תשובה </w:t>
      </w:r>
      <w:r w:rsidR="009C3CB4" w:rsidRPr="001B3037">
        <w:rPr>
          <w:rFonts w:ascii="FbShefa" w:hAnsi="FbShefa"/>
          <w:b/>
          <w:bCs/>
          <w:color w:val="3B2F2A" w:themeColor="text2" w:themeShade="80"/>
          <w:sz w:val="11"/>
          <w:rtl/>
        </w:rPr>
        <w:t>ב</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יש לימוד נוסף</w:t>
      </w:r>
      <w:r>
        <w:rPr>
          <w:rFonts w:ascii="FbShefa" w:hAnsi="FbShefa" w:hint="cs"/>
          <w:sz w:val="11"/>
          <w:rtl/>
        </w:rPr>
        <w:t xml:space="preserve">, שנאמר, </w:t>
      </w:r>
      <w:r w:rsidR="009C3CB4" w:rsidRPr="00270114">
        <w:rPr>
          <w:rFonts w:ascii="FbShefa" w:hAnsi="FbShefa"/>
          <w:sz w:val="11"/>
          <w:rtl/>
        </w:rPr>
        <w:t>וכי ישאל איש מעם רעהו</w:t>
      </w:r>
      <w:r>
        <w:rPr>
          <w:rFonts w:ascii="FbShefa" w:hAnsi="FbShefa" w:hint="cs"/>
          <w:sz w:val="11"/>
          <w:rtl/>
        </w:rPr>
        <w:t>,</w:t>
      </w:r>
      <w:r w:rsidR="009C3CB4" w:rsidRPr="00270114">
        <w:rPr>
          <w:rFonts w:ascii="FbShefa" w:hAnsi="FbShefa"/>
          <w:sz w:val="11"/>
          <w:rtl/>
        </w:rPr>
        <w:t xml:space="preserve"> ולא רעהו עמו</w:t>
      </w:r>
      <w:r>
        <w:rPr>
          <w:rFonts w:ascii="FbShefa" w:hAnsi="FbShefa" w:hint="cs"/>
          <w:sz w:val="11"/>
          <w:rtl/>
        </w:rPr>
        <w:t>.</w:t>
      </w:r>
      <w:r w:rsidR="00A94292">
        <w:rPr>
          <w:rFonts w:ascii="FbShefa" w:hAnsi="FbShefa"/>
          <w:sz w:val="11"/>
          <w:rtl/>
        </w:rPr>
        <w:t xml:space="preserve"> </w:t>
      </w:r>
    </w:p>
    <w:p w14:paraId="5B243C64" w14:textId="637E318E" w:rsidR="00433741"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יתור</w:t>
      </w:r>
      <w:r w:rsidR="00980F5A" w:rsidRPr="001B3037">
        <w:rPr>
          <w:rFonts w:ascii="FbShefa" w:hAnsi="FbShefa"/>
          <w:b/>
          <w:bCs/>
          <w:color w:val="3B2F2A" w:themeColor="text2" w:themeShade="80"/>
          <w:sz w:val="11"/>
          <w:rtl/>
        </w:rPr>
        <w:t>.</w:t>
      </w:r>
      <w:r w:rsidRPr="00270114">
        <w:rPr>
          <w:rFonts w:ascii="FbShefa" w:hAnsi="FbShefa"/>
          <w:sz w:val="11"/>
          <w:rtl/>
        </w:rPr>
        <w:t xml:space="preserve"> מפסוק זה </w:t>
      </w:r>
      <w:r w:rsidR="00787A51">
        <w:rPr>
          <w:rFonts w:ascii="FbShefa" w:hAnsi="FbShefa" w:hint="cs"/>
          <w:sz w:val="11"/>
          <w:rtl/>
        </w:rPr>
        <w:t xml:space="preserve">בלבד, </w:t>
      </w:r>
      <w:r w:rsidRPr="00270114">
        <w:rPr>
          <w:rFonts w:ascii="FbShefa" w:hAnsi="FbShefa"/>
          <w:sz w:val="11"/>
          <w:rtl/>
        </w:rPr>
        <w:t>הו"א אורחיה דקרא הוא</w:t>
      </w:r>
      <w:r w:rsidR="00980F5A" w:rsidRPr="00270114">
        <w:rPr>
          <w:rFonts w:ascii="FbShefa" w:hAnsi="FbShefa"/>
          <w:sz w:val="11"/>
          <w:rtl/>
        </w:rPr>
        <w:t>.</w:t>
      </w:r>
    </w:p>
    <w:p w14:paraId="6E097501" w14:textId="78AD6B07" w:rsidR="009C3CB4" w:rsidRPr="00270114" w:rsidRDefault="009C3CB4" w:rsidP="009C3CB4">
      <w:pPr>
        <w:spacing w:line="240" w:lineRule="auto"/>
        <w:rPr>
          <w:rFonts w:ascii="FbShefa" w:hAnsi="FbShefa"/>
          <w:sz w:val="11"/>
          <w:rtl/>
        </w:rPr>
      </w:pPr>
    </w:p>
    <w:p w14:paraId="7BDAA35E"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ספקות בדין שאלה</w:t>
      </w:r>
    </w:p>
    <w:p w14:paraId="6A7D52EC" w14:textId="77777777" w:rsidR="00496CCA" w:rsidRDefault="009C3CB4" w:rsidP="00496CCA">
      <w:pPr>
        <w:pStyle w:val="3"/>
        <w:rPr>
          <w:rtl/>
        </w:rPr>
      </w:pPr>
      <w:r w:rsidRPr="001B3037">
        <w:rPr>
          <w:rtl/>
        </w:rPr>
        <w:t xml:space="preserve"> שאלה לרבעה</w:t>
      </w:r>
      <w:r w:rsidR="00496CCA">
        <w:rPr>
          <w:rFonts w:hint="cs"/>
          <w:rtl/>
        </w:rPr>
        <w:t>:</w:t>
      </w:r>
    </w:p>
    <w:p w14:paraId="145E6EB1" w14:textId="77777777" w:rsidR="00496CCA" w:rsidRDefault="00496CCA"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האם </w:t>
      </w:r>
      <w:r>
        <w:rPr>
          <w:rFonts w:ascii="FbShefa" w:hAnsi="FbShefa" w:hint="cs"/>
          <w:sz w:val="11"/>
          <w:rtl/>
        </w:rPr>
        <w:t>.</w:t>
      </w:r>
      <w:r w:rsidR="009C3CB4" w:rsidRPr="00270114">
        <w:rPr>
          <w:rFonts w:ascii="FbShefa" w:hAnsi="FbShefa"/>
          <w:sz w:val="11"/>
          <w:rtl/>
        </w:rPr>
        <w:t xml:space="preserve">בעינן כדשיילי אינשי </w:t>
      </w:r>
      <w:r>
        <w:rPr>
          <w:rFonts w:ascii="FbShefa" w:hAnsi="FbShefa" w:hint="cs"/>
          <w:sz w:val="11"/>
          <w:rtl/>
        </w:rPr>
        <w:t>.</w:t>
      </w:r>
    </w:p>
    <w:p w14:paraId="0DBA3EAB" w14:textId="2EEBA914" w:rsidR="009C3CB4" w:rsidRDefault="00496CCA" w:rsidP="009C3CB4">
      <w:pPr>
        <w:spacing w:line="240" w:lineRule="auto"/>
        <w:rPr>
          <w:rFonts w:ascii="FbShefa" w:hAnsi="FbShefa"/>
          <w:sz w:val="11"/>
          <w:rtl/>
        </w:rPr>
      </w:pPr>
      <w:r>
        <w:rPr>
          <w:rFonts w:ascii="FbShefa" w:hAnsi="FbShefa" w:hint="cs"/>
          <w:sz w:val="11"/>
          <w:rtl/>
        </w:rPr>
        <w:t xml:space="preserve">\או דלמא. </w:t>
      </w:r>
      <w:r w:rsidR="009C3CB4" w:rsidRPr="00270114">
        <w:rPr>
          <w:rFonts w:ascii="FbShefa" w:hAnsi="FbShefa"/>
          <w:sz w:val="11"/>
          <w:rtl/>
        </w:rPr>
        <w:t>האי נמי הא אית ליה הנאה</w:t>
      </w:r>
      <w:r w:rsidR="00980F5A" w:rsidRPr="00270114">
        <w:rPr>
          <w:rFonts w:ascii="FbShefa" w:hAnsi="FbShefa"/>
          <w:sz w:val="11"/>
          <w:rtl/>
        </w:rPr>
        <w:t>.</w:t>
      </w:r>
    </w:p>
    <w:p w14:paraId="0129C90E" w14:textId="77777777" w:rsidR="00496CCA" w:rsidRPr="00270114" w:rsidRDefault="00496CCA" w:rsidP="009C3CB4">
      <w:pPr>
        <w:spacing w:line="240" w:lineRule="auto"/>
        <w:rPr>
          <w:rFonts w:ascii="FbShefa" w:hAnsi="FbShefa"/>
          <w:sz w:val="11"/>
          <w:rtl/>
        </w:rPr>
      </w:pPr>
    </w:p>
    <w:p w14:paraId="49639604" w14:textId="77777777" w:rsidR="00496CCA" w:rsidRDefault="009C3CB4" w:rsidP="00496CCA">
      <w:pPr>
        <w:pStyle w:val="3"/>
        <w:rPr>
          <w:rtl/>
        </w:rPr>
      </w:pPr>
      <w:r w:rsidRPr="001B3037">
        <w:rPr>
          <w:rtl/>
        </w:rPr>
        <w:t>שאלה ליראות</w:t>
      </w:r>
      <w:r w:rsidR="00496CCA">
        <w:rPr>
          <w:rFonts w:hint="cs"/>
          <w:rtl/>
        </w:rPr>
        <w:t>:</w:t>
      </w:r>
    </w:p>
    <w:p w14:paraId="7738F87A" w14:textId="77777777" w:rsidR="00496CCA" w:rsidRDefault="00496CCA" w:rsidP="009C3CB4">
      <w:pPr>
        <w:spacing w:line="240" w:lineRule="auto"/>
        <w:rPr>
          <w:rFonts w:ascii="FbShefa" w:hAnsi="FbShefa"/>
          <w:sz w:val="11"/>
          <w:rtl/>
        </w:rPr>
      </w:pPr>
      <w:r>
        <w:rPr>
          <w:rFonts w:ascii="FbShefa" w:hAnsi="FbShefa" w:hint="cs"/>
          <w:sz w:val="11"/>
          <w:rtl/>
        </w:rPr>
        <w:t xml:space="preserve">\האם. </w:t>
      </w:r>
      <w:r w:rsidR="009C3CB4" w:rsidRPr="00270114">
        <w:rPr>
          <w:rFonts w:ascii="FbShefa" w:hAnsi="FbShefa"/>
          <w:sz w:val="11"/>
          <w:rtl/>
        </w:rPr>
        <w:t xml:space="preserve">ממונא בעינן </w:t>
      </w:r>
      <w:r>
        <w:rPr>
          <w:rFonts w:ascii="FbShefa" w:hAnsi="FbShefa" w:hint="cs"/>
          <w:sz w:val="11"/>
          <w:rtl/>
        </w:rPr>
        <w:t>.</w:t>
      </w:r>
    </w:p>
    <w:p w14:paraId="3D02E0CA" w14:textId="461AFFF9" w:rsidR="009C3CB4" w:rsidRDefault="00496CCA"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או דלמא </w:t>
      </w:r>
      <w:r>
        <w:rPr>
          <w:rFonts w:ascii="FbShefa" w:hAnsi="FbShefa" w:hint="cs"/>
          <w:sz w:val="11"/>
          <w:rtl/>
        </w:rPr>
        <w:t>.</w:t>
      </w:r>
      <w:r w:rsidR="009C3CB4" w:rsidRPr="00270114">
        <w:rPr>
          <w:rFonts w:ascii="FbShefa" w:hAnsi="FbShefa"/>
          <w:sz w:val="11"/>
          <w:rtl/>
        </w:rPr>
        <w:t>ממונא דאית ליה הנאה מיניה</w:t>
      </w:r>
      <w:r w:rsidR="00980F5A" w:rsidRPr="00270114">
        <w:rPr>
          <w:rFonts w:ascii="FbShefa" w:hAnsi="FbShefa"/>
          <w:sz w:val="11"/>
          <w:rtl/>
        </w:rPr>
        <w:t>.</w:t>
      </w:r>
    </w:p>
    <w:p w14:paraId="70CF1847" w14:textId="77777777" w:rsidR="00496CCA" w:rsidRPr="00270114" w:rsidRDefault="00496CCA" w:rsidP="009C3CB4">
      <w:pPr>
        <w:spacing w:line="240" w:lineRule="auto"/>
        <w:rPr>
          <w:rFonts w:ascii="FbShefa" w:hAnsi="FbShefa"/>
          <w:sz w:val="11"/>
          <w:rtl/>
        </w:rPr>
      </w:pPr>
    </w:p>
    <w:p w14:paraId="482F7ED5" w14:textId="77777777" w:rsidR="00496CCA" w:rsidRDefault="009C3CB4" w:rsidP="00496CCA">
      <w:pPr>
        <w:pStyle w:val="3"/>
        <w:rPr>
          <w:rtl/>
        </w:rPr>
      </w:pPr>
      <w:r w:rsidRPr="001B3037">
        <w:rPr>
          <w:rtl/>
        </w:rPr>
        <w:t>שאלה לעשות בה פחות מפרוטה</w:t>
      </w:r>
      <w:r w:rsidR="00496CCA">
        <w:rPr>
          <w:rFonts w:hint="cs"/>
          <w:rtl/>
        </w:rPr>
        <w:t>:</w:t>
      </w:r>
    </w:p>
    <w:p w14:paraId="29482AB9" w14:textId="77777777" w:rsidR="006D337A" w:rsidRDefault="006D337A" w:rsidP="009C3CB4">
      <w:pPr>
        <w:spacing w:line="240" w:lineRule="auto"/>
        <w:rPr>
          <w:rFonts w:ascii="FbShefa" w:hAnsi="FbShefa"/>
          <w:sz w:val="11"/>
          <w:rtl/>
        </w:rPr>
      </w:pPr>
      <w:r>
        <w:rPr>
          <w:rFonts w:ascii="FbShefa" w:hAnsi="FbShefa" w:hint="cs"/>
          <w:sz w:val="11"/>
          <w:rtl/>
        </w:rPr>
        <w:t>\האם</w:t>
      </w:r>
      <w:r w:rsidR="00980F5A" w:rsidRPr="00270114">
        <w:rPr>
          <w:rFonts w:ascii="FbShefa" w:hAnsi="FbShefa"/>
          <w:sz w:val="11"/>
          <w:rtl/>
        </w:rPr>
        <w:t>.</w:t>
      </w:r>
      <w:r w:rsidR="009C3CB4" w:rsidRPr="00270114">
        <w:rPr>
          <w:rFonts w:ascii="FbShefa" w:hAnsi="FbShefa"/>
          <w:sz w:val="11"/>
          <w:rtl/>
        </w:rPr>
        <w:t xml:space="preserve"> ממונא בעינן </w:t>
      </w:r>
      <w:r>
        <w:rPr>
          <w:rFonts w:ascii="FbShefa" w:hAnsi="FbShefa" w:hint="cs"/>
          <w:sz w:val="11"/>
          <w:rtl/>
        </w:rPr>
        <w:t>, ואיכא.</w:t>
      </w:r>
    </w:p>
    <w:p w14:paraId="327687D7" w14:textId="386E1AC7" w:rsidR="009C3CB4" w:rsidRDefault="006D337A"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או דלמא </w:t>
      </w:r>
      <w:r>
        <w:rPr>
          <w:rFonts w:ascii="FbShefa" w:hAnsi="FbShefa" w:hint="cs"/>
          <w:sz w:val="11"/>
          <w:rtl/>
        </w:rPr>
        <w:t>.</w:t>
      </w:r>
      <w:r w:rsidR="009C3CB4" w:rsidRPr="00270114">
        <w:rPr>
          <w:rFonts w:ascii="FbShefa" w:hAnsi="FbShefa"/>
          <w:sz w:val="11"/>
          <w:rtl/>
        </w:rPr>
        <w:t xml:space="preserve"> פחות מפרוטה לא כלום היא</w:t>
      </w:r>
      <w:r w:rsidR="00980F5A" w:rsidRPr="00270114">
        <w:rPr>
          <w:rFonts w:ascii="FbShefa" w:hAnsi="FbShefa"/>
          <w:sz w:val="11"/>
          <w:rtl/>
        </w:rPr>
        <w:t>.</w:t>
      </w:r>
    </w:p>
    <w:p w14:paraId="0A8E6775" w14:textId="77777777" w:rsidR="006D337A" w:rsidRPr="00270114" w:rsidRDefault="006D337A" w:rsidP="009C3CB4">
      <w:pPr>
        <w:spacing w:line="240" w:lineRule="auto"/>
        <w:rPr>
          <w:rFonts w:ascii="FbShefa" w:hAnsi="FbShefa"/>
          <w:sz w:val="11"/>
          <w:rtl/>
        </w:rPr>
      </w:pPr>
    </w:p>
    <w:p w14:paraId="6E98AFCF" w14:textId="77777777" w:rsidR="006D337A" w:rsidRDefault="009C3CB4" w:rsidP="006D337A">
      <w:pPr>
        <w:pStyle w:val="3"/>
        <w:rPr>
          <w:rtl/>
        </w:rPr>
      </w:pPr>
      <w:r w:rsidRPr="001B3037">
        <w:rPr>
          <w:rtl/>
        </w:rPr>
        <w:t>שאל שתי פרות לעשות בהן פרוטה</w:t>
      </w:r>
      <w:r w:rsidR="006D337A">
        <w:rPr>
          <w:rFonts w:hint="cs"/>
          <w:rtl/>
        </w:rPr>
        <w:t>:</w:t>
      </w:r>
    </w:p>
    <w:p w14:paraId="6BB1E7FC" w14:textId="77777777" w:rsidR="006D337A" w:rsidRDefault="006D337A" w:rsidP="009C3CB4">
      <w:pPr>
        <w:spacing w:line="240" w:lineRule="auto"/>
        <w:rPr>
          <w:rFonts w:ascii="FbShefa" w:hAnsi="FbShefa"/>
          <w:sz w:val="11"/>
          <w:rtl/>
        </w:rPr>
      </w:pPr>
      <w:r>
        <w:rPr>
          <w:rFonts w:ascii="FbShefa" w:hAnsi="FbShefa" w:hint="cs"/>
          <w:sz w:val="11"/>
          <w:rtl/>
        </w:rPr>
        <w:t xml:space="preserve">\האם. </w:t>
      </w:r>
      <w:r w:rsidR="009C3CB4" w:rsidRPr="00270114">
        <w:rPr>
          <w:rFonts w:ascii="FbShefa" w:hAnsi="FbShefa"/>
          <w:sz w:val="11"/>
          <w:rtl/>
        </w:rPr>
        <w:t xml:space="preserve">זיל בתר שואל ומשאיל </w:t>
      </w:r>
      <w:r>
        <w:rPr>
          <w:rFonts w:ascii="FbShefa" w:hAnsi="FbShefa" w:hint="cs"/>
          <w:sz w:val="11"/>
          <w:rtl/>
        </w:rPr>
        <w:t>, ואיכא.</w:t>
      </w:r>
    </w:p>
    <w:p w14:paraId="08461083" w14:textId="50C1C8AE" w:rsidR="009C3CB4" w:rsidRPr="00270114" w:rsidRDefault="006D337A"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או </w:t>
      </w:r>
      <w:r>
        <w:rPr>
          <w:rFonts w:ascii="FbShefa" w:hAnsi="FbShefa" w:hint="cs"/>
          <w:sz w:val="11"/>
          <w:rtl/>
        </w:rPr>
        <w:t xml:space="preserve">דלמא. </w:t>
      </w:r>
      <w:r w:rsidR="009C3CB4" w:rsidRPr="00270114">
        <w:rPr>
          <w:rFonts w:ascii="FbShefa" w:hAnsi="FbShefa"/>
          <w:sz w:val="11"/>
          <w:rtl/>
        </w:rPr>
        <w:t>בתר פרות, וכל חדא וחדא ליכא ממונא</w:t>
      </w:r>
      <w:r w:rsidR="00980F5A" w:rsidRPr="00270114">
        <w:rPr>
          <w:rFonts w:ascii="FbShefa" w:hAnsi="FbShefa"/>
          <w:sz w:val="11"/>
          <w:rtl/>
        </w:rPr>
        <w:t>.</w:t>
      </w:r>
    </w:p>
    <w:p w14:paraId="02F4170F" w14:textId="77777777" w:rsidR="009C3CB4" w:rsidRPr="00270114" w:rsidRDefault="009C3CB4" w:rsidP="009C3CB4">
      <w:pPr>
        <w:spacing w:line="240" w:lineRule="auto"/>
        <w:rPr>
          <w:rFonts w:ascii="FbShefa" w:hAnsi="FbShefa"/>
          <w:sz w:val="11"/>
          <w:rtl/>
        </w:rPr>
      </w:pPr>
    </w:p>
    <w:p w14:paraId="69254708"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ספקות בדין בעליו עמו</w:t>
      </w:r>
    </w:p>
    <w:p w14:paraId="78E8AC8A" w14:textId="77777777" w:rsidR="006D337A" w:rsidRDefault="009C3CB4" w:rsidP="006D337A">
      <w:pPr>
        <w:pStyle w:val="3"/>
        <w:rPr>
          <w:rtl/>
        </w:rPr>
      </w:pPr>
      <w:r w:rsidRPr="001B3037">
        <w:rPr>
          <w:rtl/>
        </w:rPr>
        <w:t>שאל משותפין, ונשאל לו אחד מהן</w:t>
      </w:r>
      <w:r w:rsidR="006D337A">
        <w:rPr>
          <w:rFonts w:hint="cs"/>
          <w:rtl/>
        </w:rPr>
        <w:t>:</w:t>
      </w:r>
    </w:p>
    <w:p w14:paraId="2F8FDEA3" w14:textId="51BF733C" w:rsidR="006D337A" w:rsidRDefault="006D337A" w:rsidP="009C3CB4">
      <w:pPr>
        <w:spacing w:line="240" w:lineRule="auto"/>
        <w:rPr>
          <w:rFonts w:ascii="FbShefa" w:hAnsi="FbShefa"/>
          <w:sz w:val="11"/>
          <w:rtl/>
        </w:rPr>
      </w:pPr>
      <w:r>
        <w:rPr>
          <w:rFonts w:ascii="FbShefa" w:hAnsi="FbShefa" w:hint="cs"/>
          <w:sz w:val="11"/>
          <w:rtl/>
        </w:rPr>
        <w:t xml:space="preserve">\האם </w:t>
      </w:r>
      <w:r w:rsidR="00980F5A" w:rsidRPr="00270114">
        <w:rPr>
          <w:rFonts w:ascii="FbShefa" w:hAnsi="FbShefa"/>
          <w:sz w:val="11"/>
          <w:rtl/>
        </w:rPr>
        <w:t>.</w:t>
      </w:r>
      <w:r w:rsidR="009C3CB4" w:rsidRPr="00270114">
        <w:rPr>
          <w:rFonts w:ascii="FbShefa" w:hAnsi="FbShefa"/>
          <w:sz w:val="11"/>
          <w:rtl/>
        </w:rPr>
        <w:t xml:space="preserve"> כולו בעליו בעינן </w:t>
      </w:r>
      <w:r>
        <w:rPr>
          <w:rFonts w:ascii="FbShefa" w:hAnsi="FbShefa" w:hint="cs"/>
          <w:sz w:val="11"/>
          <w:rtl/>
        </w:rPr>
        <w:t>, וליכא.</w:t>
      </w:r>
    </w:p>
    <w:p w14:paraId="5622DAAB" w14:textId="2DBDEFFF" w:rsidR="009C3CB4" w:rsidRPr="00270114" w:rsidRDefault="006D337A"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או </w:t>
      </w:r>
      <w:r>
        <w:rPr>
          <w:rFonts w:ascii="FbShefa" w:hAnsi="FbShefa" w:hint="cs"/>
          <w:sz w:val="11"/>
          <w:rtl/>
        </w:rPr>
        <w:t xml:space="preserve">דלמא. </w:t>
      </w:r>
      <w:r w:rsidR="009C3CB4" w:rsidRPr="00270114">
        <w:rPr>
          <w:rFonts w:ascii="FbShefa" w:hAnsi="FbShefa"/>
          <w:sz w:val="11"/>
          <w:rtl/>
        </w:rPr>
        <w:t>מההוא פלגא דידיה מיהא מיפטר</w:t>
      </w:r>
      <w:r w:rsidR="00980F5A" w:rsidRPr="00270114">
        <w:rPr>
          <w:rFonts w:ascii="FbShefa" w:hAnsi="FbShefa"/>
          <w:sz w:val="11"/>
          <w:rtl/>
        </w:rPr>
        <w:t>.</w:t>
      </w:r>
    </w:p>
    <w:p w14:paraId="1493A534" w14:textId="77777777" w:rsidR="006D337A" w:rsidRDefault="006D337A" w:rsidP="009C3CB4">
      <w:pPr>
        <w:spacing w:line="240" w:lineRule="auto"/>
        <w:rPr>
          <w:rFonts w:ascii="FbShefa" w:hAnsi="FbShefa"/>
          <w:b/>
          <w:bCs/>
          <w:color w:val="3B2F2A" w:themeColor="text2" w:themeShade="80"/>
          <w:sz w:val="11"/>
          <w:rtl/>
        </w:rPr>
      </w:pPr>
    </w:p>
    <w:p w14:paraId="5553BBC3" w14:textId="77777777" w:rsidR="006D337A" w:rsidRDefault="009C3CB4" w:rsidP="006D337A">
      <w:pPr>
        <w:pStyle w:val="3"/>
        <w:rPr>
          <w:rtl/>
        </w:rPr>
      </w:pPr>
      <w:r w:rsidRPr="001B3037">
        <w:rPr>
          <w:rtl/>
        </w:rPr>
        <w:t>שותפין ששאלו ונשאל לאחד מהן</w:t>
      </w:r>
      <w:r w:rsidR="006D337A">
        <w:rPr>
          <w:rFonts w:hint="cs"/>
          <w:rtl/>
        </w:rPr>
        <w:t>:</w:t>
      </w:r>
    </w:p>
    <w:p w14:paraId="78C6B9CE" w14:textId="77777777" w:rsidR="006D337A" w:rsidRDefault="006D337A" w:rsidP="009C3CB4">
      <w:pPr>
        <w:spacing w:line="240" w:lineRule="auto"/>
        <w:rPr>
          <w:rFonts w:ascii="FbShefa" w:hAnsi="FbShefa"/>
          <w:sz w:val="11"/>
          <w:rtl/>
        </w:rPr>
      </w:pPr>
      <w:r>
        <w:rPr>
          <w:rFonts w:ascii="FbShefa" w:hAnsi="FbShefa" w:hint="cs"/>
          <w:sz w:val="11"/>
          <w:rtl/>
        </w:rPr>
        <w:t>\האם</w:t>
      </w:r>
      <w:r w:rsidR="00980F5A" w:rsidRPr="00270114">
        <w:rPr>
          <w:rFonts w:ascii="FbShefa" w:hAnsi="FbShefa"/>
          <w:sz w:val="11"/>
          <w:rtl/>
        </w:rPr>
        <w:t>.</w:t>
      </w:r>
      <w:r w:rsidR="009C3CB4" w:rsidRPr="00270114">
        <w:rPr>
          <w:rFonts w:ascii="FbShefa" w:hAnsi="FbShefa"/>
          <w:sz w:val="11"/>
          <w:rtl/>
        </w:rPr>
        <w:t xml:space="preserve"> כולו שואל בעינן </w:t>
      </w:r>
      <w:r>
        <w:rPr>
          <w:rFonts w:ascii="FbShefa" w:hAnsi="FbShefa" w:hint="cs"/>
          <w:sz w:val="11"/>
          <w:rtl/>
        </w:rPr>
        <w:t>.</w:t>
      </w:r>
    </w:p>
    <w:p w14:paraId="122BBE05" w14:textId="5B984534" w:rsidR="009C3CB4" w:rsidRPr="00270114" w:rsidRDefault="006D337A"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או </w:t>
      </w:r>
      <w:r>
        <w:rPr>
          <w:rFonts w:ascii="FbShefa" w:hAnsi="FbShefa" w:hint="cs"/>
          <w:sz w:val="11"/>
          <w:rtl/>
        </w:rPr>
        <w:t xml:space="preserve">דלמא. </w:t>
      </w:r>
      <w:r w:rsidR="009C3CB4" w:rsidRPr="00270114">
        <w:rPr>
          <w:rFonts w:ascii="FbShefa" w:hAnsi="FbShefa"/>
          <w:sz w:val="11"/>
          <w:rtl/>
        </w:rPr>
        <w:t>בההיא פלגא דשיילי מיהת מיפטר</w:t>
      </w:r>
      <w:r w:rsidR="00980F5A" w:rsidRPr="00270114">
        <w:rPr>
          <w:rFonts w:ascii="FbShefa" w:hAnsi="FbShefa"/>
          <w:sz w:val="11"/>
          <w:rtl/>
        </w:rPr>
        <w:t>.</w:t>
      </w:r>
    </w:p>
    <w:p w14:paraId="33258EDF" w14:textId="77777777" w:rsidR="009C3CB4" w:rsidRPr="001B3037" w:rsidRDefault="009C3CB4" w:rsidP="009C3CB4">
      <w:pPr>
        <w:spacing w:line="240" w:lineRule="auto"/>
        <w:rPr>
          <w:rFonts w:ascii="FbShefa" w:hAnsi="FbShefa"/>
          <w:b/>
          <w:bCs/>
          <w:color w:val="3B2F2A" w:themeColor="text2" w:themeShade="80"/>
          <w:sz w:val="11"/>
          <w:rtl/>
        </w:rPr>
      </w:pPr>
    </w:p>
    <w:p w14:paraId="3F7E8F29" w14:textId="2F44703B" w:rsidR="00004BB4" w:rsidRDefault="00004BB4" w:rsidP="00004BB4">
      <w:pPr>
        <w:pStyle w:val="3"/>
        <w:rPr>
          <w:rtl/>
        </w:rPr>
      </w:pPr>
      <w:r>
        <w:rPr>
          <w:rFonts w:hint="cs"/>
          <w:rtl/>
        </w:rPr>
        <w:t>אשה ובעלה:</w:t>
      </w:r>
    </w:p>
    <w:p w14:paraId="163F3B69" w14:textId="77777777" w:rsidR="00004BB4" w:rsidRDefault="00004BB4" w:rsidP="009C3CB4">
      <w:pPr>
        <w:spacing w:line="240" w:lineRule="auto"/>
        <w:rPr>
          <w:rtl/>
        </w:rPr>
      </w:pPr>
      <w:r>
        <w:rPr>
          <w:rFonts w:hint="cs"/>
          <w:rtl/>
        </w:rPr>
        <w:t xml:space="preserve">\כגון. </w:t>
      </w:r>
      <w:r w:rsidR="009C3CB4" w:rsidRPr="00004BB4">
        <w:rPr>
          <w:rtl/>
        </w:rPr>
        <w:t>שאל מהאשה ונשאל בעלה</w:t>
      </w:r>
      <w:r>
        <w:rPr>
          <w:rFonts w:hint="cs"/>
          <w:rtl/>
        </w:rPr>
        <w:t>.</w:t>
      </w:r>
    </w:p>
    <w:p w14:paraId="5863DCD0" w14:textId="77777777" w:rsidR="00004BB4" w:rsidRDefault="00004BB4" w:rsidP="009C3CB4">
      <w:pPr>
        <w:spacing w:line="240" w:lineRule="auto"/>
        <w:rPr>
          <w:rtl/>
        </w:rPr>
      </w:pPr>
      <w:r>
        <w:rPr>
          <w:rFonts w:hint="cs"/>
          <w:rtl/>
        </w:rPr>
        <w:t xml:space="preserve">\או כגון. </w:t>
      </w:r>
      <w:r w:rsidR="009C3CB4" w:rsidRPr="00004BB4">
        <w:rPr>
          <w:rtl/>
        </w:rPr>
        <w:t>אשה ששאלה ונשאל לבעל</w:t>
      </w:r>
      <w:r w:rsidR="00980F5A" w:rsidRPr="00004BB4">
        <w:rPr>
          <w:rtl/>
        </w:rPr>
        <w:t>.</w:t>
      </w:r>
      <w:r w:rsidR="009C3CB4" w:rsidRPr="00004BB4">
        <w:rPr>
          <w:rtl/>
        </w:rPr>
        <w:t xml:space="preserve"> </w:t>
      </w:r>
    </w:p>
    <w:p w14:paraId="47ABA294" w14:textId="77777777" w:rsidR="00004BB4" w:rsidRDefault="00004BB4" w:rsidP="009C3CB4">
      <w:pPr>
        <w:spacing w:line="240" w:lineRule="auto"/>
        <w:rPr>
          <w:rtl/>
        </w:rPr>
      </w:pPr>
    </w:p>
    <w:p w14:paraId="6A89FA20" w14:textId="77777777" w:rsidR="00004BB4" w:rsidRDefault="00004BB4" w:rsidP="009C3CB4">
      <w:pPr>
        <w:spacing w:line="240" w:lineRule="auto"/>
        <w:rPr>
          <w:rtl/>
        </w:rPr>
      </w:pPr>
      <w:r>
        <w:rPr>
          <w:rFonts w:hint="cs"/>
          <w:rtl/>
        </w:rPr>
        <w:t xml:space="preserve">\האם. </w:t>
      </w:r>
      <w:r w:rsidR="009C3CB4" w:rsidRPr="00004BB4">
        <w:rPr>
          <w:rtl/>
        </w:rPr>
        <w:t xml:space="preserve">קנין פירות כקנין גוף </w:t>
      </w:r>
      <w:r>
        <w:rPr>
          <w:rFonts w:hint="cs"/>
          <w:rtl/>
        </w:rPr>
        <w:t>.</w:t>
      </w:r>
    </w:p>
    <w:p w14:paraId="42E6DEAC" w14:textId="4DA7481E" w:rsidR="009C3CB4" w:rsidRPr="00004BB4" w:rsidRDefault="00004BB4" w:rsidP="009C3CB4">
      <w:pPr>
        <w:spacing w:line="240" w:lineRule="auto"/>
        <w:rPr>
          <w:rtl/>
        </w:rPr>
      </w:pPr>
      <w:r>
        <w:rPr>
          <w:rFonts w:hint="cs"/>
          <w:rtl/>
        </w:rPr>
        <w:t>\</w:t>
      </w:r>
      <w:r w:rsidR="009C3CB4" w:rsidRPr="00004BB4">
        <w:rPr>
          <w:rtl/>
        </w:rPr>
        <w:t xml:space="preserve"> או </w:t>
      </w:r>
      <w:r>
        <w:rPr>
          <w:rFonts w:hint="cs"/>
          <w:rtl/>
        </w:rPr>
        <w:t xml:space="preserve">דלמא. </w:t>
      </w:r>
      <w:r w:rsidR="009C3CB4" w:rsidRPr="00004BB4">
        <w:rPr>
          <w:rtl/>
        </w:rPr>
        <w:t>לא</w:t>
      </w:r>
      <w:r>
        <w:rPr>
          <w:rFonts w:hint="cs"/>
          <w:rtl/>
        </w:rPr>
        <w:t>ו כקנין הגוף</w:t>
      </w:r>
      <w:r w:rsidR="00980F5A" w:rsidRPr="00004BB4">
        <w:rPr>
          <w:rtl/>
        </w:rPr>
        <w:t>.</w:t>
      </w:r>
    </w:p>
    <w:p w14:paraId="75405327" w14:textId="77777777" w:rsidR="00004BB4" w:rsidRDefault="00004BB4" w:rsidP="009C3CB4">
      <w:pPr>
        <w:spacing w:line="240" w:lineRule="auto"/>
        <w:rPr>
          <w:rFonts w:ascii="FbShefa" w:hAnsi="FbShefa"/>
          <w:b/>
          <w:bCs/>
          <w:color w:val="3B2F2A" w:themeColor="text2" w:themeShade="80"/>
          <w:sz w:val="11"/>
          <w:rtl/>
        </w:rPr>
      </w:pPr>
    </w:p>
    <w:p w14:paraId="1F45D0FA" w14:textId="1653EEF7" w:rsidR="00004BB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מסקנא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00004BB4">
        <w:rPr>
          <w:rFonts w:ascii="FbShefa" w:hAnsi="FbShefa" w:hint="cs"/>
          <w:sz w:val="11"/>
          <w:rtl/>
        </w:rPr>
        <w:t>מחלוקת (להלן).</w:t>
      </w:r>
    </w:p>
    <w:p w14:paraId="70EC7944" w14:textId="77777777" w:rsidR="00004BB4" w:rsidRDefault="00004BB4" w:rsidP="009C3CB4">
      <w:pPr>
        <w:spacing w:line="240" w:lineRule="auto"/>
        <w:rPr>
          <w:rFonts w:ascii="FbShefa" w:hAnsi="FbShefa"/>
          <w:sz w:val="11"/>
          <w:rtl/>
        </w:rPr>
      </w:pPr>
    </w:p>
    <w:p w14:paraId="4E76DFEB" w14:textId="77777777" w:rsidR="00004BB4" w:rsidRDefault="00004BB4" w:rsidP="00004BB4">
      <w:pPr>
        <w:pStyle w:val="2"/>
        <w:rPr>
          <w:rtl/>
        </w:rPr>
      </w:pPr>
      <w:r w:rsidRPr="00004BB4">
        <w:rPr>
          <w:rFonts w:hint="cs"/>
          <w:rtl/>
        </w:rPr>
        <w:t>קנין פירות</w:t>
      </w:r>
    </w:p>
    <w:p w14:paraId="34E8F889" w14:textId="4BF5256F" w:rsidR="00004BB4" w:rsidRDefault="00004BB4" w:rsidP="00004BB4">
      <w:pPr>
        <w:pStyle w:val="3"/>
        <w:rPr>
          <w:rtl/>
        </w:rPr>
      </w:pPr>
      <w:r>
        <w:rPr>
          <w:rFonts w:hint="cs"/>
          <w:rtl/>
        </w:rPr>
        <w:t>דעה א:</w:t>
      </w:r>
    </w:p>
    <w:p w14:paraId="4D0FBADB" w14:textId="0DA63B47" w:rsidR="00004BB4" w:rsidRDefault="0000090E" w:rsidP="00004BB4">
      <w:pPr>
        <w:spacing w:line="240" w:lineRule="auto"/>
        <w:rPr>
          <w:rtl/>
        </w:rPr>
      </w:pPr>
      <w:r>
        <w:rPr>
          <w:rFonts w:hint="cs"/>
          <w:rtl/>
        </w:rPr>
        <w:t>\</w:t>
      </w:r>
      <w:r w:rsidR="00004BB4" w:rsidRPr="00004BB4">
        <w:rPr>
          <w:rFonts w:hint="cs"/>
          <w:rtl/>
        </w:rPr>
        <w:t xml:space="preserve">כקנין </w:t>
      </w:r>
      <w:r>
        <w:rPr>
          <w:rFonts w:hint="cs"/>
          <w:rtl/>
        </w:rPr>
        <w:t>.</w:t>
      </w:r>
      <w:r w:rsidR="00004BB4" w:rsidRPr="00004BB4">
        <w:rPr>
          <w:rFonts w:hint="cs"/>
          <w:rtl/>
        </w:rPr>
        <w:t>הגוף</w:t>
      </w:r>
      <w:r>
        <w:rPr>
          <w:rFonts w:hint="cs"/>
          <w:rtl/>
        </w:rPr>
        <w:t>.</w:t>
      </w:r>
    </w:p>
    <w:p w14:paraId="6F804231" w14:textId="03170204" w:rsidR="00004BB4" w:rsidRPr="00004BB4" w:rsidRDefault="007D6CF7" w:rsidP="007D6CF7">
      <w:pPr>
        <w:spacing w:line="240" w:lineRule="auto"/>
        <w:rPr>
          <w:rFonts w:ascii="FbShefa" w:hAnsi="FbShefa"/>
          <w:sz w:val="11"/>
          <w:rtl/>
        </w:rPr>
      </w:pPr>
      <w:r>
        <w:rPr>
          <w:rFonts w:hint="cs"/>
          <w:rtl/>
        </w:rPr>
        <w:t xml:space="preserve">\נפק"מ א. לענין </w:t>
      </w:r>
      <w:r w:rsidR="00004BB4" w:rsidRPr="00004BB4">
        <w:rPr>
          <w:rFonts w:ascii="FbShefa" w:hAnsi="FbShefa" w:hint="cs"/>
          <w:sz w:val="11"/>
          <w:rtl/>
        </w:rPr>
        <w:t>בעליו עמו בנכסי מילוג</w:t>
      </w:r>
      <w:r>
        <w:rPr>
          <w:rFonts w:ascii="FbShefa" w:hAnsi="FbShefa" w:hint="cs"/>
          <w:sz w:val="11"/>
          <w:rtl/>
        </w:rPr>
        <w:t xml:space="preserve"> (לעיל)</w:t>
      </w:r>
      <w:r w:rsidR="00004BB4" w:rsidRPr="00004BB4">
        <w:rPr>
          <w:rFonts w:ascii="FbShefa" w:hAnsi="FbShefa" w:hint="cs"/>
          <w:sz w:val="11"/>
          <w:rtl/>
        </w:rPr>
        <w:t>.</w:t>
      </w:r>
    </w:p>
    <w:p w14:paraId="555C2979" w14:textId="77777777" w:rsidR="007D6CF7" w:rsidRDefault="007D6CF7" w:rsidP="007D6CF7">
      <w:pPr>
        <w:spacing w:line="240" w:lineRule="auto"/>
        <w:rPr>
          <w:rFonts w:ascii="FbShefa" w:hAnsi="FbShefa"/>
          <w:sz w:val="11"/>
          <w:rtl/>
        </w:rPr>
      </w:pPr>
      <w:r>
        <w:rPr>
          <w:rFonts w:ascii="FbShefa" w:hAnsi="FbShefa" w:hint="cs"/>
          <w:b/>
          <w:bCs/>
          <w:sz w:val="11"/>
          <w:rtl/>
        </w:rPr>
        <w:t>\</w:t>
      </w:r>
      <w:r w:rsidR="00004BB4" w:rsidRPr="00004BB4">
        <w:rPr>
          <w:rFonts w:ascii="FbShefa" w:hAnsi="FbShefa" w:hint="cs"/>
          <w:b/>
          <w:bCs/>
          <w:sz w:val="11"/>
          <w:rtl/>
        </w:rPr>
        <w:t xml:space="preserve">נפק"מ ב. </w:t>
      </w:r>
      <w:r w:rsidR="00004BB4" w:rsidRPr="00004BB4">
        <w:rPr>
          <w:rFonts w:ascii="FbShefa" w:hAnsi="FbShefa"/>
          <w:sz w:val="11"/>
          <w:rtl/>
        </w:rPr>
        <w:t>המוכר שדהו לחבירו לפירות</w:t>
      </w:r>
      <w:r>
        <w:rPr>
          <w:rFonts w:ascii="FbShefa" w:hAnsi="FbShefa" w:hint="cs"/>
          <w:sz w:val="11"/>
          <w:rtl/>
        </w:rPr>
        <w:t xml:space="preserve">, </w:t>
      </w:r>
      <w:r w:rsidR="00004BB4" w:rsidRPr="00004BB4">
        <w:rPr>
          <w:rFonts w:ascii="FbShefa" w:hAnsi="FbShefa"/>
          <w:sz w:val="11"/>
          <w:rtl/>
        </w:rPr>
        <w:t>מביא וקורא</w:t>
      </w:r>
      <w:r w:rsidR="00004BB4" w:rsidRPr="00004BB4">
        <w:rPr>
          <w:rFonts w:ascii="FbShefa" w:hAnsi="FbShefa" w:hint="cs"/>
          <w:sz w:val="11"/>
          <w:rtl/>
        </w:rPr>
        <w:t xml:space="preserve"> </w:t>
      </w:r>
      <w:r>
        <w:rPr>
          <w:rFonts w:ascii="FbShefa" w:hAnsi="FbShefa" w:hint="cs"/>
          <w:sz w:val="11"/>
          <w:rtl/>
        </w:rPr>
        <w:t>.</w:t>
      </w:r>
    </w:p>
    <w:p w14:paraId="37F62543" w14:textId="77777777" w:rsidR="007D6CF7" w:rsidRDefault="007D6CF7" w:rsidP="007D6CF7">
      <w:pPr>
        <w:spacing w:line="240" w:lineRule="auto"/>
        <w:rPr>
          <w:rFonts w:ascii="FbShefa" w:hAnsi="FbShefa"/>
          <w:sz w:val="11"/>
          <w:rtl/>
        </w:rPr>
      </w:pPr>
    </w:p>
    <w:p w14:paraId="130F2402" w14:textId="17648CF1" w:rsidR="007D6CF7" w:rsidRPr="007D6CF7" w:rsidRDefault="007D6CF7" w:rsidP="007D6CF7">
      <w:pPr>
        <w:keepNext/>
        <w:keepLines/>
        <w:spacing w:before="40" w:after="120" w:line="240" w:lineRule="auto"/>
        <w:ind w:left="0"/>
        <w:outlineLvl w:val="2"/>
        <w:rPr>
          <w:rFonts w:eastAsiaTheme="majorEastAsia"/>
          <w:color w:val="7B3C17" w:themeColor="accent2" w:themeShade="80"/>
          <w:shd w:val="clear" w:color="auto" w:fill="FDF0E7"/>
          <w:rtl/>
        </w:rPr>
      </w:pPr>
      <w:r w:rsidRPr="007D6CF7">
        <w:rPr>
          <w:rFonts w:eastAsiaTheme="majorEastAsia" w:hint="cs"/>
          <w:color w:val="7B3C17" w:themeColor="accent2" w:themeShade="80"/>
          <w:shd w:val="clear" w:color="auto" w:fill="FDF0E7"/>
          <w:rtl/>
        </w:rPr>
        <w:t xml:space="preserve">דעה </w:t>
      </w:r>
      <w:r>
        <w:rPr>
          <w:rFonts w:eastAsiaTheme="majorEastAsia" w:hint="cs"/>
          <w:color w:val="7B3C17" w:themeColor="accent2" w:themeShade="80"/>
          <w:shd w:val="clear" w:color="auto" w:fill="FDF0E7"/>
          <w:rtl/>
        </w:rPr>
        <w:t>ב</w:t>
      </w:r>
      <w:r w:rsidRPr="007D6CF7">
        <w:rPr>
          <w:rFonts w:eastAsiaTheme="majorEastAsia" w:hint="cs"/>
          <w:color w:val="7B3C17" w:themeColor="accent2" w:themeShade="80"/>
          <w:shd w:val="clear" w:color="auto" w:fill="FDF0E7"/>
          <w:rtl/>
        </w:rPr>
        <w:t>:</w:t>
      </w:r>
    </w:p>
    <w:p w14:paraId="46E52583" w14:textId="3EC992DC" w:rsidR="007D6CF7" w:rsidRPr="007D6CF7" w:rsidRDefault="007D6CF7" w:rsidP="007D6CF7">
      <w:pPr>
        <w:spacing w:line="240" w:lineRule="auto"/>
        <w:rPr>
          <w:rtl/>
        </w:rPr>
      </w:pPr>
      <w:r w:rsidRPr="007D6CF7">
        <w:rPr>
          <w:rFonts w:hint="cs"/>
          <w:rtl/>
        </w:rPr>
        <w:t>\</w:t>
      </w:r>
      <w:r>
        <w:rPr>
          <w:rFonts w:hint="cs"/>
          <w:rtl/>
        </w:rPr>
        <w:t xml:space="preserve">לאו. </w:t>
      </w:r>
      <w:r w:rsidRPr="007D6CF7">
        <w:rPr>
          <w:rFonts w:hint="cs"/>
          <w:rtl/>
        </w:rPr>
        <w:t>כקנין הגוף.</w:t>
      </w:r>
    </w:p>
    <w:p w14:paraId="5FDCE2B0" w14:textId="77777777" w:rsidR="007D6CF7" w:rsidRPr="007D6CF7" w:rsidRDefault="007D6CF7" w:rsidP="007D6CF7">
      <w:pPr>
        <w:spacing w:line="240" w:lineRule="auto"/>
        <w:rPr>
          <w:rFonts w:ascii="FbShefa" w:hAnsi="FbShefa"/>
          <w:sz w:val="11"/>
          <w:rtl/>
        </w:rPr>
      </w:pPr>
      <w:r w:rsidRPr="007D6CF7">
        <w:rPr>
          <w:rFonts w:hint="cs"/>
          <w:rtl/>
        </w:rPr>
        <w:t xml:space="preserve">\נפק"מ א. לענין </w:t>
      </w:r>
      <w:r w:rsidRPr="007D6CF7">
        <w:rPr>
          <w:rFonts w:ascii="FbShefa" w:hAnsi="FbShefa" w:hint="cs"/>
          <w:sz w:val="11"/>
          <w:rtl/>
        </w:rPr>
        <w:t>בעליו עמו בנכסי מילוג (לעיל).</w:t>
      </w:r>
    </w:p>
    <w:p w14:paraId="37F15A72" w14:textId="776EDAA3" w:rsidR="007D6CF7" w:rsidRPr="007D6CF7" w:rsidRDefault="007D6CF7" w:rsidP="007D6CF7">
      <w:pPr>
        <w:spacing w:line="240" w:lineRule="auto"/>
        <w:rPr>
          <w:rFonts w:ascii="FbShefa" w:hAnsi="FbShefa"/>
          <w:sz w:val="11"/>
          <w:rtl/>
        </w:rPr>
      </w:pPr>
      <w:r w:rsidRPr="007D6CF7">
        <w:rPr>
          <w:rFonts w:ascii="FbShefa" w:hAnsi="FbShefa" w:hint="cs"/>
          <w:b/>
          <w:bCs/>
          <w:sz w:val="11"/>
          <w:rtl/>
        </w:rPr>
        <w:t xml:space="preserve">\נפק"מ ב. </w:t>
      </w:r>
      <w:r w:rsidRPr="007D6CF7">
        <w:rPr>
          <w:rFonts w:ascii="FbShefa" w:hAnsi="FbShefa"/>
          <w:sz w:val="11"/>
          <w:rtl/>
        </w:rPr>
        <w:t>המוכר שדהו לחבירו לפירות</w:t>
      </w:r>
      <w:r w:rsidRPr="007D6CF7">
        <w:rPr>
          <w:rFonts w:ascii="FbShefa" w:hAnsi="FbShefa" w:hint="cs"/>
          <w:sz w:val="11"/>
          <w:rtl/>
        </w:rPr>
        <w:t xml:space="preserve">, </w:t>
      </w:r>
      <w:r w:rsidRPr="007D6CF7">
        <w:rPr>
          <w:rFonts w:ascii="FbShefa" w:hAnsi="FbShefa"/>
          <w:sz w:val="11"/>
          <w:rtl/>
        </w:rPr>
        <w:t>מביא ואינו קורא.</w:t>
      </w:r>
    </w:p>
    <w:p w14:paraId="4F566C76" w14:textId="77777777" w:rsidR="009C3CB4" w:rsidRDefault="009C3CB4" w:rsidP="009C3CB4">
      <w:pPr>
        <w:spacing w:line="240" w:lineRule="auto"/>
        <w:rPr>
          <w:rFonts w:ascii="FbShefa" w:hAnsi="FbShefa"/>
          <w:sz w:val="11"/>
          <w:rtl/>
        </w:rPr>
      </w:pPr>
    </w:p>
    <w:p w14:paraId="756F303F" w14:textId="1E5BF006" w:rsidR="00A604FB" w:rsidRDefault="00A604FB" w:rsidP="00A604FB">
      <w:pPr>
        <w:pStyle w:val="2"/>
        <w:rPr>
          <w:rtl/>
        </w:rPr>
      </w:pPr>
      <w:r>
        <w:rPr>
          <w:rFonts w:hint="cs"/>
          <w:rtl/>
        </w:rPr>
        <w:t>שליחות</w:t>
      </w:r>
    </w:p>
    <w:p w14:paraId="6929131C" w14:textId="75B12D2E" w:rsidR="00A604FB" w:rsidRDefault="00A604FB" w:rsidP="00A604FB">
      <w:pPr>
        <w:pStyle w:val="3"/>
        <w:rPr>
          <w:rtl/>
        </w:rPr>
      </w:pPr>
      <w:r>
        <w:rPr>
          <w:rFonts w:hint="cs"/>
          <w:rtl/>
        </w:rPr>
        <w:t>דעה א:</w:t>
      </w:r>
    </w:p>
    <w:p w14:paraId="09782928" w14:textId="413E5238" w:rsidR="00A604FB" w:rsidRDefault="00A604FB" w:rsidP="00A604FB">
      <w:pPr>
        <w:rPr>
          <w:rtl/>
        </w:rPr>
      </w:pPr>
      <w:r>
        <w:rPr>
          <w:rFonts w:hint="cs"/>
          <w:rtl/>
        </w:rPr>
        <w:t>\שלוחו. כמותו ממש</w:t>
      </w:r>
    </w:p>
    <w:p w14:paraId="58084A76" w14:textId="7B404493" w:rsidR="00A30E1A" w:rsidRDefault="00A604FB" w:rsidP="00A30E1A">
      <w:pPr>
        <w:rPr>
          <w:rtl/>
        </w:rPr>
      </w:pPr>
      <w:r w:rsidRPr="00A604FB">
        <w:rPr>
          <w:rFonts w:hint="cs"/>
          <w:b/>
          <w:bCs/>
          <w:rtl/>
        </w:rPr>
        <w:t xml:space="preserve">נפק"מ א. </w:t>
      </w:r>
      <w:r w:rsidR="00A30E1A" w:rsidRPr="00A30E1A">
        <w:rPr>
          <w:rtl/>
        </w:rPr>
        <w:t>האומר לשלוחו צא והשאל לי עם פרתי.</w:t>
      </w:r>
      <w:r w:rsidR="00A30E1A">
        <w:rPr>
          <w:rFonts w:hint="cs"/>
          <w:rtl/>
        </w:rPr>
        <w:t xml:space="preserve"> \נחשב. לבעליו עמו.</w:t>
      </w:r>
    </w:p>
    <w:p w14:paraId="3E8FF123" w14:textId="5D4E2CCC" w:rsidR="00A604FB" w:rsidRPr="00A604FB" w:rsidRDefault="00A604FB" w:rsidP="00A604FB">
      <w:pPr>
        <w:rPr>
          <w:rtl/>
        </w:rPr>
      </w:pPr>
      <w:r w:rsidRPr="00A604FB">
        <w:rPr>
          <w:rFonts w:hint="cs"/>
          <w:b/>
          <w:bCs/>
          <w:rtl/>
        </w:rPr>
        <w:t xml:space="preserve">נפק"מ ב. </w:t>
      </w:r>
      <w:r w:rsidRPr="00A604FB">
        <w:rPr>
          <w:rtl/>
        </w:rPr>
        <w:t>האומר לאפוטרופוס</w:t>
      </w:r>
      <w:r w:rsidR="00A30E1A">
        <w:rPr>
          <w:rFonts w:hint="cs"/>
          <w:rtl/>
        </w:rPr>
        <w:t>,</w:t>
      </w:r>
      <w:r w:rsidRPr="00A604FB">
        <w:rPr>
          <w:rtl/>
        </w:rPr>
        <w:t xml:space="preserve"> כל נדרים שתהא אשתי נודרת מכאן עד שאבא ממקום פלוני הפר לה</w:t>
      </w:r>
      <w:r w:rsidRPr="00A604FB">
        <w:rPr>
          <w:rFonts w:hint="cs"/>
          <w:rtl/>
        </w:rPr>
        <w:t>.</w:t>
      </w:r>
      <w:r w:rsidR="00A30E1A">
        <w:rPr>
          <w:rFonts w:hint="cs"/>
          <w:rtl/>
        </w:rPr>
        <w:t xml:space="preserve"> \יכול. להפר לה.</w:t>
      </w:r>
    </w:p>
    <w:p w14:paraId="6964535C" w14:textId="77777777" w:rsidR="00A30E1A" w:rsidRDefault="00A30E1A" w:rsidP="009C3CB4">
      <w:pPr>
        <w:spacing w:line="240" w:lineRule="auto"/>
        <w:rPr>
          <w:rFonts w:ascii="FbShefa" w:hAnsi="FbShefa"/>
          <w:b/>
          <w:bCs/>
          <w:color w:val="3B2F2A" w:themeColor="text2" w:themeShade="80"/>
          <w:sz w:val="11"/>
          <w:rtl/>
        </w:rPr>
      </w:pPr>
    </w:p>
    <w:p w14:paraId="58909EBE" w14:textId="7E6177CB" w:rsidR="00A30E1A" w:rsidRPr="00A30E1A" w:rsidRDefault="00A30E1A" w:rsidP="00A30E1A">
      <w:pPr>
        <w:keepNext/>
        <w:keepLines/>
        <w:spacing w:before="40" w:after="120" w:line="240" w:lineRule="auto"/>
        <w:ind w:left="0"/>
        <w:outlineLvl w:val="2"/>
        <w:rPr>
          <w:rFonts w:eastAsiaTheme="majorEastAsia"/>
          <w:color w:val="7B3C17" w:themeColor="accent2" w:themeShade="80"/>
          <w:shd w:val="clear" w:color="auto" w:fill="FDF0E7"/>
          <w:rtl/>
        </w:rPr>
      </w:pPr>
      <w:r w:rsidRPr="00A30E1A">
        <w:rPr>
          <w:rFonts w:eastAsiaTheme="majorEastAsia" w:hint="cs"/>
          <w:color w:val="7B3C17" w:themeColor="accent2" w:themeShade="80"/>
          <w:shd w:val="clear" w:color="auto" w:fill="FDF0E7"/>
          <w:rtl/>
        </w:rPr>
        <w:t xml:space="preserve">דעה </w:t>
      </w:r>
      <w:r>
        <w:rPr>
          <w:rFonts w:eastAsiaTheme="majorEastAsia" w:hint="cs"/>
          <w:color w:val="7B3C17" w:themeColor="accent2" w:themeShade="80"/>
          <w:shd w:val="clear" w:color="auto" w:fill="FDF0E7"/>
          <w:rtl/>
        </w:rPr>
        <w:t>ב</w:t>
      </w:r>
      <w:r w:rsidRPr="00A30E1A">
        <w:rPr>
          <w:rFonts w:eastAsiaTheme="majorEastAsia" w:hint="cs"/>
          <w:color w:val="7B3C17" w:themeColor="accent2" w:themeShade="80"/>
          <w:shd w:val="clear" w:color="auto" w:fill="FDF0E7"/>
          <w:rtl/>
        </w:rPr>
        <w:t>:</w:t>
      </w:r>
    </w:p>
    <w:p w14:paraId="3F26B98A" w14:textId="1E353FCC" w:rsidR="00A30E1A" w:rsidRPr="00A30E1A" w:rsidRDefault="00A30E1A" w:rsidP="00A30E1A">
      <w:pPr>
        <w:rPr>
          <w:rtl/>
        </w:rPr>
      </w:pPr>
      <w:r w:rsidRPr="00A30E1A">
        <w:rPr>
          <w:rFonts w:hint="cs"/>
          <w:rtl/>
        </w:rPr>
        <w:t xml:space="preserve">\שלוחו. </w:t>
      </w:r>
      <w:r>
        <w:rPr>
          <w:rFonts w:hint="cs"/>
          <w:rtl/>
        </w:rPr>
        <w:t xml:space="preserve">לא </w:t>
      </w:r>
      <w:r w:rsidRPr="00A30E1A">
        <w:rPr>
          <w:rFonts w:hint="cs"/>
          <w:rtl/>
        </w:rPr>
        <w:t>כמותו ממש</w:t>
      </w:r>
    </w:p>
    <w:p w14:paraId="4BA8A6CB" w14:textId="79530A1E" w:rsidR="00A30E1A" w:rsidRPr="00A30E1A" w:rsidRDefault="00A30E1A" w:rsidP="00A30E1A">
      <w:pPr>
        <w:rPr>
          <w:rtl/>
        </w:rPr>
      </w:pPr>
      <w:r w:rsidRPr="00A30E1A">
        <w:rPr>
          <w:rFonts w:hint="cs"/>
          <w:b/>
          <w:bCs/>
          <w:rtl/>
        </w:rPr>
        <w:t xml:space="preserve">נפק"מ א. </w:t>
      </w:r>
      <w:r w:rsidRPr="00A30E1A">
        <w:rPr>
          <w:rtl/>
        </w:rPr>
        <w:t>האומר לשלוחו צא והשאל לי עם פרתי.</w:t>
      </w:r>
      <w:r w:rsidRPr="00A30E1A">
        <w:rPr>
          <w:rFonts w:hint="cs"/>
          <w:rtl/>
        </w:rPr>
        <w:t xml:space="preserve"> \</w:t>
      </w:r>
      <w:r>
        <w:rPr>
          <w:rFonts w:hint="cs"/>
          <w:rtl/>
        </w:rPr>
        <w:t xml:space="preserve">לא </w:t>
      </w:r>
      <w:r w:rsidRPr="00A30E1A">
        <w:rPr>
          <w:rFonts w:hint="cs"/>
          <w:rtl/>
        </w:rPr>
        <w:t>נחשב. לבעליו עמו.</w:t>
      </w:r>
    </w:p>
    <w:p w14:paraId="20139469" w14:textId="4DBEE211" w:rsidR="00A30E1A" w:rsidRPr="00A30E1A" w:rsidRDefault="00A30E1A" w:rsidP="00A30E1A">
      <w:pPr>
        <w:rPr>
          <w:rtl/>
        </w:rPr>
      </w:pPr>
      <w:r w:rsidRPr="00A30E1A">
        <w:rPr>
          <w:rFonts w:hint="cs"/>
          <w:b/>
          <w:bCs/>
          <w:rtl/>
        </w:rPr>
        <w:t xml:space="preserve">נפק"מ ב. </w:t>
      </w:r>
      <w:r w:rsidRPr="00A30E1A">
        <w:rPr>
          <w:rtl/>
        </w:rPr>
        <w:t>האומר לאפוטרופוס</w:t>
      </w:r>
      <w:r w:rsidRPr="00A30E1A">
        <w:rPr>
          <w:rFonts w:hint="cs"/>
          <w:rtl/>
        </w:rPr>
        <w:t>,</w:t>
      </w:r>
      <w:r w:rsidRPr="00A30E1A">
        <w:rPr>
          <w:rtl/>
        </w:rPr>
        <w:t xml:space="preserve"> כל נדרים שתהא אשתי נודרת מכאן עד שאבא ממקום פלוני הפר לה</w:t>
      </w:r>
      <w:r w:rsidRPr="00A30E1A">
        <w:rPr>
          <w:rFonts w:hint="cs"/>
          <w:rtl/>
        </w:rPr>
        <w:t>. \</w:t>
      </w:r>
      <w:r>
        <w:rPr>
          <w:rFonts w:hint="cs"/>
          <w:rtl/>
        </w:rPr>
        <w:t xml:space="preserve">אינו </w:t>
      </w:r>
      <w:r w:rsidRPr="00A30E1A">
        <w:rPr>
          <w:rFonts w:hint="cs"/>
          <w:rtl/>
        </w:rPr>
        <w:t>יכול. להפר לה.</w:t>
      </w:r>
    </w:p>
    <w:p w14:paraId="26A8F683" w14:textId="77777777" w:rsidR="00A30E1A" w:rsidRPr="00A30E1A" w:rsidRDefault="00A30E1A" w:rsidP="00A30E1A">
      <w:pPr>
        <w:rPr>
          <w:rtl/>
        </w:rPr>
      </w:pPr>
    </w:p>
    <w:p w14:paraId="22839A97" w14:textId="7F2E134C" w:rsidR="00423985" w:rsidRDefault="00423985" w:rsidP="00423985">
      <w:pPr>
        <w:pStyle w:val="2"/>
        <w:rPr>
          <w:rtl/>
        </w:rPr>
      </w:pPr>
      <w:r>
        <w:rPr>
          <w:rFonts w:hint="cs"/>
          <w:rtl/>
        </w:rPr>
        <w:t>עבד</w:t>
      </w:r>
    </w:p>
    <w:p w14:paraId="0BA4B827" w14:textId="77777777" w:rsidR="00423985" w:rsidRPr="00423985" w:rsidRDefault="00423985" w:rsidP="009C3CB4">
      <w:pPr>
        <w:spacing w:line="240" w:lineRule="auto"/>
        <w:rPr>
          <w:rtl/>
        </w:rPr>
      </w:pPr>
      <w:r w:rsidRPr="00423985">
        <w:rPr>
          <w:rFonts w:hint="cs"/>
          <w:rtl/>
        </w:rPr>
        <w:t>\</w:t>
      </w:r>
      <w:r w:rsidR="009C3CB4" w:rsidRPr="00423985">
        <w:rPr>
          <w:rtl/>
        </w:rPr>
        <w:t xml:space="preserve">האומר לעבדו </w:t>
      </w:r>
      <w:r w:rsidRPr="00423985">
        <w:rPr>
          <w:rFonts w:hint="cs"/>
          <w:rtl/>
        </w:rPr>
        <w:t>.</w:t>
      </w:r>
      <w:r w:rsidR="009C3CB4" w:rsidRPr="00423985">
        <w:rPr>
          <w:rtl/>
        </w:rPr>
        <w:t>צא והשאל עם פרתי</w:t>
      </w:r>
      <w:r w:rsidR="00A94292" w:rsidRPr="00423985">
        <w:rPr>
          <w:rtl/>
        </w:rPr>
        <w:t xml:space="preserve"> </w:t>
      </w:r>
      <w:r w:rsidRPr="00423985">
        <w:rPr>
          <w:rFonts w:hint="cs"/>
          <w:rtl/>
        </w:rPr>
        <w:t>.</w:t>
      </w:r>
    </w:p>
    <w:p w14:paraId="39AAC539" w14:textId="4FB76E8D" w:rsidR="00423985" w:rsidRDefault="00423985" w:rsidP="009C3CB4">
      <w:pPr>
        <w:spacing w:line="240" w:lineRule="auto"/>
        <w:rPr>
          <w:rFonts w:ascii="FbShefa" w:hAnsi="FbShefa"/>
          <w:sz w:val="11"/>
          <w:rtl/>
        </w:rPr>
      </w:pPr>
      <w:r>
        <w:rPr>
          <w:rFonts w:ascii="FbShefa" w:hAnsi="FbShefa" w:hint="cs"/>
          <w:b/>
          <w:bCs/>
          <w:color w:val="3B2F2A" w:themeColor="text2" w:themeShade="80"/>
          <w:sz w:val="11"/>
          <w:rtl/>
        </w:rPr>
        <w:t xml:space="preserve">\ספק </w:t>
      </w:r>
      <w:r w:rsidR="009C3CB4" w:rsidRPr="001B3037">
        <w:rPr>
          <w:rFonts w:ascii="FbShefa" w:hAnsi="FbShefa"/>
          <w:b/>
          <w:bCs/>
          <w:color w:val="3B2F2A" w:themeColor="text2" w:themeShade="80"/>
          <w:sz w:val="11"/>
          <w:rtl/>
        </w:rPr>
        <w:t>א</w:t>
      </w:r>
      <w:r>
        <w:rPr>
          <w:rFonts w:ascii="FbShefa" w:hAnsi="FbShefa" w:hint="cs"/>
          <w:b/>
          <w:bCs/>
          <w:color w:val="3B2F2A" w:themeColor="text2" w:themeShade="80"/>
          <w:sz w:val="11"/>
          <w:rtl/>
        </w:rPr>
        <w:t>.</w:t>
      </w:r>
      <w:r w:rsidR="009C3CB4" w:rsidRPr="00270114">
        <w:rPr>
          <w:rFonts w:ascii="FbShefa" w:hAnsi="FbShefa"/>
          <w:sz w:val="11"/>
          <w:rtl/>
        </w:rPr>
        <w:t xml:space="preserve"> למ"ד שלוחו כמותו </w:t>
      </w:r>
      <w:r>
        <w:rPr>
          <w:rFonts w:ascii="FbShefa" w:hAnsi="FbShefa" w:hint="cs"/>
          <w:sz w:val="11"/>
          <w:rtl/>
        </w:rPr>
        <w:t>(לעיל). \</w:t>
      </w:r>
      <w:r w:rsidR="009C3CB4" w:rsidRPr="00270114">
        <w:rPr>
          <w:rFonts w:ascii="FbShefa" w:hAnsi="FbShefa"/>
          <w:sz w:val="11"/>
          <w:rtl/>
        </w:rPr>
        <w:t xml:space="preserve">האם </w:t>
      </w:r>
      <w:r>
        <w:rPr>
          <w:rFonts w:ascii="FbShefa" w:hAnsi="FbShefa" w:hint="cs"/>
          <w:sz w:val="11"/>
          <w:rtl/>
        </w:rPr>
        <w:t>.</w:t>
      </w:r>
      <w:r w:rsidR="009C3CB4" w:rsidRPr="00270114">
        <w:rPr>
          <w:rFonts w:ascii="FbShefa" w:hAnsi="FbShefa"/>
          <w:sz w:val="11"/>
          <w:rtl/>
        </w:rPr>
        <w:t>גם עבד דלאו בר מצוה</w:t>
      </w:r>
      <w:r w:rsidR="00A94292">
        <w:rPr>
          <w:rFonts w:ascii="FbShefa" w:hAnsi="FbShefa"/>
          <w:sz w:val="11"/>
          <w:rtl/>
        </w:rPr>
        <w:t xml:space="preserve"> </w:t>
      </w:r>
      <w:r>
        <w:rPr>
          <w:rFonts w:ascii="FbShefa" w:hAnsi="FbShefa" w:hint="cs"/>
          <w:sz w:val="11"/>
          <w:rtl/>
        </w:rPr>
        <w:t>.</w:t>
      </w:r>
    </w:p>
    <w:p w14:paraId="2E142ADB" w14:textId="1B420301" w:rsidR="00433741" w:rsidRPr="00270114" w:rsidRDefault="00423985" w:rsidP="009C3CB4">
      <w:pPr>
        <w:spacing w:line="240" w:lineRule="auto"/>
        <w:rPr>
          <w:rFonts w:ascii="FbShefa" w:hAnsi="FbShefa"/>
          <w:sz w:val="11"/>
          <w:rtl/>
        </w:rPr>
      </w:pPr>
      <w:r>
        <w:rPr>
          <w:rFonts w:ascii="FbShefa" w:hAnsi="FbShefa" w:hint="cs"/>
          <w:b/>
          <w:bCs/>
          <w:color w:val="3B2F2A" w:themeColor="text2" w:themeShade="80"/>
          <w:sz w:val="11"/>
          <w:rtl/>
        </w:rPr>
        <w:t>\ספק ב.</w:t>
      </w:r>
      <w:r>
        <w:rPr>
          <w:rFonts w:ascii="FbShefa" w:hAnsi="FbShefa" w:hint="cs"/>
          <w:sz w:val="11"/>
          <w:rtl/>
        </w:rPr>
        <w:t xml:space="preserve"> </w:t>
      </w:r>
      <w:r w:rsidR="009C3CB4" w:rsidRPr="00270114">
        <w:rPr>
          <w:rFonts w:ascii="FbShefa" w:hAnsi="FbShefa"/>
          <w:sz w:val="11"/>
          <w:rtl/>
        </w:rPr>
        <w:t>למ"ד אין שלוחו כמותו</w:t>
      </w:r>
      <w:r>
        <w:rPr>
          <w:rFonts w:ascii="FbShefa" w:hAnsi="FbShefa" w:hint="cs"/>
          <w:sz w:val="11"/>
          <w:rtl/>
        </w:rPr>
        <w:t xml:space="preserve"> (לעיל).</w:t>
      </w:r>
      <w:r w:rsidR="009C3CB4" w:rsidRPr="00270114">
        <w:rPr>
          <w:rFonts w:ascii="FbShefa" w:hAnsi="FbShefa"/>
          <w:sz w:val="11"/>
          <w:rtl/>
        </w:rPr>
        <w:t xml:space="preserve"> </w:t>
      </w:r>
      <w:r>
        <w:rPr>
          <w:rFonts w:ascii="FbShefa" w:hAnsi="FbShefa" w:hint="cs"/>
          <w:sz w:val="11"/>
          <w:rtl/>
        </w:rPr>
        <w:t xml:space="preserve">\האם. </w:t>
      </w:r>
      <w:r w:rsidR="009C3CB4" w:rsidRPr="00270114">
        <w:rPr>
          <w:rFonts w:ascii="FbShefa" w:hAnsi="FbShefa"/>
          <w:sz w:val="11"/>
          <w:rtl/>
        </w:rPr>
        <w:t>גם עבד שיד עבד כיד רבו</w:t>
      </w:r>
      <w:r w:rsidR="00980F5A" w:rsidRPr="00270114">
        <w:rPr>
          <w:rFonts w:ascii="FbShefa" w:hAnsi="FbShefa"/>
          <w:sz w:val="11"/>
          <w:rtl/>
        </w:rPr>
        <w:t>.</w:t>
      </w:r>
    </w:p>
    <w:p w14:paraId="38020F4D" w14:textId="77777777" w:rsidR="00423985" w:rsidRDefault="00423985" w:rsidP="009C3CB4">
      <w:pPr>
        <w:spacing w:line="240" w:lineRule="auto"/>
        <w:rPr>
          <w:rFonts w:ascii="FbShefa" w:hAnsi="FbShefa"/>
          <w:b/>
          <w:bCs/>
          <w:color w:val="3B2F2A" w:themeColor="text2" w:themeShade="80"/>
          <w:sz w:val="11"/>
          <w:rtl/>
        </w:rPr>
      </w:pPr>
    </w:p>
    <w:p w14:paraId="29762D85" w14:textId="4E79F6E8"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מסתברא</w:t>
      </w:r>
      <w:r w:rsidR="00980F5A" w:rsidRPr="001B3037">
        <w:rPr>
          <w:rFonts w:ascii="FbShefa" w:hAnsi="FbShefa"/>
          <w:b/>
          <w:bCs/>
          <w:color w:val="3B2F2A" w:themeColor="text2" w:themeShade="80"/>
          <w:sz w:val="11"/>
          <w:rtl/>
        </w:rPr>
        <w:t>.</w:t>
      </w:r>
      <w:r w:rsidRPr="00270114">
        <w:rPr>
          <w:rFonts w:ascii="FbShefa" w:hAnsi="FbShefa"/>
          <w:sz w:val="11"/>
          <w:rtl/>
        </w:rPr>
        <w:t xml:space="preserve"> יד עבד כיד רבו דמיא</w:t>
      </w:r>
      <w:r w:rsidR="00980F5A" w:rsidRPr="00270114">
        <w:rPr>
          <w:rFonts w:ascii="FbShefa" w:hAnsi="FbShefa"/>
          <w:sz w:val="11"/>
          <w:rtl/>
        </w:rPr>
        <w:t>.</w:t>
      </w:r>
    </w:p>
    <w:p w14:paraId="202E1F38" w14:textId="56BCF0FE" w:rsidR="009C3CB4" w:rsidRPr="00270114" w:rsidRDefault="009C3CB4" w:rsidP="00794C1A">
      <w:pPr>
        <w:pStyle w:val="1"/>
        <w:rPr>
          <w:rFonts w:ascii="FbShefa" w:hAnsi="FbShefa"/>
          <w:rtl/>
        </w:rPr>
      </w:pPr>
      <w:r w:rsidRPr="00270114">
        <w:rPr>
          <w:rFonts w:ascii="FbShefa" w:hAnsi="FbShefa"/>
          <w:sz w:val="11"/>
          <w:rtl/>
        </w:rPr>
        <w:t>צו</w:t>
      </w:r>
      <w:r w:rsidR="00B36BF2" w:rsidRPr="00270114">
        <w:rPr>
          <w:rFonts w:ascii="FbShefa" w:hAnsi="FbShefa"/>
          <w:sz w:val="11"/>
          <w:rtl/>
        </w:rPr>
        <w:t>, ב</w:t>
      </w:r>
    </w:p>
    <w:p w14:paraId="24705D5E"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 xml:space="preserve">בעל בנכסי אשתו </w:t>
      </w:r>
    </w:p>
    <w:p w14:paraId="0413A9AE" w14:textId="77777777" w:rsidR="002016BC" w:rsidRDefault="009C3CB4" w:rsidP="002016BC">
      <w:pPr>
        <w:pStyle w:val="3"/>
        <w:rPr>
          <w:rtl/>
        </w:rPr>
      </w:pPr>
      <w:r w:rsidRPr="001B3037">
        <w:rPr>
          <w:rtl/>
        </w:rPr>
        <w:t>ספק</w:t>
      </w:r>
      <w:r w:rsidR="002016BC">
        <w:rPr>
          <w:rFonts w:hint="cs"/>
          <w:rtl/>
        </w:rPr>
        <w:t>:</w:t>
      </w:r>
    </w:p>
    <w:p w14:paraId="50377B65" w14:textId="77777777" w:rsidR="002016BC" w:rsidRDefault="002016BC" w:rsidP="009C3CB4">
      <w:pPr>
        <w:spacing w:line="240" w:lineRule="auto"/>
        <w:rPr>
          <w:rFonts w:ascii="FbShefa" w:hAnsi="FbShefa"/>
          <w:sz w:val="11"/>
          <w:rtl/>
        </w:rPr>
      </w:pPr>
      <w:r>
        <w:rPr>
          <w:rFonts w:ascii="FbShefa" w:hAnsi="FbShefa" w:hint="cs"/>
          <w:b/>
          <w:bCs/>
          <w:color w:val="3B2F2A" w:themeColor="text2" w:themeShade="80"/>
          <w:sz w:val="11"/>
          <w:rtl/>
        </w:rPr>
        <w:t>\האם</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 xml:space="preserve">שואל הוי </w:t>
      </w:r>
      <w:r>
        <w:rPr>
          <w:rFonts w:ascii="FbShefa" w:hAnsi="FbShefa" w:hint="cs"/>
          <w:sz w:val="11"/>
          <w:rtl/>
        </w:rPr>
        <w:t>.</w:t>
      </w:r>
    </w:p>
    <w:p w14:paraId="05BAB791" w14:textId="5581EA81" w:rsidR="009C3CB4" w:rsidRPr="00270114" w:rsidRDefault="002016BC"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270114">
        <w:rPr>
          <w:rFonts w:ascii="FbShefa" w:hAnsi="FbShefa"/>
          <w:sz w:val="11"/>
          <w:rtl/>
        </w:rPr>
        <w:t xml:space="preserve">או </w:t>
      </w:r>
      <w:r>
        <w:rPr>
          <w:rFonts w:ascii="FbShefa" w:hAnsi="FbShefa" w:hint="cs"/>
          <w:sz w:val="11"/>
          <w:rtl/>
        </w:rPr>
        <w:t>.</w:t>
      </w:r>
      <w:r w:rsidR="009C3CB4" w:rsidRPr="00270114">
        <w:rPr>
          <w:rFonts w:ascii="FbShefa" w:hAnsi="FbShefa"/>
          <w:sz w:val="11"/>
          <w:rtl/>
        </w:rPr>
        <w:t>שוכר הוי</w:t>
      </w:r>
      <w:r w:rsidR="00980F5A" w:rsidRPr="00270114">
        <w:rPr>
          <w:rFonts w:ascii="FbShefa" w:hAnsi="FbShefa"/>
          <w:sz w:val="11"/>
          <w:rtl/>
        </w:rPr>
        <w:t>.</w:t>
      </w:r>
    </w:p>
    <w:p w14:paraId="7787F5AD" w14:textId="77777777" w:rsidR="002016BC" w:rsidRDefault="002016BC" w:rsidP="009C3CB4">
      <w:pPr>
        <w:spacing w:line="240" w:lineRule="auto"/>
        <w:rPr>
          <w:rFonts w:ascii="FbShefa" w:hAnsi="FbShefa"/>
          <w:b/>
          <w:bCs/>
          <w:color w:val="3B2F2A" w:themeColor="text2" w:themeShade="80"/>
          <w:sz w:val="11"/>
          <w:rtl/>
        </w:rPr>
      </w:pPr>
    </w:p>
    <w:p w14:paraId="7651140A" w14:textId="77777777" w:rsidR="002016BC" w:rsidRDefault="009C3CB4" w:rsidP="002016BC">
      <w:pPr>
        <w:pStyle w:val="3"/>
        <w:rPr>
          <w:rtl/>
        </w:rPr>
      </w:pPr>
      <w:r w:rsidRPr="001B3037">
        <w:rPr>
          <w:rtl/>
        </w:rPr>
        <w:t>תימה</w:t>
      </w:r>
      <w:r w:rsidR="002016BC">
        <w:rPr>
          <w:rFonts w:hint="cs"/>
          <w:rtl/>
        </w:rPr>
        <w:t>:</w:t>
      </w:r>
    </w:p>
    <w:p w14:paraId="13854F80" w14:textId="77777777" w:rsidR="002016BC" w:rsidRDefault="002016BC"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לפום חורפא </w:t>
      </w:r>
      <w:r>
        <w:rPr>
          <w:rFonts w:ascii="FbShefa" w:hAnsi="FbShefa" w:hint="cs"/>
          <w:sz w:val="11"/>
          <w:rtl/>
        </w:rPr>
        <w:t>.</w:t>
      </w:r>
      <w:r w:rsidR="009C3CB4" w:rsidRPr="00270114">
        <w:rPr>
          <w:rFonts w:ascii="FbShefa" w:hAnsi="FbShefa"/>
          <w:sz w:val="11"/>
          <w:rtl/>
        </w:rPr>
        <w:t>שבשתא</w:t>
      </w:r>
      <w:r w:rsidR="00980F5A" w:rsidRPr="00270114">
        <w:rPr>
          <w:rFonts w:ascii="FbShefa" w:hAnsi="FbShefa"/>
          <w:sz w:val="11"/>
          <w:rtl/>
        </w:rPr>
        <w:t>.</w:t>
      </w:r>
      <w:r w:rsidR="009C3CB4" w:rsidRPr="00270114">
        <w:rPr>
          <w:rFonts w:ascii="FbShefa" w:hAnsi="FbShefa"/>
          <w:sz w:val="11"/>
          <w:rtl/>
        </w:rPr>
        <w:t xml:space="preserve"> </w:t>
      </w:r>
    </w:p>
    <w:p w14:paraId="6720F60A" w14:textId="60CC30C2" w:rsidR="009C3CB4" w:rsidRPr="00270114" w:rsidRDefault="002016BC"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מה נפשך </w:t>
      </w:r>
      <w:r>
        <w:rPr>
          <w:rFonts w:ascii="FbShefa" w:hAnsi="FbShefa" w:hint="cs"/>
          <w:sz w:val="11"/>
          <w:rtl/>
        </w:rPr>
        <w:t>.</w:t>
      </w:r>
      <w:r w:rsidR="009C3CB4" w:rsidRPr="00270114">
        <w:rPr>
          <w:rFonts w:ascii="FbShefa" w:hAnsi="FbShefa"/>
          <w:sz w:val="11"/>
          <w:rtl/>
        </w:rPr>
        <w:t>איכא פטור בעלים</w:t>
      </w:r>
      <w:r w:rsidR="00980F5A" w:rsidRPr="00270114">
        <w:rPr>
          <w:rFonts w:ascii="FbShefa" w:hAnsi="FbShefa"/>
          <w:sz w:val="11"/>
          <w:rtl/>
        </w:rPr>
        <w:t>.</w:t>
      </w:r>
    </w:p>
    <w:p w14:paraId="768BB898" w14:textId="77777777" w:rsidR="009C3CB4" w:rsidRPr="001B3037" w:rsidRDefault="009C3CB4" w:rsidP="009C3CB4">
      <w:pPr>
        <w:spacing w:line="240" w:lineRule="auto"/>
        <w:rPr>
          <w:rFonts w:ascii="FbShefa" w:hAnsi="FbShefa"/>
          <w:b/>
          <w:bCs/>
          <w:color w:val="3B2F2A" w:themeColor="text2" w:themeShade="80"/>
          <w:sz w:val="11"/>
          <w:rtl/>
        </w:rPr>
      </w:pPr>
    </w:p>
    <w:p w14:paraId="572708B3" w14:textId="2AFA8471" w:rsidR="002016BC" w:rsidRDefault="002016BC" w:rsidP="002016BC">
      <w:pPr>
        <w:pStyle w:val="3"/>
        <w:rPr>
          <w:rtl/>
        </w:rPr>
      </w:pPr>
      <w:r>
        <w:rPr>
          <w:rFonts w:hint="cs"/>
          <w:rtl/>
        </w:rPr>
        <w:t>הצעה א:</w:t>
      </w:r>
    </w:p>
    <w:p w14:paraId="68AB9BBB" w14:textId="591433B2" w:rsidR="002016BC" w:rsidRDefault="002016BC" w:rsidP="009C3CB4">
      <w:pPr>
        <w:spacing w:line="240" w:lineRule="auto"/>
        <w:rPr>
          <w:rFonts w:ascii="FbShefa" w:hAnsi="FbShefa"/>
          <w:sz w:val="11"/>
          <w:rtl/>
        </w:rPr>
      </w:pPr>
      <w:r>
        <w:rPr>
          <w:rFonts w:ascii="FbShefa" w:hAnsi="FbShefa" w:hint="cs"/>
          <w:sz w:val="11"/>
          <w:rtl/>
        </w:rPr>
        <w:t>\</w:t>
      </w:r>
      <w:r w:rsidR="00FC73FA">
        <w:rPr>
          <w:rFonts w:ascii="FbShefa" w:hAnsi="FbShefa" w:hint="cs"/>
          <w:sz w:val="11"/>
          <w:rtl/>
        </w:rPr>
        <w:t xml:space="preserve">כגון. </w:t>
      </w:r>
      <w:r>
        <w:rPr>
          <w:rFonts w:ascii="FbShefa" w:hAnsi="FbShefa" w:hint="cs"/>
          <w:sz w:val="11"/>
          <w:rtl/>
        </w:rPr>
        <w:t xml:space="preserve"> </w:t>
      </w:r>
      <w:r w:rsidR="009C3CB4" w:rsidRPr="00270114">
        <w:rPr>
          <w:rFonts w:ascii="FbShefa" w:hAnsi="FbShefa"/>
          <w:sz w:val="11"/>
          <w:rtl/>
        </w:rPr>
        <w:t>דאגר מינה פרה והדר נסבה</w:t>
      </w:r>
      <w:r>
        <w:rPr>
          <w:rFonts w:ascii="FbShefa" w:hAnsi="FbShefa" w:hint="cs"/>
          <w:sz w:val="11"/>
          <w:rtl/>
        </w:rPr>
        <w:t>.</w:t>
      </w:r>
    </w:p>
    <w:p w14:paraId="48D4C51A" w14:textId="77777777" w:rsidR="002016BC" w:rsidRDefault="009C3CB4" w:rsidP="009C3CB4">
      <w:pPr>
        <w:spacing w:line="240" w:lineRule="auto"/>
        <w:rPr>
          <w:rFonts w:ascii="FbShefa" w:hAnsi="FbShefa"/>
          <w:b/>
          <w:bCs/>
          <w:color w:val="3B2F2A" w:themeColor="text2" w:themeShade="80"/>
          <w:sz w:val="11"/>
          <w:rtl/>
        </w:rPr>
      </w:pPr>
      <w:r w:rsidRPr="001B3037">
        <w:rPr>
          <w:rFonts w:ascii="FbShefa" w:hAnsi="FbShefa"/>
          <w:b/>
          <w:bCs/>
          <w:color w:val="3B2F2A" w:themeColor="text2" w:themeShade="80"/>
          <w:sz w:val="11"/>
          <w:rtl/>
        </w:rPr>
        <w:t>והספק</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2016BC">
        <w:rPr>
          <w:rFonts w:ascii="FbShefa" w:hAnsi="FbShefa" w:hint="cs"/>
          <w:sz w:val="11"/>
          <w:rtl/>
        </w:rPr>
        <w:t xml:space="preserve">האם </w:t>
      </w:r>
      <w:r w:rsidRPr="00270114">
        <w:rPr>
          <w:rFonts w:ascii="FbShefa" w:hAnsi="FbShefa"/>
          <w:sz w:val="11"/>
          <w:rtl/>
        </w:rPr>
        <w:t>שואל הוי</w:t>
      </w:r>
      <w:r w:rsidR="002016BC">
        <w:rPr>
          <w:rFonts w:ascii="FbShefa" w:hAnsi="FbShefa" w:hint="cs"/>
          <w:sz w:val="11"/>
          <w:rtl/>
        </w:rPr>
        <w:t>,</w:t>
      </w:r>
      <w:r w:rsidRPr="00270114">
        <w:rPr>
          <w:rFonts w:ascii="FbShefa" w:hAnsi="FbShefa"/>
          <w:sz w:val="11"/>
          <w:rtl/>
        </w:rPr>
        <w:t xml:space="preserve"> ואתיא שאלה בבעלים מפקעא שכירות שלא בבעלים</w:t>
      </w:r>
      <w:r w:rsidR="00980F5A" w:rsidRPr="00270114">
        <w:rPr>
          <w:rFonts w:ascii="FbShefa" w:hAnsi="FbShefa"/>
          <w:sz w:val="11"/>
          <w:rtl/>
        </w:rPr>
        <w:t>.</w:t>
      </w:r>
      <w:r w:rsidRPr="00270114">
        <w:rPr>
          <w:rFonts w:ascii="FbShefa" w:hAnsi="FbShefa"/>
          <w:sz w:val="11"/>
          <w:rtl/>
        </w:rPr>
        <w:t xml:space="preserve"> </w:t>
      </w:r>
    </w:p>
    <w:p w14:paraId="32B69854" w14:textId="7A19BF8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או דלמא</w:t>
      </w:r>
      <w:r w:rsidR="00980F5A" w:rsidRPr="00270114">
        <w:rPr>
          <w:rFonts w:ascii="FbShefa" w:hAnsi="FbShefa"/>
          <w:sz w:val="11"/>
          <w:rtl/>
        </w:rPr>
        <w:t>.</w:t>
      </w:r>
      <w:r w:rsidRPr="00270114">
        <w:rPr>
          <w:rFonts w:ascii="FbShefa" w:hAnsi="FbShefa"/>
          <w:sz w:val="11"/>
          <w:rtl/>
        </w:rPr>
        <w:t xml:space="preserve"> שוכר הוי, ושכירות כדקיימא קיימא</w:t>
      </w:r>
      <w:r w:rsidR="00980F5A" w:rsidRPr="00270114">
        <w:rPr>
          <w:rFonts w:ascii="FbShefa" w:hAnsi="FbShefa"/>
          <w:sz w:val="11"/>
          <w:rtl/>
        </w:rPr>
        <w:t>.</w:t>
      </w:r>
    </w:p>
    <w:p w14:paraId="46632450" w14:textId="708D173D"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גם אם הוא שוכר, תיתי שכירות בבעלים תיפוק שכירות שלא בבעלים</w:t>
      </w:r>
      <w:r w:rsidR="00980F5A" w:rsidRPr="00270114">
        <w:rPr>
          <w:rFonts w:ascii="FbShefa" w:hAnsi="FbShefa"/>
          <w:sz w:val="11"/>
          <w:rtl/>
        </w:rPr>
        <w:t>.</w:t>
      </w:r>
    </w:p>
    <w:p w14:paraId="6474EBE0" w14:textId="77777777" w:rsidR="009C3CB4" w:rsidRDefault="009C3CB4" w:rsidP="009C3CB4">
      <w:pPr>
        <w:spacing w:line="240" w:lineRule="auto"/>
        <w:rPr>
          <w:rFonts w:ascii="FbShefa" w:hAnsi="FbShefa"/>
          <w:b/>
          <w:bCs/>
          <w:color w:val="3B2F2A" w:themeColor="text2" w:themeShade="80"/>
          <w:sz w:val="11"/>
          <w:rtl/>
        </w:rPr>
      </w:pPr>
    </w:p>
    <w:p w14:paraId="28B7EEEB" w14:textId="678F44AE" w:rsidR="00FC73FA" w:rsidRPr="001B3037" w:rsidRDefault="00FC73FA" w:rsidP="00FC73FA">
      <w:pPr>
        <w:pStyle w:val="3"/>
        <w:rPr>
          <w:rtl/>
        </w:rPr>
      </w:pPr>
      <w:r>
        <w:rPr>
          <w:rFonts w:hint="cs"/>
          <w:rtl/>
        </w:rPr>
        <w:t>מסקנא:</w:t>
      </w:r>
    </w:p>
    <w:p w14:paraId="3D1B2FF2" w14:textId="56DA9830" w:rsidR="00433741" w:rsidRPr="00270114" w:rsidRDefault="00FC73FA"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270114">
        <w:rPr>
          <w:rFonts w:ascii="FbShefa" w:hAnsi="FbShefa"/>
          <w:sz w:val="11"/>
          <w:rtl/>
        </w:rPr>
        <w:t xml:space="preserve">כגון </w:t>
      </w:r>
      <w:r>
        <w:rPr>
          <w:rFonts w:ascii="FbShefa" w:hAnsi="FbShefa" w:hint="cs"/>
          <w:sz w:val="11"/>
          <w:rtl/>
        </w:rPr>
        <w:t>.</w:t>
      </w:r>
      <w:r w:rsidR="009C3CB4" w:rsidRPr="00270114">
        <w:rPr>
          <w:rFonts w:ascii="FbShefa" w:hAnsi="FbShefa"/>
          <w:sz w:val="11"/>
          <w:rtl/>
        </w:rPr>
        <w:t>דאגרא איהי פרה מעלמא, והדר נסבה</w:t>
      </w:r>
      <w:r w:rsidR="00980F5A" w:rsidRPr="00270114">
        <w:rPr>
          <w:rFonts w:ascii="FbShefa" w:hAnsi="FbShefa"/>
          <w:sz w:val="11"/>
          <w:rtl/>
        </w:rPr>
        <w:t>.</w:t>
      </w:r>
    </w:p>
    <w:p w14:paraId="60A28D15" w14:textId="68ABE2A1"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אליבא דרבנן</w:t>
      </w:r>
      <w:r w:rsidR="00980F5A" w:rsidRPr="00270114">
        <w:rPr>
          <w:rFonts w:ascii="FbShefa" w:hAnsi="FbShefa"/>
          <w:sz w:val="11"/>
          <w:rtl/>
        </w:rPr>
        <w:t>.</w:t>
      </w:r>
      <w:r w:rsidRPr="00270114">
        <w:rPr>
          <w:rFonts w:ascii="FbShefa" w:hAnsi="FbShefa"/>
          <w:sz w:val="11"/>
          <w:rtl/>
        </w:rPr>
        <w:t xml:space="preserve"> ד</w:t>
      </w:r>
      <w:r w:rsidR="00FC73FA">
        <w:rPr>
          <w:rFonts w:ascii="FbShefa" w:hAnsi="FbShefa" w:hint="cs"/>
          <w:sz w:val="11"/>
          <w:rtl/>
        </w:rPr>
        <w:t xml:space="preserve">ס"ל </w:t>
      </w:r>
      <w:r w:rsidRPr="00270114">
        <w:rPr>
          <w:rFonts w:ascii="FbShefa" w:hAnsi="FbShefa"/>
          <w:sz w:val="11"/>
          <w:rtl/>
        </w:rPr>
        <w:t xml:space="preserve">שואל משלם לשוכר </w:t>
      </w:r>
      <w:r w:rsidR="00FC73FA">
        <w:rPr>
          <w:rFonts w:ascii="FbShefa" w:hAnsi="FbShefa" w:hint="cs"/>
          <w:sz w:val="11"/>
          <w:rtl/>
        </w:rPr>
        <w:t xml:space="preserve">. \ברור. </w:t>
      </w:r>
      <w:r w:rsidRPr="00270114">
        <w:rPr>
          <w:rFonts w:ascii="FbShefa" w:hAnsi="FbShefa"/>
          <w:sz w:val="11"/>
          <w:rtl/>
        </w:rPr>
        <w:t>דשאילה בבעלים היא</w:t>
      </w:r>
      <w:r w:rsidR="00980F5A" w:rsidRPr="00270114">
        <w:rPr>
          <w:rFonts w:ascii="FbShefa" w:hAnsi="FbShefa"/>
          <w:sz w:val="11"/>
          <w:rtl/>
        </w:rPr>
        <w:t>.</w:t>
      </w:r>
    </w:p>
    <w:p w14:paraId="3F3F5CE6" w14:textId="6F04C050"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אליבא דרבי יוסי</w:t>
      </w:r>
      <w:r w:rsidR="00980F5A" w:rsidRPr="00270114">
        <w:rPr>
          <w:rFonts w:ascii="FbShefa" w:hAnsi="FbShefa"/>
          <w:sz w:val="11"/>
          <w:rtl/>
        </w:rPr>
        <w:t>.</w:t>
      </w:r>
      <w:r w:rsidRPr="00270114">
        <w:rPr>
          <w:rFonts w:ascii="FbShefa" w:hAnsi="FbShefa"/>
          <w:sz w:val="11"/>
          <w:rtl/>
        </w:rPr>
        <w:t xml:space="preserve"> ד</w:t>
      </w:r>
      <w:r w:rsidR="00FC73FA">
        <w:rPr>
          <w:rFonts w:ascii="FbShefa" w:hAnsi="FbShefa" w:hint="cs"/>
          <w:sz w:val="11"/>
          <w:rtl/>
        </w:rPr>
        <w:t>ס"ל</w:t>
      </w:r>
      <w:r w:rsidRPr="00270114">
        <w:rPr>
          <w:rFonts w:ascii="FbShefa" w:hAnsi="FbShefa"/>
          <w:sz w:val="11"/>
          <w:rtl/>
        </w:rPr>
        <w:t xml:space="preserve"> תחזיר פרה לבעלים הראשונים</w:t>
      </w:r>
      <w:r w:rsidR="00980F5A" w:rsidRPr="00270114">
        <w:rPr>
          <w:rFonts w:ascii="FbShefa" w:hAnsi="FbShefa"/>
          <w:sz w:val="11"/>
          <w:rtl/>
        </w:rPr>
        <w:t>.</w:t>
      </w:r>
      <w:r w:rsidRPr="001B3037">
        <w:rPr>
          <w:rFonts w:ascii="FbShefa" w:hAnsi="FbShefa"/>
          <w:b/>
          <w:bCs/>
          <w:color w:val="3B2F2A" w:themeColor="text2" w:themeShade="80"/>
          <w:sz w:val="11"/>
          <w:rtl/>
        </w:rPr>
        <w:t xml:space="preserve"> ספק</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00FC73FA">
        <w:rPr>
          <w:rFonts w:ascii="FbShefa" w:hAnsi="FbShefa" w:hint="cs"/>
          <w:sz w:val="11"/>
          <w:rtl/>
        </w:rPr>
        <w:t xml:space="preserve">הן </w:t>
      </w:r>
      <w:r w:rsidRPr="00270114">
        <w:rPr>
          <w:rFonts w:ascii="FbShefa" w:hAnsi="FbShefa"/>
          <w:sz w:val="11"/>
          <w:rtl/>
        </w:rPr>
        <w:t>שואל הוי או שוכר הוי</w:t>
      </w:r>
      <w:r w:rsidR="00980F5A" w:rsidRPr="00270114">
        <w:rPr>
          <w:rFonts w:ascii="FbShefa" w:hAnsi="FbShefa"/>
          <w:sz w:val="11"/>
          <w:rtl/>
        </w:rPr>
        <w:t>.</w:t>
      </w:r>
    </w:p>
    <w:p w14:paraId="7CDBB5D3" w14:textId="77777777" w:rsidR="009C3CB4" w:rsidRPr="00270114" w:rsidRDefault="009C3CB4" w:rsidP="009C3CB4">
      <w:pPr>
        <w:spacing w:line="240" w:lineRule="auto"/>
        <w:rPr>
          <w:rFonts w:ascii="FbShefa" w:hAnsi="FbShefa"/>
          <w:sz w:val="11"/>
          <w:rtl/>
        </w:rPr>
      </w:pPr>
    </w:p>
    <w:p w14:paraId="77B72EE9" w14:textId="77777777" w:rsidR="00FC73FA" w:rsidRDefault="009C3CB4" w:rsidP="00FC73FA">
      <w:pPr>
        <w:pStyle w:val="3"/>
        <w:rPr>
          <w:rtl/>
        </w:rPr>
      </w:pPr>
      <w:r w:rsidRPr="001B3037">
        <w:rPr>
          <w:rtl/>
        </w:rPr>
        <w:t>מסקנא</w:t>
      </w:r>
      <w:r w:rsidR="00FC73FA">
        <w:rPr>
          <w:rFonts w:hint="cs"/>
          <w:rtl/>
        </w:rPr>
        <w:t>:</w:t>
      </w:r>
    </w:p>
    <w:p w14:paraId="3DAE9361" w14:textId="77777777" w:rsidR="00FC73FA" w:rsidRDefault="00FC73FA"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בעל </w:t>
      </w:r>
      <w:r>
        <w:rPr>
          <w:rFonts w:ascii="FbShefa" w:hAnsi="FbShefa" w:hint="cs"/>
          <w:sz w:val="11"/>
          <w:rtl/>
        </w:rPr>
        <w:t>.</w:t>
      </w:r>
      <w:r w:rsidR="009C3CB4" w:rsidRPr="00270114">
        <w:rPr>
          <w:rFonts w:ascii="FbShefa" w:hAnsi="FbShefa"/>
          <w:sz w:val="11"/>
          <w:rtl/>
        </w:rPr>
        <w:t>א</w:t>
      </w:r>
      <w:r>
        <w:rPr>
          <w:rFonts w:ascii="FbShefa" w:hAnsi="FbShefa" w:hint="cs"/>
          <w:sz w:val="11"/>
          <w:rtl/>
        </w:rPr>
        <w:t>ינו</w:t>
      </w:r>
      <w:r w:rsidR="009C3CB4" w:rsidRPr="00270114">
        <w:rPr>
          <w:rFonts w:ascii="FbShefa" w:hAnsi="FbShefa"/>
          <w:sz w:val="11"/>
          <w:rtl/>
        </w:rPr>
        <w:t xml:space="preserve"> שואל ולא שוכר </w:t>
      </w:r>
      <w:r>
        <w:rPr>
          <w:rFonts w:ascii="FbShefa" w:hAnsi="FbShefa" w:hint="cs"/>
          <w:sz w:val="11"/>
          <w:rtl/>
        </w:rPr>
        <w:t>.</w:t>
      </w:r>
    </w:p>
    <w:p w14:paraId="646B264C" w14:textId="2F166E37" w:rsidR="00433741" w:rsidRDefault="00FC73FA"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אלא </w:t>
      </w:r>
      <w:r>
        <w:rPr>
          <w:rFonts w:ascii="FbShefa" w:hAnsi="FbShefa" w:hint="cs"/>
          <w:sz w:val="11"/>
          <w:rtl/>
        </w:rPr>
        <w:t>.</w:t>
      </w:r>
      <w:r w:rsidR="009C3CB4" w:rsidRPr="00270114">
        <w:rPr>
          <w:rFonts w:ascii="FbShefa" w:hAnsi="FbShefa"/>
          <w:sz w:val="11"/>
          <w:rtl/>
        </w:rPr>
        <w:t>לוקח הוי</w:t>
      </w:r>
      <w:r w:rsidR="00980F5A" w:rsidRPr="00270114">
        <w:rPr>
          <w:rFonts w:ascii="FbShefa" w:hAnsi="FbShefa"/>
          <w:sz w:val="11"/>
          <w:rtl/>
        </w:rPr>
        <w:t>.</w:t>
      </w:r>
    </w:p>
    <w:p w14:paraId="3DBBB42D" w14:textId="77777777" w:rsidR="00D0795D" w:rsidRDefault="00D0795D" w:rsidP="00FC73FA">
      <w:pPr>
        <w:spacing w:line="240" w:lineRule="auto"/>
        <w:rPr>
          <w:rFonts w:ascii="FbShefa" w:hAnsi="FbShefa"/>
          <w:sz w:val="11"/>
          <w:rtl/>
        </w:rPr>
      </w:pPr>
      <w:r>
        <w:rPr>
          <w:rFonts w:ascii="FbShefa" w:hAnsi="FbShefa" w:hint="cs"/>
          <w:b/>
          <w:bCs/>
          <w:sz w:val="11"/>
          <w:rtl/>
        </w:rPr>
        <w:t xml:space="preserve">\וכתקנת אושא. </w:t>
      </w:r>
      <w:r>
        <w:rPr>
          <w:rFonts w:ascii="FbShefa" w:hAnsi="FbShefa" w:hint="cs"/>
          <w:sz w:val="11"/>
          <w:rtl/>
        </w:rPr>
        <w:t>ש</w:t>
      </w:r>
      <w:r w:rsidR="00FC73FA" w:rsidRPr="00FC73FA">
        <w:rPr>
          <w:rFonts w:ascii="FbShefa" w:hAnsi="FbShefa"/>
          <w:sz w:val="11"/>
          <w:rtl/>
        </w:rPr>
        <w:t>האשה שמכרה בנכסי מלוג בחיי בעלה ומתה</w:t>
      </w:r>
      <w:r w:rsidR="00FC73FA" w:rsidRPr="00FC73FA">
        <w:rPr>
          <w:rFonts w:ascii="FbShefa" w:hAnsi="FbShefa" w:hint="cs"/>
          <w:sz w:val="11"/>
          <w:rtl/>
        </w:rPr>
        <w:t>,</w:t>
      </w:r>
      <w:r w:rsidR="00FC73FA" w:rsidRPr="00FC73FA">
        <w:rPr>
          <w:rFonts w:ascii="FbShefa" w:hAnsi="FbShefa"/>
          <w:sz w:val="11"/>
          <w:rtl/>
        </w:rPr>
        <w:t xml:space="preserve"> הבעל מוציא מיד הלקוחות</w:t>
      </w:r>
      <w:r>
        <w:rPr>
          <w:rFonts w:ascii="FbShefa" w:hAnsi="FbShefa" w:hint="cs"/>
          <w:sz w:val="11"/>
          <w:rtl/>
        </w:rPr>
        <w:t>.</w:t>
      </w:r>
    </w:p>
    <w:p w14:paraId="5EC30B4A" w14:textId="570B37DE" w:rsidR="009C3CB4" w:rsidRPr="00270114" w:rsidRDefault="009C3CB4" w:rsidP="009C3CB4">
      <w:pPr>
        <w:spacing w:line="240" w:lineRule="auto"/>
        <w:rPr>
          <w:rFonts w:ascii="FbShefa" w:hAnsi="FbShefa"/>
          <w:sz w:val="11"/>
          <w:rtl/>
        </w:rPr>
      </w:pPr>
    </w:p>
    <w:p w14:paraId="7B9511F6"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בעל בנכסי אשתו - למעילה</w:t>
      </w:r>
    </w:p>
    <w:p w14:paraId="20DF02C7" w14:textId="302CCCF8"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ספק</w:t>
      </w:r>
      <w:r w:rsidR="00980F5A" w:rsidRPr="001B3037">
        <w:rPr>
          <w:rFonts w:ascii="FbShefa" w:hAnsi="FbShefa"/>
          <w:b/>
          <w:bCs/>
          <w:color w:val="3B2F2A" w:themeColor="text2" w:themeShade="80"/>
          <w:sz w:val="11"/>
          <w:rtl/>
        </w:rPr>
        <w:t>.</w:t>
      </w:r>
      <w:r w:rsidRPr="00270114">
        <w:rPr>
          <w:rFonts w:ascii="FbShefa" w:hAnsi="FbShefa"/>
          <w:sz w:val="11"/>
          <w:rtl/>
        </w:rPr>
        <w:t xml:space="preserve"> בעל בנכסי אשתו</w:t>
      </w:r>
      <w:r w:rsidR="00D0795D">
        <w:rPr>
          <w:rFonts w:ascii="FbShefa" w:hAnsi="FbShefa" w:hint="cs"/>
          <w:sz w:val="11"/>
          <w:rtl/>
        </w:rPr>
        <w:t>,</w:t>
      </w:r>
      <w:r w:rsidRPr="00270114">
        <w:rPr>
          <w:rFonts w:ascii="FbShefa" w:hAnsi="FbShefa"/>
          <w:sz w:val="11"/>
          <w:rtl/>
        </w:rPr>
        <w:t xml:space="preserve"> מי מעל</w:t>
      </w:r>
      <w:r w:rsidR="00980F5A" w:rsidRPr="00270114">
        <w:rPr>
          <w:rFonts w:ascii="FbShefa" w:hAnsi="FbShefa"/>
          <w:sz w:val="11"/>
          <w:rtl/>
        </w:rPr>
        <w:t>.</w:t>
      </w:r>
    </w:p>
    <w:p w14:paraId="5E089452" w14:textId="317E1F75" w:rsidR="00433741" w:rsidRPr="00270114" w:rsidRDefault="00D0795D"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לימעול בעל</w:t>
      </w:r>
      <w:r w:rsidR="00980F5A" w:rsidRPr="00270114">
        <w:rPr>
          <w:rFonts w:ascii="FbShefa" w:hAnsi="FbShefa"/>
          <w:sz w:val="11"/>
          <w:rtl/>
        </w:rPr>
        <w:t>.</w:t>
      </w:r>
      <w:r w:rsidR="009C3CB4" w:rsidRPr="00270114">
        <w:rPr>
          <w:rFonts w:ascii="FbShefa" w:hAnsi="FbShefa"/>
          <w:sz w:val="11"/>
          <w:rtl/>
        </w:rPr>
        <w:t xml:space="preserve"> דהיתרא ניחא ליה דליקני, איסורא לא ניחא ליה דליקני</w:t>
      </w:r>
      <w:r w:rsidR="00980F5A" w:rsidRPr="00270114">
        <w:rPr>
          <w:rFonts w:ascii="FbShefa" w:hAnsi="FbShefa"/>
          <w:sz w:val="11"/>
          <w:rtl/>
        </w:rPr>
        <w:t>.</w:t>
      </w:r>
    </w:p>
    <w:p w14:paraId="469544D9" w14:textId="0FE49E94" w:rsidR="00433741" w:rsidRPr="00270114" w:rsidRDefault="00D0795D"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תימעול איהי</w:t>
      </w:r>
      <w:r w:rsidR="00980F5A" w:rsidRPr="00270114">
        <w:rPr>
          <w:rFonts w:ascii="FbShefa" w:hAnsi="FbShefa"/>
          <w:sz w:val="11"/>
          <w:rtl/>
        </w:rPr>
        <w:t>.</w:t>
      </w:r>
      <w:r w:rsidR="009C3CB4" w:rsidRPr="00270114">
        <w:rPr>
          <w:rFonts w:ascii="FbShefa" w:hAnsi="FbShefa"/>
          <w:sz w:val="11"/>
          <w:rtl/>
        </w:rPr>
        <w:t xml:space="preserve"> דהיתרא נמי לא ניחא לה דליקני</w:t>
      </w:r>
      <w:r w:rsidR="00980F5A" w:rsidRPr="00270114">
        <w:rPr>
          <w:rFonts w:ascii="FbShefa" w:hAnsi="FbShefa"/>
          <w:sz w:val="11"/>
          <w:rtl/>
        </w:rPr>
        <w:t>.</w:t>
      </w:r>
    </w:p>
    <w:p w14:paraId="60665541" w14:textId="3840C959" w:rsidR="009C3CB4" w:rsidRPr="00270114" w:rsidRDefault="00D0795D"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נמעלו בית דין</w:t>
      </w:r>
      <w:r w:rsidR="00980F5A" w:rsidRPr="00270114">
        <w:rPr>
          <w:rFonts w:ascii="FbShefa" w:hAnsi="FbShefa"/>
          <w:sz w:val="11"/>
          <w:rtl/>
        </w:rPr>
        <w:t>.</w:t>
      </w:r>
      <w:r w:rsidR="009C3CB4" w:rsidRPr="00270114">
        <w:rPr>
          <w:rFonts w:ascii="FbShefa" w:hAnsi="FbShefa"/>
          <w:sz w:val="11"/>
          <w:rtl/>
        </w:rPr>
        <w:t xml:space="preserve"> כי עבדו רבנן תקנתא, להיתרא ולא לאיסורא</w:t>
      </w:r>
      <w:r w:rsidR="00980F5A" w:rsidRPr="00270114">
        <w:rPr>
          <w:rFonts w:ascii="FbShefa" w:hAnsi="FbShefa"/>
          <w:sz w:val="11"/>
          <w:rtl/>
        </w:rPr>
        <w:t>.</w:t>
      </w:r>
    </w:p>
    <w:p w14:paraId="0FCB6FDE" w14:textId="7DA0DA4F" w:rsidR="00433741" w:rsidRPr="00270114" w:rsidRDefault="00D0795D"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מסקנא</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בעל מעל לכשיוציא, מידי דהוה אמוציא מעות הקדש לחולין</w:t>
      </w:r>
      <w:r w:rsidR="00980F5A" w:rsidRPr="00270114">
        <w:rPr>
          <w:rFonts w:ascii="FbShefa" w:hAnsi="FbShefa"/>
          <w:sz w:val="11"/>
          <w:rtl/>
        </w:rPr>
        <w:t>.</w:t>
      </w:r>
    </w:p>
    <w:p w14:paraId="75ED9F44" w14:textId="677F0ABA" w:rsidR="009C3CB4" w:rsidRPr="00270114" w:rsidRDefault="009C3CB4" w:rsidP="009C3CB4">
      <w:pPr>
        <w:spacing w:line="240" w:lineRule="auto"/>
        <w:rPr>
          <w:rFonts w:ascii="FbShefa" w:hAnsi="FbShefa"/>
          <w:sz w:val="11"/>
          <w:rtl/>
        </w:rPr>
      </w:pPr>
    </w:p>
    <w:p w14:paraId="3803E359"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מתה מחמת מלאכה</w:t>
      </w:r>
    </w:p>
    <w:p w14:paraId="083599B0" w14:textId="407B0CDD"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איבעיא להו</w:t>
      </w:r>
      <w:r w:rsidR="00980F5A" w:rsidRPr="00270114">
        <w:rPr>
          <w:rFonts w:ascii="FbShefa" w:hAnsi="FbShefa"/>
          <w:sz w:val="11"/>
          <w:rtl/>
        </w:rPr>
        <w:t>.</w:t>
      </w:r>
      <w:r w:rsidRPr="00270114">
        <w:rPr>
          <w:rFonts w:ascii="FbShefa" w:hAnsi="FbShefa"/>
          <w:sz w:val="11"/>
          <w:rtl/>
        </w:rPr>
        <w:t xml:space="preserve"> כחש בשר מחמת מלאכה מאי</w:t>
      </w:r>
      <w:r w:rsidR="00980F5A" w:rsidRPr="00270114">
        <w:rPr>
          <w:rFonts w:ascii="FbShefa" w:hAnsi="FbShefa"/>
          <w:sz w:val="11"/>
          <w:rtl/>
        </w:rPr>
        <w:t>.</w:t>
      </w:r>
    </w:p>
    <w:p w14:paraId="0B55ABF0" w14:textId="39DC437F"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מסקנא</w:t>
      </w:r>
      <w:r w:rsidR="00980F5A" w:rsidRPr="001B3037">
        <w:rPr>
          <w:rFonts w:ascii="FbShefa" w:hAnsi="FbShefa"/>
          <w:b/>
          <w:bCs/>
          <w:color w:val="3B2F2A" w:themeColor="text2" w:themeShade="80"/>
          <w:sz w:val="11"/>
          <w:rtl/>
        </w:rPr>
        <w:t>.</w:t>
      </w:r>
      <w:r w:rsidRPr="00270114">
        <w:rPr>
          <w:rFonts w:ascii="FbShefa" w:hAnsi="FbShefa"/>
          <w:sz w:val="11"/>
          <w:rtl/>
        </w:rPr>
        <w:t xml:space="preserve"> אפילו מתה מחמת מלאכה פטור</w:t>
      </w:r>
      <w:r w:rsidR="00980F5A" w:rsidRPr="00270114">
        <w:rPr>
          <w:rFonts w:ascii="FbShefa" w:hAnsi="FbShefa"/>
          <w:sz w:val="11"/>
          <w:rtl/>
        </w:rPr>
        <w:t>.</w:t>
      </w:r>
    </w:p>
    <w:p w14:paraId="3869C378" w14:textId="73D63F46" w:rsidR="00433741" w:rsidRPr="00270114" w:rsidRDefault="009A1CA9" w:rsidP="009C3CB4">
      <w:pPr>
        <w:spacing w:line="240" w:lineRule="auto"/>
        <w:rPr>
          <w:rFonts w:ascii="FbShefa" w:hAnsi="FbShefa"/>
          <w:sz w:val="11"/>
          <w:rtl/>
        </w:rPr>
      </w:pPr>
      <w:r>
        <w:rPr>
          <w:rFonts w:ascii="FbShefa" w:hAnsi="FbShefa" w:hint="cs"/>
          <w:b/>
          <w:bCs/>
          <w:color w:val="3B2F2A" w:themeColor="text2" w:themeShade="80"/>
          <w:sz w:val="11"/>
          <w:rtl/>
        </w:rPr>
        <w:t>שהרי</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לאו לאוקמא בכילתא שאילתה</w:t>
      </w:r>
      <w:r w:rsidR="00980F5A" w:rsidRPr="00270114">
        <w:rPr>
          <w:rFonts w:ascii="FbShefa" w:hAnsi="FbShefa"/>
          <w:sz w:val="11"/>
          <w:rtl/>
        </w:rPr>
        <w:t>.</w:t>
      </w:r>
    </w:p>
    <w:p w14:paraId="716F7AF5" w14:textId="0A8F5984" w:rsidR="009C3CB4" w:rsidRPr="001B3037" w:rsidRDefault="009C3CB4" w:rsidP="009C3CB4">
      <w:pPr>
        <w:spacing w:line="240" w:lineRule="auto"/>
        <w:rPr>
          <w:rFonts w:ascii="FbShefa" w:hAnsi="FbShefa"/>
          <w:b/>
          <w:bCs/>
          <w:color w:val="3B2F2A" w:themeColor="text2" w:themeShade="80"/>
          <w:sz w:val="11"/>
          <w:rtl/>
        </w:rPr>
      </w:pPr>
    </w:p>
    <w:p w14:paraId="5CCD0F33"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חיובי שואל</w:t>
      </w:r>
    </w:p>
    <w:p w14:paraId="6246DA28" w14:textId="40FD6240" w:rsidR="00433741" w:rsidRPr="00270114" w:rsidRDefault="009A1CA9" w:rsidP="009C3CB4">
      <w:pPr>
        <w:spacing w:line="240" w:lineRule="auto"/>
        <w:rPr>
          <w:rFonts w:ascii="FbShefa" w:hAnsi="FbShefa"/>
          <w:sz w:val="11"/>
          <w:rtl/>
        </w:rPr>
      </w:pPr>
      <w:r>
        <w:rPr>
          <w:rFonts w:ascii="FbShefa" w:hAnsi="FbShefa" w:hint="cs"/>
          <w:b/>
          <w:bCs/>
          <w:color w:val="3B2F2A" w:themeColor="text2" w:themeShade="80"/>
          <w:sz w:val="11"/>
          <w:rtl/>
        </w:rPr>
        <w:t>כגון.</w:t>
      </w:r>
      <w:r w:rsidR="009C3CB4" w:rsidRPr="00270114">
        <w:rPr>
          <w:rFonts w:ascii="FbShefa" w:hAnsi="FbShefa"/>
          <w:sz w:val="11"/>
          <w:rtl/>
        </w:rPr>
        <w:t xml:space="preserve"> שאיל נרגא מחבריה ואיתבר</w:t>
      </w:r>
      <w:r w:rsidR="00980F5A" w:rsidRPr="00270114">
        <w:rPr>
          <w:rFonts w:ascii="FbShefa" w:hAnsi="FbShefa"/>
          <w:sz w:val="11"/>
          <w:rtl/>
        </w:rPr>
        <w:t>.</w:t>
      </w:r>
    </w:p>
    <w:p w14:paraId="702BDF9C" w14:textId="03BF7858"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פטור</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אם יביא סהדי שלא שינה</w:t>
      </w:r>
      <w:r w:rsidR="00980F5A" w:rsidRPr="00270114">
        <w:rPr>
          <w:rFonts w:ascii="FbShefa" w:hAnsi="FbShefa"/>
          <w:sz w:val="11"/>
          <w:rtl/>
        </w:rPr>
        <w:t>.</w:t>
      </w:r>
    </w:p>
    <w:p w14:paraId="5E2E4BBF" w14:textId="1D86D439"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חייב</w:t>
      </w:r>
      <w:r w:rsidR="00980F5A" w:rsidRPr="001B3037">
        <w:rPr>
          <w:rFonts w:ascii="FbShefa" w:hAnsi="FbShefa"/>
          <w:b/>
          <w:bCs/>
          <w:color w:val="3B2F2A" w:themeColor="text2" w:themeShade="80"/>
          <w:sz w:val="11"/>
          <w:rtl/>
        </w:rPr>
        <w:t>.</w:t>
      </w:r>
      <w:r w:rsidRPr="00270114">
        <w:rPr>
          <w:rFonts w:ascii="FbShefa" w:hAnsi="FbShefa"/>
          <w:sz w:val="11"/>
          <w:rtl/>
        </w:rPr>
        <w:t xml:space="preserve"> אי ליכא סהדי</w:t>
      </w:r>
      <w:r w:rsidR="00980F5A" w:rsidRPr="00270114">
        <w:rPr>
          <w:rFonts w:ascii="FbShefa" w:hAnsi="FbShefa"/>
          <w:sz w:val="11"/>
          <w:rtl/>
        </w:rPr>
        <w:t>.</w:t>
      </w:r>
    </w:p>
    <w:p w14:paraId="311CC3C4" w14:textId="69568A8B" w:rsidR="009C3CB4" w:rsidRPr="00270114" w:rsidRDefault="009C3CB4" w:rsidP="00794C1A">
      <w:pPr>
        <w:pStyle w:val="1"/>
        <w:rPr>
          <w:rFonts w:ascii="FbShefa" w:hAnsi="FbShefa"/>
          <w:rtl/>
        </w:rPr>
      </w:pPr>
      <w:r w:rsidRPr="00270114">
        <w:rPr>
          <w:rFonts w:ascii="FbShefa" w:hAnsi="FbShefa"/>
          <w:sz w:val="11"/>
          <w:rtl/>
        </w:rPr>
        <w:t>צז</w:t>
      </w:r>
      <w:r w:rsidR="00B36BF2" w:rsidRPr="00270114">
        <w:rPr>
          <w:rFonts w:ascii="FbShefa" w:hAnsi="FbShefa"/>
          <w:sz w:val="11"/>
          <w:rtl/>
        </w:rPr>
        <w:t>, א</w:t>
      </w:r>
    </w:p>
    <w:p w14:paraId="27299902" w14:textId="04CD37E8" w:rsidR="009A1CA9" w:rsidRPr="009A1CA9" w:rsidRDefault="009A1CA9" w:rsidP="009A1CA9">
      <w:pPr>
        <w:pStyle w:val="3"/>
        <w:rPr>
          <w:rFonts w:cstheme="minorBidi"/>
          <w:rtl/>
        </w:rPr>
      </w:pPr>
      <w:r>
        <w:rPr>
          <w:rFonts w:hint="cs"/>
          <w:rtl/>
        </w:rPr>
        <w:t>גובה התשלום</w:t>
      </w:r>
      <w:r>
        <w:rPr>
          <w:rFonts w:cstheme="minorBidi" w:hint="cs"/>
          <w:rtl/>
        </w:rPr>
        <w:t>:</w:t>
      </w:r>
    </w:p>
    <w:p w14:paraId="41C9047B" w14:textId="77777777" w:rsidR="00EE3D5B" w:rsidRDefault="00EE3D5B" w:rsidP="009C3CB4">
      <w:pPr>
        <w:spacing w:line="240" w:lineRule="auto"/>
        <w:rPr>
          <w:rFonts w:ascii="FbShefa" w:hAnsi="FbShefa"/>
          <w:sz w:val="11"/>
          <w:rtl/>
        </w:rPr>
      </w:pPr>
      <w:r>
        <w:rPr>
          <w:rFonts w:ascii="FbShefa" w:hAnsi="FbShefa" w:hint="cs"/>
          <w:b/>
          <w:bCs/>
          <w:color w:val="3B2F2A" w:themeColor="text2" w:themeShade="80"/>
          <w:sz w:val="11"/>
          <w:rtl/>
        </w:rPr>
        <w:t xml:space="preserve">\דעה א. </w:t>
      </w:r>
      <w:r w:rsidR="009C3CB4" w:rsidRPr="00270114">
        <w:rPr>
          <w:rFonts w:ascii="FbShefa" w:hAnsi="FbShefa"/>
          <w:sz w:val="11"/>
          <w:rtl/>
        </w:rPr>
        <w:t xml:space="preserve">משלם נרגא מעליא </w:t>
      </w:r>
      <w:r>
        <w:rPr>
          <w:rFonts w:ascii="FbShefa" w:hAnsi="FbShefa" w:hint="cs"/>
          <w:sz w:val="11"/>
          <w:rtl/>
        </w:rPr>
        <w:t>.</w:t>
      </w:r>
    </w:p>
    <w:p w14:paraId="378F06D4" w14:textId="78C92124" w:rsidR="009C3CB4" w:rsidRPr="00270114" w:rsidRDefault="00EE3D5B" w:rsidP="00EE3D5B">
      <w:pPr>
        <w:spacing w:line="240" w:lineRule="auto"/>
        <w:rPr>
          <w:rFonts w:ascii="FbShefa" w:hAnsi="FbShefa"/>
          <w:sz w:val="11"/>
          <w:rtl/>
        </w:rPr>
      </w:pPr>
      <w:r>
        <w:rPr>
          <w:rFonts w:ascii="FbShefa" w:hAnsi="FbShefa" w:hint="cs"/>
          <w:b/>
          <w:bCs/>
          <w:color w:val="3B2F2A" w:themeColor="text2" w:themeShade="80"/>
          <w:sz w:val="11"/>
          <w:rtl/>
        </w:rPr>
        <w:t>\הלכתא.</w:t>
      </w:r>
      <w:r>
        <w:rPr>
          <w:rFonts w:ascii="FbShefa" w:hAnsi="FbShefa" w:hint="cs"/>
          <w:sz w:val="11"/>
          <w:rtl/>
        </w:rPr>
        <w:t xml:space="preserve"> </w:t>
      </w:r>
      <w:r w:rsidR="009C3CB4" w:rsidRPr="00270114">
        <w:rPr>
          <w:rFonts w:ascii="FbShefa" w:hAnsi="FbShefa"/>
          <w:sz w:val="11"/>
          <w:rtl/>
        </w:rPr>
        <w:t>מהדר ליה תבריה וממליא ליה דמי מנא</w:t>
      </w:r>
      <w:r w:rsidR="00A94292">
        <w:rPr>
          <w:rFonts w:ascii="FbShefa" w:hAnsi="FbShefa"/>
          <w:sz w:val="11"/>
          <w:rtl/>
        </w:rPr>
        <w:t xml:space="preserve"> </w:t>
      </w:r>
      <w:r>
        <w:rPr>
          <w:rFonts w:ascii="FbShefa" w:hAnsi="FbShefa" w:hint="cs"/>
          <w:sz w:val="11"/>
          <w:rtl/>
        </w:rPr>
        <w:t>.</w:t>
      </w:r>
    </w:p>
    <w:p w14:paraId="0505B794" w14:textId="77777777" w:rsidR="009C3CB4" w:rsidRPr="00270114" w:rsidRDefault="009C3CB4" w:rsidP="009C3CB4">
      <w:pPr>
        <w:spacing w:line="240" w:lineRule="auto"/>
        <w:rPr>
          <w:rFonts w:ascii="FbShefa" w:hAnsi="FbShefa"/>
          <w:sz w:val="11"/>
          <w:rtl/>
        </w:rPr>
      </w:pPr>
    </w:p>
    <w:p w14:paraId="476063F5"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שאיל שונרא</w:t>
      </w:r>
    </w:p>
    <w:p w14:paraId="57E79AE0" w14:textId="181FEBC8" w:rsidR="009C3CB4" w:rsidRPr="00270114" w:rsidRDefault="009C3CB4" w:rsidP="00EE3D5B">
      <w:pPr>
        <w:pStyle w:val="3"/>
        <w:rPr>
          <w:rtl/>
        </w:rPr>
      </w:pPr>
      <w:r w:rsidRPr="00270114">
        <w:rPr>
          <w:rtl/>
        </w:rPr>
        <w:t>חבור עליה עכברי וקטלוהו</w:t>
      </w:r>
      <w:r w:rsidR="00EE3D5B">
        <w:rPr>
          <w:rFonts w:hint="cs"/>
          <w:rtl/>
        </w:rPr>
        <w:t>:</w:t>
      </w:r>
    </w:p>
    <w:p w14:paraId="5BA22FAA" w14:textId="3783F8AE" w:rsidR="00433741" w:rsidRPr="00270114" w:rsidRDefault="00EE3D5B"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ספק</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Pr>
          <w:rFonts w:ascii="FbShefa" w:hAnsi="FbShefa" w:hint="cs"/>
          <w:sz w:val="11"/>
          <w:rtl/>
        </w:rPr>
        <w:t>האם נחשב ל</w:t>
      </w:r>
      <w:r w:rsidR="009C3CB4" w:rsidRPr="00270114">
        <w:rPr>
          <w:rFonts w:ascii="FbShefa" w:hAnsi="FbShefa"/>
          <w:sz w:val="11"/>
          <w:rtl/>
        </w:rPr>
        <w:t>מתה מחמת מלאכה דמי</w:t>
      </w:r>
      <w:r w:rsidR="00980F5A" w:rsidRPr="00270114">
        <w:rPr>
          <w:rFonts w:ascii="FbShefa" w:hAnsi="FbShefa"/>
          <w:sz w:val="11"/>
          <w:rtl/>
        </w:rPr>
        <w:t>.</w:t>
      </w:r>
    </w:p>
    <w:p w14:paraId="45EDBDB2" w14:textId="65D97BAD"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מסקנא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גברא דנשי קטלוהו</w:t>
      </w:r>
      <w:r w:rsidR="00EE3D5B">
        <w:rPr>
          <w:rFonts w:ascii="FbShefa" w:hAnsi="FbShefa" w:hint="cs"/>
          <w:sz w:val="11"/>
          <w:rtl/>
        </w:rPr>
        <w:t>,</w:t>
      </w:r>
      <w:r w:rsidRPr="00270114">
        <w:rPr>
          <w:rFonts w:ascii="FbShefa" w:hAnsi="FbShefa"/>
          <w:sz w:val="11"/>
          <w:rtl/>
        </w:rPr>
        <w:t xml:space="preserve"> לא דינא ולא דיינא</w:t>
      </w:r>
      <w:r w:rsidR="00980F5A" w:rsidRPr="00270114">
        <w:rPr>
          <w:rFonts w:ascii="FbShefa" w:hAnsi="FbShefa"/>
          <w:sz w:val="11"/>
          <w:rtl/>
        </w:rPr>
        <w:t>.</w:t>
      </w:r>
    </w:p>
    <w:p w14:paraId="4C933665" w14:textId="77777777" w:rsidR="009C3CB4" w:rsidRPr="00270114" w:rsidRDefault="009C3CB4" w:rsidP="009C3CB4">
      <w:pPr>
        <w:spacing w:line="240" w:lineRule="auto"/>
        <w:rPr>
          <w:rFonts w:ascii="FbShefa" w:hAnsi="FbShefa"/>
          <w:sz w:val="11"/>
          <w:rtl/>
        </w:rPr>
      </w:pPr>
    </w:p>
    <w:p w14:paraId="469AADA3" w14:textId="570EB4D4" w:rsidR="009C3CB4" w:rsidRPr="00270114" w:rsidRDefault="009C3CB4" w:rsidP="00EE3D5B">
      <w:pPr>
        <w:pStyle w:val="3"/>
        <w:rPr>
          <w:rtl/>
        </w:rPr>
      </w:pPr>
      <w:r w:rsidRPr="00270114">
        <w:rPr>
          <w:rtl/>
        </w:rPr>
        <w:t>אכיל עכברי טובא וחביל ומית</w:t>
      </w:r>
      <w:r w:rsidR="00EE3D5B">
        <w:rPr>
          <w:rFonts w:hint="cs"/>
          <w:rtl/>
        </w:rPr>
        <w:t>:</w:t>
      </w:r>
    </w:p>
    <w:p w14:paraId="3704241A" w14:textId="645F15DD" w:rsidR="009C3CB4" w:rsidRPr="00270114" w:rsidRDefault="00EE3D5B"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270114">
        <w:rPr>
          <w:rFonts w:ascii="FbShefa" w:hAnsi="FbShefa"/>
          <w:sz w:val="11"/>
          <w:rtl/>
        </w:rPr>
        <w:t xml:space="preserve">גברא דנשי קטלוהו </w:t>
      </w:r>
      <w:r>
        <w:rPr>
          <w:rFonts w:ascii="FbShefa" w:hAnsi="FbShefa" w:hint="cs"/>
          <w:sz w:val="11"/>
          <w:rtl/>
        </w:rPr>
        <w:t>.</w:t>
      </w:r>
      <w:r w:rsidR="009C3CB4" w:rsidRPr="00270114">
        <w:rPr>
          <w:rFonts w:ascii="FbShefa" w:hAnsi="FbShefa"/>
          <w:sz w:val="11"/>
          <w:rtl/>
        </w:rPr>
        <w:t>לא דינא ולא דיינא</w:t>
      </w:r>
      <w:r w:rsidR="00980F5A" w:rsidRPr="00270114">
        <w:rPr>
          <w:rFonts w:ascii="FbShefa" w:hAnsi="FbShefa"/>
          <w:sz w:val="11"/>
          <w:rtl/>
        </w:rPr>
        <w:t>.</w:t>
      </w:r>
    </w:p>
    <w:p w14:paraId="34E9C3C6" w14:textId="77777777" w:rsidR="009C3CB4" w:rsidRPr="00270114" w:rsidRDefault="009C3CB4" w:rsidP="009C3CB4">
      <w:pPr>
        <w:spacing w:line="240" w:lineRule="auto"/>
        <w:rPr>
          <w:rFonts w:ascii="FbShefa" w:hAnsi="FbShefa"/>
          <w:sz w:val="11"/>
          <w:rtl/>
        </w:rPr>
      </w:pPr>
    </w:p>
    <w:p w14:paraId="070863F7"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פטור בעליו עמו</w:t>
      </w:r>
    </w:p>
    <w:p w14:paraId="0A2DB323" w14:textId="77777777" w:rsidR="00552D94" w:rsidRPr="00552D94" w:rsidRDefault="00552D94" w:rsidP="00552D94">
      <w:pPr>
        <w:pStyle w:val="3"/>
        <w:rPr>
          <w:rtl/>
        </w:rPr>
      </w:pPr>
      <w:r w:rsidRPr="00552D94">
        <w:rPr>
          <w:rFonts w:hint="cs"/>
          <w:rtl/>
        </w:rPr>
        <w:t>הרוצה להיות שואל בבעלים:</w:t>
      </w:r>
    </w:p>
    <w:p w14:paraId="6BA1E844" w14:textId="02080ED5" w:rsidR="00433741" w:rsidRPr="00270114" w:rsidRDefault="00552D94" w:rsidP="00552D94">
      <w:pPr>
        <w:spacing w:line="240" w:lineRule="auto"/>
        <w:rPr>
          <w:rFonts w:ascii="FbShefa" w:hAnsi="FbShefa"/>
          <w:sz w:val="11"/>
          <w:rtl/>
        </w:rPr>
      </w:pPr>
      <w:r>
        <w:rPr>
          <w:rFonts w:hint="cs"/>
          <w:rtl/>
        </w:rPr>
        <w:t xml:space="preserve"> </w:t>
      </w:r>
      <w:r>
        <w:rPr>
          <w:rFonts w:ascii="FbShefa" w:hAnsi="FbShefa" w:hint="cs"/>
          <w:b/>
          <w:bCs/>
          <w:color w:val="3B2F2A" w:themeColor="text2" w:themeShade="80"/>
          <w:sz w:val="11"/>
          <w:rtl/>
        </w:rPr>
        <w:t>\</w:t>
      </w:r>
      <w:r w:rsidR="009C3CB4" w:rsidRPr="00270114">
        <w:rPr>
          <w:rFonts w:ascii="FbShefa" w:hAnsi="FbShefa"/>
          <w:sz w:val="11"/>
          <w:rtl/>
        </w:rPr>
        <w:t>נימא ליה</w:t>
      </w:r>
      <w:r>
        <w:rPr>
          <w:rFonts w:ascii="FbShefa" w:hAnsi="FbShefa" w:hint="cs"/>
          <w:sz w:val="11"/>
          <w:rtl/>
        </w:rPr>
        <w:t>.</w:t>
      </w:r>
      <w:r w:rsidR="009C3CB4" w:rsidRPr="00270114">
        <w:rPr>
          <w:rFonts w:ascii="FbShefa" w:hAnsi="FbShefa"/>
          <w:sz w:val="11"/>
          <w:rtl/>
        </w:rPr>
        <w:t xml:space="preserve"> אשקיין מיא</w:t>
      </w:r>
      <w:r>
        <w:rPr>
          <w:rFonts w:ascii="FbShefa" w:hAnsi="FbShefa" w:hint="cs"/>
          <w:sz w:val="11"/>
          <w:rtl/>
        </w:rPr>
        <w:t>.</w:t>
      </w:r>
    </w:p>
    <w:p w14:paraId="01EA5EA9" w14:textId="471020A5" w:rsidR="00433741" w:rsidRPr="00270114" w:rsidRDefault="00552D94"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ואי פקח הוא</w:t>
      </w:r>
      <w:r w:rsidR="00980F5A" w:rsidRPr="00270114">
        <w:rPr>
          <w:rFonts w:ascii="FbShefa" w:hAnsi="FbShefa"/>
          <w:sz w:val="11"/>
          <w:rtl/>
        </w:rPr>
        <w:t>.</w:t>
      </w:r>
      <w:r w:rsidR="009C3CB4" w:rsidRPr="00270114">
        <w:rPr>
          <w:rFonts w:ascii="FbShefa" w:hAnsi="FbShefa"/>
          <w:sz w:val="11"/>
          <w:rtl/>
        </w:rPr>
        <w:t xml:space="preserve"> נימא ליה</w:t>
      </w:r>
      <w:r>
        <w:rPr>
          <w:rFonts w:ascii="FbShefa" w:hAnsi="FbShefa" w:hint="cs"/>
          <w:sz w:val="11"/>
          <w:rtl/>
        </w:rPr>
        <w:t>,</w:t>
      </w:r>
      <w:r w:rsidR="009C3CB4" w:rsidRPr="00270114">
        <w:rPr>
          <w:rFonts w:ascii="FbShefa" w:hAnsi="FbShefa"/>
          <w:sz w:val="11"/>
          <w:rtl/>
        </w:rPr>
        <w:t xml:space="preserve"> שאיל ברישא, והדר אשקייך</w:t>
      </w:r>
      <w:r w:rsidR="00980F5A" w:rsidRPr="00270114">
        <w:rPr>
          <w:rFonts w:ascii="FbShefa" w:hAnsi="FbShefa"/>
          <w:sz w:val="11"/>
          <w:rtl/>
        </w:rPr>
        <w:t>.</w:t>
      </w:r>
    </w:p>
    <w:p w14:paraId="22027FD4" w14:textId="77777777" w:rsidR="00552D94" w:rsidRDefault="00552D94" w:rsidP="009C3CB4">
      <w:pPr>
        <w:spacing w:line="240" w:lineRule="auto"/>
        <w:rPr>
          <w:rFonts w:ascii="FbShefa" w:hAnsi="FbShefa"/>
          <w:b/>
          <w:bCs/>
          <w:color w:val="3B2F2A" w:themeColor="text2" w:themeShade="80"/>
          <w:sz w:val="11"/>
          <w:rtl/>
        </w:rPr>
      </w:pPr>
    </w:p>
    <w:p w14:paraId="449BC832" w14:textId="6BCFA747" w:rsidR="00552D94" w:rsidRPr="00B975D7" w:rsidRDefault="00B975D7" w:rsidP="00B975D7">
      <w:pPr>
        <w:pStyle w:val="3"/>
        <w:rPr>
          <w:rtl/>
        </w:rPr>
      </w:pPr>
      <w:r w:rsidRPr="00B975D7">
        <w:rPr>
          <w:rFonts w:hint="cs"/>
          <w:rtl/>
        </w:rPr>
        <w:t>נחשבים לשאלה בבעלים:</w:t>
      </w:r>
    </w:p>
    <w:p w14:paraId="70CE06E9" w14:textId="50F74336" w:rsidR="009C3CB4" w:rsidRPr="00270114" w:rsidRDefault="00B975D7" w:rsidP="009C3CB4">
      <w:pPr>
        <w:spacing w:line="240" w:lineRule="auto"/>
        <w:rPr>
          <w:rFonts w:ascii="FbShefa" w:hAnsi="FbShefa"/>
          <w:sz w:val="11"/>
          <w:rtl/>
        </w:rPr>
      </w:pPr>
      <w:r>
        <w:rPr>
          <w:rFonts w:ascii="FbShefa" w:hAnsi="FbShefa" w:hint="cs"/>
          <w:b/>
          <w:bCs/>
          <w:color w:val="3B2F2A" w:themeColor="text2" w:themeShade="80"/>
          <w:sz w:val="11"/>
          <w:rtl/>
        </w:rPr>
        <w:t xml:space="preserve">\כגון. </w:t>
      </w:r>
      <w:r w:rsidR="009C3CB4" w:rsidRPr="00270114">
        <w:rPr>
          <w:rFonts w:ascii="FbShefa" w:hAnsi="FbShefa"/>
          <w:sz w:val="11"/>
          <w:rtl/>
        </w:rPr>
        <w:t>מקרי דרדקי, שתלא, טבחא, ואומנא, ספר מתא</w:t>
      </w:r>
      <w:r w:rsidR="00980F5A" w:rsidRPr="00270114">
        <w:rPr>
          <w:rFonts w:ascii="FbShefa" w:hAnsi="FbShefa"/>
          <w:sz w:val="11"/>
          <w:rtl/>
        </w:rPr>
        <w:t>.</w:t>
      </w:r>
    </w:p>
    <w:p w14:paraId="2AEC11F4" w14:textId="62AD7709" w:rsidR="009C3CB4" w:rsidRDefault="00B975D7" w:rsidP="009C3CB4">
      <w:pPr>
        <w:spacing w:line="240" w:lineRule="auto"/>
        <w:rPr>
          <w:rFonts w:ascii="FbShefa" w:hAnsi="FbShefa"/>
          <w:sz w:val="11"/>
          <w:rtl/>
        </w:rPr>
      </w:pPr>
      <w:r>
        <w:rPr>
          <w:rFonts w:ascii="FbShefa" w:hAnsi="FbShefa" w:hint="cs"/>
          <w:sz w:val="11"/>
          <w:rtl/>
        </w:rPr>
        <w:t>\בעידן. עבידתייהו.</w:t>
      </w:r>
    </w:p>
    <w:p w14:paraId="5EB0BBA7" w14:textId="77777777" w:rsidR="00B975D7" w:rsidRDefault="00B975D7" w:rsidP="009C3CB4">
      <w:pPr>
        <w:spacing w:line="240" w:lineRule="auto"/>
        <w:rPr>
          <w:rFonts w:ascii="FbShefa" w:hAnsi="FbShefa"/>
          <w:sz w:val="11"/>
          <w:rtl/>
        </w:rPr>
      </w:pPr>
    </w:p>
    <w:p w14:paraId="71C8DF4E" w14:textId="337BA656" w:rsidR="00B975D7" w:rsidRPr="00270114" w:rsidRDefault="00B975D7" w:rsidP="00E14A03">
      <w:pPr>
        <w:pStyle w:val="2"/>
        <w:rPr>
          <w:rtl/>
        </w:rPr>
      </w:pPr>
      <w:r>
        <w:rPr>
          <w:rFonts w:hint="cs"/>
          <w:rtl/>
        </w:rPr>
        <w:t>רב ותלמידיו</w:t>
      </w:r>
    </w:p>
    <w:p w14:paraId="3D799A7A" w14:textId="30A354AC"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רבנן לרבא</w:t>
      </w:r>
      <w:r w:rsidR="00980F5A" w:rsidRPr="00270114">
        <w:rPr>
          <w:rFonts w:ascii="FbShefa" w:hAnsi="FbShefa"/>
          <w:sz w:val="11"/>
          <w:rtl/>
        </w:rPr>
        <w:t>.</w:t>
      </w:r>
      <w:r w:rsidRPr="00270114">
        <w:rPr>
          <w:rFonts w:ascii="FbShefa" w:hAnsi="FbShefa"/>
          <w:sz w:val="11"/>
          <w:rtl/>
        </w:rPr>
        <w:t xml:space="preserve"> שאיל לן מר</w:t>
      </w:r>
      <w:r w:rsidR="00980F5A" w:rsidRPr="00270114">
        <w:rPr>
          <w:rFonts w:ascii="FbShefa" w:hAnsi="FbShefa"/>
          <w:sz w:val="11"/>
          <w:rtl/>
        </w:rPr>
        <w:t>.</w:t>
      </w:r>
    </w:p>
    <w:p w14:paraId="201C8580" w14:textId="77777777" w:rsidR="00B975D7"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אקפיד</w:t>
      </w:r>
      <w:r w:rsidR="00980F5A" w:rsidRPr="001B3037">
        <w:rPr>
          <w:rFonts w:ascii="FbShefa" w:hAnsi="FbShefa"/>
          <w:b/>
          <w:bCs/>
          <w:color w:val="3B2F2A" w:themeColor="text2" w:themeShade="80"/>
          <w:sz w:val="11"/>
          <w:rtl/>
        </w:rPr>
        <w:t>.</w:t>
      </w:r>
      <w:r w:rsidRPr="00270114">
        <w:rPr>
          <w:rFonts w:ascii="FbShefa" w:hAnsi="FbShefa"/>
          <w:sz w:val="11"/>
          <w:rtl/>
        </w:rPr>
        <w:t xml:space="preserve"> לאפקועי ממונאי קא בעיתו</w:t>
      </w:r>
      <w:r w:rsidR="00980F5A" w:rsidRPr="00270114">
        <w:rPr>
          <w:rFonts w:ascii="FbShefa" w:hAnsi="FbShefa"/>
          <w:sz w:val="11"/>
          <w:rtl/>
        </w:rPr>
        <w:t>.</w:t>
      </w:r>
      <w:r w:rsidRPr="00270114">
        <w:rPr>
          <w:rFonts w:ascii="FbShefa" w:hAnsi="FbShefa"/>
          <w:sz w:val="11"/>
          <w:rtl/>
        </w:rPr>
        <w:t xml:space="preserve"> </w:t>
      </w:r>
    </w:p>
    <w:p w14:paraId="7D28162E" w14:textId="0F53E24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אדרבה</w:t>
      </w:r>
      <w:r w:rsidR="00980F5A" w:rsidRPr="001B3037">
        <w:rPr>
          <w:rFonts w:ascii="FbShefa" w:hAnsi="FbShefa"/>
          <w:b/>
          <w:bCs/>
          <w:color w:val="3B2F2A" w:themeColor="text2" w:themeShade="80"/>
          <w:sz w:val="11"/>
          <w:rtl/>
        </w:rPr>
        <w:t>.</w:t>
      </w:r>
      <w:r w:rsidRPr="00270114">
        <w:rPr>
          <w:rFonts w:ascii="FbShefa" w:hAnsi="FbShefa"/>
          <w:sz w:val="11"/>
          <w:rtl/>
        </w:rPr>
        <w:t xml:space="preserve"> אתון שאילתון לי, דאילו אנא מצי אישתמוטי לכו ממסכתא למסכתא</w:t>
      </w:r>
      <w:r w:rsidR="00980F5A" w:rsidRPr="00270114">
        <w:rPr>
          <w:rFonts w:ascii="FbShefa" w:hAnsi="FbShefa"/>
          <w:sz w:val="11"/>
          <w:rtl/>
        </w:rPr>
        <w:t>.</w:t>
      </w:r>
    </w:p>
    <w:p w14:paraId="42A7FDF7" w14:textId="77777777" w:rsidR="00E14A03" w:rsidRDefault="00E14A03" w:rsidP="009C3CB4">
      <w:pPr>
        <w:spacing w:line="240" w:lineRule="auto"/>
        <w:rPr>
          <w:rFonts w:ascii="FbShefa" w:hAnsi="FbShefa"/>
          <w:b/>
          <w:bCs/>
          <w:color w:val="3B2F2A" w:themeColor="text2" w:themeShade="80"/>
          <w:sz w:val="11"/>
          <w:rtl/>
        </w:rPr>
      </w:pPr>
    </w:p>
    <w:p w14:paraId="2BFC2B9E" w14:textId="19E6F30C" w:rsidR="00E14A03" w:rsidRDefault="00E14A03" w:rsidP="00E14A03">
      <w:pPr>
        <w:pStyle w:val="3"/>
        <w:rPr>
          <w:rtl/>
        </w:rPr>
      </w:pPr>
      <w:r>
        <w:rPr>
          <w:rFonts w:hint="cs"/>
          <w:rtl/>
        </w:rPr>
        <w:t>מסקנא:</w:t>
      </w:r>
    </w:p>
    <w:p w14:paraId="0766D9A1" w14:textId="1C63D9A4" w:rsidR="00E14A03" w:rsidRDefault="00E14A03"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270114">
        <w:rPr>
          <w:rFonts w:ascii="FbShefa" w:hAnsi="FbShefa"/>
          <w:sz w:val="11"/>
          <w:rtl/>
        </w:rPr>
        <w:t>ביומא דכלה</w:t>
      </w:r>
      <w:r>
        <w:rPr>
          <w:rFonts w:ascii="FbShefa" w:hAnsi="FbShefa" w:hint="cs"/>
          <w:sz w:val="11"/>
          <w:rtl/>
        </w:rPr>
        <w:t xml:space="preserve">. </w:t>
      </w:r>
      <w:r w:rsidRPr="00E14A03">
        <w:rPr>
          <w:rFonts w:ascii="FbShefa" w:hAnsi="FbShefa"/>
          <w:sz w:val="11"/>
          <w:rtl/>
        </w:rPr>
        <w:t>הו</w:t>
      </w:r>
      <w:r>
        <w:rPr>
          <w:rFonts w:ascii="FbShefa" w:hAnsi="FbShefa" w:hint="cs"/>
          <w:sz w:val="11"/>
          <w:rtl/>
        </w:rPr>
        <w:t>א</w:t>
      </w:r>
      <w:r w:rsidRPr="00E14A03">
        <w:rPr>
          <w:rFonts w:ascii="FbShefa" w:hAnsi="FbShefa"/>
          <w:sz w:val="11"/>
          <w:rtl/>
        </w:rPr>
        <w:t xml:space="preserve"> </w:t>
      </w:r>
      <w:r>
        <w:rPr>
          <w:rFonts w:ascii="FbShefa" w:hAnsi="FbShefa" w:hint="cs"/>
          <w:sz w:val="11"/>
          <w:rtl/>
        </w:rPr>
        <w:t>מושאל ש</w:t>
      </w:r>
      <w:r w:rsidRPr="00E14A03">
        <w:rPr>
          <w:rFonts w:ascii="FbShefa" w:hAnsi="FbShefa"/>
          <w:sz w:val="11"/>
          <w:rtl/>
        </w:rPr>
        <w:t>לה</w:t>
      </w:r>
      <w:r>
        <w:rPr>
          <w:rFonts w:ascii="FbShefa" w:hAnsi="FbShefa" w:hint="cs"/>
          <w:sz w:val="11"/>
          <w:rtl/>
        </w:rPr>
        <w:t>ם.</w:t>
      </w:r>
    </w:p>
    <w:p w14:paraId="44C575C9" w14:textId="65DCAAE0" w:rsidR="00433741" w:rsidRPr="00270114" w:rsidRDefault="00E14A03"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בשאר יומי</w:t>
      </w:r>
      <w:r w:rsidR="00980F5A" w:rsidRPr="00270114">
        <w:rPr>
          <w:rFonts w:ascii="FbShefa" w:hAnsi="FbShefa"/>
          <w:sz w:val="11"/>
          <w:rtl/>
        </w:rPr>
        <w:t>.</w:t>
      </w:r>
      <w:r>
        <w:rPr>
          <w:rFonts w:ascii="FbShefa" w:hAnsi="FbShefa" w:hint="cs"/>
          <w:sz w:val="11"/>
          <w:rtl/>
        </w:rPr>
        <w:t xml:space="preserve"> הם שאולים לו.</w:t>
      </w:r>
    </w:p>
    <w:p w14:paraId="2A32D131" w14:textId="173E1C04" w:rsidR="009C3CB4" w:rsidRPr="00270114" w:rsidRDefault="009C3CB4" w:rsidP="009C3CB4">
      <w:pPr>
        <w:spacing w:line="240" w:lineRule="auto"/>
        <w:rPr>
          <w:rFonts w:ascii="FbShefa" w:hAnsi="FbShefa"/>
          <w:sz w:val="11"/>
          <w:rtl/>
        </w:rPr>
      </w:pPr>
    </w:p>
    <w:p w14:paraId="7A8FFDBE"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מעשה</w:t>
      </w:r>
    </w:p>
    <w:p w14:paraId="6A9F4EA1" w14:textId="4AD8E193" w:rsidR="00433741" w:rsidRPr="00270114" w:rsidRDefault="00BF4410"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אוגר כודנייתא</w:t>
      </w:r>
      <w:r w:rsidR="00980F5A" w:rsidRPr="00270114">
        <w:rPr>
          <w:rFonts w:ascii="FbShefa" w:hAnsi="FbShefa"/>
          <w:sz w:val="11"/>
          <w:rtl/>
        </w:rPr>
        <w:t>.</w:t>
      </w:r>
      <w:r w:rsidR="009C3CB4" w:rsidRPr="00270114">
        <w:rPr>
          <w:rFonts w:ascii="FbShefa" w:hAnsi="FbShefa"/>
          <w:sz w:val="11"/>
          <w:rtl/>
        </w:rPr>
        <w:t xml:space="preserve"> נפק לדלויי טעונה בהדייהו, פשעו בה ומית</w:t>
      </w:r>
      <w:r w:rsidR="00980F5A" w:rsidRPr="00270114">
        <w:rPr>
          <w:rFonts w:ascii="FbShefa" w:hAnsi="FbShefa"/>
          <w:sz w:val="11"/>
          <w:rtl/>
        </w:rPr>
        <w:t>.</w:t>
      </w:r>
    </w:p>
    <w:p w14:paraId="7C14A3C0" w14:textId="13717719" w:rsidR="00433741" w:rsidRPr="00BF4410" w:rsidRDefault="009C3CB4" w:rsidP="009C3CB4">
      <w:pPr>
        <w:spacing w:line="240" w:lineRule="auto"/>
        <w:rPr>
          <w:rtl/>
        </w:rPr>
      </w:pPr>
      <w:r w:rsidRPr="001B3037">
        <w:rPr>
          <w:rFonts w:ascii="FbShefa" w:hAnsi="FbShefa"/>
          <w:b/>
          <w:bCs/>
          <w:color w:val="3B2F2A" w:themeColor="text2" w:themeShade="80"/>
          <w:sz w:val="11"/>
          <w:rtl/>
        </w:rPr>
        <w:t>רבא</w:t>
      </w:r>
      <w:r w:rsidR="00980F5A" w:rsidRPr="00270114">
        <w:rPr>
          <w:rFonts w:ascii="FbShefa" w:hAnsi="FbShefa"/>
          <w:sz w:val="11"/>
          <w:rtl/>
        </w:rPr>
        <w:t>.</w:t>
      </w:r>
      <w:r w:rsidRPr="00270114">
        <w:rPr>
          <w:rFonts w:ascii="FbShefa" w:hAnsi="FbShefa"/>
          <w:sz w:val="11"/>
          <w:rtl/>
        </w:rPr>
        <w:t xml:space="preserve"> חייבינהו</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א"ל</w:t>
      </w:r>
      <w:r w:rsidR="00980F5A" w:rsidRPr="00270114">
        <w:rPr>
          <w:rFonts w:ascii="FbShefa" w:hAnsi="FbShefa"/>
          <w:sz w:val="11"/>
          <w:rtl/>
        </w:rPr>
        <w:t>.</w:t>
      </w:r>
      <w:r w:rsidRPr="00270114">
        <w:rPr>
          <w:rFonts w:ascii="FbShefa" w:hAnsi="FbShefa"/>
          <w:sz w:val="11"/>
          <w:rtl/>
        </w:rPr>
        <w:t xml:space="preserve"> פשיעה בבעלים היא</w:t>
      </w:r>
      <w:r w:rsidR="00980F5A" w:rsidRPr="00270114">
        <w:rPr>
          <w:rFonts w:ascii="FbShefa" w:hAnsi="FbShefa"/>
          <w:sz w:val="11"/>
          <w:rtl/>
        </w:rPr>
        <w:t>.</w:t>
      </w:r>
      <w:r w:rsidRPr="00270114">
        <w:rPr>
          <w:rFonts w:ascii="FbShefa" w:hAnsi="FbShefa"/>
          <w:sz w:val="11"/>
          <w:rtl/>
        </w:rPr>
        <w:t xml:space="preserve"> </w:t>
      </w:r>
      <w:r w:rsidR="00BF4410">
        <w:rPr>
          <w:rFonts w:ascii="FbShefa" w:hAnsi="FbShefa" w:hint="cs"/>
          <w:sz w:val="11"/>
          <w:rtl/>
        </w:rPr>
        <w:t xml:space="preserve">\ולכן. </w:t>
      </w:r>
      <w:r w:rsidRPr="00BF4410">
        <w:rPr>
          <w:rtl/>
        </w:rPr>
        <w:t>איכסיף</w:t>
      </w:r>
      <w:r w:rsidR="00980F5A" w:rsidRPr="00BF4410">
        <w:rPr>
          <w:rtl/>
        </w:rPr>
        <w:t>.</w:t>
      </w:r>
    </w:p>
    <w:p w14:paraId="723DED5A" w14:textId="3AABE53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לסוף</w:t>
      </w:r>
      <w:r w:rsidR="00980F5A" w:rsidRPr="001B3037">
        <w:rPr>
          <w:rFonts w:ascii="FbShefa" w:hAnsi="FbShefa"/>
          <w:b/>
          <w:bCs/>
          <w:color w:val="3B2F2A" w:themeColor="text2" w:themeShade="80"/>
          <w:sz w:val="11"/>
          <w:rtl/>
        </w:rPr>
        <w:t>.</w:t>
      </w:r>
      <w:r w:rsidRPr="00270114">
        <w:rPr>
          <w:rFonts w:ascii="FbShefa" w:hAnsi="FbShefa"/>
          <w:sz w:val="11"/>
          <w:rtl/>
        </w:rPr>
        <w:t xml:space="preserve"> איגלאי מילתא דלמיסר טעונה הוא דנפק</w:t>
      </w:r>
      <w:r w:rsidR="00980F5A" w:rsidRPr="00270114">
        <w:rPr>
          <w:rFonts w:ascii="FbShefa" w:hAnsi="FbShefa"/>
          <w:sz w:val="11"/>
          <w:rtl/>
        </w:rPr>
        <w:t>.</w:t>
      </w:r>
    </w:p>
    <w:p w14:paraId="57F7DAE5" w14:textId="77777777" w:rsidR="00BF4410" w:rsidRDefault="00BF4410" w:rsidP="009C3CB4">
      <w:pPr>
        <w:spacing w:line="240" w:lineRule="auto"/>
        <w:rPr>
          <w:rFonts w:ascii="FbShefa" w:hAnsi="FbShefa"/>
          <w:b/>
          <w:bCs/>
          <w:color w:val="3B2F2A" w:themeColor="text2" w:themeShade="80"/>
          <w:sz w:val="11"/>
          <w:rtl/>
        </w:rPr>
      </w:pPr>
    </w:p>
    <w:p w14:paraId="7C53ECF4" w14:textId="77777777" w:rsidR="00BF4410" w:rsidRDefault="00BF4410" w:rsidP="009C3CB4">
      <w:pPr>
        <w:spacing w:line="240" w:lineRule="auto"/>
        <w:rPr>
          <w:rFonts w:ascii="FbShefa" w:hAnsi="FbShefa"/>
          <w:sz w:val="11"/>
          <w:rtl/>
        </w:rPr>
      </w:pPr>
      <w:r>
        <w:rPr>
          <w:rFonts w:ascii="FbShefa" w:hAnsi="FbShefa" w:hint="cs"/>
          <w:b/>
          <w:bCs/>
          <w:color w:val="3B2F2A" w:themeColor="text2" w:themeShade="80"/>
          <w:sz w:val="11"/>
          <w:rtl/>
        </w:rPr>
        <w:t xml:space="preserve">שאלה. </w:t>
      </w:r>
      <w:r w:rsidR="009C3CB4" w:rsidRPr="00BF4410">
        <w:rPr>
          <w:rtl/>
        </w:rPr>
        <w:t>הניחא</w:t>
      </w:r>
      <w:r w:rsidR="009C3CB4" w:rsidRPr="00270114">
        <w:rPr>
          <w:rFonts w:ascii="FbShefa" w:hAnsi="FbShefa"/>
          <w:sz w:val="11"/>
          <w:rtl/>
        </w:rPr>
        <w:t xml:space="preserve"> למ"ד פשיעה בבעלים פטור</w:t>
      </w:r>
      <w:r w:rsidR="00980F5A" w:rsidRPr="00270114">
        <w:rPr>
          <w:rFonts w:ascii="FbShefa" w:hAnsi="FbShefa"/>
          <w:sz w:val="11"/>
          <w:rtl/>
        </w:rPr>
        <w:t>.</w:t>
      </w:r>
      <w:r w:rsidR="009C3CB4" w:rsidRPr="00270114">
        <w:rPr>
          <w:rFonts w:ascii="FbShefa" w:hAnsi="FbShefa"/>
          <w:sz w:val="11"/>
          <w:rtl/>
        </w:rPr>
        <w:t xml:space="preserve"> </w:t>
      </w:r>
    </w:p>
    <w:p w14:paraId="43467107" w14:textId="364C0A42" w:rsidR="009C3CB4" w:rsidRPr="00270114" w:rsidRDefault="00BF4410" w:rsidP="00BF4410">
      <w:pPr>
        <w:spacing w:line="240" w:lineRule="auto"/>
        <w:rPr>
          <w:rFonts w:ascii="FbShefa" w:hAnsi="FbShefa"/>
          <w:sz w:val="11"/>
          <w:rtl/>
        </w:rPr>
      </w:pPr>
      <w:r>
        <w:rPr>
          <w:rFonts w:ascii="FbShefa" w:hAnsi="FbShefa" w:hint="cs"/>
          <w:b/>
          <w:bCs/>
          <w:color w:val="3B2F2A" w:themeColor="text2" w:themeShade="80"/>
          <w:sz w:val="11"/>
          <w:rtl/>
        </w:rPr>
        <w:t xml:space="preserve">\תשובה. </w:t>
      </w:r>
      <w:r w:rsidR="009C3CB4" w:rsidRPr="00270114">
        <w:rPr>
          <w:rFonts w:ascii="FbShefa" w:hAnsi="FbShefa"/>
          <w:sz w:val="11"/>
          <w:rtl/>
        </w:rPr>
        <w:t>לא מיפשע פשעו בה, אלא איגנובי איגנוב, ומתה כדרכה בי גנב הוי</w:t>
      </w:r>
      <w:r w:rsidR="00980F5A" w:rsidRPr="00270114">
        <w:rPr>
          <w:rFonts w:ascii="FbShefa" w:hAnsi="FbShefa"/>
          <w:sz w:val="11"/>
          <w:rtl/>
        </w:rPr>
        <w:t>.</w:t>
      </w:r>
      <w:r w:rsidR="009C3CB4" w:rsidRPr="00270114">
        <w:rPr>
          <w:rFonts w:ascii="FbShefa" w:hAnsi="FbShefa"/>
          <w:sz w:val="11"/>
          <w:rtl/>
        </w:rPr>
        <w:t xml:space="preserve"> </w:t>
      </w:r>
    </w:p>
    <w:p w14:paraId="006B0332" w14:textId="4C2BEA5A" w:rsidR="009C3CB4" w:rsidRPr="00270114" w:rsidRDefault="009C3CB4" w:rsidP="00794C1A">
      <w:pPr>
        <w:pStyle w:val="1"/>
        <w:rPr>
          <w:rFonts w:ascii="FbShefa" w:hAnsi="FbShefa"/>
          <w:rtl/>
        </w:rPr>
      </w:pPr>
      <w:r w:rsidRPr="00270114">
        <w:rPr>
          <w:rFonts w:ascii="FbShefa" w:hAnsi="FbShefa"/>
          <w:sz w:val="11"/>
          <w:rtl/>
        </w:rPr>
        <w:t>צז</w:t>
      </w:r>
      <w:r w:rsidR="00B36BF2" w:rsidRPr="00270114">
        <w:rPr>
          <w:rFonts w:ascii="FbShefa" w:hAnsi="FbShefa"/>
          <w:sz w:val="11"/>
          <w:rtl/>
        </w:rPr>
        <w:t>, ב</w:t>
      </w:r>
    </w:p>
    <w:p w14:paraId="24664CFD" w14:textId="322EE8B3" w:rsidR="009C3CB4" w:rsidRPr="00857DC8" w:rsidRDefault="009C3CB4" w:rsidP="00857DC8">
      <w:pPr>
        <w:spacing w:before="100" w:beforeAutospacing="1" w:after="100" w:afterAutospacing="1" w:line="276" w:lineRule="auto"/>
        <w:ind w:leftChars="851" w:left="1702" w:rightChars="851" w:right="1702"/>
        <w:jc w:val="both"/>
        <w:rPr>
          <w:rFonts w:ascii="FbShefa" w:hAnsi="FbShefa"/>
          <w:b/>
          <w:bCs/>
          <w:color w:val="3B2F2A" w:themeColor="text2" w:themeShade="80"/>
          <w:sz w:val="11"/>
          <w:rtl/>
        </w:rPr>
      </w:pPr>
      <w:r w:rsidRPr="00857DC8">
        <w:rPr>
          <w:rFonts w:ascii="FbShefa" w:hAnsi="FbShefa"/>
          <w:b/>
          <w:bCs/>
          <w:color w:val="3B2F2A" w:themeColor="text2" w:themeShade="80"/>
          <w:sz w:val="11"/>
          <w:rtl/>
        </w:rPr>
        <w:t>הַשּׁוֹאֵל אֶת הַפָּרָה, שְׁאָלָהּ חֲצִי הַיּוֹם וּשְׂכָרָהּ חֲצִי הַיּוֹם, שְׁאָלָהּ הַיּוֹם וּשְׂכָרָהּ לְמָחָר, שָׂכַר אַחַת וְשָׁאַל אַחַת, וָמֵתָה, הַמַּשְׁאִיל אוֹמֵר שְׁאוּלָה מֵתָה, בַּיּוֹם שֶׁהָיְתָה שְׁאוּלָה מֵתָה, בַּשָּׁעָה שֶׁהָיְתָה שְׁאוּלָה מֵתָה, וְהַלָּה אוֹמֵר אֵינִי יוֹדֵעַ, חַיָּב</w:t>
      </w:r>
      <w:r w:rsidR="00980F5A" w:rsidRPr="00857DC8">
        <w:rPr>
          <w:rFonts w:ascii="FbShefa" w:hAnsi="FbShefa"/>
          <w:b/>
          <w:bCs/>
          <w:color w:val="3B2F2A" w:themeColor="text2" w:themeShade="80"/>
          <w:sz w:val="11"/>
          <w:rtl/>
        </w:rPr>
        <w:t>.</w:t>
      </w:r>
      <w:r w:rsidRPr="00857DC8">
        <w:rPr>
          <w:rFonts w:ascii="FbShefa" w:hAnsi="FbShefa"/>
          <w:b/>
          <w:bCs/>
          <w:color w:val="3B2F2A" w:themeColor="text2" w:themeShade="80"/>
          <w:sz w:val="11"/>
          <w:rtl/>
        </w:rPr>
        <w:t xml:space="preserve"> הַשּׂוֹכֵר אוֹמֵר שְׂכוּרָה מֵתָה, בַּיּוֹם שֶׁהָיְתָה שְׂכוּרָה מֵתָה, בַּשָּׁעָה שֶׁהָיְתָה שְׂכוּרָה מֵתָה, וְהַלָּה אוֹמֵר אֵינִי יוֹדֵעַ, פָּטוּר</w:t>
      </w:r>
      <w:r w:rsidR="00980F5A" w:rsidRPr="00857DC8">
        <w:rPr>
          <w:rFonts w:ascii="FbShefa" w:hAnsi="FbShefa"/>
          <w:b/>
          <w:bCs/>
          <w:color w:val="3B2F2A" w:themeColor="text2" w:themeShade="80"/>
          <w:sz w:val="11"/>
          <w:rtl/>
        </w:rPr>
        <w:t>.</w:t>
      </w:r>
      <w:r w:rsidRPr="00857DC8">
        <w:rPr>
          <w:rFonts w:ascii="FbShefa" w:hAnsi="FbShefa"/>
          <w:b/>
          <w:bCs/>
          <w:color w:val="3B2F2A" w:themeColor="text2" w:themeShade="80"/>
          <w:sz w:val="11"/>
          <w:rtl/>
        </w:rPr>
        <w:t xml:space="preserve"> זֶה אוֹמֵר שְׁאוּלָה וְזֶה אוֹמֵר שְׂכוּרָה, יִשָּׁבַע הַשּׂוֹכֵר שֶׁשְּׂכוּרָה מֵתָה</w:t>
      </w:r>
      <w:r w:rsidR="00980F5A" w:rsidRPr="00857DC8">
        <w:rPr>
          <w:rFonts w:ascii="FbShefa" w:hAnsi="FbShefa"/>
          <w:b/>
          <w:bCs/>
          <w:color w:val="3B2F2A" w:themeColor="text2" w:themeShade="80"/>
          <w:sz w:val="11"/>
          <w:rtl/>
        </w:rPr>
        <w:t>.</w:t>
      </w:r>
      <w:r w:rsidRPr="00857DC8">
        <w:rPr>
          <w:rFonts w:ascii="FbShefa" w:hAnsi="FbShefa"/>
          <w:b/>
          <w:bCs/>
          <w:color w:val="3B2F2A" w:themeColor="text2" w:themeShade="80"/>
          <w:sz w:val="11"/>
          <w:rtl/>
        </w:rPr>
        <w:t xml:space="preserve"> זֶה אוֹמֵר אֵינִי יוֹדֵעַ וְזֶה אוֹמֵר אֵינִי יוֹדֵעַ, יַחֲלֹקוּ: </w:t>
      </w:r>
    </w:p>
    <w:p w14:paraId="03A445C1" w14:textId="17D60CFD" w:rsidR="009C3CB4" w:rsidRDefault="001F6480" w:rsidP="009C3CB4">
      <w:pPr>
        <w:spacing w:line="240" w:lineRule="auto"/>
        <w:rPr>
          <w:rFonts w:ascii="FbShefa" w:hAnsi="FbShefa"/>
          <w:sz w:val="11"/>
          <w:rtl/>
        </w:rPr>
      </w:pPr>
      <w:r>
        <w:rPr>
          <w:rFonts w:ascii="FbShefa" w:hAnsi="FbShefa"/>
          <w:sz w:val="11"/>
          <w:rtl/>
        </w:rPr>
        <w:tab/>
      </w:r>
      <w:r>
        <w:rPr>
          <w:rFonts w:ascii="FbShefa" w:hAnsi="FbShefa" w:hint="cs"/>
          <w:sz w:val="11"/>
        </w:rPr>
        <w:t xml:space="preserve"> </w:t>
      </w:r>
    </w:p>
    <w:p w14:paraId="5014B2CC" w14:textId="2742DE96" w:rsidR="009C3CB4" w:rsidRPr="00270114" w:rsidRDefault="000A2086" w:rsidP="009C3CB4">
      <w:pPr>
        <w:pStyle w:val="2"/>
        <w:rPr>
          <w:rFonts w:ascii="FbShefa" w:hAnsi="FbShefa"/>
          <w:color w:val="7C5F1D"/>
          <w:rtl/>
        </w:rPr>
      </w:pPr>
      <w:r>
        <w:rPr>
          <w:rFonts w:ascii="FbShefa" w:hAnsi="FbShefa" w:hint="cs"/>
          <w:color w:val="7C5F1D"/>
          <w:sz w:val="11"/>
          <w:rtl/>
        </w:rPr>
        <w:t>ב</w:t>
      </w:r>
      <w:r w:rsidR="009C3CB4" w:rsidRPr="00270114">
        <w:rPr>
          <w:rFonts w:ascii="FbShefa" w:hAnsi="FbShefa"/>
          <w:color w:val="7C5F1D"/>
          <w:sz w:val="11"/>
          <w:rtl/>
        </w:rPr>
        <w:t>רי ושמא</w:t>
      </w:r>
    </w:p>
    <w:p w14:paraId="21DFF504" w14:textId="77777777" w:rsidR="000A2086" w:rsidRPr="000A2086" w:rsidRDefault="000A2086" w:rsidP="009C3CB4">
      <w:pPr>
        <w:spacing w:line="240" w:lineRule="auto"/>
        <w:rPr>
          <w:rtl/>
        </w:rPr>
      </w:pPr>
      <w:r>
        <w:rPr>
          <w:rFonts w:ascii="FbShefa" w:hAnsi="FbShefa" w:hint="cs"/>
          <w:b/>
          <w:bCs/>
          <w:color w:val="3B2F2A" w:themeColor="text2" w:themeShade="80"/>
          <w:sz w:val="11"/>
          <w:rtl/>
        </w:rPr>
        <w:t xml:space="preserve">דעה א. </w:t>
      </w:r>
      <w:r w:rsidRPr="000A2086">
        <w:rPr>
          <w:rFonts w:hint="cs"/>
          <w:rtl/>
        </w:rPr>
        <w:t>חייב.</w:t>
      </w:r>
    </w:p>
    <w:p w14:paraId="4A65322E" w14:textId="77777777" w:rsidR="000A2086" w:rsidRDefault="000A2086" w:rsidP="009C3CB4">
      <w:pPr>
        <w:spacing w:line="240" w:lineRule="auto"/>
        <w:rPr>
          <w:rtl/>
        </w:rPr>
      </w:pPr>
      <w:r>
        <w:rPr>
          <w:rFonts w:ascii="FbShefa" w:hAnsi="FbShefa" w:hint="cs"/>
          <w:b/>
          <w:bCs/>
          <w:color w:val="3B2F2A" w:themeColor="text2" w:themeShade="80"/>
          <w:sz w:val="11"/>
          <w:rtl/>
        </w:rPr>
        <w:t xml:space="preserve">דעה ב. </w:t>
      </w:r>
      <w:r>
        <w:rPr>
          <w:rFonts w:hint="cs"/>
          <w:rtl/>
        </w:rPr>
        <w:t>פטור.</w:t>
      </w:r>
    </w:p>
    <w:p w14:paraId="06AB3920" w14:textId="77777777" w:rsidR="000A2086" w:rsidRDefault="000A2086" w:rsidP="009C3CB4">
      <w:pPr>
        <w:spacing w:line="240" w:lineRule="auto"/>
        <w:rPr>
          <w:rFonts w:ascii="FbShefa" w:hAnsi="FbShefa"/>
          <w:b/>
          <w:bCs/>
          <w:color w:val="3B2F2A" w:themeColor="text2" w:themeShade="80"/>
          <w:sz w:val="11"/>
          <w:rtl/>
        </w:rPr>
      </w:pPr>
    </w:p>
    <w:p w14:paraId="1BD7B808" w14:textId="4B61EC18"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ת"ש</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ממתניתין שחייב</w:t>
      </w:r>
      <w:r w:rsidR="00980F5A" w:rsidRPr="00270114">
        <w:rPr>
          <w:rFonts w:ascii="FbShefa" w:hAnsi="FbShefa"/>
          <w:sz w:val="11"/>
          <w:rtl/>
        </w:rPr>
        <w:t>.</w:t>
      </w:r>
    </w:p>
    <w:p w14:paraId="52497498" w14:textId="78D747CE" w:rsidR="009C3CB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כגון שיש עסק שבועה ביניהן</w:t>
      </w:r>
      <w:r w:rsidR="00980F5A" w:rsidRPr="00270114">
        <w:rPr>
          <w:rFonts w:ascii="FbShefa" w:hAnsi="FbShefa"/>
          <w:sz w:val="11"/>
          <w:rtl/>
        </w:rPr>
        <w:t>.</w:t>
      </w:r>
    </w:p>
    <w:p w14:paraId="670AD76A" w14:textId="06CD1019" w:rsidR="009C3CB4" w:rsidRPr="00270114" w:rsidRDefault="009C3CB4" w:rsidP="00794C1A">
      <w:pPr>
        <w:pStyle w:val="1"/>
        <w:rPr>
          <w:rFonts w:ascii="FbShefa" w:hAnsi="FbShefa"/>
          <w:rtl/>
        </w:rPr>
      </w:pPr>
      <w:r w:rsidRPr="00270114">
        <w:rPr>
          <w:rFonts w:ascii="FbShefa" w:hAnsi="FbShefa"/>
          <w:sz w:val="11"/>
          <w:rtl/>
        </w:rPr>
        <w:t>צח</w:t>
      </w:r>
      <w:r w:rsidR="00B36BF2" w:rsidRPr="00270114">
        <w:rPr>
          <w:rFonts w:ascii="FbShefa" w:hAnsi="FbShefa"/>
          <w:sz w:val="11"/>
          <w:rtl/>
        </w:rPr>
        <w:t>, א</w:t>
      </w:r>
    </w:p>
    <w:p w14:paraId="25F6E270" w14:textId="77777777" w:rsidR="009C3CB4" w:rsidRPr="00270114" w:rsidRDefault="009C3CB4" w:rsidP="009C3CB4">
      <w:pPr>
        <w:spacing w:line="240" w:lineRule="auto"/>
        <w:rPr>
          <w:rFonts w:ascii="FbShefa" w:hAnsi="FbShefa"/>
          <w:sz w:val="11"/>
          <w:rtl/>
        </w:rPr>
      </w:pPr>
    </w:p>
    <w:p w14:paraId="77185332" w14:textId="26E90315" w:rsidR="00175DAF" w:rsidRDefault="00175DAF" w:rsidP="00175DAF">
      <w:pPr>
        <w:pStyle w:val="3"/>
        <w:rPr>
          <w:rtl/>
        </w:rPr>
      </w:pPr>
      <w:r>
        <w:rPr>
          <w:rFonts w:hint="cs"/>
          <w:rtl/>
        </w:rPr>
        <w:t>עסק שבועה:</w:t>
      </w:r>
    </w:p>
    <w:p w14:paraId="36EF8ACA" w14:textId="77777777" w:rsidR="00175DAF" w:rsidRDefault="00175DAF" w:rsidP="00175DAF">
      <w:pPr>
        <w:spacing w:line="240" w:lineRule="auto"/>
        <w:rPr>
          <w:rtl/>
        </w:rPr>
      </w:pPr>
      <w:r>
        <w:rPr>
          <w:rFonts w:hint="cs"/>
          <w:rtl/>
        </w:rPr>
        <w:t xml:space="preserve">\א"ל. </w:t>
      </w:r>
      <w:r w:rsidRPr="00175DAF">
        <w:rPr>
          <w:rtl/>
        </w:rPr>
        <w:t>מנה לי בידך, והלה אומר אין לך בידי אלא חמשים והשאר איני יודע</w:t>
      </w:r>
      <w:r w:rsidRPr="00175DAF">
        <w:rPr>
          <w:rFonts w:hint="cs"/>
          <w:rtl/>
        </w:rPr>
        <w:t>.</w:t>
      </w:r>
      <w:r w:rsidRPr="00175DAF">
        <w:rPr>
          <w:rtl/>
        </w:rPr>
        <w:t xml:space="preserve"> </w:t>
      </w:r>
    </w:p>
    <w:p w14:paraId="20EAF755" w14:textId="7DA575EE" w:rsidR="00175DAF" w:rsidRPr="00175DAF" w:rsidRDefault="00175DAF" w:rsidP="00175DAF">
      <w:pPr>
        <w:spacing w:line="240" w:lineRule="auto"/>
        <w:rPr>
          <w:rtl/>
        </w:rPr>
      </w:pPr>
      <w:r>
        <w:rPr>
          <w:rFonts w:hint="cs"/>
          <w:rtl/>
        </w:rPr>
        <w:t>\</w:t>
      </w:r>
      <w:r w:rsidRPr="00175DAF">
        <w:rPr>
          <w:rtl/>
        </w:rPr>
        <w:t>מתוך</w:t>
      </w:r>
      <w:r w:rsidRPr="00175DAF">
        <w:rPr>
          <w:rFonts w:hint="cs"/>
          <w:rtl/>
        </w:rPr>
        <w:t>.</w:t>
      </w:r>
      <w:r w:rsidRPr="00175DAF">
        <w:rPr>
          <w:rtl/>
        </w:rPr>
        <w:t xml:space="preserve"> שאינו יכול לישבע</w:t>
      </w:r>
      <w:r>
        <w:rPr>
          <w:rFonts w:hint="cs"/>
          <w:rtl/>
        </w:rPr>
        <w:t>,</w:t>
      </w:r>
      <w:r w:rsidRPr="00175DAF">
        <w:rPr>
          <w:rtl/>
        </w:rPr>
        <w:t xml:space="preserve"> משלם.</w:t>
      </w:r>
    </w:p>
    <w:p w14:paraId="4CA7DDF5" w14:textId="77777777" w:rsidR="00175DAF" w:rsidRDefault="00175DAF" w:rsidP="009C3CB4">
      <w:pPr>
        <w:spacing w:line="240" w:lineRule="auto"/>
        <w:rPr>
          <w:rFonts w:ascii="FbShefa" w:hAnsi="FbShefa"/>
          <w:b/>
          <w:bCs/>
          <w:color w:val="3B2F2A" w:themeColor="text2" w:themeShade="80"/>
          <w:sz w:val="11"/>
          <w:rtl/>
        </w:rPr>
      </w:pPr>
    </w:p>
    <w:p w14:paraId="3CB8A6B5" w14:textId="6B28E901" w:rsidR="00175DAF" w:rsidRDefault="00175DAF" w:rsidP="00175DAF">
      <w:pPr>
        <w:pStyle w:val="3"/>
        <w:rPr>
          <w:rtl/>
        </w:rPr>
      </w:pPr>
      <w:r>
        <w:rPr>
          <w:rFonts w:hint="cs"/>
          <w:rtl/>
        </w:rPr>
        <w:t>במתני':</w:t>
      </w:r>
    </w:p>
    <w:p w14:paraId="7D5E1BC8" w14:textId="77777777" w:rsidR="00175DAF" w:rsidRDefault="00175DAF"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רישא </w:t>
      </w:r>
      <w:r>
        <w:rPr>
          <w:rFonts w:ascii="FbShefa" w:hAnsi="FbShefa" w:hint="cs"/>
          <w:sz w:val="11"/>
          <w:rtl/>
        </w:rPr>
        <w:t>.</w:t>
      </w:r>
      <w:r w:rsidR="009C3CB4" w:rsidRPr="00270114">
        <w:rPr>
          <w:rFonts w:ascii="FbShefa" w:hAnsi="FbShefa"/>
          <w:sz w:val="11"/>
          <w:rtl/>
        </w:rPr>
        <w:t xml:space="preserve">בשתי פרות </w:t>
      </w:r>
      <w:r>
        <w:rPr>
          <w:rFonts w:ascii="FbShefa" w:hAnsi="FbShefa" w:hint="cs"/>
          <w:sz w:val="11"/>
          <w:rtl/>
        </w:rPr>
        <w:t>.</w:t>
      </w:r>
    </w:p>
    <w:p w14:paraId="5CC46B50" w14:textId="77777777" w:rsidR="00175DAF" w:rsidRDefault="00175DAF"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וסיפא </w:t>
      </w:r>
      <w:r>
        <w:rPr>
          <w:rFonts w:ascii="FbShefa" w:hAnsi="FbShefa" w:hint="cs"/>
          <w:sz w:val="11"/>
          <w:rtl/>
        </w:rPr>
        <w:t>.</w:t>
      </w:r>
      <w:r w:rsidR="009C3CB4" w:rsidRPr="00270114">
        <w:rPr>
          <w:rFonts w:ascii="FbShefa" w:hAnsi="FbShefa"/>
          <w:sz w:val="11"/>
          <w:rtl/>
        </w:rPr>
        <w:t>בג' פרות</w:t>
      </w:r>
      <w:r w:rsidR="00980F5A" w:rsidRPr="00270114">
        <w:rPr>
          <w:rFonts w:ascii="FbShefa" w:hAnsi="FbShefa"/>
          <w:sz w:val="11"/>
          <w:rtl/>
        </w:rPr>
        <w:t>.</w:t>
      </w:r>
      <w:r w:rsidR="009C3CB4" w:rsidRPr="00270114">
        <w:rPr>
          <w:rFonts w:ascii="FbShefa" w:hAnsi="FbShefa"/>
          <w:sz w:val="11"/>
          <w:rtl/>
        </w:rPr>
        <w:t xml:space="preserve"> </w:t>
      </w:r>
    </w:p>
    <w:p w14:paraId="286864AA" w14:textId="77777777" w:rsidR="00175DAF" w:rsidRDefault="009C3CB4" w:rsidP="009C3CB4">
      <w:pPr>
        <w:spacing w:line="240" w:lineRule="auto"/>
        <w:rPr>
          <w:rFonts w:ascii="FbShefa" w:hAnsi="FbShefa"/>
          <w:b/>
          <w:bCs/>
          <w:color w:val="3B2F2A" w:themeColor="text2" w:themeShade="80"/>
          <w:sz w:val="11"/>
          <w:rtl/>
        </w:rPr>
      </w:pPr>
      <w:r w:rsidRPr="001B3037">
        <w:rPr>
          <w:rFonts w:ascii="FbShefa" w:hAnsi="FbShefa"/>
          <w:b/>
          <w:bCs/>
          <w:color w:val="3B2F2A" w:themeColor="text2" w:themeShade="80"/>
          <w:sz w:val="11"/>
          <w:rtl/>
        </w:rPr>
        <w:t>ומודים</w:t>
      </w:r>
      <w:r w:rsidR="00980F5A" w:rsidRPr="00270114">
        <w:rPr>
          <w:rFonts w:ascii="FbShefa" w:hAnsi="FbShefa"/>
          <w:sz w:val="11"/>
          <w:rtl/>
        </w:rPr>
        <w:t>.</w:t>
      </w:r>
      <w:r w:rsidRPr="00270114">
        <w:rPr>
          <w:rFonts w:ascii="FbShefa" w:hAnsi="FbShefa"/>
          <w:sz w:val="11"/>
          <w:rtl/>
        </w:rPr>
        <w:t xml:space="preserve"> שחייב פרה אחת</w:t>
      </w:r>
      <w:r w:rsidR="00980F5A" w:rsidRPr="00270114">
        <w:rPr>
          <w:rFonts w:ascii="FbShefa" w:hAnsi="FbShefa"/>
          <w:sz w:val="11"/>
          <w:rtl/>
        </w:rPr>
        <w:t>.</w:t>
      </w:r>
      <w:r w:rsidRPr="001B3037">
        <w:rPr>
          <w:rFonts w:ascii="FbShefa" w:hAnsi="FbShefa"/>
          <w:b/>
          <w:bCs/>
          <w:color w:val="3B2F2A" w:themeColor="text2" w:themeShade="80"/>
          <w:sz w:val="11"/>
          <w:rtl/>
        </w:rPr>
        <w:t xml:space="preserve"> </w:t>
      </w:r>
    </w:p>
    <w:p w14:paraId="0B59AFDE" w14:textId="4BFFD1BC"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w:t>
      </w:r>
      <w:r w:rsidR="00175DAF">
        <w:rPr>
          <w:rFonts w:ascii="FbShefa" w:hAnsi="FbShefa" w:hint="cs"/>
          <w:b/>
          <w:bCs/>
          <w:color w:val="3B2F2A" w:themeColor="text2" w:themeShade="80"/>
          <w:sz w:val="11"/>
          <w:rtl/>
        </w:rPr>
        <w:t>הנידון ביניה</w:t>
      </w:r>
      <w:r w:rsidRPr="001B3037">
        <w:rPr>
          <w:rFonts w:ascii="FbShefa" w:hAnsi="FbShefa"/>
          <w:b/>
          <w:bCs/>
          <w:color w:val="3B2F2A" w:themeColor="text2" w:themeShade="80"/>
          <w:sz w:val="11"/>
          <w:rtl/>
        </w:rPr>
        <w:t>ם</w:t>
      </w:r>
      <w:r w:rsidR="00980F5A" w:rsidRPr="001B3037">
        <w:rPr>
          <w:rFonts w:ascii="FbShefa" w:hAnsi="FbShefa"/>
          <w:b/>
          <w:bCs/>
          <w:color w:val="3B2F2A" w:themeColor="text2" w:themeShade="80"/>
          <w:sz w:val="11"/>
          <w:rtl/>
        </w:rPr>
        <w:t>.</w:t>
      </w:r>
      <w:r w:rsidRPr="00270114">
        <w:rPr>
          <w:rFonts w:ascii="FbShefa" w:hAnsi="FbShefa"/>
          <w:sz w:val="11"/>
          <w:rtl/>
        </w:rPr>
        <w:t xml:space="preserve"> על </w:t>
      </w:r>
      <w:r w:rsidR="00175DAF">
        <w:rPr>
          <w:rFonts w:ascii="FbShefa" w:hAnsi="FbShefa" w:hint="cs"/>
          <w:sz w:val="11"/>
          <w:rtl/>
        </w:rPr>
        <w:t>ה</w:t>
      </w:r>
      <w:r w:rsidRPr="00270114">
        <w:rPr>
          <w:rFonts w:ascii="FbShefa" w:hAnsi="FbShefa"/>
          <w:sz w:val="11"/>
          <w:rtl/>
        </w:rPr>
        <w:t xml:space="preserve">פרה </w:t>
      </w:r>
      <w:r w:rsidR="00175DAF">
        <w:rPr>
          <w:rFonts w:ascii="FbShefa" w:hAnsi="FbShefa" w:hint="cs"/>
          <w:sz w:val="11"/>
          <w:rtl/>
        </w:rPr>
        <w:t>ה</w:t>
      </w:r>
      <w:r w:rsidRPr="00270114">
        <w:rPr>
          <w:rFonts w:ascii="FbShefa" w:hAnsi="FbShefa"/>
          <w:sz w:val="11"/>
          <w:rtl/>
        </w:rPr>
        <w:t>נוספת</w:t>
      </w:r>
      <w:r w:rsidR="00980F5A" w:rsidRPr="00270114">
        <w:rPr>
          <w:rFonts w:ascii="FbShefa" w:hAnsi="FbShefa"/>
          <w:sz w:val="11"/>
          <w:rtl/>
        </w:rPr>
        <w:t>.</w:t>
      </w:r>
    </w:p>
    <w:p w14:paraId="0ABC8E93" w14:textId="77777777" w:rsidR="009C3CB4" w:rsidRPr="00270114" w:rsidRDefault="009C3CB4" w:rsidP="009C3CB4">
      <w:pPr>
        <w:spacing w:line="240" w:lineRule="auto"/>
        <w:rPr>
          <w:rFonts w:ascii="FbShefa" w:hAnsi="FbShefa"/>
          <w:sz w:val="11"/>
          <w:rtl/>
        </w:rPr>
      </w:pPr>
    </w:p>
    <w:p w14:paraId="7EB65658" w14:textId="7C7D609A" w:rsidR="009C3CB4" w:rsidRPr="00270114" w:rsidRDefault="009C3CB4" w:rsidP="009C3CB4">
      <w:pPr>
        <w:pStyle w:val="2"/>
        <w:rPr>
          <w:rFonts w:ascii="FbShefa" w:hAnsi="FbShefa"/>
          <w:color w:val="7C5F1D"/>
          <w:rtl/>
        </w:rPr>
      </w:pPr>
      <w:r w:rsidRPr="00270114">
        <w:rPr>
          <w:rFonts w:ascii="FbShefa" w:hAnsi="FbShefa"/>
          <w:color w:val="7C5F1D"/>
          <w:sz w:val="11"/>
          <w:rtl/>
        </w:rPr>
        <w:t>רמי בר חמא</w:t>
      </w:r>
    </w:p>
    <w:p w14:paraId="341B6FF8" w14:textId="41C0B8C1" w:rsidR="009C3CB4" w:rsidRPr="00270114" w:rsidRDefault="00175DAF"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ארבעה שומרים </w:t>
      </w:r>
      <w:r>
        <w:rPr>
          <w:rFonts w:ascii="FbShefa" w:hAnsi="FbShefa" w:hint="cs"/>
          <w:sz w:val="11"/>
          <w:rtl/>
        </w:rPr>
        <w:t>.</w:t>
      </w:r>
      <w:r w:rsidR="009C3CB4" w:rsidRPr="00270114">
        <w:rPr>
          <w:rFonts w:ascii="FbShefa" w:hAnsi="FbShefa"/>
          <w:sz w:val="11"/>
          <w:rtl/>
        </w:rPr>
        <w:t>צריכין כפירה במקצת והודאה במקצת</w:t>
      </w:r>
      <w:r w:rsidR="00980F5A" w:rsidRPr="00270114">
        <w:rPr>
          <w:rFonts w:ascii="FbShefa" w:hAnsi="FbShefa"/>
          <w:sz w:val="11"/>
          <w:rtl/>
        </w:rPr>
        <w:t>.</w:t>
      </w:r>
    </w:p>
    <w:p w14:paraId="511EF15D" w14:textId="77777777" w:rsidR="00175DAF" w:rsidRDefault="00175DAF" w:rsidP="009C3CB4">
      <w:pPr>
        <w:spacing w:line="240" w:lineRule="auto"/>
        <w:rPr>
          <w:rFonts w:ascii="FbShefa" w:hAnsi="FbShefa"/>
          <w:b/>
          <w:bCs/>
          <w:color w:val="3B2F2A" w:themeColor="text2" w:themeShade="80"/>
          <w:sz w:val="11"/>
          <w:rtl/>
        </w:rPr>
      </w:pPr>
    </w:p>
    <w:p w14:paraId="49915FE5" w14:textId="4EF10E39" w:rsidR="00175DAF" w:rsidRDefault="00175DAF" w:rsidP="00175DAF">
      <w:pPr>
        <w:pStyle w:val="3"/>
        <w:rPr>
          <w:rtl/>
        </w:rPr>
      </w:pPr>
      <w:r>
        <w:rPr>
          <w:rFonts w:hint="cs"/>
          <w:rtl/>
        </w:rPr>
        <w:t>ביאור מתני':</w:t>
      </w:r>
    </w:p>
    <w:p w14:paraId="48AE6B14" w14:textId="77777777" w:rsidR="00175DAF" w:rsidRDefault="00175DAF"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270114">
        <w:rPr>
          <w:rFonts w:ascii="FbShefa" w:hAnsi="FbShefa"/>
          <w:sz w:val="11"/>
          <w:rtl/>
        </w:rPr>
        <w:t xml:space="preserve">רישא </w:t>
      </w:r>
      <w:r>
        <w:rPr>
          <w:rFonts w:ascii="FbShefa" w:hAnsi="FbShefa" w:hint="cs"/>
          <w:sz w:val="11"/>
          <w:rtl/>
        </w:rPr>
        <w:t>.</w:t>
      </w:r>
      <w:r w:rsidR="009C3CB4" w:rsidRPr="00270114">
        <w:rPr>
          <w:rFonts w:ascii="FbShefa" w:hAnsi="FbShefa"/>
          <w:sz w:val="11"/>
          <w:rtl/>
        </w:rPr>
        <w:t xml:space="preserve">בג' </w:t>
      </w:r>
      <w:r>
        <w:rPr>
          <w:rFonts w:ascii="FbShefa" w:hAnsi="FbShefa" w:hint="cs"/>
          <w:sz w:val="11"/>
          <w:rtl/>
        </w:rPr>
        <w:t>.</w:t>
      </w:r>
    </w:p>
    <w:p w14:paraId="1BA35CA1" w14:textId="73C34372" w:rsidR="009C3CB4" w:rsidRPr="00270114" w:rsidRDefault="00175DAF"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270114">
        <w:rPr>
          <w:rFonts w:ascii="FbShefa" w:hAnsi="FbShefa"/>
          <w:sz w:val="11"/>
          <w:rtl/>
        </w:rPr>
        <w:t xml:space="preserve">וסיפא </w:t>
      </w:r>
      <w:r>
        <w:rPr>
          <w:rFonts w:ascii="FbShefa" w:hAnsi="FbShefa" w:hint="cs"/>
          <w:sz w:val="11"/>
          <w:rtl/>
        </w:rPr>
        <w:t>.</w:t>
      </w:r>
      <w:r w:rsidR="009C3CB4" w:rsidRPr="00270114">
        <w:rPr>
          <w:rFonts w:ascii="FbShefa" w:hAnsi="FbShefa"/>
          <w:sz w:val="11"/>
          <w:rtl/>
        </w:rPr>
        <w:t>בד'</w:t>
      </w:r>
      <w:r w:rsidR="00980F5A" w:rsidRPr="00270114">
        <w:rPr>
          <w:rFonts w:ascii="FbShefa" w:hAnsi="FbShefa"/>
          <w:sz w:val="11"/>
          <w:rtl/>
        </w:rPr>
        <w:t>.</w:t>
      </w:r>
    </w:p>
    <w:p w14:paraId="739B164D" w14:textId="77777777" w:rsidR="00175DAF" w:rsidRDefault="009C3CB4" w:rsidP="009C3CB4">
      <w:pPr>
        <w:spacing w:line="240" w:lineRule="auto"/>
        <w:rPr>
          <w:rFonts w:ascii="FbShefa" w:hAnsi="FbShefa"/>
          <w:b/>
          <w:bCs/>
          <w:color w:val="3B2F2A" w:themeColor="text2" w:themeShade="80"/>
          <w:sz w:val="11"/>
          <w:rtl/>
        </w:rPr>
      </w:pPr>
      <w:r w:rsidRPr="001B3037">
        <w:rPr>
          <w:rFonts w:ascii="FbShefa" w:hAnsi="FbShefa"/>
          <w:b/>
          <w:bCs/>
          <w:color w:val="3B2F2A" w:themeColor="text2" w:themeShade="80"/>
          <w:sz w:val="11"/>
          <w:rtl/>
        </w:rPr>
        <w:t>ומודים</w:t>
      </w:r>
      <w:r w:rsidR="00980F5A" w:rsidRPr="001B3037">
        <w:rPr>
          <w:rFonts w:ascii="FbShefa" w:hAnsi="FbShefa"/>
          <w:b/>
          <w:bCs/>
          <w:color w:val="3B2F2A" w:themeColor="text2" w:themeShade="80"/>
          <w:sz w:val="11"/>
          <w:rtl/>
        </w:rPr>
        <w:t>.</w:t>
      </w:r>
      <w:r w:rsidRPr="00270114">
        <w:rPr>
          <w:rFonts w:ascii="FbShefa" w:hAnsi="FbShefa"/>
          <w:sz w:val="11"/>
          <w:rtl/>
        </w:rPr>
        <w:t xml:space="preserve"> שחייב פרה אחת</w:t>
      </w:r>
      <w:r w:rsidR="00980F5A" w:rsidRPr="00270114">
        <w:rPr>
          <w:rFonts w:ascii="FbShefa" w:hAnsi="FbShefa"/>
          <w:sz w:val="11"/>
          <w:rtl/>
        </w:rPr>
        <w:t>.</w:t>
      </w:r>
      <w:r w:rsidRPr="001B3037">
        <w:rPr>
          <w:rFonts w:ascii="FbShefa" w:hAnsi="FbShefa"/>
          <w:b/>
          <w:bCs/>
          <w:color w:val="3B2F2A" w:themeColor="text2" w:themeShade="80"/>
          <w:sz w:val="11"/>
          <w:rtl/>
        </w:rPr>
        <w:t xml:space="preserve"> </w:t>
      </w:r>
    </w:p>
    <w:p w14:paraId="4D45D4C5" w14:textId="77777777" w:rsidR="00175DAF" w:rsidRDefault="009C3CB4" w:rsidP="009C3CB4">
      <w:pPr>
        <w:spacing w:line="240" w:lineRule="auto"/>
        <w:rPr>
          <w:rFonts w:ascii="FbShefa" w:hAnsi="FbShefa"/>
          <w:b/>
          <w:bCs/>
          <w:color w:val="3B2F2A" w:themeColor="text2" w:themeShade="80"/>
          <w:sz w:val="11"/>
          <w:rtl/>
        </w:rPr>
      </w:pPr>
      <w:r w:rsidRPr="001B3037">
        <w:rPr>
          <w:rFonts w:ascii="FbShefa" w:hAnsi="FbShefa"/>
          <w:b/>
          <w:bCs/>
          <w:color w:val="3B2F2A" w:themeColor="text2" w:themeShade="80"/>
          <w:sz w:val="11"/>
          <w:rtl/>
        </w:rPr>
        <w:t>וכופר</w:t>
      </w:r>
      <w:r w:rsidR="00980F5A" w:rsidRPr="001B3037">
        <w:rPr>
          <w:rFonts w:ascii="FbShefa" w:hAnsi="FbShefa"/>
          <w:b/>
          <w:bCs/>
          <w:color w:val="3B2F2A" w:themeColor="text2" w:themeShade="80"/>
          <w:sz w:val="11"/>
          <w:rtl/>
        </w:rPr>
        <w:t>.</w:t>
      </w:r>
      <w:r w:rsidRPr="00270114">
        <w:rPr>
          <w:rFonts w:ascii="FbShefa" w:hAnsi="FbShefa"/>
          <w:sz w:val="11"/>
          <w:rtl/>
        </w:rPr>
        <w:t xml:space="preserve"> בפרה אחת</w:t>
      </w:r>
      <w:r w:rsidR="00175DAF">
        <w:rPr>
          <w:rFonts w:ascii="FbShefa" w:hAnsi="FbShefa" w:hint="cs"/>
          <w:sz w:val="11"/>
          <w:rtl/>
        </w:rPr>
        <w:t>, שאומר</w:t>
      </w:r>
      <w:r w:rsidRPr="00270114">
        <w:rPr>
          <w:rFonts w:ascii="FbShefa" w:hAnsi="FbShefa"/>
          <w:sz w:val="11"/>
          <w:rtl/>
        </w:rPr>
        <w:t xml:space="preserve"> להד"מ</w:t>
      </w:r>
      <w:r w:rsidR="00980F5A" w:rsidRPr="00270114">
        <w:rPr>
          <w:rFonts w:ascii="FbShefa" w:hAnsi="FbShefa"/>
          <w:sz w:val="11"/>
          <w:rtl/>
        </w:rPr>
        <w:t>.</w:t>
      </w:r>
      <w:r w:rsidRPr="001B3037">
        <w:rPr>
          <w:rFonts w:ascii="FbShefa" w:hAnsi="FbShefa"/>
          <w:b/>
          <w:bCs/>
          <w:color w:val="3B2F2A" w:themeColor="text2" w:themeShade="80"/>
          <w:sz w:val="11"/>
          <w:rtl/>
        </w:rPr>
        <w:t xml:space="preserve"> </w:t>
      </w:r>
    </w:p>
    <w:p w14:paraId="652556AA" w14:textId="38EA15F3"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w:t>
      </w:r>
      <w:r w:rsidR="00175DAF">
        <w:rPr>
          <w:rFonts w:ascii="FbShefa" w:hAnsi="FbShefa" w:hint="cs"/>
          <w:b/>
          <w:bCs/>
          <w:color w:val="3B2F2A" w:themeColor="text2" w:themeShade="80"/>
          <w:sz w:val="11"/>
          <w:rtl/>
        </w:rPr>
        <w:t>הנידון ביניה</w:t>
      </w:r>
      <w:r w:rsidRPr="001B3037">
        <w:rPr>
          <w:rFonts w:ascii="FbShefa" w:hAnsi="FbShefa"/>
          <w:b/>
          <w:bCs/>
          <w:color w:val="3B2F2A" w:themeColor="text2" w:themeShade="80"/>
          <w:sz w:val="11"/>
          <w:rtl/>
        </w:rPr>
        <w:t>ם</w:t>
      </w:r>
      <w:r w:rsidR="00980F5A" w:rsidRPr="001B3037">
        <w:rPr>
          <w:rFonts w:ascii="FbShefa" w:hAnsi="FbShefa"/>
          <w:b/>
          <w:bCs/>
          <w:color w:val="3B2F2A" w:themeColor="text2" w:themeShade="80"/>
          <w:sz w:val="11"/>
          <w:rtl/>
        </w:rPr>
        <w:t>.</w:t>
      </w:r>
      <w:r w:rsidRPr="00270114">
        <w:rPr>
          <w:rFonts w:ascii="FbShefa" w:hAnsi="FbShefa"/>
          <w:sz w:val="11"/>
          <w:rtl/>
        </w:rPr>
        <w:t xml:space="preserve"> על פרה שלישית</w:t>
      </w:r>
      <w:r w:rsidR="00980F5A" w:rsidRPr="00270114">
        <w:rPr>
          <w:rFonts w:ascii="FbShefa" w:hAnsi="FbShefa"/>
          <w:sz w:val="11"/>
          <w:rtl/>
        </w:rPr>
        <w:t>.</w:t>
      </w:r>
    </w:p>
    <w:p w14:paraId="647AB137" w14:textId="2B93DE60" w:rsidR="009C3CB4" w:rsidRPr="00270114" w:rsidRDefault="009C3CB4" w:rsidP="00794C1A">
      <w:pPr>
        <w:pStyle w:val="1"/>
        <w:rPr>
          <w:rFonts w:ascii="FbShefa" w:hAnsi="FbShefa"/>
          <w:rtl/>
        </w:rPr>
      </w:pPr>
      <w:r w:rsidRPr="00270114">
        <w:rPr>
          <w:rFonts w:ascii="FbShefa" w:hAnsi="FbShefa"/>
          <w:sz w:val="11"/>
          <w:rtl/>
        </w:rPr>
        <w:t>צח</w:t>
      </w:r>
      <w:r w:rsidR="00B36BF2" w:rsidRPr="00270114">
        <w:rPr>
          <w:rFonts w:ascii="FbShefa" w:hAnsi="FbShefa"/>
          <w:sz w:val="11"/>
          <w:rtl/>
        </w:rPr>
        <w:t>, ב</w:t>
      </w:r>
    </w:p>
    <w:p w14:paraId="51ED75AD"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 xml:space="preserve">זה אומר שאולה וזה אומר שכורה </w:t>
      </w:r>
    </w:p>
    <w:p w14:paraId="6813154C" w14:textId="3DC7EA49" w:rsidR="00433741" w:rsidRPr="00270114" w:rsidRDefault="009C3CB4" w:rsidP="009C3CB4">
      <w:pPr>
        <w:spacing w:line="240" w:lineRule="auto"/>
        <w:rPr>
          <w:rFonts w:ascii="FbShefa" w:hAnsi="FbShefa" w:hint="cs"/>
          <w:sz w:val="11"/>
          <w:rtl/>
        </w:rPr>
      </w:pPr>
      <w:r w:rsidRPr="001B3037">
        <w:rPr>
          <w:rFonts w:ascii="FbShefa" w:hAnsi="FbShefa"/>
          <w:b/>
          <w:bCs/>
          <w:color w:val="3B2F2A" w:themeColor="text2" w:themeShade="80"/>
          <w:sz w:val="11"/>
          <w:rtl/>
        </w:rPr>
        <w:t>מתני</w:t>
      </w:r>
      <w:r w:rsidR="00175DAF">
        <w:rPr>
          <w:rFonts w:ascii="FbShefa" w:hAnsi="FbShefa" w:hint="cs"/>
          <w:b/>
          <w:bCs/>
          <w:color w:val="3B2F2A" w:themeColor="text2" w:themeShade="80"/>
          <w:sz w:val="11"/>
          <w:rtl/>
        </w:rPr>
        <w:t>'</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ישבע השוכר ששכורה מתה</w:t>
      </w:r>
      <w:r w:rsidR="00980F5A" w:rsidRPr="00270114">
        <w:rPr>
          <w:rFonts w:ascii="FbShefa" w:hAnsi="FbShefa"/>
          <w:sz w:val="11"/>
          <w:rtl/>
        </w:rPr>
        <w:t>.</w:t>
      </w:r>
    </w:p>
    <w:p w14:paraId="2B38D128" w14:textId="57B71953"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w:t>
      </w:r>
      <w:r w:rsidR="00175DAF">
        <w:rPr>
          <w:rFonts w:ascii="FbShefa" w:hAnsi="FbShefa" w:hint="cs"/>
          <w:b/>
          <w:bCs/>
          <w:color w:val="3B2F2A" w:themeColor="text2" w:themeShade="80"/>
          <w:sz w:val="11"/>
          <w:rtl/>
        </w:rPr>
        <w:t>אל</w:t>
      </w:r>
      <w:r w:rsidRPr="001B3037">
        <w:rPr>
          <w:rFonts w:ascii="FbShefa" w:hAnsi="FbShefa"/>
          <w:b/>
          <w:bCs/>
          <w:color w:val="3B2F2A" w:themeColor="text2" w:themeShade="80"/>
          <w:sz w:val="11"/>
          <w:rtl/>
        </w:rPr>
        <w:t>ה</w:t>
      </w:r>
      <w:r w:rsidR="00980F5A" w:rsidRPr="001B3037">
        <w:rPr>
          <w:rFonts w:ascii="FbShefa" w:hAnsi="FbShefa"/>
          <w:b/>
          <w:bCs/>
          <w:color w:val="3B2F2A" w:themeColor="text2" w:themeShade="80"/>
          <w:sz w:val="11"/>
          <w:rtl/>
        </w:rPr>
        <w:t>.</w:t>
      </w:r>
      <w:r w:rsidRPr="00270114">
        <w:rPr>
          <w:rFonts w:ascii="FbShefa" w:hAnsi="FbShefa"/>
          <w:sz w:val="11"/>
          <w:rtl/>
        </w:rPr>
        <w:t xml:space="preserve"> מה שטענו לא הודה לו, ומה שהודה לו לא טענו</w:t>
      </w:r>
      <w:r w:rsidR="00980F5A" w:rsidRPr="00270114">
        <w:rPr>
          <w:rFonts w:ascii="FbShefa" w:hAnsi="FbShefa"/>
          <w:sz w:val="11"/>
          <w:rtl/>
        </w:rPr>
        <w:t>.</w:t>
      </w:r>
    </w:p>
    <w:p w14:paraId="6B557B11" w14:textId="77777777" w:rsidR="00175DAF" w:rsidRDefault="00175DAF" w:rsidP="009C3CB4">
      <w:pPr>
        <w:spacing w:line="240" w:lineRule="auto"/>
        <w:rPr>
          <w:rFonts w:ascii="FbShefa" w:hAnsi="FbShefa"/>
          <w:b/>
          <w:bCs/>
          <w:color w:val="3B2F2A" w:themeColor="text2" w:themeShade="80"/>
          <w:sz w:val="11"/>
          <w:rtl/>
        </w:rPr>
      </w:pPr>
    </w:p>
    <w:p w14:paraId="63CF3CEB" w14:textId="77777777" w:rsidR="00175DAF"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270114">
        <w:rPr>
          <w:rFonts w:ascii="FbShefa" w:hAnsi="FbShefa"/>
          <w:sz w:val="11"/>
          <w:rtl/>
        </w:rPr>
        <w:t xml:space="preserve"> על ידי גלגול</w:t>
      </w:r>
      <w:r w:rsidR="00980F5A" w:rsidRPr="00270114">
        <w:rPr>
          <w:rFonts w:ascii="FbShefa" w:hAnsi="FbShefa"/>
          <w:sz w:val="11"/>
          <w:rtl/>
        </w:rPr>
        <w:t>.</w:t>
      </w:r>
      <w:r w:rsidRPr="00270114">
        <w:rPr>
          <w:rFonts w:ascii="FbShefa" w:hAnsi="FbShefa"/>
          <w:sz w:val="11"/>
          <w:rtl/>
        </w:rPr>
        <w:t xml:space="preserve"> </w:t>
      </w:r>
    </w:p>
    <w:p w14:paraId="542819BB" w14:textId="77777777" w:rsidR="00175DAF"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דאמר ליה</w:t>
      </w:r>
      <w:r w:rsidR="00980F5A" w:rsidRPr="001B3037">
        <w:rPr>
          <w:rFonts w:ascii="FbShefa" w:hAnsi="FbShefa"/>
          <w:b/>
          <w:bCs/>
          <w:color w:val="3B2F2A" w:themeColor="text2" w:themeShade="80"/>
          <w:sz w:val="11"/>
          <w:rtl/>
        </w:rPr>
        <w:t>.</w:t>
      </w:r>
      <w:r w:rsidRPr="00270114">
        <w:rPr>
          <w:rFonts w:ascii="FbShefa" w:hAnsi="FbShefa"/>
          <w:sz w:val="11"/>
          <w:rtl/>
        </w:rPr>
        <w:t xml:space="preserve"> אישתבע לי דכדרכה מתה</w:t>
      </w:r>
      <w:r w:rsidR="00980F5A" w:rsidRPr="00270114">
        <w:rPr>
          <w:rFonts w:ascii="FbShefa" w:hAnsi="FbShefa"/>
          <w:sz w:val="11"/>
          <w:rtl/>
        </w:rPr>
        <w:t>.</w:t>
      </w:r>
      <w:r w:rsidRPr="00270114">
        <w:rPr>
          <w:rFonts w:ascii="FbShefa" w:hAnsi="FbShefa"/>
          <w:sz w:val="11"/>
          <w:rtl/>
        </w:rPr>
        <w:t xml:space="preserve"> </w:t>
      </w:r>
    </w:p>
    <w:p w14:paraId="04CA0FB4" w14:textId="2170018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ומיגו</w:t>
      </w:r>
      <w:r w:rsidR="00175DAF">
        <w:rPr>
          <w:rFonts w:ascii="FbShefa" w:hAnsi="FbShefa" w:hint="cs"/>
          <w:b/>
          <w:bCs/>
          <w:color w:val="3B2F2A" w:themeColor="text2" w:themeShade="80"/>
          <w:sz w:val="11"/>
          <w:rtl/>
        </w:rPr>
        <w:t>.</w:t>
      </w:r>
      <w:r w:rsidRPr="00270114">
        <w:rPr>
          <w:rFonts w:ascii="FbShefa" w:hAnsi="FbShefa"/>
          <w:sz w:val="11"/>
          <w:rtl/>
        </w:rPr>
        <w:t xml:space="preserve"> דמישתבע דכדרכה מתה</w:t>
      </w:r>
      <w:r w:rsidR="00175DAF">
        <w:rPr>
          <w:rFonts w:ascii="FbShefa" w:hAnsi="FbShefa" w:hint="cs"/>
          <w:sz w:val="11"/>
          <w:rtl/>
        </w:rPr>
        <w:t>,</w:t>
      </w:r>
      <w:r w:rsidRPr="00270114">
        <w:rPr>
          <w:rFonts w:ascii="FbShefa" w:hAnsi="FbShefa"/>
          <w:sz w:val="11"/>
          <w:rtl/>
        </w:rPr>
        <w:t xml:space="preserve"> מישתבע נמי דשכורה מתה</w:t>
      </w:r>
      <w:r w:rsidR="00980F5A" w:rsidRPr="00270114">
        <w:rPr>
          <w:rFonts w:ascii="FbShefa" w:hAnsi="FbShefa"/>
          <w:sz w:val="11"/>
          <w:rtl/>
        </w:rPr>
        <w:t>.</w:t>
      </w:r>
    </w:p>
    <w:p w14:paraId="0D51662C" w14:textId="3F24E09F" w:rsidR="009C3CB4" w:rsidRPr="00270114" w:rsidRDefault="009C3CB4" w:rsidP="009C3CB4">
      <w:pPr>
        <w:spacing w:line="240" w:lineRule="auto"/>
        <w:rPr>
          <w:rFonts w:ascii="FbShefa" w:hAnsi="FbShefa"/>
          <w:sz w:val="11"/>
          <w:rtl/>
        </w:rPr>
      </w:pPr>
    </w:p>
    <w:p w14:paraId="06C9515F"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 xml:space="preserve">זה אומר איני יודע וזה אומר </w:t>
      </w:r>
    </w:p>
    <w:p w14:paraId="74436381" w14:textId="02B90AF3"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מתני'</w:t>
      </w:r>
      <w:r w:rsidR="00980F5A" w:rsidRPr="001B3037">
        <w:rPr>
          <w:rFonts w:ascii="FbShefa" w:hAnsi="FbShefa"/>
          <w:b/>
          <w:bCs/>
          <w:color w:val="3B2F2A" w:themeColor="text2" w:themeShade="80"/>
          <w:sz w:val="11"/>
          <w:rtl/>
        </w:rPr>
        <w:t>.</w:t>
      </w:r>
      <w:r w:rsidRPr="00270114">
        <w:rPr>
          <w:rFonts w:ascii="FbShefa" w:hAnsi="FbShefa"/>
          <w:sz w:val="11"/>
          <w:rtl/>
        </w:rPr>
        <w:t xml:space="preserve"> יחלוקו</w:t>
      </w:r>
      <w:r w:rsidR="00980F5A" w:rsidRPr="00270114">
        <w:rPr>
          <w:rFonts w:ascii="FbShefa" w:hAnsi="FbShefa"/>
          <w:sz w:val="11"/>
          <w:rtl/>
        </w:rPr>
        <w:t>.</w:t>
      </w:r>
    </w:p>
    <w:p w14:paraId="7C1D81B9" w14:textId="2C76F5F0" w:rsidR="00433741" w:rsidRPr="00270114" w:rsidRDefault="00175DAF"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הא מני</w:t>
      </w:r>
      <w:r w:rsidR="00980F5A" w:rsidRPr="00270114">
        <w:rPr>
          <w:rFonts w:ascii="FbShefa" w:hAnsi="FbShefa"/>
          <w:sz w:val="11"/>
          <w:rtl/>
        </w:rPr>
        <w:t>.</w:t>
      </w:r>
      <w:r w:rsidR="009C3CB4" w:rsidRPr="00270114">
        <w:rPr>
          <w:rFonts w:ascii="FbShefa" w:hAnsi="FbShefa"/>
          <w:sz w:val="11"/>
          <w:rtl/>
        </w:rPr>
        <w:t xml:space="preserve"> סומכוס</w:t>
      </w:r>
      <w:r>
        <w:rPr>
          <w:rFonts w:ascii="FbShefa" w:hAnsi="FbShefa" w:hint="cs"/>
          <w:sz w:val="11"/>
          <w:rtl/>
        </w:rPr>
        <w:t>,</w:t>
      </w:r>
      <w:r w:rsidR="009C3CB4" w:rsidRPr="00270114">
        <w:rPr>
          <w:rFonts w:ascii="FbShefa" w:hAnsi="FbShefa"/>
          <w:sz w:val="11"/>
          <w:rtl/>
        </w:rPr>
        <w:t xml:space="preserve"> ממון המוטל בספק חולקין</w:t>
      </w:r>
      <w:r w:rsidR="00980F5A" w:rsidRPr="00270114">
        <w:rPr>
          <w:rFonts w:ascii="FbShefa" w:hAnsi="FbShefa"/>
          <w:sz w:val="11"/>
          <w:rtl/>
        </w:rPr>
        <w:t>.</w:t>
      </w:r>
    </w:p>
    <w:p w14:paraId="26105515" w14:textId="56C91AFF" w:rsidR="009C3CB4" w:rsidRPr="00270114" w:rsidRDefault="009C3CB4" w:rsidP="009C3CB4">
      <w:pPr>
        <w:spacing w:line="240" w:lineRule="auto"/>
        <w:rPr>
          <w:rFonts w:ascii="FbShefa" w:hAnsi="FbShefa"/>
          <w:sz w:val="11"/>
          <w:rtl/>
        </w:rPr>
      </w:pPr>
    </w:p>
    <w:p w14:paraId="5B9CD60D" w14:textId="2087BFEC" w:rsidR="009C3CB4" w:rsidRPr="00270114" w:rsidRDefault="00175DAF" w:rsidP="009C3CB4">
      <w:pPr>
        <w:pStyle w:val="2"/>
        <w:rPr>
          <w:rFonts w:ascii="FbShefa" w:hAnsi="FbShefa"/>
          <w:color w:val="7C5F1D"/>
          <w:rtl/>
        </w:rPr>
      </w:pPr>
      <w:r>
        <w:rPr>
          <w:rFonts w:ascii="FbShefa" w:hAnsi="FbShefa" w:hint="cs"/>
          <w:color w:val="7C5F1D"/>
          <w:sz w:val="11"/>
          <w:rtl/>
        </w:rPr>
        <w:t>ספקות ב</w:t>
      </w:r>
      <w:r w:rsidR="009C3CB4" w:rsidRPr="00270114">
        <w:rPr>
          <w:rFonts w:ascii="FbShefa" w:hAnsi="FbShefa"/>
          <w:color w:val="7C5F1D"/>
          <w:sz w:val="11"/>
          <w:rtl/>
        </w:rPr>
        <w:t>שאלה ושכירות</w:t>
      </w:r>
    </w:p>
    <w:p w14:paraId="3D63F0B6" w14:textId="77777777" w:rsidR="00175DAF" w:rsidRDefault="009C3CB4" w:rsidP="00175DAF">
      <w:pPr>
        <w:pStyle w:val="3"/>
        <w:rPr>
          <w:rtl/>
        </w:rPr>
      </w:pPr>
      <w:r w:rsidRPr="00270114">
        <w:rPr>
          <w:rtl/>
        </w:rPr>
        <w:t>שאלה בבעלים, שכרה שלא בבעלים</w:t>
      </w:r>
      <w:r w:rsidR="00175DAF">
        <w:rPr>
          <w:rFonts w:hint="cs"/>
          <w:rtl/>
        </w:rPr>
        <w:t>:</w:t>
      </w:r>
    </w:p>
    <w:p w14:paraId="56A6BE0E" w14:textId="77777777" w:rsidR="00175DAF" w:rsidRDefault="00175DAF" w:rsidP="009C3CB4">
      <w:pPr>
        <w:spacing w:line="240" w:lineRule="auto"/>
        <w:rPr>
          <w:rFonts w:ascii="FbShefa" w:hAnsi="FbShefa"/>
          <w:sz w:val="11"/>
          <w:rtl/>
        </w:rPr>
      </w:pPr>
      <w:r>
        <w:rPr>
          <w:rFonts w:ascii="FbShefa" w:hAnsi="FbShefa" w:hint="cs"/>
          <w:sz w:val="11"/>
          <w:rtl/>
        </w:rPr>
        <w:t xml:space="preserve">\האם. </w:t>
      </w:r>
      <w:r w:rsidR="009C3CB4" w:rsidRPr="00270114">
        <w:rPr>
          <w:rFonts w:ascii="FbShefa" w:hAnsi="FbShefa"/>
          <w:sz w:val="11"/>
          <w:rtl/>
        </w:rPr>
        <w:t>שאילה לחודה קיימא, ושכירות לחודה קיימא</w:t>
      </w:r>
      <w:r w:rsidR="00980F5A" w:rsidRPr="00270114">
        <w:rPr>
          <w:rFonts w:ascii="FbShefa" w:hAnsi="FbShefa"/>
          <w:sz w:val="11"/>
          <w:rtl/>
        </w:rPr>
        <w:t>.</w:t>
      </w:r>
      <w:r w:rsidR="009C3CB4" w:rsidRPr="00270114">
        <w:rPr>
          <w:rFonts w:ascii="FbShefa" w:hAnsi="FbShefa"/>
          <w:sz w:val="11"/>
          <w:rtl/>
        </w:rPr>
        <w:t xml:space="preserve"> </w:t>
      </w:r>
    </w:p>
    <w:p w14:paraId="2ACC9F3E" w14:textId="55D605A9" w:rsidR="009C3CB4" w:rsidRPr="00270114" w:rsidRDefault="00175DAF" w:rsidP="009C3CB4">
      <w:pPr>
        <w:spacing w:line="240" w:lineRule="auto"/>
        <w:rPr>
          <w:rFonts w:ascii="FbShefa" w:hAnsi="FbShefa"/>
          <w:sz w:val="11"/>
          <w:rtl/>
        </w:rPr>
      </w:pPr>
      <w:r>
        <w:rPr>
          <w:rFonts w:ascii="FbShefa" w:hAnsi="FbShefa" w:hint="cs"/>
          <w:sz w:val="11"/>
          <w:rtl/>
        </w:rPr>
        <w:t>\</w:t>
      </w:r>
      <w:r w:rsidR="009C3CB4" w:rsidRPr="001B3037">
        <w:rPr>
          <w:rFonts w:ascii="FbShefa" w:hAnsi="FbShefa"/>
          <w:b/>
          <w:bCs/>
          <w:color w:val="3B2F2A" w:themeColor="text2" w:themeShade="80"/>
          <w:sz w:val="11"/>
          <w:rtl/>
        </w:rPr>
        <w:t>או דלמא</w:t>
      </w:r>
      <w:r w:rsidR="00980F5A" w:rsidRPr="00270114">
        <w:rPr>
          <w:rFonts w:ascii="FbShefa" w:hAnsi="FbShefa"/>
          <w:sz w:val="11"/>
          <w:rtl/>
        </w:rPr>
        <w:t>.</w:t>
      </w:r>
      <w:r w:rsidR="009C3CB4" w:rsidRPr="00270114">
        <w:rPr>
          <w:rFonts w:ascii="FbShefa" w:hAnsi="FbShefa"/>
          <w:sz w:val="11"/>
          <w:rtl/>
        </w:rPr>
        <w:t xml:space="preserve"> שכירות בשאלה מישך שייכי, דהא מיחייב בגניבה ואבידה</w:t>
      </w:r>
      <w:r w:rsidR="00980F5A" w:rsidRPr="00270114">
        <w:rPr>
          <w:rFonts w:ascii="FbShefa" w:hAnsi="FbShefa"/>
          <w:sz w:val="11"/>
          <w:rtl/>
        </w:rPr>
        <w:t>.</w:t>
      </w:r>
    </w:p>
    <w:p w14:paraId="4831495E" w14:textId="77777777" w:rsidR="00175DAF" w:rsidRDefault="00175DAF" w:rsidP="009C3CB4">
      <w:pPr>
        <w:spacing w:line="240" w:lineRule="auto"/>
        <w:rPr>
          <w:rFonts w:ascii="FbShefa" w:hAnsi="FbShefa"/>
          <w:b/>
          <w:bCs/>
          <w:color w:val="3B2F2A" w:themeColor="text2" w:themeShade="80"/>
          <w:sz w:val="11"/>
          <w:rtl/>
        </w:rPr>
      </w:pPr>
    </w:p>
    <w:p w14:paraId="65FC67C2" w14:textId="77777777" w:rsidR="00175DAF" w:rsidRDefault="009C3CB4" w:rsidP="00175DAF">
      <w:pPr>
        <w:pStyle w:val="3"/>
        <w:rPr>
          <w:rtl/>
        </w:rPr>
      </w:pPr>
      <w:r w:rsidRPr="00270114">
        <w:rPr>
          <w:rtl/>
        </w:rPr>
        <w:t>שכרה בבעלים שאלה שלא בבעלים</w:t>
      </w:r>
      <w:r w:rsidR="00175DAF">
        <w:rPr>
          <w:rFonts w:hint="cs"/>
          <w:rtl/>
        </w:rPr>
        <w:t>:</w:t>
      </w:r>
    </w:p>
    <w:p w14:paraId="779EE411" w14:textId="70B10480" w:rsidR="00175DAF" w:rsidRDefault="00175DAF" w:rsidP="009C3CB4">
      <w:pPr>
        <w:spacing w:line="240" w:lineRule="auto"/>
        <w:rPr>
          <w:rFonts w:ascii="FbShefa" w:hAnsi="FbShefa"/>
          <w:sz w:val="11"/>
          <w:rtl/>
        </w:rPr>
      </w:pPr>
      <w:r w:rsidRPr="00175DAF">
        <w:rPr>
          <w:rFonts w:ascii="FbShefa" w:hAnsi="FbShefa"/>
          <w:sz w:val="11"/>
          <w:rtl/>
        </w:rPr>
        <w:t>\אתצ"ל .שכירה בשאלה שייכי.</w:t>
      </w:r>
    </w:p>
    <w:p w14:paraId="0705E44B" w14:textId="1D50C34B" w:rsidR="009C3CB4" w:rsidRPr="00270114" w:rsidRDefault="00175DAF"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האם </w:t>
      </w:r>
      <w:r>
        <w:rPr>
          <w:rFonts w:ascii="FbShefa" w:hAnsi="FbShefa" w:hint="cs"/>
          <w:sz w:val="11"/>
          <w:rtl/>
        </w:rPr>
        <w:t>.</w:t>
      </w:r>
      <w:r w:rsidR="009C3CB4" w:rsidRPr="00270114">
        <w:rPr>
          <w:rFonts w:ascii="FbShefa" w:hAnsi="FbShefa"/>
          <w:sz w:val="11"/>
          <w:rtl/>
        </w:rPr>
        <w:t>שאלה שייכא בשכירות, כיון דשייכא במקצת כמאן דשייכא בכולה דמי</w:t>
      </w:r>
      <w:r w:rsidR="00980F5A" w:rsidRPr="00270114">
        <w:rPr>
          <w:rFonts w:ascii="FbShefa" w:hAnsi="FbShefa"/>
          <w:sz w:val="11"/>
          <w:rtl/>
        </w:rPr>
        <w:t>.</w:t>
      </w:r>
    </w:p>
    <w:p w14:paraId="218A5981" w14:textId="77777777" w:rsidR="00175DAF" w:rsidRDefault="00175DAF" w:rsidP="009C3CB4">
      <w:pPr>
        <w:spacing w:line="240" w:lineRule="auto"/>
        <w:rPr>
          <w:rFonts w:ascii="FbShefa" w:hAnsi="FbShefa"/>
          <w:b/>
          <w:bCs/>
          <w:color w:val="3B2F2A" w:themeColor="text2" w:themeShade="80"/>
          <w:sz w:val="11"/>
          <w:rtl/>
        </w:rPr>
      </w:pPr>
    </w:p>
    <w:p w14:paraId="538C39CC" w14:textId="77777777" w:rsidR="00175DAF" w:rsidRDefault="009C3CB4" w:rsidP="00175DAF">
      <w:pPr>
        <w:pStyle w:val="3"/>
        <w:rPr>
          <w:rtl/>
        </w:rPr>
      </w:pPr>
      <w:r w:rsidRPr="00270114">
        <w:rPr>
          <w:rtl/>
        </w:rPr>
        <w:t>שאלה ושכרה, וחזר ושאלה</w:t>
      </w:r>
      <w:r w:rsidR="00175DAF">
        <w:rPr>
          <w:rFonts w:hint="cs"/>
          <w:rtl/>
        </w:rPr>
        <w:t>:</w:t>
      </w:r>
    </w:p>
    <w:p w14:paraId="497F8E46" w14:textId="03314728" w:rsidR="00175DAF" w:rsidRDefault="00175DAF" w:rsidP="009C3CB4">
      <w:pPr>
        <w:spacing w:line="240" w:lineRule="auto"/>
        <w:rPr>
          <w:rFonts w:ascii="FbShefa" w:hAnsi="FbShefa"/>
          <w:sz w:val="11"/>
          <w:rtl/>
        </w:rPr>
      </w:pPr>
      <w:r w:rsidRPr="00175DAF">
        <w:rPr>
          <w:rFonts w:ascii="FbShefa" w:hAnsi="FbShefa"/>
          <w:sz w:val="11"/>
          <w:rtl/>
        </w:rPr>
        <w:t>\אתצ"ל .לא אמרינן מקצת.</w:t>
      </w:r>
    </w:p>
    <w:p w14:paraId="7348D3D7" w14:textId="2F2C171D" w:rsidR="00175DAF" w:rsidRDefault="00175DAF" w:rsidP="009C3CB4">
      <w:pPr>
        <w:spacing w:line="240" w:lineRule="auto"/>
        <w:rPr>
          <w:rFonts w:ascii="FbShefa" w:hAnsi="FbShefa"/>
          <w:sz w:val="11"/>
          <w:rtl/>
        </w:rPr>
      </w:pPr>
      <w:r>
        <w:rPr>
          <w:rFonts w:ascii="FbShefa" w:hAnsi="FbShefa" w:hint="cs"/>
          <w:sz w:val="11"/>
          <w:rtl/>
        </w:rPr>
        <w:t xml:space="preserve">\האם. </w:t>
      </w:r>
      <w:r w:rsidR="009C3CB4" w:rsidRPr="00270114">
        <w:rPr>
          <w:rFonts w:ascii="FbShefa" w:hAnsi="FbShefa"/>
          <w:sz w:val="11"/>
          <w:rtl/>
        </w:rPr>
        <w:t>הדר אתיא לה שאלה לדוכתה</w:t>
      </w:r>
      <w:r>
        <w:rPr>
          <w:rFonts w:ascii="FbShefa" w:hAnsi="FbShefa" w:hint="cs"/>
          <w:sz w:val="11"/>
          <w:rtl/>
        </w:rPr>
        <w:t>.</w:t>
      </w:r>
    </w:p>
    <w:p w14:paraId="0813D1C3" w14:textId="6523F2F2" w:rsidR="009C3CB4" w:rsidRPr="00270114" w:rsidRDefault="00175DAF"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או דלמא</w:t>
      </w:r>
      <w:r w:rsidR="00980F5A" w:rsidRPr="00270114">
        <w:rPr>
          <w:rFonts w:ascii="FbShefa" w:hAnsi="FbShefa"/>
          <w:sz w:val="11"/>
          <w:rtl/>
        </w:rPr>
        <w:t>.</w:t>
      </w:r>
      <w:r w:rsidR="009C3CB4" w:rsidRPr="00270114">
        <w:rPr>
          <w:rFonts w:ascii="FbShefa" w:hAnsi="FbShefa"/>
          <w:sz w:val="11"/>
          <w:rtl/>
        </w:rPr>
        <w:t xml:space="preserve"> אפסיקא לה שכירות ביני וביני</w:t>
      </w:r>
      <w:r w:rsidR="00980F5A" w:rsidRPr="00270114">
        <w:rPr>
          <w:rFonts w:ascii="FbShefa" w:hAnsi="FbShefa"/>
          <w:sz w:val="11"/>
          <w:rtl/>
        </w:rPr>
        <w:t>.</w:t>
      </w:r>
    </w:p>
    <w:p w14:paraId="11881C9D" w14:textId="77777777" w:rsidR="00175DAF" w:rsidRDefault="00175DAF" w:rsidP="009C3CB4">
      <w:pPr>
        <w:spacing w:line="240" w:lineRule="auto"/>
        <w:rPr>
          <w:rFonts w:ascii="FbShefa" w:hAnsi="FbShefa"/>
          <w:b/>
          <w:bCs/>
          <w:color w:val="3B2F2A" w:themeColor="text2" w:themeShade="80"/>
          <w:sz w:val="11"/>
          <w:rtl/>
        </w:rPr>
      </w:pPr>
    </w:p>
    <w:p w14:paraId="77417999" w14:textId="77777777" w:rsidR="00175DAF" w:rsidRDefault="009C3CB4" w:rsidP="00175DAF">
      <w:pPr>
        <w:pStyle w:val="3"/>
        <w:rPr>
          <w:rtl/>
        </w:rPr>
      </w:pPr>
      <w:r w:rsidRPr="00270114">
        <w:rPr>
          <w:rtl/>
        </w:rPr>
        <w:t>שכרה ושאלה, וחזר ושכרה</w:t>
      </w:r>
      <w:r w:rsidR="00175DAF">
        <w:rPr>
          <w:rFonts w:hint="cs"/>
          <w:rtl/>
        </w:rPr>
        <w:t>:</w:t>
      </w:r>
    </w:p>
    <w:p w14:paraId="5E97AEE9" w14:textId="77777777" w:rsidR="00175DAF" w:rsidRDefault="00175DAF" w:rsidP="009C3CB4">
      <w:pPr>
        <w:spacing w:line="240" w:lineRule="auto"/>
        <w:rPr>
          <w:rFonts w:ascii="FbShefa" w:hAnsi="FbShefa"/>
          <w:sz w:val="11"/>
          <w:rtl/>
        </w:rPr>
      </w:pPr>
      <w:r>
        <w:rPr>
          <w:rFonts w:ascii="FbShefa" w:hAnsi="FbShefa" w:hint="cs"/>
          <w:sz w:val="11"/>
          <w:rtl/>
        </w:rPr>
        <w:t xml:space="preserve">\האם. </w:t>
      </w:r>
      <w:r w:rsidR="009C3CB4" w:rsidRPr="00270114">
        <w:rPr>
          <w:rFonts w:ascii="FbShefa" w:hAnsi="FbShefa"/>
          <w:sz w:val="11"/>
          <w:rtl/>
        </w:rPr>
        <w:t>אתיא לה שכירות לדוכתה</w:t>
      </w:r>
      <w:r>
        <w:rPr>
          <w:rFonts w:ascii="FbShefa" w:hAnsi="FbShefa" w:hint="cs"/>
          <w:sz w:val="11"/>
          <w:rtl/>
        </w:rPr>
        <w:t>.</w:t>
      </w:r>
    </w:p>
    <w:p w14:paraId="7E99EDC1" w14:textId="35B93AF9" w:rsidR="00433741" w:rsidRPr="00270114" w:rsidRDefault="00175DAF" w:rsidP="00175DAF">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או דלמא </w:t>
      </w:r>
      <w:r>
        <w:rPr>
          <w:rFonts w:ascii="FbShefa" w:hAnsi="FbShefa" w:hint="cs"/>
          <w:sz w:val="11"/>
          <w:rtl/>
        </w:rPr>
        <w:t>.</w:t>
      </w:r>
      <w:r w:rsidR="009C3CB4" w:rsidRPr="00270114">
        <w:rPr>
          <w:rFonts w:ascii="FbShefa" w:hAnsi="FbShefa"/>
          <w:sz w:val="11"/>
          <w:rtl/>
        </w:rPr>
        <w:t>אפסיקא לה שאלה ביני וביני</w:t>
      </w:r>
      <w:r w:rsidR="00980F5A" w:rsidRPr="00270114">
        <w:rPr>
          <w:rFonts w:ascii="FbShefa" w:hAnsi="FbShefa"/>
          <w:sz w:val="11"/>
          <w:rtl/>
        </w:rPr>
        <w:t>.</w:t>
      </w:r>
      <w:r w:rsidR="009C3CB4" w:rsidRPr="00270114">
        <w:rPr>
          <w:rFonts w:ascii="FbShefa" w:hAnsi="FbShefa"/>
          <w:sz w:val="11"/>
          <w:rtl/>
        </w:rPr>
        <w:t xml:space="preserve"> </w:t>
      </w:r>
    </w:p>
    <w:p w14:paraId="1C79901B" w14:textId="1306954A" w:rsidR="009C3CB4" w:rsidRPr="00270114" w:rsidRDefault="009C3CB4" w:rsidP="009C3CB4">
      <w:pPr>
        <w:spacing w:line="240" w:lineRule="auto"/>
        <w:rPr>
          <w:rFonts w:ascii="FbShefa" w:hAnsi="FbShefa"/>
          <w:sz w:val="11"/>
          <w:rtl/>
        </w:rPr>
      </w:pPr>
    </w:p>
    <w:p w14:paraId="7E9A1E91" w14:textId="4811F98C" w:rsidR="009C3CB4" w:rsidRPr="001B3037" w:rsidRDefault="009C3CB4" w:rsidP="00857DC8">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sz w:val="11"/>
          <w:rtl/>
        </w:rPr>
      </w:pPr>
      <w:r w:rsidRPr="001B3037">
        <w:rPr>
          <w:rFonts w:ascii="FbShefa" w:eastAsia="Times New Roman" w:hAnsi="FbShefa"/>
          <w:b/>
          <w:bCs/>
          <w:color w:val="3B2F2A" w:themeColor="text2" w:themeShade="80"/>
          <w:sz w:val="11"/>
          <w:rtl/>
        </w:rPr>
        <w:t>הַשּׁוֹאֵל אֶת הַפָּרָה, וְשִׁלְּחָהּ לוֹ בְּיַד בְּנוֹ, בְּיַד עַבְדּוֹ, בְּיַד שְׁלוּחוֹ, אוֹ בְיַד בְּנוֹ, בְּיַד עַבְדּוֹ, בְּיַד שְׁלוּחוֹ שֶׁל שׁוֹאֵל, וָמֵתָה, פָּטוּר</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אָמַר לוֹ הַשּׁוֹאֵל, שַׁלְּחָהּ לִי בְּיַד בְּנִי, בְּיַד עַבְדִּי, בְּיַד שְׁלוּחִי, אוֹ בְּיַד בִּנְךָ, בְּיַד עַבְדְּךָ, בְּיַד שְׁלוּחֲךָ, אוֹ שֶׁאָמַר לוֹ הַמַּשְׁאִיל, הֲרֵינִי מְשַׁלְּחָהּ לְךָ בְּיַד בְּנִי, בְּיַד עַבְדִּי, בְּיַד שְׁלוּחִי, אוֹ בְּיַד בִּנְךָ, בְּיַד עַבְדְּךָ, בְּיַד שְׁלוּחֲךָ, וְאָמַר לוֹ הַשּׁוֹאֵל, שַׁלַּח, וְשִׁלְּחָהּ וָמֵתָה, חַיָּב</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וְכֵן בְּשָׁעָה שֶׁמַּחֲזִירָהּ: </w:t>
      </w:r>
    </w:p>
    <w:p w14:paraId="79939ACE" w14:textId="0B15EDEE" w:rsidR="009C3CB4" w:rsidRPr="00270114" w:rsidRDefault="009C3CB4" w:rsidP="00794C1A">
      <w:pPr>
        <w:pStyle w:val="1"/>
        <w:rPr>
          <w:rFonts w:ascii="FbShefa" w:hAnsi="FbShefa"/>
          <w:rtl/>
        </w:rPr>
      </w:pPr>
      <w:r w:rsidRPr="00270114">
        <w:rPr>
          <w:rFonts w:ascii="FbShefa" w:hAnsi="FbShefa"/>
          <w:sz w:val="11"/>
          <w:rtl/>
        </w:rPr>
        <w:t>צט</w:t>
      </w:r>
      <w:r w:rsidR="00B36BF2" w:rsidRPr="00270114">
        <w:rPr>
          <w:rFonts w:ascii="FbShefa" w:hAnsi="FbShefa"/>
          <w:sz w:val="11"/>
          <w:rtl/>
        </w:rPr>
        <w:t>, א</w:t>
      </w:r>
      <w:r w:rsidRPr="00270114">
        <w:rPr>
          <w:rFonts w:ascii="FbShefa" w:hAnsi="FbShefa"/>
          <w:sz w:val="11"/>
          <w:rtl/>
        </w:rPr>
        <w:t xml:space="preserve"> </w:t>
      </w:r>
    </w:p>
    <w:p w14:paraId="2EA6D409"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שלחה ביד עבדו של משאיל</w:t>
      </w:r>
    </w:p>
    <w:p w14:paraId="248773A5" w14:textId="41BC4EA1" w:rsidR="00FD4185" w:rsidRDefault="00FD4185" w:rsidP="00FD4185">
      <w:pPr>
        <w:pStyle w:val="3"/>
        <w:rPr>
          <w:rtl/>
        </w:rPr>
      </w:pPr>
      <w:r>
        <w:rPr>
          <w:rFonts w:hint="cs"/>
          <w:rtl/>
        </w:rPr>
        <w:t xml:space="preserve">שלחה עם </w:t>
      </w:r>
      <w:r w:rsidR="009C3CB4" w:rsidRPr="001B3037">
        <w:rPr>
          <w:rtl/>
        </w:rPr>
        <w:t>עבד עברי</w:t>
      </w:r>
      <w:r>
        <w:rPr>
          <w:rFonts w:hint="cs"/>
          <w:rtl/>
        </w:rPr>
        <w:t>:</w:t>
      </w:r>
    </w:p>
    <w:p w14:paraId="0E0C63AE" w14:textId="77777777" w:rsidR="00FD4185" w:rsidRDefault="00FD4185" w:rsidP="009C3CB4">
      <w:pPr>
        <w:spacing w:line="240" w:lineRule="auto"/>
        <w:rPr>
          <w:rFonts w:ascii="FbShefa" w:hAnsi="FbShefa"/>
          <w:b/>
          <w:bCs/>
          <w:color w:val="3B2F2A" w:themeColor="text2" w:themeShade="80"/>
          <w:sz w:val="11"/>
          <w:rtl/>
        </w:rPr>
      </w:pPr>
      <w:r>
        <w:rPr>
          <w:rFonts w:ascii="FbShefa" w:hAnsi="FbShefa" w:hint="cs"/>
          <w:sz w:val="11"/>
          <w:rtl/>
        </w:rPr>
        <w:t>\</w:t>
      </w:r>
      <w:r w:rsidR="009C3CB4" w:rsidRPr="00270114">
        <w:rPr>
          <w:rFonts w:ascii="FbShefa" w:hAnsi="FbShefa"/>
          <w:sz w:val="11"/>
          <w:rtl/>
        </w:rPr>
        <w:t xml:space="preserve">חייב </w:t>
      </w:r>
      <w:r>
        <w:rPr>
          <w:rFonts w:ascii="FbShefa" w:hAnsi="FbShefa" w:hint="cs"/>
          <w:sz w:val="11"/>
          <w:rtl/>
        </w:rPr>
        <w:t>.</w:t>
      </w:r>
      <w:r w:rsidR="009C3CB4" w:rsidRPr="00270114">
        <w:rPr>
          <w:rFonts w:ascii="FbShefa" w:hAnsi="FbShefa"/>
          <w:sz w:val="11"/>
          <w:rtl/>
        </w:rPr>
        <w:t>באונסיה</w:t>
      </w:r>
      <w:r w:rsidR="00980F5A" w:rsidRPr="00270114">
        <w:rPr>
          <w:rFonts w:ascii="FbShefa" w:hAnsi="FbShefa"/>
          <w:sz w:val="11"/>
          <w:rtl/>
        </w:rPr>
        <w:t>.</w:t>
      </w:r>
      <w:r w:rsidR="009C3CB4" w:rsidRPr="001B3037">
        <w:rPr>
          <w:rFonts w:ascii="FbShefa" w:hAnsi="FbShefa"/>
          <w:b/>
          <w:bCs/>
          <w:color w:val="3B2F2A" w:themeColor="text2" w:themeShade="80"/>
          <w:sz w:val="11"/>
          <w:rtl/>
        </w:rPr>
        <w:t xml:space="preserve"> </w:t>
      </w:r>
    </w:p>
    <w:p w14:paraId="51213935" w14:textId="1D28C929" w:rsidR="009C3CB4" w:rsidRPr="00270114" w:rsidRDefault="00FD4185" w:rsidP="009C3CB4">
      <w:pPr>
        <w:spacing w:line="240" w:lineRule="auto"/>
        <w:rPr>
          <w:rFonts w:ascii="FbShefa" w:hAnsi="FbShefa"/>
          <w:sz w:val="11"/>
          <w:rtl/>
        </w:rPr>
      </w:pPr>
      <w:r>
        <w:rPr>
          <w:rFonts w:ascii="FbShefa" w:hAnsi="FbShefa" w:hint="cs"/>
          <w:b/>
          <w:bCs/>
          <w:color w:val="3B2F2A" w:themeColor="text2" w:themeShade="80"/>
          <w:sz w:val="11"/>
          <w:rtl/>
        </w:rPr>
        <w:t>משום</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w:t>
      </w:r>
      <w:r>
        <w:rPr>
          <w:rFonts w:ascii="FbShefa" w:hAnsi="FbShefa" w:hint="cs"/>
          <w:sz w:val="11"/>
          <w:rtl/>
        </w:rPr>
        <w:t>ד</w:t>
      </w:r>
      <w:r w:rsidR="009C3CB4" w:rsidRPr="00270114">
        <w:rPr>
          <w:rFonts w:ascii="FbShefa" w:hAnsi="FbShefa"/>
          <w:sz w:val="11"/>
          <w:rtl/>
        </w:rPr>
        <w:t>לא קני ליה גופיה</w:t>
      </w:r>
      <w:r w:rsidR="00980F5A" w:rsidRPr="00270114">
        <w:rPr>
          <w:rFonts w:ascii="FbShefa" w:hAnsi="FbShefa"/>
          <w:sz w:val="11"/>
          <w:rtl/>
        </w:rPr>
        <w:t>.</w:t>
      </w:r>
    </w:p>
    <w:p w14:paraId="3A453F72" w14:textId="77777777" w:rsidR="00FD4185" w:rsidRDefault="00FD4185" w:rsidP="009C3CB4">
      <w:pPr>
        <w:spacing w:line="240" w:lineRule="auto"/>
        <w:rPr>
          <w:rFonts w:ascii="FbShefa" w:hAnsi="FbShefa"/>
          <w:b/>
          <w:bCs/>
          <w:color w:val="3B2F2A" w:themeColor="text2" w:themeShade="80"/>
          <w:sz w:val="11"/>
          <w:rtl/>
        </w:rPr>
      </w:pPr>
    </w:p>
    <w:p w14:paraId="2C4DDA4C" w14:textId="0F9E9B9D" w:rsidR="00FD4185" w:rsidRDefault="00FD4185" w:rsidP="00FD4185">
      <w:pPr>
        <w:pStyle w:val="3"/>
        <w:rPr>
          <w:rtl/>
        </w:rPr>
      </w:pPr>
      <w:r>
        <w:rPr>
          <w:rFonts w:hint="cs"/>
          <w:rtl/>
        </w:rPr>
        <w:t xml:space="preserve">שלחה עם </w:t>
      </w:r>
      <w:r w:rsidR="009C3CB4" w:rsidRPr="001B3037">
        <w:rPr>
          <w:rtl/>
        </w:rPr>
        <w:t>עבד כנעני</w:t>
      </w:r>
      <w:r>
        <w:rPr>
          <w:rFonts w:hint="cs"/>
          <w:rtl/>
        </w:rPr>
        <w:t>:</w:t>
      </w:r>
    </w:p>
    <w:p w14:paraId="3FE7D6F7" w14:textId="77777777" w:rsidR="00FD4185" w:rsidRDefault="00FD4185"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אינו חייב </w:t>
      </w:r>
      <w:r>
        <w:rPr>
          <w:rFonts w:ascii="FbShefa" w:hAnsi="FbShefa" w:hint="cs"/>
          <w:sz w:val="11"/>
          <w:rtl/>
        </w:rPr>
        <w:t>.</w:t>
      </w:r>
      <w:r w:rsidR="009C3CB4" w:rsidRPr="00270114">
        <w:rPr>
          <w:rFonts w:ascii="FbShefa" w:hAnsi="FbShefa"/>
          <w:sz w:val="11"/>
          <w:rtl/>
        </w:rPr>
        <w:t>באונסיה</w:t>
      </w:r>
      <w:r w:rsidR="00980F5A" w:rsidRPr="00270114">
        <w:rPr>
          <w:rFonts w:ascii="FbShefa" w:hAnsi="FbShefa"/>
          <w:sz w:val="11"/>
          <w:rtl/>
        </w:rPr>
        <w:t>.</w:t>
      </w:r>
      <w:r w:rsidR="009C3CB4" w:rsidRPr="00270114">
        <w:rPr>
          <w:rFonts w:ascii="FbShefa" w:hAnsi="FbShefa"/>
          <w:sz w:val="11"/>
          <w:rtl/>
        </w:rPr>
        <w:t xml:space="preserve"> </w:t>
      </w:r>
    </w:p>
    <w:p w14:paraId="029C7B3A" w14:textId="7475CB91" w:rsidR="009C3CB4" w:rsidRPr="00270114" w:rsidRDefault="00FD4185" w:rsidP="009C3CB4">
      <w:pPr>
        <w:spacing w:line="240" w:lineRule="auto"/>
        <w:rPr>
          <w:rFonts w:ascii="FbShefa" w:hAnsi="FbShefa"/>
          <w:sz w:val="11"/>
          <w:rtl/>
        </w:rPr>
      </w:pPr>
      <w:r>
        <w:rPr>
          <w:rFonts w:ascii="FbShefa" w:hAnsi="FbShefa" w:hint="cs"/>
          <w:sz w:val="11"/>
          <w:rtl/>
        </w:rPr>
        <w:t>\שהרי</w:t>
      </w:r>
      <w:r w:rsidR="00980F5A" w:rsidRPr="00270114">
        <w:rPr>
          <w:rFonts w:ascii="FbShefa" w:hAnsi="FbShefa"/>
          <w:sz w:val="11"/>
          <w:rtl/>
        </w:rPr>
        <w:t>.</w:t>
      </w:r>
      <w:r w:rsidR="009C3CB4" w:rsidRPr="00270114">
        <w:rPr>
          <w:rFonts w:ascii="FbShefa" w:hAnsi="FbShefa"/>
          <w:sz w:val="11"/>
          <w:rtl/>
        </w:rPr>
        <w:t xml:space="preserve"> יד עבד כיד רבו</w:t>
      </w:r>
      <w:r w:rsidR="00980F5A" w:rsidRPr="00270114">
        <w:rPr>
          <w:rFonts w:ascii="FbShefa" w:hAnsi="FbShefa"/>
          <w:sz w:val="11"/>
          <w:rtl/>
        </w:rPr>
        <w:t>.</w:t>
      </w:r>
    </w:p>
    <w:p w14:paraId="483012CC" w14:textId="77777777" w:rsidR="009C3CB4" w:rsidRPr="001B3037" w:rsidRDefault="009C3CB4" w:rsidP="00857DC8">
      <w:pPr>
        <w:spacing w:before="100" w:beforeAutospacing="1" w:after="100" w:afterAutospacing="1" w:line="276" w:lineRule="auto"/>
        <w:ind w:leftChars="851" w:left="1702" w:rightChars="851" w:right="1702"/>
        <w:jc w:val="both"/>
        <w:rPr>
          <w:rFonts w:ascii="FbShefa" w:hAnsi="FbShefa"/>
          <w:b/>
          <w:bCs/>
          <w:color w:val="3B2F2A" w:themeColor="text2" w:themeShade="80"/>
          <w:sz w:val="11"/>
          <w:rtl/>
        </w:rPr>
      </w:pPr>
    </w:p>
    <w:p w14:paraId="7895D792" w14:textId="6EF53D46" w:rsidR="00FD4185" w:rsidRDefault="00FD4185" w:rsidP="00FD4185">
      <w:pPr>
        <w:pStyle w:val="3"/>
        <w:rPr>
          <w:rtl/>
        </w:rPr>
      </w:pPr>
      <w:r>
        <w:rPr>
          <w:rFonts w:hint="cs"/>
          <w:rtl/>
        </w:rPr>
        <w:t>ביאור המשנה:</w:t>
      </w:r>
    </w:p>
    <w:p w14:paraId="774DF4D3" w14:textId="25506F46" w:rsidR="009C3CB4" w:rsidRPr="00270114" w:rsidRDefault="00FD4185"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270114">
        <w:rPr>
          <w:rFonts w:ascii="FbShefa" w:hAnsi="FbShefa"/>
          <w:sz w:val="11"/>
          <w:rtl/>
        </w:rPr>
        <w:t xml:space="preserve">יש </w:t>
      </w:r>
      <w:r>
        <w:rPr>
          <w:rFonts w:ascii="FbShefa" w:hAnsi="FbShefa" w:hint="cs"/>
          <w:sz w:val="11"/>
          <w:rtl/>
        </w:rPr>
        <w:t>.</w:t>
      </w:r>
      <w:r w:rsidR="009C3CB4" w:rsidRPr="00270114">
        <w:rPr>
          <w:rFonts w:ascii="FbShefa" w:hAnsi="FbShefa"/>
          <w:sz w:val="11"/>
          <w:rtl/>
        </w:rPr>
        <w:t>חיוב אונסים</w:t>
      </w:r>
      <w:r w:rsidR="00980F5A" w:rsidRPr="00270114">
        <w:rPr>
          <w:rFonts w:ascii="FbShefa" w:hAnsi="FbShefa"/>
          <w:sz w:val="11"/>
          <w:rtl/>
        </w:rPr>
        <w:t>.</w:t>
      </w:r>
    </w:p>
    <w:p w14:paraId="04B635E5" w14:textId="44A9688A" w:rsidR="009C3CB4" w:rsidRPr="00270114" w:rsidRDefault="00FD4185" w:rsidP="009C3CB4">
      <w:pPr>
        <w:spacing w:line="240" w:lineRule="auto"/>
        <w:rPr>
          <w:rFonts w:ascii="FbShefa" w:hAnsi="FbShefa"/>
          <w:sz w:val="11"/>
          <w:rtl/>
        </w:rPr>
      </w:pPr>
      <w:r>
        <w:rPr>
          <w:rFonts w:ascii="FbShefa" w:hAnsi="FbShefa" w:hint="cs"/>
          <w:b/>
          <w:bCs/>
          <w:color w:val="3B2F2A" w:themeColor="text2" w:themeShade="80"/>
          <w:sz w:val="11"/>
          <w:rtl/>
        </w:rPr>
        <w:t xml:space="preserve">דעה </w:t>
      </w:r>
      <w:r w:rsidR="009C3CB4" w:rsidRPr="001B3037">
        <w:rPr>
          <w:rFonts w:ascii="FbShefa" w:hAnsi="FbShefa"/>
          <w:b/>
          <w:bCs/>
          <w:color w:val="3B2F2A" w:themeColor="text2" w:themeShade="80"/>
          <w:sz w:val="11"/>
          <w:rtl/>
        </w:rPr>
        <w:t>א</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בעבד עברי</w:t>
      </w:r>
      <w:r w:rsidR="00980F5A" w:rsidRPr="00270114">
        <w:rPr>
          <w:rFonts w:ascii="FbShefa" w:hAnsi="FbShefa"/>
          <w:sz w:val="11"/>
          <w:rtl/>
        </w:rPr>
        <w:t>.</w:t>
      </w:r>
    </w:p>
    <w:p w14:paraId="5D3E53C1" w14:textId="7A18B487" w:rsidR="009C3CB4" w:rsidRPr="00270114" w:rsidRDefault="00FD4185" w:rsidP="009C3CB4">
      <w:pPr>
        <w:spacing w:line="240" w:lineRule="auto"/>
        <w:rPr>
          <w:rFonts w:ascii="FbShefa" w:hAnsi="FbShefa"/>
          <w:sz w:val="11"/>
          <w:rtl/>
        </w:rPr>
      </w:pPr>
      <w:r>
        <w:rPr>
          <w:rFonts w:ascii="FbShefa" w:hAnsi="FbShefa" w:hint="cs"/>
          <w:b/>
          <w:bCs/>
          <w:color w:val="3B2F2A" w:themeColor="text2" w:themeShade="80"/>
          <w:sz w:val="11"/>
          <w:rtl/>
        </w:rPr>
        <w:t xml:space="preserve">דעה </w:t>
      </w:r>
      <w:r w:rsidR="009C3CB4" w:rsidRPr="001B3037">
        <w:rPr>
          <w:rFonts w:ascii="FbShefa" w:hAnsi="FbShefa"/>
          <w:b/>
          <w:bCs/>
          <w:color w:val="3B2F2A" w:themeColor="text2" w:themeShade="80"/>
          <w:sz w:val="11"/>
          <w:rtl/>
        </w:rPr>
        <w:t>ב</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באומר לו הכישה במקל והיא תבוא</w:t>
      </w:r>
      <w:r w:rsidR="00980F5A" w:rsidRPr="00270114">
        <w:rPr>
          <w:rFonts w:ascii="FbShefa" w:hAnsi="FbShefa"/>
          <w:sz w:val="11"/>
          <w:rtl/>
        </w:rPr>
        <w:t>.</w:t>
      </w:r>
      <w:r w:rsidR="009C3CB4" w:rsidRPr="00270114">
        <w:rPr>
          <w:rFonts w:ascii="FbShefa" w:hAnsi="FbShefa"/>
          <w:sz w:val="11"/>
          <w:rtl/>
        </w:rPr>
        <w:t xml:space="preserve"> </w:t>
      </w:r>
      <w:r w:rsidR="009C3CB4" w:rsidRPr="001B3037">
        <w:rPr>
          <w:rFonts w:ascii="FbShefa" w:hAnsi="FbShefa"/>
          <w:b/>
          <w:bCs/>
          <w:color w:val="3B2F2A" w:themeColor="text2" w:themeShade="80"/>
          <w:sz w:val="11"/>
          <w:rtl/>
        </w:rPr>
        <w:t>כיון שיצאת</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מרשות משאיל חייב</w:t>
      </w:r>
      <w:r w:rsidR="00980F5A" w:rsidRPr="00270114">
        <w:rPr>
          <w:rFonts w:ascii="FbShefa" w:hAnsi="FbShefa"/>
          <w:sz w:val="11"/>
          <w:rtl/>
        </w:rPr>
        <w:t>.</w:t>
      </w:r>
    </w:p>
    <w:p w14:paraId="3B1FEA7B" w14:textId="77777777" w:rsidR="009C3CB4" w:rsidRPr="00270114" w:rsidRDefault="009C3CB4" w:rsidP="009C3CB4">
      <w:pPr>
        <w:spacing w:line="240" w:lineRule="auto"/>
        <w:rPr>
          <w:rFonts w:ascii="FbShefa" w:hAnsi="FbShefa"/>
          <w:sz w:val="11"/>
          <w:rtl/>
        </w:rPr>
      </w:pPr>
    </w:p>
    <w:p w14:paraId="2E5BD506" w14:textId="77777777" w:rsidR="00FD4185" w:rsidRDefault="00FD4185" w:rsidP="00FD4185">
      <w:pPr>
        <w:pStyle w:val="3"/>
        <w:rPr>
          <w:rtl/>
        </w:rPr>
      </w:pPr>
      <w:r>
        <w:rPr>
          <w:rFonts w:hint="cs"/>
          <w:rtl/>
        </w:rPr>
        <w:t>ביאור ה</w:t>
      </w:r>
      <w:r w:rsidR="009C3CB4" w:rsidRPr="001B3037">
        <w:rPr>
          <w:rtl/>
        </w:rPr>
        <w:t>ברייתא</w:t>
      </w:r>
      <w:r>
        <w:rPr>
          <w:rFonts w:hint="cs"/>
          <w:rtl/>
        </w:rPr>
        <w:t>:</w:t>
      </w:r>
    </w:p>
    <w:p w14:paraId="52734294" w14:textId="109A06F9" w:rsidR="009C3CB4" w:rsidRPr="00270114" w:rsidRDefault="00FD4185"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אי</w:t>
      </w:r>
      <w:r>
        <w:rPr>
          <w:rFonts w:ascii="FbShefa" w:hAnsi="FbShefa" w:hint="cs"/>
          <w:sz w:val="11"/>
          <w:rtl/>
        </w:rPr>
        <w:t>נו מתחייב .</w:t>
      </w:r>
      <w:r w:rsidR="009C3CB4" w:rsidRPr="00270114">
        <w:rPr>
          <w:rFonts w:ascii="FbShefa" w:hAnsi="FbShefa"/>
          <w:sz w:val="11"/>
          <w:rtl/>
        </w:rPr>
        <w:t>באונסים</w:t>
      </w:r>
      <w:r w:rsidR="00980F5A" w:rsidRPr="00270114">
        <w:rPr>
          <w:rFonts w:ascii="FbShefa" w:hAnsi="FbShefa"/>
          <w:sz w:val="11"/>
          <w:rtl/>
        </w:rPr>
        <w:t>.</w:t>
      </w:r>
    </w:p>
    <w:p w14:paraId="2ACE1610" w14:textId="4A8197C4" w:rsidR="009C3CB4" w:rsidRPr="00270114" w:rsidRDefault="00FD4185" w:rsidP="009C3CB4">
      <w:pPr>
        <w:spacing w:line="240" w:lineRule="auto"/>
        <w:rPr>
          <w:rFonts w:ascii="FbShefa" w:hAnsi="FbShefa"/>
          <w:sz w:val="11"/>
          <w:rtl/>
        </w:rPr>
      </w:pPr>
      <w:r>
        <w:rPr>
          <w:rFonts w:ascii="FbShefa" w:hAnsi="FbShefa" w:hint="cs"/>
          <w:b/>
          <w:bCs/>
          <w:color w:val="3B2F2A" w:themeColor="text2" w:themeShade="80"/>
          <w:sz w:val="11"/>
          <w:rtl/>
        </w:rPr>
        <w:t xml:space="preserve">לדעה </w:t>
      </w:r>
      <w:r w:rsidR="009C3CB4" w:rsidRPr="001B3037">
        <w:rPr>
          <w:rFonts w:ascii="FbShefa" w:hAnsi="FbShefa"/>
          <w:b/>
          <w:bCs/>
          <w:color w:val="3B2F2A" w:themeColor="text2" w:themeShade="80"/>
          <w:sz w:val="11"/>
          <w:rtl/>
        </w:rPr>
        <w:t>א</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בעבד כנעני</w:t>
      </w:r>
      <w:r w:rsidR="00980F5A" w:rsidRPr="00270114">
        <w:rPr>
          <w:rFonts w:ascii="FbShefa" w:hAnsi="FbShefa"/>
          <w:sz w:val="11"/>
          <w:rtl/>
        </w:rPr>
        <w:t>.</w:t>
      </w:r>
    </w:p>
    <w:p w14:paraId="3F3125AD" w14:textId="77D968B7" w:rsidR="009C3CB4" w:rsidRPr="00270114" w:rsidRDefault="00FD4185" w:rsidP="009C3CB4">
      <w:pPr>
        <w:spacing w:line="240" w:lineRule="auto"/>
        <w:rPr>
          <w:rFonts w:ascii="FbShefa" w:hAnsi="FbShefa"/>
          <w:sz w:val="11"/>
          <w:rtl/>
        </w:rPr>
      </w:pPr>
      <w:r>
        <w:rPr>
          <w:rFonts w:ascii="FbShefa" w:hAnsi="FbShefa" w:hint="cs"/>
          <w:b/>
          <w:bCs/>
          <w:color w:val="3B2F2A" w:themeColor="text2" w:themeShade="80"/>
          <w:sz w:val="11"/>
          <w:rtl/>
        </w:rPr>
        <w:t xml:space="preserve">לדעה </w:t>
      </w:r>
      <w:r w:rsidR="009C3CB4" w:rsidRPr="001B3037">
        <w:rPr>
          <w:rFonts w:ascii="FbShefa" w:hAnsi="FbShefa"/>
          <w:b/>
          <w:bCs/>
          <w:color w:val="3B2F2A" w:themeColor="text2" w:themeShade="80"/>
          <w:sz w:val="11"/>
          <w:rtl/>
        </w:rPr>
        <w:t>ב</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כשלא אמר לו הכישה</w:t>
      </w:r>
      <w:r w:rsidR="00980F5A" w:rsidRPr="00270114">
        <w:rPr>
          <w:rFonts w:ascii="FbShefa" w:hAnsi="FbShefa"/>
          <w:sz w:val="11"/>
          <w:rtl/>
        </w:rPr>
        <w:t>.</w:t>
      </w:r>
    </w:p>
    <w:p w14:paraId="5B7F2AB9" w14:textId="77777777" w:rsidR="009C3CB4" w:rsidRPr="00270114" w:rsidRDefault="009C3CB4" w:rsidP="009C3CB4">
      <w:pPr>
        <w:spacing w:line="240" w:lineRule="auto"/>
        <w:rPr>
          <w:rFonts w:ascii="FbShefa" w:hAnsi="FbShefa"/>
          <w:sz w:val="11"/>
          <w:rtl/>
        </w:rPr>
      </w:pPr>
    </w:p>
    <w:p w14:paraId="0DE280C3" w14:textId="0AF429C8" w:rsidR="00433741" w:rsidRPr="001B3037" w:rsidRDefault="009C3CB4" w:rsidP="00FD4185">
      <w:pPr>
        <w:pStyle w:val="3"/>
        <w:rPr>
          <w:rtl/>
        </w:rPr>
      </w:pPr>
      <w:r w:rsidRPr="001B3037">
        <w:rPr>
          <w:rtl/>
        </w:rPr>
        <w:t>ת"ש</w:t>
      </w:r>
      <w:r w:rsidR="00980F5A" w:rsidRPr="001B3037">
        <w:rPr>
          <w:rtl/>
        </w:rPr>
        <w:t>.</w:t>
      </w:r>
    </w:p>
    <w:p w14:paraId="6EA89EF5" w14:textId="21288049" w:rsidR="009C3CB4" w:rsidRPr="00270114" w:rsidRDefault="00FD4185" w:rsidP="009C3CB4">
      <w:pPr>
        <w:spacing w:line="240" w:lineRule="auto"/>
        <w:rPr>
          <w:rFonts w:ascii="FbShefa" w:hAnsi="FbShefa"/>
          <w:sz w:val="11"/>
          <w:rtl/>
        </w:rPr>
      </w:pPr>
      <w:r>
        <w:rPr>
          <w:rFonts w:ascii="FbShefa" w:hAnsi="FbShefa" w:hint="cs"/>
          <w:b/>
          <w:bCs/>
          <w:color w:val="3B2F2A" w:themeColor="text2" w:themeShade="80"/>
          <w:sz w:val="11"/>
          <w:rtl/>
        </w:rPr>
        <w:t>\ששנינו ב</w:t>
      </w:r>
      <w:r w:rsidR="009C3CB4" w:rsidRPr="00270114">
        <w:rPr>
          <w:rFonts w:ascii="FbShefa" w:hAnsi="FbShefa"/>
          <w:sz w:val="11"/>
          <w:rtl/>
        </w:rPr>
        <w:t xml:space="preserve">ברייתא </w:t>
      </w:r>
      <w:r>
        <w:rPr>
          <w:rFonts w:ascii="FbShefa" w:hAnsi="FbShefa" w:hint="cs"/>
          <w:sz w:val="11"/>
          <w:rtl/>
        </w:rPr>
        <w:t xml:space="preserve">. שמועיל </w:t>
      </w:r>
      <w:r w:rsidR="009C3CB4" w:rsidRPr="00270114">
        <w:rPr>
          <w:rFonts w:ascii="FbShefa" w:hAnsi="FbShefa"/>
          <w:sz w:val="11"/>
          <w:rtl/>
        </w:rPr>
        <w:t>לומ</w:t>
      </w:r>
      <w:r>
        <w:rPr>
          <w:rFonts w:ascii="FbShefa" w:hAnsi="FbShefa" w:hint="cs"/>
          <w:sz w:val="11"/>
          <w:rtl/>
        </w:rPr>
        <w:t>ר</w:t>
      </w:r>
      <w:r w:rsidR="009C3CB4" w:rsidRPr="00270114">
        <w:rPr>
          <w:rFonts w:ascii="FbShefa" w:hAnsi="FbShefa"/>
          <w:sz w:val="11"/>
          <w:rtl/>
        </w:rPr>
        <w:t xml:space="preserve"> הכישה במקל</w:t>
      </w:r>
      <w:r w:rsidR="00980F5A" w:rsidRPr="00270114">
        <w:rPr>
          <w:rFonts w:ascii="FbShefa" w:hAnsi="FbShefa"/>
          <w:sz w:val="11"/>
          <w:rtl/>
        </w:rPr>
        <w:t>.</w:t>
      </w:r>
    </w:p>
    <w:p w14:paraId="53DA1844" w14:textId="1F72EB94"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כגון שהיתה חצרו של שואל לפנים מחצרו של משאיל</w:t>
      </w:r>
      <w:r w:rsidR="00980F5A" w:rsidRPr="00270114">
        <w:rPr>
          <w:rFonts w:ascii="FbShefa" w:hAnsi="FbShefa"/>
          <w:sz w:val="11"/>
          <w:rtl/>
        </w:rPr>
        <w:t>.</w:t>
      </w:r>
    </w:p>
    <w:p w14:paraId="1B8C8C48" w14:textId="34707BB0"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החידוש</w:t>
      </w:r>
      <w:r w:rsidR="00980F5A" w:rsidRPr="001B3037">
        <w:rPr>
          <w:rFonts w:ascii="FbShefa" w:hAnsi="FbShefa"/>
          <w:b/>
          <w:bCs/>
          <w:color w:val="3B2F2A" w:themeColor="text2" w:themeShade="80"/>
          <w:sz w:val="11"/>
          <w:rtl/>
        </w:rPr>
        <w:t>.</w:t>
      </w:r>
      <w:r w:rsidRPr="00270114">
        <w:rPr>
          <w:rFonts w:ascii="FbShefa" w:hAnsi="FbShefa"/>
          <w:sz w:val="11"/>
          <w:rtl/>
        </w:rPr>
        <w:t xml:space="preserve"> דאיכא גזייתא</w:t>
      </w:r>
      <w:r w:rsidR="00FD4185">
        <w:rPr>
          <w:rFonts w:ascii="FbShefa" w:hAnsi="FbShefa" w:hint="cs"/>
          <w:sz w:val="11"/>
          <w:rtl/>
        </w:rPr>
        <w:t>. \</w:t>
      </w:r>
      <w:r w:rsidRPr="00270114">
        <w:rPr>
          <w:rFonts w:ascii="FbShefa" w:hAnsi="FbShefa"/>
          <w:sz w:val="11"/>
          <w:rtl/>
        </w:rPr>
        <w:t>מהו דתימא</w:t>
      </w:r>
      <w:r w:rsidR="00FD4185">
        <w:rPr>
          <w:rFonts w:ascii="FbShefa" w:hAnsi="FbShefa" w:hint="cs"/>
          <w:sz w:val="11"/>
          <w:rtl/>
        </w:rPr>
        <w:t>.</w:t>
      </w:r>
      <w:r w:rsidRPr="00270114">
        <w:rPr>
          <w:rFonts w:ascii="FbShefa" w:hAnsi="FbShefa"/>
          <w:sz w:val="11"/>
          <w:rtl/>
        </w:rPr>
        <w:t xml:space="preserve"> לא סמכא דעתיה</w:t>
      </w:r>
      <w:r w:rsidR="00980F5A" w:rsidRPr="00270114">
        <w:rPr>
          <w:rFonts w:ascii="FbShefa" w:hAnsi="FbShefa"/>
          <w:sz w:val="11"/>
          <w:rtl/>
        </w:rPr>
        <w:t>.</w:t>
      </w:r>
    </w:p>
    <w:p w14:paraId="79EE5D73" w14:textId="77777777" w:rsidR="009C3CB4" w:rsidRPr="00270114" w:rsidRDefault="009C3CB4" w:rsidP="009C3CB4">
      <w:pPr>
        <w:spacing w:line="240" w:lineRule="auto"/>
        <w:rPr>
          <w:rFonts w:ascii="FbShefa" w:hAnsi="FbShefa"/>
          <w:sz w:val="11"/>
          <w:rtl/>
        </w:rPr>
      </w:pPr>
    </w:p>
    <w:p w14:paraId="488406ED"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השואל קרדום מחבירו</w:t>
      </w:r>
    </w:p>
    <w:p w14:paraId="2B7E36B1" w14:textId="77777777" w:rsidR="00FD4185" w:rsidRDefault="00FD4185" w:rsidP="00FD4185">
      <w:pPr>
        <w:pStyle w:val="3"/>
        <w:rPr>
          <w:rtl/>
        </w:rPr>
      </w:pPr>
      <w:r>
        <w:rPr>
          <w:rFonts w:hint="cs"/>
          <w:rtl/>
        </w:rPr>
        <w:t xml:space="preserve">חיוב </w:t>
      </w:r>
      <w:r w:rsidR="009C3CB4" w:rsidRPr="001B3037">
        <w:rPr>
          <w:rtl/>
        </w:rPr>
        <w:t>אונסין</w:t>
      </w:r>
      <w:r>
        <w:rPr>
          <w:rFonts w:hint="cs"/>
          <w:rtl/>
        </w:rPr>
        <w:t>:</w:t>
      </w:r>
    </w:p>
    <w:p w14:paraId="30E9A4B9" w14:textId="77777777" w:rsidR="00FD4185" w:rsidRDefault="00FD4185"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משעת </w:t>
      </w:r>
      <w:r>
        <w:rPr>
          <w:rFonts w:ascii="FbShefa" w:hAnsi="FbShefa" w:hint="cs"/>
          <w:sz w:val="11"/>
          <w:rtl/>
        </w:rPr>
        <w:t>.</w:t>
      </w:r>
      <w:r w:rsidR="009C3CB4" w:rsidRPr="00270114">
        <w:rPr>
          <w:rFonts w:ascii="FbShefa" w:hAnsi="FbShefa"/>
          <w:sz w:val="11"/>
          <w:rtl/>
        </w:rPr>
        <w:t xml:space="preserve">שאלה </w:t>
      </w:r>
      <w:r>
        <w:rPr>
          <w:rFonts w:ascii="FbShefa" w:hAnsi="FbShefa" w:hint="cs"/>
          <w:sz w:val="11"/>
          <w:rtl/>
        </w:rPr>
        <w:t>.</w:t>
      </w:r>
    </w:p>
    <w:p w14:paraId="77B29C67" w14:textId="77777777" w:rsidR="00FD4185" w:rsidRDefault="00FD4185" w:rsidP="009C3CB4">
      <w:pPr>
        <w:spacing w:line="240" w:lineRule="auto"/>
        <w:rPr>
          <w:rFonts w:ascii="FbShefa" w:hAnsi="FbShefa"/>
          <w:sz w:val="11"/>
          <w:rtl/>
        </w:rPr>
      </w:pPr>
      <w:r>
        <w:rPr>
          <w:rFonts w:ascii="FbShefa" w:hAnsi="FbShefa" w:hint="cs"/>
          <w:sz w:val="11"/>
          <w:rtl/>
        </w:rPr>
        <w:t>\</w:t>
      </w:r>
      <w:r w:rsidR="009C3CB4" w:rsidRPr="00270114">
        <w:rPr>
          <w:rFonts w:ascii="FbShefa" w:hAnsi="FbShefa"/>
          <w:sz w:val="11"/>
          <w:rtl/>
        </w:rPr>
        <w:t xml:space="preserve">כמו </w:t>
      </w:r>
      <w:r>
        <w:rPr>
          <w:rFonts w:ascii="FbShefa" w:hAnsi="FbShefa" w:hint="cs"/>
          <w:sz w:val="11"/>
          <w:rtl/>
        </w:rPr>
        <w:t>.</w:t>
      </w:r>
      <w:r w:rsidR="009C3CB4" w:rsidRPr="00270114">
        <w:rPr>
          <w:rFonts w:ascii="FbShefa" w:hAnsi="FbShefa"/>
          <w:sz w:val="11"/>
          <w:rtl/>
        </w:rPr>
        <w:t xml:space="preserve">פרה </w:t>
      </w:r>
      <w:r>
        <w:rPr>
          <w:rFonts w:ascii="FbShefa" w:hAnsi="FbShefa" w:hint="cs"/>
          <w:sz w:val="11"/>
          <w:rtl/>
        </w:rPr>
        <w:t>(במשנה).</w:t>
      </w:r>
    </w:p>
    <w:p w14:paraId="429EDE67" w14:textId="77777777" w:rsidR="00FD4185" w:rsidRDefault="00FD4185" w:rsidP="009C3CB4">
      <w:pPr>
        <w:spacing w:line="240" w:lineRule="auto"/>
        <w:rPr>
          <w:rFonts w:ascii="FbShefa" w:hAnsi="FbShefa"/>
          <w:b/>
          <w:bCs/>
          <w:color w:val="3B2F2A" w:themeColor="text2" w:themeShade="80"/>
          <w:sz w:val="11"/>
          <w:rtl/>
        </w:rPr>
      </w:pPr>
    </w:p>
    <w:p w14:paraId="7AC2A033" w14:textId="77777777" w:rsidR="00FD4185" w:rsidRDefault="009C3CB4" w:rsidP="00FD4185">
      <w:pPr>
        <w:pStyle w:val="3"/>
        <w:rPr>
          <w:rtl/>
        </w:rPr>
      </w:pPr>
      <w:r w:rsidRPr="001B3037">
        <w:rPr>
          <w:rtl/>
        </w:rPr>
        <w:t>לחזרה</w:t>
      </w:r>
      <w:r w:rsidR="00FD4185">
        <w:rPr>
          <w:rFonts w:hint="cs"/>
          <w:rtl/>
        </w:rPr>
        <w:t>:</w:t>
      </w:r>
    </w:p>
    <w:p w14:paraId="210D8FF4" w14:textId="77777777" w:rsidR="00FD4185" w:rsidRDefault="00FD4185" w:rsidP="009C3CB4">
      <w:pPr>
        <w:spacing w:line="240" w:lineRule="auto"/>
        <w:rPr>
          <w:rFonts w:ascii="FbShefa" w:hAnsi="FbShefa"/>
          <w:sz w:val="11"/>
          <w:rtl/>
        </w:rPr>
      </w:pPr>
      <w:r>
        <w:rPr>
          <w:rFonts w:ascii="FbShefa" w:hAnsi="FbShefa" w:hint="cs"/>
          <w:b/>
          <w:bCs/>
          <w:color w:val="3B2F2A" w:themeColor="text2" w:themeShade="80"/>
          <w:sz w:val="11"/>
          <w:rtl/>
        </w:rPr>
        <w:t xml:space="preserve">\דעה </w:t>
      </w:r>
      <w:r w:rsidR="009C3CB4" w:rsidRPr="001B3037">
        <w:rPr>
          <w:rFonts w:ascii="FbShefa" w:hAnsi="FbShefa"/>
          <w:b/>
          <w:bCs/>
          <w:color w:val="3B2F2A" w:themeColor="text2" w:themeShade="80"/>
          <w:sz w:val="11"/>
          <w:rtl/>
        </w:rPr>
        <w:t>א</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בקע בו קנאו</w:t>
      </w:r>
      <w:r w:rsidR="00980F5A" w:rsidRPr="00270114">
        <w:rPr>
          <w:rFonts w:ascii="FbShefa" w:hAnsi="FbShefa"/>
          <w:sz w:val="11"/>
          <w:rtl/>
        </w:rPr>
        <w:t>.</w:t>
      </w:r>
      <w:r w:rsidR="009C3CB4" w:rsidRPr="00270114">
        <w:rPr>
          <w:rFonts w:ascii="FbShefa" w:hAnsi="FbShefa"/>
          <w:sz w:val="11"/>
          <w:rtl/>
        </w:rPr>
        <w:t xml:space="preserve"> </w:t>
      </w:r>
    </w:p>
    <w:p w14:paraId="4154E52F" w14:textId="398D1D16" w:rsidR="00C16726" w:rsidRPr="00C16726" w:rsidRDefault="00FD4185" w:rsidP="00C16726">
      <w:pPr>
        <w:spacing w:line="240" w:lineRule="auto"/>
        <w:rPr>
          <w:rFonts w:ascii="FbShefa" w:hAnsi="FbShefa"/>
          <w:sz w:val="11"/>
          <w:rtl/>
        </w:rPr>
      </w:pPr>
      <w:r>
        <w:rPr>
          <w:rFonts w:ascii="FbShefa" w:hAnsi="FbShefa" w:hint="cs"/>
          <w:b/>
          <w:bCs/>
          <w:color w:val="3B2F2A" w:themeColor="text2" w:themeShade="80"/>
          <w:sz w:val="11"/>
          <w:rtl/>
        </w:rPr>
        <w:t xml:space="preserve">\דעה </w:t>
      </w:r>
      <w:r w:rsidR="009C3CB4" w:rsidRPr="001B3037">
        <w:rPr>
          <w:rFonts w:ascii="FbShefa" w:hAnsi="FbShefa"/>
          <w:b/>
          <w:bCs/>
          <w:color w:val="3B2F2A" w:themeColor="text2" w:themeShade="80"/>
          <w:sz w:val="11"/>
          <w:rtl/>
        </w:rPr>
        <w:t>ב</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סגי במשיכה</w:t>
      </w:r>
      <w:r w:rsidR="00980F5A" w:rsidRPr="00270114">
        <w:rPr>
          <w:rFonts w:ascii="FbShefa" w:hAnsi="FbShefa"/>
          <w:sz w:val="11"/>
          <w:rtl/>
        </w:rPr>
        <w:t>.</w:t>
      </w:r>
      <w:r w:rsidR="00C16726" w:rsidRPr="00C16726">
        <w:rPr>
          <w:rFonts w:ascii="FbShefa" w:hAnsi="FbShefa" w:hint="cs"/>
          <w:b/>
          <w:bCs/>
          <w:sz w:val="11"/>
          <w:rtl/>
        </w:rPr>
        <w:t xml:space="preserve"> </w:t>
      </w:r>
      <w:r w:rsidR="00C16726">
        <w:rPr>
          <w:rFonts w:ascii="FbShefa" w:hAnsi="FbShefa" w:hint="cs"/>
          <w:b/>
          <w:bCs/>
          <w:sz w:val="11"/>
          <w:rtl/>
        </w:rPr>
        <w:t>\</w:t>
      </w:r>
      <w:r w:rsidR="00C16726" w:rsidRPr="00C16726">
        <w:rPr>
          <w:rFonts w:ascii="FbShefa" w:hAnsi="FbShefa" w:hint="cs"/>
          <w:sz w:val="11"/>
          <w:rtl/>
        </w:rPr>
        <w:t>כשם</w:t>
      </w:r>
      <w:r w:rsidR="00C16726" w:rsidRPr="00C16726">
        <w:rPr>
          <w:rFonts w:ascii="FbShefa" w:hAnsi="FbShefa" w:hint="cs"/>
          <w:b/>
          <w:bCs/>
          <w:sz w:val="11"/>
          <w:rtl/>
        </w:rPr>
        <w:t xml:space="preserve"> </w:t>
      </w:r>
      <w:r w:rsidR="00C16726">
        <w:rPr>
          <w:rFonts w:ascii="FbShefa" w:hAnsi="FbShefa" w:hint="cs"/>
          <w:b/>
          <w:bCs/>
          <w:sz w:val="11"/>
          <w:rtl/>
        </w:rPr>
        <w:t>.</w:t>
      </w:r>
      <w:r w:rsidR="00C16726" w:rsidRPr="00C16726">
        <w:rPr>
          <w:rFonts w:ascii="FbShefa" w:hAnsi="FbShefa" w:hint="cs"/>
          <w:sz w:val="11"/>
          <w:rtl/>
        </w:rPr>
        <w:t xml:space="preserve">שתקנו משיכה בלקוחות </w:t>
      </w:r>
      <w:r w:rsidR="00C16726">
        <w:rPr>
          <w:rFonts w:ascii="FbShefa" w:hAnsi="FbShefa" w:hint="cs"/>
          <w:sz w:val="11"/>
          <w:rtl/>
        </w:rPr>
        <w:t>,</w:t>
      </w:r>
      <w:r w:rsidR="00C16726" w:rsidRPr="00C16726">
        <w:rPr>
          <w:rFonts w:ascii="FbShefa" w:hAnsi="FbShefa" w:hint="cs"/>
          <w:sz w:val="11"/>
          <w:rtl/>
        </w:rPr>
        <w:t xml:space="preserve">כך תקנו </w:t>
      </w:r>
      <w:r w:rsidR="00C16726" w:rsidRPr="00C16726">
        <w:rPr>
          <w:rFonts w:ascii="FbShefa" w:hAnsi="FbShefa"/>
          <w:sz w:val="11"/>
          <w:rtl/>
        </w:rPr>
        <w:t xml:space="preserve">בשומרים </w:t>
      </w:r>
      <w:r w:rsidR="00C16726">
        <w:rPr>
          <w:rFonts w:ascii="FbShefa" w:hAnsi="FbShefa" w:hint="cs"/>
          <w:sz w:val="11"/>
          <w:rtl/>
        </w:rPr>
        <w:t>.</w:t>
      </w:r>
    </w:p>
    <w:p w14:paraId="0E9865FB" w14:textId="70E919BB" w:rsidR="009C3CB4" w:rsidRPr="00270114" w:rsidRDefault="009C3CB4" w:rsidP="009C3CB4">
      <w:pPr>
        <w:spacing w:line="240" w:lineRule="auto"/>
        <w:rPr>
          <w:rFonts w:ascii="FbShefa" w:hAnsi="FbShefa"/>
          <w:sz w:val="11"/>
          <w:rtl/>
        </w:rPr>
      </w:pPr>
    </w:p>
    <w:p w14:paraId="078CFBAB" w14:textId="0ABBA302" w:rsidR="009C3CB4" w:rsidRPr="00270114" w:rsidRDefault="005F2A7E" w:rsidP="005F2A7E">
      <w:pPr>
        <w:tabs>
          <w:tab w:val="left" w:pos="1764"/>
        </w:tabs>
        <w:spacing w:line="240" w:lineRule="auto"/>
        <w:rPr>
          <w:rFonts w:ascii="FbShefa" w:hAnsi="FbShefa"/>
          <w:sz w:val="11"/>
          <w:rtl/>
        </w:rPr>
      </w:pPr>
      <w:r>
        <w:rPr>
          <w:rFonts w:ascii="FbShefa" w:hAnsi="FbShefa"/>
          <w:sz w:val="11"/>
          <w:rtl/>
        </w:rPr>
        <w:tab/>
      </w:r>
    </w:p>
    <w:p w14:paraId="469F8C6A" w14:textId="1126D33F" w:rsidR="009C3CB4" w:rsidRPr="00270114" w:rsidRDefault="009C3CB4" w:rsidP="005F2A7E">
      <w:pPr>
        <w:pStyle w:val="3"/>
        <w:tabs>
          <w:tab w:val="left" w:pos="2652"/>
        </w:tabs>
        <w:rPr>
          <w:rtl/>
        </w:rPr>
      </w:pPr>
      <w:r w:rsidRPr="00270114">
        <w:rPr>
          <w:rtl/>
        </w:rPr>
        <w:t>המשאיל קרדום של הקדש</w:t>
      </w:r>
      <w:r w:rsidR="00FD4185">
        <w:rPr>
          <w:rFonts w:hint="cs"/>
          <w:rtl/>
        </w:rPr>
        <w:t>:</w:t>
      </w:r>
      <w:r w:rsidR="005F2A7E">
        <w:rPr>
          <w:rtl/>
        </w:rPr>
        <w:tab/>
      </w:r>
    </w:p>
    <w:p w14:paraId="2207C81E" w14:textId="1982E54A" w:rsidR="00433741" w:rsidRPr="00270114" w:rsidRDefault="005F2A7E"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למ"ד משיכה קונה</w:t>
      </w:r>
      <w:r w:rsidR="00980F5A" w:rsidRPr="001B3037">
        <w:rPr>
          <w:rFonts w:ascii="FbShefa" w:hAnsi="FbShefa"/>
          <w:b/>
          <w:bCs/>
          <w:color w:val="3B2F2A" w:themeColor="text2" w:themeShade="80"/>
          <w:sz w:val="11"/>
          <w:rtl/>
        </w:rPr>
        <w:t>.</w:t>
      </w:r>
      <w:r w:rsidR="009C3CB4" w:rsidRPr="001B3037">
        <w:rPr>
          <w:rFonts w:ascii="FbShefa" w:hAnsi="FbShefa"/>
          <w:b/>
          <w:bCs/>
          <w:color w:val="3B2F2A" w:themeColor="text2" w:themeShade="80"/>
          <w:sz w:val="11"/>
          <w:rtl/>
        </w:rPr>
        <w:t xml:space="preserve"> </w:t>
      </w:r>
      <w:r w:rsidR="009C3CB4" w:rsidRPr="00270114">
        <w:rPr>
          <w:rFonts w:ascii="FbShefa" w:hAnsi="FbShefa"/>
          <w:sz w:val="11"/>
          <w:rtl/>
        </w:rPr>
        <w:t>מעל לפי טובת הנאה שבו, וחבירו מותר לבקע בו לכתחילה</w:t>
      </w:r>
      <w:r w:rsidR="00980F5A" w:rsidRPr="00270114">
        <w:rPr>
          <w:rFonts w:ascii="FbShefa" w:hAnsi="FbShefa"/>
          <w:sz w:val="11"/>
          <w:rtl/>
        </w:rPr>
        <w:t>.</w:t>
      </w:r>
    </w:p>
    <w:p w14:paraId="67AC3BAD" w14:textId="6AFD6FA7" w:rsidR="009C3CB4" w:rsidRDefault="005F2A7E"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למ"ד רק אם ביקע</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ניהדריה, ולא ליקנייה ולא לימעול</w:t>
      </w:r>
      <w:r w:rsidR="00980F5A" w:rsidRPr="00270114">
        <w:rPr>
          <w:rFonts w:ascii="FbShefa" w:hAnsi="FbShefa"/>
          <w:sz w:val="11"/>
          <w:rtl/>
        </w:rPr>
        <w:t>.</w:t>
      </w:r>
    </w:p>
    <w:p w14:paraId="557A5B26" w14:textId="0167AA01" w:rsidR="009C3CB4" w:rsidRDefault="009C3CB4" w:rsidP="00794C1A">
      <w:pPr>
        <w:pStyle w:val="1"/>
        <w:rPr>
          <w:rFonts w:ascii="FbShefa" w:hAnsi="FbShefa"/>
          <w:sz w:val="11"/>
          <w:rtl/>
        </w:rPr>
      </w:pPr>
      <w:r w:rsidRPr="00270114">
        <w:rPr>
          <w:rFonts w:ascii="FbShefa" w:hAnsi="FbShefa"/>
          <w:sz w:val="11"/>
          <w:rtl/>
        </w:rPr>
        <w:t>צט</w:t>
      </w:r>
      <w:r w:rsidR="00B36BF2" w:rsidRPr="00270114">
        <w:rPr>
          <w:rFonts w:ascii="FbShefa" w:hAnsi="FbShefa"/>
          <w:sz w:val="11"/>
          <w:rtl/>
        </w:rPr>
        <w:t>, ב</w:t>
      </w:r>
    </w:p>
    <w:p w14:paraId="06608973" w14:textId="4085A20C" w:rsidR="00C16726" w:rsidRDefault="00C16726" w:rsidP="00C16726">
      <w:pPr>
        <w:pStyle w:val="2"/>
        <w:rPr>
          <w:rtl/>
        </w:rPr>
      </w:pPr>
      <w:r w:rsidRPr="00C16726">
        <w:rPr>
          <w:rtl/>
        </w:rPr>
        <w:t>קרקע</w:t>
      </w:r>
    </w:p>
    <w:p w14:paraId="35BFA7F0" w14:textId="11BC00A9" w:rsidR="00C16726" w:rsidRDefault="00C16726" w:rsidP="00C16726">
      <w:pPr>
        <w:rPr>
          <w:rtl/>
        </w:rPr>
      </w:pPr>
      <w:r>
        <w:rPr>
          <w:rFonts w:hint="cs"/>
          <w:rtl/>
        </w:rPr>
        <w:t xml:space="preserve">\קנין קרקע. </w:t>
      </w:r>
      <w:r w:rsidRPr="00C16726">
        <w:rPr>
          <w:rtl/>
        </w:rPr>
        <w:t>בכסף ובשטר ובחזקה.</w:t>
      </w:r>
    </w:p>
    <w:p w14:paraId="55F44561" w14:textId="44335F11" w:rsidR="00C16726" w:rsidRDefault="00C16726" w:rsidP="00C16726">
      <w:pPr>
        <w:rPr>
          <w:rtl/>
        </w:rPr>
      </w:pPr>
      <w:r>
        <w:rPr>
          <w:rFonts w:hint="cs"/>
          <w:rtl/>
        </w:rPr>
        <w:t xml:space="preserve">\וכן. שכירות קרקע. </w:t>
      </w:r>
    </w:p>
    <w:p w14:paraId="15CBB2E6" w14:textId="77777777" w:rsidR="00C16726" w:rsidRPr="00C16726" w:rsidRDefault="00C16726" w:rsidP="00C16726">
      <w:pPr>
        <w:rPr>
          <w:rtl/>
        </w:rPr>
      </w:pPr>
    </w:p>
    <w:p w14:paraId="5207B1F2" w14:textId="429AF04F" w:rsidR="009C3CB4" w:rsidRPr="00270114" w:rsidRDefault="009C3CB4" w:rsidP="009C3CB4">
      <w:pPr>
        <w:pStyle w:val="2"/>
        <w:rPr>
          <w:rFonts w:ascii="FbShefa" w:hAnsi="FbShefa"/>
          <w:color w:val="7C5F1D"/>
          <w:rtl/>
        </w:rPr>
      </w:pPr>
      <w:r w:rsidRPr="00270114">
        <w:rPr>
          <w:rFonts w:ascii="FbShefa" w:hAnsi="FbShefa"/>
          <w:color w:val="7C5F1D"/>
          <w:sz w:val="11"/>
          <w:rtl/>
        </w:rPr>
        <w:t xml:space="preserve">גזיל חביצא דתמרי </w:t>
      </w:r>
    </w:p>
    <w:p w14:paraId="5935C0A7" w14:textId="456B965E" w:rsidR="00C16726" w:rsidRDefault="00C16726" w:rsidP="00C16726">
      <w:pPr>
        <w:pStyle w:val="3"/>
        <w:rPr>
          <w:rtl/>
        </w:rPr>
      </w:pPr>
      <w:r>
        <w:rPr>
          <w:rFonts w:hint="cs"/>
          <w:rtl/>
        </w:rPr>
        <w:t>מחירם:</w:t>
      </w:r>
    </w:p>
    <w:p w14:paraId="645F2CCE" w14:textId="62C106A4" w:rsidR="00C16726" w:rsidRDefault="00C16726" w:rsidP="009C3CB4">
      <w:pPr>
        <w:spacing w:line="240" w:lineRule="auto"/>
        <w:rPr>
          <w:rFonts w:ascii="FbShefa" w:hAnsi="FbShefa"/>
          <w:b/>
          <w:bCs/>
          <w:color w:val="3B2F2A" w:themeColor="text2" w:themeShade="80"/>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אגב הדדי</w:t>
      </w:r>
      <w:r w:rsidR="00980F5A" w:rsidRPr="00270114">
        <w:rPr>
          <w:rFonts w:ascii="FbShefa" w:hAnsi="FbShefa"/>
          <w:sz w:val="11"/>
          <w:rtl/>
        </w:rPr>
        <w:t>.</w:t>
      </w:r>
      <w:r w:rsidR="009C3CB4" w:rsidRPr="00270114">
        <w:rPr>
          <w:rFonts w:ascii="FbShefa" w:hAnsi="FbShefa"/>
          <w:sz w:val="11"/>
          <w:rtl/>
        </w:rPr>
        <w:t xml:space="preserve"> מזדבנן בחמשים נכי חדא</w:t>
      </w:r>
      <w:r w:rsidR="00980F5A" w:rsidRPr="00270114">
        <w:rPr>
          <w:rFonts w:ascii="FbShefa" w:hAnsi="FbShefa"/>
          <w:sz w:val="11"/>
          <w:rtl/>
        </w:rPr>
        <w:t>.</w:t>
      </w:r>
      <w:r w:rsidR="009C3CB4" w:rsidRPr="001B3037">
        <w:rPr>
          <w:rFonts w:ascii="FbShefa" w:hAnsi="FbShefa"/>
          <w:b/>
          <w:bCs/>
          <w:color w:val="3B2F2A" w:themeColor="text2" w:themeShade="80"/>
          <w:sz w:val="11"/>
          <w:rtl/>
        </w:rPr>
        <w:t xml:space="preserve"> </w:t>
      </w:r>
    </w:p>
    <w:p w14:paraId="2C95E608" w14:textId="3246D75E" w:rsidR="00433741" w:rsidRPr="00270114" w:rsidRDefault="00C16726"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חדא חדא</w:t>
      </w:r>
      <w:r w:rsidR="00980F5A" w:rsidRPr="00270114">
        <w:rPr>
          <w:rFonts w:ascii="FbShefa" w:hAnsi="FbShefa"/>
          <w:sz w:val="11"/>
          <w:rtl/>
        </w:rPr>
        <w:t>.</w:t>
      </w:r>
      <w:r w:rsidR="009C3CB4" w:rsidRPr="00270114">
        <w:rPr>
          <w:rFonts w:ascii="FbShefa" w:hAnsi="FbShefa"/>
          <w:sz w:val="11"/>
          <w:rtl/>
        </w:rPr>
        <w:t xml:space="preserve"> מזדבנן בחמשים</w:t>
      </w:r>
      <w:r w:rsidR="00980F5A" w:rsidRPr="00270114">
        <w:rPr>
          <w:rFonts w:ascii="FbShefa" w:hAnsi="FbShefa"/>
          <w:sz w:val="11"/>
          <w:rtl/>
        </w:rPr>
        <w:t>.</w:t>
      </w:r>
    </w:p>
    <w:p w14:paraId="6C9E6D6B" w14:textId="1F94DAAD" w:rsidR="009C3CB4" w:rsidRPr="00270114" w:rsidRDefault="009C3CB4" w:rsidP="009C3CB4">
      <w:pPr>
        <w:spacing w:line="240" w:lineRule="auto"/>
        <w:rPr>
          <w:rFonts w:ascii="FbShefa" w:hAnsi="FbShefa"/>
          <w:sz w:val="11"/>
          <w:rtl/>
        </w:rPr>
      </w:pPr>
    </w:p>
    <w:p w14:paraId="3FC4EEC8" w14:textId="77777777" w:rsidR="00C16726" w:rsidRDefault="009C3CB4" w:rsidP="00C16726">
      <w:pPr>
        <w:pStyle w:val="3"/>
        <w:rPr>
          <w:rtl/>
        </w:rPr>
      </w:pPr>
      <w:r w:rsidRPr="001B3037">
        <w:rPr>
          <w:rtl/>
        </w:rPr>
        <w:t>להדיוט</w:t>
      </w:r>
      <w:r w:rsidR="00C16726">
        <w:rPr>
          <w:rFonts w:hint="cs"/>
          <w:rtl/>
        </w:rPr>
        <w:t>:</w:t>
      </w:r>
    </w:p>
    <w:p w14:paraId="5C58E17A" w14:textId="77777777" w:rsidR="00C16726" w:rsidRDefault="00C16726" w:rsidP="009C3CB4">
      <w:pPr>
        <w:spacing w:line="240" w:lineRule="auto"/>
        <w:rPr>
          <w:rFonts w:ascii="FbShefa" w:hAnsi="FbShefa"/>
          <w:b/>
          <w:bCs/>
          <w:color w:val="3B2F2A" w:themeColor="text2" w:themeShade="80"/>
          <w:sz w:val="11"/>
          <w:rtl/>
        </w:rPr>
      </w:pPr>
      <w:r>
        <w:rPr>
          <w:rFonts w:ascii="FbShefa" w:hAnsi="FbShefa" w:hint="cs"/>
          <w:sz w:val="11"/>
          <w:rtl/>
        </w:rPr>
        <w:t>\</w:t>
      </w:r>
      <w:r w:rsidR="009C3CB4" w:rsidRPr="00270114">
        <w:rPr>
          <w:rFonts w:ascii="FbShefa" w:hAnsi="FbShefa"/>
          <w:sz w:val="11"/>
          <w:rtl/>
        </w:rPr>
        <w:t xml:space="preserve">משלם </w:t>
      </w:r>
      <w:r>
        <w:rPr>
          <w:rFonts w:ascii="FbShefa" w:hAnsi="FbShefa" w:hint="cs"/>
          <w:sz w:val="11"/>
          <w:rtl/>
        </w:rPr>
        <w:t>.</w:t>
      </w:r>
      <w:r w:rsidR="009C3CB4" w:rsidRPr="00270114">
        <w:rPr>
          <w:rFonts w:ascii="FbShefa" w:hAnsi="FbShefa"/>
          <w:sz w:val="11"/>
          <w:rtl/>
        </w:rPr>
        <w:t>חמשים נכי חדא</w:t>
      </w:r>
      <w:r w:rsidR="00980F5A" w:rsidRPr="00270114">
        <w:rPr>
          <w:rFonts w:ascii="FbShefa" w:hAnsi="FbShefa"/>
          <w:sz w:val="11"/>
          <w:rtl/>
        </w:rPr>
        <w:t>.</w:t>
      </w:r>
      <w:r w:rsidR="009C3CB4" w:rsidRPr="001B3037">
        <w:rPr>
          <w:rFonts w:ascii="FbShefa" w:hAnsi="FbShefa"/>
          <w:b/>
          <w:bCs/>
          <w:color w:val="3B2F2A" w:themeColor="text2" w:themeShade="80"/>
          <w:sz w:val="11"/>
          <w:rtl/>
        </w:rPr>
        <w:t xml:space="preserve"> </w:t>
      </w:r>
    </w:p>
    <w:p w14:paraId="5874A4CB" w14:textId="77777777" w:rsidR="00C16726"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w:t>
      </w:r>
      <w:r w:rsidR="00C16726">
        <w:rPr>
          <w:rFonts w:ascii="FbShefa" w:hAnsi="FbShefa" w:hint="cs"/>
          <w:b/>
          <w:bCs/>
          <w:color w:val="3B2F2A" w:themeColor="text2" w:themeShade="80"/>
          <w:sz w:val="11"/>
          <w:rtl/>
        </w:rPr>
        <w:t>אל</w:t>
      </w:r>
      <w:r w:rsidRPr="001B3037">
        <w:rPr>
          <w:rFonts w:ascii="FbShefa" w:hAnsi="FbShefa"/>
          <w:b/>
          <w:bCs/>
          <w:color w:val="3B2F2A" w:themeColor="text2" w:themeShade="80"/>
          <w:sz w:val="11"/>
          <w:rtl/>
        </w:rPr>
        <w:t>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נימא ליה</w:t>
      </w:r>
      <w:r w:rsidR="00C16726">
        <w:rPr>
          <w:rFonts w:ascii="FbShefa" w:hAnsi="FbShefa" w:hint="cs"/>
          <w:sz w:val="11"/>
          <w:rtl/>
        </w:rPr>
        <w:t>,</w:t>
      </w:r>
      <w:r w:rsidRPr="00270114">
        <w:rPr>
          <w:rFonts w:ascii="FbShefa" w:hAnsi="FbShefa"/>
          <w:sz w:val="11"/>
          <w:rtl/>
        </w:rPr>
        <w:t xml:space="preserve"> אנא חדא חדא הוה מזבנינא להו</w:t>
      </w:r>
      <w:r w:rsidR="00980F5A" w:rsidRPr="00270114">
        <w:rPr>
          <w:rFonts w:ascii="FbShefa" w:hAnsi="FbShefa"/>
          <w:sz w:val="11"/>
          <w:rtl/>
        </w:rPr>
        <w:t>.</w:t>
      </w:r>
      <w:r w:rsidRPr="00270114">
        <w:rPr>
          <w:rFonts w:ascii="FbShefa" w:hAnsi="FbShefa"/>
          <w:sz w:val="11"/>
          <w:rtl/>
        </w:rPr>
        <w:t xml:space="preserve"> </w:t>
      </w:r>
    </w:p>
    <w:p w14:paraId="4901C049" w14:textId="6B9F470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270114">
        <w:rPr>
          <w:rFonts w:ascii="FbShefa" w:hAnsi="FbShefa"/>
          <w:sz w:val="11"/>
          <w:rtl/>
        </w:rPr>
        <w:t xml:space="preserve"> שמין בית סאה באותה שדה</w:t>
      </w:r>
      <w:r w:rsidR="00980F5A" w:rsidRPr="00270114">
        <w:rPr>
          <w:rFonts w:ascii="FbShefa" w:hAnsi="FbShefa"/>
          <w:sz w:val="11"/>
          <w:rtl/>
        </w:rPr>
        <w:t>.</w:t>
      </w:r>
    </w:p>
    <w:p w14:paraId="5447963D" w14:textId="01485ADC" w:rsidR="009C3CB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להקדש</w:t>
      </w:r>
      <w:r w:rsidR="00980F5A" w:rsidRPr="00270114">
        <w:rPr>
          <w:rFonts w:ascii="FbShefa" w:hAnsi="FbShefa"/>
          <w:sz w:val="11"/>
          <w:rtl/>
        </w:rPr>
        <w:t>.</w:t>
      </w:r>
      <w:r w:rsidRPr="00270114">
        <w:rPr>
          <w:rFonts w:ascii="FbShefa" w:hAnsi="FbShefa"/>
          <w:sz w:val="11"/>
          <w:rtl/>
        </w:rPr>
        <w:t xml:space="preserve"> משלם חמשים וחומשייהו</w:t>
      </w:r>
      <w:r w:rsidR="00980F5A" w:rsidRPr="00270114">
        <w:rPr>
          <w:rFonts w:ascii="FbShefa" w:hAnsi="FbShefa"/>
          <w:sz w:val="11"/>
          <w:rtl/>
        </w:rPr>
        <w:t>.</w:t>
      </w:r>
    </w:p>
    <w:p w14:paraId="51D200B2" w14:textId="77777777" w:rsidR="00565A18" w:rsidRDefault="00565A18" w:rsidP="009C3CB4">
      <w:pPr>
        <w:spacing w:line="240" w:lineRule="auto"/>
        <w:rPr>
          <w:rFonts w:ascii="FbShefa" w:hAnsi="FbShefa"/>
          <w:sz w:val="11"/>
          <w:rtl/>
        </w:rPr>
      </w:pPr>
    </w:p>
    <w:p w14:paraId="4ACA7513" w14:textId="77777777" w:rsidR="00565A18" w:rsidRDefault="00565A18" w:rsidP="00565A18">
      <w:pPr>
        <w:spacing w:line="240" w:lineRule="auto"/>
        <w:rPr>
          <w:rFonts w:ascii="FbShefa" w:hAnsi="FbShefa"/>
          <w:sz w:val="11"/>
          <w:rtl/>
        </w:rPr>
      </w:pPr>
      <w:r>
        <w:rPr>
          <w:rFonts w:ascii="FbShefa" w:hAnsi="FbShefa" w:hint="cs"/>
          <w:b/>
          <w:bCs/>
          <w:sz w:val="11"/>
          <w:rtl/>
        </w:rPr>
        <w:t>\</w:t>
      </w:r>
      <w:r w:rsidRPr="00565A18">
        <w:rPr>
          <w:rFonts w:ascii="FbShefa" w:hAnsi="FbShefa"/>
          <w:b/>
          <w:bCs/>
          <w:sz w:val="11"/>
          <w:rtl/>
        </w:rPr>
        <w:t>מזיק</w:t>
      </w:r>
      <w:r w:rsidRPr="00565A18">
        <w:rPr>
          <w:rFonts w:ascii="FbShefa" w:hAnsi="FbShefa" w:hint="cs"/>
          <w:b/>
          <w:bCs/>
          <w:sz w:val="11"/>
          <w:rtl/>
        </w:rPr>
        <w:t xml:space="preserve"> הקדש.</w:t>
      </w:r>
      <w:r w:rsidRPr="00565A18">
        <w:rPr>
          <w:rFonts w:ascii="FbShefa" w:hAnsi="FbShefa"/>
          <w:sz w:val="11"/>
          <w:rtl/>
        </w:rPr>
        <w:t xml:space="preserve"> לא משלם חומשא. </w:t>
      </w:r>
    </w:p>
    <w:p w14:paraId="20445D63" w14:textId="57512B71" w:rsidR="00565A18" w:rsidRPr="00270114" w:rsidRDefault="00565A18" w:rsidP="00565A18">
      <w:pPr>
        <w:spacing w:line="240" w:lineRule="auto"/>
        <w:rPr>
          <w:rFonts w:ascii="FbShefa" w:hAnsi="FbShefa"/>
          <w:sz w:val="11"/>
          <w:rtl/>
        </w:rPr>
      </w:pPr>
      <w:r>
        <w:rPr>
          <w:rFonts w:ascii="FbShefa" w:hAnsi="FbShefa" w:hint="cs"/>
          <w:b/>
          <w:bCs/>
          <w:sz w:val="11"/>
          <w:rtl/>
        </w:rPr>
        <w:t xml:space="preserve">\שנאמר. </w:t>
      </w:r>
      <w:r w:rsidRPr="00565A18">
        <w:rPr>
          <w:rFonts w:ascii="FbShefa" w:hAnsi="FbShefa"/>
          <w:sz w:val="11"/>
          <w:rtl/>
        </w:rPr>
        <w:t>ואיש כי יאכל קדש</w:t>
      </w:r>
      <w:r w:rsidRPr="00565A18">
        <w:rPr>
          <w:rFonts w:ascii="FbShefa" w:hAnsi="FbShefa" w:hint="cs"/>
          <w:sz w:val="11"/>
          <w:rtl/>
        </w:rPr>
        <w:t>,</w:t>
      </w:r>
      <w:r w:rsidRPr="00565A18">
        <w:rPr>
          <w:rFonts w:ascii="FbShefa" w:hAnsi="FbShefa"/>
          <w:sz w:val="11"/>
          <w:rtl/>
        </w:rPr>
        <w:t xml:space="preserve"> פרט למזיק.</w:t>
      </w:r>
    </w:p>
    <w:p w14:paraId="54548F0F" w14:textId="77777777" w:rsidR="00C16726" w:rsidRDefault="00C16726" w:rsidP="009C3CB4">
      <w:pPr>
        <w:spacing w:line="240" w:lineRule="auto"/>
        <w:rPr>
          <w:rFonts w:ascii="FbShefa" w:hAnsi="FbShefa"/>
          <w:b/>
          <w:bCs/>
          <w:color w:val="3B2F2A" w:themeColor="text2" w:themeShade="80"/>
          <w:sz w:val="11"/>
          <w:rtl/>
        </w:rPr>
      </w:pPr>
    </w:p>
    <w:p w14:paraId="360F6CE8" w14:textId="77777777" w:rsidR="00E205CF" w:rsidRPr="00E205CF" w:rsidRDefault="009C3CB4" w:rsidP="00E205CF">
      <w:pPr>
        <w:pStyle w:val="2"/>
        <w:rPr>
          <w:rtl/>
        </w:rPr>
      </w:pPr>
      <w:r w:rsidRPr="00E205CF">
        <w:rPr>
          <w:rtl/>
        </w:rPr>
        <w:t>גבוה</w:t>
      </w:r>
      <w:r w:rsidR="00E205CF" w:rsidRPr="00E205CF">
        <w:rPr>
          <w:rFonts w:hint="cs"/>
          <w:rtl/>
        </w:rPr>
        <w:t xml:space="preserve"> </w:t>
      </w:r>
      <w:r w:rsidRPr="00E205CF">
        <w:rPr>
          <w:rtl/>
        </w:rPr>
        <w:t xml:space="preserve">כהדיוט </w:t>
      </w:r>
    </w:p>
    <w:p w14:paraId="3F411E24" w14:textId="77777777" w:rsidR="00E205CF" w:rsidRDefault="00E205CF" w:rsidP="009C3CB4">
      <w:pPr>
        <w:spacing w:line="240" w:lineRule="auto"/>
        <w:rPr>
          <w:rFonts w:ascii="FbShefa" w:hAnsi="FbShefa"/>
          <w:sz w:val="11"/>
          <w:rtl/>
        </w:rPr>
      </w:pPr>
      <w:r>
        <w:rPr>
          <w:rFonts w:ascii="FbShefa" w:hAnsi="FbShefa" w:hint="cs"/>
          <w:sz w:val="11"/>
          <w:rtl/>
        </w:rPr>
        <w:t>\ס"ד. גבוה כהדיוט.</w:t>
      </w:r>
    </w:p>
    <w:p w14:paraId="4F09D8A2" w14:textId="4950C346" w:rsidR="00E205CF" w:rsidRDefault="00E205CF" w:rsidP="009C3CB4">
      <w:pPr>
        <w:spacing w:line="240" w:lineRule="auto"/>
        <w:rPr>
          <w:rFonts w:ascii="FbShefa" w:hAnsi="FbShefa"/>
          <w:sz w:val="11"/>
          <w:rtl/>
        </w:rPr>
      </w:pPr>
      <w:r>
        <w:rPr>
          <w:rFonts w:ascii="FbShefa" w:hAnsi="FbShefa" w:hint="cs"/>
          <w:sz w:val="11"/>
          <w:rtl/>
        </w:rPr>
        <w:t xml:space="preserve">\מסקנא. לאו כהדיוט. </w:t>
      </w:r>
      <w:r w:rsidR="000C7FB6">
        <w:rPr>
          <w:rFonts w:ascii="FbShefa" w:hAnsi="FbShefa" w:hint="cs"/>
          <w:sz w:val="11"/>
          <w:rtl/>
        </w:rPr>
        <w:t xml:space="preserve">\שהרי. </w:t>
      </w:r>
      <w:r w:rsidRPr="00E205CF">
        <w:rPr>
          <w:rFonts w:ascii="FbShefa" w:hAnsi="FbShefa"/>
          <w:sz w:val="11"/>
          <w:rtl/>
        </w:rPr>
        <w:t xml:space="preserve">הקדש שלא מדעת </w:t>
      </w:r>
      <w:r w:rsidR="000C7FB6">
        <w:rPr>
          <w:rFonts w:ascii="FbShefa" w:hAnsi="FbShefa" w:hint="cs"/>
          <w:sz w:val="11"/>
          <w:rtl/>
        </w:rPr>
        <w:t>,</w:t>
      </w:r>
      <w:r w:rsidRPr="00E205CF">
        <w:rPr>
          <w:rFonts w:ascii="FbShefa" w:hAnsi="FbShefa"/>
          <w:sz w:val="11"/>
          <w:rtl/>
        </w:rPr>
        <w:t>כהדיוט מדעת דמי.</w:t>
      </w:r>
    </w:p>
    <w:p w14:paraId="767F657F" w14:textId="77777777" w:rsidR="00E205CF" w:rsidRDefault="00E205CF" w:rsidP="009C3CB4">
      <w:pPr>
        <w:spacing w:line="240" w:lineRule="auto"/>
        <w:rPr>
          <w:rFonts w:ascii="FbShefa" w:hAnsi="FbShefa"/>
          <w:sz w:val="11"/>
          <w:rtl/>
        </w:rPr>
      </w:pPr>
    </w:p>
    <w:p w14:paraId="5ABCC60A" w14:textId="0F62F799" w:rsidR="00E205CF" w:rsidRDefault="00F02CA8" w:rsidP="00F02CA8">
      <w:pPr>
        <w:rPr>
          <w:rFonts w:ascii="FbShefa" w:hAnsi="FbShefa"/>
          <w:sz w:val="11"/>
          <w:rtl/>
        </w:rPr>
      </w:pPr>
      <w:r>
        <w:rPr>
          <w:rFonts w:hint="cs"/>
          <w:rtl/>
        </w:rPr>
        <w:t>\</w:t>
      </w:r>
      <w:r w:rsidR="00E205CF" w:rsidRPr="00F02CA8">
        <w:rPr>
          <w:rFonts w:hint="cs"/>
          <w:rtl/>
        </w:rPr>
        <w:t>נפק"מ א</w:t>
      </w:r>
      <w:r>
        <w:rPr>
          <w:rFonts w:hint="cs"/>
          <w:rtl/>
        </w:rPr>
        <w:t xml:space="preserve">.  </w:t>
      </w:r>
      <w:r w:rsidR="00E205CF">
        <w:rPr>
          <w:rFonts w:ascii="FbShefa" w:hAnsi="FbShefa" w:hint="cs"/>
          <w:sz w:val="11"/>
          <w:rtl/>
        </w:rPr>
        <w:t>חביצא  דתמרי שהשתנה מחירה (לעיל).</w:t>
      </w:r>
    </w:p>
    <w:p w14:paraId="1A8DDC27" w14:textId="092C2931" w:rsidR="00F02CA8" w:rsidRPr="00F02CA8" w:rsidRDefault="00F02CA8" w:rsidP="00F02CA8">
      <w:pPr>
        <w:rPr>
          <w:rtl/>
        </w:rPr>
      </w:pPr>
      <w:r>
        <w:rPr>
          <w:rFonts w:hint="cs"/>
          <w:rtl/>
        </w:rPr>
        <w:t>\</w:t>
      </w:r>
      <w:r w:rsidR="00E205CF">
        <w:rPr>
          <w:rFonts w:hint="cs"/>
          <w:rtl/>
        </w:rPr>
        <w:t>נפק"מ ב</w:t>
      </w:r>
      <w:r>
        <w:rPr>
          <w:rFonts w:hint="cs"/>
          <w:rtl/>
        </w:rPr>
        <w:t>. האם ניתן ללמוד מהקדש לה</w:t>
      </w:r>
      <w:r w:rsidR="003A67F2">
        <w:rPr>
          <w:rFonts w:hint="cs"/>
          <w:rtl/>
        </w:rPr>
        <w:t>ד</w:t>
      </w:r>
      <w:r>
        <w:rPr>
          <w:rFonts w:hint="cs"/>
          <w:rtl/>
        </w:rPr>
        <w:t>יוט (להלן).</w:t>
      </w:r>
    </w:p>
    <w:p w14:paraId="1699C680" w14:textId="77777777" w:rsidR="00F02CA8" w:rsidRDefault="00F02CA8" w:rsidP="00565A18">
      <w:pPr>
        <w:spacing w:line="240" w:lineRule="auto"/>
        <w:rPr>
          <w:rFonts w:ascii="FbShefa" w:hAnsi="FbShefa"/>
          <w:sz w:val="11"/>
          <w:u w:val="single"/>
          <w:rtl/>
        </w:rPr>
      </w:pPr>
    </w:p>
    <w:p w14:paraId="4C80AC3D" w14:textId="08EF061C" w:rsidR="00565A18" w:rsidRPr="00565A18" w:rsidRDefault="00F02CA8" w:rsidP="00F02CA8">
      <w:pPr>
        <w:pStyle w:val="2"/>
        <w:rPr>
          <w:rtl/>
        </w:rPr>
      </w:pPr>
      <w:r>
        <w:rPr>
          <w:rFonts w:hint="cs"/>
          <w:rtl/>
        </w:rPr>
        <w:t>השוואת הקדש והדיוט</w:t>
      </w:r>
    </w:p>
    <w:p w14:paraId="0969F090" w14:textId="77777777" w:rsidR="00F02CA8" w:rsidRDefault="00565A18" w:rsidP="00F02CA8">
      <w:pPr>
        <w:pStyle w:val="3"/>
        <w:rPr>
          <w:rtl/>
        </w:rPr>
      </w:pPr>
      <w:r w:rsidRPr="00565A18">
        <w:rPr>
          <w:rFonts w:hint="cs"/>
          <w:rtl/>
        </w:rPr>
        <w:t>הקדש</w:t>
      </w:r>
      <w:r w:rsidR="00F02CA8">
        <w:rPr>
          <w:rFonts w:hint="cs"/>
          <w:rtl/>
        </w:rPr>
        <w:t>:</w:t>
      </w:r>
    </w:p>
    <w:p w14:paraId="5ECEFA2B" w14:textId="77777777" w:rsidR="00F02CA8" w:rsidRDefault="00F02CA8" w:rsidP="00565A18">
      <w:pPr>
        <w:spacing w:line="240" w:lineRule="auto"/>
        <w:rPr>
          <w:rFonts w:ascii="FbShefa" w:hAnsi="FbShefa"/>
          <w:b/>
          <w:bCs/>
          <w:sz w:val="11"/>
          <w:rtl/>
        </w:rPr>
      </w:pPr>
      <w:r>
        <w:rPr>
          <w:rFonts w:ascii="FbShefa" w:hAnsi="FbShefa" w:hint="cs"/>
          <w:sz w:val="11"/>
          <w:rtl/>
        </w:rPr>
        <w:t>\</w:t>
      </w:r>
      <w:r w:rsidR="00565A18" w:rsidRPr="00565A18">
        <w:rPr>
          <w:rFonts w:ascii="FbShefa" w:hAnsi="FbShefa"/>
          <w:sz w:val="11"/>
          <w:rtl/>
        </w:rPr>
        <w:t xml:space="preserve">נטל אבן או קורה מהקדש </w:t>
      </w:r>
      <w:r>
        <w:rPr>
          <w:rFonts w:ascii="FbShefa" w:hAnsi="FbShefa" w:hint="cs"/>
          <w:sz w:val="11"/>
          <w:rtl/>
        </w:rPr>
        <w:t>.</w:t>
      </w:r>
      <w:r w:rsidR="00565A18" w:rsidRPr="00565A18">
        <w:rPr>
          <w:rFonts w:ascii="FbShefa" w:hAnsi="FbShefa"/>
          <w:sz w:val="11"/>
          <w:rtl/>
        </w:rPr>
        <w:t>לא מעל</w:t>
      </w:r>
      <w:r w:rsidR="00565A18" w:rsidRPr="00565A18">
        <w:rPr>
          <w:rFonts w:ascii="FbShefa" w:hAnsi="FbShefa" w:hint="cs"/>
          <w:sz w:val="11"/>
          <w:rtl/>
        </w:rPr>
        <w:t>.</w:t>
      </w:r>
      <w:r w:rsidR="00565A18" w:rsidRPr="00565A18">
        <w:rPr>
          <w:rFonts w:ascii="FbShefa" w:hAnsi="FbShefa"/>
          <w:b/>
          <w:bCs/>
          <w:sz w:val="11"/>
          <w:rtl/>
        </w:rPr>
        <w:t xml:space="preserve"> </w:t>
      </w:r>
    </w:p>
    <w:p w14:paraId="1787394E" w14:textId="7E34EB7A" w:rsidR="00F02CA8" w:rsidRDefault="003A67F2" w:rsidP="00565A18">
      <w:pPr>
        <w:spacing w:line="240" w:lineRule="auto"/>
        <w:rPr>
          <w:rFonts w:ascii="FbShefa" w:hAnsi="FbShefa"/>
          <w:sz w:val="11"/>
          <w:rtl/>
        </w:rPr>
      </w:pPr>
      <w:r>
        <w:rPr>
          <w:rFonts w:ascii="FbShefa" w:hAnsi="FbShefa" w:hint="cs"/>
          <w:b/>
          <w:bCs/>
          <w:sz w:val="11"/>
          <w:rtl/>
        </w:rPr>
        <w:t>\</w:t>
      </w:r>
      <w:r w:rsidR="00565A18" w:rsidRPr="00565A18">
        <w:rPr>
          <w:rFonts w:ascii="FbShefa" w:hAnsi="FbShefa"/>
          <w:b/>
          <w:bCs/>
          <w:sz w:val="11"/>
          <w:rtl/>
        </w:rPr>
        <w:t>נתנה לחבירו</w:t>
      </w:r>
      <w:r w:rsidR="00565A18" w:rsidRPr="00565A18">
        <w:rPr>
          <w:rFonts w:ascii="FbShefa" w:hAnsi="FbShefa" w:hint="cs"/>
          <w:sz w:val="11"/>
          <w:rtl/>
        </w:rPr>
        <w:t>.</w:t>
      </w:r>
      <w:r w:rsidR="00565A18" w:rsidRPr="00565A18">
        <w:rPr>
          <w:rFonts w:ascii="FbShefa" w:hAnsi="FbShefa"/>
          <w:sz w:val="11"/>
          <w:rtl/>
        </w:rPr>
        <w:t xml:space="preserve"> הוא מעל וחבירו לא מעל. </w:t>
      </w:r>
    </w:p>
    <w:p w14:paraId="7F5C6E75" w14:textId="4F3AADBE" w:rsidR="00565A18" w:rsidRPr="00565A18" w:rsidRDefault="003A67F2" w:rsidP="00565A18">
      <w:pPr>
        <w:spacing w:line="240" w:lineRule="auto"/>
        <w:rPr>
          <w:rFonts w:ascii="FbShefa" w:hAnsi="FbShefa"/>
          <w:sz w:val="11"/>
          <w:rtl/>
        </w:rPr>
      </w:pPr>
      <w:r>
        <w:rPr>
          <w:rFonts w:ascii="FbShefa" w:hAnsi="FbShefa" w:hint="cs"/>
          <w:b/>
          <w:bCs/>
          <w:sz w:val="11"/>
          <w:rtl/>
        </w:rPr>
        <w:t>\</w:t>
      </w:r>
      <w:r w:rsidR="00565A18" w:rsidRPr="00565A18">
        <w:rPr>
          <w:rFonts w:ascii="FbShefa" w:hAnsi="FbShefa"/>
          <w:b/>
          <w:bCs/>
          <w:sz w:val="11"/>
          <w:rtl/>
        </w:rPr>
        <w:t>בנאה בתוך ביתו</w:t>
      </w:r>
      <w:r w:rsidR="00565A18" w:rsidRPr="00565A18">
        <w:rPr>
          <w:rFonts w:ascii="FbShefa" w:hAnsi="FbShefa" w:hint="cs"/>
          <w:sz w:val="11"/>
          <w:rtl/>
        </w:rPr>
        <w:t>.</w:t>
      </w:r>
      <w:r w:rsidR="00565A18" w:rsidRPr="00565A18">
        <w:rPr>
          <w:rFonts w:ascii="FbShefa" w:hAnsi="FbShefa"/>
          <w:sz w:val="11"/>
          <w:rtl/>
        </w:rPr>
        <w:t xml:space="preserve"> לא מעל עד שידור תחתיה בשוה פרוטה.</w:t>
      </w:r>
    </w:p>
    <w:p w14:paraId="346417C1" w14:textId="77777777" w:rsidR="003A67F2" w:rsidRDefault="003A67F2" w:rsidP="00565A18">
      <w:pPr>
        <w:spacing w:line="240" w:lineRule="auto"/>
        <w:rPr>
          <w:rFonts w:ascii="FbShefa" w:hAnsi="FbShefa"/>
          <w:b/>
          <w:bCs/>
          <w:sz w:val="11"/>
          <w:rtl/>
        </w:rPr>
      </w:pPr>
    </w:p>
    <w:p w14:paraId="18067797" w14:textId="332CD408" w:rsidR="00565A18" w:rsidRPr="00565A18" w:rsidRDefault="003A67F2" w:rsidP="00565A18">
      <w:pPr>
        <w:spacing w:line="240" w:lineRule="auto"/>
        <w:rPr>
          <w:rFonts w:ascii="FbShefa" w:hAnsi="FbShefa"/>
          <w:sz w:val="11"/>
          <w:rtl/>
        </w:rPr>
      </w:pPr>
      <w:r>
        <w:rPr>
          <w:rFonts w:ascii="FbShefa" w:hAnsi="FbShefa" w:hint="cs"/>
          <w:b/>
          <w:bCs/>
          <w:sz w:val="11"/>
          <w:rtl/>
        </w:rPr>
        <w:t>\</w:t>
      </w:r>
      <w:r w:rsidR="00565A18" w:rsidRPr="00565A18">
        <w:rPr>
          <w:rFonts w:ascii="FbShefa" w:hAnsi="FbShefa" w:hint="cs"/>
          <w:b/>
          <w:bCs/>
          <w:sz w:val="11"/>
          <w:rtl/>
        </w:rPr>
        <w:t>ס"ד.</w:t>
      </w:r>
      <w:r w:rsidR="00565A18" w:rsidRPr="00565A18">
        <w:rPr>
          <w:rFonts w:ascii="FbShefa" w:hAnsi="FbShefa"/>
          <w:sz w:val="11"/>
          <w:rtl/>
        </w:rPr>
        <w:t xml:space="preserve"> זאת אומרת</w:t>
      </w:r>
      <w:r>
        <w:rPr>
          <w:rFonts w:ascii="FbShefa" w:hAnsi="FbShefa" w:hint="cs"/>
          <w:sz w:val="11"/>
          <w:rtl/>
        </w:rPr>
        <w:t>,</w:t>
      </w:r>
      <w:r w:rsidR="00565A18" w:rsidRPr="00565A18">
        <w:rPr>
          <w:rFonts w:ascii="FbShefa" w:hAnsi="FbShefa"/>
          <w:sz w:val="11"/>
          <w:rtl/>
        </w:rPr>
        <w:t xml:space="preserve"> הדר בחצר חבירו שלא מדעתו צריך להעלות לו שכר.</w:t>
      </w:r>
    </w:p>
    <w:p w14:paraId="4ACADB11" w14:textId="635FA4EA" w:rsidR="00565A18" w:rsidRPr="00270114" w:rsidRDefault="00565A18" w:rsidP="00565A18">
      <w:pPr>
        <w:spacing w:line="240" w:lineRule="auto"/>
        <w:rPr>
          <w:rFonts w:ascii="FbShefa" w:hAnsi="FbShefa"/>
          <w:sz w:val="11"/>
          <w:rtl/>
        </w:rPr>
      </w:pPr>
      <w:r w:rsidRPr="00565A18">
        <w:rPr>
          <w:rFonts w:ascii="FbShefa" w:hAnsi="FbShefa" w:hint="cs"/>
          <w:b/>
          <w:bCs/>
          <w:sz w:val="11"/>
          <w:rtl/>
        </w:rPr>
        <w:t xml:space="preserve">מסקנא. </w:t>
      </w:r>
      <w:r w:rsidRPr="00565A18">
        <w:rPr>
          <w:rFonts w:ascii="FbShefa" w:hAnsi="FbShefa" w:hint="cs"/>
          <w:sz w:val="11"/>
          <w:rtl/>
        </w:rPr>
        <w:t>אין ראיה</w:t>
      </w:r>
      <w:r w:rsidR="003A67F2">
        <w:rPr>
          <w:rFonts w:ascii="FbShefa" w:hAnsi="FbShefa" w:hint="cs"/>
          <w:sz w:val="11"/>
          <w:rtl/>
        </w:rPr>
        <w:t>. \שהרי. הדיוט שלא מדעת כהקדש מדעת.</w:t>
      </w:r>
    </w:p>
    <w:p w14:paraId="246C0C4A" w14:textId="77777777" w:rsidR="009C3CB4" w:rsidRPr="00270114" w:rsidRDefault="009C3CB4" w:rsidP="009C3CB4">
      <w:pPr>
        <w:spacing w:line="240" w:lineRule="auto"/>
        <w:rPr>
          <w:rFonts w:ascii="FbShefa" w:hAnsi="FbShefa"/>
          <w:sz w:val="11"/>
          <w:rtl/>
        </w:rPr>
      </w:pPr>
    </w:p>
    <w:p w14:paraId="60202B3A"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הני שקולאי דתברו חביתא דחמרא לחנוואה</w:t>
      </w:r>
    </w:p>
    <w:p w14:paraId="27BDA3BA" w14:textId="71AED416" w:rsidR="000A5FB5" w:rsidRDefault="000A5FB5" w:rsidP="000A5FB5">
      <w:pPr>
        <w:pStyle w:val="3"/>
        <w:rPr>
          <w:rtl/>
        </w:rPr>
      </w:pPr>
      <w:r>
        <w:rPr>
          <w:rFonts w:hint="cs"/>
          <w:rtl/>
        </w:rPr>
        <w:t>מחיר החבית:</w:t>
      </w:r>
    </w:p>
    <w:p w14:paraId="5AD42E23" w14:textId="68BED029" w:rsidR="000A5FB5" w:rsidRDefault="000A5FB5" w:rsidP="009C3CB4">
      <w:pPr>
        <w:spacing w:line="240" w:lineRule="auto"/>
        <w:rPr>
          <w:rFonts w:ascii="FbShefa" w:hAnsi="FbShefa"/>
          <w:b/>
          <w:bCs/>
          <w:color w:val="3B2F2A" w:themeColor="text2" w:themeShade="80"/>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ביומא דשוקא</w:t>
      </w:r>
      <w:r w:rsidR="00980F5A" w:rsidRPr="00270114">
        <w:rPr>
          <w:rFonts w:ascii="FbShefa" w:hAnsi="FbShefa"/>
          <w:sz w:val="11"/>
          <w:rtl/>
        </w:rPr>
        <w:t>.</w:t>
      </w:r>
      <w:r w:rsidR="009C3CB4" w:rsidRPr="00270114">
        <w:rPr>
          <w:rFonts w:ascii="FbShefa" w:hAnsi="FbShefa"/>
          <w:sz w:val="11"/>
          <w:rtl/>
        </w:rPr>
        <w:t xml:space="preserve"> מיזדבנא בחמש</w:t>
      </w:r>
      <w:r w:rsidR="00980F5A" w:rsidRPr="00270114">
        <w:rPr>
          <w:rFonts w:ascii="FbShefa" w:hAnsi="FbShefa"/>
          <w:sz w:val="11"/>
          <w:rtl/>
        </w:rPr>
        <w:t>.</w:t>
      </w:r>
      <w:r w:rsidR="009C3CB4" w:rsidRPr="001B3037">
        <w:rPr>
          <w:rFonts w:ascii="FbShefa" w:hAnsi="FbShefa"/>
          <w:b/>
          <w:bCs/>
          <w:color w:val="3B2F2A" w:themeColor="text2" w:themeShade="80"/>
          <w:sz w:val="11"/>
          <w:rtl/>
        </w:rPr>
        <w:t xml:space="preserve"> </w:t>
      </w:r>
    </w:p>
    <w:p w14:paraId="5961AB81" w14:textId="18FACE08" w:rsidR="00433741" w:rsidRPr="00270114" w:rsidRDefault="000A5FB5"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בשאר יומי</w:t>
      </w:r>
      <w:r w:rsidR="00980F5A" w:rsidRPr="00270114">
        <w:rPr>
          <w:rFonts w:ascii="FbShefa" w:hAnsi="FbShefa"/>
          <w:sz w:val="11"/>
          <w:rtl/>
        </w:rPr>
        <w:t>.</w:t>
      </w:r>
      <w:r w:rsidR="009C3CB4" w:rsidRPr="00270114">
        <w:rPr>
          <w:rFonts w:ascii="FbShefa" w:hAnsi="FbShefa"/>
          <w:sz w:val="11"/>
          <w:rtl/>
        </w:rPr>
        <w:t xml:space="preserve"> מיזדבנא בארבע</w:t>
      </w:r>
      <w:r w:rsidR="00980F5A" w:rsidRPr="00270114">
        <w:rPr>
          <w:rFonts w:ascii="FbShefa" w:hAnsi="FbShefa"/>
          <w:sz w:val="11"/>
          <w:rtl/>
        </w:rPr>
        <w:t>.</w:t>
      </w:r>
    </w:p>
    <w:p w14:paraId="146602F5" w14:textId="77777777" w:rsidR="000A5FB5" w:rsidRDefault="000A5FB5" w:rsidP="009C3CB4">
      <w:pPr>
        <w:spacing w:line="240" w:lineRule="auto"/>
        <w:rPr>
          <w:rFonts w:ascii="FbShefa" w:hAnsi="FbShefa"/>
          <w:b/>
          <w:bCs/>
          <w:color w:val="3B2F2A" w:themeColor="text2" w:themeShade="80"/>
          <w:sz w:val="11"/>
          <w:rtl/>
        </w:rPr>
      </w:pPr>
    </w:p>
    <w:p w14:paraId="24F881FE" w14:textId="61912011" w:rsidR="000A5FB5" w:rsidRPr="000A5FB5" w:rsidRDefault="000A5FB5" w:rsidP="000A5FB5">
      <w:pPr>
        <w:pStyle w:val="3"/>
        <w:rPr>
          <w:rFonts w:cs="Cambria"/>
          <w:rtl/>
        </w:rPr>
      </w:pPr>
      <w:r>
        <w:rPr>
          <w:rFonts w:hint="cs"/>
          <w:rtl/>
        </w:rPr>
        <w:t>חובת תשלומים</w:t>
      </w:r>
      <w:r>
        <w:rPr>
          <w:rFonts w:cs="Cambria" w:hint="cs"/>
          <w:rtl/>
        </w:rPr>
        <w:t>:</w:t>
      </w:r>
    </w:p>
    <w:p w14:paraId="75E97A00" w14:textId="56F23CFB" w:rsidR="009C3CB4" w:rsidRPr="00270114" w:rsidRDefault="000A5FB5"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אהדרו ליה ביומא דשוקא</w:t>
      </w:r>
      <w:r w:rsidR="00980F5A" w:rsidRPr="00270114">
        <w:rPr>
          <w:rFonts w:ascii="FbShefa" w:hAnsi="FbShefa"/>
          <w:sz w:val="11"/>
          <w:rtl/>
        </w:rPr>
        <w:t>.</w:t>
      </w:r>
      <w:r w:rsidR="009C3CB4" w:rsidRPr="00270114">
        <w:rPr>
          <w:rFonts w:ascii="FbShefa" w:hAnsi="FbShefa"/>
          <w:sz w:val="11"/>
          <w:rtl/>
        </w:rPr>
        <w:t xml:space="preserve"> מהדרו ליה חביתא דחמרא</w:t>
      </w:r>
      <w:r w:rsidR="00980F5A" w:rsidRPr="00270114">
        <w:rPr>
          <w:rFonts w:ascii="FbShefa" w:hAnsi="FbShefa"/>
          <w:sz w:val="11"/>
          <w:rtl/>
        </w:rPr>
        <w:t>.</w:t>
      </w:r>
    </w:p>
    <w:p w14:paraId="5CF903F8" w14:textId="77777777" w:rsidR="000A5FB5" w:rsidRDefault="000A5FB5" w:rsidP="009C3CB4">
      <w:pPr>
        <w:spacing w:line="240" w:lineRule="auto"/>
        <w:rPr>
          <w:rFonts w:ascii="FbShefa" w:hAnsi="FbShefa"/>
          <w:b/>
          <w:bCs/>
          <w:color w:val="3B2F2A" w:themeColor="text2" w:themeShade="80"/>
          <w:sz w:val="11"/>
          <w:rtl/>
        </w:rPr>
      </w:pPr>
    </w:p>
    <w:p w14:paraId="01593D05" w14:textId="261A46D9" w:rsidR="000A5FB5" w:rsidRDefault="000A5FB5"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בשאר יומי</w:t>
      </w:r>
      <w:r w:rsidR="00980F5A" w:rsidRPr="00270114">
        <w:rPr>
          <w:rFonts w:ascii="FbShefa" w:hAnsi="FbShefa"/>
          <w:sz w:val="11"/>
          <w:rtl/>
        </w:rPr>
        <w:t>.</w:t>
      </w:r>
      <w:r w:rsidR="009C3CB4" w:rsidRPr="00270114">
        <w:rPr>
          <w:rFonts w:ascii="FbShefa" w:hAnsi="FbShefa"/>
          <w:sz w:val="11"/>
          <w:rtl/>
        </w:rPr>
        <w:t xml:space="preserve"> מהדרו ליה חמש</w:t>
      </w:r>
      <w:r w:rsidR="00980F5A" w:rsidRPr="00270114">
        <w:rPr>
          <w:rFonts w:ascii="FbShefa" w:hAnsi="FbShefa"/>
          <w:sz w:val="11"/>
          <w:rtl/>
        </w:rPr>
        <w:t>.</w:t>
      </w:r>
      <w:r w:rsidR="009C3CB4" w:rsidRPr="00270114">
        <w:rPr>
          <w:rFonts w:ascii="FbShefa" w:hAnsi="FbShefa"/>
          <w:sz w:val="11"/>
          <w:rtl/>
        </w:rPr>
        <w:t xml:space="preserve"> </w:t>
      </w:r>
    </w:p>
    <w:p w14:paraId="653AF5E7" w14:textId="77777777" w:rsidR="000A5FB5" w:rsidRDefault="000A5FB5" w:rsidP="009C3CB4">
      <w:pPr>
        <w:spacing w:line="240" w:lineRule="auto"/>
        <w:rPr>
          <w:rFonts w:ascii="FbShefa" w:hAnsi="FbShefa"/>
          <w:sz w:val="11"/>
          <w:rtl/>
        </w:rPr>
      </w:pPr>
      <w:r>
        <w:rPr>
          <w:rFonts w:ascii="FbShefa" w:hAnsi="FbShefa" w:hint="cs"/>
          <w:b/>
          <w:bCs/>
          <w:color w:val="3B2F2A" w:themeColor="text2" w:themeShade="80"/>
          <w:sz w:val="11"/>
          <w:rtl/>
        </w:rPr>
        <w:t>ודוקא</w:t>
      </w:r>
      <w:r w:rsidR="00980F5A" w:rsidRPr="001B3037">
        <w:rPr>
          <w:rFonts w:ascii="FbShefa" w:hAnsi="FbShefa"/>
          <w:b/>
          <w:bCs/>
          <w:color w:val="3B2F2A" w:themeColor="text2" w:themeShade="80"/>
          <w:sz w:val="11"/>
          <w:rtl/>
        </w:rPr>
        <w:t>.</w:t>
      </w:r>
      <w:r w:rsidR="009C3CB4" w:rsidRPr="00270114">
        <w:rPr>
          <w:rFonts w:ascii="FbShefa" w:hAnsi="FbShefa"/>
          <w:sz w:val="11"/>
          <w:rtl/>
        </w:rPr>
        <w:t xml:space="preserve"> דלא הוה ליה חמרא לזבוני</w:t>
      </w:r>
      <w:r w:rsidR="00A94292">
        <w:rPr>
          <w:rFonts w:ascii="FbShefa" w:hAnsi="FbShefa"/>
          <w:sz w:val="11"/>
          <w:rtl/>
        </w:rPr>
        <w:t xml:space="preserve"> </w:t>
      </w:r>
      <w:r>
        <w:rPr>
          <w:rFonts w:ascii="FbShefa" w:hAnsi="FbShefa" w:hint="cs"/>
          <w:sz w:val="11"/>
          <w:rtl/>
        </w:rPr>
        <w:t xml:space="preserve">. \אבל. </w:t>
      </w:r>
      <w:r w:rsidR="009C3CB4" w:rsidRPr="00270114">
        <w:rPr>
          <w:rFonts w:ascii="FbShefa" w:hAnsi="FbShefa"/>
          <w:sz w:val="11"/>
          <w:rtl/>
        </w:rPr>
        <w:t xml:space="preserve">אית ליה </w:t>
      </w:r>
      <w:r>
        <w:rPr>
          <w:rFonts w:ascii="FbShefa" w:hAnsi="FbShefa" w:hint="cs"/>
          <w:sz w:val="11"/>
          <w:rtl/>
        </w:rPr>
        <w:t>,</w:t>
      </w:r>
      <w:r w:rsidR="009C3CB4" w:rsidRPr="00270114">
        <w:rPr>
          <w:rFonts w:ascii="FbShefa" w:hAnsi="FbShefa"/>
          <w:sz w:val="11"/>
          <w:rtl/>
        </w:rPr>
        <w:t>הא איבעי ליה לזבוני</w:t>
      </w:r>
      <w:r w:rsidR="00980F5A" w:rsidRPr="00270114">
        <w:rPr>
          <w:rFonts w:ascii="FbShefa" w:hAnsi="FbShefa"/>
          <w:sz w:val="11"/>
          <w:rtl/>
        </w:rPr>
        <w:t>.</w:t>
      </w:r>
      <w:r w:rsidR="009C3CB4" w:rsidRPr="00270114">
        <w:rPr>
          <w:rFonts w:ascii="FbShefa" w:hAnsi="FbShefa"/>
          <w:sz w:val="11"/>
          <w:rtl/>
        </w:rPr>
        <w:t xml:space="preserve"> </w:t>
      </w:r>
    </w:p>
    <w:p w14:paraId="1CC86AFA" w14:textId="21F88AD1" w:rsidR="00433741" w:rsidRDefault="000A5FB5" w:rsidP="009C3CB4">
      <w:pPr>
        <w:spacing w:line="240" w:lineRule="auto"/>
        <w:rPr>
          <w:rFonts w:ascii="FbShefa" w:hAnsi="FbShefa"/>
          <w:sz w:val="11"/>
          <w:rtl/>
        </w:rPr>
      </w:pPr>
      <w:r>
        <w:rPr>
          <w:rFonts w:ascii="FbShefa" w:hAnsi="FbShefa" w:hint="cs"/>
          <w:b/>
          <w:bCs/>
          <w:color w:val="3B2F2A" w:themeColor="text2" w:themeShade="80"/>
          <w:sz w:val="11"/>
          <w:rtl/>
        </w:rPr>
        <w:t>\</w:t>
      </w:r>
      <w:r w:rsidR="009C3CB4" w:rsidRPr="001B3037">
        <w:rPr>
          <w:rFonts w:ascii="FbShefa" w:hAnsi="FbShefa"/>
          <w:b/>
          <w:bCs/>
          <w:color w:val="3B2F2A" w:themeColor="text2" w:themeShade="80"/>
          <w:sz w:val="11"/>
          <w:rtl/>
        </w:rPr>
        <w:t>ומנכי ליה</w:t>
      </w:r>
      <w:r w:rsidR="00980F5A" w:rsidRPr="00270114">
        <w:rPr>
          <w:rFonts w:ascii="FbShefa" w:hAnsi="FbShefa"/>
          <w:sz w:val="11"/>
          <w:rtl/>
        </w:rPr>
        <w:t>.</w:t>
      </w:r>
      <w:r w:rsidR="009C3CB4" w:rsidRPr="00270114">
        <w:rPr>
          <w:rFonts w:ascii="FbShefa" w:hAnsi="FbShefa"/>
          <w:sz w:val="11"/>
          <w:rtl/>
        </w:rPr>
        <w:t xml:space="preserve"> אגר טירחיה, ודמי ברזנייתא</w:t>
      </w:r>
      <w:r w:rsidR="00980F5A" w:rsidRPr="00270114">
        <w:rPr>
          <w:rFonts w:ascii="FbShefa" w:hAnsi="FbShefa"/>
          <w:sz w:val="11"/>
          <w:rtl/>
        </w:rPr>
        <w:t>.</w:t>
      </w:r>
    </w:p>
    <w:p w14:paraId="3247D62C" w14:textId="4D82F4DD" w:rsidR="003A67F2" w:rsidRPr="00270114" w:rsidRDefault="003A67F2" w:rsidP="009C3CB4">
      <w:pPr>
        <w:spacing w:line="240" w:lineRule="auto"/>
        <w:rPr>
          <w:rFonts w:ascii="FbShefa" w:hAnsi="FbShefa"/>
          <w:sz w:val="11"/>
          <w:rtl/>
        </w:rPr>
      </w:pPr>
      <w:ins w:id="33" w:author="מערכת" w:date="2024-06-02T21:39:00Z">
        <w:r w:rsidRPr="00293937">
          <w:rPr>
            <w:rFonts w:ascii="FbShefa" w:hAnsi="FbShefa" w:hint="eastAsia"/>
            <w:sz w:val="11"/>
            <w:highlight w:val="yellow"/>
            <w:rtl/>
            <w:rPrChange w:id="34" w:author="מערכת" w:date="2024-06-02T21:39:00Z">
              <w:rPr>
                <w:rFonts w:ascii="FbShefa" w:hAnsi="FbShefa" w:hint="eastAsia"/>
                <w:sz w:val="11"/>
                <w:rtl/>
              </w:rPr>
            </w:rPrChange>
          </w:rPr>
          <w:t>עד</w:t>
        </w:r>
        <w:r w:rsidRPr="00293937">
          <w:rPr>
            <w:rFonts w:ascii="FbShefa" w:hAnsi="FbShefa"/>
            <w:sz w:val="11"/>
            <w:highlight w:val="yellow"/>
            <w:rtl/>
            <w:rPrChange w:id="35" w:author="מערכת" w:date="2024-06-02T21:39:00Z">
              <w:rPr>
                <w:rFonts w:ascii="FbShefa" w:hAnsi="FbShefa"/>
                <w:sz w:val="11"/>
                <w:rtl/>
              </w:rPr>
            </w:rPrChange>
          </w:rPr>
          <w:t xml:space="preserve"> </w:t>
        </w:r>
        <w:r w:rsidRPr="00293937">
          <w:rPr>
            <w:rFonts w:ascii="FbShefa" w:hAnsi="FbShefa" w:hint="eastAsia"/>
            <w:sz w:val="11"/>
            <w:highlight w:val="yellow"/>
            <w:rtl/>
            <w:rPrChange w:id="36" w:author="מערכת" w:date="2024-06-02T21:39:00Z">
              <w:rPr>
                <w:rFonts w:ascii="FbShefa" w:hAnsi="FbShefa" w:hint="eastAsia"/>
                <w:sz w:val="11"/>
                <w:rtl/>
              </w:rPr>
            </w:rPrChange>
          </w:rPr>
          <w:t>כאן</w:t>
        </w:r>
        <w:r w:rsidRPr="00293937">
          <w:rPr>
            <w:rFonts w:ascii="FbShefa" w:hAnsi="FbShefa"/>
            <w:sz w:val="11"/>
            <w:highlight w:val="yellow"/>
            <w:rtl/>
            <w:rPrChange w:id="37" w:author="מערכת" w:date="2024-06-02T21:39:00Z">
              <w:rPr>
                <w:rFonts w:ascii="FbShefa" w:hAnsi="FbShefa"/>
                <w:sz w:val="11"/>
                <w:rtl/>
              </w:rPr>
            </w:rPrChange>
          </w:rPr>
          <w:t xml:space="preserve"> </w:t>
        </w:r>
        <w:r w:rsidRPr="00293937">
          <w:rPr>
            <w:rFonts w:ascii="FbShefa" w:hAnsi="FbShefa" w:hint="eastAsia"/>
            <w:sz w:val="11"/>
            <w:highlight w:val="yellow"/>
            <w:rtl/>
            <w:rPrChange w:id="38" w:author="מערכת" w:date="2024-06-02T21:39:00Z">
              <w:rPr>
                <w:rFonts w:ascii="FbShefa" w:hAnsi="FbShefa" w:hint="eastAsia"/>
                <w:sz w:val="11"/>
                <w:rtl/>
              </w:rPr>
            </w:rPrChange>
          </w:rPr>
          <w:t>היום</w:t>
        </w:r>
        <w:r w:rsidRPr="00293937">
          <w:rPr>
            <w:rFonts w:ascii="FbShefa" w:hAnsi="FbShefa"/>
            <w:sz w:val="11"/>
            <w:highlight w:val="yellow"/>
            <w:rtl/>
            <w:rPrChange w:id="39" w:author="מערכת" w:date="2024-06-02T21:39:00Z">
              <w:rPr>
                <w:rFonts w:ascii="FbShefa" w:hAnsi="FbShefa"/>
                <w:sz w:val="11"/>
                <w:rtl/>
              </w:rPr>
            </w:rPrChange>
          </w:rPr>
          <w:t xml:space="preserve">, </w:t>
        </w:r>
        <w:r w:rsidRPr="00293937">
          <w:rPr>
            <w:rFonts w:ascii="FbShefa" w:hAnsi="FbShefa" w:hint="eastAsia"/>
            <w:sz w:val="11"/>
            <w:highlight w:val="yellow"/>
            <w:rtl/>
            <w:rPrChange w:id="40" w:author="מערכת" w:date="2024-06-02T21:39:00Z">
              <w:rPr>
                <w:rFonts w:ascii="FbShefa" w:hAnsi="FbShefa" w:hint="eastAsia"/>
                <w:sz w:val="11"/>
                <w:rtl/>
              </w:rPr>
            </w:rPrChange>
          </w:rPr>
          <w:t>ויש</w:t>
        </w:r>
        <w:r w:rsidRPr="00293937">
          <w:rPr>
            <w:rFonts w:ascii="FbShefa" w:hAnsi="FbShefa"/>
            <w:sz w:val="11"/>
            <w:highlight w:val="yellow"/>
            <w:rtl/>
            <w:rPrChange w:id="41" w:author="מערכת" w:date="2024-06-02T21:39:00Z">
              <w:rPr>
                <w:rFonts w:ascii="FbShefa" w:hAnsi="FbShefa"/>
                <w:sz w:val="11"/>
                <w:rtl/>
              </w:rPr>
            </w:rPrChange>
          </w:rPr>
          <w:t xml:space="preserve"> </w:t>
        </w:r>
        <w:r w:rsidRPr="00293937">
          <w:rPr>
            <w:rFonts w:ascii="FbShefa" w:hAnsi="FbShefa" w:hint="eastAsia"/>
            <w:sz w:val="11"/>
            <w:highlight w:val="yellow"/>
            <w:rtl/>
            <w:rPrChange w:id="42" w:author="מערכת" w:date="2024-06-02T21:39:00Z">
              <w:rPr>
                <w:rFonts w:ascii="FbShefa" w:hAnsi="FbShefa" w:hint="eastAsia"/>
                <w:sz w:val="11"/>
                <w:rtl/>
              </w:rPr>
            </w:rPrChange>
          </w:rPr>
          <w:t>קטעים</w:t>
        </w:r>
        <w:r w:rsidRPr="00293937">
          <w:rPr>
            <w:rFonts w:ascii="FbShefa" w:hAnsi="FbShefa"/>
            <w:sz w:val="11"/>
            <w:highlight w:val="yellow"/>
            <w:rtl/>
            <w:rPrChange w:id="43" w:author="מערכת" w:date="2024-06-02T21:39:00Z">
              <w:rPr>
                <w:rFonts w:ascii="FbShefa" w:hAnsi="FbShefa"/>
                <w:sz w:val="11"/>
                <w:rtl/>
              </w:rPr>
            </w:rPrChange>
          </w:rPr>
          <w:t xml:space="preserve"> </w:t>
        </w:r>
        <w:r w:rsidRPr="00293937">
          <w:rPr>
            <w:rFonts w:ascii="FbShefa" w:hAnsi="FbShefa" w:hint="eastAsia"/>
            <w:sz w:val="11"/>
            <w:highlight w:val="yellow"/>
            <w:rtl/>
            <w:rPrChange w:id="44" w:author="מערכת" w:date="2024-06-02T21:39:00Z">
              <w:rPr>
                <w:rFonts w:ascii="FbShefa" w:hAnsi="FbShefa" w:hint="eastAsia"/>
                <w:sz w:val="11"/>
                <w:rtl/>
              </w:rPr>
            </w:rPrChange>
          </w:rPr>
          <w:t>חשופים</w:t>
        </w:r>
      </w:ins>
    </w:p>
    <w:p w14:paraId="525952DE" w14:textId="12FD5C3E" w:rsidR="009C3CB4" w:rsidRPr="00270114" w:rsidRDefault="009C3CB4" w:rsidP="00794C1A">
      <w:pPr>
        <w:pStyle w:val="1"/>
        <w:rPr>
          <w:rFonts w:ascii="FbShefa" w:hAnsi="FbShefa"/>
          <w:rtl/>
        </w:rPr>
      </w:pPr>
      <w:r w:rsidRPr="00270114">
        <w:rPr>
          <w:rFonts w:ascii="FbShefa" w:hAnsi="FbShefa"/>
          <w:sz w:val="11"/>
          <w:rtl/>
        </w:rPr>
        <w:t>ק</w:t>
      </w:r>
      <w:r w:rsidR="00B36BF2" w:rsidRPr="00270114">
        <w:rPr>
          <w:rFonts w:ascii="FbShefa" w:hAnsi="FbShefa"/>
          <w:sz w:val="11"/>
          <w:rtl/>
        </w:rPr>
        <w:t>, א</w:t>
      </w:r>
    </w:p>
    <w:p w14:paraId="47CCE4F7" w14:textId="364AB871" w:rsidR="009C3CB4" w:rsidRPr="001B3037" w:rsidRDefault="009C3CB4" w:rsidP="00857DC8">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sz w:val="11"/>
          <w:rtl/>
        </w:rPr>
      </w:pPr>
      <w:r w:rsidRPr="001B3037">
        <w:rPr>
          <w:rFonts w:ascii="FbShefa" w:eastAsia="Times New Roman" w:hAnsi="FbShefa"/>
          <w:b/>
          <w:bCs/>
          <w:color w:val="3B2F2A" w:themeColor="text2" w:themeShade="80"/>
          <w:sz w:val="11"/>
          <w:rtl/>
        </w:rPr>
        <w:t>הַמַּחֲלִיף פָּרָה בַּחֲמוֹר וְיָלְדָה, וְכֵן הַמּוֹכֵר שִׁפְחָתוֹ וְיָלְדָה, זֶה אוֹמֵר עַד שֶׁלֹּא מָכָרְתִּי, וְזֶה אוֹמֵר מִשֶּׁלָּקָחְתִּי, יַחֲלֹקוּ</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הָיוּ לוֹ שְׁנֵי עֲבָדִים, אֶחָד גָּדוֹל וְאֶחָד קָטָן, וְכֵן שְׁתֵּי שָׂדוֹת, אַחַת גְּדוֹלָה וְאַחַת קְטַנָּה, הַלּוֹקֵחַ אוֹמֵר גָּדוֹל לָקַחְתִּי, וְהַלָּה אוֹמֵר אֵינִי יוֹדֵעַ, זָכָה בַגָּדוֹל</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הַמּוֹכֵר אוֹמֵר קָטָן מָכָרְתִּי, וְהַלָּה אוֹמֵר אֵינִי יוֹדֵעַ, אֵין לוֹ אֶלָּא קָטָן</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זֶה אוֹמֵר גָּדוֹל וְזֶה אוֹמֵר קָטָן, יִשָּׁבַע הַמּוֹכֵר שֶׁהַקָּטָן מָכָר</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זֶה אוֹמֵר אֵינִי יוֹדֵעַ וְזֶה אוֹמֵר אֵינִי יוֹדֵעַ, יַחֲלֹקוּ: </w:t>
      </w:r>
    </w:p>
    <w:p w14:paraId="1A78BB2A" w14:textId="77777777" w:rsidR="009C3CB4" w:rsidRPr="00270114" w:rsidRDefault="009C3CB4" w:rsidP="009C3CB4">
      <w:pPr>
        <w:spacing w:line="240" w:lineRule="auto"/>
        <w:rPr>
          <w:rFonts w:ascii="FbShefa" w:hAnsi="FbShefa"/>
          <w:sz w:val="11"/>
          <w:rtl/>
        </w:rPr>
      </w:pPr>
    </w:p>
    <w:p w14:paraId="24B0EF29"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אמאי יחלוקו</w:t>
      </w:r>
    </w:p>
    <w:p w14:paraId="32D3B483" w14:textId="6F7BA74E"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קשה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וליחזי ברשות דמאן קיימא, ולהוי אידך המוציא מחבירו עליו הראיה</w:t>
      </w:r>
      <w:r w:rsidR="00980F5A" w:rsidRPr="00270114">
        <w:rPr>
          <w:rFonts w:ascii="FbShefa" w:hAnsi="FbShefa"/>
          <w:sz w:val="11"/>
          <w:rtl/>
        </w:rPr>
        <w:t>.</w:t>
      </w:r>
    </w:p>
    <w:p w14:paraId="7EC0DD67" w14:textId="05FFACE3"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270114">
        <w:rPr>
          <w:rFonts w:ascii="FbShefa" w:hAnsi="FbShefa"/>
          <w:sz w:val="11"/>
          <w:rtl/>
        </w:rPr>
        <w:t xml:space="preserve"> פרה באגם ושפחה בסימטא</w:t>
      </w:r>
      <w:r w:rsidR="00980F5A" w:rsidRPr="00270114">
        <w:rPr>
          <w:rFonts w:ascii="FbShefa" w:hAnsi="FbShefa"/>
          <w:sz w:val="11"/>
          <w:rtl/>
        </w:rPr>
        <w:t>.</w:t>
      </w:r>
    </w:p>
    <w:p w14:paraId="47FAB420" w14:textId="36977004"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קשה</w:t>
      </w:r>
      <w:r w:rsidR="00980F5A" w:rsidRPr="001B3037">
        <w:rPr>
          <w:rFonts w:ascii="FbShefa" w:hAnsi="FbShefa"/>
          <w:b/>
          <w:bCs/>
          <w:color w:val="3B2F2A" w:themeColor="text2" w:themeShade="80"/>
          <w:sz w:val="11"/>
          <w:rtl/>
        </w:rPr>
        <w:t>.</w:t>
      </w:r>
      <w:r w:rsidRPr="00270114">
        <w:rPr>
          <w:rFonts w:ascii="FbShefa" w:hAnsi="FbShefa"/>
          <w:sz w:val="11"/>
          <w:rtl/>
        </w:rPr>
        <w:t xml:space="preserve"> ונוקמא אחזקת דמרא קמא, וליהוי אידך המע"ה</w:t>
      </w:r>
      <w:r w:rsidR="00980F5A" w:rsidRPr="00270114">
        <w:rPr>
          <w:rFonts w:ascii="FbShefa" w:hAnsi="FbShefa"/>
          <w:sz w:val="11"/>
          <w:rtl/>
        </w:rPr>
        <w:t>.</w:t>
      </w:r>
    </w:p>
    <w:p w14:paraId="15052775" w14:textId="27AC910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הא מני סומכוס דאמר: ממון המוטל בספק - חולקין בלא שבועה</w:t>
      </w:r>
      <w:r w:rsidR="00980F5A" w:rsidRPr="00270114">
        <w:rPr>
          <w:rFonts w:ascii="FbShefa" w:hAnsi="FbShefa"/>
          <w:sz w:val="11"/>
          <w:rtl/>
        </w:rPr>
        <w:t>.</w:t>
      </w:r>
    </w:p>
    <w:p w14:paraId="751FF324" w14:textId="6EE43B7B"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שיטה 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אמר סומכוס אפילו בברי וברי</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מתניתין</w:t>
      </w:r>
      <w:r w:rsidR="00980F5A" w:rsidRPr="001B3037">
        <w:rPr>
          <w:rFonts w:ascii="FbShefa" w:hAnsi="FbShefa"/>
          <w:b/>
          <w:bCs/>
          <w:color w:val="3B2F2A" w:themeColor="text2" w:themeShade="80"/>
          <w:sz w:val="11"/>
          <w:rtl/>
        </w:rPr>
        <w:t>.</w:t>
      </w:r>
      <w:r w:rsidRPr="00270114">
        <w:rPr>
          <w:rFonts w:ascii="FbShefa" w:hAnsi="FbShefa"/>
          <w:sz w:val="11"/>
          <w:rtl/>
        </w:rPr>
        <w:t xml:space="preserve"> בברי וברי</w:t>
      </w:r>
      <w:r w:rsidR="00980F5A" w:rsidRPr="00270114">
        <w:rPr>
          <w:rFonts w:ascii="FbShefa" w:hAnsi="FbShefa"/>
          <w:sz w:val="11"/>
          <w:rtl/>
        </w:rPr>
        <w:t>.</w:t>
      </w:r>
    </w:p>
    <w:p w14:paraId="65BFAC94" w14:textId="0579D14E"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שיטה ב</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לא אמר סומכוס אלא בשמא ושמא</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מתניתין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בשמא ושמא</w:t>
      </w:r>
      <w:r w:rsidR="00980F5A" w:rsidRPr="00270114">
        <w:rPr>
          <w:rFonts w:ascii="FbShefa" w:hAnsi="FbShefa"/>
          <w:sz w:val="11"/>
          <w:rtl/>
        </w:rPr>
        <w:t>.</w:t>
      </w:r>
    </w:p>
    <w:p w14:paraId="054C9764" w14:textId="77777777" w:rsidR="009C3CB4" w:rsidRPr="00270114" w:rsidRDefault="009C3CB4" w:rsidP="009C3CB4">
      <w:pPr>
        <w:spacing w:line="240" w:lineRule="auto"/>
        <w:rPr>
          <w:rFonts w:ascii="FbShefa" w:hAnsi="FbShefa"/>
          <w:sz w:val="11"/>
          <w:rtl/>
        </w:rPr>
      </w:pPr>
    </w:p>
    <w:p w14:paraId="665880D6" w14:textId="3ED6D446" w:rsidR="009C3CB4" w:rsidRPr="00270114" w:rsidRDefault="009C3CB4" w:rsidP="00857DC8">
      <w:pPr>
        <w:spacing w:before="100" w:beforeAutospacing="1" w:after="100" w:afterAutospacing="1" w:line="276" w:lineRule="auto"/>
        <w:ind w:leftChars="851" w:left="1702" w:rightChars="851" w:right="1702"/>
        <w:jc w:val="both"/>
        <w:rPr>
          <w:rFonts w:ascii="FbShefa" w:hAnsi="FbShefa"/>
          <w:sz w:val="11"/>
          <w:rtl/>
        </w:rPr>
      </w:pPr>
      <w:r w:rsidRPr="001B3037">
        <w:rPr>
          <w:rFonts w:ascii="FbShefa" w:hAnsi="FbShefa"/>
          <w:b/>
          <w:bCs/>
          <w:color w:val="3B2F2A" w:themeColor="text2" w:themeShade="80"/>
          <w:sz w:val="11"/>
          <w:rtl/>
        </w:rPr>
        <w:t>ת"ש</w:t>
      </w:r>
      <w:r w:rsidR="00980F5A" w:rsidRPr="001B3037">
        <w:rPr>
          <w:rFonts w:ascii="FbShefa" w:hAnsi="FbShefa"/>
          <w:b/>
          <w:bCs/>
          <w:color w:val="3B2F2A" w:themeColor="text2" w:themeShade="80"/>
          <w:sz w:val="11"/>
          <w:rtl/>
        </w:rPr>
        <w:t>.</w:t>
      </w:r>
      <w:r w:rsidRPr="00270114">
        <w:rPr>
          <w:rFonts w:ascii="FbShefa" w:hAnsi="FbShefa"/>
          <w:sz w:val="11"/>
          <w:rtl/>
        </w:rPr>
        <w:t xml:space="preserve"> מסיפא - זה אומר איני יודע וזה אומר איני יודע</w:t>
      </w:r>
      <w:r w:rsidR="00980F5A" w:rsidRPr="00270114">
        <w:rPr>
          <w:rFonts w:ascii="FbShefa" w:hAnsi="FbShefa"/>
          <w:sz w:val="11"/>
          <w:rtl/>
        </w:rPr>
        <w:t>.</w:t>
      </w:r>
    </w:p>
    <w:p w14:paraId="6C5383B5" w14:textId="0824C6CD"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תלוי במחלוקתם</w:t>
      </w:r>
      <w:r w:rsidR="00980F5A" w:rsidRPr="001B3037">
        <w:rPr>
          <w:rFonts w:ascii="FbShefa" w:hAnsi="FbShefa"/>
          <w:b/>
          <w:bCs/>
          <w:color w:val="3B2F2A" w:themeColor="text2" w:themeShade="80"/>
          <w:sz w:val="11"/>
          <w:rtl/>
        </w:rPr>
        <w:t>.</w:t>
      </w:r>
      <w:r w:rsidRPr="00270114">
        <w:rPr>
          <w:rFonts w:ascii="FbShefa" w:hAnsi="FbShefa"/>
          <w:sz w:val="11"/>
          <w:rtl/>
        </w:rPr>
        <w:t xml:space="preserve"> מדסיפא שמא ושמא רישא נמי שמא ושמא / תנא סיפא לגלויי רישא דאיירי בברי וברי</w:t>
      </w:r>
      <w:r w:rsidR="00980F5A" w:rsidRPr="00270114">
        <w:rPr>
          <w:rFonts w:ascii="FbShefa" w:hAnsi="FbShefa"/>
          <w:sz w:val="11"/>
          <w:rtl/>
        </w:rPr>
        <w:t>.</w:t>
      </w:r>
    </w:p>
    <w:p w14:paraId="5AF09B28" w14:textId="77777777" w:rsidR="009C3CB4" w:rsidRPr="001B3037" w:rsidRDefault="009C3CB4" w:rsidP="009C3CB4">
      <w:pPr>
        <w:spacing w:line="240" w:lineRule="auto"/>
        <w:rPr>
          <w:rFonts w:ascii="FbShefa" w:hAnsi="FbShefa"/>
          <w:b/>
          <w:bCs/>
          <w:color w:val="3B2F2A" w:themeColor="text2" w:themeShade="80"/>
          <w:sz w:val="11"/>
          <w:rtl/>
        </w:rPr>
      </w:pPr>
    </w:p>
    <w:p w14:paraId="58C3C87E" w14:textId="306AF68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ת"ש</w:t>
      </w:r>
      <w:r w:rsidR="00980F5A" w:rsidRPr="00270114">
        <w:rPr>
          <w:rFonts w:ascii="FbShefa" w:hAnsi="FbShefa"/>
          <w:sz w:val="11"/>
          <w:rtl/>
        </w:rPr>
        <w:t>.</w:t>
      </w:r>
      <w:r w:rsidRPr="00270114">
        <w:rPr>
          <w:rFonts w:ascii="FbShefa" w:hAnsi="FbShefa"/>
          <w:sz w:val="11"/>
          <w:rtl/>
        </w:rPr>
        <w:t xml:space="preserve"> זה אומר גדול וזה אומר קטן, ישבע המוכר שקטן מכר</w:t>
      </w:r>
      <w:r w:rsidR="00980F5A" w:rsidRPr="00270114">
        <w:rPr>
          <w:rFonts w:ascii="FbShefa" w:hAnsi="FbShefa"/>
          <w:sz w:val="11"/>
          <w:rtl/>
        </w:rPr>
        <w:t>.</w:t>
      </w:r>
    </w:p>
    <w:p w14:paraId="6DA69ECC" w14:textId="4B835CA0"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לשיטה 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ישבע כגון דאיכא שבועה דאורייתא</w:t>
      </w:r>
      <w:r w:rsidR="00980F5A" w:rsidRPr="00270114">
        <w:rPr>
          <w:rFonts w:ascii="FbShefa" w:hAnsi="FbShefa"/>
          <w:sz w:val="11"/>
          <w:rtl/>
        </w:rPr>
        <w:t>.</w:t>
      </w:r>
    </w:p>
    <w:p w14:paraId="2C26FB29" w14:textId="5B4971FE"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לשיטה ב</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ישבע כיון שהוא ברי וברי</w:t>
      </w:r>
      <w:r w:rsidR="00980F5A" w:rsidRPr="00270114">
        <w:rPr>
          <w:rFonts w:ascii="FbShefa" w:hAnsi="FbShefa"/>
          <w:sz w:val="11"/>
          <w:rtl/>
        </w:rPr>
        <w:t>.</w:t>
      </w:r>
    </w:p>
    <w:p w14:paraId="6E7E21E4" w14:textId="77777777" w:rsidR="009C3CB4" w:rsidRPr="00270114" w:rsidRDefault="009C3CB4" w:rsidP="009C3CB4">
      <w:pPr>
        <w:spacing w:line="240" w:lineRule="auto"/>
        <w:rPr>
          <w:rFonts w:ascii="FbShefa" w:hAnsi="FbShefa"/>
          <w:sz w:val="11"/>
          <w:rtl/>
        </w:rPr>
      </w:pPr>
    </w:p>
    <w:p w14:paraId="77E72B66"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 xml:space="preserve">היו לו שני עבדים אחד גדול ואחד קטן </w:t>
      </w:r>
    </w:p>
    <w:p w14:paraId="7A78E6C1" w14:textId="3FDE7FA5"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קשה א</w:t>
      </w:r>
      <w:r w:rsidR="00980F5A" w:rsidRPr="001B3037">
        <w:rPr>
          <w:rFonts w:ascii="FbShefa" w:hAnsi="FbShefa"/>
          <w:b/>
          <w:bCs/>
          <w:color w:val="3B2F2A" w:themeColor="text2" w:themeShade="80"/>
          <w:sz w:val="11"/>
          <w:rtl/>
        </w:rPr>
        <w:t>.</w:t>
      </w:r>
      <w:r w:rsidRPr="00270114">
        <w:rPr>
          <w:rFonts w:ascii="FbShefa" w:hAnsi="FbShefa"/>
          <w:sz w:val="11"/>
          <w:rtl/>
        </w:rPr>
        <w:t xml:space="preserve"> אמאי ישבע? מה שטענו לא הודה לו, ומה שהודה לו לא טענו</w:t>
      </w:r>
      <w:r w:rsidR="00980F5A" w:rsidRPr="00270114">
        <w:rPr>
          <w:rFonts w:ascii="FbShefa" w:hAnsi="FbShefa"/>
          <w:sz w:val="11"/>
          <w:rtl/>
        </w:rPr>
        <w:t>.</w:t>
      </w:r>
    </w:p>
    <w:p w14:paraId="0B398050" w14:textId="38372FE3"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קשה ב</w:t>
      </w:r>
      <w:r w:rsidR="00980F5A" w:rsidRPr="001B3037">
        <w:rPr>
          <w:rFonts w:ascii="FbShefa" w:hAnsi="FbShefa"/>
          <w:b/>
          <w:bCs/>
          <w:color w:val="3B2F2A" w:themeColor="text2" w:themeShade="80"/>
          <w:sz w:val="11"/>
          <w:rtl/>
        </w:rPr>
        <w:t>.</w:t>
      </w:r>
      <w:r w:rsidRPr="00270114">
        <w:rPr>
          <w:rFonts w:ascii="FbShefa" w:hAnsi="FbShefa"/>
          <w:sz w:val="11"/>
          <w:rtl/>
        </w:rPr>
        <w:t xml:space="preserve"> הילך הוא</w:t>
      </w:r>
      <w:r w:rsidR="00980F5A" w:rsidRPr="00270114">
        <w:rPr>
          <w:rFonts w:ascii="FbShefa" w:hAnsi="FbShefa"/>
          <w:sz w:val="11"/>
          <w:rtl/>
        </w:rPr>
        <w:t>.</w:t>
      </w:r>
    </w:p>
    <w:p w14:paraId="37FC3CD4" w14:textId="604B43D4"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קשה ג</w:t>
      </w:r>
      <w:r w:rsidR="00980F5A" w:rsidRPr="001B3037">
        <w:rPr>
          <w:rFonts w:ascii="FbShefa" w:hAnsi="FbShefa"/>
          <w:b/>
          <w:bCs/>
          <w:color w:val="3B2F2A" w:themeColor="text2" w:themeShade="80"/>
          <w:sz w:val="11"/>
          <w:rtl/>
        </w:rPr>
        <w:t>.</w:t>
      </w:r>
      <w:r w:rsidRPr="00270114">
        <w:rPr>
          <w:rFonts w:ascii="FbShefa" w:hAnsi="FbShefa"/>
          <w:sz w:val="11"/>
          <w:rtl/>
        </w:rPr>
        <w:t xml:space="preserve"> אין נשבעין על העבדים</w:t>
      </w:r>
      <w:r w:rsidR="00980F5A" w:rsidRPr="00270114">
        <w:rPr>
          <w:rFonts w:ascii="FbShefa" w:hAnsi="FbShefa"/>
          <w:sz w:val="11"/>
          <w:rtl/>
        </w:rPr>
        <w:t>.</w:t>
      </w:r>
    </w:p>
    <w:p w14:paraId="62B65A98" w14:textId="77777777" w:rsidR="009C3CB4" w:rsidRPr="00270114" w:rsidRDefault="009C3CB4" w:rsidP="009C3CB4">
      <w:pPr>
        <w:spacing w:line="240" w:lineRule="auto"/>
        <w:rPr>
          <w:rFonts w:ascii="FbShefa" w:hAnsi="FbShefa"/>
          <w:sz w:val="11"/>
          <w:rtl/>
        </w:rPr>
      </w:pPr>
    </w:p>
    <w:p w14:paraId="23933B42" w14:textId="4406717A"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תירוץ א</w:t>
      </w:r>
      <w:r w:rsidR="00980F5A" w:rsidRPr="001B3037">
        <w:rPr>
          <w:rFonts w:ascii="FbShefa" w:hAnsi="FbShefa"/>
          <w:b/>
          <w:bCs/>
          <w:color w:val="3B2F2A" w:themeColor="text2" w:themeShade="80"/>
          <w:sz w:val="11"/>
          <w:rtl/>
        </w:rPr>
        <w:t>.</w:t>
      </w:r>
      <w:r w:rsidRPr="00270114">
        <w:rPr>
          <w:rFonts w:ascii="FbShefa" w:hAnsi="FbShefa"/>
          <w:sz w:val="11"/>
          <w:rtl/>
        </w:rPr>
        <w:t xml:space="preserve"> בטוענו דמי דמי עבד גדול, דמי עבד קטן, דמי שדה גדולה, דמי שדה קטנה</w:t>
      </w:r>
      <w:r w:rsidR="00980F5A" w:rsidRPr="00270114">
        <w:rPr>
          <w:rFonts w:ascii="FbShefa" w:hAnsi="FbShefa"/>
          <w:sz w:val="11"/>
          <w:rtl/>
        </w:rPr>
        <w:t>.</w:t>
      </w:r>
    </w:p>
    <w:p w14:paraId="0AA75F8D" w14:textId="69EF7CCA" w:rsidR="009C3CB4" w:rsidRPr="00270114" w:rsidRDefault="009C3CB4" w:rsidP="00794C1A">
      <w:pPr>
        <w:pStyle w:val="1"/>
        <w:rPr>
          <w:rFonts w:ascii="FbShefa" w:hAnsi="FbShefa"/>
          <w:rtl/>
        </w:rPr>
      </w:pPr>
      <w:r w:rsidRPr="00270114">
        <w:rPr>
          <w:rFonts w:ascii="FbShefa" w:hAnsi="FbShefa"/>
          <w:sz w:val="11"/>
          <w:rtl/>
        </w:rPr>
        <w:t>ק</w:t>
      </w:r>
      <w:r w:rsidR="00B36BF2" w:rsidRPr="00270114">
        <w:rPr>
          <w:rFonts w:ascii="FbShefa" w:hAnsi="FbShefa"/>
          <w:sz w:val="11"/>
          <w:rtl/>
        </w:rPr>
        <w:t>, ב</w:t>
      </w:r>
    </w:p>
    <w:p w14:paraId="76AE163A" w14:textId="1AD1569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תירוץ ב</w:t>
      </w:r>
      <w:r w:rsidR="00980F5A" w:rsidRPr="001B3037">
        <w:rPr>
          <w:rFonts w:ascii="FbShefa" w:hAnsi="FbShefa"/>
          <w:b/>
          <w:bCs/>
          <w:color w:val="3B2F2A" w:themeColor="text2" w:themeShade="80"/>
          <w:sz w:val="11"/>
          <w:rtl/>
        </w:rPr>
        <w:t>.</w:t>
      </w:r>
      <w:r w:rsidRPr="00270114">
        <w:rPr>
          <w:rFonts w:ascii="FbShefa" w:hAnsi="FbShefa"/>
          <w:sz w:val="11"/>
          <w:rtl/>
        </w:rPr>
        <w:t xml:space="preserve"> בטוענו כסות עבד גדול, כסות עבד קטן</w:t>
      </w:r>
      <w:r w:rsidR="00A94292">
        <w:rPr>
          <w:rFonts w:ascii="FbShefa" w:hAnsi="FbShefa"/>
          <w:sz w:val="11"/>
          <w:rtl/>
        </w:rPr>
        <w:t xml:space="preserve"> (</w:t>
      </w:r>
      <w:r w:rsidRPr="001B3037">
        <w:rPr>
          <w:rFonts w:ascii="FbShefa" w:hAnsi="FbShefa"/>
          <w:b/>
          <w:bCs/>
          <w:color w:val="3B2F2A" w:themeColor="text2" w:themeShade="80"/>
          <w:sz w:val="11"/>
          <w:rtl/>
        </w:rPr>
        <w:t>כגון</w:t>
      </w:r>
      <w:r w:rsidR="00980F5A" w:rsidRPr="001B3037">
        <w:rPr>
          <w:rFonts w:ascii="FbShefa" w:hAnsi="FbShefa"/>
          <w:b/>
          <w:bCs/>
          <w:color w:val="3B2F2A" w:themeColor="text2" w:themeShade="80"/>
          <w:sz w:val="11"/>
          <w:rtl/>
        </w:rPr>
        <w:t>.</w:t>
      </w:r>
      <w:r w:rsidRPr="00270114">
        <w:rPr>
          <w:rFonts w:ascii="FbShefa" w:hAnsi="FbShefa"/>
          <w:sz w:val="11"/>
          <w:rtl/>
        </w:rPr>
        <w:t xml:space="preserve"> בדיילפי) עומרי שדה גדולה, עומרי שדה קטנה</w:t>
      </w:r>
      <w:r w:rsidR="00980F5A" w:rsidRPr="00270114">
        <w:rPr>
          <w:rFonts w:ascii="FbShefa" w:hAnsi="FbShefa"/>
          <w:sz w:val="11"/>
          <w:rtl/>
        </w:rPr>
        <w:t>.</w:t>
      </w:r>
    </w:p>
    <w:p w14:paraId="4EC9196B" w14:textId="38DCDF39"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מידי כסות קתני, עבד קתני</w:t>
      </w:r>
      <w:r w:rsidR="00980F5A" w:rsidRPr="00270114">
        <w:rPr>
          <w:rFonts w:ascii="FbShefa" w:hAnsi="FbShefa"/>
          <w:sz w:val="11"/>
          <w:rtl/>
        </w:rPr>
        <w:t>.</w:t>
      </w:r>
    </w:p>
    <w:p w14:paraId="13E0FF0E" w14:textId="77777777" w:rsidR="009C3CB4" w:rsidRPr="001B3037" w:rsidRDefault="009C3CB4" w:rsidP="009C3CB4">
      <w:pPr>
        <w:spacing w:line="240" w:lineRule="auto"/>
        <w:rPr>
          <w:rFonts w:ascii="FbShefa" w:hAnsi="FbShefa"/>
          <w:b/>
          <w:bCs/>
          <w:color w:val="3B2F2A" w:themeColor="text2" w:themeShade="80"/>
          <w:sz w:val="11"/>
          <w:rtl/>
        </w:rPr>
      </w:pPr>
    </w:p>
    <w:p w14:paraId="47F29059" w14:textId="40C7D671"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תירוץ ג</w:t>
      </w:r>
      <w:r w:rsidR="00980F5A" w:rsidRPr="001B3037">
        <w:rPr>
          <w:rFonts w:ascii="FbShefa" w:hAnsi="FbShefa"/>
          <w:b/>
          <w:bCs/>
          <w:color w:val="3B2F2A" w:themeColor="text2" w:themeShade="80"/>
          <w:sz w:val="11"/>
          <w:rtl/>
        </w:rPr>
        <w:t>.</w:t>
      </w:r>
      <w:r w:rsidRPr="00270114">
        <w:rPr>
          <w:rFonts w:ascii="FbShefa" w:hAnsi="FbShefa"/>
          <w:sz w:val="11"/>
          <w:rtl/>
        </w:rPr>
        <w:t xml:space="preserve"> שטענו עבד בכסותו (</w:t>
      </w:r>
      <w:r w:rsidRPr="001B3037">
        <w:rPr>
          <w:rFonts w:ascii="FbShefa" w:hAnsi="FbShefa"/>
          <w:b/>
          <w:bCs/>
          <w:color w:val="3B2F2A" w:themeColor="text2" w:themeShade="80"/>
          <w:sz w:val="11"/>
          <w:rtl/>
        </w:rPr>
        <w:t>כגון</w:t>
      </w:r>
      <w:r w:rsidR="00980F5A" w:rsidRPr="00270114">
        <w:rPr>
          <w:rFonts w:ascii="FbShefa" w:hAnsi="FbShefa"/>
          <w:sz w:val="11"/>
          <w:rtl/>
        </w:rPr>
        <w:t>.</w:t>
      </w:r>
      <w:r w:rsidRPr="00270114">
        <w:rPr>
          <w:rFonts w:ascii="FbShefa" w:hAnsi="FbShefa"/>
          <w:sz w:val="11"/>
          <w:rtl/>
        </w:rPr>
        <w:t xml:space="preserve"> בדיילפי) ושדה בעומריה</w:t>
      </w:r>
      <w:r w:rsidR="00980F5A" w:rsidRPr="00270114">
        <w:rPr>
          <w:rFonts w:ascii="FbShefa" w:hAnsi="FbShefa"/>
          <w:sz w:val="11"/>
          <w:rtl/>
        </w:rPr>
        <w:t>.</w:t>
      </w:r>
    </w:p>
    <w:p w14:paraId="1E16F20F" w14:textId="7161C151"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קשה</w:t>
      </w:r>
      <w:r w:rsidR="00980F5A" w:rsidRPr="001B3037">
        <w:rPr>
          <w:rFonts w:ascii="FbShefa" w:hAnsi="FbShefa"/>
          <w:b/>
          <w:bCs/>
          <w:color w:val="3B2F2A" w:themeColor="text2" w:themeShade="80"/>
          <w:sz w:val="11"/>
          <w:rtl/>
        </w:rPr>
        <w:t>.</w:t>
      </w:r>
      <w:r w:rsidRPr="00270114">
        <w:rPr>
          <w:rFonts w:ascii="FbShefa" w:hAnsi="FbShefa"/>
          <w:sz w:val="11"/>
          <w:rtl/>
        </w:rPr>
        <w:t xml:space="preserve"> זוקקין אתא לאשמועינן? תנינא: זוקקין הנכסים שאין להן אחריות, את הנכסים שיש להן אחריות לישבע עליהן</w:t>
      </w:r>
      <w:r w:rsidR="00980F5A" w:rsidRPr="00270114">
        <w:rPr>
          <w:rFonts w:ascii="FbShefa" w:hAnsi="FbShefa"/>
          <w:sz w:val="11"/>
          <w:rtl/>
        </w:rPr>
        <w:t>.</w:t>
      </w:r>
    </w:p>
    <w:p w14:paraId="7150F606" w14:textId="5B0A3C73"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תירוץ</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ס"ד</w:t>
      </w:r>
      <w:r w:rsidRPr="001B3037">
        <w:rPr>
          <w:rFonts w:ascii="FbShefa" w:hAnsi="FbShefa"/>
          <w:b/>
          <w:bCs/>
          <w:color w:val="3B2F2A" w:themeColor="text2" w:themeShade="80"/>
          <w:sz w:val="11"/>
          <w:rtl/>
        </w:rPr>
        <w:t xml:space="preserve"> </w:t>
      </w:r>
      <w:r w:rsidRPr="00270114">
        <w:rPr>
          <w:rFonts w:ascii="FbShefa" w:hAnsi="FbShefa"/>
          <w:sz w:val="11"/>
          <w:rtl/>
        </w:rPr>
        <w:t>כסות עבד כעבד דמי, עומרי שדה כשדה דמי</w:t>
      </w:r>
      <w:r w:rsidR="00980F5A" w:rsidRPr="00270114">
        <w:rPr>
          <w:rFonts w:ascii="FbShefa" w:hAnsi="FbShefa"/>
          <w:sz w:val="11"/>
          <w:rtl/>
        </w:rPr>
        <w:t>.</w:t>
      </w:r>
    </w:p>
    <w:p w14:paraId="49FB3672" w14:textId="77777777" w:rsidR="009C3CB4" w:rsidRPr="00270114" w:rsidRDefault="009C3CB4" w:rsidP="009C3CB4">
      <w:pPr>
        <w:spacing w:line="240" w:lineRule="auto"/>
        <w:rPr>
          <w:rFonts w:ascii="FbShefa" w:hAnsi="FbShefa"/>
          <w:sz w:val="11"/>
          <w:rtl/>
        </w:rPr>
      </w:pPr>
    </w:p>
    <w:p w14:paraId="45648D67" w14:textId="32BDE60A"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תירוץ ד</w:t>
      </w:r>
      <w:r w:rsidR="00980F5A" w:rsidRPr="001B3037">
        <w:rPr>
          <w:rFonts w:ascii="FbShefa" w:hAnsi="FbShefa"/>
          <w:b/>
          <w:bCs/>
          <w:color w:val="3B2F2A" w:themeColor="text2" w:themeShade="80"/>
          <w:sz w:val="11"/>
          <w:rtl/>
        </w:rPr>
        <w:t>.</w:t>
      </w:r>
      <w:r w:rsidRPr="00270114">
        <w:rPr>
          <w:rFonts w:ascii="FbShefa" w:hAnsi="FbShefa"/>
          <w:sz w:val="11"/>
          <w:rtl/>
        </w:rPr>
        <w:t xml:space="preserve"> ישובים לג' השאלות הנ"ל</w:t>
      </w:r>
    </w:p>
    <w:p w14:paraId="58D305A5" w14:textId="7415EBC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לשאלה</w:t>
      </w:r>
      <w:r w:rsidRPr="00270114">
        <w:rPr>
          <w:rFonts w:ascii="FbShefa" w:hAnsi="FbShefa"/>
          <w:sz w:val="11"/>
          <w:rtl/>
        </w:rPr>
        <w:t xml:space="preserve"> </w:t>
      </w:r>
      <w:r w:rsidRPr="001B3037">
        <w:rPr>
          <w:rFonts w:ascii="FbShefa" w:hAnsi="FbShefa"/>
          <w:b/>
          <w:bCs/>
          <w:color w:val="3B2F2A" w:themeColor="text2" w:themeShade="80"/>
          <w:sz w:val="11"/>
          <w:rtl/>
        </w:rPr>
        <w:t xml:space="preserve">(א) </w:t>
      </w:r>
      <w:r w:rsidR="00474807">
        <w:rPr>
          <w:rFonts w:ascii="FbShefa" w:hAnsi="FbShefa"/>
          <w:sz w:val="11"/>
          <w:rtl/>
        </w:rPr>
        <w:t>\כמ"ד</w:t>
      </w:r>
      <w:r w:rsidRPr="00270114">
        <w:rPr>
          <w:rFonts w:ascii="FbShefa" w:hAnsi="FbShefa"/>
          <w:sz w:val="11"/>
          <w:rtl/>
        </w:rPr>
        <w:t xml:space="preserve"> טענו חטים והודה שעורים חייב</w:t>
      </w:r>
      <w:r w:rsidR="00980F5A" w:rsidRPr="00270114">
        <w:rPr>
          <w:rFonts w:ascii="FbShefa" w:hAnsi="FbShefa"/>
          <w:sz w:val="11"/>
          <w:rtl/>
        </w:rPr>
        <w:t>.</w:t>
      </w:r>
    </w:p>
    <w:p w14:paraId="131C45B2" w14:textId="3198BF7B" w:rsidR="009C3CB4" w:rsidRPr="001B3037" w:rsidRDefault="009C3CB4" w:rsidP="009C3CB4">
      <w:pPr>
        <w:spacing w:line="240" w:lineRule="auto"/>
        <w:rPr>
          <w:rFonts w:ascii="FbShefa" w:hAnsi="FbShefa"/>
          <w:b/>
          <w:bCs/>
          <w:color w:val="3B2F2A" w:themeColor="text2" w:themeShade="80"/>
          <w:sz w:val="11"/>
          <w:rtl/>
        </w:rPr>
      </w:pPr>
      <w:r w:rsidRPr="001B3037">
        <w:rPr>
          <w:rFonts w:ascii="FbShefa" w:hAnsi="FbShefa"/>
          <w:b/>
          <w:bCs/>
          <w:color w:val="3B2F2A" w:themeColor="text2" w:themeShade="80"/>
          <w:sz w:val="11"/>
          <w:rtl/>
        </w:rPr>
        <w:t>לשאלה</w:t>
      </w:r>
      <w:r w:rsidRPr="00270114">
        <w:rPr>
          <w:rFonts w:ascii="FbShefa" w:hAnsi="FbShefa"/>
          <w:sz w:val="11"/>
          <w:rtl/>
        </w:rPr>
        <w:t xml:space="preserve"> </w:t>
      </w:r>
      <w:r w:rsidRPr="001B3037">
        <w:rPr>
          <w:rFonts w:ascii="FbShefa" w:hAnsi="FbShefa"/>
          <w:b/>
          <w:bCs/>
          <w:color w:val="3B2F2A" w:themeColor="text2" w:themeShade="80"/>
          <w:sz w:val="11"/>
          <w:rtl/>
        </w:rPr>
        <w:t xml:space="preserve">(ב) </w:t>
      </w:r>
      <w:r w:rsidRPr="00270114">
        <w:rPr>
          <w:rFonts w:ascii="FbShefa" w:hAnsi="FbShefa"/>
          <w:sz w:val="11"/>
          <w:rtl/>
        </w:rPr>
        <w:t>עבדא דקטע לידיה, ושדה שחפר בה בורות שיחין ומערות</w:t>
      </w:r>
      <w:r w:rsidR="00980F5A" w:rsidRPr="00270114">
        <w:rPr>
          <w:rFonts w:ascii="FbShefa" w:hAnsi="FbShefa"/>
          <w:sz w:val="11"/>
          <w:rtl/>
        </w:rPr>
        <w:t>.</w:t>
      </w:r>
    </w:p>
    <w:p w14:paraId="3EAA6647" w14:textId="6FCB47C1"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 xml:space="preserve">לשאלה (ג) </w:t>
      </w:r>
      <w:r w:rsidRPr="00270114">
        <w:rPr>
          <w:rFonts w:ascii="FbShefa" w:hAnsi="FbShefa"/>
          <w:sz w:val="11"/>
          <w:rtl/>
        </w:rPr>
        <w:t>כר"מ - עבדא כמטלטלין דמי</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רק בעבדים ס"ל כן ולא בקרקע</w:t>
      </w:r>
      <w:r w:rsidR="00980F5A" w:rsidRPr="00270114">
        <w:rPr>
          <w:rFonts w:ascii="FbShefa" w:hAnsi="FbShefa"/>
          <w:sz w:val="11"/>
          <w:rtl/>
        </w:rPr>
        <w:t>.</w:t>
      </w:r>
    </w:p>
    <w:p w14:paraId="2A227681" w14:textId="77777777" w:rsidR="009C3CB4" w:rsidRPr="00270114" w:rsidRDefault="009C3CB4" w:rsidP="009C3CB4">
      <w:pPr>
        <w:spacing w:line="240" w:lineRule="auto"/>
        <w:rPr>
          <w:rFonts w:ascii="FbShefa" w:hAnsi="FbShefa"/>
          <w:sz w:val="11"/>
          <w:rtl/>
        </w:rPr>
      </w:pPr>
    </w:p>
    <w:p w14:paraId="0728FBFF"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 xml:space="preserve">שבועה בעבדים </w:t>
      </w:r>
    </w:p>
    <w:p w14:paraId="4A5823E7" w14:textId="05C04BD5"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עבדים</w:t>
      </w:r>
      <w:r w:rsidR="00980F5A" w:rsidRPr="001B3037">
        <w:rPr>
          <w:rFonts w:ascii="FbShefa" w:hAnsi="FbShefa"/>
          <w:b/>
          <w:bCs/>
          <w:color w:val="3B2F2A" w:themeColor="text2" w:themeShade="80"/>
          <w:sz w:val="11"/>
          <w:rtl/>
        </w:rPr>
        <w:t>.</w:t>
      </w:r>
      <w:r w:rsidRPr="00270114">
        <w:rPr>
          <w:rFonts w:ascii="FbShefa" w:hAnsi="FbShefa"/>
          <w:sz w:val="11"/>
          <w:rtl/>
        </w:rPr>
        <w:t xml:space="preserve"> תלוי במחלוקת אם כמטלטלי או כמקרקעי</w:t>
      </w:r>
      <w:r w:rsidR="00980F5A" w:rsidRPr="00270114">
        <w:rPr>
          <w:rFonts w:ascii="FbShefa" w:hAnsi="FbShefa"/>
          <w:sz w:val="11"/>
          <w:rtl/>
        </w:rPr>
        <w:t>.</w:t>
      </w:r>
    </w:p>
    <w:p w14:paraId="32662C96" w14:textId="0CBD6EE0"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נפק"מ</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למתניתין שיש שבועה בעבדים (לעיל)</w:t>
      </w:r>
      <w:r w:rsidR="00980F5A" w:rsidRPr="00270114">
        <w:rPr>
          <w:rFonts w:ascii="FbShefa" w:hAnsi="FbShefa"/>
          <w:sz w:val="11"/>
          <w:rtl/>
        </w:rPr>
        <w:t>.</w:t>
      </w:r>
    </w:p>
    <w:p w14:paraId="14C93DE7" w14:textId="497DC6E8"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נפק"מ</w:t>
      </w:r>
      <w:r w:rsidR="00980F5A" w:rsidRPr="001B3037">
        <w:rPr>
          <w:rFonts w:ascii="FbShefa" w:hAnsi="FbShefa"/>
          <w:b/>
          <w:bCs/>
          <w:color w:val="3B2F2A" w:themeColor="text2" w:themeShade="80"/>
          <w:sz w:val="11"/>
          <w:rtl/>
        </w:rPr>
        <w:t>.</w:t>
      </w:r>
      <w:r w:rsidRPr="00270114">
        <w:rPr>
          <w:rFonts w:ascii="FbShefa" w:hAnsi="FbShefa"/>
          <w:sz w:val="11"/>
          <w:rtl/>
        </w:rPr>
        <w:t xml:space="preserve"> גזל עבדים והזקינו: משלם כשעת הגזילה / אומר לו הרש"ל</w:t>
      </w:r>
      <w:r w:rsidRPr="00270114">
        <w:rPr>
          <w:rFonts w:ascii="FbShefa" w:hAnsi="FbShefa"/>
          <w:sz w:val="11"/>
          <w:vertAlign w:val="superscript"/>
          <w:rtl/>
        </w:rPr>
        <w:footnoteReference w:id="11"/>
      </w:r>
      <w:r w:rsidR="00980F5A" w:rsidRPr="00270114">
        <w:rPr>
          <w:rFonts w:ascii="FbShefa" w:hAnsi="FbShefa"/>
          <w:sz w:val="11"/>
          <w:rtl/>
        </w:rPr>
        <w:t>.</w:t>
      </w:r>
    </w:p>
    <w:p w14:paraId="07587E5E" w14:textId="77777777" w:rsidR="009C3CB4" w:rsidRPr="001B3037" w:rsidRDefault="009C3CB4" w:rsidP="009C3CB4">
      <w:pPr>
        <w:spacing w:line="240" w:lineRule="auto"/>
        <w:rPr>
          <w:rFonts w:ascii="FbShefa" w:hAnsi="FbShefa"/>
          <w:b/>
          <w:bCs/>
          <w:color w:val="3B2F2A" w:themeColor="text2" w:themeShade="80"/>
          <w:sz w:val="11"/>
          <w:rtl/>
        </w:rPr>
      </w:pPr>
    </w:p>
    <w:p w14:paraId="68F49F82"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שבועה בקרקעות</w:t>
      </w:r>
    </w:p>
    <w:p w14:paraId="0B982362" w14:textId="79448440"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ס"ד</w:t>
      </w:r>
      <w:r w:rsidR="00980F5A" w:rsidRPr="00270114">
        <w:rPr>
          <w:rFonts w:ascii="FbShefa" w:hAnsi="FbShefa"/>
          <w:sz w:val="11"/>
          <w:rtl/>
        </w:rPr>
        <w:t>.</w:t>
      </w:r>
      <w:r w:rsidRPr="00270114">
        <w:rPr>
          <w:rFonts w:ascii="FbShefa" w:hAnsi="FbShefa"/>
          <w:sz w:val="11"/>
          <w:rtl/>
        </w:rPr>
        <w:t xml:space="preserve"> שתלוי במחלוקתם בעבדים (מקשינן קרקע לעבד!)</w:t>
      </w:r>
    </w:p>
    <w:p w14:paraId="66922251" w14:textId="77777777" w:rsidR="009C3CB4" w:rsidRPr="001B3037" w:rsidRDefault="009C3CB4" w:rsidP="009C3CB4">
      <w:pPr>
        <w:spacing w:line="240" w:lineRule="auto"/>
        <w:rPr>
          <w:rFonts w:ascii="FbShefa" w:hAnsi="FbShefa"/>
          <w:b/>
          <w:bCs/>
          <w:color w:val="3B2F2A" w:themeColor="text2" w:themeShade="80"/>
          <w:sz w:val="11"/>
          <w:rtl/>
        </w:rPr>
      </w:pPr>
    </w:p>
    <w:p w14:paraId="0F3B74B7" w14:textId="6759412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ת"ש 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מוכר שפחתו וילדה</w:t>
      </w:r>
      <w:r w:rsidR="00980F5A" w:rsidRPr="00270114">
        <w:rPr>
          <w:rFonts w:ascii="FbShefa" w:hAnsi="FbShefa"/>
          <w:sz w:val="11"/>
          <w:rtl/>
        </w:rPr>
        <w:t>.</w:t>
      </w:r>
      <w:r w:rsidRPr="001B3037">
        <w:rPr>
          <w:rFonts w:ascii="FbShefa" w:hAnsi="FbShefa"/>
          <w:b/>
          <w:bCs/>
          <w:color w:val="3B2F2A" w:themeColor="text2" w:themeShade="80"/>
          <w:sz w:val="11"/>
          <w:rtl/>
        </w:rPr>
        <w:t xml:space="preserve"> טענותיהם</w:t>
      </w:r>
      <w:r w:rsidR="00980F5A" w:rsidRPr="001B3037">
        <w:rPr>
          <w:rFonts w:ascii="FbShefa" w:hAnsi="FbShefa"/>
          <w:b/>
          <w:bCs/>
          <w:color w:val="3B2F2A" w:themeColor="text2" w:themeShade="80"/>
          <w:sz w:val="11"/>
          <w:rtl/>
        </w:rPr>
        <w:t>.</w:t>
      </w:r>
      <w:r w:rsidRPr="00270114">
        <w:rPr>
          <w:rFonts w:ascii="FbShefa" w:hAnsi="FbShefa"/>
          <w:sz w:val="11"/>
          <w:rtl/>
        </w:rPr>
        <w:t xml:space="preserve"> ברי וברי</w:t>
      </w:r>
      <w:r w:rsidR="00980F5A" w:rsidRPr="00270114">
        <w:rPr>
          <w:rFonts w:ascii="FbShefa" w:hAnsi="FbShefa"/>
          <w:sz w:val="11"/>
          <w:rtl/>
        </w:rPr>
        <w:t>.</w:t>
      </w:r>
    </w:p>
    <w:p w14:paraId="76F94A8C" w14:textId="7D228B4D"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לר"מ</w:t>
      </w:r>
      <w:r w:rsidR="00980F5A" w:rsidRPr="001B3037">
        <w:rPr>
          <w:rFonts w:ascii="FbShefa" w:hAnsi="FbShefa"/>
          <w:b/>
          <w:bCs/>
          <w:color w:val="3B2F2A" w:themeColor="text2" w:themeShade="80"/>
          <w:sz w:val="11"/>
          <w:rtl/>
        </w:rPr>
        <w:t>.</w:t>
      </w:r>
      <w:r w:rsidRPr="00270114">
        <w:rPr>
          <w:rFonts w:ascii="FbShefa" w:hAnsi="FbShefa"/>
          <w:sz w:val="11"/>
          <w:rtl/>
        </w:rPr>
        <w:t xml:space="preserve"> ישבע המוכר</w:t>
      </w:r>
      <w:r w:rsidR="00980F5A" w:rsidRPr="00270114">
        <w:rPr>
          <w:rFonts w:ascii="FbShefa" w:hAnsi="FbShefa"/>
          <w:sz w:val="11"/>
          <w:rtl/>
        </w:rPr>
        <w:t>.</w:t>
      </w:r>
      <w:r w:rsidRPr="001B3037">
        <w:rPr>
          <w:rFonts w:ascii="FbShefa" w:hAnsi="FbShefa"/>
          <w:b/>
          <w:bCs/>
          <w:color w:val="3B2F2A" w:themeColor="text2" w:themeShade="80"/>
          <w:sz w:val="11"/>
          <w:rtl/>
        </w:rPr>
        <w:t xml:space="preserve"> הטעם</w:t>
      </w:r>
      <w:r w:rsidR="00980F5A" w:rsidRPr="001B3037">
        <w:rPr>
          <w:rFonts w:ascii="FbShefa" w:hAnsi="FbShefa"/>
          <w:b/>
          <w:bCs/>
          <w:color w:val="3B2F2A" w:themeColor="text2" w:themeShade="80"/>
          <w:sz w:val="11"/>
          <w:rtl/>
        </w:rPr>
        <w:t>.</w:t>
      </w:r>
      <w:r w:rsidRPr="00270114">
        <w:rPr>
          <w:rFonts w:ascii="FbShefa" w:hAnsi="FbShefa"/>
          <w:sz w:val="11"/>
          <w:rtl/>
        </w:rPr>
        <w:t xml:space="preserve"> כל הנשבעין שבתורה אין משלמין</w:t>
      </w:r>
      <w:r w:rsidR="00980F5A" w:rsidRPr="00270114">
        <w:rPr>
          <w:rFonts w:ascii="FbShefa" w:hAnsi="FbShefa"/>
          <w:sz w:val="11"/>
          <w:rtl/>
        </w:rPr>
        <w:t>.</w:t>
      </w:r>
    </w:p>
    <w:p w14:paraId="52CBD2BF" w14:textId="0A7A74A7"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לחכמים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אין נשבעין על עבדים וקרקעות</w:t>
      </w:r>
      <w:r w:rsidR="00980F5A" w:rsidRPr="00270114">
        <w:rPr>
          <w:rFonts w:ascii="FbShefa" w:hAnsi="FbShefa"/>
          <w:sz w:val="11"/>
          <w:rtl/>
        </w:rPr>
        <w:t>.</w:t>
      </w:r>
    </w:p>
    <w:p w14:paraId="49F507D7" w14:textId="415C89E5"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ס"ד</w:t>
      </w:r>
      <w:r w:rsidR="00980F5A" w:rsidRPr="001B3037">
        <w:rPr>
          <w:rFonts w:ascii="FbShefa" w:hAnsi="FbShefa"/>
          <w:b/>
          <w:bCs/>
          <w:color w:val="3B2F2A" w:themeColor="text2" w:themeShade="80"/>
          <w:sz w:val="11"/>
          <w:rtl/>
        </w:rPr>
        <w:t>.</w:t>
      </w:r>
      <w:r w:rsidRPr="00270114">
        <w:rPr>
          <w:rFonts w:ascii="FbShefa" w:hAnsi="FbShefa"/>
          <w:sz w:val="11"/>
          <w:rtl/>
        </w:rPr>
        <w:t xml:space="preserve"> נחלקו אם יש שבועה בקרקעות</w:t>
      </w:r>
      <w:r w:rsidR="00980F5A" w:rsidRPr="00270114">
        <w:rPr>
          <w:rFonts w:ascii="FbShefa" w:hAnsi="FbShefa"/>
          <w:sz w:val="11"/>
          <w:rtl/>
        </w:rPr>
        <w:t>.</w:t>
      </w:r>
    </w:p>
    <w:p w14:paraId="59E91580" w14:textId="559B91D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מסקנא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א"ל כי היכי דאודית לן בקרקעות אודי לן נמי בעבדים</w:t>
      </w:r>
      <w:r w:rsidR="00980F5A" w:rsidRPr="00270114">
        <w:rPr>
          <w:rFonts w:ascii="FbShefa" w:hAnsi="FbShefa"/>
          <w:sz w:val="11"/>
          <w:rtl/>
        </w:rPr>
        <w:t>.</w:t>
      </w:r>
    </w:p>
    <w:p w14:paraId="212338F9" w14:textId="583A9168" w:rsidR="009C3CB4" w:rsidRPr="00270114" w:rsidRDefault="009C3CB4" w:rsidP="009C3CB4">
      <w:pPr>
        <w:spacing w:line="240" w:lineRule="auto"/>
        <w:rPr>
          <w:rFonts w:ascii="FbShefa" w:hAnsi="FbShefa"/>
          <w:sz w:val="11"/>
          <w:rtl/>
        </w:rPr>
      </w:pPr>
    </w:p>
    <w:p w14:paraId="5F4D6AFE" w14:textId="0C3CC005"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ת"ש ב</w:t>
      </w:r>
      <w:r w:rsidR="00980F5A" w:rsidRPr="001B3037">
        <w:rPr>
          <w:rFonts w:ascii="FbShefa" w:hAnsi="FbShefa"/>
          <w:b/>
          <w:bCs/>
          <w:color w:val="3B2F2A" w:themeColor="text2" w:themeShade="80"/>
          <w:sz w:val="11"/>
          <w:rtl/>
        </w:rPr>
        <w:t>.</w:t>
      </w:r>
      <w:r w:rsidRPr="00270114">
        <w:rPr>
          <w:rFonts w:ascii="FbShefa" w:hAnsi="FbShefa"/>
          <w:sz w:val="11"/>
          <w:rtl/>
        </w:rPr>
        <w:t xml:space="preserve"> שנחלקו בעשר גפנים טעונות מסרתי לך ומודה במקצת</w:t>
      </w:r>
      <w:r w:rsidR="00980F5A" w:rsidRPr="00270114">
        <w:rPr>
          <w:rFonts w:ascii="FbShefa" w:hAnsi="FbShefa"/>
          <w:sz w:val="11"/>
          <w:rtl/>
        </w:rPr>
        <w:t>.</w:t>
      </w:r>
    </w:p>
    <w:p w14:paraId="380E7781" w14:textId="67298572"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כגון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ענבים העומדות ליבצר</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קמיפלגי</w:t>
      </w:r>
      <w:r w:rsidR="00980F5A" w:rsidRPr="001B3037">
        <w:rPr>
          <w:rFonts w:ascii="FbShefa" w:hAnsi="FbShefa"/>
          <w:b/>
          <w:bCs/>
          <w:color w:val="3B2F2A" w:themeColor="text2" w:themeShade="80"/>
          <w:sz w:val="11"/>
          <w:rtl/>
        </w:rPr>
        <w:t>.</w:t>
      </w:r>
      <w:r w:rsidRPr="00270114">
        <w:rPr>
          <w:rFonts w:ascii="FbShefa" w:hAnsi="FbShefa"/>
          <w:sz w:val="11"/>
          <w:rtl/>
        </w:rPr>
        <w:t xml:space="preserve"> אם כבצורות דמיין</w:t>
      </w:r>
      <w:r w:rsidR="00980F5A" w:rsidRPr="00270114">
        <w:rPr>
          <w:rFonts w:ascii="FbShefa" w:hAnsi="FbShefa"/>
          <w:sz w:val="11"/>
          <w:rtl/>
        </w:rPr>
        <w:t>.</w:t>
      </w:r>
    </w:p>
    <w:p w14:paraId="1E0B528D" w14:textId="4B120E91"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ש"מ</w:t>
      </w:r>
      <w:r w:rsidR="00980F5A" w:rsidRPr="001B3037">
        <w:rPr>
          <w:rFonts w:ascii="FbShefa" w:hAnsi="FbShefa"/>
          <w:b/>
          <w:bCs/>
          <w:color w:val="3B2F2A" w:themeColor="text2" w:themeShade="80"/>
          <w:sz w:val="11"/>
          <w:rtl/>
        </w:rPr>
        <w:t>.</w:t>
      </w:r>
      <w:r w:rsidRPr="00270114">
        <w:rPr>
          <w:rFonts w:ascii="FbShefa" w:hAnsi="FbShefa"/>
          <w:sz w:val="11"/>
          <w:rtl/>
        </w:rPr>
        <w:t xml:space="preserve"> לכו"ע אין נשבעין על קרקעות</w:t>
      </w:r>
      <w:r w:rsidR="00980F5A" w:rsidRPr="00270114">
        <w:rPr>
          <w:rFonts w:ascii="FbShefa" w:hAnsi="FbShefa"/>
          <w:sz w:val="11"/>
          <w:rtl/>
        </w:rPr>
        <w:t>.</w:t>
      </w:r>
    </w:p>
    <w:p w14:paraId="336AB806" w14:textId="77777777" w:rsidR="009C3CB4" w:rsidRPr="00270114" w:rsidRDefault="009C3CB4" w:rsidP="009C3CB4">
      <w:pPr>
        <w:spacing w:line="240" w:lineRule="auto"/>
        <w:rPr>
          <w:rFonts w:ascii="FbShefa" w:hAnsi="FbShefa"/>
          <w:sz w:val="11"/>
          <w:rtl/>
        </w:rPr>
      </w:pPr>
    </w:p>
    <w:p w14:paraId="20229EFD"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המחליף פרה בחמור וילדה, וכן המוכר שפחתו וילדה</w:t>
      </w:r>
    </w:p>
    <w:p w14:paraId="117D1D1B" w14:textId="4F14882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זה אומר ברשותי וזה שותק</w:t>
      </w:r>
      <w:r w:rsidR="00980F5A" w:rsidRPr="00270114">
        <w:rPr>
          <w:rFonts w:ascii="FbShefa" w:hAnsi="FbShefa"/>
          <w:sz w:val="11"/>
          <w:rtl/>
        </w:rPr>
        <w:t>.</w:t>
      </w:r>
      <w:r w:rsidRPr="00270114">
        <w:rPr>
          <w:rFonts w:ascii="FbShefa" w:hAnsi="FbShefa"/>
          <w:sz w:val="11"/>
          <w:rtl/>
        </w:rPr>
        <w:t xml:space="preserve"> זכה</w:t>
      </w:r>
      <w:r w:rsidR="00980F5A" w:rsidRPr="00270114">
        <w:rPr>
          <w:rFonts w:ascii="FbShefa" w:hAnsi="FbShefa"/>
          <w:sz w:val="11"/>
          <w:rtl/>
        </w:rPr>
        <w:t>.</w:t>
      </w:r>
    </w:p>
    <w:p w14:paraId="27D8B974" w14:textId="08224C8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זה אומר איני יודע וזה אומר איני יודע</w:t>
      </w:r>
      <w:r w:rsidR="00980F5A" w:rsidRPr="00270114">
        <w:rPr>
          <w:rFonts w:ascii="FbShefa" w:hAnsi="FbShefa"/>
          <w:sz w:val="11"/>
          <w:rtl/>
        </w:rPr>
        <w:t>.</w:t>
      </w:r>
      <w:r w:rsidRPr="00270114">
        <w:rPr>
          <w:rFonts w:ascii="FbShefa" w:hAnsi="FbShefa"/>
          <w:sz w:val="11"/>
          <w:rtl/>
        </w:rPr>
        <w:t xml:space="preserve"> מחלוקת סומכוס וחכמים: המע"ה / יחלוקו</w:t>
      </w:r>
      <w:r w:rsidR="00980F5A" w:rsidRPr="00270114">
        <w:rPr>
          <w:rFonts w:ascii="FbShefa" w:hAnsi="FbShefa"/>
          <w:sz w:val="11"/>
          <w:rtl/>
        </w:rPr>
        <w:t>.</w:t>
      </w:r>
    </w:p>
    <w:p w14:paraId="38763EB5" w14:textId="2E8C6749"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זה אומר ברשותי וזה אומר ברשותי</w:t>
      </w:r>
      <w:r w:rsidR="00980F5A" w:rsidRPr="00270114">
        <w:rPr>
          <w:rFonts w:ascii="FbShefa" w:hAnsi="FbShefa"/>
          <w:sz w:val="11"/>
          <w:rtl/>
        </w:rPr>
        <w:t>.</w:t>
      </w:r>
      <w:r w:rsidRPr="00270114">
        <w:rPr>
          <w:rFonts w:ascii="FbShefa" w:hAnsi="FbShefa"/>
          <w:sz w:val="11"/>
          <w:rtl/>
        </w:rPr>
        <w:t xml:space="preserve"> מחלוקת אם ישבע המוכר (לעיל: ר"מ וחכמים)</w:t>
      </w:r>
      <w:r w:rsidR="00980F5A" w:rsidRPr="00270114">
        <w:rPr>
          <w:rFonts w:ascii="FbShefa" w:hAnsi="FbShefa"/>
          <w:sz w:val="11"/>
          <w:rtl/>
        </w:rPr>
        <w:t>.</w:t>
      </w:r>
    </w:p>
    <w:p w14:paraId="2B506AD7" w14:textId="04D560B2"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קשה</w:t>
      </w:r>
      <w:r w:rsidR="00980F5A" w:rsidRPr="001B3037">
        <w:rPr>
          <w:rFonts w:ascii="FbShefa" w:hAnsi="FbShefa"/>
          <w:b/>
          <w:bCs/>
          <w:color w:val="3B2F2A" w:themeColor="text2" w:themeShade="80"/>
          <w:sz w:val="11"/>
          <w:rtl/>
        </w:rPr>
        <w:t>.</w:t>
      </w:r>
      <w:r w:rsidRPr="00270114">
        <w:rPr>
          <w:rFonts w:ascii="FbShefa" w:hAnsi="FbShefa"/>
          <w:sz w:val="11"/>
          <w:rtl/>
        </w:rPr>
        <w:t xml:space="preserve"> אמאי ישבע המוכר</w:t>
      </w:r>
      <w:r w:rsidR="00980F5A" w:rsidRPr="00270114">
        <w:rPr>
          <w:rFonts w:ascii="FbShefa" w:hAnsi="FbShefa"/>
          <w:sz w:val="11"/>
          <w:rtl/>
        </w:rPr>
        <w:t>.</w:t>
      </w:r>
    </w:p>
    <w:p w14:paraId="471F7FB7" w14:textId="46447D04"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מ"ד 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לא</w:t>
      </w:r>
      <w:r w:rsidRPr="001B3037">
        <w:rPr>
          <w:rFonts w:ascii="FbShefa" w:hAnsi="FbShefa"/>
          <w:b/>
          <w:bCs/>
          <w:color w:val="3B2F2A" w:themeColor="text2" w:themeShade="80"/>
          <w:sz w:val="11"/>
          <w:rtl/>
        </w:rPr>
        <w:t xml:space="preserve"> </w:t>
      </w:r>
      <w:r w:rsidRPr="00270114">
        <w:rPr>
          <w:rFonts w:ascii="FbShefa" w:hAnsi="FbShefa"/>
          <w:sz w:val="11"/>
          <w:rtl/>
        </w:rPr>
        <w:t>אמר סומכוס בברי וברי</w:t>
      </w:r>
      <w:r w:rsidR="00980F5A" w:rsidRPr="00270114">
        <w:rPr>
          <w:rFonts w:ascii="FbShefa" w:hAnsi="FbShefa"/>
          <w:sz w:val="11"/>
          <w:rtl/>
        </w:rPr>
        <w:t>.</w:t>
      </w:r>
    </w:p>
    <w:p w14:paraId="1E735F82" w14:textId="6ADFF4A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מ"ד ב</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מודה סומכוס היכא דאיכא שבועה דאורייתא, ודקטעה לידה כדרבא</w:t>
      </w:r>
      <w:r w:rsidR="00980F5A" w:rsidRPr="00270114">
        <w:rPr>
          <w:rFonts w:ascii="FbShefa" w:hAnsi="FbShefa"/>
          <w:sz w:val="11"/>
          <w:rtl/>
        </w:rPr>
        <w:t>.</w:t>
      </w:r>
    </w:p>
    <w:p w14:paraId="4B23B167" w14:textId="77777777" w:rsidR="009C3CB4" w:rsidRPr="00270114" w:rsidRDefault="009C3CB4" w:rsidP="009C3CB4">
      <w:pPr>
        <w:spacing w:line="240" w:lineRule="auto"/>
        <w:rPr>
          <w:rFonts w:ascii="FbShefa" w:hAnsi="FbShefa"/>
          <w:sz w:val="11"/>
          <w:rtl/>
        </w:rPr>
      </w:pPr>
    </w:p>
    <w:p w14:paraId="33599895" w14:textId="5EC4AA3D" w:rsidR="009C3CB4" w:rsidRPr="001B3037" w:rsidRDefault="009C3CB4" w:rsidP="009D0FCB">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sz w:val="11"/>
          <w:rtl/>
        </w:rPr>
      </w:pPr>
      <w:r w:rsidRPr="001B3037">
        <w:rPr>
          <w:rFonts w:ascii="FbShefa" w:eastAsia="Times New Roman" w:hAnsi="FbShefa"/>
          <w:b/>
          <w:bCs/>
          <w:color w:val="3B2F2A" w:themeColor="text2" w:themeShade="80"/>
          <w:sz w:val="11"/>
          <w:rtl/>
        </w:rPr>
        <w:t xml:space="preserve">הַמּוֹכֵר זֵיתָיו </w:t>
      </w:r>
      <w:r w:rsidRPr="009D0FCB">
        <w:rPr>
          <w:rFonts w:ascii="FbShefa" w:hAnsi="FbShefa"/>
          <w:b/>
          <w:bCs/>
          <w:color w:val="3B2F2A" w:themeColor="text2" w:themeShade="80"/>
          <w:sz w:val="11"/>
          <w:rtl/>
        </w:rPr>
        <w:t>לְעֵצִים</w:t>
      </w:r>
      <w:r w:rsidRPr="001B3037">
        <w:rPr>
          <w:rFonts w:ascii="FbShefa" w:eastAsia="Times New Roman" w:hAnsi="FbShefa"/>
          <w:b/>
          <w:bCs/>
          <w:color w:val="3B2F2A" w:themeColor="text2" w:themeShade="80"/>
          <w:sz w:val="11"/>
          <w:rtl/>
        </w:rPr>
        <w:t>, וְעָשׂוּ פָּחוֹת מֵרְבִיעִית לִסְאָה, הֲרֵי אֵלּוּ שֶׁל בַּעַל הַזֵּיתִים</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עָשׂוּ רְבִיעִית לִסְאָה, זֶה אוֹמֵר זֵיתַי גִּדְּלוּ, וְזֶה אוֹמֵר אַרְצִי גִדְּלָה, יַחֲלֹקוּ</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שָׁטַף נָהָר זֵיתָיו וּנְתָנָם לְתוֹךְ שְׂדֵה חֲבֵרוֹ, זֶה אוֹמֵר זֵיתַי גִּדְּלוּ, וְזֶה אוֹמֵר אַרְצִי גִדְּלָה, יַחֲלֹקוּ</w:t>
      </w:r>
      <w:r w:rsidR="00980F5A" w:rsidRPr="001B3037">
        <w:rPr>
          <w:rFonts w:ascii="FbShefa" w:eastAsia="Times New Roman" w:hAnsi="FbShefa"/>
          <w:b/>
          <w:bCs/>
          <w:color w:val="3B2F2A" w:themeColor="text2" w:themeShade="80"/>
          <w:sz w:val="11"/>
          <w:rtl/>
        </w:rPr>
        <w:t>.</w:t>
      </w:r>
    </w:p>
    <w:p w14:paraId="0F3F4FA5" w14:textId="77777777" w:rsidR="009C3CB4" w:rsidRPr="001B3037" w:rsidRDefault="009C3CB4" w:rsidP="009C3CB4">
      <w:pPr>
        <w:spacing w:before="100" w:beforeAutospacing="1" w:after="100" w:afterAutospacing="1" w:line="240" w:lineRule="auto"/>
        <w:ind w:rightChars="567" w:right="1134"/>
        <w:jc w:val="both"/>
        <w:rPr>
          <w:rFonts w:ascii="FbShefa" w:eastAsia="Times New Roman" w:hAnsi="FbShefa"/>
          <w:b/>
          <w:bCs/>
          <w:color w:val="3B2F2A" w:themeColor="text2" w:themeShade="80"/>
          <w:sz w:val="11"/>
          <w:rtl/>
        </w:rPr>
      </w:pPr>
    </w:p>
    <w:p w14:paraId="0ADF134F"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המוכר זיתיו לעצים</w:t>
      </w:r>
    </w:p>
    <w:p w14:paraId="2AF4712D" w14:textId="276FBD3D"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א"ל קוץ לאלתר</w:t>
      </w:r>
      <w:r w:rsidR="00980F5A" w:rsidRPr="001B3037">
        <w:rPr>
          <w:rFonts w:ascii="FbShefa" w:hAnsi="FbShefa"/>
          <w:b/>
          <w:bCs/>
          <w:color w:val="3B2F2A" w:themeColor="text2" w:themeShade="80"/>
          <w:sz w:val="11"/>
          <w:rtl/>
        </w:rPr>
        <w:t>.</w:t>
      </w:r>
      <w:r w:rsidRPr="00270114">
        <w:rPr>
          <w:rFonts w:ascii="FbShefa" w:hAnsi="FbShefa"/>
          <w:sz w:val="11"/>
          <w:rtl/>
        </w:rPr>
        <w:t xml:space="preserve"> אפילו פחות מרביעית לבעל הקרקע</w:t>
      </w:r>
      <w:r w:rsidR="00980F5A" w:rsidRPr="00270114">
        <w:rPr>
          <w:rFonts w:ascii="FbShefa" w:hAnsi="FbShefa"/>
          <w:sz w:val="11"/>
          <w:rtl/>
        </w:rPr>
        <w:t>.</w:t>
      </w:r>
    </w:p>
    <w:p w14:paraId="7EA69D04" w14:textId="22A8FB00"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א"ל</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כל אימת דבעית קוץ</w:t>
      </w:r>
      <w:r w:rsidR="00980F5A" w:rsidRPr="001B3037">
        <w:rPr>
          <w:rFonts w:ascii="FbShefa" w:hAnsi="FbShefa"/>
          <w:b/>
          <w:bCs/>
          <w:color w:val="3B2F2A" w:themeColor="text2" w:themeShade="80"/>
          <w:sz w:val="11"/>
          <w:rtl/>
        </w:rPr>
        <w:t>.</w:t>
      </w:r>
      <w:r w:rsidRPr="00270114">
        <w:rPr>
          <w:rFonts w:ascii="FbShefa" w:hAnsi="FbShefa"/>
          <w:sz w:val="11"/>
          <w:rtl/>
        </w:rPr>
        <w:t xml:space="preserve"> אפילו רביעית לבעל זיתים</w:t>
      </w:r>
      <w:r w:rsidR="00980F5A" w:rsidRPr="00270114">
        <w:rPr>
          <w:rFonts w:ascii="FbShefa" w:hAnsi="FbShefa"/>
          <w:sz w:val="11"/>
          <w:rtl/>
        </w:rPr>
        <w:t>.</w:t>
      </w:r>
    </w:p>
    <w:p w14:paraId="58E2A234" w14:textId="0EDDF9CF" w:rsidR="009C3CB4" w:rsidRPr="001B3037" w:rsidRDefault="009C3CB4" w:rsidP="009C3CB4">
      <w:pPr>
        <w:spacing w:line="240" w:lineRule="auto"/>
        <w:rPr>
          <w:rFonts w:ascii="FbShefa" w:hAnsi="FbShefa"/>
          <w:b/>
          <w:bCs/>
          <w:color w:val="3B2F2A" w:themeColor="text2" w:themeShade="80"/>
          <w:sz w:val="11"/>
          <w:rtl/>
        </w:rPr>
      </w:pPr>
      <w:r w:rsidRPr="001B3037">
        <w:rPr>
          <w:rFonts w:ascii="FbShefa" w:hAnsi="FbShefa"/>
          <w:b/>
          <w:bCs/>
          <w:color w:val="3B2F2A" w:themeColor="text2" w:themeShade="80"/>
          <w:sz w:val="11"/>
          <w:rtl/>
        </w:rPr>
        <w:t>סתמא</w:t>
      </w:r>
      <w:r w:rsidR="00980F5A" w:rsidRPr="001B3037">
        <w:rPr>
          <w:rFonts w:ascii="FbShefa" w:hAnsi="FbShefa"/>
          <w:b/>
          <w:bCs/>
          <w:color w:val="3B2F2A" w:themeColor="text2" w:themeShade="80"/>
          <w:sz w:val="11"/>
          <w:rtl/>
        </w:rPr>
        <w:t>.</w:t>
      </w:r>
      <w:r w:rsidRPr="00270114">
        <w:rPr>
          <w:rFonts w:ascii="FbShefa" w:hAnsi="FbShefa"/>
          <w:sz w:val="11"/>
          <w:rtl/>
        </w:rPr>
        <w:t xml:space="preserve"> דינא דמתניתין תלוי ברביעית</w:t>
      </w:r>
      <w:r w:rsidR="00980F5A" w:rsidRPr="00270114">
        <w:rPr>
          <w:rFonts w:ascii="FbShefa" w:hAnsi="FbShefa"/>
          <w:sz w:val="11"/>
          <w:rtl/>
        </w:rPr>
        <w:t>.</w:t>
      </w:r>
      <w:r w:rsidRPr="001B3037">
        <w:rPr>
          <w:rFonts w:ascii="FbShefa" w:hAnsi="FbShefa"/>
          <w:b/>
          <w:bCs/>
          <w:color w:val="3B2F2A" w:themeColor="text2" w:themeShade="80"/>
          <w:sz w:val="11"/>
          <w:rtl/>
        </w:rPr>
        <w:t xml:space="preserve"> הטעם</w:t>
      </w:r>
      <w:r w:rsidR="00980F5A" w:rsidRPr="001B3037">
        <w:rPr>
          <w:rFonts w:ascii="FbShefa" w:hAnsi="FbShefa"/>
          <w:b/>
          <w:bCs/>
          <w:color w:val="3B2F2A" w:themeColor="text2" w:themeShade="80"/>
          <w:sz w:val="11"/>
          <w:rtl/>
        </w:rPr>
        <w:t>.</w:t>
      </w:r>
      <w:r w:rsidRPr="00270114">
        <w:rPr>
          <w:rFonts w:ascii="FbShefa" w:hAnsi="FbShefa"/>
          <w:sz w:val="11"/>
          <w:rtl/>
        </w:rPr>
        <w:t xml:space="preserve"> פחות מרביעית לא קפדי אינשי</w:t>
      </w:r>
      <w:r w:rsidR="00980F5A" w:rsidRPr="00270114">
        <w:rPr>
          <w:rFonts w:ascii="FbShefa" w:hAnsi="FbShefa"/>
          <w:sz w:val="11"/>
          <w:rtl/>
        </w:rPr>
        <w:t>.</w:t>
      </w:r>
      <w:r w:rsidRPr="001B3037">
        <w:rPr>
          <w:rFonts w:ascii="FbShefa" w:hAnsi="FbShefa"/>
          <w:b/>
          <w:bCs/>
          <w:color w:val="3B2F2A" w:themeColor="text2" w:themeShade="80"/>
          <w:sz w:val="11"/>
          <w:rtl/>
        </w:rPr>
        <w:t xml:space="preserve"> רביעית שאמרו</w:t>
      </w:r>
      <w:r w:rsidR="00980F5A" w:rsidRPr="001B3037">
        <w:rPr>
          <w:rFonts w:ascii="FbShefa" w:hAnsi="FbShefa"/>
          <w:b/>
          <w:bCs/>
          <w:color w:val="3B2F2A" w:themeColor="text2" w:themeShade="80"/>
          <w:sz w:val="11"/>
          <w:rtl/>
        </w:rPr>
        <w:t>.</w:t>
      </w:r>
      <w:r w:rsidRPr="00270114">
        <w:rPr>
          <w:rFonts w:ascii="FbShefa" w:hAnsi="FbShefa"/>
          <w:sz w:val="11"/>
          <w:rtl/>
        </w:rPr>
        <w:t xml:space="preserve"> חוץ מן ההוצאה</w:t>
      </w:r>
      <w:r w:rsidR="00980F5A" w:rsidRPr="00270114">
        <w:rPr>
          <w:rFonts w:ascii="FbShefa" w:hAnsi="FbShefa"/>
          <w:sz w:val="11"/>
          <w:rtl/>
        </w:rPr>
        <w:t>.</w:t>
      </w:r>
    </w:p>
    <w:p w14:paraId="0975998F" w14:textId="5C388F14" w:rsidR="009C3CB4" w:rsidRPr="00270114" w:rsidRDefault="009C3CB4" w:rsidP="00794C1A">
      <w:pPr>
        <w:pStyle w:val="1"/>
        <w:rPr>
          <w:rFonts w:ascii="FbShefa" w:hAnsi="FbShefa"/>
          <w:rtl/>
        </w:rPr>
      </w:pPr>
      <w:r w:rsidRPr="00270114">
        <w:rPr>
          <w:rFonts w:ascii="FbShefa" w:hAnsi="FbShefa"/>
          <w:sz w:val="11"/>
          <w:rtl/>
        </w:rPr>
        <w:t>קא</w:t>
      </w:r>
      <w:r w:rsidR="00B36BF2" w:rsidRPr="00270114">
        <w:rPr>
          <w:rFonts w:ascii="FbShefa" w:hAnsi="FbShefa"/>
          <w:sz w:val="11"/>
          <w:rtl/>
        </w:rPr>
        <w:t>, א</w:t>
      </w:r>
      <w:r w:rsidRPr="00270114">
        <w:rPr>
          <w:rFonts w:ascii="FbShefa" w:hAnsi="FbShefa"/>
          <w:sz w:val="11"/>
          <w:rtl/>
        </w:rPr>
        <w:t xml:space="preserve"> </w:t>
      </w:r>
    </w:p>
    <w:p w14:paraId="7F90AF4E"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שטף נהר זיתיו</w:t>
      </w:r>
    </w:p>
    <w:p w14:paraId="6CA2318E" w14:textId="77777777" w:rsidR="009C3CB4" w:rsidRPr="00270114" w:rsidRDefault="009C3CB4" w:rsidP="009C3CB4">
      <w:pPr>
        <w:spacing w:line="240" w:lineRule="auto"/>
        <w:rPr>
          <w:rFonts w:ascii="FbShefa" w:hAnsi="FbShefa"/>
          <w:i/>
          <w:iCs/>
          <w:sz w:val="11"/>
          <w:rtl/>
        </w:rPr>
      </w:pPr>
      <w:r w:rsidRPr="00270114">
        <w:rPr>
          <w:rFonts w:ascii="FbShefa" w:hAnsi="FbShefa"/>
          <w:i/>
          <w:iCs/>
          <w:sz w:val="11"/>
          <w:rtl/>
        </w:rPr>
        <w:t>ס"ד</w:t>
      </w:r>
    </w:p>
    <w:p w14:paraId="2553F5EB" w14:textId="4EBD71C1"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נעקרו בגושיהן לאחר שלש</w:t>
      </w:r>
      <w:r w:rsidR="00980F5A" w:rsidRPr="001B3037">
        <w:rPr>
          <w:rFonts w:ascii="FbShefa" w:hAnsi="FbShefa"/>
          <w:b/>
          <w:bCs/>
          <w:color w:val="3B2F2A" w:themeColor="text2" w:themeShade="80"/>
          <w:sz w:val="11"/>
          <w:rtl/>
        </w:rPr>
        <w:t>.</w:t>
      </w:r>
      <w:r w:rsidRPr="00270114">
        <w:rPr>
          <w:rFonts w:ascii="FbShefa" w:hAnsi="FbShefa"/>
          <w:sz w:val="11"/>
          <w:rtl/>
        </w:rPr>
        <w:t xml:space="preserve"> יחלוקו</w:t>
      </w:r>
      <w:r w:rsidR="00980F5A" w:rsidRPr="00270114">
        <w:rPr>
          <w:rFonts w:ascii="FbShefa" w:hAnsi="FbShefa"/>
          <w:sz w:val="11"/>
          <w:rtl/>
        </w:rPr>
        <w:t>.</w:t>
      </w:r>
    </w:p>
    <w:p w14:paraId="210E106A" w14:textId="016312F6"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נעקרו בגושיהן בתוך שלש</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הכל של בעל הזיתים</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הטעם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דא"ל: אי את נטעת, בתוך שלש מי הוה אכלת</w:t>
      </w:r>
      <w:r w:rsidR="00980F5A" w:rsidRPr="00270114">
        <w:rPr>
          <w:rFonts w:ascii="FbShefa" w:hAnsi="FbShefa"/>
          <w:sz w:val="11"/>
          <w:rtl/>
        </w:rPr>
        <w:t>.</w:t>
      </w:r>
      <w:r w:rsidRPr="001B3037">
        <w:rPr>
          <w:rFonts w:ascii="FbShefa" w:hAnsi="FbShefa"/>
          <w:b/>
          <w:bCs/>
          <w:color w:val="3B2F2A" w:themeColor="text2" w:themeShade="80"/>
          <w:sz w:val="11"/>
          <w:rtl/>
        </w:rPr>
        <w:t xml:space="preserve"> דחיה</w:t>
      </w:r>
      <w:r w:rsidR="00980F5A" w:rsidRPr="001B3037">
        <w:rPr>
          <w:rFonts w:ascii="FbShefa" w:hAnsi="FbShefa"/>
          <w:b/>
          <w:bCs/>
          <w:color w:val="3B2F2A" w:themeColor="text2" w:themeShade="80"/>
          <w:sz w:val="11"/>
          <w:rtl/>
        </w:rPr>
        <w:t>.</w:t>
      </w:r>
      <w:r w:rsidRPr="00270114">
        <w:rPr>
          <w:rFonts w:ascii="FbShefa" w:hAnsi="FbShefa"/>
          <w:sz w:val="11"/>
          <w:rtl/>
        </w:rPr>
        <w:t xml:space="preserve"> ולימא ליה: אי אנא נטעי, לאחר שלש הוה אכילנא ליה כוליה, השתא קאכלת פלגא בהדאי</w:t>
      </w:r>
      <w:r w:rsidR="00980F5A" w:rsidRPr="00270114">
        <w:rPr>
          <w:rFonts w:ascii="FbShefa" w:hAnsi="FbShefa"/>
          <w:sz w:val="11"/>
          <w:rtl/>
        </w:rPr>
        <w:t>.</w:t>
      </w:r>
    </w:p>
    <w:p w14:paraId="33987665" w14:textId="77777777" w:rsidR="009C3CB4" w:rsidRPr="00270114" w:rsidRDefault="009C3CB4" w:rsidP="009C3CB4">
      <w:pPr>
        <w:spacing w:line="240" w:lineRule="auto"/>
        <w:rPr>
          <w:rFonts w:ascii="FbShefa" w:hAnsi="FbShefa"/>
          <w:i/>
          <w:iCs/>
          <w:sz w:val="11"/>
          <w:rtl/>
        </w:rPr>
      </w:pPr>
    </w:p>
    <w:p w14:paraId="7B02C9E5" w14:textId="77777777" w:rsidR="009C3CB4" w:rsidRPr="00270114" w:rsidRDefault="009C3CB4" w:rsidP="009C3CB4">
      <w:pPr>
        <w:spacing w:line="240" w:lineRule="auto"/>
        <w:rPr>
          <w:rFonts w:ascii="FbShefa" w:hAnsi="FbShefa"/>
          <w:i/>
          <w:iCs/>
          <w:sz w:val="11"/>
          <w:rtl/>
        </w:rPr>
      </w:pPr>
      <w:r w:rsidRPr="00270114">
        <w:rPr>
          <w:rFonts w:ascii="FbShefa" w:hAnsi="FbShefa"/>
          <w:i/>
          <w:iCs/>
          <w:sz w:val="11"/>
          <w:rtl/>
        </w:rPr>
        <w:t>מסקנא</w:t>
      </w:r>
    </w:p>
    <w:p w14:paraId="350841CA" w14:textId="7F87EED0"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נעקרו בגושיהן בתוך שלש</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יחלוקו</w:t>
      </w:r>
      <w:r w:rsidR="00980F5A" w:rsidRPr="00270114">
        <w:rPr>
          <w:rFonts w:ascii="FbShefa" w:hAnsi="FbShefa"/>
          <w:sz w:val="11"/>
          <w:rtl/>
        </w:rPr>
        <w:t>.</w:t>
      </w:r>
    </w:p>
    <w:p w14:paraId="18D0B5EE" w14:textId="7830C12A"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נעקרו בגושיהן לאחר שלש</w:t>
      </w:r>
      <w:r w:rsidR="00980F5A" w:rsidRPr="001B3037">
        <w:rPr>
          <w:rFonts w:ascii="FbShefa" w:hAnsi="FbShefa"/>
          <w:b/>
          <w:bCs/>
          <w:color w:val="3B2F2A" w:themeColor="text2" w:themeShade="80"/>
          <w:sz w:val="11"/>
          <w:rtl/>
        </w:rPr>
        <w:t>.</w:t>
      </w:r>
      <w:r w:rsidRPr="00270114">
        <w:rPr>
          <w:rFonts w:ascii="FbShefa" w:hAnsi="FbShefa"/>
          <w:sz w:val="11"/>
          <w:rtl/>
        </w:rPr>
        <w:t xml:space="preserve"> הכל לבעל הקרקע</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הטעם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דא"ל: אי אנא נטעי, לאחר שלש מי לא הוה אכילנא ליה כוליה</w:t>
      </w:r>
      <w:r w:rsidR="00980F5A" w:rsidRPr="00270114">
        <w:rPr>
          <w:rFonts w:ascii="FbShefa" w:hAnsi="FbShefa"/>
          <w:sz w:val="11"/>
          <w:rtl/>
        </w:rPr>
        <w:t>.</w:t>
      </w:r>
    </w:p>
    <w:p w14:paraId="40BFB51A" w14:textId="448CCE4A"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אין לשאול</w:t>
      </w:r>
      <w:r w:rsidR="00980F5A" w:rsidRPr="001B3037">
        <w:rPr>
          <w:rFonts w:ascii="FbShefa" w:hAnsi="FbShefa"/>
          <w:b/>
          <w:bCs/>
          <w:color w:val="3B2F2A" w:themeColor="text2" w:themeShade="80"/>
          <w:sz w:val="11"/>
          <w:rtl/>
        </w:rPr>
        <w:t>.</w:t>
      </w:r>
      <w:r w:rsidRPr="00270114">
        <w:rPr>
          <w:rFonts w:ascii="FbShefa" w:hAnsi="FbShefa"/>
          <w:sz w:val="11"/>
          <w:rtl/>
        </w:rPr>
        <w:t xml:space="preserve"> אי את נטעת בתוך שלש לא הוה אכלת</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דקא"ל</w:t>
      </w:r>
      <w:r w:rsidR="00980F5A" w:rsidRPr="001B3037">
        <w:rPr>
          <w:rFonts w:ascii="FbShefa" w:hAnsi="FbShefa"/>
          <w:b/>
          <w:bCs/>
          <w:color w:val="3B2F2A" w:themeColor="text2" w:themeShade="80"/>
          <w:sz w:val="11"/>
          <w:rtl/>
        </w:rPr>
        <w:t>.</w:t>
      </w:r>
      <w:r w:rsidRPr="00270114">
        <w:rPr>
          <w:rFonts w:ascii="FbShefa" w:hAnsi="FbShefa"/>
          <w:sz w:val="11"/>
          <w:rtl/>
        </w:rPr>
        <w:t xml:space="preserve"> אי אנא נטעי, הוה קטיני וזרענא תחותייהו סילקא וירקא</w:t>
      </w:r>
      <w:r w:rsidR="00980F5A" w:rsidRPr="00270114">
        <w:rPr>
          <w:rFonts w:ascii="FbShefa" w:hAnsi="FbShefa"/>
          <w:sz w:val="11"/>
          <w:rtl/>
        </w:rPr>
        <w:t>.</w:t>
      </w:r>
    </w:p>
    <w:p w14:paraId="491AABD0" w14:textId="404F6418" w:rsidR="009C3CB4" w:rsidRPr="00270114" w:rsidRDefault="009C3CB4" w:rsidP="009C3CB4">
      <w:pPr>
        <w:spacing w:line="240" w:lineRule="auto"/>
        <w:rPr>
          <w:rFonts w:ascii="FbShefa" w:hAnsi="FbShefa"/>
          <w:sz w:val="11"/>
          <w:rtl/>
        </w:rPr>
      </w:pPr>
    </w:p>
    <w:p w14:paraId="1F3E1FAF"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זיתי אני נוטל</w:t>
      </w:r>
    </w:p>
    <w:p w14:paraId="5399A5A0" w14:textId="2822DEE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הדין</w:t>
      </w:r>
      <w:r w:rsidR="00980F5A" w:rsidRPr="001B3037">
        <w:rPr>
          <w:rFonts w:ascii="FbShefa" w:hAnsi="FbShefa"/>
          <w:b/>
          <w:bCs/>
          <w:color w:val="3B2F2A" w:themeColor="text2" w:themeShade="80"/>
          <w:sz w:val="11"/>
          <w:rtl/>
        </w:rPr>
        <w:t>.</w:t>
      </w:r>
      <w:r w:rsidRPr="00270114">
        <w:rPr>
          <w:rFonts w:ascii="FbShefa" w:hAnsi="FbShefa"/>
          <w:sz w:val="11"/>
          <w:rtl/>
        </w:rPr>
        <w:t xml:space="preserve"> שטף נהר זיתיו ואמר הלה זיתיי אני נוטל: אין שומעין לו</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הטעם</w:t>
      </w:r>
      <w:r w:rsidR="00980F5A" w:rsidRPr="001B3037">
        <w:rPr>
          <w:rFonts w:ascii="FbShefa" w:hAnsi="FbShefa"/>
          <w:b/>
          <w:bCs/>
          <w:color w:val="3B2F2A" w:themeColor="text2" w:themeShade="80"/>
          <w:sz w:val="11"/>
          <w:rtl/>
        </w:rPr>
        <w:t>.</w:t>
      </w:r>
      <w:r w:rsidRPr="00270114">
        <w:rPr>
          <w:rFonts w:ascii="FbShefa" w:hAnsi="FbShefa"/>
          <w:sz w:val="11"/>
          <w:rtl/>
        </w:rPr>
        <w:t xml:space="preserve"> משום ישוב ארץ ישראל</w:t>
      </w:r>
      <w:r w:rsidRPr="00270114">
        <w:rPr>
          <w:rFonts w:ascii="FbShefa" w:hAnsi="FbShefa"/>
          <w:sz w:val="11"/>
          <w:vertAlign w:val="superscript"/>
          <w:rtl/>
        </w:rPr>
        <w:footnoteReference w:id="12"/>
      </w:r>
      <w:r w:rsidR="00980F5A" w:rsidRPr="00270114">
        <w:rPr>
          <w:rFonts w:ascii="FbShefa" w:hAnsi="FbShefa"/>
          <w:sz w:val="11"/>
          <w:rtl/>
        </w:rPr>
        <w:t>.</w:t>
      </w:r>
    </w:p>
    <w:p w14:paraId="47041DA2" w14:textId="15936BC2" w:rsidR="009C3CB4" w:rsidRPr="00270114" w:rsidRDefault="009C3CB4" w:rsidP="009C3CB4">
      <w:pPr>
        <w:spacing w:line="240" w:lineRule="auto"/>
        <w:rPr>
          <w:rFonts w:ascii="FbShefa" w:hAnsi="FbShefa"/>
          <w:sz w:val="11"/>
          <w:rtl/>
        </w:rPr>
      </w:pPr>
    </w:p>
    <w:p w14:paraId="03F1ACD7"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 xml:space="preserve">המקבל שדה אבותיו מן הנכרי </w:t>
      </w:r>
    </w:p>
    <w:p w14:paraId="1EC4ED78" w14:textId="139F11C0"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תנן</w:t>
      </w:r>
      <w:r w:rsidR="00980F5A" w:rsidRPr="001B3037">
        <w:rPr>
          <w:rFonts w:ascii="FbShefa" w:hAnsi="FbShefa"/>
          <w:b/>
          <w:bCs/>
          <w:color w:val="3B2F2A" w:themeColor="text2" w:themeShade="80"/>
          <w:sz w:val="11"/>
          <w:rtl/>
        </w:rPr>
        <w:t>.</w:t>
      </w:r>
      <w:r w:rsidRPr="00270114">
        <w:rPr>
          <w:rFonts w:ascii="FbShefa" w:hAnsi="FbShefa"/>
          <w:sz w:val="11"/>
          <w:rtl/>
        </w:rPr>
        <w:t xml:space="preserve"> המקבל שדה אבותיו מן הנכרי מעשר ונותן לו</w:t>
      </w:r>
      <w:r w:rsidR="00980F5A" w:rsidRPr="00270114">
        <w:rPr>
          <w:rFonts w:ascii="FbShefa" w:hAnsi="FbShefa"/>
          <w:sz w:val="11"/>
          <w:rtl/>
        </w:rPr>
        <w:t>.</w:t>
      </w:r>
    </w:p>
    <w:p w14:paraId="6649B838" w14:textId="282909C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סברוה</w:t>
      </w:r>
      <w:r w:rsidR="00980F5A" w:rsidRPr="001B3037">
        <w:rPr>
          <w:rFonts w:ascii="FbShefa" w:hAnsi="FbShefa"/>
          <w:b/>
          <w:bCs/>
          <w:color w:val="3B2F2A" w:themeColor="text2" w:themeShade="80"/>
          <w:sz w:val="11"/>
          <w:rtl/>
        </w:rPr>
        <w:t>.</w:t>
      </w:r>
      <w:r w:rsidRPr="00270114">
        <w:rPr>
          <w:rFonts w:ascii="FbShefa" w:hAnsi="FbShefa"/>
          <w:sz w:val="11"/>
          <w:rtl/>
        </w:rPr>
        <w:t xml:space="preserve"> מאי שדה אבותיו - ארץ ישראל</w:t>
      </w:r>
      <w:r w:rsidRPr="00270114">
        <w:rPr>
          <w:rFonts w:ascii="FbShefa" w:hAnsi="FbShefa"/>
          <w:sz w:val="11"/>
          <w:vertAlign w:val="superscript"/>
          <w:rtl/>
        </w:rPr>
        <w:footnoteReference w:id="13"/>
      </w:r>
      <w:r w:rsidR="00980F5A" w:rsidRPr="00270114">
        <w:rPr>
          <w:rFonts w:ascii="FbShefa" w:hAnsi="FbShefa"/>
          <w:sz w:val="11"/>
          <w:rtl/>
        </w:rPr>
        <w:t>.</w:t>
      </w:r>
    </w:p>
    <w:p w14:paraId="22592577" w14:textId="17C0E4D1"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וקסבר</w:t>
      </w:r>
      <w:r w:rsidR="00980F5A" w:rsidRPr="001B3037">
        <w:rPr>
          <w:rFonts w:ascii="FbShefa" w:hAnsi="FbShefa"/>
          <w:b/>
          <w:bCs/>
          <w:color w:val="3B2F2A" w:themeColor="text2" w:themeShade="80"/>
          <w:sz w:val="11"/>
          <w:rtl/>
        </w:rPr>
        <w:t>.</w:t>
      </w:r>
      <w:r w:rsidRPr="00270114">
        <w:rPr>
          <w:rFonts w:ascii="FbShefa" w:hAnsi="FbShefa"/>
          <w:sz w:val="11"/>
          <w:rtl/>
        </w:rPr>
        <w:t xml:space="preserve"> אין קנין לנכרי בארץ ישראל להפקיע מיד מעשר</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ומקבל</w:t>
      </w:r>
      <w:r w:rsidR="00980F5A" w:rsidRPr="00270114">
        <w:rPr>
          <w:rFonts w:ascii="FbShefa" w:hAnsi="FbShefa"/>
          <w:sz w:val="11"/>
          <w:rtl/>
        </w:rPr>
        <w:t>.</w:t>
      </w:r>
      <w:r w:rsidRPr="00270114">
        <w:rPr>
          <w:rFonts w:ascii="FbShefa" w:hAnsi="FbShefa"/>
          <w:sz w:val="11"/>
          <w:rtl/>
        </w:rPr>
        <w:t xml:space="preserve"> כחוכר</w:t>
      </w:r>
      <w:r w:rsidR="00A94292">
        <w:rPr>
          <w:rFonts w:ascii="FbShefa" w:hAnsi="FbShefa"/>
          <w:sz w:val="11"/>
          <w:rtl/>
        </w:rPr>
        <w:t xml:space="preserve"> (</w:t>
      </w:r>
      <w:r w:rsidRPr="00270114">
        <w:rPr>
          <w:rFonts w:ascii="FbShefa" w:hAnsi="FbShefa"/>
          <w:sz w:val="11"/>
          <w:rtl/>
        </w:rPr>
        <w:t>שמשלם אף שלא עבד ולכן בעי עשורי דהו"ל פורע חובו)</w:t>
      </w:r>
      <w:r w:rsidR="00980F5A" w:rsidRPr="00270114">
        <w:rPr>
          <w:rFonts w:ascii="FbShefa" w:hAnsi="FbShefa"/>
          <w:sz w:val="11"/>
          <w:rtl/>
        </w:rPr>
        <w:t>.</w:t>
      </w:r>
    </w:p>
    <w:p w14:paraId="50E964B3" w14:textId="192D4CF6"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דתניא המקבל שדה אבותיו ממציק נכרי מעשר ונותן לו</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מאי איריא</w:t>
      </w:r>
      <w:r w:rsidR="00980F5A" w:rsidRPr="00270114">
        <w:rPr>
          <w:rFonts w:ascii="FbShefa" w:hAnsi="FbShefa"/>
          <w:sz w:val="11"/>
          <w:rtl/>
        </w:rPr>
        <w:t>.</w:t>
      </w:r>
      <w:r w:rsidRPr="00270114">
        <w:rPr>
          <w:rFonts w:ascii="FbShefa" w:hAnsi="FbShefa"/>
          <w:sz w:val="11"/>
          <w:rtl/>
        </w:rPr>
        <w:t xml:space="preserve"> מציק אפילו אין מציק נמי</w:t>
      </w:r>
      <w:r w:rsidR="00980F5A" w:rsidRPr="00270114">
        <w:rPr>
          <w:rFonts w:ascii="FbShefa" w:hAnsi="FbShefa"/>
          <w:sz w:val="11"/>
          <w:rtl/>
        </w:rPr>
        <w:t>.</w:t>
      </w:r>
    </w:p>
    <w:p w14:paraId="64F1760E" w14:textId="39F4312A"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מסקנא</w:t>
      </w:r>
      <w:r w:rsidR="00980F5A" w:rsidRPr="001B3037">
        <w:rPr>
          <w:rFonts w:ascii="FbShefa" w:hAnsi="FbShefa"/>
          <w:b/>
          <w:bCs/>
          <w:color w:val="3B2F2A" w:themeColor="text2" w:themeShade="80"/>
          <w:sz w:val="11"/>
          <w:rtl/>
        </w:rPr>
        <w:t>.</w:t>
      </w:r>
      <w:r w:rsidRPr="00270114">
        <w:rPr>
          <w:rFonts w:ascii="FbShefa" w:hAnsi="FbShefa"/>
          <w:sz w:val="11"/>
          <w:rtl/>
        </w:rPr>
        <w:t xml:space="preserve"> ס"ל יש קנין לנכרי, ומקבל לאו כחוכר דמי, </w:t>
      </w:r>
      <w:r w:rsidRPr="001B3037">
        <w:rPr>
          <w:rFonts w:ascii="FbShefa" w:hAnsi="FbShefa"/>
          <w:b/>
          <w:bCs/>
          <w:color w:val="3B2F2A" w:themeColor="text2" w:themeShade="80"/>
          <w:sz w:val="11"/>
          <w:rtl/>
        </w:rPr>
        <w:t>ומאי שדה אבותיו</w:t>
      </w:r>
      <w:r w:rsidR="00980F5A" w:rsidRPr="00270114">
        <w:rPr>
          <w:rFonts w:ascii="FbShefa" w:hAnsi="FbShefa"/>
          <w:sz w:val="11"/>
          <w:rtl/>
        </w:rPr>
        <w:t>.</w:t>
      </w:r>
      <w:r w:rsidRPr="00270114">
        <w:rPr>
          <w:rFonts w:ascii="FbShefa" w:hAnsi="FbShefa"/>
          <w:sz w:val="11"/>
          <w:rtl/>
        </w:rPr>
        <w:t xml:space="preserve"> שדה אבותיו ממש</w:t>
      </w:r>
      <w:r w:rsidR="00980F5A" w:rsidRPr="00270114">
        <w:rPr>
          <w:rFonts w:ascii="FbShefa" w:hAnsi="FbShefa"/>
          <w:sz w:val="11"/>
          <w:rtl/>
        </w:rPr>
        <w:t>.</w:t>
      </w:r>
      <w:r w:rsidRPr="00270114">
        <w:rPr>
          <w:rFonts w:ascii="FbShefa" w:hAnsi="FbShefa"/>
          <w:sz w:val="11"/>
          <w:rtl/>
        </w:rPr>
        <w:t xml:space="preserve"> ולדידיה קנסוה רבנן, איידי דחביבא עליה טפי ואזיל מקבל לה</w:t>
      </w:r>
      <w:r w:rsidR="00980F5A" w:rsidRPr="00270114">
        <w:rPr>
          <w:rFonts w:ascii="FbShefa" w:hAnsi="FbShefa"/>
          <w:sz w:val="11"/>
          <w:rtl/>
        </w:rPr>
        <w:t>.</w:t>
      </w:r>
    </w:p>
    <w:p w14:paraId="3BE9AFF8" w14:textId="20AF77A7"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מאי טעמא קנסוה רבנן</w:t>
      </w:r>
      <w:r w:rsidR="00980F5A" w:rsidRPr="00270114">
        <w:rPr>
          <w:rFonts w:ascii="FbShefa" w:hAnsi="FbShefa"/>
          <w:sz w:val="11"/>
          <w:rtl/>
        </w:rPr>
        <w:t>.</w:t>
      </w:r>
      <w:r w:rsidRPr="00270114">
        <w:rPr>
          <w:rFonts w:ascii="FbShefa" w:hAnsi="FbShefa"/>
          <w:sz w:val="11"/>
          <w:rtl/>
        </w:rPr>
        <w:t xml:space="preserve"> כדי שתהא ברה בידו</w:t>
      </w:r>
      <w:r w:rsidRPr="00270114">
        <w:rPr>
          <w:rFonts w:ascii="FbShefa" w:hAnsi="FbShefa"/>
          <w:sz w:val="11"/>
          <w:vertAlign w:val="superscript"/>
          <w:rtl/>
        </w:rPr>
        <w:footnoteReference w:id="14"/>
      </w:r>
      <w:r w:rsidR="00980F5A" w:rsidRPr="00270114">
        <w:rPr>
          <w:rFonts w:ascii="FbShefa" w:hAnsi="FbShefa"/>
          <w:sz w:val="11"/>
          <w:rtl/>
        </w:rPr>
        <w:t>.</w:t>
      </w:r>
    </w:p>
    <w:p w14:paraId="2A485FF8" w14:textId="1E4AF019" w:rsidR="009C3CB4" w:rsidRPr="00270114" w:rsidRDefault="009C3CB4" w:rsidP="009C3CB4">
      <w:pPr>
        <w:spacing w:line="240" w:lineRule="auto"/>
        <w:rPr>
          <w:rFonts w:ascii="FbShefa" w:hAnsi="FbShefa"/>
          <w:sz w:val="11"/>
          <w:rtl/>
        </w:rPr>
      </w:pPr>
    </w:p>
    <w:p w14:paraId="35967746"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יורד שלא ברשות</w:t>
      </w:r>
    </w:p>
    <w:p w14:paraId="686A8B86" w14:textId="115E02F5"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בשדה העשויה ליטע</w:t>
      </w:r>
      <w:r w:rsidR="00980F5A" w:rsidRPr="00270114">
        <w:rPr>
          <w:rFonts w:ascii="FbShefa" w:hAnsi="FbShefa"/>
          <w:sz w:val="11"/>
          <w:rtl/>
        </w:rPr>
        <w:t>.</w:t>
      </w:r>
      <w:r w:rsidRPr="00270114">
        <w:rPr>
          <w:rFonts w:ascii="FbShefa" w:hAnsi="FbShefa"/>
          <w:sz w:val="11"/>
          <w:rtl/>
        </w:rPr>
        <w:t xml:space="preserve"> אומדין כמה אדם רוצה ליתן בשדה זו לנוטעה</w:t>
      </w:r>
      <w:r w:rsidR="00980F5A" w:rsidRPr="00270114">
        <w:rPr>
          <w:rFonts w:ascii="FbShefa" w:hAnsi="FbShefa"/>
          <w:sz w:val="11"/>
          <w:rtl/>
        </w:rPr>
        <w:t>.</w:t>
      </w:r>
    </w:p>
    <w:p w14:paraId="5A777E60" w14:textId="5C90B7E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בשדה שאינה עשויה ליטע</w:t>
      </w:r>
      <w:r w:rsidR="00980F5A" w:rsidRPr="001B3037">
        <w:rPr>
          <w:rFonts w:ascii="FbShefa" w:hAnsi="FbShefa"/>
          <w:b/>
          <w:bCs/>
          <w:color w:val="3B2F2A" w:themeColor="text2" w:themeShade="80"/>
          <w:sz w:val="11"/>
          <w:rtl/>
        </w:rPr>
        <w:t>.</w:t>
      </w:r>
      <w:r w:rsidRPr="00270114">
        <w:rPr>
          <w:rFonts w:ascii="FbShefa" w:hAnsi="FbShefa"/>
          <w:sz w:val="11"/>
          <w:rtl/>
        </w:rPr>
        <w:t xml:space="preserve"> שמין לו, וידו על התחתונה</w:t>
      </w:r>
      <w:r w:rsidR="00980F5A" w:rsidRPr="00270114">
        <w:rPr>
          <w:rFonts w:ascii="FbShefa" w:hAnsi="FbShefa"/>
          <w:sz w:val="11"/>
          <w:rtl/>
        </w:rPr>
        <w:t>.</w:t>
      </w:r>
    </w:p>
    <w:p w14:paraId="0C35CC95" w14:textId="6202DAF9"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מעשה</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א"ל</w:t>
      </w:r>
      <w:r w:rsidR="00980F5A" w:rsidRPr="00270114">
        <w:rPr>
          <w:rFonts w:ascii="FbShefa" w:hAnsi="FbShefa"/>
          <w:sz w:val="11"/>
          <w:rtl/>
        </w:rPr>
        <w:t>.</w:t>
      </w:r>
      <w:r w:rsidRPr="00270114">
        <w:rPr>
          <w:rFonts w:ascii="FbShefa" w:hAnsi="FbShefa"/>
          <w:sz w:val="11"/>
          <w:rtl/>
        </w:rPr>
        <w:t xml:space="preserve"> זיל שום ליה</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א"ל</w:t>
      </w:r>
      <w:r w:rsidR="00980F5A" w:rsidRPr="00270114">
        <w:rPr>
          <w:rFonts w:ascii="FbShefa" w:hAnsi="FbShefa"/>
          <w:sz w:val="11"/>
          <w:rtl/>
        </w:rPr>
        <w:t>.</w:t>
      </w:r>
      <w:r w:rsidRPr="00270114">
        <w:rPr>
          <w:rFonts w:ascii="FbShefa" w:hAnsi="FbShefa"/>
          <w:sz w:val="11"/>
          <w:rtl/>
        </w:rPr>
        <w:t xml:space="preserve"> לא בעינא</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א"ל</w:t>
      </w:r>
      <w:r w:rsidR="00980F5A" w:rsidRPr="00270114">
        <w:rPr>
          <w:rFonts w:ascii="FbShefa" w:hAnsi="FbShefa"/>
          <w:sz w:val="11"/>
          <w:rtl/>
        </w:rPr>
        <w:t>.</w:t>
      </w:r>
      <w:r w:rsidRPr="00270114">
        <w:rPr>
          <w:rFonts w:ascii="FbShefa" w:hAnsi="FbShefa"/>
          <w:sz w:val="11"/>
          <w:rtl/>
        </w:rPr>
        <w:t xml:space="preserve"> זיל שום ליה, וידו על התחתונה</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א"ל</w:t>
      </w:r>
      <w:r w:rsidR="00980F5A" w:rsidRPr="00270114">
        <w:rPr>
          <w:rFonts w:ascii="FbShefa" w:hAnsi="FbShefa"/>
          <w:sz w:val="11"/>
          <w:rtl/>
        </w:rPr>
        <w:t>.</w:t>
      </w:r>
      <w:r w:rsidRPr="00270114">
        <w:rPr>
          <w:rFonts w:ascii="FbShefa" w:hAnsi="FbShefa"/>
          <w:sz w:val="11"/>
          <w:rtl/>
        </w:rPr>
        <w:t xml:space="preserve"> לא בעינא</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לסוף</w:t>
      </w:r>
      <w:r w:rsidR="00980F5A" w:rsidRPr="00270114">
        <w:rPr>
          <w:rFonts w:ascii="FbShefa" w:hAnsi="FbShefa"/>
          <w:sz w:val="11"/>
          <w:rtl/>
        </w:rPr>
        <w:t>.</w:t>
      </w:r>
      <w:r w:rsidRPr="00270114">
        <w:rPr>
          <w:rFonts w:ascii="FbShefa" w:hAnsi="FbShefa"/>
          <w:sz w:val="11"/>
          <w:rtl/>
        </w:rPr>
        <w:t xml:space="preserve"> חזייה דגדרה וקא מנטר לה</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א"ל</w:t>
      </w:r>
      <w:r w:rsidR="00980F5A" w:rsidRPr="00270114">
        <w:rPr>
          <w:rFonts w:ascii="FbShefa" w:hAnsi="FbShefa"/>
          <w:sz w:val="11"/>
          <w:rtl/>
        </w:rPr>
        <w:t>.</w:t>
      </w:r>
      <w:r w:rsidRPr="00270114">
        <w:rPr>
          <w:rFonts w:ascii="FbShefa" w:hAnsi="FbShefa"/>
          <w:sz w:val="11"/>
          <w:rtl/>
        </w:rPr>
        <w:t xml:space="preserve"> גלית אדעתיך דניחא לך, זיל שום ליה, וידו על העליונה</w:t>
      </w:r>
      <w:r w:rsidR="00980F5A" w:rsidRPr="00270114">
        <w:rPr>
          <w:rFonts w:ascii="FbShefa" w:hAnsi="FbShefa"/>
          <w:sz w:val="11"/>
          <w:rtl/>
        </w:rPr>
        <w:t>.</w:t>
      </w:r>
    </w:p>
    <w:p w14:paraId="4492CCB3" w14:textId="0F10A27A" w:rsidR="009C3CB4" w:rsidRPr="00270114" w:rsidRDefault="009C3CB4" w:rsidP="009C3CB4">
      <w:pPr>
        <w:spacing w:line="240" w:lineRule="auto"/>
        <w:rPr>
          <w:rFonts w:ascii="FbShefa" w:hAnsi="FbShefa"/>
          <w:sz w:val="11"/>
          <w:rtl/>
        </w:rPr>
      </w:pPr>
    </w:p>
    <w:p w14:paraId="4EC3C4D2"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עצי ואבני אני נוטל</w:t>
      </w:r>
    </w:p>
    <w:p w14:paraId="4762854E" w14:textId="35A925DC"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הנידון</w:t>
      </w:r>
      <w:r w:rsidR="00980F5A" w:rsidRPr="001B3037">
        <w:rPr>
          <w:rFonts w:ascii="FbShefa" w:hAnsi="FbShefa"/>
          <w:b/>
          <w:bCs/>
          <w:color w:val="3B2F2A" w:themeColor="text2" w:themeShade="80"/>
          <w:sz w:val="11"/>
          <w:rtl/>
        </w:rPr>
        <w:t>.</w:t>
      </w:r>
      <w:r w:rsidRPr="00270114">
        <w:rPr>
          <w:rFonts w:ascii="FbShefa" w:hAnsi="FbShefa"/>
          <w:sz w:val="11"/>
          <w:rtl/>
        </w:rPr>
        <w:t xml:space="preserve"> יורד לחורבתו של חבירו ובנאה שלא ברשותו</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ואמר</w:t>
      </w:r>
      <w:r w:rsidR="00980F5A" w:rsidRPr="001B3037">
        <w:rPr>
          <w:rFonts w:ascii="FbShefa" w:hAnsi="FbShefa"/>
          <w:b/>
          <w:bCs/>
          <w:color w:val="3B2F2A" w:themeColor="text2" w:themeShade="80"/>
          <w:sz w:val="11"/>
          <w:rtl/>
        </w:rPr>
        <w:t>.</w:t>
      </w:r>
      <w:r w:rsidRPr="00270114">
        <w:rPr>
          <w:rFonts w:ascii="FbShefa" w:hAnsi="FbShefa"/>
          <w:sz w:val="11"/>
          <w:rtl/>
        </w:rPr>
        <w:t xml:space="preserve"> עציי ואבניי אני נוטל</w:t>
      </w:r>
      <w:r w:rsidR="00980F5A" w:rsidRPr="00270114">
        <w:rPr>
          <w:rFonts w:ascii="FbShefa" w:hAnsi="FbShefa"/>
          <w:sz w:val="11"/>
          <w:rtl/>
        </w:rPr>
        <w:t>.</w:t>
      </w:r>
    </w:p>
    <w:p w14:paraId="29A0D316" w14:textId="6416AE78"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מחלוקת</w:t>
      </w:r>
      <w:r w:rsidR="00980F5A" w:rsidRPr="001B3037">
        <w:rPr>
          <w:rFonts w:ascii="FbShefa" w:hAnsi="FbShefa"/>
          <w:b/>
          <w:bCs/>
          <w:color w:val="3B2F2A" w:themeColor="text2" w:themeShade="80"/>
          <w:sz w:val="11"/>
          <w:rtl/>
        </w:rPr>
        <w:t>.</w:t>
      </w:r>
      <w:r w:rsidRPr="00270114">
        <w:rPr>
          <w:rFonts w:ascii="FbShefa" w:hAnsi="FbShefa"/>
          <w:sz w:val="11"/>
          <w:rtl/>
        </w:rPr>
        <w:t xml:space="preserve"> אם שומעין לו</w:t>
      </w:r>
      <w:r w:rsidR="00980F5A" w:rsidRPr="00270114">
        <w:rPr>
          <w:rFonts w:ascii="FbShefa" w:hAnsi="FbShefa"/>
          <w:sz w:val="11"/>
          <w:rtl/>
        </w:rPr>
        <w:t>.</w:t>
      </w:r>
    </w:p>
    <w:p w14:paraId="19CEACFD" w14:textId="67F55084" w:rsidR="009C3CB4" w:rsidRPr="00270114" w:rsidRDefault="009C3CB4" w:rsidP="00794C1A">
      <w:pPr>
        <w:pStyle w:val="1"/>
        <w:rPr>
          <w:rFonts w:ascii="FbShefa" w:hAnsi="FbShefa"/>
          <w:rtl/>
        </w:rPr>
      </w:pPr>
      <w:r w:rsidRPr="00270114">
        <w:rPr>
          <w:rFonts w:ascii="FbShefa" w:hAnsi="FbShefa"/>
          <w:sz w:val="11"/>
          <w:rtl/>
        </w:rPr>
        <w:t>קא</w:t>
      </w:r>
      <w:r w:rsidR="00B36BF2" w:rsidRPr="00270114">
        <w:rPr>
          <w:rFonts w:ascii="FbShefa" w:hAnsi="FbShefa"/>
          <w:sz w:val="11"/>
          <w:rtl/>
        </w:rPr>
        <w:t>, ב</w:t>
      </w:r>
    </w:p>
    <w:p w14:paraId="2E50257F" w14:textId="00173166" w:rsidR="00433741" w:rsidRPr="00270114" w:rsidRDefault="009C3CB4" w:rsidP="009C3CB4">
      <w:pPr>
        <w:spacing w:line="240" w:lineRule="auto"/>
        <w:rPr>
          <w:rFonts w:ascii="FbShefa" w:hAnsi="FbShefa"/>
          <w:sz w:val="11"/>
          <w:rtl/>
        </w:rPr>
      </w:pPr>
      <w:r w:rsidRPr="00270114">
        <w:rPr>
          <w:rFonts w:ascii="FbShefa" w:hAnsi="FbShefa"/>
          <w:i/>
          <w:iCs/>
          <w:sz w:val="11"/>
          <w:rtl/>
        </w:rPr>
        <w:t>להלכה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בבית</w:t>
      </w:r>
      <w:r w:rsidR="00980F5A" w:rsidRPr="001B3037">
        <w:rPr>
          <w:rFonts w:ascii="FbShefa" w:hAnsi="FbShefa"/>
          <w:b/>
          <w:bCs/>
          <w:color w:val="3B2F2A" w:themeColor="text2" w:themeShade="80"/>
          <w:sz w:val="11"/>
          <w:rtl/>
        </w:rPr>
        <w:t>.</w:t>
      </w:r>
      <w:r w:rsidRPr="00270114">
        <w:rPr>
          <w:rFonts w:ascii="FbShefa" w:hAnsi="FbShefa"/>
          <w:sz w:val="11"/>
          <w:rtl/>
        </w:rPr>
        <w:t xml:space="preserve"> שומעין לו</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בשדה</w:t>
      </w:r>
      <w:r w:rsidR="00980F5A" w:rsidRPr="00270114">
        <w:rPr>
          <w:rFonts w:ascii="FbShefa" w:hAnsi="FbShefa"/>
          <w:sz w:val="11"/>
          <w:rtl/>
        </w:rPr>
        <w:t>.</w:t>
      </w:r>
      <w:r w:rsidRPr="00270114">
        <w:rPr>
          <w:rFonts w:ascii="FbShefa" w:hAnsi="FbShefa"/>
          <w:sz w:val="11"/>
          <w:rtl/>
        </w:rPr>
        <w:t xml:space="preserve"> אין שומעין לו</w:t>
      </w:r>
      <w:r w:rsidR="00980F5A" w:rsidRPr="00270114">
        <w:rPr>
          <w:rFonts w:ascii="FbShefa" w:hAnsi="FbShefa"/>
          <w:sz w:val="11"/>
          <w:rtl/>
        </w:rPr>
        <w:t>.</w:t>
      </w:r>
    </w:p>
    <w:p w14:paraId="518573DC" w14:textId="2CC3BD1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טעם בשדה</w:t>
      </w:r>
      <w:r w:rsidR="00A94292">
        <w:rPr>
          <w:rFonts w:ascii="FbShefa" w:hAnsi="FbShefa"/>
          <w:b/>
          <w:bCs/>
          <w:color w:val="3B2F2A" w:themeColor="text2" w:themeShade="80"/>
          <w:sz w:val="11"/>
          <w:rtl/>
        </w:rPr>
        <w:t xml:space="preserve"> (</w:t>
      </w:r>
      <w:r w:rsidRPr="001B3037">
        <w:rPr>
          <w:rFonts w:ascii="FbShefa" w:hAnsi="FbShefa"/>
          <w:b/>
          <w:bCs/>
          <w:color w:val="3B2F2A" w:themeColor="text2" w:themeShade="80"/>
          <w:sz w:val="11"/>
          <w:rtl/>
        </w:rPr>
        <w:t>א)</w:t>
      </w:r>
      <w:r w:rsidRPr="00270114">
        <w:rPr>
          <w:rFonts w:ascii="FbShefa" w:hAnsi="FbShefa"/>
          <w:sz w:val="11"/>
          <w:rtl/>
        </w:rPr>
        <w:t xml:space="preserve"> משום ישוב ארץ ישראל</w:t>
      </w:r>
      <w:r w:rsidR="00A94292">
        <w:rPr>
          <w:rFonts w:ascii="FbShefa" w:hAnsi="FbShefa"/>
          <w:sz w:val="11"/>
          <w:rtl/>
        </w:rPr>
        <w:t xml:space="preserve"> (</w:t>
      </w:r>
      <w:r w:rsidRPr="001B3037">
        <w:rPr>
          <w:rFonts w:ascii="FbShefa" w:hAnsi="FbShefa"/>
          <w:b/>
          <w:bCs/>
          <w:color w:val="3B2F2A" w:themeColor="text2" w:themeShade="80"/>
          <w:sz w:val="11"/>
          <w:rtl/>
        </w:rPr>
        <w:t>ב)</w:t>
      </w:r>
      <w:r w:rsidRPr="00270114">
        <w:rPr>
          <w:rFonts w:ascii="FbShefa" w:hAnsi="FbShefa"/>
          <w:sz w:val="11"/>
          <w:rtl/>
        </w:rPr>
        <w:t xml:space="preserve"> משום כחשא דארעא</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מאי בינייהו</w:t>
      </w:r>
      <w:r w:rsidR="00980F5A" w:rsidRPr="001B3037">
        <w:rPr>
          <w:rFonts w:ascii="FbShefa" w:hAnsi="FbShefa"/>
          <w:b/>
          <w:bCs/>
          <w:color w:val="3B2F2A" w:themeColor="text2" w:themeShade="80"/>
          <w:sz w:val="11"/>
          <w:rtl/>
        </w:rPr>
        <w:t>.</w:t>
      </w:r>
      <w:r w:rsidRPr="00270114">
        <w:rPr>
          <w:rFonts w:ascii="FbShefa" w:hAnsi="FbShefa"/>
          <w:sz w:val="11"/>
          <w:rtl/>
        </w:rPr>
        <w:t xml:space="preserve"> איכא בינייהו חוצה לארץ</w:t>
      </w:r>
      <w:r w:rsidR="00980F5A" w:rsidRPr="00270114">
        <w:rPr>
          <w:rFonts w:ascii="FbShefa" w:hAnsi="FbShefa"/>
          <w:sz w:val="11"/>
          <w:rtl/>
        </w:rPr>
        <w:t>.</w:t>
      </w:r>
    </w:p>
    <w:p w14:paraId="3D1B7D96" w14:textId="53BB3FA5" w:rsidR="009C3CB4" w:rsidRPr="00270114" w:rsidRDefault="009C3CB4" w:rsidP="009C3CB4">
      <w:pPr>
        <w:spacing w:line="240" w:lineRule="auto"/>
        <w:rPr>
          <w:rFonts w:ascii="FbShefa" w:hAnsi="FbShefa"/>
          <w:sz w:val="11"/>
          <w:rtl/>
        </w:rPr>
      </w:pPr>
    </w:p>
    <w:p w14:paraId="62ADAFC4" w14:textId="729AD96B" w:rsidR="009C3CB4" w:rsidRPr="001B3037" w:rsidRDefault="009C3CB4" w:rsidP="009D0FCB">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sz w:val="11"/>
          <w:rtl/>
        </w:rPr>
      </w:pPr>
      <w:r w:rsidRPr="001B3037">
        <w:rPr>
          <w:rFonts w:ascii="FbShefa" w:eastAsia="Times New Roman" w:hAnsi="FbShefa"/>
          <w:b/>
          <w:bCs/>
          <w:color w:val="3B2F2A" w:themeColor="text2" w:themeShade="80"/>
          <w:sz w:val="11"/>
          <w:rtl/>
        </w:rPr>
        <w:t xml:space="preserve">הַמַּשְׂכִּיר בַּיִת לַחֲבֵרוֹ, בִּימוֹת הַגְּשָׁמִים, אֵינוֹ יָכוֹל לְהוֹצִיאוֹ מִן הֶחָג וְעַד </w:t>
      </w:r>
      <w:r w:rsidRPr="009D0FCB">
        <w:rPr>
          <w:rFonts w:ascii="FbShefa" w:hAnsi="FbShefa"/>
          <w:b/>
          <w:bCs/>
          <w:color w:val="3B2F2A" w:themeColor="text2" w:themeShade="80"/>
          <w:sz w:val="11"/>
          <w:rtl/>
        </w:rPr>
        <w:t>הַפֶּסַח</w:t>
      </w:r>
      <w:r w:rsidRPr="001B3037">
        <w:rPr>
          <w:rFonts w:ascii="FbShefa" w:eastAsia="Times New Roman" w:hAnsi="FbShefa"/>
          <w:b/>
          <w:bCs/>
          <w:color w:val="3B2F2A" w:themeColor="text2" w:themeShade="80"/>
          <w:sz w:val="11"/>
          <w:rtl/>
        </w:rPr>
        <w:t>, בִּימוֹת הַחַמָּה, שְׁלשִׁים יוֹם</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וּבַכְּרַכִּים, אֶחָד יְמוֹת הַחַמָּה וְאֶחָד יְמוֹת הַגְּשָׁמִים, שְׁנֵים עָשָׂר חֹדֶשׁ</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וּבַחֲנוּיוֹת, אֶחָד עֲיָרוֹת וְאֶחָד כְּרַכִּים, שְׁנֵים עָשָׂר חֹדֶשׁ</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רַבָּן שִׁמְעוֹן בֶּן גַּמְלִיאֵל אוֹמֵר, חֲנוּת שֶׁל נַחְתּוֹמִים וְשֶׁל צַבָּעִים, שָׁלשׁ שָׁנִים: </w:t>
      </w:r>
    </w:p>
    <w:p w14:paraId="3C3CEEF6" w14:textId="77777777" w:rsidR="009C3CB4" w:rsidRPr="00270114" w:rsidRDefault="009C3CB4" w:rsidP="009C3CB4">
      <w:pPr>
        <w:spacing w:line="240" w:lineRule="auto"/>
        <w:rPr>
          <w:rFonts w:ascii="FbShefa" w:hAnsi="FbShefa"/>
          <w:sz w:val="11"/>
          <w:rtl/>
        </w:rPr>
      </w:pPr>
    </w:p>
    <w:p w14:paraId="08A81768"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ימות הגשמים והחמה</w:t>
      </w:r>
    </w:p>
    <w:p w14:paraId="3396A190" w14:textId="780638B8"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השכיר לימות הגשמים</w:t>
      </w:r>
      <w:r w:rsidR="00980F5A" w:rsidRPr="001B3037">
        <w:rPr>
          <w:rFonts w:ascii="FbShefa" w:hAnsi="FbShefa"/>
          <w:b/>
          <w:bCs/>
          <w:color w:val="3B2F2A" w:themeColor="text2" w:themeShade="80"/>
          <w:sz w:val="11"/>
          <w:rtl/>
        </w:rPr>
        <w:t>.</w:t>
      </w:r>
      <w:r w:rsidRPr="00270114">
        <w:rPr>
          <w:rFonts w:ascii="FbShefa" w:hAnsi="FbShefa"/>
          <w:sz w:val="11"/>
          <w:rtl/>
        </w:rPr>
        <w:t xml:space="preserve"> כי אגר איניש ביתא בימות הגשמים אגר לכולהו ימות הגשמים</w:t>
      </w:r>
      <w:r w:rsidR="00980F5A" w:rsidRPr="00270114">
        <w:rPr>
          <w:rFonts w:ascii="FbShefa" w:hAnsi="FbShefa"/>
          <w:sz w:val="11"/>
          <w:rtl/>
        </w:rPr>
        <w:t>.</w:t>
      </w:r>
    </w:p>
    <w:p w14:paraId="34C0CE4E" w14:textId="1970AD59"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השכיר לימות</w:t>
      </w:r>
      <w:r w:rsidRPr="00270114">
        <w:rPr>
          <w:rFonts w:ascii="FbShefa" w:hAnsi="FbShefa"/>
          <w:sz w:val="11"/>
          <w:rtl/>
        </w:rPr>
        <w:t xml:space="preserve"> </w:t>
      </w:r>
      <w:r w:rsidRPr="001B3037">
        <w:rPr>
          <w:rFonts w:ascii="FbShefa" w:hAnsi="FbShefa"/>
          <w:b/>
          <w:bCs/>
          <w:color w:val="3B2F2A" w:themeColor="text2" w:themeShade="80"/>
          <w:sz w:val="11"/>
          <w:rtl/>
        </w:rPr>
        <w:t>החמה</w:t>
      </w:r>
      <w:r w:rsidR="00980F5A" w:rsidRPr="00270114">
        <w:rPr>
          <w:rFonts w:ascii="FbShefa" w:hAnsi="FbShefa"/>
          <w:sz w:val="11"/>
          <w:rtl/>
        </w:rPr>
        <w:t>.</w:t>
      </w:r>
      <w:r w:rsidRPr="00270114">
        <w:rPr>
          <w:rFonts w:ascii="FbShefa" w:hAnsi="FbShefa"/>
          <w:sz w:val="11"/>
          <w:rtl/>
        </w:rPr>
        <w:t xml:space="preserve"> נמי, כי אגר איניש ביתא לכולהו ימות החמה אגר</w:t>
      </w:r>
      <w:r w:rsidR="00980F5A" w:rsidRPr="00270114">
        <w:rPr>
          <w:rFonts w:ascii="FbShefa" w:hAnsi="FbShefa"/>
          <w:sz w:val="11"/>
          <w:rtl/>
        </w:rPr>
        <w:t>.</w:t>
      </w:r>
    </w:p>
    <w:p w14:paraId="63B75AA1" w14:textId="11A2DD46" w:rsidR="009C3CB4" w:rsidRPr="001B3037" w:rsidRDefault="009C3CB4" w:rsidP="009C3CB4">
      <w:pPr>
        <w:spacing w:line="240" w:lineRule="auto"/>
        <w:rPr>
          <w:rFonts w:ascii="FbShefa" w:hAnsi="FbShefa"/>
          <w:b/>
          <w:bCs/>
          <w:color w:val="3B2F2A" w:themeColor="text2" w:themeShade="80"/>
          <w:sz w:val="11"/>
          <w:rtl/>
        </w:rPr>
      </w:pPr>
      <w:r w:rsidRPr="001B3037">
        <w:rPr>
          <w:rFonts w:ascii="FbShefa" w:hAnsi="FbShefa"/>
          <w:b/>
          <w:bCs/>
          <w:color w:val="3B2F2A" w:themeColor="text2" w:themeShade="80"/>
          <w:sz w:val="11"/>
          <w:rtl/>
        </w:rPr>
        <w:t>מתניתין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המשכיר בית לחבירו סתם אין יכול להוציאו בימות הגשמים מחג ועד הפסח אלא אם כן הודיעו שלשים יום מעיקרא</w:t>
      </w:r>
      <w:r w:rsidR="00980F5A" w:rsidRPr="00270114">
        <w:rPr>
          <w:rFonts w:ascii="FbShefa" w:hAnsi="FbShefa"/>
          <w:sz w:val="11"/>
          <w:rtl/>
        </w:rPr>
        <w:t>.</w:t>
      </w:r>
    </w:p>
    <w:p w14:paraId="1ACE562C" w14:textId="5D7F628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הטעם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בימות הגשמים לא שכיח ביתא למיגר</w:t>
      </w:r>
      <w:r w:rsidR="00980F5A" w:rsidRPr="00270114">
        <w:rPr>
          <w:rFonts w:ascii="FbShefa" w:hAnsi="FbShefa"/>
          <w:sz w:val="11"/>
          <w:rtl/>
        </w:rPr>
        <w:t>.</w:t>
      </w:r>
    </w:p>
    <w:p w14:paraId="4508AD4C" w14:textId="07BA8D60" w:rsidR="009C3CB4" w:rsidRPr="00270114" w:rsidRDefault="009C3CB4" w:rsidP="009C3CB4">
      <w:pPr>
        <w:spacing w:line="240" w:lineRule="auto"/>
        <w:rPr>
          <w:rFonts w:ascii="FbShefa" w:hAnsi="FbShefa"/>
          <w:sz w:val="11"/>
          <w:rtl/>
        </w:rPr>
      </w:pPr>
    </w:p>
    <w:p w14:paraId="78ED1579"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הודעה</w:t>
      </w:r>
    </w:p>
    <w:p w14:paraId="5B93F096" w14:textId="0E503A51"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כשם</w:t>
      </w:r>
      <w:r w:rsidR="00980F5A" w:rsidRPr="001B3037">
        <w:rPr>
          <w:rFonts w:ascii="FbShefa" w:hAnsi="FbShefa"/>
          <w:b/>
          <w:bCs/>
          <w:color w:val="3B2F2A" w:themeColor="text2" w:themeShade="80"/>
          <w:sz w:val="11"/>
          <w:rtl/>
        </w:rPr>
        <w:t>.</w:t>
      </w:r>
      <w:r w:rsidRPr="00270114">
        <w:rPr>
          <w:rFonts w:ascii="FbShefa" w:hAnsi="FbShefa"/>
          <w:sz w:val="11"/>
          <w:rtl/>
        </w:rPr>
        <w:t xml:space="preserve"> שמשכיר צריך להודיע, כך שוכר צריך להודיע</w:t>
      </w:r>
      <w:r w:rsidR="00980F5A" w:rsidRPr="00270114">
        <w:rPr>
          <w:rFonts w:ascii="FbShefa" w:hAnsi="FbShefa"/>
          <w:sz w:val="11"/>
          <w:rtl/>
        </w:rPr>
        <w:t>.</w:t>
      </w:r>
    </w:p>
    <w:p w14:paraId="681CDBC0" w14:textId="5EE00D9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הטעם</w:t>
      </w:r>
      <w:r w:rsidR="00980F5A" w:rsidRPr="001B3037">
        <w:rPr>
          <w:rFonts w:ascii="FbShefa" w:hAnsi="FbShefa"/>
          <w:b/>
          <w:bCs/>
          <w:color w:val="3B2F2A" w:themeColor="text2" w:themeShade="80"/>
          <w:sz w:val="11"/>
          <w:rtl/>
        </w:rPr>
        <w:t>.</w:t>
      </w:r>
      <w:r w:rsidRPr="00270114">
        <w:rPr>
          <w:rFonts w:ascii="FbShefa" w:hAnsi="FbShefa"/>
          <w:sz w:val="11"/>
          <w:rtl/>
        </w:rPr>
        <w:t xml:space="preserve"> דא"ל: אי אודעתן הוה טרחנא ומותיבנא ביה איניש מעליא</w:t>
      </w:r>
      <w:r w:rsidR="00980F5A" w:rsidRPr="00270114">
        <w:rPr>
          <w:rFonts w:ascii="FbShefa" w:hAnsi="FbShefa"/>
          <w:sz w:val="11"/>
          <w:rtl/>
        </w:rPr>
        <w:t>.</w:t>
      </w:r>
    </w:p>
    <w:p w14:paraId="1C943618" w14:textId="401AFDA4"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נכנס יום אחד בימות הגשמים מהני שלשים יום</w:t>
      </w:r>
      <w:r w:rsidR="00980F5A" w:rsidRPr="00270114">
        <w:rPr>
          <w:rFonts w:ascii="FbShefa" w:hAnsi="FbShefa"/>
          <w:sz w:val="11"/>
          <w:rtl/>
        </w:rPr>
        <w:t>.</w:t>
      </w:r>
      <w:r w:rsidRPr="00270114">
        <w:rPr>
          <w:rFonts w:ascii="FbShefa" w:hAnsi="FbShefa"/>
          <w:sz w:val="11"/>
          <w:rtl/>
        </w:rPr>
        <w:t xml:space="preserve"> אינו יכול להוציאו מן החג ועד הפסח</w:t>
      </w:r>
      <w:r w:rsidR="00980F5A" w:rsidRPr="00270114">
        <w:rPr>
          <w:rFonts w:ascii="FbShefa" w:hAnsi="FbShefa"/>
          <w:sz w:val="11"/>
          <w:rtl/>
        </w:rPr>
        <w:t>.</w:t>
      </w:r>
    </w:p>
    <w:p w14:paraId="020E4BA2" w14:textId="32C6BC6E"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בא לרבות בדמיה</w:t>
      </w:r>
      <w:r w:rsidR="00980F5A" w:rsidRPr="00270114">
        <w:rPr>
          <w:rFonts w:ascii="FbShefa" w:hAnsi="FbShefa"/>
          <w:sz w:val="11"/>
          <w:rtl/>
        </w:rPr>
        <w:t>.</w:t>
      </w:r>
      <w:r w:rsidRPr="00270114">
        <w:rPr>
          <w:rFonts w:ascii="FbShefa" w:hAnsi="FbShefa"/>
          <w:sz w:val="11"/>
          <w:rtl/>
        </w:rPr>
        <w:t xml:space="preserve"> מרבה</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כגון</w:t>
      </w:r>
      <w:r w:rsidR="00980F5A" w:rsidRPr="001B3037">
        <w:rPr>
          <w:rFonts w:ascii="FbShefa" w:hAnsi="FbShefa"/>
          <w:b/>
          <w:bCs/>
          <w:color w:val="3B2F2A" w:themeColor="text2" w:themeShade="80"/>
          <w:sz w:val="11"/>
          <w:rtl/>
        </w:rPr>
        <w:t>.</w:t>
      </w:r>
      <w:r w:rsidRPr="00270114">
        <w:rPr>
          <w:rFonts w:ascii="FbShefa" w:hAnsi="FbShefa"/>
          <w:sz w:val="11"/>
          <w:rtl/>
        </w:rPr>
        <w:t xml:space="preserve"> דאייקור בתי</w:t>
      </w:r>
      <w:r w:rsidRPr="00270114">
        <w:rPr>
          <w:rFonts w:ascii="FbShefa" w:hAnsi="FbShefa"/>
          <w:sz w:val="11"/>
          <w:vertAlign w:val="superscript"/>
          <w:rtl/>
        </w:rPr>
        <w:footnoteReference w:id="15"/>
      </w:r>
      <w:r w:rsidR="00980F5A" w:rsidRPr="00270114">
        <w:rPr>
          <w:rFonts w:ascii="FbShefa" w:hAnsi="FbShefa"/>
          <w:sz w:val="11"/>
          <w:rtl/>
        </w:rPr>
        <w:t>.</w:t>
      </w:r>
    </w:p>
    <w:p w14:paraId="389B1BE4" w14:textId="7CEBEDCA" w:rsidR="009C3CB4" w:rsidRPr="00270114" w:rsidRDefault="009C3CB4" w:rsidP="009C3CB4">
      <w:pPr>
        <w:spacing w:line="240" w:lineRule="auto"/>
        <w:rPr>
          <w:rFonts w:ascii="FbShefa" w:hAnsi="FbShefa"/>
          <w:sz w:val="11"/>
          <w:rtl/>
        </w:rPr>
      </w:pPr>
    </w:p>
    <w:p w14:paraId="3189BED7"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שוכר</w:t>
      </w:r>
    </w:p>
    <w:p w14:paraId="134AA80E" w14:textId="270B2C64"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נפל ליה ביתא</w:t>
      </w:r>
      <w:r w:rsidR="00980F5A" w:rsidRPr="00270114">
        <w:rPr>
          <w:rFonts w:ascii="FbShefa" w:hAnsi="FbShefa"/>
          <w:sz w:val="11"/>
          <w:rtl/>
        </w:rPr>
        <w:t>.</w:t>
      </w:r>
      <w:r w:rsidRPr="00270114">
        <w:rPr>
          <w:rFonts w:ascii="FbShefa" w:hAnsi="FbShefa"/>
          <w:sz w:val="11"/>
          <w:rtl/>
        </w:rPr>
        <w:t xml:space="preserve"> א"ל: לא עדיפת מינאי</w:t>
      </w:r>
      <w:r w:rsidR="00980F5A" w:rsidRPr="00270114">
        <w:rPr>
          <w:rFonts w:ascii="FbShefa" w:hAnsi="FbShefa"/>
          <w:sz w:val="11"/>
          <w:rtl/>
        </w:rPr>
        <w:t>.</w:t>
      </w:r>
    </w:p>
    <w:p w14:paraId="40F70160" w14:textId="50C85235"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זבניה, אורתיה, יהביה במתנה</w:t>
      </w:r>
      <w:r w:rsidR="00980F5A" w:rsidRPr="00270114">
        <w:rPr>
          <w:rFonts w:ascii="FbShefa" w:hAnsi="FbShefa"/>
          <w:sz w:val="11"/>
          <w:rtl/>
        </w:rPr>
        <w:t>.</w:t>
      </w:r>
      <w:r w:rsidRPr="00270114">
        <w:rPr>
          <w:rFonts w:ascii="FbShefa" w:hAnsi="FbShefa"/>
          <w:sz w:val="11"/>
          <w:rtl/>
        </w:rPr>
        <w:t xml:space="preserve"> א"ל: לא עדיפת מגברא דאתית מיניה</w:t>
      </w:r>
      <w:r w:rsidR="00980F5A" w:rsidRPr="00270114">
        <w:rPr>
          <w:rFonts w:ascii="FbShefa" w:hAnsi="FbShefa"/>
          <w:sz w:val="11"/>
          <w:rtl/>
        </w:rPr>
        <w:t>.</w:t>
      </w:r>
    </w:p>
    <w:p w14:paraId="1D1D4215" w14:textId="594EF89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כלליה לבריה</w:t>
      </w:r>
      <w:r w:rsidR="00980F5A" w:rsidRPr="00270114">
        <w:rPr>
          <w:rFonts w:ascii="FbShefa" w:hAnsi="FbShefa"/>
          <w:sz w:val="11"/>
          <w:rtl/>
        </w:rPr>
        <w:t>.</w:t>
      </w:r>
      <w:r w:rsidRPr="00270114">
        <w:rPr>
          <w:rFonts w:ascii="FbShefa" w:hAnsi="FbShefa"/>
          <w:sz w:val="11"/>
          <w:rtl/>
        </w:rPr>
        <w:t xml:space="preserve"> חזינן: </w:t>
      </w:r>
      <w:r w:rsidRPr="001B3037">
        <w:rPr>
          <w:rFonts w:ascii="FbShefa" w:hAnsi="FbShefa"/>
          <w:b/>
          <w:bCs/>
          <w:color w:val="3B2F2A" w:themeColor="text2" w:themeShade="80"/>
          <w:sz w:val="11"/>
          <w:rtl/>
        </w:rPr>
        <w:t>אפשר לאודועיה</w:t>
      </w:r>
      <w:r w:rsidR="00980F5A" w:rsidRPr="00270114">
        <w:rPr>
          <w:rFonts w:ascii="FbShefa" w:hAnsi="FbShefa"/>
          <w:sz w:val="11"/>
          <w:rtl/>
        </w:rPr>
        <w:t>.</w:t>
      </w:r>
      <w:r w:rsidRPr="00270114">
        <w:rPr>
          <w:rFonts w:ascii="FbShefa" w:hAnsi="FbShefa"/>
          <w:sz w:val="11"/>
          <w:rtl/>
        </w:rPr>
        <w:t xml:space="preserve"> איבעי ליה לאודועי</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אי לא</w:t>
      </w:r>
      <w:r w:rsidR="00980F5A" w:rsidRPr="00270114">
        <w:rPr>
          <w:rFonts w:ascii="FbShefa" w:hAnsi="FbShefa"/>
          <w:sz w:val="11"/>
          <w:rtl/>
        </w:rPr>
        <w:t>.</w:t>
      </w:r>
      <w:r w:rsidRPr="00270114">
        <w:rPr>
          <w:rFonts w:ascii="FbShefa" w:hAnsi="FbShefa"/>
          <w:sz w:val="11"/>
          <w:rtl/>
        </w:rPr>
        <w:t xml:space="preserve"> א"ל: לא עדיפת מינאי</w:t>
      </w:r>
      <w:r w:rsidR="00980F5A" w:rsidRPr="00270114">
        <w:rPr>
          <w:rFonts w:ascii="FbShefa" w:hAnsi="FbShefa"/>
          <w:sz w:val="11"/>
          <w:rtl/>
        </w:rPr>
        <w:t>.</w:t>
      </w:r>
    </w:p>
    <w:p w14:paraId="263A09E0" w14:textId="5EFCA39A" w:rsidR="009C3CB4" w:rsidRPr="00270114" w:rsidRDefault="009C3CB4" w:rsidP="009C3CB4">
      <w:pPr>
        <w:spacing w:line="240" w:lineRule="auto"/>
        <w:rPr>
          <w:rFonts w:ascii="FbShefa" w:hAnsi="FbShefa"/>
          <w:sz w:val="11"/>
          <w:rtl/>
        </w:rPr>
      </w:pPr>
    </w:p>
    <w:p w14:paraId="1B999611"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כאשר עשה</w:t>
      </w:r>
    </w:p>
    <w:p w14:paraId="6E1ECCC9" w14:textId="19FE1D2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מעשה</w:t>
      </w:r>
      <w:r w:rsidR="00980F5A" w:rsidRPr="001B3037">
        <w:rPr>
          <w:rFonts w:ascii="FbShefa" w:hAnsi="FbShefa"/>
          <w:b/>
          <w:bCs/>
          <w:color w:val="3B2F2A" w:themeColor="text2" w:themeShade="80"/>
          <w:sz w:val="11"/>
          <w:rtl/>
        </w:rPr>
        <w:t>.</w:t>
      </w:r>
      <w:r w:rsidRPr="00270114">
        <w:rPr>
          <w:rFonts w:ascii="FbShefa" w:hAnsi="FbShefa"/>
          <w:sz w:val="11"/>
          <w:rtl/>
        </w:rPr>
        <w:t xml:space="preserve"> שקידש אשה בשביל שתשכיר לו מקום לחביות יין וגירשה</w:t>
      </w:r>
      <w:r w:rsidR="00980F5A" w:rsidRPr="00270114">
        <w:rPr>
          <w:rFonts w:ascii="FbShefa" w:hAnsi="FbShefa"/>
          <w:sz w:val="11"/>
          <w:rtl/>
        </w:rPr>
        <w:t>.</w:t>
      </w:r>
    </w:p>
    <w:p w14:paraId="02618EF2" w14:textId="5A63193D"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אזלא איהי</w:t>
      </w:r>
      <w:r w:rsidR="00980F5A" w:rsidRPr="00270114">
        <w:rPr>
          <w:rFonts w:ascii="FbShefa" w:hAnsi="FbShefa"/>
          <w:sz w:val="11"/>
          <w:rtl/>
        </w:rPr>
        <w:t>.</w:t>
      </w:r>
      <w:r w:rsidRPr="00270114">
        <w:rPr>
          <w:rFonts w:ascii="FbShefa" w:hAnsi="FbShefa"/>
          <w:sz w:val="11"/>
          <w:rtl/>
        </w:rPr>
        <w:t xml:space="preserve"> אגרא שקולאי מיניה וביה, אפיקתיה ואותביה בשבילא</w:t>
      </w:r>
      <w:r w:rsidR="00980F5A" w:rsidRPr="00270114">
        <w:rPr>
          <w:rFonts w:ascii="FbShefa" w:hAnsi="FbShefa"/>
          <w:sz w:val="11"/>
          <w:rtl/>
        </w:rPr>
        <w:t>.</w:t>
      </w:r>
    </w:p>
    <w:p w14:paraId="44244DE9" w14:textId="0054BDE8"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ההלכה</w:t>
      </w:r>
      <w:r w:rsidR="00980F5A" w:rsidRPr="001B3037">
        <w:rPr>
          <w:rFonts w:ascii="FbShefa" w:hAnsi="FbShefa"/>
          <w:b/>
          <w:bCs/>
          <w:color w:val="3B2F2A" w:themeColor="text2" w:themeShade="80"/>
          <w:sz w:val="11"/>
          <w:rtl/>
        </w:rPr>
        <w:t>.</w:t>
      </w:r>
      <w:r w:rsidRPr="00270114">
        <w:rPr>
          <w:rFonts w:ascii="FbShefa" w:hAnsi="FbShefa"/>
          <w:sz w:val="11"/>
          <w:rtl/>
        </w:rPr>
        <w:t xml:space="preserve"> כאשר עשה כן יעשה לו, גמולו ישוב בראשו</w:t>
      </w:r>
      <w:r w:rsidR="00980F5A" w:rsidRPr="00270114">
        <w:rPr>
          <w:rFonts w:ascii="FbShefa" w:hAnsi="FbShefa"/>
          <w:sz w:val="11"/>
          <w:rtl/>
        </w:rPr>
        <w:t>.</w:t>
      </w:r>
    </w:p>
    <w:p w14:paraId="3FCDB0D2" w14:textId="5AB67493"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חצר דלא קיימא לאגרא</w:t>
      </w:r>
      <w:r w:rsidR="00980F5A" w:rsidRPr="00270114">
        <w:rPr>
          <w:rFonts w:ascii="FbShefa" w:hAnsi="FbShefa"/>
          <w:sz w:val="11"/>
          <w:rtl/>
        </w:rPr>
        <w:t>.</w:t>
      </w:r>
      <w:r w:rsidRPr="00270114">
        <w:rPr>
          <w:rFonts w:ascii="FbShefa" w:hAnsi="FbShefa"/>
          <w:sz w:val="11"/>
          <w:rtl/>
        </w:rPr>
        <w:t xml:space="preserve"> פשיטא שמותר</w:t>
      </w:r>
      <w:r w:rsidR="00980F5A" w:rsidRPr="00270114">
        <w:rPr>
          <w:rFonts w:ascii="FbShefa" w:hAnsi="FbShefa"/>
          <w:sz w:val="11"/>
          <w:rtl/>
        </w:rPr>
        <w:t>.</w:t>
      </w:r>
    </w:p>
    <w:p w14:paraId="51054593" w14:textId="1D158CCF"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חצר דקיימא לאגרא</w:t>
      </w:r>
      <w:r w:rsidR="00980F5A" w:rsidRPr="00270114">
        <w:rPr>
          <w:rFonts w:ascii="FbShefa" w:hAnsi="FbShefa"/>
          <w:sz w:val="11"/>
          <w:rtl/>
        </w:rPr>
        <w:t>.</w:t>
      </w:r>
      <w:r w:rsidRPr="00270114">
        <w:rPr>
          <w:rFonts w:ascii="FbShefa" w:hAnsi="FbShefa"/>
          <w:sz w:val="11"/>
          <w:rtl/>
        </w:rPr>
        <w:t xml:space="preserve"> גם מותר, דא"ל: לכולי עלמא ניחא לי לאוגורי ולא לך</w:t>
      </w:r>
      <w:r w:rsidR="00980F5A" w:rsidRPr="00270114">
        <w:rPr>
          <w:rFonts w:ascii="FbShefa" w:hAnsi="FbShefa"/>
          <w:sz w:val="11"/>
          <w:rtl/>
        </w:rPr>
        <w:t>.</w:t>
      </w:r>
    </w:p>
    <w:p w14:paraId="524AF7B6" w14:textId="77777777" w:rsidR="009C3CB4" w:rsidRPr="00270114" w:rsidRDefault="009C3CB4" w:rsidP="009C3CB4">
      <w:pPr>
        <w:spacing w:line="240" w:lineRule="auto"/>
        <w:rPr>
          <w:rFonts w:ascii="FbShefa" w:hAnsi="FbShefa"/>
          <w:sz w:val="11"/>
          <w:rtl/>
        </w:rPr>
      </w:pPr>
    </w:p>
    <w:p w14:paraId="210DDCC2"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נחתומין וצבעין</w:t>
      </w:r>
    </w:p>
    <w:p w14:paraId="14352714" w14:textId="27782020"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רשב"ג</w:t>
      </w:r>
      <w:r w:rsidR="00980F5A" w:rsidRPr="001B3037">
        <w:rPr>
          <w:rFonts w:ascii="FbShefa" w:hAnsi="FbShefa"/>
          <w:b/>
          <w:bCs/>
          <w:color w:val="3B2F2A" w:themeColor="text2" w:themeShade="80"/>
          <w:sz w:val="11"/>
          <w:rtl/>
        </w:rPr>
        <w:t>.</w:t>
      </w:r>
      <w:r w:rsidRPr="00270114">
        <w:rPr>
          <w:rFonts w:ascii="FbShefa" w:hAnsi="FbShefa"/>
          <w:sz w:val="11"/>
          <w:rtl/>
        </w:rPr>
        <w:t xml:space="preserve"> שלש שנים</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מפני</w:t>
      </w:r>
      <w:r w:rsidR="00980F5A" w:rsidRPr="001B3037">
        <w:rPr>
          <w:rFonts w:ascii="FbShefa" w:hAnsi="FbShefa"/>
          <w:b/>
          <w:bCs/>
          <w:color w:val="3B2F2A" w:themeColor="text2" w:themeShade="80"/>
          <w:sz w:val="11"/>
          <w:rtl/>
        </w:rPr>
        <w:t>.</w:t>
      </w:r>
      <w:r w:rsidRPr="00270114">
        <w:rPr>
          <w:rFonts w:ascii="FbShefa" w:hAnsi="FbShefa"/>
          <w:sz w:val="11"/>
          <w:rtl/>
        </w:rPr>
        <w:t xml:space="preserve"> שהקיפן מרובה</w:t>
      </w:r>
      <w:r w:rsidR="00980F5A" w:rsidRPr="00270114">
        <w:rPr>
          <w:rFonts w:ascii="FbShefa" w:hAnsi="FbShefa"/>
          <w:sz w:val="11"/>
          <w:rtl/>
        </w:rPr>
        <w:t>.</w:t>
      </w:r>
    </w:p>
    <w:p w14:paraId="00C1459E" w14:textId="73B57ACE" w:rsidR="009C3CB4" w:rsidRPr="001B3037" w:rsidRDefault="009C3CB4" w:rsidP="009C3CB4">
      <w:pPr>
        <w:spacing w:before="100" w:beforeAutospacing="1" w:after="100" w:afterAutospacing="1" w:line="240" w:lineRule="auto"/>
        <w:ind w:rightChars="567" w:right="1134"/>
        <w:jc w:val="both"/>
        <w:rPr>
          <w:rFonts w:ascii="FbShefa" w:eastAsia="Times New Roman" w:hAnsi="FbShefa"/>
          <w:b/>
          <w:bCs/>
          <w:color w:val="3B2F2A" w:themeColor="text2" w:themeShade="80"/>
          <w:sz w:val="11"/>
          <w:rtl/>
        </w:rPr>
      </w:pPr>
    </w:p>
    <w:p w14:paraId="11986F41" w14:textId="181CC444" w:rsidR="009C3CB4" w:rsidRPr="001B3037" w:rsidRDefault="009C3CB4" w:rsidP="009D0FCB">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sz w:val="11"/>
        </w:rPr>
      </w:pPr>
      <w:r w:rsidRPr="001B3037">
        <w:rPr>
          <w:rFonts w:ascii="FbShefa" w:eastAsia="Times New Roman" w:hAnsi="FbShefa"/>
          <w:b/>
          <w:bCs/>
          <w:color w:val="3B2F2A" w:themeColor="text2" w:themeShade="80"/>
          <w:sz w:val="11"/>
          <w:rtl/>
        </w:rPr>
        <w:t>הַמַּשְׂכִּיר בַּיִת לַחֲבֵרוֹ, הַמַּשְׂכִּיר חַיָּב בַּדֶּלֶת, בַּנֶּגֶר, וּבְמַנְעוּל, וּבְכָל דָּבָר שֶׁמַּעֲשֵׂה אֻמָּן</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אֲבָל דָּבָר שֶׁאֵינוֹ מַעֲשֵׂה אֻמָּן, הַשּׂוֹכֵר עוֹשֵׂהוּ</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הַזֶּבֶל, </w:t>
      </w:r>
      <w:r w:rsidRPr="009D0FCB">
        <w:rPr>
          <w:rFonts w:ascii="FbShefa" w:hAnsi="FbShefa"/>
          <w:b/>
          <w:bCs/>
          <w:color w:val="3B2F2A" w:themeColor="text2" w:themeShade="80"/>
          <w:sz w:val="11"/>
          <w:rtl/>
        </w:rPr>
        <w:t>שֶׁל</w:t>
      </w:r>
      <w:r w:rsidRPr="001B3037">
        <w:rPr>
          <w:rFonts w:ascii="FbShefa" w:eastAsia="Times New Roman" w:hAnsi="FbShefa"/>
          <w:b/>
          <w:bCs/>
          <w:color w:val="3B2F2A" w:themeColor="text2" w:themeShade="80"/>
          <w:sz w:val="11"/>
          <w:rtl/>
        </w:rPr>
        <w:t xml:space="preserve"> בַּעַל הַבַּיִת, וְאֵין לַשּׂוֹכֵר אֶלָּא הַיּוֹצֵא מִן הַתַּנּוּר וּמִן הַכִּירַיִם בִּלְבָד</w:t>
      </w:r>
    </w:p>
    <w:p w14:paraId="1FF0D494" w14:textId="77777777" w:rsidR="009C3CB4" w:rsidRPr="00270114" w:rsidRDefault="009C3CB4" w:rsidP="009C3CB4">
      <w:pPr>
        <w:spacing w:line="240" w:lineRule="auto"/>
        <w:rPr>
          <w:rFonts w:ascii="FbShefa" w:hAnsi="FbShefa"/>
          <w:sz w:val="11"/>
          <w:rtl/>
        </w:rPr>
      </w:pPr>
    </w:p>
    <w:p w14:paraId="7517E713"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 xml:space="preserve">המשכיר בית לחבירו </w:t>
      </w:r>
    </w:p>
    <w:p w14:paraId="7A22C46E" w14:textId="3E921960"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משכיר חייב</w:t>
      </w:r>
      <w:r w:rsidR="00980F5A" w:rsidRPr="00270114">
        <w:rPr>
          <w:rFonts w:ascii="FbShefa" w:hAnsi="FbShefa"/>
          <w:sz w:val="11"/>
          <w:rtl/>
        </w:rPr>
        <w:t>.</w:t>
      </w:r>
      <w:r w:rsidRPr="00270114">
        <w:rPr>
          <w:rFonts w:ascii="FbShefa" w:hAnsi="FbShefa"/>
          <w:sz w:val="11"/>
          <w:rtl/>
        </w:rPr>
        <w:t xml:space="preserve"> להעמיד דלתות, לפתוח חלונות, לחזק תקרה, לסמוך קורה</w:t>
      </w:r>
      <w:r w:rsidR="00980F5A" w:rsidRPr="00270114">
        <w:rPr>
          <w:rFonts w:ascii="FbShefa" w:hAnsi="FbShefa"/>
          <w:sz w:val="11"/>
          <w:rtl/>
        </w:rPr>
        <w:t>.</w:t>
      </w:r>
    </w:p>
    <w:p w14:paraId="22FCF851" w14:textId="23CF0344"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שוכר חייב</w:t>
      </w:r>
      <w:r w:rsidR="00980F5A" w:rsidRPr="00270114">
        <w:rPr>
          <w:rFonts w:ascii="FbShefa" w:hAnsi="FbShefa"/>
          <w:sz w:val="11"/>
          <w:rtl/>
        </w:rPr>
        <w:t>.</w:t>
      </w:r>
      <w:r w:rsidRPr="00270114">
        <w:rPr>
          <w:rFonts w:ascii="FbShefa" w:hAnsi="FbShefa"/>
          <w:sz w:val="11"/>
          <w:rtl/>
        </w:rPr>
        <w:t xml:space="preserve"> לעשות סולם, מעקה, מרזב, ולהטיח את גגו</w:t>
      </w:r>
      <w:r w:rsidR="00980F5A" w:rsidRPr="00270114">
        <w:rPr>
          <w:rFonts w:ascii="FbShefa" w:hAnsi="FbShefa"/>
          <w:sz w:val="11"/>
          <w:rtl/>
        </w:rPr>
        <w:t>.</w:t>
      </w:r>
    </w:p>
    <w:p w14:paraId="35A92296" w14:textId="22D6BC27" w:rsidR="009C3CB4" w:rsidRPr="00270114" w:rsidRDefault="009C3CB4" w:rsidP="009C3CB4">
      <w:pPr>
        <w:pStyle w:val="2"/>
        <w:rPr>
          <w:rFonts w:ascii="FbShefa" w:hAnsi="FbShefa"/>
          <w:color w:val="7C5F1D"/>
          <w:rtl/>
        </w:rPr>
      </w:pPr>
    </w:p>
    <w:p w14:paraId="34A0A3B1" w14:textId="77777777" w:rsidR="009C3CB4" w:rsidRPr="00270114" w:rsidRDefault="009C3CB4" w:rsidP="009C3CB4">
      <w:pPr>
        <w:pStyle w:val="2"/>
        <w:rPr>
          <w:rFonts w:ascii="FbShefa" w:hAnsi="FbShefa"/>
          <w:color w:val="7C5F1D"/>
          <w:rtl/>
        </w:rPr>
      </w:pPr>
      <w:r w:rsidRPr="00270114">
        <w:rPr>
          <w:rFonts w:ascii="FbShefa" w:hAnsi="FbShefa"/>
          <w:color w:val="7C5F1D"/>
          <w:rtl/>
        </w:rPr>
        <w:t>מזוזה</w:t>
      </w:r>
    </w:p>
    <w:p w14:paraId="669606C0" w14:textId="0A7DE88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מזוזה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חובת הדר היא</w:t>
      </w:r>
      <w:r w:rsidR="00980F5A" w:rsidRPr="00270114">
        <w:rPr>
          <w:rFonts w:ascii="FbShefa" w:hAnsi="FbShefa"/>
          <w:sz w:val="11"/>
          <w:rtl/>
        </w:rPr>
        <w:t>.</w:t>
      </w:r>
    </w:p>
    <w:p w14:paraId="580E7223" w14:textId="30D5294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מקום מזוזה</w:t>
      </w:r>
      <w:r w:rsidR="00980F5A" w:rsidRPr="001B3037">
        <w:rPr>
          <w:rFonts w:ascii="FbShefa" w:hAnsi="FbShefa"/>
          <w:b/>
          <w:bCs/>
          <w:color w:val="3B2F2A" w:themeColor="text2" w:themeShade="80"/>
          <w:sz w:val="11"/>
          <w:rtl/>
        </w:rPr>
        <w:t>.</w:t>
      </w:r>
      <w:r w:rsidRPr="00270114">
        <w:rPr>
          <w:rFonts w:ascii="FbShefa" w:hAnsi="FbShefa"/>
          <w:sz w:val="11"/>
          <w:rtl/>
        </w:rPr>
        <w:t xml:space="preserve"> על השוכר </w:t>
      </w:r>
      <w:r w:rsidRPr="001B3037">
        <w:rPr>
          <w:rFonts w:ascii="FbShefa" w:hAnsi="FbShefa"/>
          <w:b/>
          <w:bCs/>
          <w:color w:val="3B2F2A" w:themeColor="text2" w:themeShade="80"/>
          <w:sz w:val="11"/>
          <w:rtl/>
        </w:rPr>
        <w:t>הטעם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אפשר בגובתא דקניא</w:t>
      </w:r>
      <w:r w:rsidR="00A94292">
        <w:rPr>
          <w:rFonts w:ascii="FbShefa" w:hAnsi="FbShefa"/>
          <w:sz w:val="11"/>
          <w:rtl/>
        </w:rPr>
        <w:t xml:space="preserve"> (</w:t>
      </w:r>
      <w:r w:rsidRPr="00270114">
        <w:rPr>
          <w:rFonts w:ascii="FbShefa" w:hAnsi="FbShefa"/>
          <w:sz w:val="11"/>
          <w:rtl/>
        </w:rPr>
        <w:t>אינו מעשה אומן)</w:t>
      </w:r>
      <w:r w:rsidR="00980F5A" w:rsidRPr="00270114">
        <w:rPr>
          <w:rFonts w:ascii="FbShefa" w:hAnsi="FbShefa"/>
          <w:sz w:val="11"/>
          <w:rtl/>
        </w:rPr>
        <w:t>.</w:t>
      </w:r>
    </w:p>
    <w:p w14:paraId="3D3D8E78" w14:textId="27FDB736" w:rsidR="009C3CB4" w:rsidRPr="00270114" w:rsidRDefault="009C3CB4" w:rsidP="00794C1A">
      <w:pPr>
        <w:pStyle w:val="1"/>
        <w:rPr>
          <w:rFonts w:ascii="FbShefa" w:hAnsi="FbShefa"/>
          <w:rtl/>
        </w:rPr>
      </w:pPr>
      <w:r w:rsidRPr="00270114">
        <w:rPr>
          <w:rFonts w:ascii="FbShefa" w:hAnsi="FbShefa"/>
          <w:sz w:val="11"/>
          <w:rtl/>
        </w:rPr>
        <w:t>קב</w:t>
      </w:r>
      <w:r w:rsidR="00B36BF2" w:rsidRPr="00270114">
        <w:rPr>
          <w:rFonts w:ascii="FbShefa" w:hAnsi="FbShefa"/>
          <w:sz w:val="11"/>
          <w:rtl/>
        </w:rPr>
        <w:t>, א</w:t>
      </w:r>
    </w:p>
    <w:p w14:paraId="7D8F5EB1" w14:textId="6279682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כשהוא יוצא</w:t>
      </w:r>
      <w:r w:rsidR="00980F5A" w:rsidRPr="00270114">
        <w:rPr>
          <w:rFonts w:ascii="FbShefa" w:hAnsi="FbShefa"/>
          <w:sz w:val="11"/>
          <w:rtl/>
        </w:rPr>
        <w:t>.</w:t>
      </w:r>
      <w:r w:rsidRPr="00270114">
        <w:rPr>
          <w:rFonts w:ascii="FbShefa" w:hAnsi="FbShefa"/>
          <w:sz w:val="11"/>
          <w:rtl/>
        </w:rPr>
        <w:t xml:space="preserve"> לא יטלנה בידו ויוצא</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מעשה</w:t>
      </w:r>
      <w:r w:rsidR="00980F5A" w:rsidRPr="00270114">
        <w:rPr>
          <w:rFonts w:ascii="FbShefa" w:hAnsi="FbShefa"/>
          <w:sz w:val="11"/>
          <w:rtl/>
        </w:rPr>
        <w:t>.</w:t>
      </w:r>
      <w:r w:rsidRPr="00270114">
        <w:rPr>
          <w:rFonts w:ascii="FbShefa" w:hAnsi="FbShefa"/>
          <w:sz w:val="11"/>
          <w:rtl/>
        </w:rPr>
        <w:t xml:space="preserve"> באחד שנטלה בידו ויצא, וקבר אשתו ושני בניו</w:t>
      </w:r>
      <w:r w:rsidR="00980F5A" w:rsidRPr="00270114">
        <w:rPr>
          <w:rFonts w:ascii="FbShefa" w:hAnsi="FbShefa"/>
          <w:sz w:val="11"/>
          <w:rtl/>
        </w:rPr>
        <w:t>.</w:t>
      </w:r>
    </w:p>
    <w:p w14:paraId="74928C49" w14:textId="43BA40C0"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מנכרי</w:t>
      </w:r>
      <w:r w:rsidR="00980F5A" w:rsidRPr="00270114">
        <w:rPr>
          <w:rFonts w:ascii="FbShefa" w:hAnsi="FbShefa"/>
          <w:sz w:val="11"/>
          <w:rtl/>
        </w:rPr>
        <w:t>.</w:t>
      </w:r>
      <w:r w:rsidRPr="00270114">
        <w:rPr>
          <w:rFonts w:ascii="FbShefa" w:hAnsi="FbShefa"/>
          <w:sz w:val="11"/>
          <w:rtl/>
        </w:rPr>
        <w:t xml:space="preserve"> נוטלה בידו ויוצא</w:t>
      </w:r>
      <w:r w:rsidR="00980F5A" w:rsidRPr="00270114">
        <w:rPr>
          <w:rFonts w:ascii="FbShefa" w:hAnsi="FbShefa"/>
          <w:sz w:val="11"/>
          <w:rtl/>
        </w:rPr>
        <w:t>.</w:t>
      </w:r>
    </w:p>
    <w:p w14:paraId="65CF889D" w14:textId="248DF23B" w:rsidR="009C3CB4" w:rsidRPr="00270114" w:rsidRDefault="009C3CB4" w:rsidP="009C3CB4">
      <w:pPr>
        <w:spacing w:line="240" w:lineRule="auto"/>
        <w:rPr>
          <w:rFonts w:ascii="FbShefa" w:hAnsi="FbShefa"/>
          <w:sz w:val="11"/>
          <w:rtl/>
        </w:rPr>
      </w:pPr>
    </w:p>
    <w:p w14:paraId="65B8CA4C"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הזבל שבחצר</w:t>
      </w:r>
    </w:p>
    <w:p w14:paraId="7D35B6F9" w14:textId="154A162D"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לשוכר</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חצר דאגיר לשוכר, ותורי דשוכר</w:t>
      </w:r>
      <w:r w:rsidR="00980F5A" w:rsidRPr="00270114">
        <w:rPr>
          <w:rFonts w:ascii="FbShefa" w:hAnsi="FbShefa"/>
          <w:sz w:val="11"/>
          <w:rtl/>
        </w:rPr>
        <w:t>.</w:t>
      </w:r>
    </w:p>
    <w:p w14:paraId="10B967D8" w14:textId="3CE93202"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לבע"ב</w:t>
      </w:r>
      <w:r w:rsidR="00980F5A" w:rsidRPr="001B3037">
        <w:rPr>
          <w:rFonts w:ascii="FbShefa" w:hAnsi="FbShefa"/>
          <w:b/>
          <w:bCs/>
          <w:color w:val="3B2F2A" w:themeColor="text2" w:themeShade="80"/>
          <w:sz w:val="11"/>
          <w:rtl/>
        </w:rPr>
        <w:t>.</w:t>
      </w:r>
      <w:r w:rsidRPr="00270114">
        <w:rPr>
          <w:rFonts w:ascii="FbShefa" w:hAnsi="FbShefa"/>
          <w:sz w:val="11"/>
          <w:rtl/>
        </w:rPr>
        <w:t xml:space="preserve"> בחצר דלא אגירא לשוכר, ותורי דמשכיר</w:t>
      </w:r>
      <w:r w:rsidR="00A94292">
        <w:rPr>
          <w:rFonts w:ascii="FbShefa" w:hAnsi="FbShefa"/>
          <w:sz w:val="11"/>
          <w:rtl/>
        </w:rPr>
        <w:t xml:space="preserve"> (</w:t>
      </w:r>
      <w:r w:rsidRPr="00270114">
        <w:rPr>
          <w:rFonts w:ascii="FbShefa" w:hAnsi="FbShefa"/>
          <w:sz w:val="11"/>
          <w:rtl/>
        </w:rPr>
        <w:t>פשיטא)</w:t>
      </w:r>
      <w:r w:rsidR="00980F5A" w:rsidRPr="00270114">
        <w:rPr>
          <w:rFonts w:ascii="FbShefa" w:hAnsi="FbShefa"/>
          <w:sz w:val="11"/>
          <w:rtl/>
        </w:rPr>
        <w:t>.</w:t>
      </w:r>
    </w:p>
    <w:p w14:paraId="29CA6ADB" w14:textId="2B0BB951"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לבעה"ב</w:t>
      </w:r>
      <w:r w:rsidR="00980F5A" w:rsidRPr="001B3037">
        <w:rPr>
          <w:rFonts w:ascii="FbShefa" w:hAnsi="FbShefa"/>
          <w:b/>
          <w:bCs/>
          <w:color w:val="3B2F2A" w:themeColor="text2" w:themeShade="80"/>
          <w:sz w:val="11"/>
          <w:rtl/>
        </w:rPr>
        <w:t>.</w:t>
      </w:r>
      <w:r w:rsidRPr="00270114">
        <w:rPr>
          <w:rFonts w:ascii="FbShefa" w:hAnsi="FbShefa"/>
          <w:sz w:val="11"/>
          <w:rtl/>
        </w:rPr>
        <w:t xml:space="preserve"> חצר דמשכיר, ותורי דאתו מעלמא קמו בה</w:t>
      </w:r>
      <w:r w:rsidR="00A94292">
        <w:rPr>
          <w:rFonts w:ascii="FbShefa" w:hAnsi="FbShefa"/>
          <w:sz w:val="11"/>
          <w:rtl/>
        </w:rPr>
        <w:t xml:space="preserve"> (</w:t>
      </w:r>
      <w:r w:rsidRPr="00270114">
        <w:rPr>
          <w:rFonts w:ascii="FbShefa" w:hAnsi="FbShefa"/>
          <w:sz w:val="11"/>
          <w:rtl/>
        </w:rPr>
        <w:t>וזהו החידוש שבמשנה)</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הטעם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חצרו של אדם קונה לו שלא מדעתו</w:t>
      </w:r>
      <w:r w:rsidR="00980F5A" w:rsidRPr="00270114">
        <w:rPr>
          <w:rFonts w:ascii="FbShefa" w:hAnsi="FbShefa"/>
          <w:sz w:val="11"/>
          <w:rtl/>
        </w:rPr>
        <w:t>.</w:t>
      </w:r>
    </w:p>
    <w:p w14:paraId="082E9085" w14:textId="351CB7F8" w:rsidR="009C3CB4" w:rsidRPr="00270114" w:rsidRDefault="009C3CB4" w:rsidP="009C3CB4">
      <w:pPr>
        <w:spacing w:line="240" w:lineRule="auto"/>
        <w:rPr>
          <w:rFonts w:ascii="FbShefa" w:hAnsi="FbShefa"/>
          <w:sz w:val="11"/>
          <w:rtl/>
        </w:rPr>
      </w:pPr>
    </w:p>
    <w:p w14:paraId="7D6AEA72"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חצרו שלא מדעתו</w:t>
      </w:r>
    </w:p>
    <w:p w14:paraId="09B11718" w14:textId="23CCE904"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חצרו קונה</w:t>
      </w:r>
      <w:r w:rsidR="00980F5A" w:rsidRPr="001B3037">
        <w:rPr>
          <w:rFonts w:ascii="FbShefa" w:hAnsi="FbShefa"/>
          <w:b/>
          <w:bCs/>
          <w:color w:val="3B2F2A" w:themeColor="text2" w:themeShade="80"/>
          <w:sz w:val="11"/>
          <w:rtl/>
        </w:rPr>
        <w:t>.</w:t>
      </w:r>
      <w:r w:rsidRPr="00270114">
        <w:rPr>
          <w:rFonts w:ascii="FbShefa" w:hAnsi="FbShefa"/>
          <w:sz w:val="11"/>
          <w:rtl/>
        </w:rPr>
        <w:t xml:space="preserve"> שלא מדעתו</w:t>
      </w:r>
      <w:r w:rsidR="00A94292">
        <w:rPr>
          <w:rFonts w:ascii="FbShefa" w:hAnsi="FbShefa"/>
          <w:sz w:val="11"/>
          <w:rtl/>
        </w:rPr>
        <w:t xml:space="preserve"> (</w:t>
      </w:r>
      <w:r w:rsidRPr="00270114">
        <w:rPr>
          <w:rFonts w:ascii="FbShefa" w:hAnsi="FbShefa"/>
          <w:sz w:val="11"/>
          <w:rtl/>
        </w:rPr>
        <w:t>עי' לעיל)</w:t>
      </w:r>
      <w:r w:rsidR="00980F5A" w:rsidRPr="00270114">
        <w:rPr>
          <w:rFonts w:ascii="FbShefa" w:hAnsi="FbShefa"/>
          <w:sz w:val="11"/>
          <w:rtl/>
        </w:rPr>
        <w:t>.</w:t>
      </w:r>
    </w:p>
    <w:p w14:paraId="1322CED5" w14:textId="56ACA82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מיתיבי</w:t>
      </w:r>
      <w:r w:rsidR="00980F5A" w:rsidRPr="001B3037">
        <w:rPr>
          <w:rFonts w:ascii="FbShefa" w:hAnsi="FbShefa"/>
          <w:b/>
          <w:bCs/>
          <w:color w:val="3B2F2A" w:themeColor="text2" w:themeShade="80"/>
          <w:sz w:val="11"/>
          <w:rtl/>
        </w:rPr>
        <w:t>.</w:t>
      </w:r>
      <w:r w:rsidRPr="00270114">
        <w:rPr>
          <w:rFonts w:ascii="FbShefa" w:hAnsi="FbShefa"/>
          <w:sz w:val="11"/>
          <w:rtl/>
        </w:rPr>
        <w:t xml:space="preserve"> אם אמר: כל מציאות שיבאו לתוכו היום, תקנה לי חצרי, לא אמר כלום</w:t>
      </w:r>
      <w:r w:rsidR="00980F5A" w:rsidRPr="00270114">
        <w:rPr>
          <w:rFonts w:ascii="FbShefa" w:hAnsi="FbShefa"/>
          <w:sz w:val="11"/>
          <w:rtl/>
        </w:rPr>
        <w:t>.</w:t>
      </w:r>
    </w:p>
    <w:p w14:paraId="04B6A1EF" w14:textId="43667858"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בחצר שאינה משתמרת</w:t>
      </w:r>
      <w:r w:rsidRPr="00270114">
        <w:rPr>
          <w:rFonts w:ascii="FbShefa" w:hAnsi="FbShefa"/>
          <w:sz w:val="11"/>
          <w:vertAlign w:val="superscript"/>
          <w:rtl/>
        </w:rPr>
        <w:footnoteReference w:id="16"/>
      </w:r>
      <w:r w:rsidR="00980F5A" w:rsidRPr="00270114">
        <w:rPr>
          <w:rFonts w:ascii="FbShefa" w:hAnsi="FbShefa"/>
          <w:sz w:val="11"/>
          <w:rtl/>
        </w:rPr>
        <w:t>.</w:t>
      </w:r>
    </w:p>
    <w:p w14:paraId="2939F045" w14:textId="396577ED" w:rsidR="009C3CB4" w:rsidRPr="001B3037" w:rsidRDefault="009C3CB4" w:rsidP="009C3CB4">
      <w:pPr>
        <w:spacing w:line="240" w:lineRule="auto"/>
        <w:rPr>
          <w:rFonts w:ascii="FbShefa" w:hAnsi="FbShefa"/>
          <w:b/>
          <w:bCs/>
          <w:color w:val="3B2F2A" w:themeColor="text2" w:themeShade="80"/>
          <w:sz w:val="11"/>
          <w:rtl/>
        </w:rPr>
      </w:pPr>
    </w:p>
    <w:p w14:paraId="2EC3451C" w14:textId="696E061B"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מיתיבי</w:t>
      </w:r>
      <w:r w:rsidR="00980F5A" w:rsidRPr="00270114">
        <w:rPr>
          <w:rFonts w:ascii="FbShefa" w:hAnsi="FbShefa"/>
          <w:sz w:val="11"/>
          <w:rtl/>
        </w:rPr>
        <w:t>.</w:t>
      </w:r>
      <w:r w:rsidRPr="00270114">
        <w:rPr>
          <w:rFonts w:ascii="FbShefa" w:hAnsi="FbShefa"/>
          <w:sz w:val="11"/>
          <w:rtl/>
        </w:rPr>
        <w:t xml:space="preserve"> זבל הקולט מן האויר הרי הוא שלו</w:t>
      </w:r>
      <w:r w:rsidR="00980F5A" w:rsidRPr="00270114">
        <w:rPr>
          <w:rFonts w:ascii="FbShefa" w:hAnsi="FbShefa"/>
          <w:sz w:val="11"/>
          <w:rtl/>
        </w:rPr>
        <w:t>.</w:t>
      </w:r>
    </w:p>
    <w:p w14:paraId="143F05F0" w14:textId="6EDDF00D"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הראיה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אויר חצרו הוא</w:t>
      </w:r>
      <w:r w:rsidR="00980F5A" w:rsidRPr="00270114">
        <w:rPr>
          <w:rFonts w:ascii="FbShefa" w:hAnsi="FbShefa"/>
          <w:sz w:val="11"/>
          <w:rtl/>
        </w:rPr>
        <w:t>.</w:t>
      </w:r>
    </w:p>
    <w:p w14:paraId="542D7431" w14:textId="1B8BEBF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תירוץ א</w:t>
      </w:r>
      <w:r w:rsidR="00980F5A" w:rsidRPr="001B3037">
        <w:rPr>
          <w:rFonts w:ascii="FbShefa" w:hAnsi="FbShefa"/>
          <w:b/>
          <w:bCs/>
          <w:color w:val="3B2F2A" w:themeColor="text2" w:themeShade="80"/>
          <w:sz w:val="11"/>
          <w:rtl/>
        </w:rPr>
        <w:t>.</w:t>
      </w:r>
      <w:r w:rsidRPr="00270114">
        <w:rPr>
          <w:rFonts w:ascii="FbShefa" w:hAnsi="FbShefa"/>
          <w:sz w:val="11"/>
          <w:rtl/>
        </w:rPr>
        <w:t xml:space="preserve"> במדביק כלי בשולי פרה</w:t>
      </w:r>
      <w:r w:rsidR="00980F5A" w:rsidRPr="00270114">
        <w:rPr>
          <w:rFonts w:ascii="FbShefa" w:hAnsi="FbShefa"/>
          <w:sz w:val="11"/>
          <w:rtl/>
        </w:rPr>
        <w:t>.</w:t>
      </w:r>
    </w:p>
    <w:p w14:paraId="22578ECA" w14:textId="4035EA0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תירוץ ב</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אויר שאין סופו לנוח לאו כמונח דמי</w:t>
      </w:r>
      <w:r w:rsidRPr="00270114">
        <w:rPr>
          <w:rFonts w:ascii="FbShefa" w:hAnsi="FbShefa"/>
          <w:sz w:val="11"/>
          <w:vertAlign w:val="superscript"/>
          <w:rtl/>
        </w:rPr>
        <w:footnoteReference w:id="17"/>
      </w:r>
      <w:r w:rsidR="00980F5A" w:rsidRPr="00270114">
        <w:rPr>
          <w:rFonts w:ascii="FbShefa" w:hAnsi="FbShefa"/>
          <w:sz w:val="11"/>
          <w:rtl/>
        </w:rPr>
        <w:t>.</w:t>
      </w:r>
    </w:p>
    <w:p w14:paraId="1FBBA635" w14:textId="6ECF50B1" w:rsidR="009C3CB4" w:rsidRPr="00270114" w:rsidRDefault="009C3CB4" w:rsidP="009C3CB4">
      <w:pPr>
        <w:spacing w:line="240" w:lineRule="auto"/>
        <w:rPr>
          <w:rFonts w:ascii="FbShefa" w:hAnsi="FbShefa"/>
          <w:sz w:val="11"/>
          <w:rtl/>
        </w:rPr>
      </w:pPr>
    </w:p>
    <w:p w14:paraId="67A15A6B" w14:textId="33EE4E75"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מיתיבי</w:t>
      </w:r>
      <w:r w:rsidR="00980F5A" w:rsidRPr="001B3037">
        <w:rPr>
          <w:rFonts w:ascii="FbShefa" w:hAnsi="FbShefa"/>
          <w:b/>
          <w:bCs/>
          <w:color w:val="3B2F2A" w:themeColor="text2" w:themeShade="80"/>
          <w:sz w:val="11"/>
          <w:rtl/>
        </w:rPr>
        <w:t>.</w:t>
      </w:r>
      <w:r w:rsidRPr="00270114">
        <w:rPr>
          <w:rFonts w:ascii="FbShefa" w:hAnsi="FbShefa"/>
          <w:sz w:val="11"/>
          <w:rtl/>
        </w:rPr>
        <w:t xml:space="preserve"> יוני שובך ויוני עלייה חייבות בשילוח, ואסורות בגזל מפני דרכי שלום</w:t>
      </w:r>
      <w:r w:rsidR="00980F5A" w:rsidRPr="00270114">
        <w:rPr>
          <w:rFonts w:ascii="FbShefa" w:hAnsi="FbShefa"/>
          <w:sz w:val="11"/>
          <w:rtl/>
        </w:rPr>
        <w:t>.</w:t>
      </w:r>
    </w:p>
    <w:p w14:paraId="55198599" w14:textId="5C97F9B6"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הראיה</w:t>
      </w:r>
      <w:r w:rsidR="00980F5A" w:rsidRPr="001B3037">
        <w:rPr>
          <w:rFonts w:ascii="FbShefa" w:hAnsi="FbShefa"/>
          <w:b/>
          <w:bCs/>
          <w:color w:val="3B2F2A" w:themeColor="text2" w:themeShade="80"/>
          <w:sz w:val="11"/>
          <w:rtl/>
        </w:rPr>
        <w:t>.</w:t>
      </w:r>
      <w:r w:rsidRPr="00270114">
        <w:rPr>
          <w:rFonts w:ascii="FbShefa" w:hAnsi="FbShefa"/>
          <w:rtl/>
        </w:rPr>
        <w:t xml:space="preserve"> אם חצרו קונה, </w:t>
      </w:r>
      <w:r w:rsidRPr="00270114">
        <w:rPr>
          <w:rFonts w:ascii="FbShefa" w:hAnsi="FbShefa"/>
          <w:sz w:val="11"/>
          <w:rtl/>
        </w:rPr>
        <w:t>קרי כאן: כי יקרא - פרט למזומן</w:t>
      </w:r>
      <w:r w:rsidR="00980F5A" w:rsidRPr="00270114">
        <w:rPr>
          <w:rFonts w:ascii="FbShefa" w:hAnsi="FbShefa"/>
          <w:sz w:val="11"/>
          <w:rtl/>
        </w:rPr>
        <w:t>.</w:t>
      </w:r>
    </w:p>
    <w:p w14:paraId="654D6E01" w14:textId="1E23E309"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תירוץ</w:t>
      </w:r>
      <w:r w:rsidR="00980F5A" w:rsidRPr="001B3037">
        <w:rPr>
          <w:rFonts w:ascii="FbShefa" w:hAnsi="FbShefa"/>
          <w:b/>
          <w:bCs/>
          <w:color w:val="3B2F2A" w:themeColor="text2" w:themeShade="80"/>
          <w:sz w:val="11"/>
          <w:rtl/>
        </w:rPr>
        <w:t>.</w:t>
      </w:r>
      <w:r w:rsidRPr="00270114">
        <w:rPr>
          <w:rFonts w:ascii="FbShefa" w:hAnsi="FbShefa"/>
          <w:sz w:val="11"/>
          <w:rtl/>
        </w:rPr>
        <w:t xml:space="preserve"> ביצה ביציאת רובה הוא דאיחייבה לה בשילוח, ומיקנא לא קניא עד דנפלה לחצרו</w:t>
      </w:r>
      <w:r w:rsidRPr="00270114">
        <w:rPr>
          <w:rFonts w:ascii="FbShefa" w:hAnsi="FbShefa"/>
          <w:sz w:val="11"/>
          <w:vertAlign w:val="superscript"/>
          <w:rtl/>
        </w:rPr>
        <w:footnoteReference w:id="18"/>
      </w:r>
      <w:r w:rsidR="00980F5A" w:rsidRPr="00270114">
        <w:rPr>
          <w:rFonts w:ascii="FbShefa" w:hAnsi="FbShefa"/>
          <w:sz w:val="11"/>
          <w:rtl/>
        </w:rPr>
        <w:t>.</w:t>
      </w:r>
    </w:p>
    <w:p w14:paraId="2ABB2F14" w14:textId="3416AF3C" w:rsidR="009C3CB4" w:rsidRPr="00270114" w:rsidRDefault="009C3CB4" w:rsidP="009C3CB4">
      <w:pPr>
        <w:spacing w:line="240" w:lineRule="auto"/>
        <w:rPr>
          <w:rFonts w:ascii="FbShefa" w:hAnsi="FbShefa"/>
          <w:sz w:val="11"/>
          <w:rtl/>
        </w:rPr>
      </w:pPr>
    </w:p>
    <w:p w14:paraId="6A09E55C"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 xml:space="preserve">שברפת ושבחצר </w:t>
      </w:r>
    </w:p>
    <w:p w14:paraId="28553AF0" w14:textId="0D1A6DAE"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כלומר</w:t>
      </w:r>
      <w:r w:rsidR="00980F5A" w:rsidRPr="001B3037">
        <w:rPr>
          <w:rFonts w:ascii="FbShefa" w:hAnsi="FbShefa"/>
          <w:b/>
          <w:bCs/>
          <w:color w:val="3B2F2A" w:themeColor="text2" w:themeShade="80"/>
          <w:sz w:val="11"/>
          <w:rtl/>
        </w:rPr>
        <w:t>.</w:t>
      </w:r>
      <w:r w:rsidRPr="00270114">
        <w:rPr>
          <w:rFonts w:ascii="FbShefa" w:hAnsi="FbShefa"/>
          <w:sz w:val="11"/>
          <w:rtl/>
        </w:rPr>
        <w:t xml:space="preserve"> שברפת שבחצר הרי אלו של בעל הבית</w:t>
      </w:r>
      <w:r w:rsidR="00980F5A" w:rsidRPr="00270114">
        <w:rPr>
          <w:rFonts w:ascii="FbShefa" w:hAnsi="FbShefa"/>
          <w:sz w:val="11"/>
          <w:rtl/>
        </w:rPr>
        <w:t>.</w:t>
      </w:r>
    </w:p>
    <w:p w14:paraId="1295CE61" w14:textId="5946EFB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זאת אומרת</w:t>
      </w:r>
      <w:r w:rsidR="00980F5A" w:rsidRPr="00270114">
        <w:rPr>
          <w:rFonts w:ascii="FbShefa" w:hAnsi="FbShefa"/>
          <w:sz w:val="11"/>
          <w:rtl/>
        </w:rPr>
        <w:t>.</w:t>
      </w:r>
      <w:r w:rsidRPr="00270114">
        <w:rPr>
          <w:rFonts w:ascii="FbShefa" w:hAnsi="FbShefa"/>
          <w:sz w:val="11"/>
          <w:rtl/>
        </w:rPr>
        <w:t xml:space="preserve"> המשכיר חצירו סתם לא השכיר רפת שבה</w:t>
      </w:r>
      <w:r w:rsidR="00980F5A" w:rsidRPr="00270114">
        <w:rPr>
          <w:rFonts w:ascii="FbShefa" w:hAnsi="FbShefa"/>
          <w:sz w:val="11"/>
          <w:rtl/>
        </w:rPr>
        <w:t>.</w:t>
      </w:r>
    </w:p>
    <w:p w14:paraId="5E40BDE1" w14:textId="68C2C1E8" w:rsidR="009C3CB4" w:rsidRPr="00270114" w:rsidRDefault="009C3CB4" w:rsidP="009C3CB4">
      <w:pPr>
        <w:spacing w:line="240" w:lineRule="auto"/>
        <w:rPr>
          <w:rFonts w:ascii="FbShefa" w:hAnsi="FbShefa"/>
          <w:sz w:val="11"/>
          <w:rtl/>
        </w:rPr>
      </w:pPr>
    </w:p>
    <w:p w14:paraId="74C13687" w14:textId="1DFA81BF" w:rsidR="009C3CB4" w:rsidRPr="001B3037" w:rsidRDefault="009C3CB4" w:rsidP="009D0FCB">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sz w:val="11"/>
          <w:rtl/>
        </w:rPr>
      </w:pPr>
      <w:r w:rsidRPr="001B3037">
        <w:rPr>
          <w:rFonts w:ascii="FbShefa" w:eastAsia="Times New Roman" w:hAnsi="FbShefa"/>
          <w:b/>
          <w:bCs/>
          <w:color w:val="3B2F2A" w:themeColor="text2" w:themeShade="80"/>
          <w:sz w:val="11"/>
          <w:rtl/>
        </w:rPr>
        <w:t>הַמַּשְׂכִּיר בַּיִת לַחֲבֵרוֹ לְשָׁנָה, נִתְעַבְּרָה הַשָּׁנָה, נִתְעַבְּרָה לַשּׂוֹכֵר</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הִשְׂכִּיר לוֹ </w:t>
      </w:r>
      <w:r w:rsidRPr="009D0FCB">
        <w:rPr>
          <w:rFonts w:ascii="FbShefa" w:hAnsi="FbShefa"/>
          <w:b/>
          <w:bCs/>
          <w:color w:val="3B2F2A" w:themeColor="text2" w:themeShade="80"/>
          <w:sz w:val="11"/>
          <w:rtl/>
        </w:rPr>
        <w:t>לֶחֳדָשִׁים</w:t>
      </w:r>
      <w:r w:rsidRPr="001B3037">
        <w:rPr>
          <w:rFonts w:ascii="FbShefa" w:eastAsia="Times New Roman" w:hAnsi="FbShefa"/>
          <w:b/>
          <w:bCs/>
          <w:color w:val="3B2F2A" w:themeColor="text2" w:themeShade="80"/>
          <w:sz w:val="11"/>
          <w:rtl/>
        </w:rPr>
        <w:t>, נִתְעַבְּרָה הַשָּׁנָה, נִתְעַבְּרָה לַמַּשְׂכִּיר</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מַעֲשֶׂה בְצִפּוֹרִי בְּאֶחָד שֶׁשָּׂכַר מֶרְחָץ מֵחֲבֵרוֹ בִּשְׁנֵים עָשָׂר זָהָב לְשָׁנָה, מִדִּינַר זָהָב לְחֹדֶשׁ, וּבָא מַעֲשֶׂה לִפְנֵי רַבָּן שִׁמְעוֹן בֶּן גַּמְלִיאֵל וְלִפְנֵי רַבִּי יוֹסֵי, וְאָמְרוּ, יַחֲלֹקוּ אֶת חֹדֶשׁ הָעִבּוּר: </w:t>
      </w:r>
    </w:p>
    <w:p w14:paraId="3355D86C" w14:textId="77777777" w:rsidR="009C3CB4" w:rsidRPr="00270114" w:rsidRDefault="009C3CB4" w:rsidP="009C3CB4">
      <w:pPr>
        <w:spacing w:line="240" w:lineRule="auto"/>
        <w:rPr>
          <w:rFonts w:ascii="FbShefa" w:hAnsi="FbShefa"/>
          <w:sz w:val="11"/>
          <w:rtl/>
        </w:rPr>
      </w:pPr>
    </w:p>
    <w:p w14:paraId="7F5C78FA"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מרחץ</w:t>
      </w:r>
    </w:p>
    <w:p w14:paraId="199A158B" w14:textId="561DB963"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קשה</w:t>
      </w:r>
      <w:r w:rsidR="00980F5A" w:rsidRPr="001B3037">
        <w:rPr>
          <w:rFonts w:ascii="FbShefa" w:hAnsi="FbShefa"/>
          <w:b/>
          <w:bCs/>
          <w:color w:val="3B2F2A" w:themeColor="text2" w:themeShade="80"/>
          <w:sz w:val="11"/>
          <w:rtl/>
        </w:rPr>
        <w:t>.</w:t>
      </w:r>
      <w:r w:rsidRPr="00270114">
        <w:rPr>
          <w:rFonts w:ascii="FbShefa" w:hAnsi="FbShefa"/>
          <w:sz w:val="11"/>
          <w:rtl/>
        </w:rPr>
        <w:t xml:space="preserve"> מעשה לסתור</w:t>
      </w:r>
      <w:r w:rsidR="00980F5A" w:rsidRPr="00270114">
        <w:rPr>
          <w:rFonts w:ascii="FbShefa" w:hAnsi="FbShefa"/>
          <w:sz w:val="11"/>
          <w:rtl/>
        </w:rPr>
        <w:t>.</w:t>
      </w:r>
    </w:p>
    <w:p w14:paraId="47393FC0" w14:textId="3FAB8E6E"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חסורי מחסרא והכי קתני: ואם אמר לו: בשנים עשר זהובים לשנה מדינר זהב לחדש יחלוקו</w:t>
      </w:r>
      <w:r w:rsidR="00980F5A" w:rsidRPr="00270114">
        <w:rPr>
          <w:rFonts w:ascii="FbShefa" w:hAnsi="FbShefa"/>
          <w:sz w:val="11"/>
          <w:rtl/>
        </w:rPr>
        <w:t>.</w:t>
      </w:r>
      <w:r w:rsidRPr="00270114">
        <w:rPr>
          <w:rFonts w:ascii="FbShefa" w:hAnsi="FbShefa"/>
          <w:sz w:val="11"/>
          <w:rtl/>
        </w:rPr>
        <w:t xml:space="preserve"> ומעשה נמי וכו'</w:t>
      </w:r>
      <w:r w:rsidR="00980F5A" w:rsidRPr="00270114">
        <w:rPr>
          <w:rFonts w:ascii="FbShefa" w:hAnsi="FbShefa"/>
          <w:sz w:val="11"/>
          <w:rtl/>
        </w:rPr>
        <w:t>.</w:t>
      </w:r>
    </w:p>
    <w:p w14:paraId="7A4F82D0" w14:textId="77777777" w:rsidR="009C3CB4" w:rsidRPr="00270114" w:rsidRDefault="009C3CB4" w:rsidP="009C3CB4">
      <w:pPr>
        <w:spacing w:line="240" w:lineRule="auto"/>
        <w:rPr>
          <w:rFonts w:ascii="FbShefa" w:hAnsi="FbShefa"/>
          <w:sz w:val="11"/>
          <w:rtl/>
        </w:rPr>
      </w:pPr>
    </w:p>
    <w:p w14:paraId="575A4C23"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ב' לשונות סותרים</w:t>
      </w:r>
    </w:p>
    <w:p w14:paraId="3E27CE2E" w14:textId="665BD041" w:rsidR="009C3CB4" w:rsidRPr="001B3037" w:rsidRDefault="009C3CB4" w:rsidP="009C3CB4">
      <w:pPr>
        <w:spacing w:line="240" w:lineRule="auto"/>
        <w:rPr>
          <w:rFonts w:ascii="FbShefa" w:hAnsi="FbShefa"/>
          <w:b/>
          <w:bCs/>
          <w:color w:val="3B2F2A" w:themeColor="text2" w:themeShade="80"/>
          <w:sz w:val="11"/>
          <w:rtl/>
        </w:rPr>
      </w:pPr>
      <w:r w:rsidRPr="001B3037">
        <w:rPr>
          <w:rFonts w:ascii="FbShefa" w:hAnsi="FbShefa"/>
          <w:b/>
          <w:bCs/>
          <w:color w:val="3B2F2A" w:themeColor="text2" w:themeShade="80"/>
          <w:sz w:val="11"/>
          <w:rtl/>
        </w:rPr>
        <w:t>הנידון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בשנים עשר זהובים לשנה מדינר זהב לחדש יחלוקו</w:t>
      </w:r>
      <w:r w:rsidR="00980F5A" w:rsidRPr="001B3037">
        <w:rPr>
          <w:rFonts w:ascii="FbShefa" w:hAnsi="FbShefa"/>
          <w:b/>
          <w:bCs/>
          <w:color w:val="3B2F2A" w:themeColor="text2" w:themeShade="80"/>
          <w:sz w:val="11"/>
          <w:rtl/>
        </w:rPr>
        <w:t>.</w:t>
      </w:r>
    </w:p>
    <w:p w14:paraId="181D9108" w14:textId="288AC374"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מתניתין</w:t>
      </w:r>
      <w:r w:rsidR="00980F5A" w:rsidRPr="001B3037">
        <w:rPr>
          <w:rFonts w:ascii="FbShefa" w:hAnsi="FbShefa"/>
          <w:b/>
          <w:bCs/>
          <w:color w:val="3B2F2A" w:themeColor="text2" w:themeShade="80"/>
          <w:sz w:val="11"/>
          <w:rtl/>
        </w:rPr>
        <w:t>.</w:t>
      </w:r>
      <w:r w:rsidRPr="00270114">
        <w:rPr>
          <w:rFonts w:ascii="FbShefa" w:hAnsi="FbShefa"/>
          <w:sz w:val="11"/>
          <w:rtl/>
        </w:rPr>
        <w:t xml:space="preserve"> יחלוקו</w:t>
      </w:r>
      <w:r w:rsidR="00980F5A" w:rsidRPr="00270114">
        <w:rPr>
          <w:rFonts w:ascii="FbShefa" w:hAnsi="FbShefa"/>
          <w:sz w:val="11"/>
          <w:rtl/>
        </w:rPr>
        <w:t>.</w:t>
      </w:r>
    </w:p>
    <w:p w14:paraId="41519CF9" w14:textId="67F4F1A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רב</w:t>
      </w:r>
      <w:r w:rsidR="00980F5A" w:rsidRPr="001B3037">
        <w:rPr>
          <w:rFonts w:ascii="FbShefa" w:hAnsi="FbShefa"/>
          <w:b/>
          <w:bCs/>
          <w:color w:val="3B2F2A" w:themeColor="text2" w:themeShade="80"/>
          <w:sz w:val="11"/>
          <w:rtl/>
        </w:rPr>
        <w:t>.</w:t>
      </w:r>
      <w:r w:rsidRPr="00270114">
        <w:rPr>
          <w:rFonts w:ascii="FbShefa" w:hAnsi="FbShefa"/>
          <w:sz w:val="11"/>
          <w:rtl/>
        </w:rPr>
        <w:t xml:space="preserve"> כוליה למשכיר</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הטעם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תפוס לשון אחרון</w:t>
      </w:r>
      <w:r w:rsidRPr="00270114">
        <w:rPr>
          <w:rFonts w:ascii="FbShefa" w:hAnsi="FbShefa"/>
          <w:sz w:val="11"/>
          <w:vertAlign w:val="superscript"/>
          <w:rtl/>
        </w:rPr>
        <w:footnoteReference w:id="19"/>
      </w:r>
      <w:r w:rsidR="00980F5A" w:rsidRPr="00270114">
        <w:rPr>
          <w:rFonts w:ascii="FbShefa" w:hAnsi="FbShefa"/>
          <w:sz w:val="11"/>
          <w:rtl/>
        </w:rPr>
        <w:t>.</w:t>
      </w:r>
    </w:p>
    <w:p w14:paraId="645BA91D" w14:textId="41733C4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שמואל</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יחלוקו</w:t>
      </w:r>
      <w:r w:rsidRPr="001B3037">
        <w:rPr>
          <w:rFonts w:ascii="FbShefa" w:hAnsi="FbShefa"/>
          <w:b/>
          <w:bCs/>
          <w:color w:val="3B2F2A" w:themeColor="text2" w:themeShade="80"/>
          <w:sz w:val="11"/>
          <w:rtl/>
        </w:rPr>
        <w:t xml:space="preserve"> </w:t>
      </w:r>
      <w:r w:rsidRPr="00270114">
        <w:rPr>
          <w:rFonts w:ascii="FbShefa" w:hAnsi="FbShefa"/>
          <w:sz w:val="11"/>
          <w:rtl/>
        </w:rPr>
        <w:t>דמתני' היינו בבא באמצע חדש עסקינן</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בתחלת חדש</w:t>
      </w:r>
      <w:r w:rsidR="00980F5A" w:rsidRPr="00270114">
        <w:rPr>
          <w:rFonts w:ascii="FbShefa" w:hAnsi="FbShefa"/>
          <w:sz w:val="11"/>
          <w:rtl/>
        </w:rPr>
        <w:t>.</w:t>
      </w:r>
      <w:r w:rsidRPr="00270114">
        <w:rPr>
          <w:rFonts w:ascii="FbShefa" w:hAnsi="FbShefa"/>
          <w:sz w:val="11"/>
          <w:rtl/>
        </w:rPr>
        <w:t xml:space="preserve"> כוליה למשכיר</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בסוף חדש</w:t>
      </w:r>
      <w:r w:rsidR="00980F5A" w:rsidRPr="001B3037">
        <w:rPr>
          <w:rFonts w:ascii="FbShefa" w:hAnsi="FbShefa"/>
          <w:b/>
          <w:bCs/>
          <w:color w:val="3B2F2A" w:themeColor="text2" w:themeShade="80"/>
          <w:sz w:val="11"/>
          <w:rtl/>
        </w:rPr>
        <w:t>.</w:t>
      </w:r>
      <w:r w:rsidRPr="00270114">
        <w:rPr>
          <w:rFonts w:ascii="FbShefa" w:hAnsi="FbShefa"/>
          <w:sz w:val="11"/>
          <w:rtl/>
        </w:rPr>
        <w:t xml:space="preserve"> כוליה לשוכר</w:t>
      </w:r>
      <w:r w:rsidRPr="00270114">
        <w:rPr>
          <w:rFonts w:ascii="FbShefa" w:hAnsi="FbShefa"/>
          <w:sz w:val="11"/>
          <w:vertAlign w:val="superscript"/>
          <w:rtl/>
        </w:rPr>
        <w:footnoteReference w:id="20"/>
      </w:r>
      <w:r w:rsidR="00980F5A" w:rsidRPr="00270114">
        <w:rPr>
          <w:rFonts w:ascii="FbShefa" w:hAnsi="FbShefa"/>
          <w:sz w:val="11"/>
          <w:rtl/>
        </w:rPr>
        <w:t>.</w:t>
      </w:r>
    </w:p>
    <w:p w14:paraId="0DB3C1D7" w14:textId="40C9F71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רב נחמן</w:t>
      </w:r>
      <w:r w:rsidR="00980F5A" w:rsidRPr="00270114">
        <w:rPr>
          <w:rFonts w:ascii="FbShefa" w:hAnsi="FbShefa"/>
          <w:sz w:val="11"/>
          <w:rtl/>
        </w:rPr>
        <w:t>.</w:t>
      </w:r>
      <w:r w:rsidRPr="00270114">
        <w:rPr>
          <w:rFonts w:ascii="FbShefa" w:hAnsi="FbShefa"/>
          <w:sz w:val="11"/>
          <w:rtl/>
        </w:rPr>
        <w:t xml:space="preserve"> קרקע בחזקת בעליה קיימת</w:t>
      </w:r>
      <w:r w:rsidR="00980F5A" w:rsidRPr="00270114">
        <w:rPr>
          <w:rFonts w:ascii="FbShefa" w:hAnsi="FbShefa"/>
          <w:sz w:val="11"/>
          <w:rtl/>
        </w:rPr>
        <w:t>.</w:t>
      </w:r>
    </w:p>
    <w:p w14:paraId="0FD7C68C" w14:textId="2B739F51" w:rsidR="009C3CB4" w:rsidRPr="00270114" w:rsidRDefault="009C3CB4" w:rsidP="009C3CB4">
      <w:pPr>
        <w:spacing w:line="240" w:lineRule="auto"/>
        <w:rPr>
          <w:rFonts w:ascii="FbShefa" w:hAnsi="FbShefa"/>
          <w:sz w:val="11"/>
          <w:rtl/>
        </w:rPr>
      </w:pPr>
    </w:p>
    <w:p w14:paraId="63E89ECE"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שוכר אמר נתתי ומשכיר אמר לא נטלתי</w:t>
      </w:r>
    </w:p>
    <w:p w14:paraId="6E213CA5" w14:textId="4C61C70C"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בתוך זמנו</w:t>
      </w:r>
      <w:r w:rsidR="00980F5A" w:rsidRPr="00270114">
        <w:rPr>
          <w:rFonts w:ascii="FbShefa" w:hAnsi="FbShefa"/>
          <w:sz w:val="11"/>
          <w:rtl/>
        </w:rPr>
        <w:t>.</w:t>
      </w:r>
      <w:r w:rsidRPr="00270114">
        <w:rPr>
          <w:rFonts w:ascii="FbShefa" w:hAnsi="FbShefa"/>
          <w:sz w:val="11"/>
          <w:rtl/>
        </w:rPr>
        <w:t xml:space="preserve"> בחזקת שלא נתן</w:t>
      </w:r>
      <w:r w:rsidR="00980F5A" w:rsidRPr="00270114">
        <w:rPr>
          <w:rFonts w:ascii="FbShefa" w:hAnsi="FbShefa"/>
          <w:sz w:val="11"/>
          <w:rtl/>
        </w:rPr>
        <w:t>.</w:t>
      </w:r>
    </w:p>
    <w:p w14:paraId="1F6B65F8" w14:textId="3F47B15A"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לאחר זמנו</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בחזק שנתן</w:t>
      </w:r>
      <w:r w:rsidRPr="00270114">
        <w:rPr>
          <w:rFonts w:ascii="FbShefa" w:hAnsi="FbShefa"/>
          <w:sz w:val="11"/>
          <w:vertAlign w:val="superscript"/>
          <w:rtl/>
        </w:rPr>
        <w:footnoteReference w:id="21"/>
      </w:r>
      <w:r w:rsidR="00980F5A" w:rsidRPr="00270114">
        <w:rPr>
          <w:rFonts w:ascii="FbShefa" w:hAnsi="FbShefa"/>
          <w:sz w:val="11"/>
          <w:rtl/>
        </w:rPr>
        <w:t>.</w:t>
      </w:r>
    </w:p>
    <w:p w14:paraId="5393D01F" w14:textId="095F0595"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ביומא דמשלם זמניה</w:t>
      </w:r>
      <w:r w:rsidR="00980F5A" w:rsidRPr="00270114">
        <w:rPr>
          <w:rFonts w:ascii="FbShefa" w:hAnsi="FbShefa"/>
          <w:sz w:val="11"/>
          <w:rtl/>
        </w:rPr>
        <w:t>.</w:t>
      </w:r>
      <w:r w:rsidRPr="00270114">
        <w:rPr>
          <w:rFonts w:ascii="FbShefa" w:hAnsi="FbShefa"/>
          <w:sz w:val="11"/>
          <w:rtl/>
        </w:rPr>
        <w:t xml:space="preserve"> שוכר מהימן בשבועה</w:t>
      </w:r>
      <w:r w:rsidRPr="00270114">
        <w:rPr>
          <w:rFonts w:ascii="FbShefa" w:hAnsi="FbShefa"/>
          <w:sz w:val="11"/>
          <w:vertAlign w:val="superscript"/>
          <w:rtl/>
        </w:rPr>
        <w:footnoteReference w:id="22"/>
      </w:r>
      <w:r w:rsidR="00980F5A" w:rsidRPr="00270114">
        <w:rPr>
          <w:rFonts w:ascii="FbShefa" w:hAnsi="FbShefa"/>
          <w:sz w:val="11"/>
          <w:rtl/>
        </w:rPr>
        <w:t>.</w:t>
      </w:r>
    </w:p>
    <w:p w14:paraId="68A40DD3" w14:textId="4A0F615D" w:rsidR="009C3CB4" w:rsidRPr="00270114" w:rsidRDefault="009C3CB4" w:rsidP="00794C1A">
      <w:pPr>
        <w:pStyle w:val="1"/>
        <w:rPr>
          <w:rFonts w:ascii="FbShefa" w:hAnsi="FbShefa"/>
          <w:rtl/>
        </w:rPr>
      </w:pPr>
      <w:r w:rsidRPr="00270114">
        <w:rPr>
          <w:rFonts w:ascii="FbShefa" w:hAnsi="FbShefa"/>
          <w:sz w:val="11"/>
          <w:rtl/>
        </w:rPr>
        <w:t>קג</w:t>
      </w:r>
      <w:r w:rsidR="00B36BF2" w:rsidRPr="00270114">
        <w:rPr>
          <w:rFonts w:ascii="FbShefa" w:hAnsi="FbShefa"/>
          <w:sz w:val="11"/>
          <w:rtl/>
        </w:rPr>
        <w:t>, א</w:t>
      </w:r>
    </w:p>
    <w:p w14:paraId="78B34C50"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שטר</w:t>
      </w:r>
    </w:p>
    <w:p w14:paraId="11839226" w14:textId="24547C34"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שטר שכירות</w:t>
      </w:r>
      <w:r w:rsidR="00A94292">
        <w:rPr>
          <w:rFonts w:ascii="FbShefa" w:hAnsi="FbShefa"/>
          <w:b/>
          <w:bCs/>
          <w:color w:val="3B2F2A" w:themeColor="text2" w:themeShade="80"/>
          <w:sz w:val="11"/>
          <w:rtl/>
        </w:rPr>
        <w:t xml:space="preserve"> (</w:t>
      </w:r>
      <w:r w:rsidRPr="00270114">
        <w:rPr>
          <w:rFonts w:ascii="FbShefa" w:hAnsi="FbShefa"/>
          <w:sz w:val="11"/>
          <w:rtl/>
        </w:rPr>
        <w:t>ביתא לעשר שנין)</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נאמן</w:t>
      </w:r>
      <w:r w:rsidR="00980F5A" w:rsidRPr="001B3037">
        <w:rPr>
          <w:rFonts w:ascii="FbShefa" w:hAnsi="FbShefa"/>
          <w:b/>
          <w:bCs/>
          <w:color w:val="3B2F2A" w:themeColor="text2" w:themeShade="80"/>
          <w:sz w:val="11"/>
          <w:rtl/>
        </w:rPr>
        <w:t>.</w:t>
      </w:r>
      <w:r w:rsidRPr="00270114">
        <w:rPr>
          <w:rFonts w:ascii="FbShefa" w:hAnsi="FbShefa"/>
          <w:sz w:val="11"/>
          <w:rtl/>
        </w:rPr>
        <w:t xml:space="preserve"> לומר ששילם חמש שנין</w:t>
      </w:r>
      <w:r w:rsidR="00980F5A" w:rsidRPr="00270114">
        <w:rPr>
          <w:rFonts w:ascii="FbShefa" w:hAnsi="FbShefa"/>
          <w:sz w:val="11"/>
          <w:rtl/>
        </w:rPr>
        <w:t>.</w:t>
      </w:r>
      <w:r w:rsidRPr="001B3037">
        <w:rPr>
          <w:rFonts w:ascii="FbShefa" w:hAnsi="FbShefa"/>
          <w:b/>
          <w:bCs/>
          <w:color w:val="3B2F2A" w:themeColor="text2" w:themeShade="80"/>
          <w:sz w:val="11"/>
          <w:rtl/>
        </w:rPr>
        <w:t xml:space="preserve"> הטעם</w:t>
      </w:r>
      <w:r w:rsidR="00980F5A" w:rsidRPr="001B3037">
        <w:rPr>
          <w:rFonts w:ascii="FbShefa" w:hAnsi="FbShefa"/>
          <w:b/>
          <w:bCs/>
          <w:color w:val="3B2F2A" w:themeColor="text2" w:themeShade="80"/>
          <w:sz w:val="11"/>
          <w:rtl/>
        </w:rPr>
        <w:t>.</w:t>
      </w:r>
      <w:r w:rsidRPr="00270114">
        <w:rPr>
          <w:rFonts w:ascii="FbShefa" w:hAnsi="FbShefa"/>
          <w:sz w:val="11"/>
          <w:rtl/>
        </w:rPr>
        <w:t xml:space="preserve"> השטר לא לפרעון אלא כי היכי דלא תחזק עליה</w:t>
      </w:r>
      <w:r w:rsidR="00980F5A" w:rsidRPr="00270114">
        <w:rPr>
          <w:rFonts w:ascii="FbShefa" w:hAnsi="FbShefa"/>
          <w:sz w:val="11"/>
          <w:rtl/>
        </w:rPr>
        <w:t>.</w:t>
      </w:r>
    </w:p>
    <w:p w14:paraId="38214CF7" w14:textId="52B6459D"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שטר הלואה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לא מהימן לומר פרעתיך פלגא</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הטעם</w:t>
      </w:r>
      <w:r w:rsidR="00980F5A" w:rsidRPr="001B3037">
        <w:rPr>
          <w:rFonts w:ascii="FbShefa" w:hAnsi="FbShefa"/>
          <w:b/>
          <w:bCs/>
          <w:color w:val="3B2F2A" w:themeColor="text2" w:themeShade="80"/>
          <w:sz w:val="11"/>
          <w:rtl/>
        </w:rPr>
        <w:t>.</w:t>
      </w:r>
      <w:r w:rsidRPr="00270114">
        <w:rPr>
          <w:rFonts w:ascii="FbShefa" w:hAnsi="FbShefa"/>
          <w:sz w:val="11"/>
          <w:rtl/>
        </w:rPr>
        <w:t xml:space="preserve"> שטר לגוביינא קאי, אם איתא דפרעיה, איבעי ליה למכתבא אגביה, או לכתוב תברא</w:t>
      </w:r>
      <w:r w:rsidR="00980F5A" w:rsidRPr="00270114">
        <w:rPr>
          <w:rFonts w:ascii="FbShefa" w:hAnsi="FbShefa"/>
          <w:sz w:val="11"/>
          <w:rtl/>
        </w:rPr>
        <w:t>.</w:t>
      </w:r>
    </w:p>
    <w:p w14:paraId="7FE9CBA6" w14:textId="7633B12F" w:rsidR="009C3CB4" w:rsidRPr="00270114" w:rsidRDefault="009C3CB4" w:rsidP="009C3CB4">
      <w:pPr>
        <w:spacing w:line="240" w:lineRule="auto"/>
        <w:rPr>
          <w:rFonts w:ascii="FbShefa" w:hAnsi="FbShefa"/>
          <w:sz w:val="11"/>
          <w:rtl/>
        </w:rPr>
      </w:pPr>
    </w:p>
    <w:p w14:paraId="473696D1"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 xml:space="preserve">לשונות בשכירות </w:t>
      </w:r>
    </w:p>
    <w:p w14:paraId="3A9FD221" w14:textId="562DD21E"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בטובו</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לעולם</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והוא</w:t>
      </w:r>
      <w:r w:rsidR="00980F5A" w:rsidRPr="001B3037">
        <w:rPr>
          <w:rFonts w:ascii="FbShefa" w:hAnsi="FbShefa"/>
          <w:b/>
          <w:bCs/>
          <w:color w:val="3B2F2A" w:themeColor="text2" w:themeShade="80"/>
          <w:sz w:val="11"/>
          <w:rtl/>
        </w:rPr>
        <w:t>.</w:t>
      </w:r>
      <w:r w:rsidRPr="00270114">
        <w:rPr>
          <w:rFonts w:ascii="FbShefa" w:hAnsi="FbShefa"/>
          <w:sz w:val="11"/>
          <w:rtl/>
        </w:rPr>
        <w:t xml:space="preserve"> דקני מיניה</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ומהדר</w:t>
      </w:r>
      <w:r w:rsidR="00980F5A" w:rsidRPr="001B3037">
        <w:rPr>
          <w:rFonts w:ascii="FbShefa" w:hAnsi="FbShefa"/>
          <w:b/>
          <w:bCs/>
          <w:color w:val="3B2F2A" w:themeColor="text2" w:themeShade="80"/>
          <w:sz w:val="11"/>
          <w:rtl/>
        </w:rPr>
        <w:t>.</w:t>
      </w:r>
      <w:r w:rsidRPr="00270114">
        <w:rPr>
          <w:rFonts w:ascii="FbShefa" w:hAnsi="FbShefa"/>
          <w:sz w:val="11"/>
          <w:rtl/>
        </w:rPr>
        <w:t xml:space="preserve"> ליה קתיה</w:t>
      </w:r>
      <w:r w:rsidR="00980F5A" w:rsidRPr="00270114">
        <w:rPr>
          <w:rFonts w:ascii="FbShefa" w:hAnsi="FbShefa"/>
          <w:sz w:val="11"/>
          <w:rtl/>
        </w:rPr>
        <w:t>.</w:t>
      </w:r>
    </w:p>
    <w:p w14:paraId="4998A8AF" w14:textId="3155E9A4" w:rsidR="00433741" w:rsidRPr="001B3037" w:rsidRDefault="009C3CB4" w:rsidP="009C3CB4">
      <w:pPr>
        <w:spacing w:line="240" w:lineRule="auto"/>
        <w:rPr>
          <w:rFonts w:ascii="FbShefa" w:hAnsi="FbShefa"/>
          <w:b/>
          <w:bCs/>
          <w:color w:val="3B2F2A" w:themeColor="text2" w:themeShade="80"/>
          <w:sz w:val="11"/>
          <w:rtl/>
        </w:rPr>
      </w:pPr>
      <w:r w:rsidRPr="001B3037">
        <w:rPr>
          <w:rFonts w:ascii="FbShefa" w:hAnsi="FbShefa"/>
          <w:b/>
          <w:bCs/>
          <w:color w:val="3B2F2A" w:themeColor="text2" w:themeShade="80"/>
          <w:sz w:val="11"/>
          <w:rtl/>
        </w:rPr>
        <w:t>האי פרדיסא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מותר רק באותו פרדס</w:t>
      </w:r>
      <w:r w:rsidR="00980F5A" w:rsidRPr="001B3037">
        <w:rPr>
          <w:rFonts w:ascii="FbShefa" w:hAnsi="FbShefa"/>
          <w:b/>
          <w:bCs/>
          <w:color w:val="3B2F2A" w:themeColor="text2" w:themeShade="80"/>
          <w:sz w:val="11"/>
          <w:rtl/>
        </w:rPr>
        <w:t>.</w:t>
      </w:r>
    </w:p>
    <w:p w14:paraId="1D0CA044" w14:textId="053731BD"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פרדיסא</w:t>
      </w:r>
      <w:r w:rsidR="00980F5A" w:rsidRPr="00270114">
        <w:rPr>
          <w:rFonts w:ascii="FbShefa" w:hAnsi="FbShefa"/>
          <w:sz w:val="11"/>
          <w:rtl/>
        </w:rPr>
        <w:t>.</w:t>
      </w:r>
      <w:r w:rsidRPr="00270114">
        <w:rPr>
          <w:rFonts w:ascii="FbShefa" w:hAnsi="FbShefa"/>
          <w:sz w:val="11"/>
          <w:rtl/>
        </w:rPr>
        <w:t xml:space="preserve"> מותר בפרדס שרוצה</w:t>
      </w:r>
      <w:r w:rsidR="00980F5A" w:rsidRPr="00270114">
        <w:rPr>
          <w:rFonts w:ascii="FbShefa" w:hAnsi="FbShefa"/>
          <w:sz w:val="11"/>
          <w:rtl/>
        </w:rPr>
        <w:t>.</w:t>
      </w:r>
    </w:p>
    <w:p w14:paraId="592F36EB" w14:textId="580BEDAE"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פרדיסי</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מותר בכל פרדיסי דאית ליה</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ומהדר</w:t>
      </w:r>
      <w:r w:rsidR="00980F5A" w:rsidRPr="001B3037">
        <w:rPr>
          <w:rFonts w:ascii="FbShefa" w:hAnsi="FbShefa"/>
          <w:b/>
          <w:bCs/>
          <w:color w:val="3B2F2A" w:themeColor="text2" w:themeShade="80"/>
          <w:sz w:val="11"/>
          <w:rtl/>
        </w:rPr>
        <w:t>.</w:t>
      </w:r>
      <w:r w:rsidRPr="00270114">
        <w:rPr>
          <w:rFonts w:ascii="FbShefa" w:hAnsi="FbShefa"/>
          <w:sz w:val="11"/>
          <w:rtl/>
        </w:rPr>
        <w:t xml:space="preserve"> קתיה</w:t>
      </w:r>
      <w:r w:rsidR="00980F5A" w:rsidRPr="00270114">
        <w:rPr>
          <w:rFonts w:ascii="FbShefa" w:hAnsi="FbShefa"/>
          <w:sz w:val="11"/>
          <w:rtl/>
        </w:rPr>
        <w:t>.</w:t>
      </w:r>
    </w:p>
    <w:p w14:paraId="0CB79E95" w14:textId="086D0396" w:rsidR="009C3CB4" w:rsidRPr="00270114" w:rsidRDefault="009C3CB4" w:rsidP="009C3CB4">
      <w:pPr>
        <w:spacing w:line="240" w:lineRule="auto"/>
        <w:rPr>
          <w:rFonts w:ascii="FbShefa" w:hAnsi="FbShefa"/>
          <w:sz w:val="11"/>
          <w:rtl/>
        </w:rPr>
      </w:pPr>
    </w:p>
    <w:p w14:paraId="7B4B6CED"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נפלה</w:t>
      </w:r>
    </w:p>
    <w:p w14:paraId="179EC626" w14:textId="03ED38EC"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האי גרגותא</w:t>
      </w:r>
      <w:r w:rsidR="00980F5A" w:rsidRPr="00270114">
        <w:rPr>
          <w:rFonts w:ascii="FbShefa" w:hAnsi="FbShefa"/>
          <w:sz w:val="11"/>
          <w:rtl/>
        </w:rPr>
        <w:t>.</w:t>
      </w:r>
      <w:r w:rsidRPr="00270114">
        <w:rPr>
          <w:rFonts w:ascii="FbShefa" w:hAnsi="FbShefa"/>
          <w:sz w:val="11"/>
          <w:rtl/>
        </w:rPr>
        <w:t xml:space="preserve"> לא בני לה</w:t>
      </w:r>
      <w:r w:rsidR="00980F5A" w:rsidRPr="00270114">
        <w:rPr>
          <w:rFonts w:ascii="FbShefa" w:hAnsi="FbShefa"/>
          <w:sz w:val="11"/>
          <w:rtl/>
        </w:rPr>
        <w:t>.</w:t>
      </w:r>
    </w:p>
    <w:p w14:paraId="4A523D21" w14:textId="1CAA39CD"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גרגותא</w:t>
      </w:r>
      <w:r w:rsidR="00980F5A" w:rsidRPr="001B3037">
        <w:rPr>
          <w:rFonts w:ascii="FbShefa" w:hAnsi="FbShefa"/>
          <w:b/>
          <w:bCs/>
          <w:color w:val="3B2F2A" w:themeColor="text2" w:themeShade="80"/>
          <w:sz w:val="11"/>
          <w:rtl/>
        </w:rPr>
        <w:t>.</w:t>
      </w:r>
      <w:r w:rsidRPr="00270114">
        <w:rPr>
          <w:rFonts w:ascii="FbShefa" w:hAnsi="FbShefa"/>
          <w:sz w:val="11"/>
          <w:rtl/>
        </w:rPr>
        <w:t xml:space="preserve"> בני לה</w:t>
      </w:r>
      <w:r w:rsidR="00980F5A" w:rsidRPr="00270114">
        <w:rPr>
          <w:rFonts w:ascii="FbShefa" w:hAnsi="FbShefa"/>
          <w:sz w:val="11"/>
          <w:rtl/>
        </w:rPr>
        <w:t>.</w:t>
      </w:r>
    </w:p>
    <w:p w14:paraId="2C00DC6D" w14:textId="4A50C15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בי גרגותא</w:t>
      </w:r>
      <w:r w:rsidR="00980F5A" w:rsidRPr="00270114">
        <w:rPr>
          <w:rFonts w:ascii="FbShefa" w:hAnsi="FbShefa"/>
          <w:sz w:val="11"/>
          <w:rtl/>
        </w:rPr>
        <w:t>.</w:t>
      </w:r>
      <w:r w:rsidRPr="00270114">
        <w:rPr>
          <w:rFonts w:ascii="FbShefa" w:hAnsi="FbShefa"/>
          <w:sz w:val="11"/>
          <w:rtl/>
        </w:rPr>
        <w:t xml:space="preserve"> כרי ואזיל כמה גרגותי בארעיה עד דמתרמי ליה</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וצריך</w:t>
      </w:r>
      <w:r w:rsidR="00980F5A" w:rsidRPr="001B3037">
        <w:rPr>
          <w:rFonts w:ascii="FbShefa" w:hAnsi="FbShefa"/>
          <w:b/>
          <w:bCs/>
          <w:color w:val="3B2F2A" w:themeColor="text2" w:themeShade="80"/>
          <w:sz w:val="11"/>
          <w:rtl/>
        </w:rPr>
        <w:t>.</w:t>
      </w:r>
      <w:r w:rsidRPr="00270114">
        <w:rPr>
          <w:rFonts w:ascii="FbShefa" w:hAnsi="FbShefa"/>
          <w:sz w:val="11"/>
          <w:rtl/>
        </w:rPr>
        <w:t xml:space="preserve"> למיקני מיניה</w:t>
      </w:r>
      <w:r w:rsidR="00980F5A" w:rsidRPr="00270114">
        <w:rPr>
          <w:rFonts w:ascii="FbShefa" w:hAnsi="FbShefa"/>
          <w:sz w:val="11"/>
          <w:rtl/>
        </w:rPr>
        <w:t>.</w:t>
      </w:r>
    </w:p>
    <w:p w14:paraId="5D80FECF" w14:textId="5000065C" w:rsidR="009C3CB4" w:rsidRPr="001B3037" w:rsidRDefault="009C3CB4" w:rsidP="009C3CB4">
      <w:pPr>
        <w:spacing w:before="100" w:beforeAutospacing="1" w:after="100" w:afterAutospacing="1" w:line="240" w:lineRule="auto"/>
        <w:ind w:rightChars="567" w:right="1134"/>
        <w:jc w:val="both"/>
        <w:rPr>
          <w:rFonts w:ascii="FbShefa" w:eastAsia="Times New Roman" w:hAnsi="FbShefa"/>
          <w:b/>
          <w:bCs/>
          <w:color w:val="3B2F2A" w:themeColor="text2" w:themeShade="80"/>
          <w:sz w:val="11"/>
          <w:rtl/>
        </w:rPr>
      </w:pPr>
    </w:p>
    <w:p w14:paraId="38BC378C" w14:textId="4F599B61" w:rsidR="009C3CB4" w:rsidRPr="001B3037" w:rsidRDefault="009C3CB4" w:rsidP="009D0FCB">
      <w:pPr>
        <w:spacing w:before="100" w:beforeAutospacing="1" w:after="100" w:afterAutospacing="1" w:line="276" w:lineRule="auto"/>
        <w:ind w:leftChars="851" w:left="1702" w:rightChars="851" w:right="1702"/>
        <w:jc w:val="both"/>
        <w:rPr>
          <w:rFonts w:ascii="FbShefa" w:eastAsia="Times New Roman" w:hAnsi="FbShefa"/>
          <w:b/>
          <w:bCs/>
          <w:color w:val="3B2F2A" w:themeColor="text2" w:themeShade="80"/>
          <w:sz w:val="11"/>
          <w:rtl/>
        </w:rPr>
      </w:pPr>
      <w:r w:rsidRPr="001B3037">
        <w:rPr>
          <w:rFonts w:ascii="FbShefa" w:eastAsia="Times New Roman" w:hAnsi="FbShefa"/>
          <w:b/>
          <w:bCs/>
          <w:color w:val="3B2F2A" w:themeColor="text2" w:themeShade="80"/>
          <w:sz w:val="11"/>
          <w:rtl/>
        </w:rPr>
        <w:t>הַמַּשְׂכִּיר בַּיִת לַחֲבֵרוֹ וְנָפַל, חַיָּב לְהַעֲמִיד לוֹ בָּיִת</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הָיָה קָטָן, לֹא יַעֲשֶׂנּוּ גָדוֹל, גָּדוֹל, לֹא יַעֲשֶׂנּוּ קָטָן</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אֶחָד, לֹא יַעֲשֶׂנּוּ שְׁנַיִם, שְׁנַיִם, לֹא יַעֲשֶׂנּוּ אֶחָד</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לֹא יִפְחֹת מֵהַחַלּוֹנוֹת וְלֹא יוֹסִיף עֲלֵיהֶן, אֶלָּא מִדַּעַת </w:t>
      </w:r>
      <w:r w:rsidRPr="009D0FCB">
        <w:rPr>
          <w:rFonts w:ascii="FbShefa" w:hAnsi="FbShefa"/>
          <w:b/>
          <w:bCs/>
          <w:color w:val="3B2F2A" w:themeColor="text2" w:themeShade="80"/>
          <w:sz w:val="11"/>
          <w:rtl/>
        </w:rPr>
        <w:t>שְׁנֵיהֶם</w:t>
      </w:r>
      <w:r w:rsidRPr="001B3037">
        <w:rPr>
          <w:rFonts w:ascii="FbShefa" w:eastAsia="Times New Roman" w:hAnsi="FbShefa"/>
          <w:b/>
          <w:bCs/>
          <w:color w:val="3B2F2A" w:themeColor="text2" w:themeShade="80"/>
          <w:sz w:val="11"/>
          <w:rtl/>
        </w:rPr>
        <w:t xml:space="preserve">: </w:t>
      </w:r>
    </w:p>
    <w:p w14:paraId="27ABC25D" w14:textId="77777777" w:rsidR="009C3CB4" w:rsidRPr="00270114" w:rsidRDefault="009C3CB4" w:rsidP="009C3CB4">
      <w:pPr>
        <w:spacing w:line="240" w:lineRule="auto"/>
        <w:rPr>
          <w:rFonts w:ascii="FbShefa" w:hAnsi="FbShefa"/>
          <w:sz w:val="11"/>
          <w:rtl/>
        </w:rPr>
      </w:pPr>
    </w:p>
    <w:p w14:paraId="034C2EB9" w14:textId="1DD7C271"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בית זה</w:t>
      </w:r>
      <w:r w:rsidR="00980F5A" w:rsidRPr="001B3037">
        <w:rPr>
          <w:rFonts w:ascii="FbShefa" w:hAnsi="FbShefa"/>
          <w:b/>
          <w:bCs/>
          <w:color w:val="3B2F2A" w:themeColor="text2" w:themeShade="80"/>
          <w:sz w:val="11"/>
          <w:rtl/>
        </w:rPr>
        <w:t>.</w:t>
      </w:r>
      <w:r w:rsidRPr="00270114">
        <w:rPr>
          <w:rFonts w:ascii="FbShefa" w:hAnsi="FbShefa"/>
          <w:sz w:val="11"/>
          <w:rtl/>
        </w:rPr>
        <w:t xml:space="preserve"> נפל אזל ליה</w:t>
      </w:r>
      <w:r w:rsidR="00980F5A" w:rsidRPr="00270114">
        <w:rPr>
          <w:rFonts w:ascii="FbShefa" w:hAnsi="FbShefa"/>
          <w:sz w:val="11"/>
          <w:rtl/>
        </w:rPr>
        <w:t>.</w:t>
      </w:r>
    </w:p>
    <w:p w14:paraId="1CA926E2" w14:textId="52D42A3B"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בית סתם</w:t>
      </w:r>
      <w:r w:rsidR="00980F5A" w:rsidRPr="00270114">
        <w:rPr>
          <w:rFonts w:ascii="FbShefa" w:hAnsi="FbShefa"/>
          <w:sz w:val="11"/>
          <w:rtl/>
        </w:rPr>
        <w:t>.</w:t>
      </w:r>
      <w:r w:rsidRPr="00270114">
        <w:rPr>
          <w:rFonts w:ascii="FbShefa" w:hAnsi="FbShefa"/>
          <w:sz w:val="11"/>
          <w:rtl/>
        </w:rPr>
        <w:t xml:space="preserve"> אחד יעשנו שנים, קטן יעשנו גדול</w:t>
      </w:r>
      <w:r w:rsidR="00980F5A" w:rsidRPr="00270114">
        <w:rPr>
          <w:rFonts w:ascii="FbShefa" w:hAnsi="FbShefa"/>
          <w:sz w:val="11"/>
          <w:rtl/>
        </w:rPr>
        <w:t>.</w:t>
      </w:r>
    </w:p>
    <w:p w14:paraId="20455E02" w14:textId="2EF067EA"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דינא דמתני'</w:t>
      </w:r>
      <w:r w:rsidR="00980F5A" w:rsidRPr="001B3037">
        <w:rPr>
          <w:rFonts w:ascii="FbShefa" w:hAnsi="FbShefa"/>
          <w:b/>
          <w:bCs/>
          <w:color w:val="3B2F2A" w:themeColor="text2" w:themeShade="80"/>
          <w:sz w:val="11"/>
          <w:rtl/>
        </w:rPr>
        <w:t>.</w:t>
      </w:r>
      <w:r w:rsidRPr="00270114">
        <w:rPr>
          <w:rFonts w:ascii="FbShefa" w:hAnsi="FbShefa"/>
          <w:sz w:val="11"/>
          <w:rtl/>
        </w:rPr>
        <w:t xml:space="preserve"> כגון דאמר: בית שאני משכיר לך מדת ארכו כך וכך</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קשה</w:t>
      </w:r>
      <w:r w:rsidR="00980F5A" w:rsidRPr="001B3037">
        <w:rPr>
          <w:rFonts w:ascii="FbShefa" w:hAnsi="FbShefa"/>
          <w:b/>
          <w:bCs/>
          <w:color w:val="3B2F2A" w:themeColor="text2" w:themeShade="80"/>
          <w:sz w:val="11"/>
          <w:rtl/>
        </w:rPr>
        <w:t>.</w:t>
      </w:r>
      <w:r w:rsidRPr="00270114">
        <w:rPr>
          <w:rFonts w:ascii="FbShefa" w:hAnsi="FbShefa"/>
          <w:sz w:val="11"/>
          <w:rtl/>
        </w:rPr>
        <w:t xml:space="preserve"> פשיטא</w:t>
      </w:r>
      <w:r w:rsidR="00980F5A" w:rsidRPr="00270114">
        <w:rPr>
          <w:rFonts w:ascii="FbShefa" w:hAnsi="FbShefa"/>
          <w:sz w:val="11"/>
          <w:rtl/>
        </w:rPr>
        <w:t>.</w:t>
      </w:r>
    </w:p>
    <w:p w14:paraId="20343C29" w14:textId="7130B46B"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בית כזה אני משכיר לך</w:t>
      </w:r>
      <w:r w:rsidR="00980F5A" w:rsidRPr="00270114">
        <w:rPr>
          <w:rFonts w:ascii="FbShefa" w:hAnsi="FbShefa"/>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לא יעשנו גדול או שנים</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פשיטא</w:t>
      </w:r>
      <w:r w:rsidR="00980F5A" w:rsidRPr="001B3037">
        <w:rPr>
          <w:rFonts w:ascii="FbShefa" w:hAnsi="FbShefa"/>
          <w:b/>
          <w:bCs/>
          <w:color w:val="3B2F2A" w:themeColor="text2" w:themeShade="80"/>
          <w:sz w:val="11"/>
          <w:rtl/>
        </w:rPr>
        <w:t>.</w:t>
      </w:r>
      <w:r w:rsidRPr="00270114">
        <w:rPr>
          <w:rFonts w:ascii="FbShefa" w:hAnsi="FbShefa"/>
          <w:sz w:val="11"/>
          <w:rtl/>
        </w:rPr>
        <w:t xml:space="preserve"> ואין זה החידוש שבמשנה</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מתני'</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הא קמ"ל אף דקאי אגודא דנהרא וס"ד 'כזה' היינו אגודא</w:t>
      </w:r>
      <w:r w:rsidR="00980F5A" w:rsidRPr="00270114">
        <w:rPr>
          <w:rFonts w:ascii="FbShefa" w:hAnsi="FbShefa"/>
          <w:sz w:val="11"/>
          <w:rtl/>
        </w:rPr>
        <w:t>.</w:t>
      </w:r>
    </w:p>
    <w:p w14:paraId="0EF4A4AC" w14:textId="77777777" w:rsidR="009C3CB4" w:rsidRPr="001B3037" w:rsidRDefault="009C3CB4" w:rsidP="009C3CB4">
      <w:pPr>
        <w:spacing w:line="240" w:lineRule="auto"/>
        <w:jc w:val="center"/>
        <w:rPr>
          <w:rFonts w:ascii="FbShefa" w:hAnsi="FbShefa"/>
          <w:b/>
          <w:bCs/>
          <w:color w:val="3B2F2A" w:themeColor="text2" w:themeShade="80"/>
          <w:sz w:val="11"/>
          <w:rtl/>
        </w:rPr>
      </w:pPr>
    </w:p>
    <w:p w14:paraId="5A5E21AA" w14:textId="1AD5DCAD" w:rsidR="009C3CB4" w:rsidRPr="009D0FCB" w:rsidRDefault="009C3CB4" w:rsidP="009D0FCB">
      <w:pPr>
        <w:spacing w:before="100" w:beforeAutospacing="1" w:after="100" w:afterAutospacing="1" w:line="276" w:lineRule="auto"/>
        <w:ind w:leftChars="851" w:left="1702" w:rightChars="851" w:right="1702"/>
        <w:jc w:val="center"/>
        <w:rPr>
          <w:rFonts w:ascii="FbShefa" w:hAnsi="FbShefa"/>
          <w:b/>
          <w:bCs/>
          <w:color w:val="3B2F2A" w:themeColor="text2" w:themeShade="80"/>
          <w:sz w:val="11"/>
          <w:rtl/>
        </w:rPr>
      </w:pPr>
      <w:r w:rsidRPr="009D0FCB">
        <w:rPr>
          <w:rFonts w:ascii="FbShefa" w:hAnsi="FbShefa"/>
          <w:b/>
          <w:bCs/>
          <w:color w:val="3B2F2A" w:themeColor="text2" w:themeShade="80"/>
          <w:sz w:val="11"/>
          <w:rtl/>
        </w:rPr>
        <w:t>הדרן עלך</w:t>
      </w:r>
    </w:p>
    <w:p w14:paraId="683E6606" w14:textId="77777777" w:rsidR="009C3CB4" w:rsidRPr="009D0FCB" w:rsidRDefault="009C3CB4" w:rsidP="009D0FCB">
      <w:pPr>
        <w:spacing w:before="100" w:beforeAutospacing="1" w:after="100" w:afterAutospacing="1" w:line="276" w:lineRule="auto"/>
        <w:ind w:leftChars="851" w:left="1702" w:rightChars="851" w:right="1702"/>
        <w:jc w:val="center"/>
        <w:rPr>
          <w:rFonts w:ascii="FbShefa" w:hAnsi="FbShefa"/>
          <w:b/>
          <w:bCs/>
          <w:color w:val="3B2F2A" w:themeColor="text2" w:themeShade="80"/>
          <w:sz w:val="11"/>
          <w:rtl/>
        </w:rPr>
      </w:pPr>
      <w:r w:rsidRPr="009D0FCB">
        <w:rPr>
          <w:rFonts w:ascii="FbShefa" w:hAnsi="FbShefa"/>
          <w:b/>
          <w:bCs/>
          <w:color w:val="3B2F2A" w:themeColor="text2" w:themeShade="80"/>
          <w:sz w:val="11"/>
          <w:rtl/>
        </w:rPr>
        <w:t>הַשּׁוֹאֵל</w:t>
      </w:r>
    </w:p>
    <w:p w14:paraId="3CDCEA44" w14:textId="77777777" w:rsidR="009C3CB4" w:rsidRPr="009D0FCB" w:rsidRDefault="009C3CB4" w:rsidP="009D0FCB">
      <w:pPr>
        <w:spacing w:before="100" w:beforeAutospacing="1" w:after="100" w:afterAutospacing="1" w:line="276" w:lineRule="auto"/>
        <w:ind w:leftChars="851" w:left="1702" w:rightChars="851" w:right="1702"/>
        <w:jc w:val="center"/>
        <w:rPr>
          <w:rFonts w:ascii="FbShefa" w:hAnsi="FbShefa"/>
          <w:b/>
          <w:bCs/>
          <w:color w:val="3B2F2A" w:themeColor="text2" w:themeShade="80"/>
          <w:sz w:val="11"/>
          <w:rtl/>
        </w:rPr>
        <w:sectPr w:rsidR="009C3CB4" w:rsidRPr="009D0FCB" w:rsidSect="00773B80">
          <w:footnotePr>
            <w:numRestart w:val="eachSect"/>
          </w:footnotePr>
          <w:pgSz w:w="11906" w:h="16838" w:code="9"/>
          <w:pgMar w:top="720" w:right="720" w:bottom="720" w:left="720" w:header="708" w:footer="708" w:gutter="0"/>
          <w:cols w:space="708"/>
          <w:bidi/>
          <w:rtlGutter/>
          <w:docGrid w:linePitch="360"/>
        </w:sectPr>
      </w:pPr>
    </w:p>
    <w:p w14:paraId="021416BD" w14:textId="77777777" w:rsidR="009C3CB4" w:rsidRPr="009D0FCB" w:rsidRDefault="009C3CB4" w:rsidP="009D0FCB">
      <w:pPr>
        <w:spacing w:before="100" w:beforeAutospacing="1" w:after="100" w:afterAutospacing="1" w:line="276" w:lineRule="auto"/>
        <w:ind w:leftChars="851" w:left="1702" w:rightChars="851" w:right="1702"/>
        <w:jc w:val="center"/>
        <w:rPr>
          <w:rFonts w:ascii="FbShefa" w:hAnsi="FbShefa"/>
          <w:b/>
          <w:bCs/>
          <w:color w:val="3B2F2A" w:themeColor="text2" w:themeShade="80"/>
          <w:sz w:val="11"/>
          <w:rtl/>
        </w:rPr>
      </w:pPr>
      <w:r w:rsidRPr="009D0FCB">
        <w:rPr>
          <w:rFonts w:ascii="FbShefa" w:hAnsi="FbShefa"/>
          <w:b/>
          <w:bCs/>
          <w:color w:val="3B2F2A" w:themeColor="text2" w:themeShade="80"/>
          <w:sz w:val="11"/>
          <w:rtl/>
        </w:rPr>
        <w:t>הַמְקַבֵּל</w:t>
      </w:r>
    </w:p>
    <w:p w14:paraId="57B8F094" w14:textId="570E6157" w:rsidR="009C3CB4" w:rsidRPr="009D0FCB" w:rsidRDefault="009C3CB4" w:rsidP="009D0FCB">
      <w:pPr>
        <w:spacing w:before="100" w:beforeAutospacing="1" w:after="100" w:afterAutospacing="1" w:line="276" w:lineRule="auto"/>
        <w:ind w:leftChars="851" w:left="1702" w:rightChars="851" w:right="1702"/>
        <w:jc w:val="both"/>
        <w:rPr>
          <w:rFonts w:ascii="FbShefa" w:hAnsi="FbShefa"/>
          <w:b/>
          <w:bCs/>
          <w:color w:val="3B2F2A" w:themeColor="text2" w:themeShade="80"/>
          <w:sz w:val="11"/>
          <w:rtl/>
        </w:rPr>
      </w:pPr>
      <w:r w:rsidRPr="009D0FCB">
        <w:rPr>
          <w:rFonts w:ascii="FbShefa" w:hAnsi="FbShefa"/>
          <w:b/>
          <w:bCs/>
          <w:color w:val="3B2F2A" w:themeColor="text2" w:themeShade="80"/>
          <w:sz w:val="11"/>
          <w:rtl/>
        </w:rPr>
        <w:t>שָׂדֶה מֵחֲבֵרוֹ, מְקוֹם שֶׁנָּהֲגוּ לִקְצֹר, יִקְצֹר, לַעֲקֹר, יַעֲקֹר, לַחֲרשׁ אַחֲרָיו, יַחֲרשׁ</w:t>
      </w:r>
      <w:r w:rsidR="00980F5A" w:rsidRPr="009D0FCB">
        <w:rPr>
          <w:rFonts w:ascii="FbShefa" w:hAnsi="FbShefa"/>
          <w:b/>
          <w:bCs/>
          <w:color w:val="3B2F2A" w:themeColor="text2" w:themeShade="80"/>
          <w:sz w:val="11"/>
          <w:rtl/>
        </w:rPr>
        <w:t>.</w:t>
      </w:r>
      <w:r w:rsidRPr="009D0FCB">
        <w:rPr>
          <w:rFonts w:ascii="FbShefa" w:hAnsi="FbShefa"/>
          <w:b/>
          <w:bCs/>
          <w:color w:val="3B2F2A" w:themeColor="text2" w:themeShade="80"/>
          <w:sz w:val="11"/>
          <w:rtl/>
        </w:rPr>
        <w:t xml:space="preserve"> הַכֹּל כְּמִנְהַג הַמְּדִינָה</w:t>
      </w:r>
      <w:r w:rsidR="00980F5A" w:rsidRPr="009D0FCB">
        <w:rPr>
          <w:rFonts w:ascii="FbShefa" w:hAnsi="FbShefa"/>
          <w:b/>
          <w:bCs/>
          <w:color w:val="3B2F2A" w:themeColor="text2" w:themeShade="80"/>
          <w:sz w:val="11"/>
          <w:rtl/>
        </w:rPr>
        <w:t>.</w:t>
      </w:r>
      <w:r w:rsidRPr="009D0FCB">
        <w:rPr>
          <w:rFonts w:ascii="FbShefa" w:hAnsi="FbShefa"/>
          <w:b/>
          <w:bCs/>
          <w:color w:val="3B2F2A" w:themeColor="text2" w:themeShade="80"/>
          <w:sz w:val="11"/>
          <w:rtl/>
        </w:rPr>
        <w:t xml:space="preserve"> כְּשֵׁם שֶׁחוֹלְקִין בַּתְּבוּאָה, כָּךְ חוֹלְקִין בַּתֶּבֶן וּבַקַּשׁ</w:t>
      </w:r>
      <w:r w:rsidR="00980F5A" w:rsidRPr="009D0FCB">
        <w:rPr>
          <w:rFonts w:ascii="FbShefa" w:hAnsi="FbShefa"/>
          <w:b/>
          <w:bCs/>
          <w:color w:val="3B2F2A" w:themeColor="text2" w:themeShade="80"/>
          <w:sz w:val="11"/>
          <w:rtl/>
        </w:rPr>
        <w:t>.</w:t>
      </w:r>
      <w:r w:rsidRPr="009D0FCB">
        <w:rPr>
          <w:rFonts w:ascii="FbShefa" w:hAnsi="FbShefa"/>
          <w:b/>
          <w:bCs/>
          <w:color w:val="3B2F2A" w:themeColor="text2" w:themeShade="80"/>
          <w:sz w:val="11"/>
          <w:rtl/>
        </w:rPr>
        <w:t xml:space="preserve"> כְּשֵׁם שֶׁחוֹלְקִין בַּיַּיִן, כָּךְ חוֹלְקִין בַּזְּמוֹרוֹת וּבַקָּנִים</w:t>
      </w:r>
      <w:r w:rsidR="00980F5A" w:rsidRPr="009D0FCB">
        <w:rPr>
          <w:rFonts w:ascii="FbShefa" w:hAnsi="FbShefa"/>
          <w:b/>
          <w:bCs/>
          <w:color w:val="3B2F2A" w:themeColor="text2" w:themeShade="80"/>
          <w:sz w:val="11"/>
          <w:rtl/>
        </w:rPr>
        <w:t>.</w:t>
      </w:r>
      <w:r w:rsidRPr="009D0FCB">
        <w:rPr>
          <w:rFonts w:ascii="FbShefa" w:hAnsi="FbShefa"/>
          <w:b/>
          <w:bCs/>
          <w:color w:val="3B2F2A" w:themeColor="text2" w:themeShade="80"/>
          <w:sz w:val="11"/>
          <w:rtl/>
        </w:rPr>
        <w:t xml:space="preserve"> וּשְׁנֵיהֶם מְסַפְּקִין אֶת הַקָּנִים: </w:t>
      </w:r>
    </w:p>
    <w:p w14:paraId="6CF24624" w14:textId="77777777" w:rsidR="009C3CB4" w:rsidRPr="00270114" w:rsidRDefault="009C3CB4" w:rsidP="009C3CB4">
      <w:pPr>
        <w:spacing w:line="240" w:lineRule="auto"/>
        <w:rPr>
          <w:rFonts w:ascii="FbShefa" w:hAnsi="FbShefa"/>
          <w:sz w:val="11"/>
          <w:rtl/>
        </w:rPr>
      </w:pPr>
    </w:p>
    <w:p w14:paraId="2579C4E5"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מנהג המדינה</w:t>
      </w:r>
    </w:p>
    <w:p w14:paraId="1BEFF331" w14:textId="258E1F84"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שניהם</w:t>
      </w:r>
      <w:r w:rsidR="00980F5A" w:rsidRPr="001B3037">
        <w:rPr>
          <w:rFonts w:ascii="FbShefa" w:hAnsi="FbShefa"/>
          <w:b/>
          <w:bCs/>
          <w:color w:val="3B2F2A" w:themeColor="text2" w:themeShade="80"/>
          <w:sz w:val="11"/>
          <w:rtl/>
        </w:rPr>
        <w:t>.</w:t>
      </w:r>
      <w:r w:rsidRPr="00270114">
        <w:rPr>
          <w:rFonts w:ascii="FbShefa" w:hAnsi="FbShefa"/>
          <w:sz w:val="11"/>
          <w:rtl/>
        </w:rPr>
        <w:t xml:space="preserve"> מעכבין זה על זה</w:t>
      </w:r>
      <w:r w:rsidR="00980F5A" w:rsidRPr="00270114">
        <w:rPr>
          <w:rFonts w:ascii="FbShefa" w:hAnsi="FbShefa"/>
          <w:sz w:val="11"/>
          <w:rtl/>
        </w:rPr>
        <w:t>.</w:t>
      </w:r>
    </w:p>
    <w:p w14:paraId="4EAE7560" w14:textId="0F4B82A5"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נהגו לקצור</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האי אמר</w:t>
      </w:r>
      <w:r w:rsidR="00980F5A" w:rsidRPr="00270114">
        <w:rPr>
          <w:rFonts w:ascii="FbShefa" w:hAnsi="FbShefa"/>
          <w:sz w:val="11"/>
          <w:rtl/>
        </w:rPr>
        <w:t>.</w:t>
      </w:r>
      <w:r w:rsidRPr="00270114">
        <w:rPr>
          <w:rFonts w:ascii="FbShefa" w:hAnsi="FbShefa"/>
          <w:sz w:val="11"/>
          <w:rtl/>
        </w:rPr>
        <w:t xml:space="preserve"> בעינא דתתבן לי ארעאי</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והאי אמר</w:t>
      </w:r>
      <w:r w:rsidR="00980F5A" w:rsidRPr="00270114">
        <w:rPr>
          <w:rFonts w:ascii="FbShefa" w:hAnsi="FbShefa"/>
          <w:sz w:val="11"/>
          <w:rtl/>
        </w:rPr>
        <w:t>.</w:t>
      </w:r>
      <w:r w:rsidRPr="00270114">
        <w:rPr>
          <w:rFonts w:ascii="FbShefa" w:hAnsi="FbShefa"/>
          <w:sz w:val="11"/>
          <w:rtl/>
        </w:rPr>
        <w:t xml:space="preserve"> לא מצינא</w:t>
      </w:r>
      <w:r w:rsidR="00980F5A" w:rsidRPr="00270114">
        <w:rPr>
          <w:rFonts w:ascii="FbShefa" w:hAnsi="FbShefa"/>
          <w:sz w:val="11"/>
          <w:rtl/>
        </w:rPr>
        <w:t>.</w:t>
      </w:r>
    </w:p>
    <w:p w14:paraId="60D0BECD" w14:textId="32B98CEA"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נהגו לעקור</w:t>
      </w:r>
      <w:r w:rsidR="00980F5A" w:rsidRPr="00270114">
        <w:rPr>
          <w:rFonts w:ascii="FbShefa" w:hAnsi="FbShefa"/>
          <w:sz w:val="11"/>
          <w:rtl/>
        </w:rPr>
        <w:t>.</w:t>
      </w:r>
      <w:r w:rsidRPr="001B3037">
        <w:rPr>
          <w:rFonts w:ascii="FbShefa" w:hAnsi="FbShefa"/>
          <w:b/>
          <w:bCs/>
          <w:color w:val="3B2F2A" w:themeColor="text2" w:themeShade="80"/>
          <w:sz w:val="11"/>
          <w:rtl/>
        </w:rPr>
        <w:t xml:space="preserve"> האי אמר</w:t>
      </w:r>
      <w:r w:rsidR="00980F5A" w:rsidRPr="00270114">
        <w:rPr>
          <w:rFonts w:ascii="FbShefa" w:hAnsi="FbShefa"/>
          <w:sz w:val="11"/>
          <w:rtl/>
        </w:rPr>
        <w:t>.</w:t>
      </w:r>
      <w:r w:rsidRPr="00270114">
        <w:rPr>
          <w:rFonts w:ascii="FbShefa" w:hAnsi="FbShefa"/>
          <w:sz w:val="11"/>
          <w:rtl/>
        </w:rPr>
        <w:t xml:space="preserve"> בעינא דתינקר ארעאי</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והאי אמר</w:t>
      </w:r>
      <w:r w:rsidR="00980F5A" w:rsidRPr="00270114">
        <w:rPr>
          <w:rFonts w:ascii="FbShefa" w:hAnsi="FbShefa"/>
          <w:sz w:val="11"/>
          <w:rtl/>
        </w:rPr>
        <w:t>.</w:t>
      </w:r>
      <w:r w:rsidRPr="00270114">
        <w:rPr>
          <w:rFonts w:ascii="FbShefa" w:hAnsi="FbShefa"/>
          <w:sz w:val="11"/>
          <w:rtl/>
        </w:rPr>
        <w:t xml:space="preserve"> בעינא תיבנא</w:t>
      </w:r>
      <w:r w:rsidR="00980F5A" w:rsidRPr="00270114">
        <w:rPr>
          <w:rFonts w:ascii="FbShefa" w:hAnsi="FbShefa"/>
          <w:sz w:val="11"/>
          <w:rtl/>
        </w:rPr>
        <w:t>.</w:t>
      </w:r>
    </w:p>
    <w:p w14:paraId="14768DD6" w14:textId="15D9D518" w:rsidR="009C3CB4" w:rsidRPr="00270114" w:rsidRDefault="009C3CB4" w:rsidP="009C3CB4">
      <w:pPr>
        <w:spacing w:line="240" w:lineRule="auto"/>
        <w:rPr>
          <w:rFonts w:ascii="FbShefa" w:hAnsi="FbShefa"/>
          <w:sz w:val="11"/>
          <w:rtl/>
        </w:rPr>
      </w:pPr>
    </w:p>
    <w:p w14:paraId="567BA770" w14:textId="60FB556D"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נהגו לחרוש</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חייב לחרוש</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אפילו</w:t>
      </w:r>
      <w:r w:rsidR="00980F5A" w:rsidRPr="001B3037">
        <w:rPr>
          <w:rFonts w:ascii="FbShefa" w:hAnsi="FbShefa"/>
          <w:b/>
          <w:bCs/>
          <w:color w:val="3B2F2A" w:themeColor="text2" w:themeShade="80"/>
          <w:sz w:val="11"/>
          <w:rtl/>
        </w:rPr>
        <w:t>.</w:t>
      </w:r>
      <w:r w:rsidRPr="00270114">
        <w:rPr>
          <w:rFonts w:ascii="FbShefa" w:hAnsi="FbShefa"/>
          <w:sz w:val="11"/>
          <w:rtl/>
        </w:rPr>
        <w:t xml:space="preserve"> באתרא דלא מנכשי, ואזל איהו ונכיש</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ס"ד</w:t>
      </w:r>
      <w:r w:rsidR="00980F5A" w:rsidRPr="001B3037">
        <w:rPr>
          <w:rFonts w:ascii="FbShefa" w:hAnsi="FbShefa"/>
          <w:b/>
          <w:bCs/>
          <w:color w:val="3B2F2A" w:themeColor="text2" w:themeShade="80"/>
          <w:sz w:val="11"/>
          <w:rtl/>
        </w:rPr>
        <w:t>.</w:t>
      </w:r>
      <w:r w:rsidRPr="00270114">
        <w:rPr>
          <w:rFonts w:ascii="FbShefa" w:hAnsi="FbShefa"/>
          <w:sz w:val="11"/>
          <w:rtl/>
        </w:rPr>
        <w:t xml:space="preserve"> האי דנכישנא אדעתא דלא כריבנא לה</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קמ"ל</w:t>
      </w:r>
      <w:r w:rsidR="00980F5A" w:rsidRPr="001B3037">
        <w:rPr>
          <w:rFonts w:ascii="FbShefa" w:hAnsi="FbShefa"/>
          <w:b/>
          <w:bCs/>
          <w:color w:val="3B2F2A" w:themeColor="text2" w:themeShade="80"/>
          <w:sz w:val="11"/>
          <w:rtl/>
        </w:rPr>
        <w:t>.</w:t>
      </w:r>
      <w:r w:rsidRPr="00270114">
        <w:rPr>
          <w:rFonts w:ascii="FbShefa" w:hAnsi="FbShefa"/>
          <w:sz w:val="11"/>
          <w:rtl/>
        </w:rPr>
        <w:t xml:space="preserve"> דאיבעי לפרושי</w:t>
      </w:r>
      <w:r w:rsidR="00980F5A" w:rsidRPr="00270114">
        <w:rPr>
          <w:rFonts w:ascii="FbShefa" w:hAnsi="FbShefa"/>
          <w:sz w:val="11"/>
          <w:rtl/>
        </w:rPr>
        <w:t>.</w:t>
      </w:r>
    </w:p>
    <w:p w14:paraId="6DA14F86" w14:textId="25092678"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הכל כמנהג המדינה</w:t>
      </w:r>
      <w:r w:rsidR="00980F5A" w:rsidRPr="001B3037">
        <w:rPr>
          <w:rFonts w:ascii="FbShefa" w:hAnsi="FbShefa"/>
          <w:b/>
          <w:bCs/>
          <w:color w:val="3B2F2A" w:themeColor="text2" w:themeShade="80"/>
          <w:sz w:val="11"/>
          <w:rtl/>
        </w:rPr>
        <w:t>.</w:t>
      </w:r>
      <w:r w:rsidRPr="00270114">
        <w:rPr>
          <w:rFonts w:ascii="FbShefa" w:hAnsi="FbShefa"/>
          <w:sz w:val="11"/>
          <w:rtl/>
        </w:rPr>
        <w:t xml:space="preserve"> לאתויי אילנות על גבי קרקע וכדלהלן:</w:t>
      </w:r>
    </w:p>
    <w:p w14:paraId="6074C93B" w14:textId="1262855C"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מקום שנהגו להשכיר אילנות על גבי קרקע</w:t>
      </w:r>
      <w:r w:rsidR="00980F5A" w:rsidRPr="00270114">
        <w:rPr>
          <w:rFonts w:ascii="FbShefa" w:hAnsi="FbShefa"/>
          <w:sz w:val="11"/>
          <w:rtl/>
        </w:rPr>
        <w:t>.</w:t>
      </w:r>
      <w:r w:rsidRPr="00270114">
        <w:rPr>
          <w:rFonts w:ascii="FbShefa" w:hAnsi="FbShefa"/>
          <w:sz w:val="11"/>
          <w:rtl/>
        </w:rPr>
        <w:t xml:space="preserve"> משכירין</w:t>
      </w:r>
      <w:r w:rsidR="00980F5A" w:rsidRPr="00270114">
        <w:rPr>
          <w:rFonts w:ascii="FbShefa" w:hAnsi="FbShefa"/>
          <w:sz w:val="11"/>
          <w:rtl/>
        </w:rPr>
        <w:t>.</w:t>
      </w:r>
      <w:r w:rsidRPr="001B3037">
        <w:rPr>
          <w:rFonts w:ascii="FbShefa" w:hAnsi="FbShefa"/>
          <w:b/>
          <w:bCs/>
          <w:color w:val="3B2F2A" w:themeColor="text2" w:themeShade="80"/>
          <w:sz w:val="11"/>
          <w:rtl/>
        </w:rPr>
        <w:t xml:space="preserve"> החידוש</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אף דכו"ע יהבי בתילתא ואזל איהו ויהביה בריבעא</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ס"ד</w:t>
      </w:r>
      <w:r w:rsidR="00980F5A" w:rsidRPr="001B3037">
        <w:rPr>
          <w:rFonts w:ascii="FbShefa" w:hAnsi="FbShefa"/>
          <w:b/>
          <w:bCs/>
          <w:color w:val="3B2F2A" w:themeColor="text2" w:themeShade="80"/>
          <w:sz w:val="11"/>
          <w:rtl/>
        </w:rPr>
        <w:t>.</w:t>
      </w:r>
      <w:r w:rsidRPr="00270114">
        <w:rPr>
          <w:rFonts w:ascii="FbShefa" w:hAnsi="FbShefa"/>
          <w:sz w:val="11"/>
          <w:rtl/>
        </w:rPr>
        <w:t xml:space="preserve"> האי דבצרי לך, אדעתא דלא יהבינא לך באילנות</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קמ"ל</w:t>
      </w:r>
      <w:r w:rsidRPr="00270114">
        <w:rPr>
          <w:rFonts w:ascii="FbShefa" w:hAnsi="FbShefa"/>
          <w:sz w:val="11"/>
          <w:rtl/>
        </w:rPr>
        <w:t xml:space="preserve"> דאיבעי לפרושי</w:t>
      </w:r>
      <w:r w:rsidR="00980F5A" w:rsidRPr="00270114">
        <w:rPr>
          <w:rFonts w:ascii="FbShefa" w:hAnsi="FbShefa"/>
          <w:sz w:val="11"/>
          <w:rtl/>
        </w:rPr>
        <w:t>.</w:t>
      </w:r>
    </w:p>
    <w:p w14:paraId="2546863C" w14:textId="58A5D20A"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מקום שאין נהגו להשכיר</w:t>
      </w:r>
      <w:r w:rsidR="00980F5A" w:rsidRPr="00270114">
        <w:rPr>
          <w:rFonts w:ascii="FbShefa" w:hAnsi="FbShefa"/>
          <w:sz w:val="11"/>
          <w:rtl/>
        </w:rPr>
        <w:t>.</w:t>
      </w:r>
      <w:r w:rsidRPr="00270114">
        <w:rPr>
          <w:rFonts w:ascii="FbShefa" w:hAnsi="FbShefa"/>
          <w:sz w:val="11"/>
          <w:rtl/>
        </w:rPr>
        <w:t xml:space="preserve"> אין משכירין</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החידוש</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אף דכו"ע מקבלי בריבעא, ואזל איהו וקיבלה בתילתא</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ס"ד</w:t>
      </w:r>
      <w:r w:rsidR="00980F5A" w:rsidRPr="001B3037">
        <w:rPr>
          <w:rFonts w:ascii="FbShefa" w:hAnsi="FbShefa"/>
          <w:b/>
          <w:bCs/>
          <w:color w:val="3B2F2A" w:themeColor="text2" w:themeShade="80"/>
          <w:sz w:val="11"/>
          <w:rtl/>
        </w:rPr>
        <w:t>.</w:t>
      </w:r>
      <w:r w:rsidRPr="00270114">
        <w:rPr>
          <w:rFonts w:ascii="FbShefa" w:hAnsi="FbShefa"/>
          <w:sz w:val="11"/>
          <w:rtl/>
        </w:rPr>
        <w:t xml:space="preserve"> האי דטפאי לך, אדעתא דיהבת לי באילנות</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קמ"ל</w:t>
      </w:r>
      <w:r w:rsidR="00980F5A" w:rsidRPr="001B3037">
        <w:rPr>
          <w:rFonts w:ascii="FbShefa" w:hAnsi="FbShefa"/>
          <w:b/>
          <w:bCs/>
          <w:color w:val="3B2F2A" w:themeColor="text2" w:themeShade="80"/>
          <w:sz w:val="11"/>
          <w:rtl/>
        </w:rPr>
        <w:t>.</w:t>
      </w:r>
      <w:r w:rsidRPr="00270114">
        <w:rPr>
          <w:rFonts w:ascii="FbShefa" w:hAnsi="FbShefa"/>
          <w:sz w:val="11"/>
          <w:rtl/>
        </w:rPr>
        <w:t xml:space="preserve"> דאיבעי לפרושי</w:t>
      </w:r>
      <w:r w:rsidR="00980F5A" w:rsidRPr="00270114">
        <w:rPr>
          <w:rFonts w:ascii="FbShefa" w:hAnsi="FbShefa"/>
          <w:sz w:val="11"/>
          <w:rtl/>
        </w:rPr>
        <w:t>.</w:t>
      </w:r>
    </w:p>
    <w:p w14:paraId="15ABA93A" w14:textId="60D34D3A" w:rsidR="009C3CB4" w:rsidRPr="00270114" w:rsidRDefault="009C3CB4" w:rsidP="009C3CB4">
      <w:pPr>
        <w:spacing w:line="240" w:lineRule="auto"/>
        <w:rPr>
          <w:rFonts w:ascii="FbShefa" w:hAnsi="FbShefa"/>
          <w:sz w:val="11"/>
          <w:rtl/>
        </w:rPr>
      </w:pPr>
    </w:p>
    <w:p w14:paraId="7587C08D"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תבן וקש</w:t>
      </w:r>
    </w:p>
    <w:p w14:paraId="73F2E10C" w14:textId="4587C1F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תלוי</w:t>
      </w:r>
      <w:r w:rsidR="00980F5A" w:rsidRPr="001B3037">
        <w:rPr>
          <w:rFonts w:ascii="FbShefa" w:hAnsi="FbShefa"/>
          <w:b/>
          <w:bCs/>
          <w:color w:val="3B2F2A" w:themeColor="text2" w:themeShade="80"/>
          <w:sz w:val="11"/>
          <w:rtl/>
        </w:rPr>
        <w:t>.</w:t>
      </w:r>
      <w:r w:rsidRPr="00270114">
        <w:rPr>
          <w:rFonts w:ascii="FbShefa" w:hAnsi="FbShefa"/>
          <w:sz w:val="11"/>
          <w:rtl/>
        </w:rPr>
        <w:t xml:space="preserve"> במנהג המקומות</w:t>
      </w:r>
      <w:r w:rsidR="00980F5A" w:rsidRPr="00270114">
        <w:rPr>
          <w:rFonts w:ascii="FbShefa" w:hAnsi="FbShefa"/>
          <w:sz w:val="11"/>
          <w:rtl/>
        </w:rPr>
        <w:t>.</w:t>
      </w:r>
    </w:p>
    <w:p w14:paraId="7BF2F66C" w14:textId="6F78FAF5"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בבל</w:t>
      </w:r>
      <w:r w:rsidR="00980F5A" w:rsidRPr="001B3037">
        <w:rPr>
          <w:rFonts w:ascii="FbShefa" w:hAnsi="FbShefa"/>
          <w:b/>
          <w:bCs/>
          <w:color w:val="3B2F2A" w:themeColor="text2" w:themeShade="80"/>
          <w:sz w:val="11"/>
          <w:rtl/>
        </w:rPr>
        <w:t>.</w:t>
      </w:r>
      <w:r w:rsidRPr="00270114">
        <w:rPr>
          <w:rFonts w:ascii="FbShefa" w:hAnsi="FbShefa"/>
          <w:sz w:val="11"/>
          <w:rtl/>
        </w:rPr>
        <w:t xml:space="preserve"> נהיגו דלא יהיבי תיבנא לאריסא</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נפק"מ</w:t>
      </w:r>
      <w:r w:rsidR="00980F5A" w:rsidRPr="001B3037">
        <w:rPr>
          <w:rFonts w:ascii="FbShefa" w:hAnsi="FbShefa"/>
          <w:b/>
          <w:bCs/>
          <w:color w:val="3B2F2A" w:themeColor="text2" w:themeShade="80"/>
          <w:sz w:val="11"/>
          <w:rtl/>
        </w:rPr>
        <w:t>.</w:t>
      </w:r>
      <w:r w:rsidRPr="00270114">
        <w:rPr>
          <w:rFonts w:ascii="FbShefa" w:hAnsi="FbShefa"/>
          <w:sz w:val="11"/>
          <w:rtl/>
        </w:rPr>
        <w:t xml:space="preserve"> דאי איכא איניש דיהיב עין יפה הוא, ולא גמרינן מיניה</w:t>
      </w:r>
      <w:r w:rsidR="00980F5A" w:rsidRPr="00270114">
        <w:rPr>
          <w:rFonts w:ascii="FbShefa" w:hAnsi="FbShefa"/>
          <w:sz w:val="11"/>
          <w:rtl/>
        </w:rPr>
        <w:t>.</w:t>
      </w:r>
    </w:p>
    <w:p w14:paraId="59EDB2D1" w14:textId="1D986F4F" w:rsidR="009C3CB4" w:rsidRPr="00270114" w:rsidRDefault="009C3CB4" w:rsidP="009C3CB4">
      <w:pPr>
        <w:spacing w:line="240" w:lineRule="auto"/>
        <w:rPr>
          <w:rFonts w:ascii="FbShefa" w:hAnsi="FbShefa"/>
          <w:sz w:val="11"/>
          <w:rtl/>
        </w:rPr>
      </w:pPr>
    </w:p>
    <w:p w14:paraId="0EF1ED5F"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בעה"ב ואריס</w:t>
      </w:r>
    </w:p>
    <w:p w14:paraId="722C0922" w14:textId="363931E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דבעה"ב</w:t>
      </w:r>
      <w:r w:rsidR="00980F5A" w:rsidRPr="001B3037">
        <w:rPr>
          <w:rFonts w:ascii="FbShefa" w:hAnsi="FbShefa"/>
          <w:b/>
          <w:bCs/>
          <w:color w:val="3B2F2A" w:themeColor="text2" w:themeShade="80"/>
          <w:sz w:val="11"/>
          <w:rtl/>
        </w:rPr>
        <w:t>.</w:t>
      </w:r>
      <w:r w:rsidRPr="00270114">
        <w:rPr>
          <w:rFonts w:ascii="FbShefa" w:hAnsi="FbShefa"/>
          <w:sz w:val="11"/>
          <w:rtl/>
        </w:rPr>
        <w:t xml:space="preserve"> בוכרא וטפתא וארכבתא וקני דחיזרא</w:t>
      </w:r>
      <w:r w:rsidR="00980F5A" w:rsidRPr="00270114">
        <w:rPr>
          <w:rFonts w:ascii="FbShefa" w:hAnsi="FbShefa"/>
          <w:sz w:val="11"/>
          <w:rtl/>
        </w:rPr>
        <w:t>.</w:t>
      </w:r>
    </w:p>
    <w:p w14:paraId="0512D370" w14:textId="620139D4"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דאריסא</w:t>
      </w:r>
      <w:r w:rsidR="00980F5A" w:rsidRPr="001B3037">
        <w:rPr>
          <w:rFonts w:ascii="FbShefa" w:hAnsi="FbShefa"/>
          <w:b/>
          <w:bCs/>
          <w:color w:val="3B2F2A" w:themeColor="text2" w:themeShade="80"/>
          <w:sz w:val="11"/>
          <w:rtl/>
        </w:rPr>
        <w:t>.</w:t>
      </w:r>
      <w:r w:rsidRPr="00270114">
        <w:rPr>
          <w:rFonts w:ascii="FbShefa" w:hAnsi="FbShefa"/>
          <w:sz w:val="11"/>
          <w:rtl/>
        </w:rPr>
        <w:t xml:space="preserve"> חזרא גופיה</w:t>
      </w:r>
      <w:r w:rsidR="00980F5A" w:rsidRPr="00270114">
        <w:rPr>
          <w:rFonts w:ascii="FbShefa" w:hAnsi="FbShefa"/>
          <w:sz w:val="11"/>
          <w:rtl/>
        </w:rPr>
        <w:t>.</w:t>
      </w:r>
    </w:p>
    <w:p w14:paraId="24B9E8AE" w14:textId="0D555CED"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כללא דמילתא</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עיקר בלמא</w:t>
      </w:r>
      <w:r w:rsidR="00980F5A" w:rsidRPr="00270114">
        <w:rPr>
          <w:rFonts w:ascii="FbShefa" w:hAnsi="FbShefa"/>
          <w:sz w:val="11"/>
          <w:rtl/>
        </w:rPr>
        <w:t>.</w:t>
      </w:r>
      <w:r w:rsidRPr="00270114">
        <w:rPr>
          <w:rFonts w:ascii="FbShefa" w:hAnsi="FbShefa"/>
          <w:sz w:val="11"/>
          <w:rtl/>
        </w:rPr>
        <w:t xml:space="preserve"> דבעל הבית</w:t>
      </w:r>
      <w:r w:rsidR="00980F5A" w:rsidRPr="00270114">
        <w:rPr>
          <w:rFonts w:ascii="FbShefa" w:hAnsi="FbShefa"/>
          <w:sz w:val="11"/>
          <w:rtl/>
        </w:rPr>
        <w:t>.</w:t>
      </w:r>
      <w:r w:rsidRPr="001B3037">
        <w:rPr>
          <w:rFonts w:ascii="FbShefa" w:hAnsi="FbShefa"/>
          <w:b/>
          <w:bCs/>
          <w:color w:val="3B2F2A" w:themeColor="text2" w:themeShade="80"/>
          <w:sz w:val="11"/>
          <w:rtl/>
        </w:rPr>
        <w:t xml:space="preserve"> נטירותא יתירתא</w:t>
      </w:r>
      <w:r w:rsidR="00980F5A" w:rsidRPr="00270114">
        <w:rPr>
          <w:rFonts w:ascii="FbShefa" w:hAnsi="FbShefa"/>
          <w:sz w:val="11"/>
          <w:rtl/>
        </w:rPr>
        <w:t>.</w:t>
      </w:r>
      <w:r w:rsidRPr="00270114">
        <w:rPr>
          <w:rFonts w:ascii="FbShefa" w:hAnsi="FbShefa"/>
          <w:sz w:val="11"/>
          <w:rtl/>
        </w:rPr>
        <w:t xml:space="preserve"> דאריסא</w:t>
      </w:r>
      <w:r w:rsidR="00980F5A" w:rsidRPr="00270114">
        <w:rPr>
          <w:rFonts w:ascii="FbShefa" w:hAnsi="FbShefa"/>
          <w:sz w:val="11"/>
          <w:rtl/>
        </w:rPr>
        <w:t>.</w:t>
      </w:r>
    </w:p>
    <w:p w14:paraId="432EB0F2" w14:textId="3E4629AF" w:rsidR="009C3CB4" w:rsidRPr="00270114" w:rsidRDefault="009C3CB4" w:rsidP="009C3CB4">
      <w:pPr>
        <w:spacing w:line="240" w:lineRule="auto"/>
        <w:rPr>
          <w:rFonts w:ascii="FbShefa" w:hAnsi="FbShefa"/>
          <w:sz w:val="11"/>
          <w:rtl/>
        </w:rPr>
      </w:pPr>
    </w:p>
    <w:p w14:paraId="71471F22" w14:textId="4848A77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דבעה"ב</w:t>
      </w:r>
      <w:r w:rsidR="00980F5A" w:rsidRPr="001B3037">
        <w:rPr>
          <w:rFonts w:ascii="FbShefa" w:hAnsi="FbShefa"/>
          <w:b/>
          <w:bCs/>
          <w:color w:val="3B2F2A" w:themeColor="text2" w:themeShade="80"/>
          <w:sz w:val="11"/>
          <w:rtl/>
        </w:rPr>
        <w:t>.</w:t>
      </w:r>
      <w:r w:rsidRPr="00270114">
        <w:rPr>
          <w:rFonts w:ascii="FbShefa" w:hAnsi="FbShefa"/>
          <w:sz w:val="11"/>
          <w:rtl/>
        </w:rPr>
        <w:t xml:space="preserve"> מרא וזבילא ודוולא וזרנוקא</w:t>
      </w:r>
      <w:r w:rsidR="00980F5A" w:rsidRPr="00270114">
        <w:rPr>
          <w:rFonts w:ascii="FbShefa" w:hAnsi="FbShefa"/>
          <w:sz w:val="11"/>
          <w:rtl/>
        </w:rPr>
        <w:t>.</w:t>
      </w:r>
    </w:p>
    <w:p w14:paraId="6B91FD0F" w14:textId="0200A525"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אריס</w:t>
      </w:r>
      <w:r w:rsidR="00980F5A" w:rsidRPr="001B3037">
        <w:rPr>
          <w:rFonts w:ascii="FbShefa" w:hAnsi="FbShefa"/>
          <w:b/>
          <w:bCs/>
          <w:color w:val="3B2F2A" w:themeColor="text2" w:themeShade="80"/>
          <w:sz w:val="11"/>
          <w:rtl/>
        </w:rPr>
        <w:t>.</w:t>
      </w:r>
      <w:r w:rsidRPr="00270114">
        <w:rPr>
          <w:rFonts w:ascii="FbShefa" w:hAnsi="FbShefa"/>
          <w:sz w:val="11"/>
          <w:rtl/>
        </w:rPr>
        <w:t xml:space="preserve"> עביד בי יאורי</w:t>
      </w:r>
      <w:r w:rsidR="00980F5A" w:rsidRPr="00270114">
        <w:rPr>
          <w:rFonts w:ascii="FbShefa" w:hAnsi="FbShefa"/>
          <w:sz w:val="11"/>
          <w:rtl/>
        </w:rPr>
        <w:t>.</w:t>
      </w:r>
    </w:p>
    <w:p w14:paraId="3394CD32" w14:textId="0B202757" w:rsidR="009C3CB4" w:rsidRPr="00270114" w:rsidRDefault="009C3CB4" w:rsidP="009C3CB4">
      <w:pPr>
        <w:spacing w:line="240" w:lineRule="auto"/>
        <w:rPr>
          <w:rFonts w:ascii="FbShefa" w:hAnsi="FbShefa"/>
          <w:sz w:val="11"/>
          <w:rtl/>
        </w:rPr>
      </w:pPr>
    </w:p>
    <w:p w14:paraId="6E90B726"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קנים</w:t>
      </w:r>
    </w:p>
    <w:p w14:paraId="316A17E6" w14:textId="4C3D68B8"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היינו</w:t>
      </w:r>
      <w:r w:rsidR="00980F5A" w:rsidRPr="001B3037">
        <w:rPr>
          <w:rFonts w:ascii="FbShefa" w:hAnsi="FbShefa"/>
          <w:b/>
          <w:bCs/>
          <w:color w:val="3B2F2A" w:themeColor="text2" w:themeShade="80"/>
          <w:sz w:val="11"/>
          <w:rtl/>
        </w:rPr>
        <w:t>.</w:t>
      </w:r>
      <w:r w:rsidRPr="00270114">
        <w:rPr>
          <w:rFonts w:ascii="FbShefa" w:hAnsi="FbShefa"/>
          <w:sz w:val="11"/>
          <w:rtl/>
        </w:rPr>
        <w:t xml:space="preserve"> קנים המוחלקין, שבהן מעמידין את הגפנים</w:t>
      </w:r>
      <w:r w:rsidR="00980F5A" w:rsidRPr="00270114">
        <w:rPr>
          <w:rFonts w:ascii="FbShefa" w:hAnsi="FbShefa"/>
          <w:sz w:val="11"/>
          <w:rtl/>
        </w:rPr>
        <w:t>.</w:t>
      </w:r>
    </w:p>
    <w:p w14:paraId="486B9DF1" w14:textId="73FF86E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הדין</w:t>
      </w:r>
      <w:r w:rsidR="00980F5A" w:rsidRPr="001B3037">
        <w:rPr>
          <w:rFonts w:ascii="FbShefa" w:hAnsi="FbShefa"/>
          <w:b/>
          <w:bCs/>
          <w:color w:val="3B2F2A" w:themeColor="text2" w:themeShade="80"/>
          <w:sz w:val="11"/>
          <w:rtl/>
        </w:rPr>
        <w:t>.</w:t>
      </w:r>
      <w:r w:rsidRPr="00270114">
        <w:rPr>
          <w:rFonts w:ascii="FbShefa" w:hAnsi="FbShefa"/>
          <w:sz w:val="11"/>
          <w:rtl/>
        </w:rPr>
        <w:t xml:space="preserve"> חולקין</w:t>
      </w:r>
      <w:r w:rsidR="00980F5A" w:rsidRPr="00270114">
        <w:rPr>
          <w:rFonts w:ascii="FbShefa" w:hAnsi="FbShefa"/>
          <w:sz w:val="11"/>
          <w:rtl/>
        </w:rPr>
        <w:t>.</w:t>
      </w:r>
      <w:r w:rsidRPr="001B3037">
        <w:rPr>
          <w:rFonts w:ascii="FbShefa" w:hAnsi="FbShefa"/>
          <w:b/>
          <w:bCs/>
          <w:color w:val="3B2F2A" w:themeColor="text2" w:themeShade="80"/>
          <w:sz w:val="11"/>
          <w:rtl/>
        </w:rPr>
        <w:t xml:space="preserve"> הטעם</w:t>
      </w:r>
      <w:r w:rsidR="00980F5A" w:rsidRPr="001B3037">
        <w:rPr>
          <w:rFonts w:ascii="FbShefa" w:hAnsi="FbShefa"/>
          <w:b/>
          <w:bCs/>
          <w:color w:val="3B2F2A" w:themeColor="text2" w:themeShade="80"/>
          <w:sz w:val="11"/>
          <w:rtl/>
        </w:rPr>
        <w:t>.</w:t>
      </w:r>
      <w:r w:rsidRPr="00270114">
        <w:rPr>
          <w:rFonts w:ascii="FbShefa" w:hAnsi="FbShefa"/>
          <w:sz w:val="11"/>
          <w:rtl/>
        </w:rPr>
        <w:t xml:space="preserve"> משום דשניהם מספקין את הקנים</w:t>
      </w:r>
      <w:r w:rsidR="00980F5A" w:rsidRPr="00270114">
        <w:rPr>
          <w:rFonts w:ascii="FbShefa" w:hAnsi="FbShefa"/>
          <w:sz w:val="11"/>
          <w:rtl/>
        </w:rPr>
        <w:t>.</w:t>
      </w:r>
    </w:p>
    <w:p w14:paraId="0047E28A" w14:textId="4E23A487" w:rsidR="009C3CB4" w:rsidRPr="00270114" w:rsidRDefault="009C3CB4" w:rsidP="009C3CB4">
      <w:pPr>
        <w:spacing w:line="240" w:lineRule="auto"/>
        <w:rPr>
          <w:rFonts w:ascii="FbShefa" w:hAnsi="FbShefa"/>
          <w:sz w:val="11"/>
          <w:rtl/>
        </w:rPr>
      </w:pPr>
    </w:p>
    <w:p w14:paraId="60CA831A" w14:textId="2CE8087E" w:rsidR="009C3CB4" w:rsidRPr="001B3037" w:rsidRDefault="009C3CB4" w:rsidP="009C3CB4">
      <w:pPr>
        <w:spacing w:before="100" w:beforeAutospacing="1" w:after="100" w:afterAutospacing="1" w:line="240" w:lineRule="auto"/>
        <w:ind w:rightChars="567" w:right="1134"/>
        <w:jc w:val="both"/>
        <w:rPr>
          <w:rFonts w:ascii="FbShefa" w:eastAsia="Times New Roman" w:hAnsi="FbShefa"/>
          <w:b/>
          <w:bCs/>
          <w:color w:val="3B2F2A" w:themeColor="text2" w:themeShade="80"/>
          <w:sz w:val="11"/>
          <w:rtl/>
        </w:rPr>
      </w:pPr>
      <w:r w:rsidRPr="001B3037">
        <w:rPr>
          <w:rFonts w:ascii="FbShefa" w:eastAsia="Times New Roman" w:hAnsi="FbShefa"/>
          <w:b/>
          <w:bCs/>
          <w:color w:val="3B2F2A" w:themeColor="text2" w:themeShade="80"/>
          <w:sz w:val="11"/>
          <w:rtl/>
        </w:rPr>
        <w:t>הַמְקַבֵּל שָׂדֶה מֵחֲבֵרוֹ, וְהִיא בֵית הַשְּׁלָחִין אוֹ בֵית הָאִילָן, יָבַשׁ הַמַּעְיָן וְנִקְצַץ הָאִילָן, אֵינוֹ מְנַכֶּה לוֹ מִן חֲכוֹרוֹ</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אִם אָמַר לוֹ חֲכֹר לִי שְׂדֵה בֵית הַשְּׁלָחִין זֶה אוֹ שְׂדֵה בֵית הָאִילָן זֶה, יָבַשׁ הַמַּעְיָן וְנִקְצַץ הָאִילָן, מְנַכֶּה לוֹ מִן חֲכוֹרוֹ: </w:t>
      </w:r>
    </w:p>
    <w:p w14:paraId="54145469" w14:textId="4B9CEE5C" w:rsidR="009C3CB4" w:rsidRPr="00270114" w:rsidRDefault="009C3CB4" w:rsidP="00794C1A">
      <w:pPr>
        <w:pStyle w:val="1"/>
        <w:rPr>
          <w:rFonts w:ascii="FbShefa" w:hAnsi="FbShefa"/>
          <w:rtl/>
        </w:rPr>
      </w:pPr>
      <w:r w:rsidRPr="00270114">
        <w:rPr>
          <w:rFonts w:ascii="FbShefa" w:hAnsi="FbShefa"/>
          <w:sz w:val="11"/>
          <w:rtl/>
        </w:rPr>
        <w:t>קד</w:t>
      </w:r>
      <w:r w:rsidR="00B36BF2" w:rsidRPr="00270114">
        <w:rPr>
          <w:rFonts w:ascii="FbShefa" w:hAnsi="FbShefa"/>
          <w:sz w:val="11"/>
          <w:rtl/>
        </w:rPr>
        <w:t>, א</w:t>
      </w:r>
    </w:p>
    <w:p w14:paraId="2AF731D0"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מכת מדינה</w:t>
      </w:r>
    </w:p>
    <w:p w14:paraId="683EC117" w14:textId="6EF93ADD"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יבש נהרא רבה</w:t>
      </w:r>
      <w:r w:rsidR="00980F5A" w:rsidRPr="00270114">
        <w:rPr>
          <w:rFonts w:ascii="FbShefa" w:hAnsi="FbShefa"/>
          <w:sz w:val="11"/>
          <w:rtl/>
        </w:rPr>
        <w:t>.</w:t>
      </w:r>
      <w:r w:rsidRPr="00270114">
        <w:rPr>
          <w:rFonts w:ascii="FbShefa" w:hAnsi="FbShefa"/>
          <w:sz w:val="11"/>
          <w:rtl/>
        </w:rPr>
        <w:t xml:space="preserve"> מנכה לו מן חכורו</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הטעם</w:t>
      </w:r>
      <w:r w:rsidR="00980F5A" w:rsidRPr="001B3037">
        <w:rPr>
          <w:rFonts w:ascii="FbShefa" w:hAnsi="FbShefa"/>
          <w:b/>
          <w:bCs/>
          <w:color w:val="3B2F2A" w:themeColor="text2" w:themeShade="80"/>
          <w:sz w:val="11"/>
          <w:rtl/>
        </w:rPr>
        <w:t>.</w:t>
      </w:r>
      <w:r w:rsidRPr="00270114">
        <w:rPr>
          <w:rFonts w:ascii="FbShefa" w:hAnsi="FbShefa"/>
          <w:sz w:val="11"/>
          <w:rtl/>
        </w:rPr>
        <w:t xml:space="preserve"> מכת מדינה היא</w:t>
      </w:r>
      <w:r w:rsidR="00980F5A" w:rsidRPr="00270114">
        <w:rPr>
          <w:rFonts w:ascii="FbShefa" w:hAnsi="FbShefa"/>
          <w:sz w:val="11"/>
          <w:rtl/>
        </w:rPr>
        <w:t>.</w:t>
      </w:r>
    </w:p>
    <w:p w14:paraId="34809C49" w14:textId="0BBA32E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יבש נהרא זוטא</w:t>
      </w:r>
      <w:r w:rsidR="00980F5A" w:rsidRPr="001B3037">
        <w:rPr>
          <w:rFonts w:ascii="FbShefa" w:hAnsi="FbShefa"/>
          <w:b/>
          <w:bCs/>
          <w:color w:val="3B2F2A" w:themeColor="text2" w:themeShade="80"/>
          <w:sz w:val="11"/>
          <w:rtl/>
        </w:rPr>
        <w:t>.</w:t>
      </w:r>
      <w:r w:rsidRPr="00270114">
        <w:rPr>
          <w:rFonts w:ascii="FbShefa" w:hAnsi="FbShefa"/>
          <w:sz w:val="11"/>
          <w:rtl/>
        </w:rPr>
        <w:t xml:space="preserve"> אינו מנכה</w:t>
      </w:r>
      <w:r w:rsidR="00980F5A" w:rsidRPr="00270114">
        <w:rPr>
          <w:rFonts w:ascii="FbShefa" w:hAnsi="FbShefa"/>
          <w:sz w:val="11"/>
          <w:rtl/>
        </w:rPr>
        <w:t>.</w:t>
      </w:r>
      <w:r w:rsidRPr="001B3037">
        <w:rPr>
          <w:rFonts w:ascii="FbShefa" w:hAnsi="FbShefa"/>
          <w:b/>
          <w:bCs/>
          <w:color w:val="3B2F2A" w:themeColor="text2" w:themeShade="80"/>
          <w:sz w:val="11"/>
          <w:rtl/>
        </w:rPr>
        <w:t xml:space="preserve"> הטעם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דא"ל: איבעי לך לאתויי בדוולא</w:t>
      </w:r>
      <w:r w:rsidRPr="00270114">
        <w:rPr>
          <w:rFonts w:ascii="FbShefa" w:hAnsi="FbShefa"/>
          <w:sz w:val="11"/>
          <w:vertAlign w:val="superscript"/>
          <w:rtl/>
        </w:rPr>
        <w:footnoteReference w:id="23"/>
      </w:r>
      <w:r w:rsidR="00980F5A" w:rsidRPr="00270114">
        <w:rPr>
          <w:rFonts w:ascii="FbShefa" w:hAnsi="FbShefa"/>
          <w:sz w:val="11"/>
          <w:rtl/>
        </w:rPr>
        <w:t>.</w:t>
      </w:r>
    </w:p>
    <w:p w14:paraId="0CCD3E01" w14:textId="63970AA7" w:rsidR="009C3CB4" w:rsidRPr="00270114" w:rsidRDefault="009C3CB4" w:rsidP="009C3CB4">
      <w:pPr>
        <w:spacing w:line="240" w:lineRule="auto"/>
        <w:rPr>
          <w:rFonts w:ascii="FbShefa" w:hAnsi="FbShefa"/>
          <w:sz w:val="11"/>
          <w:rtl/>
        </w:rPr>
      </w:pPr>
    </w:p>
    <w:p w14:paraId="38D070C6"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 xml:space="preserve"> שמא בעלמא</w:t>
      </w:r>
    </w:p>
    <w:p w14:paraId="2F832F8D" w14:textId="61B42BA6"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מתני'</w:t>
      </w:r>
      <w:r w:rsidR="00980F5A" w:rsidRPr="001B3037">
        <w:rPr>
          <w:rFonts w:ascii="FbShefa" w:hAnsi="FbShefa"/>
          <w:b/>
          <w:bCs/>
          <w:color w:val="3B2F2A" w:themeColor="text2" w:themeShade="80"/>
          <w:sz w:val="11"/>
          <w:rtl/>
        </w:rPr>
        <w:t>.</w:t>
      </w:r>
      <w:r w:rsidRPr="00270114">
        <w:rPr>
          <w:rFonts w:ascii="FbShefa" w:hAnsi="FbShefa"/>
          <w:sz w:val="11"/>
          <w:rtl/>
        </w:rPr>
        <w:t xml:space="preserve"> אם אמר לו חכור לי שדה בית השלחין זה</w:t>
      </w:r>
      <w:r w:rsidR="00980F5A" w:rsidRPr="00270114">
        <w:rPr>
          <w:rFonts w:ascii="FbShefa" w:hAnsi="FbShefa"/>
          <w:sz w:val="11"/>
          <w:rtl/>
        </w:rPr>
        <w:t>.</w:t>
      </w:r>
    </w:p>
    <w:p w14:paraId="06B14956" w14:textId="611ED77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קשה</w:t>
      </w:r>
      <w:r w:rsidR="00980F5A" w:rsidRPr="001B3037">
        <w:rPr>
          <w:rFonts w:ascii="FbShefa" w:hAnsi="FbShefa"/>
          <w:b/>
          <w:bCs/>
          <w:color w:val="3B2F2A" w:themeColor="text2" w:themeShade="80"/>
          <w:sz w:val="11"/>
          <w:rtl/>
        </w:rPr>
        <w:t>.</w:t>
      </w:r>
      <w:r w:rsidRPr="00270114">
        <w:rPr>
          <w:rFonts w:ascii="FbShefa" w:hAnsi="FbShefa"/>
          <w:sz w:val="11"/>
          <w:rtl/>
        </w:rPr>
        <w:t xml:space="preserve"> לימא ליה: שמא בעלמא אמרי לך</w:t>
      </w:r>
      <w:r w:rsidRPr="00270114">
        <w:rPr>
          <w:rFonts w:ascii="FbShefa" w:hAnsi="FbShefa"/>
          <w:sz w:val="11"/>
          <w:vertAlign w:val="superscript"/>
          <w:rtl/>
        </w:rPr>
        <w:footnoteReference w:id="24"/>
      </w:r>
      <w:r w:rsidR="00980F5A" w:rsidRPr="00270114">
        <w:rPr>
          <w:rFonts w:ascii="FbShefa" w:hAnsi="FbShefa"/>
          <w:sz w:val="11"/>
          <w:rtl/>
        </w:rPr>
        <w:t>.</w:t>
      </w:r>
    </w:p>
    <w:p w14:paraId="5B228FC4" w14:textId="25F310F5"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תשובה 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א"ל מחכיר לחוכר</w:t>
      </w:r>
      <w:r w:rsidR="00980F5A" w:rsidRPr="00270114">
        <w:rPr>
          <w:rFonts w:ascii="FbShefa" w:hAnsi="FbShefa"/>
          <w:sz w:val="11"/>
          <w:rtl/>
        </w:rPr>
        <w:t>.</w:t>
      </w:r>
      <w:r w:rsidRPr="00270114">
        <w:rPr>
          <w:rFonts w:ascii="FbShefa" w:hAnsi="FbShefa"/>
          <w:sz w:val="11"/>
          <w:rtl/>
        </w:rPr>
        <w:t xml:space="preserve"> שמא בעלמא אמר ליה</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א"ל חוכר למחכיר</w:t>
      </w:r>
      <w:r w:rsidR="00980F5A" w:rsidRPr="00270114">
        <w:rPr>
          <w:rFonts w:ascii="FbShefa" w:hAnsi="FbShefa"/>
          <w:sz w:val="11"/>
          <w:rtl/>
        </w:rPr>
        <w:t>.</w:t>
      </w:r>
      <w:r w:rsidRPr="00270114">
        <w:rPr>
          <w:rFonts w:ascii="FbShefa" w:hAnsi="FbShefa"/>
          <w:sz w:val="11"/>
          <w:rtl/>
        </w:rPr>
        <w:t xml:space="preserve"> קפידא</w:t>
      </w:r>
      <w:r w:rsidR="00980F5A" w:rsidRPr="00270114">
        <w:rPr>
          <w:rFonts w:ascii="FbShefa" w:hAnsi="FbShefa"/>
          <w:sz w:val="11"/>
          <w:rtl/>
        </w:rPr>
        <w:t>.</w:t>
      </w:r>
    </w:p>
    <w:p w14:paraId="7FD59C12" w14:textId="012B6A3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תשובה ב</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מדקאמר זה מכלל דקאי בגוה עסקינן, בית השלחין למה ליה למימר, דקאמר ליה: בית השלחין כדקיימא השתא</w:t>
      </w:r>
      <w:r w:rsidR="00980F5A" w:rsidRPr="00270114">
        <w:rPr>
          <w:rFonts w:ascii="FbShefa" w:hAnsi="FbShefa"/>
          <w:sz w:val="11"/>
          <w:rtl/>
        </w:rPr>
        <w:t>.</w:t>
      </w:r>
    </w:p>
    <w:p w14:paraId="220FA3E8" w14:textId="57F2272C" w:rsidR="009C3CB4" w:rsidRPr="00270114" w:rsidRDefault="009C3CB4" w:rsidP="009C3CB4">
      <w:pPr>
        <w:spacing w:line="240" w:lineRule="auto"/>
        <w:rPr>
          <w:rFonts w:ascii="FbShefa" w:hAnsi="FbShefa"/>
          <w:sz w:val="11"/>
          <w:rtl/>
        </w:rPr>
      </w:pPr>
    </w:p>
    <w:p w14:paraId="4D0FB726" w14:textId="77777777" w:rsidR="009C3CB4" w:rsidRPr="001B3037" w:rsidRDefault="009C3CB4" w:rsidP="009C3CB4">
      <w:pPr>
        <w:spacing w:before="100" w:beforeAutospacing="1" w:after="100" w:afterAutospacing="1" w:line="240" w:lineRule="auto"/>
        <w:ind w:rightChars="567" w:right="1134"/>
        <w:jc w:val="both"/>
        <w:rPr>
          <w:rFonts w:ascii="FbShefa" w:eastAsia="Times New Roman" w:hAnsi="FbShefa"/>
          <w:b/>
          <w:bCs/>
          <w:color w:val="3B2F2A" w:themeColor="text2" w:themeShade="80"/>
          <w:sz w:val="11"/>
          <w:rtl/>
        </w:rPr>
      </w:pPr>
      <w:r w:rsidRPr="001B3037">
        <w:rPr>
          <w:rFonts w:ascii="FbShefa" w:eastAsia="Times New Roman" w:hAnsi="FbShefa"/>
          <w:b/>
          <w:bCs/>
          <w:color w:val="3B2F2A" w:themeColor="text2" w:themeShade="80"/>
          <w:sz w:val="11"/>
          <w:rtl/>
        </w:rPr>
        <w:t xml:space="preserve">הַמְקַבֵּל שָׂדֶה מֵחֲבֵרוֹ וְהוֹבִירָהּ, שָׁמִין אוֹתָהּ כַּמָּה רְאוּיָה לַעֲשׂוֹת וְנוֹתֵן לוֹ, שֶׁכָּךְ כּוֹתֵב לוֹ, אִם אוֹבִיר וְלֹא אַעֲבֵיד, אֲשַׁלֵּם בְּמֵיטְבָא: </w:t>
      </w:r>
    </w:p>
    <w:p w14:paraId="6EF20BA9" w14:textId="77777777" w:rsidR="009C3CB4" w:rsidRPr="00270114" w:rsidRDefault="009C3CB4" w:rsidP="009C3CB4">
      <w:pPr>
        <w:spacing w:line="240" w:lineRule="auto"/>
        <w:rPr>
          <w:rFonts w:ascii="FbShefa" w:hAnsi="FbShefa"/>
          <w:sz w:val="11"/>
          <w:rtl/>
        </w:rPr>
      </w:pPr>
    </w:p>
    <w:p w14:paraId="56B650F3"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לשון הדיוט</w:t>
      </w:r>
    </w:p>
    <w:p w14:paraId="2B4C4C2D" w14:textId="176014A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דורשים</w:t>
      </w:r>
      <w:r w:rsidR="00980F5A" w:rsidRPr="001B3037">
        <w:rPr>
          <w:rFonts w:ascii="FbShefa" w:hAnsi="FbShefa"/>
          <w:b/>
          <w:bCs/>
          <w:color w:val="3B2F2A" w:themeColor="text2" w:themeShade="80"/>
          <w:sz w:val="11"/>
          <w:rtl/>
        </w:rPr>
        <w:t>.</w:t>
      </w:r>
      <w:r w:rsidRPr="00270114">
        <w:rPr>
          <w:rFonts w:ascii="FbShefa" w:hAnsi="FbShefa"/>
          <w:sz w:val="11"/>
          <w:rtl/>
        </w:rPr>
        <w:t xml:space="preserve"> לשון הדיוט</w:t>
      </w:r>
      <w:r w:rsidR="00980F5A" w:rsidRPr="00270114">
        <w:rPr>
          <w:rFonts w:ascii="FbShefa" w:hAnsi="FbShefa"/>
          <w:sz w:val="11"/>
          <w:rtl/>
        </w:rPr>
        <w:t>.</w:t>
      </w:r>
    </w:p>
    <w:p w14:paraId="3B0152A3" w14:textId="46D5E045"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מקבל</w:t>
      </w:r>
      <w:r w:rsidR="00980F5A" w:rsidRPr="001B3037">
        <w:rPr>
          <w:rFonts w:ascii="FbShefa" w:hAnsi="FbShefa"/>
          <w:b/>
          <w:bCs/>
          <w:color w:val="3B2F2A" w:themeColor="text2" w:themeShade="80"/>
          <w:sz w:val="11"/>
          <w:rtl/>
        </w:rPr>
        <w:t>.</w:t>
      </w:r>
      <w:r w:rsidRPr="00270114">
        <w:rPr>
          <w:rFonts w:ascii="FbShefa" w:hAnsi="FbShefa"/>
          <w:sz w:val="11"/>
          <w:rtl/>
        </w:rPr>
        <w:t xml:space="preserve"> אם אוביר ולא אעביד אשלם במיטבא</w:t>
      </w:r>
      <w:r w:rsidR="00980F5A" w:rsidRPr="00270114">
        <w:rPr>
          <w:rFonts w:ascii="FbShefa" w:hAnsi="FbShefa"/>
          <w:sz w:val="11"/>
          <w:rtl/>
        </w:rPr>
        <w:t>.</w:t>
      </w:r>
    </w:p>
    <w:p w14:paraId="7969D244" w14:textId="138E2934"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קרבן אשתו</w:t>
      </w:r>
      <w:r w:rsidR="00980F5A" w:rsidRPr="001B3037">
        <w:rPr>
          <w:rFonts w:ascii="FbShefa" w:hAnsi="FbShefa"/>
          <w:b/>
          <w:bCs/>
          <w:color w:val="3B2F2A" w:themeColor="text2" w:themeShade="80"/>
          <w:sz w:val="11"/>
          <w:rtl/>
        </w:rPr>
        <w:t>.</w:t>
      </w:r>
      <w:r w:rsidRPr="00270114">
        <w:rPr>
          <w:rFonts w:ascii="FbShefa" w:hAnsi="FbShefa"/>
          <w:sz w:val="11"/>
          <w:rtl/>
        </w:rPr>
        <w:t xml:space="preserve"> מביא קרבן עשיר על אשתו, וכל קרבן שחייבת</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הטעם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שכך כותב לה, אחריות דאית ליך עלי מן קדמת דנא</w:t>
      </w:r>
      <w:r w:rsidR="00980F5A" w:rsidRPr="00270114">
        <w:rPr>
          <w:rFonts w:ascii="FbShefa" w:hAnsi="FbShefa"/>
          <w:sz w:val="11"/>
          <w:rtl/>
        </w:rPr>
        <w:t>.</w:t>
      </w:r>
    </w:p>
    <w:p w14:paraId="2F831AB2" w14:textId="6CAEF733"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ממזרות</w:t>
      </w:r>
      <w:r w:rsidR="00980F5A" w:rsidRPr="001B3037">
        <w:rPr>
          <w:rFonts w:ascii="FbShefa" w:hAnsi="FbShefa"/>
          <w:b/>
          <w:bCs/>
          <w:color w:val="3B2F2A" w:themeColor="text2" w:themeShade="80"/>
          <w:sz w:val="11"/>
          <w:rtl/>
        </w:rPr>
        <w:t>.</w:t>
      </w:r>
      <w:r w:rsidRPr="00270114">
        <w:rPr>
          <w:rFonts w:ascii="FbShefa" w:hAnsi="FbShefa"/>
          <w:sz w:val="11"/>
          <w:rtl/>
        </w:rPr>
        <w:t xml:space="preserve"> אנשי אלכסנדריא היו מקדשין את נשותיהם, ובשעת כניסתן לחופה באין אחרים וחוטפים אותם</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בכתובה</w:t>
      </w:r>
      <w:r w:rsidR="00980F5A" w:rsidRPr="001B3037">
        <w:rPr>
          <w:rFonts w:ascii="FbShefa" w:hAnsi="FbShefa"/>
          <w:b/>
          <w:bCs/>
          <w:color w:val="3B2F2A" w:themeColor="text2" w:themeShade="80"/>
          <w:sz w:val="11"/>
          <w:rtl/>
        </w:rPr>
        <w:t>.</w:t>
      </w:r>
      <w:r w:rsidRPr="00270114">
        <w:rPr>
          <w:rFonts w:ascii="FbShefa" w:hAnsi="FbShefa"/>
          <w:sz w:val="11"/>
          <w:rtl/>
        </w:rPr>
        <w:t xml:space="preserve"> לכשתכנסי לחופה הוי לי לאינתו</w:t>
      </w:r>
      <w:r w:rsidR="00980F5A" w:rsidRPr="00270114">
        <w:rPr>
          <w:rFonts w:ascii="FbShefa" w:hAnsi="FbShefa"/>
          <w:sz w:val="11"/>
          <w:rtl/>
        </w:rPr>
        <w:t>.</w:t>
      </w:r>
    </w:p>
    <w:p w14:paraId="05EA474F" w14:textId="44F8E9D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משכון</w:t>
      </w:r>
      <w:r w:rsidR="00980F5A" w:rsidRPr="001B3037">
        <w:rPr>
          <w:rFonts w:ascii="FbShefa" w:hAnsi="FbShefa"/>
          <w:b/>
          <w:bCs/>
          <w:color w:val="3B2F2A" w:themeColor="text2" w:themeShade="80"/>
          <w:sz w:val="11"/>
          <w:rtl/>
        </w:rPr>
        <w:t>.</w:t>
      </w:r>
      <w:r w:rsidRPr="00270114">
        <w:rPr>
          <w:rFonts w:ascii="FbShefa" w:hAnsi="FbShefa"/>
          <w:sz w:val="11"/>
          <w:rtl/>
        </w:rPr>
        <w:t xml:space="preserve"> המלוה את חבירו לא ימשכננו יותר מחובו</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שכך כותב לו</w:t>
      </w:r>
      <w:r w:rsidR="00980F5A" w:rsidRPr="00270114">
        <w:rPr>
          <w:rFonts w:ascii="FbShefa" w:hAnsi="FbShefa"/>
          <w:sz w:val="11"/>
          <w:rtl/>
        </w:rPr>
        <w:t>.</w:t>
      </w:r>
      <w:r w:rsidRPr="00270114">
        <w:rPr>
          <w:rFonts w:ascii="FbShefa" w:hAnsi="FbShefa"/>
          <w:sz w:val="11"/>
          <w:rtl/>
        </w:rPr>
        <w:t xml:space="preserve"> תשלומתא דאית לך עלי כל קבל דיכי</w:t>
      </w:r>
      <w:r w:rsidRPr="00270114">
        <w:rPr>
          <w:rFonts w:ascii="FbShefa" w:hAnsi="FbShefa"/>
          <w:sz w:val="11"/>
          <w:vertAlign w:val="superscript"/>
          <w:rtl/>
        </w:rPr>
        <w:footnoteReference w:id="25"/>
      </w:r>
      <w:r w:rsidR="00980F5A" w:rsidRPr="00270114">
        <w:rPr>
          <w:rFonts w:ascii="FbShefa" w:hAnsi="FbShefa"/>
          <w:sz w:val="11"/>
          <w:rtl/>
        </w:rPr>
        <w:t>.</w:t>
      </w:r>
    </w:p>
    <w:p w14:paraId="50D828B2" w14:textId="6BB47B47" w:rsidR="009C3CB4" w:rsidRPr="00270114" w:rsidRDefault="009C3CB4" w:rsidP="00794C1A">
      <w:pPr>
        <w:pStyle w:val="1"/>
        <w:rPr>
          <w:rFonts w:ascii="FbShefa" w:hAnsi="FbShefa"/>
          <w:rtl/>
        </w:rPr>
      </w:pPr>
      <w:r w:rsidRPr="00270114">
        <w:rPr>
          <w:rFonts w:ascii="FbShefa" w:hAnsi="FbShefa"/>
          <w:sz w:val="11"/>
          <w:rtl/>
        </w:rPr>
        <w:t>קד</w:t>
      </w:r>
      <w:r w:rsidR="00B36BF2" w:rsidRPr="00270114">
        <w:rPr>
          <w:rFonts w:ascii="FbShefa" w:hAnsi="FbShefa"/>
          <w:sz w:val="11"/>
          <w:rtl/>
        </w:rPr>
        <w:t>, ב</w:t>
      </w:r>
    </w:p>
    <w:p w14:paraId="2E715304" w14:textId="06E4CF9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כתובה</w:t>
      </w:r>
      <w:r w:rsidR="00980F5A" w:rsidRPr="001B3037">
        <w:rPr>
          <w:rFonts w:ascii="FbShefa" w:hAnsi="FbShefa"/>
          <w:b/>
          <w:bCs/>
          <w:color w:val="3B2F2A" w:themeColor="text2" w:themeShade="80"/>
          <w:sz w:val="11"/>
          <w:rtl/>
        </w:rPr>
        <w:t>.</w:t>
      </w:r>
      <w:r w:rsidRPr="00270114">
        <w:rPr>
          <w:rFonts w:ascii="FbShefa" w:hAnsi="FbShefa"/>
          <w:sz w:val="11"/>
          <w:rtl/>
        </w:rPr>
        <w:t xml:space="preserve"> מקום שנהגו לעשות כתובה, מלוה גובה מלוה, לכפול גובה מחצה</w:t>
      </w:r>
      <w:r w:rsidR="00980F5A" w:rsidRPr="00270114">
        <w:rPr>
          <w:rFonts w:ascii="FbShefa" w:hAnsi="FbShefa"/>
          <w:sz w:val="11"/>
          <w:rtl/>
        </w:rPr>
        <w:t>.</w:t>
      </w:r>
    </w:p>
    <w:p w14:paraId="7CAFBC84" w14:textId="2E9219A0"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תלוי</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אם קני מיניה</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אי מקנא</w:t>
      </w:r>
      <w:r w:rsidR="00980F5A" w:rsidRPr="00270114">
        <w:rPr>
          <w:rFonts w:ascii="FbShefa" w:hAnsi="FbShefa"/>
          <w:sz w:val="11"/>
          <w:rtl/>
        </w:rPr>
        <w:t>.</w:t>
      </w:r>
      <w:r w:rsidRPr="00270114">
        <w:rPr>
          <w:rFonts w:ascii="FbShefa" w:hAnsi="FbShefa"/>
          <w:sz w:val="11"/>
          <w:rtl/>
        </w:rPr>
        <w:t xml:space="preserve"> לא מיכפל</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אי מיכפל</w:t>
      </w:r>
      <w:r w:rsidR="00980F5A" w:rsidRPr="001B3037">
        <w:rPr>
          <w:rFonts w:ascii="FbShefa" w:hAnsi="FbShefa"/>
          <w:b/>
          <w:bCs/>
          <w:color w:val="3B2F2A" w:themeColor="text2" w:themeShade="80"/>
          <w:sz w:val="11"/>
          <w:rtl/>
        </w:rPr>
        <w:t>.</w:t>
      </w:r>
      <w:r w:rsidRPr="00270114">
        <w:rPr>
          <w:rFonts w:ascii="FbShefa" w:hAnsi="FbShefa"/>
          <w:sz w:val="11"/>
          <w:rtl/>
        </w:rPr>
        <w:t xml:space="preserve"> לא מיקנא</w:t>
      </w:r>
      <w:r w:rsidR="00980F5A" w:rsidRPr="00270114">
        <w:rPr>
          <w:rFonts w:ascii="FbShefa" w:hAnsi="FbShefa"/>
          <w:sz w:val="11"/>
          <w:rtl/>
        </w:rPr>
        <w:t>.</w:t>
      </w:r>
    </w:p>
    <w:p w14:paraId="59FBD4B8" w14:textId="4C8A9CD7" w:rsidR="009C3CB4" w:rsidRPr="00270114" w:rsidRDefault="009C3CB4" w:rsidP="009C3CB4">
      <w:pPr>
        <w:spacing w:line="240" w:lineRule="auto"/>
        <w:rPr>
          <w:rFonts w:ascii="FbShefa" w:hAnsi="FbShefa"/>
          <w:sz w:val="11"/>
          <w:rtl/>
        </w:rPr>
      </w:pPr>
    </w:p>
    <w:p w14:paraId="2D1C8CEF"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ארבע מאה דאינון תמני מאה, או ארבע מאה זוזי דאינון מאתן</w:t>
      </w:r>
    </w:p>
    <w:p w14:paraId="3D607E09" w14:textId="02A1E25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הנידון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אמר: הבו לה ארבע מאה זוזי לברתי בכתובתה</w:t>
      </w:r>
      <w:r w:rsidR="00980F5A" w:rsidRPr="00270114">
        <w:rPr>
          <w:rFonts w:ascii="FbShefa" w:hAnsi="FbShefa"/>
          <w:sz w:val="11"/>
          <w:rtl/>
        </w:rPr>
        <w:t>.</w:t>
      </w:r>
    </w:p>
    <w:p w14:paraId="78D40D04" w14:textId="1306EEE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שיטה 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אמר הבו</w:t>
      </w:r>
      <w:r w:rsidR="00980F5A" w:rsidRPr="00270114">
        <w:rPr>
          <w:rFonts w:ascii="FbShefa" w:hAnsi="FbShefa"/>
          <w:sz w:val="11"/>
          <w:rtl/>
        </w:rPr>
        <w:t>.</w:t>
      </w:r>
      <w:r w:rsidRPr="00270114">
        <w:rPr>
          <w:rFonts w:ascii="FbShefa" w:hAnsi="FbShefa"/>
          <w:sz w:val="11"/>
          <w:rtl/>
        </w:rPr>
        <w:t xml:space="preserve"> ארבע מאה זוזי דאינון תמני מאה</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אמר כתובו</w:t>
      </w:r>
      <w:r w:rsidR="00980F5A" w:rsidRPr="001B3037">
        <w:rPr>
          <w:rFonts w:ascii="FbShefa" w:hAnsi="FbShefa"/>
          <w:b/>
          <w:bCs/>
          <w:color w:val="3B2F2A" w:themeColor="text2" w:themeShade="80"/>
          <w:sz w:val="11"/>
          <w:rtl/>
        </w:rPr>
        <w:t>.</w:t>
      </w:r>
      <w:r w:rsidRPr="00270114">
        <w:rPr>
          <w:rFonts w:ascii="FbShefa" w:hAnsi="FbShefa"/>
          <w:sz w:val="11"/>
          <w:rtl/>
        </w:rPr>
        <w:t xml:space="preserve"> ארבע מאה זוזי דאינון מאתן</w:t>
      </w:r>
      <w:r w:rsidR="00980F5A" w:rsidRPr="00270114">
        <w:rPr>
          <w:rFonts w:ascii="FbShefa" w:hAnsi="FbShefa"/>
          <w:sz w:val="11"/>
          <w:rtl/>
        </w:rPr>
        <w:t>.</w:t>
      </w:r>
    </w:p>
    <w:p w14:paraId="116E1998" w14:textId="353F316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שיטה ב</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אמר לכתובתה</w:t>
      </w:r>
      <w:r w:rsidR="00980F5A" w:rsidRPr="00270114">
        <w:rPr>
          <w:rFonts w:ascii="FbShefa" w:hAnsi="FbShefa"/>
          <w:sz w:val="11"/>
          <w:rtl/>
        </w:rPr>
        <w:t>.</w:t>
      </w:r>
      <w:r w:rsidRPr="00270114">
        <w:rPr>
          <w:rFonts w:ascii="FbShefa" w:hAnsi="FbShefa"/>
          <w:sz w:val="11"/>
          <w:rtl/>
        </w:rPr>
        <w:t xml:space="preserve"> ארבע מאה זוזי דאינון תמני מאה</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אמר בכתובתה</w:t>
      </w:r>
      <w:r w:rsidR="00980F5A" w:rsidRPr="00270114">
        <w:rPr>
          <w:rFonts w:ascii="FbShefa" w:hAnsi="FbShefa"/>
          <w:sz w:val="11"/>
          <w:rtl/>
        </w:rPr>
        <w:t>.</w:t>
      </w:r>
      <w:r w:rsidRPr="00270114">
        <w:rPr>
          <w:rFonts w:ascii="FbShefa" w:hAnsi="FbShefa"/>
          <w:sz w:val="11"/>
          <w:rtl/>
        </w:rPr>
        <w:t xml:space="preserve"> ארבע מאה זוזי דאינון מאתן</w:t>
      </w:r>
      <w:r w:rsidR="00980F5A" w:rsidRPr="00270114">
        <w:rPr>
          <w:rFonts w:ascii="FbShefa" w:hAnsi="FbShefa"/>
          <w:sz w:val="11"/>
          <w:rtl/>
        </w:rPr>
        <w:t>.</w:t>
      </w:r>
    </w:p>
    <w:p w14:paraId="5AD6A848" w14:textId="678C398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שיטה ג</w:t>
      </w:r>
      <w:r w:rsidR="00A94292">
        <w:rPr>
          <w:rFonts w:ascii="FbShefa" w:hAnsi="FbShefa"/>
          <w:b/>
          <w:bCs/>
          <w:color w:val="3B2F2A" w:themeColor="text2" w:themeShade="80"/>
          <w:sz w:val="11"/>
          <w:rtl/>
        </w:rPr>
        <w:t xml:space="preserve"> (</w:t>
      </w:r>
      <w:r w:rsidRPr="00270114">
        <w:rPr>
          <w:rFonts w:ascii="FbShefa" w:hAnsi="FbShefa"/>
          <w:sz w:val="11"/>
          <w:rtl/>
        </w:rPr>
        <w:t xml:space="preserve">הלכה) </w:t>
      </w:r>
      <w:r w:rsidRPr="001B3037">
        <w:rPr>
          <w:rFonts w:ascii="FbShefa" w:hAnsi="FbShefa"/>
          <w:b/>
          <w:bCs/>
          <w:color w:val="3B2F2A" w:themeColor="text2" w:themeShade="80"/>
          <w:sz w:val="11"/>
          <w:rtl/>
        </w:rPr>
        <w:t>לעולם</w:t>
      </w:r>
      <w:r w:rsidR="00980F5A" w:rsidRPr="001B3037">
        <w:rPr>
          <w:rFonts w:ascii="FbShefa" w:hAnsi="FbShefa"/>
          <w:b/>
          <w:bCs/>
          <w:color w:val="3B2F2A" w:themeColor="text2" w:themeShade="80"/>
          <w:sz w:val="11"/>
          <w:rtl/>
        </w:rPr>
        <w:t>.</w:t>
      </w:r>
      <w:r w:rsidRPr="00270114">
        <w:rPr>
          <w:rFonts w:ascii="FbShefa" w:hAnsi="FbShefa"/>
          <w:sz w:val="11"/>
          <w:rtl/>
        </w:rPr>
        <w:t xml:space="preserve"> ארבע מאה זוזי דאינון מאתן, עד דאמר הבו לה סתמא</w:t>
      </w:r>
      <w:r w:rsidR="00980F5A" w:rsidRPr="00270114">
        <w:rPr>
          <w:rFonts w:ascii="FbShefa" w:hAnsi="FbShefa"/>
          <w:sz w:val="11"/>
          <w:rtl/>
        </w:rPr>
        <w:t>.</w:t>
      </w:r>
    </w:p>
    <w:p w14:paraId="27FB52BF" w14:textId="47D894F0" w:rsidR="009C3CB4" w:rsidRPr="00270114" w:rsidRDefault="009C3CB4" w:rsidP="009C3CB4">
      <w:pPr>
        <w:pStyle w:val="2"/>
        <w:rPr>
          <w:rFonts w:ascii="FbShefa" w:hAnsi="FbShefa"/>
          <w:color w:val="7C5F1D"/>
          <w:rtl/>
        </w:rPr>
      </w:pPr>
    </w:p>
    <w:p w14:paraId="6FA233A3" w14:textId="77777777" w:rsidR="009C3CB4" w:rsidRPr="00270114" w:rsidRDefault="009C3CB4" w:rsidP="009C3CB4">
      <w:pPr>
        <w:pStyle w:val="2"/>
        <w:rPr>
          <w:rFonts w:ascii="FbShefa" w:hAnsi="FbShefa"/>
          <w:color w:val="7C5F1D"/>
          <w:rtl/>
        </w:rPr>
      </w:pPr>
      <w:r w:rsidRPr="00270114">
        <w:rPr>
          <w:rFonts w:ascii="FbShefa" w:hAnsi="FbShefa"/>
          <w:color w:val="7C5F1D"/>
          <w:rtl/>
        </w:rPr>
        <w:t>אסמכתא</w:t>
      </w:r>
    </w:p>
    <w:p w14:paraId="1C3F0846" w14:textId="7219AA47"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מעשה שאמר</w:t>
      </w:r>
      <w:r w:rsidR="00980F5A" w:rsidRPr="001B3037">
        <w:rPr>
          <w:rFonts w:ascii="FbShefa" w:hAnsi="FbShefa"/>
          <w:b/>
          <w:bCs/>
          <w:color w:val="3B2F2A" w:themeColor="text2" w:themeShade="80"/>
          <w:sz w:val="11"/>
          <w:rtl/>
        </w:rPr>
        <w:t>.</w:t>
      </w:r>
      <w:r w:rsidRPr="00270114">
        <w:rPr>
          <w:rFonts w:ascii="FbShefa" w:hAnsi="FbShefa"/>
          <w:sz w:val="11"/>
          <w:rtl/>
        </w:rPr>
        <w:t xml:space="preserve"> אי מוברנא לה יהיבנא לך אלפא זוזי</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אוביר</w:t>
      </w:r>
      <w:r w:rsidR="00980F5A" w:rsidRPr="00270114">
        <w:rPr>
          <w:rFonts w:ascii="FbShefa" w:hAnsi="FbShefa"/>
          <w:sz w:val="11"/>
          <w:rtl/>
        </w:rPr>
        <w:t>.</w:t>
      </w:r>
      <w:r w:rsidRPr="00270114">
        <w:rPr>
          <w:rFonts w:ascii="FbShefa" w:hAnsi="FbShefa"/>
          <w:sz w:val="11"/>
          <w:rtl/>
        </w:rPr>
        <w:t xml:space="preserve"> תילתא</w:t>
      </w:r>
      <w:r w:rsidR="00980F5A" w:rsidRPr="00270114">
        <w:rPr>
          <w:rFonts w:ascii="FbShefa" w:hAnsi="FbShefa"/>
          <w:sz w:val="11"/>
          <w:rtl/>
        </w:rPr>
        <w:t>.</w:t>
      </w:r>
    </w:p>
    <w:p w14:paraId="1357BFFD" w14:textId="5DA6576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נהרדעי</w:t>
      </w:r>
      <w:r w:rsidRPr="00270114">
        <w:rPr>
          <w:rFonts w:ascii="FbShefa" w:hAnsi="FbShefa"/>
          <w:sz w:val="11"/>
          <w:rtl/>
        </w:rPr>
        <w:t>: דינא הוא דיהיב ליה תלת מאה ותלתין ותלתא ותילתא</w:t>
      </w:r>
      <w:r w:rsidR="00980F5A" w:rsidRPr="00270114">
        <w:rPr>
          <w:rFonts w:ascii="FbShefa" w:hAnsi="FbShefa"/>
          <w:sz w:val="11"/>
          <w:rtl/>
        </w:rPr>
        <w:t>.</w:t>
      </w:r>
    </w:p>
    <w:p w14:paraId="3BB0714D" w14:textId="0B9F8452"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רבא</w:t>
      </w:r>
      <w:r w:rsidR="00980F5A" w:rsidRPr="00270114">
        <w:rPr>
          <w:rFonts w:ascii="FbShefa" w:hAnsi="FbShefa"/>
          <w:sz w:val="11"/>
          <w:rtl/>
        </w:rPr>
        <w:t>.</w:t>
      </w:r>
      <w:r w:rsidRPr="00270114">
        <w:rPr>
          <w:rFonts w:ascii="FbShefa" w:hAnsi="FbShefa"/>
          <w:sz w:val="11"/>
          <w:rtl/>
        </w:rPr>
        <w:t xml:space="preserve"> אסמכתא היא</w:t>
      </w:r>
      <w:r w:rsidR="00980F5A" w:rsidRPr="00270114">
        <w:rPr>
          <w:rFonts w:ascii="FbShefa" w:hAnsi="FbShefa"/>
          <w:sz w:val="11"/>
          <w:rtl/>
        </w:rPr>
        <w:t>.</w:t>
      </w:r>
      <w:r w:rsidRPr="00270114">
        <w:rPr>
          <w:rFonts w:ascii="FbShefa" w:hAnsi="FbShefa"/>
          <w:sz w:val="11"/>
          <w:rtl/>
        </w:rPr>
        <w:t xml:space="preserve"> ואסמכתא לא קניא</w:t>
      </w:r>
      <w:r w:rsidR="00980F5A" w:rsidRPr="00270114">
        <w:rPr>
          <w:rFonts w:ascii="FbShefa" w:hAnsi="FbShefa"/>
          <w:sz w:val="11"/>
          <w:rtl/>
        </w:rPr>
        <w:t>.</w:t>
      </w:r>
      <w:r w:rsidRPr="001B3037">
        <w:rPr>
          <w:rFonts w:ascii="FbShefa" w:hAnsi="FbShefa"/>
          <w:b/>
          <w:bCs/>
          <w:color w:val="3B2F2A" w:themeColor="text2" w:themeShade="80"/>
          <w:sz w:val="11"/>
          <w:rtl/>
        </w:rPr>
        <w:t xml:space="preserve"> חלוק</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ממתני': אם אוביר ולא אעביד אשלם במיטבא</w:t>
      </w:r>
      <w:r w:rsidR="00980F5A" w:rsidRPr="00270114">
        <w:rPr>
          <w:rFonts w:ascii="FbShefa" w:hAnsi="FbShefa"/>
          <w:sz w:val="11"/>
          <w:rtl/>
        </w:rPr>
        <w:t>.</w:t>
      </w:r>
      <w:r w:rsidR="00282EC1" w:rsidRPr="001B3037">
        <w:rPr>
          <w:rFonts w:ascii="FbShefa" w:hAnsi="FbShefa"/>
          <w:b/>
          <w:bCs/>
          <w:color w:val="3B2F2A" w:themeColor="text2" w:themeShade="80"/>
          <w:sz w:val="11"/>
          <w:rtl/>
        </w:rPr>
        <w:t xml:space="preserve"> </w:t>
      </w:r>
      <w:r w:rsidRPr="001B3037">
        <w:rPr>
          <w:rFonts w:ascii="FbShefa" w:hAnsi="FbShefa"/>
          <w:b/>
          <w:bCs/>
          <w:color w:val="3B2F2A" w:themeColor="text2" w:themeShade="80"/>
          <w:sz w:val="11"/>
          <w:rtl/>
        </w:rPr>
        <w:t>הטעם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התם לא קא גזים, הכא גוזמא בעלמא</w:t>
      </w:r>
      <w:r w:rsidR="00980F5A" w:rsidRPr="00270114">
        <w:rPr>
          <w:rFonts w:ascii="FbShefa" w:hAnsi="FbShefa"/>
          <w:sz w:val="11"/>
          <w:rtl/>
        </w:rPr>
        <w:t>.</w:t>
      </w:r>
    </w:p>
    <w:p w14:paraId="7AF75E3A" w14:textId="77777777" w:rsidR="009C3CB4" w:rsidRPr="00270114" w:rsidRDefault="009C3CB4" w:rsidP="009C3CB4">
      <w:pPr>
        <w:spacing w:line="240" w:lineRule="auto"/>
        <w:rPr>
          <w:rFonts w:ascii="FbShefa" w:hAnsi="FbShefa"/>
          <w:sz w:val="11"/>
          <w:rtl/>
        </w:rPr>
      </w:pPr>
    </w:p>
    <w:p w14:paraId="7EE6CD4E"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 xml:space="preserve">קביל לשומשמי וזרע חיטי </w:t>
      </w:r>
    </w:p>
    <w:p w14:paraId="7AEDCE07" w14:textId="362F35D9"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עבדא כשומשמי</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ס"ד</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מנכי ליה כחשא דארעא</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א"ל</w:t>
      </w:r>
      <w:r w:rsidR="00980F5A" w:rsidRPr="001B3037">
        <w:rPr>
          <w:rFonts w:ascii="FbShefa" w:hAnsi="FbShefa"/>
          <w:b/>
          <w:bCs/>
          <w:color w:val="3B2F2A" w:themeColor="text2" w:themeShade="80"/>
          <w:sz w:val="11"/>
          <w:rtl/>
        </w:rPr>
        <w:t>.</w:t>
      </w:r>
      <w:r w:rsidRPr="00270114">
        <w:rPr>
          <w:rFonts w:ascii="FbShefa" w:hAnsi="FbShefa"/>
          <w:sz w:val="11"/>
          <w:rtl/>
        </w:rPr>
        <w:t xml:space="preserve"> אמרי אינשי: כחשא ארעא ולא לכחוש מרה</w:t>
      </w:r>
      <w:r w:rsidR="00980F5A" w:rsidRPr="00270114">
        <w:rPr>
          <w:rFonts w:ascii="FbShefa" w:hAnsi="FbShefa"/>
          <w:sz w:val="11"/>
          <w:rtl/>
        </w:rPr>
        <w:t>.</w:t>
      </w:r>
    </w:p>
    <w:p w14:paraId="16ACFD32" w14:textId="4605FA1E"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עבדא טפי מן שומשמי</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ס"ד</w:t>
      </w:r>
      <w:r w:rsidR="00980F5A" w:rsidRPr="001B3037">
        <w:rPr>
          <w:rFonts w:ascii="FbShefa" w:hAnsi="FbShefa"/>
          <w:b/>
          <w:bCs/>
          <w:color w:val="3B2F2A" w:themeColor="text2" w:themeShade="80"/>
          <w:sz w:val="11"/>
          <w:rtl/>
        </w:rPr>
        <w:t>.</w:t>
      </w:r>
      <w:r w:rsidRPr="00270114">
        <w:rPr>
          <w:rFonts w:ascii="FbShefa" w:hAnsi="FbShefa"/>
          <w:sz w:val="11"/>
          <w:rtl/>
        </w:rPr>
        <w:t xml:space="preserve"> יהיב ליה שבחא דביני ביני</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א"ל</w:t>
      </w:r>
      <w:r w:rsidR="00980F5A" w:rsidRPr="001B3037">
        <w:rPr>
          <w:rFonts w:ascii="FbShefa" w:hAnsi="FbShefa"/>
          <w:b/>
          <w:bCs/>
          <w:color w:val="3B2F2A" w:themeColor="text2" w:themeShade="80"/>
          <w:sz w:val="11"/>
          <w:rtl/>
        </w:rPr>
        <w:t>.</w:t>
      </w:r>
      <w:r w:rsidRPr="00270114">
        <w:rPr>
          <w:rFonts w:ascii="FbShefa" w:hAnsi="FbShefa"/>
          <w:sz w:val="11"/>
          <w:rtl/>
        </w:rPr>
        <w:t xml:space="preserve"> אטו הוא אשבח, ארעא לא אשבחה</w:t>
      </w:r>
      <w:r w:rsidR="00980F5A" w:rsidRPr="00270114">
        <w:rPr>
          <w:rFonts w:ascii="FbShefa" w:hAnsi="FbShefa"/>
          <w:sz w:val="11"/>
          <w:rtl/>
        </w:rPr>
        <w:t>.</w:t>
      </w:r>
    </w:p>
    <w:p w14:paraId="057A28BB" w14:textId="77777777" w:rsidR="009C3CB4" w:rsidRPr="00270114" w:rsidRDefault="009C3CB4" w:rsidP="009C3CB4">
      <w:pPr>
        <w:spacing w:line="240" w:lineRule="auto"/>
        <w:rPr>
          <w:rFonts w:ascii="FbShefa" w:hAnsi="FbShefa"/>
          <w:sz w:val="11"/>
          <w:rtl/>
        </w:rPr>
      </w:pPr>
    </w:p>
    <w:p w14:paraId="3A793EF0"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היתר עיסקא</w:t>
      </w:r>
    </w:p>
    <w:p w14:paraId="4B3A9DC2" w14:textId="6F41F56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האי עיסקא</w:t>
      </w:r>
      <w:r w:rsidR="00980F5A" w:rsidRPr="001B3037">
        <w:rPr>
          <w:rFonts w:ascii="FbShefa" w:hAnsi="FbShefa"/>
          <w:b/>
          <w:bCs/>
          <w:color w:val="3B2F2A" w:themeColor="text2" w:themeShade="80"/>
          <w:sz w:val="11"/>
          <w:rtl/>
        </w:rPr>
        <w:t>.</w:t>
      </w:r>
      <w:r w:rsidRPr="00270114">
        <w:rPr>
          <w:rFonts w:ascii="FbShefa" w:hAnsi="FbShefa"/>
          <w:sz w:val="11"/>
          <w:rtl/>
        </w:rPr>
        <w:t xml:space="preserve"> פלגא מלוה ופלגא פקדון</w:t>
      </w:r>
      <w:r w:rsidR="00980F5A" w:rsidRPr="00270114">
        <w:rPr>
          <w:rFonts w:ascii="FbShefa" w:hAnsi="FbShefa"/>
          <w:sz w:val="11"/>
          <w:rtl/>
        </w:rPr>
        <w:t>.</w:t>
      </w:r>
    </w:p>
    <w:p w14:paraId="2A362E06" w14:textId="6D25A3C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הטעם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עבוד רבנן מילתא דניחא ליה ללוה, וניחא ליה למלוה</w:t>
      </w:r>
      <w:r w:rsidR="00980F5A" w:rsidRPr="00270114">
        <w:rPr>
          <w:rFonts w:ascii="FbShefa" w:hAnsi="FbShefa"/>
          <w:sz w:val="11"/>
          <w:rtl/>
        </w:rPr>
        <w:t>.</w:t>
      </w:r>
    </w:p>
    <w:p w14:paraId="1E5A33F6" w14:textId="22C2E775" w:rsidR="009C3CB4" w:rsidRPr="00270114" w:rsidRDefault="009C3CB4" w:rsidP="009C3CB4">
      <w:pPr>
        <w:spacing w:line="240" w:lineRule="auto"/>
        <w:rPr>
          <w:rFonts w:ascii="FbShefa" w:hAnsi="FbShefa"/>
          <w:sz w:val="11"/>
          <w:rtl/>
        </w:rPr>
      </w:pPr>
      <w:r w:rsidRPr="00270114">
        <w:rPr>
          <w:rFonts w:ascii="FbShefa" w:hAnsi="FbShefa"/>
          <w:i/>
          <w:iCs/>
          <w:sz w:val="11"/>
          <w:rtl/>
        </w:rPr>
        <w:t>פלגא מלוה</w:t>
      </w:r>
    </w:p>
    <w:p w14:paraId="6F4058AB" w14:textId="46FD991D"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מחלוקת</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אם יכול למשתי שכרא</w:t>
      </w:r>
      <w:r w:rsidR="00980F5A" w:rsidRPr="00270114">
        <w:rPr>
          <w:rFonts w:ascii="FbShefa" w:hAnsi="FbShefa"/>
          <w:sz w:val="11"/>
          <w:rtl/>
        </w:rPr>
        <w:t>.</w:t>
      </w:r>
      <w:r w:rsidRPr="001B3037">
        <w:rPr>
          <w:rFonts w:ascii="FbShefa" w:hAnsi="FbShefa"/>
          <w:b/>
          <w:bCs/>
          <w:color w:val="3B2F2A" w:themeColor="text2" w:themeShade="80"/>
          <w:sz w:val="11"/>
          <w:rtl/>
        </w:rPr>
        <w:t xml:space="preserve"> הטעם</w:t>
      </w:r>
      <w:r w:rsidR="00980F5A" w:rsidRPr="001B3037">
        <w:rPr>
          <w:rFonts w:ascii="FbShefa" w:hAnsi="FbShefa"/>
          <w:b/>
          <w:bCs/>
          <w:color w:val="3B2F2A" w:themeColor="text2" w:themeShade="80"/>
          <w:sz w:val="11"/>
          <w:rtl/>
        </w:rPr>
        <w:t>.</w:t>
      </w:r>
      <w:r w:rsidRPr="00270114">
        <w:rPr>
          <w:rFonts w:ascii="FbShefa" w:hAnsi="FbShefa"/>
          <w:sz w:val="11"/>
          <w:rtl/>
        </w:rPr>
        <w:t xml:space="preserve"> להכי קרו ליה עיסקא, דא"ל: כי יהבינא לך לאיעסוקי ביה, ולא למשתי ביה שכרא</w:t>
      </w:r>
      <w:r w:rsidR="00980F5A" w:rsidRPr="00270114">
        <w:rPr>
          <w:rFonts w:ascii="FbShefa" w:hAnsi="FbShefa"/>
          <w:sz w:val="11"/>
          <w:rtl/>
        </w:rPr>
        <w:t>.</w:t>
      </w:r>
    </w:p>
    <w:p w14:paraId="342B133F" w14:textId="44E24681"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מחלוקת</w:t>
      </w:r>
      <w:r w:rsidR="00980F5A" w:rsidRPr="001B3037">
        <w:rPr>
          <w:rFonts w:ascii="FbShefa" w:hAnsi="FbShefa"/>
          <w:b/>
          <w:bCs/>
          <w:color w:val="3B2F2A" w:themeColor="text2" w:themeShade="80"/>
          <w:sz w:val="11"/>
          <w:rtl/>
        </w:rPr>
        <w:t>.</w:t>
      </w:r>
      <w:r w:rsidRPr="00270114">
        <w:rPr>
          <w:rFonts w:ascii="FbShefa" w:hAnsi="FbShefa"/>
          <w:sz w:val="11"/>
          <w:rtl/>
        </w:rPr>
        <w:t xml:space="preserve"> מת: האם נעשה מטלטלין אצל בניו</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הטעם</w:t>
      </w:r>
      <w:r w:rsidR="00980F5A" w:rsidRPr="001B3037">
        <w:rPr>
          <w:rFonts w:ascii="FbShefa" w:hAnsi="FbShefa"/>
          <w:b/>
          <w:bCs/>
          <w:color w:val="3B2F2A" w:themeColor="text2" w:themeShade="80"/>
          <w:sz w:val="11"/>
          <w:rtl/>
        </w:rPr>
        <w:t>.</w:t>
      </w:r>
      <w:r w:rsidRPr="00270114">
        <w:rPr>
          <w:rFonts w:ascii="FbShefa" w:hAnsi="FbShefa"/>
          <w:sz w:val="11"/>
          <w:rtl/>
        </w:rPr>
        <w:t xml:space="preserve"> להכי קרו ליה עיסקא, דאם מת לא יעשה מטלטלין אצל בניו</w:t>
      </w:r>
      <w:r w:rsidR="00980F5A" w:rsidRPr="00270114">
        <w:rPr>
          <w:rFonts w:ascii="FbShefa" w:hAnsi="FbShefa"/>
          <w:sz w:val="11"/>
          <w:rtl/>
        </w:rPr>
        <w:t>.</w:t>
      </w:r>
    </w:p>
    <w:p w14:paraId="30AFF667" w14:textId="129689A4" w:rsidR="009C3CB4" w:rsidRPr="00270114" w:rsidRDefault="009C3CB4" w:rsidP="009C3CB4">
      <w:pPr>
        <w:spacing w:line="240" w:lineRule="auto"/>
        <w:rPr>
          <w:rFonts w:ascii="FbShefa" w:hAnsi="FbShefa"/>
          <w:sz w:val="11"/>
          <w:rtl/>
        </w:rPr>
      </w:pPr>
    </w:p>
    <w:p w14:paraId="698CA78E" w14:textId="17E9EF40"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חדא עיסקא ותרי שטרי</w:t>
      </w:r>
      <w:r w:rsidR="00980F5A" w:rsidRPr="00270114">
        <w:rPr>
          <w:rFonts w:ascii="FbShefa" w:hAnsi="FbShefa"/>
          <w:sz w:val="11"/>
          <w:rtl/>
        </w:rPr>
        <w:t>.</w:t>
      </w:r>
      <w:r w:rsidRPr="00270114">
        <w:rPr>
          <w:rFonts w:ascii="FbShefa" w:hAnsi="FbShefa"/>
          <w:sz w:val="11"/>
          <w:rtl/>
        </w:rPr>
        <w:t xml:space="preserve"> פסידא דמלוה</w:t>
      </w:r>
      <w:r w:rsidR="00980F5A" w:rsidRPr="00270114">
        <w:rPr>
          <w:rFonts w:ascii="FbShefa" w:hAnsi="FbShefa"/>
          <w:sz w:val="11"/>
          <w:rtl/>
        </w:rPr>
        <w:t>.</w:t>
      </w:r>
    </w:p>
    <w:p w14:paraId="5404E021" w14:textId="34478C7C" w:rsidR="009C3CB4" w:rsidRPr="00270114" w:rsidRDefault="009C3CB4" w:rsidP="00794C1A">
      <w:pPr>
        <w:pStyle w:val="1"/>
        <w:rPr>
          <w:rFonts w:ascii="FbShefa" w:hAnsi="FbShefa"/>
          <w:rtl/>
        </w:rPr>
      </w:pPr>
      <w:r w:rsidRPr="00270114">
        <w:rPr>
          <w:rFonts w:ascii="FbShefa" w:hAnsi="FbShefa"/>
          <w:sz w:val="11"/>
          <w:rtl/>
        </w:rPr>
        <w:t>קה</w:t>
      </w:r>
      <w:r w:rsidR="00B36BF2" w:rsidRPr="00270114">
        <w:rPr>
          <w:rFonts w:ascii="FbShefa" w:hAnsi="FbShefa"/>
          <w:sz w:val="11"/>
          <w:rtl/>
        </w:rPr>
        <w:t>, א</w:t>
      </w:r>
      <w:r w:rsidRPr="00270114">
        <w:rPr>
          <w:rFonts w:ascii="FbShefa" w:hAnsi="FbShefa"/>
          <w:sz w:val="11"/>
          <w:rtl/>
        </w:rPr>
        <w:br w:type="page"/>
      </w:r>
    </w:p>
    <w:p w14:paraId="32610F5F" w14:textId="0ECD5534"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תרי עיסקי וחד שטרא</w:t>
      </w:r>
      <w:r w:rsidR="00980F5A" w:rsidRPr="00270114">
        <w:rPr>
          <w:rFonts w:ascii="FbShefa" w:hAnsi="FbShefa"/>
          <w:sz w:val="11"/>
          <w:rtl/>
        </w:rPr>
        <w:t>.</w:t>
      </w:r>
      <w:r w:rsidRPr="00270114">
        <w:rPr>
          <w:rFonts w:ascii="FbShefa" w:hAnsi="FbShefa"/>
          <w:sz w:val="11"/>
          <w:rtl/>
        </w:rPr>
        <w:t xml:space="preserve"> פסידא דלוה</w:t>
      </w:r>
      <w:r w:rsidR="00980F5A" w:rsidRPr="00270114">
        <w:rPr>
          <w:rFonts w:ascii="FbShefa" w:hAnsi="FbShefa"/>
          <w:sz w:val="11"/>
          <w:rtl/>
        </w:rPr>
        <w:t>.</w:t>
      </w:r>
    </w:p>
    <w:p w14:paraId="492F50B3" w14:textId="738E3A57" w:rsidR="009C3CB4" w:rsidRPr="00270114" w:rsidRDefault="009C3CB4" w:rsidP="009C3CB4">
      <w:pPr>
        <w:spacing w:line="240" w:lineRule="auto"/>
        <w:rPr>
          <w:rFonts w:ascii="FbShefa" w:hAnsi="FbShefa"/>
          <w:sz w:val="11"/>
          <w:rtl/>
        </w:rPr>
      </w:pPr>
    </w:p>
    <w:p w14:paraId="3737C70F"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קביל עיסקא מן חבריה ופסיד</w:t>
      </w:r>
    </w:p>
    <w:p w14:paraId="5E666B6C" w14:textId="104AABF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טרח ומלייה</w:t>
      </w:r>
      <w:r w:rsidR="00980F5A" w:rsidRPr="001B3037">
        <w:rPr>
          <w:rFonts w:ascii="FbShefa" w:hAnsi="FbShefa"/>
          <w:b/>
          <w:bCs/>
          <w:color w:val="3B2F2A" w:themeColor="text2" w:themeShade="80"/>
          <w:sz w:val="11"/>
          <w:rtl/>
        </w:rPr>
        <w:t>.</w:t>
      </w:r>
      <w:r w:rsidRPr="00270114">
        <w:rPr>
          <w:rFonts w:ascii="FbShefa" w:hAnsi="FbShefa"/>
          <w:sz w:val="11"/>
          <w:rtl/>
        </w:rPr>
        <w:t xml:space="preserve"> ולא אודעיה</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הדין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לא מצי אמר ליה: דרי מהיאך פסידא בהדאי</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משום</w:t>
      </w:r>
      <w:r w:rsidR="00980F5A" w:rsidRPr="00270114">
        <w:rPr>
          <w:rFonts w:ascii="FbShefa" w:hAnsi="FbShefa"/>
          <w:sz w:val="11"/>
          <w:rtl/>
        </w:rPr>
        <w:t>.</w:t>
      </w:r>
      <w:r w:rsidRPr="00270114">
        <w:rPr>
          <w:rFonts w:ascii="FbShefa" w:hAnsi="FbShefa"/>
          <w:sz w:val="11"/>
          <w:rtl/>
        </w:rPr>
        <w:t xml:space="preserve"> דא"ל: להכי טרחת למליותיה, כי היכי דלא ליקרו לך מפסיד עיסקי</w:t>
      </w:r>
      <w:r w:rsidR="00980F5A" w:rsidRPr="00270114">
        <w:rPr>
          <w:rFonts w:ascii="FbShefa" w:hAnsi="FbShefa"/>
          <w:sz w:val="11"/>
          <w:rtl/>
        </w:rPr>
        <w:t>.</w:t>
      </w:r>
    </w:p>
    <w:p w14:paraId="2C11FE4F" w14:textId="50977B6A" w:rsidR="009C3CB4" w:rsidRPr="00270114" w:rsidRDefault="009C3CB4" w:rsidP="009C3CB4">
      <w:pPr>
        <w:spacing w:line="240" w:lineRule="auto"/>
        <w:rPr>
          <w:rFonts w:ascii="FbShefa" w:hAnsi="FbShefa"/>
          <w:sz w:val="11"/>
          <w:rtl/>
        </w:rPr>
      </w:pPr>
    </w:p>
    <w:p w14:paraId="4955F796"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בי תרי דעבדי עיסקא בהדי הדדי ורווח, ואמר חד תא ליפלוג</w:t>
      </w:r>
    </w:p>
    <w:p w14:paraId="542CF4A4" w14:textId="41D61BD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אמר אידך</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נרווח טפי, דינא הוא דמעכב</w:t>
      </w:r>
      <w:r w:rsidR="00980F5A" w:rsidRPr="00270114">
        <w:rPr>
          <w:rFonts w:ascii="FbShefa" w:hAnsi="FbShefa"/>
          <w:sz w:val="11"/>
          <w:rtl/>
        </w:rPr>
        <w:t>.</w:t>
      </w:r>
    </w:p>
    <w:p w14:paraId="5D6398BA" w14:textId="7C7FCAE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 אמר</w:t>
      </w:r>
      <w:r w:rsidR="00980F5A" w:rsidRPr="00270114">
        <w:rPr>
          <w:rFonts w:ascii="FbShefa" w:hAnsi="FbShefa"/>
          <w:sz w:val="11"/>
          <w:rtl/>
        </w:rPr>
        <w:t>.</w:t>
      </w:r>
      <w:r w:rsidRPr="00270114">
        <w:rPr>
          <w:rFonts w:ascii="FbShefa" w:hAnsi="FbShefa"/>
          <w:sz w:val="11"/>
          <w:rtl/>
        </w:rPr>
        <w:t xml:space="preserve"> הב לי פלגא דרווחא</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א"ל</w:t>
      </w:r>
      <w:r w:rsidR="00980F5A" w:rsidRPr="001B3037">
        <w:rPr>
          <w:rFonts w:ascii="FbShefa" w:hAnsi="FbShefa"/>
          <w:b/>
          <w:bCs/>
          <w:color w:val="3B2F2A" w:themeColor="text2" w:themeShade="80"/>
          <w:sz w:val="11"/>
          <w:rtl/>
        </w:rPr>
        <w:t>.</w:t>
      </w:r>
      <w:r w:rsidRPr="00270114">
        <w:rPr>
          <w:rFonts w:ascii="FbShefa" w:hAnsi="FbShefa"/>
          <w:sz w:val="11"/>
          <w:rtl/>
        </w:rPr>
        <w:t xml:space="preserve"> רווחא לקרנא משתעבד</w:t>
      </w:r>
      <w:r w:rsidR="00980F5A" w:rsidRPr="00270114">
        <w:rPr>
          <w:rFonts w:ascii="FbShefa" w:hAnsi="FbShefa"/>
          <w:sz w:val="11"/>
          <w:rtl/>
        </w:rPr>
        <w:t>.</w:t>
      </w:r>
    </w:p>
    <w:p w14:paraId="475D9417" w14:textId="6E074EB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 אמר</w:t>
      </w:r>
      <w:r w:rsidR="00980F5A" w:rsidRPr="00270114">
        <w:rPr>
          <w:rFonts w:ascii="FbShefa" w:hAnsi="FbShefa"/>
          <w:sz w:val="11"/>
          <w:rtl/>
        </w:rPr>
        <w:t>.</w:t>
      </w:r>
      <w:r w:rsidRPr="00270114">
        <w:rPr>
          <w:rFonts w:ascii="FbShefa" w:hAnsi="FbShefa"/>
          <w:sz w:val="11"/>
          <w:rtl/>
        </w:rPr>
        <w:t xml:space="preserve"> הב לי פלגא רווחא ופלגא קרנא</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א"ל</w:t>
      </w:r>
      <w:r w:rsidR="00980F5A" w:rsidRPr="001B3037">
        <w:rPr>
          <w:rFonts w:ascii="FbShefa" w:hAnsi="FbShefa"/>
          <w:b/>
          <w:bCs/>
          <w:color w:val="3B2F2A" w:themeColor="text2" w:themeShade="80"/>
          <w:sz w:val="11"/>
          <w:rtl/>
        </w:rPr>
        <w:t>.</w:t>
      </w:r>
      <w:r w:rsidRPr="00270114">
        <w:rPr>
          <w:rFonts w:ascii="FbShefa" w:hAnsi="FbShefa"/>
          <w:sz w:val="11"/>
          <w:rtl/>
        </w:rPr>
        <w:t xml:space="preserve"> עיסקא להדדי משועבד</w:t>
      </w:r>
      <w:r w:rsidR="00980F5A" w:rsidRPr="00270114">
        <w:rPr>
          <w:rFonts w:ascii="FbShefa" w:hAnsi="FbShefa"/>
          <w:sz w:val="11"/>
          <w:rtl/>
        </w:rPr>
        <w:t>.</w:t>
      </w:r>
    </w:p>
    <w:p w14:paraId="68554531" w14:textId="195A51D0"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 אמר</w:t>
      </w:r>
      <w:r w:rsidR="00980F5A" w:rsidRPr="001B3037">
        <w:rPr>
          <w:rFonts w:ascii="FbShefa" w:hAnsi="FbShefa"/>
          <w:b/>
          <w:bCs/>
          <w:color w:val="3B2F2A" w:themeColor="text2" w:themeShade="80"/>
          <w:sz w:val="11"/>
          <w:rtl/>
        </w:rPr>
        <w:t>.</w:t>
      </w:r>
      <w:r w:rsidRPr="00270114">
        <w:rPr>
          <w:rFonts w:ascii="FbShefa" w:hAnsi="FbShefa"/>
          <w:sz w:val="11"/>
          <w:rtl/>
        </w:rPr>
        <w:t xml:space="preserve"> נפלוג רווחא ונפלוג קרנא, ואי מטי לך פסידא דרינא בהדך</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א"ל</w:t>
      </w:r>
      <w:r w:rsidR="00980F5A" w:rsidRPr="001B3037">
        <w:rPr>
          <w:rFonts w:ascii="FbShefa" w:hAnsi="FbShefa"/>
          <w:b/>
          <w:bCs/>
          <w:color w:val="3B2F2A" w:themeColor="text2" w:themeShade="80"/>
          <w:sz w:val="11"/>
          <w:rtl/>
        </w:rPr>
        <w:t>.</w:t>
      </w:r>
      <w:r w:rsidRPr="00270114">
        <w:rPr>
          <w:rFonts w:ascii="FbShefa" w:hAnsi="FbShefa"/>
          <w:sz w:val="11"/>
          <w:rtl/>
        </w:rPr>
        <w:t xml:space="preserve"> מזלא דבי תרי עדיף</w:t>
      </w:r>
      <w:r w:rsidR="00980F5A" w:rsidRPr="00270114">
        <w:rPr>
          <w:rFonts w:ascii="FbShefa" w:hAnsi="FbShefa"/>
          <w:sz w:val="11"/>
          <w:rtl/>
        </w:rPr>
        <w:t>.</w:t>
      </w:r>
    </w:p>
    <w:p w14:paraId="77D44FBC" w14:textId="6C071FA1" w:rsidR="009C3CB4" w:rsidRPr="001B3037" w:rsidRDefault="009C3CB4" w:rsidP="009C3CB4">
      <w:pPr>
        <w:spacing w:before="100" w:beforeAutospacing="1" w:after="100" w:afterAutospacing="1" w:line="240" w:lineRule="auto"/>
        <w:ind w:rightChars="567" w:right="1134"/>
        <w:jc w:val="both"/>
        <w:rPr>
          <w:rFonts w:ascii="FbShefa" w:eastAsia="Times New Roman" w:hAnsi="FbShefa"/>
          <w:b/>
          <w:bCs/>
          <w:color w:val="3B2F2A" w:themeColor="text2" w:themeShade="80"/>
          <w:sz w:val="11"/>
          <w:rtl/>
        </w:rPr>
      </w:pPr>
      <w:r w:rsidRPr="001B3037">
        <w:rPr>
          <w:rFonts w:ascii="FbShefa" w:eastAsia="Times New Roman" w:hAnsi="FbShefa"/>
          <w:b/>
          <w:bCs/>
          <w:color w:val="3B2F2A" w:themeColor="text2" w:themeShade="80"/>
          <w:sz w:val="11"/>
          <w:rtl/>
        </w:rPr>
        <w:br/>
        <w:t>הַמְקַבֵּל שָׂדֶה מֵחֲבֵרוֹ וְלֹא רָצָה לְנַכֵּשׁ, וְאָמַר לוֹ מָה אִכְפַּת לְךָ, הוֹאִיל וַאֲנִי נוֹתֵן לְךָ חֲכוֹרָהּ, אֵין שׁוֹמְעִין לוֹ, מִפְּנֵי שֶׁיָּכוֹל לוֹמַר לוֹ, לְמָחָר אַתָּה יוֹצֵא מִמֶּנָּה, וּמַעֲלָה לְפָנַי עֲשָׂבִים</w:t>
      </w:r>
      <w:r w:rsidR="009C2B10" w:rsidRPr="001B3037">
        <w:rPr>
          <w:rFonts w:ascii="FbShefa" w:eastAsia="Times New Roman" w:hAnsi="FbShefa"/>
          <w:b/>
          <w:bCs/>
          <w:color w:val="3B2F2A" w:themeColor="text2" w:themeShade="80"/>
          <w:sz w:val="11"/>
          <w:rtl/>
        </w:rPr>
        <w:t xml:space="preserve">: </w:t>
      </w:r>
    </w:p>
    <w:p w14:paraId="2703D935" w14:textId="77777777" w:rsidR="009C3CB4" w:rsidRPr="00270114" w:rsidRDefault="009C3CB4" w:rsidP="009C3CB4">
      <w:pPr>
        <w:pStyle w:val="2"/>
        <w:rPr>
          <w:rFonts w:ascii="FbShefa" w:hAnsi="FbShefa"/>
          <w:color w:val="7C5F1D"/>
          <w:rtl/>
        </w:rPr>
      </w:pPr>
    </w:p>
    <w:p w14:paraId="59B08E1C" w14:textId="77777777" w:rsidR="009C3CB4" w:rsidRPr="00270114" w:rsidRDefault="009C3CB4" w:rsidP="009C3CB4">
      <w:pPr>
        <w:pStyle w:val="2"/>
        <w:rPr>
          <w:rFonts w:ascii="FbShefa" w:hAnsi="FbShefa"/>
          <w:color w:val="7C5F1D"/>
        </w:rPr>
      </w:pPr>
      <w:r w:rsidRPr="00270114">
        <w:rPr>
          <w:rFonts w:ascii="FbShefa" w:hAnsi="FbShefa"/>
          <w:color w:val="7C5F1D"/>
          <w:rtl/>
        </w:rPr>
        <w:t>מו"מ ביניהם</w:t>
      </w:r>
    </w:p>
    <w:p w14:paraId="4F962659" w14:textId="6B417C7A"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א"ל</w:t>
      </w:r>
      <w:r w:rsidR="00980F5A" w:rsidRPr="001B3037">
        <w:rPr>
          <w:rFonts w:ascii="FbShefa" w:hAnsi="FbShefa"/>
          <w:b/>
          <w:bCs/>
          <w:color w:val="3B2F2A" w:themeColor="text2" w:themeShade="80"/>
          <w:sz w:val="11"/>
          <w:rtl/>
        </w:rPr>
        <w:t>.</w:t>
      </w:r>
      <w:r w:rsidRPr="00270114">
        <w:rPr>
          <w:rFonts w:ascii="FbShefa" w:hAnsi="FbShefa"/>
          <w:sz w:val="11"/>
          <w:rtl/>
        </w:rPr>
        <w:t xml:space="preserve"> לבתר הכי כריבנא לה</w:t>
      </w:r>
      <w:r w:rsidR="00980F5A" w:rsidRPr="00270114">
        <w:rPr>
          <w:rFonts w:ascii="FbShefa" w:hAnsi="FbShefa"/>
          <w:sz w:val="11"/>
          <w:rtl/>
        </w:rPr>
        <w:t>.</w:t>
      </w:r>
      <w:r w:rsidRPr="001B3037">
        <w:rPr>
          <w:rFonts w:ascii="FbShefa" w:hAnsi="FbShefa"/>
          <w:b/>
          <w:bCs/>
          <w:color w:val="3B2F2A" w:themeColor="text2" w:themeShade="80"/>
          <w:sz w:val="11"/>
          <w:rtl/>
        </w:rPr>
        <w:t xml:space="preserve"> א"ל</w:t>
      </w:r>
      <w:r w:rsidR="00980F5A" w:rsidRPr="001B3037">
        <w:rPr>
          <w:rFonts w:ascii="FbShefa" w:hAnsi="FbShefa"/>
          <w:b/>
          <w:bCs/>
          <w:color w:val="3B2F2A" w:themeColor="text2" w:themeShade="80"/>
          <w:sz w:val="11"/>
          <w:rtl/>
        </w:rPr>
        <w:t>.</w:t>
      </w:r>
      <w:r w:rsidRPr="00270114">
        <w:rPr>
          <w:rFonts w:ascii="FbShefa" w:hAnsi="FbShefa"/>
          <w:sz w:val="11"/>
          <w:rtl/>
        </w:rPr>
        <w:t xml:space="preserve"> חטי מעלייתא בעינא</w:t>
      </w:r>
      <w:r w:rsidR="00980F5A" w:rsidRPr="00270114">
        <w:rPr>
          <w:rFonts w:ascii="FbShefa" w:hAnsi="FbShefa"/>
          <w:sz w:val="11"/>
          <w:rtl/>
        </w:rPr>
        <w:t>.</w:t>
      </w:r>
    </w:p>
    <w:p w14:paraId="06108206" w14:textId="694594A1"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א"ל</w:t>
      </w:r>
      <w:r w:rsidR="00980F5A" w:rsidRPr="001B3037">
        <w:rPr>
          <w:rFonts w:ascii="FbShefa" w:hAnsi="FbShefa"/>
          <w:b/>
          <w:bCs/>
          <w:color w:val="3B2F2A" w:themeColor="text2" w:themeShade="80"/>
          <w:sz w:val="11"/>
          <w:rtl/>
        </w:rPr>
        <w:t>.</w:t>
      </w:r>
      <w:r w:rsidRPr="00270114">
        <w:rPr>
          <w:rFonts w:ascii="FbShefa" w:hAnsi="FbShefa"/>
          <w:sz w:val="11"/>
          <w:rtl/>
        </w:rPr>
        <w:t xml:space="preserve"> זביננא לך חטי משוקא</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א"ל</w:t>
      </w:r>
      <w:r w:rsidR="00980F5A" w:rsidRPr="001B3037">
        <w:rPr>
          <w:rFonts w:ascii="FbShefa" w:hAnsi="FbShefa"/>
          <w:b/>
          <w:bCs/>
          <w:color w:val="3B2F2A" w:themeColor="text2" w:themeShade="80"/>
          <w:sz w:val="11"/>
          <w:rtl/>
        </w:rPr>
        <w:t>.</w:t>
      </w:r>
      <w:r w:rsidRPr="00270114">
        <w:rPr>
          <w:rFonts w:ascii="FbShefa" w:hAnsi="FbShefa"/>
          <w:sz w:val="11"/>
          <w:rtl/>
        </w:rPr>
        <w:t xml:space="preserve"> חטי דארעאי בעינא</w:t>
      </w:r>
      <w:r w:rsidR="00980F5A" w:rsidRPr="00270114">
        <w:rPr>
          <w:rFonts w:ascii="FbShefa" w:hAnsi="FbShefa"/>
          <w:sz w:val="11"/>
          <w:rtl/>
        </w:rPr>
        <w:t>.</w:t>
      </w:r>
    </w:p>
    <w:p w14:paraId="0FEFEB69" w14:textId="1CF6936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א"ל</w:t>
      </w:r>
      <w:r w:rsidR="00980F5A" w:rsidRPr="001B3037">
        <w:rPr>
          <w:rFonts w:ascii="FbShefa" w:hAnsi="FbShefa"/>
          <w:b/>
          <w:bCs/>
          <w:color w:val="3B2F2A" w:themeColor="text2" w:themeShade="80"/>
          <w:sz w:val="11"/>
          <w:rtl/>
        </w:rPr>
        <w:t>.</w:t>
      </w:r>
      <w:r w:rsidRPr="00270114">
        <w:rPr>
          <w:rFonts w:ascii="FbShefa" w:hAnsi="FbShefa"/>
          <w:sz w:val="11"/>
          <w:rtl/>
        </w:rPr>
        <w:t xml:space="preserve"> מנכישנא לך שיעור מנתיך</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א"ל</w:t>
      </w:r>
      <w:r w:rsidR="00980F5A" w:rsidRPr="001B3037">
        <w:rPr>
          <w:rFonts w:ascii="FbShefa" w:hAnsi="FbShefa"/>
          <w:b/>
          <w:bCs/>
          <w:color w:val="3B2F2A" w:themeColor="text2" w:themeShade="80"/>
          <w:sz w:val="11"/>
          <w:rtl/>
        </w:rPr>
        <w:t>.</w:t>
      </w:r>
      <w:r w:rsidRPr="00270114">
        <w:rPr>
          <w:rFonts w:ascii="FbShefa" w:hAnsi="FbShefa"/>
          <w:sz w:val="11"/>
          <w:rtl/>
        </w:rPr>
        <w:t xml:space="preserve"> קא מנסבת שם רע לארעאי</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קשה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והתנן: מפני שמעלת לפני עשבים</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אלא</w:t>
      </w:r>
      <w:r w:rsidR="00980F5A" w:rsidRPr="00270114">
        <w:rPr>
          <w:rFonts w:ascii="FbShefa" w:hAnsi="FbShefa"/>
          <w:sz w:val="11"/>
          <w:rtl/>
        </w:rPr>
        <w:t>.</w:t>
      </w:r>
      <w:r w:rsidRPr="00270114">
        <w:rPr>
          <w:rFonts w:ascii="FbShefa" w:hAnsi="FbShefa"/>
          <w:sz w:val="11"/>
          <w:rtl/>
        </w:rPr>
        <w:t xml:space="preserve"> משום דאמר ליה: בזרא דנפל נפל</w:t>
      </w:r>
      <w:r w:rsidR="00980F5A" w:rsidRPr="00270114">
        <w:rPr>
          <w:rFonts w:ascii="FbShefa" w:hAnsi="FbShefa"/>
          <w:sz w:val="11"/>
          <w:rtl/>
        </w:rPr>
        <w:t>.</w:t>
      </w:r>
    </w:p>
    <w:p w14:paraId="0226C1BD" w14:textId="1B4B318D" w:rsidR="009C3CB4" w:rsidRPr="001B3037" w:rsidRDefault="009C3CB4" w:rsidP="009C3CB4">
      <w:pPr>
        <w:spacing w:before="100" w:beforeAutospacing="1" w:after="100" w:afterAutospacing="1" w:line="240" w:lineRule="auto"/>
        <w:ind w:rightChars="567" w:right="1134"/>
        <w:jc w:val="both"/>
        <w:rPr>
          <w:rFonts w:ascii="FbShefa" w:eastAsia="Times New Roman" w:hAnsi="FbShefa"/>
          <w:b/>
          <w:bCs/>
          <w:color w:val="3B2F2A" w:themeColor="text2" w:themeShade="80"/>
          <w:sz w:val="11"/>
          <w:rtl/>
        </w:rPr>
      </w:pPr>
      <w:r w:rsidRPr="001B3037">
        <w:rPr>
          <w:rFonts w:ascii="FbShefa" w:eastAsia="Times New Roman" w:hAnsi="FbShefa"/>
          <w:b/>
          <w:bCs/>
          <w:color w:val="3B2F2A" w:themeColor="text2" w:themeShade="80"/>
          <w:sz w:val="11"/>
          <w:rtl/>
        </w:rPr>
        <w:br/>
        <w:t>הַמְקַבֵּל שָׂדֶה מֵחֲבֵרוֹ וְלֹא עָשְׂתָה, אִם יֶשׁ בָּהּ כְּדֵי לְהַעֲמִיד כְּרִי, חַיָּב לְטַפֵּל בָּהּ</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אָמַר רַבִּי יְהוּדָה, מַה קִּצְבָּה בַכְּרִי</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אֶלָּא אִם יֶשׁ בָּהּ כְּדֵי נְפִילָה: </w:t>
      </w:r>
    </w:p>
    <w:p w14:paraId="23E311AE" w14:textId="77777777" w:rsidR="009C3CB4" w:rsidRPr="00270114" w:rsidRDefault="009C3CB4" w:rsidP="009C3CB4">
      <w:pPr>
        <w:spacing w:line="240" w:lineRule="auto"/>
        <w:rPr>
          <w:rFonts w:ascii="FbShefa" w:hAnsi="FbShefa"/>
          <w:sz w:val="11"/>
          <w:rtl/>
        </w:rPr>
      </w:pPr>
    </w:p>
    <w:p w14:paraId="592A0585" w14:textId="77777777" w:rsidR="009C3CB4" w:rsidRPr="00270114" w:rsidRDefault="009C3CB4" w:rsidP="009C3CB4">
      <w:pPr>
        <w:pStyle w:val="2"/>
        <w:rPr>
          <w:rFonts w:ascii="FbShefa" w:hAnsi="FbShefa"/>
          <w:color w:val="7C5F1D"/>
        </w:rPr>
      </w:pPr>
      <w:r w:rsidRPr="00270114">
        <w:rPr>
          <w:rFonts w:ascii="FbShefa" w:hAnsi="FbShefa"/>
          <w:color w:val="7C5F1D"/>
          <w:sz w:val="11"/>
          <w:rtl/>
        </w:rPr>
        <w:t>כדי העמדת כרי</w:t>
      </w:r>
    </w:p>
    <w:p w14:paraId="662115AA" w14:textId="7B626A3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יש בה</w:t>
      </w:r>
      <w:r w:rsidR="00980F5A" w:rsidRPr="001B3037">
        <w:rPr>
          <w:rFonts w:ascii="FbShefa" w:hAnsi="FbShefa"/>
          <w:b/>
          <w:bCs/>
          <w:color w:val="3B2F2A" w:themeColor="text2" w:themeShade="80"/>
          <w:sz w:val="11"/>
          <w:rtl/>
        </w:rPr>
        <w:t>.</w:t>
      </w:r>
      <w:r w:rsidRPr="00270114">
        <w:rPr>
          <w:rFonts w:ascii="FbShefa" w:hAnsi="FbShefa"/>
          <w:sz w:val="11"/>
          <w:rtl/>
        </w:rPr>
        <w:t xml:space="preserve"> חייב לטפל - שכך כותב: אנא אוקים ואניר ואזרע ואחצוד ואעמר ואדוש ואידרי ואוקים כריא קדמך, ותיתי אנת ותיטול פלגא, ואנא בעמלי ובנפקות ידי פלגא</w:t>
      </w:r>
      <w:r w:rsidR="00980F5A" w:rsidRPr="00270114">
        <w:rPr>
          <w:rFonts w:ascii="FbShefa" w:hAnsi="FbShefa"/>
          <w:sz w:val="11"/>
          <w:rtl/>
        </w:rPr>
        <w:t>.</w:t>
      </w:r>
    </w:p>
    <w:p w14:paraId="73B37706" w14:textId="4EF88ECA"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כמה העמדת כרי</w:t>
      </w:r>
      <w:r w:rsidR="00980F5A" w:rsidRPr="00270114">
        <w:rPr>
          <w:rFonts w:ascii="FbShefa" w:hAnsi="FbShefa"/>
          <w:sz w:val="11"/>
          <w:rtl/>
        </w:rPr>
        <w:t>.</w:t>
      </w:r>
      <w:r w:rsidRPr="00270114">
        <w:rPr>
          <w:rFonts w:ascii="FbShefa" w:hAnsi="FbShefa"/>
          <w:sz w:val="11"/>
          <w:rtl/>
        </w:rPr>
        <w:t xml:space="preserve"> כדי שתעמוד בו הרחת</w:t>
      </w:r>
      <w:r w:rsidR="00980F5A" w:rsidRPr="00270114">
        <w:rPr>
          <w:rFonts w:ascii="FbShefa" w:hAnsi="FbShefa"/>
          <w:sz w:val="11"/>
          <w:rtl/>
        </w:rPr>
        <w:t>.</w:t>
      </w:r>
    </w:p>
    <w:p w14:paraId="1ABFB003" w14:textId="539C45C9"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איבעיא להו</w:t>
      </w:r>
      <w:r w:rsidR="00980F5A" w:rsidRPr="00270114">
        <w:rPr>
          <w:rFonts w:ascii="FbShefa" w:hAnsi="FbShefa"/>
          <w:sz w:val="11"/>
          <w:rtl/>
        </w:rPr>
        <w:t>.</w:t>
      </w:r>
      <w:r w:rsidRPr="00270114">
        <w:rPr>
          <w:rFonts w:ascii="FbShefa" w:hAnsi="FbShefa"/>
          <w:sz w:val="11"/>
          <w:rtl/>
        </w:rPr>
        <w:t xml:space="preserve"> רחת היוצא מהאי גיסא להאי גיסא</w:t>
      </w:r>
      <w:r w:rsidR="00980F5A" w:rsidRPr="00270114">
        <w:rPr>
          <w:rFonts w:ascii="FbShefa" w:hAnsi="FbShefa"/>
          <w:sz w:val="11"/>
          <w:rtl/>
        </w:rPr>
        <w:t>.</w:t>
      </w:r>
    </w:p>
    <w:p w14:paraId="3A688E8B" w14:textId="5A11F088"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תא שמע</w:t>
      </w:r>
      <w:r w:rsidR="00980F5A" w:rsidRPr="00270114">
        <w:rPr>
          <w:rFonts w:ascii="FbShefa" w:hAnsi="FbShefa"/>
          <w:sz w:val="11"/>
          <w:rtl/>
        </w:rPr>
        <w:t>.</w:t>
      </w:r>
      <w:r w:rsidRPr="00270114">
        <w:rPr>
          <w:rFonts w:ascii="FbShefa" w:hAnsi="FbShefa"/>
          <w:sz w:val="11"/>
          <w:rtl/>
        </w:rPr>
        <w:t xml:space="preserve"> כל שאין כונס שלו רואה פני החמה</w:t>
      </w:r>
      <w:r w:rsidR="00980F5A" w:rsidRPr="00270114">
        <w:rPr>
          <w:rFonts w:ascii="FbShefa" w:hAnsi="FbShefa"/>
          <w:sz w:val="11"/>
          <w:rtl/>
        </w:rPr>
        <w:t>.</w:t>
      </w:r>
    </w:p>
    <w:p w14:paraId="74795006" w14:textId="6EA299DA"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מחלוקת</w:t>
      </w:r>
      <w:r w:rsidR="00980F5A" w:rsidRPr="001B3037">
        <w:rPr>
          <w:rFonts w:ascii="FbShefa" w:hAnsi="FbShefa"/>
          <w:b/>
          <w:bCs/>
          <w:color w:val="3B2F2A" w:themeColor="text2" w:themeShade="80"/>
          <w:sz w:val="11"/>
          <w:rtl/>
        </w:rPr>
        <w:t>.</w:t>
      </w:r>
      <w:r w:rsidRPr="00270114">
        <w:rPr>
          <w:rFonts w:ascii="FbShefa" w:hAnsi="FbShefa"/>
          <w:sz w:val="11"/>
          <w:rtl/>
        </w:rPr>
        <w:t xml:space="preserve"> שלש סאין </w:t>
      </w:r>
      <w:r w:rsidRPr="00270114">
        <w:rPr>
          <w:rFonts w:ascii="FbShefa" w:hAnsi="FbShefa"/>
          <w:rtl/>
        </w:rPr>
        <w:t>/</w:t>
      </w:r>
      <w:r w:rsidRPr="00270114">
        <w:rPr>
          <w:rFonts w:ascii="FbShefa" w:hAnsi="FbShefa"/>
          <w:sz w:val="11"/>
          <w:rtl/>
        </w:rPr>
        <w:t xml:space="preserve"> סאתים חוץ מן ההוצאה</w:t>
      </w:r>
      <w:r w:rsidRPr="00270114">
        <w:rPr>
          <w:rFonts w:ascii="FbShefa" w:hAnsi="FbShefa"/>
          <w:sz w:val="11"/>
          <w:vertAlign w:val="superscript"/>
          <w:rtl/>
        </w:rPr>
        <w:footnoteReference w:id="26"/>
      </w:r>
      <w:r w:rsidR="00980F5A" w:rsidRPr="00270114">
        <w:rPr>
          <w:rFonts w:ascii="FbShefa" w:hAnsi="FbShefa"/>
          <w:sz w:val="11"/>
          <w:rtl/>
        </w:rPr>
        <w:t>.</w:t>
      </w:r>
    </w:p>
    <w:p w14:paraId="1147B579" w14:textId="58314037" w:rsidR="009C3CB4" w:rsidRPr="00270114" w:rsidRDefault="009C3CB4" w:rsidP="00794C1A">
      <w:pPr>
        <w:pStyle w:val="1"/>
        <w:rPr>
          <w:rFonts w:ascii="FbShefa" w:hAnsi="FbShefa"/>
          <w:rtl/>
        </w:rPr>
      </w:pPr>
      <w:r w:rsidRPr="00270114">
        <w:rPr>
          <w:rFonts w:ascii="FbShefa" w:hAnsi="FbShefa"/>
          <w:sz w:val="11"/>
          <w:rtl/>
        </w:rPr>
        <w:t>קה</w:t>
      </w:r>
      <w:r w:rsidR="00B36BF2" w:rsidRPr="00270114">
        <w:rPr>
          <w:rFonts w:ascii="FbShefa" w:hAnsi="FbShefa"/>
          <w:sz w:val="11"/>
          <w:rtl/>
        </w:rPr>
        <w:t>, ב</w:t>
      </w:r>
    </w:p>
    <w:p w14:paraId="0709ADF7"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כדי נפילה</w:t>
      </w:r>
    </w:p>
    <w:p w14:paraId="32038647" w14:textId="796C5891"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כמה כדי נפילה</w:t>
      </w:r>
      <w:r w:rsidR="00980F5A" w:rsidRPr="00270114">
        <w:rPr>
          <w:rFonts w:ascii="FbShefa" w:hAnsi="FbShefa"/>
          <w:sz w:val="11"/>
          <w:rtl/>
        </w:rPr>
        <w:t>.</w:t>
      </w:r>
      <w:r w:rsidRPr="00270114">
        <w:rPr>
          <w:rFonts w:ascii="FbShefa" w:hAnsi="FbShefa"/>
          <w:sz w:val="11"/>
          <w:rtl/>
        </w:rPr>
        <w:t xml:space="preserve"> ארבעה כאשר שמינה ארעא</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שמונה סאין לכור</w:t>
      </w:r>
      <w:r w:rsidR="00980F5A" w:rsidRPr="00270114">
        <w:rPr>
          <w:rFonts w:ascii="FbShefa" w:hAnsi="FbShefa"/>
          <w:sz w:val="11"/>
          <w:rtl/>
        </w:rPr>
        <w:t>.</w:t>
      </w:r>
      <w:r w:rsidRPr="00270114">
        <w:rPr>
          <w:rFonts w:ascii="FbShefa" w:hAnsi="FbShefa"/>
          <w:sz w:val="11"/>
          <w:rtl/>
        </w:rPr>
        <w:t xml:space="preserve"> כאשר כחישא ארעא</w:t>
      </w:r>
      <w:r w:rsidR="00980F5A" w:rsidRPr="00270114">
        <w:rPr>
          <w:rFonts w:ascii="FbShefa" w:hAnsi="FbShefa"/>
          <w:sz w:val="11"/>
          <w:rtl/>
        </w:rPr>
        <w:t>.</w:t>
      </w:r>
    </w:p>
    <w:p w14:paraId="1A9A7EB2" w14:textId="6CFFF269" w:rsidR="009C3CB4" w:rsidRPr="00270114" w:rsidRDefault="009C3CB4" w:rsidP="009C3CB4">
      <w:pPr>
        <w:spacing w:line="240" w:lineRule="auto"/>
        <w:rPr>
          <w:rFonts w:ascii="FbShefa" w:hAnsi="FbShefa"/>
          <w:sz w:val="11"/>
          <w:rtl/>
        </w:rPr>
      </w:pPr>
    </w:p>
    <w:p w14:paraId="4832B46B" w14:textId="200D6A44"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לקט</w:t>
      </w:r>
      <w:r w:rsidR="00980F5A" w:rsidRPr="001B3037">
        <w:rPr>
          <w:rFonts w:ascii="FbShefa" w:hAnsi="FbShefa"/>
          <w:b/>
          <w:bCs/>
          <w:color w:val="3B2F2A" w:themeColor="text2" w:themeShade="80"/>
          <w:sz w:val="11"/>
          <w:rtl/>
        </w:rPr>
        <w:t>.</w:t>
      </w:r>
      <w:r w:rsidRPr="00270114">
        <w:rPr>
          <w:rFonts w:ascii="FbShefa" w:hAnsi="FbShefa"/>
          <w:sz w:val="11"/>
          <w:rtl/>
        </w:rPr>
        <w:t xml:space="preserve"> הרוח שפיזרה את העומרין</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מחלוקת</w:t>
      </w:r>
      <w:r w:rsidR="00980F5A" w:rsidRPr="001B3037">
        <w:rPr>
          <w:rFonts w:ascii="FbShefa" w:hAnsi="FbShefa"/>
          <w:b/>
          <w:bCs/>
          <w:color w:val="3B2F2A" w:themeColor="text2" w:themeShade="80"/>
          <w:sz w:val="11"/>
          <w:rtl/>
        </w:rPr>
        <w:t>.</w:t>
      </w:r>
      <w:r w:rsidRPr="00270114">
        <w:rPr>
          <w:rFonts w:ascii="FbShefa" w:hAnsi="FbShefa"/>
          <w:sz w:val="11"/>
          <w:rtl/>
        </w:rPr>
        <w:t xml:space="preserve"> נותן לעניים, באומד כמה לקט ראויה לעשות / נותן לעניים כדי נפילה</w:t>
      </w:r>
      <w:r w:rsidR="00980F5A" w:rsidRPr="00270114">
        <w:rPr>
          <w:rFonts w:ascii="FbShefa" w:hAnsi="FbShefa"/>
          <w:sz w:val="11"/>
          <w:rtl/>
        </w:rPr>
        <w:t>.</w:t>
      </w:r>
    </w:p>
    <w:p w14:paraId="2B412AA2" w14:textId="6C403D21"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כמה כדי נפילה</w:t>
      </w:r>
      <w:r w:rsidR="00980F5A" w:rsidRPr="00270114">
        <w:rPr>
          <w:rFonts w:ascii="FbShefa" w:hAnsi="FbShefa"/>
          <w:sz w:val="11"/>
          <w:rtl/>
        </w:rPr>
        <w:t>.</w:t>
      </w:r>
      <w:r w:rsidRPr="00270114">
        <w:rPr>
          <w:rFonts w:ascii="FbShefa" w:hAnsi="FbShefa"/>
          <w:sz w:val="11"/>
          <w:rtl/>
        </w:rPr>
        <w:t xml:space="preserve"> ארבעת קבין לכור</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דהיינו</w:t>
      </w:r>
      <w:r w:rsidR="00980F5A" w:rsidRPr="001B3037">
        <w:rPr>
          <w:rFonts w:ascii="FbShefa" w:hAnsi="FbShefa"/>
          <w:b/>
          <w:bCs/>
          <w:color w:val="3B2F2A" w:themeColor="text2" w:themeShade="80"/>
          <w:sz w:val="11"/>
          <w:rtl/>
        </w:rPr>
        <w:t>.</w:t>
      </w:r>
      <w:r w:rsidRPr="00270114">
        <w:rPr>
          <w:rFonts w:ascii="FbShefa" w:hAnsi="FbShefa"/>
          <w:sz w:val="11"/>
          <w:rtl/>
        </w:rPr>
        <w:t xml:space="preserve"> לכור זרע</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ספק</w:t>
      </w:r>
      <w:r w:rsidR="00980F5A" w:rsidRPr="001B3037">
        <w:rPr>
          <w:rFonts w:ascii="FbShefa" w:hAnsi="FbShefa"/>
          <w:b/>
          <w:bCs/>
          <w:color w:val="3B2F2A" w:themeColor="text2" w:themeShade="80"/>
          <w:sz w:val="11"/>
          <w:rtl/>
        </w:rPr>
        <w:t>.</w:t>
      </w:r>
      <w:r w:rsidRPr="00270114">
        <w:rPr>
          <w:rFonts w:ascii="FbShefa" w:hAnsi="FbShefa"/>
          <w:sz w:val="11"/>
          <w:rtl/>
        </w:rPr>
        <w:t xml:space="preserve"> למפולת יד או למפולת שוורים</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תיקו</w:t>
      </w:r>
      <w:r w:rsidR="00980F5A" w:rsidRPr="00270114">
        <w:rPr>
          <w:rFonts w:ascii="FbShefa" w:hAnsi="FbShefa"/>
          <w:sz w:val="11"/>
          <w:rtl/>
        </w:rPr>
        <w:t>.</w:t>
      </w:r>
    </w:p>
    <w:p w14:paraId="2795CE64" w14:textId="5C405672" w:rsidR="009C3CB4" w:rsidRPr="00270114" w:rsidRDefault="009C3CB4" w:rsidP="009C3CB4">
      <w:pPr>
        <w:spacing w:line="240" w:lineRule="auto"/>
        <w:rPr>
          <w:rFonts w:ascii="FbShefa" w:hAnsi="FbShefa"/>
          <w:sz w:val="11"/>
          <w:rtl/>
        </w:rPr>
      </w:pPr>
    </w:p>
    <w:p w14:paraId="391B9996" w14:textId="77760D53" w:rsidR="009C3CB4" w:rsidRPr="001B3037" w:rsidRDefault="009C3CB4" w:rsidP="009C3CB4">
      <w:pPr>
        <w:spacing w:before="100" w:beforeAutospacing="1" w:after="100" w:afterAutospacing="1" w:line="240" w:lineRule="auto"/>
        <w:ind w:rightChars="567" w:right="1134"/>
        <w:jc w:val="both"/>
        <w:rPr>
          <w:rFonts w:ascii="FbShefa" w:eastAsia="Times New Roman" w:hAnsi="FbShefa"/>
          <w:b/>
          <w:bCs/>
          <w:color w:val="3B2F2A" w:themeColor="text2" w:themeShade="80"/>
          <w:sz w:val="11"/>
          <w:rtl/>
        </w:rPr>
      </w:pPr>
      <w:r w:rsidRPr="001B3037">
        <w:rPr>
          <w:rFonts w:ascii="FbShefa" w:eastAsia="Times New Roman" w:hAnsi="FbShefa"/>
          <w:b/>
          <w:bCs/>
          <w:color w:val="3B2F2A" w:themeColor="text2" w:themeShade="80"/>
          <w:sz w:val="11"/>
          <w:rtl/>
        </w:rPr>
        <w:t>הַמְקַבֵּל שָׂדֶה מֵחֲבֵרוֹ וַאֲכָלָהּ חָגָב אוֹ נִשְׁדְּפָה, אִם מַכַּת מְדִינָה הִיא, מְנַכֶּה לוֹ מִן חֲכוֹרוֹ, אִם אֵינוֹ מַכַּת מְדִינָה, אֵינוֹ מְנַכֶּה לוֹ מִן חֲכוֹרוֹ</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רַבִּי יְהוּדָה אוֹמֵר, אִם קִבְּלָהּ הֵימֶנּוּ בְמָעוֹת, בֵּין כָּךְ וּבֵין כָּךְ אֵינוֹ מְנַכֶּה לוֹ מֵחֲכוֹרוֹ: </w:t>
      </w:r>
    </w:p>
    <w:p w14:paraId="72DFDF5D" w14:textId="77777777" w:rsidR="009C3CB4" w:rsidRPr="00270114" w:rsidRDefault="009C3CB4" w:rsidP="009C3CB4">
      <w:pPr>
        <w:spacing w:line="240" w:lineRule="auto"/>
        <w:rPr>
          <w:rFonts w:ascii="FbShefa" w:hAnsi="FbShefa"/>
          <w:sz w:val="11"/>
        </w:rPr>
      </w:pPr>
    </w:p>
    <w:p w14:paraId="1188E4C1"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היכי דמי מכת מדינה</w:t>
      </w:r>
    </w:p>
    <w:p w14:paraId="5F4897BC" w14:textId="61554D6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שיטה א</w:t>
      </w:r>
      <w:r w:rsidR="00980F5A" w:rsidRPr="001B3037">
        <w:rPr>
          <w:rFonts w:ascii="FbShefa" w:hAnsi="FbShefa"/>
          <w:b/>
          <w:bCs/>
          <w:color w:val="3B2F2A" w:themeColor="text2" w:themeShade="80"/>
          <w:sz w:val="11"/>
          <w:rtl/>
        </w:rPr>
        <w:t>.</w:t>
      </w:r>
      <w:r w:rsidRPr="00270114">
        <w:rPr>
          <w:rFonts w:ascii="FbShefa" w:hAnsi="FbShefa"/>
          <w:sz w:val="11"/>
          <w:rtl/>
        </w:rPr>
        <w:t xml:space="preserve"> דאישדוף רובא דבאגא</w:t>
      </w:r>
      <w:r w:rsidR="00980F5A" w:rsidRPr="00270114">
        <w:rPr>
          <w:rFonts w:ascii="FbShefa" w:hAnsi="FbShefa"/>
          <w:sz w:val="11"/>
          <w:rtl/>
        </w:rPr>
        <w:t>.</w:t>
      </w:r>
    </w:p>
    <w:p w14:paraId="2267B598" w14:textId="6DF49FB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שיטה ב</w:t>
      </w:r>
      <w:r w:rsidR="00980F5A" w:rsidRPr="001B3037">
        <w:rPr>
          <w:rFonts w:ascii="FbShefa" w:hAnsi="FbShefa"/>
          <w:b/>
          <w:bCs/>
          <w:color w:val="3B2F2A" w:themeColor="text2" w:themeShade="80"/>
          <w:sz w:val="11"/>
          <w:rtl/>
        </w:rPr>
        <w:t>.</w:t>
      </w:r>
      <w:r w:rsidRPr="00270114">
        <w:rPr>
          <w:rFonts w:ascii="FbShefa" w:hAnsi="FbShefa"/>
          <w:sz w:val="11"/>
          <w:rtl/>
        </w:rPr>
        <w:t xml:space="preserve"> שנשתדפו ארבע שדות מארבע רוחותיה</w:t>
      </w:r>
      <w:r w:rsidR="00980F5A" w:rsidRPr="00270114">
        <w:rPr>
          <w:rFonts w:ascii="FbShefa" w:hAnsi="FbShefa"/>
          <w:sz w:val="11"/>
          <w:rtl/>
        </w:rPr>
        <w:t>.</w:t>
      </w:r>
    </w:p>
    <w:p w14:paraId="49D985E8" w14:textId="7EF1EEEB" w:rsidR="009C3CB4" w:rsidRPr="00270114" w:rsidRDefault="009C3CB4" w:rsidP="009C3CB4">
      <w:pPr>
        <w:spacing w:line="240" w:lineRule="auto"/>
        <w:rPr>
          <w:rFonts w:ascii="FbShefa" w:hAnsi="FbShefa"/>
          <w:sz w:val="11"/>
          <w:rtl/>
        </w:rPr>
      </w:pPr>
    </w:p>
    <w:p w14:paraId="38F2F258"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ספקות</w:t>
      </w:r>
    </w:p>
    <w:p w14:paraId="5B47E45F" w14:textId="1E5700A4"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w:t>
      </w:r>
      <w:r w:rsidR="00980F5A" w:rsidRPr="001B3037">
        <w:rPr>
          <w:rFonts w:ascii="FbShefa" w:hAnsi="FbShefa"/>
          <w:b/>
          <w:bCs/>
          <w:color w:val="3B2F2A" w:themeColor="text2" w:themeShade="80"/>
          <w:sz w:val="11"/>
          <w:rtl/>
        </w:rPr>
        <w:t>.</w:t>
      </w:r>
      <w:r w:rsidRPr="00270114">
        <w:rPr>
          <w:rFonts w:ascii="FbShefa" w:hAnsi="FbShefa"/>
          <w:sz w:val="11"/>
          <w:rtl/>
        </w:rPr>
        <w:t xml:space="preserve"> נשדף תלם אחד על פני כולה</w:t>
      </w:r>
      <w:r w:rsidR="00980F5A" w:rsidRPr="00270114">
        <w:rPr>
          <w:rFonts w:ascii="FbShefa" w:hAnsi="FbShefa"/>
          <w:sz w:val="11"/>
          <w:rtl/>
        </w:rPr>
        <w:t>.</w:t>
      </w:r>
    </w:p>
    <w:p w14:paraId="7010F882" w14:textId="0F5E3FA5"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w:t>
      </w:r>
      <w:r w:rsidR="00980F5A" w:rsidRPr="001B3037">
        <w:rPr>
          <w:rFonts w:ascii="FbShefa" w:hAnsi="FbShefa"/>
          <w:b/>
          <w:bCs/>
          <w:color w:val="3B2F2A" w:themeColor="text2" w:themeShade="80"/>
          <w:sz w:val="11"/>
          <w:rtl/>
        </w:rPr>
        <w:t>.</w:t>
      </w:r>
      <w:r w:rsidRPr="00270114">
        <w:rPr>
          <w:rFonts w:ascii="FbShefa" w:hAnsi="FbShefa"/>
          <w:sz w:val="11"/>
          <w:rtl/>
        </w:rPr>
        <w:t xml:space="preserve"> נשתייר תלם אחד על פני כולה</w:t>
      </w:r>
      <w:r w:rsidR="00980F5A" w:rsidRPr="00270114">
        <w:rPr>
          <w:rFonts w:ascii="FbShefa" w:hAnsi="FbShefa"/>
          <w:sz w:val="11"/>
          <w:rtl/>
        </w:rPr>
        <w:t>.</w:t>
      </w:r>
    </w:p>
    <w:p w14:paraId="561A97EC" w14:textId="2FF5218C"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ג</w:t>
      </w:r>
      <w:r w:rsidR="00980F5A" w:rsidRPr="001B3037">
        <w:rPr>
          <w:rFonts w:ascii="FbShefa" w:hAnsi="FbShefa"/>
          <w:b/>
          <w:bCs/>
          <w:color w:val="3B2F2A" w:themeColor="text2" w:themeShade="80"/>
          <w:sz w:val="11"/>
          <w:rtl/>
        </w:rPr>
        <w:t>.</w:t>
      </w:r>
      <w:r w:rsidRPr="00270114">
        <w:rPr>
          <w:rFonts w:ascii="FbShefa" w:hAnsi="FbShefa"/>
          <w:sz w:val="11"/>
          <w:rtl/>
        </w:rPr>
        <w:t xml:space="preserve"> אפסיקא בירא</w:t>
      </w:r>
      <w:r w:rsidR="00980F5A" w:rsidRPr="00270114">
        <w:rPr>
          <w:rFonts w:ascii="FbShefa" w:hAnsi="FbShefa"/>
          <w:sz w:val="11"/>
          <w:rtl/>
        </w:rPr>
        <w:t>.</w:t>
      </w:r>
    </w:p>
    <w:p w14:paraId="55432CF2" w14:textId="73C70901" w:rsidR="009C3CB4" w:rsidRPr="00270114" w:rsidRDefault="009C3CB4" w:rsidP="00794C1A">
      <w:pPr>
        <w:pStyle w:val="1"/>
        <w:rPr>
          <w:rFonts w:ascii="FbShefa" w:hAnsi="FbShefa"/>
          <w:rtl/>
        </w:rPr>
      </w:pPr>
      <w:r w:rsidRPr="00270114">
        <w:rPr>
          <w:rFonts w:ascii="FbShefa" w:hAnsi="FbShefa"/>
          <w:sz w:val="11"/>
          <w:rtl/>
        </w:rPr>
        <w:t>קו</w:t>
      </w:r>
      <w:r w:rsidR="00B36BF2" w:rsidRPr="00270114">
        <w:rPr>
          <w:rFonts w:ascii="FbShefa" w:hAnsi="FbShefa"/>
          <w:sz w:val="11"/>
          <w:rtl/>
        </w:rPr>
        <w:t>, א</w:t>
      </w:r>
    </w:p>
    <w:p w14:paraId="5B825E55" w14:textId="3B5EB5F8"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אספסתא</w:t>
      </w:r>
      <w:r w:rsidR="00980F5A" w:rsidRPr="00270114">
        <w:rPr>
          <w:rFonts w:ascii="FbShefa" w:hAnsi="FbShefa"/>
          <w:sz w:val="11"/>
          <w:rtl/>
        </w:rPr>
        <w:t>.</w:t>
      </w:r>
    </w:p>
    <w:p w14:paraId="7D878D56" w14:textId="7A1BD567"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זרע אחר</w:t>
      </w:r>
      <w:r w:rsidR="00980F5A" w:rsidRPr="00270114">
        <w:rPr>
          <w:rFonts w:ascii="FbShefa" w:hAnsi="FbShefa"/>
          <w:sz w:val="11"/>
          <w:rtl/>
        </w:rPr>
        <w:t>.</w:t>
      </w:r>
    </w:p>
    <w:p w14:paraId="2316B7D9" w14:textId="021CEBF6"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w:t>
      </w:r>
      <w:r w:rsidR="00980F5A" w:rsidRPr="001B3037">
        <w:rPr>
          <w:rFonts w:ascii="FbShefa" w:hAnsi="FbShefa"/>
          <w:b/>
          <w:bCs/>
          <w:color w:val="3B2F2A" w:themeColor="text2" w:themeShade="80"/>
          <w:sz w:val="11"/>
          <w:rtl/>
        </w:rPr>
        <w:t>.</w:t>
      </w:r>
      <w:r w:rsidRPr="00270114">
        <w:rPr>
          <w:rFonts w:ascii="FbShefa" w:hAnsi="FbShefa"/>
          <w:sz w:val="11"/>
          <w:rtl/>
        </w:rPr>
        <w:t xml:space="preserve"> חיטי לגבי שעורים כזרע אחר דמי או לא</w:t>
      </w:r>
      <w:r w:rsidR="00980F5A" w:rsidRPr="00270114">
        <w:rPr>
          <w:rFonts w:ascii="FbShefa" w:hAnsi="FbShefa"/>
          <w:sz w:val="11"/>
          <w:rtl/>
        </w:rPr>
        <w:t>.</w:t>
      </w:r>
    </w:p>
    <w:p w14:paraId="3997BF99" w14:textId="2E632769"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ז</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כל העולם כולו בשדפון ושלו בירקון, או להיפך</w:t>
      </w:r>
      <w:r w:rsidR="00980F5A" w:rsidRPr="00270114">
        <w:rPr>
          <w:rFonts w:ascii="FbShefa" w:hAnsi="FbShefa"/>
          <w:sz w:val="11"/>
          <w:rtl/>
        </w:rPr>
        <w:t>.</w:t>
      </w:r>
    </w:p>
    <w:p w14:paraId="0D9E1A2A" w14:textId="77777777" w:rsidR="009C3CB4" w:rsidRPr="001B3037" w:rsidRDefault="009C3CB4" w:rsidP="009C3CB4">
      <w:pPr>
        <w:spacing w:line="240" w:lineRule="auto"/>
        <w:rPr>
          <w:rFonts w:ascii="FbShefa" w:hAnsi="FbShefa"/>
          <w:b/>
          <w:bCs/>
          <w:color w:val="3B2F2A" w:themeColor="text2" w:themeShade="80"/>
          <w:sz w:val="11"/>
          <w:rtl/>
        </w:rPr>
      </w:pPr>
    </w:p>
    <w:p w14:paraId="055E7EF9"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מסתברא</w:t>
      </w:r>
    </w:p>
    <w:p w14:paraId="1539D566" w14:textId="6C1ACC6C"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w:t>
      </w:r>
      <w:r w:rsidR="00980F5A" w:rsidRPr="001B3037">
        <w:rPr>
          <w:rFonts w:ascii="FbShefa" w:hAnsi="FbShefa"/>
          <w:b/>
          <w:bCs/>
          <w:color w:val="3B2F2A" w:themeColor="text2" w:themeShade="80"/>
          <w:sz w:val="11"/>
          <w:rtl/>
        </w:rPr>
        <w:t>.</w:t>
      </w:r>
      <w:r w:rsidRPr="00270114">
        <w:rPr>
          <w:rFonts w:ascii="FbShefa" w:hAnsi="FbShefa"/>
          <w:sz w:val="11"/>
          <w:rtl/>
        </w:rPr>
        <w:t xml:space="preserve"> א"ל זרעה חיטי, ואזל הוא וזרעה שערי ואשתדוף רובא דבאגא, ואשתדוף נמי הנך שערי דיליה</w:t>
      </w:r>
      <w:r w:rsidR="00980F5A" w:rsidRPr="00270114">
        <w:rPr>
          <w:rFonts w:ascii="FbShefa" w:hAnsi="FbShefa"/>
          <w:sz w:val="11"/>
          <w:rtl/>
        </w:rPr>
        <w:t>.</w:t>
      </w:r>
    </w:p>
    <w:p w14:paraId="1F6AE26C" w14:textId="25862E6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הספק</w:t>
      </w:r>
      <w:r w:rsidR="00980F5A" w:rsidRPr="001B3037">
        <w:rPr>
          <w:rFonts w:ascii="FbShefa" w:hAnsi="FbShefa"/>
          <w:b/>
          <w:bCs/>
          <w:color w:val="3B2F2A" w:themeColor="text2" w:themeShade="80"/>
          <w:sz w:val="11"/>
          <w:rtl/>
        </w:rPr>
        <w:t>.</w:t>
      </w:r>
      <w:r w:rsidRPr="00270114">
        <w:rPr>
          <w:rFonts w:ascii="FbShefa" w:hAnsi="FbShefa"/>
          <w:sz w:val="11"/>
          <w:rtl/>
        </w:rPr>
        <w:t xml:space="preserve"> אילו זרעתה חיטי הוה נמי משתדפא</w:t>
      </w:r>
      <w:r w:rsidR="00980F5A" w:rsidRPr="00270114">
        <w:rPr>
          <w:rFonts w:ascii="FbShefa" w:hAnsi="FbShefa"/>
          <w:sz w:val="11"/>
          <w:rtl/>
        </w:rPr>
        <w:t>.</w:t>
      </w:r>
    </w:p>
    <w:p w14:paraId="74D44BCA" w14:textId="6360FB8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מסתברא</w:t>
      </w:r>
      <w:r w:rsidR="00980F5A" w:rsidRPr="00270114">
        <w:rPr>
          <w:rFonts w:ascii="FbShefa" w:hAnsi="FbShefa"/>
          <w:sz w:val="11"/>
          <w:rtl/>
        </w:rPr>
        <w:t>.</w:t>
      </w:r>
      <w:r w:rsidRPr="00270114">
        <w:rPr>
          <w:rFonts w:ascii="FbShefa" w:hAnsi="FbShefa"/>
          <w:sz w:val="11"/>
          <w:rtl/>
        </w:rPr>
        <w:t xml:space="preserve"> א"ל</w:t>
      </w:r>
      <w:r w:rsidR="00980F5A" w:rsidRPr="00270114">
        <w:rPr>
          <w:rFonts w:ascii="FbShefa" w:hAnsi="FbShefa"/>
          <w:sz w:val="11"/>
          <w:rtl/>
        </w:rPr>
        <w:t>.</w:t>
      </w:r>
      <w:r w:rsidRPr="00270114">
        <w:rPr>
          <w:rFonts w:ascii="FbShefa" w:hAnsi="FbShefa"/>
          <w:sz w:val="11"/>
          <w:rtl/>
        </w:rPr>
        <w:t xml:space="preserve"> אי זרעתה חיטי הוה מקיים בי ותגזר אמר ויקם לך ועל דרכיך נגה אור</w:t>
      </w:r>
      <w:r w:rsidR="00980F5A" w:rsidRPr="00270114">
        <w:rPr>
          <w:rFonts w:ascii="FbShefa" w:hAnsi="FbShefa"/>
          <w:sz w:val="11"/>
          <w:rtl/>
        </w:rPr>
        <w:t>.</w:t>
      </w:r>
    </w:p>
    <w:p w14:paraId="02A9D44C" w14:textId="627D1D27" w:rsidR="009C3CB4" w:rsidRPr="00270114" w:rsidRDefault="009C3CB4" w:rsidP="009C3CB4">
      <w:pPr>
        <w:spacing w:line="240" w:lineRule="auto"/>
        <w:rPr>
          <w:rFonts w:ascii="FbShefa" w:hAnsi="FbShefa"/>
          <w:sz w:val="11"/>
          <w:rtl/>
        </w:rPr>
      </w:pPr>
    </w:p>
    <w:p w14:paraId="48420B46" w14:textId="75D31011"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נשתדפו כל שדותיו של מחכיר, ואשתדוף נמי הא בהדייהו, ולא אשתדוף רובא דבאגא</w:t>
      </w:r>
      <w:r w:rsidR="00980F5A" w:rsidRPr="00270114">
        <w:rPr>
          <w:rFonts w:ascii="FbShefa" w:hAnsi="FbShefa"/>
          <w:sz w:val="11"/>
          <w:rtl/>
        </w:rPr>
        <w:t>.</w:t>
      </w:r>
    </w:p>
    <w:p w14:paraId="4E22031A" w14:textId="7FD7F79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הספק</w:t>
      </w:r>
      <w:r w:rsidR="00980F5A" w:rsidRPr="001B3037">
        <w:rPr>
          <w:rFonts w:ascii="FbShefa" w:hAnsi="FbShefa"/>
          <w:b/>
          <w:bCs/>
          <w:color w:val="3B2F2A" w:themeColor="text2" w:themeShade="80"/>
          <w:sz w:val="11"/>
          <w:rtl/>
        </w:rPr>
        <w:t>.</w:t>
      </w:r>
      <w:r w:rsidRPr="00270114">
        <w:rPr>
          <w:rFonts w:ascii="FbShefa" w:hAnsi="FbShefa"/>
          <w:sz w:val="11"/>
          <w:rtl/>
        </w:rPr>
        <w:t xml:space="preserve"> כיון דלא אשתדוף רובא דבאגא - לא מנכי ליה / כיון דאשתדוף כולהו ארעתיה, א"ל האי משום לתך דידך הוא</w:t>
      </w:r>
      <w:r w:rsidR="00980F5A" w:rsidRPr="00270114">
        <w:rPr>
          <w:rFonts w:ascii="FbShefa" w:hAnsi="FbShefa"/>
          <w:sz w:val="11"/>
          <w:rtl/>
        </w:rPr>
        <w:t>.</w:t>
      </w:r>
    </w:p>
    <w:p w14:paraId="1FDF8FC5" w14:textId="760A6F4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מסתברא</w:t>
      </w:r>
      <w:r w:rsidR="00980F5A" w:rsidRPr="001B3037">
        <w:rPr>
          <w:rFonts w:ascii="FbShefa" w:hAnsi="FbShefa"/>
          <w:b/>
          <w:bCs/>
          <w:color w:val="3B2F2A" w:themeColor="text2" w:themeShade="80"/>
          <w:sz w:val="11"/>
          <w:rtl/>
        </w:rPr>
        <w:t>.</w:t>
      </w:r>
      <w:r w:rsidRPr="00270114">
        <w:rPr>
          <w:rFonts w:ascii="FbShefa" w:hAnsi="FbShefa"/>
          <w:sz w:val="11"/>
          <w:rtl/>
        </w:rPr>
        <w:t xml:space="preserve"> דאמר ליה: אי משום לתאי דידי - הוה משתייר לי פורתא, כדכתיב כי נשארנו מעט מהרבה</w:t>
      </w:r>
      <w:r w:rsidR="00980F5A" w:rsidRPr="00270114">
        <w:rPr>
          <w:rFonts w:ascii="FbShefa" w:hAnsi="FbShefa"/>
          <w:sz w:val="11"/>
          <w:rtl/>
        </w:rPr>
        <w:t>.</w:t>
      </w:r>
    </w:p>
    <w:p w14:paraId="0B4F508C" w14:textId="09DDDFCE" w:rsidR="009C3CB4" w:rsidRPr="00270114" w:rsidRDefault="009C3CB4" w:rsidP="009C3CB4">
      <w:pPr>
        <w:spacing w:line="240" w:lineRule="auto"/>
        <w:rPr>
          <w:rFonts w:ascii="FbShefa" w:hAnsi="FbShefa"/>
          <w:sz w:val="11"/>
          <w:rtl/>
        </w:rPr>
      </w:pPr>
    </w:p>
    <w:p w14:paraId="7CD1BF3B" w14:textId="3C5E1D49"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ג</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נשתדפו כל שדותיו של חוכר, ואשתדוף רובא דבאגא, ואשתדוף נמי הא בהדייהו</w:t>
      </w:r>
      <w:r w:rsidR="00980F5A" w:rsidRPr="00270114">
        <w:rPr>
          <w:rFonts w:ascii="FbShefa" w:hAnsi="FbShefa"/>
          <w:sz w:val="11"/>
          <w:rtl/>
        </w:rPr>
        <w:t>.</w:t>
      </w:r>
    </w:p>
    <w:p w14:paraId="15A2395D" w14:textId="019646B3"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הספק</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 xml:space="preserve">מאי? מי אמרינן: כיון דאשתדוף רובא דבאגא - מנכי ליה, או דלמא: כיון דאשתדוף כולהו ארעתיה מצי אמר ליה: משום לתך דידך הוא, דהא משתדפו כל שדותיך! </w:t>
      </w:r>
    </w:p>
    <w:p w14:paraId="03F23CC8" w14:textId="513D515A"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מסתברא</w:t>
      </w:r>
      <w:r w:rsidR="00980F5A" w:rsidRPr="00270114">
        <w:rPr>
          <w:rFonts w:ascii="FbShefa" w:hAnsi="FbShefa"/>
          <w:sz w:val="11"/>
          <w:rtl/>
        </w:rPr>
        <w:t>.</w:t>
      </w:r>
      <w:r w:rsidRPr="00270114">
        <w:rPr>
          <w:rFonts w:ascii="FbShefa" w:hAnsi="FbShefa"/>
          <w:sz w:val="11"/>
          <w:rtl/>
        </w:rPr>
        <w:t xml:space="preserve"> דאמר ליה: משום לתאך הוא</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קשה</w:t>
      </w:r>
      <w:r w:rsidR="00980F5A" w:rsidRPr="001B3037">
        <w:rPr>
          <w:rFonts w:ascii="FbShefa" w:hAnsi="FbShefa"/>
          <w:b/>
          <w:bCs/>
          <w:color w:val="3B2F2A" w:themeColor="text2" w:themeShade="80"/>
          <w:sz w:val="11"/>
          <w:rtl/>
        </w:rPr>
        <w:t>.</w:t>
      </w:r>
      <w:r w:rsidRPr="00270114">
        <w:rPr>
          <w:rFonts w:ascii="FbShefa" w:hAnsi="FbShefa"/>
          <w:sz w:val="11"/>
          <w:rtl/>
        </w:rPr>
        <w:t xml:space="preserve"> נימא הוה מקיים בי כי נשארנו מעט מהרבה</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270114">
        <w:rPr>
          <w:rFonts w:ascii="FbShefa" w:hAnsi="FbShefa"/>
          <w:sz w:val="11"/>
          <w:rtl/>
        </w:rPr>
        <w:t xml:space="preserve"> אי הוה חזית לאישתיורי לך מידי, הוה משתייר לך מדנפשך</w:t>
      </w:r>
      <w:r w:rsidR="00980F5A" w:rsidRPr="00270114">
        <w:rPr>
          <w:rFonts w:ascii="FbShefa" w:hAnsi="FbShefa"/>
          <w:sz w:val="11"/>
          <w:rtl/>
        </w:rPr>
        <w:t>.</w:t>
      </w:r>
    </w:p>
    <w:p w14:paraId="027223B5" w14:textId="5B175D0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מיתיבי</w:t>
      </w:r>
      <w:r w:rsidR="00980F5A" w:rsidRPr="001B3037">
        <w:rPr>
          <w:rFonts w:ascii="FbShefa" w:hAnsi="FbShefa"/>
          <w:b/>
          <w:bCs/>
          <w:color w:val="3B2F2A" w:themeColor="text2" w:themeShade="80"/>
          <w:sz w:val="11"/>
          <w:rtl/>
        </w:rPr>
        <w:t>.</w:t>
      </w:r>
      <w:r w:rsidRPr="00270114">
        <w:rPr>
          <w:rFonts w:ascii="FbShefa" w:hAnsi="FbShefa"/>
          <w:sz w:val="11"/>
          <w:rtl/>
        </w:rPr>
        <w:t xml:space="preserve"> שדה אחוזה אף דלא הוי תבואה כלל, ולא קאמרינן מכת מדינה היא</w:t>
      </w:r>
      <w:r w:rsidR="00980F5A" w:rsidRPr="00270114">
        <w:rPr>
          <w:rFonts w:ascii="FbShefa" w:hAnsi="FbShefa"/>
          <w:sz w:val="11"/>
          <w:rtl/>
        </w:rPr>
        <w:t>.</w:t>
      </w:r>
    </w:p>
    <w:p w14:paraId="308CF181" w14:textId="3D9413B1"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270114">
        <w:rPr>
          <w:rFonts w:ascii="FbShefa" w:hAnsi="FbShefa"/>
          <w:sz w:val="11"/>
          <w:rtl/>
        </w:rPr>
        <w:t xml:space="preserve"> שאני התם, דאמר קרא במספר שני תבואת ימכר לך - שנים שיש בהן תבואה בעולם</w:t>
      </w:r>
      <w:r w:rsidRPr="00270114">
        <w:rPr>
          <w:rFonts w:ascii="FbShefa" w:hAnsi="FbShefa"/>
          <w:sz w:val="11"/>
          <w:vertAlign w:val="superscript"/>
          <w:rtl/>
        </w:rPr>
        <w:footnoteReference w:id="27"/>
      </w:r>
      <w:r w:rsidR="00980F5A" w:rsidRPr="00270114">
        <w:rPr>
          <w:rFonts w:ascii="FbShefa" w:hAnsi="FbShefa"/>
          <w:sz w:val="11"/>
          <w:rtl/>
        </w:rPr>
        <w:t>.</w:t>
      </w:r>
    </w:p>
    <w:p w14:paraId="132815E8" w14:textId="6FD09910" w:rsidR="009C3CB4" w:rsidRPr="00270114" w:rsidRDefault="009C3CB4" w:rsidP="009C3CB4">
      <w:pPr>
        <w:spacing w:line="240" w:lineRule="auto"/>
        <w:rPr>
          <w:rFonts w:ascii="FbShefa" w:hAnsi="FbShefa"/>
          <w:sz w:val="11"/>
          <w:rtl/>
        </w:rPr>
      </w:pPr>
    </w:p>
    <w:p w14:paraId="03DD2F3D"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מכת מדינה</w:t>
      </w:r>
    </w:p>
    <w:p w14:paraId="5769F559" w14:textId="2820CACE"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מנכה לו</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שזרעה וצמחה ואכלה חגב</w:t>
      </w:r>
      <w:r w:rsidR="00980F5A" w:rsidRPr="00270114">
        <w:rPr>
          <w:rFonts w:ascii="FbShefa" w:hAnsi="FbShefa"/>
          <w:sz w:val="11"/>
          <w:rtl/>
        </w:rPr>
        <w:t>.</w:t>
      </w:r>
    </w:p>
    <w:p w14:paraId="345A6712" w14:textId="4DD1F5E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אין מנכה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כשלא זרעה כלל</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הטעם</w:t>
      </w:r>
      <w:r w:rsidR="00980F5A" w:rsidRPr="001B3037">
        <w:rPr>
          <w:rFonts w:ascii="FbShefa" w:hAnsi="FbShefa"/>
          <w:b/>
          <w:bCs/>
          <w:color w:val="3B2F2A" w:themeColor="text2" w:themeShade="80"/>
          <w:sz w:val="11"/>
          <w:rtl/>
        </w:rPr>
        <w:t>.</w:t>
      </w:r>
      <w:r w:rsidRPr="00270114">
        <w:rPr>
          <w:rFonts w:ascii="FbShefa" w:hAnsi="FbShefa"/>
          <w:sz w:val="11"/>
          <w:rtl/>
        </w:rPr>
        <w:t xml:space="preserve"> אילו זרעתה הוה מקיים בי לא יבשו בעת רעה ובימי רעבון ישבעו</w:t>
      </w:r>
      <w:r w:rsidR="00980F5A" w:rsidRPr="00270114">
        <w:rPr>
          <w:rFonts w:ascii="FbShefa" w:hAnsi="FbShefa"/>
          <w:sz w:val="11"/>
          <w:rtl/>
        </w:rPr>
        <w:t>.</w:t>
      </w:r>
    </w:p>
    <w:p w14:paraId="6CF17F8D" w14:textId="4FB4D6BE"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מתיב</w:t>
      </w:r>
      <w:r w:rsidR="00980F5A" w:rsidRPr="00270114">
        <w:rPr>
          <w:rFonts w:ascii="FbShefa" w:hAnsi="FbShefa"/>
          <w:sz w:val="11"/>
          <w:rtl/>
        </w:rPr>
        <w:t>.</w:t>
      </w:r>
      <w:r w:rsidRPr="00270114">
        <w:rPr>
          <w:rFonts w:ascii="FbShefa" w:hAnsi="FbShefa"/>
          <w:sz w:val="11"/>
          <w:rtl/>
        </w:rPr>
        <w:t xml:space="preserve"> רועה שהיה רועה והניח עדרו ובא לעיר, ובא זאב וטרף, ובא ארי ודרס - אין אומרים: אילו היה שם היה מציל, אלא אומדין אותו; אם יכול להציל - חייב, ואם לאו - פטור</w:t>
      </w:r>
      <w:r w:rsidR="00980F5A" w:rsidRPr="00270114">
        <w:rPr>
          <w:rFonts w:ascii="FbShefa" w:hAnsi="FbShefa"/>
          <w:sz w:val="11"/>
          <w:rtl/>
        </w:rPr>
        <w:t>.</w:t>
      </w:r>
    </w:p>
    <w:p w14:paraId="1A5BF748" w14:textId="5BA487F9"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הראיה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נימא ליה: אי הוית התם - הוה מקיים בי גם את הארי גם (את) הדוב הכה עבדך</w:t>
      </w:r>
      <w:r w:rsidR="00980F5A" w:rsidRPr="00270114">
        <w:rPr>
          <w:rFonts w:ascii="FbShefa" w:hAnsi="FbShefa"/>
          <w:sz w:val="11"/>
          <w:rtl/>
        </w:rPr>
        <w:t>.</w:t>
      </w:r>
    </w:p>
    <w:p w14:paraId="51F077D2" w14:textId="1720CB59"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דאמר ליה: אי הוית חזית לאיתרחושי לך ניסא - הוה איתרחיש לך ניסא כרבי חנינא בן דוסא, דמתיין עיזי דובי בקרנייהו</w:t>
      </w:r>
      <w:r w:rsidR="00980F5A" w:rsidRPr="00270114">
        <w:rPr>
          <w:rFonts w:ascii="FbShefa" w:hAnsi="FbShefa"/>
          <w:sz w:val="11"/>
          <w:rtl/>
        </w:rPr>
        <w:t>.</w:t>
      </w:r>
    </w:p>
    <w:p w14:paraId="37B4BD7E" w14:textId="17D9B441"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קשה</w:t>
      </w:r>
      <w:r w:rsidR="00980F5A" w:rsidRPr="001B3037">
        <w:rPr>
          <w:rFonts w:ascii="FbShefa" w:hAnsi="FbShefa"/>
          <w:b/>
          <w:bCs/>
          <w:color w:val="3B2F2A" w:themeColor="text2" w:themeShade="80"/>
          <w:sz w:val="11"/>
          <w:rtl/>
        </w:rPr>
        <w:t>.</w:t>
      </w:r>
      <w:r w:rsidRPr="00270114">
        <w:rPr>
          <w:rFonts w:ascii="FbShefa" w:hAnsi="FbShefa"/>
          <w:sz w:val="11"/>
          <w:rtl/>
        </w:rPr>
        <w:t xml:space="preserve"> ונימא ליה: נהי דלניסא רבה לא הוה חזינא, לניסא זוטא חזינא</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קשיא</w:t>
      </w:r>
      <w:r w:rsidR="00980F5A" w:rsidRPr="00270114">
        <w:rPr>
          <w:rFonts w:ascii="FbShefa" w:hAnsi="FbShefa"/>
          <w:sz w:val="11"/>
          <w:rtl/>
        </w:rPr>
        <w:t>.</w:t>
      </w:r>
    </w:p>
    <w:p w14:paraId="5288308C" w14:textId="11319F30" w:rsidR="009C3CB4" w:rsidRPr="00270114" w:rsidRDefault="009C3CB4" w:rsidP="00794C1A">
      <w:pPr>
        <w:pStyle w:val="1"/>
        <w:rPr>
          <w:rFonts w:ascii="FbShefa" w:hAnsi="FbShefa"/>
          <w:rtl/>
        </w:rPr>
      </w:pPr>
      <w:r w:rsidRPr="00270114">
        <w:rPr>
          <w:rFonts w:ascii="FbShefa" w:hAnsi="FbShefa"/>
          <w:sz w:val="11"/>
          <w:rtl/>
        </w:rPr>
        <w:t>קו</w:t>
      </w:r>
      <w:r w:rsidR="00B36BF2" w:rsidRPr="00270114">
        <w:rPr>
          <w:rFonts w:ascii="FbShefa" w:hAnsi="FbShefa"/>
          <w:sz w:val="11"/>
          <w:rtl/>
        </w:rPr>
        <w:t>, ב</w:t>
      </w:r>
    </w:p>
    <w:p w14:paraId="4DBB4E37"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אכלה חגב או נשדפה</w:t>
      </w:r>
    </w:p>
    <w:p w14:paraId="25B46847" w14:textId="08A42FF3"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לאחר חזקה</w:t>
      </w:r>
      <w:r w:rsidR="00980F5A" w:rsidRPr="001B3037">
        <w:rPr>
          <w:rFonts w:ascii="FbShefa" w:hAnsi="FbShefa"/>
          <w:b/>
          <w:bCs/>
          <w:color w:val="3B2F2A" w:themeColor="text2" w:themeShade="80"/>
          <w:sz w:val="11"/>
          <w:rtl/>
        </w:rPr>
        <w:t>.</w:t>
      </w:r>
      <w:r w:rsidRPr="00270114">
        <w:rPr>
          <w:rFonts w:ascii="FbShefa" w:hAnsi="FbShefa"/>
          <w:sz w:val="11"/>
          <w:rtl/>
        </w:rPr>
        <w:t xml:space="preserve"> שוב אינו זורעה</w:t>
      </w:r>
      <w:r w:rsidR="00980F5A" w:rsidRPr="00270114">
        <w:rPr>
          <w:rFonts w:ascii="FbShefa" w:hAnsi="FbShefa"/>
          <w:sz w:val="11"/>
          <w:rtl/>
        </w:rPr>
        <w:t>.</w:t>
      </w:r>
    </w:p>
    <w:p w14:paraId="5B71461C" w14:textId="7470B90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מחלוקת</w:t>
      </w:r>
      <w:r w:rsidR="00980F5A" w:rsidRPr="001B3037">
        <w:rPr>
          <w:rFonts w:ascii="FbShefa" w:hAnsi="FbShefa"/>
          <w:b/>
          <w:bCs/>
          <w:color w:val="3B2F2A" w:themeColor="text2" w:themeShade="80"/>
          <w:sz w:val="11"/>
          <w:rtl/>
        </w:rPr>
        <w:t>.</w:t>
      </w:r>
      <w:r w:rsidRPr="00270114">
        <w:rPr>
          <w:rFonts w:ascii="FbShefa" w:hAnsi="FbShefa"/>
          <w:sz w:val="11"/>
          <w:rtl/>
        </w:rPr>
        <w:t xml:space="preserve"> שלישית אינו זורעה או רביעית אינו זורעה</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קמיפלגי</w:t>
      </w:r>
      <w:r w:rsidR="00980F5A" w:rsidRPr="001B3037">
        <w:rPr>
          <w:rFonts w:ascii="FbShefa" w:hAnsi="FbShefa"/>
          <w:b/>
          <w:bCs/>
          <w:color w:val="3B2F2A" w:themeColor="text2" w:themeShade="80"/>
          <w:sz w:val="11"/>
          <w:rtl/>
        </w:rPr>
        <w:t>.</w:t>
      </w:r>
      <w:r w:rsidRPr="00270114">
        <w:rPr>
          <w:rFonts w:ascii="FbShefa" w:hAnsi="FbShefa"/>
          <w:sz w:val="11"/>
          <w:rtl/>
        </w:rPr>
        <w:t>: בתרי זימני הוי חזקה או בתלת זימני הוי חזקה</w:t>
      </w:r>
      <w:r w:rsidR="00980F5A" w:rsidRPr="00270114">
        <w:rPr>
          <w:rFonts w:ascii="FbShefa" w:hAnsi="FbShefa"/>
          <w:sz w:val="11"/>
          <w:rtl/>
        </w:rPr>
        <w:t>.</w:t>
      </w:r>
    </w:p>
    <w:p w14:paraId="2192D503" w14:textId="2A903A6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זרעה ולא צמחה</w:t>
      </w:r>
      <w:r w:rsidR="00980F5A" w:rsidRPr="001B3037">
        <w:rPr>
          <w:rFonts w:ascii="FbShefa" w:hAnsi="FbShefa"/>
          <w:b/>
          <w:bCs/>
          <w:color w:val="3B2F2A" w:themeColor="text2" w:themeShade="80"/>
          <w:sz w:val="11"/>
          <w:rtl/>
        </w:rPr>
        <w:t>.</w:t>
      </w:r>
      <w:r w:rsidRPr="00270114">
        <w:rPr>
          <w:rFonts w:ascii="FbShefa" w:hAnsi="FbShefa"/>
          <w:sz w:val="11"/>
          <w:rtl/>
        </w:rPr>
        <w:t xml:space="preserve"> מצי אמר ליה בעל הקרקע: כל ימי זרע זרעא לה ואזיל</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עד אימת</w:t>
      </w:r>
      <w:r w:rsidR="00980F5A" w:rsidRPr="00270114">
        <w:rPr>
          <w:rFonts w:ascii="FbShefa" w:hAnsi="FbShefa"/>
          <w:sz w:val="11"/>
          <w:rtl/>
        </w:rPr>
        <w:t>.</w:t>
      </w:r>
      <w:r w:rsidRPr="00270114">
        <w:rPr>
          <w:rFonts w:ascii="FbShefa" w:hAnsi="FbShefa"/>
          <w:sz w:val="11"/>
          <w:rtl/>
        </w:rPr>
        <w:t xml:space="preserve"> עד דאתו אריסי מדברא וקיימא כימה ארישייהו</w:t>
      </w:r>
      <w:r w:rsidR="00980F5A" w:rsidRPr="00270114">
        <w:rPr>
          <w:rFonts w:ascii="FbShefa" w:hAnsi="FbShefa"/>
          <w:sz w:val="11"/>
          <w:rtl/>
        </w:rPr>
        <w:t>.</w:t>
      </w:r>
    </w:p>
    <w:p w14:paraId="10CFBA95" w14:textId="230AAB94"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מיתיבי</w:t>
      </w:r>
      <w:r w:rsidRPr="00270114">
        <w:rPr>
          <w:rFonts w:ascii="FbShefa" w:hAnsi="FbShefa"/>
          <w:sz w:val="11"/>
          <w:rtl/>
        </w:rPr>
        <w:t>: 6 עונות השנה</w:t>
      </w:r>
      <w:r w:rsidRPr="00270114">
        <w:rPr>
          <w:rFonts w:ascii="FbShefa" w:hAnsi="FbShefa"/>
          <w:sz w:val="11"/>
          <w:vertAlign w:val="superscript"/>
          <w:rtl/>
        </w:rPr>
        <w:footnoteReference w:id="28"/>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הא - דקבלה מיניה בחרפי, הא - דקבלה מיניה באפלי</w:t>
      </w:r>
      <w:r w:rsidR="00980F5A" w:rsidRPr="00270114">
        <w:rPr>
          <w:rFonts w:ascii="FbShefa" w:hAnsi="FbShefa"/>
          <w:sz w:val="11"/>
          <w:rtl/>
        </w:rPr>
        <w:t>.</w:t>
      </w:r>
    </w:p>
    <w:p w14:paraId="699333D6" w14:textId="190285B2" w:rsidR="009C3CB4" w:rsidRPr="00270114" w:rsidRDefault="009C3CB4" w:rsidP="009C3CB4">
      <w:pPr>
        <w:spacing w:line="240" w:lineRule="auto"/>
        <w:rPr>
          <w:rFonts w:ascii="FbShefa" w:hAnsi="FbShefa"/>
          <w:sz w:val="11"/>
          <w:rtl/>
        </w:rPr>
      </w:pPr>
    </w:p>
    <w:p w14:paraId="4F38816B"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 xml:space="preserve">שיטת רבי יהודה </w:t>
      </w:r>
    </w:p>
    <w:p w14:paraId="45C9B632" w14:textId="1FDD98A2"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אם קבלה ממנו במעות</w:t>
      </w:r>
      <w:r w:rsidR="00980F5A" w:rsidRPr="00270114">
        <w:rPr>
          <w:rFonts w:ascii="FbShefa" w:hAnsi="FbShefa"/>
          <w:sz w:val="11"/>
          <w:rtl/>
        </w:rPr>
        <w:t>.</w:t>
      </w:r>
      <w:r w:rsidRPr="00270114">
        <w:rPr>
          <w:rFonts w:ascii="FbShefa" w:hAnsi="FbShefa"/>
          <w:sz w:val="11"/>
          <w:rtl/>
        </w:rPr>
        <w:t xml:space="preserve"> אין מנכה מחכורו</w:t>
      </w:r>
      <w:r w:rsidR="00980F5A" w:rsidRPr="00270114">
        <w:rPr>
          <w:rFonts w:ascii="FbShefa" w:hAnsi="FbShefa"/>
          <w:sz w:val="11"/>
          <w:rtl/>
        </w:rPr>
        <w:t>.</w:t>
      </w:r>
    </w:p>
    <w:p w14:paraId="0332545E" w14:textId="7D6DB470"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להלכה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לית דחש לה לדרבי יהודה</w:t>
      </w:r>
      <w:r w:rsidR="00980F5A" w:rsidRPr="00270114">
        <w:rPr>
          <w:rFonts w:ascii="FbShefa" w:hAnsi="FbShefa"/>
          <w:sz w:val="11"/>
          <w:rtl/>
        </w:rPr>
        <w:t>.</w:t>
      </w:r>
    </w:p>
    <w:p w14:paraId="75A0E8A8" w14:textId="0C35B375" w:rsidR="009C3CB4" w:rsidRPr="001B3037" w:rsidRDefault="009C3CB4" w:rsidP="009C3CB4">
      <w:pPr>
        <w:spacing w:line="240" w:lineRule="auto"/>
        <w:rPr>
          <w:rFonts w:ascii="FbShefa" w:hAnsi="FbShefa"/>
          <w:b/>
          <w:bCs/>
          <w:color w:val="3B2F2A" w:themeColor="text2" w:themeShade="80"/>
          <w:sz w:val="11"/>
          <w:rtl/>
        </w:rPr>
      </w:pPr>
    </w:p>
    <w:p w14:paraId="390A6067" w14:textId="74B037AD" w:rsidR="009C3CB4" w:rsidRPr="001B3037" w:rsidRDefault="009C3CB4" w:rsidP="009C3CB4">
      <w:pPr>
        <w:spacing w:before="100" w:beforeAutospacing="1" w:after="100" w:afterAutospacing="1" w:line="240" w:lineRule="auto"/>
        <w:ind w:rightChars="567" w:right="1134"/>
        <w:jc w:val="both"/>
        <w:rPr>
          <w:rFonts w:ascii="FbShefa" w:hAnsi="FbShefa"/>
          <w:b/>
          <w:bCs/>
          <w:color w:val="3B2F2A" w:themeColor="text2" w:themeShade="80"/>
          <w:sz w:val="11"/>
          <w:rtl/>
        </w:rPr>
      </w:pPr>
      <w:r w:rsidRPr="001B3037">
        <w:rPr>
          <w:rFonts w:ascii="FbShefa" w:eastAsia="Times New Roman" w:hAnsi="FbShefa"/>
          <w:b/>
          <w:bCs/>
          <w:color w:val="3B2F2A" w:themeColor="text2" w:themeShade="80"/>
          <w:sz w:val="11"/>
          <w:rtl/>
        </w:rPr>
        <w:t>הַמְקַבֵּל שָׂדֶה מֵחֲבֵרוֹ בַּעֲשָׂרָה כּוֹר חִטִּים לְשָׁנָה, לָקְתָה, נוֹתֵן לוֹ מִתּוֹכָהּ</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הָיוּ חִטֶּיהָ יָפוֹת, לֹא יֹאמַר לוֹ הֲרֵינִי לוֹקֵחַ מִן </w:t>
      </w:r>
      <w:r w:rsidRPr="001B3037">
        <w:rPr>
          <w:rFonts w:ascii="FbShefa" w:hAnsi="FbShefa"/>
          <w:b/>
          <w:bCs/>
          <w:color w:val="3B2F2A" w:themeColor="text2" w:themeShade="80"/>
          <w:sz w:val="11"/>
          <w:rtl/>
        </w:rPr>
        <w:t xml:space="preserve">הַשּׁוּק, אֶלָּא נוֹתֵן לוֹ מִתּוֹכָהּ: </w:t>
      </w:r>
    </w:p>
    <w:p w14:paraId="5E21347F" w14:textId="77777777" w:rsidR="009C3CB4" w:rsidRPr="001B3037" w:rsidRDefault="009C3CB4" w:rsidP="009C3CB4">
      <w:pPr>
        <w:spacing w:line="240" w:lineRule="auto"/>
        <w:rPr>
          <w:rFonts w:ascii="FbShefa" w:hAnsi="FbShefa"/>
          <w:b/>
          <w:bCs/>
          <w:color w:val="3B2F2A" w:themeColor="text2" w:themeShade="80"/>
          <w:sz w:val="11"/>
          <w:rtl/>
        </w:rPr>
      </w:pPr>
    </w:p>
    <w:p w14:paraId="43D36996" w14:textId="7F06901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מעשה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דקביל ארעא לאספסתא בכורי דשערי, עבדא אספסתא, וחרשה וזרעה שערי, ולקו הני שערי</w:t>
      </w:r>
      <w:r w:rsidR="00980F5A" w:rsidRPr="00270114">
        <w:rPr>
          <w:rFonts w:ascii="FbShefa" w:hAnsi="FbShefa"/>
          <w:sz w:val="11"/>
          <w:rtl/>
        </w:rPr>
        <w:t>.</w:t>
      </w:r>
    </w:p>
    <w:p w14:paraId="68D3B74B" w14:textId="60C4903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הספק</w:t>
      </w:r>
      <w:r w:rsidR="00980F5A" w:rsidRPr="001B3037">
        <w:rPr>
          <w:rFonts w:ascii="FbShefa" w:hAnsi="FbShefa"/>
          <w:b/>
          <w:bCs/>
          <w:color w:val="3B2F2A" w:themeColor="text2" w:themeShade="80"/>
          <w:sz w:val="11"/>
          <w:rtl/>
        </w:rPr>
        <w:t>.</w:t>
      </w:r>
      <w:r w:rsidRPr="00270114">
        <w:rPr>
          <w:rFonts w:ascii="FbShefa" w:hAnsi="FbShefa"/>
          <w:sz w:val="11"/>
          <w:rtl/>
        </w:rPr>
        <w:t xml:space="preserve"> כי האי גונא מאי? כי לקתה נותן לו מתוכה דמי, או לא</w:t>
      </w:r>
      <w:r w:rsidR="00980F5A" w:rsidRPr="00270114">
        <w:rPr>
          <w:rFonts w:ascii="FbShefa" w:hAnsi="FbShefa"/>
          <w:sz w:val="11"/>
          <w:rtl/>
        </w:rPr>
        <w:t>.</w:t>
      </w:r>
    </w:p>
    <w:p w14:paraId="5F65A085" w14:textId="1F34AED0"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א"ל</w:t>
      </w:r>
      <w:r w:rsidR="00980F5A" w:rsidRPr="001B3037">
        <w:rPr>
          <w:rFonts w:ascii="FbShefa" w:hAnsi="FbShefa"/>
          <w:b/>
          <w:bCs/>
          <w:color w:val="3B2F2A" w:themeColor="text2" w:themeShade="80"/>
          <w:sz w:val="11"/>
          <w:rtl/>
        </w:rPr>
        <w:t>.</w:t>
      </w:r>
      <w:r w:rsidRPr="00270114">
        <w:rPr>
          <w:rFonts w:ascii="FbShefa" w:hAnsi="FbShefa"/>
          <w:sz w:val="11"/>
          <w:rtl/>
        </w:rPr>
        <w:t xml:space="preserve"> מי דמי? התם - לא עבדא ארעא שליחותא דמרה, הכא - עבדא ארעא שליחותא דמרה</w:t>
      </w:r>
      <w:r w:rsidR="00980F5A" w:rsidRPr="00270114">
        <w:rPr>
          <w:rFonts w:ascii="FbShefa" w:hAnsi="FbShefa"/>
          <w:sz w:val="11"/>
          <w:rtl/>
        </w:rPr>
        <w:t>.</w:t>
      </w:r>
    </w:p>
    <w:p w14:paraId="2C7EBCEE" w14:textId="2086688D" w:rsidR="009C3CB4" w:rsidRPr="00270114" w:rsidRDefault="009C3CB4" w:rsidP="009C3CB4">
      <w:pPr>
        <w:spacing w:line="240" w:lineRule="auto"/>
        <w:rPr>
          <w:rFonts w:ascii="FbShefa" w:hAnsi="FbShefa"/>
          <w:sz w:val="11"/>
          <w:rtl/>
        </w:rPr>
      </w:pPr>
    </w:p>
    <w:p w14:paraId="21E0D4D8" w14:textId="35A59E64"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מעשה ב</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קבל פרדס מחבריה בעשר דני חמרא, תקיף ההוא חמרא</w:t>
      </w:r>
      <w:r w:rsidR="00980F5A" w:rsidRPr="00270114">
        <w:rPr>
          <w:rFonts w:ascii="FbShefa" w:hAnsi="FbShefa"/>
          <w:sz w:val="11"/>
          <w:rtl/>
        </w:rPr>
        <w:t>.</w:t>
      </w:r>
    </w:p>
    <w:p w14:paraId="6E4029A7" w14:textId="5972B405"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סבר למימר</w:t>
      </w:r>
      <w:r w:rsidR="00980F5A" w:rsidRPr="00270114">
        <w:rPr>
          <w:rFonts w:ascii="FbShefa" w:hAnsi="FbShefa"/>
          <w:sz w:val="11"/>
          <w:rtl/>
        </w:rPr>
        <w:t>.</w:t>
      </w:r>
      <w:r w:rsidRPr="00270114">
        <w:rPr>
          <w:rFonts w:ascii="FbShefa" w:hAnsi="FbShefa"/>
          <w:sz w:val="11"/>
          <w:rtl/>
        </w:rPr>
        <w:t xml:space="preserve"> היינו מתניתין לקתה נותן לו מתוכה</w:t>
      </w:r>
      <w:r w:rsidR="00980F5A" w:rsidRPr="00270114">
        <w:rPr>
          <w:rFonts w:ascii="FbShefa" w:hAnsi="FbShefa"/>
          <w:sz w:val="11"/>
          <w:rtl/>
        </w:rPr>
        <w:t>.</w:t>
      </w:r>
    </w:p>
    <w:p w14:paraId="1E320DAE" w14:textId="2C9A06D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אמר ליה</w:t>
      </w:r>
      <w:r w:rsidR="00980F5A" w:rsidRPr="00270114">
        <w:rPr>
          <w:rFonts w:ascii="FbShefa" w:hAnsi="FbShefa"/>
          <w:sz w:val="11"/>
          <w:rtl/>
        </w:rPr>
        <w:t>.</w:t>
      </w:r>
      <w:r w:rsidRPr="00270114">
        <w:rPr>
          <w:rFonts w:ascii="FbShefa" w:hAnsi="FbShefa"/>
          <w:sz w:val="11"/>
          <w:rtl/>
        </w:rPr>
        <w:t xml:space="preserve"> מי דמי? התם - לא עבדא ארעא שליחותא, הכא - עבדא ארעא שליחותא</w:t>
      </w:r>
      <w:r w:rsidR="00980F5A" w:rsidRPr="00270114">
        <w:rPr>
          <w:rFonts w:ascii="FbShefa" w:hAnsi="FbShefa"/>
          <w:sz w:val="11"/>
          <w:rtl/>
        </w:rPr>
        <w:t>.</w:t>
      </w:r>
    </w:p>
    <w:p w14:paraId="192C8A95" w14:textId="75BD036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ומודה רב אשי</w:t>
      </w:r>
      <w:r w:rsidR="00980F5A" w:rsidRPr="00270114">
        <w:rPr>
          <w:rFonts w:ascii="FbShefa" w:hAnsi="FbShefa"/>
          <w:sz w:val="11"/>
          <w:rtl/>
        </w:rPr>
        <w:t>.</w:t>
      </w:r>
      <w:r w:rsidRPr="00270114">
        <w:rPr>
          <w:rFonts w:ascii="FbShefa" w:hAnsi="FbShefa"/>
          <w:sz w:val="11"/>
          <w:rtl/>
        </w:rPr>
        <w:t xml:space="preserve"> בעינבי דכדום, ובשדה שלקתה בעומריה</w:t>
      </w:r>
      <w:r w:rsidR="00980F5A" w:rsidRPr="00270114">
        <w:rPr>
          <w:rFonts w:ascii="FbShefa" w:hAnsi="FbShefa"/>
          <w:sz w:val="11"/>
          <w:rtl/>
        </w:rPr>
        <w:t>.</w:t>
      </w:r>
    </w:p>
    <w:p w14:paraId="40F43908" w14:textId="6BD5D4D4" w:rsidR="009C3CB4" w:rsidRPr="001B3037" w:rsidRDefault="009C3CB4" w:rsidP="009C3CB4">
      <w:pPr>
        <w:spacing w:before="100" w:beforeAutospacing="1" w:after="100" w:afterAutospacing="1" w:line="240" w:lineRule="auto"/>
        <w:ind w:rightChars="567" w:right="1134"/>
        <w:jc w:val="both"/>
        <w:rPr>
          <w:rFonts w:ascii="FbShefa" w:eastAsia="Times New Roman" w:hAnsi="FbShefa"/>
          <w:b/>
          <w:bCs/>
          <w:color w:val="3B2F2A" w:themeColor="text2" w:themeShade="80"/>
          <w:sz w:val="11"/>
          <w:rtl/>
        </w:rPr>
      </w:pPr>
      <w:r w:rsidRPr="001B3037">
        <w:rPr>
          <w:rFonts w:ascii="FbShefa" w:eastAsia="Times New Roman" w:hAnsi="FbShefa"/>
          <w:b/>
          <w:bCs/>
          <w:color w:val="3B2F2A" w:themeColor="text2" w:themeShade="80"/>
          <w:sz w:val="11"/>
          <w:rtl/>
        </w:rPr>
        <w:br/>
        <w:t>הַמְקַבֵּל שָׂדֶה מֵחֲבֵרוֹ לְזָרְעָהּ שְׂעֹרִים, לֹא יִזְרָעֶנָּה חִטִּים, חִטִּים, יִזְרָעֶנָּה שְׂעֹרִים</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רַבָּן שִׁמְעוֹן בֶּן גַּמְלִיאֵל אוֹסֵר</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תְּבוּאָה, לֹא יִזְרָעֶנָּה קִטְנִית, קִטְנִית, יִזְרָעֶנָּה תְבוּאָה</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רַבָּן שִׁמְעוֹן בֶּן גַּמְלִיאֵל אוֹסֵר: </w:t>
      </w:r>
    </w:p>
    <w:p w14:paraId="743CB77A" w14:textId="77777777" w:rsidR="009C3CB4" w:rsidRPr="00270114" w:rsidRDefault="009C3CB4" w:rsidP="009C3CB4">
      <w:pPr>
        <w:spacing w:line="240" w:lineRule="auto"/>
        <w:rPr>
          <w:rFonts w:ascii="FbShefa" w:hAnsi="FbShefa"/>
          <w:sz w:val="11"/>
          <w:rtl/>
        </w:rPr>
      </w:pPr>
    </w:p>
    <w:p w14:paraId="5857BFC6"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טעם רשב"ג</w:t>
      </w:r>
    </w:p>
    <w:p w14:paraId="46321770" w14:textId="5046C5D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ס"ד</w:t>
      </w:r>
      <w:r w:rsidR="00980F5A" w:rsidRPr="001B3037">
        <w:rPr>
          <w:rFonts w:ascii="FbShefa" w:hAnsi="FbShefa"/>
          <w:b/>
          <w:bCs/>
          <w:color w:val="3B2F2A" w:themeColor="text2" w:themeShade="80"/>
          <w:sz w:val="11"/>
          <w:rtl/>
        </w:rPr>
        <w:t>.</w:t>
      </w:r>
      <w:r w:rsidRPr="00270114">
        <w:rPr>
          <w:rFonts w:ascii="FbShefa" w:hAnsi="FbShefa"/>
          <w:sz w:val="11"/>
          <w:rtl/>
        </w:rPr>
        <w:t xml:space="preserve"> שארית ישראל לא יעשו עולה ולא ידברו כזב ולא ימצא בפיהם לשון תרמית</w:t>
      </w:r>
      <w:r w:rsidR="00980F5A" w:rsidRPr="00270114">
        <w:rPr>
          <w:rFonts w:ascii="FbShefa" w:hAnsi="FbShefa"/>
          <w:sz w:val="11"/>
          <w:rtl/>
        </w:rPr>
        <w:t>.</w:t>
      </w:r>
    </w:p>
    <w:p w14:paraId="7353306B" w14:textId="537B3694"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מיתיבי</w:t>
      </w:r>
      <w:r w:rsidR="00980F5A" w:rsidRPr="001B3037">
        <w:rPr>
          <w:rFonts w:ascii="FbShefa" w:hAnsi="FbShefa"/>
          <w:b/>
          <w:bCs/>
          <w:color w:val="3B2F2A" w:themeColor="text2" w:themeShade="80"/>
          <w:sz w:val="11"/>
          <w:rtl/>
        </w:rPr>
        <w:t>.</w:t>
      </w:r>
      <w:r w:rsidRPr="00270114">
        <w:rPr>
          <w:rFonts w:ascii="FbShefa" w:hAnsi="FbShefa"/>
          <w:sz w:val="11"/>
          <w:rtl/>
        </w:rPr>
        <w:t xml:space="preserve"> רשב"ג מתיר לשנות</w:t>
      </w:r>
      <w:r w:rsidRPr="00270114">
        <w:rPr>
          <w:rFonts w:ascii="FbShefa" w:hAnsi="FbShefa"/>
          <w:sz w:val="11"/>
          <w:vertAlign w:val="superscript"/>
          <w:rtl/>
        </w:rPr>
        <w:footnoteReference w:id="29"/>
      </w:r>
      <w:r w:rsidR="00980F5A" w:rsidRPr="00270114">
        <w:rPr>
          <w:rFonts w:ascii="FbShefa" w:hAnsi="FbShefa"/>
          <w:sz w:val="11"/>
          <w:rtl/>
        </w:rPr>
        <w:t>.</w:t>
      </w:r>
    </w:p>
    <w:p w14:paraId="1D4B49B1" w14:textId="5C8E619A"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מסקנא</w:t>
      </w:r>
      <w:r w:rsidR="00980F5A" w:rsidRPr="001B3037">
        <w:rPr>
          <w:rFonts w:ascii="FbShefa" w:hAnsi="FbShefa"/>
          <w:b/>
          <w:bCs/>
          <w:color w:val="3B2F2A" w:themeColor="text2" w:themeShade="80"/>
          <w:sz w:val="11"/>
          <w:rtl/>
        </w:rPr>
        <w:t>.</w:t>
      </w:r>
      <w:r w:rsidRPr="00270114">
        <w:rPr>
          <w:rFonts w:ascii="FbShefa" w:hAnsi="FbShefa"/>
          <w:sz w:val="11"/>
          <w:rtl/>
        </w:rPr>
        <w:t xml:space="preserve"> האי מאן דניחא ליה דתתבור ארעיה - ליזרעה שתא חטי ושתא שערי, שתא שתי ושתא ערב</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ולא אמרן אלא</w:t>
      </w:r>
      <w:r w:rsidR="00980F5A" w:rsidRPr="00270114">
        <w:rPr>
          <w:rFonts w:ascii="FbShefa" w:hAnsi="FbShefa"/>
          <w:sz w:val="11"/>
          <w:rtl/>
        </w:rPr>
        <w:t>.</w:t>
      </w:r>
      <w:r w:rsidRPr="00270114">
        <w:rPr>
          <w:rFonts w:ascii="FbShefa" w:hAnsi="FbShefa"/>
          <w:sz w:val="11"/>
          <w:rtl/>
        </w:rPr>
        <w:t xml:space="preserve"> דלא כריב ותני, אבל כריב ותני - לית לן בה</w:t>
      </w:r>
      <w:r w:rsidR="00980F5A" w:rsidRPr="00270114">
        <w:rPr>
          <w:rFonts w:ascii="FbShefa" w:hAnsi="FbShefa"/>
          <w:sz w:val="11"/>
          <w:rtl/>
        </w:rPr>
        <w:t>.</w:t>
      </w:r>
    </w:p>
    <w:p w14:paraId="0B4818ED" w14:textId="0ABA0480" w:rsidR="009C3CB4" w:rsidRPr="00270114" w:rsidRDefault="009C3CB4" w:rsidP="00794C1A">
      <w:pPr>
        <w:pStyle w:val="1"/>
        <w:rPr>
          <w:rFonts w:ascii="FbShefa" w:hAnsi="FbShefa"/>
          <w:rtl/>
        </w:rPr>
      </w:pPr>
      <w:r w:rsidRPr="00270114">
        <w:rPr>
          <w:rFonts w:ascii="FbShefa" w:hAnsi="FbShefa"/>
          <w:sz w:val="11"/>
          <w:rtl/>
        </w:rPr>
        <w:t>קז</w:t>
      </w:r>
      <w:r w:rsidR="00B36BF2" w:rsidRPr="00270114">
        <w:rPr>
          <w:rFonts w:ascii="FbShefa" w:hAnsi="FbShefa"/>
          <w:sz w:val="11"/>
          <w:rtl/>
        </w:rPr>
        <w:t>, א</w:t>
      </w:r>
    </w:p>
    <w:p w14:paraId="67F105FA"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תבואה וקטנית</w:t>
      </w:r>
    </w:p>
    <w:p w14:paraId="56DECA18" w14:textId="75CA274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סתירה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האם תבואה יזרענה קטנית</w:t>
      </w:r>
      <w:r w:rsidR="00980F5A" w:rsidRPr="00270114">
        <w:rPr>
          <w:rFonts w:ascii="FbShefa" w:hAnsi="FbShefa"/>
          <w:sz w:val="11"/>
          <w:rtl/>
        </w:rPr>
        <w:t>.</w:t>
      </w:r>
    </w:p>
    <w:p w14:paraId="47A5FD28" w14:textId="73D0AB71"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הא לן והא להו</w:t>
      </w:r>
      <w:r w:rsidR="00980F5A" w:rsidRPr="00270114">
        <w:rPr>
          <w:rFonts w:ascii="FbShefa" w:hAnsi="FbShefa"/>
          <w:sz w:val="11"/>
          <w:rtl/>
        </w:rPr>
        <w:t>.</w:t>
      </w:r>
    </w:p>
    <w:p w14:paraId="4D576E19" w14:textId="3BFBD84E" w:rsidR="009C3CB4" w:rsidRPr="00270114" w:rsidRDefault="009C3CB4" w:rsidP="009C3CB4">
      <w:pPr>
        <w:spacing w:line="240" w:lineRule="auto"/>
        <w:rPr>
          <w:rFonts w:ascii="FbShefa" w:hAnsi="FbShefa"/>
          <w:sz w:val="11"/>
          <w:rtl/>
        </w:rPr>
      </w:pPr>
    </w:p>
    <w:p w14:paraId="2E27960A"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גידולים העומדים על הגבולים</w:t>
      </w:r>
    </w:p>
    <w:p w14:paraId="3FB3D91F" w14:textId="770196BE"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תחלי דבי כתנא</w:t>
      </w:r>
      <w:r w:rsidR="00980F5A" w:rsidRPr="00270114">
        <w:rPr>
          <w:rFonts w:ascii="FbShefa" w:hAnsi="FbShefa"/>
          <w:sz w:val="11"/>
          <w:rtl/>
        </w:rPr>
        <w:t>.</w:t>
      </w:r>
      <w:r w:rsidRPr="00270114">
        <w:rPr>
          <w:rFonts w:ascii="FbShefa" w:hAnsi="FbShefa"/>
          <w:sz w:val="11"/>
          <w:rtl/>
        </w:rPr>
        <w:t xml:space="preserve"> אין בהן משום גזל</w:t>
      </w:r>
      <w:r w:rsidR="00980F5A" w:rsidRPr="00270114">
        <w:rPr>
          <w:rFonts w:ascii="FbShefa" w:hAnsi="FbShefa"/>
          <w:sz w:val="11"/>
          <w:rtl/>
        </w:rPr>
        <w:t>.</w:t>
      </w:r>
    </w:p>
    <w:p w14:paraId="4AECC488" w14:textId="242AFFA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עומדות על גבולין</w:t>
      </w:r>
      <w:r w:rsidR="00980F5A" w:rsidRPr="00270114">
        <w:rPr>
          <w:rFonts w:ascii="FbShefa" w:hAnsi="FbShefa"/>
          <w:sz w:val="11"/>
          <w:rtl/>
        </w:rPr>
        <w:t>.</w:t>
      </w:r>
      <w:r w:rsidRPr="00270114">
        <w:rPr>
          <w:rFonts w:ascii="FbShefa" w:hAnsi="FbShefa"/>
          <w:sz w:val="11"/>
          <w:rtl/>
        </w:rPr>
        <w:t xml:space="preserve"> יש בהן משום גזל</w:t>
      </w:r>
      <w:r w:rsidR="00980F5A" w:rsidRPr="00270114">
        <w:rPr>
          <w:rFonts w:ascii="FbShefa" w:hAnsi="FbShefa"/>
          <w:sz w:val="11"/>
          <w:rtl/>
        </w:rPr>
        <w:t>.</w:t>
      </w:r>
    </w:p>
    <w:p w14:paraId="41C3D2B7" w14:textId="2B3AE5D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הוקשו לזרע</w:t>
      </w:r>
      <w:r w:rsidR="00980F5A" w:rsidRPr="00270114">
        <w:rPr>
          <w:rFonts w:ascii="FbShefa" w:hAnsi="FbShefa"/>
          <w:sz w:val="11"/>
          <w:rtl/>
        </w:rPr>
        <w:t>.</w:t>
      </w:r>
      <w:r w:rsidRPr="00270114">
        <w:rPr>
          <w:rFonts w:ascii="FbShefa" w:hAnsi="FbShefa"/>
          <w:sz w:val="11"/>
          <w:rtl/>
        </w:rPr>
        <w:t xml:space="preserve"> אפילו דבי כתנא נמי - יש בהם משום גזל</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מאי טעמא</w:t>
      </w:r>
      <w:r w:rsidR="00980F5A" w:rsidRPr="00270114">
        <w:rPr>
          <w:rFonts w:ascii="FbShefa" w:hAnsi="FbShefa"/>
          <w:sz w:val="11"/>
          <w:rtl/>
        </w:rPr>
        <w:t>.</w:t>
      </w:r>
      <w:r w:rsidRPr="00270114">
        <w:rPr>
          <w:rFonts w:ascii="FbShefa" w:hAnsi="FbShefa"/>
          <w:sz w:val="11"/>
          <w:rtl/>
        </w:rPr>
        <w:t xml:space="preserve"> מאי דאפסיד אפסיד</w:t>
      </w:r>
      <w:r w:rsidR="00980F5A" w:rsidRPr="00270114">
        <w:rPr>
          <w:rFonts w:ascii="FbShefa" w:hAnsi="FbShefa"/>
          <w:sz w:val="11"/>
          <w:rtl/>
        </w:rPr>
        <w:t>.</w:t>
      </w:r>
    </w:p>
    <w:p w14:paraId="53C0844A" w14:textId="1F01CF8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הני דילי</w:t>
      </w:r>
      <w:r w:rsidR="00980F5A" w:rsidRPr="00270114">
        <w:rPr>
          <w:rFonts w:ascii="FbShefa" w:hAnsi="FbShefa"/>
          <w:sz w:val="11"/>
          <w:rtl/>
        </w:rPr>
        <w:t>.</w:t>
      </w:r>
      <w:r w:rsidRPr="00270114">
        <w:rPr>
          <w:rFonts w:ascii="FbShefa" w:hAnsi="FbShefa"/>
          <w:sz w:val="11"/>
          <w:rtl/>
        </w:rPr>
        <w:t xml:space="preserve"> דילך</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ודילך</w:t>
      </w:r>
      <w:r w:rsidR="00980F5A" w:rsidRPr="00270114">
        <w:rPr>
          <w:rFonts w:ascii="FbShefa" w:hAnsi="FbShefa"/>
          <w:sz w:val="11"/>
          <w:rtl/>
        </w:rPr>
        <w:t>.</w:t>
      </w:r>
      <w:r w:rsidRPr="00270114">
        <w:rPr>
          <w:rFonts w:ascii="FbShefa" w:hAnsi="FbShefa"/>
          <w:sz w:val="11"/>
          <w:rtl/>
        </w:rPr>
        <w:t xml:space="preserve"> דילי</w:t>
      </w:r>
      <w:r w:rsidR="00980F5A" w:rsidRPr="00270114">
        <w:rPr>
          <w:rFonts w:ascii="FbShefa" w:hAnsi="FbShefa"/>
          <w:sz w:val="11"/>
          <w:rtl/>
        </w:rPr>
        <w:t>.</w:t>
      </w:r>
    </w:p>
    <w:p w14:paraId="639CF645" w14:textId="7C0E242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אילן העומד על המיצר</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רב</w:t>
      </w:r>
      <w:r w:rsidR="00980F5A" w:rsidRPr="00270114">
        <w:rPr>
          <w:rFonts w:ascii="FbShefa" w:hAnsi="FbShefa"/>
          <w:sz w:val="11"/>
          <w:rtl/>
        </w:rPr>
        <w:t>.</w:t>
      </w:r>
      <w:r w:rsidRPr="00270114">
        <w:rPr>
          <w:rFonts w:ascii="FbShefa" w:hAnsi="FbShefa"/>
          <w:sz w:val="11"/>
          <w:rtl/>
        </w:rPr>
        <w:t xml:space="preserve"> הנוטה לכאן לכאן, והנוטה לכאן לכאן</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שמואל</w:t>
      </w:r>
      <w:r w:rsidR="00980F5A" w:rsidRPr="00270114">
        <w:rPr>
          <w:rFonts w:ascii="FbShefa" w:hAnsi="FbShefa"/>
          <w:sz w:val="11"/>
          <w:rtl/>
        </w:rPr>
        <w:t>.</w:t>
      </w:r>
      <w:r w:rsidRPr="00270114">
        <w:rPr>
          <w:rFonts w:ascii="FbShefa" w:hAnsi="FbShefa"/>
          <w:sz w:val="11"/>
          <w:rtl/>
        </w:rPr>
        <w:t xml:space="preserve"> חולקין</w:t>
      </w:r>
      <w:r w:rsidR="00980F5A" w:rsidRPr="00270114">
        <w:rPr>
          <w:rFonts w:ascii="FbShefa" w:hAnsi="FbShefa"/>
          <w:sz w:val="11"/>
          <w:rtl/>
        </w:rPr>
        <w:t>.</w:t>
      </w:r>
    </w:p>
    <w:p w14:paraId="07129AE3" w14:textId="12D25D0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מיתיבי</w:t>
      </w:r>
      <w:r w:rsidR="00980F5A" w:rsidRPr="001B3037">
        <w:rPr>
          <w:rFonts w:ascii="FbShefa" w:hAnsi="FbShefa"/>
          <w:b/>
          <w:bCs/>
          <w:color w:val="3B2F2A" w:themeColor="text2" w:themeShade="80"/>
          <w:sz w:val="11"/>
          <w:rtl/>
        </w:rPr>
        <w:t>.</w:t>
      </w:r>
      <w:r w:rsidRPr="00270114">
        <w:rPr>
          <w:rFonts w:ascii="FbShefa" w:hAnsi="FbShefa"/>
          <w:sz w:val="11"/>
          <w:rtl/>
        </w:rPr>
        <w:t xml:space="preserve"> אילן העומד על המיצר, יחלוקו</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בממלא כל המיצר כולו</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החידוש</w:t>
      </w:r>
      <w:r w:rsidR="00980F5A" w:rsidRPr="001B3037">
        <w:rPr>
          <w:rFonts w:ascii="FbShefa" w:hAnsi="FbShefa"/>
          <w:b/>
          <w:bCs/>
          <w:color w:val="3B2F2A" w:themeColor="text2" w:themeShade="80"/>
          <w:sz w:val="11"/>
          <w:rtl/>
        </w:rPr>
        <w:t>.</w:t>
      </w:r>
      <w:r w:rsidRPr="00270114">
        <w:rPr>
          <w:rFonts w:ascii="FbShefa" w:hAnsi="FbShefa"/>
          <w:sz w:val="11"/>
          <w:rtl/>
        </w:rPr>
        <w:t xml:space="preserve"> אף דתלי טוניה לחד גיסא, ס"ד דאמר ליה: פלוג הכי, קא משמע לן דאמר ליה: מאי חזית דפלגת הכי - פלוג הכי</w:t>
      </w:r>
      <w:r w:rsidR="00980F5A" w:rsidRPr="00270114">
        <w:rPr>
          <w:rFonts w:ascii="FbShefa" w:hAnsi="FbShefa"/>
          <w:sz w:val="11"/>
          <w:rtl/>
        </w:rPr>
        <w:t>.</w:t>
      </w:r>
    </w:p>
    <w:p w14:paraId="786736A9" w14:textId="17A098CC" w:rsidR="009C3CB4" w:rsidRPr="00270114" w:rsidRDefault="009C3CB4" w:rsidP="009C3CB4">
      <w:pPr>
        <w:spacing w:line="240" w:lineRule="auto"/>
        <w:rPr>
          <w:rFonts w:ascii="FbShefa" w:hAnsi="FbShefa"/>
          <w:sz w:val="11"/>
          <w:rtl/>
        </w:rPr>
      </w:pPr>
    </w:p>
    <w:p w14:paraId="2AA8E503"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ארעא סמיכא למתא</w:t>
      </w:r>
    </w:p>
    <w:p w14:paraId="1886A0E6" w14:textId="6934C479"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לא תזבין</w:t>
      </w:r>
      <w:r w:rsidR="00980F5A" w:rsidRPr="00270114">
        <w:rPr>
          <w:rFonts w:ascii="FbShefa" w:hAnsi="FbShefa"/>
          <w:sz w:val="11"/>
          <w:rtl/>
        </w:rPr>
        <w:t>.</w:t>
      </w:r>
      <w:r w:rsidRPr="00270114">
        <w:rPr>
          <w:rFonts w:ascii="FbShefa" w:hAnsi="FbShefa"/>
          <w:sz w:val="11"/>
          <w:rtl/>
        </w:rPr>
        <w:t xml:space="preserve"> ארעא דסמיכא למתא</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הטעם</w:t>
      </w:r>
      <w:r w:rsidR="00980F5A" w:rsidRPr="001B3037">
        <w:rPr>
          <w:rFonts w:ascii="FbShefa" w:hAnsi="FbShefa"/>
          <w:b/>
          <w:bCs/>
          <w:color w:val="3B2F2A" w:themeColor="text2" w:themeShade="80"/>
          <w:sz w:val="11"/>
          <w:rtl/>
        </w:rPr>
        <w:t>.</w:t>
      </w:r>
      <w:r w:rsidRPr="00270114">
        <w:rPr>
          <w:rFonts w:ascii="FbShefa" w:hAnsi="FbShefa"/>
          <w:sz w:val="11"/>
          <w:rtl/>
        </w:rPr>
        <w:t xml:space="preserve"> אסור לו לאדם שיעמוד על שדה חבירו בשעה שעומדת בקמותיה</w:t>
      </w:r>
      <w:r w:rsidR="00980F5A" w:rsidRPr="00270114">
        <w:rPr>
          <w:rFonts w:ascii="FbShefa" w:hAnsi="FbShefa"/>
          <w:sz w:val="11"/>
          <w:rtl/>
        </w:rPr>
        <w:t>.</w:t>
      </w:r>
    </w:p>
    <w:p w14:paraId="6ECC953D" w14:textId="5EF7DB6B"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איני</w:t>
      </w:r>
      <w:r w:rsidR="00980F5A" w:rsidRPr="001B3037">
        <w:rPr>
          <w:rFonts w:ascii="FbShefa" w:hAnsi="FbShefa"/>
          <w:b/>
          <w:bCs/>
          <w:color w:val="3B2F2A" w:themeColor="text2" w:themeShade="80"/>
          <w:sz w:val="11"/>
          <w:rtl/>
        </w:rPr>
        <w:t>.</w:t>
      </w:r>
      <w:r w:rsidRPr="00270114">
        <w:rPr>
          <w:rFonts w:ascii="FbShefa" w:hAnsi="FbShefa"/>
          <w:sz w:val="11"/>
          <w:rtl/>
        </w:rPr>
        <w:t xml:space="preserve"> ברוך אתה בשדה - שיהו נכסיך קרובים לעיר</w:t>
      </w:r>
      <w:r w:rsidRPr="00270114">
        <w:rPr>
          <w:rFonts w:ascii="FbShefa" w:hAnsi="FbShefa"/>
          <w:sz w:val="11"/>
          <w:vertAlign w:val="superscript"/>
          <w:rtl/>
        </w:rPr>
        <w:footnoteReference w:id="30"/>
      </w:r>
      <w:r w:rsidR="00980F5A" w:rsidRPr="00270114">
        <w:rPr>
          <w:rFonts w:ascii="FbShefa" w:hAnsi="FbShefa"/>
          <w:sz w:val="11"/>
          <w:rtl/>
        </w:rPr>
        <w:t>.</w:t>
      </w:r>
    </w:p>
    <w:p w14:paraId="045D2171" w14:textId="346757A8"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תירוץ</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הא דמהדר ליה שורא ורתקא, הא דלא מהדר ליה שורא ורתקא</w:t>
      </w:r>
      <w:r w:rsidR="00980F5A" w:rsidRPr="00270114">
        <w:rPr>
          <w:rFonts w:ascii="FbShefa" w:hAnsi="FbShefa"/>
          <w:sz w:val="11"/>
          <w:rtl/>
        </w:rPr>
        <w:t>.</w:t>
      </w:r>
    </w:p>
    <w:p w14:paraId="6ED515E4" w14:textId="7FD75ECF" w:rsidR="009C3CB4" w:rsidRPr="00270114" w:rsidRDefault="009C3CB4" w:rsidP="00794C1A">
      <w:pPr>
        <w:pStyle w:val="1"/>
        <w:rPr>
          <w:rFonts w:ascii="FbShefa" w:hAnsi="FbShefa"/>
          <w:rtl/>
        </w:rPr>
      </w:pPr>
      <w:r w:rsidRPr="00270114">
        <w:rPr>
          <w:rFonts w:ascii="FbShefa" w:hAnsi="FbShefa"/>
          <w:sz w:val="11"/>
          <w:rtl/>
        </w:rPr>
        <w:t>קז</w:t>
      </w:r>
      <w:r w:rsidR="00B36BF2" w:rsidRPr="00270114">
        <w:rPr>
          <w:rFonts w:ascii="FbShefa" w:hAnsi="FbShefa"/>
          <w:sz w:val="11"/>
          <w:rtl/>
        </w:rPr>
        <w:t>, ב</w:t>
      </w:r>
    </w:p>
    <w:p w14:paraId="7FB5CA9A"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אגדה</w:t>
      </w:r>
    </w:p>
    <w:p w14:paraId="26506808" w14:textId="7B9A8E9C" w:rsidR="00433741" w:rsidRPr="00270114" w:rsidRDefault="009C3CB4" w:rsidP="009C3CB4">
      <w:pPr>
        <w:spacing w:line="240" w:lineRule="auto"/>
        <w:rPr>
          <w:rFonts w:ascii="FbShefa" w:hAnsi="FbShefa"/>
          <w:i/>
          <w:iCs/>
          <w:sz w:val="11"/>
          <w:rtl/>
        </w:rPr>
      </w:pPr>
      <w:r w:rsidRPr="00270114">
        <w:rPr>
          <w:rFonts w:ascii="FbShefa" w:hAnsi="FbShefa"/>
          <w:i/>
          <w:iCs/>
          <w:sz w:val="11"/>
          <w:rtl/>
        </w:rPr>
        <w:t>והסיר ה' ממך כל חלי</w:t>
      </w:r>
      <w:r w:rsidR="00980F5A" w:rsidRPr="00270114">
        <w:rPr>
          <w:rFonts w:ascii="FbShefa" w:hAnsi="FbShefa"/>
          <w:i/>
          <w:iCs/>
          <w:sz w:val="11"/>
          <w:rtl/>
        </w:rPr>
        <w:t>.</w:t>
      </w:r>
    </w:p>
    <w:p w14:paraId="0A43EB1F" w14:textId="1AE442C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רב</w:t>
      </w:r>
      <w:r w:rsidRPr="00270114">
        <w:rPr>
          <w:rFonts w:ascii="FbShefa" w:hAnsi="FbShefa"/>
          <w:sz w:val="11"/>
          <w:rtl/>
        </w:rPr>
        <w:t>: זו עין</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לטעמיה</w:t>
      </w:r>
      <w:r w:rsidR="00980F5A" w:rsidRPr="001B3037">
        <w:rPr>
          <w:rFonts w:ascii="FbShefa" w:hAnsi="FbShefa"/>
          <w:b/>
          <w:bCs/>
          <w:color w:val="3B2F2A" w:themeColor="text2" w:themeShade="80"/>
          <w:sz w:val="11"/>
          <w:rtl/>
        </w:rPr>
        <w:t>.</w:t>
      </w:r>
      <w:r w:rsidRPr="00270114">
        <w:rPr>
          <w:rFonts w:ascii="FbShefa" w:hAnsi="FbShefa"/>
          <w:sz w:val="11"/>
          <w:rtl/>
        </w:rPr>
        <w:t xml:space="preserve"> דרב סליק לבי קברי, עבד מאי דעבד</w:t>
      </w:r>
      <w:r w:rsidR="00980F5A" w:rsidRPr="00270114">
        <w:rPr>
          <w:rFonts w:ascii="FbShefa" w:hAnsi="FbShefa"/>
          <w:sz w:val="11"/>
          <w:rtl/>
        </w:rPr>
        <w:t>.</w:t>
      </w:r>
      <w:r w:rsidRPr="00270114">
        <w:rPr>
          <w:rFonts w:ascii="FbShefa" w:hAnsi="FbShefa"/>
          <w:sz w:val="11"/>
          <w:rtl/>
        </w:rPr>
        <w:t xml:space="preserve"> אמר: תשעין ותשעה בעין רעה, ואחד בדרך ארץ</w:t>
      </w:r>
      <w:r w:rsidR="00980F5A" w:rsidRPr="00270114">
        <w:rPr>
          <w:rFonts w:ascii="FbShefa" w:hAnsi="FbShefa"/>
          <w:sz w:val="11"/>
          <w:rtl/>
        </w:rPr>
        <w:t>.</w:t>
      </w:r>
    </w:p>
    <w:p w14:paraId="0BB7A694" w14:textId="60135499"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שמואל</w:t>
      </w:r>
      <w:r w:rsidR="00980F5A" w:rsidRPr="00270114">
        <w:rPr>
          <w:rFonts w:ascii="FbShefa" w:hAnsi="FbShefa"/>
          <w:sz w:val="11"/>
          <w:rtl/>
        </w:rPr>
        <w:t>.</w:t>
      </w:r>
      <w:r w:rsidRPr="00270114">
        <w:rPr>
          <w:rFonts w:ascii="FbShefa" w:hAnsi="FbShefa"/>
          <w:sz w:val="11"/>
          <w:rtl/>
        </w:rPr>
        <w:t xml:space="preserve"> זה הרוח</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לטעמיה</w:t>
      </w:r>
      <w:r w:rsidR="00980F5A" w:rsidRPr="001B3037">
        <w:rPr>
          <w:rFonts w:ascii="FbShefa" w:hAnsi="FbShefa"/>
          <w:b/>
          <w:bCs/>
          <w:color w:val="3B2F2A" w:themeColor="text2" w:themeShade="80"/>
          <w:sz w:val="11"/>
          <w:rtl/>
        </w:rPr>
        <w:t>.</w:t>
      </w:r>
      <w:r w:rsidRPr="00270114">
        <w:rPr>
          <w:rFonts w:ascii="FbShefa" w:hAnsi="FbShefa"/>
          <w:sz w:val="11"/>
          <w:rtl/>
        </w:rPr>
        <w:t xml:space="preserve"> דאמר: הכל ברוח</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ואף</w:t>
      </w:r>
      <w:r w:rsidR="00980F5A" w:rsidRPr="001B3037">
        <w:rPr>
          <w:rFonts w:ascii="FbShefa" w:hAnsi="FbShefa"/>
          <w:b/>
          <w:bCs/>
          <w:color w:val="3B2F2A" w:themeColor="text2" w:themeShade="80"/>
          <w:sz w:val="11"/>
          <w:rtl/>
        </w:rPr>
        <w:t>.</w:t>
      </w:r>
      <w:r w:rsidRPr="00270114">
        <w:rPr>
          <w:rFonts w:ascii="FbShefa" w:hAnsi="FbShefa"/>
          <w:sz w:val="11"/>
          <w:rtl/>
        </w:rPr>
        <w:t xml:space="preserve"> הרוגי מלכות אי לאו זיקא - עבדי להו סמא וחיי</w:t>
      </w:r>
      <w:r w:rsidR="00980F5A" w:rsidRPr="00270114">
        <w:rPr>
          <w:rFonts w:ascii="FbShefa" w:hAnsi="FbShefa"/>
          <w:sz w:val="11"/>
          <w:rtl/>
        </w:rPr>
        <w:t>.</w:t>
      </w:r>
    </w:p>
    <w:p w14:paraId="46ECEEF0" w14:textId="27DCD424"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רבי חנינא</w:t>
      </w:r>
      <w:r w:rsidR="00980F5A" w:rsidRPr="00270114">
        <w:rPr>
          <w:rFonts w:ascii="FbShefa" w:hAnsi="FbShefa"/>
          <w:sz w:val="11"/>
          <w:rtl/>
        </w:rPr>
        <w:t>.</w:t>
      </w:r>
      <w:r w:rsidRPr="00270114">
        <w:rPr>
          <w:rFonts w:ascii="FbShefa" w:hAnsi="FbShefa"/>
          <w:sz w:val="11"/>
          <w:rtl/>
        </w:rPr>
        <w:t xml:space="preserve"> זו צינה, דאמר רבי חנינא: הכל בידי שמים חוץ מצנים פחים, שנאמר צנים פחים בדרך עקש שומר נפשו ירחק מהם</w:t>
      </w:r>
      <w:r w:rsidR="00980F5A" w:rsidRPr="00270114">
        <w:rPr>
          <w:rFonts w:ascii="FbShefa" w:hAnsi="FbShefa"/>
          <w:sz w:val="11"/>
          <w:rtl/>
        </w:rPr>
        <w:t>.</w:t>
      </w:r>
    </w:p>
    <w:p w14:paraId="673F3837" w14:textId="2264972A"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רבי יוסי בר חנינא</w:t>
      </w:r>
      <w:r w:rsidR="00980F5A" w:rsidRPr="00270114">
        <w:rPr>
          <w:rFonts w:ascii="FbShefa" w:hAnsi="FbShefa"/>
          <w:sz w:val="11"/>
          <w:rtl/>
        </w:rPr>
        <w:t>.</w:t>
      </w:r>
      <w:r w:rsidRPr="00270114">
        <w:rPr>
          <w:rFonts w:ascii="FbShefa" w:hAnsi="FbShefa"/>
          <w:sz w:val="11"/>
          <w:rtl/>
        </w:rPr>
        <w:t xml:space="preserve"> זו צואה, דאמר מר: צואת החוטם וצואת האוזן - רובן קשה ומיעוטן יפה</w:t>
      </w:r>
      <w:r w:rsidR="00980F5A" w:rsidRPr="00270114">
        <w:rPr>
          <w:rFonts w:ascii="FbShefa" w:hAnsi="FbShefa"/>
          <w:sz w:val="11"/>
          <w:rtl/>
        </w:rPr>
        <w:t>.</w:t>
      </w:r>
    </w:p>
    <w:p w14:paraId="1ACFBF38" w14:textId="285773DA"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רבי אלעזר</w:t>
      </w:r>
      <w:r w:rsidR="00980F5A" w:rsidRPr="00270114">
        <w:rPr>
          <w:rFonts w:ascii="FbShefa" w:hAnsi="FbShefa"/>
          <w:sz w:val="11"/>
          <w:rtl/>
        </w:rPr>
        <w:t>.</w:t>
      </w:r>
      <w:r w:rsidRPr="00270114">
        <w:rPr>
          <w:rFonts w:ascii="FbShefa" w:hAnsi="FbShefa"/>
          <w:sz w:val="11"/>
          <w:rtl/>
        </w:rPr>
        <w:t xml:space="preserve"> זו מרה</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תניא נמי הכי</w:t>
      </w:r>
      <w:r w:rsidRPr="00270114">
        <w:rPr>
          <w:rFonts w:ascii="FbShefa" w:hAnsi="FbShefa"/>
          <w:sz w:val="11"/>
          <w:rtl/>
        </w:rPr>
        <w:t>: מחלה - זו מרה, ולמה נקרא שמה מחלה - שהיא מחלה כל גופו של אדם</w:t>
      </w:r>
      <w:r w:rsidR="00980F5A" w:rsidRPr="00270114">
        <w:rPr>
          <w:rFonts w:ascii="FbShefa" w:hAnsi="FbShefa"/>
          <w:sz w:val="11"/>
          <w:rtl/>
        </w:rPr>
        <w:t>.</w:t>
      </w:r>
    </w:p>
    <w:p w14:paraId="76ADA6CC" w14:textId="7F5C810D" w:rsidR="009C3CB4" w:rsidRPr="00270114" w:rsidRDefault="009C3CB4" w:rsidP="009C3CB4">
      <w:pPr>
        <w:spacing w:line="240" w:lineRule="auto"/>
        <w:rPr>
          <w:rFonts w:ascii="FbShefa" w:hAnsi="FbShefa"/>
          <w:sz w:val="11"/>
          <w:rtl/>
        </w:rPr>
      </w:pPr>
    </w:p>
    <w:p w14:paraId="02FD8958" w14:textId="3B6DF7A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דבר אחר</w:t>
      </w:r>
      <w:r w:rsidRPr="00270114">
        <w:rPr>
          <w:rFonts w:ascii="FbShefa" w:hAnsi="FbShefa"/>
          <w:sz w:val="11"/>
          <w:rtl/>
        </w:rPr>
        <w:t>: מחלה ששמונים ושלשה חלאים תלוין במרה</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וכולן</w:t>
      </w:r>
      <w:r w:rsidR="00980F5A" w:rsidRPr="00270114">
        <w:rPr>
          <w:rFonts w:ascii="FbShefa" w:hAnsi="FbShefa"/>
          <w:sz w:val="11"/>
          <w:rtl/>
        </w:rPr>
        <w:t>.</w:t>
      </w:r>
      <w:r w:rsidRPr="00270114">
        <w:rPr>
          <w:rFonts w:ascii="FbShefa" w:hAnsi="FbShefa"/>
          <w:sz w:val="11"/>
          <w:rtl/>
        </w:rPr>
        <w:t xml:space="preserve"> פת שחרית במלח וקיתון של מים מבטלתן</w:t>
      </w:r>
      <w:r w:rsidR="00980F5A" w:rsidRPr="00270114">
        <w:rPr>
          <w:rFonts w:ascii="FbShefa" w:hAnsi="FbShefa"/>
          <w:sz w:val="11"/>
          <w:rtl/>
        </w:rPr>
        <w:t>.</w:t>
      </w:r>
    </w:p>
    <w:p w14:paraId="2A33F4C7" w14:textId="2EE7859C" w:rsidR="009C3CB4" w:rsidRPr="00270114" w:rsidRDefault="009C3CB4" w:rsidP="009C3CB4">
      <w:pPr>
        <w:spacing w:line="240" w:lineRule="auto"/>
        <w:rPr>
          <w:rFonts w:ascii="FbShefa" w:hAnsi="FbShefa"/>
          <w:sz w:val="11"/>
          <w:rtl/>
        </w:rPr>
      </w:pPr>
    </w:p>
    <w:p w14:paraId="2642498A"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פת שחרית</w:t>
      </w:r>
    </w:p>
    <w:p w14:paraId="580C0567" w14:textId="5687A5D5"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שלשה עשר דברים נאמרו בפת שחרית</w:t>
      </w:r>
      <w:r w:rsidR="00980F5A" w:rsidRPr="00270114">
        <w:rPr>
          <w:rFonts w:ascii="FbShefa" w:hAnsi="FbShefa"/>
          <w:sz w:val="11"/>
          <w:rtl/>
        </w:rPr>
        <w:t>.</w:t>
      </w:r>
      <w:r w:rsidRPr="00270114">
        <w:rPr>
          <w:rFonts w:ascii="FbShefa" w:hAnsi="FbShefa"/>
          <w:sz w:val="11"/>
          <w:rtl/>
        </w:rPr>
        <w:t xml:space="preserve"> מצלת מן החמה, ומן הצנה, ומן הזיקין, ומן המזיקין, ומחכימת פתי, וזוכה בדין, ללמוד תורה וללמד, ודבריו נשמעין, ותלמודו מתקיים בידו, ואין בשרו מעלה הבל, ונזקק לאשתו, ואינו מתאוה לאשה אחרת, והורגת כינה שבבני מעים, ויש אומרים: אף מוציא את הקנאה ומכניס את האהבה</w:t>
      </w:r>
      <w:r w:rsidR="00980F5A" w:rsidRPr="00270114">
        <w:rPr>
          <w:rFonts w:ascii="FbShefa" w:hAnsi="FbShefa"/>
          <w:sz w:val="11"/>
          <w:rtl/>
        </w:rPr>
        <w:t>.</w:t>
      </w:r>
    </w:p>
    <w:p w14:paraId="60382B30" w14:textId="4F167D75"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מנא הא מילתא</w:t>
      </w:r>
      <w:r w:rsidR="00980F5A" w:rsidRPr="00270114">
        <w:rPr>
          <w:rFonts w:ascii="FbShefa" w:hAnsi="FbShefa"/>
          <w:sz w:val="11"/>
          <w:rtl/>
        </w:rPr>
        <w:t>.</w:t>
      </w:r>
      <w:r w:rsidRPr="00270114">
        <w:rPr>
          <w:rFonts w:ascii="FbShefa" w:hAnsi="FbShefa"/>
          <w:sz w:val="11"/>
          <w:rtl/>
        </w:rPr>
        <w:t xml:space="preserve"> דאמרי אינשי שיתין רהיטי רהוט ולא מטו לגברא דמצפרא כרך, ואמרו רבנן: השכם ואכול, בקיץ מפני החמה, ובחורף מפני הצינה</w:t>
      </w:r>
      <w:r w:rsidR="00980F5A" w:rsidRPr="00270114">
        <w:rPr>
          <w:rFonts w:ascii="FbShefa" w:hAnsi="FbShefa"/>
          <w:sz w:val="11"/>
          <w:rtl/>
        </w:rPr>
        <w:t>.</w:t>
      </w:r>
    </w:p>
    <w:p w14:paraId="06A9CEE8" w14:textId="511D307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אמר ליה</w:t>
      </w:r>
      <w:r w:rsidR="00980F5A" w:rsidRPr="00270114">
        <w:rPr>
          <w:rFonts w:ascii="FbShefa" w:hAnsi="FbShefa"/>
          <w:sz w:val="11"/>
          <w:rtl/>
        </w:rPr>
        <w:t>.</w:t>
      </w:r>
      <w:r w:rsidRPr="00270114">
        <w:rPr>
          <w:rFonts w:ascii="FbShefa" w:hAnsi="FbShefa"/>
          <w:sz w:val="11"/>
          <w:rtl/>
        </w:rPr>
        <w:t xml:space="preserve"> דכתיב לא ירעבו ולא יצמאו ולא יכם שרב ושמש</w:t>
      </w:r>
      <w:r w:rsidR="00980F5A" w:rsidRPr="00270114">
        <w:rPr>
          <w:rFonts w:ascii="FbShefa" w:hAnsi="FbShefa"/>
          <w:sz w:val="11"/>
          <w:rtl/>
        </w:rPr>
        <w:t>.</w:t>
      </w:r>
      <w:r w:rsidRPr="00270114">
        <w:rPr>
          <w:rFonts w:ascii="FbShefa" w:hAnsi="FbShefa"/>
          <w:sz w:val="11"/>
          <w:rtl/>
        </w:rPr>
        <w:t xml:space="preserve"> לא יכם שרב ושמש - כיון דלא ירעבו ולא יצמאו</w:t>
      </w:r>
      <w:r w:rsidR="00980F5A" w:rsidRPr="00270114">
        <w:rPr>
          <w:rFonts w:ascii="FbShefa" w:hAnsi="FbShefa"/>
          <w:sz w:val="11"/>
          <w:rtl/>
        </w:rPr>
        <w:t>.</w:t>
      </w:r>
    </w:p>
    <w:p w14:paraId="518EFC3E" w14:textId="2A13EC65"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אמר ליה</w:t>
      </w:r>
      <w:r w:rsidR="00980F5A" w:rsidRPr="00270114">
        <w:rPr>
          <w:rFonts w:ascii="FbShefa" w:hAnsi="FbShefa"/>
          <w:sz w:val="11"/>
          <w:rtl/>
        </w:rPr>
        <w:t>.</w:t>
      </w:r>
      <w:r w:rsidRPr="00270114">
        <w:rPr>
          <w:rFonts w:ascii="FbShefa" w:hAnsi="FbShefa"/>
          <w:sz w:val="11"/>
          <w:rtl/>
        </w:rPr>
        <w:t xml:space="preserve"> ועבדתם את ה' אלהיכם (זו קריאת שמע ותפלה)</w:t>
      </w:r>
      <w:r w:rsidR="00980F5A" w:rsidRPr="00270114">
        <w:rPr>
          <w:rFonts w:ascii="FbShefa" w:hAnsi="FbShefa"/>
          <w:sz w:val="11"/>
          <w:rtl/>
        </w:rPr>
        <w:t>.</w:t>
      </w:r>
      <w:r w:rsidRPr="00270114">
        <w:rPr>
          <w:rFonts w:ascii="FbShefa" w:hAnsi="FbShefa"/>
          <w:sz w:val="11"/>
          <w:rtl/>
        </w:rPr>
        <w:t xml:space="preserve"> וברך את לחמך ואת מימיך (זו פת במלח וקיתון של מים) מכאן ואילך - והסרתי מחלה מקרבך</w:t>
      </w:r>
      <w:r w:rsidR="00980F5A" w:rsidRPr="00270114">
        <w:rPr>
          <w:rFonts w:ascii="FbShefa" w:hAnsi="FbShefa"/>
          <w:sz w:val="11"/>
          <w:rtl/>
        </w:rPr>
        <w:t>.</w:t>
      </w:r>
    </w:p>
    <w:p w14:paraId="318E1CB7" w14:textId="3B734E48" w:rsidR="009C3CB4" w:rsidRPr="00270114" w:rsidRDefault="009C3CB4" w:rsidP="009C3CB4">
      <w:pPr>
        <w:spacing w:line="240" w:lineRule="auto"/>
        <w:rPr>
          <w:rFonts w:ascii="FbShefa" w:hAnsi="FbShefa"/>
          <w:sz w:val="11"/>
          <w:rtl/>
        </w:rPr>
      </w:pPr>
    </w:p>
    <w:p w14:paraId="33F06DFA"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מידות</w:t>
      </w:r>
    </w:p>
    <w:p w14:paraId="5A2981CF" w14:textId="6E51EE0D"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לא תזלזל</w:t>
      </w:r>
      <w:r w:rsidR="00980F5A" w:rsidRPr="00270114">
        <w:rPr>
          <w:rFonts w:ascii="FbShefa" w:hAnsi="FbShefa"/>
          <w:sz w:val="11"/>
          <w:rtl/>
        </w:rPr>
        <w:t>.</w:t>
      </w:r>
      <w:r w:rsidRPr="00270114">
        <w:rPr>
          <w:rFonts w:ascii="FbShefa" w:hAnsi="FbShefa"/>
          <w:sz w:val="11"/>
          <w:rtl/>
        </w:rPr>
        <w:t xml:space="preserve"> במשחתא, דכל פורתא ופורתא חזי לכורכמא רישקא</w:t>
      </w:r>
      <w:r w:rsidR="00980F5A" w:rsidRPr="00270114">
        <w:rPr>
          <w:rFonts w:ascii="FbShefa" w:hAnsi="FbShefa"/>
          <w:sz w:val="11"/>
          <w:rtl/>
        </w:rPr>
        <w:t>.</w:t>
      </w:r>
    </w:p>
    <w:p w14:paraId="2AE01DD3" w14:textId="73377BD7"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ארבע אמות דאניגרא</w:t>
      </w:r>
      <w:r w:rsidR="00980F5A" w:rsidRPr="00270114">
        <w:rPr>
          <w:rFonts w:ascii="FbShefa" w:hAnsi="FbShefa"/>
          <w:sz w:val="11"/>
          <w:rtl/>
        </w:rPr>
        <w:t>.</w:t>
      </w:r>
      <w:r w:rsidRPr="00270114">
        <w:rPr>
          <w:rFonts w:ascii="FbShefa" w:hAnsi="FbShefa"/>
          <w:sz w:val="11"/>
          <w:rtl/>
        </w:rPr>
        <w:t xml:space="preserve"> זלזל בהו</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דאנהרא</w:t>
      </w:r>
      <w:r w:rsidR="00980F5A" w:rsidRPr="00270114">
        <w:rPr>
          <w:rFonts w:ascii="FbShefa" w:hAnsi="FbShefa"/>
          <w:sz w:val="11"/>
          <w:rtl/>
        </w:rPr>
        <w:t>.</w:t>
      </w:r>
      <w:r w:rsidRPr="00270114">
        <w:rPr>
          <w:rFonts w:ascii="FbShefa" w:hAnsi="FbShefa"/>
          <w:sz w:val="11"/>
          <w:rtl/>
        </w:rPr>
        <w:t xml:space="preserve"> לא תמשחנהו כלל</w:t>
      </w:r>
      <w:r w:rsidR="00980F5A" w:rsidRPr="00270114">
        <w:rPr>
          <w:rFonts w:ascii="FbShefa" w:hAnsi="FbShefa"/>
          <w:sz w:val="11"/>
          <w:rtl/>
        </w:rPr>
        <w:t>.</w:t>
      </w:r>
    </w:p>
    <w:p w14:paraId="531E76FC" w14:textId="62AD4E0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לטעמיה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ארבע אמות דאניגרא - לבני אניגרא, דאנהרא - דכולי עלמא</w:t>
      </w:r>
      <w:r w:rsidR="00980F5A" w:rsidRPr="00270114">
        <w:rPr>
          <w:rFonts w:ascii="FbShefa" w:hAnsi="FbShefa"/>
          <w:sz w:val="11"/>
          <w:rtl/>
        </w:rPr>
        <w:t>.</w:t>
      </w:r>
    </w:p>
    <w:p w14:paraId="49D556A3" w14:textId="5258985A"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מלא כתפי נגדי בתרי עברי נהרא</w:t>
      </w:r>
      <w:r w:rsidR="00980F5A" w:rsidRPr="00270114">
        <w:rPr>
          <w:rFonts w:ascii="FbShefa" w:hAnsi="FbShefa"/>
          <w:sz w:val="11"/>
          <w:rtl/>
        </w:rPr>
        <w:t>.</w:t>
      </w:r>
      <w:r w:rsidRPr="00270114">
        <w:rPr>
          <w:rFonts w:ascii="FbShefa" w:hAnsi="FbShefa"/>
          <w:sz w:val="11"/>
          <w:rtl/>
        </w:rPr>
        <w:t xml:space="preserve"> קוצו</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השיעור</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מחלוקת: שיתסר אמתא (כרשות הרבים)</w:t>
      </w:r>
      <w:r w:rsidR="00980F5A" w:rsidRPr="00270114">
        <w:rPr>
          <w:rFonts w:ascii="FbShefa" w:hAnsi="FbShefa"/>
          <w:sz w:val="11"/>
          <w:rtl/>
        </w:rPr>
        <w:t>.</w:t>
      </w:r>
      <w:r w:rsidRPr="00270114">
        <w:rPr>
          <w:rFonts w:ascii="FbShefa" w:hAnsi="FbShefa"/>
          <w:sz w:val="11"/>
          <w:rtl/>
        </w:rPr>
        <w:t xml:space="preserve"> / ולא היא, התם בעינן כולי האי, הכא משום אמתוחי אשליהן הוא - כמלא כתפי נגדי סגי</w:t>
      </w:r>
      <w:r w:rsidRPr="00270114">
        <w:rPr>
          <w:rFonts w:ascii="FbShefa" w:hAnsi="FbShefa"/>
          <w:sz w:val="11"/>
          <w:vertAlign w:val="superscript"/>
          <w:rtl/>
        </w:rPr>
        <w:footnoteReference w:id="31"/>
      </w:r>
      <w:r w:rsidR="00980F5A" w:rsidRPr="00270114">
        <w:rPr>
          <w:rFonts w:ascii="FbShefa" w:hAnsi="FbShefa"/>
          <w:sz w:val="11"/>
          <w:rtl/>
        </w:rPr>
        <w:t>.</w:t>
      </w:r>
    </w:p>
    <w:p w14:paraId="257ADA59" w14:textId="52C77B63" w:rsidR="009C3CB4" w:rsidRPr="00270114" w:rsidRDefault="009C3CB4" w:rsidP="00794C1A">
      <w:pPr>
        <w:pStyle w:val="1"/>
        <w:rPr>
          <w:rFonts w:ascii="FbShefa" w:hAnsi="FbShefa"/>
          <w:rtl/>
        </w:rPr>
      </w:pPr>
      <w:r w:rsidRPr="00270114">
        <w:rPr>
          <w:rFonts w:ascii="FbShefa" w:hAnsi="FbShefa"/>
          <w:sz w:val="11"/>
          <w:rtl/>
        </w:rPr>
        <w:t>קח</w:t>
      </w:r>
      <w:r w:rsidR="00B36BF2" w:rsidRPr="00270114">
        <w:rPr>
          <w:rFonts w:ascii="FbShefa" w:hAnsi="FbShefa"/>
          <w:sz w:val="11"/>
          <w:rtl/>
        </w:rPr>
        <w:t>, א</w:t>
      </w:r>
    </w:p>
    <w:p w14:paraId="7517494B"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מגבית</w:t>
      </w:r>
    </w:p>
    <w:p w14:paraId="2310FC89" w14:textId="467B5F1A"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לאיגלי גפא</w:t>
      </w:r>
      <w:r w:rsidR="00980F5A" w:rsidRPr="00270114">
        <w:rPr>
          <w:rFonts w:ascii="FbShefa" w:hAnsi="FbShefa"/>
          <w:sz w:val="11"/>
          <w:rtl/>
        </w:rPr>
        <w:t>.</w:t>
      </w:r>
      <w:r w:rsidRPr="00270114">
        <w:rPr>
          <w:rFonts w:ascii="FbShefa" w:hAnsi="FbShefa"/>
          <w:sz w:val="11"/>
          <w:rtl/>
        </w:rPr>
        <w:t xml:space="preserve"> אפילו מיתמי</w:t>
      </w:r>
      <w:r w:rsidR="00980F5A" w:rsidRPr="00270114">
        <w:rPr>
          <w:rFonts w:ascii="FbShefa" w:hAnsi="FbShefa"/>
          <w:sz w:val="11"/>
          <w:rtl/>
        </w:rPr>
        <w:t>.</w:t>
      </w:r>
      <w:r w:rsidRPr="00270114">
        <w:rPr>
          <w:rFonts w:ascii="FbShefa" w:hAnsi="FbShefa"/>
          <w:sz w:val="11"/>
          <w:rtl/>
        </w:rPr>
        <w:t xml:space="preserve"> אבל רבנן - לא</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מאי טעמא</w:t>
      </w:r>
      <w:r w:rsidR="00980F5A" w:rsidRPr="00270114">
        <w:rPr>
          <w:rFonts w:ascii="FbShefa" w:hAnsi="FbShefa"/>
          <w:sz w:val="11"/>
          <w:rtl/>
        </w:rPr>
        <w:t>.</w:t>
      </w:r>
      <w:r w:rsidRPr="00270114">
        <w:rPr>
          <w:rFonts w:ascii="FbShefa" w:hAnsi="FbShefa"/>
          <w:sz w:val="11"/>
          <w:rtl/>
        </w:rPr>
        <w:t xml:space="preserve"> רבנן לא צריכי נטירותא</w:t>
      </w:r>
      <w:r w:rsidR="00980F5A" w:rsidRPr="00270114">
        <w:rPr>
          <w:rFonts w:ascii="FbShefa" w:hAnsi="FbShefa"/>
          <w:sz w:val="11"/>
          <w:rtl/>
        </w:rPr>
        <w:t>.</w:t>
      </w:r>
    </w:p>
    <w:p w14:paraId="7EEFE3A7" w14:textId="375175A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לכריא דפתיא</w:t>
      </w:r>
      <w:r w:rsidR="00980F5A" w:rsidRPr="00270114">
        <w:rPr>
          <w:rFonts w:ascii="FbShefa" w:hAnsi="FbShefa"/>
          <w:sz w:val="11"/>
          <w:rtl/>
        </w:rPr>
        <w:t>.</w:t>
      </w:r>
      <w:r w:rsidRPr="00270114">
        <w:rPr>
          <w:rFonts w:ascii="FbShefa" w:hAnsi="FbShefa"/>
          <w:sz w:val="11"/>
          <w:rtl/>
        </w:rPr>
        <w:t xml:space="preserve"> ואפילו מרבנן</w:t>
      </w:r>
      <w:r w:rsidR="00980F5A" w:rsidRPr="00270114">
        <w:rPr>
          <w:rFonts w:ascii="FbShefa" w:hAnsi="FbShefa"/>
          <w:sz w:val="11"/>
          <w:rtl/>
        </w:rPr>
        <w:t>.</w:t>
      </w:r>
    </w:p>
    <w:p w14:paraId="3FE0D99A" w14:textId="0C54D71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נפקא באוכלוזא</w:t>
      </w:r>
      <w:r w:rsidR="00980F5A" w:rsidRPr="00270114">
        <w:rPr>
          <w:rFonts w:ascii="FbShefa" w:hAnsi="FbShefa"/>
          <w:sz w:val="11"/>
          <w:rtl/>
        </w:rPr>
        <w:t>.</w:t>
      </w:r>
      <w:r w:rsidRPr="00270114">
        <w:rPr>
          <w:rFonts w:ascii="FbShefa" w:hAnsi="FbShefa"/>
          <w:sz w:val="11"/>
          <w:rtl/>
        </w:rPr>
        <w:t xml:space="preserve"> רבנן לאו בני מיפק באוכלוזא נינהו</w:t>
      </w:r>
      <w:r w:rsidR="00980F5A" w:rsidRPr="00270114">
        <w:rPr>
          <w:rFonts w:ascii="FbShefa" w:hAnsi="FbShefa"/>
          <w:sz w:val="11"/>
          <w:rtl/>
        </w:rPr>
        <w:t>.</w:t>
      </w:r>
    </w:p>
    <w:p w14:paraId="5B8FC5E8" w14:textId="4286128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לכריא דנהרא</w:t>
      </w:r>
      <w:r w:rsidR="00980F5A" w:rsidRPr="00270114">
        <w:rPr>
          <w:rFonts w:ascii="FbShefa" w:hAnsi="FbShefa"/>
          <w:sz w:val="11"/>
          <w:rtl/>
        </w:rPr>
        <w:t>.</w:t>
      </w:r>
      <w:r w:rsidRPr="00270114">
        <w:rPr>
          <w:rFonts w:ascii="FbShefa" w:hAnsi="FbShefa"/>
          <w:sz w:val="11"/>
          <w:rtl/>
        </w:rPr>
        <w:t xml:space="preserve"> תתאי מסייעי עילאי, עילאי לא מסייעי תתאי</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וחילופא</w:t>
      </w:r>
      <w:r w:rsidR="00980F5A" w:rsidRPr="00270114">
        <w:rPr>
          <w:rFonts w:ascii="FbShefa" w:hAnsi="FbShefa"/>
          <w:sz w:val="11"/>
          <w:rtl/>
        </w:rPr>
        <w:t>.</w:t>
      </w:r>
      <w:r w:rsidRPr="00270114">
        <w:rPr>
          <w:rFonts w:ascii="FbShefa" w:hAnsi="FbShefa"/>
          <w:sz w:val="11"/>
          <w:rtl/>
        </w:rPr>
        <w:t xml:space="preserve"> במיא דמיטרא</w:t>
      </w:r>
      <w:r w:rsidR="00980F5A" w:rsidRPr="00270114">
        <w:rPr>
          <w:rFonts w:ascii="FbShefa" w:hAnsi="FbShefa"/>
          <w:sz w:val="11"/>
          <w:rtl/>
        </w:rPr>
        <w:t>.</w:t>
      </w:r>
    </w:p>
    <w:p w14:paraId="1038A908" w14:textId="23DA479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חמש גנות המסתפקות מים ממעין אחד</w:t>
      </w:r>
      <w:r w:rsidR="00980F5A" w:rsidRPr="00270114">
        <w:rPr>
          <w:rFonts w:ascii="FbShefa" w:hAnsi="FbShefa"/>
          <w:sz w:val="11"/>
          <w:rtl/>
        </w:rPr>
        <w:t>.</w:t>
      </w:r>
      <w:r w:rsidRPr="00270114">
        <w:rPr>
          <w:rFonts w:ascii="FbShefa" w:hAnsi="FbShefa"/>
          <w:sz w:val="11"/>
          <w:rtl/>
        </w:rPr>
        <w:t xml:space="preserve"> כולם מתקנות עם העליונה</w:t>
      </w:r>
      <w:r w:rsidR="00980F5A" w:rsidRPr="00270114">
        <w:rPr>
          <w:rFonts w:ascii="FbShefa" w:hAnsi="FbShefa"/>
          <w:sz w:val="11"/>
          <w:rtl/>
        </w:rPr>
        <w:t>.</w:t>
      </w:r>
      <w:r w:rsidRPr="00270114">
        <w:rPr>
          <w:rFonts w:ascii="FbShefa" w:hAnsi="FbShefa"/>
          <w:sz w:val="11"/>
          <w:rtl/>
        </w:rPr>
        <w:t xml:space="preserve"> נמצאת התחתונה מתקנת עם כולן, ומתקנת לעצמה</w:t>
      </w:r>
      <w:r w:rsidR="00980F5A" w:rsidRPr="00270114">
        <w:rPr>
          <w:rFonts w:ascii="FbShefa" w:hAnsi="FbShefa"/>
          <w:sz w:val="11"/>
          <w:rtl/>
        </w:rPr>
        <w:t>.</w:t>
      </w:r>
    </w:p>
    <w:p w14:paraId="28E990A0" w14:textId="60D68135"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חמש חצרות שהיו מקלחות מים לביב אחד</w:t>
      </w:r>
      <w:r w:rsidR="00980F5A" w:rsidRPr="00270114">
        <w:rPr>
          <w:rFonts w:ascii="FbShefa" w:hAnsi="FbShefa"/>
          <w:sz w:val="11"/>
          <w:rtl/>
        </w:rPr>
        <w:t>.</w:t>
      </w:r>
      <w:r w:rsidRPr="00270114">
        <w:rPr>
          <w:rFonts w:ascii="FbShefa" w:hAnsi="FbShefa"/>
          <w:sz w:val="11"/>
          <w:rtl/>
        </w:rPr>
        <w:t xml:space="preserve"> כולן מתקנות עם התחתונה, נמצאת העליונה מתקנת עם כולן ומתקנת לעצמה</w:t>
      </w:r>
      <w:r w:rsidR="00980F5A" w:rsidRPr="00270114">
        <w:rPr>
          <w:rFonts w:ascii="FbShefa" w:hAnsi="FbShefa"/>
          <w:sz w:val="11"/>
          <w:rtl/>
        </w:rPr>
        <w:t>.</w:t>
      </w:r>
    </w:p>
    <w:p w14:paraId="069F1270" w14:textId="68B95472" w:rsidR="009C3CB4" w:rsidRPr="00270114" w:rsidRDefault="009C3CB4" w:rsidP="009C3CB4">
      <w:pPr>
        <w:spacing w:line="240" w:lineRule="auto"/>
        <w:rPr>
          <w:rFonts w:ascii="FbShefa" w:hAnsi="FbShefa"/>
          <w:sz w:val="11"/>
          <w:rtl/>
        </w:rPr>
      </w:pPr>
    </w:p>
    <w:p w14:paraId="1F92FD66"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חציפא</w:t>
      </w:r>
    </w:p>
    <w:p w14:paraId="6D882D0C" w14:textId="7D72BCE1"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מאן דאחזיק ברקתא דנהרא</w:t>
      </w:r>
      <w:r w:rsidR="00980F5A" w:rsidRPr="00270114">
        <w:rPr>
          <w:rFonts w:ascii="FbShefa" w:hAnsi="FbShefa"/>
          <w:sz w:val="11"/>
          <w:rtl/>
        </w:rPr>
        <w:t>.</w:t>
      </w:r>
      <w:r w:rsidRPr="00270114">
        <w:rPr>
          <w:rFonts w:ascii="FbShefa" w:hAnsi="FbShefa"/>
          <w:sz w:val="11"/>
          <w:rtl/>
        </w:rPr>
        <w:t xml:space="preserve"> חציפא הוי, </w:t>
      </w:r>
      <w:r w:rsidRPr="001B3037">
        <w:rPr>
          <w:rFonts w:ascii="FbShefa" w:hAnsi="FbShefa"/>
          <w:b/>
          <w:bCs/>
          <w:color w:val="3B2F2A" w:themeColor="text2" w:themeShade="80"/>
          <w:sz w:val="11"/>
          <w:rtl/>
        </w:rPr>
        <w:t>סלוקי</w:t>
      </w:r>
      <w:r w:rsidR="00980F5A" w:rsidRPr="001B3037">
        <w:rPr>
          <w:rFonts w:ascii="FbShefa" w:hAnsi="FbShefa"/>
          <w:b/>
          <w:bCs/>
          <w:color w:val="3B2F2A" w:themeColor="text2" w:themeShade="80"/>
          <w:sz w:val="11"/>
          <w:rtl/>
        </w:rPr>
        <w:t>.</w:t>
      </w:r>
      <w:r w:rsidRPr="00270114">
        <w:rPr>
          <w:rFonts w:ascii="FbShefa" w:hAnsi="FbShefa"/>
          <w:sz w:val="11"/>
          <w:rtl/>
        </w:rPr>
        <w:t xml:space="preserve"> לא מסלקינן ליה</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והאידנא</w:t>
      </w:r>
      <w:r w:rsidR="00980F5A" w:rsidRPr="00270114">
        <w:rPr>
          <w:rFonts w:ascii="FbShefa" w:hAnsi="FbShefa"/>
          <w:sz w:val="11"/>
          <w:rtl/>
        </w:rPr>
        <w:t>.</w:t>
      </w:r>
      <w:r w:rsidRPr="00270114">
        <w:rPr>
          <w:rFonts w:ascii="FbShefa" w:hAnsi="FbShefa"/>
          <w:sz w:val="11"/>
          <w:rtl/>
        </w:rPr>
        <w:t xml:space="preserve"> דקא כתבי פרסאי קני לך עד מלי צוארי סוסיא מיא - סלוקי נמי מסלקינן ליה</w:t>
      </w:r>
      <w:r w:rsidR="00980F5A" w:rsidRPr="00270114">
        <w:rPr>
          <w:rFonts w:ascii="FbShefa" w:hAnsi="FbShefa"/>
          <w:sz w:val="11"/>
          <w:rtl/>
        </w:rPr>
        <w:t>.</w:t>
      </w:r>
    </w:p>
    <w:p w14:paraId="3B345669" w14:textId="6D127947"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מאן דאחזיק ביני אחי וביני שותפי</w:t>
      </w:r>
      <w:r w:rsidR="00980F5A" w:rsidRPr="00270114">
        <w:rPr>
          <w:rFonts w:ascii="FbShefa" w:hAnsi="FbShefa"/>
          <w:sz w:val="11"/>
          <w:rtl/>
        </w:rPr>
        <w:t>.</w:t>
      </w:r>
      <w:r w:rsidRPr="00270114">
        <w:rPr>
          <w:rFonts w:ascii="FbShefa" w:hAnsi="FbShefa"/>
          <w:sz w:val="11"/>
          <w:rtl/>
        </w:rPr>
        <w:t xml:space="preserve"> חציפא הוי, </w:t>
      </w:r>
      <w:r w:rsidRPr="001B3037">
        <w:rPr>
          <w:rFonts w:ascii="FbShefa" w:hAnsi="FbShefa"/>
          <w:b/>
          <w:bCs/>
          <w:color w:val="3B2F2A" w:themeColor="text2" w:themeShade="80"/>
          <w:sz w:val="11"/>
          <w:rtl/>
        </w:rPr>
        <w:t>סלוקי</w:t>
      </w:r>
      <w:r w:rsidR="00980F5A" w:rsidRPr="00270114">
        <w:rPr>
          <w:rFonts w:ascii="FbShefa" w:hAnsi="FbShefa"/>
          <w:sz w:val="11"/>
          <w:rtl/>
        </w:rPr>
        <w:t>.</w:t>
      </w:r>
      <w:r w:rsidRPr="00270114">
        <w:rPr>
          <w:rFonts w:ascii="FbShefa" w:hAnsi="FbShefa"/>
          <w:sz w:val="11"/>
          <w:rtl/>
        </w:rPr>
        <w:t xml:space="preserve"> לא מסלקינן ליה</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ורב נחמן אמר</w:t>
      </w:r>
      <w:r w:rsidRPr="00270114">
        <w:rPr>
          <w:rFonts w:ascii="FbShefa" w:hAnsi="FbShefa"/>
          <w:sz w:val="11"/>
          <w:rtl/>
        </w:rPr>
        <w:t>: נמי מסלקינן</w:t>
      </w:r>
      <w:r w:rsidR="00980F5A" w:rsidRPr="00270114">
        <w:rPr>
          <w:rFonts w:ascii="FbShefa" w:hAnsi="FbShefa"/>
          <w:sz w:val="11"/>
          <w:rtl/>
        </w:rPr>
        <w:t>.</w:t>
      </w:r>
    </w:p>
    <w:p w14:paraId="7CCF5623" w14:textId="7FC6435A"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משום דינא דבר מצרא</w:t>
      </w:r>
      <w:r w:rsidR="00980F5A" w:rsidRPr="00270114">
        <w:rPr>
          <w:rFonts w:ascii="FbShefa" w:hAnsi="FbShefa"/>
          <w:sz w:val="11"/>
          <w:rtl/>
        </w:rPr>
        <w:t>.</w:t>
      </w:r>
      <w:r w:rsidRPr="00270114">
        <w:rPr>
          <w:rFonts w:ascii="FbShefa" w:hAnsi="FbShefa"/>
          <w:sz w:val="11"/>
          <w:rtl/>
        </w:rPr>
        <w:t xml:space="preserve"> מחלוקת אם מסלקינן ליה</w:t>
      </w:r>
      <w:r w:rsidR="00980F5A" w:rsidRPr="00270114">
        <w:rPr>
          <w:rFonts w:ascii="FbShefa" w:hAnsi="FbShefa"/>
          <w:sz w:val="11"/>
          <w:rtl/>
        </w:rPr>
        <w:t>.</w:t>
      </w:r>
    </w:p>
    <w:p w14:paraId="5194CED0" w14:textId="61E3D781" w:rsidR="009C3CB4" w:rsidRPr="00270114" w:rsidRDefault="009C3CB4" w:rsidP="009C3CB4">
      <w:pPr>
        <w:spacing w:line="240" w:lineRule="auto"/>
        <w:rPr>
          <w:rFonts w:ascii="FbShefa" w:hAnsi="FbShefa"/>
          <w:sz w:val="11"/>
          <w:rtl/>
        </w:rPr>
      </w:pPr>
    </w:p>
    <w:p w14:paraId="54CEEDD5"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בר מצרא</w:t>
      </w:r>
    </w:p>
    <w:p w14:paraId="2186F047" w14:textId="11ED6994"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מחלוקת</w:t>
      </w:r>
      <w:r w:rsidR="00980F5A" w:rsidRPr="001B3037">
        <w:rPr>
          <w:rFonts w:ascii="FbShefa" w:hAnsi="FbShefa"/>
          <w:b/>
          <w:bCs/>
          <w:color w:val="3B2F2A" w:themeColor="text2" w:themeShade="80"/>
          <w:sz w:val="11"/>
          <w:rtl/>
        </w:rPr>
        <w:t>.</w:t>
      </w:r>
      <w:r w:rsidRPr="00270114">
        <w:rPr>
          <w:rFonts w:ascii="FbShefa" w:hAnsi="FbShefa"/>
          <w:sz w:val="11"/>
          <w:rtl/>
        </w:rPr>
        <w:t xml:space="preserve"> אם מסלקינן ליה</w:t>
      </w:r>
      <w:r w:rsidR="00980F5A" w:rsidRPr="00270114">
        <w:rPr>
          <w:rFonts w:ascii="FbShefa" w:hAnsi="FbShefa"/>
          <w:sz w:val="11"/>
          <w:rtl/>
        </w:rPr>
        <w:t>.</w:t>
      </w:r>
    </w:p>
    <w:p w14:paraId="60F3F90D" w14:textId="5872A365"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המקור</w:t>
      </w:r>
      <w:r w:rsidR="00980F5A" w:rsidRPr="001B3037">
        <w:rPr>
          <w:rFonts w:ascii="FbShefa" w:hAnsi="FbShefa"/>
          <w:b/>
          <w:bCs/>
          <w:color w:val="3B2F2A" w:themeColor="text2" w:themeShade="80"/>
          <w:sz w:val="11"/>
          <w:rtl/>
        </w:rPr>
        <w:t>.</w:t>
      </w:r>
      <w:r w:rsidRPr="00270114">
        <w:rPr>
          <w:rFonts w:ascii="FbShefa" w:hAnsi="FbShefa"/>
          <w:sz w:val="11"/>
          <w:rtl/>
        </w:rPr>
        <w:t xml:space="preserve"> ועשית הישר והטוב בעיני ה'</w:t>
      </w:r>
      <w:r w:rsidR="00980F5A" w:rsidRPr="00270114">
        <w:rPr>
          <w:rFonts w:ascii="FbShefa" w:hAnsi="FbShefa"/>
          <w:sz w:val="11"/>
          <w:rtl/>
        </w:rPr>
        <w:t>.</w:t>
      </w:r>
    </w:p>
    <w:p w14:paraId="6EDA0E7D" w14:textId="7A89AC55"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אתא אימליך ביה</w:t>
      </w:r>
      <w:r w:rsidR="00980F5A" w:rsidRPr="00270114">
        <w:rPr>
          <w:rFonts w:ascii="FbShefa" w:hAnsi="FbShefa"/>
          <w:sz w:val="11"/>
          <w:rtl/>
        </w:rPr>
        <w:t>.</w:t>
      </w:r>
      <w:r w:rsidRPr="00270114">
        <w:rPr>
          <w:rFonts w:ascii="FbShefa" w:hAnsi="FbShefa"/>
          <w:sz w:val="11"/>
          <w:rtl/>
        </w:rPr>
        <w:t xml:space="preserve"> אמר ליה: איזיל איזבון, ואמר ליה: זיל זבון</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מחלוקת</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אם צריך למיקנא מיניה</w:t>
      </w:r>
      <w:r w:rsidR="00980F5A" w:rsidRPr="00270114">
        <w:rPr>
          <w:rFonts w:ascii="FbShefa" w:hAnsi="FbShefa"/>
          <w:sz w:val="11"/>
          <w:rtl/>
        </w:rPr>
        <w:t>.</w:t>
      </w:r>
    </w:p>
    <w:p w14:paraId="29028DE8" w14:textId="3633D8F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 לא קנו מיניה</w:t>
      </w:r>
      <w:r w:rsidR="00A94292">
        <w:rPr>
          <w:rFonts w:ascii="FbShefa" w:hAnsi="FbShefa"/>
          <w:sz w:val="11"/>
          <w:rtl/>
        </w:rPr>
        <w:t xml:space="preserve"> (</w:t>
      </w:r>
      <w:r w:rsidRPr="00270114">
        <w:rPr>
          <w:rFonts w:ascii="FbShefa" w:hAnsi="FbShefa"/>
          <w:sz w:val="11"/>
          <w:rtl/>
        </w:rPr>
        <w:t>למ"ד דצריך למיקנא) אייקור וזול ברשותיה</w:t>
      </w:r>
      <w:r w:rsidR="00980F5A" w:rsidRPr="00270114">
        <w:rPr>
          <w:rFonts w:ascii="FbShefa" w:hAnsi="FbShefa"/>
          <w:sz w:val="11"/>
          <w:rtl/>
        </w:rPr>
        <w:t>.</w:t>
      </w:r>
    </w:p>
    <w:p w14:paraId="51EC1476" w14:textId="0522F07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זבן במאה ושוי מאתן</w:t>
      </w:r>
      <w:r w:rsidR="00980F5A" w:rsidRPr="001B3037">
        <w:rPr>
          <w:rFonts w:ascii="FbShefa" w:hAnsi="FbShefa"/>
          <w:b/>
          <w:bCs/>
          <w:color w:val="3B2F2A" w:themeColor="text2" w:themeShade="80"/>
          <w:sz w:val="11"/>
          <w:rtl/>
        </w:rPr>
        <w:t>.</w:t>
      </w:r>
      <w:r w:rsidRPr="00270114">
        <w:rPr>
          <w:rFonts w:ascii="FbShefa" w:hAnsi="FbShefa"/>
          <w:sz w:val="11"/>
          <w:rtl/>
        </w:rPr>
        <w:t xml:space="preserve"> חזינא, אי לכולי עלמא קא מוזילא ומזבין, יהיב ליה מאה ושקיל ליה</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ואי לא</w:t>
      </w:r>
      <w:r w:rsidR="00980F5A" w:rsidRPr="00270114">
        <w:rPr>
          <w:rFonts w:ascii="FbShefa" w:hAnsi="FbShefa"/>
          <w:sz w:val="11"/>
          <w:rtl/>
        </w:rPr>
        <w:t>.</w:t>
      </w:r>
      <w:r w:rsidRPr="00270114">
        <w:rPr>
          <w:rFonts w:ascii="FbShefa" w:hAnsi="FbShefa"/>
          <w:sz w:val="11"/>
          <w:rtl/>
        </w:rPr>
        <w:t xml:space="preserve"> יהיב ליה מאתן ושקיל ליה</w:t>
      </w:r>
      <w:r w:rsidR="00980F5A" w:rsidRPr="00270114">
        <w:rPr>
          <w:rFonts w:ascii="FbShefa" w:hAnsi="FbShefa"/>
          <w:sz w:val="11"/>
          <w:rtl/>
        </w:rPr>
        <w:t>.</w:t>
      </w:r>
    </w:p>
    <w:p w14:paraId="0A690112" w14:textId="78309541"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זבן במאתן ושויא מאה</w:t>
      </w:r>
      <w:r w:rsidR="00980F5A" w:rsidRPr="00270114">
        <w:rPr>
          <w:rFonts w:ascii="FbShefa" w:hAnsi="FbShefa"/>
          <w:sz w:val="11"/>
          <w:rtl/>
        </w:rPr>
        <w:t>.</w:t>
      </w:r>
      <w:r w:rsidRPr="00270114">
        <w:rPr>
          <w:rFonts w:ascii="FbShefa" w:hAnsi="FbShefa"/>
          <w:sz w:val="11"/>
          <w:rtl/>
        </w:rPr>
        <w:t xml:space="preserve"> ס"ד</w:t>
      </w:r>
      <w:r w:rsidR="00980F5A" w:rsidRPr="00270114">
        <w:rPr>
          <w:rFonts w:ascii="FbShefa" w:hAnsi="FbShefa"/>
          <w:sz w:val="11"/>
          <w:rtl/>
        </w:rPr>
        <w:t>.</w:t>
      </w:r>
      <w:r w:rsidRPr="00270114">
        <w:rPr>
          <w:rFonts w:ascii="FbShefa" w:hAnsi="FbShefa"/>
          <w:sz w:val="11"/>
          <w:rtl/>
        </w:rPr>
        <w:t xml:space="preserve"> מצי אמר ליה לתקוני שדרתיך ולא לעוותי</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מסקנא</w:t>
      </w:r>
      <w:r w:rsidR="00980F5A" w:rsidRPr="001B3037">
        <w:rPr>
          <w:rFonts w:ascii="FbShefa" w:hAnsi="FbShefa"/>
          <w:b/>
          <w:bCs/>
          <w:color w:val="3B2F2A" w:themeColor="text2" w:themeShade="80"/>
          <w:sz w:val="11"/>
          <w:rtl/>
        </w:rPr>
        <w:t>.</w:t>
      </w:r>
      <w:r w:rsidRPr="00270114">
        <w:rPr>
          <w:rFonts w:ascii="FbShefa" w:hAnsi="FbShefa"/>
          <w:sz w:val="11"/>
          <w:rtl/>
        </w:rPr>
        <w:t xml:space="preserve"> אין אונאה לקרקעות</w:t>
      </w:r>
      <w:r w:rsidR="00980F5A" w:rsidRPr="00270114">
        <w:rPr>
          <w:rFonts w:ascii="FbShefa" w:hAnsi="FbShefa"/>
          <w:sz w:val="11"/>
          <w:rtl/>
        </w:rPr>
        <w:t>.</w:t>
      </w:r>
    </w:p>
    <w:p w14:paraId="2ACA18B0" w14:textId="0460A5E0"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זבין ליה גריוא דארעא במיצעא נכסיה</w:t>
      </w:r>
      <w:r w:rsidR="00980F5A" w:rsidRPr="00270114">
        <w:rPr>
          <w:rFonts w:ascii="FbShefa" w:hAnsi="FbShefa"/>
          <w:sz w:val="11"/>
          <w:rtl/>
        </w:rPr>
        <w:t>.</w:t>
      </w:r>
      <w:r w:rsidRPr="00270114">
        <w:rPr>
          <w:rFonts w:ascii="FbShefa" w:hAnsi="FbShefa"/>
          <w:sz w:val="11"/>
          <w:rtl/>
        </w:rPr>
        <w:t xml:space="preserve"> חזינן, </w:t>
      </w:r>
      <w:r w:rsidRPr="001B3037">
        <w:rPr>
          <w:rFonts w:ascii="FbShefa" w:hAnsi="FbShefa"/>
          <w:b/>
          <w:bCs/>
          <w:color w:val="3B2F2A" w:themeColor="text2" w:themeShade="80"/>
          <w:sz w:val="11"/>
          <w:rtl/>
        </w:rPr>
        <w:t>אי עידית היא אי זיבורית היא</w:t>
      </w:r>
      <w:r w:rsidR="00980F5A" w:rsidRPr="00270114">
        <w:rPr>
          <w:rFonts w:ascii="FbShefa" w:hAnsi="FbShefa"/>
          <w:sz w:val="11"/>
          <w:rtl/>
        </w:rPr>
        <w:t>.</w:t>
      </w:r>
      <w:r w:rsidRPr="00270114">
        <w:rPr>
          <w:rFonts w:ascii="FbShefa" w:hAnsi="FbShefa"/>
          <w:sz w:val="11"/>
          <w:rtl/>
        </w:rPr>
        <w:t xml:space="preserve"> זביניה זביני</w:t>
      </w:r>
      <w:r w:rsidR="00980F5A" w:rsidRPr="00270114">
        <w:rPr>
          <w:rFonts w:ascii="FbShefa" w:hAnsi="FbShefa"/>
          <w:sz w:val="11"/>
          <w:rtl/>
        </w:rPr>
        <w:t>.</w:t>
      </w:r>
      <w:r w:rsidRPr="001B3037">
        <w:rPr>
          <w:rFonts w:ascii="FbShefa" w:hAnsi="FbShefa"/>
          <w:b/>
          <w:bCs/>
          <w:color w:val="3B2F2A" w:themeColor="text2" w:themeShade="80"/>
          <w:sz w:val="11"/>
          <w:rtl/>
        </w:rPr>
        <w:t xml:space="preserve"> ואי לא</w:t>
      </w:r>
      <w:r w:rsidR="00980F5A" w:rsidRPr="00270114">
        <w:rPr>
          <w:rFonts w:ascii="FbShefa" w:hAnsi="FbShefa"/>
          <w:sz w:val="11"/>
          <w:rtl/>
        </w:rPr>
        <w:t>.</w:t>
      </w:r>
      <w:r w:rsidRPr="00270114">
        <w:rPr>
          <w:rFonts w:ascii="FbShefa" w:hAnsi="FbShefa"/>
          <w:sz w:val="11"/>
          <w:rtl/>
        </w:rPr>
        <w:t xml:space="preserve"> איערומי קא מערים</w:t>
      </w:r>
      <w:r w:rsidR="00980F5A" w:rsidRPr="00270114">
        <w:rPr>
          <w:rFonts w:ascii="FbShefa" w:hAnsi="FbShefa"/>
          <w:sz w:val="11"/>
          <w:rtl/>
        </w:rPr>
        <w:t>.</w:t>
      </w:r>
    </w:p>
    <w:p w14:paraId="79A1CAAB" w14:textId="795AC87B" w:rsidR="009C3CB4" w:rsidRPr="00270114" w:rsidRDefault="009C3CB4" w:rsidP="00794C1A">
      <w:pPr>
        <w:pStyle w:val="1"/>
        <w:rPr>
          <w:rFonts w:ascii="FbShefa" w:hAnsi="FbShefa"/>
          <w:rtl/>
        </w:rPr>
      </w:pPr>
      <w:r w:rsidRPr="00270114">
        <w:rPr>
          <w:rFonts w:ascii="FbShefa" w:hAnsi="FbShefa"/>
          <w:sz w:val="11"/>
          <w:rtl/>
        </w:rPr>
        <w:t>קח</w:t>
      </w:r>
      <w:r w:rsidR="00B36BF2" w:rsidRPr="00270114">
        <w:rPr>
          <w:rFonts w:ascii="FbShefa" w:hAnsi="FbShefa"/>
          <w:sz w:val="11"/>
          <w:rtl/>
        </w:rPr>
        <w:t>, ב</w:t>
      </w:r>
    </w:p>
    <w:p w14:paraId="7A5FE959" w14:textId="69E30E55"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מתנה</w:t>
      </w:r>
      <w:r w:rsidR="00980F5A" w:rsidRPr="001B3037">
        <w:rPr>
          <w:rFonts w:ascii="FbShefa" w:hAnsi="FbShefa"/>
          <w:b/>
          <w:bCs/>
          <w:color w:val="3B2F2A" w:themeColor="text2" w:themeShade="80"/>
          <w:sz w:val="11"/>
          <w:rtl/>
        </w:rPr>
        <w:t>.</w:t>
      </w:r>
      <w:r w:rsidRPr="00270114">
        <w:rPr>
          <w:rFonts w:ascii="FbShefa" w:hAnsi="FbShefa"/>
          <w:sz w:val="11"/>
          <w:rtl/>
        </w:rPr>
        <w:t xml:space="preserve"> לית בה משום דינא דבר מצרא</w:t>
      </w:r>
      <w:r w:rsidR="00980F5A" w:rsidRPr="00270114">
        <w:rPr>
          <w:rFonts w:ascii="FbShefa" w:hAnsi="FbShefa"/>
          <w:sz w:val="11"/>
          <w:rtl/>
        </w:rPr>
        <w:t>.</w:t>
      </w:r>
      <w:r w:rsidRPr="001B3037">
        <w:rPr>
          <w:rFonts w:ascii="FbShefa" w:hAnsi="FbShefa"/>
          <w:b/>
          <w:bCs/>
          <w:color w:val="3B2F2A" w:themeColor="text2" w:themeShade="80"/>
          <w:sz w:val="11"/>
          <w:rtl/>
        </w:rPr>
        <w:t xml:space="preserve"> כתב ליה אחריות</w:t>
      </w:r>
      <w:r w:rsidR="00980F5A" w:rsidRPr="00270114">
        <w:rPr>
          <w:rFonts w:ascii="FbShefa" w:hAnsi="FbShefa"/>
          <w:sz w:val="11"/>
          <w:rtl/>
        </w:rPr>
        <w:t>.</w:t>
      </w:r>
      <w:r w:rsidRPr="00270114">
        <w:rPr>
          <w:rFonts w:ascii="FbShefa" w:hAnsi="FbShefa"/>
          <w:sz w:val="11"/>
          <w:rtl/>
        </w:rPr>
        <w:t xml:space="preserve"> אית בה משום דינא דבר מצרא</w:t>
      </w:r>
      <w:r w:rsidR="00980F5A" w:rsidRPr="00270114">
        <w:rPr>
          <w:rFonts w:ascii="FbShefa" w:hAnsi="FbShefa"/>
          <w:sz w:val="11"/>
          <w:rtl/>
        </w:rPr>
        <w:t>.</w:t>
      </w:r>
    </w:p>
    <w:p w14:paraId="16C6D429" w14:textId="7736F64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מכר כל נכסיו לאחד</w:t>
      </w:r>
      <w:r w:rsidR="00980F5A" w:rsidRPr="00270114">
        <w:rPr>
          <w:rFonts w:ascii="FbShefa" w:hAnsi="FbShefa"/>
          <w:sz w:val="11"/>
          <w:rtl/>
        </w:rPr>
        <w:t>.</w:t>
      </w:r>
      <w:r w:rsidRPr="00270114">
        <w:rPr>
          <w:rFonts w:ascii="FbShefa" w:hAnsi="FbShefa"/>
          <w:sz w:val="11"/>
          <w:rtl/>
        </w:rPr>
        <w:t xml:space="preserve"> לית בה משום דינא דבר מצרא</w:t>
      </w:r>
      <w:r w:rsidR="00980F5A" w:rsidRPr="00270114">
        <w:rPr>
          <w:rFonts w:ascii="FbShefa" w:hAnsi="FbShefa"/>
          <w:sz w:val="11"/>
          <w:rtl/>
        </w:rPr>
        <w:t>.</w:t>
      </w:r>
    </w:p>
    <w:p w14:paraId="14B564EC" w14:textId="46A21B3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לבעלים הראשונים</w:t>
      </w:r>
      <w:r w:rsidR="00980F5A" w:rsidRPr="00270114">
        <w:rPr>
          <w:rFonts w:ascii="FbShefa" w:hAnsi="FbShefa"/>
          <w:sz w:val="11"/>
          <w:rtl/>
        </w:rPr>
        <w:t>.</w:t>
      </w:r>
      <w:r w:rsidRPr="00270114">
        <w:rPr>
          <w:rFonts w:ascii="FbShefa" w:hAnsi="FbShefa"/>
          <w:sz w:val="11"/>
          <w:rtl/>
        </w:rPr>
        <w:t xml:space="preserve"> לית בה משום דינא דבר מצרא</w:t>
      </w:r>
      <w:r w:rsidR="00980F5A" w:rsidRPr="00270114">
        <w:rPr>
          <w:rFonts w:ascii="FbShefa" w:hAnsi="FbShefa"/>
          <w:sz w:val="11"/>
          <w:rtl/>
        </w:rPr>
        <w:t>.</w:t>
      </w:r>
    </w:p>
    <w:p w14:paraId="656F7DB8" w14:textId="45B9B26B"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זבן מנכרי</w:t>
      </w:r>
      <w:r w:rsidR="00980F5A" w:rsidRPr="00270114">
        <w:rPr>
          <w:rFonts w:ascii="FbShefa" w:hAnsi="FbShefa"/>
          <w:sz w:val="11"/>
          <w:rtl/>
        </w:rPr>
        <w:t>.</w:t>
      </w:r>
      <w:r w:rsidRPr="00270114">
        <w:rPr>
          <w:rFonts w:ascii="FbShefa" w:hAnsi="FbShefa"/>
          <w:sz w:val="11"/>
          <w:rtl/>
        </w:rPr>
        <w:t xml:space="preserve"> לית בה משום דינא דבר מצרא</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הטעם</w:t>
      </w:r>
      <w:r w:rsidR="00980F5A" w:rsidRPr="001B3037">
        <w:rPr>
          <w:rFonts w:ascii="FbShefa" w:hAnsi="FbShefa"/>
          <w:b/>
          <w:bCs/>
          <w:color w:val="3B2F2A" w:themeColor="text2" w:themeShade="80"/>
          <w:sz w:val="11"/>
          <w:rtl/>
        </w:rPr>
        <w:t>.</w:t>
      </w:r>
      <w:r w:rsidRPr="00270114">
        <w:rPr>
          <w:rFonts w:ascii="FbShefa" w:hAnsi="FbShefa"/>
          <w:sz w:val="11"/>
          <w:rtl/>
        </w:rPr>
        <w:t xml:space="preserve"> מנכרי - דאמר ליה: ארי אברחי לך ממצרא, </w:t>
      </w:r>
    </w:p>
    <w:p w14:paraId="66C3C0A0" w14:textId="154C0189"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זבן לנכרי</w:t>
      </w:r>
      <w:r w:rsidR="00980F5A" w:rsidRPr="001B3037">
        <w:rPr>
          <w:rFonts w:ascii="FbShefa" w:hAnsi="FbShefa"/>
          <w:b/>
          <w:bCs/>
          <w:color w:val="3B2F2A" w:themeColor="text2" w:themeShade="80"/>
          <w:sz w:val="11"/>
          <w:rtl/>
        </w:rPr>
        <w:t>.</w:t>
      </w:r>
      <w:r w:rsidRPr="00270114">
        <w:rPr>
          <w:rFonts w:ascii="FbShefa" w:hAnsi="FbShefa"/>
          <w:sz w:val="11"/>
          <w:rtl/>
        </w:rPr>
        <w:t xml:space="preserve"> לאו בר ועשית הישר והטוב הוא</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שמותי</w:t>
      </w:r>
      <w:r w:rsidR="00980F5A" w:rsidRPr="00270114">
        <w:rPr>
          <w:rFonts w:ascii="FbShefa" w:hAnsi="FbShefa"/>
          <w:sz w:val="11"/>
          <w:rtl/>
        </w:rPr>
        <w:t>.</w:t>
      </w:r>
      <w:r w:rsidRPr="00270114">
        <w:rPr>
          <w:rFonts w:ascii="FbShefa" w:hAnsi="FbShefa"/>
          <w:sz w:val="11"/>
          <w:rtl/>
        </w:rPr>
        <w:t xml:space="preserve"> משמתינן ליה, עד דמקבל עליה כל אונסי דאתי ליה מחמתיה</w:t>
      </w:r>
      <w:r w:rsidR="00980F5A" w:rsidRPr="00270114">
        <w:rPr>
          <w:rFonts w:ascii="FbShefa" w:hAnsi="FbShefa"/>
          <w:sz w:val="11"/>
          <w:rtl/>
        </w:rPr>
        <w:t>.</w:t>
      </w:r>
    </w:p>
    <w:p w14:paraId="64C90BB8" w14:textId="7D5B043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משכנתא</w:t>
      </w:r>
      <w:r w:rsidR="00980F5A" w:rsidRPr="001B3037">
        <w:rPr>
          <w:rFonts w:ascii="FbShefa" w:hAnsi="FbShefa"/>
          <w:b/>
          <w:bCs/>
          <w:color w:val="3B2F2A" w:themeColor="text2" w:themeShade="80"/>
          <w:sz w:val="11"/>
          <w:rtl/>
        </w:rPr>
        <w:t>.</w:t>
      </w:r>
      <w:r w:rsidRPr="00270114">
        <w:rPr>
          <w:rFonts w:ascii="FbShefa" w:hAnsi="FbShefa"/>
          <w:sz w:val="11"/>
          <w:rtl/>
        </w:rPr>
        <w:t xml:space="preserve"> לית בה משום דינא דבר מצרא</w:t>
      </w:r>
      <w:r w:rsidR="00A94292">
        <w:rPr>
          <w:rFonts w:ascii="FbShefa" w:hAnsi="FbShefa"/>
          <w:sz w:val="11"/>
          <w:rtl/>
        </w:rPr>
        <w:t xml:space="preserve"> (</w:t>
      </w:r>
      <w:r w:rsidRPr="001B3037">
        <w:rPr>
          <w:rFonts w:ascii="FbShefa" w:hAnsi="FbShefa"/>
          <w:b/>
          <w:bCs/>
          <w:color w:val="3B2F2A" w:themeColor="text2" w:themeShade="80"/>
          <w:sz w:val="11"/>
          <w:rtl/>
        </w:rPr>
        <w:t>מאי משכנתא</w:t>
      </w:r>
      <w:r w:rsidR="00980F5A" w:rsidRPr="00270114">
        <w:rPr>
          <w:rFonts w:ascii="FbShefa" w:hAnsi="FbShefa"/>
          <w:sz w:val="11"/>
          <w:rtl/>
        </w:rPr>
        <w:t>.</w:t>
      </w:r>
      <w:r w:rsidRPr="00270114">
        <w:rPr>
          <w:rFonts w:ascii="FbShefa" w:hAnsi="FbShefa"/>
          <w:sz w:val="11"/>
          <w:rtl/>
        </w:rPr>
        <w:t xml:space="preserve"> דשכונה גביה - לדינא דבר מצרא)</w:t>
      </w:r>
      <w:r w:rsidR="00980F5A" w:rsidRPr="00270114">
        <w:rPr>
          <w:rFonts w:ascii="FbShefa" w:hAnsi="FbShefa"/>
          <w:sz w:val="11"/>
          <w:rtl/>
        </w:rPr>
        <w:t>.</w:t>
      </w:r>
    </w:p>
    <w:p w14:paraId="3D9A6174" w14:textId="6D5551FA"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למכור ברחוק ולגאול בקרוב, ברע ולגאול ביפה</w:t>
      </w:r>
      <w:r w:rsidR="00980F5A" w:rsidRPr="00270114">
        <w:rPr>
          <w:rFonts w:ascii="FbShefa" w:hAnsi="FbShefa"/>
          <w:sz w:val="11"/>
          <w:rtl/>
        </w:rPr>
        <w:t>.</w:t>
      </w:r>
      <w:r w:rsidRPr="00270114">
        <w:rPr>
          <w:rFonts w:ascii="FbShefa" w:hAnsi="FbShefa"/>
          <w:sz w:val="11"/>
          <w:rtl/>
        </w:rPr>
        <w:t xml:space="preserve"> לית בה משום דינא דבר מצרא</w:t>
      </w:r>
      <w:r w:rsidR="00980F5A" w:rsidRPr="00270114">
        <w:rPr>
          <w:rFonts w:ascii="FbShefa" w:hAnsi="FbShefa"/>
          <w:sz w:val="11"/>
          <w:rtl/>
        </w:rPr>
        <w:t>.</w:t>
      </w:r>
    </w:p>
    <w:p w14:paraId="26F15BCF" w14:textId="3CAB9960"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לכרגא ולמזוני ולקבורה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לית בה משום דינא דבר מצרא</w:t>
      </w:r>
      <w:r w:rsidRPr="00270114">
        <w:rPr>
          <w:rFonts w:ascii="FbShefa" w:hAnsi="FbShefa"/>
          <w:sz w:val="11"/>
          <w:vertAlign w:val="superscript"/>
          <w:rtl/>
        </w:rPr>
        <w:footnoteReference w:id="32"/>
      </w:r>
      <w:r w:rsidR="00980F5A" w:rsidRPr="00270114">
        <w:rPr>
          <w:rFonts w:ascii="FbShefa" w:hAnsi="FbShefa"/>
          <w:sz w:val="11"/>
          <w:rtl/>
        </w:rPr>
        <w:t>.</w:t>
      </w:r>
    </w:p>
    <w:p w14:paraId="2246EFA8" w14:textId="7A9F146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לאשה וליתמי ולשותפי</w:t>
      </w:r>
      <w:r w:rsidR="00980F5A" w:rsidRPr="00270114">
        <w:rPr>
          <w:rFonts w:ascii="FbShefa" w:hAnsi="FbShefa"/>
          <w:sz w:val="11"/>
          <w:rtl/>
        </w:rPr>
        <w:t>.</w:t>
      </w:r>
      <w:r w:rsidRPr="00270114">
        <w:rPr>
          <w:rFonts w:ascii="FbShefa" w:hAnsi="FbShefa"/>
          <w:sz w:val="11"/>
          <w:rtl/>
        </w:rPr>
        <w:t xml:space="preserve"> לית בה משום דינא דבר מצרא</w:t>
      </w:r>
      <w:r w:rsidR="00980F5A" w:rsidRPr="00270114">
        <w:rPr>
          <w:rFonts w:ascii="FbShefa" w:hAnsi="FbShefa"/>
          <w:sz w:val="11"/>
          <w:rtl/>
        </w:rPr>
        <w:t>.</w:t>
      </w:r>
    </w:p>
    <w:p w14:paraId="68540899" w14:textId="145BD6AA" w:rsidR="009C3CB4" w:rsidRPr="00270114" w:rsidRDefault="009C3CB4" w:rsidP="009C3CB4">
      <w:pPr>
        <w:spacing w:line="240" w:lineRule="auto"/>
        <w:rPr>
          <w:rFonts w:ascii="FbShefa" w:hAnsi="FbShefa"/>
          <w:sz w:val="11"/>
          <w:rtl/>
        </w:rPr>
      </w:pPr>
    </w:p>
    <w:p w14:paraId="332CF289" w14:textId="3B176FF0"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הני זוזי טבי והני זוזי תקולי</w:t>
      </w:r>
      <w:r w:rsidR="00980F5A" w:rsidRPr="00270114">
        <w:rPr>
          <w:rFonts w:ascii="FbShefa" w:hAnsi="FbShefa"/>
          <w:sz w:val="11"/>
          <w:rtl/>
        </w:rPr>
        <w:t>.</w:t>
      </w:r>
      <w:r w:rsidRPr="00270114">
        <w:rPr>
          <w:rFonts w:ascii="FbShefa" w:hAnsi="FbShefa"/>
          <w:sz w:val="11"/>
          <w:rtl/>
        </w:rPr>
        <w:t xml:space="preserve"> לית ביה משום דינא דבר מצרא</w:t>
      </w:r>
      <w:r w:rsidR="00980F5A" w:rsidRPr="00270114">
        <w:rPr>
          <w:rFonts w:ascii="FbShefa" w:hAnsi="FbShefa"/>
          <w:sz w:val="11"/>
          <w:rtl/>
        </w:rPr>
        <w:t>.</w:t>
      </w:r>
    </w:p>
    <w:p w14:paraId="51712174" w14:textId="3C31E8D9"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הני ציירי והני שרי</w:t>
      </w:r>
      <w:r w:rsidR="00980F5A" w:rsidRPr="00270114">
        <w:rPr>
          <w:rFonts w:ascii="FbShefa" w:hAnsi="FbShefa"/>
          <w:sz w:val="11"/>
          <w:rtl/>
        </w:rPr>
        <w:t>.</w:t>
      </w:r>
      <w:r w:rsidRPr="00270114">
        <w:rPr>
          <w:rFonts w:ascii="FbShefa" w:hAnsi="FbShefa"/>
          <w:sz w:val="11"/>
          <w:rtl/>
        </w:rPr>
        <w:t xml:space="preserve"> לית ביה משום דינא דבר מצרא</w:t>
      </w:r>
      <w:r w:rsidR="00980F5A" w:rsidRPr="00270114">
        <w:rPr>
          <w:rFonts w:ascii="FbShefa" w:hAnsi="FbShefa"/>
          <w:sz w:val="11"/>
          <w:rtl/>
        </w:rPr>
        <w:t>.</w:t>
      </w:r>
    </w:p>
    <w:p w14:paraId="07D50A39" w14:textId="68D39440"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אמר: איזיל ואטרח ואייתי זוזי</w:t>
      </w:r>
      <w:r w:rsidR="00980F5A" w:rsidRPr="00270114">
        <w:rPr>
          <w:rFonts w:ascii="FbShefa" w:hAnsi="FbShefa"/>
          <w:sz w:val="11"/>
          <w:rtl/>
        </w:rPr>
        <w:t>.</w:t>
      </w:r>
      <w:r w:rsidRPr="00270114">
        <w:rPr>
          <w:rFonts w:ascii="FbShefa" w:hAnsi="FbShefa"/>
          <w:sz w:val="11"/>
          <w:rtl/>
        </w:rPr>
        <w:t xml:space="preserve"> לא נטרינן ליה</w:t>
      </w:r>
      <w:r w:rsidR="00980F5A" w:rsidRPr="00270114">
        <w:rPr>
          <w:rFonts w:ascii="FbShefa" w:hAnsi="FbShefa"/>
          <w:sz w:val="11"/>
          <w:rtl/>
        </w:rPr>
        <w:t>.</w:t>
      </w:r>
    </w:p>
    <w:p w14:paraId="7C644B3A" w14:textId="1B0DE1E7"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אמר: איזיל אייתי זוזי</w:t>
      </w:r>
      <w:r w:rsidR="00980F5A" w:rsidRPr="001B3037">
        <w:rPr>
          <w:rFonts w:ascii="FbShefa" w:hAnsi="FbShefa"/>
          <w:b/>
          <w:bCs/>
          <w:color w:val="3B2F2A" w:themeColor="text2" w:themeShade="80"/>
          <w:sz w:val="11"/>
          <w:rtl/>
        </w:rPr>
        <w:t>.</w:t>
      </w:r>
      <w:r w:rsidRPr="00270114">
        <w:rPr>
          <w:rFonts w:ascii="FbShefa" w:hAnsi="FbShefa"/>
          <w:sz w:val="11"/>
          <w:rtl/>
        </w:rPr>
        <w:t xml:space="preserve"> חזינן; אי גברא דאמיד הוא, דאזיל ומייתי זוזי - נטרינן ליה</w:t>
      </w:r>
      <w:r w:rsidR="00980F5A" w:rsidRPr="00270114">
        <w:rPr>
          <w:rFonts w:ascii="FbShefa" w:hAnsi="FbShefa"/>
          <w:sz w:val="11"/>
          <w:rtl/>
        </w:rPr>
        <w:t>.</w:t>
      </w:r>
      <w:r w:rsidRPr="00270114">
        <w:rPr>
          <w:rFonts w:ascii="FbShefa" w:hAnsi="FbShefa"/>
          <w:sz w:val="11"/>
          <w:rtl/>
        </w:rPr>
        <w:t xml:space="preserve"> ואי לא - לא נטרינן ליה</w:t>
      </w:r>
      <w:r w:rsidR="00980F5A" w:rsidRPr="00270114">
        <w:rPr>
          <w:rFonts w:ascii="FbShefa" w:hAnsi="FbShefa"/>
          <w:sz w:val="11"/>
          <w:rtl/>
        </w:rPr>
        <w:t>.</w:t>
      </w:r>
    </w:p>
    <w:p w14:paraId="03E3821C" w14:textId="12F5D7CB" w:rsidR="009C3CB4" w:rsidRPr="00270114" w:rsidRDefault="009C3CB4" w:rsidP="009C3CB4">
      <w:pPr>
        <w:spacing w:line="240" w:lineRule="auto"/>
        <w:rPr>
          <w:rFonts w:ascii="FbShefa" w:hAnsi="FbShefa"/>
          <w:i/>
          <w:iCs/>
          <w:sz w:val="11"/>
          <w:rtl/>
        </w:rPr>
      </w:pPr>
    </w:p>
    <w:p w14:paraId="4A031CBA" w14:textId="5E633E35"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מרי ארעא</w:t>
      </w:r>
      <w:r w:rsidR="00980F5A" w:rsidRPr="00270114">
        <w:rPr>
          <w:rFonts w:ascii="FbShefa" w:hAnsi="FbShefa"/>
          <w:sz w:val="11"/>
          <w:rtl/>
        </w:rPr>
        <w:t>.</w:t>
      </w:r>
      <w:r w:rsidRPr="00270114">
        <w:rPr>
          <w:rFonts w:ascii="FbShefa" w:hAnsi="FbShefa"/>
          <w:sz w:val="11"/>
          <w:rtl/>
        </w:rPr>
        <w:t xml:space="preserve"> מעכב אמרי בתי</w:t>
      </w:r>
      <w:r w:rsidR="00980F5A" w:rsidRPr="00270114">
        <w:rPr>
          <w:rFonts w:ascii="FbShefa" w:hAnsi="FbShefa"/>
          <w:sz w:val="11"/>
          <w:rtl/>
        </w:rPr>
        <w:t>.</w:t>
      </w:r>
    </w:p>
    <w:p w14:paraId="55793DE2" w14:textId="29D0DEA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מרי בתי</w:t>
      </w:r>
      <w:r w:rsidR="00980F5A" w:rsidRPr="00270114">
        <w:rPr>
          <w:rFonts w:ascii="FbShefa" w:hAnsi="FbShefa"/>
          <w:sz w:val="11"/>
          <w:rtl/>
        </w:rPr>
        <w:t>.</w:t>
      </w:r>
      <w:r w:rsidRPr="00270114">
        <w:rPr>
          <w:rFonts w:ascii="FbShefa" w:hAnsi="FbShefa"/>
          <w:sz w:val="11"/>
          <w:rtl/>
        </w:rPr>
        <w:t xml:space="preserve"> לא מעכב אמרי דארעא</w:t>
      </w:r>
      <w:r w:rsidR="00980F5A" w:rsidRPr="00270114">
        <w:rPr>
          <w:rFonts w:ascii="FbShefa" w:hAnsi="FbShefa"/>
          <w:sz w:val="11"/>
          <w:rtl/>
        </w:rPr>
        <w:t>.</w:t>
      </w:r>
    </w:p>
    <w:p w14:paraId="4EC5D279" w14:textId="2EA6F106" w:rsidR="009C3CB4" w:rsidRPr="00270114" w:rsidRDefault="009C3CB4" w:rsidP="009C3CB4">
      <w:pPr>
        <w:spacing w:line="240" w:lineRule="auto"/>
        <w:rPr>
          <w:rFonts w:ascii="FbShefa" w:hAnsi="FbShefa"/>
          <w:sz w:val="11"/>
          <w:rtl/>
        </w:rPr>
      </w:pPr>
    </w:p>
    <w:p w14:paraId="16285216" w14:textId="254E05B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מרי דארעא</w:t>
      </w:r>
      <w:r w:rsidR="00980F5A" w:rsidRPr="00270114">
        <w:rPr>
          <w:rFonts w:ascii="FbShefa" w:hAnsi="FbShefa"/>
          <w:sz w:val="11"/>
          <w:rtl/>
        </w:rPr>
        <w:t>.</w:t>
      </w:r>
      <w:r w:rsidRPr="00270114">
        <w:rPr>
          <w:rFonts w:ascii="FbShefa" w:hAnsi="FbShefa"/>
          <w:sz w:val="11"/>
          <w:rtl/>
        </w:rPr>
        <w:t xml:space="preserve"> מצי מעכב אמרי דקלי</w:t>
      </w:r>
      <w:r w:rsidR="00980F5A" w:rsidRPr="00270114">
        <w:rPr>
          <w:rFonts w:ascii="FbShefa" w:hAnsi="FbShefa"/>
          <w:sz w:val="11"/>
          <w:rtl/>
        </w:rPr>
        <w:t>.</w:t>
      </w:r>
    </w:p>
    <w:p w14:paraId="0C1A28E4" w14:textId="10C40577"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מרי דיקלי</w:t>
      </w:r>
      <w:r w:rsidR="00980F5A" w:rsidRPr="00270114">
        <w:rPr>
          <w:rFonts w:ascii="FbShefa" w:hAnsi="FbShefa"/>
          <w:sz w:val="11"/>
          <w:rtl/>
        </w:rPr>
        <w:t>.</w:t>
      </w:r>
      <w:r w:rsidRPr="00270114">
        <w:rPr>
          <w:rFonts w:ascii="FbShefa" w:hAnsi="FbShefa"/>
          <w:sz w:val="11"/>
          <w:rtl/>
        </w:rPr>
        <w:t xml:space="preserve"> לא מצי מעכב אמרי דארעא</w:t>
      </w:r>
      <w:r w:rsidR="00980F5A" w:rsidRPr="00270114">
        <w:rPr>
          <w:rFonts w:ascii="FbShefa" w:hAnsi="FbShefa"/>
          <w:sz w:val="11"/>
          <w:rtl/>
        </w:rPr>
        <w:t>.</w:t>
      </w:r>
    </w:p>
    <w:p w14:paraId="2B4ACC1E" w14:textId="2747E49D" w:rsidR="009C3CB4" w:rsidRPr="00270114" w:rsidRDefault="009C3CB4" w:rsidP="009C3CB4">
      <w:pPr>
        <w:spacing w:line="240" w:lineRule="auto"/>
        <w:rPr>
          <w:rFonts w:ascii="FbShefa" w:hAnsi="FbShefa"/>
          <w:sz w:val="11"/>
          <w:rtl/>
        </w:rPr>
      </w:pPr>
    </w:p>
    <w:p w14:paraId="168F423F" w14:textId="1C9D68A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ארעא לבתי וארעא לזרעא</w:t>
      </w:r>
      <w:r w:rsidR="00980F5A" w:rsidRPr="00270114">
        <w:rPr>
          <w:rFonts w:ascii="FbShefa" w:hAnsi="FbShefa"/>
          <w:sz w:val="11"/>
          <w:rtl/>
        </w:rPr>
        <w:t>.</w:t>
      </w:r>
      <w:r w:rsidRPr="00270114">
        <w:rPr>
          <w:rFonts w:ascii="FbShefa" w:hAnsi="FbShefa"/>
          <w:sz w:val="11"/>
          <w:rtl/>
        </w:rPr>
        <w:t xml:space="preserve"> ישוב עדיף - ולית בה משום דינא דבר מצרא</w:t>
      </w:r>
      <w:r w:rsidR="00980F5A" w:rsidRPr="00270114">
        <w:rPr>
          <w:rFonts w:ascii="FbShefa" w:hAnsi="FbShefa"/>
          <w:sz w:val="11"/>
          <w:rtl/>
        </w:rPr>
        <w:t>.</w:t>
      </w:r>
    </w:p>
    <w:p w14:paraId="7478FE88" w14:textId="4A08DD5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אפסיק משוניתא או ריכבא דדיקלא</w:t>
      </w:r>
      <w:r w:rsidR="00980F5A" w:rsidRPr="00270114">
        <w:rPr>
          <w:rFonts w:ascii="FbShefa" w:hAnsi="FbShefa"/>
          <w:sz w:val="11"/>
          <w:rtl/>
        </w:rPr>
        <w:t>.</w:t>
      </w:r>
      <w:r w:rsidRPr="00270114">
        <w:rPr>
          <w:rFonts w:ascii="FbShefa" w:hAnsi="FbShefa"/>
          <w:sz w:val="11"/>
          <w:rtl/>
        </w:rPr>
        <w:t xml:space="preserve"> חזינא: אם יכול להכניס בה אפילו תלם אחד</w:t>
      </w:r>
      <w:r w:rsidR="00980F5A" w:rsidRPr="00270114">
        <w:rPr>
          <w:rFonts w:ascii="FbShefa" w:hAnsi="FbShefa"/>
          <w:sz w:val="11"/>
          <w:rtl/>
        </w:rPr>
        <w:t>.</w:t>
      </w:r>
      <w:r w:rsidRPr="00270114">
        <w:rPr>
          <w:rFonts w:ascii="FbShefa" w:hAnsi="FbShefa"/>
          <w:sz w:val="11"/>
          <w:rtl/>
        </w:rPr>
        <w:t xml:space="preserve"> אית בה משום דינא דבר מצרא, ואי לא - לית בה משום דינא דבר מצרא</w:t>
      </w:r>
      <w:r w:rsidR="00980F5A" w:rsidRPr="00270114">
        <w:rPr>
          <w:rFonts w:ascii="FbShefa" w:hAnsi="FbShefa"/>
          <w:sz w:val="11"/>
          <w:rtl/>
        </w:rPr>
        <w:t>.</w:t>
      </w:r>
    </w:p>
    <w:p w14:paraId="12113F99" w14:textId="10ED2389" w:rsidR="009C3CB4" w:rsidRPr="00270114" w:rsidRDefault="009C3CB4" w:rsidP="009C3CB4">
      <w:pPr>
        <w:spacing w:line="240" w:lineRule="auto"/>
        <w:rPr>
          <w:rFonts w:ascii="FbShefa" w:hAnsi="FbShefa"/>
          <w:i/>
          <w:iCs/>
          <w:sz w:val="11"/>
          <w:rtl/>
        </w:rPr>
      </w:pPr>
    </w:p>
    <w:p w14:paraId="3AC1925F" w14:textId="77777777" w:rsidR="009C3CB4" w:rsidRPr="00270114" w:rsidRDefault="009C3CB4" w:rsidP="009C3CB4">
      <w:pPr>
        <w:spacing w:line="240" w:lineRule="auto"/>
        <w:rPr>
          <w:rFonts w:ascii="FbShefa" w:hAnsi="FbShefa"/>
          <w:i/>
          <w:iCs/>
          <w:sz w:val="11"/>
          <w:rtl/>
        </w:rPr>
      </w:pPr>
      <w:r w:rsidRPr="00270114">
        <w:rPr>
          <w:rFonts w:ascii="FbShefa" w:hAnsi="FbShefa"/>
          <w:i/>
          <w:iCs/>
          <w:sz w:val="11"/>
          <w:rtl/>
        </w:rPr>
        <w:t>ארבעה בני מצרני</w:t>
      </w:r>
    </w:p>
    <w:p w14:paraId="2F190C6C" w14:textId="552E7E72"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דקדים חד מינייהו וזבין</w:t>
      </w:r>
      <w:r w:rsidR="00980F5A" w:rsidRPr="00270114">
        <w:rPr>
          <w:rFonts w:ascii="FbShefa" w:hAnsi="FbShefa"/>
          <w:sz w:val="11"/>
          <w:rtl/>
        </w:rPr>
        <w:t>.</w:t>
      </w:r>
      <w:r w:rsidRPr="00270114">
        <w:rPr>
          <w:rFonts w:ascii="FbShefa" w:hAnsi="FbShefa"/>
          <w:sz w:val="11"/>
          <w:rtl/>
        </w:rPr>
        <w:t xml:space="preserve"> זביניה זביני</w:t>
      </w:r>
      <w:r w:rsidR="00980F5A" w:rsidRPr="00270114">
        <w:rPr>
          <w:rFonts w:ascii="FbShefa" w:hAnsi="FbShefa"/>
          <w:sz w:val="11"/>
          <w:rtl/>
        </w:rPr>
        <w:t>.</w:t>
      </w:r>
    </w:p>
    <w:p w14:paraId="30C0198F" w14:textId="1EA95CC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כולהו אתו בהדי הדדי</w:t>
      </w:r>
      <w:r w:rsidR="00980F5A" w:rsidRPr="00270114">
        <w:rPr>
          <w:rFonts w:ascii="FbShefa" w:hAnsi="FbShefa"/>
          <w:sz w:val="11"/>
          <w:rtl/>
        </w:rPr>
        <w:t>.</w:t>
      </w:r>
      <w:r w:rsidRPr="00270114">
        <w:rPr>
          <w:rFonts w:ascii="FbShefa" w:hAnsi="FbShefa"/>
          <w:sz w:val="11"/>
          <w:rtl/>
        </w:rPr>
        <w:t xml:space="preserve"> פלגו לה בקרנזיל</w:t>
      </w:r>
      <w:r w:rsidR="00980F5A" w:rsidRPr="00270114">
        <w:rPr>
          <w:rFonts w:ascii="FbShefa" w:hAnsi="FbShefa"/>
          <w:sz w:val="11"/>
          <w:rtl/>
        </w:rPr>
        <w:t>.</w:t>
      </w:r>
    </w:p>
    <w:p w14:paraId="2D6D5E9F" w14:textId="60C99759" w:rsidR="009C3CB4" w:rsidRPr="00270114" w:rsidRDefault="009C3CB4" w:rsidP="009C3CB4">
      <w:pPr>
        <w:pStyle w:val="2"/>
        <w:rPr>
          <w:rFonts w:ascii="FbShefa" w:hAnsi="FbShefa"/>
          <w:color w:val="7C5F1D"/>
          <w:rtl/>
        </w:rPr>
      </w:pPr>
    </w:p>
    <w:p w14:paraId="57D3D77F" w14:textId="77777777" w:rsidR="009C3CB4" w:rsidRPr="00270114" w:rsidRDefault="009C3CB4" w:rsidP="009C3CB4">
      <w:pPr>
        <w:pStyle w:val="2"/>
        <w:rPr>
          <w:rFonts w:ascii="FbShefa" w:hAnsi="FbShefa"/>
          <w:color w:val="7C5F1D"/>
          <w:rtl/>
        </w:rPr>
      </w:pPr>
      <w:r w:rsidRPr="00270114">
        <w:rPr>
          <w:rFonts w:ascii="FbShefa" w:hAnsi="FbShefa"/>
          <w:color w:val="7C5F1D"/>
          <w:rtl/>
        </w:rPr>
        <w:t>קדימה</w:t>
      </w:r>
    </w:p>
    <w:p w14:paraId="74FF05E4" w14:textId="70EDBC5B"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שכיני העיר ושכיני שדה</w:t>
      </w:r>
      <w:r w:rsidR="00980F5A" w:rsidRPr="00270114">
        <w:rPr>
          <w:rFonts w:ascii="FbShefa" w:hAnsi="FbShefa"/>
          <w:sz w:val="11"/>
          <w:rtl/>
        </w:rPr>
        <w:t>.</w:t>
      </w:r>
      <w:r w:rsidRPr="00270114">
        <w:rPr>
          <w:rFonts w:ascii="FbShefa" w:hAnsi="FbShefa"/>
          <w:sz w:val="11"/>
          <w:rtl/>
        </w:rPr>
        <w:t xml:space="preserve"> שכיני העיר קודמין</w:t>
      </w:r>
      <w:r w:rsidR="00980F5A" w:rsidRPr="00270114">
        <w:rPr>
          <w:rFonts w:ascii="FbShefa" w:hAnsi="FbShefa"/>
          <w:sz w:val="11"/>
          <w:rtl/>
        </w:rPr>
        <w:t>.</w:t>
      </w:r>
    </w:p>
    <w:p w14:paraId="7691E519" w14:textId="587C4554"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שכן ותלמיד חכם</w:t>
      </w:r>
      <w:r w:rsidR="00980F5A" w:rsidRPr="00270114">
        <w:rPr>
          <w:rFonts w:ascii="FbShefa" w:hAnsi="FbShefa"/>
          <w:sz w:val="11"/>
          <w:rtl/>
        </w:rPr>
        <w:t>.</w:t>
      </w:r>
      <w:r w:rsidRPr="00270114">
        <w:rPr>
          <w:rFonts w:ascii="FbShefa" w:hAnsi="FbShefa"/>
          <w:sz w:val="11"/>
          <w:rtl/>
        </w:rPr>
        <w:t xml:space="preserve"> תלמיד חכם קודם</w:t>
      </w:r>
      <w:r w:rsidR="00980F5A" w:rsidRPr="00270114">
        <w:rPr>
          <w:rFonts w:ascii="FbShefa" w:hAnsi="FbShefa"/>
          <w:sz w:val="11"/>
          <w:rtl/>
        </w:rPr>
        <w:t>.</w:t>
      </w:r>
    </w:p>
    <w:p w14:paraId="4B80396D" w14:textId="7135A6C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קרוב ותלמיד חכם</w:t>
      </w:r>
      <w:r w:rsidR="00980F5A" w:rsidRPr="00270114">
        <w:rPr>
          <w:rFonts w:ascii="FbShefa" w:hAnsi="FbShefa"/>
          <w:sz w:val="11"/>
          <w:rtl/>
        </w:rPr>
        <w:t>.</w:t>
      </w:r>
      <w:r w:rsidRPr="00270114">
        <w:rPr>
          <w:rFonts w:ascii="FbShefa" w:hAnsi="FbShefa"/>
          <w:sz w:val="11"/>
          <w:rtl/>
        </w:rPr>
        <w:t xml:space="preserve"> תלמיד חכם קודם</w:t>
      </w:r>
      <w:r w:rsidR="00980F5A" w:rsidRPr="00270114">
        <w:rPr>
          <w:rFonts w:ascii="FbShefa" w:hAnsi="FbShefa"/>
          <w:sz w:val="11"/>
          <w:rtl/>
        </w:rPr>
        <w:t>.</w:t>
      </w:r>
    </w:p>
    <w:p w14:paraId="45BDA878" w14:textId="40A3DDC5"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שכן וקרוב</w:t>
      </w:r>
      <w:r w:rsidR="00980F5A" w:rsidRPr="00270114">
        <w:rPr>
          <w:rFonts w:ascii="FbShefa" w:hAnsi="FbShefa"/>
          <w:sz w:val="11"/>
          <w:rtl/>
        </w:rPr>
        <w:t>.</w:t>
      </w:r>
      <w:r w:rsidRPr="00270114">
        <w:rPr>
          <w:rFonts w:ascii="FbShefa" w:hAnsi="FbShefa"/>
          <w:sz w:val="11"/>
          <w:rtl/>
        </w:rPr>
        <w:t xml:space="preserve"> טוב שכן קרוב מאח רחוק</w:t>
      </w:r>
      <w:r w:rsidR="00980F5A" w:rsidRPr="00270114">
        <w:rPr>
          <w:rFonts w:ascii="FbShefa" w:hAnsi="FbShefa"/>
          <w:sz w:val="11"/>
          <w:rtl/>
        </w:rPr>
        <w:t>.</w:t>
      </w:r>
    </w:p>
    <w:p w14:paraId="4B96D379" w14:textId="1127FA65" w:rsidR="009C3CB4" w:rsidRPr="00270114" w:rsidRDefault="009C3CB4" w:rsidP="00794C1A">
      <w:pPr>
        <w:pStyle w:val="1"/>
        <w:rPr>
          <w:rFonts w:ascii="FbShefa" w:hAnsi="FbShefa"/>
          <w:rtl/>
        </w:rPr>
      </w:pPr>
      <w:r w:rsidRPr="00270114">
        <w:rPr>
          <w:rFonts w:ascii="FbShefa" w:hAnsi="FbShefa"/>
          <w:sz w:val="11"/>
          <w:rtl/>
        </w:rPr>
        <w:t>קט</w:t>
      </w:r>
      <w:r w:rsidR="00B36BF2" w:rsidRPr="00270114">
        <w:rPr>
          <w:rFonts w:ascii="FbShefa" w:hAnsi="FbShefa"/>
          <w:sz w:val="11"/>
          <w:rtl/>
        </w:rPr>
        <w:t>, א</w:t>
      </w:r>
    </w:p>
    <w:p w14:paraId="743B9468" w14:textId="697FB55E" w:rsidR="009C3CB4" w:rsidRPr="001B3037" w:rsidRDefault="009C3CB4" w:rsidP="009C3CB4">
      <w:pPr>
        <w:spacing w:before="100" w:beforeAutospacing="1" w:after="100" w:afterAutospacing="1" w:line="240" w:lineRule="auto"/>
        <w:ind w:rightChars="567" w:right="1134"/>
        <w:jc w:val="both"/>
        <w:rPr>
          <w:rFonts w:ascii="FbShefa" w:eastAsia="Times New Roman" w:hAnsi="FbShefa"/>
          <w:b/>
          <w:bCs/>
          <w:color w:val="3B2F2A" w:themeColor="text2" w:themeShade="80"/>
          <w:sz w:val="11"/>
          <w:rtl/>
        </w:rPr>
      </w:pPr>
      <w:r w:rsidRPr="001B3037">
        <w:rPr>
          <w:rFonts w:ascii="FbShefa" w:eastAsia="Times New Roman" w:hAnsi="FbShefa"/>
          <w:b/>
          <w:bCs/>
          <w:color w:val="3B2F2A" w:themeColor="text2" w:themeShade="80"/>
          <w:sz w:val="11"/>
          <w:rtl/>
        </w:rPr>
        <w:t>הַמְקַבֵּל שָׂדֶה מֵחֲבֵרוֹ לְשָׁנִים מֻעָטוֹת, לֹא יִזְרָעֶנָּה פִשְׁתָּן, וְאֵין לוֹ בְקוֹרַת שִׁקְמָה</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קִבְּלָהּ הֵימֶנּוּ לְשֶׁבַע שָׁנִים, שָׁנָה רִאשׁוֹנָה יִזְרָעֶנָּה פִשְׁתָּן, וְיֶשׁ לוֹ בְקוֹרַת שִׁקְמָה: </w:t>
      </w:r>
    </w:p>
    <w:p w14:paraId="2CB9569D" w14:textId="77777777" w:rsidR="009C3CB4" w:rsidRPr="001B3037" w:rsidRDefault="009C3CB4" w:rsidP="009C3CB4">
      <w:pPr>
        <w:spacing w:line="240" w:lineRule="auto"/>
        <w:rPr>
          <w:rFonts w:ascii="FbShefa" w:hAnsi="FbShefa"/>
          <w:b/>
          <w:bCs/>
          <w:color w:val="3B2F2A" w:themeColor="text2" w:themeShade="80"/>
          <w:sz w:val="11"/>
          <w:rtl/>
        </w:rPr>
      </w:pPr>
    </w:p>
    <w:p w14:paraId="5D3C9030" w14:textId="77777777" w:rsidR="009C3CB4" w:rsidRPr="00270114" w:rsidRDefault="009C3CB4" w:rsidP="009C3CB4">
      <w:pPr>
        <w:pStyle w:val="2"/>
        <w:rPr>
          <w:rFonts w:ascii="FbShefa" w:hAnsi="FbShefa"/>
          <w:color w:val="7C5F1D"/>
        </w:rPr>
      </w:pPr>
      <w:r w:rsidRPr="00270114">
        <w:rPr>
          <w:rFonts w:ascii="FbShefa" w:hAnsi="FbShefa"/>
          <w:color w:val="7C5F1D"/>
          <w:sz w:val="11"/>
          <w:rtl/>
        </w:rPr>
        <w:t>שקמה</w:t>
      </w:r>
    </w:p>
    <w:p w14:paraId="77746264" w14:textId="1D921D9E"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קורות שקמה</w:t>
      </w:r>
      <w:r w:rsidR="00980F5A" w:rsidRPr="00270114">
        <w:rPr>
          <w:rFonts w:ascii="FbShefa" w:hAnsi="FbShefa"/>
          <w:sz w:val="11"/>
          <w:rtl/>
        </w:rPr>
        <w:t>.</w:t>
      </w:r>
      <w:r w:rsidRPr="00270114">
        <w:rPr>
          <w:rFonts w:ascii="FbShefa" w:hAnsi="FbShefa"/>
          <w:sz w:val="11"/>
          <w:rtl/>
        </w:rPr>
        <w:t xml:space="preserve"> אין לו</w:t>
      </w:r>
      <w:r w:rsidR="00980F5A" w:rsidRPr="00270114">
        <w:rPr>
          <w:rFonts w:ascii="FbShefa" w:hAnsi="FbShefa"/>
          <w:sz w:val="11"/>
          <w:rtl/>
        </w:rPr>
        <w:t>.</w:t>
      </w:r>
    </w:p>
    <w:p w14:paraId="2513FD33" w14:textId="1A002E71"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שבח שקמה</w:t>
      </w:r>
      <w:r w:rsidR="00980F5A" w:rsidRPr="00270114">
        <w:rPr>
          <w:rFonts w:ascii="FbShefa" w:hAnsi="FbShefa"/>
          <w:sz w:val="11"/>
          <w:rtl/>
        </w:rPr>
        <w:t>.</w:t>
      </w:r>
      <w:r w:rsidRPr="00270114">
        <w:rPr>
          <w:rFonts w:ascii="FbShefa" w:hAnsi="FbShefa"/>
          <w:sz w:val="11"/>
          <w:rtl/>
        </w:rPr>
        <w:t xml:space="preserve"> מחלוקת אם יש לו</w:t>
      </w:r>
      <w:r w:rsidR="00980F5A" w:rsidRPr="00270114">
        <w:rPr>
          <w:rFonts w:ascii="FbShefa" w:hAnsi="FbShefa"/>
          <w:sz w:val="11"/>
          <w:rtl/>
        </w:rPr>
        <w:t>.</w:t>
      </w:r>
    </w:p>
    <w:p w14:paraId="1C374448" w14:textId="2C6F45F4"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מיתיבי</w:t>
      </w:r>
      <w:r w:rsidR="00980F5A" w:rsidRPr="001B3037">
        <w:rPr>
          <w:rFonts w:ascii="FbShefa" w:hAnsi="FbShefa"/>
          <w:b/>
          <w:bCs/>
          <w:color w:val="3B2F2A" w:themeColor="text2" w:themeShade="80"/>
          <w:sz w:val="11"/>
          <w:rtl/>
        </w:rPr>
        <w:t>.</w:t>
      </w:r>
      <w:r w:rsidRPr="00270114">
        <w:rPr>
          <w:rFonts w:ascii="FbShefa" w:hAnsi="FbShefa"/>
          <w:sz w:val="11"/>
          <w:rtl/>
        </w:rPr>
        <w:t xml:space="preserve"> המקבל שדה מחבירו והגיע זמנו לצאת שמין לו</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ס"ד</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שמין לו בשבח שקמה</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לא</w:t>
      </w:r>
      <w:r w:rsidR="00980F5A" w:rsidRPr="001B3037">
        <w:rPr>
          <w:rFonts w:ascii="FbShefa" w:hAnsi="FbShefa"/>
          <w:b/>
          <w:bCs/>
          <w:color w:val="3B2F2A" w:themeColor="text2" w:themeShade="80"/>
          <w:sz w:val="11"/>
          <w:rtl/>
        </w:rPr>
        <w:t>.</w:t>
      </w:r>
      <w:r w:rsidRPr="00270114">
        <w:rPr>
          <w:rFonts w:ascii="FbShefa" w:hAnsi="FbShefa"/>
          <w:sz w:val="11"/>
          <w:rtl/>
        </w:rPr>
        <w:t xml:space="preserve"> שמין לו ירקא וסילקא</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קשה</w:t>
      </w:r>
      <w:r w:rsidR="00980F5A" w:rsidRPr="001B3037">
        <w:rPr>
          <w:rFonts w:ascii="FbShefa" w:hAnsi="FbShefa"/>
          <w:b/>
          <w:bCs/>
          <w:color w:val="3B2F2A" w:themeColor="text2" w:themeShade="80"/>
          <w:sz w:val="11"/>
          <w:rtl/>
        </w:rPr>
        <w:t>.</w:t>
      </w:r>
      <w:r w:rsidRPr="00270114">
        <w:rPr>
          <w:rFonts w:ascii="FbShefa" w:hAnsi="FbShefa"/>
          <w:sz w:val="11"/>
          <w:rtl/>
        </w:rPr>
        <w:t xml:space="preserve"> נעקור ונשקול</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בדלא מטא יומא דשוקא</w:t>
      </w:r>
      <w:r w:rsidR="00980F5A" w:rsidRPr="00270114">
        <w:rPr>
          <w:rFonts w:ascii="FbShefa" w:hAnsi="FbShefa"/>
          <w:sz w:val="11"/>
          <w:rtl/>
        </w:rPr>
        <w:t>.</w:t>
      </w:r>
    </w:p>
    <w:p w14:paraId="22A56511" w14:textId="293ACC00"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תא שמע</w:t>
      </w:r>
      <w:r w:rsidR="00980F5A" w:rsidRPr="00270114">
        <w:rPr>
          <w:rFonts w:ascii="FbShefa" w:hAnsi="FbShefa"/>
          <w:sz w:val="11"/>
          <w:rtl/>
        </w:rPr>
        <w:t>.</w:t>
      </w:r>
      <w:r w:rsidRPr="00270114">
        <w:rPr>
          <w:rFonts w:ascii="FbShefa" w:hAnsi="FbShefa"/>
          <w:sz w:val="11"/>
          <w:rtl/>
        </w:rPr>
        <w:t xml:space="preserve"> הלוקח שדה מחבירו והגיע יובל - שמין לו</w:t>
      </w:r>
      <w:r w:rsidRPr="00270114">
        <w:rPr>
          <w:rFonts w:ascii="FbShefa" w:hAnsi="FbShefa"/>
          <w:sz w:val="11"/>
          <w:vertAlign w:val="superscript"/>
          <w:rtl/>
        </w:rPr>
        <w:footnoteReference w:id="33"/>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הראיה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ס"ד</w:t>
      </w:r>
      <w:r w:rsidR="00980F5A" w:rsidRPr="00270114">
        <w:rPr>
          <w:rFonts w:ascii="FbShefa" w:hAnsi="FbShefa"/>
          <w:sz w:val="11"/>
          <w:rtl/>
        </w:rPr>
        <w:t>.</w:t>
      </w:r>
      <w:r w:rsidRPr="00270114">
        <w:rPr>
          <w:rFonts w:ascii="FbShefa" w:hAnsi="FbShefa"/>
          <w:sz w:val="11"/>
          <w:rtl/>
        </w:rPr>
        <w:t xml:space="preserve"> שבח שקמה (וירקא וסילקא, ביובל הפקירא הוא)</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שאני התם דאמר קרא ויצא ממכר בית, ממכר - חוזר, שבח - אינו חוזר</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קשה</w:t>
      </w:r>
      <w:r w:rsidR="00980F5A" w:rsidRPr="001B3037">
        <w:rPr>
          <w:rFonts w:ascii="FbShefa" w:hAnsi="FbShefa"/>
          <w:b/>
          <w:bCs/>
          <w:color w:val="3B2F2A" w:themeColor="text2" w:themeShade="80"/>
          <w:sz w:val="11"/>
          <w:rtl/>
        </w:rPr>
        <w:t>.</w:t>
      </w:r>
      <w:r w:rsidRPr="00270114">
        <w:rPr>
          <w:rFonts w:ascii="FbShefa" w:hAnsi="FbShefa"/>
          <w:sz w:val="11"/>
          <w:rtl/>
        </w:rPr>
        <w:t xml:space="preserve"> ונגמר מיניה</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270114">
        <w:rPr>
          <w:rFonts w:ascii="FbShefa" w:hAnsi="FbShefa"/>
          <w:sz w:val="11"/>
          <w:rtl/>
        </w:rPr>
        <w:t xml:space="preserve"> התם זביני מעליא הוא, ויובל אפקעתא דמלכא היא</w:t>
      </w:r>
      <w:r w:rsidR="00980F5A" w:rsidRPr="00270114">
        <w:rPr>
          <w:rFonts w:ascii="FbShefa" w:hAnsi="FbShefa"/>
          <w:sz w:val="11"/>
          <w:rtl/>
        </w:rPr>
        <w:t>.</w:t>
      </w:r>
    </w:p>
    <w:p w14:paraId="0F62BA9C" w14:textId="0F434471" w:rsidR="009C3CB4" w:rsidRPr="001B3037" w:rsidRDefault="009C3CB4" w:rsidP="009C3CB4">
      <w:pPr>
        <w:spacing w:line="240" w:lineRule="auto"/>
        <w:rPr>
          <w:rFonts w:ascii="FbShefa" w:hAnsi="FbShefa"/>
          <w:b/>
          <w:bCs/>
          <w:color w:val="3B2F2A" w:themeColor="text2" w:themeShade="80"/>
          <w:sz w:val="11"/>
          <w:rtl/>
        </w:rPr>
      </w:pPr>
    </w:p>
    <w:p w14:paraId="599DBE0C"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הבו לי שבחא</w:t>
      </w:r>
    </w:p>
    <w:p w14:paraId="1390C83A" w14:textId="1420EE4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קביל ארעא לאספסתא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קדחו בה תאלי</w:t>
      </w:r>
      <w:r w:rsidR="00980F5A" w:rsidRPr="00270114">
        <w:rPr>
          <w:rFonts w:ascii="FbShefa" w:hAnsi="FbShefa"/>
          <w:sz w:val="11"/>
          <w:rtl/>
        </w:rPr>
        <w:t>.</w:t>
      </w:r>
      <w:r w:rsidRPr="00270114">
        <w:rPr>
          <w:rFonts w:ascii="FbShefa" w:hAnsi="FbShefa"/>
          <w:sz w:val="11"/>
          <w:rtl/>
        </w:rPr>
        <w:t xml:space="preserve"> כי קא מסתלק אמר להו: הבו לי שבחא</w:t>
      </w:r>
      <w:r w:rsidR="00980F5A" w:rsidRPr="00270114">
        <w:rPr>
          <w:rFonts w:ascii="FbShefa" w:hAnsi="FbShefa"/>
          <w:sz w:val="11"/>
          <w:rtl/>
        </w:rPr>
        <w:t>.</w:t>
      </w:r>
    </w:p>
    <w:p w14:paraId="345E01D5" w14:textId="1AB32EBB"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א"ל</w:t>
      </w:r>
      <w:r w:rsidR="00980F5A" w:rsidRPr="001B3037">
        <w:rPr>
          <w:rFonts w:ascii="FbShefa" w:hAnsi="FbShefa"/>
          <w:b/>
          <w:bCs/>
          <w:color w:val="3B2F2A" w:themeColor="text2" w:themeShade="80"/>
          <w:sz w:val="11"/>
          <w:rtl/>
        </w:rPr>
        <w:t>.</w:t>
      </w:r>
      <w:r w:rsidRPr="00270114">
        <w:rPr>
          <w:rFonts w:ascii="FbShefa" w:hAnsi="FbShefa"/>
          <w:sz w:val="11"/>
          <w:rtl/>
        </w:rPr>
        <w:t xml:space="preserve"> אלא מעתה, דיקלא ואלים - הכי נמי דבעי מר שבחיה</w:t>
      </w:r>
      <w:r w:rsidR="00980F5A" w:rsidRPr="00270114">
        <w:rPr>
          <w:rFonts w:ascii="FbShefa" w:hAnsi="FbShefa"/>
          <w:sz w:val="11"/>
          <w:rtl/>
        </w:rPr>
        <w:t>.</w:t>
      </w:r>
    </w:p>
    <w:p w14:paraId="5D9C66A8" w14:textId="172533C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אמר ליה</w:t>
      </w:r>
      <w:r w:rsidR="00980F5A" w:rsidRPr="00270114">
        <w:rPr>
          <w:rFonts w:ascii="FbShefa" w:hAnsi="FbShefa"/>
          <w:sz w:val="11"/>
          <w:rtl/>
        </w:rPr>
        <w:t>.</w:t>
      </w:r>
      <w:r w:rsidRPr="00270114">
        <w:rPr>
          <w:rFonts w:ascii="FbShefa" w:hAnsi="FbShefa"/>
          <w:sz w:val="11"/>
          <w:rtl/>
        </w:rPr>
        <w:t xml:space="preserve"> התם לאו אדעתא דהכי נחית, אנא הכא אדעתא דהכי נחיתנא</w:t>
      </w:r>
      <w:r w:rsidR="00980F5A" w:rsidRPr="00270114">
        <w:rPr>
          <w:rFonts w:ascii="FbShefa" w:hAnsi="FbShefa"/>
          <w:sz w:val="11"/>
          <w:rtl/>
        </w:rPr>
        <w:t>.</w:t>
      </w:r>
    </w:p>
    <w:p w14:paraId="620E9C6E" w14:textId="5D441521"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ס"ד</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תלוי במחלוקת (לעיל) בשבח שקמה</w:t>
      </w:r>
      <w:r w:rsidR="00980F5A" w:rsidRPr="00270114">
        <w:rPr>
          <w:rFonts w:ascii="FbShefa" w:hAnsi="FbShefa"/>
          <w:sz w:val="11"/>
          <w:rtl/>
        </w:rPr>
        <w:t>.</w:t>
      </w:r>
    </w:p>
    <w:p w14:paraId="31637980" w14:textId="3FCE9AC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מסקנא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לכו"ע דהכא - איכא פסידא</w:t>
      </w:r>
      <w:r w:rsidR="00980F5A" w:rsidRPr="00270114">
        <w:rPr>
          <w:rFonts w:ascii="FbShefa" w:hAnsi="FbShefa"/>
          <w:sz w:val="11"/>
          <w:rtl/>
        </w:rPr>
        <w:t>.</w:t>
      </w:r>
    </w:p>
    <w:p w14:paraId="3222C965" w14:textId="1675CDC7"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א"ל</w:t>
      </w:r>
      <w:r w:rsidR="00980F5A" w:rsidRPr="001B3037">
        <w:rPr>
          <w:rFonts w:ascii="FbShefa" w:hAnsi="FbShefa"/>
          <w:b/>
          <w:bCs/>
          <w:color w:val="3B2F2A" w:themeColor="text2" w:themeShade="80"/>
          <w:sz w:val="11"/>
          <w:rtl/>
        </w:rPr>
        <w:t>.</w:t>
      </w:r>
      <w:r w:rsidRPr="00270114">
        <w:rPr>
          <w:rFonts w:ascii="FbShefa" w:hAnsi="FbShefa"/>
          <w:sz w:val="11"/>
          <w:rtl/>
        </w:rPr>
        <w:t xml:space="preserve"> מאי פסדתיך - ידא דאספסתא, שקול ידא דאספסתא וזיל</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א"ל</w:t>
      </w:r>
      <w:r w:rsidR="00980F5A" w:rsidRPr="001B3037">
        <w:rPr>
          <w:rFonts w:ascii="FbShefa" w:hAnsi="FbShefa"/>
          <w:b/>
          <w:bCs/>
          <w:color w:val="3B2F2A" w:themeColor="text2" w:themeShade="80"/>
          <w:sz w:val="11"/>
          <w:rtl/>
        </w:rPr>
        <w:t>.</w:t>
      </w:r>
      <w:r w:rsidRPr="00270114">
        <w:rPr>
          <w:rFonts w:ascii="FbShefa" w:hAnsi="FbShefa"/>
          <w:sz w:val="11"/>
          <w:rtl/>
        </w:rPr>
        <w:t xml:space="preserve"> אנא כורכמא רישקא רבאי</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א"ל</w:t>
      </w:r>
      <w:r w:rsidR="00980F5A" w:rsidRPr="001B3037">
        <w:rPr>
          <w:rFonts w:ascii="FbShefa" w:hAnsi="FbShefa"/>
          <w:b/>
          <w:bCs/>
          <w:color w:val="3B2F2A" w:themeColor="text2" w:themeShade="80"/>
          <w:sz w:val="11"/>
          <w:rtl/>
        </w:rPr>
        <w:t>.</w:t>
      </w:r>
      <w:r w:rsidRPr="00270114">
        <w:rPr>
          <w:rFonts w:ascii="FbShefa" w:hAnsi="FbShefa"/>
          <w:sz w:val="11"/>
          <w:rtl/>
        </w:rPr>
        <w:t xml:space="preserve"> גלית אדעתך דלמשקל ואסתלוקי עבדת - שקל כורכמא רישקא וזיל, אין לך אלא דמי עצים בלבד</w:t>
      </w:r>
      <w:r w:rsidR="00980F5A" w:rsidRPr="00270114">
        <w:rPr>
          <w:rFonts w:ascii="FbShefa" w:hAnsi="FbShefa"/>
          <w:sz w:val="11"/>
          <w:rtl/>
        </w:rPr>
        <w:t>.</w:t>
      </w:r>
    </w:p>
    <w:p w14:paraId="0BAD02FF" w14:textId="5038E7D5" w:rsidR="009C3CB4" w:rsidRPr="00270114" w:rsidRDefault="009C3CB4" w:rsidP="009C3CB4">
      <w:pPr>
        <w:spacing w:line="240" w:lineRule="auto"/>
        <w:rPr>
          <w:rFonts w:ascii="FbShefa" w:hAnsi="FbShefa"/>
          <w:sz w:val="11"/>
          <w:rtl/>
        </w:rPr>
      </w:pPr>
    </w:p>
    <w:p w14:paraId="0758ABE9"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שתלא</w:t>
      </w:r>
    </w:p>
    <w:p w14:paraId="1D5D3C1C" w14:textId="415DBA9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מעשה</w:t>
      </w:r>
      <w:r w:rsidR="00980F5A" w:rsidRPr="001B3037">
        <w:rPr>
          <w:rFonts w:ascii="FbShefa" w:hAnsi="FbShefa"/>
          <w:b/>
          <w:bCs/>
          <w:color w:val="3B2F2A" w:themeColor="text2" w:themeShade="80"/>
          <w:sz w:val="11"/>
          <w:rtl/>
        </w:rPr>
        <w:t>.</w:t>
      </w:r>
      <w:r w:rsidRPr="00270114">
        <w:rPr>
          <w:rFonts w:ascii="FbShefa" w:hAnsi="FbShefa"/>
          <w:sz w:val="11"/>
          <w:rtl/>
        </w:rPr>
        <w:t xml:space="preserve"> שכיב שתלא ושבק חמשה חתנוותא</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אמר</w:t>
      </w:r>
      <w:r w:rsidRPr="00270114">
        <w:rPr>
          <w:rFonts w:ascii="FbShefa" w:hAnsi="FbShefa"/>
          <w:sz w:val="11"/>
          <w:rtl/>
        </w:rPr>
        <w:t>: עד האידנא - חד, השתא - חמשה</w:t>
      </w:r>
      <w:r w:rsidR="00980F5A" w:rsidRPr="00270114">
        <w:rPr>
          <w:rFonts w:ascii="FbShefa" w:hAnsi="FbShefa"/>
          <w:sz w:val="11"/>
          <w:rtl/>
        </w:rPr>
        <w:t>.</w:t>
      </w:r>
      <w:r w:rsidRPr="00270114">
        <w:rPr>
          <w:rFonts w:ascii="FbShefa" w:hAnsi="FbShefa"/>
          <w:sz w:val="11"/>
          <w:rtl/>
        </w:rPr>
        <w:t xml:space="preserve"> עד האידנא לא הוו סמכו אהדדי ולא מפסדו לי, השתא חמשה, סמכו אהדדי ומפסדו לי</w:t>
      </w:r>
      <w:r w:rsidR="00980F5A" w:rsidRPr="00270114">
        <w:rPr>
          <w:rFonts w:ascii="FbShefa" w:hAnsi="FbShefa"/>
          <w:sz w:val="11"/>
          <w:rtl/>
        </w:rPr>
        <w:t>.</w:t>
      </w:r>
    </w:p>
    <w:p w14:paraId="5AD4D545" w14:textId="51CD7752" w:rsidR="009C3CB4" w:rsidRPr="001B3037" w:rsidRDefault="009C3CB4" w:rsidP="009C3CB4">
      <w:pPr>
        <w:spacing w:line="240" w:lineRule="auto"/>
        <w:rPr>
          <w:rFonts w:ascii="FbShefa" w:hAnsi="FbShefa"/>
          <w:b/>
          <w:bCs/>
          <w:color w:val="3B2F2A" w:themeColor="text2" w:themeShade="80"/>
          <w:sz w:val="11"/>
          <w:rtl/>
        </w:rPr>
      </w:pPr>
      <w:r w:rsidRPr="001B3037">
        <w:rPr>
          <w:rFonts w:ascii="FbShefa" w:hAnsi="FbShefa"/>
          <w:b/>
          <w:bCs/>
          <w:color w:val="3B2F2A" w:themeColor="text2" w:themeShade="80"/>
          <w:sz w:val="11"/>
          <w:rtl/>
        </w:rPr>
        <w:t>אמר להו</w:t>
      </w:r>
      <w:r w:rsidR="00980F5A" w:rsidRPr="00270114">
        <w:rPr>
          <w:rFonts w:ascii="FbShefa" w:hAnsi="FbShefa"/>
          <w:sz w:val="11"/>
          <w:rtl/>
        </w:rPr>
        <w:t>.</w:t>
      </w:r>
      <w:r w:rsidRPr="00270114">
        <w:rPr>
          <w:rFonts w:ascii="FbShefa" w:hAnsi="FbShefa"/>
          <w:sz w:val="11"/>
          <w:rtl/>
        </w:rPr>
        <w:t xml:space="preserve"> אי שקליתו שבחייכו ומסתלקיתו - מוטב, ואי לא - מסליקנא לכו בלא שבחא</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ולאו מילתא היא</w:t>
      </w:r>
      <w:r w:rsidR="00980F5A" w:rsidRPr="001B3037">
        <w:rPr>
          <w:rFonts w:ascii="FbShefa" w:hAnsi="FbShefa"/>
          <w:b/>
          <w:bCs/>
          <w:color w:val="3B2F2A" w:themeColor="text2" w:themeShade="80"/>
          <w:sz w:val="11"/>
          <w:rtl/>
        </w:rPr>
        <w:t>.</w:t>
      </w:r>
    </w:p>
    <w:p w14:paraId="3206AD55" w14:textId="77777777" w:rsidR="009C3CB4" w:rsidRPr="00270114" w:rsidRDefault="009C3CB4" w:rsidP="009C3CB4">
      <w:pPr>
        <w:spacing w:line="240" w:lineRule="auto"/>
        <w:rPr>
          <w:rFonts w:ascii="FbShefa" w:hAnsi="FbShefa"/>
          <w:sz w:val="11"/>
          <w:rtl/>
        </w:rPr>
      </w:pPr>
    </w:p>
    <w:p w14:paraId="4534539F"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שתלא שהפסיד</w:t>
      </w:r>
    </w:p>
    <w:p w14:paraId="19AA4046" w14:textId="23A4EA8E"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אמר שתלא</w:t>
      </w:r>
      <w:r w:rsidR="00980F5A" w:rsidRPr="001B3037">
        <w:rPr>
          <w:rFonts w:ascii="FbShefa" w:hAnsi="FbShefa"/>
          <w:b/>
          <w:bCs/>
          <w:color w:val="3B2F2A" w:themeColor="text2" w:themeShade="80"/>
          <w:sz w:val="11"/>
          <w:rtl/>
        </w:rPr>
        <w:t>.</w:t>
      </w:r>
      <w:r w:rsidRPr="00270114">
        <w:rPr>
          <w:rFonts w:ascii="FbShefa" w:hAnsi="FbShefa"/>
          <w:sz w:val="11"/>
          <w:rtl/>
        </w:rPr>
        <w:t xml:space="preserve"> אי מפסדינא מסלקנא, אפסיד</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מחלוקת</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אם מסתלק בלא שבחא</w:t>
      </w:r>
      <w:r w:rsidR="00980F5A" w:rsidRPr="00270114">
        <w:rPr>
          <w:rFonts w:ascii="FbShefa" w:hAnsi="FbShefa"/>
          <w:sz w:val="11"/>
          <w:rtl/>
        </w:rPr>
        <w:t>.</w:t>
      </w:r>
    </w:p>
    <w:p w14:paraId="7C0441D0" w14:textId="10684ED8"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אמר שתלא</w:t>
      </w:r>
      <w:r w:rsidR="00980F5A" w:rsidRPr="001B3037">
        <w:rPr>
          <w:rFonts w:ascii="FbShefa" w:hAnsi="FbShefa"/>
          <w:b/>
          <w:bCs/>
          <w:color w:val="3B2F2A" w:themeColor="text2" w:themeShade="80"/>
          <w:sz w:val="11"/>
          <w:rtl/>
        </w:rPr>
        <w:t>.</w:t>
      </w:r>
      <w:r w:rsidRPr="00270114">
        <w:rPr>
          <w:rFonts w:ascii="FbShefa" w:hAnsi="FbShefa"/>
          <w:sz w:val="11"/>
          <w:rtl/>
        </w:rPr>
        <w:t xml:space="preserve"> אי פסידנא מסתלקנא בלא שבחא</w:t>
      </w:r>
      <w:r w:rsidR="00980F5A" w:rsidRPr="00270114">
        <w:rPr>
          <w:rFonts w:ascii="FbShefa" w:hAnsi="FbShefa"/>
          <w:sz w:val="11"/>
          <w:rtl/>
        </w:rPr>
        <w:t>.</w:t>
      </w:r>
      <w:r w:rsidRPr="001B3037">
        <w:rPr>
          <w:rFonts w:ascii="FbShefa" w:hAnsi="FbShefa"/>
          <w:b/>
          <w:bCs/>
          <w:color w:val="3B2F2A" w:themeColor="text2" w:themeShade="80"/>
          <w:sz w:val="11"/>
          <w:rtl/>
        </w:rPr>
        <w:t xml:space="preserve"> מחלוקת</w:t>
      </w:r>
      <w:r w:rsidR="00980F5A" w:rsidRPr="001B3037">
        <w:rPr>
          <w:rFonts w:ascii="FbShefa" w:hAnsi="FbShefa"/>
          <w:b/>
          <w:bCs/>
          <w:color w:val="3B2F2A" w:themeColor="text2" w:themeShade="80"/>
          <w:sz w:val="11"/>
          <w:rtl/>
        </w:rPr>
        <w:t>.</w:t>
      </w:r>
      <w:r w:rsidRPr="00270114">
        <w:rPr>
          <w:rFonts w:ascii="FbShefa" w:hAnsi="FbShefa"/>
          <w:sz w:val="11"/>
          <w:rtl/>
        </w:rPr>
        <w:t xml:space="preserve"> אם</w:t>
      </w:r>
      <w:r w:rsidR="00980F5A" w:rsidRPr="00270114">
        <w:rPr>
          <w:rFonts w:ascii="FbShefa" w:hAnsi="FbShefa"/>
          <w:sz w:val="11"/>
          <w:rtl/>
        </w:rPr>
        <w:t>.</w:t>
      </w:r>
      <w:r w:rsidRPr="00270114">
        <w:rPr>
          <w:rFonts w:ascii="FbShefa" w:hAnsi="FbShefa"/>
          <w:sz w:val="11"/>
          <w:rtl/>
        </w:rPr>
        <w:t xml:space="preserve"> מסתלק בלא שבחא</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הטעם</w:t>
      </w:r>
      <w:r w:rsidR="00980F5A" w:rsidRPr="001B3037">
        <w:rPr>
          <w:rFonts w:ascii="FbShefa" w:hAnsi="FbShefa"/>
          <w:b/>
          <w:bCs/>
          <w:color w:val="3B2F2A" w:themeColor="text2" w:themeShade="80"/>
          <w:sz w:val="11"/>
          <w:rtl/>
        </w:rPr>
        <w:t>.</w:t>
      </w:r>
      <w:r w:rsidRPr="00270114">
        <w:rPr>
          <w:rFonts w:ascii="FbShefa" w:hAnsi="FbShefa"/>
          <w:sz w:val="11"/>
          <w:rtl/>
        </w:rPr>
        <w:t xml:space="preserve"> אסמכתא היא, ואסמכתא לא קניא</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בשונה</w:t>
      </w:r>
      <w:r w:rsidR="00980F5A" w:rsidRPr="001B3037">
        <w:rPr>
          <w:rFonts w:ascii="FbShefa" w:hAnsi="FbShefa"/>
          <w:b/>
          <w:bCs/>
          <w:color w:val="3B2F2A" w:themeColor="text2" w:themeShade="80"/>
          <w:sz w:val="11"/>
          <w:rtl/>
        </w:rPr>
        <w:t>.</w:t>
      </w:r>
      <w:r w:rsidRPr="00270114">
        <w:rPr>
          <w:rFonts w:ascii="FbShefa" w:hAnsi="FbShefa"/>
          <w:sz w:val="11"/>
          <w:rtl/>
        </w:rPr>
        <w:t xml:space="preserve"> מהא דתנן: אם אוביר ולא אעביד אשלם במיטבא</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דהתם</w:t>
      </w:r>
      <w:r w:rsidR="00980F5A" w:rsidRPr="00270114">
        <w:rPr>
          <w:rFonts w:ascii="FbShefa" w:hAnsi="FbShefa"/>
          <w:sz w:val="11"/>
          <w:rtl/>
        </w:rPr>
        <w:t>.</w:t>
      </w:r>
      <w:r w:rsidRPr="00270114">
        <w:rPr>
          <w:rFonts w:ascii="FbShefa" w:hAnsi="FbShefa"/>
          <w:sz w:val="11"/>
          <w:rtl/>
        </w:rPr>
        <w:t xml:space="preserve"> מאי דאפסיד משלם, הכא - מאי דאפסיד מנכינן ליה, ואידך יהבינן ליה</w:t>
      </w:r>
      <w:r w:rsidR="00980F5A" w:rsidRPr="00270114">
        <w:rPr>
          <w:rFonts w:ascii="FbShefa" w:hAnsi="FbShefa"/>
          <w:sz w:val="11"/>
          <w:rtl/>
        </w:rPr>
        <w:t>.</w:t>
      </w:r>
    </w:p>
    <w:p w14:paraId="0856B6B3" w14:textId="429CA90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שתלא דאפסיד</w:t>
      </w:r>
      <w:r w:rsidR="00980F5A" w:rsidRPr="00270114">
        <w:rPr>
          <w:rFonts w:ascii="FbShefa" w:hAnsi="FbShefa"/>
          <w:sz w:val="11"/>
          <w:rtl/>
        </w:rPr>
        <w:t>.</w:t>
      </w:r>
      <w:r w:rsidRPr="00270114">
        <w:rPr>
          <w:rFonts w:ascii="FbShefa" w:hAnsi="FbShefa"/>
          <w:sz w:val="11"/>
          <w:rtl/>
        </w:rPr>
        <w:t xml:space="preserve"> מסלקינן ליה בלא התראה</w:t>
      </w:r>
      <w:r w:rsidRPr="00270114">
        <w:rPr>
          <w:rFonts w:ascii="FbShefa" w:hAnsi="FbShefa"/>
          <w:sz w:val="11"/>
          <w:vertAlign w:val="superscript"/>
          <w:rtl/>
        </w:rPr>
        <w:footnoteReference w:id="34"/>
      </w:r>
      <w:r w:rsidR="00980F5A" w:rsidRPr="00270114">
        <w:rPr>
          <w:rFonts w:ascii="FbShefa" w:hAnsi="FbShefa"/>
          <w:sz w:val="11"/>
          <w:rtl/>
        </w:rPr>
        <w:t>.</w:t>
      </w:r>
    </w:p>
    <w:p w14:paraId="167B108C" w14:textId="4A5DB788" w:rsidR="009C3CB4" w:rsidRPr="00270114" w:rsidRDefault="009C3CB4" w:rsidP="00794C1A">
      <w:pPr>
        <w:pStyle w:val="1"/>
        <w:rPr>
          <w:rFonts w:ascii="FbShefa" w:hAnsi="FbShefa"/>
          <w:rtl/>
        </w:rPr>
      </w:pPr>
      <w:r w:rsidRPr="00270114">
        <w:rPr>
          <w:rFonts w:ascii="FbShefa" w:hAnsi="FbShefa"/>
          <w:sz w:val="11"/>
          <w:rtl/>
        </w:rPr>
        <w:t>קט</w:t>
      </w:r>
      <w:r w:rsidR="00B36BF2" w:rsidRPr="00270114">
        <w:rPr>
          <w:rFonts w:ascii="FbShefa" w:hAnsi="FbShefa"/>
          <w:sz w:val="11"/>
          <w:rtl/>
        </w:rPr>
        <w:t>, ב</w:t>
      </w:r>
    </w:p>
    <w:p w14:paraId="0A368070"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ההוא שתלא דאמר להו: הבו לי שבחאי, דבעינא למיסק לארעא דישראל</w:t>
      </w:r>
    </w:p>
    <w:p w14:paraId="67E9F74A" w14:textId="2B54583B"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שיטה א</w:t>
      </w:r>
      <w:r w:rsidR="00980F5A" w:rsidRPr="00270114">
        <w:rPr>
          <w:rFonts w:ascii="FbShefa" w:hAnsi="FbShefa"/>
          <w:sz w:val="11"/>
          <w:rtl/>
        </w:rPr>
        <w:t>.</w:t>
      </w:r>
      <w:r w:rsidRPr="00270114">
        <w:rPr>
          <w:rFonts w:ascii="FbShefa" w:hAnsi="FbShefa"/>
          <w:sz w:val="11"/>
          <w:rtl/>
        </w:rPr>
        <w:t xml:space="preserve"> מקבל ריבעא דהוא דנקא</w:t>
      </w:r>
      <w:r w:rsidR="00980F5A" w:rsidRPr="00270114">
        <w:rPr>
          <w:rFonts w:ascii="FbShefa" w:hAnsi="FbShefa"/>
          <w:sz w:val="11"/>
          <w:rtl/>
        </w:rPr>
        <w:t>.</w:t>
      </w:r>
    </w:p>
    <w:p w14:paraId="301DA2AF" w14:textId="06BA5244"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החשבון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פלגא</w:t>
      </w:r>
      <w:r w:rsidRPr="00270114">
        <w:rPr>
          <w:rFonts w:ascii="FbShefa" w:hAnsi="FbShefa"/>
          <w:sz w:val="11"/>
          <w:rtl/>
        </w:rPr>
        <w:t xml:space="preserve"> - איהו אשבח, ארעא לא אשבח? </w:t>
      </w:r>
      <w:r w:rsidRPr="001B3037">
        <w:rPr>
          <w:rFonts w:ascii="FbShefa" w:hAnsi="FbShefa"/>
          <w:b/>
          <w:bCs/>
          <w:color w:val="3B2F2A" w:themeColor="text2" w:themeShade="80"/>
          <w:sz w:val="11"/>
          <w:rtl/>
        </w:rPr>
        <w:t xml:space="preserve">ריבעא </w:t>
      </w:r>
      <w:r w:rsidRPr="00270114">
        <w:rPr>
          <w:rFonts w:ascii="FbShefa" w:hAnsi="FbShefa"/>
          <w:sz w:val="11"/>
          <w:rtl/>
        </w:rPr>
        <w:t>- עד האידנא הוה שקיל בעל הבית פלגא ושתלא פלגא, השתא בעי למיתב מנתא לאריסא</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ריבעא דהוא דנקא</w:t>
      </w:r>
      <w:r w:rsidR="00980F5A" w:rsidRPr="00270114">
        <w:rPr>
          <w:rFonts w:ascii="FbShefa" w:hAnsi="FbShefa"/>
          <w:sz w:val="11"/>
          <w:rtl/>
        </w:rPr>
        <w:t>.</w:t>
      </w:r>
      <w:r w:rsidRPr="00270114">
        <w:rPr>
          <w:rFonts w:ascii="FbShefa" w:hAnsi="FbShefa"/>
          <w:sz w:val="11"/>
          <w:rtl/>
        </w:rPr>
        <w:t xml:space="preserve"> כדאמרינן: באתרא דשקיל שתלא פלגא ואריסא תילתא, האי שתלא דבעי לאסתלוקי יהבינן ליה שבחא ומסלקינן ליה, כי היכי דלא נמטייה הפסד לבעל הבית</w:t>
      </w:r>
      <w:r w:rsidR="00980F5A" w:rsidRPr="00270114">
        <w:rPr>
          <w:rFonts w:ascii="FbShefa" w:hAnsi="FbShefa"/>
          <w:sz w:val="11"/>
          <w:rtl/>
        </w:rPr>
        <w:t>.</w:t>
      </w:r>
    </w:p>
    <w:p w14:paraId="49979459" w14:textId="5DC3245D"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שיטה ב</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לימא ליה: אנת מנתא דילך הב ליה לאריסא, ואנא - מנתא דילי מאי דבעינא עבידנא ביה</w:t>
      </w:r>
      <w:r w:rsidRPr="00270114">
        <w:rPr>
          <w:rFonts w:ascii="FbShefa" w:hAnsi="FbShefa"/>
          <w:sz w:val="11"/>
          <w:vertAlign w:val="superscript"/>
          <w:rtl/>
        </w:rPr>
        <w:footnoteReference w:id="35"/>
      </w:r>
      <w:r w:rsidR="00980F5A" w:rsidRPr="00270114">
        <w:rPr>
          <w:rFonts w:ascii="FbShefa" w:hAnsi="FbShefa"/>
          <w:sz w:val="11"/>
          <w:rtl/>
        </w:rPr>
        <w:t>.</w:t>
      </w:r>
    </w:p>
    <w:p w14:paraId="22FD9B3E" w14:textId="7BF6E40C" w:rsidR="009C3CB4" w:rsidRPr="00270114" w:rsidRDefault="009C3CB4" w:rsidP="009C3CB4">
      <w:pPr>
        <w:spacing w:line="240" w:lineRule="auto"/>
        <w:rPr>
          <w:rFonts w:ascii="FbShefa" w:hAnsi="FbShefa"/>
          <w:sz w:val="11"/>
        </w:rPr>
      </w:pPr>
    </w:p>
    <w:p w14:paraId="76396400"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שיעור התשלום</w:t>
      </w:r>
    </w:p>
    <w:p w14:paraId="12BE42F9" w14:textId="7B63FF11"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קופא סבא</w:t>
      </w:r>
      <w:r w:rsidR="00980F5A" w:rsidRPr="00270114">
        <w:rPr>
          <w:rFonts w:ascii="FbShefa" w:hAnsi="FbShefa"/>
          <w:sz w:val="11"/>
          <w:rtl/>
        </w:rPr>
        <w:t>.</w:t>
      </w:r>
      <w:r w:rsidRPr="00270114">
        <w:rPr>
          <w:rFonts w:ascii="FbShefa" w:hAnsi="FbShefa"/>
          <w:sz w:val="11"/>
          <w:rtl/>
        </w:rPr>
        <w:t xml:space="preserve"> פלגא</w:t>
      </w:r>
      <w:r w:rsidR="00980F5A" w:rsidRPr="00270114">
        <w:rPr>
          <w:rFonts w:ascii="FbShefa" w:hAnsi="FbShefa"/>
          <w:sz w:val="11"/>
          <w:rtl/>
        </w:rPr>
        <w:t>.</w:t>
      </w:r>
    </w:p>
    <w:p w14:paraId="740681C1" w14:textId="33F931DE"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שטפה נהרא</w:t>
      </w:r>
      <w:r w:rsidR="00980F5A" w:rsidRPr="00270114">
        <w:rPr>
          <w:rFonts w:ascii="FbShefa" w:hAnsi="FbShefa"/>
          <w:sz w:val="11"/>
          <w:rtl/>
        </w:rPr>
        <w:t>.</w:t>
      </w:r>
      <w:r w:rsidRPr="00270114">
        <w:rPr>
          <w:rFonts w:ascii="FbShefa" w:hAnsi="FbShefa"/>
          <w:sz w:val="11"/>
          <w:rtl/>
        </w:rPr>
        <w:t xml:space="preserve"> ריבעא</w:t>
      </w:r>
      <w:r w:rsidR="00980F5A" w:rsidRPr="00270114">
        <w:rPr>
          <w:rFonts w:ascii="FbShefa" w:hAnsi="FbShefa"/>
          <w:sz w:val="11"/>
          <w:rtl/>
        </w:rPr>
        <w:t>.</w:t>
      </w:r>
    </w:p>
    <w:p w14:paraId="54FACAB8" w14:textId="5722FB10" w:rsidR="009C3CB4" w:rsidRPr="00270114" w:rsidRDefault="009C3CB4" w:rsidP="009C3CB4">
      <w:pPr>
        <w:spacing w:line="240" w:lineRule="auto"/>
        <w:rPr>
          <w:rFonts w:ascii="FbShefa" w:hAnsi="FbShefa"/>
          <w:sz w:val="11"/>
          <w:rtl/>
        </w:rPr>
      </w:pPr>
    </w:p>
    <w:p w14:paraId="343FDBDF"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ההוא גברא דמשכין פרדיסא לחבריה לעשר שנין, וקש לחמש שנין</w:t>
      </w:r>
    </w:p>
    <w:p w14:paraId="10E2CA7D" w14:textId="26AAF44E"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אביי</w:t>
      </w:r>
      <w:r w:rsidR="00980F5A" w:rsidRPr="001B3037">
        <w:rPr>
          <w:rFonts w:ascii="FbShefa" w:hAnsi="FbShefa"/>
          <w:b/>
          <w:bCs/>
          <w:color w:val="3B2F2A" w:themeColor="text2" w:themeShade="80"/>
          <w:sz w:val="11"/>
          <w:rtl/>
        </w:rPr>
        <w:t>.</w:t>
      </w:r>
      <w:r w:rsidRPr="00270114">
        <w:rPr>
          <w:rFonts w:ascii="FbShefa" w:hAnsi="FbShefa"/>
          <w:sz w:val="11"/>
          <w:rtl/>
        </w:rPr>
        <w:t xml:space="preserve"> פירא הוי</w:t>
      </w:r>
      <w:r w:rsidR="00980F5A" w:rsidRPr="00270114">
        <w:rPr>
          <w:rFonts w:ascii="FbShefa" w:hAnsi="FbShefa"/>
          <w:sz w:val="11"/>
          <w:rtl/>
        </w:rPr>
        <w:t>.</w:t>
      </w:r>
    </w:p>
    <w:p w14:paraId="584F3330" w14:textId="3261EDDA"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רבא</w:t>
      </w:r>
      <w:r w:rsidR="00980F5A" w:rsidRPr="00270114">
        <w:rPr>
          <w:rFonts w:ascii="FbShefa" w:hAnsi="FbShefa"/>
          <w:sz w:val="11"/>
          <w:rtl/>
        </w:rPr>
        <w:t>.</w:t>
      </w:r>
      <w:r w:rsidRPr="00270114">
        <w:rPr>
          <w:rFonts w:ascii="FbShefa" w:hAnsi="FbShefa"/>
          <w:sz w:val="11"/>
          <w:rtl/>
        </w:rPr>
        <w:t xml:space="preserve"> קרנא הוי, וילקח בו קרקע והוא אוכל פירות</w:t>
      </w:r>
      <w:r w:rsidR="00980F5A" w:rsidRPr="00270114">
        <w:rPr>
          <w:rFonts w:ascii="FbShefa" w:hAnsi="FbShefa"/>
          <w:sz w:val="11"/>
          <w:rtl/>
        </w:rPr>
        <w:t>.</w:t>
      </w:r>
    </w:p>
    <w:p w14:paraId="48F6C706" w14:textId="6A9ECC0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מיתיבי</w:t>
      </w:r>
      <w:r w:rsidR="00980F5A" w:rsidRPr="001B3037">
        <w:rPr>
          <w:rFonts w:ascii="FbShefa" w:hAnsi="FbShefa"/>
          <w:b/>
          <w:bCs/>
          <w:color w:val="3B2F2A" w:themeColor="text2" w:themeShade="80"/>
          <w:sz w:val="11"/>
          <w:rtl/>
        </w:rPr>
        <w:t>.</w:t>
      </w:r>
      <w:r w:rsidRPr="00270114">
        <w:rPr>
          <w:rFonts w:ascii="FbShefa" w:hAnsi="FbShefa"/>
          <w:sz w:val="11"/>
          <w:rtl/>
        </w:rPr>
        <w:t xml:space="preserve"> יבש האילן או נקצץ - שניהם אסורים בו, כיצד יעשו - ימכרו לעצים, וילקח בהן קרקע, והוא אוכל פירות</w:t>
      </w:r>
      <w:r w:rsidR="00980F5A" w:rsidRPr="00270114">
        <w:rPr>
          <w:rFonts w:ascii="FbShefa" w:hAnsi="FbShefa"/>
          <w:sz w:val="11"/>
          <w:rtl/>
        </w:rPr>
        <w:t>.</w:t>
      </w:r>
    </w:p>
    <w:p w14:paraId="18888584" w14:textId="059ECDC9"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ס"ד</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יבש דומיא דנקצץ - בזמנו</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נקצץ דומיא דיבש - בלא זמנו</w:t>
      </w:r>
      <w:r w:rsidR="00980F5A" w:rsidRPr="00270114">
        <w:rPr>
          <w:rFonts w:ascii="FbShefa" w:hAnsi="FbShefa"/>
          <w:sz w:val="11"/>
          <w:rtl/>
        </w:rPr>
        <w:t>.</w:t>
      </w:r>
    </w:p>
    <w:p w14:paraId="4876D08D" w14:textId="4DF82F6E" w:rsidR="009C3CB4" w:rsidRPr="00270114" w:rsidRDefault="009C3CB4" w:rsidP="00794C1A">
      <w:pPr>
        <w:pStyle w:val="1"/>
        <w:rPr>
          <w:rFonts w:ascii="FbShefa" w:hAnsi="FbShefa"/>
          <w:rtl/>
        </w:rPr>
      </w:pPr>
      <w:r w:rsidRPr="00270114">
        <w:rPr>
          <w:rFonts w:ascii="FbShefa" w:hAnsi="FbShefa"/>
          <w:sz w:val="11"/>
          <w:rtl/>
        </w:rPr>
        <w:t>קי</w:t>
      </w:r>
      <w:r w:rsidR="00B36BF2" w:rsidRPr="00270114">
        <w:rPr>
          <w:rFonts w:ascii="FbShefa" w:hAnsi="FbShefa"/>
          <w:sz w:val="11"/>
          <w:rtl/>
        </w:rPr>
        <w:t>, א</w:t>
      </w:r>
    </w:p>
    <w:p w14:paraId="6B6DA52E" w14:textId="6F1B9638"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תא שמע</w:t>
      </w:r>
      <w:r w:rsidR="00980F5A" w:rsidRPr="00270114">
        <w:rPr>
          <w:rFonts w:ascii="FbShefa" w:hAnsi="FbShefa"/>
          <w:sz w:val="11"/>
          <w:rtl/>
        </w:rPr>
        <w:t>.</w:t>
      </w:r>
      <w:r w:rsidRPr="00270114">
        <w:rPr>
          <w:rFonts w:ascii="FbShefa" w:hAnsi="FbShefa"/>
          <w:sz w:val="11"/>
          <w:rtl/>
        </w:rPr>
        <w:t xml:space="preserve"> נפלו לה גפנים וזיתים זקנים, ימכרו לעצים וילקח בהן קרקע, והוא אוכל פירות</w:t>
      </w:r>
      <w:r w:rsidR="00980F5A" w:rsidRPr="00270114">
        <w:rPr>
          <w:rFonts w:ascii="FbShefa" w:hAnsi="FbShefa"/>
          <w:sz w:val="11"/>
          <w:rtl/>
        </w:rPr>
        <w:t>.</w:t>
      </w:r>
    </w:p>
    <w:p w14:paraId="476C3A54" w14:textId="723DC198"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אימא: והזקינו</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ואיבעית אימא</w:t>
      </w:r>
      <w:r w:rsidR="00980F5A" w:rsidRPr="00270114">
        <w:rPr>
          <w:rFonts w:ascii="FbShefa" w:hAnsi="FbShefa"/>
          <w:sz w:val="11"/>
          <w:rtl/>
        </w:rPr>
        <w:t>.</w:t>
      </w:r>
      <w:r w:rsidRPr="00270114">
        <w:rPr>
          <w:rFonts w:ascii="FbShefa" w:hAnsi="FbShefa"/>
          <w:sz w:val="11"/>
          <w:rtl/>
        </w:rPr>
        <w:t xml:space="preserve"> כגון שנפלו לה בשדה אחרת, דקא כליא קרנא</w:t>
      </w:r>
      <w:r w:rsidR="00980F5A" w:rsidRPr="00270114">
        <w:rPr>
          <w:rFonts w:ascii="FbShefa" w:hAnsi="FbShefa"/>
          <w:sz w:val="11"/>
          <w:rtl/>
        </w:rPr>
        <w:t>.</w:t>
      </w:r>
    </w:p>
    <w:p w14:paraId="6C4464E6" w14:textId="6866B64B" w:rsidR="009C3CB4" w:rsidRPr="00270114" w:rsidRDefault="009C3CB4" w:rsidP="009C3CB4">
      <w:pPr>
        <w:spacing w:line="240" w:lineRule="auto"/>
        <w:rPr>
          <w:rFonts w:ascii="FbShefa" w:hAnsi="FbShefa"/>
          <w:sz w:val="11"/>
          <w:rtl/>
        </w:rPr>
      </w:pPr>
    </w:p>
    <w:p w14:paraId="16DFBBCD"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שטרא דכתיב ביה שנין סתמא</w:t>
      </w:r>
    </w:p>
    <w:p w14:paraId="20345ED9" w14:textId="783E2721"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מלוה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אמר שלש ולוה אמר שתים</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קדים</w:t>
      </w:r>
      <w:r w:rsidR="00980F5A" w:rsidRPr="00270114">
        <w:rPr>
          <w:rFonts w:ascii="FbShefa" w:hAnsi="FbShefa"/>
          <w:sz w:val="11"/>
          <w:rtl/>
        </w:rPr>
        <w:t>.</w:t>
      </w:r>
      <w:r w:rsidRPr="00270114">
        <w:rPr>
          <w:rFonts w:ascii="FbShefa" w:hAnsi="FbShefa"/>
          <w:sz w:val="11"/>
          <w:rtl/>
        </w:rPr>
        <w:t xml:space="preserve"> מלוה ואכלינהו לפירי</w:t>
      </w:r>
      <w:r w:rsidR="00980F5A" w:rsidRPr="00270114">
        <w:rPr>
          <w:rFonts w:ascii="FbShefa" w:hAnsi="FbShefa"/>
          <w:sz w:val="11"/>
          <w:rtl/>
        </w:rPr>
        <w:t>.</w:t>
      </w:r>
    </w:p>
    <w:p w14:paraId="1427673A" w14:textId="7D340888"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רב יהודה</w:t>
      </w:r>
      <w:r w:rsidR="00980F5A" w:rsidRPr="00270114">
        <w:rPr>
          <w:rFonts w:ascii="FbShefa" w:hAnsi="FbShefa"/>
          <w:sz w:val="11"/>
          <w:rtl/>
        </w:rPr>
        <w:t>.</w:t>
      </w:r>
      <w:r w:rsidRPr="00270114">
        <w:rPr>
          <w:rFonts w:ascii="FbShefa" w:hAnsi="FbShefa"/>
          <w:sz w:val="11"/>
          <w:rtl/>
        </w:rPr>
        <w:t xml:space="preserve"> קרקע בחזקת בעליה קיימא</w:t>
      </w:r>
      <w:r w:rsidR="00980F5A" w:rsidRPr="00270114">
        <w:rPr>
          <w:rFonts w:ascii="FbShefa" w:hAnsi="FbShefa"/>
          <w:sz w:val="11"/>
          <w:rtl/>
        </w:rPr>
        <w:t>.</w:t>
      </w:r>
    </w:p>
    <w:p w14:paraId="46AFDEFB" w14:textId="17283CFB"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רב כהנא</w:t>
      </w:r>
      <w:r w:rsidR="00980F5A" w:rsidRPr="00270114">
        <w:rPr>
          <w:rFonts w:ascii="FbShefa" w:hAnsi="FbShefa"/>
          <w:sz w:val="11"/>
          <w:rtl/>
        </w:rPr>
        <w:t>.</w:t>
      </w:r>
      <w:r w:rsidRPr="00270114">
        <w:rPr>
          <w:rFonts w:ascii="FbShefa" w:hAnsi="FbShefa"/>
          <w:sz w:val="11"/>
          <w:rtl/>
        </w:rPr>
        <w:t xml:space="preserve"> פירות בחזקת אוכליהן קיימי</w:t>
      </w:r>
      <w:r w:rsidR="00980F5A" w:rsidRPr="00270114">
        <w:rPr>
          <w:rFonts w:ascii="FbShefa" w:hAnsi="FbShefa"/>
          <w:sz w:val="11"/>
          <w:rtl/>
        </w:rPr>
        <w:t>.</w:t>
      </w:r>
    </w:p>
    <w:p w14:paraId="7DA66D7E" w14:textId="1C9D60A5"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קשה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והא קיימא לן דהלכתא כוותיה דרב נחמן, דאמר: קרקע בחזקת בעליה עומדת</w:t>
      </w:r>
      <w:r w:rsidR="00980F5A" w:rsidRPr="00270114">
        <w:rPr>
          <w:rFonts w:ascii="FbShefa" w:hAnsi="FbShefa"/>
          <w:sz w:val="11"/>
          <w:rtl/>
        </w:rPr>
        <w:t>.</w:t>
      </w:r>
    </w:p>
    <w:p w14:paraId="06C263A4" w14:textId="4F537C8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התם מילתא דלא עבידא לאיגלויי היא, הכא - מילתא דעבידא לאיגלויי היא, ואטרוחי בי דינא תרי זמני לא מטרחינן</w:t>
      </w:r>
      <w:r w:rsidR="00980F5A" w:rsidRPr="00270114">
        <w:rPr>
          <w:rFonts w:ascii="FbShefa" w:hAnsi="FbShefa"/>
          <w:sz w:val="11"/>
          <w:rtl/>
        </w:rPr>
        <w:t>.</w:t>
      </w:r>
    </w:p>
    <w:p w14:paraId="598E331A" w14:textId="74C36338" w:rsidR="009C3CB4" w:rsidRPr="00270114" w:rsidRDefault="009C3CB4" w:rsidP="009C3CB4">
      <w:pPr>
        <w:spacing w:line="240" w:lineRule="auto"/>
        <w:rPr>
          <w:rFonts w:ascii="FbShefa" w:hAnsi="FbShefa"/>
          <w:sz w:val="11"/>
          <w:rtl/>
        </w:rPr>
      </w:pPr>
    </w:p>
    <w:p w14:paraId="3F4B6228"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אירכס שטרא</w:t>
      </w:r>
    </w:p>
    <w:p w14:paraId="4A018015" w14:textId="55EF2330" w:rsidR="009C3CB4" w:rsidRPr="001B3037" w:rsidRDefault="009C3CB4" w:rsidP="009C3CB4">
      <w:pPr>
        <w:spacing w:line="240" w:lineRule="auto"/>
        <w:rPr>
          <w:rFonts w:ascii="FbShefa" w:hAnsi="FbShefa"/>
          <w:b/>
          <w:bCs/>
          <w:color w:val="3B2F2A" w:themeColor="text2" w:themeShade="80"/>
          <w:sz w:val="11"/>
          <w:rtl/>
        </w:rPr>
      </w:pPr>
      <w:r w:rsidRPr="001B3037">
        <w:rPr>
          <w:rFonts w:ascii="FbShefa" w:hAnsi="FbShefa"/>
          <w:b/>
          <w:bCs/>
          <w:color w:val="3B2F2A" w:themeColor="text2" w:themeShade="80"/>
          <w:sz w:val="11"/>
          <w:rtl/>
        </w:rPr>
        <w:t>מלוה</w:t>
      </w:r>
      <w:r w:rsidR="00980F5A" w:rsidRPr="00270114">
        <w:rPr>
          <w:rFonts w:ascii="FbShefa" w:hAnsi="FbShefa"/>
          <w:sz w:val="11"/>
          <w:rtl/>
        </w:rPr>
        <w:t>.</w:t>
      </w:r>
      <w:r w:rsidRPr="00270114">
        <w:rPr>
          <w:rFonts w:ascii="FbShefa" w:hAnsi="FbShefa"/>
          <w:sz w:val="11"/>
          <w:rtl/>
        </w:rPr>
        <w:t xml:space="preserve"> אומר חמש, לוה אומר שלש</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א"ל</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 xml:space="preserve">אייתי שטרך </w:t>
      </w:r>
      <w:r w:rsidRPr="001B3037">
        <w:rPr>
          <w:rFonts w:ascii="FbShefa" w:hAnsi="FbShefa"/>
          <w:b/>
          <w:bCs/>
          <w:color w:val="3B2F2A" w:themeColor="text2" w:themeShade="80"/>
          <w:sz w:val="11"/>
          <w:rtl/>
        </w:rPr>
        <w:t>א"ל</w:t>
      </w:r>
      <w:r w:rsidR="00980F5A" w:rsidRPr="001B3037">
        <w:rPr>
          <w:rFonts w:ascii="FbShefa" w:hAnsi="FbShefa"/>
          <w:b/>
          <w:bCs/>
          <w:color w:val="3B2F2A" w:themeColor="text2" w:themeShade="80"/>
          <w:sz w:val="11"/>
          <w:rtl/>
        </w:rPr>
        <w:t>.</w:t>
      </w:r>
      <w:r w:rsidRPr="00270114">
        <w:rPr>
          <w:rFonts w:ascii="FbShefa" w:hAnsi="FbShefa"/>
          <w:sz w:val="11"/>
          <w:rtl/>
        </w:rPr>
        <w:t xml:space="preserve"> שטרא אירכס</w:t>
      </w:r>
      <w:r w:rsidR="00980F5A" w:rsidRPr="001B3037">
        <w:rPr>
          <w:rFonts w:ascii="FbShefa" w:hAnsi="FbShefa"/>
          <w:b/>
          <w:bCs/>
          <w:color w:val="3B2F2A" w:themeColor="text2" w:themeShade="80"/>
          <w:sz w:val="11"/>
          <w:rtl/>
        </w:rPr>
        <w:t>.</w:t>
      </w:r>
    </w:p>
    <w:p w14:paraId="313055DC" w14:textId="0E8984B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רב יהודה</w:t>
      </w:r>
      <w:r w:rsidR="00980F5A" w:rsidRPr="00270114">
        <w:rPr>
          <w:rFonts w:ascii="FbShefa" w:hAnsi="FbShefa"/>
          <w:sz w:val="11"/>
          <w:rtl/>
        </w:rPr>
        <w:t>.</w:t>
      </w:r>
      <w:r w:rsidRPr="00270114">
        <w:rPr>
          <w:rFonts w:ascii="FbShefa" w:hAnsi="FbShefa"/>
          <w:sz w:val="11"/>
          <w:rtl/>
        </w:rPr>
        <w:t xml:space="preserve"> מלוה נאמן, מגו דאי בעי אמר לקוחה היא בידי</w:t>
      </w:r>
      <w:r w:rsidR="00980F5A" w:rsidRPr="00270114">
        <w:rPr>
          <w:rFonts w:ascii="FbShefa" w:hAnsi="FbShefa"/>
          <w:sz w:val="11"/>
          <w:rtl/>
        </w:rPr>
        <w:t>.</w:t>
      </w:r>
    </w:p>
    <w:p w14:paraId="7E7D8C0C" w14:textId="49FFBDBD"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רב זביד ורב עוירא</w:t>
      </w:r>
      <w:r w:rsidR="00980F5A" w:rsidRPr="00270114">
        <w:rPr>
          <w:rFonts w:ascii="FbShefa" w:hAnsi="FbShefa"/>
          <w:sz w:val="11"/>
          <w:rtl/>
        </w:rPr>
        <w:t>.</w:t>
      </w:r>
      <w:r w:rsidRPr="00270114">
        <w:rPr>
          <w:rFonts w:ascii="FbShefa" w:hAnsi="FbShefa"/>
          <w:sz w:val="11"/>
          <w:rtl/>
        </w:rPr>
        <w:t xml:space="preserve"> אינו נאמן</w:t>
      </w:r>
      <w:r w:rsidR="00980F5A" w:rsidRPr="00270114">
        <w:rPr>
          <w:rFonts w:ascii="FbShefa" w:hAnsi="FbShefa"/>
          <w:sz w:val="11"/>
          <w:rtl/>
        </w:rPr>
        <w:t>.</w:t>
      </w:r>
      <w:r w:rsidRPr="001B3037">
        <w:rPr>
          <w:rFonts w:ascii="FbShefa" w:hAnsi="FbShefa"/>
          <w:b/>
          <w:bCs/>
          <w:color w:val="3B2F2A" w:themeColor="text2" w:themeShade="80"/>
          <w:sz w:val="11"/>
          <w:rtl/>
        </w:rPr>
        <w:t xml:space="preserve"> מאי טעמא</w:t>
      </w:r>
      <w:r w:rsidR="00980F5A" w:rsidRPr="00270114">
        <w:rPr>
          <w:rFonts w:ascii="FbShefa" w:hAnsi="FbShefa"/>
          <w:sz w:val="11"/>
          <w:rtl/>
        </w:rPr>
        <w:t>.</w:t>
      </w:r>
      <w:r w:rsidRPr="00270114">
        <w:rPr>
          <w:rFonts w:ascii="FbShefa" w:hAnsi="FbShefa"/>
          <w:sz w:val="11"/>
          <w:rtl/>
        </w:rPr>
        <w:t xml:space="preserve"> האי שטרא כיון דלגוביינא קאי - מיזהר זהיר ביה, ומיכבש הוא דכבשיה לשטריה</w:t>
      </w:r>
      <w:r w:rsidR="00980F5A" w:rsidRPr="00270114">
        <w:rPr>
          <w:rFonts w:ascii="FbShefa" w:hAnsi="FbShefa"/>
          <w:sz w:val="11"/>
          <w:rtl/>
        </w:rPr>
        <w:t>.</w:t>
      </w:r>
      <w:r w:rsidRPr="00270114">
        <w:rPr>
          <w:rFonts w:ascii="FbShefa" w:hAnsi="FbShefa"/>
          <w:sz w:val="11"/>
          <w:rtl/>
        </w:rPr>
        <w:t xml:space="preserve"> סבר: אוכלה תרתין שנין יתירתא</w:t>
      </w:r>
      <w:r w:rsidR="00980F5A" w:rsidRPr="00270114">
        <w:rPr>
          <w:rFonts w:ascii="FbShefa" w:hAnsi="FbShefa"/>
          <w:sz w:val="11"/>
          <w:rtl/>
        </w:rPr>
        <w:t>.</w:t>
      </w:r>
    </w:p>
    <w:p w14:paraId="7D69048F" w14:textId="40BA538B"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קשה</w:t>
      </w:r>
      <w:r w:rsidR="00980F5A" w:rsidRPr="001B3037">
        <w:rPr>
          <w:rFonts w:ascii="FbShefa" w:hAnsi="FbShefa"/>
          <w:b/>
          <w:bCs/>
          <w:color w:val="3B2F2A" w:themeColor="text2" w:themeShade="80"/>
          <w:sz w:val="11"/>
          <w:rtl/>
        </w:rPr>
        <w:t>.</w:t>
      </w:r>
      <w:r w:rsidRPr="00270114">
        <w:rPr>
          <w:rFonts w:ascii="FbShefa" w:hAnsi="FbShefa"/>
          <w:sz w:val="11"/>
          <w:rtl/>
        </w:rPr>
        <w:t xml:space="preserve"> אלא מעתה, האי משכנתא דסורא דכתבי הכי: במישלם שניא אלין תיפוק ארעא דא בלא כסף</w:t>
      </w:r>
      <w:r w:rsidR="00980F5A" w:rsidRPr="00270114">
        <w:rPr>
          <w:rFonts w:ascii="FbShefa" w:hAnsi="FbShefa"/>
          <w:sz w:val="11"/>
          <w:rtl/>
        </w:rPr>
        <w:t>.</w:t>
      </w:r>
      <w:r w:rsidRPr="00270114">
        <w:rPr>
          <w:rFonts w:ascii="FbShefa" w:hAnsi="FbShefa"/>
          <w:sz w:val="11"/>
          <w:rtl/>
        </w:rPr>
        <w:t xml:space="preserve"> היכא דכבשיה לשטר משכנתא ואמר לקוחה היא בידי, הכי נמי דמהימן? וכי מתקני רבנן מילתא דאתי בה לידי פסידא</w:t>
      </w:r>
      <w:r w:rsidR="00980F5A" w:rsidRPr="00270114">
        <w:rPr>
          <w:rFonts w:ascii="FbShefa" w:hAnsi="FbShefa"/>
          <w:sz w:val="11"/>
          <w:rtl/>
        </w:rPr>
        <w:t>.</w:t>
      </w:r>
    </w:p>
    <w:p w14:paraId="40E0DBC8" w14:textId="77A98D4D"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270114">
        <w:rPr>
          <w:rFonts w:ascii="FbShefa" w:hAnsi="FbShefa"/>
          <w:sz w:val="11"/>
          <w:rtl/>
        </w:rPr>
        <w:t xml:space="preserve"> התם תקינו ליה רבנן דמרי ארעא יהיב טסקא וכרי כריא</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ואף אם אין כריא וטסקא</w:t>
      </w:r>
      <w:r w:rsidR="00980F5A" w:rsidRPr="00270114">
        <w:rPr>
          <w:rFonts w:ascii="FbShefa" w:hAnsi="FbShefa"/>
          <w:sz w:val="11"/>
          <w:rtl/>
        </w:rPr>
        <w:t>.</w:t>
      </w:r>
      <w:r w:rsidRPr="00270114">
        <w:rPr>
          <w:rFonts w:ascii="FbShefa" w:hAnsi="FbShefa"/>
          <w:sz w:val="11"/>
          <w:rtl/>
        </w:rPr>
        <w:t xml:space="preserve"> איבעי ליה למחויי</w:t>
      </w:r>
      <w:r w:rsidR="00980F5A" w:rsidRPr="00270114">
        <w:rPr>
          <w:rFonts w:ascii="FbShefa" w:hAnsi="FbShefa"/>
          <w:sz w:val="11"/>
          <w:rtl/>
        </w:rPr>
        <w:t>.</w:t>
      </w:r>
    </w:p>
    <w:p w14:paraId="0D5C6EFC" w14:textId="77777777" w:rsidR="009C3CB4" w:rsidRPr="00270114" w:rsidRDefault="009C3CB4" w:rsidP="009C3CB4">
      <w:pPr>
        <w:spacing w:line="240" w:lineRule="auto"/>
        <w:rPr>
          <w:rFonts w:ascii="FbShefa" w:hAnsi="FbShefa"/>
          <w:sz w:val="11"/>
          <w:rtl/>
        </w:rPr>
      </w:pPr>
    </w:p>
    <w:p w14:paraId="2E1A7F88"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אריס אומר: למחצה ירדתי, ובעל הבית אומר: לשליש הורדתיו</w:t>
      </w:r>
    </w:p>
    <w:p w14:paraId="14130C95" w14:textId="75411839"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רב יהודה</w:t>
      </w:r>
      <w:r w:rsidR="00980F5A" w:rsidRPr="00270114">
        <w:rPr>
          <w:rFonts w:ascii="FbShefa" w:hAnsi="FbShefa"/>
          <w:sz w:val="11"/>
          <w:rtl/>
        </w:rPr>
        <w:t>.</w:t>
      </w:r>
      <w:r w:rsidRPr="00270114">
        <w:rPr>
          <w:rFonts w:ascii="FbShefa" w:hAnsi="FbShefa"/>
          <w:sz w:val="11"/>
          <w:rtl/>
        </w:rPr>
        <w:t xml:space="preserve"> בעל הבית נאמן</w:t>
      </w:r>
      <w:r w:rsidR="00980F5A" w:rsidRPr="00270114">
        <w:rPr>
          <w:rFonts w:ascii="FbShefa" w:hAnsi="FbShefa"/>
          <w:sz w:val="11"/>
          <w:rtl/>
        </w:rPr>
        <w:t>.</w:t>
      </w:r>
      <w:r w:rsidRPr="001B3037">
        <w:rPr>
          <w:rFonts w:ascii="FbShefa" w:hAnsi="FbShefa"/>
          <w:b/>
          <w:bCs/>
          <w:color w:val="3B2F2A" w:themeColor="text2" w:themeShade="80"/>
          <w:sz w:val="11"/>
          <w:rtl/>
        </w:rPr>
        <w:t xml:space="preserve"> אף</w:t>
      </w:r>
      <w:r w:rsidR="00980F5A" w:rsidRPr="001B3037">
        <w:rPr>
          <w:rFonts w:ascii="FbShefa" w:hAnsi="FbShefa"/>
          <w:b/>
          <w:bCs/>
          <w:color w:val="3B2F2A" w:themeColor="text2" w:themeShade="80"/>
          <w:sz w:val="11"/>
          <w:rtl/>
        </w:rPr>
        <w:t>.</w:t>
      </w:r>
      <w:r w:rsidRPr="00270114">
        <w:rPr>
          <w:rFonts w:ascii="FbShefa" w:hAnsi="FbShefa"/>
          <w:sz w:val="11"/>
          <w:rtl/>
        </w:rPr>
        <w:t xml:space="preserve"> נגד מנהג המדינה</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הטעם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דאי בעי אמר שכירי ולקיטי הוא</w:t>
      </w:r>
      <w:r w:rsidR="00980F5A" w:rsidRPr="00270114">
        <w:rPr>
          <w:rFonts w:ascii="FbShefa" w:hAnsi="FbShefa"/>
          <w:sz w:val="11"/>
          <w:rtl/>
        </w:rPr>
        <w:t>.</w:t>
      </w:r>
    </w:p>
    <w:p w14:paraId="73B78073" w14:textId="2730E5F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רב נחמן</w:t>
      </w:r>
      <w:r w:rsidR="00980F5A" w:rsidRPr="00270114">
        <w:rPr>
          <w:rFonts w:ascii="FbShefa" w:hAnsi="FbShefa"/>
          <w:sz w:val="11"/>
          <w:rtl/>
        </w:rPr>
        <w:t>.</w:t>
      </w:r>
      <w:r w:rsidRPr="00270114">
        <w:rPr>
          <w:rFonts w:ascii="FbShefa" w:hAnsi="FbShefa"/>
          <w:sz w:val="11"/>
          <w:rtl/>
        </w:rPr>
        <w:t xml:space="preserve"> הכל כמנהג המדינה</w:t>
      </w:r>
      <w:r w:rsidR="00980F5A" w:rsidRPr="00270114">
        <w:rPr>
          <w:rFonts w:ascii="FbShefa" w:hAnsi="FbShefa"/>
          <w:sz w:val="11"/>
          <w:rtl/>
        </w:rPr>
        <w:t>.</w:t>
      </w:r>
    </w:p>
    <w:p w14:paraId="34716ECD" w14:textId="39D6779C" w:rsidR="009C3CB4" w:rsidRPr="00270114" w:rsidRDefault="009C3CB4" w:rsidP="00794C1A">
      <w:pPr>
        <w:pStyle w:val="1"/>
        <w:rPr>
          <w:rFonts w:ascii="FbShefa" w:hAnsi="FbShefa"/>
          <w:rtl/>
        </w:rPr>
      </w:pPr>
      <w:r w:rsidRPr="00270114">
        <w:rPr>
          <w:rFonts w:ascii="FbShefa" w:hAnsi="FbShefa"/>
          <w:sz w:val="11"/>
          <w:rtl/>
        </w:rPr>
        <w:t>קי</w:t>
      </w:r>
      <w:r w:rsidR="00B36BF2" w:rsidRPr="00270114">
        <w:rPr>
          <w:rFonts w:ascii="FbShefa" w:hAnsi="FbShefa"/>
          <w:sz w:val="11"/>
          <w:rtl/>
        </w:rPr>
        <w:t>, ב</w:t>
      </w:r>
    </w:p>
    <w:p w14:paraId="7EB486BC"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יתומים אומרים: אנו השבחנו, ובעל חוב אומר: אביכם השביח, על מי להביא ראיה</w:t>
      </w:r>
    </w:p>
    <w:p w14:paraId="4286EBC4" w14:textId="3789B16D"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ס"ד</w:t>
      </w:r>
      <w:r w:rsidR="00980F5A" w:rsidRPr="001B3037">
        <w:rPr>
          <w:rFonts w:ascii="FbShefa" w:hAnsi="FbShefa"/>
          <w:b/>
          <w:bCs/>
          <w:color w:val="3B2F2A" w:themeColor="text2" w:themeShade="80"/>
          <w:sz w:val="11"/>
          <w:rtl/>
        </w:rPr>
        <w:t>.</w:t>
      </w:r>
      <w:r w:rsidRPr="00270114">
        <w:rPr>
          <w:rFonts w:ascii="FbShefa" w:hAnsi="FbShefa"/>
          <w:sz w:val="11"/>
          <w:rtl/>
        </w:rPr>
        <w:t xml:space="preserve"> ארעא בחזקת יתמי קיימא, ועל בעל חוב להביא ראיה</w:t>
      </w:r>
      <w:r w:rsidR="00980F5A" w:rsidRPr="00270114">
        <w:rPr>
          <w:rFonts w:ascii="FbShefa" w:hAnsi="FbShefa"/>
          <w:sz w:val="11"/>
          <w:rtl/>
        </w:rPr>
        <w:t>.</w:t>
      </w:r>
    </w:p>
    <w:p w14:paraId="521FF40E" w14:textId="14CEBDF9"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אמר להו</w:t>
      </w:r>
      <w:r w:rsidR="00980F5A" w:rsidRPr="00270114">
        <w:rPr>
          <w:rFonts w:ascii="FbShefa" w:hAnsi="FbShefa"/>
          <w:sz w:val="11"/>
          <w:rtl/>
        </w:rPr>
        <w:t>.</w:t>
      </w:r>
      <w:r w:rsidRPr="00270114">
        <w:rPr>
          <w:rFonts w:ascii="FbShefa" w:hAnsi="FbShefa"/>
          <w:sz w:val="11"/>
          <w:rtl/>
        </w:rPr>
        <w:t xml:space="preserve"> על היתומים להביא ראיה</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מאי טעמא</w:t>
      </w:r>
      <w:r w:rsidR="00980F5A" w:rsidRPr="00270114">
        <w:rPr>
          <w:rFonts w:ascii="FbShefa" w:hAnsi="FbShefa"/>
          <w:sz w:val="11"/>
          <w:rtl/>
        </w:rPr>
        <w:t>.</w:t>
      </w:r>
      <w:r w:rsidRPr="00270114">
        <w:rPr>
          <w:rFonts w:ascii="FbShefa" w:hAnsi="FbShefa"/>
          <w:sz w:val="11"/>
          <w:rtl/>
        </w:rPr>
        <w:t xml:space="preserve"> ארעא, כיון דלגוביינא קיימא, כמאן דגביא דמיא</w:t>
      </w:r>
      <w:r w:rsidR="00980F5A" w:rsidRPr="00270114">
        <w:rPr>
          <w:rFonts w:ascii="FbShefa" w:hAnsi="FbShefa"/>
          <w:sz w:val="11"/>
          <w:rtl/>
        </w:rPr>
        <w:t>.</w:t>
      </w:r>
    </w:p>
    <w:p w14:paraId="6AFDC785" w14:textId="61D8AE47"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ראיה</w:t>
      </w:r>
      <w:r w:rsidR="00980F5A" w:rsidRPr="001B3037">
        <w:rPr>
          <w:rFonts w:ascii="FbShefa" w:hAnsi="FbShefa"/>
          <w:b/>
          <w:bCs/>
          <w:color w:val="3B2F2A" w:themeColor="text2" w:themeShade="80"/>
          <w:sz w:val="11"/>
          <w:rtl/>
        </w:rPr>
        <w:t>.</w:t>
      </w:r>
      <w:r w:rsidRPr="00270114">
        <w:rPr>
          <w:rFonts w:ascii="FbShefa" w:hAnsi="FbShefa"/>
          <w:sz w:val="11"/>
          <w:rtl/>
        </w:rPr>
        <w:t xml:space="preserve"> ספק זה קדם וספק זה קדם, קוצץ ואינו נותן דמים</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אלמא</w:t>
      </w:r>
      <w:r w:rsidR="00980F5A" w:rsidRPr="001B3037">
        <w:rPr>
          <w:rFonts w:ascii="FbShefa" w:hAnsi="FbShefa"/>
          <w:b/>
          <w:bCs/>
          <w:color w:val="3B2F2A" w:themeColor="text2" w:themeShade="80"/>
          <w:sz w:val="11"/>
          <w:rtl/>
        </w:rPr>
        <w:t>.</w:t>
      </w:r>
      <w:r w:rsidRPr="00270114">
        <w:rPr>
          <w:rFonts w:ascii="FbShefa" w:hAnsi="FbShefa"/>
          <w:sz w:val="11"/>
          <w:rtl/>
        </w:rPr>
        <w:t xml:space="preserve"> כיון דלמיקץ קיימא - אמרינן ליה: אייתי ראיה ושקול</w:t>
      </w:r>
      <w:r w:rsidR="00980F5A" w:rsidRPr="00270114">
        <w:rPr>
          <w:rFonts w:ascii="FbShefa" w:hAnsi="FbShefa"/>
          <w:sz w:val="11"/>
          <w:rtl/>
        </w:rPr>
        <w:t>.</w:t>
      </w:r>
    </w:p>
    <w:p w14:paraId="49A76706" w14:textId="4D0F9CC3" w:rsidR="009C3CB4" w:rsidRPr="00270114" w:rsidRDefault="009C3CB4" w:rsidP="009C3CB4">
      <w:pPr>
        <w:spacing w:line="240" w:lineRule="auto"/>
        <w:rPr>
          <w:rFonts w:ascii="FbShefa" w:hAnsi="FbShefa"/>
          <w:sz w:val="11"/>
          <w:rtl/>
        </w:rPr>
      </w:pPr>
    </w:p>
    <w:p w14:paraId="36282420"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אייתו יתמי ראיה דאינהו אשבחו</w:t>
      </w:r>
    </w:p>
    <w:p w14:paraId="2B1C8897" w14:textId="0D8CF71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ס"ד</w:t>
      </w:r>
      <w:r w:rsidR="00980F5A" w:rsidRPr="001B3037">
        <w:rPr>
          <w:rFonts w:ascii="FbShefa" w:hAnsi="FbShefa"/>
          <w:b/>
          <w:bCs/>
          <w:color w:val="3B2F2A" w:themeColor="text2" w:themeShade="80"/>
          <w:sz w:val="11"/>
          <w:rtl/>
        </w:rPr>
        <w:t>.</w:t>
      </w:r>
      <w:r w:rsidRPr="00270114">
        <w:rPr>
          <w:rFonts w:ascii="FbShefa" w:hAnsi="FbShefa"/>
          <w:sz w:val="11"/>
          <w:rtl/>
        </w:rPr>
        <w:t xml:space="preserve"> בארעא מסלקינן להו</w:t>
      </w:r>
      <w:r w:rsidR="00980F5A" w:rsidRPr="00270114">
        <w:rPr>
          <w:rFonts w:ascii="FbShefa" w:hAnsi="FbShefa"/>
          <w:sz w:val="11"/>
          <w:rtl/>
        </w:rPr>
        <w:t>.</w:t>
      </w:r>
    </w:p>
    <w:p w14:paraId="138DF6DD" w14:textId="0297AAF3"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מסקנא</w:t>
      </w:r>
      <w:r w:rsidR="00980F5A" w:rsidRPr="001B3037">
        <w:rPr>
          <w:rFonts w:ascii="FbShefa" w:hAnsi="FbShefa"/>
          <w:b/>
          <w:bCs/>
          <w:color w:val="3B2F2A" w:themeColor="text2" w:themeShade="80"/>
          <w:sz w:val="11"/>
          <w:rtl/>
        </w:rPr>
        <w:t>.</w:t>
      </w:r>
      <w:r w:rsidRPr="00270114">
        <w:rPr>
          <w:rFonts w:ascii="FbShefa" w:hAnsi="FbShefa"/>
          <w:sz w:val="11"/>
          <w:rtl/>
        </w:rPr>
        <w:t xml:space="preserve"> בדמי מסלקינן להו</w:t>
      </w:r>
      <w:r w:rsidRPr="00270114">
        <w:rPr>
          <w:rFonts w:ascii="FbShefa" w:hAnsi="FbShefa"/>
          <w:sz w:val="11"/>
          <w:vertAlign w:val="superscript"/>
          <w:rtl/>
        </w:rPr>
        <w:footnoteReference w:id="36"/>
      </w:r>
      <w:r w:rsidR="00980F5A" w:rsidRPr="00270114">
        <w:rPr>
          <w:rFonts w:ascii="FbShefa" w:hAnsi="FbShefa"/>
          <w:sz w:val="11"/>
          <w:rtl/>
        </w:rPr>
        <w:t>.</w:t>
      </w:r>
    </w:p>
    <w:p w14:paraId="4844280B" w14:textId="77777777" w:rsidR="009C3CB4" w:rsidRPr="00270114" w:rsidRDefault="009C3CB4" w:rsidP="009C3CB4">
      <w:pPr>
        <w:spacing w:line="240" w:lineRule="auto"/>
        <w:rPr>
          <w:rFonts w:ascii="FbShefa" w:hAnsi="FbShefa"/>
          <w:sz w:val="11"/>
          <w:rtl/>
        </w:rPr>
      </w:pPr>
      <w:r w:rsidRPr="00270114">
        <w:rPr>
          <w:rFonts w:ascii="FbShefa" w:hAnsi="FbShefa"/>
          <w:sz w:val="11"/>
          <w:rtl/>
        </w:rPr>
        <w:t xml:space="preserve"> </w:t>
      </w:r>
    </w:p>
    <w:p w14:paraId="79C10AD4" w14:textId="0F85D305" w:rsidR="009C3CB4" w:rsidRPr="001B3037" w:rsidRDefault="009C3CB4" w:rsidP="009C3CB4">
      <w:pPr>
        <w:spacing w:before="100" w:beforeAutospacing="1" w:after="100" w:afterAutospacing="1" w:line="240" w:lineRule="auto"/>
        <w:ind w:rightChars="567" w:right="1134"/>
        <w:jc w:val="both"/>
        <w:rPr>
          <w:rFonts w:ascii="FbShefa" w:eastAsia="Times New Roman" w:hAnsi="FbShefa"/>
          <w:b/>
          <w:bCs/>
          <w:color w:val="3B2F2A" w:themeColor="text2" w:themeShade="80"/>
          <w:sz w:val="11"/>
          <w:rtl/>
        </w:rPr>
      </w:pPr>
      <w:r w:rsidRPr="001B3037">
        <w:rPr>
          <w:rFonts w:ascii="FbShefa" w:eastAsia="Times New Roman" w:hAnsi="FbShefa"/>
          <w:b/>
          <w:bCs/>
          <w:color w:val="3B2F2A" w:themeColor="text2" w:themeShade="80"/>
          <w:sz w:val="11"/>
          <w:rtl/>
        </w:rPr>
        <w:t>הַמְקַבֵּל שָׂדֶה מֵחֲבֵרוֹ לְשָׁבוּעַ אַחַת בִּשְׁבַע מֵאוֹת זוּז, הַשְּׁבִיעִית מִן הַמִּנְיָן</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קִבְּלָהּ הֵימֶנּוּ שֶׁבַע שָׁנִים בִּשְׁבַע מֵאוֹת זוּז, אֵין הַשְּׁבִיעִית מִן הַמִּנְיָן: </w:t>
      </w:r>
    </w:p>
    <w:p w14:paraId="7DC9693D" w14:textId="1BFD16C6" w:rsidR="009C3CB4" w:rsidRPr="001B3037" w:rsidRDefault="009C3CB4" w:rsidP="009C3CB4">
      <w:pPr>
        <w:spacing w:before="100" w:beforeAutospacing="1" w:after="100" w:afterAutospacing="1" w:line="240" w:lineRule="auto"/>
        <w:ind w:rightChars="567" w:right="1134"/>
        <w:jc w:val="both"/>
        <w:rPr>
          <w:rFonts w:ascii="FbShefa" w:eastAsia="Times New Roman" w:hAnsi="FbShefa"/>
          <w:b/>
          <w:bCs/>
          <w:color w:val="3B2F2A" w:themeColor="text2" w:themeShade="80"/>
          <w:sz w:val="11"/>
          <w:rtl/>
        </w:rPr>
      </w:pPr>
      <w:r w:rsidRPr="001B3037">
        <w:rPr>
          <w:rFonts w:ascii="FbShefa" w:eastAsia="Times New Roman" w:hAnsi="FbShefa"/>
          <w:b/>
          <w:bCs/>
          <w:color w:val="3B2F2A" w:themeColor="text2" w:themeShade="80"/>
          <w:sz w:val="11"/>
          <w:rtl/>
        </w:rPr>
        <w:t>שְׂכִיר יוֹם גּוֹבֶה כָל הַלַּיְלָה, שְׂכִיר לַיְלָה גּוֹבֶה כָל הַיּוֹם, שְׂכִיר שָׁעוֹת גּוֹבֶה כָל הַלַּיְלָה וְכָל הַיּוֹם</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שְׂכִיר שַׁבָּת, שְׂכִיר חֹדֶשׁ, שְׂכִיר שָׁנָה, שְׂכִיר שָׁבוּעַ, יָצָא בַיּוֹם, גּוֹבֶה כָל הַיּוֹם, יָצָא בַלַּיְלָה, גּוֹבֶה כָל הַלַּיְלָה וְכָל הַיּוֹם: </w:t>
      </w:r>
    </w:p>
    <w:p w14:paraId="32D73DAD" w14:textId="77777777" w:rsidR="009C3CB4" w:rsidRPr="00270114" w:rsidRDefault="009C3CB4" w:rsidP="009C3CB4">
      <w:pPr>
        <w:spacing w:line="240" w:lineRule="auto"/>
        <w:rPr>
          <w:rFonts w:ascii="FbShefa" w:hAnsi="FbShefa"/>
          <w:sz w:val="11"/>
          <w:rtl/>
        </w:rPr>
      </w:pPr>
    </w:p>
    <w:p w14:paraId="0665DAB6"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לימודים</w:t>
      </w:r>
    </w:p>
    <w:p w14:paraId="1C18424C" w14:textId="0571983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שכיר יום שגובה כל הלילה</w:t>
      </w:r>
      <w:r w:rsidR="00980F5A" w:rsidRPr="00270114">
        <w:rPr>
          <w:rFonts w:ascii="FbShefa" w:hAnsi="FbShefa"/>
          <w:sz w:val="11"/>
          <w:rtl/>
        </w:rPr>
        <w:t>.</w:t>
      </w:r>
      <w:r w:rsidRPr="00270114">
        <w:rPr>
          <w:rFonts w:ascii="FbShefa" w:hAnsi="FbShefa"/>
          <w:sz w:val="11"/>
          <w:rtl/>
        </w:rPr>
        <w:t xml:space="preserve"> לא תלין פעלת שכיר אתך עד בקר</w:t>
      </w:r>
      <w:r w:rsidR="00980F5A" w:rsidRPr="00270114">
        <w:rPr>
          <w:rFonts w:ascii="FbShefa" w:hAnsi="FbShefa"/>
          <w:sz w:val="11"/>
          <w:rtl/>
        </w:rPr>
        <w:t>.</w:t>
      </w:r>
    </w:p>
    <w:p w14:paraId="3D7EA4F7" w14:textId="036796D7"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שכיר לילה שגובה כל היום</w:t>
      </w:r>
      <w:r w:rsidR="00980F5A" w:rsidRPr="00270114">
        <w:rPr>
          <w:rFonts w:ascii="FbShefa" w:hAnsi="FbShefa"/>
          <w:sz w:val="11"/>
          <w:rtl/>
        </w:rPr>
        <w:t>.</w:t>
      </w:r>
      <w:r w:rsidRPr="00270114">
        <w:rPr>
          <w:rFonts w:ascii="FbShefa" w:hAnsi="FbShefa"/>
          <w:sz w:val="11"/>
          <w:rtl/>
        </w:rPr>
        <w:t xml:space="preserve"> ביומו תתן שכרו</w:t>
      </w:r>
      <w:r w:rsidR="00980F5A" w:rsidRPr="00270114">
        <w:rPr>
          <w:rFonts w:ascii="FbShefa" w:hAnsi="FbShefa"/>
          <w:sz w:val="11"/>
          <w:rtl/>
        </w:rPr>
        <w:t>.</w:t>
      </w:r>
    </w:p>
    <w:p w14:paraId="070C5A27" w14:textId="33B45E7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ואימא איפכא</w:t>
      </w:r>
      <w:r w:rsidR="00980F5A" w:rsidRPr="00270114">
        <w:rPr>
          <w:rFonts w:ascii="FbShefa" w:hAnsi="FbShefa"/>
          <w:sz w:val="11"/>
          <w:rtl/>
        </w:rPr>
        <w:t>.</w:t>
      </w:r>
      <w:r w:rsidRPr="00270114">
        <w:rPr>
          <w:rFonts w:ascii="FbShefa" w:hAnsi="FbShefa"/>
          <w:sz w:val="11"/>
          <w:rtl/>
        </w:rPr>
        <w:t xml:space="preserve"> שכירות אינה משתלמת אלא בסוף</w:t>
      </w:r>
      <w:r w:rsidR="00980F5A" w:rsidRPr="00270114">
        <w:rPr>
          <w:rFonts w:ascii="FbShefa" w:hAnsi="FbShefa"/>
          <w:sz w:val="11"/>
          <w:rtl/>
        </w:rPr>
        <w:t>.</w:t>
      </w:r>
    </w:p>
    <w:p w14:paraId="6B113E10" w14:textId="3E8B74CB" w:rsidR="009C3CB4" w:rsidRPr="00270114" w:rsidRDefault="009C3CB4" w:rsidP="009C3CB4">
      <w:pPr>
        <w:spacing w:line="240" w:lineRule="auto"/>
        <w:rPr>
          <w:rFonts w:ascii="FbShefa" w:hAnsi="FbShefa"/>
          <w:sz w:val="11"/>
          <w:rtl/>
        </w:rPr>
      </w:pPr>
    </w:p>
    <w:p w14:paraId="00C7FC2D" w14:textId="38392551"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"עד בוקר"</w:t>
      </w:r>
      <w:r w:rsidR="00980F5A" w:rsidRPr="00270114">
        <w:rPr>
          <w:rFonts w:ascii="FbShefa" w:hAnsi="FbShefa"/>
          <w:sz w:val="11"/>
          <w:rtl/>
        </w:rPr>
        <w:t>.</w:t>
      </w:r>
      <w:r w:rsidRPr="00270114">
        <w:rPr>
          <w:rFonts w:ascii="FbShefa" w:hAnsi="FbShefa"/>
          <w:sz w:val="11"/>
          <w:rtl/>
        </w:rPr>
        <w:t xml:space="preserve"> מלמד שאינו עובר אלא עד בוקר ראשון בלבד</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מכאן ואילך</w:t>
      </w:r>
      <w:r w:rsidR="00980F5A" w:rsidRPr="00270114">
        <w:rPr>
          <w:rFonts w:ascii="FbShefa" w:hAnsi="FbShefa"/>
          <w:sz w:val="11"/>
          <w:rtl/>
        </w:rPr>
        <w:t>.</w:t>
      </w:r>
      <w:r w:rsidRPr="00270114">
        <w:rPr>
          <w:rFonts w:ascii="FbShefa" w:hAnsi="FbShefa"/>
          <w:sz w:val="11"/>
          <w:rtl/>
        </w:rPr>
        <w:t xml:space="preserve"> עובר משום בל תשהא</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מאי קראה</w:t>
      </w:r>
      <w:r w:rsidR="00980F5A" w:rsidRPr="00270114">
        <w:rPr>
          <w:rFonts w:ascii="FbShefa" w:hAnsi="FbShefa"/>
          <w:sz w:val="11"/>
          <w:rtl/>
        </w:rPr>
        <w:t>.</w:t>
      </w:r>
      <w:r w:rsidRPr="00270114">
        <w:rPr>
          <w:rFonts w:ascii="FbShefa" w:hAnsi="FbShefa"/>
          <w:sz w:val="11"/>
          <w:rtl/>
        </w:rPr>
        <w:t xml:space="preserve"> אל תאמר לרעך לך ושוב ומחר אתן ויש אתך</w:t>
      </w:r>
      <w:r w:rsidR="00980F5A" w:rsidRPr="00270114">
        <w:rPr>
          <w:rFonts w:ascii="FbShefa" w:hAnsi="FbShefa"/>
          <w:sz w:val="11"/>
          <w:rtl/>
        </w:rPr>
        <w:t>.</w:t>
      </w:r>
    </w:p>
    <w:p w14:paraId="46444556" w14:textId="7FEB4BCD" w:rsidR="009C3CB4" w:rsidRPr="00270114" w:rsidRDefault="009C3CB4" w:rsidP="00794C1A">
      <w:pPr>
        <w:pStyle w:val="1"/>
        <w:rPr>
          <w:rFonts w:ascii="FbShefa" w:hAnsi="FbShefa"/>
          <w:rtl/>
        </w:rPr>
      </w:pPr>
      <w:r w:rsidRPr="00270114">
        <w:rPr>
          <w:rFonts w:ascii="FbShefa" w:hAnsi="FbShefa"/>
          <w:sz w:val="11"/>
          <w:rtl/>
        </w:rPr>
        <w:t>קיא</w:t>
      </w:r>
      <w:r w:rsidR="00B36BF2" w:rsidRPr="00270114">
        <w:rPr>
          <w:rFonts w:ascii="FbShefa" w:hAnsi="FbShefa"/>
          <w:sz w:val="11"/>
          <w:rtl/>
        </w:rPr>
        <w:t>, א</w:t>
      </w:r>
    </w:p>
    <w:p w14:paraId="4424C41E"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 xml:space="preserve">האומר לחבירו צא שכור לי פועלים </w:t>
      </w:r>
    </w:p>
    <w:p w14:paraId="18476E05" w14:textId="1971F22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אמר להו שכרכם עלי</w:t>
      </w:r>
      <w:r w:rsidR="00980F5A" w:rsidRPr="00270114">
        <w:rPr>
          <w:rFonts w:ascii="FbShefa" w:hAnsi="FbShefa"/>
          <w:sz w:val="11"/>
          <w:rtl/>
        </w:rPr>
        <w:t>.</w:t>
      </w:r>
      <w:r w:rsidRPr="00270114">
        <w:rPr>
          <w:rFonts w:ascii="FbShefa" w:hAnsi="FbShefa"/>
          <w:sz w:val="11"/>
          <w:rtl/>
        </w:rPr>
        <w:t xml:space="preserve"> שכרו עליו הוא</w:t>
      </w:r>
      <w:r w:rsidRPr="00270114">
        <w:rPr>
          <w:rFonts w:ascii="FbShefa" w:hAnsi="FbShefa"/>
          <w:sz w:val="11"/>
          <w:vertAlign w:val="superscript"/>
          <w:rtl/>
        </w:rPr>
        <w:footnoteReference w:id="37"/>
      </w:r>
      <w:r w:rsidR="00980F5A" w:rsidRPr="00270114">
        <w:rPr>
          <w:rFonts w:ascii="FbShefa" w:hAnsi="FbShefa"/>
          <w:sz w:val="11"/>
          <w:rtl/>
        </w:rPr>
        <w:t>.</w:t>
      </w:r>
    </w:p>
    <w:p w14:paraId="4F14246D" w14:textId="756C8CA8"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אמר להו שכרכם על בעל הבית</w:t>
      </w:r>
      <w:r w:rsidR="00980F5A" w:rsidRPr="00270114">
        <w:rPr>
          <w:rFonts w:ascii="FbShefa" w:hAnsi="FbShefa"/>
          <w:sz w:val="11"/>
          <w:rtl/>
        </w:rPr>
        <w:t>.</w:t>
      </w:r>
      <w:r w:rsidRPr="00270114">
        <w:rPr>
          <w:rFonts w:ascii="FbShefa" w:hAnsi="FbShefa"/>
          <w:sz w:val="11"/>
          <w:rtl/>
        </w:rPr>
        <w:t xml:space="preserve"> שניהן אין עוברין משום בל תלין, זה - לפי שלא שכרן, וזה לפי שאין פעולתו אצלו</w:t>
      </w:r>
      <w:r w:rsidR="00980F5A" w:rsidRPr="00270114">
        <w:rPr>
          <w:rFonts w:ascii="FbShefa" w:hAnsi="FbShefa"/>
          <w:sz w:val="11"/>
          <w:rtl/>
        </w:rPr>
        <w:t>.</w:t>
      </w:r>
    </w:p>
    <w:p w14:paraId="1CFD2B7B" w14:textId="6D85858A"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מרימר ומר זוטרא</w:t>
      </w:r>
      <w:r w:rsidR="00980F5A" w:rsidRPr="00270114">
        <w:rPr>
          <w:rFonts w:ascii="FbShefa" w:hAnsi="FbShefa"/>
          <w:sz w:val="11"/>
          <w:rtl/>
        </w:rPr>
        <w:t>.</w:t>
      </w:r>
      <w:r w:rsidRPr="00270114">
        <w:rPr>
          <w:rFonts w:ascii="FbShefa" w:hAnsi="FbShefa"/>
          <w:sz w:val="11"/>
          <w:rtl/>
        </w:rPr>
        <w:t xml:space="preserve"> אגרי להדדי</w:t>
      </w:r>
      <w:r w:rsidR="00980F5A" w:rsidRPr="00270114">
        <w:rPr>
          <w:rFonts w:ascii="FbShefa" w:hAnsi="FbShefa"/>
          <w:sz w:val="11"/>
          <w:rtl/>
        </w:rPr>
        <w:t>.</w:t>
      </w:r>
    </w:p>
    <w:p w14:paraId="64DB1CC4" w14:textId="52C65023" w:rsidR="009C3CB4" w:rsidRPr="00270114" w:rsidRDefault="009C3CB4" w:rsidP="009C3CB4">
      <w:pPr>
        <w:spacing w:line="240" w:lineRule="auto"/>
        <w:rPr>
          <w:rFonts w:ascii="FbShefa" w:hAnsi="FbShefa"/>
          <w:sz w:val="11"/>
          <w:rtl/>
        </w:rPr>
      </w:pPr>
    </w:p>
    <w:p w14:paraId="44EB67E4"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 xml:space="preserve">הני שוקאי דסורא </w:t>
      </w:r>
    </w:p>
    <w:p w14:paraId="15FD63C2" w14:textId="1A918DDA"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בל תלין</w:t>
      </w:r>
      <w:r w:rsidR="00980F5A" w:rsidRPr="00270114">
        <w:rPr>
          <w:rFonts w:ascii="FbShefa" w:hAnsi="FbShefa"/>
          <w:sz w:val="11"/>
          <w:rtl/>
        </w:rPr>
        <w:t>.</w:t>
      </w:r>
      <w:r w:rsidRPr="00270114">
        <w:rPr>
          <w:rFonts w:ascii="FbShefa" w:hAnsi="FbShefa"/>
          <w:sz w:val="11"/>
          <w:rtl/>
        </w:rPr>
        <w:t xml:space="preserve"> לא עברי</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הטעם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מידע ידעי דעל יומא דשוקא סמיכי</w:t>
      </w:r>
      <w:r w:rsidR="00980F5A" w:rsidRPr="00270114">
        <w:rPr>
          <w:rFonts w:ascii="FbShefa" w:hAnsi="FbShefa"/>
          <w:sz w:val="11"/>
          <w:rtl/>
        </w:rPr>
        <w:t>.</w:t>
      </w:r>
    </w:p>
    <w:p w14:paraId="54365C1A" w14:textId="3CDC3D4D"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בל תשהא</w:t>
      </w:r>
      <w:r w:rsidR="00980F5A" w:rsidRPr="00270114">
        <w:rPr>
          <w:rFonts w:ascii="FbShefa" w:hAnsi="FbShefa"/>
          <w:sz w:val="11"/>
          <w:rtl/>
        </w:rPr>
        <w:t>.</w:t>
      </w:r>
      <w:r w:rsidRPr="00270114">
        <w:rPr>
          <w:rFonts w:ascii="FbShefa" w:hAnsi="FbShefa"/>
          <w:sz w:val="11"/>
          <w:rtl/>
        </w:rPr>
        <w:t xml:space="preserve"> ודאי עובר</w:t>
      </w:r>
      <w:r w:rsidR="00980F5A" w:rsidRPr="00270114">
        <w:rPr>
          <w:rFonts w:ascii="FbShefa" w:hAnsi="FbShefa"/>
          <w:sz w:val="11"/>
          <w:rtl/>
        </w:rPr>
        <w:t>.</w:t>
      </w:r>
    </w:p>
    <w:p w14:paraId="5F1BB485" w14:textId="3779BC37" w:rsidR="009C3CB4" w:rsidRPr="00270114" w:rsidRDefault="009C3CB4" w:rsidP="009C3CB4">
      <w:pPr>
        <w:spacing w:line="240" w:lineRule="auto"/>
        <w:rPr>
          <w:rFonts w:ascii="FbShefa" w:hAnsi="FbShefa"/>
          <w:sz w:val="11"/>
          <w:rtl/>
        </w:rPr>
      </w:pPr>
    </w:p>
    <w:p w14:paraId="44E931B3"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 xml:space="preserve">שכיר שעות </w:t>
      </w:r>
    </w:p>
    <w:p w14:paraId="412482A2" w14:textId="75BA8439"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שכיר שעות דיום</w:t>
      </w:r>
      <w:r w:rsidR="00980F5A" w:rsidRPr="00270114">
        <w:rPr>
          <w:rFonts w:ascii="FbShefa" w:hAnsi="FbShefa"/>
          <w:sz w:val="11"/>
          <w:rtl/>
        </w:rPr>
        <w:t>.</w:t>
      </w:r>
      <w:r w:rsidRPr="00270114">
        <w:rPr>
          <w:rFonts w:ascii="FbShefa" w:hAnsi="FbShefa"/>
          <w:sz w:val="11"/>
          <w:rtl/>
        </w:rPr>
        <w:t xml:space="preserve"> גובה כל היום</w:t>
      </w:r>
      <w:r w:rsidR="00980F5A" w:rsidRPr="00270114">
        <w:rPr>
          <w:rFonts w:ascii="FbShefa" w:hAnsi="FbShefa"/>
          <w:sz w:val="11"/>
          <w:rtl/>
        </w:rPr>
        <w:t>.</w:t>
      </w:r>
    </w:p>
    <w:p w14:paraId="51945C05" w14:textId="4413DA6D"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שכיר שעות דלילה</w:t>
      </w:r>
      <w:r w:rsidR="00980F5A" w:rsidRPr="00270114">
        <w:rPr>
          <w:rFonts w:ascii="FbShefa" w:hAnsi="FbShefa"/>
          <w:sz w:val="11"/>
          <w:rtl/>
        </w:rPr>
        <w:t>.</w:t>
      </w:r>
      <w:r w:rsidRPr="00270114">
        <w:rPr>
          <w:rFonts w:ascii="FbShefa" w:hAnsi="FbShefa"/>
          <w:sz w:val="11"/>
          <w:rtl/>
        </w:rPr>
        <w:t xml:space="preserve"> מחלוקת: גובה כל הלילה / גובה כל הלילה וכל היום</w:t>
      </w:r>
      <w:r w:rsidR="00980F5A" w:rsidRPr="00270114">
        <w:rPr>
          <w:rFonts w:ascii="FbShefa" w:hAnsi="FbShefa"/>
          <w:sz w:val="11"/>
          <w:rtl/>
        </w:rPr>
        <w:t>.</w:t>
      </w:r>
    </w:p>
    <w:p w14:paraId="12418764" w14:textId="34838001"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תנן</w:t>
      </w:r>
      <w:r w:rsidR="00980F5A" w:rsidRPr="001B3037">
        <w:rPr>
          <w:rFonts w:ascii="FbShefa" w:hAnsi="FbShefa"/>
          <w:b/>
          <w:bCs/>
          <w:color w:val="3B2F2A" w:themeColor="text2" w:themeShade="80"/>
          <w:sz w:val="11"/>
          <w:rtl/>
        </w:rPr>
        <w:t>.</w:t>
      </w:r>
      <w:r w:rsidRPr="00270114">
        <w:rPr>
          <w:rFonts w:ascii="FbShefa" w:hAnsi="FbShefa"/>
          <w:sz w:val="11"/>
          <w:rtl/>
        </w:rPr>
        <w:t xml:space="preserve"> שכיר שעות גובה כל הלילה וכל היום</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לצדדין קתני</w:t>
      </w:r>
      <w:r w:rsidR="00980F5A" w:rsidRPr="00270114">
        <w:rPr>
          <w:rFonts w:ascii="FbShefa" w:hAnsi="FbShefa"/>
          <w:sz w:val="11"/>
          <w:rtl/>
        </w:rPr>
        <w:t>.</w:t>
      </w:r>
    </w:p>
    <w:p w14:paraId="76F3B4A8" w14:textId="77777777" w:rsidR="009C3CB4" w:rsidRPr="00270114" w:rsidRDefault="009C3CB4" w:rsidP="009C3CB4">
      <w:pPr>
        <w:spacing w:line="240" w:lineRule="auto"/>
        <w:rPr>
          <w:rFonts w:ascii="FbShefa" w:hAnsi="FbShefa"/>
          <w:sz w:val="11"/>
          <w:rtl/>
        </w:rPr>
      </w:pPr>
    </w:p>
    <w:p w14:paraId="7E668D1C"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לאוין</w:t>
      </w:r>
    </w:p>
    <w:p w14:paraId="3F406395" w14:textId="2E7BB1D4"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הכובש שכר שכיר</w:t>
      </w:r>
      <w:r w:rsidR="00980F5A" w:rsidRPr="00270114">
        <w:rPr>
          <w:rFonts w:ascii="FbShefa" w:hAnsi="FbShefa"/>
          <w:sz w:val="11"/>
          <w:rtl/>
        </w:rPr>
        <w:t>.</w:t>
      </w:r>
      <w:r w:rsidRPr="00270114">
        <w:rPr>
          <w:rFonts w:ascii="FbShefa" w:hAnsi="FbShefa"/>
          <w:sz w:val="11"/>
          <w:rtl/>
        </w:rPr>
        <w:t xml:space="preserve"> עובר בחמשה שמות הללו, ועשה</w:t>
      </w:r>
      <w:r w:rsidR="00980F5A" w:rsidRPr="00270114">
        <w:rPr>
          <w:rFonts w:ascii="FbShefa" w:hAnsi="FbShefa"/>
          <w:sz w:val="11"/>
          <w:rtl/>
        </w:rPr>
        <w:t>.</w:t>
      </w:r>
    </w:p>
    <w:p w14:paraId="24392113" w14:textId="7A0C5D71"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משום</w:t>
      </w:r>
      <w:r w:rsidR="00980F5A" w:rsidRPr="00270114">
        <w:rPr>
          <w:rFonts w:ascii="FbShefa" w:hAnsi="FbShefa"/>
          <w:sz w:val="11"/>
          <w:rtl/>
        </w:rPr>
        <w:t>.</w:t>
      </w:r>
      <w:r w:rsidRPr="00270114">
        <w:rPr>
          <w:rFonts w:ascii="FbShefa" w:hAnsi="FbShefa"/>
          <w:sz w:val="11"/>
          <w:rtl/>
        </w:rPr>
        <w:t xml:space="preserve"> בל תעשק את רעך, ומשום בל תגזל, ומשום בל תעשק שכיר עני, ומשום בל תלין, ומשום ביומו תתן שכרו, ומשום לא תבא עליו השמש</w:t>
      </w:r>
      <w:r w:rsidR="00980F5A" w:rsidRPr="00270114">
        <w:rPr>
          <w:rFonts w:ascii="FbShefa" w:hAnsi="FbShefa"/>
          <w:sz w:val="11"/>
          <w:rtl/>
        </w:rPr>
        <w:t>.</w:t>
      </w:r>
    </w:p>
    <w:p w14:paraId="3EB6967E" w14:textId="3DE28688"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קשה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הני דאיכא ביממא ליכא בליליא, דאיכא בליליא ליכא ביממא</w:t>
      </w:r>
      <w:r w:rsidR="00980F5A" w:rsidRPr="00270114">
        <w:rPr>
          <w:rFonts w:ascii="FbShefa" w:hAnsi="FbShefa"/>
          <w:sz w:val="11"/>
          <w:rtl/>
        </w:rPr>
        <w:t>.</w:t>
      </w:r>
    </w:p>
    <w:p w14:paraId="2B6EA423" w14:textId="3066A21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270114">
        <w:rPr>
          <w:rFonts w:ascii="FbShefa" w:hAnsi="FbShefa"/>
          <w:sz w:val="11"/>
          <w:rtl/>
        </w:rPr>
        <w:t xml:space="preserve"> שם שכירות בעלמא</w:t>
      </w:r>
      <w:r w:rsidR="00980F5A" w:rsidRPr="00270114">
        <w:rPr>
          <w:rFonts w:ascii="FbShefa" w:hAnsi="FbShefa"/>
          <w:sz w:val="11"/>
          <w:rtl/>
        </w:rPr>
        <w:t>.</w:t>
      </w:r>
    </w:p>
    <w:p w14:paraId="1D1469E7" w14:textId="439AF9D1" w:rsidR="009C3CB4" w:rsidRPr="00270114" w:rsidRDefault="009C3CB4" w:rsidP="009C3CB4">
      <w:pPr>
        <w:spacing w:line="240" w:lineRule="auto"/>
        <w:rPr>
          <w:rFonts w:ascii="FbShefa" w:hAnsi="FbShefa"/>
          <w:sz w:val="11"/>
          <w:rtl/>
        </w:rPr>
      </w:pPr>
    </w:p>
    <w:p w14:paraId="332F85FB"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איזה הוא עושק ואיזהו גזל</w:t>
      </w:r>
    </w:p>
    <w:p w14:paraId="44FE17D8" w14:textId="7EFD9D8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רב חסדא</w:t>
      </w:r>
      <w:r w:rsidR="00980F5A" w:rsidRPr="00270114">
        <w:rPr>
          <w:rFonts w:ascii="FbShefa" w:hAnsi="FbShefa"/>
          <w:sz w:val="11"/>
          <w:rtl/>
        </w:rPr>
        <w:t>.</w:t>
      </w:r>
      <w:r w:rsidRPr="00270114">
        <w:rPr>
          <w:rFonts w:ascii="FbShefa" w:hAnsi="FbShefa"/>
          <w:sz w:val="11"/>
          <w:rtl/>
        </w:rPr>
        <w:t xml:space="preserve"> לך ושוב, לך ושוב, זה הוא עושק</w:t>
      </w:r>
      <w:r w:rsidR="00980F5A" w:rsidRPr="00270114">
        <w:rPr>
          <w:rFonts w:ascii="FbShefa" w:hAnsi="FbShefa"/>
          <w:sz w:val="11"/>
          <w:rtl/>
        </w:rPr>
        <w:t>.</w:t>
      </w:r>
      <w:r w:rsidRPr="00270114">
        <w:rPr>
          <w:rFonts w:ascii="FbShefa" w:hAnsi="FbShefa"/>
          <w:sz w:val="11"/>
          <w:rtl/>
        </w:rPr>
        <w:t xml:space="preserve"> יש לך בידי ואיני נותן לך - זה הוא גזל</w:t>
      </w:r>
      <w:r w:rsidR="00980F5A" w:rsidRPr="00270114">
        <w:rPr>
          <w:rFonts w:ascii="FbShefa" w:hAnsi="FbShefa"/>
          <w:sz w:val="11"/>
          <w:rtl/>
        </w:rPr>
        <w:t>.</w:t>
      </w:r>
    </w:p>
    <w:p w14:paraId="78121C6E" w14:textId="278789C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קשה</w:t>
      </w:r>
      <w:r w:rsidR="00980F5A" w:rsidRPr="001B3037">
        <w:rPr>
          <w:rFonts w:ascii="FbShefa" w:hAnsi="FbShefa"/>
          <w:b/>
          <w:bCs/>
          <w:color w:val="3B2F2A" w:themeColor="text2" w:themeShade="80"/>
          <w:sz w:val="11"/>
          <w:rtl/>
        </w:rPr>
        <w:t>.</w:t>
      </w:r>
      <w:r w:rsidRPr="00270114">
        <w:rPr>
          <w:rFonts w:ascii="FbShefa" w:hAnsi="FbShefa"/>
          <w:sz w:val="11"/>
          <w:rtl/>
        </w:rPr>
        <w:t xml:space="preserve"> איזהו עושק שחייבה עליו תורה קרבן - דומיא דפקדון, דקא כפר ליה ממונא</w:t>
      </w:r>
      <w:r w:rsidR="00980F5A" w:rsidRPr="00270114">
        <w:rPr>
          <w:rFonts w:ascii="FbShefa" w:hAnsi="FbShefa"/>
          <w:sz w:val="11"/>
          <w:rtl/>
        </w:rPr>
        <w:t>.</w:t>
      </w:r>
    </w:p>
    <w:p w14:paraId="1D1A4652" w14:textId="1BCA43A5"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רב ששת</w:t>
      </w:r>
      <w:r w:rsidR="00980F5A" w:rsidRPr="00270114">
        <w:rPr>
          <w:rFonts w:ascii="FbShefa" w:hAnsi="FbShefa"/>
          <w:sz w:val="11"/>
          <w:rtl/>
        </w:rPr>
        <w:t>.</w:t>
      </w:r>
      <w:r w:rsidRPr="00270114">
        <w:rPr>
          <w:rFonts w:ascii="FbShefa" w:hAnsi="FbShefa"/>
          <w:sz w:val="11"/>
          <w:rtl/>
        </w:rPr>
        <w:t xml:space="preserve"> נתתיו לך - זהו עושק, יש לך בידי ואיני נותן לך - זה הוא גזל</w:t>
      </w:r>
      <w:r w:rsidR="00980F5A" w:rsidRPr="00270114">
        <w:rPr>
          <w:rFonts w:ascii="FbShefa" w:hAnsi="FbShefa"/>
          <w:sz w:val="11"/>
          <w:rtl/>
        </w:rPr>
        <w:t>.</w:t>
      </w:r>
    </w:p>
    <w:p w14:paraId="5C8596E8" w14:textId="5216A580"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קשה</w:t>
      </w:r>
      <w:r w:rsidR="00980F5A" w:rsidRPr="001B3037">
        <w:rPr>
          <w:rFonts w:ascii="FbShefa" w:hAnsi="FbShefa"/>
          <w:b/>
          <w:bCs/>
          <w:color w:val="3B2F2A" w:themeColor="text2" w:themeShade="80"/>
          <w:sz w:val="11"/>
          <w:rtl/>
        </w:rPr>
        <w:t>.</w:t>
      </w:r>
      <w:r w:rsidRPr="00270114">
        <w:rPr>
          <w:rFonts w:ascii="FbShefa" w:hAnsi="FbShefa"/>
          <w:sz w:val="11"/>
          <w:rtl/>
        </w:rPr>
        <w:t xml:space="preserve"> איזה הוא גזל שחייבה עליו תורה קרבן - דומיא דפקדון בעינן, דקא כפר ליה ממונא</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ואידך</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גזל - דגזליה והדר כפריה</w:t>
      </w:r>
      <w:r w:rsidR="00A94292">
        <w:rPr>
          <w:rFonts w:ascii="FbShefa" w:hAnsi="FbShefa"/>
          <w:sz w:val="11"/>
          <w:rtl/>
        </w:rPr>
        <w:t xml:space="preserve"> (</w:t>
      </w:r>
      <w:r w:rsidRPr="00270114">
        <w:rPr>
          <w:rFonts w:ascii="FbShefa" w:hAnsi="FbShefa"/>
          <w:sz w:val="11"/>
          <w:rtl/>
        </w:rPr>
        <w:t>אבל בעושק א"א לומר כן)</w:t>
      </w:r>
      <w:r w:rsidR="00980F5A" w:rsidRPr="00270114">
        <w:rPr>
          <w:rFonts w:ascii="FbShefa" w:hAnsi="FbShefa"/>
          <w:sz w:val="11"/>
          <w:rtl/>
        </w:rPr>
        <w:t>.</w:t>
      </w:r>
    </w:p>
    <w:p w14:paraId="24B9C257" w14:textId="0F43EA8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אביי</w:t>
      </w:r>
      <w:r w:rsidR="00980F5A" w:rsidRPr="001B3037">
        <w:rPr>
          <w:rFonts w:ascii="FbShefa" w:hAnsi="FbShefa"/>
          <w:b/>
          <w:bCs/>
          <w:color w:val="3B2F2A" w:themeColor="text2" w:themeShade="80"/>
          <w:sz w:val="11"/>
          <w:rtl/>
        </w:rPr>
        <w:t>.</w:t>
      </w:r>
      <w:r w:rsidRPr="00270114">
        <w:rPr>
          <w:rFonts w:ascii="FbShefa" w:hAnsi="FbShefa"/>
          <w:sz w:val="11"/>
          <w:rtl/>
        </w:rPr>
        <w:t xml:space="preserve"> לא שכרתיך מעולם - זה הוא עושק, נתתיו לך - זה הוא גזל</w:t>
      </w:r>
      <w:r w:rsidR="00980F5A" w:rsidRPr="00270114">
        <w:rPr>
          <w:rFonts w:ascii="FbShefa" w:hAnsi="FbShefa"/>
          <w:sz w:val="11"/>
          <w:rtl/>
        </w:rPr>
        <w:t>.</w:t>
      </w:r>
    </w:p>
    <w:p w14:paraId="7EBBA497" w14:textId="3FBCC468"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רבא</w:t>
      </w:r>
      <w:r w:rsidR="00980F5A" w:rsidRPr="001B3037">
        <w:rPr>
          <w:rFonts w:ascii="FbShefa" w:hAnsi="FbShefa"/>
          <w:b/>
          <w:bCs/>
          <w:color w:val="3B2F2A" w:themeColor="text2" w:themeShade="80"/>
          <w:sz w:val="11"/>
          <w:rtl/>
        </w:rPr>
        <w:t>.</w:t>
      </w:r>
      <w:r w:rsidRPr="00270114">
        <w:rPr>
          <w:rFonts w:ascii="FbShefa" w:hAnsi="FbShefa"/>
          <w:sz w:val="11"/>
          <w:rtl/>
        </w:rPr>
        <w:t xml:space="preserve"> זה הוא עושק זהו גזל, ולמה חלקן הכתוב - לעבור עליו בשני לאוין</w:t>
      </w:r>
      <w:r w:rsidR="00980F5A" w:rsidRPr="00270114">
        <w:rPr>
          <w:rFonts w:ascii="FbShefa" w:hAnsi="FbShefa"/>
          <w:sz w:val="11"/>
          <w:rtl/>
        </w:rPr>
        <w:t>.</w:t>
      </w:r>
    </w:p>
    <w:p w14:paraId="0E9A8EB3" w14:textId="05613F07" w:rsidR="009C3CB4" w:rsidRPr="001B3037" w:rsidRDefault="009C3CB4" w:rsidP="009C3CB4">
      <w:pPr>
        <w:spacing w:before="100" w:beforeAutospacing="1" w:after="100" w:afterAutospacing="1" w:line="240" w:lineRule="auto"/>
        <w:ind w:rightChars="567" w:right="1134"/>
        <w:jc w:val="both"/>
        <w:rPr>
          <w:rFonts w:ascii="FbShefa" w:eastAsia="Times New Roman" w:hAnsi="FbShefa"/>
          <w:b/>
          <w:bCs/>
          <w:color w:val="3B2F2A" w:themeColor="text2" w:themeShade="80"/>
          <w:sz w:val="11"/>
          <w:rtl/>
        </w:rPr>
      </w:pPr>
    </w:p>
    <w:p w14:paraId="5A6127E4" w14:textId="24F02CC9" w:rsidR="009C3CB4" w:rsidRPr="001B3037" w:rsidRDefault="009C3CB4" w:rsidP="009C3CB4">
      <w:pPr>
        <w:spacing w:before="100" w:beforeAutospacing="1" w:after="100" w:afterAutospacing="1" w:line="240" w:lineRule="auto"/>
        <w:ind w:rightChars="567" w:right="1134"/>
        <w:jc w:val="both"/>
        <w:rPr>
          <w:rFonts w:ascii="FbShefa" w:eastAsia="Times New Roman" w:hAnsi="FbShefa"/>
          <w:b/>
          <w:bCs/>
          <w:color w:val="3B2F2A" w:themeColor="text2" w:themeShade="80"/>
          <w:sz w:val="11"/>
          <w:rtl/>
        </w:rPr>
      </w:pPr>
      <w:r w:rsidRPr="001B3037">
        <w:rPr>
          <w:rFonts w:ascii="FbShefa" w:eastAsia="Times New Roman" w:hAnsi="FbShefa"/>
          <w:b/>
          <w:bCs/>
          <w:color w:val="3B2F2A" w:themeColor="text2" w:themeShade="80"/>
          <w:sz w:val="11"/>
          <w:rtl/>
        </w:rPr>
        <w:t>אֶחָד שְׂכַר אָדָם וְאֶחָד שְׂכַר בְּהֵמָה וְאֶחָד שְׂכַר כֵּלִים, יֶשׁ בּוֹ מִשּׁוּם בְּיוֹמוֹ תִתֵּן שְׂכָרוֹ, וְיֶשׁ בּוֹ מִשּׁוּם לֹא תָלִין פְּעֻלַּת שָׂכִיר אִתְּךָ עַד בֹּקֶר</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אֵימָתַי, בִּזְמַן שֶׁתְּבָעוֹ, לֹא תְבָעוֹ, אֵינוֹ עוֹבֵר עָלָיו</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הִמְחָהוּ אֵצֶל חֶנְוָנִי אוֹ אֵצֶל שֻׁלְחָנִי, אֵינוֹ עוֹבֵר עָלָיו</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שָׂכִיר, בִּזְמַנּוֹ נִשְׁבָּע וְנוֹטֵל, עָבַר זְמַנּוֹ אֵינוֹ נִשְׁבָּע וְנוֹטֵל</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אִם יֵשׁ עֵדִים שֶׁתְּבָעוֹ, הֲרֵי זֶה נִשְׁבָּע וְנוֹטֵל</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גֵּר תּוֹשָׁב יֶשׁ בּוֹ מִשּׁוּם בְּיוֹמוֹ תִתֵּן שְׂכָרוֹ, וְאֵין בּוֹ מִשּׁוּם לֹא תָלִין פְּעֻלַּת שָׂכִיר אִתְּךָ עַד בֹּקֶר: </w:t>
      </w:r>
    </w:p>
    <w:p w14:paraId="5C443EE0" w14:textId="778058EA" w:rsidR="009C3CB4" w:rsidRPr="00270114" w:rsidRDefault="009C3CB4" w:rsidP="00794C1A">
      <w:pPr>
        <w:pStyle w:val="1"/>
        <w:rPr>
          <w:rFonts w:ascii="FbShefa" w:hAnsi="FbShefa"/>
          <w:rtl/>
        </w:rPr>
      </w:pPr>
      <w:r w:rsidRPr="00270114">
        <w:rPr>
          <w:rFonts w:ascii="FbShefa" w:hAnsi="FbShefa"/>
          <w:sz w:val="11"/>
          <w:rtl/>
        </w:rPr>
        <w:t>קיא</w:t>
      </w:r>
      <w:r w:rsidR="00B36BF2" w:rsidRPr="00270114">
        <w:rPr>
          <w:rFonts w:ascii="FbShefa" w:hAnsi="FbShefa"/>
          <w:sz w:val="11"/>
          <w:rtl/>
        </w:rPr>
        <w:t>, ב</w:t>
      </w:r>
    </w:p>
    <w:p w14:paraId="412D0A8A"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גר תושב ובהמה</w:t>
      </w:r>
    </w:p>
    <w:p w14:paraId="77FA30F0" w14:textId="7A478B8A"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מחלוקת א</w:t>
      </w:r>
      <w:r w:rsidR="00980F5A" w:rsidRPr="001B3037">
        <w:rPr>
          <w:rFonts w:ascii="FbShefa" w:hAnsi="FbShefa"/>
          <w:b/>
          <w:bCs/>
          <w:color w:val="3B2F2A" w:themeColor="text2" w:themeShade="80"/>
          <w:sz w:val="11"/>
          <w:rtl/>
        </w:rPr>
        <w:t>.</w:t>
      </w:r>
      <w:r w:rsidRPr="00270114">
        <w:rPr>
          <w:rFonts w:ascii="FbShefa" w:hAnsi="FbShefa"/>
          <w:sz w:val="11"/>
          <w:rtl/>
        </w:rPr>
        <w:t xml:space="preserve"> גר תושב - יש בו הכל, או רק ביומו תתן שכרו</w:t>
      </w:r>
      <w:r w:rsidR="00980F5A" w:rsidRPr="00270114">
        <w:rPr>
          <w:rFonts w:ascii="FbShefa" w:hAnsi="FbShefa"/>
          <w:sz w:val="11"/>
          <w:rtl/>
        </w:rPr>
        <w:t>.</w:t>
      </w:r>
    </w:p>
    <w:p w14:paraId="54345B1A" w14:textId="7BC1D2EB"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מחלוקת ב</w:t>
      </w:r>
      <w:r w:rsidR="00980F5A" w:rsidRPr="001B3037">
        <w:rPr>
          <w:rFonts w:ascii="FbShefa" w:hAnsi="FbShefa"/>
          <w:b/>
          <w:bCs/>
          <w:color w:val="3B2F2A" w:themeColor="text2" w:themeShade="80"/>
          <w:sz w:val="11"/>
          <w:rtl/>
        </w:rPr>
        <w:t>.</w:t>
      </w:r>
      <w:r w:rsidRPr="00270114">
        <w:rPr>
          <w:rFonts w:ascii="FbShefa" w:hAnsi="FbShefa"/>
          <w:sz w:val="11"/>
          <w:rtl/>
        </w:rPr>
        <w:t xml:space="preserve"> בהמה וכלים - יש בהם הכל, או רק בל תעשק</w:t>
      </w:r>
      <w:r w:rsidR="00980F5A" w:rsidRPr="00270114">
        <w:rPr>
          <w:rFonts w:ascii="FbShefa" w:hAnsi="FbShefa"/>
          <w:sz w:val="11"/>
          <w:rtl/>
        </w:rPr>
        <w:t>.</w:t>
      </w:r>
    </w:p>
    <w:p w14:paraId="7797CE48" w14:textId="77777777" w:rsidR="009C3CB4" w:rsidRPr="001B3037" w:rsidRDefault="009C3CB4" w:rsidP="009C3CB4">
      <w:pPr>
        <w:spacing w:line="240" w:lineRule="auto"/>
        <w:rPr>
          <w:rFonts w:ascii="FbShefa" w:hAnsi="FbShefa"/>
          <w:b/>
          <w:bCs/>
          <w:color w:val="3B2F2A" w:themeColor="text2" w:themeShade="80"/>
          <w:sz w:val="11"/>
          <w:rtl/>
        </w:rPr>
      </w:pPr>
    </w:p>
    <w:p w14:paraId="15D19832"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לימודים</w:t>
      </w:r>
    </w:p>
    <w:p w14:paraId="2403EC95" w14:textId="14D7D86D"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המיעוט לבהמה וכלים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ולא תבא עליו השמש כי עני הוא - יצאו בהמה וכלים שאינן באין לידי עניות ועשירות</w:t>
      </w:r>
      <w:r w:rsidR="00980F5A" w:rsidRPr="00270114">
        <w:rPr>
          <w:rFonts w:ascii="FbShefa" w:hAnsi="FbShefa"/>
          <w:sz w:val="11"/>
          <w:rtl/>
        </w:rPr>
        <w:t>.</w:t>
      </w:r>
    </w:p>
    <w:p w14:paraId="6AB65D4A" w14:textId="24E81BC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קדימה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להקדים עני לעשיר, ועני לאביון</w:t>
      </w:r>
      <w:r w:rsidR="00980F5A" w:rsidRPr="00270114">
        <w:rPr>
          <w:rFonts w:ascii="FbShefa" w:hAnsi="FbShefa"/>
          <w:sz w:val="11"/>
          <w:rtl/>
        </w:rPr>
        <w:t>.</w:t>
      </w:r>
    </w:p>
    <w:p w14:paraId="796FEB13" w14:textId="777F8FD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וצריכא</w:t>
      </w:r>
      <w:r w:rsidRPr="00270114">
        <w:rPr>
          <w:rFonts w:ascii="FbShefa" w:hAnsi="FbShefa"/>
          <w:sz w:val="11"/>
          <w:rtl/>
        </w:rPr>
        <w:t>, אביון לא כסיף למתבעיה, עשיר כסיף למתבעיה / עשיר לא צריך ליה, אביון צריך ליה</w:t>
      </w:r>
      <w:r w:rsidR="00980F5A" w:rsidRPr="00270114">
        <w:rPr>
          <w:rFonts w:ascii="FbShefa" w:hAnsi="FbShefa"/>
          <w:sz w:val="11"/>
          <w:rtl/>
        </w:rPr>
        <w:t>.</w:t>
      </w:r>
    </w:p>
    <w:p w14:paraId="559A2AFE" w14:textId="43EDAAEB"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נכרי</w:t>
      </w:r>
      <w:r w:rsidR="00980F5A" w:rsidRPr="001B3037">
        <w:rPr>
          <w:rFonts w:ascii="FbShefa" w:hAnsi="FbShefa"/>
          <w:b/>
          <w:bCs/>
          <w:color w:val="3B2F2A" w:themeColor="text2" w:themeShade="80"/>
          <w:sz w:val="11"/>
          <w:rtl/>
        </w:rPr>
        <w:t>.</w:t>
      </w:r>
      <w:r w:rsidRPr="00270114">
        <w:rPr>
          <w:rFonts w:ascii="FbShefa" w:hAnsi="FbShefa"/>
          <w:sz w:val="11"/>
          <w:rtl/>
        </w:rPr>
        <w:t xml:space="preserve"> ב' פסוקים: חד למשרא עושקו, וחד למשרא גזלו</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וצריכי</w:t>
      </w:r>
      <w:r w:rsidR="00980F5A" w:rsidRPr="001B3037">
        <w:rPr>
          <w:rFonts w:ascii="FbShefa" w:hAnsi="FbShefa"/>
          <w:b/>
          <w:bCs/>
          <w:color w:val="3B2F2A" w:themeColor="text2" w:themeShade="80"/>
          <w:sz w:val="11"/>
          <w:rtl/>
        </w:rPr>
        <w:t>.</w:t>
      </w:r>
      <w:r w:rsidRPr="00270114">
        <w:rPr>
          <w:rFonts w:ascii="FbShefa" w:hAnsi="FbShefa"/>
          <w:sz w:val="11"/>
          <w:rtl/>
        </w:rPr>
        <w:t xml:space="preserve"> גזלו לא טרח ביה, עושקו לא אתא לידיה</w:t>
      </w:r>
      <w:r w:rsidR="00980F5A" w:rsidRPr="00270114">
        <w:rPr>
          <w:rFonts w:ascii="FbShefa" w:hAnsi="FbShefa"/>
          <w:sz w:val="11"/>
          <w:rtl/>
        </w:rPr>
        <w:t>.</w:t>
      </w:r>
    </w:p>
    <w:p w14:paraId="50D3EE8C" w14:textId="4027D08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רב אסי</w:t>
      </w:r>
      <w:r w:rsidR="00980F5A" w:rsidRPr="00270114">
        <w:rPr>
          <w:rFonts w:ascii="FbShefa" w:hAnsi="FbShefa"/>
          <w:sz w:val="11"/>
          <w:rtl/>
        </w:rPr>
        <w:t>.</w:t>
      </w:r>
      <w:r w:rsidRPr="00270114">
        <w:rPr>
          <w:rFonts w:ascii="FbShefa" w:hAnsi="FbShefa"/>
          <w:sz w:val="11"/>
          <w:rtl/>
        </w:rPr>
        <w:t xml:space="preserve"> אפילו לא שכרו אלא לבצור לו אשכול אחד של ענבים - עובר משום בל תלין</w:t>
      </w:r>
      <w:r w:rsidR="00980F5A" w:rsidRPr="00270114">
        <w:rPr>
          <w:rFonts w:ascii="FbShefa" w:hAnsi="FbShefa"/>
          <w:sz w:val="11"/>
          <w:rtl/>
        </w:rPr>
        <w:t>.</w:t>
      </w:r>
    </w:p>
    <w:p w14:paraId="68592634" w14:textId="0181C25F"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"ואליו הוא נשא את נפשו"</w:t>
      </w:r>
      <w:r w:rsidRPr="00270114">
        <w:rPr>
          <w:rFonts w:ascii="FbShefa" w:hAnsi="FbShefa"/>
          <w:sz w:val="11"/>
          <w:vertAlign w:val="superscript"/>
          <w:rtl/>
        </w:rPr>
        <w:footnoteReference w:id="38"/>
      </w:r>
      <w:r w:rsidRPr="00270114">
        <w:rPr>
          <w:rFonts w:ascii="FbShefa" w:hAnsi="FbShefa"/>
          <w:sz w:val="11"/>
          <w:rtl/>
        </w:rPr>
        <w:t xml:space="preserve"> ללמד </w:t>
      </w:r>
      <w:r w:rsidRPr="001B3037">
        <w:rPr>
          <w:rFonts w:ascii="FbShefa" w:hAnsi="FbShefa"/>
          <w:b/>
          <w:bCs/>
          <w:color w:val="3B2F2A" w:themeColor="text2" w:themeShade="80"/>
          <w:sz w:val="11"/>
          <w:rtl/>
        </w:rPr>
        <w:t xml:space="preserve">(א) </w:t>
      </w:r>
      <w:r w:rsidRPr="00270114">
        <w:rPr>
          <w:rFonts w:ascii="FbShefa" w:hAnsi="FbShefa"/>
          <w:sz w:val="11"/>
          <w:rtl/>
        </w:rPr>
        <w:t>אשכול אחד</w:t>
      </w:r>
      <w:r w:rsidR="00A94292">
        <w:rPr>
          <w:rFonts w:ascii="FbShefa" w:hAnsi="FbShefa"/>
          <w:sz w:val="11"/>
          <w:rtl/>
        </w:rPr>
        <w:t xml:space="preserve"> (</w:t>
      </w:r>
      <w:r w:rsidRPr="001B3037">
        <w:rPr>
          <w:rFonts w:ascii="FbShefa" w:hAnsi="FbShefa"/>
          <w:b/>
          <w:bCs/>
          <w:color w:val="3B2F2A" w:themeColor="text2" w:themeShade="80"/>
          <w:sz w:val="11"/>
          <w:rtl/>
        </w:rPr>
        <w:t>ב)</w:t>
      </w:r>
      <w:r w:rsidRPr="00270114">
        <w:rPr>
          <w:rFonts w:ascii="FbShefa" w:hAnsi="FbShefa"/>
          <w:sz w:val="11"/>
          <w:rtl/>
        </w:rPr>
        <w:t xml:space="preserve"> דבר המוסר נפשו עליו, מפני מה עלה זה בכבש ונתלה באילן ומסר את עצמו למיתה - לא על שכרו? </w:t>
      </w:r>
    </w:p>
    <w:p w14:paraId="3F1B98A5" w14:textId="15913075" w:rsidR="009C3CB4" w:rsidRPr="00270114" w:rsidRDefault="009C3CB4" w:rsidP="00794C1A">
      <w:pPr>
        <w:pStyle w:val="1"/>
        <w:rPr>
          <w:rFonts w:ascii="FbShefa" w:hAnsi="FbShefa"/>
          <w:rtl/>
        </w:rPr>
      </w:pPr>
      <w:r w:rsidRPr="00270114">
        <w:rPr>
          <w:rFonts w:ascii="FbShefa" w:hAnsi="FbShefa"/>
          <w:sz w:val="11"/>
          <w:rtl/>
        </w:rPr>
        <w:t>קיב</w:t>
      </w:r>
      <w:r w:rsidR="00B36BF2" w:rsidRPr="00270114">
        <w:rPr>
          <w:rFonts w:ascii="FbShefa" w:hAnsi="FbShefa"/>
          <w:sz w:val="11"/>
          <w:rtl/>
        </w:rPr>
        <w:t>, א</w:t>
      </w:r>
    </w:p>
    <w:p w14:paraId="20BBC02B"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אינו עובר</w:t>
      </w:r>
    </w:p>
    <w:p w14:paraId="7E6F5F61" w14:textId="70E6EB3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 xml:space="preserve">(א) </w:t>
      </w:r>
      <w:r w:rsidRPr="00270114">
        <w:rPr>
          <w:rFonts w:ascii="FbShefa" w:hAnsi="FbShefa"/>
          <w:sz w:val="11"/>
          <w:rtl/>
        </w:rPr>
        <w:t>לא תבעו, אינו עובר עליו</w:t>
      </w:r>
      <w:r w:rsidR="00980F5A" w:rsidRPr="00270114">
        <w:rPr>
          <w:rFonts w:ascii="FbShefa" w:hAnsi="FbShefa"/>
          <w:sz w:val="11"/>
          <w:rtl/>
        </w:rPr>
        <w:t>.</w:t>
      </w:r>
    </w:p>
    <w:p w14:paraId="5C5017DA" w14:textId="65DBC90B"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 xml:space="preserve">(ב) </w:t>
      </w:r>
      <w:r w:rsidRPr="00270114">
        <w:rPr>
          <w:rFonts w:ascii="FbShefa" w:hAnsi="FbShefa"/>
          <w:sz w:val="11"/>
          <w:rtl/>
        </w:rPr>
        <w:t>אין לו, אין עובר עליו</w:t>
      </w:r>
      <w:r w:rsidR="00980F5A" w:rsidRPr="00270114">
        <w:rPr>
          <w:rFonts w:ascii="FbShefa" w:hAnsi="FbShefa"/>
          <w:sz w:val="11"/>
          <w:rtl/>
        </w:rPr>
        <w:t>.</w:t>
      </w:r>
    </w:p>
    <w:p w14:paraId="07AFE715" w14:textId="5D403AE1"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(ג)</w:t>
      </w:r>
      <w:r w:rsidRPr="00270114">
        <w:rPr>
          <w:rFonts w:ascii="FbShefa" w:hAnsi="FbShefa"/>
          <w:sz w:val="11"/>
          <w:rtl/>
        </w:rPr>
        <w:t xml:space="preserve"> המחהו אצל חנוני ואצל שולחני אינו עובר</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מחלוקת</w:t>
      </w:r>
      <w:r w:rsidR="00980F5A" w:rsidRPr="001B3037">
        <w:rPr>
          <w:rFonts w:ascii="FbShefa" w:hAnsi="FbShefa"/>
          <w:b/>
          <w:bCs/>
          <w:color w:val="3B2F2A" w:themeColor="text2" w:themeShade="80"/>
          <w:sz w:val="11"/>
          <w:rtl/>
        </w:rPr>
        <w:t>.</w:t>
      </w:r>
      <w:r w:rsidRPr="00270114">
        <w:rPr>
          <w:rFonts w:ascii="FbShefa" w:hAnsi="FbShefa"/>
          <w:sz w:val="11"/>
          <w:rtl/>
        </w:rPr>
        <w:t xml:space="preserve"> האם חוזר</w:t>
      </w:r>
      <w:r w:rsidR="00980F5A" w:rsidRPr="00270114">
        <w:rPr>
          <w:rFonts w:ascii="FbShefa" w:hAnsi="FbShefa"/>
          <w:sz w:val="11"/>
          <w:rtl/>
        </w:rPr>
        <w:t>.</w:t>
      </w:r>
    </w:p>
    <w:p w14:paraId="0240BECA" w14:textId="77777777" w:rsidR="009C3CB4" w:rsidRPr="00270114" w:rsidRDefault="009C3CB4" w:rsidP="009C3CB4">
      <w:pPr>
        <w:spacing w:line="240" w:lineRule="auto"/>
        <w:rPr>
          <w:rFonts w:ascii="FbShefa" w:hAnsi="FbShefa"/>
          <w:sz w:val="11"/>
          <w:rtl/>
        </w:rPr>
      </w:pPr>
    </w:p>
    <w:p w14:paraId="08E3FAAB"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קבלנות</w:t>
      </w:r>
    </w:p>
    <w:p w14:paraId="2D1416D7" w14:textId="4E62C476"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בעו מיניה מרב ששת</w:t>
      </w:r>
      <w:r w:rsidR="00980F5A" w:rsidRPr="00270114">
        <w:rPr>
          <w:rFonts w:ascii="FbShefa" w:hAnsi="FbShefa"/>
          <w:sz w:val="11"/>
          <w:rtl/>
        </w:rPr>
        <w:t>.</w:t>
      </w:r>
      <w:r w:rsidRPr="00270114">
        <w:rPr>
          <w:rFonts w:ascii="FbShefa" w:hAnsi="FbShefa"/>
          <w:sz w:val="11"/>
          <w:rtl/>
        </w:rPr>
        <w:t xml:space="preserve"> קבלנות עובר עליו משום בל תלין או אין עובר משום בל תלין</w:t>
      </w:r>
      <w:r w:rsidR="00980F5A" w:rsidRPr="00270114">
        <w:rPr>
          <w:rFonts w:ascii="FbShefa" w:hAnsi="FbShefa"/>
          <w:sz w:val="11"/>
          <w:rtl/>
        </w:rPr>
        <w:t>.</w:t>
      </w:r>
    </w:p>
    <w:p w14:paraId="76BD00B9" w14:textId="300299AD"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יסוד הנידון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אומן קונה בשבח כלי והלואה היא, או אין אומן קונה בשבח כלי ושכירות היא</w:t>
      </w:r>
      <w:r w:rsidR="00980F5A" w:rsidRPr="00270114">
        <w:rPr>
          <w:rFonts w:ascii="FbShefa" w:hAnsi="FbShefa"/>
          <w:sz w:val="11"/>
          <w:rtl/>
        </w:rPr>
        <w:t>.</w:t>
      </w:r>
    </w:p>
    <w:p w14:paraId="6BF7868D" w14:textId="7CE5690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רב ששת</w:t>
      </w:r>
      <w:r w:rsidR="00980F5A" w:rsidRPr="00270114">
        <w:rPr>
          <w:rFonts w:ascii="FbShefa" w:hAnsi="FbShefa"/>
          <w:sz w:val="11"/>
          <w:rtl/>
        </w:rPr>
        <w:t>.</w:t>
      </w:r>
      <w:r w:rsidRPr="00270114">
        <w:rPr>
          <w:rFonts w:ascii="FbShefa" w:hAnsi="FbShefa"/>
          <w:sz w:val="11"/>
          <w:rtl/>
        </w:rPr>
        <w:t xml:space="preserve"> עובר</w:t>
      </w:r>
      <w:r w:rsidR="00980F5A" w:rsidRPr="00270114">
        <w:rPr>
          <w:rFonts w:ascii="FbShefa" w:hAnsi="FbShefa"/>
          <w:sz w:val="11"/>
          <w:rtl/>
        </w:rPr>
        <w:t>.</w:t>
      </w:r>
    </w:p>
    <w:p w14:paraId="02EC0EBA" w14:textId="0EF7D41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מיתבי</w:t>
      </w:r>
      <w:r w:rsidR="00980F5A" w:rsidRPr="001B3037">
        <w:rPr>
          <w:rFonts w:ascii="FbShefa" w:hAnsi="FbShefa"/>
          <w:b/>
          <w:bCs/>
          <w:color w:val="3B2F2A" w:themeColor="text2" w:themeShade="80"/>
          <w:sz w:val="11"/>
          <w:rtl/>
        </w:rPr>
        <w:t>.</w:t>
      </w:r>
      <w:r w:rsidRPr="00270114">
        <w:rPr>
          <w:rFonts w:ascii="FbShefa" w:hAnsi="FbShefa"/>
          <w:sz w:val="11"/>
          <w:rtl/>
        </w:rPr>
        <w:t xml:space="preserve"> אינו עובר</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התם שהמחהו אצל חנוני ואצל שולחני</w:t>
      </w:r>
      <w:r w:rsidR="00980F5A" w:rsidRPr="00270114">
        <w:rPr>
          <w:rFonts w:ascii="FbShefa" w:hAnsi="FbShefa"/>
          <w:sz w:val="11"/>
          <w:rtl/>
        </w:rPr>
        <w:t>.</w:t>
      </w:r>
    </w:p>
    <w:p w14:paraId="038A14AF" w14:textId="6735351D"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נימא מסייעא ליה</w:t>
      </w:r>
      <w:r w:rsidR="00980F5A" w:rsidRPr="00270114">
        <w:rPr>
          <w:rFonts w:ascii="FbShefa" w:hAnsi="FbShefa"/>
          <w:sz w:val="11"/>
          <w:rtl/>
        </w:rPr>
        <w:t>.</w:t>
      </w:r>
      <w:r w:rsidRPr="00270114">
        <w:rPr>
          <w:rFonts w:ascii="FbShefa" w:hAnsi="FbShefa"/>
          <w:sz w:val="11"/>
          <w:rtl/>
        </w:rPr>
        <w:t xml:space="preserve"> הנותן טליתו לאומן, גמרה והודיעו - אפילו מכאן ועד עשרה ימים אינו עובר משום בל תלין, נתנה לו בחצי היום - מששקעה עליו חמה עובר משום בל תלין</w:t>
      </w:r>
      <w:r w:rsidR="00980F5A" w:rsidRPr="00270114">
        <w:rPr>
          <w:rFonts w:ascii="FbShefa" w:hAnsi="FbShefa"/>
          <w:sz w:val="11"/>
          <w:rtl/>
        </w:rPr>
        <w:t>.</w:t>
      </w:r>
    </w:p>
    <w:p w14:paraId="61A027A3" w14:textId="6031EF6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בגרדא דסרבלא</w:t>
      </w:r>
      <w:r w:rsidR="00980F5A" w:rsidRPr="00270114">
        <w:rPr>
          <w:rFonts w:ascii="FbShefa" w:hAnsi="FbShefa"/>
          <w:sz w:val="11"/>
          <w:rtl/>
        </w:rPr>
        <w:t>.</w:t>
      </w:r>
      <w:r w:rsidRPr="00270114">
        <w:rPr>
          <w:rFonts w:ascii="FbShefa" w:hAnsi="FbShefa"/>
          <w:sz w:val="11"/>
          <w:rtl/>
        </w:rPr>
        <w:t xml:space="preserve"> דליכא שבחיה כגון דקא אגריה מיניה לבטושי, בטשא ובטשא במעתא</w:t>
      </w:r>
      <w:r w:rsidR="00980F5A" w:rsidRPr="00270114">
        <w:rPr>
          <w:rFonts w:ascii="FbShefa" w:hAnsi="FbShefa"/>
          <w:sz w:val="11"/>
          <w:rtl/>
        </w:rPr>
        <w:t>.</w:t>
      </w:r>
    </w:p>
    <w:p w14:paraId="7AEBDCC4" w14:textId="63482429" w:rsidR="009C3CB4" w:rsidRPr="00270114" w:rsidRDefault="009C3CB4" w:rsidP="00794C1A">
      <w:pPr>
        <w:pStyle w:val="1"/>
        <w:rPr>
          <w:rFonts w:ascii="FbShefa" w:hAnsi="FbShefa"/>
          <w:rtl/>
        </w:rPr>
      </w:pPr>
      <w:r w:rsidRPr="00270114">
        <w:rPr>
          <w:rFonts w:ascii="FbShefa" w:hAnsi="FbShefa"/>
          <w:sz w:val="11"/>
          <w:rtl/>
        </w:rPr>
        <w:t>קיב</w:t>
      </w:r>
      <w:r w:rsidR="00B36BF2" w:rsidRPr="00270114">
        <w:rPr>
          <w:rFonts w:ascii="FbShefa" w:hAnsi="FbShefa"/>
          <w:sz w:val="11"/>
          <w:rtl/>
        </w:rPr>
        <w:t>, ב</w:t>
      </w:r>
    </w:p>
    <w:p w14:paraId="4581536C"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 xml:space="preserve">שכיר בזמנו נשבע ונוטל </w:t>
      </w:r>
    </w:p>
    <w:p w14:paraId="0D6A38C5" w14:textId="73036E08"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שכיר אמאי תקינו ליה רבנן למשתבע ושקיל</w:t>
      </w:r>
      <w:r w:rsidR="00980F5A" w:rsidRPr="00270114">
        <w:rPr>
          <w:rFonts w:ascii="FbShefa" w:hAnsi="FbShefa"/>
          <w:sz w:val="11"/>
          <w:rtl/>
        </w:rPr>
        <w:t>.</w:t>
      </w:r>
      <w:r w:rsidRPr="00270114">
        <w:rPr>
          <w:rFonts w:ascii="FbShefa" w:hAnsi="FbShefa"/>
          <w:sz w:val="11"/>
          <w:rtl/>
        </w:rPr>
        <w:t xml:space="preserve"> תקנות קבועות שנו כאן</w:t>
      </w:r>
      <w:r w:rsidR="00980F5A" w:rsidRPr="00270114">
        <w:rPr>
          <w:rFonts w:ascii="FbShefa" w:hAnsi="FbShefa"/>
          <w:sz w:val="11"/>
          <w:rtl/>
        </w:rPr>
        <w:t>.</w:t>
      </w:r>
      <w:r w:rsidRPr="00270114">
        <w:rPr>
          <w:rFonts w:ascii="FbShefa" w:hAnsi="FbShefa"/>
          <w:sz w:val="11"/>
          <w:rtl/>
        </w:rPr>
        <w:t xml:space="preserve"> שבועה דבעל הבית היא ועקרוה רבנן לשבועה דבעל הבית ושדיוה אשכיר</w:t>
      </w:r>
      <w:r w:rsidR="00980F5A" w:rsidRPr="00270114">
        <w:rPr>
          <w:rFonts w:ascii="FbShefa" w:hAnsi="FbShefa"/>
          <w:sz w:val="11"/>
          <w:rtl/>
        </w:rPr>
        <w:t>.</w:t>
      </w:r>
    </w:p>
    <w:p w14:paraId="7F5975FA" w14:textId="6EF2D41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ס"ד</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משום כדי חייו דשכיר</w:t>
      </w:r>
      <w:r w:rsidR="00980F5A" w:rsidRPr="00270114">
        <w:rPr>
          <w:rFonts w:ascii="FbShefa" w:hAnsi="FbShefa"/>
          <w:sz w:val="11"/>
          <w:rtl/>
        </w:rPr>
        <w:t>.</w:t>
      </w:r>
    </w:p>
    <w:p w14:paraId="78C74E1B" w14:textId="0D3AAF51"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ומשום כדי חייו דשכיר מפסדנא ליה לבעל הבית</w:t>
      </w:r>
      <w:r w:rsidR="00980F5A" w:rsidRPr="00270114">
        <w:rPr>
          <w:rFonts w:ascii="FbShefa" w:hAnsi="FbShefa"/>
          <w:sz w:val="11"/>
          <w:rtl/>
        </w:rPr>
        <w:t>.</w:t>
      </w:r>
    </w:p>
    <w:p w14:paraId="110C5B7F" w14:textId="05C5A4D2"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אין לדחות</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בעל הבית גופיה ניחא ליה דמשתבע שכיר ושקיל, כי היכי דליתגרו ליה פועלים</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שכיר ניחא ליה, כי היכי דליגרוהו</w:t>
      </w:r>
      <w:r w:rsidR="00980F5A" w:rsidRPr="00270114">
        <w:rPr>
          <w:rFonts w:ascii="FbShefa" w:hAnsi="FbShefa"/>
          <w:sz w:val="11"/>
          <w:rtl/>
        </w:rPr>
        <w:t>.</w:t>
      </w:r>
    </w:p>
    <w:p w14:paraId="221ECA04" w14:textId="77777777" w:rsidR="009C3CB4" w:rsidRPr="00270114" w:rsidRDefault="009C3CB4" w:rsidP="009C3CB4">
      <w:pPr>
        <w:spacing w:line="240" w:lineRule="auto"/>
        <w:rPr>
          <w:rFonts w:ascii="FbShefa" w:hAnsi="FbShefa"/>
          <w:sz w:val="11"/>
          <w:rtl/>
        </w:rPr>
      </w:pPr>
    </w:p>
    <w:p w14:paraId="4A57F635" w14:textId="5F3C6CA8"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אלא</w:t>
      </w:r>
      <w:r w:rsidR="00980F5A" w:rsidRPr="00270114">
        <w:rPr>
          <w:rFonts w:ascii="FbShefa" w:hAnsi="FbShefa"/>
          <w:sz w:val="11"/>
          <w:rtl/>
        </w:rPr>
        <w:t>.</w:t>
      </w:r>
      <w:r w:rsidRPr="00270114">
        <w:rPr>
          <w:rFonts w:ascii="FbShefa" w:hAnsi="FbShefa"/>
          <w:sz w:val="11"/>
          <w:rtl/>
        </w:rPr>
        <w:t xml:space="preserve"> בעל הבית טרוד בפועלים הוא</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אי הכי</w:t>
      </w:r>
      <w:r w:rsidR="00980F5A" w:rsidRPr="00270114">
        <w:rPr>
          <w:rFonts w:ascii="FbShefa" w:hAnsi="FbShefa"/>
          <w:sz w:val="11"/>
          <w:rtl/>
        </w:rPr>
        <w:t>.</w:t>
      </w:r>
      <w:r w:rsidRPr="00270114">
        <w:rPr>
          <w:rFonts w:ascii="FbShefa" w:hAnsi="FbShefa"/>
          <w:sz w:val="11"/>
          <w:rtl/>
        </w:rPr>
        <w:t xml:space="preserve"> ניתב ליה בלא שבועה</w:t>
      </w:r>
      <w:r w:rsidR="00980F5A" w:rsidRPr="00270114">
        <w:rPr>
          <w:rFonts w:ascii="FbShefa" w:hAnsi="FbShefa"/>
          <w:sz w:val="11"/>
          <w:rtl/>
        </w:rPr>
        <w:t>.</w:t>
      </w:r>
      <w:r w:rsidRPr="001B3037">
        <w:rPr>
          <w:rFonts w:ascii="FbShefa" w:hAnsi="FbShefa"/>
          <w:b/>
          <w:bCs/>
          <w:color w:val="3B2F2A" w:themeColor="text2" w:themeShade="80"/>
          <w:sz w:val="11"/>
          <w:rtl/>
        </w:rPr>
        <w:t xml:space="preserve"> תשובה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כדי להפיס דעתו של בעל הבית</w:t>
      </w:r>
      <w:r w:rsidR="00980F5A" w:rsidRPr="00270114">
        <w:rPr>
          <w:rFonts w:ascii="FbShefa" w:hAnsi="FbShefa"/>
          <w:sz w:val="11"/>
          <w:rtl/>
        </w:rPr>
        <w:t>.</w:t>
      </w:r>
    </w:p>
    <w:p w14:paraId="613D7196" w14:textId="644BD599"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קשה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וניתב ליה בעדים</w:t>
      </w:r>
      <w:r w:rsidR="00980F5A" w:rsidRPr="00270114">
        <w:rPr>
          <w:rFonts w:ascii="FbShefa" w:hAnsi="FbShefa"/>
          <w:sz w:val="11"/>
          <w:rtl/>
        </w:rPr>
        <w:t>.</w:t>
      </w:r>
      <w:r w:rsidRPr="001B3037">
        <w:rPr>
          <w:rFonts w:ascii="FbShefa" w:hAnsi="FbShefa"/>
          <w:b/>
          <w:bCs/>
          <w:color w:val="3B2F2A" w:themeColor="text2" w:themeShade="80"/>
          <w:sz w:val="11"/>
          <w:rtl/>
        </w:rPr>
        <w:t xml:space="preserve"> תשובה</w:t>
      </w:r>
      <w:r w:rsidR="00980F5A" w:rsidRPr="001B3037">
        <w:rPr>
          <w:rFonts w:ascii="FbShefa" w:hAnsi="FbShefa"/>
          <w:b/>
          <w:bCs/>
          <w:color w:val="3B2F2A" w:themeColor="text2" w:themeShade="80"/>
          <w:sz w:val="11"/>
          <w:rtl/>
        </w:rPr>
        <w:t>.</w:t>
      </w:r>
      <w:r w:rsidRPr="00270114">
        <w:rPr>
          <w:rFonts w:ascii="FbShefa" w:hAnsi="FbShefa"/>
          <w:sz w:val="11"/>
          <w:rtl/>
        </w:rPr>
        <w:t xml:space="preserve"> טריחא להו מילתא</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קשה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וניתב ליה מעיקרא</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שניהם רוצים בהקפה</w:t>
      </w:r>
      <w:r w:rsidR="00980F5A" w:rsidRPr="00270114">
        <w:rPr>
          <w:rFonts w:ascii="FbShefa" w:hAnsi="FbShefa"/>
          <w:sz w:val="11"/>
          <w:rtl/>
        </w:rPr>
        <w:t>.</w:t>
      </w:r>
    </w:p>
    <w:p w14:paraId="5016570B" w14:textId="2B8D27D2" w:rsidR="009C3CB4" w:rsidRPr="001B3037" w:rsidRDefault="009C3CB4" w:rsidP="009C3CB4">
      <w:pPr>
        <w:spacing w:line="240" w:lineRule="auto"/>
        <w:rPr>
          <w:rFonts w:ascii="FbShefa" w:hAnsi="FbShefa"/>
          <w:b/>
          <w:bCs/>
          <w:color w:val="3B2F2A" w:themeColor="text2" w:themeShade="80"/>
          <w:sz w:val="11"/>
          <w:rtl/>
        </w:rPr>
      </w:pPr>
    </w:p>
    <w:p w14:paraId="041628ED" w14:textId="6DA82672"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קצץ</w:t>
      </w:r>
      <w:r w:rsidR="00980F5A" w:rsidRPr="001B3037">
        <w:rPr>
          <w:rFonts w:ascii="FbShefa" w:hAnsi="FbShefa"/>
          <w:b/>
          <w:bCs/>
          <w:color w:val="3B2F2A" w:themeColor="text2" w:themeShade="80"/>
          <w:sz w:val="11"/>
          <w:rtl/>
        </w:rPr>
        <w:t>.</w:t>
      </w:r>
      <w:r w:rsidRPr="00270114">
        <w:rPr>
          <w:rFonts w:ascii="FbShefa" w:hAnsi="FbShefa"/>
          <w:sz w:val="11"/>
          <w:rtl/>
        </w:rPr>
        <w:t xml:space="preserve"> אומן אומר שתים קצצת לי, והלה אומר לא קצצתי לך אלא אחת - המוציא מחבירו עליו הראיה</w:t>
      </w:r>
      <w:r w:rsidR="00980F5A" w:rsidRPr="00270114">
        <w:rPr>
          <w:rFonts w:ascii="FbShefa" w:hAnsi="FbShefa"/>
          <w:sz w:val="11"/>
          <w:rtl/>
        </w:rPr>
        <w:t>.</w:t>
      </w:r>
    </w:p>
    <w:p w14:paraId="3EC0759F" w14:textId="02F65991"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הטעם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קציצה ודאי מידכר דכירי לה אינשי</w:t>
      </w:r>
      <w:r w:rsidR="00980F5A" w:rsidRPr="00270114">
        <w:rPr>
          <w:rFonts w:ascii="FbShefa" w:hAnsi="FbShefa"/>
          <w:sz w:val="11"/>
          <w:rtl/>
        </w:rPr>
        <w:t>.</w:t>
      </w:r>
    </w:p>
    <w:p w14:paraId="0C5F6058" w14:textId="0D3B8094" w:rsidR="009C3CB4" w:rsidRPr="00270114" w:rsidRDefault="009C3CB4" w:rsidP="009C3CB4">
      <w:pPr>
        <w:spacing w:line="240" w:lineRule="auto"/>
        <w:rPr>
          <w:rFonts w:ascii="FbShefa" w:hAnsi="FbShefa"/>
          <w:sz w:val="11"/>
          <w:rtl/>
        </w:rPr>
      </w:pPr>
    </w:p>
    <w:p w14:paraId="41FFD7E6" w14:textId="2C65A83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עבר זמנו</w:t>
      </w:r>
      <w:r w:rsidR="00980F5A" w:rsidRPr="00270114">
        <w:rPr>
          <w:rFonts w:ascii="FbShefa" w:hAnsi="FbShefa"/>
          <w:sz w:val="11"/>
          <w:rtl/>
        </w:rPr>
        <w:t>.</w:t>
      </w:r>
      <w:r w:rsidRPr="00270114">
        <w:rPr>
          <w:rFonts w:ascii="FbShefa" w:hAnsi="FbShefa"/>
          <w:sz w:val="11"/>
          <w:rtl/>
        </w:rPr>
        <w:t xml:space="preserve"> אינו נשבע ונוטל</w:t>
      </w:r>
      <w:r w:rsidR="00980F5A" w:rsidRPr="00270114">
        <w:rPr>
          <w:rFonts w:ascii="FbShefa" w:hAnsi="FbShefa"/>
          <w:sz w:val="11"/>
          <w:rtl/>
        </w:rPr>
        <w:t>.</w:t>
      </w:r>
    </w:p>
    <w:p w14:paraId="10BE2ED1" w14:textId="0FC08CB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הטעם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חזקה אין בעל הבית עובר משום בל תלין</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ואף</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שטרוד בפועליו הוא, הני מילי מקמיה דלימטייה זמן חיוביה, אבל מטא זמן חיוביה - רמי אנפשיה ומידכר</w:t>
      </w:r>
      <w:r w:rsidR="00980F5A" w:rsidRPr="00270114">
        <w:rPr>
          <w:rFonts w:ascii="FbShefa" w:hAnsi="FbShefa"/>
          <w:sz w:val="11"/>
          <w:rtl/>
        </w:rPr>
        <w:t>.</w:t>
      </w:r>
    </w:p>
    <w:p w14:paraId="20151789" w14:textId="786D3604" w:rsidR="009C3CB4" w:rsidRPr="00270114" w:rsidRDefault="009C3CB4" w:rsidP="00794C1A">
      <w:pPr>
        <w:pStyle w:val="1"/>
        <w:rPr>
          <w:rFonts w:ascii="FbShefa" w:hAnsi="FbShefa"/>
          <w:rtl/>
        </w:rPr>
      </w:pPr>
      <w:r w:rsidRPr="00270114">
        <w:rPr>
          <w:rFonts w:ascii="FbShefa" w:hAnsi="FbShefa"/>
          <w:sz w:val="11"/>
          <w:rtl/>
        </w:rPr>
        <w:t>קיג</w:t>
      </w:r>
      <w:r w:rsidR="00B36BF2" w:rsidRPr="00270114">
        <w:rPr>
          <w:rFonts w:ascii="FbShefa" w:hAnsi="FbShefa"/>
          <w:sz w:val="11"/>
          <w:rtl/>
        </w:rPr>
        <w:t>, א</w:t>
      </w:r>
    </w:p>
    <w:p w14:paraId="6434A42E" w14:textId="4B6BF444"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קשה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וכי שכיר עובר משום בל תגזל</w:t>
      </w:r>
      <w:r w:rsidR="00980F5A" w:rsidRPr="00270114">
        <w:rPr>
          <w:rFonts w:ascii="FbShefa" w:hAnsi="FbShefa"/>
          <w:sz w:val="11"/>
          <w:rtl/>
        </w:rPr>
        <w:t>.</w:t>
      </w:r>
    </w:p>
    <w:p w14:paraId="642B588D" w14:textId="24181D6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270114">
        <w:rPr>
          <w:rFonts w:ascii="FbShefa" w:hAnsi="FbShefa"/>
          <w:sz w:val="11"/>
          <w:rtl/>
        </w:rPr>
        <w:t xml:space="preserve"> גבי בעל הבית איכא תרי חזקי: חדא דאין בעל הבית עובר משום בל תלין, וחדא דאין שכיר משהא שכרו</w:t>
      </w:r>
      <w:r w:rsidR="00980F5A" w:rsidRPr="00270114">
        <w:rPr>
          <w:rFonts w:ascii="FbShefa" w:hAnsi="FbShefa"/>
          <w:sz w:val="11"/>
          <w:rtl/>
        </w:rPr>
        <w:t>.</w:t>
      </w:r>
      <w:r w:rsidRPr="00270114">
        <w:rPr>
          <w:rFonts w:ascii="FbShefa" w:hAnsi="FbShefa"/>
          <w:sz w:val="11"/>
          <w:rtl/>
        </w:rPr>
        <w:t xml:space="preserve"> והכא - חדא חזקה</w:t>
      </w:r>
      <w:r w:rsidR="00980F5A" w:rsidRPr="00270114">
        <w:rPr>
          <w:rFonts w:ascii="FbShefa" w:hAnsi="FbShefa"/>
          <w:sz w:val="11"/>
          <w:rtl/>
        </w:rPr>
        <w:t>.</w:t>
      </w:r>
    </w:p>
    <w:p w14:paraId="4934F700" w14:textId="6B16C909" w:rsidR="009C3CB4" w:rsidRPr="00270114" w:rsidRDefault="009C3CB4" w:rsidP="009C3CB4">
      <w:pPr>
        <w:spacing w:line="240" w:lineRule="auto"/>
        <w:rPr>
          <w:rFonts w:ascii="FbShefa" w:hAnsi="FbShefa"/>
          <w:sz w:val="11"/>
          <w:rtl/>
        </w:rPr>
      </w:pPr>
    </w:p>
    <w:p w14:paraId="0FF4A88C"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אם יש עדים שתבעו הרי זה נשבע ונוטל</w:t>
      </w:r>
    </w:p>
    <w:p w14:paraId="522D6184" w14:textId="02903911"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כגון</w:t>
      </w:r>
      <w:r w:rsidR="00980F5A" w:rsidRPr="001B3037">
        <w:rPr>
          <w:rFonts w:ascii="FbShefa" w:hAnsi="FbShefa"/>
          <w:b/>
          <w:bCs/>
          <w:color w:val="3B2F2A" w:themeColor="text2" w:themeShade="80"/>
          <w:sz w:val="11"/>
          <w:rtl/>
        </w:rPr>
        <w:t>.</w:t>
      </w:r>
      <w:r w:rsidRPr="00270114">
        <w:rPr>
          <w:rFonts w:ascii="FbShefa" w:hAnsi="FbShefa"/>
          <w:sz w:val="11"/>
          <w:rtl/>
        </w:rPr>
        <w:t xml:space="preserve"> שתבעו בזמנו</w:t>
      </w:r>
      <w:r w:rsidR="00980F5A" w:rsidRPr="00270114">
        <w:rPr>
          <w:rFonts w:ascii="FbShefa" w:hAnsi="FbShefa"/>
          <w:sz w:val="11"/>
          <w:rtl/>
        </w:rPr>
        <w:t>.</w:t>
      </w:r>
    </w:p>
    <w:p w14:paraId="787FEDEC" w14:textId="3439806D"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קשה</w:t>
      </w:r>
      <w:r w:rsidR="00980F5A" w:rsidRPr="001B3037">
        <w:rPr>
          <w:rFonts w:ascii="FbShefa" w:hAnsi="FbShefa"/>
          <w:b/>
          <w:bCs/>
          <w:color w:val="3B2F2A" w:themeColor="text2" w:themeShade="80"/>
          <w:sz w:val="11"/>
          <w:rtl/>
        </w:rPr>
        <w:t>.</w:t>
      </w:r>
      <w:r w:rsidRPr="00270114">
        <w:rPr>
          <w:rFonts w:ascii="FbShefa" w:hAnsi="FbShefa"/>
          <w:sz w:val="11"/>
          <w:rtl/>
        </w:rPr>
        <w:t xml:space="preserve"> ודלמא לבתר הכי פרע</w:t>
      </w:r>
      <w:r w:rsidR="00980F5A" w:rsidRPr="00270114">
        <w:rPr>
          <w:rFonts w:ascii="FbShefa" w:hAnsi="FbShefa"/>
          <w:sz w:val="11"/>
          <w:rtl/>
        </w:rPr>
        <w:t>.</w:t>
      </w:r>
    </w:p>
    <w:p w14:paraId="32C26813" w14:textId="3BCD8A9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אמר אביי</w:t>
      </w:r>
      <w:r w:rsidR="00980F5A" w:rsidRPr="001B3037">
        <w:rPr>
          <w:rFonts w:ascii="FbShefa" w:hAnsi="FbShefa"/>
          <w:b/>
          <w:bCs/>
          <w:color w:val="3B2F2A" w:themeColor="text2" w:themeShade="80"/>
          <w:sz w:val="11"/>
          <w:rtl/>
        </w:rPr>
        <w:t>.</w:t>
      </w:r>
      <w:r w:rsidRPr="00270114">
        <w:rPr>
          <w:rFonts w:ascii="FbShefa" w:hAnsi="FbShefa"/>
          <w:sz w:val="11"/>
          <w:rtl/>
        </w:rPr>
        <w:t xml:space="preserve"> שתבעו כל זמנו</w:t>
      </w:r>
      <w:r w:rsidR="00980F5A" w:rsidRPr="00270114">
        <w:rPr>
          <w:rFonts w:ascii="FbShefa" w:hAnsi="FbShefa"/>
          <w:sz w:val="11"/>
          <w:rtl/>
        </w:rPr>
        <w:t>.</w:t>
      </w:r>
    </w:p>
    <w:p w14:paraId="0C819559" w14:textId="60315AF6"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הדין</w:t>
      </w:r>
      <w:r w:rsidR="00980F5A" w:rsidRPr="001B3037">
        <w:rPr>
          <w:rFonts w:ascii="FbShefa" w:hAnsi="FbShefa"/>
          <w:b/>
          <w:bCs/>
          <w:color w:val="3B2F2A" w:themeColor="text2" w:themeShade="80"/>
          <w:sz w:val="11"/>
          <w:rtl/>
        </w:rPr>
        <w:t>.</w:t>
      </w:r>
      <w:r w:rsidRPr="00270114">
        <w:rPr>
          <w:rFonts w:ascii="FbShefa" w:hAnsi="FbShefa"/>
          <w:sz w:val="11"/>
          <w:rtl/>
        </w:rPr>
        <w:t xml:space="preserve"> כנגד אותו היום של תביעה</w:t>
      </w:r>
      <w:r w:rsidR="00980F5A" w:rsidRPr="00270114">
        <w:rPr>
          <w:rFonts w:ascii="FbShefa" w:hAnsi="FbShefa"/>
          <w:sz w:val="11"/>
          <w:rtl/>
        </w:rPr>
        <w:t>.</w:t>
      </w:r>
    </w:p>
    <w:p w14:paraId="624B404F" w14:textId="77777777" w:rsidR="009C3CB4" w:rsidRPr="00270114" w:rsidRDefault="009C3CB4" w:rsidP="009C3CB4">
      <w:pPr>
        <w:spacing w:line="240" w:lineRule="auto"/>
        <w:rPr>
          <w:rFonts w:ascii="FbShefa" w:hAnsi="FbShefa"/>
          <w:sz w:val="11"/>
          <w:rtl/>
        </w:rPr>
      </w:pPr>
      <w:r w:rsidRPr="00270114">
        <w:rPr>
          <w:rFonts w:ascii="FbShefa" w:hAnsi="FbShefa"/>
          <w:sz w:val="11"/>
          <w:rtl/>
        </w:rPr>
        <w:t xml:space="preserve"> </w:t>
      </w:r>
    </w:p>
    <w:p w14:paraId="3CDFE644" w14:textId="554B790C" w:rsidR="00433741" w:rsidRPr="001B3037" w:rsidRDefault="009C3CB4" w:rsidP="009C3CB4">
      <w:pPr>
        <w:spacing w:before="100" w:beforeAutospacing="1" w:after="100" w:afterAutospacing="1" w:line="240" w:lineRule="auto"/>
        <w:ind w:rightChars="567" w:right="1134"/>
        <w:jc w:val="both"/>
        <w:rPr>
          <w:rFonts w:ascii="FbShefa" w:eastAsia="Times New Roman" w:hAnsi="FbShefa"/>
          <w:b/>
          <w:bCs/>
          <w:color w:val="3B2F2A" w:themeColor="text2" w:themeShade="80"/>
          <w:sz w:val="11"/>
          <w:rtl/>
        </w:rPr>
      </w:pPr>
      <w:r w:rsidRPr="001B3037">
        <w:rPr>
          <w:rFonts w:ascii="FbShefa" w:eastAsia="Times New Roman" w:hAnsi="FbShefa"/>
          <w:b/>
          <w:bCs/>
          <w:color w:val="3B2F2A" w:themeColor="text2" w:themeShade="80"/>
          <w:sz w:val="11"/>
          <w:rtl/>
        </w:rPr>
        <w:t>הַמַּלְוֶה אֶת חֲבֵרוֹ, לֹא יְמַשְׁכְּנֶנּוּ אֶלָּא בְּבֵית דִּין, וְלֹא יִכָּנֵס לְבֵיתוֹ לִטֹּל מַשְׁכּוֹנוֹ, שֶׁנֶּאֱמַר (דברים כד) בַּחוּץ תַּעֲמֹד</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הָיוּ לוֹ שְׁנֵי כֵלִים, נוֹטֵל אֶחָד וּמַנִּיחַ אֶחָד, וּמַחֲזִיר אֶת הַכַּר בַּלַּיְלָה וְאֶת הַמַּחֲרֵשָׁה בַיּוֹם</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וְאִם מֵת, אֵינוֹ מַחֲזִיר לְיוֹרְשָׁיו</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רַבָּן שִׁמְעוֹן בֶּן גַּמְלִיאֵל אוֹמֵר, אַף לְעַצְמוֹ אֵינוֹ מַחֲזִיר אֶלָּא עַד שְׁלשִׁים יוֹם, וּמִשְּׁלשִׁים יוֹם וּלְהַלָּן מוֹכְרָן בְּבֵית דִּין</w:t>
      </w:r>
      <w:r w:rsidR="00980F5A" w:rsidRPr="001B3037">
        <w:rPr>
          <w:rFonts w:ascii="FbShefa" w:eastAsia="Times New Roman" w:hAnsi="FbShefa"/>
          <w:b/>
          <w:bCs/>
          <w:color w:val="3B2F2A" w:themeColor="text2" w:themeShade="80"/>
          <w:sz w:val="11"/>
          <w:rtl/>
        </w:rPr>
        <w:t>.</w:t>
      </w:r>
    </w:p>
    <w:p w14:paraId="1DD5B306" w14:textId="671F7532" w:rsidR="009C3CB4" w:rsidRPr="00270114" w:rsidRDefault="009C3CB4" w:rsidP="009C3CB4">
      <w:pPr>
        <w:spacing w:line="240" w:lineRule="auto"/>
        <w:rPr>
          <w:rFonts w:ascii="FbShefa" w:hAnsi="FbShefa"/>
          <w:sz w:val="11"/>
          <w:rtl/>
        </w:rPr>
      </w:pPr>
    </w:p>
    <w:p w14:paraId="2A41B3D7"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שליח בית דין</w:t>
      </w:r>
    </w:p>
    <w:p w14:paraId="359CFD99" w14:textId="13AA64D0"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מחלוקת</w:t>
      </w:r>
      <w:r w:rsidR="00980F5A" w:rsidRPr="001B3037">
        <w:rPr>
          <w:rFonts w:ascii="FbShefa" w:hAnsi="FbShefa"/>
          <w:b/>
          <w:bCs/>
          <w:color w:val="3B2F2A" w:themeColor="text2" w:themeShade="80"/>
          <w:sz w:val="11"/>
          <w:rtl/>
        </w:rPr>
        <w:t>.</w:t>
      </w:r>
      <w:r w:rsidRPr="00270114">
        <w:rPr>
          <w:rFonts w:ascii="FbShefa" w:hAnsi="FbShefa"/>
          <w:sz w:val="11"/>
          <w:rtl/>
        </w:rPr>
        <w:t xml:space="preserve"> שליח בית דין, מנתח נתוחי או אפילו משכוני</w:t>
      </w:r>
      <w:r w:rsidR="00980F5A" w:rsidRPr="00270114">
        <w:rPr>
          <w:rFonts w:ascii="FbShefa" w:hAnsi="FbShefa"/>
          <w:sz w:val="11"/>
          <w:rtl/>
        </w:rPr>
        <w:t>.</w:t>
      </w:r>
    </w:p>
    <w:p w14:paraId="62B99CCA" w14:textId="77777777" w:rsidR="009C3CB4" w:rsidRPr="001B3037" w:rsidRDefault="009C3CB4" w:rsidP="009C3CB4">
      <w:pPr>
        <w:spacing w:line="240" w:lineRule="auto"/>
        <w:rPr>
          <w:rFonts w:ascii="FbShefa" w:hAnsi="FbShefa"/>
          <w:b/>
          <w:bCs/>
          <w:color w:val="3B2F2A" w:themeColor="text2" w:themeShade="80"/>
          <w:sz w:val="11"/>
          <w:rtl/>
        </w:rPr>
      </w:pPr>
    </w:p>
    <w:p w14:paraId="05C0D2CB" w14:textId="59890C34"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תנן</w:t>
      </w:r>
      <w:r w:rsidR="00980F5A" w:rsidRPr="001B3037">
        <w:rPr>
          <w:rFonts w:ascii="FbShefa" w:hAnsi="FbShefa"/>
          <w:b/>
          <w:bCs/>
          <w:color w:val="3B2F2A" w:themeColor="text2" w:themeShade="80"/>
          <w:sz w:val="11"/>
          <w:rtl/>
        </w:rPr>
        <w:t>.</w:t>
      </w:r>
      <w:r w:rsidRPr="00270114">
        <w:rPr>
          <w:rFonts w:ascii="FbShefa" w:hAnsi="FbShefa"/>
          <w:sz w:val="11"/>
          <w:rtl/>
        </w:rPr>
        <w:t xml:space="preserve"> המלוה את חבירו לא ימשכננו אלא בבית דין, מכלל דבבית דין ממשכנין</w:t>
      </w:r>
      <w:r w:rsidR="00980F5A" w:rsidRPr="00270114">
        <w:rPr>
          <w:rFonts w:ascii="FbShefa" w:hAnsi="FbShefa"/>
          <w:sz w:val="11"/>
          <w:rtl/>
        </w:rPr>
        <w:t>.</w:t>
      </w:r>
    </w:p>
    <w:p w14:paraId="1039E24F" w14:textId="7284DFF0"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אימא לא ינתחנו אלא בבית דין</w:t>
      </w:r>
      <w:r w:rsidR="00980F5A" w:rsidRPr="00270114">
        <w:rPr>
          <w:rFonts w:ascii="FbShefa" w:hAnsi="FbShefa"/>
          <w:sz w:val="11"/>
          <w:rtl/>
        </w:rPr>
        <w:t>.</w:t>
      </w:r>
    </w:p>
    <w:p w14:paraId="6E8BF895" w14:textId="74919624" w:rsidR="009C3CB4" w:rsidRPr="001B3037" w:rsidRDefault="009C3CB4" w:rsidP="009C3CB4">
      <w:pPr>
        <w:spacing w:line="240" w:lineRule="auto"/>
        <w:rPr>
          <w:rFonts w:ascii="FbShefa" w:hAnsi="FbShefa"/>
          <w:b/>
          <w:bCs/>
          <w:color w:val="3B2F2A" w:themeColor="text2" w:themeShade="80"/>
          <w:sz w:val="11"/>
          <w:rtl/>
        </w:rPr>
      </w:pPr>
    </w:p>
    <w:p w14:paraId="313E8792" w14:textId="20AE8C4E"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מיתבי</w:t>
      </w:r>
      <w:r w:rsidR="00980F5A" w:rsidRPr="001B3037">
        <w:rPr>
          <w:rFonts w:ascii="FbShefa" w:hAnsi="FbShefa"/>
          <w:b/>
          <w:bCs/>
          <w:color w:val="3B2F2A" w:themeColor="text2" w:themeShade="80"/>
          <w:sz w:val="11"/>
          <w:rtl/>
        </w:rPr>
        <w:t>.</w:t>
      </w:r>
      <w:r w:rsidRPr="00270114">
        <w:rPr>
          <w:rFonts w:ascii="FbShefa" w:hAnsi="FbShefa"/>
          <w:sz w:val="11"/>
          <w:rtl/>
        </w:rPr>
        <w:t xml:space="preserve"> לא יחבל ריחים ורכב הא דברים אחרים - חבל, לא תחבל בגד אלמנה הא של אחרים - תחבל</w:t>
      </w:r>
      <w:r w:rsidR="00980F5A" w:rsidRPr="00270114">
        <w:rPr>
          <w:rFonts w:ascii="FbShefa" w:hAnsi="FbShefa"/>
          <w:sz w:val="11"/>
          <w:rtl/>
        </w:rPr>
        <w:t>.</w:t>
      </w:r>
    </w:p>
    <w:p w14:paraId="5D931F93" w14:textId="115D63F9"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ס"ד</w:t>
      </w:r>
      <w:r w:rsidR="00980F5A" w:rsidRPr="001B3037">
        <w:rPr>
          <w:rFonts w:ascii="FbShefa" w:hAnsi="FbShefa"/>
          <w:b/>
          <w:bCs/>
          <w:color w:val="3B2F2A" w:themeColor="text2" w:themeShade="80"/>
          <w:sz w:val="11"/>
          <w:rtl/>
        </w:rPr>
        <w:t>.</w:t>
      </w:r>
      <w:r w:rsidRPr="00270114">
        <w:rPr>
          <w:rFonts w:ascii="FbShefa" w:hAnsi="FbShefa"/>
          <w:sz w:val="11"/>
          <w:rtl/>
        </w:rPr>
        <w:t xml:space="preserve"> בשליח בית דין</w:t>
      </w:r>
      <w:r w:rsidR="00980F5A" w:rsidRPr="00270114">
        <w:rPr>
          <w:rFonts w:ascii="FbShefa" w:hAnsi="FbShefa"/>
          <w:sz w:val="11"/>
          <w:rtl/>
        </w:rPr>
        <w:t>.</w:t>
      </w:r>
    </w:p>
    <w:p w14:paraId="27768517" w14:textId="59CFF927"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לעולם בבעל חוב, ולעבור עליו בשני לאוין</w:t>
      </w:r>
      <w:r w:rsidR="00980F5A" w:rsidRPr="00270114">
        <w:rPr>
          <w:rFonts w:ascii="FbShefa" w:hAnsi="FbShefa"/>
          <w:sz w:val="11"/>
          <w:rtl/>
        </w:rPr>
        <w:t>.</w:t>
      </w:r>
    </w:p>
    <w:p w14:paraId="5ED86A4D" w14:textId="46E3AD27" w:rsidR="009C3CB4" w:rsidRPr="001B3037" w:rsidRDefault="009C3CB4" w:rsidP="009C3CB4">
      <w:pPr>
        <w:spacing w:line="240" w:lineRule="auto"/>
        <w:rPr>
          <w:rFonts w:ascii="FbShefa" w:hAnsi="FbShefa"/>
          <w:b/>
          <w:bCs/>
          <w:color w:val="3B2F2A" w:themeColor="text2" w:themeShade="80"/>
          <w:sz w:val="11"/>
          <w:rtl/>
        </w:rPr>
      </w:pPr>
    </w:p>
    <w:p w14:paraId="0F4B7E16" w14:textId="0C8E92F9"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תא שמע</w:t>
      </w:r>
      <w:r w:rsidR="00980F5A" w:rsidRPr="00270114">
        <w:rPr>
          <w:rFonts w:ascii="FbShefa" w:hAnsi="FbShefa"/>
          <w:sz w:val="11"/>
          <w:rtl/>
        </w:rPr>
        <w:t>.</w:t>
      </w:r>
      <w:r w:rsidRPr="00270114">
        <w:rPr>
          <w:rFonts w:ascii="FbShefa" w:hAnsi="FbShefa"/>
          <w:sz w:val="11"/>
          <w:rtl/>
        </w:rPr>
        <w:t xml:space="preserve"> ממשמע שנאמר בחוץ תעמד איני יודע שהאיש אשר אתה נושה בו יוציא? אלא מה תלמוד לומר והאיש - לרבות שליח בית דין</w:t>
      </w:r>
      <w:r w:rsidR="00980F5A" w:rsidRPr="00270114">
        <w:rPr>
          <w:rFonts w:ascii="FbShefa" w:hAnsi="FbShefa"/>
          <w:sz w:val="11"/>
          <w:rtl/>
        </w:rPr>
        <w:t>.</w:t>
      </w:r>
    </w:p>
    <w:p w14:paraId="0FA7232F" w14:textId="56D032DA"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הראיה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מאי לאו - שליח בית דין כלוה</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לא, שליח בית דין כמלוה</w:t>
      </w:r>
      <w:r w:rsidR="00980F5A" w:rsidRPr="00270114">
        <w:rPr>
          <w:rFonts w:ascii="FbShefa" w:hAnsi="FbShefa"/>
          <w:sz w:val="11"/>
          <w:rtl/>
        </w:rPr>
        <w:t>.</w:t>
      </w:r>
    </w:p>
    <w:p w14:paraId="2982C053" w14:textId="5E30C29E" w:rsidR="009C3CB4" w:rsidRPr="00270114" w:rsidRDefault="009C3CB4" w:rsidP="00794C1A">
      <w:pPr>
        <w:pStyle w:val="1"/>
        <w:rPr>
          <w:rFonts w:ascii="FbShefa" w:hAnsi="FbShefa"/>
          <w:rtl/>
        </w:rPr>
      </w:pPr>
      <w:r w:rsidRPr="00270114">
        <w:rPr>
          <w:rFonts w:ascii="FbShefa" w:hAnsi="FbShefa"/>
          <w:sz w:val="11"/>
          <w:rtl/>
        </w:rPr>
        <w:t>קיג</w:t>
      </w:r>
      <w:r w:rsidR="00B36BF2" w:rsidRPr="00270114">
        <w:rPr>
          <w:rFonts w:ascii="FbShefa" w:hAnsi="FbShefa"/>
          <w:sz w:val="11"/>
          <w:rtl/>
        </w:rPr>
        <w:t>, ב</w:t>
      </w:r>
    </w:p>
    <w:p w14:paraId="2BFAEF3E" w14:textId="6D096C2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תא שמע</w:t>
      </w:r>
      <w:r w:rsidR="00980F5A" w:rsidRPr="00270114">
        <w:rPr>
          <w:rFonts w:ascii="FbShefa" w:hAnsi="FbShefa"/>
          <w:sz w:val="11"/>
          <w:rtl/>
        </w:rPr>
        <w:t>.</w:t>
      </w:r>
      <w:r w:rsidRPr="00270114">
        <w:rPr>
          <w:rFonts w:ascii="FbShefa" w:hAnsi="FbShefa"/>
          <w:sz w:val="11"/>
          <w:rtl/>
        </w:rPr>
        <w:t xml:space="preserve"> דתנאי היא</w:t>
      </w:r>
      <w:r w:rsidR="00980F5A" w:rsidRPr="00270114">
        <w:rPr>
          <w:rFonts w:ascii="FbShefa" w:hAnsi="FbShefa"/>
          <w:sz w:val="11"/>
          <w:rtl/>
        </w:rPr>
        <w:t>.</w:t>
      </w:r>
    </w:p>
    <w:p w14:paraId="0F76B6EE" w14:textId="19FD7840" w:rsidR="009C3CB4" w:rsidRPr="00270114" w:rsidRDefault="009C3CB4" w:rsidP="009C3CB4">
      <w:pPr>
        <w:spacing w:line="240" w:lineRule="auto"/>
        <w:rPr>
          <w:rFonts w:ascii="FbShefa" w:hAnsi="FbShefa"/>
          <w:sz w:val="11"/>
          <w:rtl/>
        </w:rPr>
      </w:pPr>
    </w:p>
    <w:p w14:paraId="585475DE"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סידור</w:t>
      </w:r>
    </w:p>
    <w:p w14:paraId="51E8F6A7" w14:textId="5A464CFD"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בערכין</w:t>
      </w:r>
      <w:r w:rsidR="00980F5A" w:rsidRPr="001B3037">
        <w:rPr>
          <w:rFonts w:ascii="FbShefa" w:hAnsi="FbShefa"/>
          <w:b/>
          <w:bCs/>
          <w:color w:val="3B2F2A" w:themeColor="text2" w:themeShade="80"/>
          <w:sz w:val="11"/>
          <w:rtl/>
        </w:rPr>
        <w:t>.</w:t>
      </w:r>
      <w:r w:rsidRPr="00270114">
        <w:rPr>
          <w:rFonts w:ascii="FbShefa" w:hAnsi="FbShefa"/>
          <w:sz w:val="11"/>
          <w:rtl/>
        </w:rPr>
        <w:t xml:space="preserve"> מסדרין</w:t>
      </w:r>
      <w:r w:rsidR="00980F5A" w:rsidRPr="00270114">
        <w:rPr>
          <w:rFonts w:ascii="FbShefa" w:hAnsi="FbShefa"/>
          <w:sz w:val="11"/>
          <w:rtl/>
        </w:rPr>
        <w:t>.</w:t>
      </w:r>
    </w:p>
    <w:p w14:paraId="53728B2B" w14:textId="18590C00"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בבעל חוב</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מחלוקת האם מסדרין</w:t>
      </w:r>
      <w:r w:rsidR="00980F5A" w:rsidRPr="00270114">
        <w:rPr>
          <w:rFonts w:ascii="FbShefa" w:hAnsi="FbShefa"/>
          <w:sz w:val="11"/>
          <w:rtl/>
        </w:rPr>
        <w:t>.</w:t>
      </w:r>
      <w:r w:rsidRPr="001B3037">
        <w:rPr>
          <w:rFonts w:ascii="FbShefa" w:hAnsi="FbShefa"/>
          <w:b/>
          <w:bCs/>
          <w:color w:val="3B2F2A" w:themeColor="text2" w:themeShade="80"/>
          <w:sz w:val="11"/>
          <w:rtl/>
        </w:rPr>
        <w:t xml:space="preserve"> קמיפלגי</w:t>
      </w:r>
      <w:r w:rsidR="00980F5A" w:rsidRPr="001B3037">
        <w:rPr>
          <w:rFonts w:ascii="FbShefa" w:hAnsi="FbShefa"/>
          <w:b/>
          <w:bCs/>
          <w:color w:val="3B2F2A" w:themeColor="text2" w:themeShade="80"/>
          <w:sz w:val="11"/>
          <w:rtl/>
        </w:rPr>
        <w:t>.</w:t>
      </w:r>
      <w:r w:rsidRPr="00270114">
        <w:rPr>
          <w:rFonts w:ascii="FbShefa" w:hAnsi="FbShefa"/>
          <w:sz w:val="11"/>
          <w:rtl/>
        </w:rPr>
        <w:t xml:space="preserve"> בפלוגתא דרשב"ג ורבנן - עי' להלן:</w:t>
      </w:r>
    </w:p>
    <w:p w14:paraId="6C51C6DC" w14:textId="77777777" w:rsidR="009C3CB4" w:rsidRPr="001B3037" w:rsidRDefault="009C3CB4" w:rsidP="009C3CB4">
      <w:pPr>
        <w:spacing w:line="240" w:lineRule="auto"/>
        <w:rPr>
          <w:rFonts w:ascii="FbShefa" w:hAnsi="FbShefa"/>
          <w:b/>
          <w:bCs/>
          <w:color w:val="3B2F2A" w:themeColor="text2" w:themeShade="80"/>
          <w:sz w:val="11"/>
          <w:rtl/>
        </w:rPr>
      </w:pPr>
    </w:p>
    <w:p w14:paraId="708CBD2B" w14:textId="20E68F10"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לעשיר</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נותן מטה ומטה ומצע - לאכילה</w:t>
      </w:r>
      <w:r w:rsidRPr="001B3037">
        <w:rPr>
          <w:rFonts w:ascii="FbShefa" w:hAnsi="FbShefa"/>
          <w:b/>
          <w:bCs/>
          <w:color w:val="3B2F2A" w:themeColor="text2" w:themeShade="80"/>
          <w:sz w:val="11"/>
          <w:rtl/>
        </w:rPr>
        <w:t xml:space="preserve"> </w:t>
      </w:r>
      <w:r w:rsidRPr="00270114">
        <w:rPr>
          <w:rFonts w:ascii="FbShefa" w:hAnsi="FbShefa"/>
          <w:sz w:val="11"/>
          <w:rtl/>
        </w:rPr>
        <w:t>ולשכיבה</w:t>
      </w:r>
      <w:r w:rsidRPr="00270114">
        <w:rPr>
          <w:rFonts w:ascii="FbShefa" w:hAnsi="FbShefa"/>
          <w:sz w:val="11"/>
          <w:vertAlign w:val="superscript"/>
          <w:rtl/>
        </w:rPr>
        <w:footnoteReference w:id="39"/>
      </w:r>
      <w:r w:rsidR="00980F5A" w:rsidRPr="00270114">
        <w:rPr>
          <w:rFonts w:ascii="FbShefa" w:hAnsi="FbShefa"/>
          <w:sz w:val="11"/>
          <w:rtl/>
        </w:rPr>
        <w:t>.</w:t>
      </w:r>
    </w:p>
    <w:p w14:paraId="735BC6EB" w14:textId="6EF3D5BC"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לעני</w:t>
      </w:r>
      <w:r w:rsidR="00980F5A" w:rsidRPr="001B3037">
        <w:rPr>
          <w:rFonts w:ascii="FbShefa" w:hAnsi="FbShefa"/>
          <w:b/>
          <w:bCs/>
          <w:color w:val="3B2F2A" w:themeColor="text2" w:themeShade="80"/>
          <w:sz w:val="11"/>
          <w:rtl/>
        </w:rPr>
        <w:t>.</w:t>
      </w:r>
      <w:r w:rsidRPr="00270114">
        <w:rPr>
          <w:rFonts w:ascii="FbShefa" w:hAnsi="FbShefa"/>
          <w:sz w:val="11"/>
          <w:rtl/>
        </w:rPr>
        <w:t xml:space="preserve"> מטה, ומטה ומפץ</w:t>
      </w:r>
      <w:r w:rsidR="00980F5A" w:rsidRPr="00270114">
        <w:rPr>
          <w:rFonts w:ascii="FbShefa" w:hAnsi="FbShefa"/>
          <w:sz w:val="11"/>
          <w:rtl/>
        </w:rPr>
        <w:t>.</w:t>
      </w:r>
    </w:p>
    <w:p w14:paraId="1CBB6606" w14:textId="22E5B28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לו</w:t>
      </w:r>
      <w:r w:rsidR="00980F5A" w:rsidRPr="00270114">
        <w:rPr>
          <w:rFonts w:ascii="FbShefa" w:hAnsi="FbShefa"/>
          <w:sz w:val="11"/>
          <w:rtl/>
        </w:rPr>
        <w:t>.</w:t>
      </w:r>
      <w:r w:rsidRPr="00270114">
        <w:rPr>
          <w:rFonts w:ascii="FbShefa" w:hAnsi="FbShefa"/>
          <w:sz w:val="11"/>
          <w:rtl/>
        </w:rPr>
        <w:t xml:space="preserve"> אבל לא לאשתו, ולא לבניו ולבנותיו</w:t>
      </w:r>
      <w:r w:rsidR="00980F5A" w:rsidRPr="00270114">
        <w:rPr>
          <w:rFonts w:ascii="FbShefa" w:hAnsi="FbShefa"/>
          <w:sz w:val="11"/>
          <w:rtl/>
        </w:rPr>
        <w:t>.</w:t>
      </w:r>
    </w:p>
    <w:p w14:paraId="2FB48541" w14:textId="624218B9" w:rsidR="009C3CB4" w:rsidRPr="00270114" w:rsidRDefault="009C3CB4" w:rsidP="009C3CB4">
      <w:pPr>
        <w:spacing w:line="240" w:lineRule="auto"/>
        <w:rPr>
          <w:rFonts w:ascii="FbShefa" w:hAnsi="FbShefa"/>
          <w:sz w:val="11"/>
          <w:rtl/>
        </w:rPr>
      </w:pPr>
    </w:p>
    <w:p w14:paraId="78433DEE" w14:textId="556E630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מחלוקת</w:t>
      </w:r>
      <w:r w:rsidR="00980F5A" w:rsidRPr="001B3037">
        <w:rPr>
          <w:rFonts w:ascii="FbShefa" w:hAnsi="FbShefa"/>
          <w:b/>
          <w:bCs/>
          <w:color w:val="3B2F2A" w:themeColor="text2" w:themeShade="80"/>
          <w:sz w:val="11"/>
          <w:rtl/>
        </w:rPr>
        <w:t>.</w:t>
      </w:r>
      <w:r w:rsidRPr="00270114">
        <w:rPr>
          <w:rFonts w:ascii="FbShefa" w:hAnsi="FbShefa"/>
          <w:sz w:val="11"/>
          <w:rtl/>
        </w:rPr>
        <w:t xml:space="preserve"> אם מסדרין לבעל חוב</w:t>
      </w:r>
      <w:r w:rsidR="00980F5A" w:rsidRPr="00270114">
        <w:rPr>
          <w:rFonts w:ascii="FbShefa" w:hAnsi="FbShefa"/>
          <w:sz w:val="11"/>
          <w:rtl/>
        </w:rPr>
        <w:t>.</w:t>
      </w:r>
      <w:r w:rsidRPr="001B3037">
        <w:rPr>
          <w:rFonts w:ascii="FbShefa" w:hAnsi="FbShefa"/>
          <w:b/>
          <w:bCs/>
          <w:color w:val="3B2F2A" w:themeColor="text2" w:themeShade="80"/>
          <w:sz w:val="11"/>
          <w:rtl/>
        </w:rPr>
        <w:t xml:space="preserve"> לרשב"ג</w:t>
      </w:r>
      <w:r w:rsidR="00980F5A" w:rsidRPr="00270114">
        <w:rPr>
          <w:rFonts w:ascii="FbShefa" w:hAnsi="FbShefa"/>
          <w:sz w:val="11"/>
          <w:rtl/>
        </w:rPr>
        <w:t>.</w:t>
      </w:r>
      <w:r w:rsidRPr="00270114">
        <w:rPr>
          <w:rFonts w:ascii="FbShefa" w:hAnsi="FbShefa"/>
          <w:sz w:val="11"/>
          <w:rtl/>
        </w:rPr>
        <w:t xml:space="preserve"> השתא זבוני מזבנינן ליה, לאחר שלשים יום מוכרן בבית דין</w:t>
      </w:r>
      <w:r w:rsidR="00980F5A" w:rsidRPr="00270114">
        <w:rPr>
          <w:rFonts w:ascii="FbShefa" w:hAnsi="FbShefa"/>
          <w:sz w:val="11"/>
          <w:rtl/>
        </w:rPr>
        <w:t>.</w:t>
      </w:r>
    </w:p>
    <w:p w14:paraId="4A1D4455" w14:textId="53612910"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אין לומר</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שלרשב"ג מיהדר ליה למאי דחזי ליה, ומזבנינן מאי דלא חזי ליה</w:t>
      </w:r>
      <w:r w:rsidR="00980F5A" w:rsidRPr="00270114">
        <w:rPr>
          <w:rFonts w:ascii="FbShefa" w:hAnsi="FbShefa"/>
          <w:sz w:val="11"/>
          <w:rtl/>
        </w:rPr>
        <w:t>.</w:t>
      </w:r>
    </w:p>
    <w:p w14:paraId="49815406" w14:textId="1ACAB52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כגון</w:t>
      </w:r>
      <w:r w:rsidR="00980F5A" w:rsidRPr="001B3037">
        <w:rPr>
          <w:rFonts w:ascii="FbShefa" w:hAnsi="FbShefa"/>
          <w:b/>
          <w:bCs/>
          <w:color w:val="3B2F2A" w:themeColor="text2" w:themeShade="80"/>
          <w:sz w:val="11"/>
          <w:rtl/>
        </w:rPr>
        <w:t>.</w:t>
      </w:r>
      <w:r w:rsidRPr="00270114">
        <w:rPr>
          <w:rFonts w:ascii="FbShefa" w:hAnsi="FbShefa"/>
          <w:sz w:val="11"/>
          <w:rtl/>
        </w:rPr>
        <w:t xml:space="preserve"> כר וכסת חזי ליה דביני ביני / </w:t>
      </w:r>
      <w:r w:rsidRPr="001B3037">
        <w:rPr>
          <w:rFonts w:ascii="FbShefa" w:hAnsi="FbShefa"/>
          <w:b/>
          <w:bCs/>
          <w:color w:val="3B2F2A" w:themeColor="text2" w:themeShade="80"/>
          <w:sz w:val="11"/>
          <w:rtl/>
        </w:rPr>
        <w:t>מחרישה</w:t>
      </w:r>
      <w:r w:rsidR="00980F5A" w:rsidRPr="001B3037">
        <w:rPr>
          <w:rFonts w:ascii="FbShefa" w:hAnsi="FbShefa"/>
          <w:b/>
          <w:bCs/>
          <w:color w:val="3B2F2A" w:themeColor="text2" w:themeShade="80"/>
          <w:sz w:val="11"/>
          <w:rtl/>
        </w:rPr>
        <w:t>.</w:t>
      </w:r>
      <w:r w:rsidRPr="00270114">
        <w:rPr>
          <w:rFonts w:ascii="FbShefa" w:hAnsi="FbShefa"/>
          <w:sz w:val="11"/>
          <w:rtl/>
        </w:rPr>
        <w:t xml:space="preserve"> מחרישה דכספא</w:t>
      </w:r>
      <w:r w:rsidR="00980F5A" w:rsidRPr="00270114">
        <w:rPr>
          <w:rFonts w:ascii="FbShefa" w:hAnsi="FbShefa"/>
          <w:sz w:val="11"/>
          <w:rtl/>
        </w:rPr>
        <w:t>.</w:t>
      </w:r>
    </w:p>
    <w:p w14:paraId="2F54C163" w14:textId="2BB94A49"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Pr="00270114">
        <w:rPr>
          <w:rFonts w:ascii="FbShefa" w:hAnsi="FbShefa"/>
          <w:rtl/>
        </w:rPr>
        <w:t xml:space="preserve"> לרשב"ג </w:t>
      </w:r>
      <w:r w:rsidRPr="00270114">
        <w:rPr>
          <w:rFonts w:ascii="FbShefa" w:hAnsi="FbShefa"/>
          <w:sz w:val="11"/>
          <w:rtl/>
        </w:rPr>
        <w:t>ליכא מידי דלא חזי ליה</w:t>
      </w:r>
      <w:r w:rsidR="00A94292">
        <w:rPr>
          <w:rFonts w:ascii="FbShefa" w:hAnsi="FbShefa"/>
          <w:sz w:val="11"/>
          <w:rtl/>
        </w:rPr>
        <w:t xml:space="preserve"> (</w:t>
      </w:r>
      <w:r w:rsidRPr="00270114">
        <w:rPr>
          <w:rFonts w:ascii="FbShefa" w:hAnsi="FbShefa"/>
          <w:sz w:val="11"/>
          <w:rtl/>
        </w:rPr>
        <w:t>בני מלכים)</w:t>
      </w:r>
      <w:r w:rsidRPr="00270114">
        <w:rPr>
          <w:rFonts w:ascii="FbShefa" w:hAnsi="FbShefa"/>
          <w:sz w:val="11"/>
          <w:vertAlign w:val="superscript"/>
          <w:rtl/>
        </w:rPr>
        <w:footnoteReference w:id="40"/>
      </w:r>
      <w:r w:rsidR="00980F5A" w:rsidRPr="00270114">
        <w:rPr>
          <w:rFonts w:ascii="FbShefa" w:hAnsi="FbShefa"/>
          <w:sz w:val="11"/>
          <w:rtl/>
        </w:rPr>
        <w:t>.</w:t>
      </w:r>
    </w:p>
    <w:p w14:paraId="618BC921" w14:textId="23FB76C4" w:rsidR="009C3CB4" w:rsidRPr="00270114" w:rsidRDefault="009C3CB4" w:rsidP="00794C1A">
      <w:pPr>
        <w:pStyle w:val="1"/>
        <w:rPr>
          <w:rFonts w:ascii="FbShefa" w:hAnsi="FbShefa"/>
          <w:rtl/>
        </w:rPr>
      </w:pPr>
      <w:r w:rsidRPr="00270114">
        <w:rPr>
          <w:rFonts w:ascii="FbShefa" w:hAnsi="FbShefa"/>
          <w:sz w:val="11"/>
          <w:rtl/>
        </w:rPr>
        <w:t>קיד</w:t>
      </w:r>
      <w:r w:rsidR="00B36BF2" w:rsidRPr="00270114">
        <w:rPr>
          <w:rFonts w:ascii="FbShefa" w:hAnsi="FbShefa"/>
          <w:sz w:val="11"/>
          <w:rtl/>
        </w:rPr>
        <w:t>, א</w:t>
      </w:r>
    </w:p>
    <w:p w14:paraId="4AAFF2D8" w14:textId="55095B8E"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איבעיא להו</w:t>
      </w:r>
      <w:r w:rsidRPr="00270114">
        <w:rPr>
          <w:rFonts w:ascii="FbShefa" w:hAnsi="FbShefa"/>
          <w:sz w:val="11"/>
          <w:rtl/>
        </w:rPr>
        <w:t>: מהו שיסדרו בבעל חוב, מי גמר מיכה מיכה מערכין או לא</w:t>
      </w:r>
      <w:r w:rsidR="00980F5A" w:rsidRPr="00270114">
        <w:rPr>
          <w:rFonts w:ascii="FbShefa" w:hAnsi="FbShefa"/>
          <w:sz w:val="11"/>
          <w:rtl/>
        </w:rPr>
        <w:t>.</w:t>
      </w:r>
    </w:p>
    <w:p w14:paraId="5B042BF9" w14:textId="1B4C3C1D"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תא שמע</w:t>
      </w:r>
      <w:r w:rsidR="00980F5A" w:rsidRPr="00270114">
        <w:rPr>
          <w:rFonts w:ascii="FbShefa" w:hAnsi="FbShefa"/>
          <w:sz w:val="11"/>
          <w:rtl/>
        </w:rPr>
        <w:t>.</w:t>
      </w:r>
      <w:r w:rsidRPr="00270114">
        <w:rPr>
          <w:rFonts w:ascii="FbShefa" w:hAnsi="FbShefa"/>
          <w:sz w:val="11"/>
          <w:rtl/>
        </w:rPr>
        <w:t xml:space="preserve"> דשלח רבין באגרתיה: דבר זה שאלתי לכל רבותי ולא אמרו לי דבר, ברם כך היתה שאלה וכו' משמע שאין מסדרין</w:t>
      </w:r>
      <w:r w:rsidR="00980F5A" w:rsidRPr="00270114">
        <w:rPr>
          <w:rFonts w:ascii="FbShefa" w:hAnsi="FbShefa"/>
          <w:sz w:val="11"/>
          <w:rtl/>
        </w:rPr>
        <w:t>.</w:t>
      </w:r>
    </w:p>
    <w:p w14:paraId="4A17D1B0" w14:textId="77777777" w:rsidR="009C3CB4" w:rsidRPr="00270114" w:rsidRDefault="009C3CB4" w:rsidP="009C3CB4">
      <w:pPr>
        <w:spacing w:line="240" w:lineRule="auto"/>
        <w:rPr>
          <w:rFonts w:ascii="FbShefa" w:hAnsi="FbShefa"/>
          <w:sz w:val="11"/>
          <w:rtl/>
        </w:rPr>
      </w:pPr>
    </w:p>
    <w:p w14:paraId="0ED42BCD"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 xml:space="preserve">סידור </w:t>
      </w:r>
    </w:p>
    <w:p w14:paraId="7CA1094C" w14:textId="75A6204F"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ערכין</w:t>
      </w:r>
      <w:r w:rsidR="00980F5A" w:rsidRPr="001B3037">
        <w:rPr>
          <w:rFonts w:ascii="FbShefa" w:hAnsi="FbShefa"/>
          <w:b/>
          <w:bCs/>
          <w:color w:val="3B2F2A" w:themeColor="text2" w:themeShade="80"/>
          <w:sz w:val="11"/>
          <w:rtl/>
        </w:rPr>
        <w:t>.</w:t>
      </w:r>
      <w:r w:rsidRPr="00270114">
        <w:rPr>
          <w:rFonts w:ascii="FbShefa" w:hAnsi="FbShefa"/>
          <w:sz w:val="11"/>
          <w:rtl/>
        </w:rPr>
        <w:t xml:space="preserve"> כתיב</w:t>
      </w:r>
      <w:r w:rsidR="00980F5A" w:rsidRPr="00270114">
        <w:rPr>
          <w:rFonts w:ascii="FbShefa" w:hAnsi="FbShefa"/>
          <w:sz w:val="11"/>
          <w:rtl/>
        </w:rPr>
        <w:t>.</w:t>
      </w:r>
    </w:p>
    <w:p w14:paraId="48EEA0CB" w14:textId="4D12428C"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מחלוקת 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בע"ח</w:t>
      </w:r>
      <w:r w:rsidR="00A94292">
        <w:rPr>
          <w:rFonts w:ascii="FbShefa" w:hAnsi="FbShefa"/>
          <w:b/>
          <w:bCs/>
          <w:color w:val="3B2F2A" w:themeColor="text2" w:themeShade="80"/>
          <w:sz w:val="11"/>
          <w:rtl/>
        </w:rPr>
        <w:t xml:space="preserve"> (</w:t>
      </w:r>
      <w:r w:rsidRPr="00270114">
        <w:rPr>
          <w:rFonts w:ascii="FbShefa" w:hAnsi="FbShefa"/>
          <w:sz w:val="11"/>
          <w:rtl/>
        </w:rPr>
        <w:t>לעיל)</w:t>
      </w:r>
      <w:r w:rsidR="00980F5A" w:rsidRPr="00270114">
        <w:rPr>
          <w:rFonts w:ascii="FbShefa" w:hAnsi="FbShefa"/>
          <w:sz w:val="11"/>
          <w:rtl/>
        </w:rPr>
        <w:t>.</w:t>
      </w:r>
    </w:p>
    <w:p w14:paraId="059B7313" w14:textId="5A6E10DD"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מחלוקת ב</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האומר הרי עלי מנה לבדק הבית</w:t>
      </w:r>
      <w:r w:rsidR="00980F5A" w:rsidRPr="00270114">
        <w:rPr>
          <w:rFonts w:ascii="FbShefa" w:hAnsi="FbShefa"/>
          <w:sz w:val="11"/>
          <w:rtl/>
        </w:rPr>
        <w:t>.</w:t>
      </w:r>
    </w:p>
    <w:p w14:paraId="379A65E3" w14:textId="3877F502"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טעם אין מסדרין</w:t>
      </w:r>
      <w:r w:rsidR="00980F5A" w:rsidRPr="001B3037">
        <w:rPr>
          <w:rFonts w:ascii="FbShefa" w:hAnsi="FbShefa"/>
          <w:b/>
          <w:bCs/>
          <w:color w:val="3B2F2A" w:themeColor="text2" w:themeShade="80"/>
          <w:sz w:val="11"/>
          <w:rtl/>
        </w:rPr>
        <w:t>.</w:t>
      </w:r>
      <w:r w:rsidRPr="00270114">
        <w:rPr>
          <w:rFonts w:ascii="FbShefa" w:hAnsi="FbShefa"/>
          <w:sz w:val="11"/>
          <w:rtl/>
        </w:rPr>
        <w:t xml:space="preserve"> קל וחומר מבעל חוב, שמחזירין ואין מסדרין</w:t>
      </w:r>
      <w:r w:rsidR="00A94292">
        <w:rPr>
          <w:rFonts w:ascii="FbShefa" w:hAnsi="FbShefa"/>
          <w:sz w:val="11"/>
          <w:rtl/>
        </w:rPr>
        <w:t xml:space="preserve"> (</w:t>
      </w:r>
      <w:r w:rsidRPr="00270114">
        <w:rPr>
          <w:rFonts w:ascii="FbShefa" w:hAnsi="FbShefa"/>
          <w:sz w:val="11"/>
          <w:rtl/>
        </w:rPr>
        <w:t>לשיטתו)</w:t>
      </w:r>
      <w:r w:rsidR="00980F5A" w:rsidRPr="00270114">
        <w:rPr>
          <w:rFonts w:ascii="FbShefa" w:hAnsi="FbShefa"/>
          <w:sz w:val="11"/>
          <w:rtl/>
        </w:rPr>
        <w:t>.</w:t>
      </w:r>
    </w:p>
    <w:p w14:paraId="54F63E30" w14:textId="1BC6581D"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טעם שמסדרין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נדר בערכך כתיב, מה ערכין מסדרין - אף הקדש מסדרין</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ואידך</w:t>
      </w:r>
      <w:r w:rsidR="00980F5A" w:rsidRPr="001B3037">
        <w:rPr>
          <w:rFonts w:ascii="FbShefa" w:hAnsi="FbShefa"/>
          <w:b/>
          <w:bCs/>
          <w:color w:val="3B2F2A" w:themeColor="text2" w:themeShade="80"/>
          <w:sz w:val="11"/>
          <w:rtl/>
        </w:rPr>
        <w:t>.</w:t>
      </w:r>
      <w:r w:rsidRPr="00270114">
        <w:rPr>
          <w:rFonts w:ascii="FbShefa" w:hAnsi="FbShefa"/>
          <w:sz w:val="11"/>
          <w:rtl/>
        </w:rPr>
        <w:t xml:space="preserve"> ההוא לנידון בכבודו הוא דאתא</w:t>
      </w:r>
      <w:r w:rsidR="00980F5A" w:rsidRPr="00270114">
        <w:rPr>
          <w:rFonts w:ascii="FbShefa" w:hAnsi="FbShefa"/>
          <w:sz w:val="11"/>
          <w:rtl/>
        </w:rPr>
        <w:t>.</w:t>
      </w:r>
      <w:r w:rsidRPr="00270114">
        <w:rPr>
          <w:rFonts w:ascii="FbShefa" w:hAnsi="FbShefa"/>
          <w:sz w:val="11"/>
          <w:rtl/>
        </w:rPr>
        <w:t xml:space="preserve"> מה ערכין נידון בכבודו - אף הקדש נידון בכבודו</w:t>
      </w:r>
      <w:r w:rsidR="00980F5A" w:rsidRPr="00270114">
        <w:rPr>
          <w:rFonts w:ascii="FbShefa" w:hAnsi="FbShefa"/>
          <w:sz w:val="11"/>
          <w:rtl/>
        </w:rPr>
        <w:t>.</w:t>
      </w:r>
    </w:p>
    <w:p w14:paraId="6DDDCC06" w14:textId="018135B6" w:rsidR="009C3CB4" w:rsidRPr="00270114" w:rsidRDefault="009C3CB4" w:rsidP="009C3CB4">
      <w:pPr>
        <w:spacing w:line="240" w:lineRule="auto"/>
        <w:rPr>
          <w:rFonts w:ascii="FbShefa" w:hAnsi="FbShefa"/>
          <w:sz w:val="11"/>
          <w:rtl/>
        </w:rPr>
      </w:pPr>
    </w:p>
    <w:p w14:paraId="70E90693"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מחזירין</w:t>
      </w:r>
    </w:p>
    <w:p w14:paraId="36AE341B" w14:textId="60B3767D"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הלואה</w:t>
      </w:r>
      <w:r w:rsidR="00980F5A" w:rsidRPr="001B3037">
        <w:rPr>
          <w:rFonts w:ascii="FbShefa" w:hAnsi="FbShefa"/>
          <w:b/>
          <w:bCs/>
          <w:color w:val="3B2F2A" w:themeColor="text2" w:themeShade="80"/>
          <w:sz w:val="11"/>
          <w:rtl/>
        </w:rPr>
        <w:t>.</w:t>
      </w:r>
      <w:r w:rsidRPr="00270114">
        <w:rPr>
          <w:rFonts w:ascii="FbShefa" w:hAnsi="FbShefa"/>
          <w:sz w:val="11"/>
          <w:rtl/>
        </w:rPr>
        <w:t xml:space="preserve"> מחזירין</w:t>
      </w:r>
      <w:r w:rsidR="00980F5A" w:rsidRPr="00270114">
        <w:rPr>
          <w:rFonts w:ascii="FbShefa" w:hAnsi="FbShefa"/>
          <w:sz w:val="11"/>
          <w:rtl/>
        </w:rPr>
        <w:t>.</w:t>
      </w:r>
    </w:p>
    <w:p w14:paraId="5411CFA4" w14:textId="1DB2AD65"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הקדש</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אין מחזירין</w:t>
      </w:r>
      <w:r w:rsidR="00980F5A" w:rsidRPr="00270114">
        <w:rPr>
          <w:rFonts w:ascii="FbShefa" w:hAnsi="FbShefa"/>
          <w:sz w:val="11"/>
          <w:rtl/>
        </w:rPr>
        <w:t>.</w:t>
      </w:r>
    </w:p>
    <w:p w14:paraId="4A57ACA1" w14:textId="65BA21FD"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ויחזירו בהקדש</w:t>
      </w:r>
      <w:r w:rsidR="00980F5A" w:rsidRPr="00270114">
        <w:rPr>
          <w:rFonts w:ascii="FbShefa" w:hAnsi="FbShefa"/>
          <w:sz w:val="11"/>
          <w:rtl/>
        </w:rPr>
        <w:t>.</w:t>
      </w:r>
      <w:r w:rsidRPr="00270114">
        <w:rPr>
          <w:rFonts w:ascii="FbShefa" w:hAnsi="FbShefa"/>
          <w:sz w:val="11"/>
          <w:rtl/>
        </w:rPr>
        <w:t xml:space="preserve"> קל וחומר מבעל חוב</w:t>
      </w:r>
      <w:r w:rsidR="00980F5A" w:rsidRPr="00270114">
        <w:rPr>
          <w:rFonts w:ascii="FbShefa" w:hAnsi="FbShefa"/>
          <w:sz w:val="11"/>
          <w:rtl/>
        </w:rPr>
        <w:t>.</w:t>
      </w:r>
    </w:p>
    <w:p w14:paraId="20868577" w14:textId="3E5CBC20"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ס"ד</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אמר קרא ושכב בשלמתו וברכך - יצא הקדש שאין צריך ברכה</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והכתיב ואכלת ושבעת וברכת</w:t>
      </w:r>
      <w:r w:rsidR="00980F5A" w:rsidRPr="00270114">
        <w:rPr>
          <w:rFonts w:ascii="FbShefa" w:hAnsi="FbShefa"/>
          <w:sz w:val="11"/>
          <w:rtl/>
        </w:rPr>
        <w:t>.</w:t>
      </w:r>
    </w:p>
    <w:p w14:paraId="3106AC6F" w14:textId="3FC3DDD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270114">
        <w:rPr>
          <w:rFonts w:ascii="FbShefa" w:hAnsi="FbShefa"/>
          <w:sz w:val="11"/>
          <w:rtl/>
        </w:rPr>
        <w:t xml:space="preserve"> ולך תהיה צדקה - מי שצריך צדקה, יצא הקדש שאין צריך צדקה</w:t>
      </w:r>
      <w:r w:rsidR="00980F5A" w:rsidRPr="00270114">
        <w:rPr>
          <w:rFonts w:ascii="FbShefa" w:hAnsi="FbShefa"/>
          <w:sz w:val="11"/>
          <w:rtl/>
        </w:rPr>
        <w:t>.</w:t>
      </w:r>
    </w:p>
    <w:p w14:paraId="14FF06BE" w14:textId="05BCA4B0" w:rsidR="009C3CB4" w:rsidRPr="00270114" w:rsidRDefault="009C3CB4" w:rsidP="00794C1A">
      <w:pPr>
        <w:pStyle w:val="1"/>
        <w:rPr>
          <w:rFonts w:ascii="FbShefa" w:hAnsi="FbShefa"/>
          <w:rtl/>
        </w:rPr>
      </w:pPr>
      <w:r w:rsidRPr="00270114">
        <w:rPr>
          <w:rFonts w:ascii="FbShefa" w:hAnsi="FbShefa"/>
          <w:sz w:val="11"/>
          <w:rtl/>
        </w:rPr>
        <w:t>קיד</w:t>
      </w:r>
      <w:r w:rsidR="00B36BF2" w:rsidRPr="00270114">
        <w:rPr>
          <w:rFonts w:ascii="FbShefa" w:hAnsi="FbShefa"/>
          <w:sz w:val="11"/>
          <w:rtl/>
        </w:rPr>
        <w:t>, ב</w:t>
      </w:r>
    </w:p>
    <w:p w14:paraId="16B27434"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אשכחיה רבה בר אבוה לאליהו דקאי בבית הקברות של נכרים</w:t>
      </w:r>
    </w:p>
    <w:p w14:paraId="5720A5D0" w14:textId="6523C460"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w:t>
      </w:r>
      <w:r w:rsidR="00980F5A" w:rsidRPr="001B3037">
        <w:rPr>
          <w:rFonts w:ascii="FbShefa" w:hAnsi="FbShefa"/>
          <w:b/>
          <w:bCs/>
          <w:color w:val="3B2F2A" w:themeColor="text2" w:themeShade="80"/>
          <w:sz w:val="11"/>
          <w:rtl/>
        </w:rPr>
        <w:t>.</w:t>
      </w:r>
      <w:r w:rsidRPr="00270114">
        <w:rPr>
          <w:rFonts w:ascii="FbShefa" w:hAnsi="FbShefa"/>
          <w:sz w:val="11"/>
          <w:rtl/>
        </w:rPr>
        <w:t xml:space="preserve"> מהו שיסדרו בבעל חוב</w:t>
      </w:r>
      <w:r w:rsidR="00980F5A" w:rsidRPr="00270114">
        <w:rPr>
          <w:rFonts w:ascii="FbShefa" w:hAnsi="FbShefa"/>
          <w:sz w:val="11"/>
          <w:rtl/>
        </w:rPr>
        <w:t>.</w:t>
      </w:r>
      <w:r w:rsidRPr="001B3037">
        <w:rPr>
          <w:rFonts w:ascii="FbShefa" w:hAnsi="FbShefa"/>
          <w:b/>
          <w:bCs/>
          <w:color w:val="3B2F2A" w:themeColor="text2" w:themeShade="80"/>
          <w:sz w:val="11"/>
          <w:rtl/>
        </w:rPr>
        <w:t xml:space="preserve"> א"ל</w:t>
      </w:r>
      <w:r w:rsidR="00980F5A" w:rsidRPr="001B3037">
        <w:rPr>
          <w:rFonts w:ascii="FbShefa" w:hAnsi="FbShefa"/>
          <w:b/>
          <w:bCs/>
          <w:color w:val="3B2F2A" w:themeColor="text2" w:themeShade="80"/>
          <w:sz w:val="11"/>
          <w:rtl/>
        </w:rPr>
        <w:t>.</w:t>
      </w:r>
      <w:r w:rsidRPr="00270114">
        <w:rPr>
          <w:rFonts w:ascii="FbShefa" w:hAnsi="FbShefa"/>
          <w:sz w:val="11"/>
          <w:rtl/>
        </w:rPr>
        <w:t xml:space="preserve"> גמר מיכה מיכה מערכין</w:t>
      </w:r>
      <w:r w:rsidR="00980F5A" w:rsidRPr="00270114">
        <w:rPr>
          <w:rFonts w:ascii="FbShefa" w:hAnsi="FbShefa"/>
          <w:sz w:val="11"/>
          <w:rtl/>
        </w:rPr>
        <w:t>.</w:t>
      </w:r>
    </w:p>
    <w:p w14:paraId="142AF7C7" w14:textId="05B8632E"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w:t>
      </w:r>
      <w:r w:rsidR="00980F5A" w:rsidRPr="001B3037">
        <w:rPr>
          <w:rFonts w:ascii="FbShefa" w:hAnsi="FbShefa"/>
          <w:b/>
          <w:bCs/>
          <w:color w:val="3B2F2A" w:themeColor="text2" w:themeShade="80"/>
          <w:sz w:val="11"/>
          <w:rtl/>
        </w:rPr>
        <w:t>.</w:t>
      </w:r>
      <w:r w:rsidRPr="00270114">
        <w:rPr>
          <w:rFonts w:ascii="FbShefa" w:hAnsi="FbShefa"/>
          <w:sz w:val="11"/>
          <w:rtl/>
        </w:rPr>
        <w:t xml:space="preserve"> מנין לערום שלא יתרום</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א"ל</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דכתיב ולא יראה בך ערות דבר</w:t>
      </w:r>
      <w:r w:rsidR="00980F5A" w:rsidRPr="00270114">
        <w:rPr>
          <w:rFonts w:ascii="FbShefa" w:hAnsi="FbShefa"/>
          <w:sz w:val="11"/>
          <w:rtl/>
        </w:rPr>
        <w:t>.</w:t>
      </w:r>
    </w:p>
    <w:p w14:paraId="2276FFF6" w14:textId="329079B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ג</w:t>
      </w:r>
      <w:r w:rsidR="00980F5A" w:rsidRPr="001B3037">
        <w:rPr>
          <w:rFonts w:ascii="FbShefa" w:hAnsi="FbShefa"/>
          <w:b/>
          <w:bCs/>
          <w:color w:val="3B2F2A" w:themeColor="text2" w:themeShade="80"/>
          <w:sz w:val="11"/>
          <w:rtl/>
        </w:rPr>
        <w:t>.</w:t>
      </w:r>
      <w:r w:rsidRPr="00270114">
        <w:rPr>
          <w:rFonts w:ascii="FbShefa" w:hAnsi="FbShefa"/>
          <w:sz w:val="11"/>
          <w:rtl/>
        </w:rPr>
        <w:t xml:space="preserve"> לאו כהן הוא מר, מאי טעמא קאי מר בבית הקברות</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א"ל</w:t>
      </w:r>
      <w:r w:rsidR="00980F5A" w:rsidRPr="001B3037">
        <w:rPr>
          <w:rFonts w:ascii="FbShefa" w:hAnsi="FbShefa"/>
          <w:b/>
          <w:bCs/>
          <w:color w:val="3B2F2A" w:themeColor="text2" w:themeShade="80"/>
          <w:sz w:val="11"/>
          <w:rtl/>
        </w:rPr>
        <w:t>.</w:t>
      </w:r>
      <w:r w:rsidRPr="00270114">
        <w:rPr>
          <w:rFonts w:ascii="FbShefa" w:hAnsi="FbShefa"/>
          <w:sz w:val="11"/>
          <w:rtl/>
        </w:rPr>
        <w:t xml:space="preserve"> לא מתני מר טהרות?</w:t>
      </w:r>
      <w:r w:rsidRPr="00270114">
        <w:rPr>
          <w:rFonts w:ascii="FbShefa" w:hAnsi="FbShefa"/>
          <w:sz w:val="11"/>
          <w:vertAlign w:val="superscript"/>
          <w:rtl/>
        </w:rPr>
        <w:footnoteReference w:id="41"/>
      </w:r>
      <w:r w:rsidRPr="00270114">
        <w:rPr>
          <w:rFonts w:ascii="FbShefa" w:hAnsi="FbShefa"/>
          <w:sz w:val="11"/>
          <w:rtl/>
        </w:rPr>
        <w:t xml:space="preserve"> דתניא, רבי שמעון בן יוחי אומר: קבריהן של נכרים אין מטמאין, שנאמר ואתן צאני צאן מרעיתי אדם אתם - אתם קרויין אדם, ואין נכרים קרויין אדם</w:t>
      </w:r>
      <w:r w:rsidR="00980F5A" w:rsidRPr="00270114">
        <w:rPr>
          <w:rFonts w:ascii="FbShefa" w:hAnsi="FbShefa"/>
          <w:sz w:val="11"/>
          <w:rtl/>
        </w:rPr>
        <w:t>.</w:t>
      </w:r>
    </w:p>
    <w:p w14:paraId="5BDA40C3" w14:textId="4F704E41" w:rsidR="009C3CB4" w:rsidRPr="00270114" w:rsidRDefault="009C3CB4" w:rsidP="009C3CB4">
      <w:pPr>
        <w:spacing w:line="240" w:lineRule="auto"/>
        <w:rPr>
          <w:rFonts w:ascii="FbShefa" w:hAnsi="FbShefa"/>
          <w:sz w:val="11"/>
          <w:rtl/>
        </w:rPr>
      </w:pPr>
    </w:p>
    <w:p w14:paraId="5EF3626A"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מהלכות משכון</w:t>
      </w:r>
    </w:p>
    <w:p w14:paraId="3A1353BA" w14:textId="2E9F3911"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איש עני</w:t>
      </w:r>
      <w:r w:rsidR="00980F5A" w:rsidRPr="00270114">
        <w:rPr>
          <w:rFonts w:ascii="FbShefa" w:hAnsi="FbShefa"/>
          <w:sz w:val="11"/>
          <w:rtl/>
        </w:rPr>
        <w:t>.</w:t>
      </w:r>
      <w:r w:rsidRPr="00270114">
        <w:rPr>
          <w:rFonts w:ascii="FbShefa" w:hAnsi="FbShefa"/>
          <w:sz w:val="11"/>
          <w:rtl/>
        </w:rPr>
        <w:t xml:space="preserve"> לא תשכב ועבוטו אצלך</w:t>
      </w:r>
      <w:r w:rsidR="00980F5A" w:rsidRPr="00270114">
        <w:rPr>
          <w:rFonts w:ascii="FbShefa" w:hAnsi="FbShefa"/>
          <w:sz w:val="11"/>
          <w:rtl/>
        </w:rPr>
        <w:t>.</w:t>
      </w:r>
    </w:p>
    <w:p w14:paraId="05FFCBF3" w14:textId="674CC0D9"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עשיר</w:t>
      </w:r>
      <w:r w:rsidR="00980F5A" w:rsidRPr="00270114">
        <w:rPr>
          <w:rFonts w:ascii="FbShefa" w:hAnsi="FbShefa"/>
          <w:sz w:val="11"/>
          <w:rtl/>
        </w:rPr>
        <w:t>.</w:t>
      </w:r>
      <w:r w:rsidRPr="00270114">
        <w:rPr>
          <w:rFonts w:ascii="FbShefa" w:hAnsi="FbShefa"/>
          <w:sz w:val="11"/>
          <w:rtl/>
        </w:rPr>
        <w:t xml:space="preserve"> שכיב ועבוטו אצלך</w:t>
      </w:r>
      <w:r w:rsidR="00980F5A" w:rsidRPr="00270114">
        <w:rPr>
          <w:rFonts w:ascii="FbShefa" w:hAnsi="FbShefa"/>
          <w:sz w:val="11"/>
          <w:rtl/>
        </w:rPr>
        <w:t>.</w:t>
      </w:r>
    </w:p>
    <w:p w14:paraId="4B899394" w14:textId="4A464CDE" w:rsidR="009C3CB4" w:rsidRPr="001B3037" w:rsidRDefault="009C3CB4" w:rsidP="009C3CB4">
      <w:pPr>
        <w:spacing w:line="240" w:lineRule="auto"/>
        <w:rPr>
          <w:rFonts w:ascii="FbShefa" w:hAnsi="FbShefa"/>
          <w:b/>
          <w:bCs/>
          <w:color w:val="3B2F2A" w:themeColor="text2" w:themeShade="80"/>
          <w:sz w:val="11"/>
          <w:rtl/>
        </w:rPr>
      </w:pPr>
    </w:p>
    <w:p w14:paraId="4AA5A28B" w14:textId="3EE5982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תנו רבנן</w:t>
      </w:r>
      <w:r w:rsidR="00980F5A" w:rsidRPr="00270114">
        <w:rPr>
          <w:rFonts w:ascii="FbShefa" w:hAnsi="FbShefa"/>
          <w:sz w:val="11"/>
          <w:rtl/>
        </w:rPr>
        <w:t>.</w:t>
      </w:r>
      <w:r w:rsidRPr="00270114">
        <w:rPr>
          <w:rFonts w:ascii="FbShefa" w:hAnsi="FbShefa"/>
          <w:sz w:val="11"/>
          <w:rtl/>
        </w:rPr>
        <w:t xml:space="preserve"> המלוה את חבירו אינו רשאי למשכנו, ואינו חייב להחזיר לו, ועובר בכל השמות הללו</w:t>
      </w:r>
      <w:r w:rsidR="00980F5A" w:rsidRPr="00270114">
        <w:rPr>
          <w:rFonts w:ascii="FbShefa" w:hAnsi="FbShefa"/>
          <w:sz w:val="11"/>
          <w:rtl/>
        </w:rPr>
        <w:t>.</w:t>
      </w:r>
    </w:p>
    <w:p w14:paraId="38A7DEBA" w14:textId="486A174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ביאור 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המלוה את חבירו</w:t>
      </w:r>
      <w:r w:rsidR="00980F5A" w:rsidRPr="00270114">
        <w:rPr>
          <w:rFonts w:ascii="FbShefa" w:hAnsi="FbShefa"/>
          <w:sz w:val="11"/>
          <w:rtl/>
        </w:rPr>
        <w:t>.</w:t>
      </w:r>
      <w:r w:rsidRPr="00270114">
        <w:rPr>
          <w:rFonts w:ascii="FbShefa" w:hAnsi="FbShefa"/>
          <w:sz w:val="11"/>
          <w:rtl/>
        </w:rPr>
        <w:t xml:space="preserve"> אינו רשאי למשכנו</w:t>
      </w:r>
      <w:r w:rsidR="00980F5A" w:rsidRPr="00270114">
        <w:rPr>
          <w:rFonts w:ascii="FbShefa" w:hAnsi="FbShefa"/>
          <w:sz w:val="11"/>
          <w:rtl/>
        </w:rPr>
        <w:t>.</w:t>
      </w:r>
      <w:r w:rsidRPr="001B3037">
        <w:rPr>
          <w:rFonts w:ascii="FbShefa" w:hAnsi="FbShefa"/>
          <w:b/>
          <w:bCs/>
          <w:color w:val="3B2F2A" w:themeColor="text2" w:themeShade="80"/>
          <w:sz w:val="11"/>
          <w:rtl/>
        </w:rPr>
        <w:t xml:space="preserve"> ואם משכנו</w:t>
      </w:r>
      <w:r w:rsidR="00980F5A" w:rsidRPr="00270114">
        <w:rPr>
          <w:rFonts w:ascii="FbShefa" w:hAnsi="FbShefa"/>
          <w:sz w:val="11"/>
          <w:rtl/>
        </w:rPr>
        <w:t>.</w:t>
      </w:r>
      <w:r w:rsidRPr="00270114">
        <w:rPr>
          <w:rFonts w:ascii="FbShefa" w:hAnsi="FbShefa"/>
          <w:sz w:val="11"/>
          <w:rtl/>
        </w:rPr>
        <w:t xml:space="preserve"> חייב להחזיר לו</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ועובר</w:t>
      </w:r>
      <w:r w:rsidR="00980F5A" w:rsidRPr="001B3037">
        <w:rPr>
          <w:rFonts w:ascii="FbShefa" w:hAnsi="FbShefa"/>
          <w:b/>
          <w:bCs/>
          <w:color w:val="3B2F2A" w:themeColor="text2" w:themeShade="80"/>
          <w:sz w:val="11"/>
          <w:rtl/>
        </w:rPr>
        <w:t>.</w:t>
      </w:r>
      <w:r w:rsidRPr="00270114">
        <w:rPr>
          <w:rFonts w:ascii="FbShefa" w:hAnsi="FbShefa"/>
          <w:sz w:val="11"/>
          <w:rtl/>
        </w:rPr>
        <w:t xml:space="preserve"> בכל השמות הללו - </w:t>
      </w:r>
      <w:r w:rsidRPr="001B3037">
        <w:rPr>
          <w:rFonts w:ascii="FbShefa" w:hAnsi="FbShefa"/>
          <w:b/>
          <w:bCs/>
          <w:color w:val="3B2F2A" w:themeColor="text2" w:themeShade="80"/>
          <w:sz w:val="11"/>
          <w:rtl/>
        </w:rPr>
        <w:t>אסיפא</w:t>
      </w:r>
      <w:r w:rsidR="00980F5A" w:rsidRPr="00270114">
        <w:rPr>
          <w:rFonts w:ascii="FbShefa" w:hAnsi="FbShefa"/>
          <w:sz w:val="11"/>
          <w:rtl/>
        </w:rPr>
        <w:t>.</w:t>
      </w:r>
    </w:p>
    <w:p w14:paraId="0E25B272" w14:textId="2509756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ביאור ב</w:t>
      </w:r>
      <w:r w:rsidR="00980F5A" w:rsidRPr="001B3037">
        <w:rPr>
          <w:rFonts w:ascii="FbShefa" w:hAnsi="FbShefa"/>
          <w:b/>
          <w:bCs/>
          <w:color w:val="3B2F2A" w:themeColor="text2" w:themeShade="80"/>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משכנו שלא בשעת הלואתו</w:t>
      </w:r>
      <w:r w:rsidR="00980F5A" w:rsidRPr="00270114">
        <w:rPr>
          <w:rFonts w:ascii="FbShefa" w:hAnsi="FbShefa"/>
          <w:sz w:val="11"/>
          <w:rtl/>
        </w:rPr>
        <w:t>.</w:t>
      </w:r>
      <w:r w:rsidRPr="00270114">
        <w:rPr>
          <w:rFonts w:ascii="FbShefa" w:hAnsi="FbShefa"/>
          <w:sz w:val="11"/>
          <w:rtl/>
        </w:rPr>
        <w:t xml:space="preserve"> חייב להחזיר לו</w:t>
      </w:r>
      <w:r w:rsidR="00980F5A" w:rsidRPr="00270114">
        <w:rPr>
          <w:rFonts w:ascii="FbShefa" w:hAnsi="FbShefa"/>
          <w:sz w:val="11"/>
          <w:rtl/>
        </w:rPr>
        <w:t>.</w:t>
      </w:r>
      <w:r w:rsidRPr="001B3037">
        <w:rPr>
          <w:rFonts w:ascii="FbShefa" w:hAnsi="FbShefa"/>
          <w:b/>
          <w:bCs/>
          <w:color w:val="3B2F2A" w:themeColor="text2" w:themeShade="80"/>
          <w:sz w:val="11"/>
          <w:rtl/>
        </w:rPr>
        <w:t xml:space="preserve"> משכנו בשעת הלואתו</w:t>
      </w:r>
      <w:r w:rsidR="00980F5A" w:rsidRPr="00270114">
        <w:rPr>
          <w:rFonts w:ascii="FbShefa" w:hAnsi="FbShefa"/>
          <w:sz w:val="11"/>
          <w:rtl/>
        </w:rPr>
        <w:t>.</w:t>
      </w:r>
      <w:r w:rsidRPr="00270114">
        <w:rPr>
          <w:rFonts w:ascii="FbShefa" w:hAnsi="FbShefa"/>
          <w:sz w:val="11"/>
          <w:rtl/>
        </w:rPr>
        <w:t xml:space="preserve"> אינו חייב להחזיר לו</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ועובר</w:t>
      </w:r>
      <w:r w:rsidR="00980F5A" w:rsidRPr="00270114">
        <w:rPr>
          <w:rFonts w:ascii="FbShefa" w:hAnsi="FbShefa"/>
          <w:sz w:val="11"/>
          <w:rtl/>
        </w:rPr>
        <w:t>.</w:t>
      </w:r>
      <w:r w:rsidRPr="00270114">
        <w:rPr>
          <w:rFonts w:ascii="FbShefa" w:hAnsi="FbShefa"/>
          <w:sz w:val="11"/>
          <w:rtl/>
        </w:rPr>
        <w:t xml:space="preserve"> בכל השמות הללו - </w:t>
      </w:r>
      <w:r w:rsidRPr="001B3037">
        <w:rPr>
          <w:rFonts w:ascii="FbShefa" w:hAnsi="FbShefa"/>
          <w:b/>
          <w:bCs/>
          <w:color w:val="3B2F2A" w:themeColor="text2" w:themeShade="80"/>
          <w:sz w:val="11"/>
          <w:rtl/>
        </w:rPr>
        <w:t>ארישא</w:t>
      </w:r>
      <w:r w:rsidR="00980F5A" w:rsidRPr="00270114">
        <w:rPr>
          <w:rFonts w:ascii="FbShefa" w:hAnsi="FbShefa"/>
          <w:sz w:val="11"/>
          <w:rtl/>
        </w:rPr>
        <w:t>.</w:t>
      </w:r>
    </w:p>
    <w:p w14:paraId="02458189" w14:textId="1B184BEE" w:rsidR="009C3CB4" w:rsidRPr="00270114" w:rsidRDefault="009C3CB4" w:rsidP="009C3CB4">
      <w:pPr>
        <w:spacing w:line="240" w:lineRule="auto"/>
        <w:rPr>
          <w:rFonts w:ascii="FbShefa" w:hAnsi="FbShefa"/>
          <w:sz w:val="11"/>
          <w:rtl/>
        </w:rPr>
      </w:pPr>
    </w:p>
    <w:p w14:paraId="1E3AABEF" w14:textId="56720FC8"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עד בא השמש תשיבנו לו</w:t>
      </w:r>
      <w:r w:rsidR="00980F5A" w:rsidRPr="00270114">
        <w:rPr>
          <w:rFonts w:ascii="FbShefa" w:hAnsi="FbShefa"/>
          <w:sz w:val="11"/>
          <w:rtl/>
        </w:rPr>
        <w:t>.</w:t>
      </w:r>
      <w:r w:rsidRPr="00270114">
        <w:rPr>
          <w:rFonts w:ascii="FbShefa" w:hAnsi="FbShefa"/>
          <w:sz w:val="11"/>
          <w:rtl/>
        </w:rPr>
        <w:t xml:space="preserve"> זו כסות יום שניתנה לחבול בלילה</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rtl/>
        </w:rPr>
        <w:t>השב תשיב לו את העבוט כבוא השמש -</w:t>
      </w:r>
      <w:r w:rsidRPr="00270114">
        <w:rPr>
          <w:rFonts w:ascii="FbShefa" w:hAnsi="FbShefa"/>
          <w:sz w:val="11"/>
          <w:rtl/>
        </w:rPr>
        <w:t xml:space="preserve"> זו כסות לילה שניתנה לחבול ביום</w:t>
      </w:r>
      <w:r w:rsidR="00980F5A" w:rsidRPr="00270114">
        <w:rPr>
          <w:rFonts w:ascii="FbShefa" w:hAnsi="FbShefa"/>
          <w:sz w:val="11"/>
          <w:rtl/>
        </w:rPr>
        <w:t>.</w:t>
      </w:r>
    </w:p>
    <w:p w14:paraId="3C4CBF7A" w14:textId="573B6FBE" w:rsidR="009C3CB4" w:rsidRPr="00270114" w:rsidRDefault="009C3CB4" w:rsidP="00794C1A">
      <w:pPr>
        <w:pStyle w:val="1"/>
        <w:rPr>
          <w:rFonts w:ascii="FbShefa" w:hAnsi="FbShefa"/>
          <w:rtl/>
        </w:rPr>
      </w:pPr>
      <w:r w:rsidRPr="00270114">
        <w:rPr>
          <w:rFonts w:ascii="FbShefa" w:hAnsi="FbShefa"/>
          <w:sz w:val="11"/>
          <w:rtl/>
        </w:rPr>
        <w:t>קטו</w:t>
      </w:r>
      <w:r w:rsidR="00B36BF2" w:rsidRPr="00270114">
        <w:rPr>
          <w:rFonts w:ascii="FbShefa" w:hAnsi="FbShefa"/>
          <w:sz w:val="11"/>
          <w:rtl/>
        </w:rPr>
        <w:t>, א</w:t>
      </w:r>
    </w:p>
    <w:p w14:paraId="675A787F"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יורשין</w:t>
      </w:r>
    </w:p>
    <w:p w14:paraId="537F7189" w14:textId="1BD0FB6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רבי יוחנן</w:t>
      </w:r>
      <w:r w:rsidR="00980F5A" w:rsidRPr="00270114">
        <w:rPr>
          <w:rFonts w:ascii="FbShefa" w:hAnsi="FbShefa"/>
          <w:sz w:val="11"/>
          <w:rtl/>
        </w:rPr>
        <w:t>.</w:t>
      </w:r>
      <w:r w:rsidRPr="00270114">
        <w:rPr>
          <w:rFonts w:ascii="FbShefa" w:hAnsi="FbShefa"/>
          <w:sz w:val="11"/>
          <w:rtl/>
        </w:rPr>
        <w:t xml:space="preserve"> משכנו ומת שומטו מעל גבי בניו</w:t>
      </w:r>
      <w:r w:rsidR="00980F5A" w:rsidRPr="00270114">
        <w:rPr>
          <w:rFonts w:ascii="FbShefa" w:hAnsi="FbShefa"/>
          <w:sz w:val="11"/>
          <w:rtl/>
        </w:rPr>
        <w:t>.</w:t>
      </w:r>
    </w:p>
    <w:p w14:paraId="61F5C803" w14:textId="24C6F715"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מיתיבי</w:t>
      </w:r>
      <w:r w:rsidR="00980F5A" w:rsidRPr="001B3037">
        <w:rPr>
          <w:rFonts w:ascii="FbShefa" w:hAnsi="FbShefa"/>
          <w:b/>
          <w:bCs/>
          <w:color w:val="3B2F2A" w:themeColor="text2" w:themeShade="80"/>
          <w:sz w:val="11"/>
          <w:rtl/>
        </w:rPr>
        <w:t>.</w:t>
      </w:r>
      <w:r w:rsidRPr="00270114">
        <w:rPr>
          <w:rFonts w:ascii="FbShefa" w:hAnsi="FbShefa"/>
          <w:sz w:val="11"/>
          <w:rtl/>
        </w:rPr>
        <w:t xml:space="preserve"> מאחר שמחזירין, למה חוזרין וממשכנין, שלא תהא שביעית משמטתו, ולא יעשה מטלטלין אצל בניו</w:t>
      </w:r>
      <w:r w:rsidR="00980F5A" w:rsidRPr="00270114">
        <w:rPr>
          <w:rFonts w:ascii="FbShefa" w:hAnsi="FbShefa"/>
          <w:sz w:val="11"/>
          <w:rtl/>
        </w:rPr>
        <w:t>.</w:t>
      </w:r>
    </w:p>
    <w:p w14:paraId="7FB29756" w14:textId="5B10F9A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טעמא</w:t>
      </w:r>
      <w:r w:rsidR="00980F5A" w:rsidRPr="00270114">
        <w:rPr>
          <w:rFonts w:ascii="FbShefa" w:hAnsi="FbShefa"/>
          <w:sz w:val="11"/>
          <w:rtl/>
        </w:rPr>
        <w:t>.</w:t>
      </w:r>
      <w:r w:rsidRPr="00270114">
        <w:rPr>
          <w:rFonts w:ascii="FbShefa" w:hAnsi="FbShefa"/>
          <w:sz w:val="11"/>
          <w:rtl/>
        </w:rPr>
        <w:t xml:space="preserve"> דהדר ומשכניה, הא לא הדר ומשכניה</w:t>
      </w:r>
      <w:r w:rsidR="00980F5A" w:rsidRPr="00270114">
        <w:rPr>
          <w:rFonts w:ascii="FbShefa" w:hAnsi="FbShefa"/>
          <w:sz w:val="11"/>
          <w:rtl/>
        </w:rPr>
        <w:t>.</w:t>
      </w:r>
    </w:p>
    <w:p w14:paraId="0F19421D" w14:textId="5FFBC471"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תריץ הכי: וכי מאחר שמחזירין למה ממשכנין מעיקרא? שלא תהא שביעית משמטתו, ולא יעשה מטלטלין אצל בניו</w:t>
      </w:r>
      <w:r w:rsidR="00980F5A" w:rsidRPr="00270114">
        <w:rPr>
          <w:rFonts w:ascii="FbShefa" w:hAnsi="FbShefa"/>
          <w:sz w:val="11"/>
          <w:rtl/>
        </w:rPr>
        <w:t>.</w:t>
      </w:r>
    </w:p>
    <w:p w14:paraId="254F2CC6" w14:textId="0164B24F" w:rsidR="009C3CB4" w:rsidRPr="00270114" w:rsidRDefault="009C3CB4" w:rsidP="009C3CB4">
      <w:pPr>
        <w:pStyle w:val="2"/>
        <w:rPr>
          <w:rFonts w:ascii="FbShefa" w:hAnsi="FbShefa"/>
          <w:color w:val="7C5F1D"/>
          <w:rtl/>
        </w:rPr>
      </w:pPr>
    </w:p>
    <w:p w14:paraId="69757F25" w14:textId="77777777" w:rsidR="009C3CB4" w:rsidRPr="00270114" w:rsidRDefault="009C3CB4" w:rsidP="009C3CB4">
      <w:pPr>
        <w:pStyle w:val="2"/>
        <w:rPr>
          <w:rFonts w:ascii="FbShefa" w:hAnsi="FbShefa"/>
          <w:color w:val="7C5F1D"/>
          <w:rtl/>
        </w:rPr>
      </w:pPr>
      <w:r w:rsidRPr="00270114">
        <w:rPr>
          <w:rFonts w:ascii="FbShefa" w:hAnsi="FbShefa"/>
          <w:color w:val="7C5F1D"/>
          <w:rtl/>
        </w:rPr>
        <w:t>היתר לעבוט</w:t>
      </w:r>
    </w:p>
    <w:p w14:paraId="39DFB85F" w14:textId="58DAEAF5"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ערב</w:t>
      </w:r>
      <w:r w:rsidR="00980F5A" w:rsidRPr="001B3037">
        <w:rPr>
          <w:rFonts w:ascii="FbShefa" w:hAnsi="FbShefa"/>
          <w:b/>
          <w:bCs/>
          <w:color w:val="3B2F2A" w:themeColor="text2" w:themeShade="80"/>
          <w:sz w:val="11"/>
          <w:rtl/>
        </w:rPr>
        <w:t>.</w:t>
      </w:r>
      <w:r w:rsidRPr="00270114">
        <w:rPr>
          <w:rFonts w:ascii="FbShefa" w:hAnsi="FbShefa"/>
          <w:sz w:val="11"/>
          <w:rtl/>
        </w:rPr>
        <w:t xml:space="preserve"> אתה נכנס לביתו של ערב</w:t>
      </w:r>
      <w:r w:rsidR="00980F5A" w:rsidRPr="00270114">
        <w:rPr>
          <w:rFonts w:ascii="FbShefa" w:hAnsi="FbShefa"/>
          <w:sz w:val="11"/>
          <w:rtl/>
        </w:rPr>
        <w:t>.</w:t>
      </w:r>
    </w:p>
    <w:p w14:paraId="7B406760" w14:textId="29AD8CDD"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לשכר</w:t>
      </w:r>
      <w:r w:rsidR="00980F5A" w:rsidRPr="00270114">
        <w:rPr>
          <w:rFonts w:ascii="FbShefa" w:hAnsi="FbShefa"/>
          <w:sz w:val="11"/>
          <w:rtl/>
        </w:rPr>
        <w:t>.</w:t>
      </w:r>
      <w:r w:rsidRPr="00270114">
        <w:rPr>
          <w:rFonts w:ascii="FbShefa" w:hAnsi="FbShefa"/>
          <w:sz w:val="11"/>
          <w:rtl/>
        </w:rPr>
        <w:t xml:space="preserve"> כתף, חמר, פונדק, דיוקנאות</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אסור</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אם זקפן עליו במלוה</w:t>
      </w:r>
      <w:r w:rsidRPr="00270114">
        <w:rPr>
          <w:rFonts w:ascii="FbShefa" w:hAnsi="FbShefa"/>
          <w:sz w:val="11"/>
          <w:vertAlign w:val="superscript"/>
          <w:rtl/>
        </w:rPr>
        <w:footnoteReference w:id="42"/>
      </w:r>
      <w:r w:rsidR="00980F5A" w:rsidRPr="00270114">
        <w:rPr>
          <w:rFonts w:ascii="FbShefa" w:hAnsi="FbShefa"/>
          <w:sz w:val="11"/>
          <w:rtl/>
        </w:rPr>
        <w:t>.</w:t>
      </w:r>
    </w:p>
    <w:p w14:paraId="70CAB559" w14:textId="77777777" w:rsidR="009C3CB4" w:rsidRPr="00270114" w:rsidRDefault="009C3CB4" w:rsidP="009C3CB4">
      <w:pPr>
        <w:spacing w:line="240" w:lineRule="auto"/>
        <w:rPr>
          <w:rFonts w:ascii="FbShefa" w:hAnsi="FbShefa"/>
          <w:sz w:val="11"/>
          <w:rtl/>
        </w:rPr>
      </w:pPr>
    </w:p>
    <w:p w14:paraId="5C1C6B38" w14:textId="0201B795" w:rsidR="00433741" w:rsidRPr="001B3037" w:rsidRDefault="009C3CB4" w:rsidP="009C3CB4">
      <w:pPr>
        <w:spacing w:before="100" w:beforeAutospacing="1" w:after="100" w:afterAutospacing="1" w:line="240" w:lineRule="auto"/>
        <w:ind w:rightChars="567" w:right="1134"/>
        <w:jc w:val="both"/>
        <w:rPr>
          <w:rFonts w:ascii="FbShefa" w:eastAsia="Times New Roman" w:hAnsi="FbShefa"/>
          <w:b/>
          <w:bCs/>
          <w:color w:val="3B2F2A" w:themeColor="text2" w:themeShade="80"/>
          <w:sz w:val="11"/>
          <w:rtl/>
        </w:rPr>
      </w:pPr>
      <w:r w:rsidRPr="001B3037">
        <w:rPr>
          <w:rFonts w:ascii="FbShefa" w:eastAsia="Times New Roman" w:hAnsi="FbShefa"/>
          <w:b/>
          <w:bCs/>
          <w:color w:val="3B2F2A" w:themeColor="text2" w:themeShade="80"/>
          <w:sz w:val="11"/>
          <w:rtl/>
        </w:rPr>
        <w:t>אַלְמָנָה, בֵּין שֶׁהִיא עֲנִיָּה בֵּין שֶׁהִיא עֲשִׁירָה, אֵין מְמַשְׁכְּנִין אוֹתָהּ, שֶׁנֶּאֱמַר וְלֹא תַחֲבֹל בֶּגֶד אַלְמָנָה</w:t>
      </w:r>
      <w:r w:rsidR="00980F5A" w:rsidRPr="001B3037">
        <w:rPr>
          <w:rFonts w:ascii="FbShefa" w:eastAsia="Times New Roman" w:hAnsi="FbShefa"/>
          <w:b/>
          <w:bCs/>
          <w:color w:val="3B2F2A" w:themeColor="text2" w:themeShade="80"/>
          <w:sz w:val="11"/>
          <w:rtl/>
        </w:rPr>
        <w:t>.</w:t>
      </w:r>
    </w:p>
    <w:p w14:paraId="1D5F7E9B" w14:textId="56B0EA61" w:rsidR="009C3CB4" w:rsidRPr="00270114" w:rsidRDefault="009C3CB4" w:rsidP="009C3CB4">
      <w:pPr>
        <w:spacing w:line="240" w:lineRule="auto"/>
        <w:rPr>
          <w:rFonts w:ascii="FbShefa" w:hAnsi="FbShefa"/>
          <w:sz w:val="11"/>
          <w:rtl/>
        </w:rPr>
      </w:pPr>
    </w:p>
    <w:p w14:paraId="7388C8D6"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אלמנה עשירה</w:t>
      </w:r>
    </w:p>
    <w:p w14:paraId="618DB359" w14:textId="07F421AA"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רבי יהודה</w:t>
      </w:r>
      <w:r w:rsidR="00980F5A" w:rsidRPr="001B3037">
        <w:rPr>
          <w:rFonts w:ascii="FbShefa" w:hAnsi="FbShefa"/>
          <w:b/>
          <w:bCs/>
          <w:color w:val="3B2F2A" w:themeColor="text2" w:themeShade="80"/>
          <w:sz w:val="11"/>
          <w:rtl/>
        </w:rPr>
        <w:t>.</w:t>
      </w:r>
      <w:r w:rsidRPr="00270114">
        <w:rPr>
          <w:rFonts w:ascii="FbShefa" w:hAnsi="FbShefa"/>
          <w:sz w:val="11"/>
          <w:rtl/>
        </w:rPr>
        <w:t xml:space="preserve"> אלמנה, בין שהיא ענייה בין שהיא עשירה - אין ממשכנין אותה</w:t>
      </w:r>
      <w:r w:rsidR="00980F5A" w:rsidRPr="00270114">
        <w:rPr>
          <w:rFonts w:ascii="FbShefa" w:hAnsi="FbShefa"/>
          <w:sz w:val="11"/>
          <w:rtl/>
        </w:rPr>
        <w:t>.</w:t>
      </w:r>
    </w:p>
    <w:p w14:paraId="3F39989D" w14:textId="559CF2C5"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רבי שמעון</w:t>
      </w:r>
      <w:r w:rsidR="00980F5A" w:rsidRPr="00270114">
        <w:rPr>
          <w:rFonts w:ascii="FbShefa" w:hAnsi="FbShefa"/>
          <w:sz w:val="11"/>
          <w:rtl/>
        </w:rPr>
        <w:t>.</w:t>
      </w:r>
      <w:r w:rsidRPr="00270114">
        <w:rPr>
          <w:rFonts w:ascii="FbShefa" w:hAnsi="FbShefa"/>
          <w:sz w:val="11"/>
          <w:rtl/>
        </w:rPr>
        <w:t xml:space="preserve"> עשירה - ממשכנין אותה, ענייה - אין ממשכנין אותה</w:t>
      </w:r>
      <w:r w:rsidR="00980F5A" w:rsidRPr="00270114">
        <w:rPr>
          <w:rFonts w:ascii="FbShefa" w:hAnsi="FbShefa"/>
          <w:sz w:val="11"/>
          <w:rtl/>
        </w:rPr>
        <w:t>.</w:t>
      </w:r>
      <w:r w:rsidRPr="001B3037">
        <w:rPr>
          <w:rFonts w:ascii="FbShefa" w:hAnsi="FbShefa"/>
          <w:b/>
          <w:bCs/>
          <w:color w:val="3B2F2A" w:themeColor="text2" w:themeShade="80"/>
          <w:sz w:val="11"/>
          <w:rtl/>
        </w:rPr>
        <w:t xml:space="preserve"> הטעם</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שאתה חייב להחזיר לה ואתה משיאה שם רע בשכנותיה</w:t>
      </w:r>
      <w:r w:rsidR="00980F5A" w:rsidRPr="00270114">
        <w:rPr>
          <w:rFonts w:ascii="FbShefa" w:hAnsi="FbShefa"/>
          <w:sz w:val="11"/>
          <w:rtl/>
        </w:rPr>
        <w:t>.</w:t>
      </w:r>
    </w:p>
    <w:p w14:paraId="1DBFAF60" w14:textId="494A3755" w:rsidR="009C3CB4" w:rsidRPr="00270114" w:rsidRDefault="009C3CB4" w:rsidP="009C3CB4">
      <w:pPr>
        <w:spacing w:line="240" w:lineRule="auto"/>
        <w:rPr>
          <w:rFonts w:ascii="FbShefa" w:hAnsi="FbShefa"/>
          <w:sz w:val="11"/>
          <w:rtl/>
        </w:rPr>
      </w:pPr>
    </w:p>
    <w:p w14:paraId="5DB7C55F"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טעמא דקרא</w:t>
      </w:r>
    </w:p>
    <w:p w14:paraId="6E1BC2FF" w14:textId="6B1E9F8D" w:rsidR="009C3CB4" w:rsidRPr="00270114" w:rsidRDefault="009C3CB4" w:rsidP="009C3CB4">
      <w:pPr>
        <w:spacing w:line="240" w:lineRule="auto"/>
        <w:rPr>
          <w:rFonts w:ascii="FbShefa" w:hAnsi="FbShefa"/>
          <w:rtl/>
        </w:rPr>
      </w:pPr>
      <w:r w:rsidRPr="001B3037">
        <w:rPr>
          <w:rFonts w:ascii="FbShefa" w:hAnsi="FbShefa"/>
          <w:b/>
          <w:bCs/>
          <w:color w:val="3B2F2A" w:themeColor="text2" w:themeShade="80"/>
          <w:sz w:val="11"/>
          <w:rtl/>
        </w:rPr>
        <w:t>בד"כ</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rtl/>
        </w:rPr>
        <w:t xml:space="preserve"> </w:t>
      </w:r>
      <w:r w:rsidRPr="00270114">
        <w:rPr>
          <w:rFonts w:ascii="FbShefa" w:hAnsi="FbShefa"/>
          <w:rtl/>
        </w:rPr>
        <w:t>ר"ש דריש טעמא דקרא</w:t>
      </w:r>
      <w:r w:rsidR="00980F5A" w:rsidRPr="00270114">
        <w:rPr>
          <w:rFonts w:ascii="FbShefa" w:hAnsi="FbShefa"/>
          <w:rtl/>
        </w:rPr>
        <w:t>.</w:t>
      </w:r>
      <w:r w:rsidRPr="001B3037">
        <w:rPr>
          <w:rFonts w:ascii="FbShefa" w:hAnsi="FbShefa"/>
          <w:b/>
          <w:bCs/>
          <w:color w:val="3B2F2A" w:themeColor="text2" w:themeShade="80"/>
          <w:rtl/>
        </w:rPr>
        <w:t xml:space="preserve"> כגון</w:t>
      </w:r>
      <w:r w:rsidR="00980F5A" w:rsidRPr="001B3037">
        <w:rPr>
          <w:rFonts w:ascii="FbShefa" w:hAnsi="FbShefa"/>
          <w:b/>
          <w:bCs/>
          <w:color w:val="3B2F2A" w:themeColor="text2" w:themeShade="80"/>
          <w:rtl/>
        </w:rPr>
        <w:t>.</w:t>
      </w:r>
      <w:r w:rsidRPr="00270114">
        <w:rPr>
          <w:rFonts w:ascii="FbShefa" w:hAnsi="FbShefa"/>
          <w:rtl/>
        </w:rPr>
        <w:t xml:space="preserve"> לעיל אלמנה</w:t>
      </w:r>
      <w:r w:rsidR="00980F5A" w:rsidRPr="00270114">
        <w:rPr>
          <w:rFonts w:ascii="FbShefa" w:hAnsi="FbShefa"/>
          <w:rtl/>
        </w:rPr>
        <w:t>.</w:t>
      </w:r>
    </w:p>
    <w:p w14:paraId="3A14A9A6" w14:textId="66E0F735"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איפכא שמעינן להו</w:t>
      </w:r>
      <w:r w:rsidR="00980F5A" w:rsidRPr="00270114">
        <w:rPr>
          <w:rFonts w:ascii="FbShefa" w:hAnsi="FbShefa"/>
          <w:sz w:val="11"/>
          <w:rtl/>
        </w:rPr>
        <w:t>.</w:t>
      </w:r>
      <w:r w:rsidRPr="001B3037">
        <w:rPr>
          <w:rFonts w:ascii="FbShefa" w:hAnsi="FbShefa"/>
          <w:b/>
          <w:bCs/>
          <w:color w:val="3B2F2A" w:themeColor="text2" w:themeShade="80"/>
          <w:sz w:val="11"/>
          <w:rtl/>
        </w:rPr>
        <w:t xml:space="preserve"> רבי יהודה</w:t>
      </w:r>
      <w:r w:rsidR="00980F5A" w:rsidRPr="00270114">
        <w:rPr>
          <w:rFonts w:ascii="FbShefa" w:hAnsi="FbShefa"/>
          <w:sz w:val="11"/>
          <w:rtl/>
        </w:rPr>
        <w:t>.</w:t>
      </w:r>
      <w:r w:rsidRPr="00270114">
        <w:rPr>
          <w:rFonts w:ascii="FbShefa" w:hAnsi="FbShefa"/>
          <w:sz w:val="11"/>
          <w:rtl/>
        </w:rPr>
        <w:t xml:space="preserve"> מרבה נשים, ובלבד שלא יהו מסירות את לבו</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רבי שמעון</w:t>
      </w:r>
      <w:r w:rsidR="00980F5A" w:rsidRPr="00270114">
        <w:rPr>
          <w:rFonts w:ascii="FbShefa" w:hAnsi="FbShefa"/>
          <w:sz w:val="11"/>
          <w:rtl/>
        </w:rPr>
        <w:t>.</w:t>
      </w:r>
      <w:r w:rsidRPr="00270114">
        <w:rPr>
          <w:rFonts w:ascii="FbShefa" w:hAnsi="FbShefa"/>
          <w:sz w:val="11"/>
          <w:rtl/>
        </w:rPr>
        <w:t xml:space="preserve"> אפילו אחת והיא מסירה את לבו הרי זה לא ישאנה, אם כן מה תלמוד לומר ולא ירבה לו נשים - אפילו כאביגיל</w:t>
      </w:r>
      <w:r w:rsidR="00980F5A" w:rsidRPr="00270114">
        <w:rPr>
          <w:rFonts w:ascii="FbShefa" w:hAnsi="FbShefa"/>
          <w:sz w:val="11"/>
          <w:rtl/>
        </w:rPr>
        <w:t>.</w:t>
      </w:r>
    </w:p>
    <w:p w14:paraId="6C32DC48" w14:textId="49082CA4"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270114">
        <w:rPr>
          <w:rFonts w:ascii="FbShefa" w:hAnsi="FbShefa"/>
          <w:sz w:val="11"/>
          <w:rtl/>
        </w:rPr>
        <w:t xml:space="preserve"> שאני הכא דמפרש קרא, ולא ירבה לו נשים ולא יסור</w:t>
      </w:r>
      <w:r w:rsidR="00980F5A" w:rsidRPr="00270114">
        <w:rPr>
          <w:rFonts w:ascii="FbShefa" w:hAnsi="FbShefa"/>
          <w:sz w:val="11"/>
          <w:rtl/>
        </w:rPr>
        <w:t>.</w:t>
      </w:r>
      <w:r w:rsidRPr="001B3037">
        <w:rPr>
          <w:rFonts w:ascii="FbShefa" w:hAnsi="FbShefa"/>
          <w:b/>
          <w:bCs/>
          <w:color w:val="3B2F2A" w:themeColor="text2" w:themeShade="80"/>
          <w:sz w:val="11"/>
          <w:rtl/>
        </w:rPr>
        <w:t xml:space="preserve"> לר"י</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לכן דריש</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לר"ש</w:t>
      </w:r>
      <w:r w:rsidR="00980F5A" w:rsidRPr="00270114">
        <w:rPr>
          <w:rFonts w:ascii="FbShefa" w:hAnsi="FbShefa"/>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לא לכתוב ואנא ידענא: מאי טעמא לא ירבה - משום דלא יסור</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ללמד</w:t>
      </w:r>
      <w:r w:rsidR="00980F5A" w:rsidRPr="00270114">
        <w:rPr>
          <w:rFonts w:ascii="FbShefa" w:hAnsi="FbShefa"/>
          <w:sz w:val="11"/>
          <w:rtl/>
        </w:rPr>
        <w:t>.</w:t>
      </w:r>
      <w:r w:rsidRPr="00270114">
        <w:rPr>
          <w:rFonts w:ascii="FbShefa" w:hAnsi="FbShefa"/>
          <w:sz w:val="11"/>
          <w:rtl/>
        </w:rPr>
        <w:t xml:space="preserve"> אפילו אחת ומסירה את לבו - הרי זה לא ישאנה</w:t>
      </w:r>
      <w:r w:rsidR="00980F5A" w:rsidRPr="00270114">
        <w:rPr>
          <w:rFonts w:ascii="FbShefa" w:hAnsi="FbShefa"/>
          <w:sz w:val="11"/>
          <w:rtl/>
        </w:rPr>
        <w:t>.</w:t>
      </w:r>
    </w:p>
    <w:p w14:paraId="7FA64B0C" w14:textId="1FA0859F" w:rsidR="009C3CB4" w:rsidRPr="001B3037" w:rsidRDefault="009C3CB4" w:rsidP="009C3CB4">
      <w:pPr>
        <w:spacing w:before="100" w:beforeAutospacing="1" w:after="100" w:afterAutospacing="1" w:line="240" w:lineRule="auto"/>
        <w:ind w:rightChars="567" w:right="1134"/>
        <w:jc w:val="both"/>
        <w:rPr>
          <w:rFonts w:ascii="FbShefa" w:eastAsia="Times New Roman" w:hAnsi="FbShefa"/>
          <w:b/>
          <w:bCs/>
          <w:color w:val="3B2F2A" w:themeColor="text2" w:themeShade="80"/>
          <w:sz w:val="11"/>
          <w:rtl/>
        </w:rPr>
      </w:pPr>
    </w:p>
    <w:p w14:paraId="2999FE3A" w14:textId="59A56838" w:rsidR="009C3CB4" w:rsidRPr="001B3037" w:rsidRDefault="009C3CB4" w:rsidP="009C3CB4">
      <w:pPr>
        <w:spacing w:before="100" w:beforeAutospacing="1" w:after="100" w:afterAutospacing="1" w:line="240" w:lineRule="auto"/>
        <w:ind w:rightChars="567" w:right="1134"/>
        <w:jc w:val="both"/>
        <w:rPr>
          <w:rFonts w:ascii="FbShefa" w:eastAsia="Times New Roman" w:hAnsi="FbShefa"/>
          <w:b/>
          <w:bCs/>
          <w:color w:val="3B2F2A" w:themeColor="text2" w:themeShade="80"/>
          <w:sz w:val="11"/>
          <w:rtl/>
        </w:rPr>
      </w:pPr>
      <w:r w:rsidRPr="001B3037">
        <w:rPr>
          <w:rFonts w:ascii="FbShefa" w:eastAsia="Times New Roman" w:hAnsi="FbShefa"/>
          <w:b/>
          <w:bCs/>
          <w:color w:val="3B2F2A" w:themeColor="text2" w:themeShade="80"/>
          <w:sz w:val="11"/>
          <w:rtl/>
        </w:rPr>
        <w:t>הַחוֹבֵל אֶת הָרֵחַיִם, עוֹבֵר בְּלֹא תַעֲשֶׂה, וְחַיָּב מִשּׁוּם שְׁנֵי כֵלִים, שֶׁנֶּאֱמַר לֹא יַחֲבֹל רֵחַיִם וָרָכֶב</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וְלֹא רֵחַיִם וָרֶכֶב בִּלְבַד אָמְרוּ, אֶלָּא כָל דָּבָר שֶׁעוֹשִׂין בּוֹ אֹכֶל נֶפֶשׁ, שֶׁנֶּאֱמַר כִּי נֶפֶשׁ הוּא חֹבֵל: </w:t>
      </w:r>
    </w:p>
    <w:p w14:paraId="13BABC15" w14:textId="370E43D9" w:rsidR="009C3CB4" w:rsidRPr="00270114" w:rsidRDefault="009C3CB4" w:rsidP="00794C1A">
      <w:pPr>
        <w:pStyle w:val="1"/>
        <w:rPr>
          <w:rFonts w:ascii="FbShefa" w:hAnsi="FbShefa"/>
          <w:rtl/>
        </w:rPr>
      </w:pPr>
      <w:r w:rsidRPr="00270114">
        <w:rPr>
          <w:rFonts w:ascii="FbShefa" w:hAnsi="FbShefa"/>
          <w:sz w:val="11"/>
          <w:rtl/>
        </w:rPr>
        <w:t>קטו</w:t>
      </w:r>
      <w:r w:rsidR="00B36BF2" w:rsidRPr="00270114">
        <w:rPr>
          <w:rFonts w:ascii="FbShefa" w:hAnsi="FbShefa"/>
          <w:sz w:val="11"/>
          <w:rtl/>
        </w:rPr>
        <w:t>, ב</w:t>
      </w:r>
    </w:p>
    <w:p w14:paraId="7DCE3044"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לאו שבכללות</w:t>
      </w:r>
    </w:p>
    <w:p w14:paraId="6A1E9B35" w14:textId="30F6B2A3"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מחלוקת</w:t>
      </w:r>
      <w:r w:rsidR="00980F5A" w:rsidRPr="001B3037">
        <w:rPr>
          <w:rFonts w:ascii="FbShefa" w:hAnsi="FbShefa"/>
          <w:b/>
          <w:bCs/>
          <w:color w:val="3B2F2A" w:themeColor="text2" w:themeShade="80"/>
          <w:sz w:val="11"/>
          <w:rtl/>
        </w:rPr>
        <w:t>.</w:t>
      </w:r>
      <w:r w:rsidRPr="00270114">
        <w:rPr>
          <w:rFonts w:ascii="FbShefa" w:hAnsi="FbShefa"/>
          <w:sz w:val="11"/>
          <w:rtl/>
        </w:rPr>
        <w:t xml:space="preserve"> אם לוקין על לאו שבכללות</w:t>
      </w:r>
      <w:r w:rsidR="00980F5A" w:rsidRPr="00270114">
        <w:rPr>
          <w:rFonts w:ascii="FbShefa" w:hAnsi="FbShefa"/>
          <w:sz w:val="11"/>
          <w:rtl/>
        </w:rPr>
        <w:t>.</w:t>
      </w:r>
    </w:p>
    <w:p w14:paraId="33353FDC" w14:textId="77777777" w:rsidR="009C3CB4" w:rsidRPr="00270114" w:rsidRDefault="009C3CB4" w:rsidP="009C3CB4">
      <w:pPr>
        <w:spacing w:line="240" w:lineRule="auto"/>
        <w:rPr>
          <w:rFonts w:ascii="FbShefa" w:hAnsi="FbShefa"/>
          <w:i/>
          <w:iCs/>
          <w:sz w:val="11"/>
          <w:rtl/>
        </w:rPr>
      </w:pPr>
      <w:r w:rsidRPr="00270114">
        <w:rPr>
          <w:rFonts w:ascii="FbShefa" w:hAnsi="FbShefa"/>
          <w:i/>
          <w:iCs/>
          <w:sz w:val="11"/>
          <w:rtl/>
        </w:rPr>
        <w:t>עבוט</w:t>
      </w:r>
    </w:p>
    <w:p w14:paraId="1CC2B3DE" w14:textId="29EC583A"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חבל ריחיים</w:t>
      </w:r>
      <w:r w:rsidR="00980F5A" w:rsidRPr="001B3037">
        <w:rPr>
          <w:rFonts w:ascii="FbShefa" w:hAnsi="FbShefa"/>
          <w:b/>
          <w:bCs/>
          <w:color w:val="3B2F2A" w:themeColor="text2" w:themeShade="80"/>
          <w:sz w:val="11"/>
          <w:rtl/>
        </w:rPr>
        <w:t>.</w:t>
      </w:r>
      <w:r w:rsidRPr="00270114">
        <w:rPr>
          <w:rFonts w:ascii="FbShefa" w:hAnsi="FbShefa"/>
          <w:sz w:val="11"/>
          <w:rtl/>
        </w:rPr>
        <w:t xml:space="preserve"> מחלוקת אם לוקה שתים (משום ריחים ומשום כי נפש הוא חבל)</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או</w:t>
      </w:r>
      <w:r w:rsidR="00980F5A" w:rsidRPr="001B3037">
        <w:rPr>
          <w:rFonts w:ascii="FbShefa" w:hAnsi="FbShefa"/>
          <w:b/>
          <w:bCs/>
          <w:color w:val="3B2F2A" w:themeColor="text2" w:themeShade="80"/>
          <w:sz w:val="11"/>
          <w:rtl/>
        </w:rPr>
        <w:t>.</w:t>
      </w:r>
      <w:r w:rsidRPr="00270114">
        <w:rPr>
          <w:rFonts w:ascii="FbShefa" w:hAnsi="FbShefa"/>
          <w:sz w:val="11"/>
          <w:rtl/>
        </w:rPr>
        <w:t xml:space="preserve"> אחת</w:t>
      </w:r>
      <w:r w:rsidR="00980F5A" w:rsidRPr="00270114">
        <w:rPr>
          <w:rFonts w:ascii="FbShefa" w:hAnsi="FbShefa"/>
          <w:sz w:val="11"/>
          <w:rtl/>
        </w:rPr>
        <w:t>.</w:t>
      </w:r>
    </w:p>
    <w:p w14:paraId="49523A9D" w14:textId="4C1ABCB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ריחים ורכב</w:t>
      </w:r>
      <w:r w:rsidR="00980F5A" w:rsidRPr="00270114">
        <w:rPr>
          <w:rFonts w:ascii="FbShefa" w:hAnsi="FbShefa"/>
          <w:sz w:val="11"/>
          <w:rtl/>
        </w:rPr>
        <w:t>.</w:t>
      </w:r>
      <w:r w:rsidRPr="00270114">
        <w:rPr>
          <w:rFonts w:ascii="FbShefa" w:hAnsi="FbShefa"/>
          <w:sz w:val="11"/>
          <w:rtl/>
        </w:rPr>
        <w:t xml:space="preserve"> מחלוקת אם לוקה שלש (משום רחים ורכב, ומשום כי נפש הוא חבל) </w:t>
      </w:r>
      <w:r w:rsidRPr="001B3037">
        <w:rPr>
          <w:rFonts w:ascii="FbShefa" w:hAnsi="FbShefa"/>
          <w:b/>
          <w:bCs/>
          <w:color w:val="3B2F2A" w:themeColor="text2" w:themeShade="80"/>
          <w:sz w:val="11"/>
          <w:rtl/>
        </w:rPr>
        <w:t>או</w:t>
      </w:r>
      <w:r w:rsidR="00980F5A" w:rsidRPr="00270114">
        <w:rPr>
          <w:rFonts w:ascii="FbShefa" w:hAnsi="FbShefa"/>
          <w:sz w:val="11"/>
          <w:rtl/>
        </w:rPr>
        <w:t>.</w:t>
      </w:r>
      <w:r w:rsidRPr="00270114">
        <w:rPr>
          <w:rFonts w:ascii="FbShefa" w:hAnsi="FbShefa"/>
          <w:sz w:val="11"/>
          <w:rtl/>
        </w:rPr>
        <w:t xml:space="preserve"> שתים</w:t>
      </w:r>
      <w:r w:rsidR="00980F5A" w:rsidRPr="00270114">
        <w:rPr>
          <w:rFonts w:ascii="FbShefa" w:hAnsi="FbShefa"/>
          <w:sz w:val="11"/>
          <w:rtl/>
        </w:rPr>
        <w:t>.</w:t>
      </w:r>
    </w:p>
    <w:p w14:paraId="729F6443" w14:textId="77777777" w:rsidR="009C3CB4" w:rsidRPr="00270114" w:rsidRDefault="009C3CB4" w:rsidP="009C3CB4">
      <w:pPr>
        <w:spacing w:line="240" w:lineRule="auto"/>
        <w:rPr>
          <w:rFonts w:ascii="FbShefa" w:hAnsi="FbShefa"/>
          <w:i/>
          <w:iCs/>
          <w:sz w:val="11"/>
          <w:rtl/>
        </w:rPr>
      </w:pPr>
      <w:r w:rsidRPr="00270114">
        <w:rPr>
          <w:rFonts w:ascii="FbShefa" w:hAnsi="FbShefa"/>
          <w:i/>
          <w:iCs/>
          <w:sz w:val="11"/>
          <w:rtl/>
        </w:rPr>
        <w:t>נא ומבושל</w:t>
      </w:r>
    </w:p>
    <w:p w14:paraId="2EE7B14C" w14:textId="6AD3AED4"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אכל נא</w:t>
      </w:r>
      <w:r w:rsidR="00980F5A" w:rsidRPr="00270114">
        <w:rPr>
          <w:rFonts w:ascii="FbShefa" w:hAnsi="FbShefa"/>
          <w:sz w:val="11"/>
          <w:rtl/>
        </w:rPr>
        <w:t>.</w:t>
      </w:r>
      <w:r w:rsidRPr="00270114">
        <w:rPr>
          <w:rFonts w:ascii="FbShefa" w:hAnsi="FbShefa"/>
          <w:sz w:val="11"/>
          <w:rtl/>
        </w:rPr>
        <w:t xml:space="preserve"> מחלוקת אם - לוקה שתים</w:t>
      </w:r>
      <w:r w:rsidR="00EF4CE2">
        <w:rPr>
          <w:rFonts w:ascii="FbShefa" w:hAnsi="FbShefa"/>
          <w:sz w:val="11"/>
          <w:rtl/>
        </w:rPr>
        <w:t xml:space="preserve"> (</w:t>
      </w:r>
      <w:r w:rsidRPr="00270114">
        <w:rPr>
          <w:rFonts w:ascii="FbShefa" w:hAnsi="FbShefa"/>
          <w:sz w:val="11"/>
          <w:rtl/>
        </w:rPr>
        <w:t>משום נא ומשום כי אם צלי אש)</w:t>
      </w:r>
      <w:r w:rsidR="00980F5A" w:rsidRPr="00270114">
        <w:rPr>
          <w:rFonts w:ascii="FbShefa" w:hAnsi="FbShefa"/>
          <w:sz w:val="11"/>
          <w:rtl/>
        </w:rPr>
        <w:t>.</w:t>
      </w:r>
    </w:p>
    <w:p w14:paraId="79DF4E7C" w14:textId="142D1F8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מבושל</w:t>
      </w:r>
      <w:r w:rsidR="00980F5A" w:rsidRPr="00270114">
        <w:rPr>
          <w:rFonts w:ascii="FbShefa" w:hAnsi="FbShefa"/>
          <w:sz w:val="11"/>
          <w:rtl/>
        </w:rPr>
        <w:t>.</w:t>
      </w:r>
      <w:r w:rsidRPr="00270114">
        <w:rPr>
          <w:rFonts w:ascii="FbShefa" w:hAnsi="FbShefa"/>
          <w:sz w:val="11"/>
          <w:rtl/>
        </w:rPr>
        <w:t xml:space="preserve"> מחלוקת אם לוקה שתים</w:t>
      </w:r>
      <w:r w:rsidR="00EF4CE2">
        <w:rPr>
          <w:rFonts w:ascii="FbShefa" w:hAnsi="FbShefa"/>
          <w:sz w:val="11"/>
          <w:rtl/>
        </w:rPr>
        <w:t xml:space="preserve"> (</w:t>
      </w:r>
      <w:r w:rsidRPr="00270114">
        <w:rPr>
          <w:rFonts w:ascii="FbShefa" w:hAnsi="FbShefa"/>
          <w:sz w:val="11"/>
          <w:rtl/>
        </w:rPr>
        <w:t>משום מבושל ומשום כי אם צלי אש)</w:t>
      </w:r>
      <w:r w:rsidR="00980F5A" w:rsidRPr="00270114">
        <w:rPr>
          <w:rFonts w:ascii="FbShefa" w:hAnsi="FbShefa"/>
          <w:sz w:val="11"/>
          <w:rtl/>
        </w:rPr>
        <w:t>.</w:t>
      </w:r>
    </w:p>
    <w:p w14:paraId="63449741" w14:textId="2ACED481"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נא ומבושל</w:t>
      </w:r>
      <w:r w:rsidR="00980F5A" w:rsidRPr="00270114">
        <w:rPr>
          <w:rFonts w:ascii="FbShefa" w:hAnsi="FbShefa"/>
          <w:sz w:val="11"/>
          <w:rtl/>
        </w:rPr>
        <w:t>.</w:t>
      </w:r>
      <w:r w:rsidRPr="00270114">
        <w:rPr>
          <w:rFonts w:ascii="FbShefa" w:hAnsi="FbShefa"/>
          <w:sz w:val="11"/>
          <w:rtl/>
        </w:rPr>
        <w:t xml:space="preserve"> מחלוקת אם לוקה שלש: (משום נא, ומשום מבושל, ומשום לא תאכלנו כי אם צלי אש)</w:t>
      </w:r>
      <w:r w:rsidR="00980F5A" w:rsidRPr="00270114">
        <w:rPr>
          <w:rFonts w:ascii="FbShefa" w:hAnsi="FbShefa"/>
          <w:sz w:val="11"/>
          <w:rtl/>
        </w:rPr>
        <w:t>.</w:t>
      </w:r>
    </w:p>
    <w:p w14:paraId="097B9483" w14:textId="06D2E269" w:rsidR="009C3CB4" w:rsidRPr="00270114" w:rsidRDefault="009C3CB4" w:rsidP="009C3CB4">
      <w:pPr>
        <w:spacing w:line="240" w:lineRule="auto"/>
        <w:rPr>
          <w:rFonts w:ascii="FbShefa" w:hAnsi="FbShefa"/>
          <w:i/>
          <w:iCs/>
          <w:sz w:val="11"/>
          <w:rtl/>
        </w:rPr>
      </w:pPr>
      <w:r w:rsidRPr="00270114">
        <w:rPr>
          <w:rFonts w:ascii="FbShefa" w:hAnsi="FbShefa"/>
          <w:i/>
          <w:iCs/>
          <w:sz w:val="11"/>
          <w:rtl/>
        </w:rPr>
        <w:t>צריכותא</w:t>
      </w:r>
    </w:p>
    <w:p w14:paraId="64FD27D3" w14:textId="366162E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ס"ד</w:t>
      </w:r>
      <w:r w:rsidR="00980F5A" w:rsidRPr="001B3037">
        <w:rPr>
          <w:rFonts w:ascii="FbShefa" w:hAnsi="FbShefa"/>
          <w:b/>
          <w:bCs/>
          <w:color w:val="3B2F2A" w:themeColor="text2" w:themeShade="80"/>
          <w:sz w:val="11"/>
          <w:rtl/>
        </w:rPr>
        <w:t>.</w:t>
      </w:r>
      <w:r w:rsidRPr="00270114">
        <w:rPr>
          <w:rFonts w:ascii="FbShefa" w:hAnsi="FbShefa"/>
          <w:sz w:val="11"/>
          <w:rtl/>
        </w:rPr>
        <w:t xml:space="preserve"> אותה המחלוקת</w:t>
      </w:r>
      <w:r w:rsidR="00980F5A" w:rsidRPr="00270114">
        <w:rPr>
          <w:rFonts w:ascii="FbShefa" w:hAnsi="FbShefa"/>
          <w:sz w:val="11"/>
          <w:rtl/>
        </w:rPr>
        <w:t>.</w:t>
      </w:r>
    </w:p>
    <w:p w14:paraId="0EEF45D1" w14:textId="2A801EA8"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כי נפש הוא חבל" בא לרבות דברים אחרים שאינם ריחים ורכב</w:t>
      </w:r>
      <w:r w:rsidR="00980F5A" w:rsidRPr="00270114">
        <w:rPr>
          <w:rFonts w:ascii="FbShefa" w:hAnsi="FbShefa"/>
          <w:sz w:val="11"/>
          <w:rtl/>
        </w:rPr>
        <w:t>.</w:t>
      </w:r>
      <w:r w:rsidRPr="001B3037">
        <w:rPr>
          <w:rFonts w:ascii="FbShefa" w:hAnsi="FbShefa"/>
          <w:b/>
          <w:bCs/>
          <w:color w:val="3B2F2A" w:themeColor="text2" w:themeShade="80"/>
          <w:sz w:val="11"/>
          <w:rtl/>
        </w:rPr>
        <w:t xml:space="preserve"> מאידך</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"כי אם צלי אש" בא לרבות - בשעה שישנו בקום אכול צלי - ישנו בבל תאכל נא, בשעה שאינו בקום אכול צלי - אינו בבל תאכל נא</w:t>
      </w:r>
      <w:r w:rsidR="00980F5A" w:rsidRPr="00270114">
        <w:rPr>
          <w:rFonts w:ascii="FbShefa" w:hAnsi="FbShefa"/>
          <w:sz w:val="11"/>
          <w:rtl/>
        </w:rPr>
        <w:t>.</w:t>
      </w:r>
    </w:p>
    <w:p w14:paraId="60ED44AE" w14:textId="596B92E5" w:rsidR="009C3CB4" w:rsidRPr="00270114" w:rsidRDefault="009C3CB4" w:rsidP="00794C1A">
      <w:pPr>
        <w:pStyle w:val="1"/>
        <w:rPr>
          <w:rFonts w:ascii="FbShefa" w:hAnsi="FbShefa"/>
          <w:rtl/>
        </w:rPr>
      </w:pPr>
      <w:r w:rsidRPr="00270114">
        <w:rPr>
          <w:rFonts w:ascii="FbShefa" w:hAnsi="FbShefa"/>
          <w:sz w:val="11"/>
          <w:rtl/>
        </w:rPr>
        <w:t>קטז</w:t>
      </w:r>
      <w:r w:rsidR="00B36BF2" w:rsidRPr="00270114">
        <w:rPr>
          <w:rFonts w:ascii="FbShefa" w:hAnsi="FbShefa"/>
          <w:sz w:val="11"/>
          <w:rtl/>
        </w:rPr>
        <w:t>, א</w:t>
      </w:r>
    </w:p>
    <w:p w14:paraId="0970B8E1" w14:textId="77777777" w:rsidR="009C3CB4" w:rsidRPr="00270114" w:rsidRDefault="009C3CB4" w:rsidP="009C3CB4">
      <w:pPr>
        <w:spacing w:line="240" w:lineRule="auto"/>
        <w:rPr>
          <w:rFonts w:ascii="FbShefa" w:hAnsi="FbShefa"/>
          <w:i/>
          <w:iCs/>
          <w:sz w:val="11"/>
          <w:rtl/>
        </w:rPr>
      </w:pPr>
      <w:r w:rsidRPr="00270114">
        <w:rPr>
          <w:rFonts w:ascii="FbShefa" w:hAnsi="FbShefa"/>
          <w:i/>
          <w:iCs/>
          <w:sz w:val="11"/>
          <w:rtl/>
        </w:rPr>
        <w:t>תלוי במחלוקתם</w:t>
      </w:r>
    </w:p>
    <w:p w14:paraId="44715845" w14:textId="6A7E7FB2"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חבל זוג של ספרים וצמד של פרות</w:t>
      </w:r>
      <w:r w:rsidR="00980F5A" w:rsidRPr="00270114">
        <w:rPr>
          <w:rFonts w:ascii="FbShefa" w:hAnsi="FbShefa"/>
          <w:sz w:val="11"/>
          <w:rtl/>
        </w:rPr>
        <w:t>.</w:t>
      </w:r>
      <w:r w:rsidRPr="00270114">
        <w:rPr>
          <w:rFonts w:ascii="FbShefa" w:hAnsi="FbShefa"/>
          <w:sz w:val="11"/>
          <w:rtl/>
        </w:rPr>
        <w:t xml:space="preserve"> חייב שתים</w:t>
      </w:r>
      <w:r w:rsidR="00980F5A" w:rsidRPr="00270114">
        <w:rPr>
          <w:rFonts w:ascii="FbShefa" w:hAnsi="FbShefa"/>
          <w:sz w:val="11"/>
          <w:rtl/>
        </w:rPr>
        <w:t>.</w:t>
      </w:r>
      <w:r w:rsidRPr="001B3037">
        <w:rPr>
          <w:rFonts w:ascii="FbShefa" w:hAnsi="FbShefa"/>
          <w:b/>
          <w:bCs/>
          <w:color w:val="3B2F2A" w:themeColor="text2" w:themeShade="80"/>
          <w:sz w:val="11"/>
          <w:rtl/>
        </w:rPr>
        <w:t xml:space="preserve"> הלימוד</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כריחים ורכב שהן מיוחדין, שני כלים ועושין מלאכה אחת וחייב על זה בפני עצמו ועל זה בפני עצמו</w:t>
      </w:r>
      <w:r w:rsidR="00980F5A" w:rsidRPr="00270114">
        <w:rPr>
          <w:rFonts w:ascii="FbShefa" w:hAnsi="FbShefa"/>
          <w:sz w:val="11"/>
          <w:rtl/>
        </w:rPr>
        <w:t>.</w:t>
      </w:r>
    </w:p>
    <w:p w14:paraId="6060BFA9" w14:textId="1BAD866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זה בעצמו וזה בעצמו</w:t>
      </w:r>
      <w:r w:rsidR="00980F5A" w:rsidRPr="00270114">
        <w:rPr>
          <w:rFonts w:ascii="FbShefa" w:hAnsi="FbShefa"/>
          <w:sz w:val="11"/>
          <w:rtl/>
        </w:rPr>
        <w:t>.</w:t>
      </w:r>
      <w:r w:rsidRPr="00270114">
        <w:rPr>
          <w:rFonts w:ascii="FbShefa" w:hAnsi="FbShefa"/>
          <w:sz w:val="11"/>
          <w:rtl/>
        </w:rPr>
        <w:t xml:space="preserve"> אינו חייב אלא אחת</w:t>
      </w:r>
      <w:r w:rsidR="00980F5A" w:rsidRPr="00270114">
        <w:rPr>
          <w:rFonts w:ascii="FbShefa" w:hAnsi="FbShefa"/>
          <w:sz w:val="11"/>
          <w:rtl/>
        </w:rPr>
        <w:t>.</w:t>
      </w:r>
    </w:p>
    <w:p w14:paraId="75B52955" w14:textId="0C56289D" w:rsidR="009C3CB4" w:rsidRPr="00270114" w:rsidRDefault="009C3CB4" w:rsidP="009C3CB4">
      <w:pPr>
        <w:spacing w:line="240" w:lineRule="auto"/>
        <w:rPr>
          <w:rFonts w:ascii="FbShefa" w:hAnsi="FbShefa"/>
          <w:sz w:val="11"/>
          <w:rtl/>
        </w:rPr>
      </w:pPr>
    </w:p>
    <w:p w14:paraId="41FF8CA7"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סכינא דאשכבתא</w:t>
      </w:r>
    </w:p>
    <w:p w14:paraId="41B144E2" w14:textId="10473D51"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ההוא גברא</w:t>
      </w:r>
      <w:r w:rsidR="00980F5A" w:rsidRPr="00270114">
        <w:rPr>
          <w:rFonts w:ascii="FbShefa" w:hAnsi="FbShefa"/>
          <w:sz w:val="11"/>
          <w:rtl/>
        </w:rPr>
        <w:t>.</w:t>
      </w:r>
      <w:r w:rsidRPr="00270114">
        <w:rPr>
          <w:rFonts w:ascii="FbShefa" w:hAnsi="FbShefa"/>
          <w:sz w:val="11"/>
          <w:rtl/>
        </w:rPr>
        <w:t xml:space="preserve"> דחבל סכינא דאשכבתא מחבריה</w:t>
      </w:r>
      <w:r w:rsidR="00980F5A" w:rsidRPr="00270114">
        <w:rPr>
          <w:rFonts w:ascii="FbShefa" w:hAnsi="FbShefa"/>
          <w:sz w:val="11"/>
          <w:rtl/>
        </w:rPr>
        <w:t>.</w:t>
      </w:r>
    </w:p>
    <w:p w14:paraId="1B98B880" w14:textId="35C5111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מחלוקת</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האם זיל אהדריה, דהוי ליה כלי שעושים בו אוכל נפש, ותא קום בדינא עלה</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או</w:t>
      </w:r>
      <w:r w:rsidR="00980F5A" w:rsidRPr="001B3037">
        <w:rPr>
          <w:rFonts w:ascii="FbShefa" w:hAnsi="FbShefa"/>
          <w:b/>
          <w:bCs/>
          <w:color w:val="3B2F2A" w:themeColor="text2" w:themeShade="80"/>
          <w:sz w:val="11"/>
          <w:rtl/>
        </w:rPr>
        <w:t>.</w:t>
      </w:r>
      <w:r w:rsidRPr="00270114">
        <w:rPr>
          <w:rFonts w:ascii="FbShefa" w:hAnsi="FbShefa"/>
          <w:sz w:val="11"/>
          <w:rtl/>
        </w:rPr>
        <w:t xml:space="preserve"> לא צריך למיקם בדינא עלה, ויכול לטעון עד כדי דמיהן</w:t>
      </w:r>
      <w:r w:rsidR="00980F5A" w:rsidRPr="00270114">
        <w:rPr>
          <w:rFonts w:ascii="FbShefa" w:hAnsi="FbShefa"/>
          <w:sz w:val="11"/>
          <w:rtl/>
        </w:rPr>
        <w:t>.</w:t>
      </w:r>
    </w:p>
    <w:p w14:paraId="6397415F" w14:textId="2E7D10B9"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לכו"ע</w:t>
      </w:r>
      <w:r w:rsidR="00980F5A" w:rsidRPr="001B3037">
        <w:rPr>
          <w:rFonts w:ascii="FbShefa" w:hAnsi="FbShefa"/>
          <w:b/>
          <w:bCs/>
          <w:color w:val="3B2F2A" w:themeColor="text2" w:themeShade="80"/>
          <w:sz w:val="11"/>
          <w:rtl/>
        </w:rPr>
        <w:t>.</w:t>
      </w:r>
      <w:r w:rsidRPr="00270114">
        <w:rPr>
          <w:rFonts w:ascii="FbShefa" w:hAnsi="FbShefa"/>
          <w:sz w:val="11"/>
          <w:rtl/>
        </w:rPr>
        <w:t xml:space="preserve"> אמרינן מיגו עד כדי דמיהן</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דברים העשויים להשאיל</w:t>
      </w:r>
      <w:r w:rsidR="00980F5A" w:rsidRPr="001B3037">
        <w:rPr>
          <w:rFonts w:ascii="FbShefa" w:hAnsi="FbShefa"/>
          <w:b/>
          <w:bCs/>
          <w:color w:val="3B2F2A" w:themeColor="text2" w:themeShade="80"/>
          <w:sz w:val="11"/>
          <w:rtl/>
        </w:rPr>
        <w:t>.</w:t>
      </w:r>
      <w:r w:rsidRPr="00270114">
        <w:rPr>
          <w:rFonts w:ascii="FbShefa" w:hAnsi="FbShefa"/>
          <w:sz w:val="11"/>
          <w:rtl/>
        </w:rPr>
        <w:t xml:space="preserve"> לא אמרינן מיגו</w:t>
      </w:r>
      <w:r w:rsidRPr="00270114">
        <w:rPr>
          <w:rFonts w:ascii="FbShefa" w:hAnsi="FbShefa"/>
          <w:sz w:val="11"/>
          <w:vertAlign w:val="superscript"/>
          <w:rtl/>
        </w:rPr>
        <w:footnoteReference w:id="43"/>
      </w:r>
      <w:r w:rsidR="00980F5A" w:rsidRPr="00270114">
        <w:rPr>
          <w:rFonts w:ascii="FbShefa" w:hAnsi="FbShefa"/>
          <w:sz w:val="11"/>
          <w:rtl/>
        </w:rPr>
        <w:t>.</w:t>
      </w:r>
      <w:r w:rsidRPr="001B3037">
        <w:rPr>
          <w:rFonts w:ascii="FbShefa" w:hAnsi="FbShefa"/>
          <w:b/>
          <w:bCs/>
          <w:color w:val="3B2F2A" w:themeColor="text2" w:themeShade="80"/>
          <w:sz w:val="11"/>
          <w:rtl/>
        </w:rPr>
        <w:t xml:space="preserve"> קמיפלגי</w:t>
      </w:r>
      <w:r w:rsidR="00980F5A" w:rsidRPr="001B3037">
        <w:rPr>
          <w:rFonts w:ascii="FbShefa" w:hAnsi="FbShefa"/>
          <w:b/>
          <w:bCs/>
          <w:color w:val="3B2F2A" w:themeColor="text2" w:themeShade="80"/>
          <w:sz w:val="11"/>
          <w:rtl/>
        </w:rPr>
        <w:t>.</w:t>
      </w:r>
      <w:r w:rsidRPr="00270114">
        <w:rPr>
          <w:rFonts w:ascii="FbShefa" w:hAnsi="FbShefa"/>
          <w:sz w:val="11"/>
          <w:rtl/>
        </w:rPr>
        <w:t xml:space="preserve"> בדין סכינא דאשכבתא - האם מושלי אינשי או כיון דמיפגמא קפדי אינשי ולא מושלי</w:t>
      </w:r>
      <w:r w:rsidR="00980F5A" w:rsidRPr="00270114">
        <w:rPr>
          <w:rFonts w:ascii="FbShefa" w:hAnsi="FbShefa"/>
          <w:sz w:val="11"/>
          <w:rtl/>
        </w:rPr>
        <w:t>.</w:t>
      </w:r>
    </w:p>
    <w:p w14:paraId="3CF9C983" w14:textId="4CEAB7BA" w:rsidR="009C3CB4" w:rsidRPr="00270114" w:rsidRDefault="009C3CB4" w:rsidP="009C3CB4">
      <w:pPr>
        <w:spacing w:line="240" w:lineRule="auto"/>
        <w:rPr>
          <w:rFonts w:ascii="FbShefa" w:hAnsi="FbShefa"/>
          <w:sz w:val="11"/>
          <w:rtl/>
        </w:rPr>
      </w:pPr>
    </w:p>
    <w:p w14:paraId="55B48692" w14:textId="77777777" w:rsidR="009C3CB4" w:rsidRPr="001B3037" w:rsidRDefault="009C3CB4" w:rsidP="009C3CB4">
      <w:pPr>
        <w:spacing w:line="240" w:lineRule="auto"/>
        <w:jc w:val="center"/>
        <w:rPr>
          <w:rFonts w:ascii="FbShefa" w:hAnsi="FbShefa"/>
          <w:b/>
          <w:bCs/>
          <w:color w:val="3B2F2A" w:themeColor="text2" w:themeShade="80"/>
          <w:sz w:val="11"/>
          <w:rtl/>
        </w:rPr>
      </w:pPr>
      <w:r w:rsidRPr="001B3037">
        <w:rPr>
          <w:rFonts w:ascii="FbShefa" w:hAnsi="FbShefa"/>
          <w:b/>
          <w:bCs/>
          <w:color w:val="3B2F2A" w:themeColor="text2" w:themeShade="80"/>
          <w:sz w:val="11"/>
          <w:rtl/>
        </w:rPr>
        <w:t>הדרן עלך</w:t>
      </w:r>
    </w:p>
    <w:p w14:paraId="15A34D85" w14:textId="77777777" w:rsidR="00433741" w:rsidRPr="001B3037" w:rsidRDefault="009C3CB4" w:rsidP="009C3CB4">
      <w:pPr>
        <w:spacing w:line="240" w:lineRule="auto"/>
        <w:jc w:val="center"/>
        <w:rPr>
          <w:rFonts w:ascii="FbShefa" w:hAnsi="FbShefa"/>
          <w:b/>
          <w:bCs/>
          <w:color w:val="3B2F2A" w:themeColor="text2" w:themeShade="80"/>
          <w:sz w:val="11"/>
          <w:rtl/>
        </w:rPr>
      </w:pPr>
      <w:r w:rsidRPr="001B3037">
        <w:rPr>
          <w:rFonts w:ascii="FbShefa" w:hAnsi="FbShefa"/>
          <w:b/>
          <w:bCs/>
          <w:color w:val="3B2F2A" w:themeColor="text2" w:themeShade="80"/>
          <w:sz w:val="11"/>
          <w:rtl/>
        </w:rPr>
        <w:t>הַמְקַבֵּל</w:t>
      </w:r>
    </w:p>
    <w:p w14:paraId="6CA266C2" w14:textId="34E19639" w:rsidR="00433741" w:rsidRPr="001B3037" w:rsidRDefault="00433741" w:rsidP="009C3CB4">
      <w:pPr>
        <w:spacing w:line="240" w:lineRule="auto"/>
        <w:jc w:val="center"/>
        <w:rPr>
          <w:rFonts w:ascii="FbShefa" w:hAnsi="FbShefa"/>
          <w:b/>
          <w:bCs/>
          <w:color w:val="3B2F2A" w:themeColor="text2" w:themeShade="80"/>
          <w:sz w:val="11"/>
          <w:rtl/>
        </w:rPr>
      </w:pPr>
    </w:p>
    <w:p w14:paraId="1A773B20" w14:textId="77777777" w:rsidR="009C3CB4" w:rsidRPr="00270114" w:rsidRDefault="009C3CB4" w:rsidP="009C3CB4">
      <w:pPr>
        <w:spacing w:line="240" w:lineRule="auto"/>
        <w:rPr>
          <w:rFonts w:ascii="FbShefa" w:hAnsi="FbShefa"/>
          <w:sz w:val="11"/>
          <w:rtl/>
        </w:rPr>
        <w:sectPr w:rsidR="009C3CB4" w:rsidRPr="00270114" w:rsidSect="00773B80">
          <w:footnotePr>
            <w:numRestart w:val="eachSect"/>
          </w:footnotePr>
          <w:pgSz w:w="11906" w:h="16838" w:code="9"/>
          <w:pgMar w:top="720" w:right="720" w:bottom="720" w:left="720" w:header="708" w:footer="708" w:gutter="0"/>
          <w:cols w:space="708"/>
          <w:bidi/>
          <w:rtlGutter/>
          <w:docGrid w:linePitch="360"/>
        </w:sectPr>
      </w:pPr>
    </w:p>
    <w:p w14:paraId="2D4D112C" w14:textId="769569C3" w:rsidR="009C3CB4" w:rsidRPr="00270114" w:rsidRDefault="009C3CB4" w:rsidP="00794C1A">
      <w:pPr>
        <w:pStyle w:val="1"/>
        <w:rPr>
          <w:rFonts w:ascii="FbShefa" w:hAnsi="FbShefa"/>
          <w:rtl/>
        </w:rPr>
      </w:pPr>
      <w:r w:rsidRPr="00270114">
        <w:rPr>
          <w:rFonts w:ascii="FbShefa" w:hAnsi="FbShefa"/>
          <w:sz w:val="11"/>
          <w:rtl/>
        </w:rPr>
        <w:t>קטז</w:t>
      </w:r>
      <w:r w:rsidR="00B36BF2" w:rsidRPr="00270114">
        <w:rPr>
          <w:rFonts w:ascii="FbShefa" w:hAnsi="FbShefa"/>
          <w:sz w:val="11"/>
          <w:rtl/>
        </w:rPr>
        <w:t>, ב</w:t>
      </w:r>
    </w:p>
    <w:p w14:paraId="00987FA8" w14:textId="77777777" w:rsidR="009C3CB4" w:rsidRPr="001B3037" w:rsidRDefault="009C3CB4" w:rsidP="009C3CB4">
      <w:pPr>
        <w:spacing w:before="100" w:beforeAutospacing="1" w:after="100" w:afterAutospacing="1" w:line="240" w:lineRule="auto"/>
        <w:ind w:rightChars="567" w:right="1134"/>
        <w:jc w:val="center"/>
        <w:rPr>
          <w:rFonts w:ascii="FbShefa" w:eastAsia="Times New Roman" w:hAnsi="FbShefa"/>
          <w:b/>
          <w:bCs/>
          <w:color w:val="3B2F2A" w:themeColor="text2" w:themeShade="80"/>
          <w:sz w:val="11"/>
          <w:rtl/>
        </w:rPr>
      </w:pPr>
      <w:r w:rsidRPr="001B3037">
        <w:rPr>
          <w:rFonts w:ascii="FbShefa" w:eastAsia="Times New Roman" w:hAnsi="FbShefa"/>
          <w:b/>
          <w:bCs/>
          <w:color w:val="3B2F2A" w:themeColor="text2" w:themeShade="80"/>
          <w:sz w:val="11"/>
          <w:rtl/>
        </w:rPr>
        <w:t>הַבַּיִת וְהָעֲלִיָּה</w:t>
      </w:r>
    </w:p>
    <w:p w14:paraId="75660C1F" w14:textId="0EF74AB3" w:rsidR="009C3CB4" w:rsidRPr="001B3037" w:rsidRDefault="009C3CB4" w:rsidP="009C3CB4">
      <w:pPr>
        <w:spacing w:before="100" w:beforeAutospacing="1" w:after="100" w:afterAutospacing="1" w:line="240" w:lineRule="auto"/>
        <w:ind w:rightChars="567" w:right="1134"/>
        <w:jc w:val="both"/>
        <w:rPr>
          <w:rFonts w:ascii="FbShefa" w:eastAsia="Times New Roman" w:hAnsi="FbShefa"/>
          <w:b/>
          <w:bCs/>
          <w:color w:val="3B2F2A" w:themeColor="text2" w:themeShade="80"/>
          <w:sz w:val="11"/>
          <w:rtl/>
        </w:rPr>
      </w:pPr>
      <w:r w:rsidRPr="001B3037">
        <w:rPr>
          <w:rFonts w:ascii="FbShefa" w:eastAsia="Times New Roman" w:hAnsi="FbShefa"/>
          <w:b/>
          <w:bCs/>
          <w:color w:val="3B2F2A" w:themeColor="text2" w:themeShade="80"/>
          <w:sz w:val="11"/>
          <w:rtl/>
        </w:rPr>
        <w:t>שֶׁל שְׁנַיִם שֶׁנָּפְלוּ, שְׁנֵיהֶם חוֹלְקִים בָּעֵצִים וּבָאֲבָנִים וּבֶעָפָר, וְרוֹאִים אֵילוּ אֲבָנִים הָרְאוּיוֹת לְהִשְׁתַּבֵּר</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אִם הָיָה אֶחָד מֵהֶן מַכִּיר מִקְצָת אֲבָנָיו, נוֹטְלָן וְעוֹלוֹת לוֹ מִן הַחֶשְׁבּוֹן</w:t>
      </w:r>
      <w:r w:rsidR="009C2B10" w:rsidRPr="001B3037">
        <w:rPr>
          <w:rFonts w:ascii="FbShefa" w:eastAsia="Times New Roman" w:hAnsi="FbShefa"/>
          <w:b/>
          <w:bCs/>
          <w:color w:val="3B2F2A" w:themeColor="text2" w:themeShade="80"/>
          <w:sz w:val="11"/>
          <w:rtl/>
        </w:rPr>
        <w:t xml:space="preserve">: </w:t>
      </w:r>
    </w:p>
    <w:p w14:paraId="66EBF506" w14:textId="77777777" w:rsidR="009C3CB4" w:rsidRPr="00270114" w:rsidRDefault="009C3CB4" w:rsidP="009C3CB4">
      <w:pPr>
        <w:spacing w:line="240" w:lineRule="auto"/>
        <w:rPr>
          <w:rFonts w:ascii="FbShefa" w:hAnsi="FbShefa"/>
          <w:sz w:val="11"/>
          <w:rtl/>
        </w:rPr>
      </w:pPr>
    </w:p>
    <w:p w14:paraId="0523E4FD"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 xml:space="preserve">חבטא וחבסא </w:t>
      </w:r>
    </w:p>
    <w:p w14:paraId="4D147069" w14:textId="7E749491"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קשה</w:t>
      </w:r>
      <w:r w:rsidR="00980F5A" w:rsidRPr="001B3037">
        <w:rPr>
          <w:rFonts w:ascii="FbShefa" w:hAnsi="FbShefa"/>
          <w:b/>
          <w:bCs/>
          <w:color w:val="3B2F2A" w:themeColor="text2" w:themeShade="80"/>
          <w:sz w:val="11"/>
          <w:rtl/>
        </w:rPr>
        <w:t>.</w:t>
      </w:r>
      <w:r w:rsidRPr="00270114">
        <w:rPr>
          <w:rFonts w:ascii="FbShefa" w:hAnsi="FbShefa"/>
          <w:sz w:val="11"/>
          <w:rtl/>
        </w:rPr>
        <w:t xml:space="preserve"> מדקתני רואין - מכלל דאיכא למיקם עלייהו אי בחבסא נפיל אי בחבטא נפיל</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אי הכי</w:t>
      </w:r>
      <w:r w:rsidR="00980F5A" w:rsidRPr="00270114">
        <w:rPr>
          <w:rFonts w:ascii="FbShefa" w:hAnsi="FbShefa"/>
          <w:sz w:val="11"/>
          <w:rtl/>
        </w:rPr>
        <w:t>.</w:t>
      </w:r>
      <w:r w:rsidRPr="00270114">
        <w:rPr>
          <w:rFonts w:ascii="FbShefa" w:hAnsi="FbShefa"/>
          <w:sz w:val="11"/>
          <w:rtl/>
        </w:rPr>
        <w:t xml:space="preserve"> רישא אמאי חולקין? נחזי, אי בחבטא נפיל - עלייתא איתבור, אי בחבסא נפיל - תתייתא איתבור</w:t>
      </w:r>
      <w:r w:rsidR="00980F5A" w:rsidRPr="00270114">
        <w:rPr>
          <w:rFonts w:ascii="FbShefa" w:hAnsi="FbShefa"/>
          <w:sz w:val="11"/>
          <w:rtl/>
        </w:rPr>
        <w:t>.</w:t>
      </w:r>
    </w:p>
    <w:p w14:paraId="562AC766" w14:textId="6659824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תירוץ</w:t>
      </w:r>
      <w:r w:rsidR="00980F5A" w:rsidRPr="001B3037">
        <w:rPr>
          <w:rFonts w:ascii="FbShefa" w:hAnsi="FbShefa"/>
          <w:b/>
          <w:bCs/>
          <w:color w:val="3B2F2A" w:themeColor="text2" w:themeShade="80"/>
          <w:sz w:val="11"/>
          <w:rtl/>
        </w:rPr>
        <w:t>.</w:t>
      </w:r>
      <w:r w:rsidRPr="00270114">
        <w:rPr>
          <w:rFonts w:ascii="FbShefa" w:hAnsi="FbShefa"/>
          <w:sz w:val="11"/>
          <w:rtl/>
        </w:rPr>
        <w:t xml:space="preserve"> דנפיל בליליא ופנינהו בני רשות הרבים ואזלו לעלמא</w:t>
      </w:r>
      <w:r w:rsidR="00980F5A" w:rsidRPr="00270114">
        <w:rPr>
          <w:rFonts w:ascii="FbShefa" w:hAnsi="FbShefa"/>
          <w:sz w:val="11"/>
          <w:rtl/>
        </w:rPr>
        <w:t>.</w:t>
      </w:r>
    </w:p>
    <w:p w14:paraId="60E14A06" w14:textId="76B4DC91"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קשה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וליחזי ברשות דמאן יתבן, וליהוי אידך המוציא מחבירו עליו הראיה</w:t>
      </w:r>
      <w:r w:rsidR="00980F5A" w:rsidRPr="00270114">
        <w:rPr>
          <w:rFonts w:ascii="FbShefa" w:hAnsi="FbShefa"/>
          <w:sz w:val="11"/>
          <w:rtl/>
        </w:rPr>
        <w:t>.</w:t>
      </w:r>
    </w:p>
    <w:p w14:paraId="592DE241" w14:textId="7087449A"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 xml:space="preserve">תשובה (א) </w:t>
      </w:r>
      <w:r w:rsidRPr="00270114">
        <w:rPr>
          <w:rFonts w:ascii="FbShefa" w:hAnsi="FbShefa"/>
          <w:sz w:val="11"/>
          <w:rtl/>
        </w:rPr>
        <w:t>לא צריכא, דייתבן בחצר דתרוייהו</w:t>
      </w:r>
      <w:r w:rsidR="00A94292">
        <w:rPr>
          <w:rFonts w:ascii="FbShefa" w:hAnsi="FbShefa"/>
          <w:sz w:val="11"/>
          <w:rtl/>
        </w:rPr>
        <w:t xml:space="preserve"> (</w:t>
      </w:r>
      <w:r w:rsidRPr="001B3037">
        <w:rPr>
          <w:rFonts w:ascii="FbShefa" w:hAnsi="FbShefa"/>
          <w:b/>
          <w:bCs/>
          <w:color w:val="3B2F2A" w:themeColor="text2" w:themeShade="80"/>
          <w:sz w:val="11"/>
          <w:rtl/>
        </w:rPr>
        <w:t>ב)</w:t>
      </w:r>
      <w:r w:rsidRPr="00270114">
        <w:rPr>
          <w:rFonts w:ascii="FbShefa" w:hAnsi="FbShefa"/>
          <w:sz w:val="11"/>
          <w:rtl/>
        </w:rPr>
        <w:t xml:space="preserve"> ברשות הרבים</w:t>
      </w:r>
      <w:r w:rsidR="00A94292">
        <w:rPr>
          <w:rFonts w:ascii="FbShefa" w:hAnsi="FbShefa"/>
          <w:sz w:val="11"/>
          <w:rtl/>
        </w:rPr>
        <w:t xml:space="preserve"> (</w:t>
      </w:r>
      <w:r w:rsidRPr="001B3037">
        <w:rPr>
          <w:rFonts w:ascii="FbShefa" w:hAnsi="FbShefa"/>
          <w:b/>
          <w:bCs/>
          <w:color w:val="3B2F2A" w:themeColor="text2" w:themeShade="80"/>
          <w:sz w:val="11"/>
          <w:rtl/>
        </w:rPr>
        <w:t>ג)</w:t>
      </w:r>
      <w:r w:rsidRPr="00270114">
        <w:rPr>
          <w:rFonts w:ascii="FbShefa" w:hAnsi="FbShefa"/>
          <w:sz w:val="11"/>
          <w:rtl/>
        </w:rPr>
        <w:t xml:space="preserve"> שותפין בכי האי גוונא לא קפדי אהדדי</w:t>
      </w:r>
      <w:r w:rsidR="00980F5A" w:rsidRPr="00270114">
        <w:rPr>
          <w:rFonts w:ascii="FbShefa" w:hAnsi="FbShefa"/>
          <w:sz w:val="11"/>
          <w:rtl/>
        </w:rPr>
        <w:t>.</w:t>
      </w:r>
    </w:p>
    <w:p w14:paraId="1758C5BA" w14:textId="42307CBB" w:rsidR="009C3CB4" w:rsidRPr="00270114" w:rsidRDefault="009C3CB4" w:rsidP="009C3CB4">
      <w:pPr>
        <w:spacing w:line="240" w:lineRule="auto"/>
        <w:rPr>
          <w:rFonts w:ascii="FbShefa" w:hAnsi="FbShefa"/>
          <w:sz w:val="11"/>
          <w:rtl/>
        </w:rPr>
      </w:pPr>
    </w:p>
    <w:p w14:paraId="43A63BE0"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 xml:space="preserve">היה אחד מהן מכיר </w:t>
      </w:r>
    </w:p>
    <w:p w14:paraId="5B53C8E7" w14:textId="77777777" w:rsidR="009C3CB4" w:rsidRPr="00270114" w:rsidRDefault="009C3CB4" w:rsidP="009C3CB4">
      <w:pPr>
        <w:spacing w:line="240" w:lineRule="auto"/>
        <w:rPr>
          <w:rFonts w:ascii="FbShefa" w:hAnsi="FbShefa"/>
          <w:sz w:val="11"/>
          <w:rtl/>
        </w:rPr>
      </w:pPr>
      <w:r w:rsidRPr="00270114">
        <w:rPr>
          <w:rFonts w:ascii="FbShefa" w:hAnsi="FbShefa"/>
          <w:sz w:val="11"/>
          <w:rtl/>
        </w:rPr>
        <w:t>והלה מה טוען</w:t>
      </w:r>
    </w:p>
    <w:p w14:paraId="384F3F87" w14:textId="5D470460"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 דקאמר אין</w:t>
      </w:r>
      <w:r w:rsidR="00980F5A" w:rsidRPr="00270114">
        <w:rPr>
          <w:rFonts w:ascii="FbShefa" w:hAnsi="FbShefa"/>
          <w:sz w:val="11"/>
          <w:rtl/>
        </w:rPr>
        <w:t>.</w:t>
      </w:r>
      <w:r w:rsidRPr="00270114">
        <w:rPr>
          <w:rFonts w:ascii="FbShefa" w:hAnsi="FbShefa"/>
          <w:sz w:val="11"/>
          <w:rtl/>
        </w:rPr>
        <w:t xml:space="preserve"> פשיטא</w:t>
      </w:r>
      <w:r w:rsidR="00980F5A" w:rsidRPr="00270114">
        <w:rPr>
          <w:rFonts w:ascii="FbShefa" w:hAnsi="FbShefa"/>
          <w:sz w:val="11"/>
          <w:rtl/>
        </w:rPr>
        <w:t>.</w:t>
      </w:r>
    </w:p>
    <w:p w14:paraId="5344F050" w14:textId="28295172"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ואי לא אמר אין</w:t>
      </w:r>
      <w:r w:rsidR="00980F5A" w:rsidRPr="00270114">
        <w:rPr>
          <w:rFonts w:ascii="FbShefa" w:hAnsi="FbShefa"/>
          <w:sz w:val="11"/>
          <w:rtl/>
        </w:rPr>
        <w:t>.</w:t>
      </w:r>
      <w:r w:rsidRPr="00270114">
        <w:rPr>
          <w:rFonts w:ascii="FbShefa" w:hAnsi="FbShefa"/>
          <w:sz w:val="11"/>
          <w:rtl/>
        </w:rPr>
        <w:t xml:space="preserve"> למה נוטל</w:t>
      </w:r>
      <w:r w:rsidR="00980F5A" w:rsidRPr="00270114">
        <w:rPr>
          <w:rFonts w:ascii="FbShefa" w:hAnsi="FbShefa"/>
          <w:sz w:val="11"/>
          <w:rtl/>
        </w:rPr>
        <w:t>.</w:t>
      </w:r>
    </w:p>
    <w:p w14:paraId="16C417D7" w14:textId="59BD3430"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rtl/>
        </w:rPr>
        <w:t>אמר איני יודע</w:t>
      </w:r>
      <w:r w:rsidR="00980F5A" w:rsidRPr="00270114">
        <w:rPr>
          <w:rFonts w:ascii="FbShefa" w:hAnsi="FbShefa"/>
          <w:sz w:val="11"/>
          <w:rtl/>
        </w:rPr>
        <w:t>.</w:t>
      </w:r>
      <w:r w:rsidRPr="00270114">
        <w:rPr>
          <w:rFonts w:ascii="FbShefa" w:hAnsi="FbShefa"/>
          <w:sz w:val="11"/>
          <w:rtl/>
        </w:rPr>
        <w:t xml:space="preserve"> תלוי במחלוקת ברי ושמא</w:t>
      </w:r>
      <w:r w:rsidR="00980F5A" w:rsidRPr="00270114">
        <w:rPr>
          <w:rFonts w:ascii="FbShefa" w:hAnsi="FbShefa"/>
          <w:sz w:val="11"/>
          <w:rtl/>
        </w:rPr>
        <w:t>.</w:t>
      </w:r>
    </w:p>
    <w:p w14:paraId="53BF5138" w14:textId="360A1A59"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לכו"ע נוטל</w:t>
      </w:r>
      <w:r w:rsidR="00980F5A" w:rsidRPr="001B3037">
        <w:rPr>
          <w:rFonts w:ascii="FbShefa" w:hAnsi="FbShefa"/>
          <w:b/>
          <w:bCs/>
          <w:color w:val="3B2F2A" w:themeColor="text2" w:themeShade="80"/>
          <w:sz w:val="11"/>
          <w:rtl/>
        </w:rPr>
        <w:t>.</w:t>
      </w:r>
      <w:r w:rsidRPr="00270114">
        <w:rPr>
          <w:rFonts w:ascii="FbShefa" w:hAnsi="FbShefa"/>
          <w:sz w:val="11"/>
          <w:rtl/>
        </w:rPr>
        <w:t xml:space="preserve"> שיש עסק שבועה ביניהן</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כגון</w:t>
      </w:r>
      <w:r w:rsidR="00980F5A" w:rsidRPr="001B3037">
        <w:rPr>
          <w:rFonts w:ascii="FbShefa" w:hAnsi="FbShefa"/>
          <w:b/>
          <w:bCs/>
          <w:color w:val="3B2F2A" w:themeColor="text2" w:themeShade="80"/>
          <w:sz w:val="11"/>
          <w:rtl/>
        </w:rPr>
        <w:t>.</w:t>
      </w:r>
      <w:r w:rsidRPr="00270114">
        <w:rPr>
          <w:rFonts w:ascii="FbShefa" w:hAnsi="FbShefa"/>
          <w:sz w:val="11"/>
          <w:rtl/>
        </w:rPr>
        <w:t xml:space="preserve"> מנה לי בידך והלה אומר אין לך בידי אלא חמשים והשאר איני יודע, מתוך שאינו יכול לישבע ישלם</w:t>
      </w:r>
      <w:r w:rsidR="00980F5A" w:rsidRPr="00270114">
        <w:rPr>
          <w:rFonts w:ascii="FbShefa" w:hAnsi="FbShefa"/>
          <w:sz w:val="11"/>
          <w:rtl/>
        </w:rPr>
        <w:t>.</w:t>
      </w:r>
    </w:p>
    <w:p w14:paraId="7258FE88" w14:textId="504DCD06" w:rsidR="009C3CB4" w:rsidRPr="00270114" w:rsidRDefault="009C3CB4" w:rsidP="009C3CB4">
      <w:pPr>
        <w:spacing w:line="240" w:lineRule="auto"/>
        <w:rPr>
          <w:rFonts w:ascii="FbShefa" w:hAnsi="FbShefa"/>
          <w:sz w:val="11"/>
          <w:rtl/>
        </w:rPr>
      </w:pPr>
    </w:p>
    <w:p w14:paraId="5B29A403"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ועולות לו מן החשבון</w:t>
      </w:r>
    </w:p>
    <w:p w14:paraId="0AA39D7D" w14:textId="0A63873D"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סבר רבא למימר</w:t>
      </w:r>
      <w:r w:rsidR="00980F5A" w:rsidRPr="00270114">
        <w:rPr>
          <w:rFonts w:ascii="FbShefa" w:hAnsi="FbShefa"/>
          <w:sz w:val="11"/>
          <w:rtl/>
        </w:rPr>
        <w:t>.</w:t>
      </w:r>
      <w:r w:rsidRPr="00270114">
        <w:rPr>
          <w:rFonts w:ascii="FbShefa" w:hAnsi="FbShefa"/>
          <w:sz w:val="11"/>
          <w:rtl/>
        </w:rPr>
        <w:t xml:space="preserve"> לפי חשבון שבורות</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אלמא</w:t>
      </w:r>
      <w:r w:rsidR="00980F5A" w:rsidRPr="001B3037">
        <w:rPr>
          <w:rFonts w:ascii="FbShefa" w:hAnsi="FbShefa"/>
          <w:b/>
          <w:bCs/>
          <w:color w:val="3B2F2A" w:themeColor="text2" w:themeShade="80"/>
          <w:sz w:val="11"/>
          <w:rtl/>
        </w:rPr>
        <w:t>.</w:t>
      </w:r>
      <w:r w:rsidRPr="00270114">
        <w:rPr>
          <w:rFonts w:ascii="FbShefa" w:hAnsi="FbShefa"/>
          <w:sz w:val="11"/>
          <w:rtl/>
        </w:rPr>
        <w:t xml:space="preserve"> כיון דאמר איני יודע ריע טפי</w:t>
      </w:r>
      <w:r w:rsidR="00980F5A" w:rsidRPr="00270114">
        <w:rPr>
          <w:rFonts w:ascii="FbShefa" w:hAnsi="FbShefa"/>
          <w:sz w:val="11"/>
          <w:rtl/>
        </w:rPr>
        <w:t>.</w:t>
      </w:r>
    </w:p>
    <w:p w14:paraId="67729AF7" w14:textId="31C006C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אמר ליה אביי</w:t>
      </w:r>
      <w:r w:rsidR="00980F5A" w:rsidRPr="00270114">
        <w:rPr>
          <w:rFonts w:ascii="FbShefa" w:hAnsi="FbShefa"/>
          <w:sz w:val="11"/>
          <w:rtl/>
        </w:rPr>
        <w:t>.</w:t>
      </w:r>
      <w:r w:rsidRPr="00270114">
        <w:rPr>
          <w:rFonts w:ascii="FbShefa" w:hAnsi="FbShefa"/>
          <w:sz w:val="11"/>
          <w:rtl/>
        </w:rPr>
        <w:t xml:space="preserve"> אדרבה, הא ריע טפי</w:t>
      </w:r>
      <w:r w:rsidR="00980F5A" w:rsidRPr="00270114">
        <w:rPr>
          <w:rFonts w:ascii="FbShefa" w:hAnsi="FbShefa"/>
          <w:sz w:val="11"/>
          <w:rtl/>
        </w:rPr>
        <w:t>.</w:t>
      </w:r>
      <w:r w:rsidRPr="00270114">
        <w:rPr>
          <w:rFonts w:ascii="FbShefa" w:hAnsi="FbShefa"/>
          <w:sz w:val="11"/>
          <w:rtl/>
        </w:rPr>
        <w:t xml:space="preserve"> מדהני ידע, טפי לא ידע - תו לית ליה, ואידך כולהו - דהיאך נינהו</w:t>
      </w:r>
      <w:r w:rsidR="00980F5A" w:rsidRPr="00270114">
        <w:rPr>
          <w:rFonts w:ascii="FbShefa" w:hAnsi="FbShefa"/>
          <w:sz w:val="11"/>
          <w:rtl/>
        </w:rPr>
        <w:t>.</w:t>
      </w:r>
    </w:p>
    <w:p w14:paraId="1E9B1BA0" w14:textId="511B07F0"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אלא אמר אביי</w:t>
      </w:r>
      <w:r w:rsidR="00980F5A" w:rsidRPr="00270114">
        <w:rPr>
          <w:rFonts w:ascii="FbShefa" w:hAnsi="FbShefa"/>
          <w:sz w:val="11"/>
          <w:rtl/>
        </w:rPr>
        <w:t>.</w:t>
      </w:r>
      <w:r w:rsidRPr="00270114">
        <w:rPr>
          <w:rFonts w:ascii="FbShefa" w:hAnsi="FbShefa"/>
          <w:sz w:val="11"/>
          <w:rtl/>
        </w:rPr>
        <w:t xml:space="preserve"> לפי חשבון שלימות</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אי הכי מאי קמהני ליה</w:t>
      </w:r>
      <w:r w:rsidR="00980F5A" w:rsidRPr="00270114">
        <w:rPr>
          <w:rFonts w:ascii="FbShefa" w:hAnsi="FbShefa"/>
          <w:sz w:val="11"/>
          <w:rtl/>
        </w:rPr>
        <w:t>.</w:t>
      </w:r>
      <w:r w:rsidRPr="00270114">
        <w:rPr>
          <w:rFonts w:ascii="FbShefa" w:hAnsi="FbShefa"/>
          <w:sz w:val="11"/>
          <w:rtl/>
        </w:rPr>
        <w:t xml:space="preserve"> למלבנא רווחא, אי נמי טינא דמעבדא</w:t>
      </w:r>
      <w:r w:rsidR="00980F5A" w:rsidRPr="00270114">
        <w:rPr>
          <w:rFonts w:ascii="FbShefa" w:hAnsi="FbShefa"/>
          <w:sz w:val="11"/>
          <w:rtl/>
        </w:rPr>
        <w:t>.</w:t>
      </w:r>
    </w:p>
    <w:p w14:paraId="7669D78C" w14:textId="32AFD56A" w:rsidR="009C3CB4" w:rsidRPr="00270114" w:rsidRDefault="009C3CB4" w:rsidP="009C3CB4">
      <w:pPr>
        <w:spacing w:line="240" w:lineRule="auto"/>
        <w:rPr>
          <w:rFonts w:ascii="FbShefa" w:hAnsi="FbShefa"/>
          <w:sz w:val="11"/>
          <w:rtl/>
        </w:rPr>
      </w:pPr>
    </w:p>
    <w:p w14:paraId="557EFC49" w14:textId="150C5CDB" w:rsidR="009C3CB4" w:rsidRPr="001B3037" w:rsidRDefault="009C3CB4" w:rsidP="009C3CB4">
      <w:pPr>
        <w:spacing w:before="100" w:beforeAutospacing="1" w:after="100" w:afterAutospacing="1" w:line="240" w:lineRule="auto"/>
        <w:ind w:rightChars="567" w:right="1134"/>
        <w:jc w:val="both"/>
        <w:rPr>
          <w:rFonts w:ascii="FbShefa" w:eastAsia="Times New Roman" w:hAnsi="FbShefa"/>
          <w:b/>
          <w:bCs/>
          <w:color w:val="3B2F2A" w:themeColor="text2" w:themeShade="80"/>
          <w:sz w:val="11"/>
          <w:rtl/>
        </w:rPr>
      </w:pPr>
      <w:r w:rsidRPr="001B3037">
        <w:rPr>
          <w:rFonts w:ascii="FbShefa" w:eastAsia="Times New Roman" w:hAnsi="FbShefa"/>
          <w:b/>
          <w:bCs/>
          <w:color w:val="3B2F2A" w:themeColor="text2" w:themeShade="80"/>
          <w:sz w:val="11"/>
          <w:rtl/>
        </w:rPr>
        <w:t>הַבַּיִת וְהָעֲלִיָּה שֶׁל שְׁנַיִם, נִפְחֲתָה הָעֲלִיָּה וְאֵין בַּעַל הַבַּיִת רוֹצֶה לְתַקֵּן, הֲרֵי בַעַל הָעֲלִיָּה יוֹרֵד וְדָר לְמַטָּה, עַד שֶׁיְּתַקֵּן לוֹ אֶת הָעֲלִיָּה</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רַבִּי יוֹסֵי אוֹמֵר, הַתַּחְתּוֹן נוֹתֵן אֶת הַתִּקְרָה, וְהָעֶלְיוֹן אֶת הַמַּעֲזִיבָה: </w:t>
      </w:r>
    </w:p>
    <w:p w14:paraId="03A1620D" w14:textId="77777777" w:rsidR="009C3CB4" w:rsidRPr="00270114" w:rsidRDefault="009C3CB4" w:rsidP="009C3CB4">
      <w:pPr>
        <w:spacing w:line="240" w:lineRule="auto"/>
        <w:rPr>
          <w:rFonts w:ascii="FbShefa" w:hAnsi="FbShefa"/>
          <w:sz w:val="11"/>
          <w:rtl/>
        </w:rPr>
      </w:pPr>
    </w:p>
    <w:p w14:paraId="613B44EB"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נפחתה בכמה</w:t>
      </w:r>
    </w:p>
    <w:p w14:paraId="1C5CC945" w14:textId="05B9862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מחלוקת</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רב אמר: ברובה, ושמואל אמר: בארבעה</w:t>
      </w:r>
      <w:r w:rsidR="00980F5A" w:rsidRPr="00270114">
        <w:rPr>
          <w:rFonts w:ascii="FbShefa" w:hAnsi="FbShefa"/>
          <w:sz w:val="11"/>
          <w:rtl/>
        </w:rPr>
        <w:t>.</w:t>
      </w:r>
    </w:p>
    <w:p w14:paraId="1CF2B9E0" w14:textId="3DBB8279"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קמיפלגי</w:t>
      </w:r>
      <w:r w:rsidR="00980F5A" w:rsidRPr="001B3037">
        <w:rPr>
          <w:rFonts w:ascii="FbShefa" w:hAnsi="FbShefa"/>
          <w:b/>
          <w:bCs/>
          <w:color w:val="3B2F2A" w:themeColor="text2" w:themeShade="80"/>
          <w:sz w:val="11"/>
          <w:rtl/>
        </w:rPr>
        <w:t>.</w:t>
      </w:r>
      <w:r w:rsidRPr="00270114">
        <w:rPr>
          <w:rFonts w:ascii="FbShefa" w:hAnsi="FbShefa"/>
          <w:sz w:val="11"/>
          <w:rtl/>
        </w:rPr>
        <w:t xml:space="preserve"> אם אדם דר חציו למטה וחציו למעלה</w:t>
      </w:r>
      <w:r w:rsidR="00980F5A" w:rsidRPr="00270114">
        <w:rPr>
          <w:rFonts w:ascii="FbShefa" w:hAnsi="FbShefa"/>
          <w:sz w:val="11"/>
          <w:rtl/>
        </w:rPr>
        <w:t>.</w:t>
      </w:r>
    </w:p>
    <w:p w14:paraId="244E115F" w14:textId="2EA221AD" w:rsidR="009C3CB4" w:rsidRPr="00270114" w:rsidRDefault="009C3CB4" w:rsidP="009C3CB4">
      <w:pPr>
        <w:spacing w:line="240" w:lineRule="auto"/>
        <w:rPr>
          <w:rFonts w:ascii="FbShefa" w:hAnsi="FbShefa"/>
          <w:sz w:val="11"/>
          <w:rtl/>
        </w:rPr>
      </w:pPr>
    </w:p>
    <w:p w14:paraId="61FD3DA8"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היכי דמי</w:t>
      </w:r>
    </w:p>
    <w:p w14:paraId="4D30F262" w14:textId="7254F6A0"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אמר עלייה זו</w:t>
      </w:r>
      <w:r w:rsidR="00980F5A" w:rsidRPr="00270114">
        <w:rPr>
          <w:rFonts w:ascii="FbShefa" w:hAnsi="FbShefa"/>
          <w:sz w:val="11"/>
          <w:rtl/>
        </w:rPr>
        <w:t>.</w:t>
      </w:r>
      <w:r w:rsidRPr="00270114">
        <w:rPr>
          <w:rFonts w:ascii="FbShefa" w:hAnsi="FbShefa"/>
          <w:sz w:val="11"/>
          <w:rtl/>
        </w:rPr>
        <w:t xml:space="preserve"> אזדא</w:t>
      </w:r>
      <w:r w:rsidR="00980F5A" w:rsidRPr="00270114">
        <w:rPr>
          <w:rFonts w:ascii="FbShefa" w:hAnsi="FbShefa"/>
          <w:sz w:val="11"/>
          <w:rtl/>
        </w:rPr>
        <w:t>.</w:t>
      </w:r>
    </w:p>
    <w:p w14:paraId="05A670DA" w14:textId="7BE36CAD"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עלייה סתם</w:t>
      </w:r>
      <w:r w:rsidR="00980F5A" w:rsidRPr="00270114">
        <w:rPr>
          <w:rFonts w:ascii="FbShefa" w:hAnsi="FbShefa"/>
          <w:sz w:val="11"/>
          <w:rtl/>
        </w:rPr>
        <w:t>.</w:t>
      </w:r>
      <w:r w:rsidRPr="00270114">
        <w:rPr>
          <w:rFonts w:ascii="FbShefa" w:hAnsi="FbShefa"/>
          <w:sz w:val="11"/>
          <w:rtl/>
        </w:rPr>
        <w:t xml:space="preserve"> לוגר ליה אחריתי</w:t>
      </w:r>
      <w:r w:rsidR="00980F5A" w:rsidRPr="00270114">
        <w:rPr>
          <w:rFonts w:ascii="FbShefa" w:hAnsi="FbShefa"/>
          <w:sz w:val="11"/>
          <w:rtl/>
        </w:rPr>
        <w:t>.</w:t>
      </w:r>
    </w:p>
    <w:p w14:paraId="58F3AC0C" w14:textId="7CB2EBD0"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פשיטא שחייב להעמיד אחרת</w:t>
      </w:r>
      <w:r w:rsidR="00980F5A" w:rsidRPr="001B3037">
        <w:rPr>
          <w:rFonts w:ascii="FbShefa" w:hAnsi="FbShefa"/>
          <w:b/>
          <w:bCs/>
          <w:color w:val="3B2F2A" w:themeColor="text2" w:themeShade="80"/>
          <w:sz w:val="11"/>
          <w:rtl/>
        </w:rPr>
        <w:t>.</w:t>
      </w:r>
      <w:r w:rsidRPr="00270114">
        <w:rPr>
          <w:rFonts w:ascii="FbShefa" w:hAnsi="FbShefa"/>
          <w:sz w:val="11"/>
          <w:rtl/>
        </w:rPr>
        <w:t xml:space="preserve"> דאמר ליה עלייה זו שאני משכיר לך, כי סלקא - סליק בהדה, וכי נחית - חות בהדה</w:t>
      </w:r>
      <w:r w:rsidR="00980F5A" w:rsidRPr="00270114">
        <w:rPr>
          <w:rFonts w:ascii="FbShefa" w:hAnsi="FbShefa"/>
          <w:sz w:val="11"/>
          <w:rtl/>
        </w:rPr>
        <w:t>.</w:t>
      </w:r>
    </w:p>
    <w:p w14:paraId="2D58D033" w14:textId="5C85FF0D"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מתני' חידוש שמעמיד אחרת</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כגון דקאמר עלייה זו שעל גבי בית זה אני משכיר לך, דהא שעביד בית לעלייה</w:t>
      </w:r>
      <w:r w:rsidRPr="00270114">
        <w:rPr>
          <w:rFonts w:ascii="FbShefa" w:hAnsi="FbShefa"/>
          <w:sz w:val="11"/>
          <w:vertAlign w:val="superscript"/>
          <w:rtl/>
        </w:rPr>
        <w:footnoteReference w:id="44"/>
      </w:r>
      <w:r w:rsidR="00980F5A" w:rsidRPr="00270114">
        <w:rPr>
          <w:rFonts w:ascii="FbShefa" w:hAnsi="FbShefa"/>
          <w:sz w:val="11"/>
          <w:rtl/>
        </w:rPr>
        <w:t>.</w:t>
      </w:r>
    </w:p>
    <w:p w14:paraId="35198A70" w14:textId="171C2234" w:rsidR="009C3CB4" w:rsidRPr="00270114" w:rsidRDefault="009C3CB4" w:rsidP="00794C1A">
      <w:pPr>
        <w:pStyle w:val="1"/>
        <w:rPr>
          <w:rFonts w:ascii="FbShefa" w:hAnsi="FbShefa"/>
          <w:rtl/>
        </w:rPr>
      </w:pPr>
      <w:r w:rsidRPr="00270114">
        <w:rPr>
          <w:rFonts w:ascii="FbShefa" w:hAnsi="FbShefa"/>
          <w:sz w:val="11"/>
          <w:rtl/>
        </w:rPr>
        <w:t>קיז</w:t>
      </w:r>
      <w:r w:rsidR="00B36BF2" w:rsidRPr="00270114">
        <w:rPr>
          <w:rFonts w:ascii="FbShefa" w:hAnsi="FbShefa"/>
          <w:sz w:val="11"/>
          <w:rtl/>
        </w:rPr>
        <w:t>, א</w:t>
      </w:r>
    </w:p>
    <w:p w14:paraId="2FE0B04C"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ספקות</w:t>
      </w:r>
    </w:p>
    <w:p w14:paraId="59D823A2" w14:textId="1B967CC0"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w:t>
      </w:r>
      <w:r w:rsidR="00980F5A" w:rsidRPr="001B3037">
        <w:rPr>
          <w:rFonts w:ascii="FbShefa" w:hAnsi="FbShefa"/>
          <w:b/>
          <w:bCs/>
          <w:color w:val="3B2F2A" w:themeColor="text2" w:themeShade="80"/>
          <w:sz w:val="11"/>
          <w:rtl/>
        </w:rPr>
        <w:t>.</w:t>
      </w:r>
      <w:r w:rsidRPr="00270114">
        <w:rPr>
          <w:rFonts w:ascii="FbShefa" w:hAnsi="FbShefa"/>
          <w:sz w:val="11"/>
          <w:rtl/>
        </w:rPr>
        <w:t xml:space="preserve"> כשהוא דר, לבדו הוא דר (כדמעיקרא) / או דלמא שניהם דרין (אדעתא לאפקינן - לא אגרי לך)</w:t>
      </w:r>
    </w:p>
    <w:p w14:paraId="53DBD764" w14:textId="7A06469C"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 xml:space="preserve">אם תמצא לומר שניהם דרין בו: </w:t>
      </w:r>
      <w:r w:rsidRPr="001B3037">
        <w:rPr>
          <w:rFonts w:ascii="FbShefa" w:hAnsi="FbShefa"/>
          <w:b/>
          <w:bCs/>
          <w:color w:val="3B2F2A" w:themeColor="text2" w:themeShade="80"/>
          <w:sz w:val="11"/>
          <w:rtl/>
        </w:rPr>
        <w:t>כשהוא משתמש</w:t>
      </w:r>
      <w:r w:rsidR="00980F5A" w:rsidRPr="00270114">
        <w:rPr>
          <w:rFonts w:ascii="FbShefa" w:hAnsi="FbShefa"/>
          <w:sz w:val="11"/>
          <w:rtl/>
        </w:rPr>
        <w:t>.</w:t>
      </w:r>
      <w:r w:rsidRPr="00270114">
        <w:rPr>
          <w:rFonts w:ascii="FbShefa" w:hAnsi="FbShefa"/>
          <w:sz w:val="11"/>
          <w:rtl/>
        </w:rPr>
        <w:t xml:space="preserve"> דרך פתחים משתמש (עלייה וירידה - לא קבילי עלאי)</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או</w:t>
      </w:r>
      <w:r w:rsidR="00980F5A" w:rsidRPr="001B3037">
        <w:rPr>
          <w:rFonts w:ascii="FbShefa" w:hAnsi="FbShefa"/>
          <w:b/>
          <w:bCs/>
          <w:color w:val="3B2F2A" w:themeColor="text2" w:themeShade="80"/>
          <w:sz w:val="11"/>
          <w:rtl/>
        </w:rPr>
        <w:t>.</w:t>
      </w:r>
      <w:r w:rsidRPr="00270114">
        <w:rPr>
          <w:rFonts w:ascii="FbShefa" w:hAnsi="FbShefa"/>
          <w:sz w:val="11"/>
          <w:rtl/>
        </w:rPr>
        <w:t xml:space="preserve"> דרך גגין משתמש (כדמעיקרא)</w:t>
      </w:r>
      <w:r w:rsidR="00980F5A" w:rsidRPr="00270114">
        <w:rPr>
          <w:rFonts w:ascii="FbShefa" w:hAnsi="FbShefa"/>
          <w:sz w:val="11"/>
          <w:rtl/>
        </w:rPr>
        <w:t>.</w:t>
      </w:r>
    </w:p>
    <w:p w14:paraId="587ABE98" w14:textId="7DC0648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ג</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אם תמצא לומר, מצי אמר ליה עלייה וירידה לא קבילי עלאי:</w:t>
      </w:r>
      <w:r w:rsidRPr="001B3037">
        <w:rPr>
          <w:rFonts w:ascii="FbShefa" w:hAnsi="FbShefa"/>
          <w:b/>
          <w:bCs/>
          <w:color w:val="3B2F2A" w:themeColor="text2" w:themeShade="80"/>
          <w:sz w:val="11"/>
          <w:rtl/>
        </w:rPr>
        <w:t xml:space="preserve"> שתי עליות</w:t>
      </w:r>
      <w:r w:rsidR="00980F5A" w:rsidRPr="00270114">
        <w:rPr>
          <w:rFonts w:ascii="FbShefa" w:hAnsi="FbShefa"/>
          <w:sz w:val="11"/>
          <w:rtl/>
        </w:rPr>
        <w:t>.</w:t>
      </w:r>
      <w:r w:rsidRPr="00270114">
        <w:rPr>
          <w:rFonts w:ascii="FbShefa" w:hAnsi="FbShefa"/>
          <w:sz w:val="11"/>
          <w:rtl/>
        </w:rPr>
        <w:t xml:space="preserve"> זו על גב זו מהו? איפחית עליונה - נחית ודר בתחתונה, איפחית תחתונה מהו למיסלק לגמרי בעליונה? מי אמרינן, דאמר ליה: שם עלייה קבילית עלך, או דלמא: חד עלייה - קביל עליה, שתי עליות - לא קביל עליה? - </w:t>
      </w:r>
      <w:r w:rsidRPr="001B3037">
        <w:rPr>
          <w:rFonts w:ascii="FbShefa" w:hAnsi="FbShefa"/>
          <w:b/>
          <w:bCs/>
          <w:color w:val="3B2F2A" w:themeColor="text2" w:themeShade="80"/>
          <w:sz w:val="11"/>
          <w:rtl/>
        </w:rPr>
        <w:t>תיקו</w:t>
      </w:r>
      <w:r w:rsidR="00980F5A" w:rsidRPr="00270114">
        <w:rPr>
          <w:rFonts w:ascii="FbShefa" w:hAnsi="FbShefa"/>
          <w:sz w:val="11"/>
          <w:rtl/>
        </w:rPr>
        <w:t>.</w:t>
      </w:r>
    </w:p>
    <w:p w14:paraId="24A3EC49" w14:textId="43380DEB" w:rsidR="009C3CB4" w:rsidRPr="00270114" w:rsidRDefault="009C3CB4" w:rsidP="009C3CB4">
      <w:pPr>
        <w:spacing w:line="240" w:lineRule="auto"/>
        <w:rPr>
          <w:rFonts w:ascii="FbShefa" w:hAnsi="FbShefa"/>
          <w:sz w:val="11"/>
          <w:rtl/>
        </w:rPr>
      </w:pPr>
    </w:p>
    <w:p w14:paraId="3FAC793F"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 xml:space="preserve">רבי יוסי אומר התחתון נותן את התקרה </w:t>
      </w:r>
    </w:p>
    <w:p w14:paraId="1D2F1239" w14:textId="04F5CF97"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מאי תקרה</w:t>
      </w:r>
      <w:r w:rsidR="00980F5A" w:rsidRPr="00270114">
        <w:rPr>
          <w:rFonts w:ascii="FbShefa" w:hAnsi="FbShefa"/>
          <w:sz w:val="11"/>
          <w:rtl/>
        </w:rPr>
        <w:t>.</w:t>
      </w:r>
      <w:r w:rsidRPr="00270114">
        <w:rPr>
          <w:rFonts w:ascii="FbShefa" w:hAnsi="FbShefa"/>
          <w:sz w:val="11"/>
          <w:rtl/>
        </w:rPr>
        <w:t xml:space="preserve"> קינים וסנאין, / לווחים</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ולא פליגי</w:t>
      </w:r>
      <w:r w:rsidR="00980F5A" w:rsidRPr="00270114">
        <w:rPr>
          <w:rFonts w:ascii="FbShefa" w:hAnsi="FbShefa"/>
          <w:sz w:val="11"/>
          <w:rtl/>
        </w:rPr>
        <w:t>.</w:t>
      </w:r>
      <w:r w:rsidRPr="00270114">
        <w:rPr>
          <w:rFonts w:ascii="FbShefa" w:hAnsi="FbShefa"/>
          <w:sz w:val="11"/>
          <w:rtl/>
        </w:rPr>
        <w:t xml:space="preserve"> מר כי אתריה ומר כי אתריה</w:t>
      </w:r>
      <w:r w:rsidR="00980F5A" w:rsidRPr="00270114">
        <w:rPr>
          <w:rFonts w:ascii="FbShefa" w:hAnsi="FbShefa"/>
          <w:sz w:val="11"/>
          <w:rtl/>
        </w:rPr>
        <w:t>.</w:t>
      </w:r>
    </w:p>
    <w:p w14:paraId="5BFD943E" w14:textId="77EEBF55" w:rsidR="009C3CB4" w:rsidRPr="00270114" w:rsidRDefault="009C3CB4" w:rsidP="009C3CB4">
      <w:pPr>
        <w:spacing w:line="240" w:lineRule="auto"/>
        <w:rPr>
          <w:rFonts w:ascii="FbShefa" w:hAnsi="FbShefa"/>
          <w:sz w:val="11"/>
          <w:rtl/>
        </w:rPr>
      </w:pPr>
    </w:p>
    <w:p w14:paraId="2A2CE7EA"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על ניזק להרחיק עצמו</w:t>
      </w:r>
    </w:p>
    <w:p w14:paraId="17C9CA3C" w14:textId="12959C8A"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מעשה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דהוו דיירי, חד עילאי וחד תתאי</w:t>
      </w:r>
      <w:r w:rsidR="00980F5A" w:rsidRPr="00270114">
        <w:rPr>
          <w:rFonts w:ascii="FbShefa" w:hAnsi="FbShefa"/>
          <w:sz w:val="11"/>
          <w:rtl/>
        </w:rPr>
        <w:t>.</w:t>
      </w:r>
      <w:r w:rsidRPr="00270114">
        <w:rPr>
          <w:rFonts w:ascii="FbShefa" w:hAnsi="FbShefa"/>
          <w:sz w:val="11"/>
          <w:rtl/>
        </w:rPr>
        <w:t xml:space="preserve"> איפחית מעזיבה</w:t>
      </w:r>
      <w:r w:rsidR="00980F5A" w:rsidRPr="00270114">
        <w:rPr>
          <w:rFonts w:ascii="FbShefa" w:hAnsi="FbShefa"/>
          <w:sz w:val="11"/>
          <w:rtl/>
        </w:rPr>
        <w:t>.</w:t>
      </w:r>
      <w:r w:rsidRPr="00270114">
        <w:rPr>
          <w:rFonts w:ascii="FbShefa" w:hAnsi="FbShefa"/>
          <w:sz w:val="11"/>
          <w:rtl/>
        </w:rPr>
        <w:t xml:space="preserve"> כי משי מיא עילאי אזלי ומזקי לתתאי</w:t>
      </w:r>
      <w:r w:rsidR="00980F5A" w:rsidRPr="00270114">
        <w:rPr>
          <w:rFonts w:ascii="FbShefa" w:hAnsi="FbShefa"/>
          <w:sz w:val="11"/>
          <w:rtl/>
        </w:rPr>
        <w:t>.</w:t>
      </w:r>
    </w:p>
    <w:p w14:paraId="33602B8D" w14:textId="5CE8CD5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מחלוקת</w:t>
      </w:r>
      <w:r w:rsidR="00980F5A" w:rsidRPr="001B3037">
        <w:rPr>
          <w:rFonts w:ascii="FbShefa" w:hAnsi="FbShefa"/>
          <w:b/>
          <w:bCs/>
          <w:color w:val="3B2F2A" w:themeColor="text2" w:themeShade="80"/>
          <w:sz w:val="11"/>
          <w:rtl/>
        </w:rPr>
        <w:t>.</w:t>
      </w:r>
      <w:r w:rsidRPr="00270114">
        <w:rPr>
          <w:rFonts w:ascii="FbShefa" w:hAnsi="FbShefa"/>
          <w:sz w:val="11"/>
          <w:rtl/>
        </w:rPr>
        <w:t xml:space="preserve"> מי מתקן</w:t>
      </w:r>
      <w:r w:rsidR="00980F5A" w:rsidRPr="00270114">
        <w:rPr>
          <w:rFonts w:ascii="FbShefa" w:hAnsi="FbShefa"/>
          <w:sz w:val="11"/>
          <w:rtl/>
        </w:rPr>
        <w:t>.</w:t>
      </w:r>
    </w:p>
    <w:p w14:paraId="0B738C34" w14:textId="41B717C8"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קמיפלגי</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על מי להרחיק את עצמו</w:t>
      </w:r>
      <w:r w:rsidR="00A94292">
        <w:rPr>
          <w:rFonts w:ascii="FbShefa" w:hAnsi="FbShefa"/>
          <w:sz w:val="11"/>
          <w:rtl/>
        </w:rPr>
        <w:t xml:space="preserve"> (</w:t>
      </w:r>
      <w:r w:rsidRPr="00270114">
        <w:rPr>
          <w:rFonts w:ascii="FbShefa" w:hAnsi="FbShefa"/>
          <w:sz w:val="11"/>
          <w:rtl/>
        </w:rPr>
        <w:t>המזיק או הניזק)</w:t>
      </w:r>
      <w:r w:rsidR="00980F5A" w:rsidRPr="00270114">
        <w:rPr>
          <w:rFonts w:ascii="FbShefa" w:hAnsi="FbShefa"/>
          <w:sz w:val="11"/>
          <w:rtl/>
        </w:rPr>
        <w:t>.</w:t>
      </w:r>
    </w:p>
    <w:p w14:paraId="6AD66168" w14:textId="080DE849"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ס"ד</w:t>
      </w:r>
      <w:r w:rsidR="00980F5A" w:rsidRPr="001B3037">
        <w:rPr>
          <w:rFonts w:ascii="FbShefa" w:hAnsi="FbShefa"/>
          <w:b/>
          <w:bCs/>
          <w:color w:val="3B2F2A" w:themeColor="text2" w:themeShade="80"/>
          <w:sz w:val="11"/>
          <w:rtl/>
        </w:rPr>
        <w:t>.</w:t>
      </w:r>
      <w:r w:rsidRPr="00270114">
        <w:rPr>
          <w:rFonts w:ascii="FbShefa" w:hAnsi="FbShefa"/>
          <w:sz w:val="11"/>
          <w:rtl/>
        </w:rPr>
        <w:t xml:space="preserve"> קמיפלגי בפלוגתא דרבי יוסי ורבנן דמתני'</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והא איפכא שמעינן להו, מי מרחיק אילן מן הבור</w:t>
      </w:r>
      <w:r w:rsidR="00980F5A" w:rsidRPr="00270114">
        <w:rPr>
          <w:rFonts w:ascii="FbShefa" w:hAnsi="FbShefa"/>
          <w:sz w:val="11"/>
          <w:rtl/>
        </w:rPr>
        <w:t>.</w:t>
      </w:r>
    </w:p>
    <w:p w14:paraId="3D63CDAA" w14:textId="420F18E3"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אלא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בפלוגתא דרבי יוסי ורבנן דהתם קמיפלגי</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והכא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בחוזק תקרה קמיפלגי</w:t>
      </w:r>
      <w:r w:rsidR="00A94292">
        <w:rPr>
          <w:rFonts w:ascii="FbShefa" w:hAnsi="FbShefa"/>
          <w:sz w:val="11"/>
          <w:rtl/>
        </w:rPr>
        <w:t xml:space="preserve"> (</w:t>
      </w:r>
      <w:r w:rsidRPr="00270114">
        <w:rPr>
          <w:rFonts w:ascii="FbShefa" w:hAnsi="FbShefa"/>
          <w:sz w:val="11"/>
          <w:rtl/>
        </w:rPr>
        <w:t>אחזוקי תקרה, ועל התחתון</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או</w:t>
      </w:r>
      <w:r w:rsidR="00980F5A" w:rsidRPr="001B3037">
        <w:rPr>
          <w:rFonts w:ascii="FbShefa" w:hAnsi="FbShefa"/>
          <w:b/>
          <w:bCs/>
          <w:color w:val="3B2F2A" w:themeColor="text2" w:themeShade="80"/>
          <w:sz w:val="11"/>
          <w:rtl/>
        </w:rPr>
        <w:t>.</w:t>
      </w:r>
      <w:r w:rsidRPr="00270114">
        <w:rPr>
          <w:rFonts w:ascii="FbShefa" w:hAnsi="FbShefa"/>
          <w:sz w:val="11"/>
          <w:rtl/>
        </w:rPr>
        <w:t xml:space="preserve"> אשוויי גומות הוא, ועל העליון)</w:t>
      </w:r>
      <w:r w:rsidR="00980F5A" w:rsidRPr="00270114">
        <w:rPr>
          <w:rFonts w:ascii="FbShefa" w:hAnsi="FbShefa"/>
          <w:sz w:val="11"/>
          <w:rtl/>
        </w:rPr>
        <w:t>.</w:t>
      </w:r>
    </w:p>
    <w:p w14:paraId="32527855" w14:textId="64AF5A28"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מודה רבי יוסי</w:t>
      </w:r>
      <w:r w:rsidR="00980F5A" w:rsidRPr="00270114">
        <w:rPr>
          <w:rFonts w:ascii="FbShefa" w:hAnsi="FbShefa"/>
          <w:sz w:val="11"/>
          <w:rtl/>
        </w:rPr>
        <w:t>.</w:t>
      </w:r>
      <w:r w:rsidRPr="00270114">
        <w:rPr>
          <w:rFonts w:ascii="FbShefa" w:hAnsi="FbShefa"/>
          <w:sz w:val="11"/>
          <w:rtl/>
        </w:rPr>
        <w:t xml:space="preserve"> בגירי דיליה</w:t>
      </w:r>
      <w:r w:rsidR="00980F5A" w:rsidRPr="00270114">
        <w:rPr>
          <w:rFonts w:ascii="FbShefa" w:hAnsi="FbShefa"/>
          <w:sz w:val="11"/>
          <w:rtl/>
        </w:rPr>
        <w:t>.</w:t>
      </w:r>
      <w:r w:rsidRPr="001B3037">
        <w:rPr>
          <w:rFonts w:ascii="FbShefa" w:hAnsi="FbShefa"/>
          <w:b/>
          <w:bCs/>
          <w:color w:val="3B2F2A" w:themeColor="text2" w:themeShade="80"/>
          <w:sz w:val="11"/>
          <w:rtl/>
        </w:rPr>
        <w:t xml:space="preserve"> במעשה דהכא</w:t>
      </w:r>
      <w:r w:rsidR="00980F5A" w:rsidRPr="001B3037">
        <w:rPr>
          <w:rFonts w:ascii="FbShefa" w:hAnsi="FbShefa"/>
          <w:b/>
          <w:bCs/>
          <w:color w:val="3B2F2A" w:themeColor="text2" w:themeShade="80"/>
          <w:sz w:val="11"/>
          <w:rtl/>
        </w:rPr>
        <w:t>.</w:t>
      </w:r>
      <w:r w:rsidRPr="00270114">
        <w:rPr>
          <w:rFonts w:ascii="FbShefa" w:hAnsi="FbShefa"/>
          <w:sz w:val="11"/>
          <w:rtl/>
        </w:rPr>
        <w:t xml:space="preserve"> פסקי מיא והדר נפלי</w:t>
      </w:r>
      <w:r w:rsidR="00980F5A" w:rsidRPr="00270114">
        <w:rPr>
          <w:rFonts w:ascii="FbShefa" w:hAnsi="FbShefa"/>
          <w:sz w:val="11"/>
          <w:rtl/>
        </w:rPr>
        <w:t>.</w:t>
      </w:r>
    </w:p>
    <w:p w14:paraId="7C75E27E" w14:textId="31DACF61" w:rsidR="009C3CB4" w:rsidRPr="001B3037" w:rsidRDefault="009C3CB4" w:rsidP="009C3CB4">
      <w:pPr>
        <w:spacing w:line="240" w:lineRule="auto"/>
        <w:rPr>
          <w:rFonts w:ascii="FbShefa" w:hAnsi="FbShefa"/>
          <w:b/>
          <w:bCs/>
          <w:color w:val="3B2F2A" w:themeColor="text2" w:themeShade="80"/>
          <w:sz w:val="11"/>
          <w:rtl/>
        </w:rPr>
      </w:pPr>
    </w:p>
    <w:p w14:paraId="517EFC20"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אילן ובור</w:t>
      </w:r>
    </w:p>
    <w:p w14:paraId="0F9B3750" w14:textId="67B59E13"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מרחיקין את האילן מן הבור</w:t>
      </w:r>
      <w:r w:rsidR="00980F5A" w:rsidRPr="00270114">
        <w:rPr>
          <w:rFonts w:ascii="FbShefa" w:hAnsi="FbShefa"/>
          <w:sz w:val="11"/>
          <w:rtl/>
        </w:rPr>
        <w:t>.</w:t>
      </w:r>
      <w:r w:rsidRPr="00270114">
        <w:rPr>
          <w:rFonts w:ascii="FbShefa" w:hAnsi="FbShefa"/>
          <w:sz w:val="11"/>
          <w:rtl/>
        </w:rPr>
        <w:t xml:space="preserve"> עשרים וחמש אמה</w:t>
      </w:r>
      <w:r w:rsidR="00980F5A" w:rsidRPr="00270114">
        <w:rPr>
          <w:rFonts w:ascii="FbShefa" w:hAnsi="FbShefa"/>
          <w:sz w:val="11"/>
          <w:rtl/>
        </w:rPr>
        <w:t>.</w:t>
      </w:r>
    </w:p>
    <w:p w14:paraId="50A5A9D0" w14:textId="2EFD03D8"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בחרוב ובשקמה</w:t>
      </w:r>
      <w:r w:rsidR="00980F5A" w:rsidRPr="00270114">
        <w:rPr>
          <w:rFonts w:ascii="FbShefa" w:hAnsi="FbShefa"/>
          <w:sz w:val="11"/>
          <w:rtl/>
        </w:rPr>
        <w:t>.</w:t>
      </w:r>
      <w:r w:rsidRPr="00270114">
        <w:rPr>
          <w:rFonts w:ascii="FbShefa" w:hAnsi="FbShefa"/>
          <w:sz w:val="11"/>
          <w:rtl/>
        </w:rPr>
        <w:t xml:space="preserve"> חמשים אמה</w:t>
      </w:r>
      <w:r w:rsidR="00980F5A" w:rsidRPr="00270114">
        <w:rPr>
          <w:rFonts w:ascii="FbShefa" w:hAnsi="FbShefa"/>
          <w:sz w:val="11"/>
          <w:rtl/>
        </w:rPr>
        <w:t>.</w:t>
      </w:r>
    </w:p>
    <w:p w14:paraId="2B32EFFC" w14:textId="1C7269DC"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בין</w:t>
      </w:r>
      <w:r w:rsidR="00980F5A" w:rsidRPr="00270114">
        <w:rPr>
          <w:rFonts w:ascii="FbShefa" w:hAnsi="FbShefa"/>
          <w:sz w:val="11"/>
          <w:rtl/>
        </w:rPr>
        <w:t>.</w:t>
      </w:r>
      <w:r w:rsidRPr="00270114">
        <w:rPr>
          <w:rFonts w:ascii="FbShefa" w:hAnsi="FbShefa"/>
          <w:sz w:val="11"/>
          <w:rtl/>
        </w:rPr>
        <w:t xml:space="preserve"> מלמעלה בין מן הצד</w:t>
      </w:r>
      <w:r w:rsidR="00980F5A" w:rsidRPr="00270114">
        <w:rPr>
          <w:rFonts w:ascii="FbShefa" w:hAnsi="FbShefa"/>
          <w:sz w:val="11"/>
          <w:rtl/>
        </w:rPr>
        <w:t>.</w:t>
      </w:r>
    </w:p>
    <w:p w14:paraId="5534E389" w14:textId="1BAD1F9F"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ת"ק</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אם הבור קדם - קוצץ ונותן דמים, אם האילן קדם - לא יקוץ</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ספק</w:t>
      </w:r>
      <w:r w:rsidR="00980F5A" w:rsidRPr="00270114">
        <w:rPr>
          <w:rFonts w:ascii="FbShefa" w:hAnsi="FbShefa"/>
          <w:sz w:val="11"/>
          <w:rtl/>
        </w:rPr>
        <w:t>.</w:t>
      </w:r>
      <w:r w:rsidRPr="00270114">
        <w:rPr>
          <w:rFonts w:ascii="FbShefa" w:hAnsi="FbShefa"/>
          <w:sz w:val="11"/>
          <w:rtl/>
        </w:rPr>
        <w:t xml:space="preserve"> לא יקוץ</w:t>
      </w:r>
      <w:r w:rsidR="00980F5A" w:rsidRPr="00270114">
        <w:rPr>
          <w:rFonts w:ascii="FbShefa" w:hAnsi="FbShefa"/>
          <w:sz w:val="11"/>
          <w:rtl/>
        </w:rPr>
        <w:t>.</w:t>
      </w:r>
    </w:p>
    <w:p w14:paraId="3909F2E1" w14:textId="13516880"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רבי יוסי</w:t>
      </w:r>
      <w:r w:rsidR="00980F5A" w:rsidRPr="00270114">
        <w:rPr>
          <w:rFonts w:ascii="FbShefa" w:hAnsi="FbShefa"/>
          <w:sz w:val="11"/>
          <w:rtl/>
        </w:rPr>
        <w:t>.</w:t>
      </w:r>
      <w:r w:rsidRPr="00270114">
        <w:rPr>
          <w:rFonts w:ascii="FbShefa" w:hAnsi="FbShefa"/>
          <w:sz w:val="11"/>
          <w:rtl/>
        </w:rPr>
        <w:t xml:space="preserve"> על פי שהבור קודמת לאילן - לא יקוץ, שזה חופר בתוך שלו, וזה נוטע בתוך שלו</w:t>
      </w:r>
      <w:r w:rsidR="00980F5A" w:rsidRPr="00270114">
        <w:rPr>
          <w:rFonts w:ascii="FbShefa" w:hAnsi="FbShefa"/>
          <w:sz w:val="11"/>
          <w:rtl/>
        </w:rPr>
        <w:t>.</w:t>
      </w:r>
    </w:p>
    <w:p w14:paraId="2D6C469E" w14:textId="6909D3A9" w:rsidR="009C3CB4" w:rsidRPr="001B3037" w:rsidRDefault="009C3CB4" w:rsidP="009C3CB4">
      <w:pPr>
        <w:spacing w:before="100" w:beforeAutospacing="1" w:after="100" w:afterAutospacing="1" w:line="240" w:lineRule="auto"/>
        <w:ind w:rightChars="567" w:right="1134"/>
        <w:jc w:val="both"/>
        <w:rPr>
          <w:rFonts w:ascii="FbShefa" w:eastAsia="Times New Roman" w:hAnsi="FbShefa"/>
          <w:b/>
          <w:bCs/>
          <w:color w:val="3B2F2A" w:themeColor="text2" w:themeShade="80"/>
          <w:sz w:val="11"/>
          <w:rtl/>
        </w:rPr>
      </w:pPr>
    </w:p>
    <w:p w14:paraId="2DDDECB2" w14:textId="3522C3C1" w:rsidR="009C3CB4" w:rsidRPr="001B3037" w:rsidRDefault="009C3CB4" w:rsidP="009C3CB4">
      <w:pPr>
        <w:spacing w:before="100" w:beforeAutospacing="1" w:after="100" w:afterAutospacing="1" w:line="240" w:lineRule="auto"/>
        <w:ind w:rightChars="567" w:right="1134"/>
        <w:jc w:val="both"/>
        <w:rPr>
          <w:rFonts w:ascii="FbShefa" w:eastAsia="Times New Roman" w:hAnsi="FbShefa"/>
          <w:b/>
          <w:bCs/>
          <w:color w:val="3B2F2A" w:themeColor="text2" w:themeShade="80"/>
          <w:sz w:val="11"/>
          <w:rtl/>
        </w:rPr>
      </w:pPr>
      <w:r w:rsidRPr="001B3037">
        <w:rPr>
          <w:rFonts w:ascii="FbShefa" w:eastAsia="Times New Roman" w:hAnsi="FbShefa"/>
          <w:b/>
          <w:bCs/>
          <w:color w:val="3B2F2A" w:themeColor="text2" w:themeShade="80"/>
          <w:sz w:val="11"/>
          <w:rtl/>
        </w:rPr>
        <w:t>הַבַּיִת וְהָעֲלִיָּה שֶׁל שְׁנַיִם שֶׁנָּפְלוּ, אָמַר בַּעַל הָעֲלִיָּה לְבַעַל הַבַּיִת לִבְנוֹת, וְהוּא אֵינוֹ רוֹצֶה לִבְנוֹת, הֲרֵי בַעַל הָעֲלִיָּה בּוֹנֶה אֶת הַבַּיִת וְדָר בְּתוֹכוֹ עַד שֶׁיִּתֶּן לוֹ אֶת יְצִיאוֹתָיו</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רַבִּי יְהוּדָה אוֹמֵר, אַף זֶה דָּר בְּתוֹךְ שֶׁל חֲבֵרוֹ, צָרִיךְ לְהַעֲלוֹת לוֹ שָׂכָר, אֶלָּא בַעַל הָעֲלִיָּה בּוֹנֶה אֶת הַבַּיִת וְאֶת הָעֲלִיָּה וּמְקָרֶה אֶת הָעֲלִיָּה, וְיוֹשֵׁב בַּבַּיִת עַד שֶׁיִּתֶּן לוֹ אֶת יְצִיאוֹתָיו: </w:t>
      </w:r>
    </w:p>
    <w:p w14:paraId="35CE4593" w14:textId="7FDD7016" w:rsidR="009C3CB4" w:rsidRPr="00270114" w:rsidRDefault="009C3CB4" w:rsidP="00794C1A">
      <w:pPr>
        <w:pStyle w:val="1"/>
        <w:rPr>
          <w:rFonts w:ascii="FbShefa" w:hAnsi="FbShefa"/>
          <w:rtl/>
        </w:rPr>
      </w:pPr>
      <w:r w:rsidRPr="00270114">
        <w:rPr>
          <w:rFonts w:ascii="FbShefa" w:hAnsi="FbShefa"/>
          <w:sz w:val="11"/>
          <w:rtl/>
        </w:rPr>
        <w:t>קיז</w:t>
      </w:r>
      <w:r w:rsidR="00B36BF2" w:rsidRPr="00270114">
        <w:rPr>
          <w:rFonts w:ascii="FbShefa" w:hAnsi="FbShefa"/>
          <w:sz w:val="11"/>
          <w:rtl/>
        </w:rPr>
        <w:t>, ב</w:t>
      </w:r>
    </w:p>
    <w:p w14:paraId="454FFB3C"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בשלשה מקומות שנה לנו רבי יהודה אסור לאדם שיהנה מממון חבירו</w:t>
      </w:r>
    </w:p>
    <w:p w14:paraId="2865F6AE" w14:textId="086610BD"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חדא</w:t>
      </w:r>
      <w:r w:rsidR="00980F5A" w:rsidRPr="00270114">
        <w:rPr>
          <w:rFonts w:ascii="FbShefa" w:hAnsi="FbShefa"/>
          <w:sz w:val="11"/>
          <w:rtl/>
        </w:rPr>
        <w:t>.</w:t>
      </w:r>
      <w:r w:rsidRPr="00270114">
        <w:rPr>
          <w:rFonts w:ascii="FbShefa" w:hAnsi="FbShefa"/>
          <w:sz w:val="11"/>
          <w:rtl/>
        </w:rPr>
        <w:t xml:space="preserve"> הא דתנן</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צריכותא</w:t>
      </w:r>
      <w:r w:rsidR="00980F5A" w:rsidRPr="001B3037">
        <w:rPr>
          <w:rFonts w:ascii="FbShefa" w:hAnsi="FbShefa"/>
          <w:b/>
          <w:bCs/>
          <w:color w:val="3B2F2A" w:themeColor="text2" w:themeShade="80"/>
          <w:sz w:val="11"/>
          <w:rtl/>
        </w:rPr>
        <w:t>.</w:t>
      </w:r>
      <w:r w:rsidRPr="00270114">
        <w:rPr>
          <w:rFonts w:ascii="FbShefa" w:hAnsi="FbShefa"/>
          <w:sz w:val="11"/>
          <w:rtl/>
        </w:rPr>
        <w:t xml:space="preserve"> איכא שחרוריתא</w:t>
      </w:r>
      <w:r w:rsidR="00980F5A" w:rsidRPr="00270114">
        <w:rPr>
          <w:rFonts w:ascii="FbShefa" w:hAnsi="FbShefa"/>
          <w:sz w:val="11"/>
          <w:rtl/>
        </w:rPr>
        <w:t>.</w:t>
      </w:r>
    </w:p>
    <w:p w14:paraId="6AB5286E" w14:textId="5EA2EA7D"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אידך</w:t>
      </w:r>
      <w:r w:rsidR="00980F5A" w:rsidRPr="00270114">
        <w:rPr>
          <w:rFonts w:ascii="FbShefa" w:hAnsi="FbShefa"/>
          <w:sz w:val="11"/>
          <w:rtl/>
        </w:rPr>
        <w:t>.</w:t>
      </w:r>
      <w:r w:rsidRPr="00270114">
        <w:rPr>
          <w:rFonts w:ascii="FbShefa" w:hAnsi="FbShefa"/>
          <w:sz w:val="11"/>
          <w:rtl/>
        </w:rPr>
        <w:t xml:space="preserve"> הנותן צמר לצבע לצבוע לו אדום וצבעו שחור, שחור וצבעו אדום, </w:t>
      </w:r>
      <w:r w:rsidRPr="001B3037">
        <w:rPr>
          <w:rFonts w:ascii="FbShefa" w:hAnsi="FbShefa"/>
          <w:b/>
          <w:bCs/>
          <w:color w:val="3B2F2A" w:themeColor="text2" w:themeShade="80"/>
          <w:sz w:val="11"/>
          <w:rtl/>
        </w:rPr>
        <w:t>רבי מאיר</w:t>
      </w:r>
      <w:r w:rsidR="00980F5A" w:rsidRPr="00270114">
        <w:rPr>
          <w:rFonts w:ascii="FbShefa" w:hAnsi="FbShefa"/>
          <w:sz w:val="11"/>
          <w:rtl/>
        </w:rPr>
        <w:t>.</w:t>
      </w:r>
      <w:r w:rsidRPr="00270114">
        <w:rPr>
          <w:rFonts w:ascii="FbShefa" w:hAnsi="FbShefa"/>
          <w:sz w:val="11"/>
          <w:rtl/>
        </w:rPr>
        <w:t xml:space="preserve"> נותן לו דמי צמרו, </w:t>
      </w:r>
      <w:r w:rsidRPr="001B3037">
        <w:rPr>
          <w:rFonts w:ascii="FbShefa" w:hAnsi="FbShefa"/>
          <w:b/>
          <w:bCs/>
          <w:color w:val="3B2F2A" w:themeColor="text2" w:themeShade="80"/>
          <w:sz w:val="11"/>
          <w:rtl/>
        </w:rPr>
        <w:t>רבי יהודה</w:t>
      </w:r>
      <w:r w:rsidR="00980F5A" w:rsidRPr="00270114">
        <w:rPr>
          <w:rFonts w:ascii="FbShefa" w:hAnsi="FbShefa"/>
          <w:sz w:val="11"/>
          <w:rtl/>
        </w:rPr>
        <w:t>.</w:t>
      </w:r>
      <w:r w:rsidRPr="00270114">
        <w:rPr>
          <w:rFonts w:ascii="FbShefa" w:hAnsi="FbShefa"/>
          <w:sz w:val="11"/>
          <w:rtl/>
        </w:rPr>
        <w:t xml:space="preserve"> אם השבח יותר על ההוצאה - נותן לו היציאה ואם ההוצאה יתירה על השבח - נותן לו את השבח</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צריכותא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משום דקא משנה</w:t>
      </w:r>
      <w:r w:rsidR="00980F5A" w:rsidRPr="00270114">
        <w:rPr>
          <w:rFonts w:ascii="FbShefa" w:hAnsi="FbShefa"/>
          <w:sz w:val="11"/>
          <w:rtl/>
        </w:rPr>
        <w:t>.</w:t>
      </w:r>
    </w:p>
    <w:p w14:paraId="137FA944" w14:textId="2FF8BEC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אידך</w:t>
      </w:r>
      <w:r w:rsidR="00980F5A" w:rsidRPr="00270114">
        <w:rPr>
          <w:rFonts w:ascii="FbShefa" w:hAnsi="FbShefa"/>
          <w:sz w:val="11"/>
          <w:rtl/>
        </w:rPr>
        <w:t>.</w:t>
      </w:r>
      <w:r w:rsidRPr="00270114">
        <w:rPr>
          <w:rFonts w:ascii="FbShefa" w:hAnsi="FbShefa"/>
          <w:sz w:val="11"/>
          <w:rtl/>
        </w:rPr>
        <w:t xml:space="preserve"> מי שפרע מקצת חובו והשליש את שטרו, ואמר לו: אם אין אני נותן לך מכאן ועד זמן פלוני - תן לו שטרו</w:t>
      </w:r>
      <w:r w:rsidR="00980F5A" w:rsidRPr="00270114">
        <w:rPr>
          <w:rFonts w:ascii="FbShefa" w:hAnsi="FbShefa"/>
          <w:sz w:val="11"/>
          <w:rtl/>
        </w:rPr>
        <w:t>.</w:t>
      </w:r>
      <w:r w:rsidRPr="00270114">
        <w:rPr>
          <w:rFonts w:ascii="FbShefa" w:hAnsi="FbShefa"/>
          <w:sz w:val="11"/>
          <w:rtl/>
        </w:rPr>
        <w:t xml:space="preserve"> הגיע זמן ולא נתן</w:t>
      </w:r>
      <w:r w:rsidR="00980F5A" w:rsidRPr="00270114">
        <w:rPr>
          <w:rFonts w:ascii="FbShefa" w:hAnsi="FbShefa"/>
          <w:sz w:val="11"/>
          <w:rtl/>
        </w:rPr>
        <w:t>.</w:t>
      </w:r>
      <w:r w:rsidRPr="001B3037">
        <w:rPr>
          <w:rFonts w:ascii="FbShefa" w:hAnsi="FbShefa"/>
          <w:b/>
          <w:bCs/>
          <w:color w:val="3B2F2A" w:themeColor="text2" w:themeShade="80"/>
          <w:sz w:val="11"/>
          <w:rtl/>
        </w:rPr>
        <w:t xml:space="preserve"> צריכותא</w:t>
      </w:r>
      <w:r w:rsidR="00980F5A" w:rsidRPr="001B3037">
        <w:rPr>
          <w:rFonts w:ascii="FbShefa" w:hAnsi="FbShefa"/>
          <w:b/>
          <w:bCs/>
          <w:color w:val="3B2F2A" w:themeColor="text2" w:themeShade="80"/>
          <w:sz w:val="11"/>
          <w:rtl/>
        </w:rPr>
        <w:t>.</w:t>
      </w:r>
      <w:r w:rsidRPr="00270114">
        <w:rPr>
          <w:rFonts w:ascii="FbShefa" w:hAnsi="FbShefa"/>
          <w:sz w:val="11"/>
          <w:rtl/>
        </w:rPr>
        <w:t xml:space="preserve"> אסמכתא לא קני</w:t>
      </w:r>
      <w:r w:rsidR="00980F5A" w:rsidRPr="00270114">
        <w:rPr>
          <w:rFonts w:ascii="FbShefa" w:hAnsi="FbShefa"/>
          <w:sz w:val="11"/>
          <w:rtl/>
        </w:rPr>
        <w:t>.</w:t>
      </w:r>
    </w:p>
    <w:p w14:paraId="3334F998" w14:textId="4DB77E93" w:rsidR="009C3CB4" w:rsidRPr="00270114" w:rsidRDefault="009C3CB4" w:rsidP="009C3CB4">
      <w:pPr>
        <w:spacing w:line="240" w:lineRule="auto"/>
        <w:rPr>
          <w:rFonts w:ascii="FbShefa" w:hAnsi="FbShefa"/>
          <w:sz w:val="11"/>
          <w:rtl/>
        </w:rPr>
      </w:pPr>
    </w:p>
    <w:p w14:paraId="12581D2E"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 xml:space="preserve">בא לשנות </w:t>
      </w:r>
    </w:p>
    <w:p w14:paraId="596422D5" w14:textId="74BC49C9"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לתחתון שומעין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 xml:space="preserve">שומעין לו, בגויל / בכפיסין / לסכך בארזים / למעט בחלונות / להגביה </w:t>
      </w:r>
    </w:p>
    <w:p w14:paraId="71993D43" w14:textId="7DC9B66B"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לעליון שומעין</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בגזית / בלבנים / לסכך בשקמים / להרבות בחלונות / למעט בגובה</w:t>
      </w:r>
      <w:r w:rsidR="00980F5A" w:rsidRPr="00270114">
        <w:rPr>
          <w:rFonts w:ascii="FbShefa" w:hAnsi="FbShefa"/>
          <w:sz w:val="11"/>
          <w:rtl/>
        </w:rPr>
        <w:t>.</w:t>
      </w:r>
    </w:p>
    <w:p w14:paraId="1ED02529" w14:textId="77777777" w:rsidR="009C3CB4" w:rsidRPr="00270114" w:rsidRDefault="009C3CB4" w:rsidP="009C3CB4">
      <w:pPr>
        <w:spacing w:line="240" w:lineRule="auto"/>
        <w:rPr>
          <w:rFonts w:ascii="FbShefa" w:hAnsi="FbShefa"/>
          <w:sz w:val="11"/>
          <w:rtl/>
        </w:rPr>
      </w:pPr>
    </w:p>
    <w:p w14:paraId="322E4613"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אין לו לזה ולא לזה</w:t>
      </w:r>
    </w:p>
    <w:p w14:paraId="0236CD9B" w14:textId="3BB2E108"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מחלוקת</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תחתון נוטל שני חלקים, והעליון שליש / תחתון נוטל שלשה חלקים, והעליון נוטל רביע</w:t>
      </w:r>
      <w:r w:rsidR="00980F5A" w:rsidRPr="00270114">
        <w:rPr>
          <w:rFonts w:ascii="FbShefa" w:hAnsi="FbShefa"/>
          <w:sz w:val="11"/>
          <w:rtl/>
        </w:rPr>
        <w:t>.</w:t>
      </w:r>
    </w:p>
    <w:p w14:paraId="0D1E1847" w14:textId="238D63B5" w:rsidR="009C3CB4" w:rsidRPr="00270114" w:rsidRDefault="009C3CB4" w:rsidP="009C3CB4">
      <w:pPr>
        <w:spacing w:line="240" w:lineRule="auto"/>
        <w:rPr>
          <w:rFonts w:ascii="FbShefa" w:hAnsi="FbShefa"/>
          <w:sz w:val="11"/>
          <w:rtl/>
        </w:rPr>
      </w:pPr>
    </w:p>
    <w:p w14:paraId="718C8147" w14:textId="5EBE6DC1" w:rsidR="00433741" w:rsidRPr="001B3037" w:rsidRDefault="009C3CB4" w:rsidP="009C3CB4">
      <w:pPr>
        <w:spacing w:before="100" w:beforeAutospacing="1" w:after="100" w:afterAutospacing="1" w:line="240" w:lineRule="auto"/>
        <w:ind w:rightChars="567" w:right="1134"/>
        <w:jc w:val="both"/>
        <w:rPr>
          <w:rFonts w:ascii="FbShefa" w:eastAsia="Times New Roman" w:hAnsi="FbShefa"/>
          <w:b/>
          <w:bCs/>
          <w:color w:val="3B2F2A" w:themeColor="text2" w:themeShade="80"/>
          <w:sz w:val="11"/>
          <w:rtl/>
        </w:rPr>
      </w:pPr>
      <w:r w:rsidRPr="001B3037">
        <w:rPr>
          <w:rFonts w:ascii="FbShefa" w:eastAsia="Times New Roman" w:hAnsi="FbShefa"/>
          <w:b/>
          <w:bCs/>
          <w:color w:val="3B2F2A" w:themeColor="text2" w:themeShade="80"/>
          <w:sz w:val="11"/>
          <w:rtl/>
        </w:rPr>
        <w:br/>
        <w:t>וְכֵן בֵּית הַבַּד שֶׁהוּא בָנוּי בְּסֶלַע, וְגִנָּה אַחַת עַל גַּבָּיו, וְנִפְחַת, הֲרֵי בַעַל הַגִּנָּה יוֹרֵד וְזוֹרֵעַ לְמַטָּה עַד שֶׁיַּעֲשֶׂה לְבֵית בַּדּוֹ כִּפִּין</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הַכֹּתֶל וְהָאִילָן שֶׁנָּפְלוּ לִרְשׁוּת הָרַבִּים וְהִזִּיקוּ, פָּטוּר מִלְּשַׁלֵּם</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נָתְנוּ לוֹ זְמַן לָקֹץ אֶת הָאִילָן וְלִסְתֹּר אֶת הַכֹּתֶל, וְנָפְלוּ בְּתוֹךְ הַזְּמָן, פָּטוּר, לְאַחַר הַזְּמָן, חַיָּב: מִי שֶׁהָיָה כֹתְלוֹ סָמוּךְ לְגִנַּת חֲבֵרוֹ וְנָפַל, וְאָמַר לוֹ פַּנֵּה אֲבָנֶיךָ, וְאָמַר לוֹ הִגִּיעוּךָ, אֵין שׁוֹמְעִין לוֹ</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מִשֶּׁקִּבֵּל עָלָיו אָמַר לוֹ הֵילָךְ אֶת יְצִיאוֹתֶיךָ וַאֲנִי אֶטֹּל אֶת שֶׁלִּי, אֵין שׁוֹמְעִין לוֹ</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הַשּׂוֹכֵר אֶת הַפּוֹעֵל לַעֲשׂוֹת עִמּוֹ בְּתֶבֶן וּבְקַשׁ, וְאָמַר לוֹ תֶּן לִי שְׂכָרִי, וְאָמַר לוֹ טֹל מַה שֶּׁעָשִׂיתָ בִּשְׂכָרֶךָ, אֵין שׁוֹמְעִין לוֹ</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מִשֶּׁקִּבֵּל עָלָיו וְאָמַר לוֹ הֵילָךְ שְׂכָרְךָ וַאֲנִי אֶטֹּל אֶת שֶׁלִּי, אֵין שׁוֹמְעִין לוֹ</w:t>
      </w:r>
      <w:r w:rsidR="00980F5A" w:rsidRPr="001B3037">
        <w:rPr>
          <w:rFonts w:ascii="FbShefa" w:eastAsia="Times New Roman" w:hAnsi="FbShefa"/>
          <w:b/>
          <w:bCs/>
          <w:color w:val="3B2F2A" w:themeColor="text2" w:themeShade="80"/>
          <w:sz w:val="11"/>
          <w:rtl/>
        </w:rPr>
        <w:t>.</w:t>
      </w:r>
    </w:p>
    <w:p w14:paraId="575E6A05" w14:textId="0B7A654A" w:rsidR="009C3CB4" w:rsidRPr="00270114" w:rsidRDefault="009C3CB4" w:rsidP="00794C1A">
      <w:pPr>
        <w:pStyle w:val="1"/>
        <w:rPr>
          <w:rFonts w:ascii="FbShefa" w:hAnsi="FbShefa"/>
          <w:rtl/>
        </w:rPr>
      </w:pPr>
      <w:r w:rsidRPr="00270114">
        <w:rPr>
          <w:rFonts w:ascii="FbShefa" w:hAnsi="FbShefa"/>
          <w:sz w:val="11"/>
          <w:rtl/>
        </w:rPr>
        <w:t>קיח</w:t>
      </w:r>
      <w:r w:rsidR="00B36BF2" w:rsidRPr="00270114">
        <w:rPr>
          <w:rFonts w:ascii="FbShefa" w:hAnsi="FbShefa"/>
          <w:sz w:val="11"/>
          <w:rtl/>
        </w:rPr>
        <w:t>, א</w:t>
      </w:r>
    </w:p>
    <w:p w14:paraId="5C162612"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נפחתה בכמה</w:t>
      </w:r>
    </w:p>
    <w:p w14:paraId="15051DE9" w14:textId="7D589D1D"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מחלוקת</w:t>
      </w:r>
      <w:r w:rsidR="00980F5A" w:rsidRPr="001B3037">
        <w:rPr>
          <w:rFonts w:ascii="FbShefa" w:hAnsi="FbShefa"/>
          <w:b/>
          <w:bCs/>
          <w:color w:val="3B2F2A" w:themeColor="text2" w:themeShade="80"/>
          <w:sz w:val="11"/>
          <w:rtl/>
        </w:rPr>
        <w:t>.</w:t>
      </w:r>
      <w:r w:rsidRPr="00270114">
        <w:rPr>
          <w:rFonts w:ascii="FbShefa" w:hAnsi="FbShefa"/>
          <w:sz w:val="11"/>
          <w:rtl/>
        </w:rPr>
        <w:t xml:space="preserve"> ברובה או בארבע</w:t>
      </w:r>
      <w:r w:rsidR="00980F5A" w:rsidRPr="00270114">
        <w:rPr>
          <w:rFonts w:ascii="FbShefa" w:hAnsi="FbShefa"/>
          <w:sz w:val="11"/>
          <w:rtl/>
        </w:rPr>
        <w:t>.</w:t>
      </w:r>
    </w:p>
    <w:p w14:paraId="76168F40" w14:textId="7DA35A29"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קמיפלגי</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אם אדם זורע חציו למטה וחציו למעלה</w:t>
      </w:r>
      <w:r w:rsidR="00980F5A" w:rsidRPr="00270114">
        <w:rPr>
          <w:rFonts w:ascii="FbShefa" w:hAnsi="FbShefa"/>
          <w:sz w:val="11"/>
          <w:rtl/>
        </w:rPr>
        <w:t>.</w:t>
      </w:r>
    </w:p>
    <w:p w14:paraId="5E1E9210" w14:textId="7ED26AC1"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צריכותא</w:t>
      </w:r>
      <w:r w:rsidR="00980F5A" w:rsidRPr="001B3037">
        <w:rPr>
          <w:rFonts w:ascii="FbShefa" w:hAnsi="FbShefa"/>
          <w:b/>
          <w:bCs/>
          <w:color w:val="3B2F2A" w:themeColor="text2" w:themeShade="80"/>
          <w:sz w:val="11"/>
          <w:rtl/>
        </w:rPr>
        <w:t>.</w:t>
      </w:r>
      <w:r w:rsidRPr="00270114">
        <w:rPr>
          <w:rFonts w:ascii="FbShefa" w:hAnsi="FbShefa"/>
          <w:sz w:val="11"/>
          <w:rtl/>
        </w:rPr>
        <w:t xml:space="preserve"> שנחלקו כן גם לגבי בית ועליה</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ס"ד</w:t>
      </w:r>
      <w:r w:rsidR="00980F5A" w:rsidRPr="00270114">
        <w:rPr>
          <w:rFonts w:ascii="FbShefa" w:hAnsi="FbShefa"/>
          <w:sz w:val="11"/>
          <w:rtl/>
        </w:rPr>
        <w:t>.</w:t>
      </w:r>
      <w:r w:rsidRPr="00270114">
        <w:rPr>
          <w:rFonts w:ascii="FbShefa" w:hAnsi="FbShefa"/>
          <w:sz w:val="11"/>
          <w:rtl/>
        </w:rPr>
        <w:t xml:space="preserve"> דוקא בדירה לא דיירי פורתא הכא ופורתא הכא</w:t>
      </w:r>
      <w:r w:rsidR="00980F5A" w:rsidRPr="00270114">
        <w:rPr>
          <w:rFonts w:ascii="FbShefa" w:hAnsi="FbShefa"/>
          <w:sz w:val="11"/>
          <w:rtl/>
        </w:rPr>
        <w:t>.</w:t>
      </w:r>
    </w:p>
    <w:p w14:paraId="55D66B25" w14:textId="77777777" w:rsidR="009C3CB4" w:rsidRPr="00270114" w:rsidRDefault="009C3CB4" w:rsidP="009C3CB4">
      <w:pPr>
        <w:spacing w:line="240" w:lineRule="auto"/>
        <w:rPr>
          <w:rFonts w:ascii="FbShefa" w:hAnsi="FbShefa"/>
          <w:sz w:val="11"/>
          <w:rtl/>
        </w:rPr>
      </w:pPr>
    </w:p>
    <w:p w14:paraId="1DD94389"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נתנו לו זמן</w:t>
      </w:r>
    </w:p>
    <w:p w14:paraId="5D5400B5" w14:textId="358217C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 xml:space="preserve"> וכמה זמן בית דין</w:t>
      </w:r>
      <w:r w:rsidR="00980F5A" w:rsidRPr="00270114">
        <w:rPr>
          <w:rFonts w:ascii="FbShefa" w:hAnsi="FbShefa"/>
          <w:sz w:val="11"/>
          <w:rtl/>
        </w:rPr>
        <w:t>.</w:t>
      </w:r>
      <w:r w:rsidRPr="00270114">
        <w:rPr>
          <w:rFonts w:ascii="FbShefa" w:hAnsi="FbShefa"/>
          <w:sz w:val="11"/>
          <w:rtl/>
        </w:rPr>
        <w:t xml:space="preserve"> שלשים יום</w:t>
      </w:r>
      <w:r w:rsidR="00980F5A" w:rsidRPr="00270114">
        <w:rPr>
          <w:rFonts w:ascii="FbShefa" w:hAnsi="FbShefa"/>
          <w:sz w:val="11"/>
          <w:rtl/>
        </w:rPr>
        <w:t>.</w:t>
      </w:r>
    </w:p>
    <w:p w14:paraId="37CC2E80" w14:textId="5A828C7A" w:rsidR="009C3CB4" w:rsidRPr="00270114" w:rsidRDefault="009C3CB4" w:rsidP="009C3CB4">
      <w:pPr>
        <w:spacing w:line="240" w:lineRule="auto"/>
        <w:rPr>
          <w:rFonts w:ascii="FbShefa" w:hAnsi="FbShefa"/>
          <w:sz w:val="11"/>
          <w:rtl/>
        </w:rPr>
      </w:pPr>
    </w:p>
    <w:p w14:paraId="2F20AEFB"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מי שהיה כותלו כו'</w:t>
      </w:r>
    </w:p>
    <w:p w14:paraId="13E59BCB" w14:textId="00CD137E"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קשה</w:t>
      </w:r>
      <w:r w:rsidR="00980F5A" w:rsidRPr="001B3037">
        <w:rPr>
          <w:rFonts w:ascii="FbShefa" w:hAnsi="FbShefa"/>
          <w:b/>
          <w:bCs/>
          <w:color w:val="3B2F2A" w:themeColor="text2" w:themeShade="80"/>
          <w:sz w:val="11"/>
          <w:rtl/>
        </w:rPr>
        <w:t>.</w:t>
      </w:r>
      <w:r w:rsidRPr="00270114">
        <w:rPr>
          <w:rFonts w:ascii="FbShefa" w:hAnsi="FbShefa"/>
          <w:sz w:val="11"/>
          <w:rtl/>
        </w:rPr>
        <w:t xml:space="preserve"> ותקנה ליה שדהו, דאמר רבי יוסי ברבי חנינא: חצירו של אדם קונה לו שלא מדעתו</w:t>
      </w:r>
      <w:r w:rsidR="00980F5A" w:rsidRPr="00270114">
        <w:rPr>
          <w:rFonts w:ascii="FbShefa" w:hAnsi="FbShefa"/>
          <w:sz w:val="11"/>
          <w:rtl/>
        </w:rPr>
        <w:t>.</w:t>
      </w:r>
    </w:p>
    <w:p w14:paraId="325C7059" w14:textId="59FD9D54"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תשובה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הני מילי - היכא דקא מיכוין לאקנויי ליה, אבל הכא - אישתמוטי הוא דקא מישתמיט ליה</w:t>
      </w:r>
      <w:r w:rsidR="00980F5A" w:rsidRPr="00270114">
        <w:rPr>
          <w:rFonts w:ascii="FbShefa" w:hAnsi="FbShefa"/>
          <w:sz w:val="11"/>
          <w:rtl/>
        </w:rPr>
        <w:t>.</w:t>
      </w:r>
    </w:p>
    <w:p w14:paraId="281DB1BC" w14:textId="7AABF82B" w:rsidR="009C3CB4" w:rsidRPr="00270114" w:rsidRDefault="009C3CB4" w:rsidP="009C3CB4">
      <w:pPr>
        <w:spacing w:line="240" w:lineRule="auto"/>
        <w:rPr>
          <w:rFonts w:ascii="FbShefa" w:hAnsi="FbShefa"/>
          <w:sz w:val="11"/>
          <w:rtl/>
        </w:rPr>
      </w:pPr>
    </w:p>
    <w:p w14:paraId="16383E15"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 xml:space="preserve">השוכר לעשות עמו בתבן </w:t>
      </w:r>
    </w:p>
    <w:p w14:paraId="06B27BBB" w14:textId="5ADB9D8D"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וצריכא</w:t>
      </w:r>
      <w:r w:rsidRPr="00270114">
        <w:rPr>
          <w:rFonts w:ascii="FbShefa" w:hAnsi="FbShefa"/>
          <w:sz w:val="11"/>
          <w:rtl/>
        </w:rPr>
        <w:t>, דאי אשמועינן להך קמייתא, דכי קאמר ליה הגיעוך אין שומעין לו - משום דלית אגרא גביה, אבל הכא דאית ליה אגרא גביה</w:t>
      </w:r>
      <w:r w:rsidR="00A94292">
        <w:rPr>
          <w:rFonts w:ascii="FbShefa" w:hAnsi="FbShefa"/>
          <w:sz w:val="11"/>
          <w:rtl/>
        </w:rPr>
        <w:t xml:space="preserve"> (</w:t>
      </w:r>
      <w:r w:rsidRPr="00270114">
        <w:rPr>
          <w:rFonts w:ascii="FbShefa" w:hAnsi="FbShefa"/>
          <w:sz w:val="11"/>
          <w:rtl/>
        </w:rPr>
        <w:t>דאמרי אינשי: ממרי רשותיך - פארי אפרע)</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ואי אשמועינן הכא</w:t>
      </w:r>
      <w:r w:rsidR="00980F5A" w:rsidRPr="00270114">
        <w:rPr>
          <w:rFonts w:ascii="FbShefa" w:hAnsi="FbShefa"/>
          <w:sz w:val="11"/>
          <w:rtl/>
        </w:rPr>
        <w:t>.</w:t>
      </w:r>
      <w:r w:rsidRPr="00270114">
        <w:rPr>
          <w:rFonts w:ascii="FbShefa" w:hAnsi="FbShefa"/>
          <w:sz w:val="11"/>
          <w:rtl/>
        </w:rPr>
        <w:t xml:space="preserve"> משום דאית ליה אגרא גביה</w:t>
      </w:r>
      <w:r w:rsidR="00980F5A" w:rsidRPr="00270114">
        <w:rPr>
          <w:rFonts w:ascii="FbShefa" w:hAnsi="FbShefa"/>
          <w:sz w:val="11"/>
          <w:rtl/>
        </w:rPr>
        <w:t>.</w:t>
      </w:r>
    </w:p>
    <w:p w14:paraId="08416F15" w14:textId="77777777" w:rsidR="009C3CB4" w:rsidRPr="001B3037" w:rsidRDefault="009C3CB4" w:rsidP="009C3CB4">
      <w:pPr>
        <w:spacing w:line="240" w:lineRule="auto"/>
        <w:rPr>
          <w:rFonts w:ascii="FbShefa" w:hAnsi="FbShefa"/>
          <w:b/>
          <w:bCs/>
          <w:color w:val="3B2F2A" w:themeColor="text2" w:themeShade="80"/>
          <w:sz w:val="11"/>
          <w:rtl/>
        </w:rPr>
      </w:pPr>
    </w:p>
    <w:p w14:paraId="514F2A4E" w14:textId="0CBA3358"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סתירה</w:t>
      </w:r>
      <w:r w:rsidR="00980F5A" w:rsidRPr="001B3037">
        <w:rPr>
          <w:rFonts w:ascii="FbShefa" w:hAnsi="FbShefa"/>
          <w:b/>
          <w:bCs/>
          <w:color w:val="3B2F2A" w:themeColor="text2" w:themeShade="80"/>
          <w:sz w:val="11"/>
          <w:rtl/>
        </w:rPr>
        <w:t>.</w:t>
      </w:r>
      <w:r w:rsidRPr="00270114">
        <w:rPr>
          <w:rFonts w:ascii="FbShefa" w:hAnsi="FbShefa"/>
          <w:sz w:val="11"/>
          <w:rtl/>
        </w:rPr>
        <w:t xml:space="preserve"> בדין המשנה האם שומעין לו</w:t>
      </w:r>
      <w:r w:rsidR="00980F5A" w:rsidRPr="00270114">
        <w:rPr>
          <w:rFonts w:ascii="FbShefa" w:hAnsi="FbShefa"/>
          <w:sz w:val="11"/>
          <w:rtl/>
        </w:rPr>
        <w:t>.</w:t>
      </w:r>
    </w:p>
    <w:p w14:paraId="6516DC95" w14:textId="10F1D7B8"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אין לתרץ</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כאן בשלו, כאן בשל חבירו</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Pr="00270114">
        <w:rPr>
          <w:rFonts w:ascii="FbShefa" w:hAnsi="FbShefa"/>
          <w:sz w:val="11"/>
          <w:rtl/>
        </w:rPr>
        <w:t xml:space="preserve"> בשל חבירו נמי שכרו עליו</w:t>
      </w:r>
      <w:r w:rsidRPr="00270114">
        <w:rPr>
          <w:rFonts w:ascii="FbShefa" w:hAnsi="FbShefa"/>
          <w:sz w:val="11"/>
          <w:vertAlign w:val="superscript"/>
          <w:rtl/>
        </w:rPr>
        <w:footnoteReference w:id="45"/>
      </w:r>
      <w:r w:rsidR="00980F5A" w:rsidRPr="00270114">
        <w:rPr>
          <w:rFonts w:ascii="FbShefa" w:hAnsi="FbShefa"/>
          <w:sz w:val="11"/>
          <w:rtl/>
        </w:rPr>
        <w:t>.</w:t>
      </w:r>
    </w:p>
    <w:p w14:paraId="3028C797" w14:textId="27EF11D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אין לתרץ</w:t>
      </w:r>
      <w:r w:rsidR="00980F5A" w:rsidRPr="001B3037">
        <w:rPr>
          <w:rFonts w:ascii="FbShefa" w:hAnsi="FbShefa"/>
          <w:b/>
          <w:bCs/>
          <w:color w:val="3B2F2A" w:themeColor="text2" w:themeShade="80"/>
          <w:sz w:val="11"/>
          <w:rtl/>
        </w:rPr>
        <w:t>.</w:t>
      </w:r>
      <w:r w:rsidRPr="00270114">
        <w:rPr>
          <w:rFonts w:ascii="FbShefa" w:hAnsi="FbShefa"/>
          <w:sz w:val="11"/>
          <w:rtl/>
        </w:rPr>
        <w:t xml:space="preserve"> כאן בשלו, כאן בשל הפקר</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שהרי</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מציאת פועל לבעה"ב</w:t>
      </w:r>
      <w:r w:rsidRPr="00270114">
        <w:rPr>
          <w:rFonts w:ascii="FbShefa" w:hAnsi="FbShefa"/>
          <w:sz w:val="11"/>
          <w:vertAlign w:val="superscript"/>
          <w:rtl/>
        </w:rPr>
        <w:footnoteReference w:id="46"/>
      </w:r>
      <w:r w:rsidR="00980F5A" w:rsidRPr="00270114">
        <w:rPr>
          <w:rFonts w:ascii="FbShefa" w:hAnsi="FbShefa"/>
          <w:sz w:val="11"/>
          <w:rtl/>
        </w:rPr>
        <w:t>.</w:t>
      </w:r>
    </w:p>
    <w:p w14:paraId="1AE2FFB5" w14:textId="2AA40B53"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אלא</w:t>
      </w:r>
      <w:r w:rsidR="00980F5A" w:rsidRPr="001B3037">
        <w:rPr>
          <w:rFonts w:ascii="FbShefa" w:hAnsi="FbShefa"/>
          <w:b/>
          <w:bCs/>
          <w:color w:val="3B2F2A" w:themeColor="text2" w:themeShade="80"/>
          <w:sz w:val="11"/>
          <w:rtl/>
        </w:rPr>
        <w:t>.</w:t>
      </w:r>
      <w:r w:rsidRPr="00270114">
        <w:rPr>
          <w:rFonts w:ascii="FbShefa" w:hAnsi="FbShefa"/>
          <w:sz w:val="11"/>
          <w:rtl/>
        </w:rPr>
        <w:t xml:space="preserve"> כאן - בהגבהה, כאן - בהבטה</w:t>
      </w:r>
      <w:r w:rsidR="00980F5A" w:rsidRPr="00270114">
        <w:rPr>
          <w:rFonts w:ascii="FbShefa" w:hAnsi="FbShefa"/>
          <w:sz w:val="11"/>
          <w:rtl/>
        </w:rPr>
        <w:t>.</w:t>
      </w:r>
    </w:p>
    <w:p w14:paraId="5681FCE2" w14:textId="277DA9AC" w:rsidR="009C3CB4" w:rsidRPr="00270114" w:rsidRDefault="009C3CB4" w:rsidP="009C3CB4">
      <w:pPr>
        <w:spacing w:line="240" w:lineRule="auto"/>
        <w:rPr>
          <w:rFonts w:ascii="FbShefa" w:hAnsi="FbShefa"/>
          <w:sz w:val="11"/>
          <w:rtl/>
        </w:rPr>
      </w:pPr>
    </w:p>
    <w:p w14:paraId="53CF583F"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 xml:space="preserve">הבטה בהפקר </w:t>
      </w:r>
    </w:p>
    <w:p w14:paraId="5479432D" w14:textId="11903176"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ס"ד</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תנאי היא</w:t>
      </w:r>
      <w:r w:rsidR="00980F5A" w:rsidRPr="00270114">
        <w:rPr>
          <w:rFonts w:ascii="FbShefa" w:hAnsi="FbShefa"/>
          <w:sz w:val="11"/>
          <w:rtl/>
        </w:rPr>
        <w:t>.</w:t>
      </w:r>
      <w:r w:rsidRPr="00270114">
        <w:rPr>
          <w:rFonts w:ascii="FbShefa" w:hAnsi="FbShefa"/>
          <w:sz w:val="11"/>
          <w:rtl/>
        </w:rPr>
        <w:t xml:space="preserve"> דתנן: שומרי ספיחי שביעית נוטלין שכרן מתרומת הלשכה, רבי יוסי אומר: הרוצה מתנדב הוא, ושומר חנם</w:t>
      </w:r>
      <w:r w:rsidR="00980F5A" w:rsidRPr="00270114">
        <w:rPr>
          <w:rFonts w:ascii="FbShefa" w:hAnsi="FbShefa"/>
          <w:sz w:val="11"/>
          <w:rtl/>
        </w:rPr>
        <w:t>.</w:t>
      </w:r>
      <w:r w:rsidRPr="00270114">
        <w:rPr>
          <w:rFonts w:ascii="FbShefa" w:hAnsi="FbShefa"/>
          <w:sz w:val="11"/>
          <w:rtl/>
        </w:rPr>
        <w:t xml:space="preserve"> אמרו לו: אתה אומר כן - אין באין משל צבור! </w:t>
      </w:r>
    </w:p>
    <w:p w14:paraId="4B12EA77" w14:textId="435E284C"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אופן א</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קמיפלגי אם הבטה בהפקר קני</w:t>
      </w:r>
      <w:r w:rsidR="00980F5A" w:rsidRPr="00270114">
        <w:rPr>
          <w:rFonts w:ascii="FbShefa" w:hAnsi="FbShefa"/>
          <w:sz w:val="11"/>
          <w:rtl/>
        </w:rPr>
        <w:t>.</w:t>
      </w:r>
    </w:p>
    <w:p w14:paraId="564DFC3E" w14:textId="4FB2AFB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אופן ב</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הבטה בהפקר קני</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קמיפלגי</w:t>
      </w:r>
      <w:r w:rsidR="00980F5A" w:rsidRPr="00270114">
        <w:rPr>
          <w:rFonts w:ascii="FbShefa" w:hAnsi="FbShefa"/>
          <w:sz w:val="11"/>
          <w:rtl/>
        </w:rPr>
        <w:t>.</w:t>
      </w:r>
      <w:r w:rsidRPr="00270114">
        <w:rPr>
          <w:rFonts w:ascii="FbShefa" w:hAnsi="FbShefa"/>
          <w:sz w:val="11"/>
          <w:rtl/>
        </w:rPr>
        <w:t xml:space="preserve"> אם חיישינן שמא לא ימסרם יפה יפה</w:t>
      </w:r>
      <w:r w:rsidR="00980F5A" w:rsidRPr="00270114">
        <w:rPr>
          <w:rFonts w:ascii="FbShefa" w:hAnsi="FbShefa"/>
          <w:sz w:val="11"/>
          <w:rtl/>
        </w:rPr>
        <w:t>.</w:t>
      </w:r>
    </w:p>
    <w:p w14:paraId="03C4BA74" w14:textId="6A464A61"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אופן ג</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הבטה בהפקר לא קני</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קמיפלגי</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אם חיישינן לבעלי זרועות</w:t>
      </w:r>
      <w:r w:rsidR="00980F5A" w:rsidRPr="00270114">
        <w:rPr>
          <w:rFonts w:ascii="FbShefa" w:hAnsi="FbShefa"/>
          <w:sz w:val="11"/>
          <w:rtl/>
        </w:rPr>
        <w:t>.</w:t>
      </w:r>
    </w:p>
    <w:p w14:paraId="2D31AAC4" w14:textId="4A288F41" w:rsidR="009C3CB4" w:rsidRPr="00270114" w:rsidRDefault="009C3CB4" w:rsidP="00794C1A">
      <w:pPr>
        <w:pStyle w:val="1"/>
        <w:rPr>
          <w:rFonts w:ascii="FbShefa" w:hAnsi="FbShefa"/>
          <w:rtl/>
        </w:rPr>
      </w:pPr>
      <w:r w:rsidRPr="00270114">
        <w:rPr>
          <w:rFonts w:ascii="FbShefa" w:hAnsi="FbShefa"/>
          <w:sz w:val="11"/>
          <w:rtl/>
        </w:rPr>
        <w:t>קיח</w:t>
      </w:r>
      <w:r w:rsidR="00B36BF2" w:rsidRPr="00270114">
        <w:rPr>
          <w:rFonts w:ascii="FbShefa" w:hAnsi="FbShefa"/>
          <w:sz w:val="11"/>
          <w:rtl/>
        </w:rPr>
        <w:t>, ב</w:t>
      </w:r>
    </w:p>
    <w:p w14:paraId="6570E4A3" w14:textId="681E2337" w:rsidR="009C3CB4" w:rsidRPr="001B3037" w:rsidRDefault="009C3CB4" w:rsidP="009C3CB4">
      <w:pPr>
        <w:spacing w:before="100" w:beforeAutospacing="1" w:after="100" w:afterAutospacing="1" w:line="240" w:lineRule="auto"/>
        <w:ind w:rightChars="567" w:right="1134"/>
        <w:jc w:val="both"/>
        <w:rPr>
          <w:rFonts w:ascii="FbShefa" w:eastAsia="Times New Roman" w:hAnsi="FbShefa"/>
          <w:b/>
          <w:bCs/>
          <w:color w:val="3B2F2A" w:themeColor="text2" w:themeShade="80"/>
          <w:sz w:val="11"/>
          <w:rtl/>
        </w:rPr>
      </w:pPr>
      <w:r w:rsidRPr="001B3037">
        <w:rPr>
          <w:rFonts w:ascii="FbShefa" w:eastAsia="Times New Roman" w:hAnsi="FbShefa"/>
          <w:b/>
          <w:bCs/>
          <w:color w:val="3B2F2A" w:themeColor="text2" w:themeShade="80"/>
          <w:sz w:val="11"/>
          <w:rtl/>
        </w:rPr>
        <w:t>הַמּוֹצִיא זֶבֶל לִרְשׁוּת הָרַבִּים, הַמּוֹצִיא מוֹצִיא וְהַ מְזַבֵּל מְזַבֵּל</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אֵין שׁוֹרִין טִיט בִּרְשׁוּת הָרַבִּים, וְאֵין לוֹבְנִים לְבֵנִים</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אֲבָל גּוֹבְלִין טִיט בִּרְשׁוּת הָרַבִּים, אֲבָל לֹא לְבֵנִים</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הַבּוֹנֶה בִרְשׁוּת הָרַבִּים, הַמֵּבִיא אֲבָנִים מֵבִיא וְהַבּוֹנֶה בּוֹנֶה</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וְאִם הִזִּיק, מְשַׁלֵּם מַה שֶּׁהִזִּיק</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רַבָּן שִׁמְעוֹן בֶּן גַּמְלִיאֵל אוֹמֵר, אַף מְתַקֵּן הוּא אֶת מְלַאכְתּוֹ לִפְנֵי שְׁלשִׁים יוֹם: </w:t>
      </w:r>
    </w:p>
    <w:p w14:paraId="37002D56"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שיטת רבי יהודה</w:t>
      </w:r>
    </w:p>
    <w:p w14:paraId="1CD81A34" w14:textId="3485C900"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עשה ברשות</w:t>
      </w:r>
      <w:r w:rsidR="00980F5A" w:rsidRPr="001B3037">
        <w:rPr>
          <w:rFonts w:ascii="FbShefa" w:hAnsi="FbShefa"/>
          <w:b/>
          <w:bCs/>
          <w:color w:val="3B2F2A" w:themeColor="text2" w:themeShade="80"/>
          <w:sz w:val="11"/>
          <w:rtl/>
        </w:rPr>
        <w:t>.</w:t>
      </w:r>
      <w:r w:rsidRPr="00270114">
        <w:rPr>
          <w:rFonts w:ascii="FbShefa" w:hAnsi="FbShefa"/>
          <w:sz w:val="11"/>
          <w:rtl/>
        </w:rPr>
        <w:t xml:space="preserve"> פטור מלשלם</w:t>
      </w:r>
      <w:r w:rsidR="00980F5A" w:rsidRPr="00270114">
        <w:rPr>
          <w:rFonts w:ascii="FbShefa" w:hAnsi="FbShefa"/>
          <w:sz w:val="11"/>
          <w:rtl/>
        </w:rPr>
        <w:t>.</w:t>
      </w:r>
    </w:p>
    <w:p w14:paraId="29720E31" w14:textId="4CA97BE1"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מתני'</w:t>
      </w:r>
      <w:r w:rsidR="00980F5A" w:rsidRPr="001B3037">
        <w:rPr>
          <w:rFonts w:ascii="FbShefa" w:hAnsi="FbShefa"/>
          <w:b/>
          <w:bCs/>
          <w:color w:val="3B2F2A" w:themeColor="text2" w:themeShade="80"/>
          <w:sz w:val="11"/>
          <w:rtl/>
        </w:rPr>
        <w:t>.</w:t>
      </w:r>
      <w:r w:rsidRPr="00270114">
        <w:rPr>
          <w:rFonts w:ascii="FbShefa" w:hAnsi="FbShefa"/>
          <w:sz w:val="11"/>
          <w:rtl/>
        </w:rPr>
        <w:t xml:space="preserve"> דלא כר' יהודה (דקתני שחייב)</w:t>
      </w:r>
      <w:r w:rsidR="00980F5A" w:rsidRPr="00270114">
        <w:rPr>
          <w:rFonts w:ascii="FbShefa" w:hAnsi="FbShefa"/>
          <w:sz w:val="11"/>
          <w:rtl/>
        </w:rPr>
        <w:t>.</w:t>
      </w:r>
    </w:p>
    <w:p w14:paraId="1590F3CA" w14:textId="5087071A"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w:t>
      </w:r>
      <w:r w:rsidR="00980F5A" w:rsidRPr="001B3037">
        <w:rPr>
          <w:rFonts w:ascii="FbShefa" w:hAnsi="FbShefa"/>
          <w:b/>
          <w:bCs/>
          <w:color w:val="3B2F2A" w:themeColor="text2" w:themeShade="80"/>
          <w:sz w:val="11"/>
          <w:rtl/>
        </w:rPr>
        <w:t>.</w:t>
      </w:r>
      <w:r w:rsidRPr="00270114">
        <w:rPr>
          <w:rFonts w:ascii="FbShefa" w:hAnsi="FbShefa"/>
          <w:sz w:val="11"/>
          <w:rtl/>
        </w:rPr>
        <w:t xml:space="preserve"> בשעת הוצאת זבלים אדם מוציא זבלו לרשות הרבים, וצוברו כל שלשים יום, כדי שיהא נישוף ברגלי אדם וברגלי בהמה, שעל מנת כן הנחיל יהושע לישראל את הארץ</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אולי ס"ל שאם הזיק חייב לשלם</w:t>
      </w:r>
      <w:r w:rsidR="00980F5A" w:rsidRPr="00270114">
        <w:rPr>
          <w:rFonts w:ascii="FbShefa" w:hAnsi="FbShefa"/>
          <w:sz w:val="11"/>
          <w:rtl/>
        </w:rPr>
        <w:t>.</w:t>
      </w:r>
    </w:p>
    <w:p w14:paraId="195CB1C5" w14:textId="4B5E1C47"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w:t>
      </w:r>
      <w:r w:rsidR="00980F5A" w:rsidRPr="001B3037">
        <w:rPr>
          <w:rFonts w:ascii="FbShefa" w:hAnsi="FbShefa"/>
          <w:b/>
          <w:bCs/>
          <w:color w:val="3B2F2A" w:themeColor="text2" w:themeShade="80"/>
          <w:sz w:val="11"/>
          <w:rtl/>
        </w:rPr>
        <w:t>.</w:t>
      </w:r>
      <w:r w:rsidRPr="00270114">
        <w:rPr>
          <w:rFonts w:ascii="FbShefa" w:hAnsi="FbShefa"/>
          <w:sz w:val="11"/>
          <w:rtl/>
        </w:rPr>
        <w:t xml:space="preserve"> מודה רבי יהודה בנר חנוכה שהוא פטור, מפני שהוא עושה ברשות</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דחיה</w:t>
      </w:r>
      <w:r w:rsidR="00980F5A" w:rsidRPr="001B3037">
        <w:rPr>
          <w:rFonts w:ascii="FbShefa" w:hAnsi="FbShefa"/>
          <w:b/>
          <w:bCs/>
          <w:color w:val="3B2F2A" w:themeColor="text2" w:themeShade="80"/>
          <w:sz w:val="11"/>
          <w:rtl/>
        </w:rPr>
        <w:t>.</w:t>
      </w:r>
      <w:r w:rsidRPr="00270114">
        <w:rPr>
          <w:rFonts w:ascii="FbShefa" w:hAnsi="FbShefa"/>
          <w:sz w:val="11"/>
          <w:rtl/>
        </w:rPr>
        <w:t xml:space="preserve"> אולי רשות דמצוה ולא רשות בי"ד</w:t>
      </w:r>
      <w:r w:rsidR="00980F5A" w:rsidRPr="00270114">
        <w:rPr>
          <w:rFonts w:ascii="FbShefa" w:hAnsi="FbShefa"/>
          <w:sz w:val="11"/>
          <w:rtl/>
        </w:rPr>
        <w:t>.</w:t>
      </w:r>
    </w:p>
    <w:p w14:paraId="4F4F0E23" w14:textId="7DA87C8B"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ג</w:t>
      </w:r>
      <w:r w:rsidR="00980F5A" w:rsidRPr="001B3037">
        <w:rPr>
          <w:rFonts w:ascii="FbShefa" w:hAnsi="FbShefa"/>
          <w:b/>
          <w:bCs/>
          <w:color w:val="3B2F2A" w:themeColor="text2" w:themeShade="80"/>
          <w:sz w:val="11"/>
          <w:rtl/>
        </w:rPr>
        <w:t>.</w:t>
      </w:r>
      <w:r w:rsidRPr="00270114">
        <w:rPr>
          <w:rFonts w:ascii="FbShefa" w:hAnsi="FbShefa"/>
          <w:sz w:val="11"/>
          <w:rtl/>
        </w:rPr>
        <w:t xml:space="preserve"> כל אלו שאמרו מותרין לקלקל ברשות הרבים, אם הזיק - חייב לשלם, ורבי יהודה פוטר</w:t>
      </w:r>
      <w:r w:rsidR="00980F5A" w:rsidRPr="00270114">
        <w:rPr>
          <w:rFonts w:ascii="FbShefa" w:hAnsi="FbShefa"/>
          <w:sz w:val="11"/>
          <w:rtl/>
        </w:rPr>
        <w:t>.</w:t>
      </w:r>
    </w:p>
    <w:p w14:paraId="26DE324D" w14:textId="77777777" w:rsidR="009C3CB4" w:rsidRPr="00270114" w:rsidRDefault="009C3CB4" w:rsidP="009C3CB4">
      <w:pPr>
        <w:spacing w:line="240" w:lineRule="auto"/>
        <w:rPr>
          <w:rFonts w:ascii="FbShefa" w:hAnsi="FbShefa"/>
          <w:sz w:val="11"/>
          <w:rtl/>
        </w:rPr>
      </w:pPr>
    </w:p>
    <w:p w14:paraId="353C88CB"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שיטה</w:t>
      </w:r>
    </w:p>
    <w:p w14:paraId="26F89288" w14:textId="0A6EDF6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סבירא להו</w:t>
      </w:r>
      <w:r w:rsidR="00980F5A" w:rsidRPr="00270114">
        <w:rPr>
          <w:rFonts w:ascii="FbShefa" w:hAnsi="FbShefa"/>
          <w:sz w:val="11"/>
          <w:rtl/>
        </w:rPr>
        <w:t>.</w:t>
      </w:r>
      <w:r w:rsidRPr="00270114">
        <w:rPr>
          <w:rFonts w:ascii="FbShefa" w:hAnsi="FbShefa"/>
          <w:sz w:val="11"/>
          <w:rtl/>
        </w:rPr>
        <w:t xml:space="preserve"> כל מקום שנתנו לו חכמים רשות והזיק פטור</w:t>
      </w:r>
      <w:r w:rsidR="00980F5A" w:rsidRPr="00270114">
        <w:rPr>
          <w:rFonts w:ascii="FbShefa" w:hAnsi="FbShefa"/>
          <w:sz w:val="11"/>
          <w:rtl/>
        </w:rPr>
        <w:t>.</w:t>
      </w:r>
    </w:p>
    <w:p w14:paraId="6AA3CFD2" w14:textId="26DA5738"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רבי יהודה</w:t>
      </w:r>
      <w:r w:rsidR="00980F5A" w:rsidRPr="00270114">
        <w:rPr>
          <w:rFonts w:ascii="FbShefa" w:hAnsi="FbShefa"/>
          <w:sz w:val="11"/>
          <w:rtl/>
        </w:rPr>
        <w:t>.</w:t>
      </w:r>
      <w:r w:rsidRPr="00270114">
        <w:rPr>
          <w:rFonts w:ascii="FbShefa" w:hAnsi="FbShefa"/>
          <w:sz w:val="11"/>
          <w:rtl/>
        </w:rPr>
        <w:t xml:space="preserve"> הא דאמרן</w:t>
      </w:r>
      <w:r w:rsidR="00980F5A" w:rsidRPr="00270114">
        <w:rPr>
          <w:rFonts w:ascii="FbShefa" w:hAnsi="FbShefa"/>
          <w:sz w:val="11"/>
          <w:rtl/>
        </w:rPr>
        <w:t>.</w:t>
      </w:r>
    </w:p>
    <w:p w14:paraId="2FCCCF58" w14:textId="33166F5D"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רבן שמעון בן גמליאל</w:t>
      </w:r>
      <w:r w:rsidR="00980F5A" w:rsidRPr="00270114">
        <w:rPr>
          <w:rFonts w:ascii="FbShefa" w:hAnsi="FbShefa"/>
          <w:sz w:val="11"/>
          <w:rtl/>
        </w:rPr>
        <w:t>.</w:t>
      </w:r>
      <w:r w:rsidRPr="00270114">
        <w:rPr>
          <w:rFonts w:ascii="FbShefa" w:hAnsi="FbShefa"/>
          <w:sz w:val="11"/>
          <w:rtl/>
        </w:rPr>
        <w:t xml:space="preserve"> אף מתקן הוא את מלאכתו לפני שלשים יום</w:t>
      </w:r>
      <w:r w:rsidR="00980F5A" w:rsidRPr="00270114">
        <w:rPr>
          <w:rFonts w:ascii="FbShefa" w:hAnsi="FbShefa"/>
          <w:sz w:val="11"/>
          <w:rtl/>
        </w:rPr>
        <w:t>.</w:t>
      </w:r>
    </w:p>
    <w:p w14:paraId="7B3489ED" w14:textId="1236DFA6"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רבי שמעון</w:t>
      </w:r>
      <w:r w:rsidR="00980F5A" w:rsidRPr="00270114">
        <w:rPr>
          <w:rFonts w:ascii="FbShefa" w:hAnsi="FbShefa"/>
          <w:sz w:val="11"/>
          <w:rtl/>
        </w:rPr>
        <w:t>.</w:t>
      </w:r>
      <w:r w:rsidRPr="00270114">
        <w:rPr>
          <w:rFonts w:ascii="FbShefa" w:hAnsi="FbShefa"/>
          <w:sz w:val="11"/>
          <w:rtl/>
        </w:rPr>
        <w:t xml:space="preserve"> היה מעמידו בעלייה - צריך שיהא תחתיו מעזיבה שלשה טפחים, ובכירה - טפח, ואם הזיק - משלם מה שהזיק</w:t>
      </w:r>
      <w:r w:rsidR="00980F5A" w:rsidRPr="00270114">
        <w:rPr>
          <w:rFonts w:ascii="FbShefa" w:hAnsi="FbShefa"/>
          <w:sz w:val="11"/>
          <w:rtl/>
        </w:rPr>
        <w:t>.</w:t>
      </w:r>
      <w:r w:rsidRPr="00270114">
        <w:rPr>
          <w:rFonts w:ascii="FbShefa" w:hAnsi="FbShefa"/>
          <w:sz w:val="11"/>
          <w:rtl/>
        </w:rPr>
        <w:t xml:space="preserve"> רבי שמעון אומר: לא אמרו כל השעורים הללו אלא שאם הזיק פטור מלשלם</w:t>
      </w:r>
      <w:r w:rsidR="00980F5A" w:rsidRPr="00270114">
        <w:rPr>
          <w:rFonts w:ascii="FbShefa" w:hAnsi="FbShefa"/>
          <w:sz w:val="11"/>
          <w:rtl/>
        </w:rPr>
        <w:t>.</w:t>
      </w:r>
    </w:p>
    <w:p w14:paraId="3BB94FC4" w14:textId="5F3B262E" w:rsidR="009C3CB4" w:rsidRPr="00270114" w:rsidRDefault="009C3CB4" w:rsidP="009C3CB4">
      <w:pPr>
        <w:spacing w:line="240" w:lineRule="auto"/>
        <w:rPr>
          <w:rFonts w:ascii="FbShefa" w:hAnsi="FbShefa"/>
          <w:sz w:val="11"/>
          <w:rtl/>
        </w:rPr>
      </w:pPr>
    </w:p>
    <w:p w14:paraId="4F35F75B"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אחריות האומנים</w:t>
      </w:r>
    </w:p>
    <w:p w14:paraId="645F4023" w14:textId="07014AA7"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מסר</w:t>
      </w:r>
      <w:r w:rsidR="00980F5A" w:rsidRPr="001B3037">
        <w:rPr>
          <w:rFonts w:ascii="FbShefa" w:hAnsi="FbShefa"/>
          <w:b/>
          <w:bCs/>
          <w:color w:val="3B2F2A" w:themeColor="text2" w:themeShade="80"/>
          <w:sz w:val="11"/>
          <w:rtl/>
        </w:rPr>
        <w:t>.</w:t>
      </w:r>
      <w:r w:rsidRPr="00270114">
        <w:rPr>
          <w:rFonts w:ascii="FbShefa" w:hAnsi="FbShefa"/>
          <w:sz w:val="11"/>
          <w:rtl/>
        </w:rPr>
        <w:t xml:space="preserve"> החצב - לסתת - לחמר - לכתף - לבנאי - לאדריכל</w:t>
      </w:r>
      <w:r w:rsidR="00980F5A" w:rsidRPr="00270114">
        <w:rPr>
          <w:rFonts w:ascii="FbShefa" w:hAnsi="FbShefa"/>
          <w:sz w:val="11"/>
          <w:rtl/>
        </w:rPr>
        <w:t>.</w:t>
      </w:r>
      <w:r w:rsidRPr="001B3037">
        <w:rPr>
          <w:rFonts w:ascii="FbShefa" w:hAnsi="FbShefa"/>
          <w:b/>
          <w:bCs/>
          <w:color w:val="3B2F2A" w:themeColor="text2" w:themeShade="80"/>
          <w:sz w:val="11"/>
          <w:rtl/>
        </w:rPr>
        <w:t xml:space="preserve"> האחרון</w:t>
      </w:r>
      <w:r w:rsidR="00980F5A" w:rsidRPr="001B3037">
        <w:rPr>
          <w:rFonts w:ascii="FbShefa" w:hAnsi="FbShefa"/>
          <w:b/>
          <w:bCs/>
          <w:color w:val="3B2F2A" w:themeColor="text2" w:themeShade="80"/>
          <w:sz w:val="11"/>
          <w:rtl/>
        </w:rPr>
        <w:t>.</w:t>
      </w:r>
      <w:r w:rsidRPr="00270114">
        <w:rPr>
          <w:rFonts w:ascii="FbShefa" w:hAnsi="FbShefa"/>
          <w:sz w:val="11"/>
          <w:rtl/>
        </w:rPr>
        <w:t xml:space="preserve"> חייב</w:t>
      </w:r>
      <w:r w:rsidR="00980F5A" w:rsidRPr="00270114">
        <w:rPr>
          <w:rFonts w:ascii="FbShefa" w:hAnsi="FbShefa"/>
          <w:sz w:val="11"/>
          <w:rtl/>
        </w:rPr>
        <w:t>.</w:t>
      </w:r>
    </w:p>
    <w:p w14:paraId="352C7600" w14:textId="4258DD02"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הניח אבן על הדימוס והזיקה</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בקבלנות</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כולן חייבין לשלם</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בשכירות</w:t>
      </w:r>
      <w:r w:rsidR="00980F5A" w:rsidRPr="001B3037">
        <w:rPr>
          <w:rFonts w:ascii="FbShefa" w:hAnsi="FbShefa"/>
          <w:b/>
          <w:bCs/>
          <w:color w:val="3B2F2A" w:themeColor="text2" w:themeShade="80"/>
          <w:sz w:val="11"/>
          <w:rtl/>
        </w:rPr>
        <w:t>.</w:t>
      </w:r>
      <w:r w:rsidRPr="00270114">
        <w:rPr>
          <w:rFonts w:ascii="FbShefa" w:hAnsi="FbShefa"/>
          <w:sz w:val="11"/>
          <w:rtl/>
        </w:rPr>
        <w:t xml:space="preserve"> האחרון חייב</w:t>
      </w:r>
      <w:r w:rsidR="00980F5A" w:rsidRPr="00270114">
        <w:rPr>
          <w:rFonts w:ascii="FbShefa" w:hAnsi="FbShefa"/>
          <w:sz w:val="11"/>
          <w:rtl/>
        </w:rPr>
        <w:t>.</w:t>
      </w:r>
    </w:p>
    <w:p w14:paraId="05B7BE70" w14:textId="77777777" w:rsidR="009C3CB4" w:rsidRPr="001B3037" w:rsidRDefault="009C3CB4" w:rsidP="009C3CB4">
      <w:pPr>
        <w:spacing w:before="100" w:beforeAutospacing="1" w:after="100" w:afterAutospacing="1" w:line="240" w:lineRule="auto"/>
        <w:ind w:rightChars="567" w:right="1134"/>
        <w:jc w:val="both"/>
        <w:rPr>
          <w:rFonts w:ascii="FbShefa" w:eastAsia="Times New Roman" w:hAnsi="FbShefa"/>
          <w:b/>
          <w:bCs/>
          <w:color w:val="3B2F2A" w:themeColor="text2" w:themeShade="80"/>
          <w:sz w:val="11"/>
          <w:rtl/>
        </w:rPr>
      </w:pPr>
    </w:p>
    <w:p w14:paraId="75117965" w14:textId="66E1E80C" w:rsidR="009C3CB4" w:rsidRPr="001B3037" w:rsidRDefault="009C3CB4" w:rsidP="009C3CB4">
      <w:pPr>
        <w:spacing w:before="100" w:beforeAutospacing="1" w:after="100" w:afterAutospacing="1" w:line="240" w:lineRule="auto"/>
        <w:ind w:rightChars="567" w:right="1134"/>
        <w:jc w:val="both"/>
        <w:rPr>
          <w:rFonts w:ascii="FbShefa" w:eastAsia="Times New Roman" w:hAnsi="FbShefa"/>
          <w:b/>
          <w:bCs/>
          <w:color w:val="3B2F2A" w:themeColor="text2" w:themeShade="80"/>
          <w:sz w:val="11"/>
          <w:rtl/>
        </w:rPr>
      </w:pPr>
      <w:r w:rsidRPr="001B3037">
        <w:rPr>
          <w:rFonts w:ascii="FbShefa" w:eastAsia="Times New Roman" w:hAnsi="FbShefa"/>
          <w:b/>
          <w:bCs/>
          <w:color w:val="3B2F2A" w:themeColor="text2" w:themeShade="80"/>
          <w:sz w:val="11"/>
          <w:rtl/>
        </w:rPr>
        <w:t>שְׁתֵּי גִנּוֹת זוֹ עַל גַּב זוֹ וְהַיָּרָק בֵּינְתַיִם, רַבִּי מֵאִיר אוֹמֵר, שֶׁל עֶלְיוֹן</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רַבִּי יְהוּדָה אוֹמֵר, שֶׁל תַּחְתּוֹן</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אָמַר רַבִּי מֵאִיר, אִם יִרְצֶה הָעֶלְיוֹן לִקַּח אֶת עֲפָרוֹ אֵין כָּאן יָרָק</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אָמַר רַבִּי יְהוּדָה, אִם יִרְצֶה הַתַּחְתּוֹן לְמַלְּאוֹת אֶת גִּנָּתוֹ אֵין כָּאן יָרָק</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אָמַר רַבִּי מֵאִיר, מֵאַחַר שֶׁשְּׁנֵיהֶן יְכוֹלִין לִמְחוֹת זֶה עַל זֶה, רוֹאִין מֵהֵיכָן יָרָק זֶה חָי</w:t>
      </w:r>
      <w:r w:rsidR="00980F5A" w:rsidRPr="001B3037">
        <w:rPr>
          <w:rFonts w:ascii="FbShefa" w:eastAsia="Times New Roman" w:hAnsi="FbShefa"/>
          <w:b/>
          <w:bCs/>
          <w:color w:val="3B2F2A" w:themeColor="text2" w:themeShade="80"/>
          <w:sz w:val="11"/>
          <w:rtl/>
        </w:rPr>
        <w:t>.</w:t>
      </w:r>
      <w:r w:rsidRPr="001B3037">
        <w:rPr>
          <w:rFonts w:ascii="FbShefa" w:eastAsia="Times New Roman" w:hAnsi="FbShefa"/>
          <w:b/>
          <w:bCs/>
          <w:color w:val="3B2F2A" w:themeColor="text2" w:themeShade="80"/>
          <w:sz w:val="11"/>
          <w:rtl/>
        </w:rPr>
        <w:t xml:space="preserve"> אָמַר רַבִּי שִׁמְעוֹן, כָּל שֶׁהָעֶלְיוֹן יָכוֹל לִפְשֹׁט אֶת יָדוֹ וְלִטֹּל, הֲרֵי הוּא שֶׁלּוֹ, וְהַשְּׁאָר שֶׁל תַּחְתּוֹן: </w:t>
      </w:r>
    </w:p>
    <w:p w14:paraId="3A6B0610" w14:textId="77777777" w:rsidR="009C3CB4" w:rsidRPr="00270114" w:rsidRDefault="009C3CB4" w:rsidP="009C3CB4">
      <w:pPr>
        <w:spacing w:line="240" w:lineRule="auto"/>
        <w:rPr>
          <w:rFonts w:ascii="FbShefa" w:hAnsi="FbShefa"/>
          <w:sz w:val="11"/>
          <w:rtl/>
        </w:rPr>
      </w:pPr>
    </w:p>
    <w:p w14:paraId="36D45CB8"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שתי גנות</w:t>
      </w:r>
    </w:p>
    <w:p w14:paraId="686D867B" w14:textId="461BF065"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בעיקרו</w:t>
      </w:r>
      <w:r w:rsidR="00980F5A" w:rsidRPr="00270114">
        <w:rPr>
          <w:rFonts w:ascii="FbShefa" w:hAnsi="FbShefa"/>
          <w:sz w:val="11"/>
          <w:rtl/>
        </w:rPr>
        <w:t>.</w:t>
      </w:r>
      <w:r w:rsidRPr="00270114">
        <w:rPr>
          <w:rFonts w:ascii="FbShefa" w:hAnsi="FbShefa"/>
          <w:sz w:val="11"/>
          <w:rtl/>
        </w:rPr>
        <w:t xml:space="preserve"> לכו"ע דעליון הוי</w:t>
      </w:r>
      <w:r w:rsidR="00980F5A" w:rsidRPr="00270114">
        <w:rPr>
          <w:rFonts w:ascii="FbShefa" w:hAnsi="FbShefa"/>
          <w:sz w:val="11"/>
          <w:rtl/>
        </w:rPr>
        <w:t>.</w:t>
      </w:r>
    </w:p>
    <w:p w14:paraId="700274B4" w14:textId="04151F1C"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מחלוקתם</w:t>
      </w:r>
      <w:r w:rsidR="00980F5A" w:rsidRPr="001B3037">
        <w:rPr>
          <w:rFonts w:ascii="FbShefa" w:hAnsi="FbShefa"/>
          <w:b/>
          <w:bCs/>
          <w:color w:val="3B2F2A" w:themeColor="text2" w:themeShade="80"/>
          <w:sz w:val="11"/>
          <w:rtl/>
        </w:rPr>
        <w:t>.</w:t>
      </w:r>
      <w:r w:rsidRPr="00270114">
        <w:rPr>
          <w:rFonts w:ascii="FbShefa" w:hAnsi="FbShefa"/>
          <w:sz w:val="11"/>
          <w:rtl/>
        </w:rPr>
        <w:t xml:space="preserve"> בנופו</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קמיפלגי</w:t>
      </w:r>
      <w:r w:rsidR="00980F5A" w:rsidRPr="001B3037">
        <w:rPr>
          <w:rFonts w:ascii="FbShefa" w:hAnsi="FbShefa"/>
          <w:b/>
          <w:bCs/>
          <w:color w:val="3B2F2A" w:themeColor="text2" w:themeShade="80"/>
          <w:sz w:val="11"/>
          <w:rtl/>
        </w:rPr>
        <w:t>.</w:t>
      </w:r>
      <w:r w:rsidRPr="001B3037">
        <w:rPr>
          <w:rFonts w:ascii="FbShefa" w:hAnsi="FbShefa"/>
          <w:b/>
          <w:bCs/>
          <w:color w:val="3B2F2A" w:themeColor="text2" w:themeShade="80"/>
          <w:sz w:val="11"/>
          <w:rtl/>
        </w:rPr>
        <w:t xml:space="preserve"> </w:t>
      </w:r>
      <w:r w:rsidRPr="00270114">
        <w:rPr>
          <w:rFonts w:ascii="FbShefa" w:hAnsi="FbShefa"/>
          <w:sz w:val="11"/>
          <w:rtl/>
        </w:rPr>
        <w:t>האם שדי נופו בתר עיקרו</w:t>
      </w:r>
      <w:r w:rsidR="00980F5A" w:rsidRPr="00270114">
        <w:rPr>
          <w:rFonts w:ascii="FbShefa" w:hAnsi="FbShefa"/>
          <w:sz w:val="11"/>
          <w:rtl/>
        </w:rPr>
        <w:t>.</w:t>
      </w:r>
    </w:p>
    <w:p w14:paraId="7130C0C9" w14:textId="3BDDA5CB"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ואזדא לטעמייהו</w:t>
      </w:r>
      <w:r w:rsidR="00980F5A" w:rsidRPr="001B3037">
        <w:rPr>
          <w:rFonts w:ascii="FbShefa" w:hAnsi="FbShefa"/>
          <w:b/>
          <w:bCs/>
          <w:color w:val="3B2F2A" w:themeColor="text2" w:themeShade="80"/>
          <w:sz w:val="11"/>
          <w:rtl/>
        </w:rPr>
        <w:t>.</w:t>
      </w:r>
      <w:r w:rsidRPr="00270114">
        <w:rPr>
          <w:rFonts w:ascii="FbShefa" w:hAnsi="FbShefa"/>
          <w:sz w:val="11"/>
          <w:rtl/>
        </w:rPr>
        <w:t xml:space="preserve"> מקח וממכר</w:t>
      </w:r>
      <w:r w:rsidR="00980F5A" w:rsidRPr="00270114">
        <w:rPr>
          <w:rFonts w:ascii="FbShefa" w:hAnsi="FbShefa"/>
          <w:sz w:val="11"/>
          <w:rtl/>
        </w:rPr>
        <w:t>.</w:t>
      </w:r>
      <w:r w:rsidRPr="00270114">
        <w:rPr>
          <w:rFonts w:ascii="FbShefa" w:hAnsi="FbShefa"/>
          <w:sz w:val="11"/>
          <w:rtl/>
        </w:rPr>
        <w:t xml:space="preserve"> היוצא מן הגזע ומן השרשין - הרי אלו של בעל הקרקע, דברי רבי מאיר</w:t>
      </w:r>
      <w:r w:rsidR="00980F5A" w:rsidRPr="00270114">
        <w:rPr>
          <w:rFonts w:ascii="FbShefa" w:hAnsi="FbShefa"/>
          <w:sz w:val="11"/>
          <w:rtl/>
        </w:rPr>
        <w:t>.</w:t>
      </w:r>
      <w:r w:rsidRPr="00270114">
        <w:rPr>
          <w:rFonts w:ascii="FbShefa" w:hAnsi="FbShefa"/>
          <w:sz w:val="11"/>
          <w:rtl/>
        </w:rPr>
        <w:t xml:space="preserve"> רבי יהודה אומר: מן הגזע - של בעל האילן, ומן השרשין - של בעל הקרקע</w:t>
      </w:r>
      <w:r w:rsidR="00980F5A" w:rsidRPr="00270114">
        <w:rPr>
          <w:rFonts w:ascii="FbShefa" w:hAnsi="FbShefa"/>
          <w:sz w:val="11"/>
          <w:rtl/>
        </w:rPr>
        <w:t>.</w:t>
      </w:r>
    </w:p>
    <w:p w14:paraId="3241E3CC" w14:textId="4CCD0B21" w:rsidR="009C3CB4" w:rsidRPr="00270114" w:rsidRDefault="009C3CB4" w:rsidP="00794C1A">
      <w:pPr>
        <w:pStyle w:val="1"/>
        <w:rPr>
          <w:rFonts w:ascii="FbShefa" w:hAnsi="FbShefa"/>
          <w:rtl/>
        </w:rPr>
      </w:pPr>
      <w:r w:rsidRPr="00270114">
        <w:rPr>
          <w:rFonts w:ascii="FbShefa" w:hAnsi="FbShefa"/>
          <w:sz w:val="11"/>
          <w:rtl/>
        </w:rPr>
        <w:t>קיט</w:t>
      </w:r>
      <w:r w:rsidR="00B36BF2" w:rsidRPr="00270114">
        <w:rPr>
          <w:rFonts w:ascii="FbShefa" w:hAnsi="FbShefa"/>
          <w:sz w:val="11"/>
          <w:rtl/>
        </w:rPr>
        <w:t>, א</w:t>
      </w:r>
    </w:p>
    <w:p w14:paraId="7A32E3FA" w14:textId="1E648748"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ותנן נמי גבי ערלה</w:t>
      </w:r>
      <w:r w:rsidR="00980F5A" w:rsidRPr="00270114">
        <w:rPr>
          <w:rFonts w:ascii="FbShefa" w:hAnsi="FbShefa"/>
          <w:sz w:val="11"/>
          <w:rtl/>
        </w:rPr>
        <w:t>.</w:t>
      </w:r>
      <w:r w:rsidRPr="00270114">
        <w:rPr>
          <w:rFonts w:ascii="FbShefa" w:hAnsi="FbShefa"/>
          <w:sz w:val="11"/>
          <w:rtl/>
        </w:rPr>
        <w:t xml:space="preserve"> אילן היוצא מן הגזע ומן השרשין חייב בערלה, דברי רבי מאיר</w:t>
      </w:r>
      <w:r w:rsidR="00980F5A" w:rsidRPr="00270114">
        <w:rPr>
          <w:rFonts w:ascii="FbShefa" w:hAnsi="FbShefa"/>
          <w:sz w:val="11"/>
          <w:rtl/>
        </w:rPr>
        <w:t>.</w:t>
      </w:r>
      <w:r w:rsidRPr="00270114">
        <w:rPr>
          <w:rFonts w:ascii="FbShefa" w:hAnsi="FbShefa"/>
          <w:sz w:val="11"/>
          <w:rtl/>
        </w:rPr>
        <w:t xml:space="preserve"> רבי יהודה אומר מן הגזע - פטור, מן השרשין - חייב</w:t>
      </w:r>
      <w:r w:rsidR="00980F5A" w:rsidRPr="00270114">
        <w:rPr>
          <w:rFonts w:ascii="FbShefa" w:hAnsi="FbShefa"/>
          <w:sz w:val="11"/>
          <w:rtl/>
        </w:rPr>
        <w:t>.</w:t>
      </w:r>
    </w:p>
    <w:p w14:paraId="5FA79E6D" w14:textId="4A7E8C3D"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וצריכי</w:t>
      </w:r>
      <w:r w:rsidR="00980F5A" w:rsidRPr="001B3037">
        <w:rPr>
          <w:rFonts w:ascii="FbShefa" w:hAnsi="FbShefa"/>
          <w:b/>
          <w:bCs/>
          <w:color w:val="3B2F2A" w:themeColor="text2" w:themeShade="80"/>
          <w:sz w:val="11"/>
          <w:rtl/>
        </w:rPr>
        <w:t>.</w:t>
      </w:r>
      <w:r w:rsidRPr="00270114">
        <w:rPr>
          <w:rFonts w:ascii="FbShefa" w:hAnsi="FbShefa"/>
          <w:sz w:val="11"/>
          <w:rtl/>
        </w:rPr>
        <w:t xml:space="preserve"> דאי אשמועינן קמייתא בהא קאמר רבי יהודה, משום דממונא</w:t>
      </w:r>
      <w:r w:rsidR="00980F5A" w:rsidRPr="00270114">
        <w:rPr>
          <w:rFonts w:ascii="FbShefa" w:hAnsi="FbShefa"/>
          <w:sz w:val="11"/>
          <w:rtl/>
        </w:rPr>
        <w:t>.</w:t>
      </w:r>
      <w:r w:rsidRPr="00270114">
        <w:rPr>
          <w:rFonts w:ascii="FbShefa" w:hAnsi="FbShefa"/>
          <w:sz w:val="11"/>
          <w:rtl/>
        </w:rPr>
        <w:t xml:space="preserve"> אבל גבי ערלה דאיסורא - אימא מודי</w:t>
      </w:r>
      <w:r w:rsidR="00980F5A" w:rsidRPr="00270114">
        <w:rPr>
          <w:rFonts w:ascii="FbShefa" w:hAnsi="FbShefa"/>
          <w:sz w:val="11"/>
          <w:rtl/>
        </w:rPr>
        <w:t>.</w:t>
      </w:r>
    </w:p>
    <w:p w14:paraId="3C75ACE4" w14:textId="77777777" w:rsidR="009C3CB4" w:rsidRPr="00270114" w:rsidRDefault="009C3CB4" w:rsidP="009C3CB4">
      <w:pPr>
        <w:spacing w:line="240" w:lineRule="auto"/>
        <w:rPr>
          <w:rFonts w:ascii="FbShefa" w:hAnsi="FbShefa"/>
          <w:sz w:val="11"/>
          <w:rtl/>
        </w:rPr>
      </w:pPr>
    </w:p>
    <w:p w14:paraId="097672E2" w14:textId="77777777" w:rsidR="009C3CB4" w:rsidRPr="00270114" w:rsidRDefault="009C3CB4" w:rsidP="009C3CB4">
      <w:pPr>
        <w:pStyle w:val="2"/>
        <w:rPr>
          <w:rFonts w:ascii="FbShefa" w:hAnsi="FbShefa"/>
          <w:color w:val="7C5F1D"/>
          <w:rtl/>
        </w:rPr>
      </w:pPr>
      <w:r w:rsidRPr="00270114">
        <w:rPr>
          <w:rFonts w:ascii="FbShefa" w:hAnsi="FbShefa"/>
          <w:color w:val="7C5F1D"/>
          <w:sz w:val="11"/>
          <w:rtl/>
        </w:rPr>
        <w:t xml:space="preserve">רבי שמעון כל שהעליון יכול לפשוט </w:t>
      </w:r>
    </w:p>
    <w:p w14:paraId="57175646" w14:textId="14E61EA2"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אמרי</w:t>
      </w:r>
      <w:r w:rsidR="00980F5A" w:rsidRPr="00270114">
        <w:rPr>
          <w:rFonts w:ascii="FbShefa" w:hAnsi="FbShefa"/>
          <w:sz w:val="11"/>
          <w:rtl/>
        </w:rPr>
        <w:t>.</w:t>
      </w:r>
      <w:r w:rsidRPr="00270114">
        <w:rPr>
          <w:rFonts w:ascii="FbShefa" w:hAnsi="FbShefa"/>
          <w:sz w:val="11"/>
          <w:rtl/>
        </w:rPr>
        <w:t xml:space="preserve"> ובלבד שלא יאנס</w:t>
      </w:r>
      <w:r w:rsidR="00980F5A" w:rsidRPr="00270114">
        <w:rPr>
          <w:rFonts w:ascii="FbShefa" w:hAnsi="FbShefa"/>
          <w:sz w:val="11"/>
          <w:rtl/>
        </w:rPr>
        <w:t>.</w:t>
      </w:r>
    </w:p>
    <w:p w14:paraId="333D3C59" w14:textId="553981FA"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ספק</w:t>
      </w:r>
      <w:r w:rsidR="00980F5A" w:rsidRPr="001B3037">
        <w:rPr>
          <w:rFonts w:ascii="FbShefa" w:hAnsi="FbShefa"/>
          <w:b/>
          <w:bCs/>
          <w:color w:val="3B2F2A" w:themeColor="text2" w:themeShade="80"/>
          <w:sz w:val="11"/>
          <w:rtl/>
        </w:rPr>
        <w:t>.</w:t>
      </w:r>
      <w:r w:rsidRPr="00270114">
        <w:rPr>
          <w:rFonts w:ascii="FbShefa" w:hAnsi="FbShefa"/>
          <w:sz w:val="11"/>
          <w:rtl/>
        </w:rPr>
        <w:t xml:space="preserve"> מגיע לנופו ואין מגיע לעיקרו / מגיע לעיקרו ואין מגיע לנופו</w:t>
      </w:r>
      <w:r w:rsidR="00980F5A" w:rsidRPr="00270114">
        <w:rPr>
          <w:rFonts w:ascii="FbShefa" w:hAnsi="FbShefa"/>
          <w:sz w:val="11"/>
          <w:rtl/>
        </w:rPr>
        <w:t>.</w:t>
      </w:r>
      <w:r w:rsidRPr="00270114">
        <w:rPr>
          <w:rFonts w:ascii="FbShefa" w:hAnsi="FbShefa"/>
          <w:sz w:val="11"/>
          <w:rtl/>
        </w:rPr>
        <w:t xml:space="preserve"> </w:t>
      </w:r>
      <w:r w:rsidRPr="001B3037">
        <w:rPr>
          <w:rFonts w:ascii="FbShefa" w:hAnsi="FbShefa"/>
          <w:b/>
          <w:bCs/>
          <w:color w:val="3B2F2A" w:themeColor="text2" w:themeShade="80"/>
          <w:sz w:val="11"/>
          <w:rtl/>
        </w:rPr>
        <w:t>תיקו</w:t>
      </w:r>
      <w:r w:rsidR="00980F5A" w:rsidRPr="00270114">
        <w:rPr>
          <w:rFonts w:ascii="FbShefa" w:hAnsi="FbShefa"/>
          <w:sz w:val="11"/>
          <w:rtl/>
        </w:rPr>
        <w:t>.</w:t>
      </w:r>
    </w:p>
    <w:p w14:paraId="4C1AB1A1" w14:textId="3555AF92" w:rsidR="009C3CB4" w:rsidRPr="00270114" w:rsidRDefault="009C3CB4" w:rsidP="009C3CB4">
      <w:pPr>
        <w:spacing w:line="240" w:lineRule="auto"/>
        <w:rPr>
          <w:rFonts w:ascii="FbShefa" w:hAnsi="FbShefa"/>
          <w:sz w:val="11"/>
          <w:rtl/>
        </w:rPr>
      </w:pPr>
    </w:p>
    <w:p w14:paraId="06F8051F" w14:textId="15B86FA4" w:rsidR="00433741"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הלכה</w:t>
      </w:r>
      <w:r w:rsidR="00980F5A" w:rsidRPr="00270114">
        <w:rPr>
          <w:rFonts w:ascii="FbShefa" w:hAnsi="FbShefa"/>
          <w:sz w:val="11"/>
          <w:rtl/>
        </w:rPr>
        <w:t>.</w:t>
      </w:r>
      <w:r w:rsidRPr="00270114">
        <w:rPr>
          <w:rFonts w:ascii="FbShefa" w:hAnsi="FbShefa"/>
          <w:sz w:val="11"/>
          <w:rtl/>
        </w:rPr>
        <w:t xml:space="preserve"> כרבי שמעון</w:t>
      </w:r>
      <w:r w:rsidR="00980F5A" w:rsidRPr="00270114">
        <w:rPr>
          <w:rFonts w:ascii="FbShefa" w:hAnsi="FbShefa"/>
          <w:sz w:val="11"/>
          <w:rtl/>
        </w:rPr>
        <w:t>.</w:t>
      </w:r>
    </w:p>
    <w:p w14:paraId="7C489086" w14:textId="0B55A0B3" w:rsidR="009C3CB4" w:rsidRPr="00270114" w:rsidRDefault="009C3CB4" w:rsidP="009C3CB4">
      <w:pPr>
        <w:spacing w:line="240" w:lineRule="auto"/>
        <w:rPr>
          <w:rFonts w:ascii="FbShefa" w:hAnsi="FbShefa"/>
          <w:sz w:val="11"/>
          <w:rtl/>
        </w:rPr>
      </w:pPr>
      <w:r w:rsidRPr="001B3037">
        <w:rPr>
          <w:rFonts w:ascii="FbShefa" w:hAnsi="FbShefa"/>
          <w:b/>
          <w:bCs/>
          <w:color w:val="3B2F2A" w:themeColor="text2" w:themeShade="80"/>
          <w:sz w:val="11"/>
          <w:rtl/>
        </w:rPr>
        <w:t>אמרוה קמיה דשבור מלכא</w:t>
      </w:r>
      <w:r w:rsidR="00980F5A" w:rsidRPr="00270114">
        <w:rPr>
          <w:rFonts w:ascii="FbShefa" w:hAnsi="FbShefa"/>
          <w:sz w:val="11"/>
          <w:rtl/>
        </w:rPr>
        <w:t>.</w:t>
      </w:r>
      <w:r w:rsidRPr="00270114">
        <w:rPr>
          <w:rFonts w:ascii="FbShefa" w:hAnsi="FbShefa"/>
          <w:sz w:val="11"/>
          <w:rtl/>
        </w:rPr>
        <w:t xml:space="preserve"> אמר: אפריון נמטייה לרבי שמעון</w:t>
      </w:r>
      <w:r w:rsidR="00980F5A" w:rsidRPr="00270114">
        <w:rPr>
          <w:rFonts w:ascii="FbShefa" w:hAnsi="FbShefa"/>
          <w:sz w:val="11"/>
          <w:rtl/>
        </w:rPr>
        <w:t>.</w:t>
      </w:r>
      <w:r w:rsidRPr="00270114">
        <w:rPr>
          <w:rFonts w:ascii="FbShefa" w:hAnsi="FbShefa"/>
          <w:sz w:val="11"/>
          <w:rtl/>
        </w:rPr>
        <w:t xml:space="preserve"> </w:t>
      </w:r>
      <w:r w:rsidRPr="00270114">
        <w:rPr>
          <w:rFonts w:ascii="FbShefa" w:hAnsi="FbShefa"/>
          <w:sz w:val="11"/>
          <w:rtl/>
        </w:rPr>
        <w:br/>
      </w:r>
    </w:p>
    <w:p w14:paraId="06DD6C87" w14:textId="77777777" w:rsidR="009C3CB4" w:rsidRPr="001B3037" w:rsidRDefault="009C3CB4" w:rsidP="009C3CB4">
      <w:pPr>
        <w:spacing w:line="240" w:lineRule="auto"/>
        <w:jc w:val="center"/>
        <w:rPr>
          <w:rFonts w:ascii="FbShefa" w:hAnsi="FbShefa"/>
          <w:b/>
          <w:bCs/>
          <w:color w:val="3B2F2A" w:themeColor="text2" w:themeShade="80"/>
          <w:sz w:val="11"/>
          <w:rtl/>
        </w:rPr>
      </w:pPr>
      <w:r w:rsidRPr="001B3037">
        <w:rPr>
          <w:rFonts w:ascii="FbShefa" w:hAnsi="FbShefa"/>
          <w:b/>
          <w:bCs/>
          <w:color w:val="3B2F2A" w:themeColor="text2" w:themeShade="80"/>
          <w:sz w:val="11"/>
          <w:rtl/>
        </w:rPr>
        <w:t xml:space="preserve">הדרן עלך </w:t>
      </w:r>
    </w:p>
    <w:p w14:paraId="779936A7" w14:textId="77777777" w:rsidR="009C3CB4" w:rsidRPr="001B3037" w:rsidRDefault="009C3CB4" w:rsidP="009C3CB4">
      <w:pPr>
        <w:spacing w:line="240" w:lineRule="auto"/>
        <w:jc w:val="center"/>
        <w:rPr>
          <w:rFonts w:ascii="FbShefa" w:hAnsi="FbShefa"/>
          <w:b/>
          <w:bCs/>
          <w:color w:val="3B2F2A" w:themeColor="text2" w:themeShade="80"/>
          <w:sz w:val="11"/>
          <w:rtl/>
        </w:rPr>
      </w:pPr>
      <w:r w:rsidRPr="001B3037">
        <w:rPr>
          <w:rFonts w:ascii="FbShefa" w:hAnsi="FbShefa"/>
          <w:b/>
          <w:bCs/>
          <w:color w:val="3B2F2A" w:themeColor="text2" w:themeShade="80"/>
          <w:sz w:val="11"/>
          <w:rtl/>
        </w:rPr>
        <w:t>הַבַּיִת וְהָעֲלִיָּה</w:t>
      </w:r>
    </w:p>
    <w:p w14:paraId="4BD2AD09" w14:textId="77777777" w:rsidR="009C3CB4" w:rsidRPr="001B3037" w:rsidRDefault="009C3CB4" w:rsidP="009C3CB4">
      <w:pPr>
        <w:spacing w:line="240" w:lineRule="auto"/>
        <w:jc w:val="center"/>
        <w:rPr>
          <w:rFonts w:ascii="FbShefa" w:hAnsi="FbShefa"/>
          <w:b/>
          <w:bCs/>
          <w:color w:val="3B2F2A" w:themeColor="text2" w:themeShade="80"/>
          <w:sz w:val="11"/>
        </w:rPr>
      </w:pPr>
      <w:r w:rsidRPr="001B3037">
        <w:rPr>
          <w:rFonts w:ascii="FbShefa" w:hAnsi="FbShefa"/>
          <w:b/>
          <w:bCs/>
          <w:color w:val="3B2F2A" w:themeColor="text2" w:themeShade="80"/>
          <w:sz w:val="11"/>
          <w:rtl/>
        </w:rPr>
        <w:t>וסליקא לה מסכת בבא מציעא</w:t>
      </w:r>
    </w:p>
    <w:p w14:paraId="7432CF9B" w14:textId="77777777" w:rsidR="00BD6A32" w:rsidRPr="00270114" w:rsidRDefault="00BD6A32" w:rsidP="00985458">
      <w:pPr>
        <w:spacing w:after="120" w:line="276" w:lineRule="auto"/>
        <w:rPr>
          <w:rFonts w:ascii="FbShefa" w:hAnsi="FbShefa"/>
          <w:rtl/>
        </w:rPr>
      </w:pPr>
    </w:p>
    <w:sectPr w:rsidR="00BD6A32" w:rsidRPr="00270114" w:rsidSect="00EA76F8">
      <w:footerReference w:type="default" r:id="rId9"/>
      <w:footnotePr>
        <w:numRestart w:val="eachSect"/>
      </w:footnotePr>
      <w:pgSz w:w="8505" w:h="16840"/>
      <w:pgMar w:top="1440" w:right="1077" w:bottom="1440" w:left="107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007F9" w14:textId="77777777" w:rsidR="00252A61" w:rsidRDefault="00252A61" w:rsidP="008F2C0D">
      <w:r>
        <w:separator/>
      </w:r>
    </w:p>
    <w:p w14:paraId="370EA27D" w14:textId="77777777" w:rsidR="00252A61" w:rsidRDefault="00252A61" w:rsidP="008F2C0D"/>
    <w:p w14:paraId="477C76BE" w14:textId="77777777" w:rsidR="00252A61" w:rsidRDefault="00252A61" w:rsidP="008F2C0D"/>
  </w:endnote>
  <w:endnote w:type="continuationSeparator" w:id="0">
    <w:p w14:paraId="28EB8331" w14:textId="77777777" w:rsidR="00252A61" w:rsidRDefault="00252A61" w:rsidP="008F2C0D">
      <w:r>
        <w:continuationSeparator/>
      </w:r>
    </w:p>
    <w:p w14:paraId="6E14BC20" w14:textId="77777777" w:rsidR="00252A61" w:rsidRDefault="00252A61" w:rsidP="008F2C0D"/>
    <w:p w14:paraId="2C8202D9" w14:textId="77777777" w:rsidR="00252A61" w:rsidRDefault="00252A61" w:rsidP="008F2C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tka Subheading">
    <w:panose1 w:val="02000505000000020004"/>
    <w:charset w:val="00"/>
    <w:family w:val="auto"/>
    <w:pitch w:val="variable"/>
    <w:sig w:usb0="A00002EF" w:usb1="4000204B" w:usb2="00000000" w:usb3="00000000" w:csb0="0000019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FbShefa">
    <w:panose1 w:val="02020503050405020304"/>
    <w:charset w:val="00"/>
    <w:family w:val="roman"/>
    <w:pitch w:val="variable"/>
    <w:sig w:usb0="80000827" w:usb1="5000004A"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Guttman Miryam">
    <w:panose1 w:val="00000300000000000000"/>
    <w:charset w:val="B1"/>
    <w:family w:val="auto"/>
    <w:pitch w:val="variable"/>
    <w:sig w:usb0="00000801" w:usb1="40000000" w:usb2="00000000" w:usb3="00000000" w:csb0="00000020" w:csb1="00000000"/>
  </w:font>
  <w:font w:name="Heebo">
    <w:panose1 w:val="00000500000000000000"/>
    <w:charset w:val="00"/>
    <w:family w:val="auto"/>
    <w:pitch w:val="variable"/>
    <w:sig w:usb0="00000803" w:usb1="40000001" w:usb2="00000000" w:usb3="00000000" w:csb0="0000002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915973796"/>
      <w:docPartObj>
        <w:docPartGallery w:val="Page Numbers (Bottom of Page)"/>
        <w:docPartUnique/>
      </w:docPartObj>
    </w:sdtPr>
    <w:sdtEndPr>
      <w:rPr>
        <w:cs/>
      </w:rPr>
    </w:sdtEndPr>
    <w:sdtContent>
      <w:p w14:paraId="428D6D46" w14:textId="77777777" w:rsidR="009C3CB4" w:rsidRDefault="009C3CB4">
        <w:pPr>
          <w:pStyle w:val="af3"/>
          <w:jc w:val="center"/>
          <w:rPr>
            <w:rtl/>
            <w:cs/>
          </w:rPr>
        </w:pPr>
        <w:r>
          <w:fldChar w:fldCharType="begin"/>
        </w:r>
        <w:r>
          <w:rPr>
            <w:rtl/>
            <w:cs/>
          </w:rPr>
          <w:instrText>PAGE   \* MERGEFORMAT</w:instrText>
        </w:r>
        <w:r>
          <w:fldChar w:fldCharType="separate"/>
        </w:r>
        <w:r w:rsidRPr="004369E2">
          <w:rPr>
            <w:rtl/>
            <w:lang w:val="he-IL"/>
          </w:rPr>
          <w:t>154</w:t>
        </w:r>
        <w:r>
          <w:fldChar w:fldCharType="end"/>
        </w:r>
      </w:p>
    </w:sdtContent>
  </w:sdt>
  <w:p w14:paraId="46A5F25E" w14:textId="77777777" w:rsidR="009C3CB4" w:rsidRDefault="009C3CB4">
    <w:pPr>
      <w:pStyle w:val="af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571040137"/>
      <w:docPartObj>
        <w:docPartGallery w:val="Page Numbers (Bottom of Page)"/>
        <w:docPartUnique/>
      </w:docPartObj>
    </w:sdtPr>
    <w:sdtEndPr>
      <w:rPr>
        <w:cs/>
      </w:rPr>
    </w:sdtEndPr>
    <w:sdtContent>
      <w:p w14:paraId="179E0C60" w14:textId="77777777" w:rsidR="002F24DC" w:rsidRDefault="00095D1C" w:rsidP="008F2C0D">
        <w:pPr>
          <w:pStyle w:val="af3"/>
          <w:rPr>
            <w:rtl/>
            <w:cs/>
          </w:rPr>
        </w:pPr>
        <w:r>
          <w:fldChar w:fldCharType="begin"/>
        </w:r>
        <w:r>
          <w:rPr>
            <w:rtl/>
            <w:cs/>
          </w:rPr>
          <w:instrText>PAGE   \* MERGEFORMAT</w:instrText>
        </w:r>
        <w:r>
          <w:fldChar w:fldCharType="separate"/>
        </w:r>
        <w:r w:rsidR="00FE5C87" w:rsidRPr="00FE5C87">
          <w:rPr>
            <w:rtl/>
            <w:lang w:val="he-IL"/>
          </w:rPr>
          <w:t>4</w:t>
        </w:r>
        <w:r w:rsidR="00CC3511">
          <w:rPr>
            <w:rtl/>
            <w:lang w:val="he-IL"/>
          </w:rPr>
          <w:t>א</w:t>
        </w:r>
        <w:r>
          <w:fldChar w:fldCharType="end"/>
        </w:r>
      </w:p>
    </w:sdtContent>
  </w:sdt>
  <w:p w14:paraId="580112FF" w14:textId="254D738D" w:rsidR="002F24DC" w:rsidRDefault="002F24DC" w:rsidP="008F2C0D">
    <w:pPr>
      <w:pStyle w:val="af3"/>
      <w:rPr>
        <w:rtl/>
        <w:cs/>
      </w:rPr>
    </w:pPr>
  </w:p>
  <w:p w14:paraId="6B654DF7" w14:textId="77777777" w:rsidR="00862944" w:rsidRDefault="0086294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43DFF" w14:textId="77777777" w:rsidR="00252A61" w:rsidRDefault="00252A61" w:rsidP="008F2C0D">
      <w:r>
        <w:separator/>
      </w:r>
    </w:p>
  </w:footnote>
  <w:footnote w:type="continuationSeparator" w:id="0">
    <w:p w14:paraId="06CD2E7B" w14:textId="77777777" w:rsidR="00252A61" w:rsidRDefault="00252A61" w:rsidP="008F2C0D">
      <w:r>
        <w:continuationSeparator/>
      </w:r>
    </w:p>
  </w:footnote>
  <w:footnote w:id="1">
    <w:p w14:paraId="69BFF974" w14:textId="77777777" w:rsidR="009C3CB4" w:rsidRPr="00252A0E" w:rsidRDefault="009C3CB4" w:rsidP="009C3CB4">
      <w:pPr>
        <w:pStyle w:val="a3"/>
        <w:rPr>
          <w:rtl/>
        </w:rPr>
      </w:pPr>
      <w:r>
        <w:rPr>
          <w:rStyle w:val="a5"/>
        </w:rPr>
        <w:footnoteRef/>
      </w:r>
      <w:r>
        <w:rPr>
          <w:rtl/>
        </w:rPr>
        <w:t xml:space="preserve"> </w:t>
      </w:r>
      <w:r w:rsidRPr="00252A0E">
        <w:rPr>
          <w:u w:val="single"/>
          <w:rtl/>
        </w:rPr>
        <w:t>רבי חנינא ורבי חייא</w:t>
      </w:r>
      <w:r w:rsidRPr="00252A0E">
        <w:rPr>
          <w:rtl/>
        </w:rPr>
        <w:t xml:space="preserve">, </w:t>
      </w:r>
    </w:p>
    <w:p w14:paraId="04D1BED8" w14:textId="023ED07E" w:rsidR="009C3CB4" w:rsidRPr="001B3037" w:rsidRDefault="009C3CB4" w:rsidP="009C3CB4">
      <w:pPr>
        <w:pStyle w:val="a3"/>
        <w:rPr>
          <w:b/>
          <w:bCs/>
          <w:color w:val="3B2F2A" w:themeColor="text2" w:themeShade="80"/>
          <w:rtl/>
        </w:rPr>
      </w:pPr>
      <w:r w:rsidRPr="001B3037">
        <w:rPr>
          <w:rFonts w:cs="Tahoma"/>
          <w:b/>
          <w:bCs/>
          <w:color w:val="3B2F2A" w:themeColor="text2" w:themeShade="80"/>
          <w:rtl/>
        </w:rPr>
        <w:t>רבי חנינא</w:t>
      </w:r>
      <w:r w:rsidR="00980F5A">
        <w:rPr>
          <w:rFonts w:cs="Tahoma" w:hint="cs"/>
          <w:rtl/>
        </w:rPr>
        <w:t>.</w:t>
      </w:r>
      <w:r w:rsidRPr="00252A0E">
        <w:rPr>
          <w:rtl/>
        </w:rPr>
        <w:t xml:space="preserve"> אי משתכחא תורה מהדרנא לה </w:t>
      </w:r>
      <w:r w:rsidRPr="001B3037">
        <w:rPr>
          <w:rFonts w:cs="Tahoma"/>
          <w:b/>
          <w:bCs/>
          <w:color w:val="3B2F2A" w:themeColor="text2" w:themeShade="80"/>
          <w:rtl/>
        </w:rPr>
        <w:t>מפילפולי</w:t>
      </w:r>
    </w:p>
    <w:p w14:paraId="7D9326ED" w14:textId="3ED129F8" w:rsidR="009C3CB4" w:rsidRDefault="009C3CB4" w:rsidP="009C3CB4">
      <w:pPr>
        <w:pStyle w:val="a3"/>
        <w:rPr>
          <w:rtl/>
        </w:rPr>
      </w:pPr>
      <w:r w:rsidRPr="001B3037">
        <w:rPr>
          <w:rFonts w:cs="Tahoma"/>
          <w:b/>
          <w:bCs/>
          <w:color w:val="3B2F2A" w:themeColor="text2" w:themeShade="80"/>
          <w:rtl/>
        </w:rPr>
        <w:t>רבי חייא</w:t>
      </w:r>
      <w:r w:rsidR="00980F5A">
        <w:rPr>
          <w:rFonts w:cs="Tahoma" w:hint="cs"/>
          <w:rtl/>
        </w:rPr>
        <w:t>.</w:t>
      </w:r>
      <w:r w:rsidRPr="00252A0E">
        <w:rPr>
          <w:rtl/>
        </w:rPr>
        <w:t xml:space="preserve"> דעבדי לתורה דלא תשתכח מישראל? </w:t>
      </w:r>
    </w:p>
  </w:footnote>
  <w:footnote w:id="2">
    <w:p w14:paraId="114956B9" w14:textId="77777777" w:rsidR="009C3CB4" w:rsidRPr="00252A0E" w:rsidRDefault="009C3CB4" w:rsidP="009C3CB4">
      <w:pPr>
        <w:pStyle w:val="a3"/>
        <w:rPr>
          <w:rtl/>
        </w:rPr>
      </w:pPr>
      <w:r>
        <w:rPr>
          <w:rStyle w:val="a5"/>
        </w:rPr>
        <w:footnoteRef/>
      </w:r>
      <w:r>
        <w:rPr>
          <w:rtl/>
        </w:rPr>
        <w:t xml:space="preserve"> </w:t>
      </w:r>
      <w:r w:rsidRPr="00252A0E">
        <w:rPr>
          <w:u w:val="single"/>
          <w:rtl/>
        </w:rPr>
        <w:t>מאי ברבורים אבוסים</w:t>
      </w:r>
      <w:r w:rsidRPr="00252A0E">
        <w:rPr>
          <w:rtl/>
        </w:rPr>
        <w:t xml:space="preserve"> </w:t>
      </w:r>
    </w:p>
    <w:p w14:paraId="18702573" w14:textId="7943F1C6" w:rsidR="002F24DC" w:rsidRDefault="009C3CB4" w:rsidP="009C3CB4">
      <w:pPr>
        <w:pStyle w:val="a3"/>
        <w:rPr>
          <w:rtl/>
        </w:rPr>
      </w:pPr>
      <w:r w:rsidRPr="001B3037">
        <w:rPr>
          <w:rFonts w:cs="Tahoma"/>
          <w:b/>
          <w:bCs/>
          <w:color w:val="3B2F2A" w:themeColor="text2" w:themeShade="80"/>
          <w:rtl/>
        </w:rPr>
        <w:t>רב</w:t>
      </w:r>
      <w:r w:rsidRPr="00252A0E">
        <w:rPr>
          <w:rtl/>
        </w:rPr>
        <w:t>: שאובסים אותן בעל כרחן</w:t>
      </w:r>
      <w:r w:rsidR="00980F5A">
        <w:rPr>
          <w:rFonts w:cs="Tahoma"/>
          <w:rtl/>
        </w:rPr>
        <w:t>.</w:t>
      </w:r>
    </w:p>
    <w:p w14:paraId="0043C775" w14:textId="3E9F323D" w:rsidR="002F24DC" w:rsidRPr="001B3037" w:rsidRDefault="009C3CB4" w:rsidP="009C3CB4">
      <w:pPr>
        <w:pStyle w:val="a3"/>
        <w:rPr>
          <w:b/>
          <w:bCs/>
          <w:color w:val="3B2F2A" w:themeColor="text2" w:themeShade="80"/>
          <w:rtl/>
        </w:rPr>
      </w:pPr>
      <w:r w:rsidRPr="001B3037">
        <w:rPr>
          <w:rFonts w:cs="Tahoma"/>
          <w:b/>
          <w:bCs/>
          <w:color w:val="3B2F2A" w:themeColor="text2" w:themeShade="80"/>
          <w:rtl/>
        </w:rPr>
        <w:t>שמואל</w:t>
      </w:r>
      <w:r w:rsidRPr="00252A0E">
        <w:rPr>
          <w:rtl/>
        </w:rPr>
        <w:t>: שאבוסים ועומדים מאליהם</w:t>
      </w:r>
      <w:r w:rsidR="00980F5A" w:rsidRPr="001B3037">
        <w:rPr>
          <w:rFonts w:cs="Tahoma"/>
          <w:b/>
          <w:bCs/>
          <w:color w:val="3B2F2A" w:themeColor="text2" w:themeShade="80"/>
          <w:rtl/>
        </w:rPr>
        <w:t>.</w:t>
      </w:r>
    </w:p>
    <w:p w14:paraId="29826353" w14:textId="7C572AFE" w:rsidR="002F24DC" w:rsidRDefault="009C3CB4" w:rsidP="009C3CB4">
      <w:pPr>
        <w:pStyle w:val="a3"/>
        <w:rPr>
          <w:rtl/>
        </w:rPr>
      </w:pPr>
      <w:r w:rsidRPr="001B3037">
        <w:rPr>
          <w:rFonts w:cs="Tahoma"/>
          <w:b/>
          <w:bCs/>
          <w:color w:val="3B2F2A" w:themeColor="text2" w:themeShade="80"/>
          <w:rtl/>
        </w:rPr>
        <w:t>רבי יוחנן</w:t>
      </w:r>
      <w:r w:rsidRPr="00252A0E">
        <w:rPr>
          <w:rtl/>
        </w:rPr>
        <w:t>: מביאין תור ממרעיתו בדלא אניס, ותרנגולת מאשפתה בדלא אניסא</w:t>
      </w:r>
      <w:r w:rsidR="00980F5A">
        <w:rPr>
          <w:rFonts w:cs="Tahoma"/>
          <w:rtl/>
        </w:rPr>
        <w:t>.</w:t>
      </w:r>
    </w:p>
    <w:p w14:paraId="6A283388" w14:textId="26433664" w:rsidR="002F24DC" w:rsidRDefault="009C3CB4" w:rsidP="009C3CB4">
      <w:pPr>
        <w:pStyle w:val="a3"/>
        <w:rPr>
          <w:rtl/>
        </w:rPr>
      </w:pPr>
      <w:r w:rsidRPr="001B3037">
        <w:rPr>
          <w:rFonts w:cs="Tahoma"/>
          <w:b/>
          <w:bCs/>
          <w:color w:val="3B2F2A" w:themeColor="text2" w:themeShade="80"/>
          <w:rtl/>
        </w:rPr>
        <w:t>מובחר שבבהמות</w:t>
      </w:r>
      <w:r w:rsidRPr="00252A0E">
        <w:rPr>
          <w:rtl/>
        </w:rPr>
        <w:t xml:space="preserve"> - שור, </w:t>
      </w:r>
      <w:r w:rsidRPr="001B3037">
        <w:rPr>
          <w:rFonts w:cs="Tahoma"/>
          <w:b/>
          <w:bCs/>
          <w:color w:val="3B2F2A" w:themeColor="text2" w:themeShade="80"/>
          <w:rtl/>
        </w:rPr>
        <w:t>מובחר שבעופות</w:t>
      </w:r>
      <w:r w:rsidRPr="00252A0E">
        <w:rPr>
          <w:rtl/>
        </w:rPr>
        <w:t xml:space="preserve"> - תרנגולת</w:t>
      </w:r>
      <w:r w:rsidR="00A94292">
        <w:rPr>
          <w:rFonts w:cs="Tahoma"/>
          <w:rtl/>
        </w:rPr>
        <w:t xml:space="preserve"> (</w:t>
      </w:r>
      <w:r w:rsidRPr="00252A0E">
        <w:rPr>
          <w:rtl/>
        </w:rPr>
        <w:t>זגתא אוכמתא בי בטניתא, דמשתכחא ביני עצרי, דלא מציא פסיא קניא</w:t>
      </w:r>
      <w:r w:rsidRPr="00252A0E">
        <w:rPr>
          <w:rFonts w:hint="cs"/>
          <w:rtl/>
        </w:rPr>
        <w:t>)</w:t>
      </w:r>
      <w:r w:rsidR="00980F5A">
        <w:rPr>
          <w:rFonts w:cs="Tahoma"/>
          <w:rtl/>
        </w:rPr>
        <w:t>.</w:t>
      </w:r>
    </w:p>
    <w:p w14:paraId="7317BDBC" w14:textId="0A2936CE" w:rsidR="009C3CB4" w:rsidRDefault="009C3CB4" w:rsidP="009C3CB4">
      <w:pPr>
        <w:pStyle w:val="a3"/>
      </w:pPr>
      <w:r>
        <w:rPr>
          <w:rtl/>
        </w:rPr>
        <w:t xml:space="preserve"> </w:t>
      </w:r>
    </w:p>
  </w:footnote>
  <w:footnote w:id="3">
    <w:p w14:paraId="70D6CC81" w14:textId="1A42713E" w:rsidR="009C3CB4" w:rsidRDefault="009C3CB4" w:rsidP="009C3CB4">
      <w:pPr>
        <w:pStyle w:val="a3"/>
      </w:pPr>
      <w:r>
        <w:rPr>
          <w:rStyle w:val="a5"/>
        </w:rPr>
        <w:footnoteRef/>
      </w:r>
      <w:r>
        <w:rPr>
          <w:rtl/>
        </w:rPr>
        <w:t xml:space="preserve"> </w:t>
      </w:r>
      <w:r w:rsidRPr="001B3037">
        <w:rPr>
          <w:rFonts w:cs="Tahoma" w:hint="cs"/>
          <w:b/>
          <w:bCs/>
          <w:color w:val="3B2F2A" w:themeColor="text2" w:themeShade="80"/>
          <w:rtl/>
        </w:rPr>
        <w:t>קמה</w:t>
      </w:r>
      <w:r w:rsidR="00980F5A" w:rsidRPr="001B3037">
        <w:rPr>
          <w:rFonts w:cs="Tahoma" w:hint="cs"/>
          <w:b/>
          <w:bCs/>
          <w:color w:val="3B2F2A" w:themeColor="text2" w:themeShade="80"/>
          <w:rtl/>
        </w:rPr>
        <w:t>.</w:t>
      </w:r>
      <w:r w:rsidRPr="001B3037">
        <w:rPr>
          <w:rFonts w:cs="Tahoma" w:hint="cs"/>
          <w:b/>
          <w:bCs/>
          <w:color w:val="3B2F2A" w:themeColor="text2" w:themeShade="80"/>
          <w:rtl/>
        </w:rPr>
        <w:t xml:space="preserve"> </w:t>
      </w:r>
      <w:r w:rsidRPr="00252A0E">
        <w:rPr>
          <w:rFonts w:hint="cs"/>
          <w:rtl/>
        </w:rPr>
        <w:t>ילפינן ש'קמה' היינו החייבת בחלה - מ'</w:t>
      </w:r>
      <w:r w:rsidRPr="00252A0E">
        <w:rPr>
          <w:rtl/>
        </w:rPr>
        <w:t>החל חרמש בקמה</w:t>
      </w:r>
      <w:r w:rsidRPr="00252A0E">
        <w:rPr>
          <w:rFonts w:hint="cs"/>
          <w:rtl/>
        </w:rPr>
        <w:t>'</w:t>
      </w:r>
      <w:r w:rsidR="00980F5A">
        <w:rPr>
          <w:rFonts w:cs="Tahoma" w:hint="cs"/>
          <w:rtl/>
        </w:rPr>
        <w:t>.</w:t>
      </w:r>
    </w:p>
  </w:footnote>
  <w:footnote w:id="4">
    <w:p w14:paraId="7B7070C3" w14:textId="77777777" w:rsidR="009C3CB4" w:rsidRPr="00ED336E" w:rsidRDefault="009C3CB4" w:rsidP="009C3CB4">
      <w:pPr>
        <w:pStyle w:val="a3"/>
        <w:rPr>
          <w:rtl/>
        </w:rPr>
      </w:pPr>
      <w:r>
        <w:rPr>
          <w:rStyle w:val="a5"/>
        </w:rPr>
        <w:footnoteRef/>
      </w:r>
      <w:r>
        <w:rPr>
          <w:rtl/>
        </w:rPr>
        <w:t xml:space="preserve"> </w:t>
      </w:r>
      <w:r w:rsidRPr="00ED336E">
        <w:rPr>
          <w:u w:val="single"/>
          <w:rtl/>
        </w:rPr>
        <w:t>זית</w:t>
      </w:r>
    </w:p>
    <w:p w14:paraId="23A2EB71" w14:textId="06642C28" w:rsidR="009C3CB4" w:rsidRPr="00ED336E" w:rsidRDefault="009C3CB4" w:rsidP="009C3CB4">
      <w:pPr>
        <w:pStyle w:val="a3"/>
        <w:rPr>
          <w:rtl/>
        </w:rPr>
      </w:pPr>
      <w:r w:rsidRPr="001B3037">
        <w:rPr>
          <w:rFonts w:cs="Tahoma"/>
          <w:b/>
          <w:bCs/>
          <w:color w:val="3B2F2A" w:themeColor="text2" w:themeShade="80"/>
          <w:rtl/>
        </w:rPr>
        <w:t>כרם זית</w:t>
      </w:r>
      <w:r w:rsidR="00980F5A">
        <w:rPr>
          <w:rFonts w:cs="Tahoma" w:hint="cs"/>
          <w:rtl/>
        </w:rPr>
        <w:t>.</w:t>
      </w:r>
      <w:r w:rsidRPr="00ED336E">
        <w:rPr>
          <w:rtl/>
        </w:rPr>
        <w:t xml:space="preserve"> אקרי</w:t>
      </w:r>
      <w:r w:rsidR="00A94292">
        <w:rPr>
          <w:rFonts w:cs="Tahoma" w:hint="cs"/>
          <w:rtl/>
        </w:rPr>
        <w:t xml:space="preserve"> (</w:t>
      </w:r>
      <w:r w:rsidRPr="00ED336E">
        <w:rPr>
          <w:rtl/>
        </w:rPr>
        <w:t>ויבער מגדיש ועד קמה ועד כרם זית</w:t>
      </w:r>
      <w:r w:rsidRPr="00ED336E">
        <w:rPr>
          <w:rFonts w:hint="cs"/>
          <w:rtl/>
        </w:rPr>
        <w:t>)</w:t>
      </w:r>
      <w:r w:rsidR="00980F5A">
        <w:rPr>
          <w:rFonts w:cs="Tahoma" w:hint="cs"/>
          <w:rtl/>
        </w:rPr>
        <w:t>.</w:t>
      </w:r>
    </w:p>
    <w:p w14:paraId="3C2F189B" w14:textId="1056A1D7" w:rsidR="009C3CB4" w:rsidRDefault="009C3CB4" w:rsidP="009C3CB4">
      <w:pPr>
        <w:pStyle w:val="a3"/>
      </w:pPr>
      <w:r w:rsidRPr="001B3037">
        <w:rPr>
          <w:rFonts w:cs="Tahoma"/>
          <w:b/>
          <w:bCs/>
          <w:color w:val="3B2F2A" w:themeColor="text2" w:themeShade="80"/>
          <w:rtl/>
        </w:rPr>
        <w:t>כרם סתמא</w:t>
      </w:r>
      <w:r w:rsidR="00980F5A">
        <w:rPr>
          <w:rFonts w:cs="Tahoma" w:hint="cs"/>
          <w:rtl/>
        </w:rPr>
        <w:t>.</w:t>
      </w:r>
      <w:r w:rsidRPr="00ED336E">
        <w:rPr>
          <w:rtl/>
        </w:rPr>
        <w:t xml:space="preserve"> לא אקרי</w:t>
      </w:r>
      <w:r w:rsidR="00980F5A">
        <w:rPr>
          <w:rFonts w:cs="Tahoma"/>
          <w:rtl/>
        </w:rPr>
        <w:t>.</w:t>
      </w:r>
    </w:p>
  </w:footnote>
  <w:footnote w:id="5">
    <w:p w14:paraId="75CFC1E1" w14:textId="0C66173F" w:rsidR="009C3CB4" w:rsidRDefault="009C3CB4" w:rsidP="009C3CB4">
      <w:pPr>
        <w:pStyle w:val="a3"/>
        <w:rPr>
          <w:rtl/>
        </w:rPr>
      </w:pPr>
      <w:r>
        <w:rPr>
          <w:rStyle w:val="a5"/>
        </w:rPr>
        <w:footnoteRef/>
      </w:r>
      <w:r>
        <w:rPr>
          <w:rtl/>
        </w:rPr>
        <w:t xml:space="preserve"> </w:t>
      </w:r>
      <w:r w:rsidRPr="001B3037">
        <w:rPr>
          <w:rFonts w:cs="Tahoma" w:hint="cs"/>
          <w:b/>
          <w:bCs/>
          <w:color w:val="3B2F2A" w:themeColor="text2" w:themeShade="80"/>
          <w:rtl/>
        </w:rPr>
        <w:t>שלא בשעת חרמש לא תיכול</w:t>
      </w:r>
      <w:r w:rsidR="00980F5A" w:rsidRPr="001B3037">
        <w:rPr>
          <w:rFonts w:cs="Tahoma" w:hint="cs"/>
          <w:b/>
          <w:bCs/>
          <w:color w:val="3B2F2A" w:themeColor="text2" w:themeShade="80"/>
          <w:rtl/>
        </w:rPr>
        <w:t>.</w:t>
      </w:r>
      <w:r w:rsidRPr="00ED336E">
        <w:rPr>
          <w:rFonts w:hint="cs"/>
          <w:rtl/>
        </w:rPr>
        <w:t xml:space="preserve"> אין צריך לדרוש כן, דילפינן מ'</w:t>
      </w:r>
      <w:r w:rsidRPr="00ED336E">
        <w:rPr>
          <w:rtl/>
        </w:rPr>
        <w:t>ואל כליך לא תתן</w:t>
      </w:r>
      <w:r w:rsidRPr="00ED336E">
        <w:rPr>
          <w:rFonts w:hint="cs"/>
          <w:rtl/>
        </w:rPr>
        <w:t>'</w:t>
      </w:r>
      <w:r w:rsidR="00980F5A">
        <w:rPr>
          <w:rFonts w:cs="Tahoma" w:hint="cs"/>
          <w:rtl/>
        </w:rPr>
        <w:t>.</w:t>
      </w:r>
    </w:p>
  </w:footnote>
  <w:footnote w:id="6">
    <w:p w14:paraId="3E4DD132" w14:textId="607B3967" w:rsidR="009C3CB4" w:rsidRDefault="009C3CB4" w:rsidP="009C3CB4">
      <w:pPr>
        <w:pStyle w:val="a3"/>
        <w:rPr>
          <w:rtl/>
        </w:rPr>
      </w:pPr>
      <w:r>
        <w:rPr>
          <w:rStyle w:val="a5"/>
        </w:rPr>
        <w:footnoteRef/>
      </w:r>
      <w:r>
        <w:rPr>
          <w:rtl/>
        </w:rPr>
        <w:t xml:space="preserve"> </w:t>
      </w:r>
      <w:r w:rsidRPr="001B3037">
        <w:rPr>
          <w:rFonts w:cs="Tahoma" w:hint="cs"/>
          <w:b/>
          <w:bCs/>
          <w:color w:val="3B2F2A" w:themeColor="text2" w:themeShade="80"/>
          <w:rtl/>
        </w:rPr>
        <w:t>'</w:t>
      </w:r>
      <w:r w:rsidRPr="001B3037">
        <w:rPr>
          <w:rFonts w:cs="Tahoma"/>
          <w:b/>
          <w:bCs/>
          <w:color w:val="3B2F2A" w:themeColor="text2" w:themeShade="80"/>
          <w:rtl/>
        </w:rPr>
        <w:t>קמה</w:t>
      </w:r>
      <w:r w:rsidRPr="001B3037">
        <w:rPr>
          <w:rFonts w:cs="Tahoma" w:hint="cs"/>
          <w:b/>
          <w:bCs/>
          <w:color w:val="3B2F2A" w:themeColor="text2" w:themeShade="80"/>
          <w:rtl/>
        </w:rPr>
        <w:t>'</w:t>
      </w:r>
      <w:r w:rsidR="00980F5A" w:rsidRPr="001B3037">
        <w:rPr>
          <w:rFonts w:cs="Tahoma" w:hint="cs"/>
          <w:b/>
          <w:bCs/>
          <w:color w:val="3B2F2A" w:themeColor="text2" w:themeShade="80"/>
          <w:rtl/>
        </w:rPr>
        <w:t>.</w:t>
      </w:r>
      <w:r w:rsidRPr="001B3037">
        <w:rPr>
          <w:rFonts w:cs="Tahoma" w:hint="cs"/>
          <w:b/>
          <w:bCs/>
          <w:color w:val="3B2F2A" w:themeColor="text2" w:themeShade="80"/>
          <w:rtl/>
        </w:rPr>
        <w:t xml:space="preserve"> </w:t>
      </w:r>
      <w:r w:rsidRPr="0025122C">
        <w:rPr>
          <w:rFonts w:hint="cs"/>
          <w:rtl/>
        </w:rPr>
        <w:t>בס"ד אמרנו</w:t>
      </w:r>
      <w:r w:rsidRPr="001B3037">
        <w:rPr>
          <w:rFonts w:cs="Tahoma" w:hint="cs"/>
          <w:b/>
          <w:bCs/>
          <w:color w:val="3B2F2A" w:themeColor="text2" w:themeShade="80"/>
          <w:rtl/>
        </w:rPr>
        <w:t xml:space="preserve"> </w:t>
      </w:r>
      <w:r w:rsidRPr="0025122C">
        <w:rPr>
          <w:rFonts w:hint="cs"/>
          <w:rtl/>
        </w:rPr>
        <w:t xml:space="preserve">רק </w:t>
      </w:r>
      <w:r w:rsidRPr="0025122C">
        <w:rPr>
          <w:rtl/>
        </w:rPr>
        <w:t>דמיחייבא בחלה</w:t>
      </w:r>
      <w:r w:rsidR="00980F5A">
        <w:rPr>
          <w:rFonts w:cs="Tahoma" w:hint="cs"/>
          <w:rtl/>
        </w:rPr>
        <w:t>.</w:t>
      </w:r>
      <w:r w:rsidRPr="0025122C">
        <w:rPr>
          <w:rFonts w:hint="cs"/>
          <w:rtl/>
        </w:rPr>
        <w:t xml:space="preserve"> </w:t>
      </w:r>
      <w:r w:rsidRPr="001B3037">
        <w:rPr>
          <w:rFonts w:cs="Tahoma" w:hint="cs"/>
          <w:b/>
          <w:bCs/>
          <w:color w:val="3B2F2A" w:themeColor="text2" w:themeShade="80"/>
          <w:rtl/>
        </w:rPr>
        <w:t>במסקנא</w:t>
      </w:r>
      <w:r w:rsidRPr="0025122C">
        <w:rPr>
          <w:rFonts w:hint="cs"/>
          <w:rtl/>
        </w:rPr>
        <w:t xml:space="preserve"> (</w:t>
      </w:r>
      <w:r w:rsidRPr="0025122C">
        <w:rPr>
          <w:rtl/>
        </w:rPr>
        <w:t>השתא דאתי חרמש</w:t>
      </w:r>
      <w:r w:rsidRPr="0025122C">
        <w:rPr>
          <w:rFonts w:hint="cs"/>
          <w:rtl/>
        </w:rPr>
        <w:t xml:space="preserve">) </w:t>
      </w:r>
      <w:r w:rsidRPr="0025122C">
        <w:rPr>
          <w:rtl/>
        </w:rPr>
        <w:t>אע</w:t>
      </w:r>
      <w:r w:rsidRPr="0025122C">
        <w:rPr>
          <w:rFonts w:hint="cs"/>
          <w:rtl/>
        </w:rPr>
        <w:t>"</w:t>
      </w:r>
      <w:r w:rsidRPr="0025122C">
        <w:rPr>
          <w:rtl/>
        </w:rPr>
        <w:t>ג דלא מיחייב בחלה</w:t>
      </w:r>
      <w:r w:rsidR="00980F5A">
        <w:rPr>
          <w:rFonts w:cs="Tahoma"/>
          <w:rtl/>
        </w:rPr>
        <w:t>.</w:t>
      </w:r>
    </w:p>
  </w:footnote>
  <w:footnote w:id="7">
    <w:p w14:paraId="4A5F39C3" w14:textId="6CED4343" w:rsidR="009C3CB4" w:rsidRPr="0025122C" w:rsidRDefault="009C3CB4" w:rsidP="009C3CB4">
      <w:pPr>
        <w:pStyle w:val="a3"/>
      </w:pPr>
      <w:r>
        <w:rPr>
          <w:rStyle w:val="a5"/>
        </w:rPr>
        <w:footnoteRef/>
      </w:r>
      <w:r>
        <w:rPr>
          <w:rtl/>
        </w:rPr>
        <w:t xml:space="preserve"> </w:t>
      </w:r>
      <w:r w:rsidRPr="001B3037">
        <w:rPr>
          <w:rFonts w:cs="Tahoma" w:hint="cs"/>
          <w:b/>
          <w:bCs/>
          <w:color w:val="3B2F2A" w:themeColor="text2" w:themeShade="80"/>
          <w:rtl/>
        </w:rPr>
        <w:t>אליבא</w:t>
      </w:r>
      <w:r w:rsidR="00980F5A" w:rsidRPr="001B3037">
        <w:rPr>
          <w:rFonts w:cs="Tahoma" w:hint="cs"/>
          <w:b/>
          <w:bCs/>
          <w:color w:val="3B2F2A" w:themeColor="text2" w:themeShade="80"/>
          <w:rtl/>
        </w:rPr>
        <w:t>.</w:t>
      </w:r>
      <w:r>
        <w:rPr>
          <w:rFonts w:hint="cs"/>
          <w:rtl/>
        </w:rPr>
        <w:t xml:space="preserve"> דמ"ד גזל נכרי אסור בעינן ילפותא: ולא בקמת נכרי</w:t>
      </w:r>
      <w:r w:rsidR="00980F5A">
        <w:rPr>
          <w:rFonts w:cs="Tahoma" w:hint="cs"/>
          <w:rtl/>
        </w:rPr>
        <w:t>.</w:t>
      </w:r>
    </w:p>
  </w:footnote>
  <w:footnote w:id="8">
    <w:p w14:paraId="3835FFDC" w14:textId="6FC907E2" w:rsidR="002F24DC" w:rsidRDefault="009C3CB4" w:rsidP="009C3CB4">
      <w:pPr>
        <w:pStyle w:val="a3"/>
        <w:rPr>
          <w:sz w:val="11"/>
          <w:rtl/>
        </w:rPr>
      </w:pPr>
      <w:r>
        <w:rPr>
          <w:rStyle w:val="a5"/>
        </w:rPr>
        <w:footnoteRef/>
      </w:r>
      <w:r>
        <w:rPr>
          <w:rtl/>
        </w:rPr>
        <w:t xml:space="preserve"> </w:t>
      </w:r>
      <w:r w:rsidRPr="001B3037">
        <w:rPr>
          <w:rFonts w:cs="Tahoma"/>
          <w:b/>
          <w:bCs/>
          <w:color w:val="3B2F2A" w:themeColor="text2" w:themeShade="80"/>
          <w:sz w:val="11"/>
          <w:rtl/>
        </w:rPr>
        <w:t>ידעת ביה בבר אחתיך</w:t>
      </w:r>
      <w:r w:rsidR="00980F5A">
        <w:rPr>
          <w:rFonts w:cs="Tahoma"/>
          <w:sz w:val="11"/>
          <w:rtl/>
        </w:rPr>
        <w:t>.</w:t>
      </w:r>
      <w:r w:rsidR="00282EC1">
        <w:rPr>
          <w:rFonts w:hint="cs"/>
          <w:sz w:val="11"/>
          <w:rtl/>
        </w:rPr>
        <w:t xml:space="preserve"> </w:t>
      </w:r>
      <w:r w:rsidRPr="003344C9">
        <w:rPr>
          <w:sz w:val="11"/>
          <w:rtl/>
        </w:rPr>
        <w:t>דמצי למעבר חדא חדא</w:t>
      </w:r>
      <w:r w:rsidR="00980F5A">
        <w:rPr>
          <w:rFonts w:cs="Tahoma" w:hint="cs"/>
          <w:sz w:val="11"/>
          <w:rtl/>
        </w:rPr>
        <w:t>.</w:t>
      </w:r>
    </w:p>
    <w:p w14:paraId="2C80831A" w14:textId="5714D2AB" w:rsidR="009C3CB4" w:rsidRDefault="009C3CB4" w:rsidP="009C3CB4">
      <w:pPr>
        <w:pStyle w:val="a3"/>
      </w:pPr>
      <w:r w:rsidRPr="001B3037">
        <w:rPr>
          <w:rFonts w:cs="Tahoma"/>
          <w:b/>
          <w:bCs/>
          <w:color w:val="3B2F2A" w:themeColor="text2" w:themeShade="80"/>
          <w:rtl/>
        </w:rPr>
        <w:t>כבר צווחו</w:t>
      </w:r>
      <w:r w:rsidR="00980F5A">
        <w:rPr>
          <w:rFonts w:cs="Tahoma" w:hint="cs"/>
          <w:rtl/>
        </w:rPr>
        <w:t>.</w:t>
      </w:r>
      <w:r w:rsidRPr="00567673">
        <w:rPr>
          <w:rtl/>
        </w:rPr>
        <w:t xml:space="preserve"> קמאי דקמך, ולא איכא דאשגח בהו</w:t>
      </w:r>
      <w:r w:rsidR="00980F5A">
        <w:rPr>
          <w:rFonts w:cs="Tahoma"/>
          <w:rtl/>
        </w:rPr>
        <w:t>.</w:t>
      </w:r>
    </w:p>
  </w:footnote>
  <w:footnote w:id="9">
    <w:p w14:paraId="59323444" w14:textId="1F0B2648" w:rsidR="009C3CB4" w:rsidRDefault="009C3CB4" w:rsidP="009C3CB4">
      <w:pPr>
        <w:pStyle w:val="a3"/>
        <w:rPr>
          <w:rtl/>
        </w:rPr>
      </w:pPr>
      <w:r>
        <w:rPr>
          <w:rStyle w:val="a5"/>
        </w:rPr>
        <w:footnoteRef/>
      </w:r>
      <w:r>
        <w:rPr>
          <w:rtl/>
        </w:rPr>
        <w:t xml:space="preserve"> </w:t>
      </w:r>
      <w:r w:rsidRPr="001B3037">
        <w:rPr>
          <w:rFonts w:cs="Tahoma"/>
          <w:b/>
          <w:bCs/>
          <w:color w:val="3B2F2A" w:themeColor="text2" w:themeShade="80"/>
          <w:rtl/>
        </w:rPr>
        <w:t>האומר לאשה</w:t>
      </w:r>
      <w:r w:rsidR="00980F5A">
        <w:rPr>
          <w:rFonts w:cs="Tahoma" w:hint="cs"/>
          <w:rtl/>
        </w:rPr>
        <w:t>.</w:t>
      </w:r>
      <w:r w:rsidRPr="001B604B">
        <w:rPr>
          <w:rtl/>
        </w:rPr>
        <w:t xml:space="preserve"> הרי את מקודשת לי על מנת שאין ליך עלי שאר כסות ועונה</w:t>
      </w:r>
      <w:r w:rsidR="00980F5A">
        <w:rPr>
          <w:rFonts w:cs="Tahoma" w:hint="cs"/>
          <w:rtl/>
        </w:rPr>
        <w:t>.</w:t>
      </w:r>
      <w:r w:rsidRPr="001B3037">
        <w:rPr>
          <w:rFonts w:cs="Tahoma" w:hint="cs"/>
          <w:b/>
          <w:bCs/>
          <w:color w:val="3B2F2A" w:themeColor="text2" w:themeShade="80"/>
          <w:rtl/>
        </w:rPr>
        <w:t xml:space="preserve"> מחלוקת</w:t>
      </w:r>
      <w:r w:rsidR="00980F5A" w:rsidRPr="001B3037">
        <w:rPr>
          <w:rFonts w:cs="Tahoma" w:hint="cs"/>
          <w:b/>
          <w:bCs/>
          <w:color w:val="3B2F2A" w:themeColor="text2" w:themeShade="80"/>
          <w:rtl/>
        </w:rPr>
        <w:t>.</w:t>
      </w:r>
      <w:r w:rsidRPr="001B604B">
        <w:rPr>
          <w:rtl/>
        </w:rPr>
        <w:t xml:space="preserve"> </w:t>
      </w:r>
      <w:r w:rsidRPr="001B604B">
        <w:rPr>
          <w:rFonts w:hint="cs"/>
          <w:rtl/>
        </w:rPr>
        <w:t>בדבר שבממון</w:t>
      </w:r>
      <w:r w:rsidR="00980F5A">
        <w:rPr>
          <w:rFonts w:cs="Tahoma" w:hint="cs"/>
          <w:rtl/>
        </w:rPr>
        <w:t>.</w:t>
      </w:r>
    </w:p>
  </w:footnote>
  <w:footnote w:id="10">
    <w:p w14:paraId="760BFAE7" w14:textId="686E44F4" w:rsidR="009C3CB4" w:rsidRDefault="009C3CB4" w:rsidP="009C3CB4">
      <w:pPr>
        <w:pStyle w:val="a3"/>
        <w:rPr>
          <w:rtl/>
        </w:rPr>
      </w:pPr>
      <w:r>
        <w:rPr>
          <w:rStyle w:val="a5"/>
        </w:rPr>
        <w:footnoteRef/>
      </w:r>
      <w:r>
        <w:rPr>
          <w:rtl/>
        </w:rPr>
        <w:t xml:space="preserve"> </w:t>
      </w:r>
      <w:r w:rsidRPr="001B3037">
        <w:rPr>
          <w:rFonts w:cs="Tahoma" w:hint="cs"/>
          <w:b/>
          <w:bCs/>
          <w:color w:val="3B2F2A" w:themeColor="text2" w:themeShade="80"/>
          <w:rtl/>
        </w:rPr>
        <w:t>כגון</w:t>
      </w:r>
      <w:r w:rsidR="00980F5A" w:rsidRPr="001B3037">
        <w:rPr>
          <w:rFonts w:cs="Tahoma" w:hint="cs"/>
          <w:b/>
          <w:bCs/>
          <w:color w:val="3B2F2A" w:themeColor="text2" w:themeShade="80"/>
          <w:rtl/>
        </w:rPr>
        <w:t>.</w:t>
      </w:r>
      <w:r w:rsidRPr="001B3037">
        <w:rPr>
          <w:rFonts w:cs="Tahoma" w:hint="cs"/>
          <w:b/>
          <w:bCs/>
          <w:color w:val="3B2F2A" w:themeColor="text2" w:themeShade="80"/>
          <w:rtl/>
        </w:rPr>
        <w:t xml:space="preserve"> </w:t>
      </w:r>
      <w:r w:rsidRPr="0069100C">
        <w:rPr>
          <w:rtl/>
        </w:rPr>
        <w:t>הרי זה גיטך על מנת שתעלי לרקיע, על מנת שתרדי לתהום, על מנת שתבלעי קנה של מאה אמה, על מנת שתעברי את הים הגדול ברגליך</w:t>
      </w:r>
      <w:r w:rsidR="00980F5A">
        <w:rPr>
          <w:rFonts w:cs="Tahoma" w:hint="cs"/>
          <w:rtl/>
        </w:rPr>
        <w:t>.</w:t>
      </w:r>
    </w:p>
  </w:footnote>
  <w:footnote w:id="11">
    <w:p w14:paraId="77FC629A" w14:textId="5E2F796E" w:rsidR="009C3CB4" w:rsidRDefault="009C3CB4" w:rsidP="009C3CB4">
      <w:pPr>
        <w:pStyle w:val="a3"/>
      </w:pPr>
      <w:r>
        <w:rPr>
          <w:rStyle w:val="a5"/>
        </w:rPr>
        <w:footnoteRef/>
      </w:r>
      <w:r>
        <w:rPr>
          <w:rtl/>
        </w:rPr>
        <w:t xml:space="preserve"> </w:t>
      </w:r>
      <w:r w:rsidRPr="001B3037">
        <w:rPr>
          <w:rFonts w:cs="Tahoma"/>
          <w:b/>
          <w:bCs/>
          <w:color w:val="3B2F2A" w:themeColor="text2" w:themeShade="80"/>
          <w:rtl/>
        </w:rPr>
        <w:t>גזל בהמה והזקינה</w:t>
      </w:r>
      <w:r w:rsidR="00980F5A">
        <w:rPr>
          <w:rFonts w:cs="Tahoma" w:hint="cs"/>
          <w:rtl/>
        </w:rPr>
        <w:t>.</w:t>
      </w:r>
      <w:r w:rsidRPr="00D562E8">
        <w:rPr>
          <w:rFonts w:hint="cs"/>
          <w:rtl/>
        </w:rPr>
        <w:t xml:space="preserve"> לכו"ע</w:t>
      </w:r>
      <w:r w:rsidRPr="00D562E8">
        <w:rPr>
          <w:rtl/>
        </w:rPr>
        <w:t xml:space="preserve"> משלם כשעת הגזילה</w:t>
      </w:r>
      <w:r w:rsidR="00980F5A">
        <w:rPr>
          <w:rFonts w:cs="Tahoma" w:hint="cs"/>
          <w:rtl/>
        </w:rPr>
        <w:t>.</w:t>
      </w:r>
    </w:p>
  </w:footnote>
  <w:footnote w:id="12">
    <w:p w14:paraId="5769B80E" w14:textId="17D57796" w:rsidR="002F24DC" w:rsidRDefault="009C3CB4" w:rsidP="009C3CB4">
      <w:pPr>
        <w:pStyle w:val="a3"/>
        <w:rPr>
          <w:rtl/>
        </w:rPr>
      </w:pPr>
      <w:r>
        <w:rPr>
          <w:rStyle w:val="a5"/>
        </w:rPr>
        <w:footnoteRef/>
      </w:r>
      <w:r>
        <w:rPr>
          <w:rtl/>
        </w:rPr>
        <w:t xml:space="preserve"> </w:t>
      </w:r>
      <w:r w:rsidRPr="001B3037">
        <w:rPr>
          <w:rFonts w:cs="Tahoma"/>
          <w:b/>
          <w:bCs/>
          <w:color w:val="3B2F2A" w:themeColor="text2" w:themeShade="80"/>
          <w:rtl/>
        </w:rPr>
        <w:t>כגון דא</w:t>
      </w:r>
      <w:r w:rsidR="00980F5A">
        <w:rPr>
          <w:rFonts w:cs="Tahoma" w:hint="cs"/>
          <w:rtl/>
        </w:rPr>
        <w:t>.</w:t>
      </w:r>
      <w:r w:rsidRPr="00C6356D">
        <w:rPr>
          <w:rtl/>
        </w:rPr>
        <w:t xml:space="preserve"> צריכא רבה</w:t>
      </w:r>
      <w:r w:rsidR="00980F5A">
        <w:rPr>
          <w:rFonts w:cs="Tahoma"/>
          <w:rtl/>
        </w:rPr>
        <w:t>.</w:t>
      </w:r>
    </w:p>
    <w:p w14:paraId="285F9E90" w14:textId="40FA24FC" w:rsidR="009C3CB4" w:rsidRDefault="009C3CB4" w:rsidP="009C3CB4">
      <w:pPr>
        <w:pStyle w:val="a3"/>
      </w:pPr>
      <w:r w:rsidRPr="00C6356D">
        <w:rPr>
          <w:rtl/>
        </w:rPr>
        <w:t xml:space="preserve"> </w:t>
      </w:r>
    </w:p>
  </w:footnote>
  <w:footnote w:id="13">
    <w:p w14:paraId="1E1EBAE0" w14:textId="4795A9D8" w:rsidR="002F24DC" w:rsidRDefault="009C3CB4" w:rsidP="009C3CB4">
      <w:pPr>
        <w:pStyle w:val="a3"/>
        <w:rPr>
          <w:rtl/>
        </w:rPr>
      </w:pPr>
      <w:r>
        <w:rPr>
          <w:rStyle w:val="a5"/>
        </w:rPr>
        <w:footnoteRef/>
      </w:r>
      <w:r>
        <w:rPr>
          <w:rtl/>
        </w:rPr>
        <w:t xml:space="preserve"> </w:t>
      </w:r>
      <w:r w:rsidRPr="001B3037">
        <w:rPr>
          <w:rFonts w:cs="Tahoma"/>
          <w:b/>
          <w:bCs/>
          <w:color w:val="3B2F2A" w:themeColor="text2" w:themeShade="80"/>
          <w:rtl/>
        </w:rPr>
        <w:t>שדה אבותיו</w:t>
      </w:r>
      <w:r w:rsidR="00980F5A" w:rsidRPr="001B3037">
        <w:rPr>
          <w:rFonts w:cs="Tahoma" w:hint="cs"/>
          <w:b/>
          <w:bCs/>
          <w:color w:val="3B2F2A" w:themeColor="text2" w:themeShade="80"/>
          <w:rtl/>
        </w:rPr>
        <w:t>.</w:t>
      </w:r>
      <w:r w:rsidRPr="00C6356D">
        <w:rPr>
          <w:rtl/>
        </w:rPr>
        <w:t xml:space="preserve"> </w:t>
      </w:r>
      <w:r w:rsidRPr="00C6356D">
        <w:rPr>
          <w:rFonts w:hint="cs"/>
          <w:rtl/>
        </w:rPr>
        <w:t xml:space="preserve">לס"ד היינו </w:t>
      </w:r>
      <w:r w:rsidRPr="00C6356D">
        <w:rPr>
          <w:rtl/>
        </w:rPr>
        <w:t>שדה אברהם יצחק ויעקב</w:t>
      </w:r>
      <w:r w:rsidR="00980F5A">
        <w:rPr>
          <w:rFonts w:cs="Tahoma"/>
          <w:rtl/>
        </w:rPr>
        <w:t>.</w:t>
      </w:r>
    </w:p>
    <w:p w14:paraId="7752D473" w14:textId="0DC6C921" w:rsidR="009C3CB4" w:rsidRDefault="009C3CB4" w:rsidP="009C3CB4">
      <w:pPr>
        <w:pStyle w:val="a3"/>
      </w:pPr>
      <w:r w:rsidRPr="00C6356D">
        <w:rPr>
          <w:rtl/>
        </w:rPr>
        <w:t xml:space="preserve"> </w:t>
      </w:r>
    </w:p>
  </w:footnote>
  <w:footnote w:id="14">
    <w:p w14:paraId="77C7D55C" w14:textId="7A562EC8" w:rsidR="002F24DC" w:rsidRDefault="009C3CB4" w:rsidP="009C3CB4">
      <w:pPr>
        <w:pStyle w:val="a3"/>
        <w:rPr>
          <w:rtl/>
        </w:rPr>
      </w:pPr>
      <w:r>
        <w:rPr>
          <w:rStyle w:val="a5"/>
        </w:rPr>
        <w:footnoteRef/>
      </w:r>
      <w:r>
        <w:rPr>
          <w:rtl/>
        </w:rPr>
        <w:t xml:space="preserve"> </w:t>
      </w:r>
      <w:r w:rsidRPr="001B3037">
        <w:rPr>
          <w:rFonts w:cs="Tahoma"/>
          <w:b/>
          <w:bCs/>
          <w:color w:val="3B2F2A" w:themeColor="text2" w:themeShade="80"/>
          <w:rtl/>
        </w:rPr>
        <w:t>כגון דא</w:t>
      </w:r>
      <w:r w:rsidR="00980F5A">
        <w:rPr>
          <w:rFonts w:cs="Tahoma" w:hint="cs"/>
          <w:rtl/>
        </w:rPr>
        <w:t>.</w:t>
      </w:r>
      <w:r>
        <w:rPr>
          <w:rtl/>
        </w:rPr>
        <w:t xml:space="preserve"> צריכא רבה</w:t>
      </w:r>
      <w:r w:rsidR="00980F5A">
        <w:rPr>
          <w:rFonts w:cs="Tahoma"/>
          <w:rtl/>
        </w:rPr>
        <w:t>.</w:t>
      </w:r>
    </w:p>
    <w:p w14:paraId="3FAD2D53" w14:textId="1BF3EC95" w:rsidR="009C3CB4" w:rsidRDefault="009C3CB4" w:rsidP="009C3CB4">
      <w:pPr>
        <w:pStyle w:val="a3"/>
        <w:rPr>
          <w:rtl/>
        </w:rPr>
      </w:pPr>
      <w:r>
        <w:rPr>
          <w:rtl/>
        </w:rPr>
        <w:t xml:space="preserve"> </w:t>
      </w:r>
    </w:p>
  </w:footnote>
  <w:footnote w:id="15">
    <w:p w14:paraId="71B09234" w14:textId="594E4A46" w:rsidR="009C3CB4" w:rsidRPr="000B71C0" w:rsidRDefault="009C3CB4" w:rsidP="009C3CB4">
      <w:pPr>
        <w:pStyle w:val="a3"/>
      </w:pPr>
      <w:r>
        <w:rPr>
          <w:rStyle w:val="a5"/>
        </w:rPr>
        <w:footnoteRef/>
      </w:r>
      <w:r>
        <w:rPr>
          <w:rtl/>
        </w:rPr>
        <w:t xml:space="preserve"> </w:t>
      </w:r>
      <w:r w:rsidRPr="001B3037">
        <w:rPr>
          <w:rFonts w:cs="Tahoma" w:hint="cs"/>
          <w:b/>
          <w:bCs/>
          <w:color w:val="3B2F2A" w:themeColor="text2" w:themeShade="80"/>
          <w:rtl/>
        </w:rPr>
        <w:t>לא איקור</w:t>
      </w:r>
      <w:r w:rsidR="00980F5A" w:rsidRPr="001B3037">
        <w:rPr>
          <w:rFonts w:cs="Tahoma" w:hint="cs"/>
          <w:b/>
          <w:bCs/>
          <w:color w:val="3B2F2A" w:themeColor="text2" w:themeShade="80"/>
          <w:rtl/>
        </w:rPr>
        <w:t>.</w:t>
      </w:r>
      <w:r>
        <w:rPr>
          <w:rFonts w:hint="cs"/>
          <w:rtl/>
        </w:rPr>
        <w:t xml:space="preserve"> </w:t>
      </w:r>
      <w:r w:rsidRPr="000B71C0">
        <w:rPr>
          <w:rtl/>
        </w:rPr>
        <w:t>לנקטיה בכובסיה דלשבקיה לגלימא</w:t>
      </w:r>
      <w:r>
        <w:rPr>
          <w:rFonts w:hint="cs"/>
          <w:rtl/>
        </w:rPr>
        <w:t>?</w:t>
      </w:r>
      <w:r w:rsidR="00980F5A">
        <w:rPr>
          <w:rFonts w:cs="Tahoma" w:hint="cs"/>
          <w:rtl/>
        </w:rPr>
        <w:t>.</w:t>
      </w:r>
    </w:p>
  </w:footnote>
  <w:footnote w:id="16">
    <w:p w14:paraId="6BEB98BC" w14:textId="4817CFB8" w:rsidR="002F24DC" w:rsidRDefault="009C3CB4" w:rsidP="009C3CB4">
      <w:pPr>
        <w:pStyle w:val="a3"/>
        <w:rPr>
          <w:rtl/>
        </w:rPr>
      </w:pPr>
      <w:r>
        <w:rPr>
          <w:rStyle w:val="a5"/>
        </w:rPr>
        <w:footnoteRef/>
      </w:r>
      <w:r>
        <w:rPr>
          <w:rtl/>
        </w:rPr>
        <w:t xml:space="preserve"> </w:t>
      </w:r>
      <w:r w:rsidRPr="001B3037">
        <w:rPr>
          <w:rFonts w:cs="Tahoma" w:hint="cs"/>
          <w:b/>
          <w:bCs/>
          <w:color w:val="3B2F2A" w:themeColor="text2" w:themeShade="80"/>
          <w:rtl/>
        </w:rPr>
        <w:t>סיפא</w:t>
      </w:r>
      <w:r w:rsidR="00980F5A" w:rsidRPr="001B3037">
        <w:rPr>
          <w:rFonts w:cs="Tahoma" w:hint="cs"/>
          <w:b/>
          <w:bCs/>
          <w:color w:val="3B2F2A" w:themeColor="text2" w:themeShade="80"/>
          <w:rtl/>
        </w:rPr>
        <w:t>.</w:t>
      </w:r>
      <w:r w:rsidRPr="001B3037">
        <w:rPr>
          <w:rFonts w:cs="Tahoma" w:hint="cs"/>
          <w:b/>
          <w:bCs/>
          <w:color w:val="3B2F2A" w:themeColor="text2" w:themeShade="80"/>
          <w:rtl/>
        </w:rPr>
        <w:t xml:space="preserve"> </w:t>
      </w:r>
      <w:r w:rsidRPr="00453C06">
        <w:rPr>
          <w:rtl/>
        </w:rPr>
        <w:t>יצא לו שם מציאה בעיר דבריו קיימין</w:t>
      </w:r>
      <w:r w:rsidR="00980F5A">
        <w:rPr>
          <w:rFonts w:cs="Tahoma"/>
          <w:rtl/>
        </w:rPr>
        <w:t>.</w:t>
      </w:r>
      <w:r w:rsidRPr="00453C06">
        <w:rPr>
          <w:rtl/>
        </w:rPr>
        <w:t xml:space="preserve"> </w:t>
      </w:r>
      <w:r w:rsidRPr="001B3037">
        <w:rPr>
          <w:rFonts w:cs="Tahoma"/>
          <w:b/>
          <w:bCs/>
          <w:color w:val="3B2F2A" w:themeColor="text2" w:themeShade="80"/>
          <w:rtl/>
        </w:rPr>
        <w:t>כיון</w:t>
      </w:r>
      <w:r w:rsidR="00980F5A">
        <w:rPr>
          <w:rFonts w:cs="Tahoma" w:hint="cs"/>
          <w:rtl/>
        </w:rPr>
        <w:t>.</w:t>
      </w:r>
      <w:r w:rsidRPr="00453C06">
        <w:rPr>
          <w:rtl/>
        </w:rPr>
        <w:t xml:space="preserve"> דיצא לו שם מציאה בעיר מיבדל בדילי אינשי מינה, והויא לה כחצר המשתמרת</w:t>
      </w:r>
      <w:r w:rsidR="00980F5A">
        <w:rPr>
          <w:rFonts w:cs="Tahoma"/>
          <w:rtl/>
        </w:rPr>
        <w:t>.</w:t>
      </w:r>
    </w:p>
    <w:p w14:paraId="1DE5D8EB" w14:textId="48512454" w:rsidR="009C3CB4" w:rsidRDefault="009C3CB4" w:rsidP="009C3CB4">
      <w:pPr>
        <w:pStyle w:val="a3"/>
      </w:pPr>
      <w:r w:rsidRPr="00453C06">
        <w:rPr>
          <w:rtl/>
        </w:rPr>
        <w:t xml:space="preserve"> </w:t>
      </w:r>
    </w:p>
  </w:footnote>
  <w:footnote w:id="17">
    <w:p w14:paraId="15BF64F3" w14:textId="77777777" w:rsidR="009C3CB4" w:rsidRPr="00C73493" w:rsidRDefault="009C3CB4" w:rsidP="009C3CB4">
      <w:pPr>
        <w:pStyle w:val="a3"/>
        <w:rPr>
          <w:u w:val="single"/>
          <w:rtl/>
        </w:rPr>
      </w:pPr>
      <w:r>
        <w:rPr>
          <w:rStyle w:val="a5"/>
        </w:rPr>
        <w:footnoteRef/>
      </w:r>
      <w:r>
        <w:rPr>
          <w:rtl/>
        </w:rPr>
        <w:t xml:space="preserve"> </w:t>
      </w:r>
      <w:r w:rsidRPr="00C73493">
        <w:rPr>
          <w:rFonts w:hint="cs"/>
          <w:u w:val="single"/>
          <w:rtl/>
        </w:rPr>
        <w:t>אויר שאין סופו לנוח</w:t>
      </w:r>
    </w:p>
    <w:p w14:paraId="6A906CE1" w14:textId="32950D1E" w:rsidR="009C3CB4" w:rsidRPr="00C73493" w:rsidRDefault="009C3CB4" w:rsidP="009C3CB4">
      <w:pPr>
        <w:pStyle w:val="a3"/>
        <w:rPr>
          <w:rtl/>
        </w:rPr>
      </w:pPr>
      <w:r w:rsidRPr="001B3037">
        <w:rPr>
          <w:rFonts w:cs="Tahoma" w:hint="cs"/>
          <w:b/>
          <w:bCs/>
          <w:color w:val="3B2F2A" w:themeColor="text2" w:themeShade="80"/>
          <w:rtl/>
        </w:rPr>
        <w:t>מפסיק כלי</w:t>
      </w:r>
      <w:r w:rsidR="00980F5A" w:rsidRPr="001B3037">
        <w:rPr>
          <w:rFonts w:cs="Tahoma" w:hint="cs"/>
          <w:b/>
          <w:bCs/>
          <w:color w:val="3B2F2A" w:themeColor="text2" w:themeShade="80"/>
          <w:rtl/>
        </w:rPr>
        <w:t>.</w:t>
      </w:r>
      <w:r w:rsidRPr="00C73493">
        <w:rPr>
          <w:rFonts w:hint="cs"/>
          <w:rtl/>
        </w:rPr>
        <w:t xml:space="preserve"> לאו כמונח</w:t>
      </w:r>
      <w:r w:rsidR="00980F5A">
        <w:rPr>
          <w:rFonts w:cs="Tahoma" w:hint="cs"/>
          <w:rtl/>
        </w:rPr>
        <w:t>.</w:t>
      </w:r>
      <w:r w:rsidRPr="00C73493">
        <w:rPr>
          <w:rFonts w:hint="cs"/>
          <w:rtl/>
        </w:rPr>
        <w:t xml:space="preserve"> </w:t>
      </w:r>
      <w:r w:rsidRPr="001B3037">
        <w:rPr>
          <w:rFonts w:cs="Tahoma" w:hint="cs"/>
          <w:b/>
          <w:bCs/>
          <w:color w:val="3B2F2A" w:themeColor="text2" w:themeShade="80"/>
          <w:rtl/>
        </w:rPr>
        <w:t>כגון</w:t>
      </w:r>
      <w:r w:rsidR="00980F5A" w:rsidRPr="001B3037">
        <w:rPr>
          <w:rFonts w:cs="Tahoma" w:hint="cs"/>
          <w:b/>
          <w:bCs/>
          <w:color w:val="3B2F2A" w:themeColor="text2" w:themeShade="80"/>
          <w:rtl/>
        </w:rPr>
        <w:t>.</w:t>
      </w:r>
      <w:r w:rsidRPr="00C73493">
        <w:rPr>
          <w:rFonts w:hint="cs"/>
          <w:rtl/>
        </w:rPr>
        <w:t xml:space="preserve"> זבל הקולט מהאויר</w:t>
      </w:r>
      <w:r w:rsidR="00980F5A">
        <w:rPr>
          <w:rFonts w:cs="Tahoma" w:hint="cs"/>
          <w:rtl/>
        </w:rPr>
        <w:t>.</w:t>
      </w:r>
    </w:p>
    <w:p w14:paraId="41ADF331" w14:textId="73C757D4" w:rsidR="009C3CB4" w:rsidRDefault="009C3CB4" w:rsidP="009C3CB4">
      <w:pPr>
        <w:pStyle w:val="a3"/>
        <w:rPr>
          <w:rtl/>
        </w:rPr>
      </w:pPr>
      <w:r w:rsidRPr="001B3037">
        <w:rPr>
          <w:rFonts w:cs="Tahoma" w:hint="cs"/>
          <w:b/>
          <w:bCs/>
          <w:color w:val="3B2F2A" w:themeColor="text2" w:themeShade="80"/>
          <w:rtl/>
        </w:rPr>
        <w:t>לא מפסיק כלי</w:t>
      </w:r>
      <w:r w:rsidR="00980F5A" w:rsidRPr="001B3037">
        <w:rPr>
          <w:rFonts w:cs="Tahoma" w:hint="cs"/>
          <w:b/>
          <w:bCs/>
          <w:color w:val="3B2F2A" w:themeColor="text2" w:themeShade="80"/>
          <w:rtl/>
        </w:rPr>
        <w:t>.</w:t>
      </w:r>
      <w:r w:rsidRPr="001B3037">
        <w:rPr>
          <w:rFonts w:cs="Tahoma" w:hint="cs"/>
          <w:b/>
          <w:bCs/>
          <w:color w:val="3B2F2A" w:themeColor="text2" w:themeShade="80"/>
          <w:rtl/>
        </w:rPr>
        <w:t xml:space="preserve"> </w:t>
      </w:r>
      <w:r w:rsidRPr="00C73493">
        <w:rPr>
          <w:rFonts w:hint="cs"/>
          <w:rtl/>
        </w:rPr>
        <w:t>ספק</w:t>
      </w:r>
      <w:r w:rsidR="00980F5A">
        <w:rPr>
          <w:rFonts w:cs="Tahoma" w:hint="cs"/>
          <w:rtl/>
        </w:rPr>
        <w:t>.</w:t>
      </w:r>
      <w:r w:rsidRPr="001B3037">
        <w:rPr>
          <w:rFonts w:cs="Tahoma" w:hint="cs"/>
          <w:b/>
          <w:bCs/>
          <w:color w:val="3B2F2A" w:themeColor="text2" w:themeShade="80"/>
          <w:rtl/>
        </w:rPr>
        <w:t xml:space="preserve"> כגון</w:t>
      </w:r>
      <w:r w:rsidR="00980F5A" w:rsidRPr="001B3037">
        <w:rPr>
          <w:rFonts w:cs="Tahoma" w:hint="cs"/>
          <w:b/>
          <w:bCs/>
          <w:color w:val="3B2F2A" w:themeColor="text2" w:themeShade="80"/>
          <w:rtl/>
        </w:rPr>
        <w:t>.</w:t>
      </w:r>
      <w:r w:rsidRPr="001B3037">
        <w:rPr>
          <w:rFonts w:cs="Tahoma" w:hint="cs"/>
          <w:b/>
          <w:bCs/>
          <w:color w:val="3B2F2A" w:themeColor="text2" w:themeShade="80"/>
          <w:rtl/>
        </w:rPr>
        <w:t xml:space="preserve"> </w:t>
      </w:r>
      <w:r w:rsidRPr="00C73493">
        <w:rPr>
          <w:rtl/>
        </w:rPr>
        <w:t>זרק ארנקי בפתח זה ויצאתה בפתח זה</w:t>
      </w:r>
      <w:r w:rsidR="00980F5A">
        <w:rPr>
          <w:rFonts w:cs="Tahoma" w:hint="cs"/>
          <w:rtl/>
        </w:rPr>
        <w:t>.</w:t>
      </w:r>
    </w:p>
  </w:footnote>
  <w:footnote w:id="18">
    <w:p w14:paraId="49577784" w14:textId="77777777" w:rsidR="009C3CB4" w:rsidRPr="001B3037" w:rsidRDefault="009C3CB4" w:rsidP="009C3CB4">
      <w:pPr>
        <w:pStyle w:val="a3"/>
        <w:rPr>
          <w:b/>
          <w:bCs/>
          <w:color w:val="3B2F2A" w:themeColor="text2" w:themeShade="80"/>
          <w:rtl/>
        </w:rPr>
      </w:pPr>
      <w:r>
        <w:rPr>
          <w:rStyle w:val="a5"/>
        </w:rPr>
        <w:footnoteRef/>
      </w:r>
      <w:r>
        <w:rPr>
          <w:rtl/>
        </w:rPr>
        <w:t xml:space="preserve"> </w:t>
      </w:r>
      <w:r w:rsidRPr="00E87946">
        <w:rPr>
          <w:rFonts w:hint="cs"/>
          <w:i/>
          <w:iCs/>
          <w:rtl/>
        </w:rPr>
        <w:t>אופן א</w:t>
      </w:r>
    </w:p>
    <w:p w14:paraId="242C29BC" w14:textId="1A6C40A5" w:rsidR="002F24DC" w:rsidRDefault="009C3CB4" w:rsidP="009C3CB4">
      <w:pPr>
        <w:pStyle w:val="a3"/>
        <w:rPr>
          <w:rtl/>
        </w:rPr>
      </w:pPr>
      <w:r w:rsidRPr="001B3037">
        <w:rPr>
          <w:rFonts w:cs="Tahoma"/>
          <w:b/>
          <w:bCs/>
          <w:color w:val="3B2F2A" w:themeColor="text2" w:themeShade="80"/>
          <w:rtl/>
        </w:rPr>
        <w:t>חייבות בשילוח</w:t>
      </w:r>
      <w:r w:rsidR="00980F5A">
        <w:rPr>
          <w:rFonts w:cs="Tahoma" w:hint="cs"/>
          <w:rtl/>
        </w:rPr>
        <w:t>.</w:t>
      </w:r>
      <w:r w:rsidRPr="00E87946">
        <w:rPr>
          <w:rFonts w:hint="cs"/>
          <w:rtl/>
        </w:rPr>
        <w:t xml:space="preserve"> </w:t>
      </w:r>
      <w:r w:rsidRPr="00E87946">
        <w:rPr>
          <w:rtl/>
        </w:rPr>
        <w:t>מקמי דתיפול לחצירו</w:t>
      </w:r>
      <w:r w:rsidR="00980F5A">
        <w:rPr>
          <w:rFonts w:cs="Tahoma"/>
          <w:rtl/>
        </w:rPr>
        <w:t>.</w:t>
      </w:r>
    </w:p>
    <w:p w14:paraId="3FCF2548" w14:textId="7DAFB517" w:rsidR="009C3CB4" w:rsidRPr="00E87946" w:rsidRDefault="009C3CB4" w:rsidP="009C3CB4">
      <w:pPr>
        <w:pStyle w:val="a3"/>
        <w:rPr>
          <w:rtl/>
        </w:rPr>
      </w:pPr>
      <w:r w:rsidRPr="001B3037">
        <w:rPr>
          <w:rFonts w:cs="Tahoma"/>
          <w:b/>
          <w:bCs/>
          <w:color w:val="3B2F2A" w:themeColor="text2" w:themeShade="80"/>
          <w:rtl/>
        </w:rPr>
        <w:t>אסורות משום גזל</w:t>
      </w:r>
      <w:r w:rsidR="00A94292">
        <w:rPr>
          <w:rFonts w:cs="Tahoma" w:hint="cs"/>
          <w:rtl/>
        </w:rPr>
        <w:t xml:space="preserve"> (</w:t>
      </w:r>
      <w:r w:rsidRPr="00E87946">
        <w:rPr>
          <w:rFonts w:hint="cs"/>
          <w:rtl/>
        </w:rPr>
        <w:t>א) אאמן</w:t>
      </w:r>
      <w:r w:rsidR="00A94292">
        <w:rPr>
          <w:rFonts w:cs="Tahoma" w:hint="cs"/>
          <w:rtl/>
        </w:rPr>
        <w:t xml:space="preserve"> (</w:t>
      </w:r>
      <w:r w:rsidRPr="00E87946">
        <w:rPr>
          <w:rFonts w:hint="cs"/>
          <w:rtl/>
        </w:rPr>
        <w:t xml:space="preserve">ב) </w:t>
      </w:r>
      <w:r w:rsidRPr="00E87946">
        <w:rPr>
          <w:rtl/>
        </w:rPr>
        <w:t>אביצים, ומדנפיק רובה דעתיה עילוה</w:t>
      </w:r>
      <w:r w:rsidR="00980F5A">
        <w:rPr>
          <w:rFonts w:cs="Tahoma"/>
          <w:rtl/>
        </w:rPr>
        <w:t>.</w:t>
      </w:r>
    </w:p>
    <w:p w14:paraId="08D603C4" w14:textId="77777777" w:rsidR="009C3CB4" w:rsidRPr="001B3037" w:rsidRDefault="009C3CB4" w:rsidP="009C3CB4">
      <w:pPr>
        <w:pStyle w:val="a3"/>
        <w:rPr>
          <w:b/>
          <w:bCs/>
          <w:color w:val="3B2F2A" w:themeColor="text2" w:themeShade="80"/>
          <w:rtl/>
        </w:rPr>
      </w:pPr>
      <w:r w:rsidRPr="00E87946">
        <w:rPr>
          <w:rFonts w:hint="cs"/>
          <w:i/>
          <w:iCs/>
          <w:rtl/>
        </w:rPr>
        <w:t>אופן ב</w:t>
      </w:r>
    </w:p>
    <w:p w14:paraId="262DA224" w14:textId="5424E0B1" w:rsidR="002F24DC" w:rsidRDefault="009C3CB4" w:rsidP="009C3CB4">
      <w:pPr>
        <w:pStyle w:val="a3"/>
        <w:rPr>
          <w:rtl/>
        </w:rPr>
      </w:pPr>
      <w:r w:rsidRPr="001B3037">
        <w:rPr>
          <w:rFonts w:cs="Tahoma" w:hint="cs"/>
          <w:b/>
          <w:bCs/>
          <w:color w:val="3B2F2A" w:themeColor="text2" w:themeShade="80"/>
          <w:rtl/>
        </w:rPr>
        <w:t>למ"ד</w:t>
      </w:r>
      <w:r w:rsidR="00980F5A">
        <w:rPr>
          <w:rFonts w:cs="Tahoma" w:hint="cs"/>
          <w:rtl/>
        </w:rPr>
        <w:t>.</w:t>
      </w:r>
      <w:r w:rsidRPr="00E87946">
        <w:rPr>
          <w:rFonts w:hint="cs"/>
          <w:rtl/>
        </w:rPr>
        <w:t xml:space="preserve"> </w:t>
      </w:r>
      <w:r w:rsidRPr="00E87946">
        <w:rPr>
          <w:rtl/>
        </w:rPr>
        <w:t>אסור לזכות בביצים כל זמן שהאם רובצת עליהם</w:t>
      </w:r>
      <w:r w:rsidR="00A94292">
        <w:rPr>
          <w:rFonts w:cs="Tahoma" w:hint="cs"/>
          <w:rtl/>
        </w:rPr>
        <w:t xml:space="preserve"> (</w:t>
      </w:r>
      <w:r w:rsidRPr="001B3037">
        <w:rPr>
          <w:rFonts w:cs="Tahoma"/>
          <w:b/>
          <w:bCs/>
          <w:color w:val="3B2F2A" w:themeColor="text2" w:themeShade="80"/>
          <w:rtl/>
        </w:rPr>
        <w:t>שנאמר</w:t>
      </w:r>
      <w:r w:rsidR="00980F5A" w:rsidRPr="001B3037">
        <w:rPr>
          <w:rFonts w:cs="Tahoma" w:hint="cs"/>
          <w:b/>
          <w:bCs/>
          <w:color w:val="3B2F2A" w:themeColor="text2" w:themeShade="80"/>
          <w:rtl/>
        </w:rPr>
        <w:t>.</w:t>
      </w:r>
      <w:r w:rsidRPr="00E87946">
        <w:rPr>
          <w:rtl/>
        </w:rPr>
        <w:t xml:space="preserve"> שלח תשלח את האם, והדר, את הבנים תקח לך</w:t>
      </w:r>
      <w:r w:rsidRPr="00E87946">
        <w:rPr>
          <w:rFonts w:hint="cs"/>
          <w:rtl/>
        </w:rPr>
        <w:t>)</w:t>
      </w:r>
      <w:r w:rsidR="00980F5A">
        <w:rPr>
          <w:rFonts w:cs="Tahoma" w:hint="cs"/>
          <w:rtl/>
        </w:rPr>
        <w:t>.</w:t>
      </w:r>
    </w:p>
    <w:p w14:paraId="2BF1BDE2" w14:textId="75F1E447" w:rsidR="002F24DC" w:rsidRDefault="009C3CB4" w:rsidP="009C3CB4">
      <w:pPr>
        <w:pStyle w:val="a3"/>
        <w:rPr>
          <w:rtl/>
        </w:rPr>
      </w:pPr>
      <w:r w:rsidRPr="001B3037">
        <w:rPr>
          <w:rFonts w:cs="Tahoma"/>
          <w:b/>
          <w:bCs/>
          <w:color w:val="3B2F2A" w:themeColor="text2" w:themeShade="80"/>
          <w:rtl/>
        </w:rPr>
        <w:t>אפילו</w:t>
      </w:r>
      <w:r w:rsidR="00980F5A">
        <w:rPr>
          <w:rFonts w:cs="Tahoma" w:hint="cs"/>
          <w:rtl/>
        </w:rPr>
        <w:t>.</w:t>
      </w:r>
      <w:r w:rsidRPr="00E87946">
        <w:rPr>
          <w:rtl/>
        </w:rPr>
        <w:t xml:space="preserve"> </w:t>
      </w:r>
      <w:r w:rsidRPr="00E87946">
        <w:rPr>
          <w:rFonts w:hint="cs"/>
          <w:rtl/>
        </w:rPr>
        <w:t>ש</w:t>
      </w:r>
      <w:r w:rsidRPr="00E87946">
        <w:rPr>
          <w:rtl/>
        </w:rPr>
        <w:t>נפלה לחצרו</w:t>
      </w:r>
      <w:r w:rsidR="00980F5A">
        <w:rPr>
          <w:rFonts w:cs="Tahoma" w:hint="cs"/>
          <w:rtl/>
        </w:rPr>
        <w:t>.</w:t>
      </w:r>
    </w:p>
    <w:p w14:paraId="665672F9" w14:textId="3ED41F0F" w:rsidR="002F24DC" w:rsidRDefault="009C3CB4" w:rsidP="009C3CB4">
      <w:pPr>
        <w:pStyle w:val="a3"/>
        <w:rPr>
          <w:rtl/>
        </w:rPr>
      </w:pPr>
      <w:r w:rsidRPr="001B3037">
        <w:rPr>
          <w:rFonts w:cs="Tahoma" w:hint="cs"/>
          <w:b/>
          <w:bCs/>
          <w:color w:val="3B2F2A" w:themeColor="text2" w:themeShade="80"/>
          <w:rtl/>
        </w:rPr>
        <w:t>הטעם</w:t>
      </w:r>
      <w:r w:rsidR="00980F5A" w:rsidRPr="001B3037">
        <w:rPr>
          <w:rFonts w:cs="Tahoma" w:hint="cs"/>
          <w:b/>
          <w:bCs/>
          <w:color w:val="3B2F2A" w:themeColor="text2" w:themeShade="80"/>
          <w:rtl/>
        </w:rPr>
        <w:t>.</w:t>
      </w:r>
      <w:r w:rsidRPr="001B3037">
        <w:rPr>
          <w:rFonts w:cs="Tahoma" w:hint="cs"/>
          <w:b/>
          <w:bCs/>
          <w:color w:val="3B2F2A" w:themeColor="text2" w:themeShade="80"/>
          <w:rtl/>
        </w:rPr>
        <w:t xml:space="preserve"> </w:t>
      </w:r>
      <w:r w:rsidRPr="00E87946">
        <w:rPr>
          <w:rtl/>
        </w:rPr>
        <w:t>כל היכא דאיהו מצי זכי ליה חצרו זכיא ליה, וכל היכא דאיהו לא מצי זכי ליה חצרו נמי לא זכיא ליה</w:t>
      </w:r>
      <w:r w:rsidR="00980F5A">
        <w:rPr>
          <w:rFonts w:cs="Tahoma"/>
          <w:rtl/>
        </w:rPr>
        <w:t>.</w:t>
      </w:r>
    </w:p>
    <w:p w14:paraId="0C6C8D04" w14:textId="3CB182B4" w:rsidR="009C3CB4" w:rsidRPr="00E87946" w:rsidRDefault="009C3CB4" w:rsidP="009C3CB4">
      <w:pPr>
        <w:pStyle w:val="a3"/>
        <w:rPr>
          <w:rtl/>
        </w:rPr>
      </w:pPr>
      <w:r w:rsidRPr="001B3037">
        <w:rPr>
          <w:rFonts w:cs="Tahoma"/>
          <w:b/>
          <w:bCs/>
          <w:color w:val="3B2F2A" w:themeColor="text2" w:themeShade="80"/>
          <w:rtl/>
        </w:rPr>
        <w:t>אסורות בגזל</w:t>
      </w:r>
      <w:r w:rsidR="00A94292">
        <w:rPr>
          <w:rFonts w:cs="Tahoma" w:hint="cs"/>
          <w:rtl/>
        </w:rPr>
        <w:t xml:space="preserve"> (</w:t>
      </w:r>
      <w:r w:rsidRPr="00E87946">
        <w:rPr>
          <w:rFonts w:hint="cs"/>
          <w:rtl/>
        </w:rPr>
        <w:t>קשה,</w:t>
      </w:r>
      <w:r w:rsidRPr="00E87946">
        <w:rPr>
          <w:rtl/>
        </w:rPr>
        <w:t xml:space="preserve"> אי דשלחה</w:t>
      </w:r>
      <w:r w:rsidRPr="00E87946">
        <w:rPr>
          <w:rFonts w:hint="cs"/>
          <w:rtl/>
        </w:rPr>
        <w:t>,</w:t>
      </w:r>
      <w:r w:rsidRPr="00E87946">
        <w:rPr>
          <w:rtl/>
        </w:rPr>
        <w:t xml:space="preserve"> גזל מעליא הוא, אי לא שלחה</w:t>
      </w:r>
      <w:r w:rsidRPr="00E87946">
        <w:rPr>
          <w:rFonts w:hint="cs"/>
          <w:rtl/>
        </w:rPr>
        <w:t>,</w:t>
      </w:r>
      <w:r w:rsidRPr="00E87946">
        <w:rPr>
          <w:rtl/>
        </w:rPr>
        <w:t xml:space="preserve"> הא בעי שלוחה</w:t>
      </w:r>
      <w:r w:rsidRPr="00E87946">
        <w:rPr>
          <w:rFonts w:hint="cs"/>
          <w:rtl/>
        </w:rPr>
        <w:t>)</w:t>
      </w:r>
      <w:r w:rsidR="00980F5A">
        <w:rPr>
          <w:rFonts w:cs="Tahoma" w:hint="cs"/>
          <w:rtl/>
        </w:rPr>
        <w:t>.</w:t>
      </w:r>
    </w:p>
    <w:p w14:paraId="2932324D" w14:textId="41CC9C87" w:rsidR="002F24DC" w:rsidRDefault="009C3CB4" w:rsidP="009C3CB4">
      <w:pPr>
        <w:pStyle w:val="a3"/>
        <w:rPr>
          <w:rtl/>
        </w:rPr>
      </w:pPr>
      <w:r w:rsidRPr="001B3037">
        <w:rPr>
          <w:rFonts w:cs="Tahoma" w:hint="cs"/>
          <w:b/>
          <w:bCs/>
          <w:color w:val="3B2F2A" w:themeColor="text2" w:themeShade="80"/>
          <w:rtl/>
        </w:rPr>
        <w:t>כגון</w:t>
      </w:r>
      <w:r w:rsidR="00980F5A" w:rsidRPr="001B3037">
        <w:rPr>
          <w:rFonts w:cs="Tahoma" w:hint="cs"/>
          <w:b/>
          <w:bCs/>
          <w:color w:val="3B2F2A" w:themeColor="text2" w:themeShade="80"/>
          <w:rtl/>
        </w:rPr>
        <w:t>.</w:t>
      </w:r>
      <w:r w:rsidRPr="001B3037">
        <w:rPr>
          <w:rFonts w:cs="Tahoma" w:hint="cs"/>
          <w:b/>
          <w:bCs/>
          <w:color w:val="3B2F2A" w:themeColor="text2" w:themeShade="80"/>
          <w:rtl/>
        </w:rPr>
        <w:t xml:space="preserve"> </w:t>
      </w:r>
      <w:r w:rsidRPr="00E87946">
        <w:rPr>
          <w:rtl/>
        </w:rPr>
        <w:t>בקטן דלאו בר שילוח הוא</w:t>
      </w:r>
      <w:r w:rsidR="00980F5A">
        <w:rPr>
          <w:rFonts w:cs="Tahoma"/>
          <w:rtl/>
        </w:rPr>
        <w:t>.</w:t>
      </w:r>
      <w:r w:rsidRPr="00E87946">
        <w:rPr>
          <w:rtl/>
        </w:rPr>
        <w:t xml:space="preserve"> </w:t>
      </w:r>
      <w:r w:rsidRPr="001B3037">
        <w:rPr>
          <w:rFonts w:cs="Tahoma" w:hint="cs"/>
          <w:b/>
          <w:bCs/>
          <w:color w:val="3B2F2A" w:themeColor="text2" w:themeShade="80"/>
          <w:rtl/>
        </w:rPr>
        <w:t>קשה</w:t>
      </w:r>
      <w:r w:rsidR="00980F5A" w:rsidRPr="001B3037">
        <w:rPr>
          <w:rFonts w:cs="Tahoma" w:hint="cs"/>
          <w:b/>
          <w:bCs/>
          <w:color w:val="3B2F2A" w:themeColor="text2" w:themeShade="80"/>
          <w:rtl/>
        </w:rPr>
        <w:t>.</w:t>
      </w:r>
      <w:r w:rsidRPr="001B3037">
        <w:rPr>
          <w:rFonts w:cs="Tahoma" w:hint="cs"/>
          <w:b/>
          <w:bCs/>
          <w:color w:val="3B2F2A" w:themeColor="text2" w:themeShade="80"/>
          <w:rtl/>
        </w:rPr>
        <w:t xml:space="preserve"> </w:t>
      </w:r>
      <w:r w:rsidRPr="00E87946">
        <w:rPr>
          <w:rtl/>
        </w:rPr>
        <w:t>קטן בר דרכי שלום הוא</w:t>
      </w:r>
      <w:r w:rsidR="00980F5A">
        <w:rPr>
          <w:rFonts w:cs="Tahoma" w:hint="cs"/>
          <w:rtl/>
        </w:rPr>
        <w:t>.</w:t>
      </w:r>
      <w:r w:rsidRPr="001B3037">
        <w:rPr>
          <w:rFonts w:cs="Tahoma"/>
          <w:b/>
          <w:bCs/>
          <w:color w:val="3B2F2A" w:themeColor="text2" w:themeShade="80"/>
          <w:rtl/>
        </w:rPr>
        <w:t xml:space="preserve"> הכי קאמר</w:t>
      </w:r>
      <w:r w:rsidR="00980F5A">
        <w:rPr>
          <w:rFonts w:cs="Tahoma" w:hint="cs"/>
          <w:rtl/>
        </w:rPr>
        <w:t>.</w:t>
      </w:r>
      <w:r w:rsidRPr="00E87946">
        <w:rPr>
          <w:rtl/>
        </w:rPr>
        <w:t xml:space="preserve"> אביו של קטן </w:t>
      </w:r>
      <w:r>
        <w:rPr>
          <w:rtl/>
        </w:rPr>
        <w:t>חייב להחזיר לו מפני דרכי שלום</w:t>
      </w:r>
      <w:r w:rsidR="00980F5A">
        <w:rPr>
          <w:rFonts w:cs="Tahoma"/>
          <w:rtl/>
        </w:rPr>
        <w:t>.</w:t>
      </w:r>
    </w:p>
    <w:p w14:paraId="3B6A8C99" w14:textId="1D859858" w:rsidR="009C3CB4" w:rsidRDefault="009C3CB4" w:rsidP="009C3CB4">
      <w:pPr>
        <w:pStyle w:val="a3"/>
        <w:rPr>
          <w:rtl/>
        </w:rPr>
      </w:pPr>
      <w:r>
        <w:rPr>
          <w:rtl/>
        </w:rPr>
        <w:t xml:space="preserve"> </w:t>
      </w:r>
    </w:p>
  </w:footnote>
  <w:footnote w:id="19">
    <w:p w14:paraId="01A0A1A0" w14:textId="77777777" w:rsidR="009C3CB4" w:rsidRPr="008B4435" w:rsidRDefault="009C3CB4" w:rsidP="009C3CB4">
      <w:pPr>
        <w:pStyle w:val="a3"/>
        <w:rPr>
          <w:u w:val="single"/>
          <w:rtl/>
        </w:rPr>
      </w:pPr>
      <w:r>
        <w:rPr>
          <w:rStyle w:val="a5"/>
        </w:rPr>
        <w:footnoteRef/>
      </w:r>
      <w:r>
        <w:rPr>
          <w:rtl/>
        </w:rPr>
        <w:t xml:space="preserve"> </w:t>
      </w:r>
      <w:r w:rsidRPr="008B4435">
        <w:rPr>
          <w:rFonts w:hint="cs"/>
          <w:u w:val="single"/>
          <w:rtl/>
        </w:rPr>
        <w:t>רב:</w:t>
      </w:r>
      <w:r>
        <w:rPr>
          <w:rFonts w:hint="cs"/>
          <w:u w:val="single"/>
          <w:rtl/>
        </w:rPr>
        <w:t xml:space="preserve"> '</w:t>
      </w:r>
      <w:r w:rsidRPr="008B4435">
        <w:rPr>
          <w:rFonts w:hint="cs"/>
          <w:u w:val="single"/>
          <w:rtl/>
        </w:rPr>
        <w:t>לשון אחרון</w:t>
      </w:r>
      <w:r>
        <w:rPr>
          <w:rFonts w:hint="cs"/>
          <w:u w:val="single"/>
          <w:rtl/>
        </w:rPr>
        <w:t>'</w:t>
      </w:r>
    </w:p>
    <w:p w14:paraId="42616C09" w14:textId="78D5B41C" w:rsidR="002F24DC" w:rsidRDefault="009C3CB4" w:rsidP="009C3CB4">
      <w:pPr>
        <w:pStyle w:val="a3"/>
        <w:rPr>
          <w:rtl/>
        </w:rPr>
      </w:pPr>
      <w:r w:rsidRPr="001B3037">
        <w:rPr>
          <w:rFonts w:cs="Tahoma" w:hint="cs"/>
          <w:b/>
          <w:bCs/>
          <w:color w:val="3B2F2A" w:themeColor="text2" w:themeShade="80"/>
          <w:rtl/>
        </w:rPr>
        <w:t>סוגיין</w:t>
      </w:r>
      <w:r w:rsidR="00980F5A" w:rsidRPr="001B3037">
        <w:rPr>
          <w:rFonts w:cs="Tahoma" w:hint="cs"/>
          <w:b/>
          <w:bCs/>
          <w:color w:val="3B2F2A" w:themeColor="text2" w:themeShade="80"/>
          <w:rtl/>
        </w:rPr>
        <w:t>.</w:t>
      </w:r>
      <w:r w:rsidRPr="001B3037">
        <w:rPr>
          <w:rFonts w:cs="Tahoma" w:hint="cs"/>
          <w:b/>
          <w:bCs/>
          <w:color w:val="3B2F2A" w:themeColor="text2" w:themeShade="80"/>
          <w:rtl/>
        </w:rPr>
        <w:t xml:space="preserve"> </w:t>
      </w:r>
      <w:r>
        <w:rPr>
          <w:rFonts w:hint="cs"/>
          <w:rtl/>
        </w:rPr>
        <w:t>תפוס לשון אחרון</w:t>
      </w:r>
      <w:r w:rsidR="00980F5A">
        <w:rPr>
          <w:rFonts w:cs="Tahoma" w:hint="cs"/>
          <w:rtl/>
        </w:rPr>
        <w:t>.</w:t>
      </w:r>
    </w:p>
    <w:p w14:paraId="28282C50" w14:textId="70748709" w:rsidR="002F24DC" w:rsidRDefault="009C3CB4" w:rsidP="009C3CB4">
      <w:pPr>
        <w:pStyle w:val="a3"/>
        <w:rPr>
          <w:rtl/>
        </w:rPr>
      </w:pPr>
      <w:r w:rsidRPr="001B3037">
        <w:rPr>
          <w:rFonts w:cs="Tahoma" w:hint="cs"/>
          <w:b/>
          <w:bCs/>
          <w:color w:val="3B2F2A" w:themeColor="text2" w:themeShade="80"/>
          <w:rtl/>
        </w:rPr>
        <w:t>קשה</w:t>
      </w:r>
      <w:r w:rsidR="00980F5A" w:rsidRPr="001B3037">
        <w:rPr>
          <w:rFonts w:cs="Tahoma" w:hint="cs"/>
          <w:b/>
          <w:bCs/>
          <w:color w:val="3B2F2A" w:themeColor="text2" w:themeShade="80"/>
          <w:rtl/>
        </w:rPr>
        <w:t>.</w:t>
      </w:r>
      <w:r w:rsidRPr="001B3037">
        <w:rPr>
          <w:rFonts w:cs="Tahoma" w:hint="cs"/>
          <w:b/>
          <w:bCs/>
          <w:color w:val="3B2F2A" w:themeColor="text2" w:themeShade="80"/>
          <w:rtl/>
        </w:rPr>
        <w:t xml:space="preserve"> </w:t>
      </w:r>
      <w:r w:rsidRPr="008B4435">
        <w:rPr>
          <w:rtl/>
        </w:rPr>
        <w:t>הא אמר</w:t>
      </w:r>
      <w:r w:rsidRPr="008B4435">
        <w:rPr>
          <w:rFonts w:hint="cs"/>
          <w:rtl/>
        </w:rPr>
        <w:t>ה</w:t>
      </w:r>
      <w:r w:rsidRPr="008B4435">
        <w:rPr>
          <w:rtl/>
        </w:rPr>
        <w:t xml:space="preserve"> חדא זימנא</w:t>
      </w:r>
      <w:r w:rsidRPr="008B4435">
        <w:rPr>
          <w:rFonts w:hint="cs"/>
          <w:rtl/>
        </w:rPr>
        <w:t>:</w:t>
      </w:r>
      <w:r w:rsidRPr="008B4435">
        <w:rPr>
          <w:rtl/>
        </w:rPr>
        <w:t xml:space="preserve"> אסתירא מאה מעי - מאה מעי, מאה מעי אסתירא - אסתירא</w:t>
      </w:r>
      <w:r w:rsidR="00980F5A">
        <w:rPr>
          <w:rFonts w:cs="Tahoma"/>
          <w:rtl/>
        </w:rPr>
        <w:t>.</w:t>
      </w:r>
    </w:p>
    <w:p w14:paraId="50D95358" w14:textId="196A0DAD" w:rsidR="009C3CB4" w:rsidRDefault="009C3CB4" w:rsidP="009C3CB4">
      <w:pPr>
        <w:pStyle w:val="a3"/>
        <w:rPr>
          <w:rtl/>
        </w:rPr>
      </w:pPr>
      <w:r w:rsidRPr="001B3037">
        <w:rPr>
          <w:rFonts w:cs="Tahoma" w:hint="cs"/>
          <w:b/>
          <w:bCs/>
          <w:color w:val="3B2F2A" w:themeColor="text2" w:themeShade="80"/>
          <w:rtl/>
        </w:rPr>
        <w:t>תירוץ</w:t>
      </w:r>
      <w:r w:rsidR="00980F5A" w:rsidRPr="001B3037">
        <w:rPr>
          <w:rFonts w:cs="Tahoma" w:hint="cs"/>
          <w:b/>
          <w:bCs/>
          <w:color w:val="3B2F2A" w:themeColor="text2" w:themeShade="80"/>
          <w:rtl/>
        </w:rPr>
        <w:t>.</w:t>
      </w:r>
      <w:r w:rsidRPr="008B4435">
        <w:rPr>
          <w:rFonts w:hint="cs"/>
          <w:rtl/>
        </w:rPr>
        <w:t xml:space="preserve"> </w:t>
      </w:r>
      <w:r w:rsidRPr="008B4435">
        <w:rPr>
          <w:rtl/>
        </w:rPr>
        <w:t>אי מהתם הוה אמינא: פרושי קא מפרש</w:t>
      </w:r>
      <w:r w:rsidR="00980F5A">
        <w:rPr>
          <w:rFonts w:cs="Tahoma" w:hint="cs"/>
          <w:rtl/>
        </w:rPr>
        <w:t>.</w:t>
      </w:r>
    </w:p>
  </w:footnote>
  <w:footnote w:id="20">
    <w:p w14:paraId="3C5F3920" w14:textId="77777777" w:rsidR="009C3CB4" w:rsidRPr="005E085E" w:rsidRDefault="009C3CB4" w:rsidP="009C3CB4">
      <w:pPr>
        <w:pStyle w:val="a3"/>
        <w:rPr>
          <w:u w:val="single"/>
          <w:rtl/>
        </w:rPr>
      </w:pPr>
      <w:r>
        <w:rPr>
          <w:rStyle w:val="a5"/>
        </w:rPr>
        <w:footnoteRef/>
      </w:r>
      <w:r>
        <w:rPr>
          <w:rtl/>
        </w:rPr>
        <w:t xml:space="preserve"> </w:t>
      </w:r>
      <w:r w:rsidRPr="005E085E">
        <w:rPr>
          <w:rFonts w:hint="cs"/>
          <w:u w:val="single"/>
          <w:rtl/>
        </w:rPr>
        <w:t>'לשון אחרון' לשמואל</w:t>
      </w:r>
    </w:p>
    <w:p w14:paraId="2C1F5884" w14:textId="25BEC256" w:rsidR="009C3CB4" w:rsidRPr="005E085E" w:rsidRDefault="009C3CB4" w:rsidP="009C3CB4">
      <w:pPr>
        <w:pStyle w:val="a3"/>
        <w:rPr>
          <w:rtl/>
        </w:rPr>
      </w:pPr>
      <w:r w:rsidRPr="001B3037">
        <w:rPr>
          <w:rFonts w:cs="Tahoma" w:hint="cs"/>
          <w:b/>
          <w:bCs/>
          <w:color w:val="3B2F2A" w:themeColor="text2" w:themeShade="80"/>
          <w:rtl/>
        </w:rPr>
        <w:t>בסוגיין</w:t>
      </w:r>
      <w:r w:rsidR="00980F5A" w:rsidRPr="001B3037">
        <w:rPr>
          <w:rFonts w:cs="Tahoma" w:hint="cs"/>
          <w:b/>
          <w:bCs/>
          <w:color w:val="3B2F2A" w:themeColor="text2" w:themeShade="80"/>
          <w:rtl/>
        </w:rPr>
        <w:t>.</w:t>
      </w:r>
      <w:r w:rsidRPr="005E085E">
        <w:rPr>
          <w:rFonts w:hint="cs"/>
          <w:rtl/>
        </w:rPr>
        <w:t xml:space="preserve"> אזלינן בתר תפוס</w:t>
      </w:r>
      <w:r w:rsidR="00980F5A">
        <w:rPr>
          <w:rFonts w:cs="Tahoma" w:hint="cs"/>
          <w:rtl/>
        </w:rPr>
        <w:t>.</w:t>
      </w:r>
    </w:p>
    <w:p w14:paraId="49939C44" w14:textId="420DC09E" w:rsidR="009C3CB4" w:rsidRPr="005E085E" w:rsidRDefault="009C3CB4" w:rsidP="009C3CB4">
      <w:pPr>
        <w:pStyle w:val="a3"/>
        <w:rPr>
          <w:rtl/>
        </w:rPr>
      </w:pPr>
      <w:r w:rsidRPr="001B3037">
        <w:rPr>
          <w:rFonts w:cs="Tahoma" w:hint="cs"/>
          <w:b/>
          <w:bCs/>
          <w:color w:val="3B2F2A" w:themeColor="text2" w:themeShade="80"/>
          <w:rtl/>
        </w:rPr>
        <w:t>קשה</w:t>
      </w:r>
      <w:r w:rsidR="00980F5A" w:rsidRPr="001B3037">
        <w:rPr>
          <w:rFonts w:cs="Tahoma" w:hint="cs"/>
          <w:b/>
          <w:bCs/>
          <w:color w:val="3B2F2A" w:themeColor="text2" w:themeShade="80"/>
          <w:rtl/>
        </w:rPr>
        <w:t>.</w:t>
      </w:r>
      <w:r w:rsidRPr="005E085E">
        <w:rPr>
          <w:rtl/>
        </w:rPr>
        <w:t xml:space="preserve"> כור בשלשים אני מוכר לך</w:t>
      </w:r>
      <w:r w:rsidRPr="005E085E">
        <w:rPr>
          <w:rFonts w:hint="cs"/>
          <w:rtl/>
        </w:rPr>
        <w:t>,</w:t>
      </w:r>
      <w:r w:rsidRPr="005E085E">
        <w:rPr>
          <w:rtl/>
        </w:rPr>
        <w:t xml:space="preserve"> יכול לחזור בו אפילו בסאה אחרונה</w:t>
      </w:r>
      <w:r w:rsidR="00980F5A">
        <w:rPr>
          <w:rFonts w:cs="Tahoma"/>
          <w:rtl/>
        </w:rPr>
        <w:t>.</w:t>
      </w:r>
      <w:r w:rsidRPr="005E085E">
        <w:rPr>
          <w:rtl/>
        </w:rPr>
        <w:t xml:space="preserve"> כור בשלשים, סאה בסלע אני מוכר לך</w:t>
      </w:r>
      <w:r w:rsidRPr="005E085E">
        <w:rPr>
          <w:rFonts w:hint="cs"/>
          <w:rtl/>
        </w:rPr>
        <w:t>,</w:t>
      </w:r>
      <w:r w:rsidRPr="005E085E">
        <w:rPr>
          <w:rtl/>
        </w:rPr>
        <w:t xml:space="preserve"> ראשון ראשון קנה</w:t>
      </w:r>
      <w:r w:rsidR="00980F5A">
        <w:rPr>
          <w:rFonts w:cs="Tahoma" w:hint="cs"/>
          <w:rtl/>
        </w:rPr>
        <w:t>.</w:t>
      </w:r>
    </w:p>
    <w:p w14:paraId="3EDEAE27" w14:textId="29802359" w:rsidR="009C3CB4" w:rsidRDefault="009C3CB4" w:rsidP="009C3CB4">
      <w:pPr>
        <w:pStyle w:val="a3"/>
        <w:rPr>
          <w:rtl/>
        </w:rPr>
      </w:pPr>
      <w:r w:rsidRPr="001B3037">
        <w:rPr>
          <w:rFonts w:cs="Tahoma" w:hint="cs"/>
          <w:b/>
          <w:bCs/>
          <w:color w:val="3B2F2A" w:themeColor="text2" w:themeShade="80"/>
          <w:rtl/>
        </w:rPr>
        <w:t>תירוץ</w:t>
      </w:r>
      <w:r w:rsidR="00980F5A" w:rsidRPr="001B3037">
        <w:rPr>
          <w:rFonts w:cs="Tahoma" w:hint="cs"/>
          <w:b/>
          <w:bCs/>
          <w:color w:val="3B2F2A" w:themeColor="text2" w:themeShade="80"/>
          <w:rtl/>
        </w:rPr>
        <w:t>.</w:t>
      </w:r>
      <w:r w:rsidRPr="005E085E">
        <w:rPr>
          <w:rFonts w:hint="cs"/>
          <w:rtl/>
        </w:rPr>
        <w:t xml:space="preserve"> התם והכא הטעם </w:t>
      </w:r>
      <w:r w:rsidRPr="005E085E">
        <w:rPr>
          <w:rtl/>
        </w:rPr>
        <w:t>משום דתפיס</w:t>
      </w:r>
      <w:r w:rsidR="00980F5A">
        <w:rPr>
          <w:rFonts w:cs="Tahoma" w:hint="cs"/>
          <w:rtl/>
        </w:rPr>
        <w:t>.</w:t>
      </w:r>
    </w:p>
  </w:footnote>
  <w:footnote w:id="21">
    <w:p w14:paraId="7FCBD2A6" w14:textId="77777777" w:rsidR="009C3CB4" w:rsidRPr="008A6DAC" w:rsidRDefault="009C3CB4" w:rsidP="009C3CB4">
      <w:pPr>
        <w:pStyle w:val="a3"/>
        <w:rPr>
          <w:u w:val="single"/>
          <w:rtl/>
        </w:rPr>
      </w:pPr>
      <w:r>
        <w:rPr>
          <w:rStyle w:val="a5"/>
        </w:rPr>
        <w:footnoteRef/>
      </w:r>
      <w:r>
        <w:rPr>
          <w:rtl/>
        </w:rPr>
        <w:t xml:space="preserve"> </w:t>
      </w:r>
      <w:r w:rsidRPr="008A6DAC">
        <w:rPr>
          <w:rFonts w:hint="cs"/>
          <w:u w:val="single"/>
          <w:rtl/>
        </w:rPr>
        <w:t>פדיון הבן</w:t>
      </w:r>
    </w:p>
    <w:p w14:paraId="495D2B42" w14:textId="2043B606" w:rsidR="009C3CB4" w:rsidRPr="008A6DAC" w:rsidRDefault="009C3CB4" w:rsidP="009C3CB4">
      <w:pPr>
        <w:pStyle w:val="a3"/>
        <w:rPr>
          <w:rtl/>
        </w:rPr>
      </w:pPr>
      <w:r w:rsidRPr="001B3037">
        <w:rPr>
          <w:rFonts w:cs="Tahoma"/>
          <w:b/>
          <w:bCs/>
          <w:color w:val="3B2F2A" w:themeColor="text2" w:themeShade="80"/>
          <w:rtl/>
        </w:rPr>
        <w:t>מת האב בתוך שלשים יום</w:t>
      </w:r>
      <w:r w:rsidR="00980F5A">
        <w:rPr>
          <w:rFonts w:cs="Tahoma" w:hint="cs"/>
          <w:rtl/>
        </w:rPr>
        <w:t>.</w:t>
      </w:r>
      <w:r w:rsidRPr="008A6DAC">
        <w:rPr>
          <w:rtl/>
        </w:rPr>
        <w:t xml:space="preserve"> בחזקת שלא נפדה עד שיביא ראיה שנפדה</w:t>
      </w:r>
      <w:r w:rsidR="00980F5A">
        <w:rPr>
          <w:rFonts w:cs="Tahoma" w:hint="cs"/>
          <w:rtl/>
        </w:rPr>
        <w:t>.</w:t>
      </w:r>
    </w:p>
    <w:p w14:paraId="16514DAF" w14:textId="145F4B26" w:rsidR="009C3CB4" w:rsidRDefault="009C3CB4" w:rsidP="009C3CB4">
      <w:pPr>
        <w:pStyle w:val="a3"/>
        <w:rPr>
          <w:rtl/>
        </w:rPr>
      </w:pPr>
      <w:r w:rsidRPr="001B3037">
        <w:rPr>
          <w:rFonts w:cs="Tahoma"/>
          <w:b/>
          <w:bCs/>
          <w:color w:val="3B2F2A" w:themeColor="text2" w:themeShade="80"/>
          <w:rtl/>
        </w:rPr>
        <w:t>לאחר שלשים יום</w:t>
      </w:r>
      <w:r w:rsidR="00980F5A">
        <w:rPr>
          <w:rFonts w:cs="Tahoma" w:hint="cs"/>
          <w:rtl/>
        </w:rPr>
        <w:t>.</w:t>
      </w:r>
      <w:r w:rsidRPr="008A6DAC">
        <w:rPr>
          <w:rtl/>
        </w:rPr>
        <w:t xml:space="preserve"> בחזקת שנפדה עד שיאמרו לו שלא נפדה</w:t>
      </w:r>
      <w:r w:rsidR="00980F5A">
        <w:rPr>
          <w:rFonts w:cs="Tahoma"/>
          <w:rtl/>
        </w:rPr>
        <w:t>.</w:t>
      </w:r>
    </w:p>
  </w:footnote>
  <w:footnote w:id="22">
    <w:p w14:paraId="481DE9B9" w14:textId="77777777" w:rsidR="009C3CB4" w:rsidRPr="008A6DAC" w:rsidRDefault="009C3CB4" w:rsidP="009C3CB4">
      <w:pPr>
        <w:pStyle w:val="a3"/>
        <w:rPr>
          <w:u w:val="single"/>
          <w:rtl/>
        </w:rPr>
      </w:pPr>
      <w:r>
        <w:rPr>
          <w:rStyle w:val="a5"/>
        </w:rPr>
        <w:footnoteRef/>
      </w:r>
      <w:r>
        <w:rPr>
          <w:rtl/>
        </w:rPr>
        <w:t xml:space="preserve"> </w:t>
      </w:r>
      <w:r w:rsidRPr="008A6DAC">
        <w:rPr>
          <w:rFonts w:hint="cs"/>
          <w:u w:val="single"/>
          <w:rtl/>
        </w:rPr>
        <w:t>יומא דמשלם זמניה</w:t>
      </w:r>
    </w:p>
    <w:p w14:paraId="25F7457D" w14:textId="064571EF" w:rsidR="002F24DC" w:rsidRDefault="009C3CB4" w:rsidP="009C3CB4">
      <w:pPr>
        <w:pStyle w:val="a3"/>
        <w:rPr>
          <w:rtl/>
        </w:rPr>
      </w:pPr>
      <w:r w:rsidRPr="001B3037">
        <w:rPr>
          <w:rFonts w:cs="Tahoma"/>
          <w:b/>
          <w:bCs/>
          <w:color w:val="3B2F2A" w:themeColor="text2" w:themeShade="80"/>
          <w:rtl/>
        </w:rPr>
        <w:t>שכיר</w:t>
      </w:r>
      <w:r w:rsidR="00980F5A" w:rsidRPr="001B3037">
        <w:rPr>
          <w:rFonts w:cs="Tahoma" w:hint="cs"/>
          <w:b/>
          <w:bCs/>
          <w:color w:val="3B2F2A" w:themeColor="text2" w:themeShade="80"/>
          <w:rtl/>
        </w:rPr>
        <w:t>.</w:t>
      </w:r>
      <w:r w:rsidRPr="008A6DAC">
        <w:rPr>
          <w:rtl/>
        </w:rPr>
        <w:t xml:space="preserve"> בזמנו נשבע ונוטל</w:t>
      </w:r>
      <w:r w:rsidR="00980F5A">
        <w:rPr>
          <w:rFonts w:cs="Tahoma"/>
          <w:rtl/>
        </w:rPr>
        <w:t>.</w:t>
      </w:r>
      <w:r w:rsidRPr="008A6DAC">
        <w:rPr>
          <w:rtl/>
        </w:rPr>
        <w:t xml:space="preserve"> </w:t>
      </w:r>
      <w:r w:rsidRPr="001B3037">
        <w:rPr>
          <w:rFonts w:cs="Tahoma" w:hint="cs"/>
          <w:b/>
          <w:bCs/>
          <w:color w:val="3B2F2A" w:themeColor="text2" w:themeShade="80"/>
          <w:rtl/>
        </w:rPr>
        <w:t>הטעם</w:t>
      </w:r>
      <w:r w:rsidR="00980F5A" w:rsidRPr="001B3037">
        <w:rPr>
          <w:rFonts w:cs="Tahoma" w:hint="cs"/>
          <w:b/>
          <w:bCs/>
          <w:color w:val="3B2F2A" w:themeColor="text2" w:themeShade="80"/>
          <w:rtl/>
        </w:rPr>
        <w:t>.</w:t>
      </w:r>
      <w:r w:rsidRPr="008A6DAC">
        <w:rPr>
          <w:rtl/>
        </w:rPr>
        <w:t xml:space="preserve"> בעל הבית טרוד בפועליו</w:t>
      </w:r>
      <w:r w:rsidR="00980F5A">
        <w:rPr>
          <w:rFonts w:cs="Tahoma"/>
          <w:rtl/>
        </w:rPr>
        <w:t>.</w:t>
      </w:r>
    </w:p>
    <w:p w14:paraId="08530ABA" w14:textId="2EEFAC65" w:rsidR="009C3CB4" w:rsidRDefault="009C3CB4" w:rsidP="009C3CB4">
      <w:pPr>
        <w:pStyle w:val="a3"/>
        <w:rPr>
          <w:rtl/>
        </w:rPr>
      </w:pPr>
      <w:r w:rsidRPr="001B3037">
        <w:rPr>
          <w:rFonts w:cs="Tahoma" w:hint="cs"/>
          <w:b/>
          <w:bCs/>
          <w:color w:val="3B2F2A" w:themeColor="text2" w:themeShade="80"/>
          <w:rtl/>
        </w:rPr>
        <w:t>בדרך כלל</w:t>
      </w:r>
      <w:r w:rsidR="00980F5A" w:rsidRPr="001B3037">
        <w:rPr>
          <w:rFonts w:cs="Tahoma" w:hint="cs"/>
          <w:b/>
          <w:bCs/>
          <w:color w:val="3B2F2A" w:themeColor="text2" w:themeShade="80"/>
          <w:rtl/>
        </w:rPr>
        <w:t>.</w:t>
      </w:r>
      <w:r w:rsidRPr="001B3037">
        <w:rPr>
          <w:rFonts w:cs="Tahoma" w:hint="cs"/>
          <w:b/>
          <w:bCs/>
          <w:color w:val="3B2F2A" w:themeColor="text2" w:themeShade="80"/>
          <w:rtl/>
        </w:rPr>
        <w:t xml:space="preserve"> </w:t>
      </w:r>
      <w:r w:rsidRPr="008A6DAC">
        <w:rPr>
          <w:rFonts w:hint="cs"/>
          <w:rtl/>
        </w:rPr>
        <w:t xml:space="preserve">נשבע </w:t>
      </w:r>
      <w:r>
        <w:rPr>
          <w:rFonts w:hint="cs"/>
          <w:rtl/>
        </w:rPr>
        <w:t>ונפטר</w:t>
      </w:r>
      <w:r w:rsidR="00980F5A">
        <w:rPr>
          <w:rFonts w:cs="Tahoma" w:hint="cs"/>
          <w:rtl/>
        </w:rPr>
        <w:t>.</w:t>
      </w:r>
    </w:p>
  </w:footnote>
  <w:footnote w:id="23">
    <w:p w14:paraId="74CF3BC9" w14:textId="3C762439" w:rsidR="009C3CB4" w:rsidRPr="005B756A" w:rsidRDefault="009C3CB4" w:rsidP="009C3CB4">
      <w:pPr>
        <w:pStyle w:val="a3"/>
        <w:rPr>
          <w:rtl/>
        </w:rPr>
      </w:pPr>
      <w:r>
        <w:rPr>
          <w:rStyle w:val="a5"/>
        </w:rPr>
        <w:footnoteRef/>
      </w:r>
      <w:r>
        <w:rPr>
          <w:rtl/>
        </w:rPr>
        <w:t xml:space="preserve"> </w:t>
      </w:r>
      <w:r w:rsidRPr="001B3037">
        <w:rPr>
          <w:rFonts w:cs="Tahoma"/>
          <w:b/>
          <w:bCs/>
          <w:color w:val="3B2F2A" w:themeColor="text2" w:themeShade="80"/>
          <w:rtl/>
        </w:rPr>
        <w:t>תרתי מתניתא קמייתא</w:t>
      </w:r>
      <w:r w:rsidR="00980F5A">
        <w:rPr>
          <w:rFonts w:cs="Tahoma" w:hint="cs"/>
          <w:rtl/>
        </w:rPr>
        <w:t>.</w:t>
      </w:r>
      <w:r w:rsidRPr="005B756A">
        <w:rPr>
          <w:rtl/>
        </w:rPr>
        <w:t xml:space="preserve"> משכחת לה בין בחכרנותא בין בקבלנותא</w:t>
      </w:r>
      <w:r w:rsidR="00980F5A">
        <w:rPr>
          <w:rFonts w:cs="Tahoma" w:hint="cs"/>
          <w:rtl/>
        </w:rPr>
        <w:t>.</w:t>
      </w:r>
    </w:p>
    <w:p w14:paraId="4D359364" w14:textId="2DC77101" w:rsidR="009C3CB4" w:rsidRDefault="009C3CB4" w:rsidP="009C3CB4">
      <w:pPr>
        <w:pStyle w:val="a3"/>
        <w:rPr>
          <w:rtl/>
        </w:rPr>
      </w:pPr>
      <w:r w:rsidRPr="001B3037">
        <w:rPr>
          <w:rFonts w:cs="Tahoma"/>
          <w:b/>
          <w:bCs/>
          <w:color w:val="3B2F2A" w:themeColor="text2" w:themeShade="80"/>
          <w:rtl/>
        </w:rPr>
        <w:t>מכאן ואילך</w:t>
      </w:r>
      <w:r w:rsidR="00980F5A">
        <w:rPr>
          <w:rFonts w:cs="Tahoma" w:hint="cs"/>
          <w:rtl/>
        </w:rPr>
        <w:t>.</w:t>
      </w:r>
      <w:r w:rsidRPr="005B756A">
        <w:rPr>
          <w:rtl/>
        </w:rPr>
        <w:t xml:space="preserve"> דאיתא בקבלנותא</w:t>
      </w:r>
      <w:r w:rsidRPr="005B756A">
        <w:rPr>
          <w:rFonts w:hint="cs"/>
          <w:rtl/>
        </w:rPr>
        <w:t>,</w:t>
      </w:r>
      <w:r w:rsidRPr="005B756A">
        <w:rPr>
          <w:rtl/>
        </w:rPr>
        <w:t xml:space="preserve"> ליתא בחכרנותא, ודאיתא בחכרנותא</w:t>
      </w:r>
      <w:r w:rsidRPr="005B756A">
        <w:rPr>
          <w:rFonts w:hint="cs"/>
          <w:rtl/>
        </w:rPr>
        <w:t>,</w:t>
      </w:r>
      <w:r w:rsidRPr="005B756A">
        <w:rPr>
          <w:rtl/>
        </w:rPr>
        <w:t xml:space="preserve"> ליתא בקבלנותא</w:t>
      </w:r>
      <w:r w:rsidR="00980F5A">
        <w:rPr>
          <w:rFonts w:cs="Tahoma"/>
          <w:rtl/>
        </w:rPr>
        <w:t>.</w:t>
      </w:r>
    </w:p>
  </w:footnote>
  <w:footnote w:id="24">
    <w:p w14:paraId="1B644975" w14:textId="77777777" w:rsidR="009C3CB4" w:rsidRPr="00460F16" w:rsidRDefault="009C3CB4" w:rsidP="009C3CB4">
      <w:pPr>
        <w:pStyle w:val="a3"/>
        <w:rPr>
          <w:u w:val="single"/>
          <w:rtl/>
        </w:rPr>
      </w:pPr>
      <w:r>
        <w:rPr>
          <w:rStyle w:val="a5"/>
        </w:rPr>
        <w:footnoteRef/>
      </w:r>
      <w:r>
        <w:rPr>
          <w:rtl/>
        </w:rPr>
        <w:t xml:space="preserve"> </w:t>
      </w:r>
      <w:r w:rsidRPr="00460F16">
        <w:rPr>
          <w:rFonts w:hint="cs"/>
          <w:u w:val="single"/>
          <w:rtl/>
        </w:rPr>
        <w:t>שמא בעלמא</w:t>
      </w:r>
    </w:p>
    <w:p w14:paraId="7D05FF74" w14:textId="5643D57C" w:rsidR="002F24DC" w:rsidRDefault="009C3CB4" w:rsidP="009C3CB4">
      <w:pPr>
        <w:pStyle w:val="a3"/>
        <w:rPr>
          <w:rtl/>
        </w:rPr>
      </w:pPr>
      <w:r w:rsidRPr="001B3037">
        <w:rPr>
          <w:rFonts w:cs="Tahoma"/>
          <w:b/>
          <w:bCs/>
          <w:color w:val="3B2F2A" w:themeColor="text2" w:themeShade="80"/>
          <w:rtl/>
        </w:rPr>
        <w:t>בית כור עפר אני מוכר לך</w:t>
      </w:r>
      <w:r w:rsidR="00980F5A">
        <w:rPr>
          <w:rFonts w:cs="Tahoma" w:hint="cs"/>
          <w:rtl/>
        </w:rPr>
        <w:t>.</w:t>
      </w:r>
      <w:r w:rsidRPr="00460F16">
        <w:rPr>
          <w:rtl/>
        </w:rPr>
        <w:t xml:space="preserve"> אף על פי שאין בו אלא לתך - הגיעו</w:t>
      </w:r>
      <w:r w:rsidR="00980F5A">
        <w:rPr>
          <w:rFonts w:cs="Tahoma" w:hint="cs"/>
          <w:rtl/>
        </w:rPr>
        <w:t>.</w:t>
      </w:r>
      <w:r w:rsidRPr="001B3037">
        <w:rPr>
          <w:rFonts w:cs="Tahoma" w:hint="cs"/>
          <w:b/>
          <w:bCs/>
          <w:color w:val="3B2F2A" w:themeColor="text2" w:themeShade="80"/>
          <w:rtl/>
        </w:rPr>
        <w:t xml:space="preserve"> </w:t>
      </w:r>
      <w:r w:rsidRPr="001B3037">
        <w:rPr>
          <w:rFonts w:cs="Tahoma"/>
          <w:b/>
          <w:bCs/>
          <w:color w:val="3B2F2A" w:themeColor="text2" w:themeShade="80"/>
          <w:rtl/>
        </w:rPr>
        <w:t>והוא</w:t>
      </w:r>
      <w:r w:rsidR="00980F5A">
        <w:rPr>
          <w:rFonts w:cs="Tahoma" w:hint="cs"/>
          <w:rtl/>
        </w:rPr>
        <w:t>.</w:t>
      </w:r>
      <w:r w:rsidRPr="00460F16">
        <w:rPr>
          <w:rtl/>
        </w:rPr>
        <w:t xml:space="preserve"> דמתקרי בית כור</w:t>
      </w:r>
      <w:r w:rsidR="00980F5A">
        <w:rPr>
          <w:rFonts w:cs="Tahoma"/>
          <w:rtl/>
        </w:rPr>
        <w:t>.</w:t>
      </w:r>
    </w:p>
    <w:p w14:paraId="501ACD8B" w14:textId="7022A9D5" w:rsidR="002F24DC" w:rsidRDefault="009C3CB4" w:rsidP="009C3CB4">
      <w:pPr>
        <w:pStyle w:val="a3"/>
        <w:rPr>
          <w:rtl/>
        </w:rPr>
      </w:pPr>
      <w:r w:rsidRPr="001B3037">
        <w:rPr>
          <w:rFonts w:cs="Tahoma"/>
          <w:b/>
          <w:bCs/>
          <w:color w:val="3B2F2A" w:themeColor="text2" w:themeShade="80"/>
          <w:rtl/>
        </w:rPr>
        <w:t>כרמא אני מוכר לך</w:t>
      </w:r>
      <w:r w:rsidR="00980F5A">
        <w:rPr>
          <w:rFonts w:cs="Tahoma" w:hint="cs"/>
          <w:rtl/>
        </w:rPr>
        <w:t>.</w:t>
      </w:r>
      <w:r w:rsidRPr="00460F16">
        <w:rPr>
          <w:rtl/>
        </w:rPr>
        <w:t xml:space="preserve"> אף על פי שאין בו גפנים - הגיעו, </w:t>
      </w:r>
      <w:r w:rsidRPr="001B3037">
        <w:rPr>
          <w:rFonts w:cs="Tahoma"/>
          <w:b/>
          <w:bCs/>
          <w:color w:val="3B2F2A" w:themeColor="text2" w:themeShade="80"/>
          <w:rtl/>
        </w:rPr>
        <w:t>והוא</w:t>
      </w:r>
      <w:r w:rsidR="00980F5A" w:rsidRPr="001B3037">
        <w:rPr>
          <w:rFonts w:cs="Tahoma" w:hint="cs"/>
          <w:b/>
          <w:bCs/>
          <w:color w:val="3B2F2A" w:themeColor="text2" w:themeShade="80"/>
          <w:rtl/>
        </w:rPr>
        <w:t>.</w:t>
      </w:r>
      <w:r w:rsidRPr="00460F16">
        <w:rPr>
          <w:rtl/>
        </w:rPr>
        <w:t xml:space="preserve"> דמתקרי כרמא</w:t>
      </w:r>
      <w:r w:rsidR="00980F5A">
        <w:rPr>
          <w:rFonts w:cs="Tahoma"/>
          <w:rtl/>
        </w:rPr>
        <w:t>.</w:t>
      </w:r>
    </w:p>
    <w:p w14:paraId="16D30853" w14:textId="3BF6253E" w:rsidR="002F24DC" w:rsidRDefault="009C3CB4" w:rsidP="009C3CB4">
      <w:pPr>
        <w:pStyle w:val="a3"/>
        <w:rPr>
          <w:rtl/>
        </w:rPr>
      </w:pPr>
      <w:r w:rsidRPr="001B3037">
        <w:rPr>
          <w:rFonts w:cs="Tahoma"/>
          <w:b/>
          <w:bCs/>
          <w:color w:val="3B2F2A" w:themeColor="text2" w:themeShade="80"/>
          <w:rtl/>
        </w:rPr>
        <w:t>פרדס אני מוכר לך</w:t>
      </w:r>
      <w:r w:rsidR="00980F5A">
        <w:rPr>
          <w:rFonts w:cs="Tahoma" w:hint="cs"/>
          <w:rtl/>
        </w:rPr>
        <w:t>.</w:t>
      </w:r>
      <w:r w:rsidRPr="00460F16">
        <w:rPr>
          <w:rtl/>
        </w:rPr>
        <w:t xml:space="preserve"> אף על פי שאין בו רמונים - הגיעו</w:t>
      </w:r>
      <w:r w:rsidR="00980F5A">
        <w:rPr>
          <w:rFonts w:cs="Tahoma" w:hint="cs"/>
          <w:rtl/>
        </w:rPr>
        <w:t>.</w:t>
      </w:r>
      <w:r w:rsidRPr="00460F16">
        <w:rPr>
          <w:rtl/>
        </w:rPr>
        <w:t xml:space="preserve"> </w:t>
      </w:r>
      <w:r w:rsidRPr="001B3037">
        <w:rPr>
          <w:rFonts w:cs="Tahoma"/>
          <w:b/>
          <w:bCs/>
          <w:color w:val="3B2F2A" w:themeColor="text2" w:themeShade="80"/>
          <w:rtl/>
        </w:rPr>
        <w:t>והוא</w:t>
      </w:r>
      <w:r w:rsidR="00980F5A" w:rsidRPr="001B3037">
        <w:rPr>
          <w:rFonts w:cs="Tahoma" w:hint="cs"/>
          <w:b/>
          <w:bCs/>
          <w:color w:val="3B2F2A" w:themeColor="text2" w:themeShade="80"/>
          <w:rtl/>
        </w:rPr>
        <w:t>.</w:t>
      </w:r>
      <w:r w:rsidRPr="00460F16">
        <w:rPr>
          <w:rtl/>
        </w:rPr>
        <w:t xml:space="preserve"> דמתקרי פרדסא</w:t>
      </w:r>
      <w:r w:rsidR="00980F5A">
        <w:rPr>
          <w:rFonts w:cs="Tahoma"/>
          <w:rtl/>
        </w:rPr>
        <w:t>.</w:t>
      </w:r>
    </w:p>
    <w:p w14:paraId="3A4066C5" w14:textId="2F4C2277" w:rsidR="009C3CB4" w:rsidRPr="00460F16" w:rsidRDefault="009C3CB4" w:rsidP="009C3CB4">
      <w:pPr>
        <w:pStyle w:val="a3"/>
        <w:rPr>
          <w:u w:val="single"/>
        </w:rPr>
      </w:pPr>
      <w:r w:rsidRPr="00460F16">
        <w:rPr>
          <w:rtl/>
        </w:rPr>
        <w:t xml:space="preserve"> </w:t>
      </w:r>
    </w:p>
  </w:footnote>
  <w:footnote w:id="25">
    <w:p w14:paraId="53B36443" w14:textId="77777777" w:rsidR="009C3CB4" w:rsidRPr="00C07D9E" w:rsidRDefault="009C3CB4" w:rsidP="009C3CB4">
      <w:pPr>
        <w:pStyle w:val="a3"/>
        <w:rPr>
          <w:rtl/>
        </w:rPr>
      </w:pPr>
      <w:r>
        <w:rPr>
          <w:rStyle w:val="a5"/>
        </w:rPr>
        <w:footnoteRef/>
      </w:r>
      <w:r>
        <w:rPr>
          <w:rtl/>
        </w:rPr>
        <w:t xml:space="preserve"> </w:t>
      </w:r>
      <w:r w:rsidRPr="00C07D9E">
        <w:rPr>
          <w:u w:val="single"/>
          <w:rtl/>
        </w:rPr>
        <w:t>לא כתב ליה הכי</w:t>
      </w:r>
      <w:r w:rsidRPr="00C07D9E">
        <w:rPr>
          <w:rtl/>
        </w:rPr>
        <w:t xml:space="preserve"> </w:t>
      </w:r>
    </w:p>
    <w:p w14:paraId="241A503C" w14:textId="2137C34F" w:rsidR="009C3CB4" w:rsidRPr="00C07D9E" w:rsidRDefault="009C3CB4" w:rsidP="009C3CB4">
      <w:pPr>
        <w:pStyle w:val="a3"/>
        <w:rPr>
          <w:rtl/>
        </w:rPr>
      </w:pPr>
      <w:r w:rsidRPr="001B3037">
        <w:rPr>
          <w:rFonts w:cs="Tahoma" w:hint="cs"/>
          <w:b/>
          <w:bCs/>
          <w:color w:val="3B2F2A" w:themeColor="text2" w:themeShade="80"/>
          <w:rtl/>
        </w:rPr>
        <w:t>קשה</w:t>
      </w:r>
      <w:r w:rsidR="00980F5A" w:rsidRPr="001B3037">
        <w:rPr>
          <w:rFonts w:cs="Tahoma" w:hint="cs"/>
          <w:b/>
          <w:bCs/>
          <w:color w:val="3B2F2A" w:themeColor="text2" w:themeShade="80"/>
          <w:rtl/>
        </w:rPr>
        <w:t>.</w:t>
      </w:r>
      <w:r w:rsidRPr="00C07D9E">
        <w:rPr>
          <w:rFonts w:hint="cs"/>
          <w:rtl/>
        </w:rPr>
        <w:t xml:space="preserve"> הכא משמע ד</w:t>
      </w:r>
      <w:r w:rsidRPr="00C07D9E">
        <w:rPr>
          <w:rtl/>
        </w:rPr>
        <w:t>לא קניא</w:t>
      </w:r>
      <w:r>
        <w:rPr>
          <w:rFonts w:hint="cs"/>
          <w:rtl/>
        </w:rPr>
        <w:t>,</w:t>
      </w:r>
      <w:r w:rsidRPr="00C07D9E">
        <w:rPr>
          <w:rFonts w:hint="cs"/>
          <w:rtl/>
        </w:rPr>
        <w:t xml:space="preserve"> ו</w:t>
      </w:r>
      <w:r w:rsidRPr="00C07D9E">
        <w:rPr>
          <w:rtl/>
        </w:rPr>
        <w:t>הא אמר ר</w:t>
      </w:r>
      <w:r w:rsidRPr="00C07D9E">
        <w:rPr>
          <w:rFonts w:hint="cs"/>
          <w:rtl/>
        </w:rPr>
        <w:t>"</w:t>
      </w:r>
      <w:r w:rsidRPr="00C07D9E">
        <w:rPr>
          <w:rtl/>
        </w:rPr>
        <w:t>י: משכנו והשיב לו המשכון ומת שומטו מעל גבי בניו</w:t>
      </w:r>
      <w:r w:rsidR="00980F5A">
        <w:rPr>
          <w:rFonts w:cs="Tahoma" w:hint="cs"/>
          <w:rtl/>
        </w:rPr>
        <w:t>.</w:t>
      </w:r>
    </w:p>
    <w:p w14:paraId="2084C4DF" w14:textId="55CB3AEA" w:rsidR="009C3CB4" w:rsidRDefault="009C3CB4" w:rsidP="009C3CB4">
      <w:pPr>
        <w:pStyle w:val="a3"/>
        <w:rPr>
          <w:rtl/>
        </w:rPr>
      </w:pPr>
      <w:r w:rsidRPr="001B3037">
        <w:rPr>
          <w:rFonts w:cs="Tahoma" w:hint="cs"/>
          <w:b/>
          <w:bCs/>
          <w:color w:val="3B2F2A" w:themeColor="text2" w:themeShade="80"/>
          <w:rtl/>
        </w:rPr>
        <w:t>תשובה</w:t>
      </w:r>
      <w:r w:rsidR="00980F5A" w:rsidRPr="001B3037">
        <w:rPr>
          <w:rFonts w:cs="Tahoma" w:hint="cs"/>
          <w:b/>
          <w:bCs/>
          <w:color w:val="3B2F2A" w:themeColor="text2" w:themeShade="80"/>
          <w:rtl/>
        </w:rPr>
        <w:t>.</w:t>
      </w:r>
      <w:r w:rsidRPr="001B3037">
        <w:rPr>
          <w:rFonts w:cs="Tahoma" w:hint="cs"/>
          <w:b/>
          <w:bCs/>
          <w:color w:val="3B2F2A" w:themeColor="text2" w:themeShade="80"/>
          <w:rtl/>
        </w:rPr>
        <w:t xml:space="preserve"> </w:t>
      </w:r>
      <w:r w:rsidRPr="00C07D9E">
        <w:rPr>
          <w:rtl/>
        </w:rPr>
        <w:t>אהני כתיבה לגירעון</w:t>
      </w:r>
      <w:r w:rsidR="00980F5A">
        <w:rPr>
          <w:rFonts w:cs="Tahoma"/>
          <w:rtl/>
        </w:rPr>
        <w:t>.</w:t>
      </w:r>
    </w:p>
  </w:footnote>
  <w:footnote w:id="26">
    <w:p w14:paraId="208165E5" w14:textId="77777777" w:rsidR="009C3CB4" w:rsidRPr="00404D72" w:rsidRDefault="009C3CB4" w:rsidP="009C3CB4">
      <w:pPr>
        <w:pStyle w:val="a3"/>
        <w:rPr>
          <w:rtl/>
        </w:rPr>
      </w:pPr>
      <w:r>
        <w:rPr>
          <w:rStyle w:val="a5"/>
        </w:rPr>
        <w:footnoteRef/>
      </w:r>
      <w:r>
        <w:rPr>
          <w:rtl/>
        </w:rPr>
        <w:t xml:space="preserve"> </w:t>
      </w:r>
      <w:r w:rsidRPr="00404D72">
        <w:rPr>
          <w:u w:val="single"/>
          <w:rtl/>
        </w:rPr>
        <w:t>פריצי זיתים וענבים</w:t>
      </w:r>
    </w:p>
    <w:p w14:paraId="1F2ED597" w14:textId="446EE59C" w:rsidR="009C3CB4" w:rsidRPr="00404D72" w:rsidRDefault="009C3CB4" w:rsidP="009C3CB4">
      <w:pPr>
        <w:pStyle w:val="a3"/>
        <w:rPr>
          <w:rtl/>
        </w:rPr>
      </w:pPr>
      <w:r w:rsidRPr="001B3037">
        <w:rPr>
          <w:rFonts w:cs="Tahoma" w:hint="cs"/>
          <w:b/>
          <w:bCs/>
          <w:color w:val="3B2F2A" w:themeColor="text2" w:themeShade="80"/>
          <w:rtl/>
        </w:rPr>
        <w:t>מחלוקת</w:t>
      </w:r>
      <w:r w:rsidR="00980F5A" w:rsidRPr="001B3037">
        <w:rPr>
          <w:rFonts w:cs="Tahoma" w:hint="cs"/>
          <w:b/>
          <w:bCs/>
          <w:color w:val="3B2F2A" w:themeColor="text2" w:themeShade="80"/>
          <w:rtl/>
        </w:rPr>
        <w:t>.</w:t>
      </w:r>
      <w:r w:rsidRPr="001B3037">
        <w:rPr>
          <w:rFonts w:cs="Tahoma" w:hint="cs"/>
          <w:b/>
          <w:bCs/>
          <w:color w:val="3B2F2A" w:themeColor="text2" w:themeShade="80"/>
          <w:rtl/>
        </w:rPr>
        <w:t xml:space="preserve"> </w:t>
      </w:r>
      <w:r w:rsidRPr="00404D72">
        <w:rPr>
          <w:rtl/>
        </w:rPr>
        <w:t>בית שמאי מטמאין ובית הלל מטהרין</w:t>
      </w:r>
      <w:r w:rsidR="00980F5A">
        <w:rPr>
          <w:rFonts w:cs="Tahoma" w:hint="cs"/>
          <w:rtl/>
        </w:rPr>
        <w:t>.</w:t>
      </w:r>
    </w:p>
    <w:p w14:paraId="5EE6D319" w14:textId="4A8FEEB7" w:rsidR="002F24DC" w:rsidRDefault="009C3CB4" w:rsidP="009C3CB4">
      <w:pPr>
        <w:pStyle w:val="a3"/>
        <w:rPr>
          <w:rtl/>
        </w:rPr>
      </w:pPr>
      <w:r w:rsidRPr="001B3037">
        <w:rPr>
          <w:rFonts w:cs="Tahoma"/>
          <w:b/>
          <w:bCs/>
          <w:color w:val="3B2F2A" w:themeColor="text2" w:themeShade="80"/>
          <w:rtl/>
        </w:rPr>
        <w:t>מאי פריצי זיתים</w:t>
      </w:r>
      <w:r w:rsidR="00980F5A" w:rsidRPr="001B3037">
        <w:rPr>
          <w:rFonts w:cs="Tahoma" w:hint="cs"/>
          <w:b/>
          <w:bCs/>
          <w:color w:val="3B2F2A" w:themeColor="text2" w:themeShade="80"/>
          <w:rtl/>
        </w:rPr>
        <w:t>.</w:t>
      </w:r>
      <w:r w:rsidRPr="00404D72">
        <w:rPr>
          <w:rtl/>
        </w:rPr>
        <w:t xml:space="preserve"> רשעי זיתים</w:t>
      </w:r>
      <w:r w:rsidR="00980F5A">
        <w:rPr>
          <w:rFonts w:cs="Tahoma"/>
          <w:rtl/>
        </w:rPr>
        <w:t>.</w:t>
      </w:r>
    </w:p>
    <w:p w14:paraId="443C8AB4" w14:textId="4B66D455" w:rsidR="002F24DC" w:rsidRDefault="009C3CB4" w:rsidP="009C3CB4">
      <w:pPr>
        <w:pStyle w:val="a3"/>
        <w:rPr>
          <w:rtl/>
        </w:rPr>
      </w:pPr>
      <w:r w:rsidRPr="001B3037">
        <w:rPr>
          <w:rFonts w:cs="Tahoma"/>
          <w:b/>
          <w:bCs/>
          <w:color w:val="3B2F2A" w:themeColor="text2" w:themeShade="80"/>
          <w:rtl/>
        </w:rPr>
        <w:t>מאי קראה</w:t>
      </w:r>
      <w:r w:rsidR="00A94292">
        <w:rPr>
          <w:rFonts w:cs="Tahoma" w:hint="cs"/>
          <w:rtl/>
        </w:rPr>
        <w:t xml:space="preserve"> (</w:t>
      </w:r>
      <w:r w:rsidRPr="001B3037">
        <w:rPr>
          <w:rFonts w:cs="Tahoma" w:hint="cs"/>
          <w:b/>
          <w:bCs/>
          <w:color w:val="3B2F2A" w:themeColor="text2" w:themeShade="80"/>
          <w:rtl/>
        </w:rPr>
        <w:t xml:space="preserve">א) </w:t>
      </w:r>
      <w:r w:rsidRPr="00404D72">
        <w:rPr>
          <w:rtl/>
        </w:rPr>
        <w:t>ובני פריצי עמך ינשאו להעמיד חזון ונכשלו</w:t>
      </w:r>
      <w:r w:rsidR="00A94292">
        <w:rPr>
          <w:rFonts w:cs="Tahoma"/>
          <w:rtl/>
        </w:rPr>
        <w:t xml:space="preserve"> (</w:t>
      </w:r>
      <w:r w:rsidRPr="001B3037">
        <w:rPr>
          <w:rFonts w:cs="Tahoma" w:hint="cs"/>
          <w:b/>
          <w:bCs/>
          <w:color w:val="3B2F2A" w:themeColor="text2" w:themeShade="80"/>
          <w:rtl/>
        </w:rPr>
        <w:t>ב)</w:t>
      </w:r>
      <w:r w:rsidRPr="00404D72">
        <w:rPr>
          <w:rtl/>
        </w:rPr>
        <w:t xml:space="preserve"> והוליד בן פריץ שפך דם</w:t>
      </w:r>
      <w:r w:rsidR="00980F5A">
        <w:rPr>
          <w:rFonts w:cs="Tahoma"/>
          <w:rtl/>
        </w:rPr>
        <w:t>.</w:t>
      </w:r>
    </w:p>
    <w:p w14:paraId="1D580976" w14:textId="252EEE99" w:rsidR="002F24DC" w:rsidRDefault="009C3CB4" w:rsidP="009C3CB4">
      <w:pPr>
        <w:pStyle w:val="a3"/>
        <w:rPr>
          <w:rtl/>
        </w:rPr>
      </w:pPr>
      <w:r w:rsidRPr="001B3037">
        <w:rPr>
          <w:rFonts w:cs="Tahoma"/>
          <w:b/>
          <w:bCs/>
          <w:color w:val="3B2F2A" w:themeColor="text2" w:themeShade="80"/>
          <w:rtl/>
        </w:rPr>
        <w:t>וכמה פריצי זיתים</w:t>
      </w:r>
      <w:r w:rsidR="00980F5A" w:rsidRPr="001B3037">
        <w:rPr>
          <w:rFonts w:cs="Tahoma" w:hint="cs"/>
          <w:b/>
          <w:bCs/>
          <w:color w:val="3B2F2A" w:themeColor="text2" w:themeShade="80"/>
          <w:rtl/>
        </w:rPr>
        <w:t>.</w:t>
      </w:r>
      <w:r w:rsidRPr="00404D72">
        <w:rPr>
          <w:rFonts w:hint="cs"/>
          <w:rtl/>
        </w:rPr>
        <w:t xml:space="preserve"> </w:t>
      </w:r>
      <w:r w:rsidRPr="00404D72">
        <w:rPr>
          <w:rtl/>
        </w:rPr>
        <w:t>ארבעת קבין לקורה</w:t>
      </w:r>
      <w:r w:rsidRPr="00404D72">
        <w:rPr>
          <w:rFonts w:hint="cs"/>
          <w:rtl/>
        </w:rPr>
        <w:t xml:space="preserve"> /</w:t>
      </w:r>
      <w:r w:rsidRPr="00404D72">
        <w:rPr>
          <w:rtl/>
        </w:rPr>
        <w:t xml:space="preserve"> סאתים לקורה</w:t>
      </w:r>
      <w:r w:rsidR="00980F5A">
        <w:rPr>
          <w:rFonts w:cs="Tahoma"/>
          <w:rtl/>
        </w:rPr>
        <w:t>.</w:t>
      </w:r>
      <w:r w:rsidRPr="00404D72">
        <w:rPr>
          <w:rtl/>
        </w:rPr>
        <w:t xml:space="preserve"> </w:t>
      </w:r>
      <w:r w:rsidRPr="001B3037">
        <w:rPr>
          <w:rFonts w:cs="Tahoma"/>
          <w:b/>
          <w:bCs/>
          <w:color w:val="3B2F2A" w:themeColor="text2" w:themeShade="80"/>
          <w:rtl/>
        </w:rPr>
        <w:t>ולא פליגי</w:t>
      </w:r>
      <w:r w:rsidR="00980F5A">
        <w:rPr>
          <w:rFonts w:cs="Tahoma" w:hint="cs"/>
          <w:rtl/>
        </w:rPr>
        <w:t>.</w:t>
      </w:r>
      <w:r w:rsidRPr="00404D72">
        <w:rPr>
          <w:rtl/>
        </w:rPr>
        <w:t xml:space="preserve"> הא באתרא דמעיילי כורא באוללא, הא באתרא דמעיילי תלתא כורין באוללא</w:t>
      </w:r>
      <w:r w:rsidR="00980F5A">
        <w:rPr>
          <w:rFonts w:cs="Tahoma"/>
          <w:rtl/>
        </w:rPr>
        <w:t>.</w:t>
      </w:r>
    </w:p>
    <w:p w14:paraId="7B14CF7E" w14:textId="61A1F59A" w:rsidR="009C3CB4" w:rsidRPr="00404D72" w:rsidRDefault="009C3CB4" w:rsidP="009C3CB4">
      <w:pPr>
        <w:pStyle w:val="a3"/>
        <w:rPr>
          <w:rtl/>
        </w:rPr>
      </w:pPr>
    </w:p>
    <w:p w14:paraId="68690E74" w14:textId="77777777" w:rsidR="009C3CB4" w:rsidRPr="00404D72" w:rsidRDefault="009C3CB4" w:rsidP="009C3CB4">
      <w:pPr>
        <w:pStyle w:val="a3"/>
        <w:rPr>
          <w:u w:val="single"/>
          <w:rtl/>
        </w:rPr>
      </w:pPr>
      <w:r w:rsidRPr="00404D72">
        <w:rPr>
          <w:rFonts w:hint="cs"/>
          <w:u w:val="single"/>
          <w:rtl/>
        </w:rPr>
        <w:t>זב</w:t>
      </w:r>
    </w:p>
    <w:p w14:paraId="215C77BF" w14:textId="30210AD0" w:rsidR="009C3CB4" w:rsidRPr="00404D72" w:rsidRDefault="009C3CB4" w:rsidP="009C3CB4">
      <w:pPr>
        <w:pStyle w:val="a3"/>
        <w:rPr>
          <w:rtl/>
        </w:rPr>
      </w:pPr>
      <w:r w:rsidRPr="001B3037">
        <w:rPr>
          <w:rFonts w:cs="Tahoma" w:hint="cs"/>
          <w:b/>
          <w:bCs/>
          <w:color w:val="3B2F2A" w:themeColor="text2" w:themeShade="80"/>
          <w:rtl/>
        </w:rPr>
        <w:t>טמא</w:t>
      </w:r>
      <w:r w:rsidR="00980F5A" w:rsidRPr="001B3037">
        <w:rPr>
          <w:rFonts w:cs="Tahoma" w:hint="cs"/>
          <w:b/>
          <w:bCs/>
          <w:color w:val="3B2F2A" w:themeColor="text2" w:themeShade="80"/>
          <w:rtl/>
        </w:rPr>
        <w:t>.</w:t>
      </w:r>
      <w:r w:rsidRPr="00404D72">
        <w:rPr>
          <w:rtl/>
        </w:rPr>
        <w:t xml:space="preserve"> עלו באילן </w:t>
      </w:r>
      <w:r w:rsidRPr="00404D72">
        <w:rPr>
          <w:rFonts w:hint="cs"/>
          <w:rtl/>
        </w:rPr>
        <w:t xml:space="preserve">או </w:t>
      </w:r>
      <w:r w:rsidRPr="00404D72">
        <w:rPr>
          <w:rtl/>
        </w:rPr>
        <w:t>בסוכה שכוח</w:t>
      </w:r>
      <w:r w:rsidRPr="00404D72">
        <w:rPr>
          <w:rFonts w:hint="cs"/>
          <w:rtl/>
        </w:rPr>
        <w:t xml:space="preserve">ן </w:t>
      </w:r>
      <w:r w:rsidRPr="00404D72">
        <w:rPr>
          <w:rtl/>
        </w:rPr>
        <w:t>רע</w:t>
      </w:r>
      <w:r w:rsidR="00980F5A">
        <w:rPr>
          <w:rFonts w:cs="Tahoma" w:hint="cs"/>
          <w:rtl/>
        </w:rPr>
        <w:t>.</w:t>
      </w:r>
    </w:p>
    <w:p w14:paraId="3A0BAEC4" w14:textId="25AC9D4B" w:rsidR="002F24DC" w:rsidRDefault="009C3CB4" w:rsidP="009C3CB4">
      <w:pPr>
        <w:pStyle w:val="a3"/>
        <w:rPr>
          <w:rtl/>
        </w:rPr>
      </w:pPr>
      <w:r w:rsidRPr="001B3037">
        <w:rPr>
          <w:rFonts w:cs="Tahoma"/>
          <w:b/>
          <w:bCs/>
          <w:color w:val="3B2F2A" w:themeColor="text2" w:themeShade="80"/>
          <w:rtl/>
        </w:rPr>
        <w:t>אילן שכוחו רע</w:t>
      </w:r>
      <w:r w:rsidR="00980F5A" w:rsidRPr="001B3037">
        <w:rPr>
          <w:rFonts w:cs="Tahoma" w:hint="cs"/>
          <w:b/>
          <w:bCs/>
          <w:color w:val="3B2F2A" w:themeColor="text2" w:themeShade="80"/>
          <w:rtl/>
        </w:rPr>
        <w:t>.</w:t>
      </w:r>
      <w:r w:rsidRPr="00404D72">
        <w:rPr>
          <w:rtl/>
        </w:rPr>
        <w:t xml:space="preserve"> כל שאין בעיקרו לחוק רובע</w:t>
      </w:r>
      <w:r w:rsidR="00980F5A">
        <w:rPr>
          <w:rFonts w:cs="Tahoma"/>
          <w:rtl/>
        </w:rPr>
        <w:t>.</w:t>
      </w:r>
    </w:p>
    <w:p w14:paraId="437C9F28" w14:textId="29832D84" w:rsidR="002F24DC" w:rsidRDefault="009C3CB4" w:rsidP="009C3CB4">
      <w:pPr>
        <w:pStyle w:val="a3"/>
        <w:rPr>
          <w:rtl/>
        </w:rPr>
      </w:pPr>
      <w:r w:rsidRPr="001B3037">
        <w:rPr>
          <w:rFonts w:cs="Tahoma"/>
          <w:b/>
          <w:bCs/>
          <w:color w:val="3B2F2A" w:themeColor="text2" w:themeShade="80"/>
          <w:rtl/>
        </w:rPr>
        <w:t>סוכה שכוחה רע</w:t>
      </w:r>
      <w:r w:rsidR="00980F5A" w:rsidRPr="001B3037">
        <w:rPr>
          <w:rFonts w:cs="Tahoma" w:hint="cs"/>
          <w:b/>
          <w:bCs/>
          <w:color w:val="3B2F2A" w:themeColor="text2" w:themeShade="80"/>
          <w:rtl/>
        </w:rPr>
        <w:t>.</w:t>
      </w:r>
      <w:r w:rsidRPr="00404D72">
        <w:rPr>
          <w:rtl/>
        </w:rPr>
        <w:t xml:space="preserve"> כל שנחבאת בחזיונה</w:t>
      </w:r>
      <w:r w:rsidR="00980F5A">
        <w:rPr>
          <w:rFonts w:cs="Tahoma"/>
          <w:rtl/>
        </w:rPr>
        <w:t>.</w:t>
      </w:r>
    </w:p>
    <w:p w14:paraId="7125D3C5" w14:textId="6D3C75B5" w:rsidR="009C3CB4" w:rsidRPr="00404D72" w:rsidRDefault="009C3CB4" w:rsidP="009C3CB4">
      <w:pPr>
        <w:pStyle w:val="a3"/>
        <w:rPr>
          <w:rtl/>
        </w:rPr>
      </w:pPr>
    </w:p>
    <w:p w14:paraId="533A1B76" w14:textId="77777777" w:rsidR="009C3CB4" w:rsidRPr="00404D72" w:rsidRDefault="009C3CB4" w:rsidP="009C3CB4">
      <w:pPr>
        <w:pStyle w:val="a3"/>
        <w:rPr>
          <w:u w:val="single"/>
          <w:rtl/>
        </w:rPr>
      </w:pPr>
      <w:r w:rsidRPr="00404D72">
        <w:rPr>
          <w:rFonts w:hint="cs"/>
          <w:u w:val="single"/>
          <w:rtl/>
        </w:rPr>
        <w:t>בית הפרס</w:t>
      </w:r>
    </w:p>
    <w:p w14:paraId="773C511C" w14:textId="4F9C2101" w:rsidR="009C3CB4" w:rsidRPr="00404D72" w:rsidRDefault="009C3CB4" w:rsidP="009C3CB4">
      <w:pPr>
        <w:pStyle w:val="a3"/>
        <w:rPr>
          <w:rtl/>
        </w:rPr>
      </w:pPr>
      <w:r w:rsidRPr="001B3037">
        <w:rPr>
          <w:rFonts w:cs="Tahoma" w:hint="cs"/>
          <w:b/>
          <w:bCs/>
          <w:color w:val="3B2F2A" w:themeColor="text2" w:themeShade="80"/>
          <w:rtl/>
        </w:rPr>
        <w:t>טמא</w:t>
      </w:r>
      <w:r w:rsidR="00980F5A" w:rsidRPr="001B3037">
        <w:rPr>
          <w:rFonts w:cs="Tahoma" w:hint="cs"/>
          <w:b/>
          <w:bCs/>
          <w:color w:val="3B2F2A" w:themeColor="text2" w:themeShade="80"/>
          <w:rtl/>
        </w:rPr>
        <w:t>.</w:t>
      </w:r>
      <w:r w:rsidRPr="001B3037">
        <w:rPr>
          <w:rFonts w:cs="Tahoma" w:hint="cs"/>
          <w:b/>
          <w:bCs/>
          <w:color w:val="3B2F2A" w:themeColor="text2" w:themeShade="80"/>
          <w:rtl/>
        </w:rPr>
        <w:t xml:space="preserve"> </w:t>
      </w:r>
      <w:r w:rsidRPr="00404D72">
        <w:rPr>
          <w:rtl/>
        </w:rPr>
        <w:t>המהלך על גבי אבנים שיכול להסיט, על האדם ועל הבהמה שכוחן רע</w:t>
      </w:r>
      <w:r w:rsidR="00980F5A">
        <w:rPr>
          <w:rFonts w:cs="Tahoma" w:hint="cs"/>
          <w:rtl/>
        </w:rPr>
        <w:t>.</w:t>
      </w:r>
    </w:p>
    <w:p w14:paraId="5EB7C0BB" w14:textId="45301DFD" w:rsidR="002F24DC" w:rsidRDefault="009C3CB4" w:rsidP="009C3CB4">
      <w:pPr>
        <w:pStyle w:val="a3"/>
        <w:rPr>
          <w:rtl/>
        </w:rPr>
      </w:pPr>
      <w:r w:rsidRPr="001B3037">
        <w:rPr>
          <w:rFonts w:cs="Tahoma"/>
          <w:b/>
          <w:bCs/>
          <w:color w:val="3B2F2A" w:themeColor="text2" w:themeShade="80"/>
          <w:rtl/>
        </w:rPr>
        <w:t>אדם שכוחו רע</w:t>
      </w:r>
      <w:r w:rsidR="00980F5A">
        <w:rPr>
          <w:rFonts w:cs="Tahoma" w:hint="cs"/>
          <w:rtl/>
        </w:rPr>
        <w:t>.</w:t>
      </w:r>
      <w:r w:rsidRPr="00404D72">
        <w:rPr>
          <w:rtl/>
        </w:rPr>
        <w:t xml:space="preserve"> כל שרוכבו וארכבותיו נוקשות</w:t>
      </w:r>
      <w:r w:rsidR="00980F5A">
        <w:rPr>
          <w:rFonts w:cs="Tahoma"/>
          <w:rtl/>
        </w:rPr>
        <w:t>.</w:t>
      </w:r>
    </w:p>
    <w:p w14:paraId="532E6910" w14:textId="0168ABAB" w:rsidR="002F24DC" w:rsidRDefault="009C3CB4" w:rsidP="009C3CB4">
      <w:pPr>
        <w:pStyle w:val="a3"/>
        <w:rPr>
          <w:rtl/>
        </w:rPr>
      </w:pPr>
      <w:r w:rsidRPr="001B3037">
        <w:rPr>
          <w:rFonts w:cs="Tahoma"/>
          <w:b/>
          <w:bCs/>
          <w:color w:val="3B2F2A" w:themeColor="text2" w:themeShade="80"/>
          <w:rtl/>
        </w:rPr>
        <w:t>בהמה שכוחה רע</w:t>
      </w:r>
      <w:r w:rsidR="00980F5A">
        <w:rPr>
          <w:rFonts w:cs="Tahoma" w:hint="cs"/>
          <w:rtl/>
        </w:rPr>
        <w:t>.</w:t>
      </w:r>
      <w:r w:rsidRPr="00404D72">
        <w:rPr>
          <w:rtl/>
        </w:rPr>
        <w:t xml:space="preserve"> כל שרוכבה מטילה גללים</w:t>
      </w:r>
      <w:r w:rsidR="00980F5A">
        <w:rPr>
          <w:rFonts w:cs="Tahoma"/>
          <w:rtl/>
        </w:rPr>
        <w:t>.</w:t>
      </w:r>
    </w:p>
    <w:p w14:paraId="72D98808" w14:textId="4A69AD69" w:rsidR="009C3CB4" w:rsidRPr="00404D72" w:rsidRDefault="009C3CB4" w:rsidP="009C3CB4">
      <w:pPr>
        <w:pStyle w:val="a3"/>
        <w:rPr>
          <w:rtl/>
        </w:rPr>
      </w:pPr>
    </w:p>
    <w:p w14:paraId="1E4487C8" w14:textId="77777777" w:rsidR="009C3CB4" w:rsidRPr="00404D72" w:rsidRDefault="009C3CB4" w:rsidP="009C3CB4">
      <w:pPr>
        <w:pStyle w:val="a3"/>
        <w:rPr>
          <w:u w:val="single"/>
          <w:rtl/>
        </w:rPr>
      </w:pPr>
      <w:r w:rsidRPr="00404D72">
        <w:rPr>
          <w:rFonts w:hint="cs"/>
          <w:u w:val="single"/>
          <w:rtl/>
        </w:rPr>
        <w:t>ארבעה קבין</w:t>
      </w:r>
    </w:p>
    <w:p w14:paraId="4619B449" w14:textId="038FED4B" w:rsidR="009C3CB4" w:rsidRPr="00404D72" w:rsidRDefault="009C3CB4" w:rsidP="009C3CB4">
      <w:pPr>
        <w:pStyle w:val="a3"/>
        <w:rPr>
          <w:rtl/>
        </w:rPr>
      </w:pPr>
      <w:r w:rsidRPr="001B3037">
        <w:rPr>
          <w:rFonts w:cs="Tahoma"/>
          <w:b/>
          <w:bCs/>
          <w:color w:val="3B2F2A" w:themeColor="text2" w:themeShade="80"/>
          <w:rtl/>
        </w:rPr>
        <w:t>לתפלה</w:t>
      </w:r>
      <w:r w:rsidR="00980F5A">
        <w:rPr>
          <w:rFonts w:cs="Tahoma" w:hint="cs"/>
          <w:rtl/>
        </w:rPr>
        <w:t>.</w:t>
      </w:r>
      <w:r w:rsidRPr="00404D72">
        <w:rPr>
          <w:rtl/>
        </w:rPr>
        <w:t xml:space="preserve"> פחות מארבעה קבין - מפשילין לאחוריו ומתפלל</w:t>
      </w:r>
      <w:r w:rsidR="00980F5A">
        <w:rPr>
          <w:rFonts w:cs="Tahoma" w:hint="cs"/>
          <w:rtl/>
        </w:rPr>
        <w:t>.</w:t>
      </w:r>
      <w:r w:rsidRPr="001B3037">
        <w:rPr>
          <w:rFonts w:cs="Tahoma"/>
          <w:b/>
          <w:bCs/>
          <w:color w:val="3B2F2A" w:themeColor="text2" w:themeShade="80"/>
          <w:rtl/>
        </w:rPr>
        <w:t xml:space="preserve"> ארבעה קבין</w:t>
      </w:r>
      <w:r w:rsidR="00980F5A" w:rsidRPr="001B3037">
        <w:rPr>
          <w:rFonts w:cs="Tahoma" w:hint="cs"/>
          <w:b/>
          <w:bCs/>
          <w:color w:val="3B2F2A" w:themeColor="text2" w:themeShade="80"/>
          <w:rtl/>
        </w:rPr>
        <w:t>.</w:t>
      </w:r>
      <w:r w:rsidRPr="00404D72">
        <w:rPr>
          <w:rtl/>
        </w:rPr>
        <w:t xml:space="preserve"> מניח על גבי קרקע ומתפלל</w:t>
      </w:r>
      <w:r w:rsidR="00980F5A">
        <w:rPr>
          <w:rFonts w:cs="Tahoma"/>
          <w:rtl/>
        </w:rPr>
        <w:t>.</w:t>
      </w:r>
    </w:p>
    <w:p w14:paraId="1F830F60" w14:textId="0253EEF2" w:rsidR="002F24DC" w:rsidRDefault="009C3CB4" w:rsidP="009C3CB4">
      <w:pPr>
        <w:pStyle w:val="a3"/>
        <w:rPr>
          <w:rtl/>
        </w:rPr>
      </w:pPr>
      <w:r w:rsidRPr="001B3037">
        <w:rPr>
          <w:rFonts w:cs="Tahoma"/>
          <w:b/>
          <w:bCs/>
          <w:color w:val="3B2F2A" w:themeColor="text2" w:themeShade="80"/>
          <w:rtl/>
        </w:rPr>
        <w:t>לתפילין</w:t>
      </w:r>
      <w:r w:rsidR="00980F5A">
        <w:rPr>
          <w:rFonts w:cs="Tahoma" w:hint="cs"/>
          <w:rtl/>
        </w:rPr>
        <w:t>.</w:t>
      </w:r>
      <w:r w:rsidRPr="00404D72">
        <w:rPr>
          <w:rtl/>
        </w:rPr>
        <w:t xml:space="preserve"> נושא משאוי על ראשו ותפילין בראשו</w:t>
      </w:r>
      <w:r w:rsidR="00980F5A">
        <w:rPr>
          <w:rFonts w:cs="Tahoma" w:hint="cs"/>
          <w:rtl/>
        </w:rPr>
        <w:t>.</w:t>
      </w:r>
      <w:r w:rsidRPr="001B3037">
        <w:rPr>
          <w:rFonts w:cs="Tahoma"/>
          <w:b/>
          <w:bCs/>
          <w:color w:val="3B2F2A" w:themeColor="text2" w:themeShade="80"/>
          <w:rtl/>
        </w:rPr>
        <w:t xml:space="preserve"> תפילין רוצצות</w:t>
      </w:r>
      <w:r w:rsidR="00980F5A">
        <w:rPr>
          <w:rFonts w:cs="Tahoma" w:hint="cs"/>
          <w:rtl/>
        </w:rPr>
        <w:t>.</w:t>
      </w:r>
      <w:r w:rsidRPr="00404D72">
        <w:rPr>
          <w:rtl/>
        </w:rPr>
        <w:t xml:space="preserve"> אסור</w:t>
      </w:r>
      <w:r w:rsidR="00980F5A">
        <w:rPr>
          <w:rFonts w:cs="Tahoma" w:hint="cs"/>
          <w:rtl/>
        </w:rPr>
        <w:t>.</w:t>
      </w:r>
      <w:r w:rsidRPr="00404D72">
        <w:rPr>
          <w:rFonts w:hint="cs"/>
          <w:rtl/>
        </w:rPr>
        <w:t xml:space="preserve"> </w:t>
      </w:r>
      <w:r w:rsidRPr="001B3037">
        <w:rPr>
          <w:rFonts w:cs="Tahoma"/>
          <w:b/>
          <w:bCs/>
          <w:color w:val="3B2F2A" w:themeColor="text2" w:themeShade="80"/>
          <w:rtl/>
        </w:rPr>
        <w:t>ואם לאו</w:t>
      </w:r>
      <w:r w:rsidR="00980F5A">
        <w:rPr>
          <w:rFonts w:cs="Tahoma" w:hint="cs"/>
          <w:rtl/>
        </w:rPr>
        <w:t>.</w:t>
      </w:r>
      <w:r w:rsidRPr="00404D72">
        <w:rPr>
          <w:rtl/>
        </w:rPr>
        <w:t xml:space="preserve"> מותר</w:t>
      </w:r>
      <w:r w:rsidR="00980F5A">
        <w:rPr>
          <w:rFonts w:cs="Tahoma" w:hint="cs"/>
          <w:rtl/>
        </w:rPr>
        <w:t>.</w:t>
      </w:r>
      <w:r w:rsidRPr="00404D72">
        <w:rPr>
          <w:rFonts w:hint="cs"/>
          <w:rtl/>
        </w:rPr>
        <w:t xml:space="preserve"> </w:t>
      </w:r>
      <w:r w:rsidRPr="001B3037">
        <w:rPr>
          <w:rFonts w:cs="Tahoma" w:hint="cs"/>
          <w:b/>
          <w:bCs/>
          <w:color w:val="3B2F2A" w:themeColor="text2" w:themeShade="80"/>
          <w:rtl/>
        </w:rPr>
        <w:t>כגון</w:t>
      </w:r>
      <w:r w:rsidR="00980F5A" w:rsidRPr="001B3037">
        <w:rPr>
          <w:rFonts w:cs="Tahoma" w:hint="cs"/>
          <w:b/>
          <w:bCs/>
          <w:color w:val="3B2F2A" w:themeColor="text2" w:themeShade="80"/>
          <w:rtl/>
        </w:rPr>
        <w:t>.</w:t>
      </w:r>
      <w:r w:rsidRPr="00404D72">
        <w:rPr>
          <w:rtl/>
        </w:rPr>
        <w:t xml:space="preserve"> במשאוי של ארבעת קבין</w:t>
      </w:r>
      <w:r w:rsidR="00980F5A">
        <w:rPr>
          <w:rFonts w:cs="Tahoma"/>
          <w:rtl/>
        </w:rPr>
        <w:t>.</w:t>
      </w:r>
    </w:p>
    <w:p w14:paraId="4A23B8B9" w14:textId="36817570" w:rsidR="009C3CB4" w:rsidRPr="00404D72" w:rsidRDefault="009C3CB4" w:rsidP="009C3CB4">
      <w:pPr>
        <w:pStyle w:val="a3"/>
        <w:rPr>
          <w:rtl/>
        </w:rPr>
      </w:pPr>
    </w:p>
    <w:p w14:paraId="29C1D849" w14:textId="7F8B7369" w:rsidR="002F24DC" w:rsidRDefault="009C3CB4" w:rsidP="009C3CB4">
      <w:pPr>
        <w:pStyle w:val="a3"/>
        <w:rPr>
          <w:rtl/>
        </w:rPr>
      </w:pPr>
      <w:r w:rsidRPr="001B3037">
        <w:rPr>
          <w:rFonts w:cs="Tahoma"/>
          <w:b/>
          <w:bCs/>
          <w:color w:val="3B2F2A" w:themeColor="text2" w:themeShade="80"/>
          <w:rtl/>
        </w:rPr>
        <w:t>זבל ותפילין בראשו</w:t>
      </w:r>
      <w:r w:rsidR="00980F5A">
        <w:rPr>
          <w:rFonts w:cs="Tahoma" w:hint="cs"/>
          <w:rtl/>
        </w:rPr>
        <w:t>.</w:t>
      </w:r>
      <w:r w:rsidRPr="00404D72">
        <w:rPr>
          <w:rtl/>
        </w:rPr>
        <w:t xml:space="preserve"> לא יסלקם לצדדין, ולא יקשרם במתניו</w:t>
      </w:r>
      <w:r w:rsidR="00980F5A">
        <w:rPr>
          <w:rFonts w:cs="Tahoma" w:hint="cs"/>
          <w:rtl/>
        </w:rPr>
        <w:t>.</w:t>
      </w:r>
      <w:r w:rsidRPr="00404D72">
        <w:rPr>
          <w:rtl/>
        </w:rPr>
        <w:t xml:space="preserve"> </w:t>
      </w:r>
      <w:r w:rsidRPr="001B3037">
        <w:rPr>
          <w:rFonts w:cs="Tahoma"/>
          <w:b/>
          <w:bCs/>
          <w:color w:val="3B2F2A" w:themeColor="text2" w:themeShade="80"/>
          <w:rtl/>
        </w:rPr>
        <w:t>מפני</w:t>
      </w:r>
      <w:r w:rsidR="00980F5A" w:rsidRPr="001B3037">
        <w:rPr>
          <w:rFonts w:cs="Tahoma" w:hint="cs"/>
          <w:b/>
          <w:bCs/>
          <w:color w:val="3B2F2A" w:themeColor="text2" w:themeShade="80"/>
          <w:rtl/>
        </w:rPr>
        <w:t>.</w:t>
      </w:r>
      <w:r w:rsidRPr="00404D72">
        <w:rPr>
          <w:rtl/>
        </w:rPr>
        <w:t xml:space="preserve"> שנוהג בהן מנהג בזיון</w:t>
      </w:r>
      <w:r w:rsidR="00980F5A">
        <w:rPr>
          <w:rFonts w:cs="Tahoma"/>
          <w:rtl/>
        </w:rPr>
        <w:t>.</w:t>
      </w:r>
      <w:r w:rsidRPr="00404D72">
        <w:rPr>
          <w:rtl/>
        </w:rPr>
        <w:t xml:space="preserve"> </w:t>
      </w:r>
      <w:r w:rsidRPr="001B3037">
        <w:rPr>
          <w:rFonts w:cs="Tahoma"/>
          <w:b/>
          <w:bCs/>
          <w:color w:val="3B2F2A" w:themeColor="text2" w:themeShade="80"/>
          <w:rtl/>
        </w:rPr>
        <w:t>אבל</w:t>
      </w:r>
      <w:r w:rsidR="00980F5A">
        <w:rPr>
          <w:rFonts w:cs="Tahoma" w:hint="cs"/>
          <w:rtl/>
        </w:rPr>
        <w:t>.</w:t>
      </w:r>
      <w:r w:rsidRPr="00404D72">
        <w:rPr>
          <w:rtl/>
        </w:rPr>
        <w:t xml:space="preserve"> קושרם על זרועו במקום תפילין</w:t>
      </w:r>
      <w:r w:rsidR="00980F5A">
        <w:rPr>
          <w:rFonts w:cs="Tahoma"/>
          <w:rtl/>
        </w:rPr>
        <w:t>.</w:t>
      </w:r>
    </w:p>
    <w:p w14:paraId="030D69A9" w14:textId="1E4E6B9D" w:rsidR="002F24DC" w:rsidRDefault="009C3CB4" w:rsidP="009C3CB4">
      <w:pPr>
        <w:pStyle w:val="a3"/>
        <w:rPr>
          <w:rtl/>
        </w:rPr>
      </w:pPr>
      <w:r w:rsidRPr="001B3037">
        <w:rPr>
          <w:rFonts w:cs="Tahoma" w:hint="cs"/>
          <w:b/>
          <w:bCs/>
          <w:color w:val="3B2F2A" w:themeColor="text2" w:themeShade="80"/>
          <w:rtl/>
        </w:rPr>
        <w:t>יש אומרים</w:t>
      </w:r>
      <w:r w:rsidR="00980F5A" w:rsidRPr="001B3037">
        <w:rPr>
          <w:rFonts w:cs="Tahoma" w:hint="cs"/>
          <w:b/>
          <w:bCs/>
          <w:color w:val="3B2F2A" w:themeColor="text2" w:themeShade="80"/>
          <w:rtl/>
        </w:rPr>
        <w:t>.</w:t>
      </w:r>
      <w:r w:rsidRPr="001B3037">
        <w:rPr>
          <w:rFonts w:cs="Tahoma" w:hint="cs"/>
          <w:b/>
          <w:bCs/>
          <w:color w:val="3B2F2A" w:themeColor="text2" w:themeShade="80"/>
          <w:rtl/>
        </w:rPr>
        <w:t xml:space="preserve"> </w:t>
      </w:r>
      <w:r w:rsidRPr="00404D72">
        <w:rPr>
          <w:rtl/>
        </w:rPr>
        <w:t>אפילו מטפחת שלהן אסור להניח על הראש שיש בו תפילין</w:t>
      </w:r>
      <w:r w:rsidR="00980F5A">
        <w:rPr>
          <w:rFonts w:cs="Tahoma"/>
          <w:rtl/>
        </w:rPr>
        <w:t>.</w:t>
      </w:r>
      <w:r w:rsidRPr="00404D72">
        <w:rPr>
          <w:rtl/>
        </w:rPr>
        <w:t xml:space="preserve"> </w:t>
      </w:r>
      <w:r w:rsidRPr="001B3037">
        <w:rPr>
          <w:rFonts w:cs="Tahoma"/>
          <w:b/>
          <w:bCs/>
          <w:color w:val="3B2F2A" w:themeColor="text2" w:themeShade="80"/>
          <w:rtl/>
        </w:rPr>
        <w:t>וכמה</w:t>
      </w:r>
      <w:r w:rsidR="00980F5A" w:rsidRPr="001B3037">
        <w:rPr>
          <w:rFonts w:cs="Tahoma" w:hint="cs"/>
          <w:b/>
          <w:bCs/>
          <w:color w:val="3B2F2A" w:themeColor="text2" w:themeShade="80"/>
          <w:rtl/>
        </w:rPr>
        <w:t>.</w:t>
      </w:r>
      <w:r w:rsidRPr="00404D72">
        <w:rPr>
          <w:rtl/>
        </w:rPr>
        <w:t xml:space="preserve"> אפילו רבעא דרבעא דפומבדיתא</w:t>
      </w:r>
      <w:r w:rsidR="00980F5A">
        <w:rPr>
          <w:rFonts w:cs="Tahoma"/>
          <w:rtl/>
        </w:rPr>
        <w:t>.</w:t>
      </w:r>
    </w:p>
    <w:p w14:paraId="0195890A" w14:textId="0C931EB3" w:rsidR="009C3CB4" w:rsidRDefault="009C3CB4" w:rsidP="009C3CB4">
      <w:pPr>
        <w:pStyle w:val="a3"/>
        <w:rPr>
          <w:rtl/>
        </w:rPr>
      </w:pPr>
    </w:p>
  </w:footnote>
  <w:footnote w:id="27">
    <w:p w14:paraId="60B704B2" w14:textId="77777777" w:rsidR="009C3CB4" w:rsidRPr="00BA0600" w:rsidRDefault="009C3CB4" w:rsidP="009C3CB4">
      <w:pPr>
        <w:pStyle w:val="a3"/>
        <w:rPr>
          <w:u w:val="single"/>
          <w:rtl/>
        </w:rPr>
      </w:pPr>
      <w:r>
        <w:rPr>
          <w:rStyle w:val="a5"/>
        </w:rPr>
        <w:footnoteRef/>
      </w:r>
      <w:r>
        <w:rPr>
          <w:rtl/>
        </w:rPr>
        <w:t xml:space="preserve"> </w:t>
      </w:r>
      <w:r w:rsidRPr="00BA0600">
        <w:rPr>
          <w:rFonts w:hint="cs"/>
          <w:u w:val="single"/>
          <w:rtl/>
        </w:rPr>
        <w:t>שדה אחוזה</w:t>
      </w:r>
    </w:p>
    <w:p w14:paraId="3F454351" w14:textId="60D20197" w:rsidR="002F24DC" w:rsidRDefault="009C3CB4" w:rsidP="009C3CB4">
      <w:pPr>
        <w:pStyle w:val="a3"/>
        <w:rPr>
          <w:rtl/>
        </w:rPr>
      </w:pPr>
      <w:r w:rsidRPr="001B3037">
        <w:rPr>
          <w:rFonts w:cs="Tahoma" w:hint="cs"/>
          <w:b/>
          <w:bCs/>
          <w:color w:val="3B2F2A" w:themeColor="text2" w:themeShade="80"/>
          <w:rtl/>
        </w:rPr>
        <w:t>אינו עולה מהמנין</w:t>
      </w:r>
      <w:r w:rsidR="00980F5A" w:rsidRPr="001B3037">
        <w:rPr>
          <w:rFonts w:cs="Tahoma" w:hint="cs"/>
          <w:b/>
          <w:bCs/>
          <w:color w:val="3B2F2A" w:themeColor="text2" w:themeShade="80"/>
          <w:rtl/>
        </w:rPr>
        <w:t>.</w:t>
      </w:r>
      <w:r w:rsidRPr="001B3037">
        <w:rPr>
          <w:rFonts w:cs="Tahoma" w:hint="cs"/>
          <w:b/>
          <w:bCs/>
          <w:color w:val="3B2F2A" w:themeColor="text2" w:themeShade="80"/>
          <w:rtl/>
        </w:rPr>
        <w:t xml:space="preserve"> </w:t>
      </w:r>
      <w:r w:rsidRPr="00BA0600">
        <w:rPr>
          <w:rtl/>
        </w:rPr>
        <w:t>שנת שדפון וירקון, או שביעית, או שהיו שנים כשני אליהו</w:t>
      </w:r>
      <w:r w:rsidR="00980F5A">
        <w:rPr>
          <w:rFonts w:cs="Tahoma" w:hint="cs"/>
          <w:rtl/>
        </w:rPr>
        <w:t>.</w:t>
      </w:r>
    </w:p>
    <w:p w14:paraId="75244B49" w14:textId="73F3CC2D" w:rsidR="002F24DC" w:rsidRDefault="009C3CB4" w:rsidP="009C3CB4">
      <w:pPr>
        <w:pStyle w:val="a3"/>
        <w:rPr>
          <w:rtl/>
        </w:rPr>
      </w:pPr>
      <w:r w:rsidRPr="001B3037">
        <w:rPr>
          <w:rFonts w:cs="Tahoma" w:hint="cs"/>
          <w:b/>
          <w:bCs/>
          <w:color w:val="3B2F2A" w:themeColor="text2" w:themeShade="80"/>
          <w:rtl/>
        </w:rPr>
        <w:t>אף</w:t>
      </w:r>
      <w:r w:rsidR="00980F5A" w:rsidRPr="001B3037">
        <w:rPr>
          <w:rFonts w:cs="Tahoma" w:hint="cs"/>
          <w:b/>
          <w:bCs/>
          <w:color w:val="3B2F2A" w:themeColor="text2" w:themeShade="80"/>
          <w:rtl/>
        </w:rPr>
        <w:t>.</w:t>
      </w:r>
      <w:r w:rsidRPr="00BA0600">
        <w:rPr>
          <w:rtl/>
        </w:rPr>
        <w:t xml:space="preserve"> דלא הוי תבואה כלל</w:t>
      </w:r>
      <w:r w:rsidR="00980F5A">
        <w:rPr>
          <w:rFonts w:cs="Tahoma" w:hint="cs"/>
          <w:rtl/>
        </w:rPr>
        <w:t>.</w:t>
      </w:r>
      <w:r w:rsidRPr="00BA0600">
        <w:rPr>
          <w:rFonts w:hint="cs"/>
          <w:rtl/>
        </w:rPr>
        <w:t xml:space="preserve"> </w:t>
      </w:r>
      <w:r w:rsidRPr="001B3037">
        <w:rPr>
          <w:rFonts w:cs="Tahoma" w:hint="cs"/>
          <w:b/>
          <w:bCs/>
          <w:color w:val="3B2F2A" w:themeColor="text2" w:themeShade="80"/>
          <w:rtl/>
        </w:rPr>
        <w:t>הטעם</w:t>
      </w:r>
      <w:r w:rsidR="00980F5A" w:rsidRPr="001B3037">
        <w:rPr>
          <w:rFonts w:cs="Tahoma" w:hint="cs"/>
          <w:b/>
          <w:bCs/>
          <w:color w:val="3B2F2A" w:themeColor="text2" w:themeShade="80"/>
          <w:rtl/>
        </w:rPr>
        <w:t>.</w:t>
      </w:r>
      <w:r w:rsidRPr="001B3037">
        <w:rPr>
          <w:rFonts w:cs="Tahoma" w:hint="cs"/>
          <w:b/>
          <w:bCs/>
          <w:color w:val="3B2F2A" w:themeColor="text2" w:themeShade="80"/>
          <w:rtl/>
        </w:rPr>
        <w:t xml:space="preserve"> </w:t>
      </w:r>
      <w:r w:rsidRPr="00BA0600">
        <w:rPr>
          <w:rtl/>
        </w:rPr>
        <w:t>במספר שני תבואת ימכר לך - שנים שיש בהן תבואה בעולם</w:t>
      </w:r>
      <w:r w:rsidR="00980F5A">
        <w:rPr>
          <w:rFonts w:cs="Tahoma"/>
          <w:rtl/>
        </w:rPr>
        <w:t>.</w:t>
      </w:r>
    </w:p>
    <w:p w14:paraId="3AC0194C" w14:textId="008FF076" w:rsidR="002F24DC" w:rsidRDefault="009C3CB4" w:rsidP="009C3CB4">
      <w:pPr>
        <w:pStyle w:val="a3"/>
        <w:rPr>
          <w:rtl/>
        </w:rPr>
      </w:pPr>
      <w:r w:rsidRPr="001B3037">
        <w:rPr>
          <w:rFonts w:cs="Tahoma"/>
          <w:b/>
          <w:bCs/>
          <w:color w:val="3B2F2A" w:themeColor="text2" w:themeShade="80"/>
          <w:rtl/>
        </w:rPr>
        <w:t>שביעית</w:t>
      </w:r>
      <w:r w:rsidR="00980F5A">
        <w:rPr>
          <w:rFonts w:cs="Tahoma" w:hint="cs"/>
          <w:rtl/>
        </w:rPr>
        <w:t>.</w:t>
      </w:r>
      <w:r w:rsidRPr="00BA0600">
        <w:rPr>
          <w:rtl/>
        </w:rPr>
        <w:t xml:space="preserve"> </w:t>
      </w:r>
      <w:r w:rsidRPr="00BA0600">
        <w:rPr>
          <w:rFonts w:hint="cs"/>
          <w:rtl/>
        </w:rPr>
        <w:t>קשה ש</w:t>
      </w:r>
      <w:r w:rsidRPr="00BA0600">
        <w:rPr>
          <w:rtl/>
        </w:rPr>
        <w:t>תעלה לו מן המנין, דהא איכא תבואה בחוצה לארץ</w:t>
      </w:r>
      <w:r w:rsidR="00980F5A">
        <w:rPr>
          <w:rFonts w:cs="Tahoma" w:hint="cs"/>
          <w:rtl/>
        </w:rPr>
        <w:t>.</w:t>
      </w:r>
      <w:r w:rsidRPr="00BA0600">
        <w:rPr>
          <w:rFonts w:hint="cs"/>
          <w:rtl/>
        </w:rPr>
        <w:t xml:space="preserve"> </w:t>
      </w:r>
      <w:r w:rsidRPr="001B3037">
        <w:rPr>
          <w:rFonts w:cs="Tahoma" w:hint="cs"/>
          <w:b/>
          <w:bCs/>
          <w:color w:val="3B2F2A" w:themeColor="text2" w:themeShade="80"/>
          <w:rtl/>
        </w:rPr>
        <w:t>תשובה</w:t>
      </w:r>
      <w:r w:rsidR="00980F5A" w:rsidRPr="001B3037">
        <w:rPr>
          <w:rFonts w:cs="Tahoma" w:hint="cs"/>
          <w:b/>
          <w:bCs/>
          <w:color w:val="3B2F2A" w:themeColor="text2" w:themeShade="80"/>
          <w:rtl/>
        </w:rPr>
        <w:t>.</w:t>
      </w:r>
      <w:r w:rsidRPr="00BA0600">
        <w:rPr>
          <w:rtl/>
        </w:rPr>
        <w:t xml:space="preserve"> שביעית אפקעתא דמלכא היא</w:t>
      </w:r>
      <w:r w:rsidR="00980F5A">
        <w:rPr>
          <w:rFonts w:cs="Tahoma"/>
          <w:rtl/>
        </w:rPr>
        <w:t>.</w:t>
      </w:r>
    </w:p>
    <w:p w14:paraId="26AAC0D2" w14:textId="2B59BBFC" w:rsidR="009C3CB4" w:rsidRPr="00BA0600" w:rsidRDefault="009C3CB4" w:rsidP="009C3CB4">
      <w:pPr>
        <w:pStyle w:val="a3"/>
        <w:rPr>
          <w:rtl/>
        </w:rPr>
      </w:pPr>
      <w:r w:rsidRPr="001B3037">
        <w:rPr>
          <w:rFonts w:cs="Tahoma" w:hint="cs"/>
          <w:b/>
          <w:bCs/>
          <w:color w:val="3B2F2A" w:themeColor="text2" w:themeShade="80"/>
          <w:rtl/>
        </w:rPr>
        <w:t>קשה</w:t>
      </w:r>
      <w:r w:rsidR="00980F5A" w:rsidRPr="001B3037">
        <w:rPr>
          <w:rFonts w:cs="Tahoma" w:hint="cs"/>
          <w:b/>
          <w:bCs/>
          <w:color w:val="3B2F2A" w:themeColor="text2" w:themeShade="80"/>
          <w:rtl/>
        </w:rPr>
        <w:t>.</w:t>
      </w:r>
      <w:r w:rsidRPr="001B3037">
        <w:rPr>
          <w:rFonts w:cs="Tahoma" w:hint="cs"/>
          <w:b/>
          <w:bCs/>
          <w:color w:val="3B2F2A" w:themeColor="text2" w:themeShade="80"/>
          <w:rtl/>
        </w:rPr>
        <w:t xml:space="preserve"> </w:t>
      </w:r>
      <w:r w:rsidRPr="00BA0600">
        <w:rPr>
          <w:rtl/>
        </w:rPr>
        <w:t>אלא מעתה שביעית לא תעלה לו מן הגירוע, אלמה תנן: נותן סלע ופונדיון לשנה</w:t>
      </w:r>
      <w:r w:rsidR="00980F5A">
        <w:rPr>
          <w:rFonts w:cs="Tahoma" w:hint="cs"/>
          <w:rtl/>
        </w:rPr>
        <w:t>.</w:t>
      </w:r>
      <w:r w:rsidRPr="00BA0600">
        <w:rPr>
          <w:rFonts w:hint="cs"/>
          <w:rtl/>
        </w:rPr>
        <w:t xml:space="preserve"> </w:t>
      </w:r>
      <w:r w:rsidRPr="001B3037">
        <w:rPr>
          <w:rFonts w:cs="Tahoma" w:hint="cs"/>
          <w:b/>
          <w:bCs/>
          <w:color w:val="3B2F2A" w:themeColor="text2" w:themeShade="80"/>
          <w:rtl/>
        </w:rPr>
        <w:t>תשובה</w:t>
      </w:r>
      <w:r w:rsidR="00980F5A" w:rsidRPr="001B3037">
        <w:rPr>
          <w:rFonts w:cs="Tahoma" w:hint="cs"/>
          <w:b/>
          <w:bCs/>
          <w:color w:val="3B2F2A" w:themeColor="text2" w:themeShade="80"/>
          <w:rtl/>
        </w:rPr>
        <w:t>.</w:t>
      </w:r>
      <w:r w:rsidRPr="00BA0600">
        <w:rPr>
          <w:rtl/>
        </w:rPr>
        <w:t xml:space="preserve"> דחזיא למישטחא בה פירי</w:t>
      </w:r>
      <w:r w:rsidR="00980F5A">
        <w:rPr>
          <w:rFonts w:cs="Tahoma"/>
          <w:rtl/>
        </w:rPr>
        <w:t>.</w:t>
      </w:r>
    </w:p>
  </w:footnote>
  <w:footnote w:id="28">
    <w:p w14:paraId="7FB40E3A" w14:textId="77777777" w:rsidR="009C3CB4" w:rsidRPr="00176168" w:rsidRDefault="009C3CB4" w:rsidP="009C3CB4">
      <w:pPr>
        <w:pStyle w:val="a3"/>
        <w:rPr>
          <w:u w:val="single"/>
          <w:rtl/>
        </w:rPr>
      </w:pPr>
      <w:r>
        <w:rPr>
          <w:rStyle w:val="a5"/>
        </w:rPr>
        <w:footnoteRef/>
      </w:r>
      <w:r>
        <w:rPr>
          <w:rtl/>
        </w:rPr>
        <w:t xml:space="preserve"> </w:t>
      </w:r>
      <w:r w:rsidRPr="00176168">
        <w:rPr>
          <w:rFonts w:hint="cs"/>
          <w:u w:val="single"/>
          <w:rtl/>
        </w:rPr>
        <w:t>6 עונות השנה</w:t>
      </w:r>
    </w:p>
    <w:p w14:paraId="3992D463" w14:textId="2C8D87E4" w:rsidR="009C3CB4" w:rsidRPr="001B3037" w:rsidRDefault="009C3CB4" w:rsidP="009C3CB4">
      <w:pPr>
        <w:pStyle w:val="a3"/>
        <w:rPr>
          <w:b/>
          <w:bCs/>
          <w:color w:val="3B2F2A" w:themeColor="text2" w:themeShade="80"/>
          <w:rtl/>
        </w:rPr>
      </w:pPr>
      <w:r w:rsidRPr="001B3037">
        <w:rPr>
          <w:rFonts w:cs="Tahoma" w:hint="cs"/>
          <w:b/>
          <w:bCs/>
          <w:color w:val="3B2F2A" w:themeColor="text2" w:themeShade="80"/>
          <w:rtl/>
        </w:rPr>
        <w:t>שיטה א</w:t>
      </w:r>
      <w:r w:rsidR="00980F5A" w:rsidRPr="001B3037">
        <w:rPr>
          <w:rFonts w:cs="Tahoma" w:hint="cs"/>
          <w:b/>
          <w:bCs/>
          <w:color w:val="3B2F2A" w:themeColor="text2" w:themeShade="80"/>
          <w:rtl/>
        </w:rPr>
        <w:t>.</w:t>
      </w:r>
    </w:p>
    <w:p w14:paraId="50EAA39E" w14:textId="77777777" w:rsidR="009C3CB4" w:rsidRPr="00176168" w:rsidRDefault="009C3CB4" w:rsidP="009C3CB4">
      <w:pPr>
        <w:pStyle w:val="a3"/>
        <w:rPr>
          <w:rtl/>
        </w:rPr>
      </w:pPr>
      <w:r w:rsidRPr="00176168">
        <w:rPr>
          <w:rtl/>
        </w:rPr>
        <w:t xml:space="preserve">חצי תשרי, מרחשון וחצי כסליו - זרע, </w:t>
      </w:r>
    </w:p>
    <w:p w14:paraId="5493D371" w14:textId="77777777" w:rsidR="009C3CB4" w:rsidRPr="00176168" w:rsidRDefault="009C3CB4" w:rsidP="009C3CB4">
      <w:pPr>
        <w:pStyle w:val="a3"/>
        <w:rPr>
          <w:rtl/>
        </w:rPr>
      </w:pPr>
      <w:r w:rsidRPr="00176168">
        <w:rPr>
          <w:rtl/>
        </w:rPr>
        <w:t xml:space="preserve">חצי כסליו, טבת וחצי שבט - חורף, </w:t>
      </w:r>
    </w:p>
    <w:p w14:paraId="4623773C" w14:textId="77777777" w:rsidR="009C3CB4" w:rsidRPr="00176168" w:rsidRDefault="009C3CB4" w:rsidP="009C3CB4">
      <w:pPr>
        <w:pStyle w:val="a3"/>
        <w:rPr>
          <w:rtl/>
        </w:rPr>
      </w:pPr>
      <w:r w:rsidRPr="00176168">
        <w:rPr>
          <w:rtl/>
        </w:rPr>
        <w:t xml:space="preserve">חצי שבט, אדר וחצי ניסן - קור, </w:t>
      </w:r>
    </w:p>
    <w:p w14:paraId="59A202D3" w14:textId="77777777" w:rsidR="009C3CB4" w:rsidRPr="00176168" w:rsidRDefault="009C3CB4" w:rsidP="009C3CB4">
      <w:pPr>
        <w:pStyle w:val="a3"/>
        <w:rPr>
          <w:rtl/>
        </w:rPr>
      </w:pPr>
      <w:r w:rsidRPr="00176168">
        <w:rPr>
          <w:rtl/>
        </w:rPr>
        <w:t xml:space="preserve">חצי ניסן, אייר וחצי סיון - קציר, </w:t>
      </w:r>
    </w:p>
    <w:p w14:paraId="3753442D" w14:textId="77777777" w:rsidR="009C3CB4" w:rsidRPr="00176168" w:rsidRDefault="009C3CB4" w:rsidP="009C3CB4">
      <w:pPr>
        <w:pStyle w:val="a3"/>
        <w:rPr>
          <w:rtl/>
        </w:rPr>
      </w:pPr>
      <w:r w:rsidRPr="00176168">
        <w:rPr>
          <w:rtl/>
        </w:rPr>
        <w:t xml:space="preserve">חצי סיון, תמוז וחצי אב - קיץ, </w:t>
      </w:r>
    </w:p>
    <w:p w14:paraId="28006368" w14:textId="4CA30B65" w:rsidR="002F24DC" w:rsidRDefault="009C3CB4" w:rsidP="009C3CB4">
      <w:pPr>
        <w:pStyle w:val="a3"/>
        <w:rPr>
          <w:rtl/>
        </w:rPr>
      </w:pPr>
      <w:r w:rsidRPr="00176168">
        <w:rPr>
          <w:rtl/>
        </w:rPr>
        <w:t>חצי אב, אלול וחצי תשרי - חום</w:t>
      </w:r>
      <w:r w:rsidR="00980F5A">
        <w:rPr>
          <w:rFonts w:cs="Tahoma"/>
          <w:rtl/>
        </w:rPr>
        <w:t>.</w:t>
      </w:r>
    </w:p>
    <w:p w14:paraId="7D59D5FF" w14:textId="76975E0F" w:rsidR="009C3CB4" w:rsidRPr="00176168" w:rsidRDefault="009C3CB4" w:rsidP="009C3CB4">
      <w:pPr>
        <w:pStyle w:val="a3"/>
        <w:rPr>
          <w:rtl/>
        </w:rPr>
      </w:pPr>
    </w:p>
    <w:p w14:paraId="7A7397E9" w14:textId="5E54855E" w:rsidR="009C3CB4" w:rsidRPr="00176168" w:rsidRDefault="009C3CB4" w:rsidP="009C3CB4">
      <w:pPr>
        <w:pStyle w:val="a3"/>
        <w:rPr>
          <w:rtl/>
        </w:rPr>
      </w:pPr>
      <w:r w:rsidRPr="001B3037">
        <w:rPr>
          <w:rFonts w:cs="Tahoma" w:hint="cs"/>
          <w:b/>
          <w:bCs/>
          <w:color w:val="3B2F2A" w:themeColor="text2" w:themeShade="80"/>
          <w:rtl/>
        </w:rPr>
        <w:t>שיטה ב</w:t>
      </w:r>
      <w:r w:rsidR="00980F5A" w:rsidRPr="001B3037">
        <w:rPr>
          <w:rFonts w:cs="Tahoma" w:hint="cs"/>
          <w:b/>
          <w:bCs/>
          <w:color w:val="3B2F2A" w:themeColor="text2" w:themeShade="80"/>
          <w:rtl/>
        </w:rPr>
        <w:t>.</w:t>
      </w:r>
      <w:r w:rsidRPr="001B3037">
        <w:rPr>
          <w:rFonts w:cs="Tahoma" w:hint="cs"/>
          <w:b/>
          <w:bCs/>
          <w:color w:val="3B2F2A" w:themeColor="text2" w:themeShade="80"/>
          <w:rtl/>
        </w:rPr>
        <w:t xml:space="preserve"> </w:t>
      </w:r>
      <w:r w:rsidRPr="00176168">
        <w:rPr>
          <w:rtl/>
        </w:rPr>
        <w:t>מתשרי</w:t>
      </w:r>
      <w:r w:rsidR="00980F5A">
        <w:rPr>
          <w:rFonts w:cs="Tahoma" w:hint="cs"/>
          <w:rtl/>
        </w:rPr>
        <w:t>.</w:t>
      </w:r>
    </w:p>
    <w:p w14:paraId="378C1F26" w14:textId="25D1F246" w:rsidR="002F24DC" w:rsidRDefault="009C3CB4" w:rsidP="009C3CB4">
      <w:pPr>
        <w:pStyle w:val="a3"/>
        <w:rPr>
          <w:rtl/>
        </w:rPr>
      </w:pPr>
      <w:r w:rsidRPr="001B3037">
        <w:rPr>
          <w:rFonts w:cs="Tahoma" w:hint="cs"/>
          <w:b/>
          <w:bCs/>
          <w:color w:val="3B2F2A" w:themeColor="text2" w:themeShade="80"/>
          <w:rtl/>
        </w:rPr>
        <w:t>שיטה ג</w:t>
      </w:r>
      <w:r w:rsidR="00980F5A" w:rsidRPr="001B3037">
        <w:rPr>
          <w:rFonts w:cs="Tahoma" w:hint="cs"/>
          <w:b/>
          <w:bCs/>
          <w:color w:val="3B2F2A" w:themeColor="text2" w:themeShade="80"/>
          <w:rtl/>
        </w:rPr>
        <w:t>.</w:t>
      </w:r>
      <w:r w:rsidRPr="001B3037">
        <w:rPr>
          <w:rFonts w:cs="Tahoma" w:hint="cs"/>
          <w:b/>
          <w:bCs/>
          <w:color w:val="3B2F2A" w:themeColor="text2" w:themeShade="80"/>
          <w:rtl/>
        </w:rPr>
        <w:t xml:space="preserve"> </w:t>
      </w:r>
      <w:r w:rsidRPr="00176168">
        <w:rPr>
          <w:rtl/>
        </w:rPr>
        <w:t>ממרחשון</w:t>
      </w:r>
      <w:r w:rsidR="00980F5A">
        <w:rPr>
          <w:rFonts w:cs="Tahoma"/>
          <w:rtl/>
        </w:rPr>
        <w:t>.</w:t>
      </w:r>
    </w:p>
    <w:p w14:paraId="3F97C4A6" w14:textId="31F24D4C" w:rsidR="009C3CB4" w:rsidRPr="00176168" w:rsidRDefault="009C3CB4" w:rsidP="009C3CB4">
      <w:pPr>
        <w:pStyle w:val="a3"/>
        <w:rPr>
          <w:rtl/>
        </w:rPr>
      </w:pPr>
      <w:r w:rsidRPr="00176168">
        <w:rPr>
          <w:rtl/>
        </w:rPr>
        <w:t xml:space="preserve"> </w:t>
      </w:r>
    </w:p>
  </w:footnote>
  <w:footnote w:id="29">
    <w:p w14:paraId="3C5FE9A6" w14:textId="77777777" w:rsidR="009C3CB4" w:rsidRPr="005704F2" w:rsidRDefault="009C3CB4" w:rsidP="009C3CB4">
      <w:pPr>
        <w:pStyle w:val="a3"/>
        <w:rPr>
          <w:rtl/>
        </w:rPr>
      </w:pPr>
      <w:r>
        <w:rPr>
          <w:rStyle w:val="a5"/>
        </w:rPr>
        <w:footnoteRef/>
      </w:r>
      <w:r>
        <w:rPr>
          <w:rtl/>
        </w:rPr>
        <w:t xml:space="preserve"> </w:t>
      </w:r>
      <w:r w:rsidRPr="005704F2">
        <w:rPr>
          <w:rFonts w:hint="cs"/>
          <w:u w:val="single"/>
          <w:rtl/>
        </w:rPr>
        <w:t>צדקה</w:t>
      </w:r>
      <w:r w:rsidRPr="005704F2">
        <w:rPr>
          <w:rtl/>
        </w:rPr>
        <w:t xml:space="preserve"> </w:t>
      </w:r>
    </w:p>
    <w:p w14:paraId="5E60902B" w14:textId="24B876E2" w:rsidR="002F24DC" w:rsidRDefault="009C3CB4" w:rsidP="009C3CB4">
      <w:pPr>
        <w:pStyle w:val="a3"/>
        <w:rPr>
          <w:rtl/>
        </w:rPr>
      </w:pPr>
      <w:r w:rsidRPr="001B3037">
        <w:rPr>
          <w:rFonts w:cs="Tahoma"/>
          <w:b/>
          <w:bCs/>
          <w:color w:val="3B2F2A" w:themeColor="text2" w:themeShade="80"/>
          <w:rtl/>
        </w:rPr>
        <w:t>מגבת פורים</w:t>
      </w:r>
      <w:r w:rsidR="00980F5A">
        <w:rPr>
          <w:rFonts w:cs="Tahoma" w:hint="cs"/>
          <w:rtl/>
        </w:rPr>
        <w:t>.</w:t>
      </w:r>
      <w:r w:rsidRPr="005704F2">
        <w:rPr>
          <w:rtl/>
        </w:rPr>
        <w:t xml:space="preserve"> לפורים, ואין מדקדקין בדבר</w:t>
      </w:r>
      <w:r w:rsidR="00980F5A">
        <w:rPr>
          <w:rFonts w:cs="Tahoma"/>
          <w:rtl/>
        </w:rPr>
        <w:t>.</w:t>
      </w:r>
    </w:p>
    <w:p w14:paraId="1E12077D" w14:textId="32BABA05" w:rsidR="009C3CB4" w:rsidRPr="005704F2" w:rsidRDefault="009C3CB4" w:rsidP="009C3CB4">
      <w:pPr>
        <w:pStyle w:val="a3"/>
      </w:pPr>
      <w:r w:rsidRPr="001B3037">
        <w:rPr>
          <w:rFonts w:cs="Tahoma" w:hint="cs"/>
          <w:b/>
          <w:bCs/>
          <w:color w:val="3B2F2A" w:themeColor="text2" w:themeShade="80"/>
          <w:rtl/>
        </w:rPr>
        <w:t>מחלוקת</w:t>
      </w:r>
      <w:r w:rsidR="00980F5A" w:rsidRPr="001B3037">
        <w:rPr>
          <w:rFonts w:cs="Tahoma" w:hint="cs"/>
          <w:b/>
          <w:bCs/>
          <w:color w:val="3B2F2A" w:themeColor="text2" w:themeShade="80"/>
          <w:rtl/>
        </w:rPr>
        <w:t>.</w:t>
      </w:r>
      <w:r w:rsidRPr="001B3037">
        <w:rPr>
          <w:rFonts w:cs="Tahoma" w:hint="cs"/>
          <w:b/>
          <w:bCs/>
          <w:color w:val="3B2F2A" w:themeColor="text2" w:themeShade="80"/>
          <w:rtl/>
        </w:rPr>
        <w:t xml:space="preserve"> אם </w:t>
      </w:r>
      <w:r w:rsidRPr="005704F2">
        <w:rPr>
          <w:rtl/>
        </w:rPr>
        <w:t>העני רשאי ליקח מהן רצועה לסנדלו</w:t>
      </w:r>
      <w:r w:rsidR="00980F5A">
        <w:rPr>
          <w:rFonts w:cs="Tahoma" w:hint="cs"/>
          <w:rtl/>
        </w:rPr>
        <w:t>.</w:t>
      </w:r>
      <w:r w:rsidRPr="005704F2">
        <w:rPr>
          <w:rFonts w:hint="cs"/>
          <w:rtl/>
        </w:rPr>
        <w:t xml:space="preserve"> </w:t>
      </w:r>
      <w:r w:rsidRPr="001B3037">
        <w:rPr>
          <w:rFonts w:cs="Tahoma" w:hint="cs"/>
          <w:b/>
          <w:bCs/>
          <w:color w:val="3B2F2A" w:themeColor="text2" w:themeShade="80"/>
          <w:rtl/>
        </w:rPr>
        <w:t>לכו"ע מותר</w:t>
      </w:r>
      <w:r w:rsidR="00980F5A" w:rsidRPr="001B3037">
        <w:rPr>
          <w:rFonts w:cs="Tahoma" w:hint="cs"/>
          <w:b/>
          <w:bCs/>
          <w:color w:val="3B2F2A" w:themeColor="text2" w:themeShade="80"/>
          <w:rtl/>
        </w:rPr>
        <w:t>.</w:t>
      </w:r>
      <w:r w:rsidRPr="005704F2">
        <w:rPr>
          <w:rtl/>
        </w:rPr>
        <w:t xml:space="preserve"> אם התנה במעמד אנשי העיר</w:t>
      </w:r>
      <w:r w:rsidR="00980F5A">
        <w:rPr>
          <w:rFonts w:cs="Tahoma" w:hint="cs"/>
          <w:rtl/>
        </w:rPr>
        <w:t>.</w:t>
      </w:r>
    </w:p>
  </w:footnote>
  <w:footnote w:id="30">
    <w:p w14:paraId="34B5FE28" w14:textId="77777777" w:rsidR="009C3CB4" w:rsidRPr="001B3037" w:rsidRDefault="009C3CB4" w:rsidP="009C3CB4">
      <w:pPr>
        <w:pStyle w:val="a3"/>
        <w:rPr>
          <w:b/>
          <w:bCs/>
          <w:color w:val="3B2F2A" w:themeColor="text2" w:themeShade="80"/>
          <w:u w:val="single"/>
          <w:rtl/>
        </w:rPr>
      </w:pPr>
      <w:r>
        <w:rPr>
          <w:rStyle w:val="a5"/>
        </w:rPr>
        <w:footnoteRef/>
      </w:r>
      <w:r>
        <w:rPr>
          <w:rtl/>
        </w:rPr>
        <w:t xml:space="preserve"> </w:t>
      </w:r>
      <w:r w:rsidRPr="00A86D36">
        <w:rPr>
          <w:rFonts w:hint="cs"/>
          <w:u w:val="single"/>
          <w:rtl/>
        </w:rPr>
        <w:t>לימודים</w:t>
      </w:r>
    </w:p>
    <w:p w14:paraId="44E423C4" w14:textId="29BDB3E9" w:rsidR="009C3CB4" w:rsidRPr="00A86D36" w:rsidRDefault="009C3CB4" w:rsidP="009C3CB4">
      <w:pPr>
        <w:pStyle w:val="a3"/>
        <w:rPr>
          <w:rtl/>
        </w:rPr>
      </w:pPr>
      <w:r w:rsidRPr="001B3037">
        <w:rPr>
          <w:rFonts w:cs="Tahoma"/>
          <w:b/>
          <w:bCs/>
          <w:color w:val="3B2F2A" w:themeColor="text2" w:themeShade="80"/>
          <w:rtl/>
        </w:rPr>
        <w:t>ברוך אתה בעיר</w:t>
      </w:r>
      <w:r w:rsidR="00980F5A">
        <w:rPr>
          <w:rFonts w:cs="Tahoma" w:hint="cs"/>
          <w:rtl/>
        </w:rPr>
        <w:t>.</w:t>
      </w:r>
      <w:r w:rsidRPr="00A86D36">
        <w:rPr>
          <w:rtl/>
        </w:rPr>
        <w:t xml:space="preserve"> שיהא ביתך סמוך לבית הכנסת</w:t>
      </w:r>
      <w:r w:rsidR="00980F5A">
        <w:rPr>
          <w:rFonts w:cs="Tahoma" w:hint="cs"/>
          <w:rtl/>
        </w:rPr>
        <w:t>.</w:t>
      </w:r>
      <w:r w:rsidRPr="00A86D36">
        <w:rPr>
          <w:rtl/>
        </w:rPr>
        <w:t xml:space="preserve"> </w:t>
      </w:r>
      <w:r w:rsidRPr="001B3037">
        <w:rPr>
          <w:rFonts w:cs="Tahoma" w:hint="cs"/>
          <w:b/>
          <w:bCs/>
          <w:color w:val="3B2F2A" w:themeColor="text2" w:themeShade="80"/>
          <w:rtl/>
        </w:rPr>
        <w:t>וי"א</w:t>
      </w:r>
      <w:r w:rsidR="00980F5A" w:rsidRPr="001B3037">
        <w:rPr>
          <w:rFonts w:cs="Tahoma" w:hint="cs"/>
          <w:b/>
          <w:bCs/>
          <w:color w:val="3B2F2A" w:themeColor="text2" w:themeShade="80"/>
          <w:rtl/>
        </w:rPr>
        <w:t>.</w:t>
      </w:r>
      <w:r w:rsidRPr="001B3037">
        <w:rPr>
          <w:rFonts w:cs="Tahoma" w:hint="cs"/>
          <w:b/>
          <w:bCs/>
          <w:color w:val="3B2F2A" w:themeColor="text2" w:themeShade="80"/>
          <w:rtl/>
        </w:rPr>
        <w:t xml:space="preserve"> </w:t>
      </w:r>
      <w:r w:rsidRPr="00A86D36">
        <w:rPr>
          <w:rtl/>
        </w:rPr>
        <w:t>שיהא בית הכסא סמוך לשולחנך</w:t>
      </w:r>
      <w:r w:rsidR="00980F5A">
        <w:rPr>
          <w:rFonts w:cs="Tahoma" w:hint="cs"/>
          <w:rtl/>
        </w:rPr>
        <w:t>.</w:t>
      </w:r>
      <w:r w:rsidRPr="00A86D36">
        <w:rPr>
          <w:rFonts w:hint="cs"/>
          <w:rtl/>
        </w:rPr>
        <w:t xml:space="preserve"> </w:t>
      </w:r>
      <w:r w:rsidRPr="001B3037">
        <w:rPr>
          <w:rFonts w:cs="Tahoma" w:hint="cs"/>
          <w:b/>
          <w:bCs/>
          <w:color w:val="3B2F2A" w:themeColor="text2" w:themeShade="80"/>
          <w:rtl/>
        </w:rPr>
        <w:t>קמיפלגי</w:t>
      </w:r>
      <w:r w:rsidR="00980F5A" w:rsidRPr="001B3037">
        <w:rPr>
          <w:rFonts w:cs="Tahoma" w:hint="cs"/>
          <w:b/>
          <w:bCs/>
          <w:color w:val="3B2F2A" w:themeColor="text2" w:themeShade="80"/>
          <w:rtl/>
        </w:rPr>
        <w:t>.</w:t>
      </w:r>
      <w:r w:rsidRPr="00A86D36">
        <w:rPr>
          <w:rFonts w:hint="cs"/>
          <w:rtl/>
        </w:rPr>
        <w:t xml:space="preserve"> </w:t>
      </w:r>
      <w:r w:rsidRPr="00A86D36">
        <w:rPr>
          <w:rtl/>
        </w:rPr>
        <w:t>שכר פסיעות יש</w:t>
      </w:r>
      <w:r w:rsidR="00980F5A">
        <w:rPr>
          <w:rFonts w:cs="Tahoma" w:hint="cs"/>
          <w:rtl/>
        </w:rPr>
        <w:t>.</w:t>
      </w:r>
    </w:p>
    <w:p w14:paraId="7F3CEADE" w14:textId="24EB33E2" w:rsidR="009C3CB4" w:rsidRPr="00A86D36" w:rsidRDefault="009C3CB4" w:rsidP="009C3CB4">
      <w:pPr>
        <w:pStyle w:val="a3"/>
        <w:rPr>
          <w:rtl/>
        </w:rPr>
      </w:pPr>
      <w:r w:rsidRPr="001B3037">
        <w:rPr>
          <w:rFonts w:cs="Tahoma"/>
          <w:b/>
          <w:bCs/>
          <w:color w:val="3B2F2A" w:themeColor="text2" w:themeShade="80"/>
          <w:rtl/>
        </w:rPr>
        <w:t>ברוך אתה בשדה</w:t>
      </w:r>
      <w:r w:rsidR="00980F5A">
        <w:rPr>
          <w:rFonts w:cs="Tahoma" w:hint="cs"/>
          <w:rtl/>
        </w:rPr>
        <w:t>.</w:t>
      </w:r>
      <w:r w:rsidRPr="00A86D36">
        <w:rPr>
          <w:rtl/>
        </w:rPr>
        <w:t xml:space="preserve"> שיהו נכסיך קרובים לעיר</w:t>
      </w:r>
      <w:r w:rsidR="00980F5A">
        <w:rPr>
          <w:rFonts w:cs="Tahoma" w:hint="cs"/>
          <w:rtl/>
        </w:rPr>
        <w:t>.</w:t>
      </w:r>
      <w:r w:rsidRPr="00A86D36">
        <w:rPr>
          <w:rtl/>
        </w:rPr>
        <w:t xml:space="preserve"> </w:t>
      </w:r>
      <w:r w:rsidRPr="001B3037">
        <w:rPr>
          <w:rFonts w:cs="Tahoma" w:hint="cs"/>
          <w:b/>
          <w:bCs/>
          <w:color w:val="3B2F2A" w:themeColor="text2" w:themeShade="80"/>
          <w:rtl/>
        </w:rPr>
        <w:t>וי"א</w:t>
      </w:r>
      <w:r w:rsidR="00980F5A" w:rsidRPr="001B3037">
        <w:rPr>
          <w:rFonts w:cs="Tahoma" w:hint="cs"/>
          <w:b/>
          <w:bCs/>
          <w:color w:val="3B2F2A" w:themeColor="text2" w:themeShade="80"/>
          <w:rtl/>
        </w:rPr>
        <w:t>.</w:t>
      </w:r>
      <w:r w:rsidRPr="001B3037">
        <w:rPr>
          <w:rFonts w:cs="Tahoma" w:hint="cs"/>
          <w:b/>
          <w:bCs/>
          <w:color w:val="3B2F2A" w:themeColor="text2" w:themeShade="80"/>
          <w:rtl/>
        </w:rPr>
        <w:t xml:space="preserve"> </w:t>
      </w:r>
      <w:r w:rsidRPr="00A86D36">
        <w:rPr>
          <w:rtl/>
        </w:rPr>
        <w:t>שיהו נכסיך משולשין: שליש בתבואה, שליש בזיתים ושליש בגפנים</w:t>
      </w:r>
      <w:r w:rsidR="00980F5A">
        <w:rPr>
          <w:rFonts w:cs="Tahoma"/>
          <w:rtl/>
        </w:rPr>
        <w:t>.</w:t>
      </w:r>
    </w:p>
    <w:p w14:paraId="262F63D4" w14:textId="3E67FC5A" w:rsidR="002F24DC" w:rsidRDefault="009C3CB4" w:rsidP="009C3CB4">
      <w:pPr>
        <w:pStyle w:val="a3"/>
        <w:rPr>
          <w:rtl/>
        </w:rPr>
      </w:pPr>
      <w:r w:rsidRPr="001B3037">
        <w:rPr>
          <w:rFonts w:cs="Tahoma"/>
          <w:b/>
          <w:bCs/>
          <w:color w:val="3B2F2A" w:themeColor="text2" w:themeShade="80"/>
          <w:rtl/>
        </w:rPr>
        <w:t>ברוך אתה בבאך</w:t>
      </w:r>
      <w:r w:rsidR="00980F5A">
        <w:rPr>
          <w:rFonts w:cs="Tahoma" w:hint="cs"/>
          <w:rtl/>
        </w:rPr>
        <w:t>.</w:t>
      </w:r>
      <w:r w:rsidRPr="00A86D36">
        <w:rPr>
          <w:rtl/>
        </w:rPr>
        <w:t xml:space="preserve"> שלא תמצא אשתך ספק נדה בשעת ביאתך מן הדרך</w:t>
      </w:r>
      <w:r w:rsidR="00980F5A">
        <w:rPr>
          <w:rFonts w:cs="Tahoma" w:hint="cs"/>
          <w:rtl/>
        </w:rPr>
        <w:t>.</w:t>
      </w:r>
      <w:r w:rsidRPr="001B3037">
        <w:rPr>
          <w:rFonts w:cs="Tahoma" w:hint="cs"/>
          <w:b/>
          <w:bCs/>
          <w:color w:val="3B2F2A" w:themeColor="text2" w:themeShade="80"/>
          <w:rtl/>
        </w:rPr>
        <w:t xml:space="preserve"> וי"א</w:t>
      </w:r>
      <w:r w:rsidR="00980F5A" w:rsidRPr="001B3037">
        <w:rPr>
          <w:rFonts w:cs="Tahoma" w:hint="cs"/>
          <w:b/>
          <w:bCs/>
          <w:color w:val="3B2F2A" w:themeColor="text2" w:themeShade="80"/>
          <w:rtl/>
        </w:rPr>
        <w:t>.</w:t>
      </w:r>
      <w:r w:rsidRPr="001B3037">
        <w:rPr>
          <w:rFonts w:cs="Tahoma" w:hint="cs"/>
          <w:b/>
          <w:bCs/>
          <w:color w:val="3B2F2A" w:themeColor="text2" w:themeShade="80"/>
          <w:rtl/>
        </w:rPr>
        <w:t xml:space="preserve"> </w:t>
      </w:r>
      <w:r w:rsidRPr="00A86D36">
        <w:rPr>
          <w:rtl/>
        </w:rPr>
        <w:t>שתהא יציאתך מן העולם כביאתך לעולם; מה ביאתך לעולם בלא חטא - אף יציאתך מן העולם בלא חטא</w:t>
      </w:r>
      <w:r w:rsidR="00980F5A">
        <w:rPr>
          <w:rFonts w:cs="Tahoma"/>
          <w:rtl/>
        </w:rPr>
        <w:t>.</w:t>
      </w:r>
    </w:p>
    <w:p w14:paraId="6C4B5970" w14:textId="261328D7" w:rsidR="002F24DC" w:rsidRDefault="009C3CB4" w:rsidP="009C3CB4">
      <w:pPr>
        <w:pStyle w:val="a3"/>
        <w:rPr>
          <w:rtl/>
        </w:rPr>
      </w:pPr>
      <w:r w:rsidRPr="001B3037">
        <w:rPr>
          <w:rFonts w:cs="Tahoma"/>
          <w:b/>
          <w:bCs/>
          <w:color w:val="3B2F2A" w:themeColor="text2" w:themeShade="80"/>
          <w:rtl/>
        </w:rPr>
        <w:t>ברוך אתה בצאתך</w:t>
      </w:r>
      <w:r w:rsidR="00980F5A" w:rsidRPr="001B3037">
        <w:rPr>
          <w:rFonts w:cs="Tahoma" w:hint="cs"/>
          <w:b/>
          <w:bCs/>
          <w:color w:val="3B2F2A" w:themeColor="text2" w:themeShade="80"/>
          <w:rtl/>
        </w:rPr>
        <w:t>.</w:t>
      </w:r>
      <w:r w:rsidRPr="00A86D36">
        <w:rPr>
          <w:rtl/>
        </w:rPr>
        <w:t xml:space="preserve"> שיהו צאצאי מעיך כמותך</w:t>
      </w:r>
      <w:r w:rsidR="00980F5A">
        <w:rPr>
          <w:rFonts w:cs="Tahoma"/>
          <w:rtl/>
        </w:rPr>
        <w:t>.</w:t>
      </w:r>
    </w:p>
    <w:p w14:paraId="501F9A21" w14:textId="03158992" w:rsidR="009C3CB4" w:rsidRDefault="009C3CB4" w:rsidP="009C3CB4">
      <w:pPr>
        <w:pStyle w:val="a3"/>
      </w:pPr>
      <w:r w:rsidRPr="00A86D36">
        <w:rPr>
          <w:rtl/>
        </w:rPr>
        <w:t xml:space="preserve"> </w:t>
      </w:r>
    </w:p>
  </w:footnote>
  <w:footnote w:id="31">
    <w:p w14:paraId="6D49F6A0" w14:textId="1811B82B" w:rsidR="002F24DC" w:rsidRDefault="009C3CB4" w:rsidP="009C3CB4">
      <w:pPr>
        <w:pStyle w:val="a3"/>
        <w:rPr>
          <w:rtl/>
        </w:rPr>
      </w:pPr>
      <w:r>
        <w:rPr>
          <w:rStyle w:val="a5"/>
        </w:rPr>
        <w:footnoteRef/>
      </w:r>
      <w:r>
        <w:rPr>
          <w:rtl/>
        </w:rPr>
        <w:t xml:space="preserve"> </w:t>
      </w:r>
      <w:r w:rsidRPr="001B3037">
        <w:rPr>
          <w:rFonts w:cs="Tahoma" w:hint="cs"/>
          <w:b/>
          <w:bCs/>
          <w:color w:val="3B2F2A" w:themeColor="text2" w:themeShade="80"/>
          <w:rtl/>
        </w:rPr>
        <w:t>מעשה א</w:t>
      </w:r>
      <w:r w:rsidR="00980F5A" w:rsidRPr="001B3037">
        <w:rPr>
          <w:rFonts w:cs="Tahoma" w:hint="cs"/>
          <w:b/>
          <w:bCs/>
          <w:color w:val="3B2F2A" w:themeColor="text2" w:themeShade="80"/>
          <w:rtl/>
        </w:rPr>
        <w:t>.</w:t>
      </w:r>
      <w:r w:rsidRPr="001B3037">
        <w:rPr>
          <w:rFonts w:cs="Tahoma" w:hint="cs"/>
          <w:b/>
          <w:bCs/>
          <w:color w:val="3B2F2A" w:themeColor="text2" w:themeShade="80"/>
          <w:rtl/>
        </w:rPr>
        <w:t xml:space="preserve"> </w:t>
      </w:r>
      <w:r w:rsidRPr="004B6B70">
        <w:rPr>
          <w:rtl/>
        </w:rPr>
        <w:t>הוה ליה ההוא אבא אגודא דנהרא</w:t>
      </w:r>
      <w:r w:rsidR="00980F5A">
        <w:rPr>
          <w:rFonts w:cs="Tahoma"/>
          <w:rtl/>
        </w:rPr>
        <w:t>.</w:t>
      </w:r>
      <w:r w:rsidRPr="004B6B70">
        <w:rPr>
          <w:rtl/>
        </w:rPr>
        <w:t xml:space="preserve"> אמרו ליה: ניקוץ מר! אמר להו: קוצו עילאי ותתאי, והדר ניקוץ אנא</w:t>
      </w:r>
      <w:r w:rsidR="00980F5A">
        <w:rPr>
          <w:rFonts w:cs="Tahoma"/>
          <w:rtl/>
        </w:rPr>
        <w:t>.</w:t>
      </w:r>
      <w:r w:rsidRPr="004B6B70">
        <w:rPr>
          <w:rtl/>
        </w:rPr>
        <w:t xml:space="preserve"> - היכי עביד הכי? והכתיב התקוששו וקושו ואמר ריש לקיש: קשוט עצמך ואחר כך קשוט אחרים! - התם אבא דבי פרזק רופילא הוה, ואמר: אי קייצו - קייצנא, ואי לא קייצו - אמאי איקוץ? דאי ממתחי להו אשלייהו - מסתגי להו, ואי לא - לא מיסתגי להו</w:t>
      </w:r>
      <w:r w:rsidR="00980F5A">
        <w:rPr>
          <w:rFonts w:cs="Tahoma"/>
          <w:rtl/>
        </w:rPr>
        <w:t>.</w:t>
      </w:r>
    </w:p>
    <w:p w14:paraId="652CA4AD" w14:textId="3718CD41" w:rsidR="002F24DC" w:rsidRDefault="009C3CB4" w:rsidP="009C3CB4">
      <w:pPr>
        <w:pStyle w:val="a3"/>
        <w:rPr>
          <w:rtl/>
        </w:rPr>
      </w:pPr>
      <w:r w:rsidRPr="001B3037">
        <w:rPr>
          <w:rFonts w:cs="Tahoma" w:hint="cs"/>
          <w:b/>
          <w:bCs/>
          <w:color w:val="3B2F2A" w:themeColor="text2" w:themeShade="80"/>
          <w:rtl/>
        </w:rPr>
        <w:t>מעשה ב</w:t>
      </w:r>
      <w:r w:rsidR="00980F5A" w:rsidRPr="001B3037">
        <w:rPr>
          <w:rFonts w:cs="Tahoma" w:hint="cs"/>
          <w:b/>
          <w:bCs/>
          <w:color w:val="3B2F2A" w:themeColor="text2" w:themeShade="80"/>
          <w:rtl/>
        </w:rPr>
        <w:t>.</w:t>
      </w:r>
      <w:r w:rsidRPr="001B3037">
        <w:rPr>
          <w:rFonts w:cs="Tahoma" w:hint="cs"/>
          <w:b/>
          <w:bCs/>
          <w:color w:val="3B2F2A" w:themeColor="text2" w:themeShade="80"/>
          <w:rtl/>
        </w:rPr>
        <w:t xml:space="preserve"> </w:t>
      </w:r>
      <w:r w:rsidRPr="004B6B70">
        <w:rPr>
          <w:rtl/>
        </w:rPr>
        <w:t>הוה קא אזיל בארבא, חזא ההוא אבא דקאי אגודא דנהרא</w:t>
      </w:r>
      <w:r w:rsidR="00980F5A">
        <w:rPr>
          <w:rFonts w:cs="Tahoma"/>
          <w:rtl/>
        </w:rPr>
        <w:t>.</w:t>
      </w:r>
      <w:r w:rsidRPr="004B6B70">
        <w:rPr>
          <w:rtl/>
        </w:rPr>
        <w:t xml:space="preserve"> אמר להו: דמאן? - אמרו ליה: דרבה בר רב הונא</w:t>
      </w:r>
      <w:r w:rsidR="00980F5A">
        <w:rPr>
          <w:rFonts w:cs="Tahoma"/>
          <w:rtl/>
        </w:rPr>
        <w:t>.</w:t>
      </w:r>
      <w:r w:rsidRPr="004B6B70">
        <w:rPr>
          <w:rtl/>
        </w:rPr>
        <w:t xml:space="preserve"> - אמר: ויד השרים והסגנים היתה במעל הזה ראשונה</w:t>
      </w:r>
      <w:r w:rsidR="00980F5A">
        <w:rPr>
          <w:rFonts w:cs="Tahoma"/>
          <w:rtl/>
        </w:rPr>
        <w:t>.</w:t>
      </w:r>
      <w:r w:rsidRPr="004B6B70">
        <w:rPr>
          <w:rtl/>
        </w:rPr>
        <w:t xml:space="preserve"> אמר להו: קוצו, קוצו! אתא רבה בר רב הונא אשכחיה דקייץ</w:t>
      </w:r>
      <w:r w:rsidR="00980F5A">
        <w:rPr>
          <w:rFonts w:cs="Tahoma"/>
          <w:rtl/>
        </w:rPr>
        <w:t>.</w:t>
      </w:r>
      <w:r w:rsidRPr="004B6B70">
        <w:rPr>
          <w:rtl/>
        </w:rPr>
        <w:t xml:space="preserve"> אמר: מאן קצייה - תקוץ ענפיה</w:t>
      </w:r>
      <w:r w:rsidR="00980F5A">
        <w:rPr>
          <w:rFonts w:cs="Tahoma"/>
          <w:rtl/>
        </w:rPr>
        <w:t>.</w:t>
      </w:r>
      <w:r w:rsidRPr="004B6B70">
        <w:rPr>
          <w:rtl/>
        </w:rPr>
        <w:t xml:space="preserve"> אמרי: כולהו שני דרבה בר רב הונא לא א</w:t>
      </w:r>
      <w:r>
        <w:rPr>
          <w:rtl/>
        </w:rPr>
        <w:t>קיים ליה זרעא לרבה בר רב נחמן</w:t>
      </w:r>
      <w:r w:rsidR="00980F5A">
        <w:rPr>
          <w:rFonts w:cs="Tahoma"/>
          <w:rtl/>
        </w:rPr>
        <w:t>.</w:t>
      </w:r>
    </w:p>
    <w:p w14:paraId="3975121C" w14:textId="49874346" w:rsidR="009C3CB4" w:rsidRDefault="009C3CB4" w:rsidP="009C3CB4">
      <w:pPr>
        <w:pStyle w:val="a3"/>
        <w:rPr>
          <w:rtl/>
        </w:rPr>
      </w:pPr>
      <w:r>
        <w:rPr>
          <w:rtl/>
        </w:rPr>
        <w:t xml:space="preserve"> </w:t>
      </w:r>
    </w:p>
  </w:footnote>
  <w:footnote w:id="32">
    <w:p w14:paraId="5B448AD8" w14:textId="4FF9B60C" w:rsidR="009C3CB4" w:rsidRDefault="009C3CB4" w:rsidP="009C3CB4">
      <w:pPr>
        <w:pStyle w:val="a3"/>
        <w:rPr>
          <w:rtl/>
        </w:rPr>
      </w:pPr>
      <w:r>
        <w:rPr>
          <w:rStyle w:val="a5"/>
        </w:rPr>
        <w:footnoteRef/>
      </w:r>
      <w:r>
        <w:rPr>
          <w:rtl/>
        </w:rPr>
        <w:t xml:space="preserve"> </w:t>
      </w:r>
      <w:r w:rsidRPr="001B3037">
        <w:rPr>
          <w:rFonts w:cs="Tahoma" w:hint="cs"/>
          <w:b/>
          <w:bCs/>
          <w:color w:val="3B2F2A" w:themeColor="text2" w:themeShade="80"/>
          <w:rtl/>
        </w:rPr>
        <w:t>בלא אכרזתא</w:t>
      </w:r>
      <w:r w:rsidR="00980F5A" w:rsidRPr="001B3037">
        <w:rPr>
          <w:rFonts w:cs="Tahoma" w:hint="cs"/>
          <w:b/>
          <w:bCs/>
          <w:color w:val="3B2F2A" w:themeColor="text2" w:themeShade="80"/>
          <w:rtl/>
        </w:rPr>
        <w:t>.</w:t>
      </w:r>
      <w:r w:rsidRPr="001B3037">
        <w:rPr>
          <w:rFonts w:cs="Tahoma" w:hint="cs"/>
          <w:b/>
          <w:bCs/>
          <w:color w:val="3B2F2A" w:themeColor="text2" w:themeShade="80"/>
          <w:rtl/>
        </w:rPr>
        <w:t xml:space="preserve"> </w:t>
      </w:r>
      <w:r w:rsidRPr="00B577C0">
        <w:rPr>
          <w:rtl/>
        </w:rPr>
        <w:t>לכרגא, למזוני ולקבורה</w:t>
      </w:r>
      <w:r w:rsidR="00980F5A">
        <w:rPr>
          <w:rFonts w:cs="Tahoma" w:hint="cs"/>
          <w:rtl/>
        </w:rPr>
        <w:t>.</w:t>
      </w:r>
    </w:p>
  </w:footnote>
  <w:footnote w:id="33">
    <w:p w14:paraId="6F8F7607" w14:textId="77777777" w:rsidR="009C3CB4" w:rsidRPr="004A795E" w:rsidRDefault="009C3CB4" w:rsidP="009C3CB4">
      <w:pPr>
        <w:pStyle w:val="a3"/>
        <w:rPr>
          <w:u w:val="single"/>
          <w:rtl/>
        </w:rPr>
      </w:pPr>
      <w:r>
        <w:rPr>
          <w:rStyle w:val="a5"/>
        </w:rPr>
        <w:footnoteRef/>
      </w:r>
      <w:r>
        <w:rPr>
          <w:rtl/>
        </w:rPr>
        <w:t xml:space="preserve"> </w:t>
      </w:r>
      <w:r w:rsidRPr="004A795E">
        <w:rPr>
          <w:u w:val="single"/>
          <w:rtl/>
        </w:rPr>
        <w:t>המקבל שדה מחבירו</w:t>
      </w:r>
    </w:p>
    <w:p w14:paraId="7DD8600B" w14:textId="0D3F0147" w:rsidR="002F24DC" w:rsidRDefault="009C3CB4" w:rsidP="009C3CB4">
      <w:pPr>
        <w:pStyle w:val="a3"/>
        <w:rPr>
          <w:rtl/>
        </w:rPr>
      </w:pPr>
      <w:r w:rsidRPr="001B3037">
        <w:rPr>
          <w:rFonts w:cs="Tahoma"/>
          <w:b/>
          <w:bCs/>
          <w:color w:val="3B2F2A" w:themeColor="text2" w:themeShade="80"/>
          <w:rtl/>
        </w:rPr>
        <w:t>שביעית</w:t>
      </w:r>
      <w:r w:rsidR="00980F5A">
        <w:rPr>
          <w:rFonts w:cs="Tahoma" w:hint="cs"/>
          <w:rtl/>
        </w:rPr>
        <w:t>.</w:t>
      </w:r>
      <w:r w:rsidRPr="004A795E">
        <w:rPr>
          <w:rFonts w:hint="cs"/>
          <w:rtl/>
        </w:rPr>
        <w:t xml:space="preserve"> לא</w:t>
      </w:r>
      <w:r w:rsidRPr="004A795E">
        <w:rPr>
          <w:rtl/>
        </w:rPr>
        <w:t xml:space="preserve"> קא מפקעא ארעא</w:t>
      </w:r>
      <w:r w:rsidR="00980F5A">
        <w:rPr>
          <w:rFonts w:cs="Tahoma" w:hint="cs"/>
          <w:rtl/>
        </w:rPr>
        <w:t>.</w:t>
      </w:r>
    </w:p>
    <w:p w14:paraId="10C4D373" w14:textId="16008697" w:rsidR="009C3CB4" w:rsidRDefault="009C3CB4" w:rsidP="009C3CB4">
      <w:pPr>
        <w:pStyle w:val="a3"/>
      </w:pPr>
      <w:r w:rsidRPr="001B3037">
        <w:rPr>
          <w:rFonts w:cs="Tahoma"/>
          <w:b/>
          <w:bCs/>
          <w:color w:val="3B2F2A" w:themeColor="text2" w:themeShade="80"/>
          <w:rtl/>
        </w:rPr>
        <w:t>יובל</w:t>
      </w:r>
      <w:r w:rsidR="00980F5A">
        <w:rPr>
          <w:rFonts w:cs="Tahoma" w:hint="cs"/>
          <w:rtl/>
        </w:rPr>
        <w:t>.</w:t>
      </w:r>
      <w:r w:rsidRPr="004A795E">
        <w:rPr>
          <w:rtl/>
        </w:rPr>
        <w:t xml:space="preserve"> </w:t>
      </w:r>
      <w:r w:rsidRPr="004A795E">
        <w:rPr>
          <w:rFonts w:hint="cs"/>
          <w:rtl/>
        </w:rPr>
        <w:t xml:space="preserve">לא </w:t>
      </w:r>
      <w:r w:rsidRPr="004A795E">
        <w:rPr>
          <w:rtl/>
        </w:rPr>
        <w:t>מפקעא קבלנות</w:t>
      </w:r>
      <w:r w:rsidRPr="004A795E">
        <w:rPr>
          <w:rFonts w:hint="cs"/>
          <w:rtl/>
        </w:rPr>
        <w:t xml:space="preserve">, </w:t>
      </w:r>
      <w:r w:rsidRPr="004A795E">
        <w:rPr>
          <w:rtl/>
        </w:rPr>
        <w:t>לצמיתות, אמר רחמנא</w:t>
      </w:r>
      <w:r w:rsidR="00980F5A">
        <w:rPr>
          <w:rFonts w:cs="Tahoma" w:hint="cs"/>
          <w:rtl/>
        </w:rPr>
        <w:t>.</w:t>
      </w:r>
    </w:p>
  </w:footnote>
  <w:footnote w:id="34">
    <w:p w14:paraId="69F0A23D" w14:textId="77777777" w:rsidR="009C3CB4" w:rsidRPr="002160D1" w:rsidRDefault="009C3CB4" w:rsidP="009C3CB4">
      <w:pPr>
        <w:pStyle w:val="a3"/>
        <w:rPr>
          <w:u w:val="single"/>
          <w:rtl/>
        </w:rPr>
      </w:pPr>
      <w:r>
        <w:rPr>
          <w:rStyle w:val="a5"/>
        </w:rPr>
        <w:footnoteRef/>
      </w:r>
      <w:r>
        <w:rPr>
          <w:rtl/>
        </w:rPr>
        <w:t xml:space="preserve"> </w:t>
      </w:r>
      <w:r w:rsidRPr="002160D1">
        <w:rPr>
          <w:rFonts w:hint="cs"/>
          <w:u w:val="single"/>
          <w:rtl/>
        </w:rPr>
        <w:t>אי"צ התראה</w:t>
      </w:r>
    </w:p>
    <w:p w14:paraId="46A388BE" w14:textId="7F076BE1" w:rsidR="002F24DC" w:rsidRDefault="009C3CB4" w:rsidP="009C3CB4">
      <w:pPr>
        <w:pStyle w:val="a3"/>
        <w:rPr>
          <w:rtl/>
        </w:rPr>
      </w:pPr>
      <w:r w:rsidRPr="002160D1">
        <w:rPr>
          <w:rtl/>
        </w:rPr>
        <w:t>מקרי דרדקי, שתלא, טבחא, ואומנ</w:t>
      </w:r>
      <w:r w:rsidRPr="002160D1">
        <w:rPr>
          <w:rFonts w:hint="cs"/>
          <w:rtl/>
        </w:rPr>
        <w:t xml:space="preserve">א, </w:t>
      </w:r>
      <w:r w:rsidRPr="002160D1">
        <w:rPr>
          <w:rtl/>
        </w:rPr>
        <w:t>וספר מתא</w:t>
      </w:r>
      <w:r w:rsidR="00980F5A">
        <w:rPr>
          <w:rFonts w:cs="Tahoma" w:hint="cs"/>
          <w:rtl/>
        </w:rPr>
        <w:t>.</w:t>
      </w:r>
      <w:r w:rsidRPr="002160D1">
        <w:rPr>
          <w:rtl/>
        </w:rPr>
        <w:t xml:space="preserve"> </w:t>
      </w:r>
      <w:r w:rsidRPr="001B3037">
        <w:rPr>
          <w:rFonts w:cs="Tahoma"/>
          <w:b/>
          <w:bCs/>
          <w:color w:val="3B2F2A" w:themeColor="text2" w:themeShade="80"/>
          <w:rtl/>
        </w:rPr>
        <w:t>כולן</w:t>
      </w:r>
      <w:r w:rsidR="00980F5A">
        <w:rPr>
          <w:rFonts w:cs="Tahoma" w:hint="cs"/>
          <w:rtl/>
        </w:rPr>
        <w:t>.</w:t>
      </w:r>
      <w:r w:rsidRPr="002160D1">
        <w:rPr>
          <w:rtl/>
        </w:rPr>
        <w:t xml:space="preserve"> כמותרין ועומדין דמי</w:t>
      </w:r>
      <w:r w:rsidR="00980F5A">
        <w:rPr>
          <w:rFonts w:cs="Tahoma"/>
          <w:rtl/>
        </w:rPr>
        <w:t>.</w:t>
      </w:r>
    </w:p>
    <w:p w14:paraId="6E29B16A" w14:textId="773F209F" w:rsidR="009C3CB4" w:rsidRDefault="009C3CB4" w:rsidP="009C3CB4">
      <w:pPr>
        <w:pStyle w:val="a3"/>
        <w:rPr>
          <w:rtl/>
        </w:rPr>
      </w:pPr>
      <w:r w:rsidRPr="001B3037">
        <w:rPr>
          <w:rFonts w:cs="Tahoma"/>
          <w:b/>
          <w:bCs/>
          <w:color w:val="3B2F2A" w:themeColor="text2" w:themeShade="80"/>
          <w:rtl/>
        </w:rPr>
        <w:t>כללא דמילתא</w:t>
      </w:r>
      <w:r w:rsidR="00980F5A">
        <w:rPr>
          <w:rFonts w:cs="Tahoma" w:hint="cs"/>
          <w:rtl/>
        </w:rPr>
        <w:t>.</w:t>
      </w:r>
      <w:r w:rsidRPr="002160D1">
        <w:rPr>
          <w:rtl/>
        </w:rPr>
        <w:t xml:space="preserve"> כל פסידא דלא הדר - כמותרין ועומדין דמי</w:t>
      </w:r>
      <w:r w:rsidR="00980F5A">
        <w:rPr>
          <w:rFonts w:cs="Tahoma"/>
          <w:rtl/>
        </w:rPr>
        <w:t>.</w:t>
      </w:r>
    </w:p>
  </w:footnote>
  <w:footnote w:id="35">
    <w:p w14:paraId="47D6A32D" w14:textId="08069413" w:rsidR="002F24DC" w:rsidRDefault="009C3CB4" w:rsidP="009C3CB4">
      <w:pPr>
        <w:pStyle w:val="a3"/>
        <w:rPr>
          <w:rtl/>
        </w:rPr>
      </w:pPr>
      <w:r>
        <w:rPr>
          <w:rStyle w:val="a5"/>
        </w:rPr>
        <w:footnoteRef/>
      </w:r>
      <w:r>
        <w:rPr>
          <w:rtl/>
        </w:rPr>
        <w:t xml:space="preserve"> </w:t>
      </w:r>
      <w:r w:rsidRPr="001B3037">
        <w:rPr>
          <w:rFonts w:cs="Tahoma"/>
          <w:b/>
          <w:bCs/>
          <w:color w:val="3B2F2A" w:themeColor="text2" w:themeShade="80"/>
          <w:rtl/>
        </w:rPr>
        <w:t>אמר</w:t>
      </w:r>
      <w:r w:rsidR="00980F5A" w:rsidRPr="001B3037">
        <w:rPr>
          <w:rFonts w:cs="Tahoma" w:hint="cs"/>
          <w:b/>
          <w:bCs/>
          <w:color w:val="3B2F2A" w:themeColor="text2" w:themeShade="80"/>
          <w:rtl/>
        </w:rPr>
        <w:t>.</w:t>
      </w:r>
      <w:r w:rsidRPr="002160D1">
        <w:rPr>
          <w:rtl/>
        </w:rPr>
        <w:t xml:space="preserve"> כי מטית לשחיטת קדשים תא ואקשי לי</w:t>
      </w:r>
      <w:r w:rsidR="00980F5A">
        <w:rPr>
          <w:rFonts w:cs="Tahoma"/>
          <w:rtl/>
        </w:rPr>
        <w:t>.</w:t>
      </w:r>
    </w:p>
    <w:p w14:paraId="50881350" w14:textId="0AC1CCB3" w:rsidR="009C3CB4" w:rsidRDefault="009C3CB4" w:rsidP="009C3CB4">
      <w:pPr>
        <w:pStyle w:val="a3"/>
        <w:rPr>
          <w:rtl/>
        </w:rPr>
      </w:pPr>
      <w:r w:rsidRPr="002160D1">
        <w:rPr>
          <w:rtl/>
        </w:rPr>
        <w:t xml:space="preserve"> </w:t>
      </w:r>
    </w:p>
  </w:footnote>
  <w:footnote w:id="36">
    <w:p w14:paraId="0F59BBCF" w14:textId="77777777" w:rsidR="009C3CB4" w:rsidRPr="00E9559F" w:rsidRDefault="009C3CB4" w:rsidP="009C3CB4">
      <w:pPr>
        <w:pStyle w:val="a3"/>
        <w:rPr>
          <w:rtl/>
        </w:rPr>
      </w:pPr>
      <w:r>
        <w:rPr>
          <w:rStyle w:val="a5"/>
        </w:rPr>
        <w:footnoteRef/>
      </w:r>
      <w:r>
        <w:rPr>
          <w:rtl/>
        </w:rPr>
        <w:t xml:space="preserve"> </w:t>
      </w:r>
      <w:r w:rsidRPr="00E9559F">
        <w:rPr>
          <w:u w:val="single"/>
          <w:rtl/>
        </w:rPr>
        <w:t>שלשה שמין להם את השבח, ומעלין אותן בדמים</w:t>
      </w:r>
    </w:p>
    <w:p w14:paraId="570C1A2D" w14:textId="7F6B42D0" w:rsidR="002F24DC" w:rsidRDefault="009C3CB4" w:rsidP="009C3CB4">
      <w:pPr>
        <w:pStyle w:val="a3"/>
        <w:rPr>
          <w:rtl/>
        </w:rPr>
      </w:pPr>
      <w:r w:rsidRPr="00E9559F">
        <w:rPr>
          <w:rtl/>
        </w:rPr>
        <w:t>בכור לפשוט</w:t>
      </w:r>
      <w:r w:rsidR="00980F5A">
        <w:rPr>
          <w:rFonts w:cs="Tahoma" w:hint="cs"/>
          <w:rtl/>
        </w:rPr>
        <w:t>.</w:t>
      </w:r>
    </w:p>
    <w:p w14:paraId="47239D4E" w14:textId="50EF2251" w:rsidR="009C3CB4" w:rsidRPr="00E9559F" w:rsidRDefault="009C3CB4" w:rsidP="009C3CB4">
      <w:pPr>
        <w:pStyle w:val="a3"/>
        <w:rPr>
          <w:rtl/>
        </w:rPr>
      </w:pPr>
      <w:r w:rsidRPr="00E9559F">
        <w:rPr>
          <w:rtl/>
        </w:rPr>
        <w:t>בעל חוב וכתובת אשה ליתומים</w:t>
      </w:r>
      <w:r w:rsidR="00980F5A">
        <w:rPr>
          <w:rFonts w:cs="Tahoma" w:hint="cs"/>
          <w:rtl/>
        </w:rPr>
        <w:t>.</w:t>
      </w:r>
    </w:p>
    <w:p w14:paraId="3C56A370" w14:textId="010467E7" w:rsidR="009C3CB4" w:rsidRDefault="009C3CB4" w:rsidP="009C3CB4">
      <w:pPr>
        <w:pStyle w:val="a3"/>
        <w:rPr>
          <w:rtl/>
        </w:rPr>
      </w:pPr>
      <w:r w:rsidRPr="00E9559F">
        <w:rPr>
          <w:rtl/>
        </w:rPr>
        <w:t>בעל חוב ללקוחות</w:t>
      </w:r>
      <w:r w:rsidR="00980F5A">
        <w:rPr>
          <w:rFonts w:cs="Tahoma"/>
          <w:rtl/>
        </w:rPr>
        <w:t>.</w:t>
      </w:r>
    </w:p>
    <w:p w14:paraId="62C8C66B" w14:textId="77777777" w:rsidR="009C3CB4" w:rsidRDefault="009C3CB4" w:rsidP="009C3CB4">
      <w:pPr>
        <w:pStyle w:val="a3"/>
        <w:rPr>
          <w:u w:val="single"/>
          <w:rtl/>
        </w:rPr>
      </w:pPr>
    </w:p>
    <w:p w14:paraId="4B70E2B1" w14:textId="77777777" w:rsidR="009C3CB4" w:rsidRPr="009F0751" w:rsidRDefault="009C3CB4" w:rsidP="009C3CB4">
      <w:pPr>
        <w:pStyle w:val="a3"/>
        <w:rPr>
          <w:rtl/>
        </w:rPr>
      </w:pPr>
      <w:r w:rsidRPr="009F0751">
        <w:rPr>
          <w:u w:val="single"/>
          <w:rtl/>
        </w:rPr>
        <w:t>בעל חוב ללקוחות</w:t>
      </w:r>
    </w:p>
    <w:p w14:paraId="44B588C0" w14:textId="677618FE" w:rsidR="009C3CB4" w:rsidRPr="009F0751" w:rsidRDefault="009C3CB4" w:rsidP="009C3CB4">
      <w:pPr>
        <w:pStyle w:val="a3"/>
        <w:rPr>
          <w:rtl/>
        </w:rPr>
      </w:pPr>
      <w:r w:rsidRPr="001B3037">
        <w:rPr>
          <w:rFonts w:cs="Tahoma" w:hint="cs"/>
          <w:b/>
          <w:bCs/>
          <w:color w:val="3B2F2A" w:themeColor="text2" w:themeShade="80"/>
          <w:rtl/>
        </w:rPr>
        <w:t>סתירה</w:t>
      </w:r>
      <w:r w:rsidR="00980F5A" w:rsidRPr="001B3037">
        <w:rPr>
          <w:rFonts w:cs="Tahoma" w:hint="cs"/>
          <w:b/>
          <w:bCs/>
          <w:color w:val="3B2F2A" w:themeColor="text2" w:themeShade="80"/>
          <w:rtl/>
        </w:rPr>
        <w:t>.</w:t>
      </w:r>
      <w:r w:rsidRPr="001B3037">
        <w:rPr>
          <w:rFonts w:cs="Tahoma" w:hint="cs"/>
          <w:b/>
          <w:bCs/>
          <w:color w:val="3B2F2A" w:themeColor="text2" w:themeShade="80"/>
          <w:rtl/>
        </w:rPr>
        <w:t xml:space="preserve"> </w:t>
      </w:r>
      <w:r w:rsidRPr="009F0751">
        <w:rPr>
          <w:rFonts w:hint="cs"/>
          <w:rtl/>
        </w:rPr>
        <w:t xml:space="preserve">אם </w:t>
      </w:r>
      <w:r w:rsidRPr="009F0751">
        <w:rPr>
          <w:rtl/>
        </w:rPr>
        <w:t>אית ליה שבחא ללוקח</w:t>
      </w:r>
      <w:r w:rsidR="00980F5A">
        <w:rPr>
          <w:rFonts w:cs="Tahoma" w:hint="cs"/>
          <w:rtl/>
        </w:rPr>
        <w:t>.</w:t>
      </w:r>
    </w:p>
    <w:p w14:paraId="034C0F89" w14:textId="1198525C" w:rsidR="009C3CB4" w:rsidRPr="009F0751" w:rsidRDefault="009C3CB4" w:rsidP="009C3CB4">
      <w:pPr>
        <w:pStyle w:val="a3"/>
        <w:rPr>
          <w:rtl/>
        </w:rPr>
      </w:pPr>
      <w:r w:rsidRPr="001B3037">
        <w:rPr>
          <w:rFonts w:cs="Tahoma" w:hint="cs"/>
          <w:b/>
          <w:bCs/>
          <w:color w:val="3B2F2A" w:themeColor="text2" w:themeShade="80"/>
          <w:rtl/>
        </w:rPr>
        <w:t>אין לתרץ</w:t>
      </w:r>
      <w:r w:rsidR="00980F5A" w:rsidRPr="001B3037">
        <w:rPr>
          <w:rFonts w:cs="Tahoma" w:hint="cs"/>
          <w:b/>
          <w:bCs/>
          <w:color w:val="3B2F2A" w:themeColor="text2" w:themeShade="80"/>
          <w:rtl/>
        </w:rPr>
        <w:t>.</w:t>
      </w:r>
      <w:r w:rsidRPr="009F0751">
        <w:rPr>
          <w:rtl/>
        </w:rPr>
        <w:t xml:space="preserve"> </w:t>
      </w:r>
      <w:r w:rsidRPr="009F0751">
        <w:rPr>
          <w:rFonts w:hint="cs"/>
          <w:rtl/>
        </w:rPr>
        <w:t xml:space="preserve">תלוי אם הוא </w:t>
      </w:r>
      <w:r w:rsidRPr="009F0751">
        <w:rPr>
          <w:rtl/>
        </w:rPr>
        <w:t>שבח המגיע לכתפים</w:t>
      </w:r>
      <w:r w:rsidR="00980F5A">
        <w:rPr>
          <w:rFonts w:cs="Tahoma" w:hint="cs"/>
          <w:rtl/>
        </w:rPr>
        <w:t>.</w:t>
      </w:r>
      <w:r w:rsidRPr="009F0751">
        <w:rPr>
          <w:rFonts w:hint="cs"/>
          <w:rtl/>
        </w:rPr>
        <w:t xml:space="preserve"> </w:t>
      </w:r>
      <w:r w:rsidRPr="001B3037">
        <w:rPr>
          <w:rFonts w:cs="Tahoma" w:hint="cs"/>
          <w:b/>
          <w:bCs/>
          <w:color w:val="3B2F2A" w:themeColor="text2" w:themeShade="80"/>
          <w:rtl/>
        </w:rPr>
        <w:t>שהרי</w:t>
      </w:r>
      <w:r w:rsidR="00980F5A" w:rsidRPr="001B3037">
        <w:rPr>
          <w:rFonts w:cs="Tahoma" w:hint="cs"/>
          <w:b/>
          <w:bCs/>
          <w:color w:val="3B2F2A" w:themeColor="text2" w:themeShade="80"/>
          <w:rtl/>
        </w:rPr>
        <w:t>.</w:t>
      </w:r>
      <w:r w:rsidRPr="009F0751">
        <w:rPr>
          <w:rtl/>
        </w:rPr>
        <w:t xml:space="preserve"> מעשים בכל יום, וקא מגבי שמואל אפילו בשבח המגיע לכתפים</w:t>
      </w:r>
      <w:r w:rsidR="00980F5A">
        <w:rPr>
          <w:rFonts w:cs="Tahoma" w:hint="cs"/>
          <w:rtl/>
        </w:rPr>
        <w:t>.</w:t>
      </w:r>
    </w:p>
    <w:p w14:paraId="06387357" w14:textId="54A0BF81" w:rsidR="002F24DC" w:rsidRDefault="009C3CB4" w:rsidP="009C3CB4">
      <w:pPr>
        <w:pStyle w:val="a3"/>
        <w:rPr>
          <w:rtl/>
        </w:rPr>
      </w:pPr>
      <w:r w:rsidRPr="001B3037">
        <w:rPr>
          <w:rFonts w:cs="Tahoma" w:hint="cs"/>
          <w:b/>
          <w:bCs/>
          <w:color w:val="3B2F2A" w:themeColor="text2" w:themeShade="80"/>
          <w:rtl/>
        </w:rPr>
        <w:t>אלא</w:t>
      </w:r>
      <w:r w:rsidR="00980F5A" w:rsidRPr="001B3037">
        <w:rPr>
          <w:rFonts w:cs="Tahoma" w:hint="cs"/>
          <w:b/>
          <w:bCs/>
          <w:color w:val="3B2F2A" w:themeColor="text2" w:themeShade="80"/>
          <w:rtl/>
        </w:rPr>
        <w:t>.</w:t>
      </w:r>
      <w:r w:rsidRPr="009F0751">
        <w:rPr>
          <w:rtl/>
        </w:rPr>
        <w:t xml:space="preserve"> הא - דמסיק ביה כשיעור ארעא ושבחא, הא - דלא מסיק ביה שיעור ארעא ושבחא</w:t>
      </w:r>
      <w:r w:rsidR="00980F5A">
        <w:rPr>
          <w:rFonts w:cs="Tahoma"/>
          <w:rtl/>
        </w:rPr>
        <w:t>.</w:t>
      </w:r>
    </w:p>
    <w:p w14:paraId="53F1D5D8" w14:textId="065501F3" w:rsidR="009C3CB4" w:rsidRPr="009F0751" w:rsidRDefault="009C3CB4" w:rsidP="009C3CB4">
      <w:pPr>
        <w:pStyle w:val="a3"/>
        <w:rPr>
          <w:rtl/>
        </w:rPr>
      </w:pPr>
    </w:p>
    <w:p w14:paraId="7FA5A60B" w14:textId="77777777" w:rsidR="009C3CB4" w:rsidRPr="009F0751" w:rsidRDefault="009C3CB4" w:rsidP="009C3CB4">
      <w:pPr>
        <w:pStyle w:val="a3"/>
        <w:rPr>
          <w:u w:val="single"/>
          <w:rtl/>
        </w:rPr>
      </w:pPr>
      <w:r w:rsidRPr="009F0751">
        <w:rPr>
          <w:rFonts w:hint="cs"/>
          <w:u w:val="single"/>
          <w:rtl/>
        </w:rPr>
        <w:t>מה נותן ללוקח</w:t>
      </w:r>
    </w:p>
    <w:p w14:paraId="10DFE764" w14:textId="5C1C411D" w:rsidR="009C3CB4" w:rsidRPr="009F0751" w:rsidRDefault="009C3CB4" w:rsidP="009C3CB4">
      <w:pPr>
        <w:pStyle w:val="a3"/>
        <w:rPr>
          <w:rtl/>
        </w:rPr>
      </w:pPr>
      <w:r w:rsidRPr="001B3037">
        <w:rPr>
          <w:rFonts w:cs="Tahoma" w:hint="cs"/>
          <w:b/>
          <w:bCs/>
          <w:color w:val="3B2F2A" w:themeColor="text2" w:themeShade="80"/>
          <w:rtl/>
        </w:rPr>
        <w:t>כנ"ל</w:t>
      </w:r>
      <w:r w:rsidR="00980F5A" w:rsidRPr="001B3037">
        <w:rPr>
          <w:rFonts w:cs="Tahoma" w:hint="cs"/>
          <w:b/>
          <w:bCs/>
          <w:color w:val="3B2F2A" w:themeColor="text2" w:themeShade="80"/>
          <w:rtl/>
        </w:rPr>
        <w:t>.</w:t>
      </w:r>
      <w:r w:rsidRPr="001B3037">
        <w:rPr>
          <w:rFonts w:cs="Tahoma" w:hint="cs"/>
          <w:b/>
          <w:bCs/>
          <w:color w:val="3B2F2A" w:themeColor="text2" w:themeShade="80"/>
          <w:rtl/>
        </w:rPr>
        <w:t xml:space="preserve"> </w:t>
      </w:r>
      <w:r w:rsidRPr="009F0751">
        <w:rPr>
          <w:rFonts w:hint="cs"/>
          <w:rtl/>
        </w:rPr>
        <w:t>שנותן לו כאשר</w:t>
      </w:r>
      <w:r>
        <w:rPr>
          <w:rFonts w:hint="cs"/>
          <w:rtl/>
        </w:rPr>
        <w:t xml:space="preserve"> </w:t>
      </w:r>
      <w:r w:rsidRPr="009F0751">
        <w:rPr>
          <w:rtl/>
        </w:rPr>
        <w:t>לא מסיק שיעור ארעא ושבחא</w:t>
      </w:r>
      <w:r w:rsidR="00980F5A">
        <w:rPr>
          <w:rFonts w:cs="Tahoma" w:hint="cs"/>
          <w:rtl/>
        </w:rPr>
        <w:t>.</w:t>
      </w:r>
    </w:p>
    <w:p w14:paraId="78BC9050" w14:textId="0ABEAD98" w:rsidR="009C3CB4" w:rsidRPr="009F0751" w:rsidRDefault="009C3CB4" w:rsidP="009C3CB4">
      <w:pPr>
        <w:pStyle w:val="a3"/>
        <w:rPr>
          <w:rtl/>
        </w:rPr>
      </w:pPr>
      <w:r w:rsidRPr="001B3037">
        <w:rPr>
          <w:rFonts w:cs="Tahoma" w:hint="cs"/>
          <w:b/>
          <w:bCs/>
          <w:color w:val="3B2F2A" w:themeColor="text2" w:themeShade="80"/>
          <w:rtl/>
        </w:rPr>
        <w:t>מחלוקת</w:t>
      </w:r>
      <w:r w:rsidR="00980F5A" w:rsidRPr="001B3037">
        <w:rPr>
          <w:rFonts w:cs="Tahoma" w:hint="cs"/>
          <w:b/>
          <w:bCs/>
          <w:color w:val="3B2F2A" w:themeColor="text2" w:themeShade="80"/>
          <w:rtl/>
        </w:rPr>
        <w:t>.</w:t>
      </w:r>
      <w:r w:rsidRPr="001B3037">
        <w:rPr>
          <w:rFonts w:cs="Tahoma" w:hint="cs"/>
          <w:b/>
          <w:bCs/>
          <w:color w:val="3B2F2A" w:themeColor="text2" w:themeShade="80"/>
          <w:rtl/>
        </w:rPr>
        <w:t xml:space="preserve"> </w:t>
      </w:r>
      <w:r w:rsidRPr="009F0751">
        <w:rPr>
          <w:rtl/>
        </w:rPr>
        <w:t>אי אית ליה זוזי ללוקח - א</w:t>
      </w:r>
      <w:r w:rsidRPr="009F0751">
        <w:rPr>
          <w:rFonts w:hint="cs"/>
          <w:rtl/>
        </w:rPr>
        <w:t>י</w:t>
      </w:r>
      <w:r w:rsidRPr="009F0751">
        <w:rPr>
          <w:rtl/>
        </w:rPr>
        <w:t xml:space="preserve"> מצי מסלק ליה לבעל חוב</w:t>
      </w:r>
      <w:r w:rsidR="00A94292">
        <w:rPr>
          <w:rFonts w:cs="Tahoma" w:hint="cs"/>
          <w:rtl/>
        </w:rPr>
        <w:t xml:space="preserve"> (</w:t>
      </w:r>
      <w:r w:rsidRPr="009F0751">
        <w:rPr>
          <w:rFonts w:hint="cs"/>
          <w:rtl/>
        </w:rPr>
        <w:t>כ"ש הכא דא"ל</w:t>
      </w:r>
      <w:r w:rsidRPr="009F0751">
        <w:rPr>
          <w:rtl/>
        </w:rPr>
        <w:t>: אי הוו לי זוזי - הוה מסליקנא לך מכולא ארעא, השתא דלית לי זוזי - הב לי גריוא דארעא בארעאי שיעור שבחאי</w:t>
      </w:r>
      <w:r w:rsidRPr="009F0751">
        <w:rPr>
          <w:rFonts w:hint="cs"/>
          <w:rtl/>
        </w:rPr>
        <w:t>)</w:t>
      </w:r>
      <w:r w:rsidR="00980F5A">
        <w:rPr>
          <w:rFonts w:cs="Tahoma" w:hint="cs"/>
          <w:rtl/>
        </w:rPr>
        <w:t>.</w:t>
      </w:r>
    </w:p>
    <w:p w14:paraId="74F9349C" w14:textId="0FE1F804" w:rsidR="009C3CB4" w:rsidRDefault="009C3CB4" w:rsidP="009C3CB4">
      <w:pPr>
        <w:pStyle w:val="a3"/>
        <w:rPr>
          <w:rtl/>
        </w:rPr>
      </w:pPr>
      <w:r w:rsidRPr="001B3037">
        <w:rPr>
          <w:rFonts w:cs="Tahoma" w:hint="cs"/>
          <w:b/>
          <w:bCs/>
          <w:color w:val="3B2F2A" w:themeColor="text2" w:themeShade="80"/>
          <w:rtl/>
        </w:rPr>
        <w:t>אפותיקי</w:t>
      </w:r>
      <w:r w:rsidR="00980F5A" w:rsidRPr="001B3037">
        <w:rPr>
          <w:rFonts w:cs="Tahoma" w:hint="cs"/>
          <w:b/>
          <w:bCs/>
          <w:color w:val="3B2F2A" w:themeColor="text2" w:themeShade="80"/>
          <w:rtl/>
        </w:rPr>
        <w:t>.</w:t>
      </w:r>
      <w:r w:rsidRPr="009F0751">
        <w:rPr>
          <w:rFonts w:hint="cs"/>
          <w:rtl/>
        </w:rPr>
        <w:t xml:space="preserve"> לכו"</w:t>
      </w:r>
      <w:r>
        <w:rPr>
          <w:rFonts w:hint="cs"/>
          <w:rtl/>
        </w:rPr>
        <w:t>ע גובה ומסלק בדמים</w:t>
      </w:r>
      <w:r w:rsidR="00980F5A">
        <w:rPr>
          <w:rFonts w:cs="Tahoma" w:hint="cs"/>
          <w:rtl/>
        </w:rPr>
        <w:t>.</w:t>
      </w:r>
    </w:p>
  </w:footnote>
  <w:footnote w:id="37">
    <w:p w14:paraId="17644613" w14:textId="3CC270C8" w:rsidR="009C3CB4" w:rsidRDefault="009C3CB4" w:rsidP="009C3CB4">
      <w:pPr>
        <w:pStyle w:val="a3"/>
        <w:rPr>
          <w:rtl/>
        </w:rPr>
      </w:pPr>
      <w:r>
        <w:rPr>
          <w:rStyle w:val="a5"/>
        </w:rPr>
        <w:footnoteRef/>
      </w:r>
      <w:r>
        <w:rPr>
          <w:rtl/>
        </w:rPr>
        <w:t xml:space="preserve"> </w:t>
      </w:r>
      <w:r w:rsidRPr="001B3037">
        <w:rPr>
          <w:rFonts w:cs="Tahoma"/>
          <w:b/>
          <w:bCs/>
          <w:color w:val="3B2F2A" w:themeColor="text2" w:themeShade="80"/>
          <w:rtl/>
        </w:rPr>
        <w:t>השוכר את הפועל לעשות בשלו והראהו בשל חבירו</w:t>
      </w:r>
      <w:r w:rsidR="00980F5A">
        <w:rPr>
          <w:rFonts w:cs="Tahoma" w:hint="cs"/>
          <w:rtl/>
        </w:rPr>
        <w:t>.</w:t>
      </w:r>
      <w:r w:rsidRPr="009F0751">
        <w:rPr>
          <w:rtl/>
        </w:rPr>
        <w:t xml:space="preserve"> נותן לו שכרו משלם, וחוזר ונוטל מבעל הבית מה שההנה אותו</w:t>
      </w:r>
      <w:r w:rsidR="00980F5A">
        <w:rPr>
          <w:rFonts w:cs="Tahoma" w:hint="cs"/>
          <w:rtl/>
        </w:rPr>
        <w:t>.</w:t>
      </w:r>
    </w:p>
  </w:footnote>
  <w:footnote w:id="38">
    <w:p w14:paraId="7CE1150D" w14:textId="77777777" w:rsidR="009C3CB4" w:rsidRPr="00942B1E" w:rsidRDefault="009C3CB4" w:rsidP="009C3CB4">
      <w:pPr>
        <w:pStyle w:val="a3"/>
        <w:rPr>
          <w:rtl/>
        </w:rPr>
      </w:pPr>
      <w:r>
        <w:rPr>
          <w:rStyle w:val="a5"/>
        </w:rPr>
        <w:footnoteRef/>
      </w:r>
      <w:r>
        <w:rPr>
          <w:rtl/>
        </w:rPr>
        <w:t xml:space="preserve"> </w:t>
      </w:r>
      <w:r w:rsidRPr="00942B1E">
        <w:rPr>
          <w:u w:val="single"/>
          <w:rtl/>
        </w:rPr>
        <w:t>דבר אחר: ואליו הוא נשא את נפשו - כל הכובש שכר שכיר כאילו נוטל נפשו ממנו</w:t>
      </w:r>
    </w:p>
    <w:p w14:paraId="2091783C" w14:textId="237C731C" w:rsidR="002F24DC" w:rsidRDefault="009C3CB4" w:rsidP="009C3CB4">
      <w:pPr>
        <w:pStyle w:val="a3"/>
        <w:rPr>
          <w:rtl/>
        </w:rPr>
      </w:pPr>
      <w:r w:rsidRPr="001B3037">
        <w:rPr>
          <w:rFonts w:cs="Tahoma" w:hint="cs"/>
          <w:b/>
          <w:bCs/>
          <w:color w:val="3B2F2A" w:themeColor="text2" w:themeShade="80"/>
          <w:rtl/>
        </w:rPr>
        <w:t>מחלוקת</w:t>
      </w:r>
      <w:r w:rsidR="00980F5A" w:rsidRPr="001B3037">
        <w:rPr>
          <w:rFonts w:cs="Tahoma" w:hint="cs"/>
          <w:b/>
          <w:bCs/>
          <w:color w:val="3B2F2A" w:themeColor="text2" w:themeShade="80"/>
          <w:rtl/>
        </w:rPr>
        <w:t>.</w:t>
      </w:r>
      <w:r w:rsidRPr="00942B1E">
        <w:rPr>
          <w:rtl/>
        </w:rPr>
        <w:t xml:space="preserve"> נפשו של גזלן</w:t>
      </w:r>
      <w:r w:rsidRPr="00942B1E">
        <w:rPr>
          <w:rFonts w:hint="cs"/>
          <w:rtl/>
        </w:rPr>
        <w:t xml:space="preserve"> / </w:t>
      </w:r>
      <w:r w:rsidRPr="00942B1E">
        <w:rPr>
          <w:rtl/>
        </w:rPr>
        <w:t>נפשו של נגזל</w:t>
      </w:r>
      <w:r w:rsidR="00980F5A">
        <w:rPr>
          <w:rFonts w:cs="Tahoma"/>
          <w:rtl/>
        </w:rPr>
        <w:t>.</w:t>
      </w:r>
    </w:p>
    <w:p w14:paraId="2E40E3BC" w14:textId="713F8909" w:rsidR="002F24DC" w:rsidRDefault="009C3CB4" w:rsidP="009C3CB4">
      <w:pPr>
        <w:pStyle w:val="a3"/>
        <w:rPr>
          <w:rtl/>
        </w:rPr>
      </w:pPr>
      <w:r w:rsidRPr="001B3037">
        <w:rPr>
          <w:rFonts w:cs="Tahoma"/>
          <w:b/>
          <w:bCs/>
          <w:color w:val="3B2F2A" w:themeColor="text2" w:themeShade="80"/>
          <w:rtl/>
        </w:rPr>
        <w:t>מאן דאמר נפשו של גזלן</w:t>
      </w:r>
      <w:r w:rsidR="00980F5A">
        <w:rPr>
          <w:rFonts w:cs="Tahoma" w:hint="cs"/>
          <w:rtl/>
        </w:rPr>
        <w:t>.</w:t>
      </w:r>
      <w:r w:rsidRPr="00942B1E">
        <w:rPr>
          <w:rtl/>
        </w:rPr>
        <w:t xml:space="preserve"> דכתיב אל תגזל דל כי דל הוא ואל תדכא עני בשער וכתיב כי ה' יריב ריבם וקבע את קבעיהם נפש</w:t>
      </w:r>
      <w:r w:rsidR="00980F5A">
        <w:rPr>
          <w:rFonts w:cs="Tahoma"/>
          <w:rtl/>
        </w:rPr>
        <w:t>.</w:t>
      </w:r>
      <w:r w:rsidRPr="00942B1E">
        <w:rPr>
          <w:rtl/>
        </w:rPr>
        <w:t xml:space="preserve"> </w:t>
      </w:r>
      <w:r w:rsidRPr="001B3037">
        <w:rPr>
          <w:rFonts w:cs="Tahoma"/>
          <w:b/>
          <w:bCs/>
          <w:color w:val="3B2F2A" w:themeColor="text2" w:themeShade="80"/>
          <w:rtl/>
        </w:rPr>
        <w:t>ואידך</w:t>
      </w:r>
      <w:r w:rsidR="00980F5A">
        <w:rPr>
          <w:rFonts w:cs="Tahoma" w:hint="cs"/>
          <w:rtl/>
        </w:rPr>
        <w:t>.</w:t>
      </w:r>
      <w:r w:rsidRPr="00942B1E">
        <w:rPr>
          <w:rtl/>
        </w:rPr>
        <w:t xml:space="preserve"> מה טעם קאמר; מה טעם קבע את קבעיהם - משום דנטלו נפש</w:t>
      </w:r>
      <w:r w:rsidR="00980F5A">
        <w:rPr>
          <w:rFonts w:cs="Tahoma"/>
          <w:rtl/>
        </w:rPr>
        <w:t>.</w:t>
      </w:r>
    </w:p>
    <w:p w14:paraId="245285CE" w14:textId="1AFA5A9B" w:rsidR="002F24DC" w:rsidRDefault="009C3CB4" w:rsidP="009C3CB4">
      <w:pPr>
        <w:pStyle w:val="a3"/>
        <w:rPr>
          <w:rtl/>
        </w:rPr>
      </w:pPr>
      <w:r w:rsidRPr="001B3037">
        <w:rPr>
          <w:rFonts w:cs="Tahoma"/>
          <w:b/>
          <w:bCs/>
          <w:color w:val="3B2F2A" w:themeColor="text2" w:themeShade="80"/>
          <w:rtl/>
        </w:rPr>
        <w:t>ומאן דאמר נפשו של נגזל</w:t>
      </w:r>
      <w:r w:rsidR="00980F5A">
        <w:rPr>
          <w:rFonts w:cs="Tahoma" w:hint="cs"/>
          <w:rtl/>
        </w:rPr>
        <w:t>.</w:t>
      </w:r>
      <w:r w:rsidRPr="00942B1E">
        <w:rPr>
          <w:rtl/>
        </w:rPr>
        <w:t xml:space="preserve"> דכתיב כן ארחות כל בוצע בצע את נפש בעליו יקח</w:t>
      </w:r>
      <w:r w:rsidR="00980F5A">
        <w:rPr>
          <w:rFonts w:cs="Tahoma"/>
          <w:rtl/>
        </w:rPr>
        <w:t>.</w:t>
      </w:r>
      <w:r w:rsidRPr="00942B1E">
        <w:rPr>
          <w:rtl/>
        </w:rPr>
        <w:t xml:space="preserve"> </w:t>
      </w:r>
      <w:r w:rsidRPr="001B3037">
        <w:rPr>
          <w:rFonts w:cs="Tahoma"/>
          <w:b/>
          <w:bCs/>
          <w:color w:val="3B2F2A" w:themeColor="text2" w:themeShade="80"/>
          <w:rtl/>
        </w:rPr>
        <w:t>ואידך</w:t>
      </w:r>
      <w:r w:rsidR="00980F5A" w:rsidRPr="001B3037">
        <w:rPr>
          <w:rFonts w:cs="Tahoma" w:hint="cs"/>
          <w:b/>
          <w:bCs/>
          <w:color w:val="3B2F2A" w:themeColor="text2" w:themeShade="80"/>
          <w:rtl/>
        </w:rPr>
        <w:t>.</w:t>
      </w:r>
      <w:r w:rsidRPr="00942B1E">
        <w:rPr>
          <w:rtl/>
        </w:rPr>
        <w:t xml:space="preserve"> בעליו דהשתא</w:t>
      </w:r>
      <w:r w:rsidR="00980F5A">
        <w:rPr>
          <w:rFonts w:cs="Tahoma"/>
          <w:rtl/>
        </w:rPr>
        <w:t>.</w:t>
      </w:r>
    </w:p>
    <w:p w14:paraId="0A462F6D" w14:textId="0A6D75F2" w:rsidR="009C3CB4" w:rsidRPr="00942B1E" w:rsidRDefault="009C3CB4" w:rsidP="009C3CB4">
      <w:pPr>
        <w:pStyle w:val="a3"/>
        <w:rPr>
          <w:rtl/>
        </w:rPr>
      </w:pPr>
      <w:r w:rsidRPr="00942B1E">
        <w:rPr>
          <w:rtl/>
        </w:rPr>
        <w:t xml:space="preserve"> </w:t>
      </w:r>
    </w:p>
  </w:footnote>
  <w:footnote w:id="39">
    <w:p w14:paraId="41961209" w14:textId="77777777" w:rsidR="009C3CB4" w:rsidRPr="00195A83" w:rsidRDefault="009C3CB4" w:rsidP="009C3CB4">
      <w:pPr>
        <w:pStyle w:val="a3"/>
        <w:rPr>
          <w:rtl/>
        </w:rPr>
      </w:pPr>
      <w:r>
        <w:rPr>
          <w:rStyle w:val="a5"/>
        </w:rPr>
        <w:footnoteRef/>
      </w:r>
      <w:r>
        <w:rPr>
          <w:rtl/>
        </w:rPr>
        <w:t xml:space="preserve"> </w:t>
      </w:r>
      <w:r w:rsidRPr="00195A83">
        <w:rPr>
          <w:u w:val="single"/>
          <w:rtl/>
        </w:rPr>
        <w:t>כל מילי ידענא אסותייהו, לבר מהני תלת</w:t>
      </w:r>
      <w:r w:rsidRPr="00195A83">
        <w:rPr>
          <w:rtl/>
        </w:rPr>
        <w:t xml:space="preserve">: </w:t>
      </w:r>
    </w:p>
    <w:p w14:paraId="353EA7E8" w14:textId="752696AA" w:rsidR="009C3CB4" w:rsidRPr="00195A83" w:rsidRDefault="009C3CB4" w:rsidP="009C3CB4">
      <w:pPr>
        <w:pStyle w:val="a3"/>
        <w:rPr>
          <w:rtl/>
        </w:rPr>
      </w:pPr>
      <w:r w:rsidRPr="001B3037">
        <w:rPr>
          <w:rFonts w:cs="Tahoma"/>
          <w:b/>
          <w:bCs/>
          <w:color w:val="3B2F2A" w:themeColor="text2" w:themeShade="80"/>
          <w:rtl/>
        </w:rPr>
        <w:t>מאן דאכיל</w:t>
      </w:r>
      <w:r w:rsidR="00980F5A">
        <w:rPr>
          <w:rFonts w:cs="Tahoma" w:hint="cs"/>
          <w:rtl/>
        </w:rPr>
        <w:t>.</w:t>
      </w:r>
      <w:r w:rsidRPr="00195A83">
        <w:rPr>
          <w:rtl/>
        </w:rPr>
        <w:t xml:space="preserve"> אהינא מרירא אליבא ריקנא</w:t>
      </w:r>
      <w:r w:rsidR="00980F5A">
        <w:rPr>
          <w:rFonts w:cs="Tahoma" w:hint="cs"/>
          <w:rtl/>
        </w:rPr>
        <w:t>.</w:t>
      </w:r>
    </w:p>
    <w:p w14:paraId="1F4EF1D2" w14:textId="0D0F2E04" w:rsidR="002F24DC" w:rsidRDefault="009C3CB4" w:rsidP="009C3CB4">
      <w:pPr>
        <w:pStyle w:val="a3"/>
        <w:rPr>
          <w:rtl/>
        </w:rPr>
      </w:pPr>
      <w:r w:rsidRPr="001B3037">
        <w:rPr>
          <w:rFonts w:cs="Tahoma"/>
          <w:b/>
          <w:bCs/>
          <w:color w:val="3B2F2A" w:themeColor="text2" w:themeShade="80"/>
          <w:rtl/>
        </w:rPr>
        <w:t>מאן דאסר</w:t>
      </w:r>
      <w:r w:rsidR="00980F5A">
        <w:rPr>
          <w:rFonts w:cs="Tahoma" w:hint="cs"/>
          <w:rtl/>
        </w:rPr>
        <w:t>.</w:t>
      </w:r>
      <w:r w:rsidRPr="00195A83">
        <w:rPr>
          <w:rtl/>
        </w:rPr>
        <w:t xml:space="preserve"> מיתנא דכיתנא רטיבא אחרציה</w:t>
      </w:r>
      <w:r w:rsidR="00980F5A">
        <w:rPr>
          <w:rFonts w:cs="Tahoma" w:hint="cs"/>
          <w:rtl/>
        </w:rPr>
        <w:t>.</w:t>
      </w:r>
    </w:p>
    <w:p w14:paraId="370F6B64" w14:textId="30CC4F05" w:rsidR="002F24DC" w:rsidRDefault="009C3CB4" w:rsidP="009C3CB4">
      <w:pPr>
        <w:pStyle w:val="a3"/>
        <w:rPr>
          <w:rtl/>
        </w:rPr>
      </w:pPr>
      <w:r w:rsidRPr="001B3037">
        <w:rPr>
          <w:rFonts w:cs="Tahoma"/>
          <w:b/>
          <w:bCs/>
          <w:color w:val="3B2F2A" w:themeColor="text2" w:themeShade="80"/>
          <w:rtl/>
        </w:rPr>
        <w:t>ומאן דאכיל</w:t>
      </w:r>
      <w:r w:rsidR="00980F5A">
        <w:rPr>
          <w:rFonts w:cs="Tahoma" w:hint="cs"/>
          <w:rtl/>
        </w:rPr>
        <w:t>.</w:t>
      </w:r>
      <w:r>
        <w:rPr>
          <w:rtl/>
        </w:rPr>
        <w:t xml:space="preserve"> נהמא ולא מסגי ארבעה גרמידי</w:t>
      </w:r>
      <w:r w:rsidR="00980F5A">
        <w:rPr>
          <w:rFonts w:cs="Tahoma"/>
          <w:rtl/>
        </w:rPr>
        <w:t>.</w:t>
      </w:r>
    </w:p>
    <w:p w14:paraId="31C1A4CD" w14:textId="329FC9D9" w:rsidR="009C3CB4" w:rsidRDefault="009C3CB4" w:rsidP="009C3CB4">
      <w:pPr>
        <w:pStyle w:val="a3"/>
        <w:rPr>
          <w:rtl/>
        </w:rPr>
      </w:pPr>
      <w:r>
        <w:rPr>
          <w:rtl/>
        </w:rPr>
        <w:t xml:space="preserve"> </w:t>
      </w:r>
    </w:p>
  </w:footnote>
  <w:footnote w:id="40">
    <w:p w14:paraId="6CDC23C3" w14:textId="77777777" w:rsidR="009C3CB4" w:rsidRPr="00720241" w:rsidRDefault="009C3CB4" w:rsidP="009C3CB4">
      <w:pPr>
        <w:pStyle w:val="a3"/>
        <w:rPr>
          <w:u w:val="single"/>
          <w:rtl/>
        </w:rPr>
      </w:pPr>
      <w:r>
        <w:rPr>
          <w:rStyle w:val="a5"/>
        </w:rPr>
        <w:footnoteRef/>
      </w:r>
      <w:r>
        <w:rPr>
          <w:rtl/>
        </w:rPr>
        <w:t xml:space="preserve"> </w:t>
      </w:r>
      <w:r w:rsidRPr="00720241">
        <w:rPr>
          <w:rFonts w:hint="cs"/>
          <w:u w:val="single"/>
          <w:rtl/>
        </w:rPr>
        <w:t>בני מלכים</w:t>
      </w:r>
    </w:p>
    <w:p w14:paraId="052865AA" w14:textId="712CF9FB" w:rsidR="002F24DC" w:rsidRDefault="009C3CB4" w:rsidP="009C3CB4">
      <w:pPr>
        <w:pStyle w:val="a3"/>
        <w:rPr>
          <w:rtl/>
        </w:rPr>
      </w:pPr>
      <w:r w:rsidRPr="001B3037">
        <w:rPr>
          <w:rFonts w:cs="Tahoma"/>
          <w:b/>
          <w:bCs/>
          <w:color w:val="3B2F2A" w:themeColor="text2" w:themeShade="80"/>
          <w:rtl/>
        </w:rPr>
        <w:t>רבן שמעון בן גמליאל</w:t>
      </w:r>
      <w:r w:rsidR="00980F5A">
        <w:rPr>
          <w:rFonts w:cs="Tahoma" w:hint="cs"/>
          <w:rtl/>
        </w:rPr>
        <w:t>.</w:t>
      </w:r>
      <w:r w:rsidRPr="00720241">
        <w:rPr>
          <w:rtl/>
        </w:rPr>
        <w:t xml:space="preserve"> לא את הלוף ולא את החרדל, רבן שמעון בן גמליאל מתיר בלוף, מפני שהוא מאכל לעורבין</w:t>
      </w:r>
      <w:r w:rsidR="00980F5A">
        <w:rPr>
          <w:rFonts w:cs="Tahoma"/>
          <w:rtl/>
        </w:rPr>
        <w:t>.</w:t>
      </w:r>
      <w:r w:rsidRPr="00720241">
        <w:rPr>
          <w:rtl/>
        </w:rPr>
        <w:t xml:space="preserve"> </w:t>
      </w:r>
      <w:r w:rsidRPr="00720241">
        <w:rPr>
          <w:rFonts w:hint="cs"/>
          <w:rtl/>
        </w:rPr>
        <w:br/>
      </w:r>
      <w:r w:rsidRPr="001B3037">
        <w:rPr>
          <w:rFonts w:cs="Tahoma"/>
          <w:b/>
          <w:bCs/>
          <w:color w:val="3B2F2A" w:themeColor="text2" w:themeShade="80"/>
          <w:rtl/>
        </w:rPr>
        <w:t>רבי שמעון</w:t>
      </w:r>
      <w:r w:rsidR="00980F5A">
        <w:rPr>
          <w:rFonts w:cs="Tahoma" w:hint="cs"/>
          <w:rtl/>
        </w:rPr>
        <w:t>.</w:t>
      </w:r>
      <w:r w:rsidRPr="00720241">
        <w:rPr>
          <w:rtl/>
        </w:rPr>
        <w:t xml:space="preserve"> בני מלכים סכין שמן וורד על גבי מכותיהן בשבת, שכן דרכן לסוך בחול</w:t>
      </w:r>
      <w:r w:rsidR="00980F5A">
        <w:rPr>
          <w:rFonts w:cs="Tahoma"/>
          <w:rtl/>
        </w:rPr>
        <w:t>.</w:t>
      </w:r>
      <w:r w:rsidRPr="00720241">
        <w:rPr>
          <w:rtl/>
        </w:rPr>
        <w:t xml:space="preserve"> רבי שמעון אומר: כל ישראל בני מלכים הן</w:t>
      </w:r>
      <w:r w:rsidR="00980F5A">
        <w:rPr>
          <w:rFonts w:cs="Tahoma"/>
          <w:rtl/>
        </w:rPr>
        <w:t>.</w:t>
      </w:r>
    </w:p>
    <w:p w14:paraId="574DA167" w14:textId="54BDCB0F" w:rsidR="009C3CB4" w:rsidRPr="00720241" w:rsidRDefault="009C3CB4" w:rsidP="009C3CB4">
      <w:pPr>
        <w:pStyle w:val="a3"/>
        <w:rPr>
          <w:rtl/>
        </w:rPr>
      </w:pPr>
      <w:r w:rsidRPr="001B3037">
        <w:rPr>
          <w:rFonts w:cs="Tahoma"/>
          <w:b/>
          <w:bCs/>
          <w:color w:val="3B2F2A" w:themeColor="text2" w:themeShade="80"/>
          <w:rtl/>
        </w:rPr>
        <w:t>רבי ישמעאל ורבי עקיבא</w:t>
      </w:r>
      <w:r w:rsidR="00980F5A">
        <w:rPr>
          <w:rFonts w:cs="Tahoma" w:hint="cs"/>
          <w:rtl/>
        </w:rPr>
        <w:t>.</w:t>
      </w:r>
      <w:r w:rsidRPr="00720241">
        <w:rPr>
          <w:rtl/>
        </w:rPr>
        <w:t xml:space="preserve"> הרי שהיו נושין בו אלף זוז ולבוש איצטלא בת מאה מנה - מפשיטין אותה ממנו, ומלבישים אותו איצטלא הראויה לו</w:t>
      </w:r>
      <w:r w:rsidR="00980F5A">
        <w:rPr>
          <w:rFonts w:cs="Tahoma"/>
          <w:rtl/>
        </w:rPr>
        <w:t>.</w:t>
      </w:r>
      <w:r w:rsidRPr="00720241">
        <w:rPr>
          <w:rtl/>
        </w:rPr>
        <w:t xml:space="preserve"> משום רבי ישמעאל, ורבי עקיבא: כל ישראל ראוין לאותה איצטלא</w:t>
      </w:r>
    </w:p>
    <w:p w14:paraId="5835D444" w14:textId="60204C5D" w:rsidR="009C3CB4" w:rsidRDefault="009C3CB4" w:rsidP="009C3CB4">
      <w:pPr>
        <w:pStyle w:val="a3"/>
        <w:rPr>
          <w:rtl/>
        </w:rPr>
      </w:pPr>
      <w:r w:rsidRPr="001B3037">
        <w:rPr>
          <w:rFonts w:cs="Tahoma" w:hint="cs"/>
          <w:b/>
          <w:bCs/>
          <w:color w:val="3B2F2A" w:themeColor="text2" w:themeShade="80"/>
          <w:rtl/>
        </w:rPr>
        <w:t>ולימא ליה</w:t>
      </w:r>
      <w:r w:rsidR="00980F5A" w:rsidRPr="001B3037">
        <w:rPr>
          <w:rFonts w:cs="Tahoma" w:hint="cs"/>
          <w:b/>
          <w:bCs/>
          <w:color w:val="3B2F2A" w:themeColor="text2" w:themeShade="80"/>
          <w:rtl/>
        </w:rPr>
        <w:t>.</w:t>
      </w:r>
      <w:r w:rsidRPr="00720241">
        <w:rPr>
          <w:rtl/>
        </w:rPr>
        <w:t xml:space="preserve"> לאו עלי קרמית</w:t>
      </w:r>
      <w:r w:rsidR="00980F5A">
        <w:rPr>
          <w:rFonts w:cs="Tahoma" w:hint="cs"/>
          <w:rtl/>
        </w:rPr>
        <w:t>.</w:t>
      </w:r>
      <w:r w:rsidRPr="00720241">
        <w:rPr>
          <w:rtl/>
        </w:rPr>
        <w:t xml:space="preserve"> </w:t>
      </w:r>
      <w:r w:rsidRPr="001B3037">
        <w:rPr>
          <w:rFonts w:cs="Tahoma"/>
          <w:b/>
          <w:bCs/>
          <w:color w:val="3B2F2A" w:themeColor="text2" w:themeShade="80"/>
          <w:rtl/>
        </w:rPr>
        <w:t>איברא</w:t>
      </w:r>
      <w:r w:rsidR="00980F5A">
        <w:rPr>
          <w:rFonts w:cs="Tahoma" w:hint="cs"/>
          <w:rtl/>
        </w:rPr>
        <w:t>.</w:t>
      </w:r>
      <w:r w:rsidRPr="00720241">
        <w:rPr>
          <w:rtl/>
        </w:rPr>
        <w:t xml:space="preserve"> עליה קרמי, משום שנאמר </w:t>
      </w:r>
      <w:r>
        <w:rPr>
          <w:rtl/>
        </w:rPr>
        <w:t>ולך תהיה צדקה</w:t>
      </w:r>
      <w:r w:rsidR="00980F5A">
        <w:rPr>
          <w:rFonts w:cs="Tahoma"/>
          <w:rtl/>
        </w:rPr>
        <w:t>.</w:t>
      </w:r>
    </w:p>
  </w:footnote>
  <w:footnote w:id="41">
    <w:p w14:paraId="241D2B77" w14:textId="77777777" w:rsidR="009C3CB4" w:rsidRDefault="009C3CB4" w:rsidP="009C3CB4">
      <w:pPr>
        <w:pStyle w:val="a3"/>
        <w:rPr>
          <w:u w:val="single"/>
          <w:rtl/>
        </w:rPr>
      </w:pPr>
      <w:r>
        <w:rPr>
          <w:rStyle w:val="a5"/>
        </w:rPr>
        <w:footnoteRef/>
      </w:r>
      <w:r>
        <w:rPr>
          <w:rtl/>
        </w:rPr>
        <w:t xml:space="preserve"> </w:t>
      </w:r>
      <w:r>
        <w:rPr>
          <w:rFonts w:hint="cs"/>
          <w:u w:val="single"/>
          <w:rtl/>
        </w:rPr>
        <w:t>רבה בר אבוה ואליהו</w:t>
      </w:r>
    </w:p>
    <w:p w14:paraId="0E194A40" w14:textId="521E688C" w:rsidR="009C3CB4" w:rsidRPr="008F7D6A" w:rsidRDefault="009C3CB4" w:rsidP="009C3CB4">
      <w:pPr>
        <w:pStyle w:val="a3"/>
        <w:rPr>
          <w:rtl/>
        </w:rPr>
      </w:pPr>
      <w:r w:rsidRPr="001B3037">
        <w:rPr>
          <w:rFonts w:cs="Tahoma" w:hint="cs"/>
          <w:b/>
          <w:bCs/>
          <w:color w:val="3B2F2A" w:themeColor="text2" w:themeShade="80"/>
          <w:rtl/>
        </w:rPr>
        <w:t>א"ל</w:t>
      </w:r>
      <w:r w:rsidR="00980F5A" w:rsidRPr="001B3037">
        <w:rPr>
          <w:rFonts w:cs="Tahoma" w:hint="cs"/>
          <w:b/>
          <w:bCs/>
          <w:color w:val="3B2F2A" w:themeColor="text2" w:themeShade="80"/>
          <w:rtl/>
        </w:rPr>
        <w:t>.</w:t>
      </w:r>
      <w:r w:rsidRPr="008F7D6A">
        <w:rPr>
          <w:rtl/>
        </w:rPr>
        <w:t xml:space="preserve"> בארבעה לא מצינא, בשיתא מצינא</w:t>
      </w:r>
    </w:p>
    <w:p w14:paraId="7B4240CE" w14:textId="7FD3993B" w:rsidR="009C3CB4" w:rsidRPr="008F7D6A" w:rsidRDefault="009C3CB4" w:rsidP="009C3CB4">
      <w:pPr>
        <w:pStyle w:val="a3"/>
        <w:rPr>
          <w:rtl/>
        </w:rPr>
      </w:pPr>
      <w:r w:rsidRPr="001B3037">
        <w:rPr>
          <w:rFonts w:cs="Tahoma" w:hint="cs"/>
          <w:b/>
          <w:bCs/>
          <w:color w:val="3B2F2A" w:themeColor="text2" w:themeShade="80"/>
          <w:rtl/>
        </w:rPr>
        <w:t>א"ל</w:t>
      </w:r>
      <w:r w:rsidR="00980F5A" w:rsidRPr="001B3037">
        <w:rPr>
          <w:rFonts w:cs="Tahoma" w:hint="cs"/>
          <w:b/>
          <w:bCs/>
          <w:color w:val="3B2F2A" w:themeColor="text2" w:themeShade="80"/>
          <w:rtl/>
        </w:rPr>
        <w:t>.</w:t>
      </w:r>
      <w:r w:rsidRPr="008F7D6A">
        <w:rPr>
          <w:rtl/>
        </w:rPr>
        <w:t xml:space="preserve"> ואמאי</w:t>
      </w:r>
      <w:r w:rsidR="00980F5A">
        <w:rPr>
          <w:rFonts w:cs="Tahoma" w:hint="cs"/>
          <w:rtl/>
        </w:rPr>
        <w:t>.</w:t>
      </w:r>
    </w:p>
    <w:p w14:paraId="5B358920" w14:textId="6C8975C9" w:rsidR="002F24DC" w:rsidRDefault="009C3CB4" w:rsidP="009C3CB4">
      <w:pPr>
        <w:pStyle w:val="a3"/>
        <w:rPr>
          <w:rtl/>
        </w:rPr>
      </w:pPr>
      <w:r w:rsidRPr="001B3037">
        <w:rPr>
          <w:rFonts w:cs="Tahoma" w:hint="cs"/>
          <w:b/>
          <w:bCs/>
          <w:color w:val="3B2F2A" w:themeColor="text2" w:themeShade="80"/>
          <w:rtl/>
        </w:rPr>
        <w:t>א"ל</w:t>
      </w:r>
      <w:r w:rsidR="00980F5A" w:rsidRPr="001B3037">
        <w:rPr>
          <w:rFonts w:cs="Tahoma" w:hint="cs"/>
          <w:b/>
          <w:bCs/>
          <w:color w:val="3B2F2A" w:themeColor="text2" w:themeShade="80"/>
          <w:rtl/>
        </w:rPr>
        <w:t>.</w:t>
      </w:r>
      <w:r w:rsidRPr="008F7D6A">
        <w:rPr>
          <w:rtl/>
        </w:rPr>
        <w:t xml:space="preserve"> דחיקא לי מילתא</w:t>
      </w:r>
      <w:r w:rsidR="00980F5A">
        <w:rPr>
          <w:rFonts w:cs="Tahoma"/>
          <w:rtl/>
        </w:rPr>
        <w:t>.</w:t>
      </w:r>
    </w:p>
    <w:p w14:paraId="6B0A93B1" w14:textId="0A56B111" w:rsidR="002F24DC" w:rsidRDefault="009C3CB4" w:rsidP="009C3CB4">
      <w:pPr>
        <w:pStyle w:val="a3"/>
        <w:rPr>
          <w:rtl/>
        </w:rPr>
      </w:pPr>
      <w:r w:rsidRPr="001B3037">
        <w:rPr>
          <w:rFonts w:cs="Tahoma"/>
          <w:b/>
          <w:bCs/>
          <w:color w:val="3B2F2A" w:themeColor="text2" w:themeShade="80"/>
          <w:rtl/>
        </w:rPr>
        <w:t>דבריה</w:t>
      </w:r>
      <w:r w:rsidR="00980F5A">
        <w:rPr>
          <w:rFonts w:cs="Tahoma" w:hint="cs"/>
          <w:rtl/>
        </w:rPr>
        <w:t>.</w:t>
      </w:r>
      <w:r w:rsidRPr="008F7D6A">
        <w:rPr>
          <w:rtl/>
        </w:rPr>
        <w:t xml:space="preserve"> ועייליה לגן עדן, </w:t>
      </w:r>
      <w:r w:rsidRPr="001B3037">
        <w:rPr>
          <w:rFonts w:cs="Tahoma" w:hint="cs"/>
          <w:b/>
          <w:bCs/>
          <w:color w:val="3B2F2A" w:themeColor="text2" w:themeShade="80"/>
          <w:rtl/>
        </w:rPr>
        <w:t>א"ל</w:t>
      </w:r>
      <w:r w:rsidR="00980F5A" w:rsidRPr="001B3037">
        <w:rPr>
          <w:rFonts w:cs="Tahoma" w:hint="cs"/>
          <w:b/>
          <w:bCs/>
          <w:color w:val="3B2F2A" w:themeColor="text2" w:themeShade="80"/>
          <w:rtl/>
        </w:rPr>
        <w:t>.</w:t>
      </w:r>
      <w:r w:rsidRPr="008F7D6A">
        <w:rPr>
          <w:rtl/>
        </w:rPr>
        <w:t xml:space="preserve"> פשוט גלימך, ספי שקול מהני טרפי</w:t>
      </w:r>
      <w:r w:rsidR="00980F5A">
        <w:rPr>
          <w:rFonts w:cs="Tahoma"/>
          <w:rtl/>
        </w:rPr>
        <w:t>.</w:t>
      </w:r>
      <w:r w:rsidRPr="008F7D6A">
        <w:rPr>
          <w:rtl/>
        </w:rPr>
        <w:t xml:space="preserve"> ספא שקל</w:t>
      </w:r>
      <w:r w:rsidR="00980F5A">
        <w:rPr>
          <w:rFonts w:cs="Tahoma"/>
          <w:rtl/>
        </w:rPr>
        <w:t>.</w:t>
      </w:r>
      <w:r w:rsidRPr="008F7D6A">
        <w:rPr>
          <w:rtl/>
        </w:rPr>
        <w:t xml:space="preserve"> </w:t>
      </w:r>
      <w:r w:rsidRPr="001B3037">
        <w:rPr>
          <w:rFonts w:cs="Tahoma"/>
          <w:b/>
          <w:bCs/>
          <w:color w:val="3B2F2A" w:themeColor="text2" w:themeShade="80"/>
          <w:rtl/>
        </w:rPr>
        <w:t>כי הוה נפיק שמע דקאמר</w:t>
      </w:r>
      <w:r w:rsidRPr="008F7D6A">
        <w:rPr>
          <w:rtl/>
        </w:rPr>
        <w:t>: מאן קא אכיל לעלמיה כרבה בר אבוה! נפץ שדנהו</w:t>
      </w:r>
      <w:r w:rsidR="00980F5A">
        <w:rPr>
          <w:rFonts w:cs="Tahoma"/>
          <w:rtl/>
        </w:rPr>
        <w:t>.</w:t>
      </w:r>
      <w:r w:rsidRPr="008F7D6A">
        <w:rPr>
          <w:rtl/>
        </w:rPr>
        <w:t xml:space="preserve"> </w:t>
      </w:r>
      <w:r w:rsidRPr="001B3037">
        <w:rPr>
          <w:rFonts w:cs="Tahoma"/>
          <w:b/>
          <w:bCs/>
          <w:color w:val="3B2F2A" w:themeColor="text2" w:themeShade="80"/>
          <w:rtl/>
        </w:rPr>
        <w:t>אפילו הכי</w:t>
      </w:r>
      <w:r w:rsidR="00980F5A">
        <w:rPr>
          <w:rFonts w:cs="Tahoma" w:hint="cs"/>
          <w:rtl/>
        </w:rPr>
        <w:t>.</w:t>
      </w:r>
      <w:r w:rsidRPr="008F7D6A">
        <w:rPr>
          <w:rtl/>
        </w:rPr>
        <w:t xml:space="preserve"> אתייה לגלימיה, סחט גלימא ריחא, זבניה בתריסר </w:t>
      </w:r>
      <w:r>
        <w:rPr>
          <w:rtl/>
        </w:rPr>
        <w:t xml:space="preserve">אלפי דינרי, </w:t>
      </w:r>
      <w:r w:rsidRPr="001B3037">
        <w:rPr>
          <w:rFonts w:cs="Tahoma"/>
          <w:b/>
          <w:bCs/>
          <w:color w:val="3B2F2A" w:themeColor="text2" w:themeShade="80"/>
          <w:rtl/>
        </w:rPr>
        <w:t>פלגינהו</w:t>
      </w:r>
      <w:r w:rsidR="00980F5A">
        <w:rPr>
          <w:rFonts w:cs="Tahoma" w:hint="cs"/>
          <w:rtl/>
        </w:rPr>
        <w:t>.</w:t>
      </w:r>
      <w:r>
        <w:rPr>
          <w:rtl/>
        </w:rPr>
        <w:t xml:space="preserve"> לחתנוותיה</w:t>
      </w:r>
      <w:r w:rsidR="00980F5A">
        <w:rPr>
          <w:rFonts w:cs="Tahoma"/>
          <w:rtl/>
        </w:rPr>
        <w:t>.</w:t>
      </w:r>
    </w:p>
    <w:p w14:paraId="6A4BD7C2" w14:textId="2FDA76C1" w:rsidR="009C3CB4" w:rsidRPr="008F7D6A" w:rsidRDefault="009C3CB4" w:rsidP="009C3CB4">
      <w:pPr>
        <w:pStyle w:val="a3"/>
      </w:pPr>
      <w:r>
        <w:rPr>
          <w:rtl/>
        </w:rPr>
        <w:t xml:space="preserve"> </w:t>
      </w:r>
    </w:p>
  </w:footnote>
  <w:footnote w:id="42">
    <w:p w14:paraId="5996A940" w14:textId="62D2DCCD" w:rsidR="002F24DC" w:rsidRDefault="009C3CB4" w:rsidP="009C3CB4">
      <w:pPr>
        <w:pStyle w:val="a3"/>
        <w:rPr>
          <w:rtl/>
        </w:rPr>
      </w:pPr>
      <w:r>
        <w:rPr>
          <w:rStyle w:val="a5"/>
        </w:rPr>
        <w:footnoteRef/>
      </w:r>
      <w:r>
        <w:rPr>
          <w:rtl/>
        </w:rPr>
        <w:t xml:space="preserve"> </w:t>
      </w:r>
      <w:r w:rsidRPr="001B3037">
        <w:rPr>
          <w:rFonts w:cs="Tahoma"/>
          <w:b/>
          <w:bCs/>
          <w:color w:val="3B2F2A" w:themeColor="text2" w:themeShade="80"/>
          <w:rtl/>
        </w:rPr>
        <w:t>אם ערבת לרעך תקעת לזר כפיך</w:t>
      </w:r>
      <w:r w:rsidRPr="00EC712F">
        <w:rPr>
          <w:rtl/>
        </w:rPr>
        <w:t xml:space="preserve"> </w:t>
      </w:r>
      <w:r w:rsidRPr="001B3037">
        <w:rPr>
          <w:rFonts w:cs="Tahoma"/>
          <w:b/>
          <w:bCs/>
          <w:color w:val="3B2F2A" w:themeColor="text2" w:themeShade="80"/>
          <w:rtl/>
        </w:rPr>
        <w:t>התרפס</w:t>
      </w:r>
      <w:r w:rsidRPr="00EC712F">
        <w:rPr>
          <w:rtl/>
        </w:rPr>
        <w:t xml:space="preserve"> </w:t>
      </w:r>
      <w:r w:rsidRPr="001B3037">
        <w:rPr>
          <w:rFonts w:cs="Tahoma"/>
          <w:b/>
          <w:bCs/>
          <w:color w:val="3B2F2A" w:themeColor="text2" w:themeShade="80"/>
          <w:rtl/>
        </w:rPr>
        <w:t>ורהב רעיך</w:t>
      </w:r>
      <w:r w:rsidR="00980F5A">
        <w:rPr>
          <w:rFonts w:cs="Tahoma"/>
          <w:rtl/>
        </w:rPr>
        <w:t>.</w:t>
      </w:r>
      <w:r w:rsidRPr="00EC712F">
        <w:rPr>
          <w:rtl/>
        </w:rPr>
        <w:t xml:space="preserve"> אם ממון יש לו בידך - התר לו פיסת יד, ואם לאו - הרבה עליו רעים</w:t>
      </w:r>
      <w:r w:rsidR="00980F5A">
        <w:rPr>
          <w:rFonts w:cs="Tahoma"/>
          <w:rtl/>
        </w:rPr>
        <w:t>.</w:t>
      </w:r>
    </w:p>
    <w:p w14:paraId="7AA12150" w14:textId="0FD0D561" w:rsidR="009C3CB4" w:rsidRPr="00EC712F" w:rsidRDefault="009C3CB4" w:rsidP="009C3CB4">
      <w:pPr>
        <w:pStyle w:val="a3"/>
        <w:rPr>
          <w:rtl/>
        </w:rPr>
      </w:pPr>
      <w:r w:rsidRPr="00EC712F">
        <w:rPr>
          <w:rtl/>
        </w:rPr>
        <w:t xml:space="preserve"> </w:t>
      </w:r>
    </w:p>
  </w:footnote>
  <w:footnote w:id="43">
    <w:p w14:paraId="746B2FB7" w14:textId="0B5A7133" w:rsidR="002F24DC" w:rsidRDefault="009C3CB4" w:rsidP="009C3CB4">
      <w:pPr>
        <w:pStyle w:val="a3"/>
        <w:rPr>
          <w:rtl/>
        </w:rPr>
      </w:pPr>
      <w:r>
        <w:rPr>
          <w:rStyle w:val="a5"/>
        </w:rPr>
        <w:footnoteRef/>
      </w:r>
      <w:r>
        <w:rPr>
          <w:rtl/>
        </w:rPr>
        <w:t xml:space="preserve"> </w:t>
      </w:r>
      <w:r w:rsidRPr="001B3037">
        <w:rPr>
          <w:rFonts w:cs="Tahoma"/>
          <w:b/>
          <w:bCs/>
          <w:color w:val="3B2F2A" w:themeColor="text2" w:themeShade="80"/>
          <w:rtl/>
        </w:rPr>
        <w:t>הנהו עיזי דאכלי חושלא בנהרדעא</w:t>
      </w:r>
      <w:r w:rsidR="00980F5A">
        <w:rPr>
          <w:rFonts w:cs="Tahoma" w:hint="cs"/>
          <w:rtl/>
        </w:rPr>
        <w:t>.</w:t>
      </w:r>
      <w:r w:rsidRPr="00370000">
        <w:rPr>
          <w:rtl/>
        </w:rPr>
        <w:t xml:space="preserve"> ואתא מרא דחושלא ותפס להו וקא טעין טובא,</w:t>
      </w:r>
      <w:r w:rsidRPr="00370000">
        <w:rPr>
          <w:rFonts w:hint="cs"/>
          <w:rtl/>
        </w:rPr>
        <w:t xml:space="preserve"> </w:t>
      </w:r>
      <w:r w:rsidRPr="001B3037">
        <w:rPr>
          <w:rFonts w:cs="Tahoma" w:hint="cs"/>
          <w:b/>
          <w:bCs/>
          <w:color w:val="3B2F2A" w:themeColor="text2" w:themeShade="80"/>
          <w:rtl/>
        </w:rPr>
        <w:t>הדין</w:t>
      </w:r>
      <w:r w:rsidR="00980F5A" w:rsidRPr="001B3037">
        <w:rPr>
          <w:rFonts w:cs="Tahoma" w:hint="cs"/>
          <w:b/>
          <w:bCs/>
          <w:color w:val="3B2F2A" w:themeColor="text2" w:themeShade="80"/>
          <w:rtl/>
        </w:rPr>
        <w:t>.</w:t>
      </w:r>
      <w:r w:rsidRPr="00370000">
        <w:rPr>
          <w:rtl/>
        </w:rPr>
        <w:t xml:space="preserve"> יכול לטעון עד כדי דמיהן</w:t>
      </w:r>
      <w:r w:rsidR="00980F5A">
        <w:rPr>
          <w:rFonts w:cs="Tahoma"/>
          <w:rtl/>
        </w:rPr>
        <w:t>.</w:t>
      </w:r>
    </w:p>
    <w:p w14:paraId="048AA09C" w14:textId="744710AA" w:rsidR="009C3CB4" w:rsidRPr="00370000" w:rsidRDefault="009C3CB4" w:rsidP="009C3CB4">
      <w:pPr>
        <w:pStyle w:val="a3"/>
        <w:rPr>
          <w:rtl/>
        </w:rPr>
      </w:pPr>
      <w:r w:rsidRPr="001B3037">
        <w:rPr>
          <w:rFonts w:cs="Tahoma"/>
          <w:b/>
          <w:bCs/>
          <w:color w:val="3B2F2A" w:themeColor="text2" w:themeShade="80"/>
          <w:rtl/>
        </w:rPr>
        <w:t>זוגא דסרבלא וספרא דאגדתא</w:t>
      </w:r>
      <w:r w:rsidR="00980F5A">
        <w:rPr>
          <w:rFonts w:cs="Tahoma" w:hint="cs"/>
          <w:rtl/>
        </w:rPr>
        <w:t>.</w:t>
      </w:r>
      <w:r w:rsidRPr="00370000">
        <w:rPr>
          <w:rtl/>
        </w:rPr>
        <w:t xml:space="preserve"> </w:t>
      </w:r>
      <w:r w:rsidRPr="00370000">
        <w:rPr>
          <w:rFonts w:hint="cs"/>
          <w:rtl/>
        </w:rPr>
        <w:t xml:space="preserve">אפיק </w:t>
      </w:r>
      <w:r w:rsidRPr="00370000">
        <w:rPr>
          <w:rtl/>
        </w:rPr>
        <w:t xml:space="preserve">מיתמי </w:t>
      </w:r>
      <w:r w:rsidRPr="00370000">
        <w:rPr>
          <w:rFonts w:hint="cs"/>
          <w:rtl/>
        </w:rPr>
        <w:t xml:space="preserve">- </w:t>
      </w:r>
      <w:r w:rsidRPr="00370000">
        <w:rPr>
          <w:rtl/>
        </w:rPr>
        <w:t>בדברים העשויין להשאיל ולהשכיר</w:t>
      </w:r>
      <w:r w:rsidR="00980F5A">
        <w:rPr>
          <w:rFonts w:cs="Tahoma" w:hint="cs"/>
          <w:rtl/>
        </w:rPr>
        <w:t>.</w:t>
      </w:r>
    </w:p>
  </w:footnote>
  <w:footnote w:id="44">
    <w:p w14:paraId="14E14114" w14:textId="38A3487C" w:rsidR="002F24DC" w:rsidRDefault="009C3CB4" w:rsidP="009C3CB4">
      <w:pPr>
        <w:pStyle w:val="a3"/>
        <w:rPr>
          <w:rtl/>
        </w:rPr>
      </w:pPr>
      <w:r>
        <w:rPr>
          <w:rStyle w:val="a5"/>
        </w:rPr>
        <w:footnoteRef/>
      </w:r>
      <w:r>
        <w:rPr>
          <w:rtl/>
        </w:rPr>
        <w:t xml:space="preserve"> </w:t>
      </w:r>
      <w:r w:rsidRPr="001B3037">
        <w:rPr>
          <w:rFonts w:cs="Tahoma"/>
          <w:b/>
          <w:bCs/>
          <w:color w:val="3B2F2A" w:themeColor="text2" w:themeShade="80"/>
          <w:rtl/>
        </w:rPr>
        <w:t>אמר לחבירו</w:t>
      </w:r>
      <w:r w:rsidR="00980F5A">
        <w:rPr>
          <w:rFonts w:cs="Tahoma" w:hint="cs"/>
          <w:rtl/>
        </w:rPr>
        <w:t>.</w:t>
      </w:r>
      <w:r w:rsidRPr="007B58F3">
        <w:rPr>
          <w:rtl/>
        </w:rPr>
        <w:t xml:space="preserve"> דלית שעל גבי פרסק זה אני מוכר לך, ונעקר הפרסק, </w:t>
      </w:r>
      <w:r w:rsidRPr="001B3037">
        <w:rPr>
          <w:rFonts w:cs="Tahoma" w:hint="cs"/>
          <w:b/>
          <w:bCs/>
          <w:color w:val="3B2F2A" w:themeColor="text2" w:themeShade="80"/>
          <w:rtl/>
        </w:rPr>
        <w:t>הדין</w:t>
      </w:r>
      <w:r w:rsidR="00980F5A" w:rsidRPr="001B3037">
        <w:rPr>
          <w:rFonts w:cs="Tahoma" w:hint="cs"/>
          <w:b/>
          <w:bCs/>
          <w:color w:val="3B2F2A" w:themeColor="text2" w:themeShade="80"/>
          <w:rtl/>
        </w:rPr>
        <w:t>.</w:t>
      </w:r>
      <w:r w:rsidRPr="007B58F3">
        <w:rPr>
          <w:rtl/>
        </w:rPr>
        <w:t xml:space="preserve"> חייב אתה להעמיד לו פרסק, כל זמן שהדלית קיימא</w:t>
      </w:r>
      <w:r w:rsidR="00980F5A">
        <w:rPr>
          <w:rFonts w:cs="Tahoma"/>
          <w:rtl/>
        </w:rPr>
        <w:t>.</w:t>
      </w:r>
    </w:p>
    <w:p w14:paraId="55403E69" w14:textId="4F128766" w:rsidR="009C3CB4" w:rsidRDefault="009C3CB4" w:rsidP="009C3CB4">
      <w:pPr>
        <w:pStyle w:val="a3"/>
        <w:rPr>
          <w:rtl/>
        </w:rPr>
      </w:pPr>
      <w:r w:rsidRPr="007B58F3">
        <w:rPr>
          <w:rtl/>
        </w:rPr>
        <w:t xml:space="preserve"> </w:t>
      </w:r>
    </w:p>
  </w:footnote>
  <w:footnote w:id="45">
    <w:p w14:paraId="1CA735C3" w14:textId="5CF00CA2" w:rsidR="009C3CB4" w:rsidRDefault="009C3CB4" w:rsidP="009C3CB4">
      <w:pPr>
        <w:pStyle w:val="a3"/>
        <w:rPr>
          <w:rtl/>
        </w:rPr>
      </w:pPr>
      <w:r>
        <w:rPr>
          <w:rStyle w:val="a5"/>
        </w:rPr>
        <w:footnoteRef/>
      </w:r>
      <w:r>
        <w:rPr>
          <w:rtl/>
        </w:rPr>
        <w:t xml:space="preserve"> </w:t>
      </w:r>
      <w:r w:rsidRPr="001B3037">
        <w:rPr>
          <w:rFonts w:cs="Tahoma"/>
          <w:b/>
          <w:bCs/>
          <w:color w:val="3B2F2A" w:themeColor="text2" w:themeShade="80"/>
          <w:rtl/>
        </w:rPr>
        <w:t>השוכר את הפועל לעשות בשלו והראהו בשל חבירו</w:t>
      </w:r>
      <w:r w:rsidR="00980F5A">
        <w:rPr>
          <w:rFonts w:cs="Tahoma" w:hint="cs"/>
          <w:rtl/>
        </w:rPr>
        <w:t>.</w:t>
      </w:r>
      <w:r w:rsidRPr="003C5D1F">
        <w:rPr>
          <w:rtl/>
        </w:rPr>
        <w:t xml:space="preserve"> נותן לו שכרו משלם, וחוזר ונוטל מבעל הבית מה שההנה אותו</w:t>
      </w:r>
      <w:r w:rsidR="00980F5A">
        <w:rPr>
          <w:rFonts w:cs="Tahoma"/>
          <w:rtl/>
        </w:rPr>
        <w:t>.</w:t>
      </w:r>
    </w:p>
  </w:footnote>
  <w:footnote w:id="46">
    <w:p w14:paraId="76C88AAE" w14:textId="11CB901F" w:rsidR="002F24DC" w:rsidRDefault="009C3CB4" w:rsidP="009C3CB4">
      <w:pPr>
        <w:pStyle w:val="a3"/>
        <w:rPr>
          <w:rtl/>
        </w:rPr>
      </w:pPr>
      <w:r>
        <w:rPr>
          <w:rStyle w:val="a5"/>
        </w:rPr>
        <w:footnoteRef/>
      </w:r>
      <w:r>
        <w:rPr>
          <w:rtl/>
        </w:rPr>
        <w:t xml:space="preserve"> </w:t>
      </w:r>
      <w:r w:rsidRPr="001B3037">
        <w:rPr>
          <w:rFonts w:cs="Tahoma"/>
          <w:b/>
          <w:bCs/>
          <w:color w:val="3B2F2A" w:themeColor="text2" w:themeShade="80"/>
          <w:rtl/>
        </w:rPr>
        <w:t>מציאת פועל</w:t>
      </w:r>
      <w:r w:rsidR="00980F5A" w:rsidRPr="001B3037">
        <w:rPr>
          <w:rFonts w:cs="Tahoma" w:hint="cs"/>
          <w:b/>
          <w:bCs/>
          <w:color w:val="3B2F2A" w:themeColor="text2" w:themeShade="80"/>
          <w:rtl/>
        </w:rPr>
        <w:t>.</w:t>
      </w:r>
      <w:r w:rsidRPr="003C5D1F">
        <w:rPr>
          <w:rtl/>
        </w:rPr>
        <w:t xml:space="preserve"> לעצמו</w:t>
      </w:r>
      <w:r w:rsidR="00980F5A">
        <w:rPr>
          <w:rFonts w:cs="Tahoma" w:hint="cs"/>
          <w:rtl/>
        </w:rPr>
        <w:t>.</w:t>
      </w:r>
      <w:r w:rsidRPr="003C5D1F">
        <w:rPr>
          <w:rFonts w:hint="cs"/>
          <w:rtl/>
        </w:rPr>
        <w:t xml:space="preserve"> </w:t>
      </w:r>
      <w:r w:rsidRPr="001B3037">
        <w:rPr>
          <w:rFonts w:cs="Tahoma" w:hint="cs"/>
          <w:b/>
          <w:bCs/>
          <w:color w:val="3B2F2A" w:themeColor="text2" w:themeShade="80"/>
          <w:rtl/>
        </w:rPr>
        <w:t>כגון</w:t>
      </w:r>
      <w:r w:rsidR="00980F5A">
        <w:rPr>
          <w:rFonts w:cs="Tahoma" w:hint="cs"/>
          <w:rtl/>
        </w:rPr>
        <w:t>.</w:t>
      </w:r>
      <w:r w:rsidRPr="003C5D1F">
        <w:rPr>
          <w:rFonts w:hint="cs"/>
          <w:rtl/>
        </w:rPr>
        <w:t xml:space="preserve"> כ</w:t>
      </w:r>
      <w:r w:rsidRPr="003C5D1F">
        <w:rPr>
          <w:rtl/>
        </w:rPr>
        <w:t>שאמר לו בעל הבית נכש עמי היום, או עדור עמי היום</w:t>
      </w:r>
      <w:r w:rsidR="00980F5A">
        <w:rPr>
          <w:rFonts w:cs="Tahoma"/>
          <w:rtl/>
        </w:rPr>
        <w:t>.</w:t>
      </w:r>
    </w:p>
    <w:p w14:paraId="0D99481F" w14:textId="35093393" w:rsidR="002F24DC" w:rsidRDefault="009C3CB4" w:rsidP="009C3CB4">
      <w:pPr>
        <w:pStyle w:val="a3"/>
        <w:rPr>
          <w:rtl/>
        </w:rPr>
      </w:pPr>
      <w:r w:rsidRPr="001B3037">
        <w:rPr>
          <w:rFonts w:cs="Tahoma"/>
          <w:b/>
          <w:bCs/>
          <w:color w:val="3B2F2A" w:themeColor="text2" w:themeShade="80"/>
          <w:rtl/>
        </w:rPr>
        <w:t>אמר לו עשה עמי מלאכה היום</w:t>
      </w:r>
      <w:r w:rsidR="00980F5A">
        <w:rPr>
          <w:rFonts w:cs="Tahoma" w:hint="cs"/>
          <w:rtl/>
        </w:rPr>
        <w:t>.</w:t>
      </w:r>
      <w:r w:rsidRPr="003C5D1F">
        <w:rPr>
          <w:rtl/>
        </w:rPr>
        <w:t xml:space="preserve"> מציאתו לבעל הבית</w:t>
      </w:r>
      <w:r w:rsidR="00980F5A">
        <w:rPr>
          <w:rFonts w:cs="Tahoma"/>
          <w:rtl/>
        </w:rPr>
        <w:t>.</w:t>
      </w:r>
    </w:p>
    <w:p w14:paraId="3054DC1F" w14:textId="067D3CFC" w:rsidR="009C3CB4" w:rsidRDefault="009C3CB4" w:rsidP="009C3CB4">
      <w:pPr>
        <w:pStyle w:val="a3"/>
        <w:rPr>
          <w:rtl/>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93AEF"/>
    <w:multiLevelType w:val="hybridMultilevel"/>
    <w:tmpl w:val="56B619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D27B4"/>
    <w:multiLevelType w:val="hybridMultilevel"/>
    <w:tmpl w:val="B5586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BB5B14"/>
    <w:multiLevelType w:val="hybridMultilevel"/>
    <w:tmpl w:val="B3F8B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CF0087"/>
    <w:multiLevelType w:val="hybridMultilevel"/>
    <w:tmpl w:val="ECA62088"/>
    <w:lvl w:ilvl="0" w:tplc="39C0022A">
      <w:start w:val="1"/>
      <w:numFmt w:val="bullet"/>
      <w:lvlText w:val="-"/>
      <w:lvlJc w:val="left"/>
      <w:pPr>
        <w:ind w:left="720" w:hanging="360"/>
      </w:pPr>
      <w:rPr>
        <w:rFonts w:ascii="Sitka Subheading" w:hAnsi="Sitka Subheading"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6A5F72"/>
    <w:multiLevelType w:val="hybridMultilevel"/>
    <w:tmpl w:val="04A440E4"/>
    <w:lvl w:ilvl="0" w:tplc="2794A42E">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3435B5"/>
    <w:multiLevelType w:val="hybridMultilevel"/>
    <w:tmpl w:val="317E2698"/>
    <w:lvl w:ilvl="0" w:tplc="0409000F">
      <w:start w:val="1"/>
      <w:numFmt w:val="decimal"/>
      <w:lvlText w:val="%1."/>
      <w:lvlJc w:val="left"/>
      <w:pPr>
        <w:ind w:left="5037" w:hanging="360"/>
      </w:pPr>
    </w:lvl>
    <w:lvl w:ilvl="1" w:tplc="04090019" w:tentative="1">
      <w:start w:val="1"/>
      <w:numFmt w:val="lowerLetter"/>
      <w:lvlText w:val="%2."/>
      <w:lvlJc w:val="left"/>
      <w:pPr>
        <w:ind w:left="5757" w:hanging="360"/>
      </w:pPr>
    </w:lvl>
    <w:lvl w:ilvl="2" w:tplc="0409001B" w:tentative="1">
      <w:start w:val="1"/>
      <w:numFmt w:val="lowerRoman"/>
      <w:lvlText w:val="%3."/>
      <w:lvlJc w:val="right"/>
      <w:pPr>
        <w:ind w:left="6477" w:hanging="180"/>
      </w:pPr>
    </w:lvl>
    <w:lvl w:ilvl="3" w:tplc="0409000F" w:tentative="1">
      <w:start w:val="1"/>
      <w:numFmt w:val="decimal"/>
      <w:lvlText w:val="%4."/>
      <w:lvlJc w:val="left"/>
      <w:pPr>
        <w:ind w:left="7197" w:hanging="360"/>
      </w:pPr>
    </w:lvl>
    <w:lvl w:ilvl="4" w:tplc="04090019" w:tentative="1">
      <w:start w:val="1"/>
      <w:numFmt w:val="lowerLetter"/>
      <w:lvlText w:val="%5."/>
      <w:lvlJc w:val="left"/>
      <w:pPr>
        <w:ind w:left="7917" w:hanging="360"/>
      </w:pPr>
    </w:lvl>
    <w:lvl w:ilvl="5" w:tplc="0409001B" w:tentative="1">
      <w:start w:val="1"/>
      <w:numFmt w:val="lowerRoman"/>
      <w:lvlText w:val="%6."/>
      <w:lvlJc w:val="right"/>
      <w:pPr>
        <w:ind w:left="8637" w:hanging="180"/>
      </w:pPr>
    </w:lvl>
    <w:lvl w:ilvl="6" w:tplc="0409000F">
      <w:start w:val="1"/>
      <w:numFmt w:val="decimal"/>
      <w:lvlText w:val="%7."/>
      <w:lvlJc w:val="left"/>
      <w:pPr>
        <w:ind w:left="9357" w:hanging="360"/>
      </w:pPr>
    </w:lvl>
    <w:lvl w:ilvl="7" w:tplc="04090019" w:tentative="1">
      <w:start w:val="1"/>
      <w:numFmt w:val="lowerLetter"/>
      <w:lvlText w:val="%8."/>
      <w:lvlJc w:val="left"/>
      <w:pPr>
        <w:ind w:left="10077" w:hanging="360"/>
      </w:pPr>
    </w:lvl>
    <w:lvl w:ilvl="8" w:tplc="0409001B" w:tentative="1">
      <w:start w:val="1"/>
      <w:numFmt w:val="lowerRoman"/>
      <w:lvlText w:val="%9."/>
      <w:lvlJc w:val="right"/>
      <w:pPr>
        <w:ind w:left="10797" w:hanging="180"/>
      </w:pPr>
    </w:lvl>
  </w:abstractNum>
  <w:abstractNum w:abstractNumId="6" w15:restartNumberingAfterBreak="0">
    <w:nsid w:val="7D12777E"/>
    <w:multiLevelType w:val="hybridMultilevel"/>
    <w:tmpl w:val="EBEC7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6827450">
    <w:abstractNumId w:val="2"/>
  </w:num>
  <w:num w:numId="2" w16cid:durableId="143089875">
    <w:abstractNumId w:val="3"/>
  </w:num>
  <w:num w:numId="3" w16cid:durableId="1130513051">
    <w:abstractNumId w:val="1"/>
  </w:num>
  <w:num w:numId="4" w16cid:durableId="437263434">
    <w:abstractNumId w:val="5"/>
  </w:num>
  <w:num w:numId="5" w16cid:durableId="1317221481">
    <w:abstractNumId w:val="0"/>
  </w:num>
  <w:num w:numId="6" w16cid:durableId="1867518734">
    <w:abstractNumId w:val="4"/>
  </w:num>
  <w:num w:numId="7" w16cid:durableId="110179652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מערכת">
    <w15:presenceInfo w15:providerId="None" w15:userId="מערכת"/>
  </w15:person>
  <w15:person w15:author="יעקב שטראוס">
    <w15:presenceInfo w15:providerId="None" w15:userId="יעקב שטראוס"/>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attachedTemplate r:id="rId1"/>
  <w:defaultTabStop w:val="284"/>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C3CB4"/>
    <w:rsid w:val="0000090E"/>
    <w:rsid w:val="00004BB4"/>
    <w:rsid w:val="000113CA"/>
    <w:rsid w:val="00011720"/>
    <w:rsid w:val="000200A9"/>
    <w:rsid w:val="00020C0F"/>
    <w:rsid w:val="00023789"/>
    <w:rsid w:val="000244F2"/>
    <w:rsid w:val="000256BE"/>
    <w:rsid w:val="00031785"/>
    <w:rsid w:val="0003698D"/>
    <w:rsid w:val="000416C4"/>
    <w:rsid w:val="0004265B"/>
    <w:rsid w:val="00042B09"/>
    <w:rsid w:val="000433D5"/>
    <w:rsid w:val="000449E5"/>
    <w:rsid w:val="00044C0B"/>
    <w:rsid w:val="000453DF"/>
    <w:rsid w:val="000467DD"/>
    <w:rsid w:val="00046EEA"/>
    <w:rsid w:val="000474E7"/>
    <w:rsid w:val="000519C0"/>
    <w:rsid w:val="00054514"/>
    <w:rsid w:val="00054C53"/>
    <w:rsid w:val="000555D8"/>
    <w:rsid w:val="00055FBE"/>
    <w:rsid w:val="0005689E"/>
    <w:rsid w:val="00061FA9"/>
    <w:rsid w:val="000629AF"/>
    <w:rsid w:val="00062C09"/>
    <w:rsid w:val="000640AC"/>
    <w:rsid w:val="00070706"/>
    <w:rsid w:val="00073EF0"/>
    <w:rsid w:val="00074008"/>
    <w:rsid w:val="00074890"/>
    <w:rsid w:val="00075C97"/>
    <w:rsid w:val="00080AC4"/>
    <w:rsid w:val="00081A07"/>
    <w:rsid w:val="000827DB"/>
    <w:rsid w:val="00082EEC"/>
    <w:rsid w:val="00084708"/>
    <w:rsid w:val="00086123"/>
    <w:rsid w:val="00087047"/>
    <w:rsid w:val="000874C6"/>
    <w:rsid w:val="00087BF2"/>
    <w:rsid w:val="0009041E"/>
    <w:rsid w:val="000937AA"/>
    <w:rsid w:val="0009410F"/>
    <w:rsid w:val="00094E3A"/>
    <w:rsid w:val="000957CA"/>
    <w:rsid w:val="00095BA6"/>
    <w:rsid w:val="00095D1C"/>
    <w:rsid w:val="0009621B"/>
    <w:rsid w:val="000A0E18"/>
    <w:rsid w:val="000A2086"/>
    <w:rsid w:val="000A275B"/>
    <w:rsid w:val="000A31C9"/>
    <w:rsid w:val="000A3FA7"/>
    <w:rsid w:val="000A5FB5"/>
    <w:rsid w:val="000B0E7D"/>
    <w:rsid w:val="000B1A65"/>
    <w:rsid w:val="000B4C31"/>
    <w:rsid w:val="000B5350"/>
    <w:rsid w:val="000B5B19"/>
    <w:rsid w:val="000B72F1"/>
    <w:rsid w:val="000B7F04"/>
    <w:rsid w:val="000C017D"/>
    <w:rsid w:val="000C05A7"/>
    <w:rsid w:val="000C1EB0"/>
    <w:rsid w:val="000C2140"/>
    <w:rsid w:val="000C48FB"/>
    <w:rsid w:val="000C5B3C"/>
    <w:rsid w:val="000C7BDC"/>
    <w:rsid w:val="000C7FB6"/>
    <w:rsid w:val="000D1BA5"/>
    <w:rsid w:val="000D42D6"/>
    <w:rsid w:val="000D4EBA"/>
    <w:rsid w:val="000D5B12"/>
    <w:rsid w:val="000D65CF"/>
    <w:rsid w:val="000D6F25"/>
    <w:rsid w:val="000E26FA"/>
    <w:rsid w:val="000E59A7"/>
    <w:rsid w:val="000E7142"/>
    <w:rsid w:val="000E770C"/>
    <w:rsid w:val="000F44AF"/>
    <w:rsid w:val="000F6008"/>
    <w:rsid w:val="000F729B"/>
    <w:rsid w:val="000F7A9B"/>
    <w:rsid w:val="00100B4E"/>
    <w:rsid w:val="0010288E"/>
    <w:rsid w:val="001031AD"/>
    <w:rsid w:val="001109D4"/>
    <w:rsid w:val="00110F83"/>
    <w:rsid w:val="00111D7C"/>
    <w:rsid w:val="00112EBB"/>
    <w:rsid w:val="001132B5"/>
    <w:rsid w:val="00113C35"/>
    <w:rsid w:val="001140D7"/>
    <w:rsid w:val="001158AB"/>
    <w:rsid w:val="00115990"/>
    <w:rsid w:val="00116A04"/>
    <w:rsid w:val="0011743D"/>
    <w:rsid w:val="00120334"/>
    <w:rsid w:val="001227BA"/>
    <w:rsid w:val="00130B2E"/>
    <w:rsid w:val="00130ECE"/>
    <w:rsid w:val="00133947"/>
    <w:rsid w:val="0013543D"/>
    <w:rsid w:val="00137238"/>
    <w:rsid w:val="00140464"/>
    <w:rsid w:val="00141A9E"/>
    <w:rsid w:val="0014214A"/>
    <w:rsid w:val="00143589"/>
    <w:rsid w:val="001435C7"/>
    <w:rsid w:val="001461B8"/>
    <w:rsid w:val="00152A02"/>
    <w:rsid w:val="00152D87"/>
    <w:rsid w:val="001531D1"/>
    <w:rsid w:val="001658FA"/>
    <w:rsid w:val="00166BD6"/>
    <w:rsid w:val="00170926"/>
    <w:rsid w:val="0017205A"/>
    <w:rsid w:val="00173DC1"/>
    <w:rsid w:val="00174144"/>
    <w:rsid w:val="001751A0"/>
    <w:rsid w:val="00175DAF"/>
    <w:rsid w:val="00177283"/>
    <w:rsid w:val="0018001A"/>
    <w:rsid w:val="00180B87"/>
    <w:rsid w:val="00181716"/>
    <w:rsid w:val="00181756"/>
    <w:rsid w:val="00181D04"/>
    <w:rsid w:val="00182526"/>
    <w:rsid w:val="00182B85"/>
    <w:rsid w:val="00183ED7"/>
    <w:rsid w:val="001870E0"/>
    <w:rsid w:val="00187F60"/>
    <w:rsid w:val="00194709"/>
    <w:rsid w:val="00194D79"/>
    <w:rsid w:val="00195222"/>
    <w:rsid w:val="00195356"/>
    <w:rsid w:val="001957A0"/>
    <w:rsid w:val="00196F07"/>
    <w:rsid w:val="00197149"/>
    <w:rsid w:val="00197807"/>
    <w:rsid w:val="00197AD0"/>
    <w:rsid w:val="001A231A"/>
    <w:rsid w:val="001A3783"/>
    <w:rsid w:val="001A3DE6"/>
    <w:rsid w:val="001A73A6"/>
    <w:rsid w:val="001A741E"/>
    <w:rsid w:val="001A7E81"/>
    <w:rsid w:val="001B03E3"/>
    <w:rsid w:val="001B1DEB"/>
    <w:rsid w:val="001B2E23"/>
    <w:rsid w:val="001B3037"/>
    <w:rsid w:val="001B30BE"/>
    <w:rsid w:val="001B41E1"/>
    <w:rsid w:val="001B46B1"/>
    <w:rsid w:val="001B4CD2"/>
    <w:rsid w:val="001B6835"/>
    <w:rsid w:val="001C0346"/>
    <w:rsid w:val="001C0502"/>
    <w:rsid w:val="001C0E38"/>
    <w:rsid w:val="001C10E2"/>
    <w:rsid w:val="001C2052"/>
    <w:rsid w:val="001C2DBB"/>
    <w:rsid w:val="001C3F84"/>
    <w:rsid w:val="001C4A2C"/>
    <w:rsid w:val="001C7B44"/>
    <w:rsid w:val="001D2448"/>
    <w:rsid w:val="001D262F"/>
    <w:rsid w:val="001D263B"/>
    <w:rsid w:val="001D5BF6"/>
    <w:rsid w:val="001D5FA8"/>
    <w:rsid w:val="001D6BBF"/>
    <w:rsid w:val="001E02F1"/>
    <w:rsid w:val="001E4D0A"/>
    <w:rsid w:val="001E617C"/>
    <w:rsid w:val="001E7937"/>
    <w:rsid w:val="001F15C8"/>
    <w:rsid w:val="001F4CEA"/>
    <w:rsid w:val="001F6480"/>
    <w:rsid w:val="002006C3"/>
    <w:rsid w:val="002016BC"/>
    <w:rsid w:val="00203994"/>
    <w:rsid w:val="00204168"/>
    <w:rsid w:val="00204C76"/>
    <w:rsid w:val="00204C8F"/>
    <w:rsid w:val="002074F6"/>
    <w:rsid w:val="00207AB0"/>
    <w:rsid w:val="00207DFB"/>
    <w:rsid w:val="0021198B"/>
    <w:rsid w:val="00212839"/>
    <w:rsid w:val="002154DD"/>
    <w:rsid w:val="00215CE7"/>
    <w:rsid w:val="00217A8A"/>
    <w:rsid w:val="00221AF8"/>
    <w:rsid w:val="0022250E"/>
    <w:rsid w:val="00222EC1"/>
    <w:rsid w:val="002259E0"/>
    <w:rsid w:val="002269C7"/>
    <w:rsid w:val="00226ECE"/>
    <w:rsid w:val="00230F2C"/>
    <w:rsid w:val="00232E06"/>
    <w:rsid w:val="00235FC4"/>
    <w:rsid w:val="002365E4"/>
    <w:rsid w:val="00236F17"/>
    <w:rsid w:val="00240472"/>
    <w:rsid w:val="0024142D"/>
    <w:rsid w:val="0024169E"/>
    <w:rsid w:val="00242F62"/>
    <w:rsid w:val="002446B7"/>
    <w:rsid w:val="002478AC"/>
    <w:rsid w:val="00250B76"/>
    <w:rsid w:val="002514E6"/>
    <w:rsid w:val="00252A61"/>
    <w:rsid w:val="00253828"/>
    <w:rsid w:val="00253872"/>
    <w:rsid w:val="0025453F"/>
    <w:rsid w:val="00257B23"/>
    <w:rsid w:val="0026047F"/>
    <w:rsid w:val="00260791"/>
    <w:rsid w:val="00260ED3"/>
    <w:rsid w:val="00261CA2"/>
    <w:rsid w:val="00262992"/>
    <w:rsid w:val="002631D1"/>
    <w:rsid w:val="00264F21"/>
    <w:rsid w:val="0026540E"/>
    <w:rsid w:val="00266A37"/>
    <w:rsid w:val="002678AA"/>
    <w:rsid w:val="00270114"/>
    <w:rsid w:val="00270214"/>
    <w:rsid w:val="00271AFB"/>
    <w:rsid w:val="00273E74"/>
    <w:rsid w:val="0027537F"/>
    <w:rsid w:val="00275782"/>
    <w:rsid w:val="00275D92"/>
    <w:rsid w:val="00277ADC"/>
    <w:rsid w:val="00277B5D"/>
    <w:rsid w:val="00277F7A"/>
    <w:rsid w:val="0028156E"/>
    <w:rsid w:val="00282EC1"/>
    <w:rsid w:val="00287310"/>
    <w:rsid w:val="00293937"/>
    <w:rsid w:val="00296114"/>
    <w:rsid w:val="002966BB"/>
    <w:rsid w:val="002967FC"/>
    <w:rsid w:val="002A1418"/>
    <w:rsid w:val="002A451C"/>
    <w:rsid w:val="002A481B"/>
    <w:rsid w:val="002A6DA2"/>
    <w:rsid w:val="002A7099"/>
    <w:rsid w:val="002A7EA8"/>
    <w:rsid w:val="002B102B"/>
    <w:rsid w:val="002B1454"/>
    <w:rsid w:val="002B228B"/>
    <w:rsid w:val="002B257C"/>
    <w:rsid w:val="002B2A89"/>
    <w:rsid w:val="002B594E"/>
    <w:rsid w:val="002B79B8"/>
    <w:rsid w:val="002B7F56"/>
    <w:rsid w:val="002B7F97"/>
    <w:rsid w:val="002C0169"/>
    <w:rsid w:val="002C0FEE"/>
    <w:rsid w:val="002C3F6F"/>
    <w:rsid w:val="002C5EAF"/>
    <w:rsid w:val="002C7A68"/>
    <w:rsid w:val="002D486E"/>
    <w:rsid w:val="002D7D89"/>
    <w:rsid w:val="002E0C0A"/>
    <w:rsid w:val="002E1E3C"/>
    <w:rsid w:val="002E1E77"/>
    <w:rsid w:val="002E2AA5"/>
    <w:rsid w:val="002E3C93"/>
    <w:rsid w:val="002E3EA7"/>
    <w:rsid w:val="002E6A91"/>
    <w:rsid w:val="002E7C27"/>
    <w:rsid w:val="002F078F"/>
    <w:rsid w:val="002F1191"/>
    <w:rsid w:val="002F1F24"/>
    <w:rsid w:val="002F2458"/>
    <w:rsid w:val="002F24DC"/>
    <w:rsid w:val="002F309F"/>
    <w:rsid w:val="002F35C9"/>
    <w:rsid w:val="002F4153"/>
    <w:rsid w:val="002F5DA5"/>
    <w:rsid w:val="00300D04"/>
    <w:rsid w:val="00303F84"/>
    <w:rsid w:val="00304AF8"/>
    <w:rsid w:val="00304C9F"/>
    <w:rsid w:val="003061FB"/>
    <w:rsid w:val="003074B4"/>
    <w:rsid w:val="003107CE"/>
    <w:rsid w:val="00311547"/>
    <w:rsid w:val="003153A9"/>
    <w:rsid w:val="00315C53"/>
    <w:rsid w:val="003164B9"/>
    <w:rsid w:val="00316FEB"/>
    <w:rsid w:val="0032116A"/>
    <w:rsid w:val="0032195E"/>
    <w:rsid w:val="003247F4"/>
    <w:rsid w:val="0032654E"/>
    <w:rsid w:val="00326924"/>
    <w:rsid w:val="003313AD"/>
    <w:rsid w:val="0033155F"/>
    <w:rsid w:val="00331B6B"/>
    <w:rsid w:val="003338F6"/>
    <w:rsid w:val="003350D5"/>
    <w:rsid w:val="00335731"/>
    <w:rsid w:val="00335A7E"/>
    <w:rsid w:val="00336FD2"/>
    <w:rsid w:val="003371D7"/>
    <w:rsid w:val="003401EB"/>
    <w:rsid w:val="00340223"/>
    <w:rsid w:val="0034711A"/>
    <w:rsid w:val="003471E7"/>
    <w:rsid w:val="00351EB4"/>
    <w:rsid w:val="003526C3"/>
    <w:rsid w:val="0035308E"/>
    <w:rsid w:val="00354CBB"/>
    <w:rsid w:val="00354D56"/>
    <w:rsid w:val="00361747"/>
    <w:rsid w:val="00362987"/>
    <w:rsid w:val="003633A7"/>
    <w:rsid w:val="00364B6D"/>
    <w:rsid w:val="00364E84"/>
    <w:rsid w:val="00365B0B"/>
    <w:rsid w:val="00365D27"/>
    <w:rsid w:val="00366188"/>
    <w:rsid w:val="00367179"/>
    <w:rsid w:val="0037081A"/>
    <w:rsid w:val="0037099E"/>
    <w:rsid w:val="003719BE"/>
    <w:rsid w:val="00372F48"/>
    <w:rsid w:val="00377537"/>
    <w:rsid w:val="00380E70"/>
    <w:rsid w:val="0038146D"/>
    <w:rsid w:val="00382E10"/>
    <w:rsid w:val="0038442D"/>
    <w:rsid w:val="00384DF3"/>
    <w:rsid w:val="00386148"/>
    <w:rsid w:val="003866BF"/>
    <w:rsid w:val="003876E8"/>
    <w:rsid w:val="00387701"/>
    <w:rsid w:val="0038783E"/>
    <w:rsid w:val="00387BAA"/>
    <w:rsid w:val="00396712"/>
    <w:rsid w:val="003968F3"/>
    <w:rsid w:val="003A0556"/>
    <w:rsid w:val="003A290D"/>
    <w:rsid w:val="003A4EB4"/>
    <w:rsid w:val="003A511A"/>
    <w:rsid w:val="003A574C"/>
    <w:rsid w:val="003A6191"/>
    <w:rsid w:val="003A67F2"/>
    <w:rsid w:val="003A74D7"/>
    <w:rsid w:val="003B0953"/>
    <w:rsid w:val="003B131E"/>
    <w:rsid w:val="003B28E9"/>
    <w:rsid w:val="003B2B64"/>
    <w:rsid w:val="003B4066"/>
    <w:rsid w:val="003B433F"/>
    <w:rsid w:val="003B5214"/>
    <w:rsid w:val="003B6540"/>
    <w:rsid w:val="003C0E06"/>
    <w:rsid w:val="003C62D1"/>
    <w:rsid w:val="003C635E"/>
    <w:rsid w:val="003C68B2"/>
    <w:rsid w:val="003D00E8"/>
    <w:rsid w:val="003D2943"/>
    <w:rsid w:val="003D2D2F"/>
    <w:rsid w:val="003D2E50"/>
    <w:rsid w:val="003D3011"/>
    <w:rsid w:val="003D3D75"/>
    <w:rsid w:val="003D4E0F"/>
    <w:rsid w:val="003D61D3"/>
    <w:rsid w:val="003D7FE1"/>
    <w:rsid w:val="003E2455"/>
    <w:rsid w:val="003E2E50"/>
    <w:rsid w:val="003E3417"/>
    <w:rsid w:val="003E7FA7"/>
    <w:rsid w:val="003F0925"/>
    <w:rsid w:val="003F0BDC"/>
    <w:rsid w:val="003F3987"/>
    <w:rsid w:val="003F3EE2"/>
    <w:rsid w:val="003F42AF"/>
    <w:rsid w:val="003F728E"/>
    <w:rsid w:val="00404269"/>
    <w:rsid w:val="004054AA"/>
    <w:rsid w:val="00406E9D"/>
    <w:rsid w:val="00411D27"/>
    <w:rsid w:val="00411E4A"/>
    <w:rsid w:val="00411E9E"/>
    <w:rsid w:val="00413585"/>
    <w:rsid w:val="004150AE"/>
    <w:rsid w:val="00417779"/>
    <w:rsid w:val="00417F6C"/>
    <w:rsid w:val="00421236"/>
    <w:rsid w:val="00421E3C"/>
    <w:rsid w:val="00423898"/>
    <w:rsid w:val="00423985"/>
    <w:rsid w:val="0042503C"/>
    <w:rsid w:val="0042740F"/>
    <w:rsid w:val="00430C80"/>
    <w:rsid w:val="004313D5"/>
    <w:rsid w:val="00433741"/>
    <w:rsid w:val="004347C7"/>
    <w:rsid w:val="00441B87"/>
    <w:rsid w:val="00442386"/>
    <w:rsid w:val="0044653B"/>
    <w:rsid w:val="00450CDB"/>
    <w:rsid w:val="00451996"/>
    <w:rsid w:val="00451E1A"/>
    <w:rsid w:val="00453CC2"/>
    <w:rsid w:val="0045445F"/>
    <w:rsid w:val="0045478C"/>
    <w:rsid w:val="004547C5"/>
    <w:rsid w:val="004634A0"/>
    <w:rsid w:val="00463EC3"/>
    <w:rsid w:val="0046544E"/>
    <w:rsid w:val="00466025"/>
    <w:rsid w:val="004671D5"/>
    <w:rsid w:val="00472019"/>
    <w:rsid w:val="0047210E"/>
    <w:rsid w:val="004727B0"/>
    <w:rsid w:val="00474807"/>
    <w:rsid w:val="004753B5"/>
    <w:rsid w:val="0047782B"/>
    <w:rsid w:val="00480CEF"/>
    <w:rsid w:val="004832AF"/>
    <w:rsid w:val="0048434A"/>
    <w:rsid w:val="00484AA0"/>
    <w:rsid w:val="00485569"/>
    <w:rsid w:val="00485E75"/>
    <w:rsid w:val="00490425"/>
    <w:rsid w:val="00492C58"/>
    <w:rsid w:val="00494C06"/>
    <w:rsid w:val="00496CCA"/>
    <w:rsid w:val="004976CB"/>
    <w:rsid w:val="004A11AC"/>
    <w:rsid w:val="004A16E2"/>
    <w:rsid w:val="004A2AC6"/>
    <w:rsid w:val="004A4668"/>
    <w:rsid w:val="004A470A"/>
    <w:rsid w:val="004A66E9"/>
    <w:rsid w:val="004A6882"/>
    <w:rsid w:val="004A7836"/>
    <w:rsid w:val="004B0D94"/>
    <w:rsid w:val="004B1AE1"/>
    <w:rsid w:val="004B4A4D"/>
    <w:rsid w:val="004B4C59"/>
    <w:rsid w:val="004B580F"/>
    <w:rsid w:val="004B6D16"/>
    <w:rsid w:val="004C0A5D"/>
    <w:rsid w:val="004C1054"/>
    <w:rsid w:val="004C10CC"/>
    <w:rsid w:val="004C1337"/>
    <w:rsid w:val="004C1656"/>
    <w:rsid w:val="004C7A16"/>
    <w:rsid w:val="004D0030"/>
    <w:rsid w:val="004D0D40"/>
    <w:rsid w:val="004D15C4"/>
    <w:rsid w:val="004D18BA"/>
    <w:rsid w:val="004D2288"/>
    <w:rsid w:val="004D4210"/>
    <w:rsid w:val="004D4BEF"/>
    <w:rsid w:val="004D51AB"/>
    <w:rsid w:val="004D57C5"/>
    <w:rsid w:val="004D6590"/>
    <w:rsid w:val="004D7718"/>
    <w:rsid w:val="004E09B3"/>
    <w:rsid w:val="004E21F9"/>
    <w:rsid w:val="004E5109"/>
    <w:rsid w:val="004E5C22"/>
    <w:rsid w:val="004E7563"/>
    <w:rsid w:val="004E77E1"/>
    <w:rsid w:val="004E7F08"/>
    <w:rsid w:val="004E7F3C"/>
    <w:rsid w:val="004F050F"/>
    <w:rsid w:val="004F1159"/>
    <w:rsid w:val="004F17C9"/>
    <w:rsid w:val="004F2825"/>
    <w:rsid w:val="004F6C19"/>
    <w:rsid w:val="004F6D10"/>
    <w:rsid w:val="004F71DD"/>
    <w:rsid w:val="004F75DD"/>
    <w:rsid w:val="00501292"/>
    <w:rsid w:val="005016CB"/>
    <w:rsid w:val="00501AED"/>
    <w:rsid w:val="00502337"/>
    <w:rsid w:val="0050266E"/>
    <w:rsid w:val="00503227"/>
    <w:rsid w:val="00506E36"/>
    <w:rsid w:val="00510942"/>
    <w:rsid w:val="00510CC3"/>
    <w:rsid w:val="00513EC2"/>
    <w:rsid w:val="00525530"/>
    <w:rsid w:val="005255D9"/>
    <w:rsid w:val="00526B83"/>
    <w:rsid w:val="00531B0A"/>
    <w:rsid w:val="00532CDC"/>
    <w:rsid w:val="00533A00"/>
    <w:rsid w:val="00534E10"/>
    <w:rsid w:val="005359FD"/>
    <w:rsid w:val="00536C2D"/>
    <w:rsid w:val="00540A2B"/>
    <w:rsid w:val="005421C2"/>
    <w:rsid w:val="0054274B"/>
    <w:rsid w:val="00544EFE"/>
    <w:rsid w:val="005450C8"/>
    <w:rsid w:val="00545355"/>
    <w:rsid w:val="005456AF"/>
    <w:rsid w:val="005529D6"/>
    <w:rsid w:val="00552D94"/>
    <w:rsid w:val="00557B6E"/>
    <w:rsid w:val="00560981"/>
    <w:rsid w:val="00561195"/>
    <w:rsid w:val="00562303"/>
    <w:rsid w:val="00563336"/>
    <w:rsid w:val="00564E27"/>
    <w:rsid w:val="00564E7C"/>
    <w:rsid w:val="00565283"/>
    <w:rsid w:val="00565A18"/>
    <w:rsid w:val="005706F1"/>
    <w:rsid w:val="005707C8"/>
    <w:rsid w:val="00570FD6"/>
    <w:rsid w:val="00571901"/>
    <w:rsid w:val="00571C5A"/>
    <w:rsid w:val="0057379E"/>
    <w:rsid w:val="00574AFD"/>
    <w:rsid w:val="005757A4"/>
    <w:rsid w:val="0057607B"/>
    <w:rsid w:val="00576CC2"/>
    <w:rsid w:val="005770A8"/>
    <w:rsid w:val="0057787E"/>
    <w:rsid w:val="0058224D"/>
    <w:rsid w:val="00583182"/>
    <w:rsid w:val="005838DA"/>
    <w:rsid w:val="00584B30"/>
    <w:rsid w:val="00586EC9"/>
    <w:rsid w:val="00587293"/>
    <w:rsid w:val="00587849"/>
    <w:rsid w:val="00587F59"/>
    <w:rsid w:val="0059256B"/>
    <w:rsid w:val="005955C3"/>
    <w:rsid w:val="00595F4B"/>
    <w:rsid w:val="005A0331"/>
    <w:rsid w:val="005A2D32"/>
    <w:rsid w:val="005A6757"/>
    <w:rsid w:val="005A7078"/>
    <w:rsid w:val="005B1BCD"/>
    <w:rsid w:val="005B27BA"/>
    <w:rsid w:val="005C0BA3"/>
    <w:rsid w:val="005C20E5"/>
    <w:rsid w:val="005C21A1"/>
    <w:rsid w:val="005C2442"/>
    <w:rsid w:val="005C30D9"/>
    <w:rsid w:val="005C3850"/>
    <w:rsid w:val="005C4D04"/>
    <w:rsid w:val="005C5FE0"/>
    <w:rsid w:val="005C6156"/>
    <w:rsid w:val="005C7098"/>
    <w:rsid w:val="005D022F"/>
    <w:rsid w:val="005D0A56"/>
    <w:rsid w:val="005D137A"/>
    <w:rsid w:val="005D453E"/>
    <w:rsid w:val="005D4985"/>
    <w:rsid w:val="005D60AF"/>
    <w:rsid w:val="005E09E6"/>
    <w:rsid w:val="005E118D"/>
    <w:rsid w:val="005E132C"/>
    <w:rsid w:val="005E1B48"/>
    <w:rsid w:val="005E2070"/>
    <w:rsid w:val="005E40BF"/>
    <w:rsid w:val="005E4643"/>
    <w:rsid w:val="005E50E4"/>
    <w:rsid w:val="005E60DF"/>
    <w:rsid w:val="005F2A7E"/>
    <w:rsid w:val="005F3EAE"/>
    <w:rsid w:val="005F43F5"/>
    <w:rsid w:val="005F4901"/>
    <w:rsid w:val="00602857"/>
    <w:rsid w:val="00603449"/>
    <w:rsid w:val="006049B7"/>
    <w:rsid w:val="00607DB3"/>
    <w:rsid w:val="00610D0E"/>
    <w:rsid w:val="0061178C"/>
    <w:rsid w:val="00611821"/>
    <w:rsid w:val="00611F11"/>
    <w:rsid w:val="00613148"/>
    <w:rsid w:val="00613316"/>
    <w:rsid w:val="0061368E"/>
    <w:rsid w:val="0061618E"/>
    <w:rsid w:val="00616CB5"/>
    <w:rsid w:val="00620345"/>
    <w:rsid w:val="0062057A"/>
    <w:rsid w:val="00621541"/>
    <w:rsid w:val="006217C4"/>
    <w:rsid w:val="006225FE"/>
    <w:rsid w:val="00623B97"/>
    <w:rsid w:val="00624B7B"/>
    <w:rsid w:val="00624F6B"/>
    <w:rsid w:val="00626818"/>
    <w:rsid w:val="006300F9"/>
    <w:rsid w:val="0063029B"/>
    <w:rsid w:val="00632A93"/>
    <w:rsid w:val="0063474B"/>
    <w:rsid w:val="00635B53"/>
    <w:rsid w:val="006369C8"/>
    <w:rsid w:val="0064182C"/>
    <w:rsid w:val="00641D76"/>
    <w:rsid w:val="00642174"/>
    <w:rsid w:val="00643131"/>
    <w:rsid w:val="00644145"/>
    <w:rsid w:val="00644BA5"/>
    <w:rsid w:val="006456B2"/>
    <w:rsid w:val="00646B72"/>
    <w:rsid w:val="006474F0"/>
    <w:rsid w:val="0065151E"/>
    <w:rsid w:val="006545B2"/>
    <w:rsid w:val="006547E6"/>
    <w:rsid w:val="00655417"/>
    <w:rsid w:val="0065554F"/>
    <w:rsid w:val="00655EB5"/>
    <w:rsid w:val="006562BD"/>
    <w:rsid w:val="00661E1D"/>
    <w:rsid w:val="0066726C"/>
    <w:rsid w:val="00670CA8"/>
    <w:rsid w:val="00671E7A"/>
    <w:rsid w:val="00674712"/>
    <w:rsid w:val="00674DB9"/>
    <w:rsid w:val="00674F39"/>
    <w:rsid w:val="0068300B"/>
    <w:rsid w:val="00683B6E"/>
    <w:rsid w:val="0068504D"/>
    <w:rsid w:val="00686AB2"/>
    <w:rsid w:val="00686B94"/>
    <w:rsid w:val="00691071"/>
    <w:rsid w:val="00692EFF"/>
    <w:rsid w:val="00693EEE"/>
    <w:rsid w:val="006953CE"/>
    <w:rsid w:val="00695F89"/>
    <w:rsid w:val="00695FA0"/>
    <w:rsid w:val="00696E5B"/>
    <w:rsid w:val="00697CD2"/>
    <w:rsid w:val="006A00AD"/>
    <w:rsid w:val="006A0CCF"/>
    <w:rsid w:val="006A0DBD"/>
    <w:rsid w:val="006A1A28"/>
    <w:rsid w:val="006A2177"/>
    <w:rsid w:val="006A23B9"/>
    <w:rsid w:val="006A26AD"/>
    <w:rsid w:val="006A35FF"/>
    <w:rsid w:val="006A618B"/>
    <w:rsid w:val="006B07F7"/>
    <w:rsid w:val="006B1888"/>
    <w:rsid w:val="006B1B41"/>
    <w:rsid w:val="006B2CDD"/>
    <w:rsid w:val="006B4D95"/>
    <w:rsid w:val="006B5E66"/>
    <w:rsid w:val="006B6BE3"/>
    <w:rsid w:val="006C0328"/>
    <w:rsid w:val="006C1E3D"/>
    <w:rsid w:val="006C2768"/>
    <w:rsid w:val="006C2FDF"/>
    <w:rsid w:val="006C3227"/>
    <w:rsid w:val="006C4C23"/>
    <w:rsid w:val="006C662A"/>
    <w:rsid w:val="006C6F2B"/>
    <w:rsid w:val="006C7361"/>
    <w:rsid w:val="006C77A8"/>
    <w:rsid w:val="006D0F7B"/>
    <w:rsid w:val="006D10B2"/>
    <w:rsid w:val="006D1AF8"/>
    <w:rsid w:val="006D337A"/>
    <w:rsid w:val="006D5753"/>
    <w:rsid w:val="006D575F"/>
    <w:rsid w:val="006E0783"/>
    <w:rsid w:val="006E160E"/>
    <w:rsid w:val="006E2698"/>
    <w:rsid w:val="006E30C9"/>
    <w:rsid w:val="006E51F3"/>
    <w:rsid w:val="006E60E1"/>
    <w:rsid w:val="006E65ED"/>
    <w:rsid w:val="006F0189"/>
    <w:rsid w:val="006F03A4"/>
    <w:rsid w:val="006F1EA8"/>
    <w:rsid w:val="006F2629"/>
    <w:rsid w:val="006F3F9C"/>
    <w:rsid w:val="006F5B1D"/>
    <w:rsid w:val="00703433"/>
    <w:rsid w:val="00703CC9"/>
    <w:rsid w:val="0071079F"/>
    <w:rsid w:val="00710A39"/>
    <w:rsid w:val="00710B23"/>
    <w:rsid w:val="007141F8"/>
    <w:rsid w:val="00714590"/>
    <w:rsid w:val="007177A2"/>
    <w:rsid w:val="0072128D"/>
    <w:rsid w:val="00721810"/>
    <w:rsid w:val="0072199E"/>
    <w:rsid w:val="00722FE7"/>
    <w:rsid w:val="00725292"/>
    <w:rsid w:val="0072551D"/>
    <w:rsid w:val="00726091"/>
    <w:rsid w:val="0073254E"/>
    <w:rsid w:val="00732616"/>
    <w:rsid w:val="00732C26"/>
    <w:rsid w:val="0073442F"/>
    <w:rsid w:val="00741A30"/>
    <w:rsid w:val="00743308"/>
    <w:rsid w:val="007456A3"/>
    <w:rsid w:val="00745B57"/>
    <w:rsid w:val="00747417"/>
    <w:rsid w:val="00750765"/>
    <w:rsid w:val="007512FE"/>
    <w:rsid w:val="007521DC"/>
    <w:rsid w:val="00752605"/>
    <w:rsid w:val="00753C9F"/>
    <w:rsid w:val="00755BA5"/>
    <w:rsid w:val="00755C87"/>
    <w:rsid w:val="00756232"/>
    <w:rsid w:val="00756439"/>
    <w:rsid w:val="0075668E"/>
    <w:rsid w:val="00756FC3"/>
    <w:rsid w:val="0075708A"/>
    <w:rsid w:val="00760E26"/>
    <w:rsid w:val="00760F16"/>
    <w:rsid w:val="00765560"/>
    <w:rsid w:val="0076767C"/>
    <w:rsid w:val="00770715"/>
    <w:rsid w:val="00773B80"/>
    <w:rsid w:val="00773CB8"/>
    <w:rsid w:val="00775347"/>
    <w:rsid w:val="00777996"/>
    <w:rsid w:val="007779DC"/>
    <w:rsid w:val="00783511"/>
    <w:rsid w:val="0078484B"/>
    <w:rsid w:val="0078559A"/>
    <w:rsid w:val="007865C4"/>
    <w:rsid w:val="00786DF9"/>
    <w:rsid w:val="00787A51"/>
    <w:rsid w:val="00792E77"/>
    <w:rsid w:val="0079309F"/>
    <w:rsid w:val="00794C1A"/>
    <w:rsid w:val="00794C3F"/>
    <w:rsid w:val="00796CAB"/>
    <w:rsid w:val="007A06E6"/>
    <w:rsid w:val="007A1732"/>
    <w:rsid w:val="007A5589"/>
    <w:rsid w:val="007A60E8"/>
    <w:rsid w:val="007A6E52"/>
    <w:rsid w:val="007A71C6"/>
    <w:rsid w:val="007B0FD0"/>
    <w:rsid w:val="007B1B77"/>
    <w:rsid w:val="007B1C7C"/>
    <w:rsid w:val="007B272E"/>
    <w:rsid w:val="007B2DF8"/>
    <w:rsid w:val="007B4065"/>
    <w:rsid w:val="007B652A"/>
    <w:rsid w:val="007B6BE1"/>
    <w:rsid w:val="007B7B65"/>
    <w:rsid w:val="007C1D9A"/>
    <w:rsid w:val="007C4ACA"/>
    <w:rsid w:val="007C508A"/>
    <w:rsid w:val="007C62E1"/>
    <w:rsid w:val="007C6C00"/>
    <w:rsid w:val="007C709A"/>
    <w:rsid w:val="007D0BAF"/>
    <w:rsid w:val="007D3881"/>
    <w:rsid w:val="007D5350"/>
    <w:rsid w:val="007D5A29"/>
    <w:rsid w:val="007D6CF7"/>
    <w:rsid w:val="007D769C"/>
    <w:rsid w:val="007E0D3E"/>
    <w:rsid w:val="007E2B87"/>
    <w:rsid w:val="007E3EA9"/>
    <w:rsid w:val="007E4138"/>
    <w:rsid w:val="007E5870"/>
    <w:rsid w:val="007E7BF7"/>
    <w:rsid w:val="007F366F"/>
    <w:rsid w:val="007F37A0"/>
    <w:rsid w:val="007F3A14"/>
    <w:rsid w:val="007F5C83"/>
    <w:rsid w:val="007F5C97"/>
    <w:rsid w:val="007F668D"/>
    <w:rsid w:val="007F7F7F"/>
    <w:rsid w:val="00800CF2"/>
    <w:rsid w:val="008036AE"/>
    <w:rsid w:val="008041BD"/>
    <w:rsid w:val="008043ED"/>
    <w:rsid w:val="00810C35"/>
    <w:rsid w:val="00812ECB"/>
    <w:rsid w:val="00814C23"/>
    <w:rsid w:val="00816EE0"/>
    <w:rsid w:val="00820BC7"/>
    <w:rsid w:val="00822D06"/>
    <w:rsid w:val="008259BB"/>
    <w:rsid w:val="0082668B"/>
    <w:rsid w:val="008266C8"/>
    <w:rsid w:val="00826F22"/>
    <w:rsid w:val="00831301"/>
    <w:rsid w:val="0083366E"/>
    <w:rsid w:val="00836521"/>
    <w:rsid w:val="0083786F"/>
    <w:rsid w:val="00837D1E"/>
    <w:rsid w:val="0084091A"/>
    <w:rsid w:val="008423EA"/>
    <w:rsid w:val="00842DB4"/>
    <w:rsid w:val="00842E67"/>
    <w:rsid w:val="0084395B"/>
    <w:rsid w:val="0084615A"/>
    <w:rsid w:val="008500B5"/>
    <w:rsid w:val="00850C7D"/>
    <w:rsid w:val="00851D23"/>
    <w:rsid w:val="00852C1C"/>
    <w:rsid w:val="00852F91"/>
    <w:rsid w:val="008545D4"/>
    <w:rsid w:val="00855DA1"/>
    <w:rsid w:val="0085783B"/>
    <w:rsid w:val="00857A4C"/>
    <w:rsid w:val="00857DC8"/>
    <w:rsid w:val="0086156F"/>
    <w:rsid w:val="00862890"/>
    <w:rsid w:val="0086293C"/>
    <w:rsid w:val="00862944"/>
    <w:rsid w:val="00863148"/>
    <w:rsid w:val="008647E5"/>
    <w:rsid w:val="00866A4D"/>
    <w:rsid w:val="00867314"/>
    <w:rsid w:val="00871B7F"/>
    <w:rsid w:val="00871DFE"/>
    <w:rsid w:val="00872477"/>
    <w:rsid w:val="008733CA"/>
    <w:rsid w:val="008744B3"/>
    <w:rsid w:val="008747D4"/>
    <w:rsid w:val="00874B9F"/>
    <w:rsid w:val="00874EA9"/>
    <w:rsid w:val="008753CC"/>
    <w:rsid w:val="00876C2C"/>
    <w:rsid w:val="00876DDF"/>
    <w:rsid w:val="0088001B"/>
    <w:rsid w:val="00880B44"/>
    <w:rsid w:val="00881894"/>
    <w:rsid w:val="0088574C"/>
    <w:rsid w:val="00887712"/>
    <w:rsid w:val="00890198"/>
    <w:rsid w:val="00891F2B"/>
    <w:rsid w:val="008921A6"/>
    <w:rsid w:val="00892461"/>
    <w:rsid w:val="00893499"/>
    <w:rsid w:val="0089387A"/>
    <w:rsid w:val="00895629"/>
    <w:rsid w:val="008979AD"/>
    <w:rsid w:val="008A0908"/>
    <w:rsid w:val="008A1B18"/>
    <w:rsid w:val="008A280F"/>
    <w:rsid w:val="008A4497"/>
    <w:rsid w:val="008A5512"/>
    <w:rsid w:val="008A5D3E"/>
    <w:rsid w:val="008A6FDA"/>
    <w:rsid w:val="008A6FF0"/>
    <w:rsid w:val="008B098E"/>
    <w:rsid w:val="008B09E7"/>
    <w:rsid w:val="008B0B28"/>
    <w:rsid w:val="008B5209"/>
    <w:rsid w:val="008B6B31"/>
    <w:rsid w:val="008C0149"/>
    <w:rsid w:val="008C0C04"/>
    <w:rsid w:val="008C145C"/>
    <w:rsid w:val="008C227E"/>
    <w:rsid w:val="008C2971"/>
    <w:rsid w:val="008C3947"/>
    <w:rsid w:val="008C59C2"/>
    <w:rsid w:val="008D010D"/>
    <w:rsid w:val="008D0306"/>
    <w:rsid w:val="008D0678"/>
    <w:rsid w:val="008D56C6"/>
    <w:rsid w:val="008D605D"/>
    <w:rsid w:val="008D6CD7"/>
    <w:rsid w:val="008D6D48"/>
    <w:rsid w:val="008E20F8"/>
    <w:rsid w:val="008E2FD7"/>
    <w:rsid w:val="008E3093"/>
    <w:rsid w:val="008F113E"/>
    <w:rsid w:val="008F2C0D"/>
    <w:rsid w:val="008F2FF4"/>
    <w:rsid w:val="008F35A7"/>
    <w:rsid w:val="008F5CE4"/>
    <w:rsid w:val="008F5EEF"/>
    <w:rsid w:val="008F622F"/>
    <w:rsid w:val="008F7F5A"/>
    <w:rsid w:val="009005D8"/>
    <w:rsid w:val="00900ADA"/>
    <w:rsid w:val="0090160C"/>
    <w:rsid w:val="009017E3"/>
    <w:rsid w:val="0090190B"/>
    <w:rsid w:val="00902508"/>
    <w:rsid w:val="00905016"/>
    <w:rsid w:val="009050B2"/>
    <w:rsid w:val="00905E13"/>
    <w:rsid w:val="00905F04"/>
    <w:rsid w:val="009109EC"/>
    <w:rsid w:val="0091229C"/>
    <w:rsid w:val="00913099"/>
    <w:rsid w:val="00913A66"/>
    <w:rsid w:val="0091508B"/>
    <w:rsid w:val="00916A53"/>
    <w:rsid w:val="00916F31"/>
    <w:rsid w:val="0091763F"/>
    <w:rsid w:val="00917BE5"/>
    <w:rsid w:val="009234C5"/>
    <w:rsid w:val="00923C2D"/>
    <w:rsid w:val="00923EC0"/>
    <w:rsid w:val="00926E77"/>
    <w:rsid w:val="0092726A"/>
    <w:rsid w:val="00932140"/>
    <w:rsid w:val="00932E2C"/>
    <w:rsid w:val="00932F63"/>
    <w:rsid w:val="0093398E"/>
    <w:rsid w:val="00935C8B"/>
    <w:rsid w:val="00940EA7"/>
    <w:rsid w:val="00942B19"/>
    <w:rsid w:val="009462AF"/>
    <w:rsid w:val="009464BF"/>
    <w:rsid w:val="0094650C"/>
    <w:rsid w:val="0094691A"/>
    <w:rsid w:val="0094797A"/>
    <w:rsid w:val="00950424"/>
    <w:rsid w:val="009508EA"/>
    <w:rsid w:val="00950D43"/>
    <w:rsid w:val="0095631D"/>
    <w:rsid w:val="00957259"/>
    <w:rsid w:val="00960AEC"/>
    <w:rsid w:val="00961B4C"/>
    <w:rsid w:val="00961C67"/>
    <w:rsid w:val="00962A63"/>
    <w:rsid w:val="00962FD6"/>
    <w:rsid w:val="00963070"/>
    <w:rsid w:val="00963D64"/>
    <w:rsid w:val="00964879"/>
    <w:rsid w:val="0096498B"/>
    <w:rsid w:val="00964A03"/>
    <w:rsid w:val="00971924"/>
    <w:rsid w:val="00972152"/>
    <w:rsid w:val="009723F7"/>
    <w:rsid w:val="009736A7"/>
    <w:rsid w:val="009740FC"/>
    <w:rsid w:val="00974BCC"/>
    <w:rsid w:val="0097503D"/>
    <w:rsid w:val="009754E5"/>
    <w:rsid w:val="00980F5A"/>
    <w:rsid w:val="00982943"/>
    <w:rsid w:val="00983591"/>
    <w:rsid w:val="009843D8"/>
    <w:rsid w:val="00984A4B"/>
    <w:rsid w:val="00985458"/>
    <w:rsid w:val="00990712"/>
    <w:rsid w:val="00992B9A"/>
    <w:rsid w:val="00993631"/>
    <w:rsid w:val="009946A9"/>
    <w:rsid w:val="00994A69"/>
    <w:rsid w:val="00997954"/>
    <w:rsid w:val="009A1957"/>
    <w:rsid w:val="009A1CA9"/>
    <w:rsid w:val="009A36FF"/>
    <w:rsid w:val="009A51DC"/>
    <w:rsid w:val="009A5C88"/>
    <w:rsid w:val="009B153A"/>
    <w:rsid w:val="009B24CD"/>
    <w:rsid w:val="009B285D"/>
    <w:rsid w:val="009B2C95"/>
    <w:rsid w:val="009B4412"/>
    <w:rsid w:val="009B464B"/>
    <w:rsid w:val="009B7254"/>
    <w:rsid w:val="009B79F9"/>
    <w:rsid w:val="009C1521"/>
    <w:rsid w:val="009C2B10"/>
    <w:rsid w:val="009C349C"/>
    <w:rsid w:val="009C3CB4"/>
    <w:rsid w:val="009C47F3"/>
    <w:rsid w:val="009C74A7"/>
    <w:rsid w:val="009C7972"/>
    <w:rsid w:val="009D0FCB"/>
    <w:rsid w:val="009D261C"/>
    <w:rsid w:val="009D48E5"/>
    <w:rsid w:val="009D4999"/>
    <w:rsid w:val="009D60FC"/>
    <w:rsid w:val="009E0402"/>
    <w:rsid w:val="009E054B"/>
    <w:rsid w:val="009E120C"/>
    <w:rsid w:val="009E148F"/>
    <w:rsid w:val="009E279C"/>
    <w:rsid w:val="009E706E"/>
    <w:rsid w:val="009F21A5"/>
    <w:rsid w:val="009F26F9"/>
    <w:rsid w:val="009F4922"/>
    <w:rsid w:val="009F4BDB"/>
    <w:rsid w:val="00A00C79"/>
    <w:rsid w:val="00A019B2"/>
    <w:rsid w:val="00A043E2"/>
    <w:rsid w:val="00A04763"/>
    <w:rsid w:val="00A0516A"/>
    <w:rsid w:val="00A064D4"/>
    <w:rsid w:val="00A110D4"/>
    <w:rsid w:val="00A12102"/>
    <w:rsid w:val="00A128C2"/>
    <w:rsid w:val="00A21463"/>
    <w:rsid w:val="00A2175B"/>
    <w:rsid w:val="00A219E7"/>
    <w:rsid w:val="00A21F10"/>
    <w:rsid w:val="00A22336"/>
    <w:rsid w:val="00A2441D"/>
    <w:rsid w:val="00A25F49"/>
    <w:rsid w:val="00A30C4D"/>
    <w:rsid w:val="00A30E1A"/>
    <w:rsid w:val="00A31D08"/>
    <w:rsid w:val="00A31EFE"/>
    <w:rsid w:val="00A31F3A"/>
    <w:rsid w:val="00A339F0"/>
    <w:rsid w:val="00A349FF"/>
    <w:rsid w:val="00A36E6C"/>
    <w:rsid w:val="00A37549"/>
    <w:rsid w:val="00A404A4"/>
    <w:rsid w:val="00A41E66"/>
    <w:rsid w:val="00A43791"/>
    <w:rsid w:val="00A44CE3"/>
    <w:rsid w:val="00A47C67"/>
    <w:rsid w:val="00A50871"/>
    <w:rsid w:val="00A51C7A"/>
    <w:rsid w:val="00A52893"/>
    <w:rsid w:val="00A528C9"/>
    <w:rsid w:val="00A551A3"/>
    <w:rsid w:val="00A55DEB"/>
    <w:rsid w:val="00A563E7"/>
    <w:rsid w:val="00A56A21"/>
    <w:rsid w:val="00A604FB"/>
    <w:rsid w:val="00A60985"/>
    <w:rsid w:val="00A60E78"/>
    <w:rsid w:val="00A638DB"/>
    <w:rsid w:val="00A63C5E"/>
    <w:rsid w:val="00A65D88"/>
    <w:rsid w:val="00A667BB"/>
    <w:rsid w:val="00A66E4D"/>
    <w:rsid w:val="00A67B09"/>
    <w:rsid w:val="00A72324"/>
    <w:rsid w:val="00A726F5"/>
    <w:rsid w:val="00A73356"/>
    <w:rsid w:val="00A7375D"/>
    <w:rsid w:val="00A7440A"/>
    <w:rsid w:val="00A747EF"/>
    <w:rsid w:val="00A756C5"/>
    <w:rsid w:val="00A766B6"/>
    <w:rsid w:val="00A7676E"/>
    <w:rsid w:val="00A7712F"/>
    <w:rsid w:val="00A86D46"/>
    <w:rsid w:val="00A92405"/>
    <w:rsid w:val="00A94227"/>
    <w:rsid w:val="00A94292"/>
    <w:rsid w:val="00A9445B"/>
    <w:rsid w:val="00A95342"/>
    <w:rsid w:val="00A95CDC"/>
    <w:rsid w:val="00A96533"/>
    <w:rsid w:val="00A9719C"/>
    <w:rsid w:val="00AA1643"/>
    <w:rsid w:val="00AA26BA"/>
    <w:rsid w:val="00AA565D"/>
    <w:rsid w:val="00AA7D21"/>
    <w:rsid w:val="00AB113D"/>
    <w:rsid w:val="00AB1209"/>
    <w:rsid w:val="00AB52C3"/>
    <w:rsid w:val="00AB72A5"/>
    <w:rsid w:val="00AC03C4"/>
    <w:rsid w:val="00AC25F9"/>
    <w:rsid w:val="00AC27AB"/>
    <w:rsid w:val="00AC37AF"/>
    <w:rsid w:val="00AC4087"/>
    <w:rsid w:val="00AC4759"/>
    <w:rsid w:val="00AC5585"/>
    <w:rsid w:val="00AC5E12"/>
    <w:rsid w:val="00AC641A"/>
    <w:rsid w:val="00AC6C6C"/>
    <w:rsid w:val="00AC6C97"/>
    <w:rsid w:val="00AC75F4"/>
    <w:rsid w:val="00AD0131"/>
    <w:rsid w:val="00AD1BA0"/>
    <w:rsid w:val="00AD2037"/>
    <w:rsid w:val="00AD3E88"/>
    <w:rsid w:val="00AD631B"/>
    <w:rsid w:val="00AD6F41"/>
    <w:rsid w:val="00AD768C"/>
    <w:rsid w:val="00AD77CE"/>
    <w:rsid w:val="00AD78CA"/>
    <w:rsid w:val="00AE0452"/>
    <w:rsid w:val="00AF101E"/>
    <w:rsid w:val="00AF2551"/>
    <w:rsid w:val="00AF2749"/>
    <w:rsid w:val="00AF2D98"/>
    <w:rsid w:val="00AF4F54"/>
    <w:rsid w:val="00AF5320"/>
    <w:rsid w:val="00AF6968"/>
    <w:rsid w:val="00B02941"/>
    <w:rsid w:val="00B03972"/>
    <w:rsid w:val="00B04ACD"/>
    <w:rsid w:val="00B10E5E"/>
    <w:rsid w:val="00B11224"/>
    <w:rsid w:val="00B11798"/>
    <w:rsid w:val="00B12F36"/>
    <w:rsid w:val="00B15A09"/>
    <w:rsid w:val="00B17BE3"/>
    <w:rsid w:val="00B207B2"/>
    <w:rsid w:val="00B20AB4"/>
    <w:rsid w:val="00B20D49"/>
    <w:rsid w:val="00B21C72"/>
    <w:rsid w:val="00B23A22"/>
    <w:rsid w:val="00B25866"/>
    <w:rsid w:val="00B26808"/>
    <w:rsid w:val="00B26B41"/>
    <w:rsid w:val="00B27482"/>
    <w:rsid w:val="00B34C10"/>
    <w:rsid w:val="00B34CEE"/>
    <w:rsid w:val="00B3511F"/>
    <w:rsid w:val="00B35BD8"/>
    <w:rsid w:val="00B35E31"/>
    <w:rsid w:val="00B36BF2"/>
    <w:rsid w:val="00B3755C"/>
    <w:rsid w:val="00B42594"/>
    <w:rsid w:val="00B61A89"/>
    <w:rsid w:val="00B65A56"/>
    <w:rsid w:val="00B65A60"/>
    <w:rsid w:val="00B6616D"/>
    <w:rsid w:val="00B66569"/>
    <w:rsid w:val="00B71700"/>
    <w:rsid w:val="00B71CC2"/>
    <w:rsid w:val="00B71EF2"/>
    <w:rsid w:val="00B72990"/>
    <w:rsid w:val="00B72B00"/>
    <w:rsid w:val="00B72EED"/>
    <w:rsid w:val="00B752FF"/>
    <w:rsid w:val="00B8013A"/>
    <w:rsid w:val="00B81E38"/>
    <w:rsid w:val="00B830C7"/>
    <w:rsid w:val="00B83E50"/>
    <w:rsid w:val="00B84043"/>
    <w:rsid w:val="00B84164"/>
    <w:rsid w:val="00B84927"/>
    <w:rsid w:val="00B8561F"/>
    <w:rsid w:val="00B86E47"/>
    <w:rsid w:val="00B9102B"/>
    <w:rsid w:val="00B9210D"/>
    <w:rsid w:val="00B9411C"/>
    <w:rsid w:val="00B95C14"/>
    <w:rsid w:val="00B96FAB"/>
    <w:rsid w:val="00B97476"/>
    <w:rsid w:val="00B975D7"/>
    <w:rsid w:val="00BA0DCA"/>
    <w:rsid w:val="00BA30B1"/>
    <w:rsid w:val="00BA3143"/>
    <w:rsid w:val="00BA474A"/>
    <w:rsid w:val="00BA5438"/>
    <w:rsid w:val="00BA6909"/>
    <w:rsid w:val="00BA6A93"/>
    <w:rsid w:val="00BB0128"/>
    <w:rsid w:val="00BB1D00"/>
    <w:rsid w:val="00BB341E"/>
    <w:rsid w:val="00BB344B"/>
    <w:rsid w:val="00BB3DC6"/>
    <w:rsid w:val="00BB42F9"/>
    <w:rsid w:val="00BB4CD9"/>
    <w:rsid w:val="00BB7053"/>
    <w:rsid w:val="00BB7CCD"/>
    <w:rsid w:val="00BC422C"/>
    <w:rsid w:val="00BC4844"/>
    <w:rsid w:val="00BC4EDC"/>
    <w:rsid w:val="00BC51A3"/>
    <w:rsid w:val="00BC5DBC"/>
    <w:rsid w:val="00BD1E00"/>
    <w:rsid w:val="00BD3D9C"/>
    <w:rsid w:val="00BD62B6"/>
    <w:rsid w:val="00BD6679"/>
    <w:rsid w:val="00BD6A32"/>
    <w:rsid w:val="00BE0490"/>
    <w:rsid w:val="00BE2530"/>
    <w:rsid w:val="00BE2637"/>
    <w:rsid w:val="00BE29FD"/>
    <w:rsid w:val="00BE376A"/>
    <w:rsid w:val="00BE3770"/>
    <w:rsid w:val="00BE4FF2"/>
    <w:rsid w:val="00BE59B8"/>
    <w:rsid w:val="00BE5F5E"/>
    <w:rsid w:val="00BE7463"/>
    <w:rsid w:val="00BF0202"/>
    <w:rsid w:val="00BF12F6"/>
    <w:rsid w:val="00BF327C"/>
    <w:rsid w:val="00BF3E93"/>
    <w:rsid w:val="00BF4410"/>
    <w:rsid w:val="00BF4F2C"/>
    <w:rsid w:val="00BF5B78"/>
    <w:rsid w:val="00BF6300"/>
    <w:rsid w:val="00BF6BE8"/>
    <w:rsid w:val="00C00DB6"/>
    <w:rsid w:val="00C0176B"/>
    <w:rsid w:val="00C01B44"/>
    <w:rsid w:val="00C0759D"/>
    <w:rsid w:val="00C07F9D"/>
    <w:rsid w:val="00C1241E"/>
    <w:rsid w:val="00C13521"/>
    <w:rsid w:val="00C13DEC"/>
    <w:rsid w:val="00C15974"/>
    <w:rsid w:val="00C16726"/>
    <w:rsid w:val="00C205B8"/>
    <w:rsid w:val="00C22567"/>
    <w:rsid w:val="00C25DF8"/>
    <w:rsid w:val="00C260E4"/>
    <w:rsid w:val="00C271B0"/>
    <w:rsid w:val="00C32EFE"/>
    <w:rsid w:val="00C33FA5"/>
    <w:rsid w:val="00C34940"/>
    <w:rsid w:val="00C34BD7"/>
    <w:rsid w:val="00C34DE1"/>
    <w:rsid w:val="00C3651F"/>
    <w:rsid w:val="00C37435"/>
    <w:rsid w:val="00C435E7"/>
    <w:rsid w:val="00C4383C"/>
    <w:rsid w:val="00C44A9B"/>
    <w:rsid w:val="00C50648"/>
    <w:rsid w:val="00C50BE2"/>
    <w:rsid w:val="00C530F6"/>
    <w:rsid w:val="00C53599"/>
    <w:rsid w:val="00C55285"/>
    <w:rsid w:val="00C56181"/>
    <w:rsid w:val="00C61C31"/>
    <w:rsid w:val="00C622B3"/>
    <w:rsid w:val="00C63FA5"/>
    <w:rsid w:val="00C63FF2"/>
    <w:rsid w:val="00C66860"/>
    <w:rsid w:val="00C67DB8"/>
    <w:rsid w:val="00C72AA8"/>
    <w:rsid w:val="00C827FA"/>
    <w:rsid w:val="00C82BAD"/>
    <w:rsid w:val="00C85836"/>
    <w:rsid w:val="00C862FD"/>
    <w:rsid w:val="00C86892"/>
    <w:rsid w:val="00C87B87"/>
    <w:rsid w:val="00C9022B"/>
    <w:rsid w:val="00C925D9"/>
    <w:rsid w:val="00C94091"/>
    <w:rsid w:val="00C946C9"/>
    <w:rsid w:val="00C94DE2"/>
    <w:rsid w:val="00C95A52"/>
    <w:rsid w:val="00C9669D"/>
    <w:rsid w:val="00C973E8"/>
    <w:rsid w:val="00CA2000"/>
    <w:rsid w:val="00CA5603"/>
    <w:rsid w:val="00CA6147"/>
    <w:rsid w:val="00CA7286"/>
    <w:rsid w:val="00CB62C0"/>
    <w:rsid w:val="00CB7C2D"/>
    <w:rsid w:val="00CC0D4F"/>
    <w:rsid w:val="00CC1239"/>
    <w:rsid w:val="00CC1629"/>
    <w:rsid w:val="00CC1B76"/>
    <w:rsid w:val="00CC3511"/>
    <w:rsid w:val="00CC420F"/>
    <w:rsid w:val="00CC42DE"/>
    <w:rsid w:val="00CC524D"/>
    <w:rsid w:val="00CD348A"/>
    <w:rsid w:val="00CD5AA5"/>
    <w:rsid w:val="00CE033C"/>
    <w:rsid w:val="00CE13EB"/>
    <w:rsid w:val="00CE26A5"/>
    <w:rsid w:val="00CF0668"/>
    <w:rsid w:val="00CF17ED"/>
    <w:rsid w:val="00CF2AAC"/>
    <w:rsid w:val="00CF2AE3"/>
    <w:rsid w:val="00CF2B14"/>
    <w:rsid w:val="00CF3989"/>
    <w:rsid w:val="00CF39BF"/>
    <w:rsid w:val="00CF77E5"/>
    <w:rsid w:val="00CF7B52"/>
    <w:rsid w:val="00CF7C4A"/>
    <w:rsid w:val="00D01392"/>
    <w:rsid w:val="00D03549"/>
    <w:rsid w:val="00D03B44"/>
    <w:rsid w:val="00D043C6"/>
    <w:rsid w:val="00D0533B"/>
    <w:rsid w:val="00D05649"/>
    <w:rsid w:val="00D05840"/>
    <w:rsid w:val="00D05AC8"/>
    <w:rsid w:val="00D05C86"/>
    <w:rsid w:val="00D0693B"/>
    <w:rsid w:val="00D06A6D"/>
    <w:rsid w:val="00D0795D"/>
    <w:rsid w:val="00D10473"/>
    <w:rsid w:val="00D13B6F"/>
    <w:rsid w:val="00D14152"/>
    <w:rsid w:val="00D14918"/>
    <w:rsid w:val="00D14BD2"/>
    <w:rsid w:val="00D1660E"/>
    <w:rsid w:val="00D16FC5"/>
    <w:rsid w:val="00D254B4"/>
    <w:rsid w:val="00D329C0"/>
    <w:rsid w:val="00D32F60"/>
    <w:rsid w:val="00D361A1"/>
    <w:rsid w:val="00D36A50"/>
    <w:rsid w:val="00D36CC8"/>
    <w:rsid w:val="00D37276"/>
    <w:rsid w:val="00D43BEB"/>
    <w:rsid w:val="00D456FA"/>
    <w:rsid w:val="00D46077"/>
    <w:rsid w:val="00D5027C"/>
    <w:rsid w:val="00D50C07"/>
    <w:rsid w:val="00D5490C"/>
    <w:rsid w:val="00D54B57"/>
    <w:rsid w:val="00D55324"/>
    <w:rsid w:val="00D56844"/>
    <w:rsid w:val="00D601AA"/>
    <w:rsid w:val="00D602C4"/>
    <w:rsid w:val="00D61023"/>
    <w:rsid w:val="00D624EB"/>
    <w:rsid w:val="00D63B5A"/>
    <w:rsid w:val="00D657DB"/>
    <w:rsid w:val="00D659AA"/>
    <w:rsid w:val="00D66184"/>
    <w:rsid w:val="00D67B22"/>
    <w:rsid w:val="00D7025A"/>
    <w:rsid w:val="00D717D9"/>
    <w:rsid w:val="00D72966"/>
    <w:rsid w:val="00D72C71"/>
    <w:rsid w:val="00D75CC9"/>
    <w:rsid w:val="00D760B4"/>
    <w:rsid w:val="00D760D7"/>
    <w:rsid w:val="00D76412"/>
    <w:rsid w:val="00D764CC"/>
    <w:rsid w:val="00D7660A"/>
    <w:rsid w:val="00D76989"/>
    <w:rsid w:val="00D8111F"/>
    <w:rsid w:val="00D81DDD"/>
    <w:rsid w:val="00D82E90"/>
    <w:rsid w:val="00D83C9A"/>
    <w:rsid w:val="00D84101"/>
    <w:rsid w:val="00D86761"/>
    <w:rsid w:val="00D90205"/>
    <w:rsid w:val="00D91767"/>
    <w:rsid w:val="00D93D64"/>
    <w:rsid w:val="00D95C8A"/>
    <w:rsid w:val="00D96443"/>
    <w:rsid w:val="00DA2FDD"/>
    <w:rsid w:val="00DA34A4"/>
    <w:rsid w:val="00DA631F"/>
    <w:rsid w:val="00DA6BE6"/>
    <w:rsid w:val="00DA7923"/>
    <w:rsid w:val="00DB2F4C"/>
    <w:rsid w:val="00DC0500"/>
    <w:rsid w:val="00DC0689"/>
    <w:rsid w:val="00DC2264"/>
    <w:rsid w:val="00DC36D7"/>
    <w:rsid w:val="00DC4DF4"/>
    <w:rsid w:val="00DC52A2"/>
    <w:rsid w:val="00DC578D"/>
    <w:rsid w:val="00DC6202"/>
    <w:rsid w:val="00DD0C81"/>
    <w:rsid w:val="00DD18AD"/>
    <w:rsid w:val="00DD37F4"/>
    <w:rsid w:val="00DD3ACF"/>
    <w:rsid w:val="00DD3BC3"/>
    <w:rsid w:val="00DD3E90"/>
    <w:rsid w:val="00DD5F7F"/>
    <w:rsid w:val="00DD6A53"/>
    <w:rsid w:val="00DD7229"/>
    <w:rsid w:val="00DD7729"/>
    <w:rsid w:val="00DE0B24"/>
    <w:rsid w:val="00DE18BF"/>
    <w:rsid w:val="00DE338B"/>
    <w:rsid w:val="00DE5294"/>
    <w:rsid w:val="00DE5A93"/>
    <w:rsid w:val="00DE6597"/>
    <w:rsid w:val="00DF0DF6"/>
    <w:rsid w:val="00DF352C"/>
    <w:rsid w:val="00DF3685"/>
    <w:rsid w:val="00DF501E"/>
    <w:rsid w:val="00DF68CD"/>
    <w:rsid w:val="00DF6B82"/>
    <w:rsid w:val="00DF7A58"/>
    <w:rsid w:val="00DF7D2F"/>
    <w:rsid w:val="00E00A18"/>
    <w:rsid w:val="00E028B8"/>
    <w:rsid w:val="00E10D04"/>
    <w:rsid w:val="00E123A0"/>
    <w:rsid w:val="00E140B1"/>
    <w:rsid w:val="00E14A03"/>
    <w:rsid w:val="00E16958"/>
    <w:rsid w:val="00E1705F"/>
    <w:rsid w:val="00E205CF"/>
    <w:rsid w:val="00E212A8"/>
    <w:rsid w:val="00E218AD"/>
    <w:rsid w:val="00E2206D"/>
    <w:rsid w:val="00E220EF"/>
    <w:rsid w:val="00E223DE"/>
    <w:rsid w:val="00E23915"/>
    <w:rsid w:val="00E2725D"/>
    <w:rsid w:val="00E27D22"/>
    <w:rsid w:val="00E30EED"/>
    <w:rsid w:val="00E33D68"/>
    <w:rsid w:val="00E35A73"/>
    <w:rsid w:val="00E37283"/>
    <w:rsid w:val="00E37BF5"/>
    <w:rsid w:val="00E40091"/>
    <w:rsid w:val="00E41387"/>
    <w:rsid w:val="00E42AA0"/>
    <w:rsid w:val="00E43413"/>
    <w:rsid w:val="00E44F38"/>
    <w:rsid w:val="00E47FF6"/>
    <w:rsid w:val="00E50A63"/>
    <w:rsid w:val="00E52838"/>
    <w:rsid w:val="00E5320D"/>
    <w:rsid w:val="00E54537"/>
    <w:rsid w:val="00E54A5E"/>
    <w:rsid w:val="00E54FCA"/>
    <w:rsid w:val="00E55271"/>
    <w:rsid w:val="00E56369"/>
    <w:rsid w:val="00E626D5"/>
    <w:rsid w:val="00E64917"/>
    <w:rsid w:val="00E6537A"/>
    <w:rsid w:val="00E65C3F"/>
    <w:rsid w:val="00E6661D"/>
    <w:rsid w:val="00E6670E"/>
    <w:rsid w:val="00E66774"/>
    <w:rsid w:val="00E669C4"/>
    <w:rsid w:val="00E70056"/>
    <w:rsid w:val="00E706EA"/>
    <w:rsid w:val="00E73BE8"/>
    <w:rsid w:val="00E74087"/>
    <w:rsid w:val="00E76680"/>
    <w:rsid w:val="00E77A48"/>
    <w:rsid w:val="00E85F83"/>
    <w:rsid w:val="00E87574"/>
    <w:rsid w:val="00E919B0"/>
    <w:rsid w:val="00E92F96"/>
    <w:rsid w:val="00E93455"/>
    <w:rsid w:val="00E93760"/>
    <w:rsid w:val="00E94212"/>
    <w:rsid w:val="00E9513C"/>
    <w:rsid w:val="00E975A0"/>
    <w:rsid w:val="00E97D29"/>
    <w:rsid w:val="00EA0CE4"/>
    <w:rsid w:val="00EA1959"/>
    <w:rsid w:val="00EA1AAB"/>
    <w:rsid w:val="00EA4C5C"/>
    <w:rsid w:val="00EA4DB9"/>
    <w:rsid w:val="00EA51F0"/>
    <w:rsid w:val="00EA76F8"/>
    <w:rsid w:val="00EA79E0"/>
    <w:rsid w:val="00EB16D2"/>
    <w:rsid w:val="00EB20A9"/>
    <w:rsid w:val="00EB236C"/>
    <w:rsid w:val="00EB3807"/>
    <w:rsid w:val="00EB55EB"/>
    <w:rsid w:val="00EB682A"/>
    <w:rsid w:val="00EB6F7B"/>
    <w:rsid w:val="00EC04BC"/>
    <w:rsid w:val="00EC0669"/>
    <w:rsid w:val="00EC0F66"/>
    <w:rsid w:val="00EC1902"/>
    <w:rsid w:val="00EC293F"/>
    <w:rsid w:val="00EC2CB2"/>
    <w:rsid w:val="00EC7390"/>
    <w:rsid w:val="00EC7F2F"/>
    <w:rsid w:val="00EC7F5D"/>
    <w:rsid w:val="00ED0419"/>
    <w:rsid w:val="00ED232E"/>
    <w:rsid w:val="00ED3927"/>
    <w:rsid w:val="00ED4B06"/>
    <w:rsid w:val="00ED7619"/>
    <w:rsid w:val="00EE04BE"/>
    <w:rsid w:val="00EE1A1B"/>
    <w:rsid w:val="00EE3B49"/>
    <w:rsid w:val="00EE3D5B"/>
    <w:rsid w:val="00EE4820"/>
    <w:rsid w:val="00EE516B"/>
    <w:rsid w:val="00EE6FE1"/>
    <w:rsid w:val="00EE7DBA"/>
    <w:rsid w:val="00EF02AB"/>
    <w:rsid w:val="00EF0542"/>
    <w:rsid w:val="00EF2F88"/>
    <w:rsid w:val="00EF3581"/>
    <w:rsid w:val="00EF40ED"/>
    <w:rsid w:val="00EF47C4"/>
    <w:rsid w:val="00EF4CE2"/>
    <w:rsid w:val="00EF52EB"/>
    <w:rsid w:val="00F0170C"/>
    <w:rsid w:val="00F01F56"/>
    <w:rsid w:val="00F023A7"/>
    <w:rsid w:val="00F02AFD"/>
    <w:rsid w:val="00F02CA8"/>
    <w:rsid w:val="00F042DE"/>
    <w:rsid w:val="00F0491A"/>
    <w:rsid w:val="00F100AB"/>
    <w:rsid w:val="00F100C7"/>
    <w:rsid w:val="00F10487"/>
    <w:rsid w:val="00F176B5"/>
    <w:rsid w:val="00F17806"/>
    <w:rsid w:val="00F22E05"/>
    <w:rsid w:val="00F2311A"/>
    <w:rsid w:val="00F24B8E"/>
    <w:rsid w:val="00F2636E"/>
    <w:rsid w:val="00F30C79"/>
    <w:rsid w:val="00F31EDD"/>
    <w:rsid w:val="00F3338B"/>
    <w:rsid w:val="00F33E14"/>
    <w:rsid w:val="00F3421B"/>
    <w:rsid w:val="00F34681"/>
    <w:rsid w:val="00F34AF1"/>
    <w:rsid w:val="00F3679C"/>
    <w:rsid w:val="00F3758F"/>
    <w:rsid w:val="00F412B9"/>
    <w:rsid w:val="00F413C2"/>
    <w:rsid w:val="00F41C89"/>
    <w:rsid w:val="00F423A2"/>
    <w:rsid w:val="00F431CE"/>
    <w:rsid w:val="00F44347"/>
    <w:rsid w:val="00F44469"/>
    <w:rsid w:val="00F46E8B"/>
    <w:rsid w:val="00F470E4"/>
    <w:rsid w:val="00F4767E"/>
    <w:rsid w:val="00F503C2"/>
    <w:rsid w:val="00F50834"/>
    <w:rsid w:val="00F53D18"/>
    <w:rsid w:val="00F545A2"/>
    <w:rsid w:val="00F57AE6"/>
    <w:rsid w:val="00F57D63"/>
    <w:rsid w:val="00F60A51"/>
    <w:rsid w:val="00F631DB"/>
    <w:rsid w:val="00F64E1E"/>
    <w:rsid w:val="00F67A17"/>
    <w:rsid w:val="00F67B5F"/>
    <w:rsid w:val="00F67E06"/>
    <w:rsid w:val="00F70B06"/>
    <w:rsid w:val="00F728BC"/>
    <w:rsid w:val="00F72CA7"/>
    <w:rsid w:val="00F745C8"/>
    <w:rsid w:val="00F75539"/>
    <w:rsid w:val="00F75BB6"/>
    <w:rsid w:val="00F7670A"/>
    <w:rsid w:val="00F76714"/>
    <w:rsid w:val="00F8002F"/>
    <w:rsid w:val="00F834CA"/>
    <w:rsid w:val="00F8440C"/>
    <w:rsid w:val="00F85ED5"/>
    <w:rsid w:val="00F862EC"/>
    <w:rsid w:val="00F8676E"/>
    <w:rsid w:val="00F904DD"/>
    <w:rsid w:val="00F90834"/>
    <w:rsid w:val="00F90F24"/>
    <w:rsid w:val="00F91F0E"/>
    <w:rsid w:val="00F933A9"/>
    <w:rsid w:val="00F9378D"/>
    <w:rsid w:val="00F93F08"/>
    <w:rsid w:val="00F974E5"/>
    <w:rsid w:val="00FA0AA6"/>
    <w:rsid w:val="00FA1FAA"/>
    <w:rsid w:val="00FA7C13"/>
    <w:rsid w:val="00FB2486"/>
    <w:rsid w:val="00FB313D"/>
    <w:rsid w:val="00FC73FA"/>
    <w:rsid w:val="00FC771B"/>
    <w:rsid w:val="00FD1057"/>
    <w:rsid w:val="00FD4185"/>
    <w:rsid w:val="00FD462A"/>
    <w:rsid w:val="00FD6D15"/>
    <w:rsid w:val="00FD6F47"/>
    <w:rsid w:val="00FE1E2C"/>
    <w:rsid w:val="00FE21B5"/>
    <w:rsid w:val="00FE2467"/>
    <w:rsid w:val="00FE2635"/>
    <w:rsid w:val="00FE38CA"/>
    <w:rsid w:val="00FE4706"/>
    <w:rsid w:val="00FE52AF"/>
    <w:rsid w:val="00FE5C87"/>
    <w:rsid w:val="00FE6CAF"/>
    <w:rsid w:val="00FF2E59"/>
    <w:rsid w:val="00FF349A"/>
    <w:rsid w:val="00FF54B9"/>
    <w:rsid w:val="00FF74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de0c9"/>
    </o:shapedefaults>
    <o:shapelayout v:ext="edit">
      <o:idmap v:ext="edit" data="1"/>
    </o:shapelayout>
  </w:shapeDefaults>
  <w:decimalSymbol w:val="."/>
  <w:listSeparator w:val=","/>
  <w14:docId w14:val="6D028DF9"/>
  <w15:docId w15:val="{06F576C0-2135-450C-BE46-013A40388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avid" w:eastAsiaTheme="minorHAnsi" w:hAnsi="David" w:cs="David"/>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5E12"/>
    <w:pPr>
      <w:bidi/>
      <w:ind w:left="170"/>
    </w:pPr>
    <w:rPr>
      <w:rFonts w:asciiTheme="minorHAnsi" w:hAnsiTheme="minorHAnsi" w:cs="FbShefa"/>
      <w:noProof/>
      <w:color w:val="7C5F1D"/>
    </w:rPr>
  </w:style>
  <w:style w:type="paragraph" w:styleId="1">
    <w:name w:val="heading 1"/>
    <w:basedOn w:val="a"/>
    <w:next w:val="a"/>
    <w:link w:val="10"/>
    <w:uiPriority w:val="9"/>
    <w:qFormat/>
    <w:rsid w:val="00E77A48"/>
    <w:pPr>
      <w:keepNext/>
      <w:keepLines/>
      <w:spacing w:before="240" w:after="120" w:line="276" w:lineRule="auto"/>
      <w:jc w:val="right"/>
      <w:outlineLvl w:val="0"/>
    </w:pPr>
    <w:rPr>
      <w:rFonts w:eastAsiaTheme="majorEastAsia"/>
      <w:sz w:val="18"/>
      <w:szCs w:val="18"/>
    </w:rPr>
  </w:style>
  <w:style w:type="paragraph" w:styleId="2">
    <w:name w:val="heading 2"/>
    <w:basedOn w:val="a"/>
    <w:next w:val="a"/>
    <w:link w:val="20"/>
    <w:uiPriority w:val="9"/>
    <w:unhideWhenUsed/>
    <w:qFormat/>
    <w:rsid w:val="00A60E78"/>
    <w:pPr>
      <w:keepNext/>
      <w:keepLines/>
      <w:shd w:val="clear" w:color="auto" w:fill="FDF0E7"/>
      <w:spacing w:before="40" w:after="0"/>
      <w:ind w:left="-227"/>
      <w:outlineLvl w:val="1"/>
    </w:pPr>
    <w:rPr>
      <w:rFonts w:eastAsiaTheme="majorEastAsia"/>
      <w:i/>
      <w:iCs/>
      <w:color w:val="7B3C17" w:themeColor="accent2" w:themeShade="80"/>
      <w:sz w:val="22"/>
      <w:szCs w:val="22"/>
    </w:rPr>
  </w:style>
  <w:style w:type="paragraph" w:styleId="3">
    <w:name w:val="heading 3"/>
    <w:basedOn w:val="a"/>
    <w:next w:val="a"/>
    <w:link w:val="30"/>
    <w:uiPriority w:val="9"/>
    <w:unhideWhenUsed/>
    <w:qFormat/>
    <w:rsid w:val="005E60DF"/>
    <w:pPr>
      <w:keepNext/>
      <w:keepLines/>
      <w:spacing w:before="40" w:after="120" w:line="240" w:lineRule="auto"/>
      <w:ind w:left="0"/>
      <w:outlineLvl w:val="2"/>
    </w:pPr>
    <w:rPr>
      <w:rFonts w:eastAsiaTheme="majorEastAsia"/>
      <w:color w:val="7B3C17" w:themeColor="accent2" w:themeShade="80"/>
      <w:shd w:val="clear" w:color="auto" w:fill="FDF0E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77A48"/>
    <w:rPr>
      <w:rFonts w:asciiTheme="minorHAnsi" w:eastAsiaTheme="majorEastAsia" w:hAnsiTheme="minorHAnsi" w:cstheme="minorHAnsi"/>
      <w:noProof/>
      <w:sz w:val="18"/>
      <w:szCs w:val="18"/>
    </w:rPr>
  </w:style>
  <w:style w:type="character" w:customStyle="1" w:styleId="20">
    <w:name w:val="כותרת 2 תו"/>
    <w:basedOn w:val="a0"/>
    <w:link w:val="2"/>
    <w:uiPriority w:val="9"/>
    <w:rsid w:val="00A60E78"/>
    <w:rPr>
      <w:rFonts w:asciiTheme="minorHAnsi" w:eastAsiaTheme="majorEastAsia" w:hAnsiTheme="minorHAnsi" w:cstheme="minorHAnsi"/>
      <w:i/>
      <w:iCs/>
      <w:noProof/>
      <w:color w:val="7B3C17" w:themeColor="accent2" w:themeShade="80"/>
      <w:sz w:val="22"/>
      <w:szCs w:val="22"/>
      <w:shd w:val="clear" w:color="auto" w:fill="FDF0E7"/>
    </w:rPr>
  </w:style>
  <w:style w:type="paragraph" w:styleId="a3">
    <w:name w:val="footnote text"/>
    <w:basedOn w:val="a"/>
    <w:link w:val="a4"/>
    <w:uiPriority w:val="99"/>
    <w:unhideWhenUsed/>
    <w:rsid w:val="006E30C9"/>
    <w:pPr>
      <w:spacing w:after="0" w:line="240" w:lineRule="auto"/>
    </w:pPr>
  </w:style>
  <w:style w:type="character" w:customStyle="1" w:styleId="a4">
    <w:name w:val="טקסט הערת שוליים תו"/>
    <w:basedOn w:val="a0"/>
    <w:link w:val="a3"/>
    <w:uiPriority w:val="99"/>
    <w:rsid w:val="006E30C9"/>
    <w:rPr>
      <w:rFonts w:cstheme="minorHAnsi"/>
      <w:noProof/>
    </w:rPr>
  </w:style>
  <w:style w:type="character" w:styleId="a5">
    <w:name w:val="footnote reference"/>
    <w:basedOn w:val="a0"/>
    <w:uiPriority w:val="99"/>
    <w:semiHidden/>
    <w:unhideWhenUsed/>
    <w:rsid w:val="00C25DF8"/>
    <w:rPr>
      <w:vertAlign w:val="superscript"/>
    </w:rPr>
  </w:style>
  <w:style w:type="character" w:styleId="a6">
    <w:name w:val="annotation reference"/>
    <w:basedOn w:val="a0"/>
    <w:uiPriority w:val="99"/>
    <w:semiHidden/>
    <w:unhideWhenUsed/>
    <w:rsid w:val="00A019B2"/>
    <w:rPr>
      <w:sz w:val="16"/>
      <w:szCs w:val="16"/>
    </w:rPr>
  </w:style>
  <w:style w:type="paragraph" w:styleId="a7">
    <w:name w:val="annotation text"/>
    <w:basedOn w:val="a"/>
    <w:link w:val="a8"/>
    <w:uiPriority w:val="99"/>
    <w:semiHidden/>
    <w:unhideWhenUsed/>
    <w:rsid w:val="00A019B2"/>
    <w:pPr>
      <w:spacing w:line="240" w:lineRule="auto"/>
    </w:pPr>
  </w:style>
  <w:style w:type="character" w:customStyle="1" w:styleId="a8">
    <w:name w:val="טקסט הערה תו"/>
    <w:basedOn w:val="a0"/>
    <w:link w:val="a7"/>
    <w:uiPriority w:val="99"/>
    <w:semiHidden/>
    <w:rsid w:val="00A019B2"/>
    <w:rPr>
      <w:noProof/>
    </w:rPr>
  </w:style>
  <w:style w:type="paragraph" w:styleId="a9">
    <w:name w:val="annotation subject"/>
    <w:basedOn w:val="a7"/>
    <w:next w:val="a7"/>
    <w:link w:val="aa"/>
    <w:uiPriority w:val="99"/>
    <w:semiHidden/>
    <w:unhideWhenUsed/>
    <w:rsid w:val="00A019B2"/>
    <w:rPr>
      <w:b/>
      <w:bCs/>
    </w:rPr>
  </w:style>
  <w:style w:type="character" w:customStyle="1" w:styleId="aa">
    <w:name w:val="נושא הערה תו"/>
    <w:basedOn w:val="a8"/>
    <w:link w:val="a9"/>
    <w:uiPriority w:val="99"/>
    <w:semiHidden/>
    <w:rsid w:val="00A019B2"/>
    <w:rPr>
      <w:b/>
      <w:bCs/>
      <w:noProof/>
    </w:rPr>
  </w:style>
  <w:style w:type="paragraph" w:styleId="ab">
    <w:name w:val="Balloon Text"/>
    <w:basedOn w:val="a"/>
    <w:link w:val="ac"/>
    <w:uiPriority w:val="99"/>
    <w:semiHidden/>
    <w:unhideWhenUsed/>
    <w:rsid w:val="00A019B2"/>
    <w:pPr>
      <w:spacing w:after="0" w:line="240" w:lineRule="auto"/>
    </w:pPr>
    <w:rPr>
      <w:rFonts w:ascii="Tahoma" w:hAnsi="Tahoma"/>
      <w:sz w:val="18"/>
      <w:szCs w:val="18"/>
    </w:rPr>
  </w:style>
  <w:style w:type="character" w:customStyle="1" w:styleId="ac">
    <w:name w:val="טקסט בלונים תו"/>
    <w:basedOn w:val="a0"/>
    <w:link w:val="ab"/>
    <w:uiPriority w:val="99"/>
    <w:semiHidden/>
    <w:rsid w:val="00A019B2"/>
    <w:rPr>
      <w:rFonts w:ascii="Tahoma" w:hAnsi="Tahoma" w:cs="Tahoma"/>
      <w:noProof/>
      <w:sz w:val="18"/>
      <w:szCs w:val="18"/>
    </w:rPr>
  </w:style>
  <w:style w:type="paragraph" w:styleId="ad">
    <w:name w:val="Revision"/>
    <w:hidden/>
    <w:uiPriority w:val="99"/>
    <w:semiHidden/>
    <w:rsid w:val="00A019B2"/>
    <w:pPr>
      <w:spacing w:after="0" w:line="240" w:lineRule="auto"/>
    </w:pPr>
    <w:rPr>
      <w:noProof/>
    </w:rPr>
  </w:style>
  <w:style w:type="table" w:styleId="ae">
    <w:name w:val="Table Grid"/>
    <w:basedOn w:val="a1"/>
    <w:uiPriority w:val="39"/>
    <w:rsid w:val="00F91F0E"/>
    <w:pPr>
      <w:spacing w:after="0" w:line="240" w:lineRule="auto"/>
    </w:pPr>
    <w:rPr>
      <w:rFonts w:ascii="Narkisim" w:hAnsi="Narkisim" w:cs="Narkisim"/>
      <w:sz w:val="19"/>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F91F0E"/>
    <w:pPr>
      <w:ind w:left="720"/>
      <w:contextualSpacing/>
    </w:pPr>
    <w:rPr>
      <w:rFonts w:ascii="Narkisim" w:hAnsi="Narkisim" w:cs="Narkisim"/>
      <w:sz w:val="19"/>
      <w:szCs w:val="22"/>
    </w:rPr>
  </w:style>
  <w:style w:type="paragraph" w:styleId="af0">
    <w:name w:val="TOC Heading"/>
    <w:basedOn w:val="1"/>
    <w:next w:val="a"/>
    <w:uiPriority w:val="39"/>
    <w:unhideWhenUsed/>
    <w:qFormat/>
    <w:rsid w:val="00916F31"/>
    <w:pPr>
      <w:jc w:val="left"/>
      <w:outlineLvl w:val="9"/>
    </w:pPr>
    <w:rPr>
      <w:rFonts w:asciiTheme="majorHAnsi" w:hAnsiTheme="majorHAnsi" w:cstheme="majorBidi"/>
      <w:noProof w:val="0"/>
      <w:color w:val="548AB7" w:themeColor="accent1" w:themeShade="BF"/>
      <w:sz w:val="32"/>
      <w:szCs w:val="32"/>
      <w:rtl/>
      <w:cs/>
    </w:rPr>
  </w:style>
  <w:style w:type="paragraph" w:styleId="TOC1">
    <w:name w:val="toc 1"/>
    <w:basedOn w:val="a"/>
    <w:next w:val="a"/>
    <w:autoRedefine/>
    <w:uiPriority w:val="39"/>
    <w:unhideWhenUsed/>
    <w:rsid w:val="00916F31"/>
    <w:pPr>
      <w:spacing w:after="100"/>
    </w:pPr>
  </w:style>
  <w:style w:type="paragraph" w:styleId="TOC2">
    <w:name w:val="toc 2"/>
    <w:basedOn w:val="a"/>
    <w:next w:val="a"/>
    <w:autoRedefine/>
    <w:uiPriority w:val="39"/>
    <w:unhideWhenUsed/>
    <w:rsid w:val="00916F31"/>
    <w:pPr>
      <w:spacing w:after="100"/>
      <w:ind w:left="200"/>
    </w:pPr>
  </w:style>
  <w:style w:type="character" w:styleId="Hyperlink">
    <w:name w:val="Hyperlink"/>
    <w:basedOn w:val="a0"/>
    <w:uiPriority w:val="99"/>
    <w:unhideWhenUsed/>
    <w:rsid w:val="00916F31"/>
    <w:rPr>
      <w:color w:val="F7B615" w:themeColor="hyperlink"/>
      <w:u w:val="single"/>
    </w:rPr>
  </w:style>
  <w:style w:type="paragraph" w:styleId="af1">
    <w:name w:val="header"/>
    <w:basedOn w:val="a"/>
    <w:link w:val="af2"/>
    <w:uiPriority w:val="99"/>
    <w:unhideWhenUsed/>
    <w:rsid w:val="003968F3"/>
    <w:pPr>
      <w:tabs>
        <w:tab w:val="center" w:pos="4153"/>
        <w:tab w:val="right" w:pos="8306"/>
      </w:tabs>
      <w:spacing w:after="0" w:line="240" w:lineRule="auto"/>
    </w:pPr>
  </w:style>
  <w:style w:type="character" w:customStyle="1" w:styleId="af2">
    <w:name w:val="כותרת עליונה תו"/>
    <w:basedOn w:val="a0"/>
    <w:link w:val="af1"/>
    <w:uiPriority w:val="99"/>
    <w:rsid w:val="003968F3"/>
    <w:rPr>
      <w:noProof/>
    </w:rPr>
  </w:style>
  <w:style w:type="paragraph" w:styleId="af3">
    <w:name w:val="footer"/>
    <w:basedOn w:val="a"/>
    <w:link w:val="af4"/>
    <w:uiPriority w:val="99"/>
    <w:unhideWhenUsed/>
    <w:rsid w:val="003968F3"/>
    <w:pPr>
      <w:tabs>
        <w:tab w:val="center" w:pos="4153"/>
        <w:tab w:val="right" w:pos="8306"/>
      </w:tabs>
      <w:spacing w:after="0" w:line="240" w:lineRule="auto"/>
    </w:pPr>
  </w:style>
  <w:style w:type="character" w:customStyle="1" w:styleId="af4">
    <w:name w:val="כותרת תחתונה תו"/>
    <w:basedOn w:val="a0"/>
    <w:link w:val="af3"/>
    <w:uiPriority w:val="99"/>
    <w:rsid w:val="003968F3"/>
    <w:rPr>
      <w:noProof/>
    </w:rPr>
  </w:style>
  <w:style w:type="character" w:customStyle="1" w:styleId="30">
    <w:name w:val="כותרת 3 תו"/>
    <w:basedOn w:val="a0"/>
    <w:link w:val="3"/>
    <w:uiPriority w:val="9"/>
    <w:rsid w:val="005E60DF"/>
    <w:rPr>
      <w:rFonts w:asciiTheme="minorHAnsi" w:eastAsiaTheme="majorEastAsia" w:hAnsiTheme="minorHAnsi" w:cstheme="minorHAnsi"/>
      <w:noProof/>
      <w:color w:val="7B3C17" w:themeColor="accent2" w:themeShade="80"/>
    </w:rPr>
  </w:style>
  <w:style w:type="character" w:styleId="FollowedHyperlink">
    <w:name w:val="FollowedHyperlink"/>
    <w:basedOn w:val="a0"/>
    <w:uiPriority w:val="99"/>
    <w:semiHidden/>
    <w:unhideWhenUsed/>
    <w:rsid w:val="008F2C0D"/>
    <w:rPr>
      <w:color w:val="704404" w:themeColor="followedHyperlink"/>
      <w:u w:val="single"/>
    </w:rPr>
  </w:style>
  <w:style w:type="character" w:styleId="af5">
    <w:name w:val="Unresolved Mention"/>
    <w:basedOn w:val="a0"/>
    <w:uiPriority w:val="99"/>
    <w:semiHidden/>
    <w:unhideWhenUsed/>
    <w:rsid w:val="00C95A52"/>
    <w:rPr>
      <w:color w:val="605E5C"/>
      <w:shd w:val="clear" w:color="auto" w:fill="E1DFDD"/>
    </w:rPr>
  </w:style>
  <w:style w:type="numbering" w:customStyle="1" w:styleId="11">
    <w:name w:val="ללא רשימה1"/>
    <w:next w:val="a2"/>
    <w:uiPriority w:val="99"/>
    <w:semiHidden/>
    <w:unhideWhenUsed/>
    <w:rsid w:val="009C3CB4"/>
  </w:style>
  <w:style w:type="paragraph" w:styleId="NormalWeb">
    <w:name w:val="Normal (Web)"/>
    <w:basedOn w:val="a"/>
    <w:uiPriority w:val="99"/>
    <w:semiHidden/>
    <w:unhideWhenUsed/>
    <w:rsid w:val="009C3CB4"/>
    <w:pPr>
      <w:bidi w:val="0"/>
      <w:spacing w:before="100" w:beforeAutospacing="1" w:after="100" w:afterAutospacing="1" w:line="240" w:lineRule="auto"/>
    </w:pPr>
    <w:rPr>
      <w:rFonts w:ascii="Times New Roman" w:eastAsia="Times New Roman" w:hAnsi="Times New Roman" w:cs="Times New Roman"/>
      <w:noProof w:val="0"/>
      <w:sz w:val="24"/>
      <w:szCs w:val="24"/>
    </w:rPr>
  </w:style>
  <w:style w:type="character" w:customStyle="1" w:styleId="12">
    <w:name w:val="טקסט בלונים תו1"/>
    <w:basedOn w:val="a0"/>
    <w:uiPriority w:val="99"/>
    <w:semiHidden/>
    <w:rsid w:val="009C3CB4"/>
    <w:rPr>
      <w:rFonts w:ascii="Tahoma" w:hAnsi="Tahoma" w:cs="Tahoma"/>
      <w:noProof/>
      <w:sz w:val="16"/>
      <w:szCs w:val="16"/>
    </w:rPr>
  </w:style>
  <w:style w:type="character" w:customStyle="1" w:styleId="13">
    <w:name w:val="טקסט הערת שוליים תו1"/>
    <w:basedOn w:val="a0"/>
    <w:uiPriority w:val="99"/>
    <w:semiHidden/>
    <w:rsid w:val="009C3CB4"/>
    <w:rPr>
      <w:rFonts w:ascii="Narkisim" w:hAnsi="Narkisim"/>
      <w:noProof/>
      <w:sz w:val="20"/>
      <w:szCs w:val="20"/>
    </w:rPr>
  </w:style>
  <w:style w:type="character" w:customStyle="1" w:styleId="14">
    <w:name w:val="כותרת עליונה תו1"/>
    <w:basedOn w:val="a0"/>
    <w:uiPriority w:val="99"/>
    <w:semiHidden/>
    <w:rsid w:val="009C3CB4"/>
    <w:rPr>
      <w:rFonts w:ascii="Narkisim" w:hAnsi="Narkisim"/>
      <w:noProof/>
      <w:sz w:val="20"/>
      <w:szCs w:val="20"/>
    </w:rPr>
  </w:style>
  <w:style w:type="character" w:customStyle="1" w:styleId="15">
    <w:name w:val="כותרת תחתונה תו1"/>
    <w:basedOn w:val="a0"/>
    <w:uiPriority w:val="99"/>
    <w:semiHidden/>
    <w:rsid w:val="009C3CB4"/>
    <w:rPr>
      <w:rFonts w:ascii="Narkisim" w:hAnsi="Narkisim"/>
      <w:noProof/>
      <w:sz w:val="20"/>
      <w:szCs w:val="20"/>
    </w:rPr>
  </w:style>
  <w:style w:type="paragraph" w:customStyle="1" w:styleId="110">
    <w:name w:val="כותרת 11"/>
    <w:basedOn w:val="a"/>
    <w:next w:val="a"/>
    <w:uiPriority w:val="9"/>
    <w:qFormat/>
    <w:rsid w:val="00D95C8A"/>
    <w:pPr>
      <w:keepNext/>
      <w:keepLines/>
      <w:spacing w:before="240" w:after="0"/>
      <w:jc w:val="right"/>
      <w:outlineLvl w:val="0"/>
    </w:pPr>
    <w:rPr>
      <w:rFonts w:ascii="Calibri" w:eastAsia="Times New Roman" w:hAnsi="Calibri"/>
      <w:color w:val="548AB7"/>
      <w14:ligatures w14:val="standardContextual"/>
    </w:rPr>
  </w:style>
  <w:style w:type="paragraph" w:customStyle="1" w:styleId="21">
    <w:name w:val="כותרת 21"/>
    <w:basedOn w:val="a"/>
    <w:next w:val="a"/>
    <w:uiPriority w:val="9"/>
    <w:unhideWhenUsed/>
    <w:qFormat/>
    <w:rsid w:val="00D95C8A"/>
    <w:pPr>
      <w:keepNext/>
      <w:keepLines/>
      <w:shd w:val="clear" w:color="auto" w:fill="E9F0F6"/>
      <w:spacing w:before="40" w:after="120"/>
      <w:ind w:left="0"/>
      <w:outlineLvl w:val="1"/>
    </w:pPr>
    <w:rPr>
      <w:rFonts w:ascii="Calibri Light" w:eastAsia="Times New Roman" w:hAnsi="Calibri Light"/>
      <w:color w:val="548AB7"/>
      <w:sz w:val="26"/>
      <w:szCs w:val="26"/>
      <w14:ligatures w14:val="standardContextual"/>
    </w:rPr>
  </w:style>
  <w:style w:type="paragraph" w:customStyle="1" w:styleId="31">
    <w:name w:val="כותרת 31"/>
    <w:basedOn w:val="a"/>
    <w:next w:val="a"/>
    <w:uiPriority w:val="9"/>
    <w:unhideWhenUsed/>
    <w:qFormat/>
    <w:rsid w:val="00D95C8A"/>
    <w:pPr>
      <w:spacing w:line="240" w:lineRule="auto"/>
      <w:ind w:left="0"/>
      <w:outlineLvl w:val="2"/>
    </w:pPr>
    <w:rPr>
      <w:rFonts w:ascii="Calibri" w:hAnsi="Calibri"/>
      <w:color w:val="548AB7"/>
      <w:shd w:val="clear" w:color="auto" w:fill="E9F0F6"/>
      <w14:ligatures w14:val="standardContextual"/>
    </w:rPr>
  </w:style>
  <w:style w:type="paragraph" w:customStyle="1" w:styleId="16">
    <w:name w:val="כותרת עליונה1"/>
    <w:basedOn w:val="a"/>
    <w:next w:val="af1"/>
    <w:uiPriority w:val="99"/>
    <w:unhideWhenUsed/>
    <w:rsid w:val="00D95C8A"/>
    <w:pPr>
      <w:tabs>
        <w:tab w:val="center" w:pos="4153"/>
        <w:tab w:val="right" w:pos="8306"/>
      </w:tabs>
      <w:spacing w:after="0" w:line="240" w:lineRule="auto"/>
    </w:pPr>
    <w:rPr>
      <w:kern w:val="2"/>
      <w:sz w:val="22"/>
      <w:szCs w:val="22"/>
      <w14:ligatures w14:val="standardContextual"/>
    </w:rPr>
  </w:style>
  <w:style w:type="paragraph" w:customStyle="1" w:styleId="17">
    <w:name w:val="כותרת תחתונה1"/>
    <w:basedOn w:val="a"/>
    <w:next w:val="af3"/>
    <w:uiPriority w:val="99"/>
    <w:unhideWhenUsed/>
    <w:rsid w:val="00D95C8A"/>
    <w:pPr>
      <w:tabs>
        <w:tab w:val="center" w:pos="4153"/>
        <w:tab w:val="right" w:pos="8306"/>
      </w:tabs>
      <w:spacing w:after="0" w:line="240" w:lineRule="auto"/>
    </w:pPr>
    <w:rPr>
      <w:kern w:val="2"/>
      <w:sz w:val="22"/>
      <w:szCs w:val="22"/>
      <w14:ligatures w14:val="standardContextual"/>
    </w:rPr>
  </w:style>
  <w:style w:type="paragraph" w:customStyle="1" w:styleId="18">
    <w:name w:val="טקסט בלונים1"/>
    <w:basedOn w:val="a"/>
    <w:next w:val="ab"/>
    <w:uiPriority w:val="99"/>
    <w:semiHidden/>
    <w:unhideWhenUsed/>
    <w:rsid w:val="00D95C8A"/>
    <w:pPr>
      <w:spacing w:after="0" w:line="240" w:lineRule="auto"/>
    </w:pPr>
    <w:rPr>
      <w:rFonts w:ascii="Tahoma" w:hAnsi="Tahoma"/>
      <w:kern w:val="2"/>
      <w:sz w:val="18"/>
      <w:szCs w:val="18"/>
      <w14:ligatures w14:val="standardContextual"/>
    </w:rPr>
  </w:style>
  <w:style w:type="paragraph" w:customStyle="1" w:styleId="19">
    <w:name w:val="טקסט הערת סיום1"/>
    <w:basedOn w:val="a"/>
    <w:next w:val="af6"/>
    <w:link w:val="af7"/>
    <w:uiPriority w:val="99"/>
    <w:semiHidden/>
    <w:unhideWhenUsed/>
    <w:rsid w:val="00D95C8A"/>
    <w:pPr>
      <w:spacing w:after="0" w:line="240" w:lineRule="auto"/>
    </w:pPr>
    <w:rPr>
      <w:kern w:val="2"/>
      <w:sz w:val="22"/>
      <w:szCs w:val="22"/>
      <w14:ligatures w14:val="standardContextual"/>
    </w:rPr>
  </w:style>
  <w:style w:type="character" w:customStyle="1" w:styleId="af7">
    <w:name w:val="טקסט הערת סיום תו"/>
    <w:basedOn w:val="a0"/>
    <w:link w:val="19"/>
    <w:uiPriority w:val="99"/>
    <w:semiHidden/>
    <w:rsid w:val="00D95C8A"/>
    <w:rPr>
      <w:rFonts w:asciiTheme="minorHAnsi" w:hAnsiTheme="minorHAnsi" w:cs="Tahoma"/>
      <w:noProof/>
      <w:color w:val="7C5F1D"/>
      <w:kern w:val="2"/>
      <w:sz w:val="22"/>
      <w:szCs w:val="22"/>
      <w14:ligatures w14:val="standardContextual"/>
    </w:rPr>
  </w:style>
  <w:style w:type="character" w:styleId="af8">
    <w:name w:val="endnote reference"/>
    <w:basedOn w:val="a0"/>
    <w:uiPriority w:val="99"/>
    <w:semiHidden/>
    <w:unhideWhenUsed/>
    <w:rsid w:val="00D95C8A"/>
    <w:rPr>
      <w:vertAlign w:val="superscript"/>
    </w:rPr>
  </w:style>
  <w:style w:type="paragraph" w:customStyle="1" w:styleId="1a">
    <w:name w:val="מהדורה1"/>
    <w:next w:val="ad"/>
    <w:hidden/>
    <w:uiPriority w:val="99"/>
    <w:semiHidden/>
    <w:rsid w:val="00D95C8A"/>
    <w:pPr>
      <w:spacing w:after="0" w:line="240" w:lineRule="auto"/>
    </w:pPr>
    <w:rPr>
      <w:rFonts w:ascii="Narkisim" w:hAnsi="Narkisim" w:cs="Guttman Miryam"/>
      <w:noProof/>
      <w14:ligatures w14:val="standardContextual"/>
    </w:rPr>
  </w:style>
  <w:style w:type="paragraph" w:customStyle="1" w:styleId="1b">
    <w:name w:val="פיסקת רשימה1"/>
    <w:basedOn w:val="a"/>
    <w:next w:val="af"/>
    <w:uiPriority w:val="34"/>
    <w:qFormat/>
    <w:rsid w:val="00D95C8A"/>
    <w:pPr>
      <w:ind w:left="720"/>
      <w:contextualSpacing/>
    </w:pPr>
    <w:rPr>
      <w:rFonts w:ascii="Narkisim" w:hAnsi="Narkisim" w:cs="Heebo"/>
      <w:color w:val="7B3C17"/>
      <w:szCs w:val="22"/>
      <w14:ligatures w14:val="standardContextual"/>
    </w:rPr>
  </w:style>
  <w:style w:type="paragraph" w:customStyle="1" w:styleId="NormalWeb1">
    <w:name w:val="Normal (Web)‎1"/>
    <w:basedOn w:val="a"/>
    <w:next w:val="NormalWeb"/>
    <w:uiPriority w:val="99"/>
    <w:semiHidden/>
    <w:unhideWhenUsed/>
    <w:rsid w:val="00D95C8A"/>
    <w:pPr>
      <w:bidi w:val="0"/>
      <w:spacing w:before="100" w:beforeAutospacing="1" w:after="100" w:afterAutospacing="1" w:line="240" w:lineRule="auto"/>
    </w:pPr>
    <w:rPr>
      <w:rFonts w:ascii="Times New Roman" w:eastAsia="Times New Roman" w:hAnsi="Times New Roman" w:cs="Times New Roman"/>
      <w:noProof w:val="0"/>
      <w:color w:val="7B3C17"/>
      <w:sz w:val="24"/>
      <w:szCs w:val="24"/>
      <w14:ligatures w14:val="standardContextual"/>
    </w:rPr>
  </w:style>
  <w:style w:type="character" w:customStyle="1" w:styleId="FollowedHyperlink1">
    <w:name w:val="FollowedHyperlink1"/>
    <w:basedOn w:val="a0"/>
    <w:uiPriority w:val="99"/>
    <w:semiHidden/>
    <w:unhideWhenUsed/>
    <w:rsid w:val="00D95C8A"/>
    <w:rPr>
      <w:color w:val="704404"/>
      <w:u w:val="single"/>
    </w:rPr>
  </w:style>
  <w:style w:type="numbering" w:customStyle="1" w:styleId="111">
    <w:name w:val="ללא רשימה11"/>
    <w:next w:val="a2"/>
    <w:uiPriority w:val="99"/>
    <w:semiHidden/>
    <w:unhideWhenUsed/>
    <w:rsid w:val="00D95C8A"/>
  </w:style>
  <w:style w:type="paragraph" w:customStyle="1" w:styleId="1c">
    <w:name w:val="טקסט הערה1"/>
    <w:basedOn w:val="a"/>
    <w:next w:val="a7"/>
    <w:uiPriority w:val="99"/>
    <w:semiHidden/>
    <w:unhideWhenUsed/>
    <w:rsid w:val="00D95C8A"/>
    <w:pPr>
      <w:spacing w:line="240" w:lineRule="auto"/>
    </w:pPr>
    <w:rPr>
      <w:rFonts w:ascii="Calibri" w:hAnsi="Calibri" w:cs="Calibri"/>
      <w14:ligatures w14:val="standardContextual"/>
    </w:rPr>
  </w:style>
  <w:style w:type="paragraph" w:customStyle="1" w:styleId="1d">
    <w:name w:val="נושא הערה1"/>
    <w:basedOn w:val="a7"/>
    <w:next w:val="a7"/>
    <w:uiPriority w:val="99"/>
    <w:semiHidden/>
    <w:unhideWhenUsed/>
    <w:rsid w:val="00D95C8A"/>
    <w:rPr>
      <w:rFonts w:ascii="Calibri" w:hAnsi="Calibri" w:cs="Calibri"/>
      <w:b/>
      <w:bCs/>
      <w14:ligatures w14:val="standardContextual"/>
    </w:rPr>
  </w:style>
  <w:style w:type="table" w:customStyle="1" w:styleId="1e">
    <w:name w:val="רשת טבלה1"/>
    <w:basedOn w:val="a1"/>
    <w:next w:val="ae"/>
    <w:uiPriority w:val="39"/>
    <w:rsid w:val="00D95C8A"/>
    <w:pPr>
      <w:spacing w:after="0" w:line="240" w:lineRule="auto"/>
    </w:pPr>
    <w:rPr>
      <w:rFonts w:ascii="Narkisim" w:hAnsi="Narkisim" w:cs="Narkisim"/>
      <w:sz w:val="19"/>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
    <w:name w:val="כותרת תוכן עניינים1"/>
    <w:basedOn w:val="1"/>
    <w:next w:val="a"/>
    <w:uiPriority w:val="39"/>
    <w:unhideWhenUsed/>
    <w:qFormat/>
    <w:rsid w:val="00D95C8A"/>
    <w:pPr>
      <w:spacing w:after="0" w:line="240" w:lineRule="auto"/>
      <w:ind w:left="0"/>
      <w:jc w:val="both"/>
    </w:pPr>
    <w:rPr>
      <w:rFonts w:ascii="Calibri" w:eastAsia="Times New Roman" w:hAnsi="Calibri"/>
      <w:color w:val="548AB7"/>
      <w:kern w:val="2"/>
      <w:sz w:val="22"/>
      <w:szCs w:val="22"/>
      <w14:ligatures w14:val="standardContextual"/>
    </w:rPr>
  </w:style>
  <w:style w:type="paragraph" w:customStyle="1" w:styleId="TOC11">
    <w:name w:val="TOC 11"/>
    <w:basedOn w:val="a"/>
    <w:next w:val="a"/>
    <w:autoRedefine/>
    <w:uiPriority w:val="39"/>
    <w:unhideWhenUsed/>
    <w:rsid w:val="00D95C8A"/>
    <w:pPr>
      <w:spacing w:after="100"/>
    </w:pPr>
    <w:rPr>
      <w:rFonts w:ascii="Calibri" w:hAnsi="Calibri" w:cs="Calibri"/>
      <w14:ligatures w14:val="standardContextual"/>
    </w:rPr>
  </w:style>
  <w:style w:type="paragraph" w:customStyle="1" w:styleId="TOC21">
    <w:name w:val="TOC 21"/>
    <w:basedOn w:val="a"/>
    <w:next w:val="a"/>
    <w:autoRedefine/>
    <w:uiPriority w:val="39"/>
    <w:unhideWhenUsed/>
    <w:rsid w:val="00D95C8A"/>
    <w:pPr>
      <w:spacing w:after="100"/>
      <w:ind w:left="200"/>
    </w:pPr>
    <w:rPr>
      <w:rFonts w:ascii="Calibri" w:hAnsi="Calibri" w:cs="Calibri"/>
      <w14:ligatures w14:val="standardContextual"/>
    </w:rPr>
  </w:style>
  <w:style w:type="numbering" w:customStyle="1" w:styleId="1110">
    <w:name w:val="ללא רשימה111"/>
    <w:next w:val="a2"/>
    <w:uiPriority w:val="99"/>
    <w:semiHidden/>
    <w:unhideWhenUsed/>
    <w:rsid w:val="00D95C8A"/>
  </w:style>
  <w:style w:type="paragraph" w:customStyle="1" w:styleId="22">
    <w:name w:val="טקסט הערה2"/>
    <w:basedOn w:val="a"/>
    <w:next w:val="a7"/>
    <w:link w:val="1f0"/>
    <w:uiPriority w:val="99"/>
    <w:semiHidden/>
    <w:unhideWhenUsed/>
    <w:rsid w:val="00D95C8A"/>
    <w:pPr>
      <w:spacing w:line="240" w:lineRule="auto"/>
    </w:pPr>
    <w:rPr>
      <w:kern w:val="2"/>
      <w:sz w:val="22"/>
      <w:szCs w:val="22"/>
      <w14:ligatures w14:val="standardContextual"/>
    </w:rPr>
  </w:style>
  <w:style w:type="character" w:customStyle="1" w:styleId="1f0">
    <w:name w:val="טקסט הערה תו1"/>
    <w:basedOn w:val="a0"/>
    <w:link w:val="22"/>
    <w:uiPriority w:val="99"/>
    <w:semiHidden/>
    <w:rsid w:val="00D95C8A"/>
    <w:rPr>
      <w:rFonts w:asciiTheme="minorHAnsi" w:hAnsiTheme="minorHAnsi" w:cs="Tahoma"/>
      <w:noProof/>
      <w:color w:val="7C5F1D"/>
      <w:kern w:val="2"/>
      <w:sz w:val="22"/>
      <w:szCs w:val="22"/>
      <w14:ligatures w14:val="standardContextual"/>
    </w:rPr>
  </w:style>
  <w:style w:type="paragraph" w:customStyle="1" w:styleId="23">
    <w:name w:val="נושא הערה2"/>
    <w:basedOn w:val="a7"/>
    <w:next w:val="a7"/>
    <w:uiPriority w:val="99"/>
    <w:semiHidden/>
    <w:unhideWhenUsed/>
    <w:rsid w:val="00D95C8A"/>
    <w:rPr>
      <w:rFonts w:ascii="Calibri" w:hAnsi="Calibri" w:cs="Calibri"/>
      <w:b/>
      <w:bCs/>
      <w14:ligatures w14:val="standardContextual"/>
    </w:rPr>
  </w:style>
  <w:style w:type="character" w:customStyle="1" w:styleId="1f1">
    <w:name w:val="נושא הערה תו1"/>
    <w:basedOn w:val="1f0"/>
    <w:uiPriority w:val="99"/>
    <w:semiHidden/>
    <w:rsid w:val="00D95C8A"/>
    <w:rPr>
      <w:rFonts w:asciiTheme="minorHAnsi" w:hAnsiTheme="minorHAnsi" w:cs="Tahoma"/>
      <w:b/>
      <w:bCs/>
      <w:noProof/>
      <w:color w:val="7C5F1D"/>
      <w:kern w:val="2"/>
      <w:sz w:val="22"/>
      <w:szCs w:val="22"/>
      <w14:ligatures w14:val="standardContextual"/>
    </w:rPr>
  </w:style>
  <w:style w:type="table" w:customStyle="1" w:styleId="24">
    <w:name w:val="רשת טבלה2"/>
    <w:basedOn w:val="a1"/>
    <w:next w:val="ae"/>
    <w:uiPriority w:val="39"/>
    <w:rsid w:val="00D95C8A"/>
    <w:pPr>
      <w:spacing w:after="0" w:line="240" w:lineRule="auto"/>
    </w:pPr>
    <w:rPr>
      <w:rFonts w:ascii="Narkisim" w:hAnsi="Narkisim"/>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2">
    <w:name w:val="כותרת 1 תו1"/>
    <w:basedOn w:val="a0"/>
    <w:uiPriority w:val="9"/>
    <w:rsid w:val="00D95C8A"/>
    <w:rPr>
      <w:rFonts w:asciiTheme="majorHAnsi" w:eastAsiaTheme="majorEastAsia" w:hAnsiTheme="majorHAnsi" w:cstheme="majorBidi"/>
      <w:color w:val="548AB7" w:themeColor="accent1" w:themeShade="BF"/>
      <w:sz w:val="32"/>
      <w:szCs w:val="32"/>
    </w:rPr>
  </w:style>
  <w:style w:type="character" w:customStyle="1" w:styleId="210">
    <w:name w:val="כותרת 2 תו1"/>
    <w:basedOn w:val="a0"/>
    <w:uiPriority w:val="9"/>
    <w:semiHidden/>
    <w:rsid w:val="00D95C8A"/>
    <w:rPr>
      <w:rFonts w:asciiTheme="majorHAnsi" w:eastAsiaTheme="majorEastAsia" w:hAnsiTheme="majorHAnsi" w:cstheme="majorBidi"/>
      <w:color w:val="548AB7" w:themeColor="accent1" w:themeShade="BF"/>
      <w:sz w:val="26"/>
      <w:szCs w:val="26"/>
    </w:rPr>
  </w:style>
  <w:style w:type="character" w:customStyle="1" w:styleId="310">
    <w:name w:val="כותרת 3 תו1"/>
    <w:basedOn w:val="a0"/>
    <w:uiPriority w:val="9"/>
    <w:semiHidden/>
    <w:rsid w:val="00D95C8A"/>
    <w:rPr>
      <w:rFonts w:asciiTheme="majorHAnsi" w:eastAsiaTheme="majorEastAsia" w:hAnsiTheme="majorHAnsi" w:cstheme="majorBidi"/>
      <w:color w:val="345C7D" w:themeColor="accent1" w:themeShade="7F"/>
      <w:sz w:val="24"/>
      <w:szCs w:val="24"/>
    </w:rPr>
  </w:style>
  <w:style w:type="character" w:customStyle="1" w:styleId="25">
    <w:name w:val="כותרת עליונה תו2"/>
    <w:basedOn w:val="a0"/>
    <w:uiPriority w:val="99"/>
    <w:semiHidden/>
    <w:rsid w:val="00D95C8A"/>
    <w:rPr>
      <w:rFonts w:cstheme="minorHAnsi"/>
    </w:rPr>
  </w:style>
  <w:style w:type="character" w:customStyle="1" w:styleId="26">
    <w:name w:val="כותרת תחתונה תו2"/>
    <w:basedOn w:val="a0"/>
    <w:uiPriority w:val="99"/>
    <w:semiHidden/>
    <w:rsid w:val="00D95C8A"/>
    <w:rPr>
      <w:rFonts w:cstheme="minorHAnsi"/>
    </w:rPr>
  </w:style>
  <w:style w:type="character" w:customStyle="1" w:styleId="27">
    <w:name w:val="טקסט בלונים תו2"/>
    <w:basedOn w:val="a0"/>
    <w:uiPriority w:val="99"/>
    <w:semiHidden/>
    <w:rsid w:val="00D95C8A"/>
    <w:rPr>
      <w:rFonts w:ascii="Tahoma" w:hAnsi="Tahoma" w:cs="Tahoma"/>
      <w:sz w:val="18"/>
      <w:szCs w:val="18"/>
    </w:rPr>
  </w:style>
  <w:style w:type="paragraph" w:styleId="af6">
    <w:name w:val="endnote text"/>
    <w:basedOn w:val="a"/>
    <w:link w:val="1f2"/>
    <w:uiPriority w:val="99"/>
    <w:semiHidden/>
    <w:unhideWhenUsed/>
    <w:rsid w:val="00D95C8A"/>
    <w:pPr>
      <w:spacing w:after="0" w:line="240" w:lineRule="auto"/>
      <w:ind w:left="0"/>
      <w:jc w:val="both"/>
    </w:pPr>
    <w:rPr>
      <w:noProof w:val="0"/>
      <w:kern w:val="2"/>
      <w14:ligatures w14:val="standardContextual"/>
    </w:rPr>
  </w:style>
  <w:style w:type="character" w:customStyle="1" w:styleId="1f2">
    <w:name w:val="טקסט הערת סיום תו1"/>
    <w:basedOn w:val="a0"/>
    <w:link w:val="af6"/>
    <w:uiPriority w:val="99"/>
    <w:semiHidden/>
    <w:rsid w:val="00D95C8A"/>
    <w:rPr>
      <w:rFonts w:asciiTheme="minorHAnsi" w:hAnsiTheme="minorHAnsi" w:cstheme="minorHAnsi"/>
      <w:kern w:val="2"/>
      <w14:ligatures w14:val="standardContextual"/>
    </w:rPr>
  </w:style>
  <w:style w:type="character" w:customStyle="1" w:styleId="28">
    <w:name w:val="טקסט הערה תו2"/>
    <w:basedOn w:val="a0"/>
    <w:uiPriority w:val="99"/>
    <w:semiHidden/>
    <w:rsid w:val="00D95C8A"/>
    <w:rPr>
      <w:rFonts w:cstheme="minorHAnsi"/>
      <w:sz w:val="20"/>
      <w:szCs w:val="20"/>
    </w:rPr>
  </w:style>
  <w:style w:type="character" w:customStyle="1" w:styleId="29">
    <w:name w:val="נושא הערה תו2"/>
    <w:basedOn w:val="28"/>
    <w:uiPriority w:val="99"/>
    <w:semiHidden/>
    <w:rsid w:val="00D95C8A"/>
    <w:rPr>
      <w:rFonts w:cstheme="minorHAnsi"/>
      <w:b/>
      <w:bCs/>
      <w:sz w:val="20"/>
      <w:szCs w:val="20"/>
    </w:rPr>
  </w:style>
  <w:style w:type="character" w:styleId="af9">
    <w:name w:val="Intense Reference"/>
    <w:uiPriority w:val="32"/>
    <w:qFormat/>
    <w:rsid w:val="00EE516B"/>
    <w:rPr>
      <w:rFonts w:ascii="FbShefa" w:eastAsia="Times New Roman" w:hAnsi="FbShefa"/>
      <w:b/>
      <w:bCs/>
      <w:color w:val="3B2F2A" w:themeColor="text2"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125842">
      <w:bodyDiv w:val="1"/>
      <w:marLeft w:val="0"/>
      <w:marRight w:val="0"/>
      <w:marTop w:val="0"/>
      <w:marBottom w:val="0"/>
      <w:divBdr>
        <w:top w:val="none" w:sz="0" w:space="0" w:color="auto"/>
        <w:left w:val="none" w:sz="0" w:space="0" w:color="auto"/>
        <w:bottom w:val="none" w:sz="0" w:space="0" w:color="auto"/>
        <w:right w:val="none" w:sz="0" w:space="0" w:color="auto"/>
      </w:divBdr>
    </w:div>
    <w:div w:id="21335923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Documents\&#1513;&#1505;\&#1513;&#1505;%20&#1502;&#1492;&#1491;&#1493;&#1512;&#1492;%20&#1513;&#1504;&#1497;&#1492;\&#1491;&#1507;&#1489;&#1499;&#1507;&#1492;&#1497;&#1491;\&#1491;&#1507;%20&#1489;&#1499;&#1507;%20&#1492;&#1497;&#1491;%20&#1502;&#1488;&#1511;&#1512;&#1493;%20&#1493;&#1510;&#1512;.dotx" TargetMode="External"/></Relationships>
</file>

<file path=word/theme/theme1.xml><?xml version="1.0" encoding="utf-8"?>
<a:theme xmlns:a="http://schemas.openxmlformats.org/drawingml/2006/main" name="ערכת נושא Office">
  <a:themeElements>
    <a:clrScheme name="חציון">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443F3-D569-45A5-ABC2-16DAC53EB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דף בכף היד מאקרו וצר</Template>
  <TotalTime>9385</TotalTime>
  <Pages>1</Pages>
  <Words>48718</Words>
  <Characters>243594</Characters>
  <Application>Microsoft Office Word</Application>
  <DocSecurity>0</DocSecurity>
  <Lines>2029</Lines>
  <Paragraphs>583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יעקב</dc:creator>
  <cp:keywords/>
  <dc:description/>
  <cp:lastModifiedBy>יעקב שטראוס</cp:lastModifiedBy>
  <cp:revision>16</cp:revision>
  <cp:lastPrinted>2023-02-14T19:53:00Z</cp:lastPrinted>
  <dcterms:created xsi:type="dcterms:W3CDTF">2023-02-17T04:03:00Z</dcterms:created>
  <dcterms:modified xsi:type="dcterms:W3CDTF">2024-06-06T19:54:00Z</dcterms:modified>
</cp:coreProperties>
</file>